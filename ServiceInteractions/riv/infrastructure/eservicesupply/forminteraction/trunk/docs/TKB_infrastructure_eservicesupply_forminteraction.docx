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20"/>
        <w:gridCol w:w="8272"/>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odyText"/>
            </w:pPr>
          </w:p>
        </w:tc>
        <w:tc>
          <w:tcPr>
            <w:tcW w:w="7426" w:type="dxa"/>
            <w:shd w:val="clear" w:color="auto" w:fill="auto"/>
          </w:tcPr>
          <w:p w14:paraId="5A0AFE34" w14:textId="77777777" w:rsidR="008866A6" w:rsidRPr="00AC5707" w:rsidRDefault="008866A6" w:rsidP="008866A6">
            <w:pPr>
              <w:pStyle w:val="Title"/>
              <w:rPr>
                <w:color w:val="008000"/>
              </w:rPr>
            </w:pPr>
            <w:r w:rsidRPr="00AC5707">
              <w:rPr>
                <w:color w:val="008000"/>
              </w:rPr>
              <w:fldChar w:fldCharType="begin"/>
            </w:r>
            <w:r w:rsidRPr="00AC5707">
              <w:rPr>
                <w:color w:val="008000"/>
              </w:rPr>
              <w:instrText xml:space="preserve"> TITLE  \* MERGEFORMAT </w:instrText>
            </w:r>
            <w:r w:rsidRPr="00AC5707">
              <w:rPr>
                <w:color w:val="008000"/>
              </w:rPr>
              <w:fldChar w:fldCharType="separate"/>
            </w:r>
            <w:r w:rsidR="00E94FC3">
              <w:rPr>
                <w:color w:val="008000"/>
              </w:rPr>
              <w:t>infrastructure:eservicesupply:forminteraction</w:t>
            </w:r>
            <w:r w:rsidRPr="00AC5707">
              <w:rPr>
                <w:color w:val="008000"/>
              </w:rPr>
              <w:fldChar w:fldCharType="end"/>
            </w:r>
          </w:p>
          <w:p w14:paraId="352A35C2" w14:textId="77777777" w:rsidR="003E151C" w:rsidRDefault="003E151C" w:rsidP="003E151C">
            <w:pPr>
              <w:pStyle w:val="FrsttsbladUnderrubrik"/>
            </w:pPr>
            <w:r>
              <w:t>Tjänstekontraktsbeskrivning</w:t>
            </w:r>
          </w:p>
          <w:p w14:paraId="56EAF9CA" w14:textId="37B79EBF" w:rsidR="008866A6" w:rsidRPr="0039481C" w:rsidRDefault="008866A6" w:rsidP="008866A6">
            <w:pPr>
              <w:pStyle w:val="BodyText"/>
              <w:rPr>
                <w:sz w:val="32"/>
              </w:rPr>
            </w:pPr>
            <w:r w:rsidRPr="00F856C4">
              <w:rPr>
                <w:sz w:val="32"/>
              </w:rPr>
              <w:t>Version</w:t>
            </w:r>
            <w:r>
              <w:rPr>
                <w:sz w:val="32"/>
              </w:rPr>
              <w:t xml:space="preserve"> </w:t>
            </w:r>
            <w:r w:rsidR="00E57C71">
              <w:rPr>
                <w:color w:val="008000"/>
                <w:sz w:val="32"/>
              </w:rPr>
              <w:fldChar w:fldCharType="begin"/>
            </w:r>
            <w:r w:rsidR="00E57C71">
              <w:rPr>
                <w:color w:val="008000"/>
                <w:sz w:val="32"/>
              </w:rPr>
              <w:instrText xml:space="preserve"> DOCPROPERTY "version" \* MERGEFORMAT </w:instrText>
            </w:r>
            <w:r w:rsidR="00E57C71">
              <w:rPr>
                <w:color w:val="008000"/>
                <w:sz w:val="32"/>
              </w:rPr>
              <w:fldChar w:fldCharType="separate"/>
            </w:r>
            <w:r w:rsidR="00E94FC3">
              <w:rPr>
                <w:color w:val="008000"/>
                <w:sz w:val="32"/>
              </w:rPr>
              <w:t>2.0</w:t>
            </w:r>
            <w:r w:rsidR="00E57C71">
              <w:rPr>
                <w:color w:val="008000"/>
                <w:sz w:val="32"/>
              </w:rPr>
              <w:fldChar w:fldCharType="end"/>
            </w:r>
            <w:r w:rsidR="000D4E05" w:rsidRPr="0039481C">
              <w:rPr>
                <w:sz w:val="32"/>
              </w:rPr>
              <w:t xml:space="preserve"> </w:t>
            </w:r>
          </w:p>
          <w:p w14:paraId="6880CD5E" w14:textId="77777777" w:rsidR="008866A6" w:rsidRDefault="000D4E05" w:rsidP="007D7250">
            <w:pPr>
              <w:pStyle w:val="BodyText"/>
              <w:rPr>
                <w:color w:val="008000"/>
                <w:sz w:val="32"/>
              </w:rPr>
            </w:pPr>
            <w:r w:rsidRPr="000D4E05">
              <w:rPr>
                <w:color w:val="008000"/>
                <w:sz w:val="32"/>
              </w:rPr>
              <w:fldChar w:fldCharType="begin"/>
            </w:r>
            <w:r w:rsidRPr="000D4E05">
              <w:rPr>
                <w:color w:val="008000"/>
                <w:sz w:val="32"/>
              </w:rPr>
              <w:instrText xml:space="preserve"> DOCPROPERTY "arknummer" \* MERGEFORMAT </w:instrText>
            </w:r>
            <w:r w:rsidRPr="000D4E05">
              <w:rPr>
                <w:color w:val="008000"/>
                <w:sz w:val="32"/>
              </w:rPr>
              <w:fldChar w:fldCharType="separate"/>
            </w:r>
            <w:r w:rsidR="00E94FC3">
              <w:rPr>
                <w:color w:val="008000"/>
                <w:sz w:val="32"/>
              </w:rPr>
              <w:t>ARK_0015</w:t>
            </w:r>
            <w:r w:rsidRPr="000D4E05">
              <w:rPr>
                <w:color w:val="008000"/>
                <w:sz w:val="32"/>
              </w:rPr>
              <w:fldChar w:fldCharType="end"/>
            </w:r>
          </w:p>
          <w:p w14:paraId="789A2323" w14:textId="213F7BF9" w:rsidR="007D7250" w:rsidRPr="007D7250" w:rsidRDefault="007D7250" w:rsidP="007D7250">
            <w:pPr>
              <w:pStyle w:val="BodyText"/>
              <w:rPr>
                <w:color w:val="008000"/>
                <w:sz w:val="32"/>
              </w:rPr>
            </w:pPr>
            <w:r>
              <w:rPr>
                <w:color w:val="008000"/>
                <w:sz w:val="32"/>
              </w:rPr>
              <w:fldChar w:fldCharType="begin"/>
            </w:r>
            <w:r>
              <w:rPr>
                <w:color w:val="008000"/>
                <w:sz w:val="32"/>
              </w:rPr>
              <w:instrText xml:space="preserve"> DOCPROPERTY "datumpubliserad" \* MERGEFORMAT </w:instrText>
            </w:r>
            <w:r>
              <w:rPr>
                <w:color w:val="008000"/>
                <w:sz w:val="32"/>
              </w:rPr>
              <w:fldChar w:fldCharType="separate"/>
            </w:r>
            <w:r w:rsidR="00E94FC3">
              <w:rPr>
                <w:color w:val="008000"/>
                <w:sz w:val="32"/>
              </w:rPr>
              <w:t>2014-09-02</w:t>
            </w:r>
            <w:r>
              <w:rPr>
                <w:color w:val="008000"/>
                <w:sz w:val="32"/>
              </w:rPr>
              <w:fldChar w:fldCharType="end"/>
            </w:r>
          </w:p>
        </w:tc>
      </w:tr>
    </w:tbl>
    <w:p w14:paraId="3D0F8A81" w14:textId="77777777" w:rsidR="00F25F5B" w:rsidRDefault="00F25F5B" w:rsidP="008866A6">
      <w:pPr>
        <w:pStyle w:val="Title"/>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Content>
        <w:p w14:paraId="18414ED5" w14:textId="77777777" w:rsidR="00793064" w:rsidRDefault="00793064" w:rsidP="00F25F5B">
          <w:pPr>
            <w:pStyle w:val="TOCHeading"/>
          </w:pPr>
          <w:r>
            <w:t>Innehåll</w:t>
          </w:r>
        </w:p>
        <w:p w14:paraId="26D69F03" w14:textId="77777777" w:rsidR="003022DB" w:rsidRDefault="00793064">
          <w:pPr>
            <w:pStyle w:val="TOC1"/>
            <w:tabs>
              <w:tab w:val="left" w:pos="400"/>
              <w:tab w:val="right" w:leader="dot" w:pos="10456"/>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97581480" w:history="1">
            <w:r w:rsidR="003022DB" w:rsidRPr="00A16C51">
              <w:rPr>
                <w:rStyle w:val="Hyperlink"/>
                <w:noProof/>
              </w:rPr>
              <w:t>1</w:t>
            </w:r>
            <w:r w:rsidR="003022DB">
              <w:rPr>
                <w:rFonts w:asciiTheme="minorHAnsi" w:eastAsiaTheme="minorEastAsia" w:hAnsiTheme="minorHAnsi" w:cstheme="minorBidi"/>
                <w:noProof/>
                <w:sz w:val="22"/>
                <w:lang w:eastAsia="sv-SE"/>
              </w:rPr>
              <w:tab/>
            </w:r>
            <w:r w:rsidR="003022DB" w:rsidRPr="00A16C51">
              <w:rPr>
                <w:rStyle w:val="Hyperlink"/>
                <w:noProof/>
              </w:rPr>
              <w:t>Inledning</w:t>
            </w:r>
            <w:r w:rsidR="003022DB">
              <w:rPr>
                <w:noProof/>
                <w:webHidden/>
              </w:rPr>
              <w:tab/>
            </w:r>
            <w:r w:rsidR="003022DB">
              <w:rPr>
                <w:noProof/>
                <w:webHidden/>
              </w:rPr>
              <w:fldChar w:fldCharType="begin"/>
            </w:r>
            <w:r w:rsidR="003022DB">
              <w:rPr>
                <w:noProof/>
                <w:webHidden/>
              </w:rPr>
              <w:instrText xml:space="preserve"> PAGEREF _Toc397581480 \h </w:instrText>
            </w:r>
            <w:r w:rsidR="003022DB">
              <w:rPr>
                <w:noProof/>
                <w:webHidden/>
              </w:rPr>
            </w:r>
            <w:r w:rsidR="003022DB">
              <w:rPr>
                <w:noProof/>
                <w:webHidden/>
              </w:rPr>
              <w:fldChar w:fldCharType="separate"/>
            </w:r>
            <w:r w:rsidR="003022DB">
              <w:rPr>
                <w:noProof/>
                <w:webHidden/>
              </w:rPr>
              <w:t>9</w:t>
            </w:r>
            <w:r w:rsidR="003022DB">
              <w:rPr>
                <w:noProof/>
                <w:webHidden/>
              </w:rPr>
              <w:fldChar w:fldCharType="end"/>
            </w:r>
          </w:hyperlink>
        </w:p>
        <w:p w14:paraId="129EF961" w14:textId="77777777" w:rsidR="003022DB" w:rsidRDefault="003022DB">
          <w:pPr>
            <w:pStyle w:val="TOC2"/>
            <w:tabs>
              <w:tab w:val="left" w:pos="658"/>
              <w:tab w:val="right" w:leader="dot" w:pos="10456"/>
            </w:tabs>
            <w:rPr>
              <w:rFonts w:asciiTheme="minorHAnsi" w:eastAsiaTheme="minorEastAsia" w:hAnsiTheme="minorHAnsi" w:cstheme="minorBidi"/>
              <w:noProof/>
              <w:sz w:val="22"/>
              <w:lang w:eastAsia="sv-SE"/>
            </w:rPr>
          </w:pPr>
          <w:hyperlink w:anchor="_Toc397581481" w:history="1">
            <w:r w:rsidRPr="00A16C51">
              <w:rPr>
                <w:rStyle w:val="Hyperlink"/>
                <w:noProof/>
              </w:rPr>
              <w:t>1.1</w:t>
            </w:r>
            <w:r>
              <w:rPr>
                <w:rFonts w:asciiTheme="minorHAnsi" w:eastAsiaTheme="minorEastAsia" w:hAnsiTheme="minorHAnsi" w:cstheme="minorBidi"/>
                <w:noProof/>
                <w:sz w:val="22"/>
                <w:lang w:eastAsia="sv-SE"/>
              </w:rPr>
              <w:tab/>
            </w:r>
            <w:r w:rsidRPr="00A16C51">
              <w:rPr>
                <w:rStyle w:val="Hyperlink"/>
                <w:noProof/>
              </w:rPr>
              <w:t>Svenskt namn</w:t>
            </w:r>
            <w:r>
              <w:rPr>
                <w:noProof/>
                <w:webHidden/>
              </w:rPr>
              <w:tab/>
            </w:r>
            <w:r>
              <w:rPr>
                <w:noProof/>
                <w:webHidden/>
              </w:rPr>
              <w:fldChar w:fldCharType="begin"/>
            </w:r>
            <w:r>
              <w:rPr>
                <w:noProof/>
                <w:webHidden/>
              </w:rPr>
              <w:instrText xml:space="preserve"> PAGEREF _Toc397581481 \h </w:instrText>
            </w:r>
            <w:r>
              <w:rPr>
                <w:noProof/>
                <w:webHidden/>
              </w:rPr>
            </w:r>
            <w:r>
              <w:rPr>
                <w:noProof/>
                <w:webHidden/>
              </w:rPr>
              <w:fldChar w:fldCharType="separate"/>
            </w:r>
            <w:r>
              <w:rPr>
                <w:noProof/>
                <w:webHidden/>
              </w:rPr>
              <w:t>10</w:t>
            </w:r>
            <w:r>
              <w:rPr>
                <w:noProof/>
                <w:webHidden/>
              </w:rPr>
              <w:fldChar w:fldCharType="end"/>
            </w:r>
          </w:hyperlink>
        </w:p>
        <w:p w14:paraId="77D1B60F" w14:textId="77777777" w:rsidR="003022DB" w:rsidRDefault="003022DB">
          <w:pPr>
            <w:pStyle w:val="TOC2"/>
            <w:tabs>
              <w:tab w:val="left" w:pos="879"/>
              <w:tab w:val="right" w:leader="dot" w:pos="10456"/>
            </w:tabs>
            <w:rPr>
              <w:rFonts w:asciiTheme="minorHAnsi" w:eastAsiaTheme="minorEastAsia" w:hAnsiTheme="minorHAnsi" w:cstheme="minorBidi"/>
              <w:noProof/>
              <w:sz w:val="22"/>
              <w:lang w:eastAsia="sv-SE"/>
            </w:rPr>
          </w:pPr>
          <w:hyperlink w:anchor="_Toc397581482" w:history="1">
            <w:r w:rsidRPr="00A16C51">
              <w:rPr>
                <w:rStyle w:val="Hyperlink"/>
                <w:noProof/>
              </w:rPr>
              <w:t>1.2</w:t>
            </w:r>
            <w:r>
              <w:rPr>
                <w:rFonts w:asciiTheme="minorHAnsi" w:eastAsiaTheme="minorEastAsia" w:hAnsiTheme="minorHAnsi" w:cstheme="minorBidi"/>
                <w:noProof/>
                <w:sz w:val="22"/>
                <w:lang w:eastAsia="sv-SE"/>
              </w:rPr>
              <w:tab/>
            </w:r>
            <w:r w:rsidRPr="00A16C51">
              <w:rPr>
                <w:rStyle w:val="Hyperlink"/>
                <w:noProof/>
              </w:rPr>
              <w:t>WEB beskrivning</w:t>
            </w:r>
            <w:r>
              <w:rPr>
                <w:noProof/>
                <w:webHidden/>
              </w:rPr>
              <w:tab/>
            </w:r>
            <w:r>
              <w:rPr>
                <w:noProof/>
                <w:webHidden/>
              </w:rPr>
              <w:fldChar w:fldCharType="begin"/>
            </w:r>
            <w:r>
              <w:rPr>
                <w:noProof/>
                <w:webHidden/>
              </w:rPr>
              <w:instrText xml:space="preserve"> PAGEREF _Toc397581482 \h </w:instrText>
            </w:r>
            <w:r>
              <w:rPr>
                <w:noProof/>
                <w:webHidden/>
              </w:rPr>
            </w:r>
            <w:r>
              <w:rPr>
                <w:noProof/>
                <w:webHidden/>
              </w:rPr>
              <w:fldChar w:fldCharType="separate"/>
            </w:r>
            <w:r>
              <w:rPr>
                <w:noProof/>
                <w:webHidden/>
              </w:rPr>
              <w:t>10</w:t>
            </w:r>
            <w:r>
              <w:rPr>
                <w:noProof/>
                <w:webHidden/>
              </w:rPr>
              <w:fldChar w:fldCharType="end"/>
            </w:r>
          </w:hyperlink>
        </w:p>
        <w:p w14:paraId="434243A7" w14:textId="77777777" w:rsidR="003022DB" w:rsidRDefault="003022DB">
          <w:pPr>
            <w:pStyle w:val="TOC1"/>
            <w:tabs>
              <w:tab w:val="left" w:pos="400"/>
              <w:tab w:val="right" w:leader="dot" w:pos="10456"/>
            </w:tabs>
            <w:rPr>
              <w:rFonts w:asciiTheme="minorHAnsi" w:eastAsiaTheme="minorEastAsia" w:hAnsiTheme="minorHAnsi" w:cstheme="minorBidi"/>
              <w:noProof/>
              <w:sz w:val="22"/>
              <w:lang w:eastAsia="sv-SE"/>
            </w:rPr>
          </w:pPr>
          <w:hyperlink w:anchor="_Toc397581483" w:history="1">
            <w:r w:rsidRPr="00A16C51">
              <w:rPr>
                <w:rStyle w:val="Hyperlink"/>
                <w:noProof/>
              </w:rPr>
              <w:t>2</w:t>
            </w:r>
            <w:r>
              <w:rPr>
                <w:rFonts w:asciiTheme="minorHAnsi" w:eastAsiaTheme="minorEastAsia" w:hAnsiTheme="minorHAnsi" w:cstheme="minorBidi"/>
                <w:noProof/>
                <w:sz w:val="22"/>
                <w:lang w:eastAsia="sv-SE"/>
              </w:rPr>
              <w:tab/>
            </w:r>
            <w:r w:rsidRPr="00A16C51">
              <w:rPr>
                <w:rStyle w:val="Hyperlink"/>
                <w:noProof/>
              </w:rPr>
              <w:t>Versionsinformation</w:t>
            </w:r>
            <w:r>
              <w:rPr>
                <w:noProof/>
                <w:webHidden/>
              </w:rPr>
              <w:tab/>
            </w:r>
            <w:r>
              <w:rPr>
                <w:noProof/>
                <w:webHidden/>
              </w:rPr>
              <w:fldChar w:fldCharType="begin"/>
            </w:r>
            <w:r>
              <w:rPr>
                <w:noProof/>
                <w:webHidden/>
              </w:rPr>
              <w:instrText xml:space="preserve"> PAGEREF _Toc397581483 \h </w:instrText>
            </w:r>
            <w:r>
              <w:rPr>
                <w:noProof/>
                <w:webHidden/>
              </w:rPr>
            </w:r>
            <w:r>
              <w:rPr>
                <w:noProof/>
                <w:webHidden/>
              </w:rPr>
              <w:fldChar w:fldCharType="separate"/>
            </w:r>
            <w:r>
              <w:rPr>
                <w:noProof/>
                <w:webHidden/>
              </w:rPr>
              <w:t>11</w:t>
            </w:r>
            <w:r>
              <w:rPr>
                <w:noProof/>
                <w:webHidden/>
              </w:rPr>
              <w:fldChar w:fldCharType="end"/>
            </w:r>
          </w:hyperlink>
        </w:p>
        <w:p w14:paraId="602A2E37" w14:textId="77777777" w:rsidR="003022DB" w:rsidRDefault="003022DB">
          <w:pPr>
            <w:pStyle w:val="TOC2"/>
            <w:tabs>
              <w:tab w:val="left" w:pos="879"/>
              <w:tab w:val="right" w:leader="dot" w:pos="10456"/>
            </w:tabs>
            <w:rPr>
              <w:rFonts w:asciiTheme="minorHAnsi" w:eastAsiaTheme="minorEastAsia" w:hAnsiTheme="minorHAnsi" w:cstheme="minorBidi"/>
              <w:noProof/>
              <w:sz w:val="22"/>
              <w:lang w:eastAsia="sv-SE"/>
            </w:rPr>
          </w:pPr>
          <w:hyperlink w:anchor="_Toc397581484" w:history="1">
            <w:r w:rsidRPr="00A16C51">
              <w:rPr>
                <w:rStyle w:val="Hyperlink"/>
                <w:noProof/>
              </w:rPr>
              <w:t>2.1</w:t>
            </w:r>
            <w:r>
              <w:rPr>
                <w:rFonts w:asciiTheme="minorHAnsi" w:eastAsiaTheme="minorEastAsia" w:hAnsiTheme="minorHAnsi" w:cstheme="minorBidi"/>
                <w:noProof/>
                <w:sz w:val="22"/>
                <w:lang w:eastAsia="sv-SE"/>
              </w:rPr>
              <w:tab/>
            </w:r>
            <w:r w:rsidRPr="00A16C51">
              <w:rPr>
                <w:rStyle w:val="Hyperlink"/>
                <w:noProof/>
              </w:rPr>
              <w:t>Version 2.0</w:t>
            </w:r>
            <w:r>
              <w:rPr>
                <w:noProof/>
                <w:webHidden/>
              </w:rPr>
              <w:tab/>
            </w:r>
            <w:r>
              <w:rPr>
                <w:noProof/>
                <w:webHidden/>
              </w:rPr>
              <w:fldChar w:fldCharType="begin"/>
            </w:r>
            <w:r>
              <w:rPr>
                <w:noProof/>
                <w:webHidden/>
              </w:rPr>
              <w:instrText xml:space="preserve"> PAGEREF _Toc397581484 \h </w:instrText>
            </w:r>
            <w:r>
              <w:rPr>
                <w:noProof/>
                <w:webHidden/>
              </w:rPr>
            </w:r>
            <w:r>
              <w:rPr>
                <w:noProof/>
                <w:webHidden/>
              </w:rPr>
              <w:fldChar w:fldCharType="separate"/>
            </w:r>
            <w:r>
              <w:rPr>
                <w:noProof/>
                <w:webHidden/>
              </w:rPr>
              <w:t>11</w:t>
            </w:r>
            <w:r>
              <w:rPr>
                <w:noProof/>
                <w:webHidden/>
              </w:rPr>
              <w:fldChar w:fldCharType="end"/>
            </w:r>
          </w:hyperlink>
        </w:p>
        <w:p w14:paraId="4D3BD7EF" w14:textId="77777777" w:rsidR="003022DB" w:rsidRDefault="003022DB">
          <w:pPr>
            <w:pStyle w:val="TOC3"/>
            <w:tabs>
              <w:tab w:val="left" w:pos="1100"/>
              <w:tab w:val="right" w:leader="dot" w:pos="10456"/>
            </w:tabs>
            <w:rPr>
              <w:rFonts w:asciiTheme="minorHAnsi" w:eastAsiaTheme="minorEastAsia" w:hAnsiTheme="minorHAnsi" w:cstheme="minorBidi"/>
              <w:noProof/>
              <w:sz w:val="22"/>
              <w:lang w:eastAsia="sv-SE"/>
            </w:rPr>
          </w:pPr>
          <w:hyperlink w:anchor="_Toc397581485" w:history="1">
            <w:r w:rsidRPr="00A16C51">
              <w:rPr>
                <w:rStyle w:val="Hyperlink"/>
                <w:noProof/>
              </w:rPr>
              <w:t>2.1.1</w:t>
            </w:r>
            <w:r>
              <w:rPr>
                <w:rFonts w:asciiTheme="minorHAnsi" w:eastAsiaTheme="minorEastAsia" w:hAnsiTheme="minorHAnsi" w:cstheme="minorBidi"/>
                <w:noProof/>
                <w:sz w:val="22"/>
                <w:lang w:eastAsia="sv-SE"/>
              </w:rPr>
              <w:tab/>
            </w:r>
            <w:r w:rsidRPr="00A16C51">
              <w:rPr>
                <w:rStyle w:val="Hyperlink"/>
                <w:noProof/>
              </w:rPr>
              <w:t>Oförändrade tjänstekontrakt</w:t>
            </w:r>
            <w:r>
              <w:rPr>
                <w:noProof/>
                <w:webHidden/>
              </w:rPr>
              <w:tab/>
            </w:r>
            <w:r>
              <w:rPr>
                <w:noProof/>
                <w:webHidden/>
              </w:rPr>
              <w:fldChar w:fldCharType="begin"/>
            </w:r>
            <w:r>
              <w:rPr>
                <w:noProof/>
                <w:webHidden/>
              </w:rPr>
              <w:instrText xml:space="preserve"> PAGEREF _Toc397581485 \h </w:instrText>
            </w:r>
            <w:r>
              <w:rPr>
                <w:noProof/>
                <w:webHidden/>
              </w:rPr>
            </w:r>
            <w:r>
              <w:rPr>
                <w:noProof/>
                <w:webHidden/>
              </w:rPr>
              <w:fldChar w:fldCharType="separate"/>
            </w:r>
            <w:r>
              <w:rPr>
                <w:noProof/>
                <w:webHidden/>
              </w:rPr>
              <w:t>11</w:t>
            </w:r>
            <w:r>
              <w:rPr>
                <w:noProof/>
                <w:webHidden/>
              </w:rPr>
              <w:fldChar w:fldCharType="end"/>
            </w:r>
          </w:hyperlink>
        </w:p>
        <w:p w14:paraId="0BD7D181" w14:textId="77777777" w:rsidR="003022DB" w:rsidRDefault="003022DB">
          <w:pPr>
            <w:pStyle w:val="TOC3"/>
            <w:tabs>
              <w:tab w:val="left" w:pos="1100"/>
              <w:tab w:val="right" w:leader="dot" w:pos="10456"/>
            </w:tabs>
            <w:rPr>
              <w:rFonts w:asciiTheme="minorHAnsi" w:eastAsiaTheme="minorEastAsia" w:hAnsiTheme="minorHAnsi" w:cstheme="minorBidi"/>
              <w:noProof/>
              <w:sz w:val="22"/>
              <w:lang w:eastAsia="sv-SE"/>
            </w:rPr>
          </w:pPr>
          <w:hyperlink w:anchor="_Toc397581486" w:history="1">
            <w:r w:rsidRPr="00A16C51">
              <w:rPr>
                <w:rStyle w:val="Hyperlink"/>
                <w:noProof/>
              </w:rPr>
              <w:t>2.1.2</w:t>
            </w:r>
            <w:r>
              <w:rPr>
                <w:rFonts w:asciiTheme="minorHAnsi" w:eastAsiaTheme="minorEastAsia" w:hAnsiTheme="minorHAnsi" w:cstheme="minorBidi"/>
                <w:noProof/>
                <w:sz w:val="22"/>
                <w:lang w:eastAsia="sv-SE"/>
              </w:rPr>
              <w:tab/>
            </w:r>
            <w:r w:rsidRPr="00A16C51">
              <w:rPr>
                <w:rStyle w:val="Hyperlink"/>
                <w:noProof/>
              </w:rPr>
              <w:t>Nya tjänstekontrakt</w:t>
            </w:r>
            <w:r>
              <w:rPr>
                <w:noProof/>
                <w:webHidden/>
              </w:rPr>
              <w:tab/>
            </w:r>
            <w:r>
              <w:rPr>
                <w:noProof/>
                <w:webHidden/>
              </w:rPr>
              <w:fldChar w:fldCharType="begin"/>
            </w:r>
            <w:r>
              <w:rPr>
                <w:noProof/>
                <w:webHidden/>
              </w:rPr>
              <w:instrText xml:space="preserve"> PAGEREF _Toc397581486 \h </w:instrText>
            </w:r>
            <w:r>
              <w:rPr>
                <w:noProof/>
                <w:webHidden/>
              </w:rPr>
            </w:r>
            <w:r>
              <w:rPr>
                <w:noProof/>
                <w:webHidden/>
              </w:rPr>
              <w:fldChar w:fldCharType="separate"/>
            </w:r>
            <w:r>
              <w:rPr>
                <w:noProof/>
                <w:webHidden/>
              </w:rPr>
              <w:t>11</w:t>
            </w:r>
            <w:r>
              <w:rPr>
                <w:noProof/>
                <w:webHidden/>
              </w:rPr>
              <w:fldChar w:fldCharType="end"/>
            </w:r>
          </w:hyperlink>
        </w:p>
        <w:p w14:paraId="718D07FE" w14:textId="77777777" w:rsidR="003022DB" w:rsidRDefault="003022DB">
          <w:pPr>
            <w:pStyle w:val="TOC3"/>
            <w:tabs>
              <w:tab w:val="left" w:pos="1100"/>
              <w:tab w:val="right" w:leader="dot" w:pos="10456"/>
            </w:tabs>
            <w:rPr>
              <w:rFonts w:asciiTheme="minorHAnsi" w:eastAsiaTheme="minorEastAsia" w:hAnsiTheme="minorHAnsi" w:cstheme="minorBidi"/>
              <w:noProof/>
              <w:sz w:val="22"/>
              <w:lang w:eastAsia="sv-SE"/>
            </w:rPr>
          </w:pPr>
          <w:hyperlink w:anchor="_Toc397581487" w:history="1">
            <w:r w:rsidRPr="00A16C51">
              <w:rPr>
                <w:rStyle w:val="Hyperlink"/>
                <w:noProof/>
              </w:rPr>
              <w:t>2.1.3</w:t>
            </w:r>
            <w:r>
              <w:rPr>
                <w:rFonts w:asciiTheme="minorHAnsi" w:eastAsiaTheme="minorEastAsia" w:hAnsiTheme="minorHAnsi" w:cstheme="minorBidi"/>
                <w:noProof/>
                <w:sz w:val="22"/>
                <w:lang w:eastAsia="sv-SE"/>
              </w:rPr>
              <w:tab/>
            </w:r>
            <w:r w:rsidRPr="00A16C51">
              <w:rPr>
                <w:rStyle w:val="Hyperlink"/>
                <w:noProof/>
              </w:rPr>
              <w:t>Förändrade tjänstekontrakt</w:t>
            </w:r>
            <w:r>
              <w:rPr>
                <w:noProof/>
                <w:webHidden/>
              </w:rPr>
              <w:tab/>
            </w:r>
            <w:r>
              <w:rPr>
                <w:noProof/>
                <w:webHidden/>
              </w:rPr>
              <w:fldChar w:fldCharType="begin"/>
            </w:r>
            <w:r>
              <w:rPr>
                <w:noProof/>
                <w:webHidden/>
              </w:rPr>
              <w:instrText xml:space="preserve"> PAGEREF _Toc397581487 \h </w:instrText>
            </w:r>
            <w:r>
              <w:rPr>
                <w:noProof/>
                <w:webHidden/>
              </w:rPr>
            </w:r>
            <w:r>
              <w:rPr>
                <w:noProof/>
                <w:webHidden/>
              </w:rPr>
              <w:fldChar w:fldCharType="separate"/>
            </w:r>
            <w:r>
              <w:rPr>
                <w:noProof/>
                <w:webHidden/>
              </w:rPr>
              <w:t>11</w:t>
            </w:r>
            <w:r>
              <w:rPr>
                <w:noProof/>
                <w:webHidden/>
              </w:rPr>
              <w:fldChar w:fldCharType="end"/>
            </w:r>
          </w:hyperlink>
        </w:p>
        <w:p w14:paraId="4A789C13" w14:textId="77777777" w:rsidR="003022DB" w:rsidRDefault="003022DB">
          <w:pPr>
            <w:pStyle w:val="TOC3"/>
            <w:tabs>
              <w:tab w:val="left" w:pos="1100"/>
              <w:tab w:val="right" w:leader="dot" w:pos="10456"/>
            </w:tabs>
            <w:rPr>
              <w:rFonts w:asciiTheme="minorHAnsi" w:eastAsiaTheme="minorEastAsia" w:hAnsiTheme="minorHAnsi" w:cstheme="minorBidi"/>
              <w:noProof/>
              <w:sz w:val="22"/>
              <w:lang w:eastAsia="sv-SE"/>
            </w:rPr>
          </w:pPr>
          <w:hyperlink w:anchor="_Toc397581488" w:history="1">
            <w:r w:rsidRPr="00A16C51">
              <w:rPr>
                <w:rStyle w:val="Hyperlink"/>
                <w:noProof/>
              </w:rPr>
              <w:t>2.1.4</w:t>
            </w:r>
            <w:r>
              <w:rPr>
                <w:rFonts w:asciiTheme="minorHAnsi" w:eastAsiaTheme="minorEastAsia" w:hAnsiTheme="minorHAnsi" w:cstheme="minorBidi"/>
                <w:noProof/>
                <w:sz w:val="22"/>
                <w:lang w:eastAsia="sv-SE"/>
              </w:rPr>
              <w:tab/>
            </w:r>
            <w:r w:rsidRPr="00A16C51">
              <w:rPr>
                <w:rStyle w:val="Hyperlink"/>
                <w:noProof/>
              </w:rPr>
              <w:t>Utgångna tjänstekontrakt</w:t>
            </w:r>
            <w:r>
              <w:rPr>
                <w:noProof/>
                <w:webHidden/>
              </w:rPr>
              <w:tab/>
            </w:r>
            <w:r>
              <w:rPr>
                <w:noProof/>
                <w:webHidden/>
              </w:rPr>
              <w:fldChar w:fldCharType="begin"/>
            </w:r>
            <w:r>
              <w:rPr>
                <w:noProof/>
                <w:webHidden/>
              </w:rPr>
              <w:instrText xml:space="preserve"> PAGEREF _Toc397581488 \h </w:instrText>
            </w:r>
            <w:r>
              <w:rPr>
                <w:noProof/>
                <w:webHidden/>
              </w:rPr>
            </w:r>
            <w:r>
              <w:rPr>
                <w:noProof/>
                <w:webHidden/>
              </w:rPr>
              <w:fldChar w:fldCharType="separate"/>
            </w:r>
            <w:r>
              <w:rPr>
                <w:noProof/>
                <w:webHidden/>
              </w:rPr>
              <w:t>12</w:t>
            </w:r>
            <w:r>
              <w:rPr>
                <w:noProof/>
                <w:webHidden/>
              </w:rPr>
              <w:fldChar w:fldCharType="end"/>
            </w:r>
          </w:hyperlink>
        </w:p>
        <w:p w14:paraId="10086809" w14:textId="77777777" w:rsidR="003022DB" w:rsidRDefault="003022DB">
          <w:pPr>
            <w:pStyle w:val="TOC1"/>
            <w:tabs>
              <w:tab w:val="left" w:pos="400"/>
              <w:tab w:val="right" w:leader="dot" w:pos="10456"/>
            </w:tabs>
            <w:rPr>
              <w:rFonts w:asciiTheme="minorHAnsi" w:eastAsiaTheme="minorEastAsia" w:hAnsiTheme="minorHAnsi" w:cstheme="minorBidi"/>
              <w:noProof/>
              <w:sz w:val="22"/>
              <w:lang w:eastAsia="sv-SE"/>
            </w:rPr>
          </w:pPr>
          <w:hyperlink w:anchor="_Toc397581489" w:history="1">
            <w:r w:rsidRPr="00A16C51">
              <w:rPr>
                <w:rStyle w:val="Hyperlink"/>
                <w:noProof/>
              </w:rPr>
              <w:t>3</w:t>
            </w:r>
            <w:r>
              <w:rPr>
                <w:rFonts w:asciiTheme="minorHAnsi" w:eastAsiaTheme="minorEastAsia" w:hAnsiTheme="minorHAnsi" w:cstheme="minorBidi"/>
                <w:noProof/>
                <w:sz w:val="22"/>
                <w:lang w:eastAsia="sv-SE"/>
              </w:rPr>
              <w:tab/>
            </w:r>
            <w:r w:rsidRPr="00A16C51">
              <w:rPr>
                <w:rStyle w:val="Hyperlink"/>
                <w:noProof/>
              </w:rPr>
              <w:t>Tjänstedomänens arkitektur</w:t>
            </w:r>
            <w:r>
              <w:rPr>
                <w:noProof/>
                <w:webHidden/>
              </w:rPr>
              <w:tab/>
            </w:r>
            <w:r>
              <w:rPr>
                <w:noProof/>
                <w:webHidden/>
              </w:rPr>
              <w:fldChar w:fldCharType="begin"/>
            </w:r>
            <w:r>
              <w:rPr>
                <w:noProof/>
                <w:webHidden/>
              </w:rPr>
              <w:instrText xml:space="preserve"> PAGEREF _Toc397581489 \h </w:instrText>
            </w:r>
            <w:r>
              <w:rPr>
                <w:noProof/>
                <w:webHidden/>
              </w:rPr>
            </w:r>
            <w:r>
              <w:rPr>
                <w:noProof/>
                <w:webHidden/>
              </w:rPr>
              <w:fldChar w:fldCharType="separate"/>
            </w:r>
            <w:r>
              <w:rPr>
                <w:noProof/>
                <w:webHidden/>
              </w:rPr>
              <w:t>13</w:t>
            </w:r>
            <w:r>
              <w:rPr>
                <w:noProof/>
                <w:webHidden/>
              </w:rPr>
              <w:fldChar w:fldCharType="end"/>
            </w:r>
          </w:hyperlink>
        </w:p>
        <w:p w14:paraId="2D8BE0A9" w14:textId="77777777" w:rsidR="003022DB" w:rsidRDefault="003022DB">
          <w:pPr>
            <w:pStyle w:val="TOC2"/>
            <w:tabs>
              <w:tab w:val="left" w:pos="879"/>
              <w:tab w:val="right" w:leader="dot" w:pos="10456"/>
            </w:tabs>
            <w:rPr>
              <w:rFonts w:asciiTheme="minorHAnsi" w:eastAsiaTheme="minorEastAsia" w:hAnsiTheme="minorHAnsi" w:cstheme="minorBidi"/>
              <w:noProof/>
              <w:sz w:val="22"/>
              <w:lang w:eastAsia="sv-SE"/>
            </w:rPr>
          </w:pPr>
          <w:hyperlink w:anchor="_Toc397581490" w:history="1">
            <w:r w:rsidRPr="00A16C51">
              <w:rPr>
                <w:rStyle w:val="Hyperlink"/>
                <w:noProof/>
              </w:rPr>
              <w:t>3.1</w:t>
            </w:r>
            <w:r>
              <w:rPr>
                <w:rFonts w:asciiTheme="minorHAnsi" w:eastAsiaTheme="minorEastAsia" w:hAnsiTheme="minorHAnsi" w:cstheme="minorBidi"/>
                <w:noProof/>
                <w:sz w:val="22"/>
                <w:lang w:eastAsia="sv-SE"/>
              </w:rPr>
              <w:tab/>
            </w:r>
            <w:r w:rsidRPr="00A16C51">
              <w:rPr>
                <w:rStyle w:val="Hyperlink"/>
                <w:noProof/>
              </w:rPr>
              <w:t>Flöde AF-1 Skapa formulärmall</w:t>
            </w:r>
            <w:r>
              <w:rPr>
                <w:noProof/>
                <w:webHidden/>
              </w:rPr>
              <w:tab/>
            </w:r>
            <w:r>
              <w:rPr>
                <w:noProof/>
                <w:webHidden/>
              </w:rPr>
              <w:fldChar w:fldCharType="begin"/>
            </w:r>
            <w:r>
              <w:rPr>
                <w:noProof/>
                <w:webHidden/>
              </w:rPr>
              <w:instrText xml:space="preserve"> PAGEREF _Toc397581490 \h </w:instrText>
            </w:r>
            <w:r>
              <w:rPr>
                <w:noProof/>
                <w:webHidden/>
              </w:rPr>
            </w:r>
            <w:r>
              <w:rPr>
                <w:noProof/>
                <w:webHidden/>
              </w:rPr>
              <w:fldChar w:fldCharType="separate"/>
            </w:r>
            <w:r>
              <w:rPr>
                <w:noProof/>
                <w:webHidden/>
              </w:rPr>
              <w:t>13</w:t>
            </w:r>
            <w:r>
              <w:rPr>
                <w:noProof/>
                <w:webHidden/>
              </w:rPr>
              <w:fldChar w:fldCharType="end"/>
            </w:r>
          </w:hyperlink>
        </w:p>
        <w:p w14:paraId="6A36807E" w14:textId="77777777" w:rsidR="003022DB" w:rsidRDefault="003022DB">
          <w:pPr>
            <w:pStyle w:val="TOC2"/>
            <w:tabs>
              <w:tab w:val="left" w:pos="879"/>
              <w:tab w:val="right" w:leader="dot" w:pos="10456"/>
            </w:tabs>
            <w:rPr>
              <w:rFonts w:asciiTheme="minorHAnsi" w:eastAsiaTheme="minorEastAsia" w:hAnsiTheme="minorHAnsi" w:cstheme="minorBidi"/>
              <w:noProof/>
              <w:sz w:val="22"/>
              <w:lang w:eastAsia="sv-SE"/>
            </w:rPr>
          </w:pPr>
          <w:hyperlink w:anchor="_Toc397581491" w:history="1">
            <w:r w:rsidRPr="00A16C51">
              <w:rPr>
                <w:rStyle w:val="Hyperlink"/>
                <w:noProof/>
              </w:rPr>
              <w:t>3.2</w:t>
            </w:r>
            <w:r>
              <w:rPr>
                <w:rFonts w:asciiTheme="minorHAnsi" w:eastAsiaTheme="minorEastAsia" w:hAnsiTheme="minorHAnsi" w:cstheme="minorBidi"/>
                <w:noProof/>
                <w:sz w:val="22"/>
                <w:lang w:eastAsia="sv-SE"/>
              </w:rPr>
              <w:tab/>
            </w:r>
            <w:r w:rsidRPr="00A16C51">
              <w:rPr>
                <w:rStyle w:val="Hyperlink"/>
                <w:noProof/>
              </w:rPr>
              <w:t>Flöde AF-2 Begär formulärinsamling av patient</w:t>
            </w:r>
            <w:r>
              <w:rPr>
                <w:noProof/>
                <w:webHidden/>
              </w:rPr>
              <w:tab/>
            </w:r>
            <w:r>
              <w:rPr>
                <w:noProof/>
                <w:webHidden/>
              </w:rPr>
              <w:fldChar w:fldCharType="begin"/>
            </w:r>
            <w:r>
              <w:rPr>
                <w:noProof/>
                <w:webHidden/>
              </w:rPr>
              <w:instrText xml:space="preserve"> PAGEREF _Toc397581491 \h </w:instrText>
            </w:r>
            <w:r>
              <w:rPr>
                <w:noProof/>
                <w:webHidden/>
              </w:rPr>
            </w:r>
            <w:r>
              <w:rPr>
                <w:noProof/>
                <w:webHidden/>
              </w:rPr>
              <w:fldChar w:fldCharType="separate"/>
            </w:r>
            <w:r>
              <w:rPr>
                <w:noProof/>
                <w:webHidden/>
              </w:rPr>
              <w:t>14</w:t>
            </w:r>
            <w:r>
              <w:rPr>
                <w:noProof/>
                <w:webHidden/>
              </w:rPr>
              <w:fldChar w:fldCharType="end"/>
            </w:r>
          </w:hyperlink>
        </w:p>
        <w:p w14:paraId="47EC5E74" w14:textId="77777777" w:rsidR="003022DB" w:rsidRDefault="003022DB">
          <w:pPr>
            <w:pStyle w:val="TOC2"/>
            <w:tabs>
              <w:tab w:val="left" w:pos="879"/>
              <w:tab w:val="right" w:leader="dot" w:pos="10456"/>
            </w:tabs>
            <w:rPr>
              <w:rFonts w:asciiTheme="minorHAnsi" w:eastAsiaTheme="minorEastAsia" w:hAnsiTheme="minorHAnsi" w:cstheme="minorBidi"/>
              <w:noProof/>
              <w:sz w:val="22"/>
              <w:lang w:eastAsia="sv-SE"/>
            </w:rPr>
          </w:pPr>
          <w:hyperlink w:anchor="_Toc397581492" w:history="1">
            <w:r w:rsidRPr="00A16C51">
              <w:rPr>
                <w:rStyle w:val="Hyperlink"/>
                <w:noProof/>
              </w:rPr>
              <w:t>3.3</w:t>
            </w:r>
            <w:r>
              <w:rPr>
                <w:rFonts w:asciiTheme="minorHAnsi" w:eastAsiaTheme="minorEastAsia" w:hAnsiTheme="minorHAnsi" w:cstheme="minorBidi"/>
                <w:noProof/>
                <w:sz w:val="22"/>
                <w:lang w:eastAsia="sv-SE"/>
              </w:rPr>
              <w:tab/>
            </w:r>
            <w:r w:rsidRPr="00A16C51">
              <w:rPr>
                <w:rStyle w:val="Hyperlink"/>
                <w:noProof/>
              </w:rPr>
              <w:t>Flöde AF-3A Patient fyller i formulär (redan skapat)</w:t>
            </w:r>
            <w:r>
              <w:rPr>
                <w:noProof/>
                <w:webHidden/>
              </w:rPr>
              <w:tab/>
            </w:r>
            <w:r>
              <w:rPr>
                <w:noProof/>
                <w:webHidden/>
              </w:rPr>
              <w:fldChar w:fldCharType="begin"/>
            </w:r>
            <w:r>
              <w:rPr>
                <w:noProof/>
                <w:webHidden/>
              </w:rPr>
              <w:instrText xml:space="preserve"> PAGEREF _Toc397581492 \h </w:instrText>
            </w:r>
            <w:r>
              <w:rPr>
                <w:noProof/>
                <w:webHidden/>
              </w:rPr>
            </w:r>
            <w:r>
              <w:rPr>
                <w:noProof/>
                <w:webHidden/>
              </w:rPr>
              <w:fldChar w:fldCharType="separate"/>
            </w:r>
            <w:r>
              <w:rPr>
                <w:noProof/>
                <w:webHidden/>
              </w:rPr>
              <w:t>16</w:t>
            </w:r>
            <w:r>
              <w:rPr>
                <w:noProof/>
                <w:webHidden/>
              </w:rPr>
              <w:fldChar w:fldCharType="end"/>
            </w:r>
          </w:hyperlink>
        </w:p>
        <w:p w14:paraId="51F06B92" w14:textId="77777777" w:rsidR="003022DB" w:rsidRDefault="003022DB">
          <w:pPr>
            <w:pStyle w:val="TOC2"/>
            <w:tabs>
              <w:tab w:val="left" w:pos="879"/>
              <w:tab w:val="right" w:leader="dot" w:pos="10456"/>
            </w:tabs>
            <w:rPr>
              <w:rFonts w:asciiTheme="minorHAnsi" w:eastAsiaTheme="minorEastAsia" w:hAnsiTheme="minorHAnsi" w:cstheme="minorBidi"/>
              <w:noProof/>
              <w:sz w:val="22"/>
              <w:lang w:eastAsia="sv-SE"/>
            </w:rPr>
          </w:pPr>
          <w:hyperlink w:anchor="_Toc397581493" w:history="1">
            <w:r w:rsidRPr="00A16C51">
              <w:rPr>
                <w:rStyle w:val="Hyperlink"/>
                <w:noProof/>
              </w:rPr>
              <w:t>3.4</w:t>
            </w:r>
            <w:r>
              <w:rPr>
                <w:rFonts w:asciiTheme="minorHAnsi" w:eastAsiaTheme="minorEastAsia" w:hAnsiTheme="minorHAnsi" w:cstheme="minorBidi"/>
                <w:noProof/>
                <w:sz w:val="22"/>
                <w:lang w:eastAsia="sv-SE"/>
              </w:rPr>
              <w:tab/>
            </w:r>
            <w:r w:rsidRPr="00A16C51">
              <w:rPr>
                <w:rStyle w:val="Hyperlink"/>
                <w:noProof/>
              </w:rPr>
              <w:t>Flöde AF-3B Patient fyller i formulär</w:t>
            </w:r>
            <w:r>
              <w:rPr>
                <w:noProof/>
                <w:webHidden/>
              </w:rPr>
              <w:tab/>
            </w:r>
            <w:r>
              <w:rPr>
                <w:noProof/>
                <w:webHidden/>
              </w:rPr>
              <w:fldChar w:fldCharType="begin"/>
            </w:r>
            <w:r>
              <w:rPr>
                <w:noProof/>
                <w:webHidden/>
              </w:rPr>
              <w:instrText xml:space="preserve"> PAGEREF _Toc397581493 \h </w:instrText>
            </w:r>
            <w:r>
              <w:rPr>
                <w:noProof/>
                <w:webHidden/>
              </w:rPr>
            </w:r>
            <w:r>
              <w:rPr>
                <w:noProof/>
                <w:webHidden/>
              </w:rPr>
              <w:fldChar w:fldCharType="separate"/>
            </w:r>
            <w:r>
              <w:rPr>
                <w:noProof/>
                <w:webHidden/>
              </w:rPr>
              <w:t>18</w:t>
            </w:r>
            <w:r>
              <w:rPr>
                <w:noProof/>
                <w:webHidden/>
              </w:rPr>
              <w:fldChar w:fldCharType="end"/>
            </w:r>
          </w:hyperlink>
        </w:p>
        <w:p w14:paraId="0F5B9B4E" w14:textId="77777777" w:rsidR="003022DB" w:rsidRDefault="003022DB">
          <w:pPr>
            <w:pStyle w:val="TOC2"/>
            <w:tabs>
              <w:tab w:val="left" w:pos="879"/>
              <w:tab w:val="right" w:leader="dot" w:pos="10456"/>
            </w:tabs>
            <w:rPr>
              <w:rFonts w:asciiTheme="minorHAnsi" w:eastAsiaTheme="minorEastAsia" w:hAnsiTheme="minorHAnsi" w:cstheme="minorBidi"/>
              <w:noProof/>
              <w:sz w:val="22"/>
              <w:lang w:eastAsia="sv-SE"/>
            </w:rPr>
          </w:pPr>
          <w:hyperlink w:anchor="_Toc397581494" w:history="1">
            <w:r w:rsidRPr="00A16C51">
              <w:rPr>
                <w:rStyle w:val="Hyperlink"/>
                <w:noProof/>
              </w:rPr>
              <w:t>3.5</w:t>
            </w:r>
            <w:r>
              <w:rPr>
                <w:rFonts w:asciiTheme="minorHAnsi" w:eastAsiaTheme="minorEastAsia" w:hAnsiTheme="minorHAnsi" w:cstheme="minorBidi"/>
                <w:noProof/>
                <w:sz w:val="22"/>
                <w:lang w:eastAsia="sv-SE"/>
              </w:rPr>
              <w:tab/>
            </w:r>
            <w:r w:rsidRPr="00A16C51">
              <w:rPr>
                <w:rStyle w:val="Hyperlink"/>
                <w:noProof/>
              </w:rPr>
              <w:t>Flöde AF-4 Återuppta formulär.</w:t>
            </w:r>
            <w:r>
              <w:rPr>
                <w:noProof/>
                <w:webHidden/>
              </w:rPr>
              <w:tab/>
            </w:r>
            <w:r>
              <w:rPr>
                <w:noProof/>
                <w:webHidden/>
              </w:rPr>
              <w:fldChar w:fldCharType="begin"/>
            </w:r>
            <w:r>
              <w:rPr>
                <w:noProof/>
                <w:webHidden/>
              </w:rPr>
              <w:instrText xml:space="preserve"> PAGEREF _Toc397581494 \h </w:instrText>
            </w:r>
            <w:r>
              <w:rPr>
                <w:noProof/>
                <w:webHidden/>
              </w:rPr>
            </w:r>
            <w:r>
              <w:rPr>
                <w:noProof/>
                <w:webHidden/>
              </w:rPr>
              <w:fldChar w:fldCharType="separate"/>
            </w:r>
            <w:r>
              <w:rPr>
                <w:noProof/>
                <w:webHidden/>
              </w:rPr>
              <w:t>20</w:t>
            </w:r>
            <w:r>
              <w:rPr>
                <w:noProof/>
                <w:webHidden/>
              </w:rPr>
              <w:fldChar w:fldCharType="end"/>
            </w:r>
          </w:hyperlink>
        </w:p>
        <w:p w14:paraId="4861BBF4" w14:textId="77777777" w:rsidR="003022DB" w:rsidRDefault="003022DB">
          <w:pPr>
            <w:pStyle w:val="TOC2"/>
            <w:tabs>
              <w:tab w:val="left" w:pos="879"/>
              <w:tab w:val="right" w:leader="dot" w:pos="10456"/>
            </w:tabs>
            <w:rPr>
              <w:rFonts w:asciiTheme="minorHAnsi" w:eastAsiaTheme="minorEastAsia" w:hAnsiTheme="minorHAnsi" w:cstheme="minorBidi"/>
              <w:noProof/>
              <w:sz w:val="22"/>
              <w:lang w:eastAsia="sv-SE"/>
            </w:rPr>
          </w:pPr>
          <w:hyperlink w:anchor="_Toc397581495" w:history="1">
            <w:r w:rsidRPr="00A16C51">
              <w:rPr>
                <w:rStyle w:val="Hyperlink"/>
                <w:noProof/>
              </w:rPr>
              <w:t>3.6</w:t>
            </w:r>
            <w:r>
              <w:rPr>
                <w:rFonts w:asciiTheme="minorHAnsi" w:eastAsiaTheme="minorEastAsia" w:hAnsiTheme="minorHAnsi" w:cstheme="minorBidi"/>
                <w:noProof/>
                <w:sz w:val="22"/>
                <w:lang w:eastAsia="sv-SE"/>
              </w:rPr>
              <w:tab/>
            </w:r>
            <w:r w:rsidRPr="00A16C51">
              <w:rPr>
                <w:rStyle w:val="Hyperlink"/>
                <w:noProof/>
              </w:rPr>
              <w:t>Flöde AF-5 Notifiera</w:t>
            </w:r>
            <w:r>
              <w:rPr>
                <w:noProof/>
                <w:webHidden/>
              </w:rPr>
              <w:tab/>
            </w:r>
            <w:r>
              <w:rPr>
                <w:noProof/>
                <w:webHidden/>
              </w:rPr>
              <w:fldChar w:fldCharType="begin"/>
            </w:r>
            <w:r>
              <w:rPr>
                <w:noProof/>
                <w:webHidden/>
              </w:rPr>
              <w:instrText xml:space="preserve"> PAGEREF _Toc397581495 \h </w:instrText>
            </w:r>
            <w:r>
              <w:rPr>
                <w:noProof/>
                <w:webHidden/>
              </w:rPr>
            </w:r>
            <w:r>
              <w:rPr>
                <w:noProof/>
                <w:webHidden/>
              </w:rPr>
              <w:fldChar w:fldCharType="separate"/>
            </w:r>
            <w:r>
              <w:rPr>
                <w:noProof/>
                <w:webHidden/>
              </w:rPr>
              <w:t>21</w:t>
            </w:r>
            <w:r>
              <w:rPr>
                <w:noProof/>
                <w:webHidden/>
              </w:rPr>
              <w:fldChar w:fldCharType="end"/>
            </w:r>
          </w:hyperlink>
        </w:p>
        <w:p w14:paraId="68745774" w14:textId="77777777" w:rsidR="003022DB" w:rsidRDefault="003022DB">
          <w:pPr>
            <w:pStyle w:val="TOC2"/>
            <w:tabs>
              <w:tab w:val="left" w:pos="879"/>
              <w:tab w:val="right" w:leader="dot" w:pos="10456"/>
            </w:tabs>
            <w:rPr>
              <w:rFonts w:asciiTheme="minorHAnsi" w:eastAsiaTheme="minorEastAsia" w:hAnsiTheme="minorHAnsi" w:cstheme="minorBidi"/>
              <w:noProof/>
              <w:sz w:val="22"/>
              <w:lang w:eastAsia="sv-SE"/>
            </w:rPr>
          </w:pPr>
          <w:hyperlink w:anchor="_Toc397581496" w:history="1">
            <w:r w:rsidRPr="00A16C51">
              <w:rPr>
                <w:rStyle w:val="Hyperlink"/>
                <w:noProof/>
              </w:rPr>
              <w:t>3.7</w:t>
            </w:r>
            <w:r>
              <w:rPr>
                <w:rFonts w:asciiTheme="minorHAnsi" w:eastAsiaTheme="minorEastAsia" w:hAnsiTheme="minorHAnsi" w:cstheme="minorBidi"/>
                <w:noProof/>
                <w:sz w:val="22"/>
                <w:lang w:eastAsia="sv-SE"/>
              </w:rPr>
              <w:tab/>
            </w:r>
            <w:r w:rsidRPr="00A16C51">
              <w:rPr>
                <w:rStyle w:val="Hyperlink"/>
                <w:noProof/>
              </w:rPr>
              <w:t>Flöde AF-6 Vårdsystem hämtar användarens/patientens formulär.</w:t>
            </w:r>
            <w:r>
              <w:rPr>
                <w:noProof/>
                <w:webHidden/>
              </w:rPr>
              <w:tab/>
            </w:r>
            <w:r>
              <w:rPr>
                <w:noProof/>
                <w:webHidden/>
              </w:rPr>
              <w:fldChar w:fldCharType="begin"/>
            </w:r>
            <w:r>
              <w:rPr>
                <w:noProof/>
                <w:webHidden/>
              </w:rPr>
              <w:instrText xml:space="preserve"> PAGEREF _Toc397581496 \h </w:instrText>
            </w:r>
            <w:r>
              <w:rPr>
                <w:noProof/>
                <w:webHidden/>
              </w:rPr>
            </w:r>
            <w:r>
              <w:rPr>
                <w:noProof/>
                <w:webHidden/>
              </w:rPr>
              <w:fldChar w:fldCharType="separate"/>
            </w:r>
            <w:r>
              <w:rPr>
                <w:noProof/>
                <w:webHidden/>
              </w:rPr>
              <w:t>21</w:t>
            </w:r>
            <w:r>
              <w:rPr>
                <w:noProof/>
                <w:webHidden/>
              </w:rPr>
              <w:fldChar w:fldCharType="end"/>
            </w:r>
          </w:hyperlink>
        </w:p>
        <w:p w14:paraId="524BF8D9" w14:textId="77777777" w:rsidR="003022DB" w:rsidRDefault="003022DB">
          <w:pPr>
            <w:pStyle w:val="TOC2"/>
            <w:tabs>
              <w:tab w:val="left" w:pos="879"/>
              <w:tab w:val="right" w:leader="dot" w:pos="10456"/>
            </w:tabs>
            <w:rPr>
              <w:rFonts w:asciiTheme="minorHAnsi" w:eastAsiaTheme="minorEastAsia" w:hAnsiTheme="minorHAnsi" w:cstheme="minorBidi"/>
              <w:noProof/>
              <w:sz w:val="22"/>
              <w:lang w:eastAsia="sv-SE"/>
            </w:rPr>
          </w:pPr>
          <w:hyperlink w:anchor="_Toc397581497" w:history="1">
            <w:r w:rsidRPr="00A16C51">
              <w:rPr>
                <w:rStyle w:val="Hyperlink"/>
                <w:noProof/>
                <w:lang w:eastAsia="sv-SE"/>
              </w:rPr>
              <w:t>3.8</w:t>
            </w:r>
            <w:r>
              <w:rPr>
                <w:rFonts w:asciiTheme="minorHAnsi" w:eastAsiaTheme="minorEastAsia" w:hAnsiTheme="minorHAnsi" w:cstheme="minorBidi"/>
                <w:noProof/>
                <w:sz w:val="22"/>
                <w:lang w:eastAsia="sv-SE"/>
              </w:rPr>
              <w:tab/>
            </w:r>
            <w:r w:rsidRPr="00A16C51">
              <w:rPr>
                <w:rStyle w:val="Hyperlink"/>
                <w:noProof/>
              </w:rPr>
              <w:t xml:space="preserve">Flöde AF7 - </w:t>
            </w:r>
            <w:r w:rsidRPr="00A16C51">
              <w:rPr>
                <w:rStyle w:val="Hyperlink"/>
                <w:noProof/>
                <w:lang w:eastAsia="sv-SE"/>
              </w:rPr>
              <w:t>Fylla i och avsluta ett formulär</w:t>
            </w:r>
            <w:r>
              <w:rPr>
                <w:noProof/>
                <w:webHidden/>
              </w:rPr>
              <w:tab/>
            </w:r>
            <w:r>
              <w:rPr>
                <w:noProof/>
                <w:webHidden/>
              </w:rPr>
              <w:fldChar w:fldCharType="begin"/>
            </w:r>
            <w:r>
              <w:rPr>
                <w:noProof/>
                <w:webHidden/>
              </w:rPr>
              <w:instrText xml:space="preserve"> PAGEREF _Toc397581497 \h </w:instrText>
            </w:r>
            <w:r>
              <w:rPr>
                <w:noProof/>
                <w:webHidden/>
              </w:rPr>
            </w:r>
            <w:r>
              <w:rPr>
                <w:noProof/>
                <w:webHidden/>
              </w:rPr>
              <w:fldChar w:fldCharType="separate"/>
            </w:r>
            <w:r>
              <w:rPr>
                <w:noProof/>
                <w:webHidden/>
              </w:rPr>
              <w:t>22</w:t>
            </w:r>
            <w:r>
              <w:rPr>
                <w:noProof/>
                <w:webHidden/>
              </w:rPr>
              <w:fldChar w:fldCharType="end"/>
            </w:r>
          </w:hyperlink>
        </w:p>
        <w:p w14:paraId="47967266" w14:textId="77777777" w:rsidR="003022DB" w:rsidRDefault="003022DB">
          <w:pPr>
            <w:pStyle w:val="TOC2"/>
            <w:tabs>
              <w:tab w:val="left" w:pos="879"/>
              <w:tab w:val="right" w:leader="dot" w:pos="10456"/>
            </w:tabs>
            <w:rPr>
              <w:rFonts w:asciiTheme="minorHAnsi" w:eastAsiaTheme="minorEastAsia" w:hAnsiTheme="minorHAnsi" w:cstheme="minorBidi"/>
              <w:noProof/>
              <w:sz w:val="22"/>
              <w:lang w:eastAsia="sv-SE"/>
            </w:rPr>
          </w:pPr>
          <w:hyperlink w:anchor="_Toc397581498" w:history="1">
            <w:r w:rsidRPr="00A16C51">
              <w:rPr>
                <w:rStyle w:val="Hyperlink"/>
                <w:noProof/>
              </w:rPr>
              <w:t>3.9</w:t>
            </w:r>
            <w:r>
              <w:rPr>
                <w:rFonts w:asciiTheme="minorHAnsi" w:eastAsiaTheme="minorEastAsia" w:hAnsiTheme="minorHAnsi" w:cstheme="minorBidi"/>
                <w:noProof/>
                <w:sz w:val="22"/>
                <w:lang w:eastAsia="sv-SE"/>
              </w:rPr>
              <w:tab/>
            </w:r>
            <w:r w:rsidRPr="00A16C51">
              <w:rPr>
                <w:rStyle w:val="Hyperlink"/>
                <w:noProof/>
              </w:rPr>
              <w:t xml:space="preserve">Flöde </w:t>
            </w:r>
            <w:r w:rsidRPr="00A16C51">
              <w:rPr>
                <w:rStyle w:val="Hyperlink"/>
                <w:noProof/>
                <w:lang w:eastAsia="sv-SE"/>
              </w:rPr>
              <w:t>AF-8 Fyll i formulär</w:t>
            </w:r>
            <w:r>
              <w:rPr>
                <w:noProof/>
                <w:webHidden/>
              </w:rPr>
              <w:tab/>
            </w:r>
            <w:r>
              <w:rPr>
                <w:noProof/>
                <w:webHidden/>
              </w:rPr>
              <w:fldChar w:fldCharType="begin"/>
            </w:r>
            <w:r>
              <w:rPr>
                <w:noProof/>
                <w:webHidden/>
              </w:rPr>
              <w:instrText xml:space="preserve"> PAGEREF _Toc397581498 \h </w:instrText>
            </w:r>
            <w:r>
              <w:rPr>
                <w:noProof/>
                <w:webHidden/>
              </w:rPr>
            </w:r>
            <w:r>
              <w:rPr>
                <w:noProof/>
                <w:webHidden/>
              </w:rPr>
              <w:fldChar w:fldCharType="separate"/>
            </w:r>
            <w:r>
              <w:rPr>
                <w:noProof/>
                <w:webHidden/>
              </w:rPr>
              <w:t>23</w:t>
            </w:r>
            <w:r>
              <w:rPr>
                <w:noProof/>
                <w:webHidden/>
              </w:rPr>
              <w:fldChar w:fldCharType="end"/>
            </w:r>
          </w:hyperlink>
        </w:p>
        <w:p w14:paraId="71AF9D86" w14:textId="77777777" w:rsidR="003022DB" w:rsidRDefault="003022DB">
          <w:pPr>
            <w:pStyle w:val="TOC2"/>
            <w:tabs>
              <w:tab w:val="left" w:pos="879"/>
              <w:tab w:val="right" w:leader="dot" w:pos="10456"/>
            </w:tabs>
            <w:rPr>
              <w:rFonts w:asciiTheme="minorHAnsi" w:eastAsiaTheme="minorEastAsia" w:hAnsiTheme="minorHAnsi" w:cstheme="minorBidi"/>
              <w:noProof/>
              <w:sz w:val="22"/>
              <w:lang w:eastAsia="sv-SE"/>
            </w:rPr>
          </w:pPr>
          <w:hyperlink w:anchor="_Toc397581499" w:history="1">
            <w:r w:rsidRPr="00A16C51">
              <w:rPr>
                <w:rStyle w:val="Hyperlink"/>
                <w:noProof/>
                <w:lang w:eastAsia="sv-SE"/>
              </w:rPr>
              <w:t>3.10</w:t>
            </w:r>
            <w:r>
              <w:rPr>
                <w:rFonts w:asciiTheme="minorHAnsi" w:eastAsiaTheme="minorEastAsia" w:hAnsiTheme="minorHAnsi" w:cstheme="minorBidi"/>
                <w:noProof/>
                <w:sz w:val="22"/>
                <w:lang w:eastAsia="sv-SE"/>
              </w:rPr>
              <w:tab/>
            </w:r>
            <w:r w:rsidRPr="00A16C51">
              <w:rPr>
                <w:rStyle w:val="Hyperlink"/>
                <w:noProof/>
              </w:rPr>
              <w:t xml:space="preserve">Flöde </w:t>
            </w:r>
            <w:r w:rsidRPr="00A16C51">
              <w:rPr>
                <w:rStyle w:val="Hyperlink"/>
                <w:noProof/>
                <w:lang w:eastAsia="sv-SE"/>
              </w:rPr>
              <w:t>AF-9 Spara och avsluta formulär</w:t>
            </w:r>
            <w:r>
              <w:rPr>
                <w:noProof/>
                <w:webHidden/>
              </w:rPr>
              <w:tab/>
            </w:r>
            <w:r>
              <w:rPr>
                <w:noProof/>
                <w:webHidden/>
              </w:rPr>
              <w:fldChar w:fldCharType="begin"/>
            </w:r>
            <w:r>
              <w:rPr>
                <w:noProof/>
                <w:webHidden/>
              </w:rPr>
              <w:instrText xml:space="preserve"> PAGEREF _Toc397581499 \h </w:instrText>
            </w:r>
            <w:r>
              <w:rPr>
                <w:noProof/>
                <w:webHidden/>
              </w:rPr>
            </w:r>
            <w:r>
              <w:rPr>
                <w:noProof/>
                <w:webHidden/>
              </w:rPr>
              <w:fldChar w:fldCharType="separate"/>
            </w:r>
            <w:r>
              <w:rPr>
                <w:noProof/>
                <w:webHidden/>
              </w:rPr>
              <w:t>23</w:t>
            </w:r>
            <w:r>
              <w:rPr>
                <w:noProof/>
                <w:webHidden/>
              </w:rPr>
              <w:fldChar w:fldCharType="end"/>
            </w:r>
          </w:hyperlink>
        </w:p>
        <w:p w14:paraId="793B2226" w14:textId="77777777" w:rsidR="003022DB" w:rsidRDefault="003022DB">
          <w:pPr>
            <w:pStyle w:val="TOC2"/>
            <w:tabs>
              <w:tab w:val="left" w:pos="879"/>
              <w:tab w:val="right" w:leader="dot" w:pos="10456"/>
            </w:tabs>
            <w:rPr>
              <w:rFonts w:asciiTheme="minorHAnsi" w:eastAsiaTheme="minorEastAsia" w:hAnsiTheme="minorHAnsi" w:cstheme="minorBidi"/>
              <w:noProof/>
              <w:sz w:val="22"/>
              <w:lang w:eastAsia="sv-SE"/>
            </w:rPr>
          </w:pPr>
          <w:hyperlink w:anchor="_Toc397581500" w:history="1">
            <w:r w:rsidRPr="00A16C51">
              <w:rPr>
                <w:rStyle w:val="Hyperlink"/>
                <w:noProof/>
                <w:lang w:eastAsia="sv-SE"/>
              </w:rPr>
              <w:t>3.11</w:t>
            </w:r>
            <w:r>
              <w:rPr>
                <w:rFonts w:asciiTheme="minorHAnsi" w:eastAsiaTheme="minorEastAsia" w:hAnsiTheme="minorHAnsi" w:cstheme="minorBidi"/>
                <w:noProof/>
                <w:sz w:val="22"/>
                <w:lang w:eastAsia="sv-SE"/>
              </w:rPr>
              <w:tab/>
            </w:r>
            <w:r w:rsidRPr="00A16C51">
              <w:rPr>
                <w:rStyle w:val="Hyperlink"/>
                <w:noProof/>
              </w:rPr>
              <w:t xml:space="preserve">Flöde </w:t>
            </w:r>
            <w:r w:rsidRPr="00A16C51">
              <w:rPr>
                <w:rStyle w:val="Hyperlink"/>
                <w:noProof/>
                <w:lang w:eastAsia="sv-SE"/>
              </w:rPr>
              <w:t>AF-10 Hämta formulär</w:t>
            </w:r>
            <w:r>
              <w:rPr>
                <w:noProof/>
                <w:webHidden/>
              </w:rPr>
              <w:tab/>
            </w:r>
            <w:r>
              <w:rPr>
                <w:noProof/>
                <w:webHidden/>
              </w:rPr>
              <w:fldChar w:fldCharType="begin"/>
            </w:r>
            <w:r>
              <w:rPr>
                <w:noProof/>
                <w:webHidden/>
              </w:rPr>
              <w:instrText xml:space="preserve"> PAGEREF _Toc397581500 \h </w:instrText>
            </w:r>
            <w:r>
              <w:rPr>
                <w:noProof/>
                <w:webHidden/>
              </w:rPr>
            </w:r>
            <w:r>
              <w:rPr>
                <w:noProof/>
                <w:webHidden/>
              </w:rPr>
              <w:fldChar w:fldCharType="separate"/>
            </w:r>
            <w:r>
              <w:rPr>
                <w:noProof/>
                <w:webHidden/>
              </w:rPr>
              <w:t>23</w:t>
            </w:r>
            <w:r>
              <w:rPr>
                <w:noProof/>
                <w:webHidden/>
              </w:rPr>
              <w:fldChar w:fldCharType="end"/>
            </w:r>
          </w:hyperlink>
        </w:p>
        <w:p w14:paraId="6C9A1166" w14:textId="77777777" w:rsidR="003022DB" w:rsidRDefault="003022DB">
          <w:pPr>
            <w:pStyle w:val="TOC2"/>
            <w:tabs>
              <w:tab w:val="left" w:pos="879"/>
              <w:tab w:val="right" w:leader="dot" w:pos="10456"/>
            </w:tabs>
            <w:rPr>
              <w:rFonts w:asciiTheme="minorHAnsi" w:eastAsiaTheme="minorEastAsia" w:hAnsiTheme="minorHAnsi" w:cstheme="minorBidi"/>
              <w:noProof/>
              <w:sz w:val="22"/>
              <w:lang w:eastAsia="sv-SE"/>
            </w:rPr>
          </w:pPr>
          <w:hyperlink w:anchor="_Toc397581501" w:history="1">
            <w:r w:rsidRPr="00A16C51">
              <w:rPr>
                <w:rStyle w:val="Hyperlink"/>
                <w:noProof/>
              </w:rPr>
              <w:t>3.12</w:t>
            </w:r>
            <w:r>
              <w:rPr>
                <w:rFonts w:asciiTheme="minorHAnsi" w:eastAsiaTheme="minorEastAsia" w:hAnsiTheme="minorHAnsi" w:cstheme="minorBidi"/>
                <w:noProof/>
                <w:sz w:val="22"/>
                <w:lang w:eastAsia="sv-SE"/>
              </w:rPr>
              <w:tab/>
            </w:r>
            <w:r w:rsidRPr="00A16C51">
              <w:rPr>
                <w:rStyle w:val="Hyperlink"/>
                <w:noProof/>
              </w:rPr>
              <w:t>Flöde</w:t>
            </w:r>
            <w:r w:rsidRPr="00A16C51">
              <w:rPr>
                <w:rStyle w:val="Hyperlink"/>
                <w:noProof/>
                <w:lang w:eastAsia="sv-SE"/>
              </w:rPr>
              <w:t xml:space="preserve"> </w:t>
            </w:r>
            <w:r w:rsidRPr="00A16C51">
              <w:rPr>
                <w:rStyle w:val="Hyperlink"/>
                <w:noProof/>
              </w:rPr>
              <w:t>AF-11 Avbryta formulär</w:t>
            </w:r>
            <w:r>
              <w:rPr>
                <w:noProof/>
                <w:webHidden/>
              </w:rPr>
              <w:tab/>
            </w:r>
            <w:r>
              <w:rPr>
                <w:noProof/>
                <w:webHidden/>
              </w:rPr>
              <w:fldChar w:fldCharType="begin"/>
            </w:r>
            <w:r>
              <w:rPr>
                <w:noProof/>
                <w:webHidden/>
              </w:rPr>
              <w:instrText xml:space="preserve"> PAGEREF _Toc397581501 \h </w:instrText>
            </w:r>
            <w:r>
              <w:rPr>
                <w:noProof/>
                <w:webHidden/>
              </w:rPr>
            </w:r>
            <w:r>
              <w:rPr>
                <w:noProof/>
                <w:webHidden/>
              </w:rPr>
              <w:fldChar w:fldCharType="separate"/>
            </w:r>
            <w:r>
              <w:rPr>
                <w:noProof/>
                <w:webHidden/>
              </w:rPr>
              <w:t>23</w:t>
            </w:r>
            <w:r>
              <w:rPr>
                <w:noProof/>
                <w:webHidden/>
              </w:rPr>
              <w:fldChar w:fldCharType="end"/>
            </w:r>
          </w:hyperlink>
        </w:p>
        <w:p w14:paraId="6D9A7129" w14:textId="77777777" w:rsidR="003022DB" w:rsidRDefault="003022DB">
          <w:pPr>
            <w:pStyle w:val="TOC2"/>
            <w:tabs>
              <w:tab w:val="left" w:pos="879"/>
              <w:tab w:val="right" w:leader="dot" w:pos="10456"/>
            </w:tabs>
            <w:rPr>
              <w:rFonts w:asciiTheme="minorHAnsi" w:eastAsiaTheme="minorEastAsia" w:hAnsiTheme="minorHAnsi" w:cstheme="minorBidi"/>
              <w:noProof/>
              <w:sz w:val="22"/>
              <w:lang w:eastAsia="sv-SE"/>
            </w:rPr>
          </w:pPr>
          <w:hyperlink w:anchor="_Toc397581502" w:history="1">
            <w:r w:rsidRPr="00A16C51">
              <w:rPr>
                <w:rStyle w:val="Hyperlink"/>
                <w:noProof/>
                <w:lang w:eastAsia="sv-SE"/>
              </w:rPr>
              <w:t>3.13</w:t>
            </w:r>
            <w:r>
              <w:rPr>
                <w:rFonts w:asciiTheme="minorHAnsi" w:eastAsiaTheme="minorEastAsia" w:hAnsiTheme="minorHAnsi" w:cstheme="minorBidi"/>
                <w:noProof/>
                <w:sz w:val="22"/>
                <w:lang w:eastAsia="sv-SE"/>
              </w:rPr>
              <w:tab/>
            </w:r>
            <w:r w:rsidRPr="00A16C51">
              <w:rPr>
                <w:rStyle w:val="Hyperlink"/>
                <w:noProof/>
              </w:rPr>
              <w:t xml:space="preserve">Flöde </w:t>
            </w:r>
            <w:r w:rsidRPr="00A16C51">
              <w:rPr>
                <w:rStyle w:val="Hyperlink"/>
                <w:noProof/>
                <w:lang w:eastAsia="sv-SE"/>
              </w:rPr>
              <w:t>AF-12 Hämta formulärlista</w:t>
            </w:r>
            <w:r>
              <w:rPr>
                <w:noProof/>
                <w:webHidden/>
              </w:rPr>
              <w:tab/>
            </w:r>
            <w:r>
              <w:rPr>
                <w:noProof/>
                <w:webHidden/>
              </w:rPr>
              <w:fldChar w:fldCharType="begin"/>
            </w:r>
            <w:r>
              <w:rPr>
                <w:noProof/>
                <w:webHidden/>
              </w:rPr>
              <w:instrText xml:space="preserve"> PAGEREF _Toc397581502 \h </w:instrText>
            </w:r>
            <w:r>
              <w:rPr>
                <w:noProof/>
                <w:webHidden/>
              </w:rPr>
            </w:r>
            <w:r>
              <w:rPr>
                <w:noProof/>
                <w:webHidden/>
              </w:rPr>
              <w:fldChar w:fldCharType="separate"/>
            </w:r>
            <w:r>
              <w:rPr>
                <w:noProof/>
                <w:webHidden/>
              </w:rPr>
              <w:t>24</w:t>
            </w:r>
            <w:r>
              <w:rPr>
                <w:noProof/>
                <w:webHidden/>
              </w:rPr>
              <w:fldChar w:fldCharType="end"/>
            </w:r>
          </w:hyperlink>
        </w:p>
        <w:p w14:paraId="58F41C84" w14:textId="77777777" w:rsidR="003022DB" w:rsidRDefault="003022DB">
          <w:pPr>
            <w:pStyle w:val="TOC2"/>
            <w:tabs>
              <w:tab w:val="left" w:pos="879"/>
              <w:tab w:val="right" w:leader="dot" w:pos="10456"/>
            </w:tabs>
            <w:rPr>
              <w:rFonts w:asciiTheme="minorHAnsi" w:eastAsiaTheme="minorEastAsia" w:hAnsiTheme="minorHAnsi" w:cstheme="minorBidi"/>
              <w:noProof/>
              <w:sz w:val="22"/>
              <w:lang w:eastAsia="sv-SE"/>
            </w:rPr>
          </w:pPr>
          <w:hyperlink w:anchor="_Toc397581503" w:history="1">
            <w:r w:rsidRPr="00A16C51">
              <w:rPr>
                <w:rStyle w:val="Hyperlink"/>
                <w:noProof/>
                <w:lang w:eastAsia="sv-SE"/>
              </w:rPr>
              <w:t>3.14</w:t>
            </w:r>
            <w:r>
              <w:rPr>
                <w:rFonts w:asciiTheme="minorHAnsi" w:eastAsiaTheme="minorEastAsia" w:hAnsiTheme="minorHAnsi" w:cstheme="minorBidi"/>
                <w:noProof/>
                <w:sz w:val="22"/>
                <w:lang w:eastAsia="sv-SE"/>
              </w:rPr>
              <w:tab/>
            </w:r>
            <w:r w:rsidRPr="00A16C51">
              <w:rPr>
                <w:rStyle w:val="Hyperlink"/>
                <w:noProof/>
              </w:rPr>
              <w:t xml:space="preserve">Flöde AF-13 </w:t>
            </w:r>
            <w:r w:rsidRPr="00A16C51">
              <w:rPr>
                <w:rStyle w:val="Hyperlink"/>
                <w:noProof/>
                <w:lang w:eastAsia="sv-SE"/>
              </w:rPr>
              <w:t>Hämta mallar</w:t>
            </w:r>
            <w:r>
              <w:rPr>
                <w:noProof/>
                <w:webHidden/>
              </w:rPr>
              <w:tab/>
            </w:r>
            <w:r>
              <w:rPr>
                <w:noProof/>
                <w:webHidden/>
              </w:rPr>
              <w:fldChar w:fldCharType="begin"/>
            </w:r>
            <w:r>
              <w:rPr>
                <w:noProof/>
                <w:webHidden/>
              </w:rPr>
              <w:instrText xml:space="preserve"> PAGEREF _Toc397581503 \h </w:instrText>
            </w:r>
            <w:r>
              <w:rPr>
                <w:noProof/>
                <w:webHidden/>
              </w:rPr>
            </w:r>
            <w:r>
              <w:rPr>
                <w:noProof/>
                <w:webHidden/>
              </w:rPr>
              <w:fldChar w:fldCharType="separate"/>
            </w:r>
            <w:r>
              <w:rPr>
                <w:noProof/>
                <w:webHidden/>
              </w:rPr>
              <w:t>24</w:t>
            </w:r>
            <w:r>
              <w:rPr>
                <w:noProof/>
                <w:webHidden/>
              </w:rPr>
              <w:fldChar w:fldCharType="end"/>
            </w:r>
          </w:hyperlink>
        </w:p>
        <w:p w14:paraId="27F6E014" w14:textId="77777777" w:rsidR="003022DB" w:rsidRDefault="003022DB">
          <w:pPr>
            <w:pStyle w:val="TOC2"/>
            <w:tabs>
              <w:tab w:val="left" w:pos="879"/>
              <w:tab w:val="right" w:leader="dot" w:pos="10456"/>
            </w:tabs>
            <w:rPr>
              <w:rFonts w:asciiTheme="minorHAnsi" w:eastAsiaTheme="minorEastAsia" w:hAnsiTheme="minorHAnsi" w:cstheme="minorBidi"/>
              <w:noProof/>
              <w:sz w:val="22"/>
              <w:lang w:eastAsia="sv-SE"/>
            </w:rPr>
          </w:pPr>
          <w:hyperlink w:anchor="_Toc397581504" w:history="1">
            <w:r w:rsidRPr="00A16C51">
              <w:rPr>
                <w:rStyle w:val="Hyperlink"/>
                <w:noProof/>
              </w:rPr>
              <w:t>3.15</w:t>
            </w:r>
            <w:r>
              <w:rPr>
                <w:rFonts w:asciiTheme="minorHAnsi" w:eastAsiaTheme="minorEastAsia" w:hAnsiTheme="minorHAnsi" w:cstheme="minorBidi"/>
                <w:noProof/>
                <w:sz w:val="22"/>
                <w:lang w:eastAsia="sv-SE"/>
              </w:rPr>
              <w:tab/>
            </w:r>
            <w:r w:rsidRPr="00A16C51">
              <w:rPr>
                <w:rStyle w:val="Hyperlink"/>
                <w:noProof/>
              </w:rPr>
              <w:t>Obligatoriska kontrakt</w:t>
            </w:r>
            <w:r>
              <w:rPr>
                <w:noProof/>
                <w:webHidden/>
              </w:rPr>
              <w:tab/>
            </w:r>
            <w:r>
              <w:rPr>
                <w:noProof/>
                <w:webHidden/>
              </w:rPr>
              <w:fldChar w:fldCharType="begin"/>
            </w:r>
            <w:r>
              <w:rPr>
                <w:noProof/>
                <w:webHidden/>
              </w:rPr>
              <w:instrText xml:space="preserve"> PAGEREF _Toc397581504 \h </w:instrText>
            </w:r>
            <w:r>
              <w:rPr>
                <w:noProof/>
                <w:webHidden/>
              </w:rPr>
            </w:r>
            <w:r>
              <w:rPr>
                <w:noProof/>
                <w:webHidden/>
              </w:rPr>
              <w:fldChar w:fldCharType="separate"/>
            </w:r>
            <w:r>
              <w:rPr>
                <w:noProof/>
                <w:webHidden/>
              </w:rPr>
              <w:t>25</w:t>
            </w:r>
            <w:r>
              <w:rPr>
                <w:noProof/>
                <w:webHidden/>
              </w:rPr>
              <w:fldChar w:fldCharType="end"/>
            </w:r>
          </w:hyperlink>
        </w:p>
        <w:p w14:paraId="44FF16DD" w14:textId="77777777" w:rsidR="003022DB" w:rsidRDefault="003022DB">
          <w:pPr>
            <w:pStyle w:val="TOC2"/>
            <w:tabs>
              <w:tab w:val="left" w:pos="879"/>
              <w:tab w:val="right" w:leader="dot" w:pos="10456"/>
            </w:tabs>
            <w:rPr>
              <w:rFonts w:asciiTheme="minorHAnsi" w:eastAsiaTheme="minorEastAsia" w:hAnsiTheme="minorHAnsi" w:cstheme="minorBidi"/>
              <w:noProof/>
              <w:sz w:val="22"/>
              <w:lang w:eastAsia="sv-SE"/>
            </w:rPr>
          </w:pPr>
          <w:hyperlink w:anchor="_Toc397581505" w:history="1">
            <w:r w:rsidRPr="00A16C51">
              <w:rPr>
                <w:rStyle w:val="Hyperlink"/>
                <w:noProof/>
              </w:rPr>
              <w:t>3.16</w:t>
            </w:r>
            <w:r>
              <w:rPr>
                <w:rFonts w:asciiTheme="minorHAnsi" w:eastAsiaTheme="minorEastAsia" w:hAnsiTheme="minorHAnsi" w:cstheme="minorBidi"/>
                <w:noProof/>
                <w:sz w:val="22"/>
                <w:lang w:eastAsia="sv-SE"/>
              </w:rPr>
              <w:tab/>
            </w:r>
            <w:r w:rsidRPr="00A16C51">
              <w:rPr>
                <w:rStyle w:val="Hyperlink"/>
                <w:noProof/>
              </w:rPr>
              <w:t>Adressering</w:t>
            </w:r>
            <w:r>
              <w:rPr>
                <w:noProof/>
                <w:webHidden/>
              </w:rPr>
              <w:tab/>
            </w:r>
            <w:r>
              <w:rPr>
                <w:noProof/>
                <w:webHidden/>
              </w:rPr>
              <w:fldChar w:fldCharType="begin"/>
            </w:r>
            <w:r>
              <w:rPr>
                <w:noProof/>
                <w:webHidden/>
              </w:rPr>
              <w:instrText xml:space="preserve"> PAGEREF _Toc397581505 \h </w:instrText>
            </w:r>
            <w:r>
              <w:rPr>
                <w:noProof/>
                <w:webHidden/>
              </w:rPr>
            </w:r>
            <w:r>
              <w:rPr>
                <w:noProof/>
                <w:webHidden/>
              </w:rPr>
              <w:fldChar w:fldCharType="separate"/>
            </w:r>
            <w:r>
              <w:rPr>
                <w:noProof/>
                <w:webHidden/>
              </w:rPr>
              <w:t>26</w:t>
            </w:r>
            <w:r>
              <w:rPr>
                <w:noProof/>
                <w:webHidden/>
              </w:rPr>
              <w:fldChar w:fldCharType="end"/>
            </w:r>
          </w:hyperlink>
        </w:p>
        <w:p w14:paraId="091CED96" w14:textId="77777777" w:rsidR="003022DB" w:rsidRDefault="003022DB">
          <w:pPr>
            <w:pStyle w:val="TOC2"/>
            <w:tabs>
              <w:tab w:val="left" w:pos="879"/>
              <w:tab w:val="right" w:leader="dot" w:pos="10456"/>
            </w:tabs>
            <w:rPr>
              <w:rFonts w:asciiTheme="minorHAnsi" w:eastAsiaTheme="minorEastAsia" w:hAnsiTheme="minorHAnsi" w:cstheme="minorBidi"/>
              <w:noProof/>
              <w:sz w:val="22"/>
              <w:lang w:eastAsia="sv-SE"/>
            </w:rPr>
          </w:pPr>
          <w:hyperlink w:anchor="_Toc397581506" w:history="1">
            <w:r w:rsidRPr="00A16C51">
              <w:rPr>
                <w:rStyle w:val="Hyperlink"/>
                <w:noProof/>
              </w:rPr>
              <w:t>3.17</w:t>
            </w:r>
            <w:r>
              <w:rPr>
                <w:rFonts w:asciiTheme="minorHAnsi" w:eastAsiaTheme="minorEastAsia" w:hAnsiTheme="minorHAnsi" w:cstheme="minorBidi"/>
                <w:noProof/>
                <w:sz w:val="22"/>
                <w:lang w:eastAsia="sv-SE"/>
              </w:rPr>
              <w:tab/>
            </w:r>
            <w:r w:rsidRPr="00A16C51">
              <w:rPr>
                <w:rStyle w:val="Hyperlink"/>
                <w:noProof/>
              </w:rPr>
              <w:t>Uppdatering av engagemangsindex</w:t>
            </w:r>
            <w:r>
              <w:rPr>
                <w:noProof/>
                <w:webHidden/>
              </w:rPr>
              <w:tab/>
            </w:r>
            <w:r>
              <w:rPr>
                <w:noProof/>
                <w:webHidden/>
              </w:rPr>
              <w:fldChar w:fldCharType="begin"/>
            </w:r>
            <w:r>
              <w:rPr>
                <w:noProof/>
                <w:webHidden/>
              </w:rPr>
              <w:instrText xml:space="preserve"> PAGEREF _Toc397581506 \h </w:instrText>
            </w:r>
            <w:r>
              <w:rPr>
                <w:noProof/>
                <w:webHidden/>
              </w:rPr>
            </w:r>
            <w:r>
              <w:rPr>
                <w:noProof/>
                <w:webHidden/>
              </w:rPr>
              <w:fldChar w:fldCharType="separate"/>
            </w:r>
            <w:r>
              <w:rPr>
                <w:noProof/>
                <w:webHidden/>
              </w:rPr>
              <w:t>26</w:t>
            </w:r>
            <w:r>
              <w:rPr>
                <w:noProof/>
                <w:webHidden/>
              </w:rPr>
              <w:fldChar w:fldCharType="end"/>
            </w:r>
          </w:hyperlink>
        </w:p>
        <w:p w14:paraId="35D34A0A" w14:textId="77777777" w:rsidR="003022DB" w:rsidRDefault="003022DB">
          <w:pPr>
            <w:pStyle w:val="TOC1"/>
            <w:tabs>
              <w:tab w:val="left" w:pos="400"/>
              <w:tab w:val="right" w:leader="dot" w:pos="10456"/>
            </w:tabs>
            <w:rPr>
              <w:rFonts w:asciiTheme="minorHAnsi" w:eastAsiaTheme="minorEastAsia" w:hAnsiTheme="minorHAnsi" w:cstheme="minorBidi"/>
              <w:noProof/>
              <w:sz w:val="22"/>
              <w:lang w:eastAsia="sv-SE"/>
            </w:rPr>
          </w:pPr>
          <w:hyperlink w:anchor="_Toc397581507" w:history="1">
            <w:r w:rsidRPr="00A16C51">
              <w:rPr>
                <w:rStyle w:val="Hyperlink"/>
                <w:noProof/>
              </w:rPr>
              <w:t>4</w:t>
            </w:r>
            <w:r>
              <w:rPr>
                <w:rFonts w:asciiTheme="minorHAnsi" w:eastAsiaTheme="minorEastAsia" w:hAnsiTheme="minorHAnsi" w:cstheme="minorBidi"/>
                <w:noProof/>
                <w:sz w:val="22"/>
                <w:lang w:eastAsia="sv-SE"/>
              </w:rPr>
              <w:tab/>
            </w:r>
            <w:r w:rsidRPr="00A16C51">
              <w:rPr>
                <w:rStyle w:val="Hyperlink"/>
                <w:noProof/>
              </w:rPr>
              <w:t>Tjänstedomänens krav och regler</w:t>
            </w:r>
            <w:r>
              <w:rPr>
                <w:noProof/>
                <w:webHidden/>
              </w:rPr>
              <w:tab/>
            </w:r>
            <w:r>
              <w:rPr>
                <w:noProof/>
                <w:webHidden/>
              </w:rPr>
              <w:fldChar w:fldCharType="begin"/>
            </w:r>
            <w:r>
              <w:rPr>
                <w:noProof/>
                <w:webHidden/>
              </w:rPr>
              <w:instrText xml:space="preserve"> PAGEREF _Toc397581507 \h </w:instrText>
            </w:r>
            <w:r>
              <w:rPr>
                <w:noProof/>
                <w:webHidden/>
              </w:rPr>
            </w:r>
            <w:r>
              <w:rPr>
                <w:noProof/>
                <w:webHidden/>
              </w:rPr>
              <w:fldChar w:fldCharType="separate"/>
            </w:r>
            <w:r>
              <w:rPr>
                <w:noProof/>
                <w:webHidden/>
              </w:rPr>
              <w:t>28</w:t>
            </w:r>
            <w:r>
              <w:rPr>
                <w:noProof/>
                <w:webHidden/>
              </w:rPr>
              <w:fldChar w:fldCharType="end"/>
            </w:r>
          </w:hyperlink>
        </w:p>
        <w:p w14:paraId="05CC4478" w14:textId="77777777" w:rsidR="003022DB" w:rsidRDefault="003022DB">
          <w:pPr>
            <w:pStyle w:val="TOC2"/>
            <w:tabs>
              <w:tab w:val="left" w:pos="879"/>
              <w:tab w:val="right" w:leader="dot" w:pos="10456"/>
            </w:tabs>
            <w:rPr>
              <w:rFonts w:asciiTheme="minorHAnsi" w:eastAsiaTheme="minorEastAsia" w:hAnsiTheme="minorHAnsi" w:cstheme="minorBidi"/>
              <w:noProof/>
              <w:sz w:val="22"/>
              <w:lang w:eastAsia="sv-SE"/>
            </w:rPr>
          </w:pPr>
          <w:hyperlink w:anchor="_Toc397581508" w:history="1">
            <w:r w:rsidRPr="00A16C51">
              <w:rPr>
                <w:rStyle w:val="Hyperlink"/>
                <w:noProof/>
              </w:rPr>
              <w:t>4.1</w:t>
            </w:r>
            <w:r>
              <w:rPr>
                <w:rFonts w:asciiTheme="minorHAnsi" w:eastAsiaTheme="minorEastAsia" w:hAnsiTheme="minorHAnsi" w:cstheme="minorBidi"/>
                <w:noProof/>
                <w:sz w:val="22"/>
                <w:lang w:eastAsia="sv-SE"/>
              </w:rPr>
              <w:tab/>
            </w:r>
            <w:r w:rsidRPr="00A16C51">
              <w:rPr>
                <w:rStyle w:val="Hyperlink"/>
                <w:noProof/>
              </w:rPr>
              <w:t>Presentationsregler för konsument</w:t>
            </w:r>
            <w:r>
              <w:rPr>
                <w:noProof/>
                <w:webHidden/>
              </w:rPr>
              <w:tab/>
            </w:r>
            <w:r>
              <w:rPr>
                <w:noProof/>
                <w:webHidden/>
              </w:rPr>
              <w:fldChar w:fldCharType="begin"/>
            </w:r>
            <w:r>
              <w:rPr>
                <w:noProof/>
                <w:webHidden/>
              </w:rPr>
              <w:instrText xml:space="preserve"> PAGEREF _Toc397581508 \h </w:instrText>
            </w:r>
            <w:r>
              <w:rPr>
                <w:noProof/>
                <w:webHidden/>
              </w:rPr>
            </w:r>
            <w:r>
              <w:rPr>
                <w:noProof/>
                <w:webHidden/>
              </w:rPr>
              <w:fldChar w:fldCharType="separate"/>
            </w:r>
            <w:r>
              <w:rPr>
                <w:noProof/>
                <w:webHidden/>
              </w:rPr>
              <w:t>28</w:t>
            </w:r>
            <w:r>
              <w:rPr>
                <w:noProof/>
                <w:webHidden/>
              </w:rPr>
              <w:fldChar w:fldCharType="end"/>
            </w:r>
          </w:hyperlink>
        </w:p>
        <w:p w14:paraId="086B531D" w14:textId="77777777" w:rsidR="003022DB" w:rsidRDefault="003022DB">
          <w:pPr>
            <w:pStyle w:val="TOC2"/>
            <w:tabs>
              <w:tab w:val="left" w:pos="879"/>
              <w:tab w:val="right" w:leader="dot" w:pos="10456"/>
            </w:tabs>
            <w:rPr>
              <w:rFonts w:asciiTheme="minorHAnsi" w:eastAsiaTheme="minorEastAsia" w:hAnsiTheme="minorHAnsi" w:cstheme="minorBidi"/>
              <w:noProof/>
              <w:sz w:val="22"/>
              <w:lang w:eastAsia="sv-SE"/>
            </w:rPr>
          </w:pPr>
          <w:hyperlink w:anchor="_Toc397581509" w:history="1">
            <w:r w:rsidRPr="00A16C51">
              <w:rPr>
                <w:rStyle w:val="Hyperlink"/>
                <w:noProof/>
              </w:rPr>
              <w:t>4.2</w:t>
            </w:r>
            <w:r>
              <w:rPr>
                <w:rFonts w:asciiTheme="minorHAnsi" w:eastAsiaTheme="minorEastAsia" w:hAnsiTheme="minorHAnsi" w:cstheme="minorBidi"/>
                <w:noProof/>
                <w:sz w:val="22"/>
                <w:lang w:eastAsia="sv-SE"/>
              </w:rPr>
              <w:tab/>
            </w:r>
            <w:r w:rsidRPr="00A16C51">
              <w:rPr>
                <w:rStyle w:val="Hyperlink"/>
                <w:noProof/>
              </w:rPr>
              <w:t>Informationssäkerhet och juridik</w:t>
            </w:r>
            <w:r>
              <w:rPr>
                <w:noProof/>
                <w:webHidden/>
              </w:rPr>
              <w:tab/>
            </w:r>
            <w:r>
              <w:rPr>
                <w:noProof/>
                <w:webHidden/>
              </w:rPr>
              <w:fldChar w:fldCharType="begin"/>
            </w:r>
            <w:r>
              <w:rPr>
                <w:noProof/>
                <w:webHidden/>
              </w:rPr>
              <w:instrText xml:space="preserve"> PAGEREF _Toc397581509 \h </w:instrText>
            </w:r>
            <w:r>
              <w:rPr>
                <w:noProof/>
                <w:webHidden/>
              </w:rPr>
            </w:r>
            <w:r>
              <w:rPr>
                <w:noProof/>
                <w:webHidden/>
              </w:rPr>
              <w:fldChar w:fldCharType="separate"/>
            </w:r>
            <w:r>
              <w:rPr>
                <w:noProof/>
                <w:webHidden/>
              </w:rPr>
              <w:t>28</w:t>
            </w:r>
            <w:r>
              <w:rPr>
                <w:noProof/>
                <w:webHidden/>
              </w:rPr>
              <w:fldChar w:fldCharType="end"/>
            </w:r>
          </w:hyperlink>
        </w:p>
        <w:p w14:paraId="186036C3" w14:textId="77777777" w:rsidR="003022DB" w:rsidRDefault="003022DB">
          <w:pPr>
            <w:pStyle w:val="TOC2"/>
            <w:tabs>
              <w:tab w:val="left" w:pos="879"/>
              <w:tab w:val="right" w:leader="dot" w:pos="10456"/>
            </w:tabs>
            <w:rPr>
              <w:rFonts w:asciiTheme="minorHAnsi" w:eastAsiaTheme="minorEastAsia" w:hAnsiTheme="minorHAnsi" w:cstheme="minorBidi"/>
              <w:noProof/>
              <w:sz w:val="22"/>
              <w:lang w:eastAsia="sv-SE"/>
            </w:rPr>
          </w:pPr>
          <w:hyperlink w:anchor="_Toc397581510" w:history="1">
            <w:r w:rsidRPr="00A16C51">
              <w:rPr>
                <w:rStyle w:val="Hyperlink"/>
                <w:noProof/>
              </w:rPr>
              <w:t>4.3</w:t>
            </w:r>
            <w:r>
              <w:rPr>
                <w:rFonts w:asciiTheme="minorHAnsi" w:eastAsiaTheme="minorEastAsia" w:hAnsiTheme="minorHAnsi" w:cstheme="minorBidi"/>
                <w:noProof/>
                <w:sz w:val="22"/>
                <w:lang w:eastAsia="sv-SE"/>
              </w:rPr>
              <w:tab/>
            </w:r>
            <w:r w:rsidRPr="00A16C51">
              <w:rPr>
                <w:rStyle w:val="Hyperlink"/>
                <w:noProof/>
              </w:rPr>
              <w:t>Icke funktionella krav</w:t>
            </w:r>
            <w:r>
              <w:rPr>
                <w:noProof/>
                <w:webHidden/>
              </w:rPr>
              <w:tab/>
            </w:r>
            <w:r>
              <w:rPr>
                <w:noProof/>
                <w:webHidden/>
              </w:rPr>
              <w:fldChar w:fldCharType="begin"/>
            </w:r>
            <w:r>
              <w:rPr>
                <w:noProof/>
                <w:webHidden/>
              </w:rPr>
              <w:instrText xml:space="preserve"> PAGEREF _Toc397581510 \h </w:instrText>
            </w:r>
            <w:r>
              <w:rPr>
                <w:noProof/>
                <w:webHidden/>
              </w:rPr>
            </w:r>
            <w:r>
              <w:rPr>
                <w:noProof/>
                <w:webHidden/>
              </w:rPr>
              <w:fldChar w:fldCharType="separate"/>
            </w:r>
            <w:r>
              <w:rPr>
                <w:noProof/>
                <w:webHidden/>
              </w:rPr>
              <w:t>34</w:t>
            </w:r>
            <w:r>
              <w:rPr>
                <w:noProof/>
                <w:webHidden/>
              </w:rPr>
              <w:fldChar w:fldCharType="end"/>
            </w:r>
          </w:hyperlink>
        </w:p>
        <w:p w14:paraId="3E21854C" w14:textId="77777777" w:rsidR="003022DB" w:rsidRDefault="003022DB">
          <w:pPr>
            <w:pStyle w:val="TOC3"/>
            <w:tabs>
              <w:tab w:val="left" w:pos="1100"/>
              <w:tab w:val="right" w:leader="dot" w:pos="10456"/>
            </w:tabs>
            <w:rPr>
              <w:rFonts w:asciiTheme="minorHAnsi" w:eastAsiaTheme="minorEastAsia" w:hAnsiTheme="minorHAnsi" w:cstheme="minorBidi"/>
              <w:noProof/>
              <w:sz w:val="22"/>
              <w:lang w:eastAsia="sv-SE"/>
            </w:rPr>
          </w:pPr>
          <w:hyperlink w:anchor="_Toc397581511" w:history="1">
            <w:r w:rsidRPr="00A16C51">
              <w:rPr>
                <w:rStyle w:val="Hyperlink"/>
                <w:noProof/>
              </w:rPr>
              <w:t>4.3.1</w:t>
            </w:r>
            <w:r>
              <w:rPr>
                <w:rFonts w:asciiTheme="minorHAnsi" w:eastAsiaTheme="minorEastAsia" w:hAnsiTheme="minorHAnsi" w:cstheme="minorBidi"/>
                <w:noProof/>
                <w:sz w:val="22"/>
                <w:lang w:eastAsia="sv-SE"/>
              </w:rPr>
              <w:tab/>
            </w:r>
            <w:r w:rsidRPr="00A16C51">
              <w:rPr>
                <w:rStyle w:val="Hyperlink"/>
                <w:noProof/>
              </w:rPr>
              <w:t>SLA krav</w:t>
            </w:r>
            <w:r>
              <w:rPr>
                <w:noProof/>
                <w:webHidden/>
              </w:rPr>
              <w:tab/>
            </w:r>
            <w:r>
              <w:rPr>
                <w:noProof/>
                <w:webHidden/>
              </w:rPr>
              <w:fldChar w:fldCharType="begin"/>
            </w:r>
            <w:r>
              <w:rPr>
                <w:noProof/>
                <w:webHidden/>
              </w:rPr>
              <w:instrText xml:space="preserve"> PAGEREF _Toc397581511 \h </w:instrText>
            </w:r>
            <w:r>
              <w:rPr>
                <w:noProof/>
                <w:webHidden/>
              </w:rPr>
            </w:r>
            <w:r>
              <w:rPr>
                <w:noProof/>
                <w:webHidden/>
              </w:rPr>
              <w:fldChar w:fldCharType="separate"/>
            </w:r>
            <w:r>
              <w:rPr>
                <w:noProof/>
                <w:webHidden/>
              </w:rPr>
              <w:t>34</w:t>
            </w:r>
            <w:r>
              <w:rPr>
                <w:noProof/>
                <w:webHidden/>
              </w:rPr>
              <w:fldChar w:fldCharType="end"/>
            </w:r>
          </w:hyperlink>
        </w:p>
        <w:p w14:paraId="27037FC4" w14:textId="77777777" w:rsidR="003022DB" w:rsidRDefault="003022DB">
          <w:pPr>
            <w:pStyle w:val="TOC3"/>
            <w:tabs>
              <w:tab w:val="left" w:pos="1100"/>
              <w:tab w:val="right" w:leader="dot" w:pos="10456"/>
            </w:tabs>
            <w:rPr>
              <w:rFonts w:asciiTheme="minorHAnsi" w:eastAsiaTheme="minorEastAsia" w:hAnsiTheme="minorHAnsi" w:cstheme="minorBidi"/>
              <w:noProof/>
              <w:sz w:val="22"/>
              <w:lang w:eastAsia="sv-SE"/>
            </w:rPr>
          </w:pPr>
          <w:hyperlink w:anchor="_Toc397581512" w:history="1">
            <w:r w:rsidRPr="00A16C51">
              <w:rPr>
                <w:rStyle w:val="Hyperlink"/>
                <w:noProof/>
              </w:rPr>
              <w:t>4.3.2</w:t>
            </w:r>
            <w:r>
              <w:rPr>
                <w:rFonts w:asciiTheme="minorHAnsi" w:eastAsiaTheme="minorEastAsia" w:hAnsiTheme="minorHAnsi" w:cstheme="minorBidi"/>
                <w:noProof/>
                <w:sz w:val="22"/>
                <w:lang w:eastAsia="sv-SE"/>
              </w:rPr>
              <w:tab/>
            </w:r>
            <w:r w:rsidRPr="00A16C51">
              <w:rPr>
                <w:rStyle w:val="Hyperlink"/>
                <w:noProof/>
              </w:rPr>
              <w:t>Övriga krav</w:t>
            </w:r>
            <w:r>
              <w:rPr>
                <w:noProof/>
                <w:webHidden/>
              </w:rPr>
              <w:tab/>
            </w:r>
            <w:r>
              <w:rPr>
                <w:noProof/>
                <w:webHidden/>
              </w:rPr>
              <w:fldChar w:fldCharType="begin"/>
            </w:r>
            <w:r>
              <w:rPr>
                <w:noProof/>
                <w:webHidden/>
              </w:rPr>
              <w:instrText xml:space="preserve"> PAGEREF _Toc397581512 \h </w:instrText>
            </w:r>
            <w:r>
              <w:rPr>
                <w:noProof/>
                <w:webHidden/>
              </w:rPr>
            </w:r>
            <w:r>
              <w:rPr>
                <w:noProof/>
                <w:webHidden/>
              </w:rPr>
              <w:fldChar w:fldCharType="separate"/>
            </w:r>
            <w:r>
              <w:rPr>
                <w:noProof/>
                <w:webHidden/>
              </w:rPr>
              <w:t>34</w:t>
            </w:r>
            <w:r>
              <w:rPr>
                <w:noProof/>
                <w:webHidden/>
              </w:rPr>
              <w:fldChar w:fldCharType="end"/>
            </w:r>
          </w:hyperlink>
        </w:p>
        <w:p w14:paraId="4C493CCC" w14:textId="77777777" w:rsidR="003022DB" w:rsidRDefault="003022DB">
          <w:pPr>
            <w:pStyle w:val="TOC2"/>
            <w:tabs>
              <w:tab w:val="left" w:pos="879"/>
              <w:tab w:val="right" w:leader="dot" w:pos="10456"/>
            </w:tabs>
            <w:rPr>
              <w:rFonts w:asciiTheme="minorHAnsi" w:eastAsiaTheme="minorEastAsia" w:hAnsiTheme="minorHAnsi" w:cstheme="minorBidi"/>
              <w:noProof/>
              <w:sz w:val="22"/>
              <w:lang w:eastAsia="sv-SE"/>
            </w:rPr>
          </w:pPr>
          <w:hyperlink w:anchor="_Toc397581513" w:history="1">
            <w:r w:rsidRPr="00A16C51">
              <w:rPr>
                <w:rStyle w:val="Hyperlink"/>
                <w:noProof/>
              </w:rPr>
              <w:t>4.4</w:t>
            </w:r>
            <w:r>
              <w:rPr>
                <w:rFonts w:asciiTheme="minorHAnsi" w:eastAsiaTheme="minorEastAsia" w:hAnsiTheme="minorHAnsi" w:cstheme="minorBidi"/>
                <w:noProof/>
                <w:sz w:val="22"/>
                <w:lang w:eastAsia="sv-SE"/>
              </w:rPr>
              <w:tab/>
            </w:r>
            <w:r w:rsidRPr="00A16C51">
              <w:rPr>
                <w:rStyle w:val="Hyperlink"/>
                <w:noProof/>
              </w:rPr>
              <w:t>Felhantering</w:t>
            </w:r>
            <w:r>
              <w:rPr>
                <w:noProof/>
                <w:webHidden/>
              </w:rPr>
              <w:tab/>
            </w:r>
            <w:r>
              <w:rPr>
                <w:noProof/>
                <w:webHidden/>
              </w:rPr>
              <w:fldChar w:fldCharType="begin"/>
            </w:r>
            <w:r>
              <w:rPr>
                <w:noProof/>
                <w:webHidden/>
              </w:rPr>
              <w:instrText xml:space="preserve"> PAGEREF _Toc397581513 \h </w:instrText>
            </w:r>
            <w:r>
              <w:rPr>
                <w:noProof/>
                <w:webHidden/>
              </w:rPr>
            </w:r>
            <w:r>
              <w:rPr>
                <w:noProof/>
                <w:webHidden/>
              </w:rPr>
              <w:fldChar w:fldCharType="separate"/>
            </w:r>
            <w:r>
              <w:rPr>
                <w:noProof/>
                <w:webHidden/>
              </w:rPr>
              <w:t>35</w:t>
            </w:r>
            <w:r>
              <w:rPr>
                <w:noProof/>
                <w:webHidden/>
              </w:rPr>
              <w:fldChar w:fldCharType="end"/>
            </w:r>
          </w:hyperlink>
        </w:p>
        <w:p w14:paraId="30AE3999" w14:textId="77777777" w:rsidR="003022DB" w:rsidRDefault="003022DB">
          <w:pPr>
            <w:pStyle w:val="TOC3"/>
            <w:tabs>
              <w:tab w:val="left" w:pos="1100"/>
              <w:tab w:val="right" w:leader="dot" w:pos="10456"/>
            </w:tabs>
            <w:rPr>
              <w:rFonts w:asciiTheme="minorHAnsi" w:eastAsiaTheme="minorEastAsia" w:hAnsiTheme="minorHAnsi" w:cstheme="minorBidi"/>
              <w:noProof/>
              <w:sz w:val="22"/>
              <w:lang w:eastAsia="sv-SE"/>
            </w:rPr>
          </w:pPr>
          <w:hyperlink w:anchor="_Toc397581514" w:history="1">
            <w:r w:rsidRPr="00A16C51">
              <w:rPr>
                <w:rStyle w:val="Hyperlink"/>
                <w:noProof/>
              </w:rPr>
              <w:t>4.4.1</w:t>
            </w:r>
            <w:r>
              <w:rPr>
                <w:rFonts w:asciiTheme="minorHAnsi" w:eastAsiaTheme="minorEastAsia" w:hAnsiTheme="minorHAnsi" w:cstheme="minorBidi"/>
                <w:noProof/>
                <w:sz w:val="22"/>
                <w:lang w:eastAsia="sv-SE"/>
              </w:rPr>
              <w:tab/>
            </w:r>
            <w:r w:rsidRPr="00A16C51">
              <w:rPr>
                <w:rStyle w:val="Hyperlink"/>
                <w:noProof/>
              </w:rPr>
              <w:t>Krav på en tjänsteproducent</w:t>
            </w:r>
            <w:r>
              <w:rPr>
                <w:noProof/>
                <w:webHidden/>
              </w:rPr>
              <w:tab/>
            </w:r>
            <w:r>
              <w:rPr>
                <w:noProof/>
                <w:webHidden/>
              </w:rPr>
              <w:fldChar w:fldCharType="begin"/>
            </w:r>
            <w:r>
              <w:rPr>
                <w:noProof/>
                <w:webHidden/>
              </w:rPr>
              <w:instrText xml:space="preserve"> PAGEREF _Toc397581514 \h </w:instrText>
            </w:r>
            <w:r>
              <w:rPr>
                <w:noProof/>
                <w:webHidden/>
              </w:rPr>
            </w:r>
            <w:r>
              <w:rPr>
                <w:noProof/>
                <w:webHidden/>
              </w:rPr>
              <w:fldChar w:fldCharType="separate"/>
            </w:r>
            <w:r>
              <w:rPr>
                <w:noProof/>
                <w:webHidden/>
              </w:rPr>
              <w:t>35</w:t>
            </w:r>
            <w:r>
              <w:rPr>
                <w:noProof/>
                <w:webHidden/>
              </w:rPr>
              <w:fldChar w:fldCharType="end"/>
            </w:r>
          </w:hyperlink>
        </w:p>
        <w:p w14:paraId="26E4741B" w14:textId="77777777" w:rsidR="003022DB" w:rsidRDefault="003022DB">
          <w:pPr>
            <w:pStyle w:val="TOC3"/>
            <w:tabs>
              <w:tab w:val="left" w:pos="1100"/>
              <w:tab w:val="right" w:leader="dot" w:pos="10456"/>
            </w:tabs>
            <w:rPr>
              <w:rFonts w:asciiTheme="minorHAnsi" w:eastAsiaTheme="minorEastAsia" w:hAnsiTheme="minorHAnsi" w:cstheme="minorBidi"/>
              <w:noProof/>
              <w:sz w:val="22"/>
              <w:lang w:eastAsia="sv-SE"/>
            </w:rPr>
          </w:pPr>
          <w:hyperlink w:anchor="_Toc397581515" w:history="1">
            <w:r w:rsidRPr="00A16C51">
              <w:rPr>
                <w:rStyle w:val="Hyperlink"/>
                <w:noProof/>
              </w:rPr>
              <w:t>4.4.2</w:t>
            </w:r>
            <w:r>
              <w:rPr>
                <w:rFonts w:asciiTheme="minorHAnsi" w:eastAsiaTheme="minorEastAsia" w:hAnsiTheme="minorHAnsi" w:cstheme="minorBidi"/>
                <w:noProof/>
                <w:sz w:val="22"/>
                <w:lang w:eastAsia="sv-SE"/>
              </w:rPr>
              <w:tab/>
            </w:r>
            <w:r w:rsidRPr="00A16C51">
              <w:rPr>
                <w:rStyle w:val="Hyperlink"/>
                <w:noProof/>
              </w:rPr>
              <w:t>Krav på en tjänstekonsument</w:t>
            </w:r>
            <w:r>
              <w:rPr>
                <w:noProof/>
                <w:webHidden/>
              </w:rPr>
              <w:tab/>
            </w:r>
            <w:r>
              <w:rPr>
                <w:noProof/>
                <w:webHidden/>
              </w:rPr>
              <w:fldChar w:fldCharType="begin"/>
            </w:r>
            <w:r>
              <w:rPr>
                <w:noProof/>
                <w:webHidden/>
              </w:rPr>
              <w:instrText xml:space="preserve"> PAGEREF _Toc397581515 \h </w:instrText>
            </w:r>
            <w:r>
              <w:rPr>
                <w:noProof/>
                <w:webHidden/>
              </w:rPr>
            </w:r>
            <w:r>
              <w:rPr>
                <w:noProof/>
                <w:webHidden/>
              </w:rPr>
              <w:fldChar w:fldCharType="separate"/>
            </w:r>
            <w:r>
              <w:rPr>
                <w:noProof/>
                <w:webHidden/>
              </w:rPr>
              <w:t>35</w:t>
            </w:r>
            <w:r>
              <w:rPr>
                <w:noProof/>
                <w:webHidden/>
              </w:rPr>
              <w:fldChar w:fldCharType="end"/>
            </w:r>
          </w:hyperlink>
        </w:p>
        <w:p w14:paraId="2546FB43" w14:textId="77777777" w:rsidR="003022DB" w:rsidRDefault="003022DB">
          <w:pPr>
            <w:pStyle w:val="TOC1"/>
            <w:tabs>
              <w:tab w:val="left" w:pos="400"/>
              <w:tab w:val="right" w:leader="dot" w:pos="10456"/>
            </w:tabs>
            <w:rPr>
              <w:rFonts w:asciiTheme="minorHAnsi" w:eastAsiaTheme="minorEastAsia" w:hAnsiTheme="minorHAnsi" w:cstheme="minorBidi"/>
              <w:noProof/>
              <w:sz w:val="22"/>
              <w:lang w:eastAsia="sv-SE"/>
            </w:rPr>
          </w:pPr>
          <w:hyperlink w:anchor="_Toc397581516" w:history="1">
            <w:r w:rsidRPr="00A16C51">
              <w:rPr>
                <w:rStyle w:val="Hyperlink"/>
                <w:noProof/>
              </w:rPr>
              <w:t>5</w:t>
            </w:r>
            <w:r>
              <w:rPr>
                <w:rFonts w:asciiTheme="minorHAnsi" w:eastAsiaTheme="minorEastAsia" w:hAnsiTheme="minorHAnsi" w:cstheme="minorBidi"/>
                <w:noProof/>
                <w:sz w:val="22"/>
                <w:lang w:eastAsia="sv-SE"/>
              </w:rPr>
              <w:tab/>
            </w:r>
            <w:r w:rsidRPr="00A16C51">
              <w:rPr>
                <w:rStyle w:val="Hyperlink"/>
                <w:noProof/>
              </w:rPr>
              <w:t>Tjänstedomänens meddelandemodeller</w:t>
            </w:r>
            <w:r>
              <w:rPr>
                <w:noProof/>
                <w:webHidden/>
              </w:rPr>
              <w:tab/>
            </w:r>
            <w:r>
              <w:rPr>
                <w:noProof/>
                <w:webHidden/>
              </w:rPr>
              <w:fldChar w:fldCharType="begin"/>
            </w:r>
            <w:r>
              <w:rPr>
                <w:noProof/>
                <w:webHidden/>
              </w:rPr>
              <w:instrText xml:space="preserve"> PAGEREF _Toc397581516 \h </w:instrText>
            </w:r>
            <w:r>
              <w:rPr>
                <w:noProof/>
                <w:webHidden/>
              </w:rPr>
            </w:r>
            <w:r>
              <w:rPr>
                <w:noProof/>
                <w:webHidden/>
              </w:rPr>
              <w:fldChar w:fldCharType="separate"/>
            </w:r>
            <w:r>
              <w:rPr>
                <w:noProof/>
                <w:webHidden/>
              </w:rPr>
              <w:t>36</w:t>
            </w:r>
            <w:r>
              <w:rPr>
                <w:noProof/>
                <w:webHidden/>
              </w:rPr>
              <w:fldChar w:fldCharType="end"/>
            </w:r>
          </w:hyperlink>
        </w:p>
        <w:p w14:paraId="2F220FCF" w14:textId="77777777" w:rsidR="003022DB" w:rsidRDefault="003022DB">
          <w:pPr>
            <w:pStyle w:val="TOC2"/>
            <w:tabs>
              <w:tab w:val="left" w:pos="879"/>
              <w:tab w:val="right" w:leader="dot" w:pos="10456"/>
            </w:tabs>
            <w:rPr>
              <w:rFonts w:asciiTheme="minorHAnsi" w:eastAsiaTheme="minorEastAsia" w:hAnsiTheme="minorHAnsi" w:cstheme="minorBidi"/>
              <w:noProof/>
              <w:sz w:val="22"/>
              <w:lang w:eastAsia="sv-SE"/>
            </w:rPr>
          </w:pPr>
          <w:hyperlink w:anchor="_Toc397581517" w:history="1">
            <w:r w:rsidRPr="00A16C51">
              <w:rPr>
                <w:rStyle w:val="Hyperlink"/>
                <w:noProof/>
              </w:rPr>
              <w:t>5.1</w:t>
            </w:r>
            <w:r>
              <w:rPr>
                <w:rFonts w:asciiTheme="minorHAnsi" w:eastAsiaTheme="minorEastAsia" w:hAnsiTheme="minorHAnsi" w:cstheme="minorBidi"/>
                <w:noProof/>
                <w:sz w:val="22"/>
                <w:lang w:eastAsia="sv-SE"/>
              </w:rPr>
              <w:tab/>
            </w:r>
            <w:r w:rsidRPr="00A16C51">
              <w:rPr>
                <w:rStyle w:val="Hyperlink"/>
                <w:noProof/>
              </w:rPr>
              <w:t>Klasser och attribut V-MIM</w:t>
            </w:r>
            <w:r>
              <w:rPr>
                <w:noProof/>
                <w:webHidden/>
              </w:rPr>
              <w:tab/>
            </w:r>
            <w:r>
              <w:rPr>
                <w:noProof/>
                <w:webHidden/>
              </w:rPr>
              <w:fldChar w:fldCharType="begin"/>
            </w:r>
            <w:r>
              <w:rPr>
                <w:noProof/>
                <w:webHidden/>
              </w:rPr>
              <w:instrText xml:space="preserve"> PAGEREF _Toc397581517 \h </w:instrText>
            </w:r>
            <w:r>
              <w:rPr>
                <w:noProof/>
                <w:webHidden/>
              </w:rPr>
            </w:r>
            <w:r>
              <w:rPr>
                <w:noProof/>
                <w:webHidden/>
              </w:rPr>
              <w:fldChar w:fldCharType="separate"/>
            </w:r>
            <w:r>
              <w:rPr>
                <w:noProof/>
                <w:webHidden/>
              </w:rPr>
              <w:t>38</w:t>
            </w:r>
            <w:r>
              <w:rPr>
                <w:noProof/>
                <w:webHidden/>
              </w:rPr>
              <w:fldChar w:fldCharType="end"/>
            </w:r>
          </w:hyperlink>
        </w:p>
        <w:p w14:paraId="48C54334" w14:textId="77777777" w:rsidR="003022DB" w:rsidRDefault="003022DB">
          <w:pPr>
            <w:pStyle w:val="TOC3"/>
            <w:tabs>
              <w:tab w:val="left" w:pos="1100"/>
              <w:tab w:val="right" w:leader="dot" w:pos="10456"/>
            </w:tabs>
            <w:rPr>
              <w:rFonts w:asciiTheme="minorHAnsi" w:eastAsiaTheme="minorEastAsia" w:hAnsiTheme="minorHAnsi" w:cstheme="minorBidi"/>
              <w:noProof/>
              <w:sz w:val="22"/>
              <w:lang w:eastAsia="sv-SE"/>
            </w:rPr>
          </w:pPr>
          <w:hyperlink w:anchor="_Toc397581518" w:history="1">
            <w:r w:rsidRPr="00A16C51">
              <w:rPr>
                <w:rStyle w:val="Hyperlink"/>
                <w:noProof/>
              </w:rPr>
              <w:t>5.1.1</w:t>
            </w:r>
            <w:r>
              <w:rPr>
                <w:rFonts w:asciiTheme="minorHAnsi" w:eastAsiaTheme="minorEastAsia" w:hAnsiTheme="minorHAnsi" w:cstheme="minorBidi"/>
                <w:noProof/>
                <w:sz w:val="22"/>
                <w:lang w:eastAsia="sv-SE"/>
              </w:rPr>
              <w:tab/>
            </w:r>
            <w:r w:rsidRPr="00A16C51">
              <w:rPr>
                <w:rStyle w:val="Hyperlink"/>
                <w:noProof/>
              </w:rPr>
              <w:t>Klass Formulär (FormType)</w:t>
            </w:r>
            <w:r>
              <w:rPr>
                <w:noProof/>
                <w:webHidden/>
              </w:rPr>
              <w:tab/>
            </w:r>
            <w:r>
              <w:rPr>
                <w:noProof/>
                <w:webHidden/>
              </w:rPr>
              <w:fldChar w:fldCharType="begin"/>
            </w:r>
            <w:r>
              <w:rPr>
                <w:noProof/>
                <w:webHidden/>
              </w:rPr>
              <w:instrText xml:space="preserve"> PAGEREF _Toc397581518 \h </w:instrText>
            </w:r>
            <w:r>
              <w:rPr>
                <w:noProof/>
                <w:webHidden/>
              </w:rPr>
            </w:r>
            <w:r>
              <w:rPr>
                <w:noProof/>
                <w:webHidden/>
              </w:rPr>
              <w:fldChar w:fldCharType="separate"/>
            </w:r>
            <w:r>
              <w:rPr>
                <w:noProof/>
                <w:webHidden/>
              </w:rPr>
              <w:t>38</w:t>
            </w:r>
            <w:r>
              <w:rPr>
                <w:noProof/>
                <w:webHidden/>
              </w:rPr>
              <w:fldChar w:fldCharType="end"/>
            </w:r>
          </w:hyperlink>
        </w:p>
        <w:p w14:paraId="52AFF4E9" w14:textId="77777777" w:rsidR="003022DB" w:rsidRDefault="003022DB">
          <w:pPr>
            <w:pStyle w:val="TOC3"/>
            <w:tabs>
              <w:tab w:val="left" w:pos="1100"/>
              <w:tab w:val="right" w:leader="dot" w:pos="10456"/>
            </w:tabs>
            <w:rPr>
              <w:rFonts w:asciiTheme="minorHAnsi" w:eastAsiaTheme="minorEastAsia" w:hAnsiTheme="minorHAnsi" w:cstheme="minorBidi"/>
              <w:noProof/>
              <w:sz w:val="22"/>
              <w:lang w:eastAsia="sv-SE"/>
            </w:rPr>
          </w:pPr>
          <w:hyperlink w:anchor="_Toc397581519" w:history="1">
            <w:r w:rsidRPr="00A16C51">
              <w:rPr>
                <w:rStyle w:val="Hyperlink"/>
                <w:noProof/>
              </w:rPr>
              <w:t>5.1.2</w:t>
            </w:r>
            <w:r>
              <w:rPr>
                <w:rFonts w:asciiTheme="minorHAnsi" w:eastAsiaTheme="minorEastAsia" w:hAnsiTheme="minorHAnsi" w:cstheme="minorBidi"/>
                <w:noProof/>
                <w:sz w:val="22"/>
                <w:lang w:eastAsia="sv-SE"/>
              </w:rPr>
              <w:tab/>
            </w:r>
            <w:r w:rsidRPr="00A16C51">
              <w:rPr>
                <w:rStyle w:val="Hyperlink"/>
                <w:noProof/>
              </w:rPr>
              <w:t>Klass Formulärmall (FormTemplateInfoType)</w:t>
            </w:r>
            <w:r>
              <w:rPr>
                <w:noProof/>
                <w:webHidden/>
              </w:rPr>
              <w:tab/>
            </w:r>
            <w:r>
              <w:rPr>
                <w:noProof/>
                <w:webHidden/>
              </w:rPr>
              <w:fldChar w:fldCharType="begin"/>
            </w:r>
            <w:r>
              <w:rPr>
                <w:noProof/>
                <w:webHidden/>
              </w:rPr>
              <w:instrText xml:space="preserve"> PAGEREF _Toc397581519 \h </w:instrText>
            </w:r>
            <w:r>
              <w:rPr>
                <w:noProof/>
                <w:webHidden/>
              </w:rPr>
            </w:r>
            <w:r>
              <w:rPr>
                <w:noProof/>
                <w:webHidden/>
              </w:rPr>
              <w:fldChar w:fldCharType="separate"/>
            </w:r>
            <w:r>
              <w:rPr>
                <w:noProof/>
                <w:webHidden/>
              </w:rPr>
              <w:t>42</w:t>
            </w:r>
            <w:r>
              <w:rPr>
                <w:noProof/>
                <w:webHidden/>
              </w:rPr>
              <w:fldChar w:fldCharType="end"/>
            </w:r>
          </w:hyperlink>
        </w:p>
        <w:p w14:paraId="43537260" w14:textId="77777777" w:rsidR="003022DB" w:rsidRDefault="003022DB">
          <w:pPr>
            <w:pStyle w:val="TOC3"/>
            <w:tabs>
              <w:tab w:val="left" w:pos="1100"/>
              <w:tab w:val="right" w:leader="dot" w:pos="10456"/>
            </w:tabs>
            <w:rPr>
              <w:rFonts w:asciiTheme="minorHAnsi" w:eastAsiaTheme="minorEastAsia" w:hAnsiTheme="minorHAnsi" w:cstheme="minorBidi"/>
              <w:noProof/>
              <w:sz w:val="22"/>
              <w:lang w:eastAsia="sv-SE"/>
            </w:rPr>
          </w:pPr>
          <w:hyperlink w:anchor="_Toc397581520" w:history="1">
            <w:r w:rsidRPr="00A16C51">
              <w:rPr>
                <w:rStyle w:val="Hyperlink"/>
                <w:noProof/>
              </w:rPr>
              <w:t>5.1.3</w:t>
            </w:r>
            <w:r>
              <w:rPr>
                <w:rFonts w:asciiTheme="minorHAnsi" w:eastAsiaTheme="minorEastAsia" w:hAnsiTheme="minorHAnsi" w:cstheme="minorBidi"/>
                <w:noProof/>
                <w:sz w:val="22"/>
                <w:lang w:eastAsia="sv-SE"/>
              </w:rPr>
              <w:tab/>
            </w:r>
            <w:r w:rsidRPr="00A16C51">
              <w:rPr>
                <w:rStyle w:val="Hyperlink"/>
                <w:noProof/>
              </w:rPr>
              <w:t>Klass Formulärmall (FormTemplateType)</w:t>
            </w:r>
            <w:r>
              <w:rPr>
                <w:noProof/>
                <w:webHidden/>
              </w:rPr>
              <w:tab/>
            </w:r>
            <w:r>
              <w:rPr>
                <w:noProof/>
                <w:webHidden/>
              </w:rPr>
              <w:fldChar w:fldCharType="begin"/>
            </w:r>
            <w:r>
              <w:rPr>
                <w:noProof/>
                <w:webHidden/>
              </w:rPr>
              <w:instrText xml:space="preserve"> PAGEREF _Toc397581520 \h </w:instrText>
            </w:r>
            <w:r>
              <w:rPr>
                <w:noProof/>
                <w:webHidden/>
              </w:rPr>
            </w:r>
            <w:r>
              <w:rPr>
                <w:noProof/>
                <w:webHidden/>
              </w:rPr>
              <w:fldChar w:fldCharType="separate"/>
            </w:r>
            <w:r>
              <w:rPr>
                <w:noProof/>
                <w:webHidden/>
              </w:rPr>
              <w:t>45</w:t>
            </w:r>
            <w:r>
              <w:rPr>
                <w:noProof/>
                <w:webHidden/>
              </w:rPr>
              <w:fldChar w:fldCharType="end"/>
            </w:r>
          </w:hyperlink>
        </w:p>
        <w:p w14:paraId="73579DA5" w14:textId="77777777" w:rsidR="003022DB" w:rsidRDefault="003022DB">
          <w:pPr>
            <w:pStyle w:val="TOC3"/>
            <w:tabs>
              <w:tab w:val="left" w:pos="1100"/>
              <w:tab w:val="right" w:leader="dot" w:pos="10456"/>
            </w:tabs>
            <w:rPr>
              <w:rFonts w:asciiTheme="minorHAnsi" w:eastAsiaTheme="minorEastAsia" w:hAnsiTheme="minorHAnsi" w:cstheme="minorBidi"/>
              <w:noProof/>
              <w:sz w:val="22"/>
              <w:lang w:eastAsia="sv-SE"/>
            </w:rPr>
          </w:pPr>
          <w:hyperlink w:anchor="_Toc397581521" w:history="1">
            <w:r w:rsidRPr="00A16C51">
              <w:rPr>
                <w:rStyle w:val="Hyperlink"/>
                <w:noProof/>
              </w:rPr>
              <w:t>5.1.4</w:t>
            </w:r>
            <w:r>
              <w:rPr>
                <w:rFonts w:asciiTheme="minorHAnsi" w:eastAsiaTheme="minorEastAsia" w:hAnsiTheme="minorHAnsi" w:cstheme="minorBidi"/>
                <w:noProof/>
                <w:sz w:val="22"/>
                <w:lang w:eastAsia="sv-SE"/>
              </w:rPr>
              <w:tab/>
            </w:r>
            <w:r w:rsidRPr="00A16C51">
              <w:rPr>
                <w:rStyle w:val="Hyperlink"/>
                <w:noProof/>
              </w:rPr>
              <w:t>Klass Formulärsida (TemplatePageType)</w:t>
            </w:r>
            <w:r>
              <w:rPr>
                <w:noProof/>
                <w:webHidden/>
              </w:rPr>
              <w:tab/>
            </w:r>
            <w:r>
              <w:rPr>
                <w:noProof/>
                <w:webHidden/>
              </w:rPr>
              <w:fldChar w:fldCharType="begin"/>
            </w:r>
            <w:r>
              <w:rPr>
                <w:noProof/>
                <w:webHidden/>
              </w:rPr>
              <w:instrText xml:space="preserve"> PAGEREF _Toc397581521 \h </w:instrText>
            </w:r>
            <w:r>
              <w:rPr>
                <w:noProof/>
                <w:webHidden/>
              </w:rPr>
            </w:r>
            <w:r>
              <w:rPr>
                <w:noProof/>
                <w:webHidden/>
              </w:rPr>
              <w:fldChar w:fldCharType="separate"/>
            </w:r>
            <w:r>
              <w:rPr>
                <w:noProof/>
                <w:webHidden/>
              </w:rPr>
              <w:t>50</w:t>
            </w:r>
            <w:r>
              <w:rPr>
                <w:noProof/>
                <w:webHidden/>
              </w:rPr>
              <w:fldChar w:fldCharType="end"/>
            </w:r>
          </w:hyperlink>
        </w:p>
        <w:p w14:paraId="0347BBCE" w14:textId="77777777" w:rsidR="003022DB" w:rsidRDefault="003022DB">
          <w:pPr>
            <w:pStyle w:val="TOC3"/>
            <w:tabs>
              <w:tab w:val="left" w:pos="1100"/>
              <w:tab w:val="right" w:leader="dot" w:pos="10456"/>
            </w:tabs>
            <w:rPr>
              <w:rFonts w:asciiTheme="minorHAnsi" w:eastAsiaTheme="minorEastAsia" w:hAnsiTheme="minorHAnsi" w:cstheme="minorBidi"/>
              <w:noProof/>
              <w:sz w:val="22"/>
              <w:lang w:eastAsia="sv-SE"/>
            </w:rPr>
          </w:pPr>
          <w:hyperlink w:anchor="_Toc397581522" w:history="1">
            <w:r w:rsidRPr="00A16C51">
              <w:rPr>
                <w:rStyle w:val="Hyperlink"/>
                <w:noProof/>
              </w:rPr>
              <w:t>5.1.5</w:t>
            </w:r>
            <w:r>
              <w:rPr>
                <w:rFonts w:asciiTheme="minorHAnsi" w:eastAsiaTheme="minorEastAsia" w:hAnsiTheme="minorHAnsi" w:cstheme="minorBidi"/>
                <w:noProof/>
                <w:sz w:val="22"/>
                <w:lang w:eastAsia="sv-SE"/>
              </w:rPr>
              <w:tab/>
            </w:r>
            <w:r w:rsidRPr="00A16C51">
              <w:rPr>
                <w:rStyle w:val="Hyperlink"/>
                <w:noProof/>
              </w:rPr>
              <w:t>Klass Formulärsida (PageType)</w:t>
            </w:r>
            <w:r>
              <w:rPr>
                <w:noProof/>
                <w:webHidden/>
              </w:rPr>
              <w:tab/>
            </w:r>
            <w:r>
              <w:rPr>
                <w:noProof/>
                <w:webHidden/>
              </w:rPr>
              <w:fldChar w:fldCharType="begin"/>
            </w:r>
            <w:r>
              <w:rPr>
                <w:noProof/>
                <w:webHidden/>
              </w:rPr>
              <w:instrText xml:space="preserve"> PAGEREF _Toc397581522 \h </w:instrText>
            </w:r>
            <w:r>
              <w:rPr>
                <w:noProof/>
                <w:webHidden/>
              </w:rPr>
            </w:r>
            <w:r>
              <w:rPr>
                <w:noProof/>
                <w:webHidden/>
              </w:rPr>
              <w:fldChar w:fldCharType="separate"/>
            </w:r>
            <w:r>
              <w:rPr>
                <w:noProof/>
                <w:webHidden/>
              </w:rPr>
              <w:t>52</w:t>
            </w:r>
            <w:r>
              <w:rPr>
                <w:noProof/>
                <w:webHidden/>
              </w:rPr>
              <w:fldChar w:fldCharType="end"/>
            </w:r>
          </w:hyperlink>
        </w:p>
        <w:p w14:paraId="71FC80DC" w14:textId="77777777" w:rsidR="003022DB" w:rsidRDefault="003022DB">
          <w:pPr>
            <w:pStyle w:val="TOC3"/>
            <w:tabs>
              <w:tab w:val="left" w:pos="1100"/>
              <w:tab w:val="right" w:leader="dot" w:pos="10456"/>
            </w:tabs>
            <w:rPr>
              <w:rFonts w:asciiTheme="minorHAnsi" w:eastAsiaTheme="minorEastAsia" w:hAnsiTheme="minorHAnsi" w:cstheme="minorBidi"/>
              <w:noProof/>
              <w:sz w:val="22"/>
              <w:lang w:eastAsia="sv-SE"/>
            </w:rPr>
          </w:pPr>
          <w:hyperlink w:anchor="_Toc397581523" w:history="1">
            <w:r w:rsidRPr="00A16C51">
              <w:rPr>
                <w:rStyle w:val="Hyperlink"/>
                <w:noProof/>
              </w:rPr>
              <w:t>5.1.6</w:t>
            </w:r>
            <w:r>
              <w:rPr>
                <w:rFonts w:asciiTheme="minorHAnsi" w:eastAsiaTheme="minorEastAsia" w:hAnsiTheme="minorHAnsi" w:cstheme="minorBidi"/>
                <w:noProof/>
                <w:sz w:val="22"/>
                <w:lang w:eastAsia="sv-SE"/>
              </w:rPr>
              <w:tab/>
            </w:r>
            <w:r w:rsidRPr="00A16C51">
              <w:rPr>
                <w:rStyle w:val="Hyperlink"/>
                <w:noProof/>
              </w:rPr>
              <w:t>Klass Frågegrupperingsmall (TemplateQuestionBlockType)</w:t>
            </w:r>
            <w:r>
              <w:rPr>
                <w:noProof/>
                <w:webHidden/>
              </w:rPr>
              <w:tab/>
            </w:r>
            <w:r>
              <w:rPr>
                <w:noProof/>
                <w:webHidden/>
              </w:rPr>
              <w:fldChar w:fldCharType="begin"/>
            </w:r>
            <w:r>
              <w:rPr>
                <w:noProof/>
                <w:webHidden/>
              </w:rPr>
              <w:instrText xml:space="preserve"> PAGEREF _Toc397581523 \h </w:instrText>
            </w:r>
            <w:r>
              <w:rPr>
                <w:noProof/>
                <w:webHidden/>
              </w:rPr>
            </w:r>
            <w:r>
              <w:rPr>
                <w:noProof/>
                <w:webHidden/>
              </w:rPr>
              <w:fldChar w:fldCharType="separate"/>
            </w:r>
            <w:r>
              <w:rPr>
                <w:noProof/>
                <w:webHidden/>
              </w:rPr>
              <w:t>53</w:t>
            </w:r>
            <w:r>
              <w:rPr>
                <w:noProof/>
                <w:webHidden/>
              </w:rPr>
              <w:fldChar w:fldCharType="end"/>
            </w:r>
          </w:hyperlink>
        </w:p>
        <w:p w14:paraId="7EE86C82" w14:textId="77777777" w:rsidR="003022DB" w:rsidRDefault="003022DB">
          <w:pPr>
            <w:pStyle w:val="TOC3"/>
            <w:tabs>
              <w:tab w:val="left" w:pos="1100"/>
              <w:tab w:val="right" w:leader="dot" w:pos="10456"/>
            </w:tabs>
            <w:rPr>
              <w:rFonts w:asciiTheme="minorHAnsi" w:eastAsiaTheme="minorEastAsia" w:hAnsiTheme="minorHAnsi" w:cstheme="minorBidi"/>
              <w:noProof/>
              <w:sz w:val="22"/>
              <w:lang w:eastAsia="sv-SE"/>
            </w:rPr>
          </w:pPr>
          <w:hyperlink w:anchor="_Toc397581524" w:history="1">
            <w:r w:rsidRPr="00A16C51">
              <w:rPr>
                <w:rStyle w:val="Hyperlink"/>
                <w:noProof/>
              </w:rPr>
              <w:t>5.1.7</w:t>
            </w:r>
            <w:r>
              <w:rPr>
                <w:rFonts w:asciiTheme="minorHAnsi" w:eastAsiaTheme="minorEastAsia" w:hAnsiTheme="minorHAnsi" w:cstheme="minorBidi"/>
                <w:noProof/>
                <w:sz w:val="22"/>
                <w:lang w:eastAsia="sv-SE"/>
              </w:rPr>
              <w:tab/>
            </w:r>
            <w:r w:rsidRPr="00A16C51">
              <w:rPr>
                <w:rStyle w:val="Hyperlink"/>
                <w:noProof/>
              </w:rPr>
              <w:t>Klass Frågegruppering (QuestionBlockType)</w:t>
            </w:r>
            <w:r>
              <w:rPr>
                <w:noProof/>
                <w:webHidden/>
              </w:rPr>
              <w:tab/>
            </w:r>
            <w:r>
              <w:rPr>
                <w:noProof/>
                <w:webHidden/>
              </w:rPr>
              <w:fldChar w:fldCharType="begin"/>
            </w:r>
            <w:r>
              <w:rPr>
                <w:noProof/>
                <w:webHidden/>
              </w:rPr>
              <w:instrText xml:space="preserve"> PAGEREF _Toc397581524 \h </w:instrText>
            </w:r>
            <w:r>
              <w:rPr>
                <w:noProof/>
                <w:webHidden/>
              </w:rPr>
            </w:r>
            <w:r>
              <w:rPr>
                <w:noProof/>
                <w:webHidden/>
              </w:rPr>
              <w:fldChar w:fldCharType="separate"/>
            </w:r>
            <w:r>
              <w:rPr>
                <w:noProof/>
                <w:webHidden/>
              </w:rPr>
              <w:t>55</w:t>
            </w:r>
            <w:r>
              <w:rPr>
                <w:noProof/>
                <w:webHidden/>
              </w:rPr>
              <w:fldChar w:fldCharType="end"/>
            </w:r>
          </w:hyperlink>
        </w:p>
        <w:p w14:paraId="3597C06C" w14:textId="77777777" w:rsidR="003022DB" w:rsidRDefault="003022DB">
          <w:pPr>
            <w:pStyle w:val="TOC3"/>
            <w:tabs>
              <w:tab w:val="left" w:pos="1100"/>
              <w:tab w:val="right" w:leader="dot" w:pos="10456"/>
            </w:tabs>
            <w:rPr>
              <w:rFonts w:asciiTheme="minorHAnsi" w:eastAsiaTheme="minorEastAsia" w:hAnsiTheme="minorHAnsi" w:cstheme="minorBidi"/>
              <w:noProof/>
              <w:sz w:val="22"/>
              <w:lang w:eastAsia="sv-SE"/>
            </w:rPr>
          </w:pPr>
          <w:hyperlink w:anchor="_Toc397581525" w:history="1">
            <w:r w:rsidRPr="00A16C51">
              <w:rPr>
                <w:rStyle w:val="Hyperlink"/>
                <w:noProof/>
              </w:rPr>
              <w:t>5.1.8</w:t>
            </w:r>
            <w:r>
              <w:rPr>
                <w:rFonts w:asciiTheme="minorHAnsi" w:eastAsiaTheme="minorEastAsia" w:hAnsiTheme="minorHAnsi" w:cstheme="minorBidi"/>
                <w:noProof/>
                <w:sz w:val="22"/>
                <w:lang w:eastAsia="sv-SE"/>
              </w:rPr>
              <w:tab/>
            </w:r>
            <w:r w:rsidRPr="00A16C51">
              <w:rPr>
                <w:rStyle w:val="Hyperlink"/>
                <w:noProof/>
              </w:rPr>
              <w:t>Klass Formulärfråga mall (TemplateQuestionType)</w:t>
            </w:r>
            <w:r>
              <w:rPr>
                <w:noProof/>
                <w:webHidden/>
              </w:rPr>
              <w:tab/>
            </w:r>
            <w:r>
              <w:rPr>
                <w:noProof/>
                <w:webHidden/>
              </w:rPr>
              <w:fldChar w:fldCharType="begin"/>
            </w:r>
            <w:r>
              <w:rPr>
                <w:noProof/>
                <w:webHidden/>
              </w:rPr>
              <w:instrText xml:space="preserve"> PAGEREF _Toc397581525 \h </w:instrText>
            </w:r>
            <w:r>
              <w:rPr>
                <w:noProof/>
                <w:webHidden/>
              </w:rPr>
            </w:r>
            <w:r>
              <w:rPr>
                <w:noProof/>
                <w:webHidden/>
              </w:rPr>
              <w:fldChar w:fldCharType="separate"/>
            </w:r>
            <w:r>
              <w:rPr>
                <w:noProof/>
                <w:webHidden/>
              </w:rPr>
              <w:t>57</w:t>
            </w:r>
            <w:r>
              <w:rPr>
                <w:noProof/>
                <w:webHidden/>
              </w:rPr>
              <w:fldChar w:fldCharType="end"/>
            </w:r>
          </w:hyperlink>
        </w:p>
        <w:p w14:paraId="19BDB931" w14:textId="77777777" w:rsidR="003022DB" w:rsidRDefault="003022DB">
          <w:pPr>
            <w:pStyle w:val="TOC3"/>
            <w:tabs>
              <w:tab w:val="left" w:pos="1100"/>
              <w:tab w:val="right" w:leader="dot" w:pos="10456"/>
            </w:tabs>
            <w:rPr>
              <w:rFonts w:asciiTheme="minorHAnsi" w:eastAsiaTheme="minorEastAsia" w:hAnsiTheme="minorHAnsi" w:cstheme="minorBidi"/>
              <w:noProof/>
              <w:sz w:val="22"/>
              <w:lang w:eastAsia="sv-SE"/>
            </w:rPr>
          </w:pPr>
          <w:hyperlink w:anchor="_Toc397581526" w:history="1">
            <w:r w:rsidRPr="00A16C51">
              <w:rPr>
                <w:rStyle w:val="Hyperlink"/>
                <w:noProof/>
              </w:rPr>
              <w:t>5.1.9</w:t>
            </w:r>
            <w:r>
              <w:rPr>
                <w:rFonts w:asciiTheme="minorHAnsi" w:eastAsiaTheme="minorEastAsia" w:hAnsiTheme="minorHAnsi" w:cstheme="minorBidi"/>
                <w:noProof/>
                <w:sz w:val="22"/>
                <w:lang w:eastAsia="sv-SE"/>
              </w:rPr>
              <w:tab/>
            </w:r>
            <w:r w:rsidRPr="00A16C51">
              <w:rPr>
                <w:rStyle w:val="Hyperlink"/>
                <w:noProof/>
              </w:rPr>
              <w:t>Klass Formulärfråga (QuestionType)</w:t>
            </w:r>
            <w:r>
              <w:rPr>
                <w:noProof/>
                <w:webHidden/>
              </w:rPr>
              <w:tab/>
            </w:r>
            <w:r>
              <w:rPr>
                <w:noProof/>
                <w:webHidden/>
              </w:rPr>
              <w:fldChar w:fldCharType="begin"/>
            </w:r>
            <w:r>
              <w:rPr>
                <w:noProof/>
                <w:webHidden/>
              </w:rPr>
              <w:instrText xml:space="preserve"> PAGEREF _Toc397581526 \h </w:instrText>
            </w:r>
            <w:r>
              <w:rPr>
                <w:noProof/>
                <w:webHidden/>
              </w:rPr>
            </w:r>
            <w:r>
              <w:rPr>
                <w:noProof/>
                <w:webHidden/>
              </w:rPr>
              <w:fldChar w:fldCharType="separate"/>
            </w:r>
            <w:r>
              <w:rPr>
                <w:noProof/>
                <w:webHidden/>
              </w:rPr>
              <w:t>61</w:t>
            </w:r>
            <w:r>
              <w:rPr>
                <w:noProof/>
                <w:webHidden/>
              </w:rPr>
              <w:fldChar w:fldCharType="end"/>
            </w:r>
          </w:hyperlink>
        </w:p>
        <w:p w14:paraId="1E764AFE" w14:textId="77777777" w:rsidR="003022DB" w:rsidRDefault="003022DB">
          <w:pPr>
            <w:pStyle w:val="TOC3"/>
            <w:tabs>
              <w:tab w:val="left" w:pos="1321"/>
              <w:tab w:val="right" w:leader="dot" w:pos="10456"/>
            </w:tabs>
            <w:rPr>
              <w:rFonts w:asciiTheme="minorHAnsi" w:eastAsiaTheme="minorEastAsia" w:hAnsiTheme="minorHAnsi" w:cstheme="minorBidi"/>
              <w:noProof/>
              <w:sz w:val="22"/>
              <w:lang w:eastAsia="sv-SE"/>
            </w:rPr>
          </w:pPr>
          <w:hyperlink w:anchor="_Toc397581527" w:history="1">
            <w:r w:rsidRPr="00A16C51">
              <w:rPr>
                <w:rStyle w:val="Hyperlink"/>
                <w:noProof/>
              </w:rPr>
              <w:t>5.1.10</w:t>
            </w:r>
            <w:r>
              <w:rPr>
                <w:rFonts w:asciiTheme="minorHAnsi" w:eastAsiaTheme="minorEastAsia" w:hAnsiTheme="minorHAnsi" w:cstheme="minorBidi"/>
                <w:noProof/>
                <w:sz w:val="22"/>
                <w:lang w:eastAsia="sv-SE"/>
              </w:rPr>
              <w:tab/>
            </w:r>
            <w:r w:rsidRPr="00A16C51">
              <w:rPr>
                <w:rStyle w:val="Hyperlink"/>
                <w:noProof/>
              </w:rPr>
              <w:t>Klass Svarsalternativ (AnswerAlternativeType)</w:t>
            </w:r>
            <w:r>
              <w:rPr>
                <w:noProof/>
                <w:webHidden/>
              </w:rPr>
              <w:tab/>
            </w:r>
            <w:r>
              <w:rPr>
                <w:noProof/>
                <w:webHidden/>
              </w:rPr>
              <w:fldChar w:fldCharType="begin"/>
            </w:r>
            <w:r>
              <w:rPr>
                <w:noProof/>
                <w:webHidden/>
              </w:rPr>
              <w:instrText xml:space="preserve"> PAGEREF _Toc397581527 \h </w:instrText>
            </w:r>
            <w:r>
              <w:rPr>
                <w:noProof/>
                <w:webHidden/>
              </w:rPr>
            </w:r>
            <w:r>
              <w:rPr>
                <w:noProof/>
                <w:webHidden/>
              </w:rPr>
              <w:fldChar w:fldCharType="separate"/>
            </w:r>
            <w:r>
              <w:rPr>
                <w:noProof/>
                <w:webHidden/>
              </w:rPr>
              <w:t>66</w:t>
            </w:r>
            <w:r>
              <w:rPr>
                <w:noProof/>
                <w:webHidden/>
              </w:rPr>
              <w:fldChar w:fldCharType="end"/>
            </w:r>
          </w:hyperlink>
        </w:p>
        <w:p w14:paraId="3B27C2F9" w14:textId="77777777" w:rsidR="003022DB" w:rsidRDefault="003022DB">
          <w:pPr>
            <w:pStyle w:val="TOC3"/>
            <w:tabs>
              <w:tab w:val="left" w:pos="1100"/>
              <w:tab w:val="right" w:leader="dot" w:pos="10456"/>
            </w:tabs>
            <w:rPr>
              <w:rFonts w:asciiTheme="minorHAnsi" w:eastAsiaTheme="minorEastAsia" w:hAnsiTheme="minorHAnsi" w:cstheme="minorBidi"/>
              <w:noProof/>
              <w:sz w:val="22"/>
              <w:lang w:eastAsia="sv-SE"/>
            </w:rPr>
          </w:pPr>
          <w:hyperlink w:anchor="_Toc397581528" w:history="1">
            <w:r w:rsidRPr="00A16C51">
              <w:rPr>
                <w:rStyle w:val="Hyperlink"/>
                <w:noProof/>
              </w:rPr>
              <w:t>5.1.11</w:t>
            </w:r>
            <w:r>
              <w:rPr>
                <w:rFonts w:asciiTheme="minorHAnsi" w:eastAsiaTheme="minorEastAsia" w:hAnsiTheme="minorHAnsi" w:cstheme="minorBidi"/>
                <w:noProof/>
                <w:sz w:val="22"/>
                <w:lang w:eastAsia="sv-SE"/>
              </w:rPr>
              <w:tab/>
            </w:r>
            <w:r w:rsidRPr="00A16C51">
              <w:rPr>
                <w:rStyle w:val="Hyperlink"/>
                <w:noProof/>
              </w:rPr>
              <w:t>Klass Svar (AnswerType)</w:t>
            </w:r>
            <w:r>
              <w:rPr>
                <w:noProof/>
                <w:webHidden/>
              </w:rPr>
              <w:tab/>
            </w:r>
            <w:r>
              <w:rPr>
                <w:noProof/>
                <w:webHidden/>
              </w:rPr>
              <w:fldChar w:fldCharType="begin"/>
            </w:r>
            <w:r>
              <w:rPr>
                <w:noProof/>
                <w:webHidden/>
              </w:rPr>
              <w:instrText xml:space="preserve"> PAGEREF _Toc397581528 \h </w:instrText>
            </w:r>
            <w:r>
              <w:rPr>
                <w:noProof/>
                <w:webHidden/>
              </w:rPr>
            </w:r>
            <w:r>
              <w:rPr>
                <w:noProof/>
                <w:webHidden/>
              </w:rPr>
              <w:fldChar w:fldCharType="separate"/>
            </w:r>
            <w:r>
              <w:rPr>
                <w:noProof/>
                <w:webHidden/>
              </w:rPr>
              <w:t>68</w:t>
            </w:r>
            <w:r>
              <w:rPr>
                <w:noProof/>
                <w:webHidden/>
              </w:rPr>
              <w:fldChar w:fldCharType="end"/>
            </w:r>
          </w:hyperlink>
        </w:p>
        <w:p w14:paraId="7F6F95FB" w14:textId="77777777" w:rsidR="003022DB" w:rsidRDefault="003022DB">
          <w:pPr>
            <w:pStyle w:val="TOC3"/>
            <w:tabs>
              <w:tab w:val="left" w:pos="1321"/>
              <w:tab w:val="right" w:leader="dot" w:pos="10456"/>
            </w:tabs>
            <w:rPr>
              <w:rFonts w:asciiTheme="minorHAnsi" w:eastAsiaTheme="minorEastAsia" w:hAnsiTheme="minorHAnsi" w:cstheme="minorBidi"/>
              <w:noProof/>
              <w:sz w:val="22"/>
              <w:lang w:eastAsia="sv-SE"/>
            </w:rPr>
          </w:pPr>
          <w:hyperlink w:anchor="_Toc397581529" w:history="1">
            <w:r w:rsidRPr="00A16C51">
              <w:rPr>
                <w:rStyle w:val="Hyperlink"/>
                <w:noProof/>
              </w:rPr>
              <w:t>5.1.12</w:t>
            </w:r>
            <w:r>
              <w:rPr>
                <w:rFonts w:asciiTheme="minorHAnsi" w:eastAsiaTheme="minorEastAsia" w:hAnsiTheme="minorHAnsi" w:cstheme="minorBidi"/>
                <w:noProof/>
                <w:sz w:val="22"/>
                <w:lang w:eastAsia="sv-SE"/>
              </w:rPr>
              <w:tab/>
            </w:r>
            <w:r w:rsidRPr="00A16C51">
              <w:rPr>
                <w:rStyle w:val="Hyperlink"/>
                <w:noProof/>
              </w:rPr>
              <w:t>Klass anropsbekräftelse (AnswerStatus)</w:t>
            </w:r>
            <w:r>
              <w:rPr>
                <w:noProof/>
                <w:webHidden/>
              </w:rPr>
              <w:tab/>
            </w:r>
            <w:r>
              <w:rPr>
                <w:noProof/>
                <w:webHidden/>
              </w:rPr>
              <w:fldChar w:fldCharType="begin"/>
            </w:r>
            <w:r>
              <w:rPr>
                <w:noProof/>
                <w:webHidden/>
              </w:rPr>
              <w:instrText xml:space="preserve"> PAGEREF _Toc397581529 \h </w:instrText>
            </w:r>
            <w:r>
              <w:rPr>
                <w:noProof/>
                <w:webHidden/>
              </w:rPr>
            </w:r>
            <w:r>
              <w:rPr>
                <w:noProof/>
                <w:webHidden/>
              </w:rPr>
              <w:fldChar w:fldCharType="separate"/>
            </w:r>
            <w:r>
              <w:rPr>
                <w:noProof/>
                <w:webHidden/>
              </w:rPr>
              <w:t>69</w:t>
            </w:r>
            <w:r>
              <w:rPr>
                <w:noProof/>
                <w:webHidden/>
              </w:rPr>
              <w:fldChar w:fldCharType="end"/>
            </w:r>
          </w:hyperlink>
        </w:p>
        <w:p w14:paraId="76D9C1FB" w14:textId="77777777" w:rsidR="003022DB" w:rsidRDefault="003022DB">
          <w:pPr>
            <w:pStyle w:val="TOC3"/>
            <w:tabs>
              <w:tab w:val="left" w:pos="1321"/>
              <w:tab w:val="right" w:leader="dot" w:pos="10456"/>
            </w:tabs>
            <w:rPr>
              <w:rFonts w:asciiTheme="minorHAnsi" w:eastAsiaTheme="minorEastAsia" w:hAnsiTheme="minorHAnsi" w:cstheme="minorBidi"/>
              <w:noProof/>
              <w:sz w:val="22"/>
              <w:lang w:eastAsia="sv-SE"/>
            </w:rPr>
          </w:pPr>
          <w:hyperlink w:anchor="_Toc397581530" w:history="1">
            <w:r w:rsidRPr="00A16C51">
              <w:rPr>
                <w:rStyle w:val="Hyperlink"/>
                <w:noProof/>
              </w:rPr>
              <w:t>5.1.13</w:t>
            </w:r>
            <w:r>
              <w:rPr>
                <w:rFonts w:asciiTheme="minorHAnsi" w:eastAsiaTheme="minorEastAsia" w:hAnsiTheme="minorHAnsi" w:cstheme="minorBidi"/>
                <w:noProof/>
                <w:sz w:val="22"/>
                <w:lang w:eastAsia="sv-SE"/>
              </w:rPr>
              <w:tab/>
            </w:r>
            <w:r w:rsidRPr="00A16C51">
              <w:rPr>
                <w:rStyle w:val="Hyperlink"/>
                <w:noProof/>
              </w:rPr>
              <w:t>Klass Frågerelation (QuestionSuperior)</w:t>
            </w:r>
            <w:r>
              <w:rPr>
                <w:noProof/>
                <w:webHidden/>
              </w:rPr>
              <w:tab/>
            </w:r>
            <w:r>
              <w:rPr>
                <w:noProof/>
                <w:webHidden/>
              </w:rPr>
              <w:fldChar w:fldCharType="begin"/>
            </w:r>
            <w:r>
              <w:rPr>
                <w:noProof/>
                <w:webHidden/>
              </w:rPr>
              <w:instrText xml:space="preserve"> PAGEREF _Toc397581530 \h </w:instrText>
            </w:r>
            <w:r>
              <w:rPr>
                <w:noProof/>
                <w:webHidden/>
              </w:rPr>
            </w:r>
            <w:r>
              <w:rPr>
                <w:noProof/>
                <w:webHidden/>
              </w:rPr>
              <w:fldChar w:fldCharType="separate"/>
            </w:r>
            <w:r>
              <w:rPr>
                <w:noProof/>
                <w:webHidden/>
              </w:rPr>
              <w:t>69</w:t>
            </w:r>
            <w:r>
              <w:rPr>
                <w:noProof/>
                <w:webHidden/>
              </w:rPr>
              <w:fldChar w:fldCharType="end"/>
            </w:r>
          </w:hyperlink>
        </w:p>
        <w:p w14:paraId="1AF3A782" w14:textId="77777777" w:rsidR="003022DB" w:rsidRDefault="003022DB">
          <w:pPr>
            <w:pStyle w:val="TOC3"/>
            <w:tabs>
              <w:tab w:val="left" w:pos="1321"/>
              <w:tab w:val="right" w:leader="dot" w:pos="10456"/>
            </w:tabs>
            <w:rPr>
              <w:rFonts w:asciiTheme="minorHAnsi" w:eastAsiaTheme="minorEastAsia" w:hAnsiTheme="minorHAnsi" w:cstheme="minorBidi"/>
              <w:noProof/>
              <w:sz w:val="22"/>
              <w:lang w:eastAsia="sv-SE"/>
            </w:rPr>
          </w:pPr>
          <w:hyperlink w:anchor="_Toc397581531" w:history="1">
            <w:r w:rsidRPr="00A16C51">
              <w:rPr>
                <w:rStyle w:val="Hyperlink"/>
                <w:noProof/>
              </w:rPr>
              <w:t>5.1.14</w:t>
            </w:r>
            <w:r>
              <w:rPr>
                <w:rFonts w:asciiTheme="minorHAnsi" w:eastAsiaTheme="minorEastAsia" w:hAnsiTheme="minorHAnsi" w:cstheme="minorBidi"/>
                <w:noProof/>
                <w:sz w:val="22"/>
                <w:lang w:eastAsia="sv-SE"/>
              </w:rPr>
              <w:tab/>
            </w:r>
            <w:r w:rsidRPr="00A16C51">
              <w:rPr>
                <w:rStyle w:val="Hyperlink"/>
                <w:noProof/>
              </w:rPr>
              <w:t>Klass kodverk (Code)</w:t>
            </w:r>
            <w:r>
              <w:rPr>
                <w:noProof/>
                <w:webHidden/>
              </w:rPr>
              <w:tab/>
            </w:r>
            <w:r>
              <w:rPr>
                <w:noProof/>
                <w:webHidden/>
              </w:rPr>
              <w:fldChar w:fldCharType="begin"/>
            </w:r>
            <w:r>
              <w:rPr>
                <w:noProof/>
                <w:webHidden/>
              </w:rPr>
              <w:instrText xml:space="preserve"> PAGEREF _Toc397581531 \h </w:instrText>
            </w:r>
            <w:r>
              <w:rPr>
                <w:noProof/>
                <w:webHidden/>
              </w:rPr>
            </w:r>
            <w:r>
              <w:rPr>
                <w:noProof/>
                <w:webHidden/>
              </w:rPr>
              <w:fldChar w:fldCharType="separate"/>
            </w:r>
            <w:r>
              <w:rPr>
                <w:noProof/>
                <w:webHidden/>
              </w:rPr>
              <w:t>70</w:t>
            </w:r>
            <w:r>
              <w:rPr>
                <w:noProof/>
                <w:webHidden/>
              </w:rPr>
              <w:fldChar w:fldCharType="end"/>
            </w:r>
          </w:hyperlink>
        </w:p>
        <w:p w14:paraId="106DDA4E" w14:textId="77777777" w:rsidR="003022DB" w:rsidRDefault="003022DB">
          <w:pPr>
            <w:pStyle w:val="TOC3"/>
            <w:tabs>
              <w:tab w:val="left" w:pos="1321"/>
              <w:tab w:val="right" w:leader="dot" w:pos="10456"/>
            </w:tabs>
            <w:rPr>
              <w:rFonts w:asciiTheme="minorHAnsi" w:eastAsiaTheme="minorEastAsia" w:hAnsiTheme="minorHAnsi" w:cstheme="minorBidi"/>
              <w:noProof/>
              <w:sz w:val="22"/>
              <w:lang w:eastAsia="sv-SE"/>
            </w:rPr>
          </w:pPr>
          <w:hyperlink w:anchor="_Toc397581532" w:history="1">
            <w:r w:rsidRPr="00A16C51">
              <w:rPr>
                <w:rStyle w:val="Hyperlink"/>
                <w:noProof/>
              </w:rPr>
              <w:t>5.1.15</w:t>
            </w:r>
            <w:r>
              <w:rPr>
                <w:rFonts w:asciiTheme="minorHAnsi" w:eastAsiaTheme="minorEastAsia" w:hAnsiTheme="minorHAnsi" w:cstheme="minorBidi"/>
                <w:noProof/>
                <w:sz w:val="22"/>
                <w:lang w:eastAsia="sv-SE"/>
              </w:rPr>
              <w:tab/>
            </w:r>
            <w:r w:rsidRPr="00A16C51">
              <w:rPr>
                <w:rStyle w:val="Hyperlink"/>
                <w:noProof/>
              </w:rPr>
              <w:t>Klass Malldelning (TemplatePropagate)</w:t>
            </w:r>
            <w:r>
              <w:rPr>
                <w:noProof/>
                <w:webHidden/>
              </w:rPr>
              <w:tab/>
            </w:r>
            <w:r>
              <w:rPr>
                <w:noProof/>
                <w:webHidden/>
              </w:rPr>
              <w:fldChar w:fldCharType="begin"/>
            </w:r>
            <w:r>
              <w:rPr>
                <w:noProof/>
                <w:webHidden/>
              </w:rPr>
              <w:instrText xml:space="preserve"> PAGEREF _Toc397581532 \h </w:instrText>
            </w:r>
            <w:r>
              <w:rPr>
                <w:noProof/>
                <w:webHidden/>
              </w:rPr>
            </w:r>
            <w:r>
              <w:rPr>
                <w:noProof/>
                <w:webHidden/>
              </w:rPr>
              <w:fldChar w:fldCharType="separate"/>
            </w:r>
            <w:r>
              <w:rPr>
                <w:noProof/>
                <w:webHidden/>
              </w:rPr>
              <w:t>72</w:t>
            </w:r>
            <w:r>
              <w:rPr>
                <w:noProof/>
                <w:webHidden/>
              </w:rPr>
              <w:fldChar w:fldCharType="end"/>
            </w:r>
          </w:hyperlink>
        </w:p>
        <w:p w14:paraId="615C9F07" w14:textId="77777777" w:rsidR="003022DB" w:rsidRDefault="003022DB">
          <w:pPr>
            <w:pStyle w:val="TOC3"/>
            <w:tabs>
              <w:tab w:val="left" w:pos="1321"/>
              <w:tab w:val="right" w:leader="dot" w:pos="10456"/>
            </w:tabs>
            <w:rPr>
              <w:rFonts w:asciiTheme="minorHAnsi" w:eastAsiaTheme="minorEastAsia" w:hAnsiTheme="minorHAnsi" w:cstheme="minorBidi"/>
              <w:noProof/>
              <w:sz w:val="22"/>
              <w:lang w:eastAsia="sv-SE"/>
            </w:rPr>
          </w:pPr>
          <w:hyperlink w:anchor="_Toc397581533" w:history="1">
            <w:r w:rsidRPr="00A16C51">
              <w:rPr>
                <w:rStyle w:val="Hyperlink"/>
                <w:noProof/>
              </w:rPr>
              <w:t>5.1.16</w:t>
            </w:r>
            <w:r>
              <w:rPr>
                <w:rFonts w:asciiTheme="minorHAnsi" w:eastAsiaTheme="minorEastAsia" w:hAnsiTheme="minorHAnsi" w:cstheme="minorBidi"/>
                <w:noProof/>
                <w:sz w:val="22"/>
                <w:lang w:eastAsia="sv-SE"/>
              </w:rPr>
              <w:tab/>
            </w:r>
            <w:r w:rsidRPr="00A16C51">
              <w:rPr>
                <w:rStyle w:val="Hyperlink"/>
                <w:noProof/>
              </w:rPr>
              <w:t>Klass validering (validationEventType)</w:t>
            </w:r>
            <w:r>
              <w:rPr>
                <w:noProof/>
                <w:webHidden/>
              </w:rPr>
              <w:tab/>
            </w:r>
            <w:r>
              <w:rPr>
                <w:noProof/>
                <w:webHidden/>
              </w:rPr>
              <w:fldChar w:fldCharType="begin"/>
            </w:r>
            <w:r>
              <w:rPr>
                <w:noProof/>
                <w:webHidden/>
              </w:rPr>
              <w:instrText xml:space="preserve"> PAGEREF _Toc397581533 \h </w:instrText>
            </w:r>
            <w:r>
              <w:rPr>
                <w:noProof/>
                <w:webHidden/>
              </w:rPr>
            </w:r>
            <w:r>
              <w:rPr>
                <w:noProof/>
                <w:webHidden/>
              </w:rPr>
              <w:fldChar w:fldCharType="separate"/>
            </w:r>
            <w:r>
              <w:rPr>
                <w:noProof/>
                <w:webHidden/>
              </w:rPr>
              <w:t>74</w:t>
            </w:r>
            <w:r>
              <w:rPr>
                <w:noProof/>
                <w:webHidden/>
              </w:rPr>
              <w:fldChar w:fldCharType="end"/>
            </w:r>
          </w:hyperlink>
        </w:p>
        <w:p w14:paraId="394DAE54" w14:textId="77777777" w:rsidR="003022DB" w:rsidRDefault="003022DB">
          <w:pPr>
            <w:pStyle w:val="TOC2"/>
            <w:tabs>
              <w:tab w:val="left" w:pos="879"/>
              <w:tab w:val="right" w:leader="dot" w:pos="10456"/>
            </w:tabs>
            <w:rPr>
              <w:rFonts w:asciiTheme="minorHAnsi" w:eastAsiaTheme="minorEastAsia" w:hAnsiTheme="minorHAnsi" w:cstheme="minorBidi"/>
              <w:noProof/>
              <w:sz w:val="22"/>
              <w:lang w:eastAsia="sv-SE"/>
            </w:rPr>
          </w:pPr>
          <w:hyperlink w:anchor="_Toc397581534" w:history="1">
            <w:r w:rsidRPr="00A16C51">
              <w:rPr>
                <w:rStyle w:val="Hyperlink"/>
                <w:noProof/>
              </w:rPr>
              <w:t>5.2</w:t>
            </w:r>
            <w:r>
              <w:rPr>
                <w:rFonts w:asciiTheme="minorHAnsi" w:eastAsiaTheme="minorEastAsia" w:hAnsiTheme="minorHAnsi" w:cstheme="minorBidi"/>
                <w:noProof/>
                <w:sz w:val="22"/>
                <w:lang w:eastAsia="sv-SE"/>
              </w:rPr>
              <w:tab/>
            </w:r>
            <w:r w:rsidRPr="00A16C51">
              <w:rPr>
                <w:rStyle w:val="Hyperlink"/>
                <w:noProof/>
              </w:rPr>
              <w:t>Terminologier, kodverk och identifierare (t/k/i)</w:t>
            </w:r>
            <w:r>
              <w:rPr>
                <w:noProof/>
                <w:webHidden/>
              </w:rPr>
              <w:tab/>
            </w:r>
            <w:r>
              <w:rPr>
                <w:noProof/>
                <w:webHidden/>
              </w:rPr>
              <w:fldChar w:fldCharType="begin"/>
            </w:r>
            <w:r>
              <w:rPr>
                <w:noProof/>
                <w:webHidden/>
              </w:rPr>
              <w:instrText xml:space="preserve"> PAGEREF _Toc397581534 \h </w:instrText>
            </w:r>
            <w:r>
              <w:rPr>
                <w:noProof/>
                <w:webHidden/>
              </w:rPr>
            </w:r>
            <w:r>
              <w:rPr>
                <w:noProof/>
                <w:webHidden/>
              </w:rPr>
              <w:fldChar w:fldCharType="separate"/>
            </w:r>
            <w:r>
              <w:rPr>
                <w:noProof/>
                <w:webHidden/>
              </w:rPr>
              <w:t>76</w:t>
            </w:r>
            <w:r>
              <w:rPr>
                <w:noProof/>
                <w:webHidden/>
              </w:rPr>
              <w:fldChar w:fldCharType="end"/>
            </w:r>
          </w:hyperlink>
        </w:p>
        <w:p w14:paraId="74259DBC" w14:textId="77777777" w:rsidR="003022DB" w:rsidRDefault="003022DB">
          <w:pPr>
            <w:pStyle w:val="TOC2"/>
            <w:tabs>
              <w:tab w:val="left" w:pos="879"/>
              <w:tab w:val="right" w:leader="dot" w:pos="10456"/>
            </w:tabs>
            <w:rPr>
              <w:rFonts w:asciiTheme="minorHAnsi" w:eastAsiaTheme="minorEastAsia" w:hAnsiTheme="minorHAnsi" w:cstheme="minorBidi"/>
              <w:noProof/>
              <w:sz w:val="22"/>
              <w:lang w:eastAsia="sv-SE"/>
            </w:rPr>
          </w:pPr>
          <w:hyperlink w:anchor="_Toc397581535" w:history="1">
            <w:r w:rsidRPr="00A16C51">
              <w:rPr>
                <w:rStyle w:val="Hyperlink"/>
                <w:noProof/>
              </w:rPr>
              <w:t>5.3</w:t>
            </w:r>
            <w:r>
              <w:rPr>
                <w:rFonts w:asciiTheme="minorHAnsi" w:eastAsiaTheme="minorEastAsia" w:hAnsiTheme="minorHAnsi" w:cstheme="minorBidi"/>
                <w:noProof/>
                <w:sz w:val="22"/>
                <w:lang w:eastAsia="sv-SE"/>
              </w:rPr>
              <w:tab/>
            </w:r>
            <w:r w:rsidRPr="00A16C51">
              <w:rPr>
                <w:rStyle w:val="Hyperlink"/>
                <w:noProof/>
              </w:rPr>
              <w:t>Formatregler</w:t>
            </w:r>
            <w:r>
              <w:rPr>
                <w:noProof/>
                <w:webHidden/>
              </w:rPr>
              <w:tab/>
            </w:r>
            <w:r>
              <w:rPr>
                <w:noProof/>
                <w:webHidden/>
              </w:rPr>
              <w:fldChar w:fldCharType="begin"/>
            </w:r>
            <w:r>
              <w:rPr>
                <w:noProof/>
                <w:webHidden/>
              </w:rPr>
              <w:instrText xml:space="preserve"> PAGEREF _Toc397581535 \h </w:instrText>
            </w:r>
            <w:r>
              <w:rPr>
                <w:noProof/>
                <w:webHidden/>
              </w:rPr>
            </w:r>
            <w:r>
              <w:rPr>
                <w:noProof/>
                <w:webHidden/>
              </w:rPr>
              <w:fldChar w:fldCharType="separate"/>
            </w:r>
            <w:r>
              <w:rPr>
                <w:noProof/>
                <w:webHidden/>
              </w:rPr>
              <w:t>81</w:t>
            </w:r>
            <w:r>
              <w:rPr>
                <w:noProof/>
                <w:webHidden/>
              </w:rPr>
              <w:fldChar w:fldCharType="end"/>
            </w:r>
          </w:hyperlink>
        </w:p>
        <w:p w14:paraId="6221319A" w14:textId="77777777" w:rsidR="003022DB" w:rsidRDefault="003022DB">
          <w:pPr>
            <w:pStyle w:val="TOC3"/>
            <w:tabs>
              <w:tab w:val="left" w:pos="1100"/>
              <w:tab w:val="right" w:leader="dot" w:pos="10456"/>
            </w:tabs>
            <w:rPr>
              <w:rFonts w:asciiTheme="minorHAnsi" w:eastAsiaTheme="minorEastAsia" w:hAnsiTheme="minorHAnsi" w:cstheme="minorBidi"/>
              <w:noProof/>
              <w:sz w:val="22"/>
              <w:lang w:eastAsia="sv-SE"/>
            </w:rPr>
          </w:pPr>
          <w:hyperlink w:anchor="_Toc397581536" w:history="1">
            <w:r w:rsidRPr="00A16C51">
              <w:rPr>
                <w:rStyle w:val="Hyperlink"/>
                <w:noProof/>
              </w:rPr>
              <w:t>5.3.1</w:t>
            </w:r>
            <w:r>
              <w:rPr>
                <w:rFonts w:asciiTheme="minorHAnsi" w:eastAsiaTheme="minorEastAsia" w:hAnsiTheme="minorHAnsi" w:cstheme="minorBidi"/>
                <w:noProof/>
                <w:sz w:val="22"/>
                <w:lang w:eastAsia="sv-SE"/>
              </w:rPr>
              <w:tab/>
            </w:r>
            <w:r w:rsidRPr="00A16C51">
              <w:rPr>
                <w:rStyle w:val="Hyperlink"/>
                <w:noProof/>
              </w:rPr>
              <w:t>Format för datum</w:t>
            </w:r>
            <w:r>
              <w:rPr>
                <w:noProof/>
                <w:webHidden/>
              </w:rPr>
              <w:tab/>
            </w:r>
            <w:r>
              <w:rPr>
                <w:noProof/>
                <w:webHidden/>
              </w:rPr>
              <w:fldChar w:fldCharType="begin"/>
            </w:r>
            <w:r>
              <w:rPr>
                <w:noProof/>
                <w:webHidden/>
              </w:rPr>
              <w:instrText xml:space="preserve"> PAGEREF _Toc397581536 \h </w:instrText>
            </w:r>
            <w:r>
              <w:rPr>
                <w:noProof/>
                <w:webHidden/>
              </w:rPr>
            </w:r>
            <w:r>
              <w:rPr>
                <w:noProof/>
                <w:webHidden/>
              </w:rPr>
              <w:fldChar w:fldCharType="separate"/>
            </w:r>
            <w:r>
              <w:rPr>
                <w:noProof/>
                <w:webHidden/>
              </w:rPr>
              <w:t>81</w:t>
            </w:r>
            <w:r>
              <w:rPr>
                <w:noProof/>
                <w:webHidden/>
              </w:rPr>
              <w:fldChar w:fldCharType="end"/>
            </w:r>
          </w:hyperlink>
        </w:p>
        <w:p w14:paraId="2E78C7F9" w14:textId="77777777" w:rsidR="003022DB" w:rsidRDefault="003022DB">
          <w:pPr>
            <w:pStyle w:val="TOC3"/>
            <w:tabs>
              <w:tab w:val="left" w:pos="1100"/>
              <w:tab w:val="right" w:leader="dot" w:pos="10456"/>
            </w:tabs>
            <w:rPr>
              <w:rFonts w:asciiTheme="minorHAnsi" w:eastAsiaTheme="minorEastAsia" w:hAnsiTheme="minorHAnsi" w:cstheme="minorBidi"/>
              <w:noProof/>
              <w:sz w:val="22"/>
              <w:lang w:eastAsia="sv-SE"/>
            </w:rPr>
          </w:pPr>
          <w:hyperlink w:anchor="_Toc397581537" w:history="1">
            <w:r w:rsidRPr="00A16C51">
              <w:rPr>
                <w:rStyle w:val="Hyperlink"/>
                <w:noProof/>
              </w:rPr>
              <w:t>5.3.2</w:t>
            </w:r>
            <w:r>
              <w:rPr>
                <w:rFonts w:asciiTheme="minorHAnsi" w:eastAsiaTheme="minorEastAsia" w:hAnsiTheme="minorHAnsi" w:cstheme="minorBidi"/>
                <w:noProof/>
                <w:sz w:val="22"/>
                <w:lang w:eastAsia="sv-SE"/>
              </w:rPr>
              <w:tab/>
            </w:r>
            <w:r w:rsidRPr="00A16C51">
              <w:rPr>
                <w:rStyle w:val="Hyperlink"/>
                <w:noProof/>
              </w:rPr>
              <w:t>Format för tidpunkter</w:t>
            </w:r>
            <w:r>
              <w:rPr>
                <w:noProof/>
                <w:webHidden/>
              </w:rPr>
              <w:tab/>
            </w:r>
            <w:r>
              <w:rPr>
                <w:noProof/>
                <w:webHidden/>
              </w:rPr>
              <w:fldChar w:fldCharType="begin"/>
            </w:r>
            <w:r>
              <w:rPr>
                <w:noProof/>
                <w:webHidden/>
              </w:rPr>
              <w:instrText xml:space="preserve"> PAGEREF _Toc397581537 \h </w:instrText>
            </w:r>
            <w:r>
              <w:rPr>
                <w:noProof/>
                <w:webHidden/>
              </w:rPr>
            </w:r>
            <w:r>
              <w:rPr>
                <w:noProof/>
                <w:webHidden/>
              </w:rPr>
              <w:fldChar w:fldCharType="separate"/>
            </w:r>
            <w:r>
              <w:rPr>
                <w:noProof/>
                <w:webHidden/>
              </w:rPr>
              <w:t>81</w:t>
            </w:r>
            <w:r>
              <w:rPr>
                <w:noProof/>
                <w:webHidden/>
              </w:rPr>
              <w:fldChar w:fldCharType="end"/>
            </w:r>
          </w:hyperlink>
        </w:p>
        <w:p w14:paraId="6A9C6BEE" w14:textId="77777777" w:rsidR="003022DB" w:rsidRDefault="003022DB">
          <w:pPr>
            <w:pStyle w:val="TOC3"/>
            <w:tabs>
              <w:tab w:val="left" w:pos="1100"/>
              <w:tab w:val="right" w:leader="dot" w:pos="10456"/>
            </w:tabs>
            <w:rPr>
              <w:rFonts w:asciiTheme="minorHAnsi" w:eastAsiaTheme="minorEastAsia" w:hAnsiTheme="minorHAnsi" w:cstheme="minorBidi"/>
              <w:noProof/>
              <w:sz w:val="22"/>
              <w:lang w:eastAsia="sv-SE"/>
            </w:rPr>
          </w:pPr>
          <w:hyperlink w:anchor="_Toc397581538" w:history="1">
            <w:r w:rsidRPr="00A16C51">
              <w:rPr>
                <w:rStyle w:val="Hyperlink"/>
                <w:noProof/>
              </w:rPr>
              <w:t>5.3.3</w:t>
            </w:r>
            <w:r>
              <w:rPr>
                <w:rFonts w:asciiTheme="minorHAnsi" w:eastAsiaTheme="minorEastAsia" w:hAnsiTheme="minorHAnsi" w:cstheme="minorBidi"/>
                <w:noProof/>
                <w:sz w:val="22"/>
                <w:lang w:eastAsia="sv-SE"/>
              </w:rPr>
              <w:tab/>
            </w:r>
            <w:r w:rsidRPr="00A16C51">
              <w:rPr>
                <w:rStyle w:val="Hyperlink"/>
                <w:noProof/>
              </w:rPr>
              <w:t>Tidszon för tidpunkter</w:t>
            </w:r>
            <w:r>
              <w:rPr>
                <w:noProof/>
                <w:webHidden/>
              </w:rPr>
              <w:tab/>
            </w:r>
            <w:r>
              <w:rPr>
                <w:noProof/>
                <w:webHidden/>
              </w:rPr>
              <w:fldChar w:fldCharType="begin"/>
            </w:r>
            <w:r>
              <w:rPr>
                <w:noProof/>
                <w:webHidden/>
              </w:rPr>
              <w:instrText xml:space="preserve"> PAGEREF _Toc397581538 \h </w:instrText>
            </w:r>
            <w:r>
              <w:rPr>
                <w:noProof/>
                <w:webHidden/>
              </w:rPr>
            </w:r>
            <w:r>
              <w:rPr>
                <w:noProof/>
                <w:webHidden/>
              </w:rPr>
              <w:fldChar w:fldCharType="separate"/>
            </w:r>
            <w:r>
              <w:rPr>
                <w:noProof/>
                <w:webHidden/>
              </w:rPr>
              <w:t>81</w:t>
            </w:r>
            <w:r>
              <w:rPr>
                <w:noProof/>
                <w:webHidden/>
              </w:rPr>
              <w:fldChar w:fldCharType="end"/>
            </w:r>
          </w:hyperlink>
        </w:p>
        <w:p w14:paraId="0DE56673" w14:textId="77777777" w:rsidR="003022DB" w:rsidRDefault="003022DB">
          <w:pPr>
            <w:pStyle w:val="TOC1"/>
            <w:tabs>
              <w:tab w:val="left" w:pos="400"/>
              <w:tab w:val="right" w:leader="dot" w:pos="10456"/>
            </w:tabs>
            <w:rPr>
              <w:rFonts w:asciiTheme="minorHAnsi" w:eastAsiaTheme="minorEastAsia" w:hAnsiTheme="minorHAnsi" w:cstheme="minorBidi"/>
              <w:noProof/>
              <w:sz w:val="22"/>
              <w:lang w:eastAsia="sv-SE"/>
            </w:rPr>
          </w:pPr>
          <w:hyperlink w:anchor="_Toc397581539" w:history="1">
            <w:r w:rsidRPr="00A16C51">
              <w:rPr>
                <w:rStyle w:val="Hyperlink"/>
                <w:noProof/>
              </w:rPr>
              <w:t>6</w:t>
            </w:r>
            <w:r>
              <w:rPr>
                <w:rFonts w:asciiTheme="minorHAnsi" w:eastAsiaTheme="minorEastAsia" w:hAnsiTheme="minorHAnsi" w:cstheme="minorBidi"/>
                <w:noProof/>
                <w:sz w:val="22"/>
                <w:lang w:eastAsia="sv-SE"/>
              </w:rPr>
              <w:tab/>
            </w:r>
            <w:r w:rsidRPr="00A16C51">
              <w:rPr>
                <w:rStyle w:val="Hyperlink"/>
                <w:noProof/>
              </w:rPr>
              <w:t>Tjänster sammanställning</w:t>
            </w:r>
            <w:r>
              <w:rPr>
                <w:noProof/>
                <w:webHidden/>
              </w:rPr>
              <w:tab/>
            </w:r>
            <w:r>
              <w:rPr>
                <w:noProof/>
                <w:webHidden/>
              </w:rPr>
              <w:fldChar w:fldCharType="begin"/>
            </w:r>
            <w:r>
              <w:rPr>
                <w:noProof/>
                <w:webHidden/>
              </w:rPr>
              <w:instrText xml:space="preserve"> PAGEREF _Toc397581539 \h </w:instrText>
            </w:r>
            <w:r>
              <w:rPr>
                <w:noProof/>
                <w:webHidden/>
              </w:rPr>
            </w:r>
            <w:r>
              <w:rPr>
                <w:noProof/>
                <w:webHidden/>
              </w:rPr>
              <w:fldChar w:fldCharType="separate"/>
            </w:r>
            <w:r>
              <w:rPr>
                <w:noProof/>
                <w:webHidden/>
              </w:rPr>
              <w:t>82</w:t>
            </w:r>
            <w:r>
              <w:rPr>
                <w:noProof/>
                <w:webHidden/>
              </w:rPr>
              <w:fldChar w:fldCharType="end"/>
            </w:r>
          </w:hyperlink>
        </w:p>
        <w:p w14:paraId="34980D37" w14:textId="77777777" w:rsidR="003022DB" w:rsidRDefault="003022DB">
          <w:pPr>
            <w:pStyle w:val="TOC1"/>
            <w:tabs>
              <w:tab w:val="left" w:pos="400"/>
              <w:tab w:val="right" w:leader="dot" w:pos="10456"/>
            </w:tabs>
            <w:rPr>
              <w:rFonts w:asciiTheme="minorHAnsi" w:eastAsiaTheme="minorEastAsia" w:hAnsiTheme="minorHAnsi" w:cstheme="minorBidi"/>
              <w:noProof/>
              <w:sz w:val="22"/>
              <w:lang w:eastAsia="sv-SE"/>
            </w:rPr>
          </w:pPr>
          <w:hyperlink w:anchor="_Toc397581540" w:history="1">
            <w:r w:rsidRPr="00A16C51">
              <w:rPr>
                <w:rStyle w:val="Hyperlink"/>
                <w:noProof/>
              </w:rPr>
              <w:t>7</w:t>
            </w:r>
            <w:r>
              <w:rPr>
                <w:rFonts w:asciiTheme="minorHAnsi" w:eastAsiaTheme="minorEastAsia" w:hAnsiTheme="minorHAnsi" w:cstheme="minorBidi"/>
                <w:noProof/>
                <w:sz w:val="22"/>
                <w:lang w:eastAsia="sv-SE"/>
              </w:rPr>
              <w:tab/>
            </w:r>
            <w:r w:rsidRPr="00A16C51">
              <w:rPr>
                <w:rStyle w:val="Hyperlink"/>
                <w:noProof/>
              </w:rPr>
              <w:t>Tjänstekontrakt</w:t>
            </w:r>
            <w:r>
              <w:rPr>
                <w:noProof/>
                <w:webHidden/>
              </w:rPr>
              <w:tab/>
            </w:r>
            <w:r>
              <w:rPr>
                <w:noProof/>
                <w:webHidden/>
              </w:rPr>
              <w:fldChar w:fldCharType="begin"/>
            </w:r>
            <w:r>
              <w:rPr>
                <w:noProof/>
                <w:webHidden/>
              </w:rPr>
              <w:instrText xml:space="preserve"> PAGEREF _Toc397581540 \h </w:instrText>
            </w:r>
            <w:r>
              <w:rPr>
                <w:noProof/>
                <w:webHidden/>
              </w:rPr>
            </w:r>
            <w:r>
              <w:rPr>
                <w:noProof/>
                <w:webHidden/>
              </w:rPr>
              <w:fldChar w:fldCharType="separate"/>
            </w:r>
            <w:r>
              <w:rPr>
                <w:noProof/>
                <w:webHidden/>
              </w:rPr>
              <w:t>83</w:t>
            </w:r>
            <w:r>
              <w:rPr>
                <w:noProof/>
                <w:webHidden/>
              </w:rPr>
              <w:fldChar w:fldCharType="end"/>
            </w:r>
          </w:hyperlink>
        </w:p>
        <w:p w14:paraId="483FBCBD" w14:textId="77777777" w:rsidR="003022DB" w:rsidRDefault="003022DB">
          <w:pPr>
            <w:pStyle w:val="TOC2"/>
            <w:tabs>
              <w:tab w:val="left" w:pos="879"/>
              <w:tab w:val="right" w:leader="dot" w:pos="10456"/>
            </w:tabs>
            <w:rPr>
              <w:rFonts w:asciiTheme="minorHAnsi" w:eastAsiaTheme="minorEastAsia" w:hAnsiTheme="minorHAnsi" w:cstheme="minorBidi"/>
              <w:noProof/>
              <w:sz w:val="22"/>
              <w:lang w:eastAsia="sv-SE"/>
            </w:rPr>
          </w:pPr>
          <w:hyperlink w:anchor="_Toc397581541" w:history="1">
            <w:r w:rsidRPr="00A16C51">
              <w:rPr>
                <w:rStyle w:val="Hyperlink"/>
                <w:noProof/>
              </w:rPr>
              <w:t>7.1</w:t>
            </w:r>
            <w:r>
              <w:rPr>
                <w:rFonts w:asciiTheme="minorHAnsi" w:eastAsiaTheme="minorEastAsia" w:hAnsiTheme="minorHAnsi" w:cstheme="minorBidi"/>
                <w:noProof/>
                <w:sz w:val="22"/>
                <w:lang w:eastAsia="sv-SE"/>
              </w:rPr>
              <w:tab/>
            </w:r>
            <w:r w:rsidRPr="00A16C51">
              <w:rPr>
                <w:rStyle w:val="Hyperlink"/>
                <w:noProof/>
              </w:rPr>
              <w:t>Tjänstekontrakt GetFormTemplates</w:t>
            </w:r>
            <w:r>
              <w:rPr>
                <w:noProof/>
                <w:webHidden/>
              </w:rPr>
              <w:tab/>
            </w:r>
            <w:r>
              <w:rPr>
                <w:noProof/>
                <w:webHidden/>
              </w:rPr>
              <w:fldChar w:fldCharType="begin"/>
            </w:r>
            <w:r>
              <w:rPr>
                <w:noProof/>
                <w:webHidden/>
              </w:rPr>
              <w:instrText xml:space="preserve"> PAGEREF _Toc397581541 \h </w:instrText>
            </w:r>
            <w:r>
              <w:rPr>
                <w:noProof/>
                <w:webHidden/>
              </w:rPr>
            </w:r>
            <w:r>
              <w:rPr>
                <w:noProof/>
                <w:webHidden/>
              </w:rPr>
              <w:fldChar w:fldCharType="separate"/>
            </w:r>
            <w:r>
              <w:rPr>
                <w:noProof/>
                <w:webHidden/>
              </w:rPr>
              <w:t>83</w:t>
            </w:r>
            <w:r>
              <w:rPr>
                <w:noProof/>
                <w:webHidden/>
              </w:rPr>
              <w:fldChar w:fldCharType="end"/>
            </w:r>
          </w:hyperlink>
        </w:p>
        <w:p w14:paraId="50387C9F" w14:textId="77777777" w:rsidR="003022DB" w:rsidRDefault="003022DB">
          <w:pPr>
            <w:pStyle w:val="TOC3"/>
            <w:tabs>
              <w:tab w:val="left" w:pos="1100"/>
              <w:tab w:val="right" w:leader="dot" w:pos="10456"/>
            </w:tabs>
            <w:rPr>
              <w:rFonts w:asciiTheme="minorHAnsi" w:eastAsiaTheme="minorEastAsia" w:hAnsiTheme="minorHAnsi" w:cstheme="minorBidi"/>
              <w:noProof/>
              <w:sz w:val="22"/>
              <w:lang w:eastAsia="sv-SE"/>
            </w:rPr>
          </w:pPr>
          <w:hyperlink w:anchor="_Toc397581542" w:history="1">
            <w:r w:rsidRPr="00A16C51">
              <w:rPr>
                <w:rStyle w:val="Hyperlink"/>
                <w:noProof/>
              </w:rPr>
              <w:t>7.1.1</w:t>
            </w:r>
            <w:r>
              <w:rPr>
                <w:rFonts w:asciiTheme="minorHAnsi" w:eastAsiaTheme="minorEastAsia" w:hAnsiTheme="minorHAnsi" w:cstheme="minorBidi"/>
                <w:noProof/>
                <w:sz w:val="22"/>
                <w:lang w:eastAsia="sv-SE"/>
              </w:rPr>
              <w:tab/>
            </w:r>
            <w:r w:rsidRPr="00A16C51">
              <w:rPr>
                <w:rStyle w:val="Hyperlink"/>
                <w:noProof/>
              </w:rPr>
              <w:t>Version</w:t>
            </w:r>
            <w:r>
              <w:rPr>
                <w:noProof/>
                <w:webHidden/>
              </w:rPr>
              <w:tab/>
            </w:r>
            <w:r>
              <w:rPr>
                <w:noProof/>
                <w:webHidden/>
              </w:rPr>
              <w:fldChar w:fldCharType="begin"/>
            </w:r>
            <w:r>
              <w:rPr>
                <w:noProof/>
                <w:webHidden/>
              </w:rPr>
              <w:instrText xml:space="preserve"> PAGEREF _Toc397581542 \h </w:instrText>
            </w:r>
            <w:r>
              <w:rPr>
                <w:noProof/>
                <w:webHidden/>
              </w:rPr>
            </w:r>
            <w:r>
              <w:rPr>
                <w:noProof/>
                <w:webHidden/>
              </w:rPr>
              <w:fldChar w:fldCharType="separate"/>
            </w:r>
            <w:r>
              <w:rPr>
                <w:noProof/>
                <w:webHidden/>
              </w:rPr>
              <w:t>83</w:t>
            </w:r>
            <w:r>
              <w:rPr>
                <w:noProof/>
                <w:webHidden/>
              </w:rPr>
              <w:fldChar w:fldCharType="end"/>
            </w:r>
          </w:hyperlink>
        </w:p>
        <w:p w14:paraId="2211B110" w14:textId="77777777" w:rsidR="003022DB" w:rsidRDefault="003022DB">
          <w:pPr>
            <w:pStyle w:val="TOC3"/>
            <w:tabs>
              <w:tab w:val="left" w:pos="1100"/>
              <w:tab w:val="right" w:leader="dot" w:pos="10456"/>
            </w:tabs>
            <w:rPr>
              <w:rFonts w:asciiTheme="minorHAnsi" w:eastAsiaTheme="minorEastAsia" w:hAnsiTheme="minorHAnsi" w:cstheme="minorBidi"/>
              <w:noProof/>
              <w:sz w:val="22"/>
              <w:lang w:eastAsia="sv-SE"/>
            </w:rPr>
          </w:pPr>
          <w:hyperlink w:anchor="_Toc397581543" w:history="1">
            <w:r w:rsidRPr="00A16C51">
              <w:rPr>
                <w:rStyle w:val="Hyperlink"/>
                <w:noProof/>
              </w:rPr>
              <w:t>7.1.2</w:t>
            </w:r>
            <w:r>
              <w:rPr>
                <w:rFonts w:asciiTheme="minorHAnsi" w:eastAsiaTheme="minorEastAsia" w:hAnsiTheme="minorHAnsi" w:cstheme="minorBidi"/>
                <w:noProof/>
                <w:sz w:val="22"/>
                <w:lang w:eastAsia="sv-SE"/>
              </w:rPr>
              <w:tab/>
            </w:r>
            <w:r w:rsidRPr="00A16C51">
              <w:rPr>
                <w:rStyle w:val="Hyperlink"/>
                <w:noProof/>
              </w:rPr>
              <w:t>Fältregler</w:t>
            </w:r>
            <w:r>
              <w:rPr>
                <w:noProof/>
                <w:webHidden/>
              </w:rPr>
              <w:tab/>
            </w:r>
            <w:r>
              <w:rPr>
                <w:noProof/>
                <w:webHidden/>
              </w:rPr>
              <w:fldChar w:fldCharType="begin"/>
            </w:r>
            <w:r>
              <w:rPr>
                <w:noProof/>
                <w:webHidden/>
              </w:rPr>
              <w:instrText xml:space="preserve"> PAGEREF _Toc397581543 \h </w:instrText>
            </w:r>
            <w:r>
              <w:rPr>
                <w:noProof/>
                <w:webHidden/>
              </w:rPr>
            </w:r>
            <w:r>
              <w:rPr>
                <w:noProof/>
                <w:webHidden/>
              </w:rPr>
              <w:fldChar w:fldCharType="separate"/>
            </w:r>
            <w:r>
              <w:rPr>
                <w:noProof/>
                <w:webHidden/>
              </w:rPr>
              <w:t>84</w:t>
            </w:r>
            <w:r>
              <w:rPr>
                <w:noProof/>
                <w:webHidden/>
              </w:rPr>
              <w:fldChar w:fldCharType="end"/>
            </w:r>
          </w:hyperlink>
        </w:p>
        <w:p w14:paraId="1BC2695D" w14:textId="77777777" w:rsidR="003022DB" w:rsidRDefault="003022DB">
          <w:pPr>
            <w:pStyle w:val="TOC3"/>
            <w:tabs>
              <w:tab w:val="left" w:pos="1100"/>
              <w:tab w:val="right" w:leader="dot" w:pos="10456"/>
            </w:tabs>
            <w:rPr>
              <w:rFonts w:asciiTheme="minorHAnsi" w:eastAsiaTheme="minorEastAsia" w:hAnsiTheme="minorHAnsi" w:cstheme="minorBidi"/>
              <w:noProof/>
              <w:sz w:val="22"/>
              <w:lang w:eastAsia="sv-SE"/>
            </w:rPr>
          </w:pPr>
          <w:hyperlink w:anchor="_Toc397581544" w:history="1">
            <w:r w:rsidRPr="00A16C51">
              <w:rPr>
                <w:rStyle w:val="Hyperlink"/>
                <w:noProof/>
              </w:rPr>
              <w:t>7.1.3</w:t>
            </w:r>
            <w:r>
              <w:rPr>
                <w:rFonts w:asciiTheme="minorHAnsi" w:eastAsiaTheme="minorEastAsia" w:hAnsiTheme="minorHAnsi" w:cstheme="minorBidi"/>
                <w:noProof/>
                <w:sz w:val="22"/>
                <w:lang w:eastAsia="sv-SE"/>
              </w:rPr>
              <w:tab/>
            </w:r>
            <w:r w:rsidRPr="00A16C51">
              <w:rPr>
                <w:rStyle w:val="Hyperlink"/>
                <w:noProof/>
              </w:rPr>
              <w:t>Övriga regler</w:t>
            </w:r>
            <w:r>
              <w:rPr>
                <w:noProof/>
                <w:webHidden/>
              </w:rPr>
              <w:tab/>
            </w:r>
            <w:r>
              <w:rPr>
                <w:noProof/>
                <w:webHidden/>
              </w:rPr>
              <w:fldChar w:fldCharType="begin"/>
            </w:r>
            <w:r>
              <w:rPr>
                <w:noProof/>
                <w:webHidden/>
              </w:rPr>
              <w:instrText xml:space="preserve"> PAGEREF _Toc397581544 \h </w:instrText>
            </w:r>
            <w:r>
              <w:rPr>
                <w:noProof/>
                <w:webHidden/>
              </w:rPr>
            </w:r>
            <w:r>
              <w:rPr>
                <w:noProof/>
                <w:webHidden/>
              </w:rPr>
              <w:fldChar w:fldCharType="separate"/>
            </w:r>
            <w:r>
              <w:rPr>
                <w:noProof/>
                <w:webHidden/>
              </w:rPr>
              <w:t>84</w:t>
            </w:r>
            <w:r>
              <w:rPr>
                <w:noProof/>
                <w:webHidden/>
              </w:rPr>
              <w:fldChar w:fldCharType="end"/>
            </w:r>
          </w:hyperlink>
        </w:p>
        <w:p w14:paraId="0C50D141" w14:textId="77777777" w:rsidR="003022DB" w:rsidRDefault="003022DB">
          <w:pPr>
            <w:pStyle w:val="TOC3"/>
            <w:tabs>
              <w:tab w:val="left" w:pos="1100"/>
              <w:tab w:val="right" w:leader="dot" w:pos="10456"/>
            </w:tabs>
            <w:rPr>
              <w:rFonts w:asciiTheme="minorHAnsi" w:eastAsiaTheme="minorEastAsia" w:hAnsiTheme="minorHAnsi" w:cstheme="minorBidi"/>
              <w:noProof/>
              <w:sz w:val="22"/>
              <w:lang w:eastAsia="sv-SE"/>
            </w:rPr>
          </w:pPr>
          <w:hyperlink w:anchor="_Toc397581545" w:history="1">
            <w:r w:rsidRPr="00A16C51">
              <w:rPr>
                <w:rStyle w:val="Hyperlink"/>
                <w:noProof/>
              </w:rPr>
              <w:t>7.1.4</w:t>
            </w:r>
            <w:r>
              <w:rPr>
                <w:rFonts w:asciiTheme="minorHAnsi" w:eastAsiaTheme="minorEastAsia" w:hAnsiTheme="minorHAnsi" w:cstheme="minorBidi"/>
                <w:noProof/>
                <w:sz w:val="22"/>
                <w:lang w:eastAsia="sv-SE"/>
              </w:rPr>
              <w:tab/>
            </w:r>
            <w:r w:rsidRPr="00A16C51">
              <w:rPr>
                <w:rStyle w:val="Hyperlink"/>
                <w:noProof/>
              </w:rPr>
              <w:t>Tjänsteinteraktion</w:t>
            </w:r>
            <w:r>
              <w:rPr>
                <w:noProof/>
                <w:webHidden/>
              </w:rPr>
              <w:tab/>
            </w:r>
            <w:r>
              <w:rPr>
                <w:noProof/>
                <w:webHidden/>
              </w:rPr>
              <w:fldChar w:fldCharType="begin"/>
            </w:r>
            <w:r>
              <w:rPr>
                <w:noProof/>
                <w:webHidden/>
              </w:rPr>
              <w:instrText xml:space="preserve"> PAGEREF _Toc397581545 \h </w:instrText>
            </w:r>
            <w:r>
              <w:rPr>
                <w:noProof/>
                <w:webHidden/>
              </w:rPr>
            </w:r>
            <w:r>
              <w:rPr>
                <w:noProof/>
                <w:webHidden/>
              </w:rPr>
              <w:fldChar w:fldCharType="separate"/>
            </w:r>
            <w:r>
              <w:rPr>
                <w:noProof/>
                <w:webHidden/>
              </w:rPr>
              <w:t>84</w:t>
            </w:r>
            <w:r>
              <w:rPr>
                <w:noProof/>
                <w:webHidden/>
              </w:rPr>
              <w:fldChar w:fldCharType="end"/>
            </w:r>
          </w:hyperlink>
        </w:p>
        <w:p w14:paraId="1378747F" w14:textId="77777777" w:rsidR="003022DB" w:rsidRDefault="003022DB">
          <w:pPr>
            <w:pStyle w:val="TOC2"/>
            <w:tabs>
              <w:tab w:val="left" w:pos="879"/>
              <w:tab w:val="right" w:leader="dot" w:pos="10456"/>
            </w:tabs>
            <w:rPr>
              <w:rFonts w:asciiTheme="minorHAnsi" w:eastAsiaTheme="minorEastAsia" w:hAnsiTheme="minorHAnsi" w:cstheme="minorBidi"/>
              <w:noProof/>
              <w:sz w:val="22"/>
              <w:lang w:eastAsia="sv-SE"/>
            </w:rPr>
          </w:pPr>
          <w:hyperlink w:anchor="_Toc397581546" w:history="1">
            <w:r w:rsidRPr="00A16C51">
              <w:rPr>
                <w:rStyle w:val="Hyperlink"/>
                <w:noProof/>
              </w:rPr>
              <w:t>7.2</w:t>
            </w:r>
            <w:r>
              <w:rPr>
                <w:rFonts w:asciiTheme="minorHAnsi" w:eastAsiaTheme="minorEastAsia" w:hAnsiTheme="minorHAnsi" w:cstheme="minorBidi"/>
                <w:noProof/>
                <w:sz w:val="22"/>
                <w:lang w:eastAsia="sv-SE"/>
              </w:rPr>
              <w:tab/>
            </w:r>
            <w:r w:rsidRPr="00A16C51">
              <w:rPr>
                <w:rStyle w:val="Hyperlink"/>
                <w:noProof/>
              </w:rPr>
              <w:t>Tjänstekontrakt CreateForm</w:t>
            </w:r>
            <w:r>
              <w:rPr>
                <w:noProof/>
                <w:webHidden/>
              </w:rPr>
              <w:tab/>
            </w:r>
            <w:r>
              <w:rPr>
                <w:noProof/>
                <w:webHidden/>
              </w:rPr>
              <w:fldChar w:fldCharType="begin"/>
            </w:r>
            <w:r>
              <w:rPr>
                <w:noProof/>
                <w:webHidden/>
              </w:rPr>
              <w:instrText xml:space="preserve"> PAGEREF _Toc397581546 \h </w:instrText>
            </w:r>
            <w:r>
              <w:rPr>
                <w:noProof/>
                <w:webHidden/>
              </w:rPr>
            </w:r>
            <w:r>
              <w:rPr>
                <w:noProof/>
                <w:webHidden/>
              </w:rPr>
              <w:fldChar w:fldCharType="separate"/>
            </w:r>
            <w:r>
              <w:rPr>
                <w:noProof/>
                <w:webHidden/>
              </w:rPr>
              <w:t>85</w:t>
            </w:r>
            <w:r>
              <w:rPr>
                <w:noProof/>
                <w:webHidden/>
              </w:rPr>
              <w:fldChar w:fldCharType="end"/>
            </w:r>
          </w:hyperlink>
        </w:p>
        <w:p w14:paraId="0F19E35D" w14:textId="77777777" w:rsidR="003022DB" w:rsidRDefault="003022DB">
          <w:pPr>
            <w:pStyle w:val="TOC3"/>
            <w:tabs>
              <w:tab w:val="left" w:pos="1100"/>
              <w:tab w:val="right" w:leader="dot" w:pos="10456"/>
            </w:tabs>
            <w:rPr>
              <w:rFonts w:asciiTheme="minorHAnsi" w:eastAsiaTheme="minorEastAsia" w:hAnsiTheme="minorHAnsi" w:cstheme="minorBidi"/>
              <w:noProof/>
              <w:sz w:val="22"/>
              <w:lang w:eastAsia="sv-SE"/>
            </w:rPr>
          </w:pPr>
          <w:hyperlink w:anchor="_Toc397581547" w:history="1">
            <w:r w:rsidRPr="00A16C51">
              <w:rPr>
                <w:rStyle w:val="Hyperlink"/>
                <w:noProof/>
              </w:rPr>
              <w:t>7.2.1</w:t>
            </w:r>
            <w:r>
              <w:rPr>
                <w:rFonts w:asciiTheme="minorHAnsi" w:eastAsiaTheme="minorEastAsia" w:hAnsiTheme="minorHAnsi" w:cstheme="minorBidi"/>
                <w:noProof/>
                <w:sz w:val="22"/>
                <w:lang w:eastAsia="sv-SE"/>
              </w:rPr>
              <w:tab/>
            </w:r>
            <w:r w:rsidRPr="00A16C51">
              <w:rPr>
                <w:rStyle w:val="Hyperlink"/>
                <w:noProof/>
              </w:rPr>
              <w:t>Version</w:t>
            </w:r>
            <w:r>
              <w:rPr>
                <w:noProof/>
                <w:webHidden/>
              </w:rPr>
              <w:tab/>
            </w:r>
            <w:r>
              <w:rPr>
                <w:noProof/>
                <w:webHidden/>
              </w:rPr>
              <w:fldChar w:fldCharType="begin"/>
            </w:r>
            <w:r>
              <w:rPr>
                <w:noProof/>
                <w:webHidden/>
              </w:rPr>
              <w:instrText xml:space="preserve"> PAGEREF _Toc397581547 \h </w:instrText>
            </w:r>
            <w:r>
              <w:rPr>
                <w:noProof/>
                <w:webHidden/>
              </w:rPr>
            </w:r>
            <w:r>
              <w:rPr>
                <w:noProof/>
                <w:webHidden/>
              </w:rPr>
              <w:fldChar w:fldCharType="separate"/>
            </w:r>
            <w:r>
              <w:rPr>
                <w:noProof/>
                <w:webHidden/>
              </w:rPr>
              <w:t>85</w:t>
            </w:r>
            <w:r>
              <w:rPr>
                <w:noProof/>
                <w:webHidden/>
              </w:rPr>
              <w:fldChar w:fldCharType="end"/>
            </w:r>
          </w:hyperlink>
        </w:p>
        <w:p w14:paraId="6F34153D" w14:textId="77777777" w:rsidR="003022DB" w:rsidRDefault="003022DB">
          <w:pPr>
            <w:pStyle w:val="TOC3"/>
            <w:tabs>
              <w:tab w:val="left" w:pos="1100"/>
              <w:tab w:val="right" w:leader="dot" w:pos="10456"/>
            </w:tabs>
            <w:rPr>
              <w:rFonts w:asciiTheme="minorHAnsi" w:eastAsiaTheme="minorEastAsia" w:hAnsiTheme="minorHAnsi" w:cstheme="minorBidi"/>
              <w:noProof/>
              <w:sz w:val="22"/>
              <w:lang w:eastAsia="sv-SE"/>
            </w:rPr>
          </w:pPr>
          <w:hyperlink w:anchor="_Toc397581548" w:history="1">
            <w:r w:rsidRPr="00A16C51">
              <w:rPr>
                <w:rStyle w:val="Hyperlink"/>
                <w:noProof/>
              </w:rPr>
              <w:t>7.2.2</w:t>
            </w:r>
            <w:r>
              <w:rPr>
                <w:rFonts w:asciiTheme="minorHAnsi" w:eastAsiaTheme="minorEastAsia" w:hAnsiTheme="minorHAnsi" w:cstheme="minorBidi"/>
                <w:noProof/>
                <w:sz w:val="22"/>
                <w:lang w:eastAsia="sv-SE"/>
              </w:rPr>
              <w:tab/>
            </w:r>
            <w:r w:rsidRPr="00A16C51">
              <w:rPr>
                <w:rStyle w:val="Hyperlink"/>
                <w:noProof/>
              </w:rPr>
              <w:t>Fältregler</w:t>
            </w:r>
            <w:r>
              <w:rPr>
                <w:noProof/>
                <w:webHidden/>
              </w:rPr>
              <w:tab/>
            </w:r>
            <w:r>
              <w:rPr>
                <w:noProof/>
                <w:webHidden/>
              </w:rPr>
              <w:fldChar w:fldCharType="begin"/>
            </w:r>
            <w:r>
              <w:rPr>
                <w:noProof/>
                <w:webHidden/>
              </w:rPr>
              <w:instrText xml:space="preserve"> PAGEREF _Toc397581548 \h </w:instrText>
            </w:r>
            <w:r>
              <w:rPr>
                <w:noProof/>
                <w:webHidden/>
              </w:rPr>
            </w:r>
            <w:r>
              <w:rPr>
                <w:noProof/>
                <w:webHidden/>
              </w:rPr>
              <w:fldChar w:fldCharType="separate"/>
            </w:r>
            <w:r>
              <w:rPr>
                <w:noProof/>
                <w:webHidden/>
              </w:rPr>
              <w:t>85</w:t>
            </w:r>
            <w:r>
              <w:rPr>
                <w:noProof/>
                <w:webHidden/>
              </w:rPr>
              <w:fldChar w:fldCharType="end"/>
            </w:r>
          </w:hyperlink>
        </w:p>
        <w:p w14:paraId="3C1FB6AD" w14:textId="77777777" w:rsidR="003022DB" w:rsidRDefault="003022DB">
          <w:pPr>
            <w:pStyle w:val="TOC3"/>
            <w:tabs>
              <w:tab w:val="left" w:pos="1100"/>
              <w:tab w:val="right" w:leader="dot" w:pos="10456"/>
            </w:tabs>
            <w:rPr>
              <w:rFonts w:asciiTheme="minorHAnsi" w:eastAsiaTheme="minorEastAsia" w:hAnsiTheme="minorHAnsi" w:cstheme="minorBidi"/>
              <w:noProof/>
              <w:sz w:val="22"/>
              <w:lang w:eastAsia="sv-SE"/>
            </w:rPr>
          </w:pPr>
          <w:hyperlink w:anchor="_Toc397581549" w:history="1">
            <w:r w:rsidRPr="00A16C51">
              <w:rPr>
                <w:rStyle w:val="Hyperlink"/>
                <w:noProof/>
              </w:rPr>
              <w:t>7.2.3</w:t>
            </w:r>
            <w:r>
              <w:rPr>
                <w:rFonts w:asciiTheme="minorHAnsi" w:eastAsiaTheme="minorEastAsia" w:hAnsiTheme="minorHAnsi" w:cstheme="minorBidi"/>
                <w:noProof/>
                <w:sz w:val="22"/>
                <w:lang w:eastAsia="sv-SE"/>
              </w:rPr>
              <w:tab/>
            </w:r>
            <w:r w:rsidRPr="00A16C51">
              <w:rPr>
                <w:rStyle w:val="Hyperlink"/>
                <w:noProof/>
              </w:rPr>
              <w:t>Övriga regler</w:t>
            </w:r>
            <w:r>
              <w:rPr>
                <w:noProof/>
                <w:webHidden/>
              </w:rPr>
              <w:tab/>
            </w:r>
            <w:r>
              <w:rPr>
                <w:noProof/>
                <w:webHidden/>
              </w:rPr>
              <w:fldChar w:fldCharType="begin"/>
            </w:r>
            <w:r>
              <w:rPr>
                <w:noProof/>
                <w:webHidden/>
              </w:rPr>
              <w:instrText xml:space="preserve"> PAGEREF _Toc397581549 \h </w:instrText>
            </w:r>
            <w:r>
              <w:rPr>
                <w:noProof/>
                <w:webHidden/>
              </w:rPr>
            </w:r>
            <w:r>
              <w:rPr>
                <w:noProof/>
                <w:webHidden/>
              </w:rPr>
              <w:fldChar w:fldCharType="separate"/>
            </w:r>
            <w:r>
              <w:rPr>
                <w:noProof/>
                <w:webHidden/>
              </w:rPr>
              <w:t>85</w:t>
            </w:r>
            <w:r>
              <w:rPr>
                <w:noProof/>
                <w:webHidden/>
              </w:rPr>
              <w:fldChar w:fldCharType="end"/>
            </w:r>
          </w:hyperlink>
        </w:p>
        <w:p w14:paraId="27AFEBE2" w14:textId="77777777" w:rsidR="003022DB" w:rsidRDefault="003022DB">
          <w:pPr>
            <w:pStyle w:val="TOC3"/>
            <w:tabs>
              <w:tab w:val="left" w:pos="1100"/>
              <w:tab w:val="right" w:leader="dot" w:pos="10456"/>
            </w:tabs>
            <w:rPr>
              <w:rFonts w:asciiTheme="minorHAnsi" w:eastAsiaTheme="minorEastAsia" w:hAnsiTheme="minorHAnsi" w:cstheme="minorBidi"/>
              <w:noProof/>
              <w:sz w:val="22"/>
              <w:lang w:eastAsia="sv-SE"/>
            </w:rPr>
          </w:pPr>
          <w:hyperlink w:anchor="_Toc397581550" w:history="1">
            <w:r w:rsidRPr="00A16C51">
              <w:rPr>
                <w:rStyle w:val="Hyperlink"/>
                <w:noProof/>
              </w:rPr>
              <w:t>7.2.4</w:t>
            </w:r>
            <w:r>
              <w:rPr>
                <w:rFonts w:asciiTheme="minorHAnsi" w:eastAsiaTheme="minorEastAsia" w:hAnsiTheme="minorHAnsi" w:cstheme="minorBidi"/>
                <w:noProof/>
                <w:sz w:val="22"/>
                <w:lang w:eastAsia="sv-SE"/>
              </w:rPr>
              <w:tab/>
            </w:r>
            <w:r w:rsidRPr="00A16C51">
              <w:rPr>
                <w:rStyle w:val="Hyperlink"/>
                <w:noProof/>
              </w:rPr>
              <w:t>Tjänsteinteraktion</w:t>
            </w:r>
            <w:r>
              <w:rPr>
                <w:noProof/>
                <w:webHidden/>
              </w:rPr>
              <w:tab/>
            </w:r>
            <w:r>
              <w:rPr>
                <w:noProof/>
                <w:webHidden/>
              </w:rPr>
              <w:fldChar w:fldCharType="begin"/>
            </w:r>
            <w:r>
              <w:rPr>
                <w:noProof/>
                <w:webHidden/>
              </w:rPr>
              <w:instrText xml:space="preserve"> PAGEREF _Toc397581550 \h </w:instrText>
            </w:r>
            <w:r>
              <w:rPr>
                <w:noProof/>
                <w:webHidden/>
              </w:rPr>
            </w:r>
            <w:r>
              <w:rPr>
                <w:noProof/>
                <w:webHidden/>
              </w:rPr>
              <w:fldChar w:fldCharType="separate"/>
            </w:r>
            <w:r>
              <w:rPr>
                <w:noProof/>
                <w:webHidden/>
              </w:rPr>
              <w:t>86</w:t>
            </w:r>
            <w:r>
              <w:rPr>
                <w:noProof/>
                <w:webHidden/>
              </w:rPr>
              <w:fldChar w:fldCharType="end"/>
            </w:r>
          </w:hyperlink>
        </w:p>
        <w:p w14:paraId="22F8F932" w14:textId="77777777" w:rsidR="003022DB" w:rsidRDefault="003022DB">
          <w:pPr>
            <w:pStyle w:val="TOC2"/>
            <w:tabs>
              <w:tab w:val="left" w:pos="879"/>
              <w:tab w:val="right" w:leader="dot" w:pos="10456"/>
            </w:tabs>
            <w:rPr>
              <w:rFonts w:asciiTheme="minorHAnsi" w:eastAsiaTheme="minorEastAsia" w:hAnsiTheme="minorHAnsi" w:cstheme="minorBidi"/>
              <w:noProof/>
              <w:sz w:val="22"/>
              <w:lang w:eastAsia="sv-SE"/>
            </w:rPr>
          </w:pPr>
          <w:hyperlink w:anchor="_Toc397581551" w:history="1">
            <w:r w:rsidRPr="00A16C51">
              <w:rPr>
                <w:rStyle w:val="Hyperlink"/>
                <w:noProof/>
              </w:rPr>
              <w:t>7.3</w:t>
            </w:r>
            <w:r>
              <w:rPr>
                <w:rFonts w:asciiTheme="minorHAnsi" w:eastAsiaTheme="minorEastAsia" w:hAnsiTheme="minorHAnsi" w:cstheme="minorBidi"/>
                <w:noProof/>
                <w:sz w:val="22"/>
                <w:lang w:eastAsia="sv-SE"/>
              </w:rPr>
              <w:tab/>
            </w:r>
            <w:r w:rsidRPr="00A16C51">
              <w:rPr>
                <w:rStyle w:val="Hyperlink"/>
                <w:noProof/>
              </w:rPr>
              <w:t>Tjänstekontrakt GetForms</w:t>
            </w:r>
            <w:r>
              <w:rPr>
                <w:noProof/>
                <w:webHidden/>
              </w:rPr>
              <w:tab/>
            </w:r>
            <w:r>
              <w:rPr>
                <w:noProof/>
                <w:webHidden/>
              </w:rPr>
              <w:fldChar w:fldCharType="begin"/>
            </w:r>
            <w:r>
              <w:rPr>
                <w:noProof/>
                <w:webHidden/>
              </w:rPr>
              <w:instrText xml:space="preserve"> PAGEREF _Toc397581551 \h </w:instrText>
            </w:r>
            <w:r>
              <w:rPr>
                <w:noProof/>
                <w:webHidden/>
              </w:rPr>
            </w:r>
            <w:r>
              <w:rPr>
                <w:noProof/>
                <w:webHidden/>
              </w:rPr>
              <w:fldChar w:fldCharType="separate"/>
            </w:r>
            <w:r>
              <w:rPr>
                <w:noProof/>
                <w:webHidden/>
              </w:rPr>
              <w:t>87</w:t>
            </w:r>
            <w:r>
              <w:rPr>
                <w:noProof/>
                <w:webHidden/>
              </w:rPr>
              <w:fldChar w:fldCharType="end"/>
            </w:r>
          </w:hyperlink>
        </w:p>
        <w:p w14:paraId="447CC091" w14:textId="77777777" w:rsidR="003022DB" w:rsidRDefault="003022DB">
          <w:pPr>
            <w:pStyle w:val="TOC3"/>
            <w:tabs>
              <w:tab w:val="left" w:pos="1100"/>
              <w:tab w:val="right" w:leader="dot" w:pos="10456"/>
            </w:tabs>
            <w:rPr>
              <w:rFonts w:asciiTheme="minorHAnsi" w:eastAsiaTheme="minorEastAsia" w:hAnsiTheme="minorHAnsi" w:cstheme="minorBidi"/>
              <w:noProof/>
              <w:sz w:val="22"/>
              <w:lang w:eastAsia="sv-SE"/>
            </w:rPr>
          </w:pPr>
          <w:hyperlink w:anchor="_Toc397581552" w:history="1">
            <w:r w:rsidRPr="00A16C51">
              <w:rPr>
                <w:rStyle w:val="Hyperlink"/>
                <w:noProof/>
              </w:rPr>
              <w:t>7.3.1</w:t>
            </w:r>
            <w:r>
              <w:rPr>
                <w:rFonts w:asciiTheme="minorHAnsi" w:eastAsiaTheme="minorEastAsia" w:hAnsiTheme="minorHAnsi" w:cstheme="minorBidi"/>
                <w:noProof/>
                <w:sz w:val="22"/>
                <w:lang w:eastAsia="sv-SE"/>
              </w:rPr>
              <w:tab/>
            </w:r>
            <w:r w:rsidRPr="00A16C51">
              <w:rPr>
                <w:rStyle w:val="Hyperlink"/>
                <w:noProof/>
              </w:rPr>
              <w:t>Version</w:t>
            </w:r>
            <w:r>
              <w:rPr>
                <w:noProof/>
                <w:webHidden/>
              </w:rPr>
              <w:tab/>
            </w:r>
            <w:r>
              <w:rPr>
                <w:noProof/>
                <w:webHidden/>
              </w:rPr>
              <w:fldChar w:fldCharType="begin"/>
            </w:r>
            <w:r>
              <w:rPr>
                <w:noProof/>
                <w:webHidden/>
              </w:rPr>
              <w:instrText xml:space="preserve"> PAGEREF _Toc397581552 \h </w:instrText>
            </w:r>
            <w:r>
              <w:rPr>
                <w:noProof/>
                <w:webHidden/>
              </w:rPr>
            </w:r>
            <w:r>
              <w:rPr>
                <w:noProof/>
                <w:webHidden/>
              </w:rPr>
              <w:fldChar w:fldCharType="separate"/>
            </w:r>
            <w:r>
              <w:rPr>
                <w:noProof/>
                <w:webHidden/>
              </w:rPr>
              <w:t>87</w:t>
            </w:r>
            <w:r>
              <w:rPr>
                <w:noProof/>
                <w:webHidden/>
              </w:rPr>
              <w:fldChar w:fldCharType="end"/>
            </w:r>
          </w:hyperlink>
        </w:p>
        <w:p w14:paraId="00F44682" w14:textId="77777777" w:rsidR="003022DB" w:rsidRDefault="003022DB">
          <w:pPr>
            <w:pStyle w:val="TOC3"/>
            <w:tabs>
              <w:tab w:val="left" w:pos="1100"/>
              <w:tab w:val="right" w:leader="dot" w:pos="10456"/>
            </w:tabs>
            <w:rPr>
              <w:rFonts w:asciiTheme="minorHAnsi" w:eastAsiaTheme="minorEastAsia" w:hAnsiTheme="minorHAnsi" w:cstheme="minorBidi"/>
              <w:noProof/>
              <w:sz w:val="22"/>
              <w:lang w:eastAsia="sv-SE"/>
            </w:rPr>
          </w:pPr>
          <w:hyperlink w:anchor="_Toc397581553" w:history="1">
            <w:r w:rsidRPr="00A16C51">
              <w:rPr>
                <w:rStyle w:val="Hyperlink"/>
                <w:noProof/>
              </w:rPr>
              <w:t>7.3.2</w:t>
            </w:r>
            <w:r>
              <w:rPr>
                <w:rFonts w:asciiTheme="minorHAnsi" w:eastAsiaTheme="minorEastAsia" w:hAnsiTheme="minorHAnsi" w:cstheme="minorBidi"/>
                <w:noProof/>
                <w:sz w:val="22"/>
                <w:lang w:eastAsia="sv-SE"/>
              </w:rPr>
              <w:tab/>
            </w:r>
            <w:r w:rsidRPr="00A16C51">
              <w:rPr>
                <w:rStyle w:val="Hyperlink"/>
                <w:noProof/>
              </w:rPr>
              <w:t>Fältregler</w:t>
            </w:r>
            <w:r>
              <w:rPr>
                <w:noProof/>
                <w:webHidden/>
              </w:rPr>
              <w:tab/>
            </w:r>
            <w:r>
              <w:rPr>
                <w:noProof/>
                <w:webHidden/>
              </w:rPr>
              <w:fldChar w:fldCharType="begin"/>
            </w:r>
            <w:r>
              <w:rPr>
                <w:noProof/>
                <w:webHidden/>
              </w:rPr>
              <w:instrText xml:space="preserve"> PAGEREF _Toc397581553 \h </w:instrText>
            </w:r>
            <w:r>
              <w:rPr>
                <w:noProof/>
                <w:webHidden/>
              </w:rPr>
            </w:r>
            <w:r>
              <w:rPr>
                <w:noProof/>
                <w:webHidden/>
              </w:rPr>
              <w:fldChar w:fldCharType="separate"/>
            </w:r>
            <w:r>
              <w:rPr>
                <w:noProof/>
                <w:webHidden/>
              </w:rPr>
              <w:t>87</w:t>
            </w:r>
            <w:r>
              <w:rPr>
                <w:noProof/>
                <w:webHidden/>
              </w:rPr>
              <w:fldChar w:fldCharType="end"/>
            </w:r>
          </w:hyperlink>
        </w:p>
        <w:p w14:paraId="364195CF" w14:textId="77777777" w:rsidR="003022DB" w:rsidRDefault="003022DB">
          <w:pPr>
            <w:pStyle w:val="TOC3"/>
            <w:tabs>
              <w:tab w:val="left" w:pos="1100"/>
              <w:tab w:val="right" w:leader="dot" w:pos="10456"/>
            </w:tabs>
            <w:rPr>
              <w:rFonts w:asciiTheme="minorHAnsi" w:eastAsiaTheme="minorEastAsia" w:hAnsiTheme="minorHAnsi" w:cstheme="minorBidi"/>
              <w:noProof/>
              <w:sz w:val="22"/>
              <w:lang w:eastAsia="sv-SE"/>
            </w:rPr>
          </w:pPr>
          <w:hyperlink w:anchor="_Toc397581554" w:history="1">
            <w:r w:rsidRPr="00A16C51">
              <w:rPr>
                <w:rStyle w:val="Hyperlink"/>
                <w:noProof/>
              </w:rPr>
              <w:t>7.3.3</w:t>
            </w:r>
            <w:r>
              <w:rPr>
                <w:rFonts w:asciiTheme="minorHAnsi" w:eastAsiaTheme="minorEastAsia" w:hAnsiTheme="minorHAnsi" w:cstheme="minorBidi"/>
                <w:noProof/>
                <w:sz w:val="22"/>
                <w:lang w:eastAsia="sv-SE"/>
              </w:rPr>
              <w:tab/>
            </w:r>
            <w:r w:rsidRPr="00A16C51">
              <w:rPr>
                <w:rStyle w:val="Hyperlink"/>
                <w:noProof/>
              </w:rPr>
              <w:t>Övriga regler</w:t>
            </w:r>
            <w:r>
              <w:rPr>
                <w:noProof/>
                <w:webHidden/>
              </w:rPr>
              <w:tab/>
            </w:r>
            <w:r>
              <w:rPr>
                <w:noProof/>
                <w:webHidden/>
              </w:rPr>
              <w:fldChar w:fldCharType="begin"/>
            </w:r>
            <w:r>
              <w:rPr>
                <w:noProof/>
                <w:webHidden/>
              </w:rPr>
              <w:instrText xml:space="preserve"> PAGEREF _Toc397581554 \h </w:instrText>
            </w:r>
            <w:r>
              <w:rPr>
                <w:noProof/>
                <w:webHidden/>
              </w:rPr>
            </w:r>
            <w:r>
              <w:rPr>
                <w:noProof/>
                <w:webHidden/>
              </w:rPr>
              <w:fldChar w:fldCharType="separate"/>
            </w:r>
            <w:r>
              <w:rPr>
                <w:noProof/>
                <w:webHidden/>
              </w:rPr>
              <w:t>88</w:t>
            </w:r>
            <w:r>
              <w:rPr>
                <w:noProof/>
                <w:webHidden/>
              </w:rPr>
              <w:fldChar w:fldCharType="end"/>
            </w:r>
          </w:hyperlink>
        </w:p>
        <w:p w14:paraId="0D1D02F7" w14:textId="77777777" w:rsidR="003022DB" w:rsidRDefault="003022DB">
          <w:pPr>
            <w:pStyle w:val="TOC3"/>
            <w:tabs>
              <w:tab w:val="left" w:pos="1100"/>
              <w:tab w:val="right" w:leader="dot" w:pos="10456"/>
            </w:tabs>
            <w:rPr>
              <w:rFonts w:asciiTheme="minorHAnsi" w:eastAsiaTheme="minorEastAsia" w:hAnsiTheme="minorHAnsi" w:cstheme="minorBidi"/>
              <w:noProof/>
              <w:sz w:val="22"/>
              <w:lang w:eastAsia="sv-SE"/>
            </w:rPr>
          </w:pPr>
          <w:hyperlink w:anchor="_Toc397581555" w:history="1">
            <w:r w:rsidRPr="00A16C51">
              <w:rPr>
                <w:rStyle w:val="Hyperlink"/>
                <w:noProof/>
              </w:rPr>
              <w:t>7.3.4</w:t>
            </w:r>
            <w:r>
              <w:rPr>
                <w:rFonts w:asciiTheme="minorHAnsi" w:eastAsiaTheme="minorEastAsia" w:hAnsiTheme="minorHAnsi" w:cstheme="minorBidi"/>
                <w:noProof/>
                <w:sz w:val="22"/>
                <w:lang w:eastAsia="sv-SE"/>
              </w:rPr>
              <w:tab/>
            </w:r>
            <w:r w:rsidRPr="00A16C51">
              <w:rPr>
                <w:rStyle w:val="Hyperlink"/>
                <w:noProof/>
              </w:rPr>
              <w:t>Tjänsteinteraktion</w:t>
            </w:r>
            <w:r>
              <w:rPr>
                <w:noProof/>
                <w:webHidden/>
              </w:rPr>
              <w:tab/>
            </w:r>
            <w:r>
              <w:rPr>
                <w:noProof/>
                <w:webHidden/>
              </w:rPr>
              <w:fldChar w:fldCharType="begin"/>
            </w:r>
            <w:r>
              <w:rPr>
                <w:noProof/>
                <w:webHidden/>
              </w:rPr>
              <w:instrText xml:space="preserve"> PAGEREF _Toc397581555 \h </w:instrText>
            </w:r>
            <w:r>
              <w:rPr>
                <w:noProof/>
                <w:webHidden/>
              </w:rPr>
            </w:r>
            <w:r>
              <w:rPr>
                <w:noProof/>
                <w:webHidden/>
              </w:rPr>
              <w:fldChar w:fldCharType="separate"/>
            </w:r>
            <w:r>
              <w:rPr>
                <w:noProof/>
                <w:webHidden/>
              </w:rPr>
              <w:t>88</w:t>
            </w:r>
            <w:r>
              <w:rPr>
                <w:noProof/>
                <w:webHidden/>
              </w:rPr>
              <w:fldChar w:fldCharType="end"/>
            </w:r>
          </w:hyperlink>
        </w:p>
        <w:p w14:paraId="2D0777BA" w14:textId="77777777" w:rsidR="003022DB" w:rsidRDefault="003022DB">
          <w:pPr>
            <w:pStyle w:val="TOC2"/>
            <w:tabs>
              <w:tab w:val="left" w:pos="879"/>
              <w:tab w:val="right" w:leader="dot" w:pos="10456"/>
            </w:tabs>
            <w:rPr>
              <w:rFonts w:asciiTheme="minorHAnsi" w:eastAsiaTheme="minorEastAsia" w:hAnsiTheme="minorHAnsi" w:cstheme="minorBidi"/>
              <w:noProof/>
              <w:sz w:val="22"/>
              <w:lang w:eastAsia="sv-SE"/>
            </w:rPr>
          </w:pPr>
          <w:hyperlink w:anchor="_Toc397581556" w:history="1">
            <w:r w:rsidRPr="00A16C51">
              <w:rPr>
                <w:rStyle w:val="Hyperlink"/>
                <w:noProof/>
              </w:rPr>
              <w:t>7.4</w:t>
            </w:r>
            <w:r>
              <w:rPr>
                <w:rFonts w:asciiTheme="minorHAnsi" w:eastAsiaTheme="minorEastAsia" w:hAnsiTheme="minorHAnsi" w:cstheme="minorBidi"/>
                <w:noProof/>
                <w:sz w:val="22"/>
                <w:lang w:eastAsia="sv-SE"/>
              </w:rPr>
              <w:tab/>
            </w:r>
            <w:r w:rsidRPr="00A16C51">
              <w:rPr>
                <w:rStyle w:val="Hyperlink"/>
                <w:noProof/>
              </w:rPr>
              <w:t>Tjänstekontrakt GetForm</w:t>
            </w:r>
            <w:r>
              <w:rPr>
                <w:noProof/>
                <w:webHidden/>
              </w:rPr>
              <w:tab/>
            </w:r>
            <w:r>
              <w:rPr>
                <w:noProof/>
                <w:webHidden/>
              </w:rPr>
              <w:fldChar w:fldCharType="begin"/>
            </w:r>
            <w:r>
              <w:rPr>
                <w:noProof/>
                <w:webHidden/>
              </w:rPr>
              <w:instrText xml:space="preserve"> PAGEREF _Toc397581556 \h </w:instrText>
            </w:r>
            <w:r>
              <w:rPr>
                <w:noProof/>
                <w:webHidden/>
              </w:rPr>
            </w:r>
            <w:r>
              <w:rPr>
                <w:noProof/>
                <w:webHidden/>
              </w:rPr>
              <w:fldChar w:fldCharType="separate"/>
            </w:r>
            <w:r>
              <w:rPr>
                <w:noProof/>
                <w:webHidden/>
              </w:rPr>
              <w:t>89</w:t>
            </w:r>
            <w:r>
              <w:rPr>
                <w:noProof/>
                <w:webHidden/>
              </w:rPr>
              <w:fldChar w:fldCharType="end"/>
            </w:r>
          </w:hyperlink>
        </w:p>
        <w:p w14:paraId="1288E4AD" w14:textId="77777777" w:rsidR="003022DB" w:rsidRDefault="003022DB">
          <w:pPr>
            <w:pStyle w:val="TOC3"/>
            <w:tabs>
              <w:tab w:val="left" w:pos="1100"/>
              <w:tab w:val="right" w:leader="dot" w:pos="10456"/>
            </w:tabs>
            <w:rPr>
              <w:rFonts w:asciiTheme="minorHAnsi" w:eastAsiaTheme="minorEastAsia" w:hAnsiTheme="minorHAnsi" w:cstheme="minorBidi"/>
              <w:noProof/>
              <w:sz w:val="22"/>
              <w:lang w:eastAsia="sv-SE"/>
            </w:rPr>
          </w:pPr>
          <w:hyperlink w:anchor="_Toc397581557" w:history="1">
            <w:r w:rsidRPr="00A16C51">
              <w:rPr>
                <w:rStyle w:val="Hyperlink"/>
                <w:noProof/>
              </w:rPr>
              <w:t>7.4.1</w:t>
            </w:r>
            <w:r>
              <w:rPr>
                <w:rFonts w:asciiTheme="minorHAnsi" w:eastAsiaTheme="minorEastAsia" w:hAnsiTheme="minorHAnsi" w:cstheme="minorBidi"/>
                <w:noProof/>
                <w:sz w:val="22"/>
                <w:lang w:eastAsia="sv-SE"/>
              </w:rPr>
              <w:tab/>
            </w:r>
            <w:r w:rsidRPr="00A16C51">
              <w:rPr>
                <w:rStyle w:val="Hyperlink"/>
                <w:noProof/>
              </w:rPr>
              <w:t>Version</w:t>
            </w:r>
            <w:r>
              <w:rPr>
                <w:noProof/>
                <w:webHidden/>
              </w:rPr>
              <w:tab/>
            </w:r>
            <w:r>
              <w:rPr>
                <w:noProof/>
                <w:webHidden/>
              </w:rPr>
              <w:fldChar w:fldCharType="begin"/>
            </w:r>
            <w:r>
              <w:rPr>
                <w:noProof/>
                <w:webHidden/>
              </w:rPr>
              <w:instrText xml:space="preserve"> PAGEREF _Toc397581557 \h </w:instrText>
            </w:r>
            <w:r>
              <w:rPr>
                <w:noProof/>
                <w:webHidden/>
              </w:rPr>
            </w:r>
            <w:r>
              <w:rPr>
                <w:noProof/>
                <w:webHidden/>
              </w:rPr>
              <w:fldChar w:fldCharType="separate"/>
            </w:r>
            <w:r>
              <w:rPr>
                <w:noProof/>
                <w:webHidden/>
              </w:rPr>
              <w:t>89</w:t>
            </w:r>
            <w:r>
              <w:rPr>
                <w:noProof/>
                <w:webHidden/>
              </w:rPr>
              <w:fldChar w:fldCharType="end"/>
            </w:r>
          </w:hyperlink>
        </w:p>
        <w:p w14:paraId="28B98CFA" w14:textId="77777777" w:rsidR="003022DB" w:rsidRDefault="003022DB">
          <w:pPr>
            <w:pStyle w:val="TOC3"/>
            <w:tabs>
              <w:tab w:val="left" w:pos="1100"/>
              <w:tab w:val="right" w:leader="dot" w:pos="10456"/>
            </w:tabs>
            <w:rPr>
              <w:rFonts w:asciiTheme="minorHAnsi" w:eastAsiaTheme="minorEastAsia" w:hAnsiTheme="minorHAnsi" w:cstheme="minorBidi"/>
              <w:noProof/>
              <w:sz w:val="22"/>
              <w:lang w:eastAsia="sv-SE"/>
            </w:rPr>
          </w:pPr>
          <w:hyperlink w:anchor="_Toc397581558" w:history="1">
            <w:r w:rsidRPr="00A16C51">
              <w:rPr>
                <w:rStyle w:val="Hyperlink"/>
                <w:noProof/>
              </w:rPr>
              <w:t>7.4.2</w:t>
            </w:r>
            <w:r>
              <w:rPr>
                <w:rFonts w:asciiTheme="minorHAnsi" w:eastAsiaTheme="minorEastAsia" w:hAnsiTheme="minorHAnsi" w:cstheme="minorBidi"/>
                <w:noProof/>
                <w:sz w:val="22"/>
                <w:lang w:eastAsia="sv-SE"/>
              </w:rPr>
              <w:tab/>
            </w:r>
            <w:r w:rsidRPr="00A16C51">
              <w:rPr>
                <w:rStyle w:val="Hyperlink"/>
                <w:noProof/>
              </w:rPr>
              <w:t>Fältregler</w:t>
            </w:r>
            <w:r>
              <w:rPr>
                <w:noProof/>
                <w:webHidden/>
              </w:rPr>
              <w:tab/>
            </w:r>
            <w:r>
              <w:rPr>
                <w:noProof/>
                <w:webHidden/>
              </w:rPr>
              <w:fldChar w:fldCharType="begin"/>
            </w:r>
            <w:r>
              <w:rPr>
                <w:noProof/>
                <w:webHidden/>
              </w:rPr>
              <w:instrText xml:space="preserve"> PAGEREF _Toc397581558 \h </w:instrText>
            </w:r>
            <w:r>
              <w:rPr>
                <w:noProof/>
                <w:webHidden/>
              </w:rPr>
            </w:r>
            <w:r>
              <w:rPr>
                <w:noProof/>
                <w:webHidden/>
              </w:rPr>
              <w:fldChar w:fldCharType="separate"/>
            </w:r>
            <w:r>
              <w:rPr>
                <w:noProof/>
                <w:webHidden/>
              </w:rPr>
              <w:t>89</w:t>
            </w:r>
            <w:r>
              <w:rPr>
                <w:noProof/>
                <w:webHidden/>
              </w:rPr>
              <w:fldChar w:fldCharType="end"/>
            </w:r>
          </w:hyperlink>
        </w:p>
        <w:p w14:paraId="71621B46" w14:textId="77777777" w:rsidR="003022DB" w:rsidRDefault="003022DB">
          <w:pPr>
            <w:pStyle w:val="TOC3"/>
            <w:tabs>
              <w:tab w:val="left" w:pos="1100"/>
              <w:tab w:val="right" w:leader="dot" w:pos="10456"/>
            </w:tabs>
            <w:rPr>
              <w:rFonts w:asciiTheme="minorHAnsi" w:eastAsiaTheme="minorEastAsia" w:hAnsiTheme="minorHAnsi" w:cstheme="minorBidi"/>
              <w:noProof/>
              <w:sz w:val="22"/>
              <w:lang w:eastAsia="sv-SE"/>
            </w:rPr>
          </w:pPr>
          <w:hyperlink w:anchor="_Toc397581559" w:history="1">
            <w:r w:rsidRPr="00A16C51">
              <w:rPr>
                <w:rStyle w:val="Hyperlink"/>
                <w:noProof/>
              </w:rPr>
              <w:t>7.4.3</w:t>
            </w:r>
            <w:r>
              <w:rPr>
                <w:rFonts w:asciiTheme="minorHAnsi" w:eastAsiaTheme="minorEastAsia" w:hAnsiTheme="minorHAnsi" w:cstheme="minorBidi"/>
                <w:noProof/>
                <w:sz w:val="22"/>
                <w:lang w:eastAsia="sv-SE"/>
              </w:rPr>
              <w:tab/>
            </w:r>
            <w:r w:rsidRPr="00A16C51">
              <w:rPr>
                <w:rStyle w:val="Hyperlink"/>
                <w:noProof/>
              </w:rPr>
              <w:t>Övriga regler</w:t>
            </w:r>
            <w:r>
              <w:rPr>
                <w:noProof/>
                <w:webHidden/>
              </w:rPr>
              <w:tab/>
            </w:r>
            <w:r>
              <w:rPr>
                <w:noProof/>
                <w:webHidden/>
              </w:rPr>
              <w:fldChar w:fldCharType="begin"/>
            </w:r>
            <w:r>
              <w:rPr>
                <w:noProof/>
                <w:webHidden/>
              </w:rPr>
              <w:instrText xml:space="preserve"> PAGEREF _Toc397581559 \h </w:instrText>
            </w:r>
            <w:r>
              <w:rPr>
                <w:noProof/>
                <w:webHidden/>
              </w:rPr>
            </w:r>
            <w:r>
              <w:rPr>
                <w:noProof/>
                <w:webHidden/>
              </w:rPr>
              <w:fldChar w:fldCharType="separate"/>
            </w:r>
            <w:r>
              <w:rPr>
                <w:noProof/>
                <w:webHidden/>
              </w:rPr>
              <w:t>89</w:t>
            </w:r>
            <w:r>
              <w:rPr>
                <w:noProof/>
                <w:webHidden/>
              </w:rPr>
              <w:fldChar w:fldCharType="end"/>
            </w:r>
          </w:hyperlink>
        </w:p>
        <w:p w14:paraId="5BBD3F12" w14:textId="77777777" w:rsidR="003022DB" w:rsidRDefault="003022DB">
          <w:pPr>
            <w:pStyle w:val="TOC3"/>
            <w:tabs>
              <w:tab w:val="left" w:pos="1100"/>
              <w:tab w:val="right" w:leader="dot" w:pos="10456"/>
            </w:tabs>
            <w:rPr>
              <w:rFonts w:asciiTheme="minorHAnsi" w:eastAsiaTheme="minorEastAsia" w:hAnsiTheme="minorHAnsi" w:cstheme="minorBidi"/>
              <w:noProof/>
              <w:sz w:val="22"/>
              <w:lang w:eastAsia="sv-SE"/>
            </w:rPr>
          </w:pPr>
          <w:hyperlink w:anchor="_Toc397581560" w:history="1">
            <w:r w:rsidRPr="00A16C51">
              <w:rPr>
                <w:rStyle w:val="Hyperlink"/>
                <w:noProof/>
              </w:rPr>
              <w:t>7.4.4</w:t>
            </w:r>
            <w:r>
              <w:rPr>
                <w:rFonts w:asciiTheme="minorHAnsi" w:eastAsiaTheme="minorEastAsia" w:hAnsiTheme="minorHAnsi" w:cstheme="minorBidi"/>
                <w:noProof/>
                <w:sz w:val="22"/>
                <w:lang w:eastAsia="sv-SE"/>
              </w:rPr>
              <w:tab/>
            </w:r>
            <w:r w:rsidRPr="00A16C51">
              <w:rPr>
                <w:rStyle w:val="Hyperlink"/>
                <w:noProof/>
              </w:rPr>
              <w:t>Tjänsteinteraktion</w:t>
            </w:r>
            <w:r>
              <w:rPr>
                <w:noProof/>
                <w:webHidden/>
              </w:rPr>
              <w:tab/>
            </w:r>
            <w:r>
              <w:rPr>
                <w:noProof/>
                <w:webHidden/>
              </w:rPr>
              <w:fldChar w:fldCharType="begin"/>
            </w:r>
            <w:r>
              <w:rPr>
                <w:noProof/>
                <w:webHidden/>
              </w:rPr>
              <w:instrText xml:space="preserve"> PAGEREF _Toc397581560 \h </w:instrText>
            </w:r>
            <w:r>
              <w:rPr>
                <w:noProof/>
                <w:webHidden/>
              </w:rPr>
            </w:r>
            <w:r>
              <w:rPr>
                <w:noProof/>
                <w:webHidden/>
              </w:rPr>
              <w:fldChar w:fldCharType="separate"/>
            </w:r>
            <w:r>
              <w:rPr>
                <w:noProof/>
                <w:webHidden/>
              </w:rPr>
              <w:t>90</w:t>
            </w:r>
            <w:r>
              <w:rPr>
                <w:noProof/>
                <w:webHidden/>
              </w:rPr>
              <w:fldChar w:fldCharType="end"/>
            </w:r>
          </w:hyperlink>
        </w:p>
        <w:p w14:paraId="06296C16" w14:textId="77777777" w:rsidR="003022DB" w:rsidRDefault="003022DB">
          <w:pPr>
            <w:pStyle w:val="TOC2"/>
            <w:tabs>
              <w:tab w:val="left" w:pos="879"/>
              <w:tab w:val="right" w:leader="dot" w:pos="10456"/>
            </w:tabs>
            <w:rPr>
              <w:rFonts w:asciiTheme="minorHAnsi" w:eastAsiaTheme="minorEastAsia" w:hAnsiTheme="minorHAnsi" w:cstheme="minorBidi"/>
              <w:noProof/>
              <w:sz w:val="22"/>
              <w:lang w:eastAsia="sv-SE"/>
            </w:rPr>
          </w:pPr>
          <w:hyperlink w:anchor="_Toc397581561" w:history="1">
            <w:r w:rsidRPr="00A16C51">
              <w:rPr>
                <w:rStyle w:val="Hyperlink"/>
                <w:noProof/>
              </w:rPr>
              <w:t>7.5</w:t>
            </w:r>
            <w:r>
              <w:rPr>
                <w:rFonts w:asciiTheme="minorHAnsi" w:eastAsiaTheme="minorEastAsia" w:hAnsiTheme="minorHAnsi" w:cstheme="minorBidi"/>
                <w:noProof/>
                <w:sz w:val="22"/>
                <w:lang w:eastAsia="sv-SE"/>
              </w:rPr>
              <w:tab/>
            </w:r>
            <w:r w:rsidRPr="00A16C51">
              <w:rPr>
                <w:rStyle w:val="Hyperlink"/>
                <w:noProof/>
              </w:rPr>
              <w:t>Tjänstekontrakt GetFormQuestionPage</w:t>
            </w:r>
            <w:r>
              <w:rPr>
                <w:noProof/>
                <w:webHidden/>
              </w:rPr>
              <w:tab/>
            </w:r>
            <w:r>
              <w:rPr>
                <w:noProof/>
                <w:webHidden/>
              </w:rPr>
              <w:fldChar w:fldCharType="begin"/>
            </w:r>
            <w:r>
              <w:rPr>
                <w:noProof/>
                <w:webHidden/>
              </w:rPr>
              <w:instrText xml:space="preserve"> PAGEREF _Toc397581561 \h </w:instrText>
            </w:r>
            <w:r>
              <w:rPr>
                <w:noProof/>
                <w:webHidden/>
              </w:rPr>
            </w:r>
            <w:r>
              <w:rPr>
                <w:noProof/>
                <w:webHidden/>
              </w:rPr>
              <w:fldChar w:fldCharType="separate"/>
            </w:r>
            <w:r>
              <w:rPr>
                <w:noProof/>
                <w:webHidden/>
              </w:rPr>
              <w:t>91</w:t>
            </w:r>
            <w:r>
              <w:rPr>
                <w:noProof/>
                <w:webHidden/>
              </w:rPr>
              <w:fldChar w:fldCharType="end"/>
            </w:r>
          </w:hyperlink>
        </w:p>
        <w:p w14:paraId="7E243399" w14:textId="77777777" w:rsidR="003022DB" w:rsidRDefault="003022DB">
          <w:pPr>
            <w:pStyle w:val="TOC3"/>
            <w:tabs>
              <w:tab w:val="left" w:pos="1100"/>
              <w:tab w:val="right" w:leader="dot" w:pos="10456"/>
            </w:tabs>
            <w:rPr>
              <w:rFonts w:asciiTheme="minorHAnsi" w:eastAsiaTheme="minorEastAsia" w:hAnsiTheme="minorHAnsi" w:cstheme="minorBidi"/>
              <w:noProof/>
              <w:sz w:val="22"/>
              <w:lang w:eastAsia="sv-SE"/>
            </w:rPr>
          </w:pPr>
          <w:hyperlink w:anchor="_Toc397581562" w:history="1">
            <w:r w:rsidRPr="00A16C51">
              <w:rPr>
                <w:rStyle w:val="Hyperlink"/>
                <w:noProof/>
              </w:rPr>
              <w:t>7.5.1</w:t>
            </w:r>
            <w:r>
              <w:rPr>
                <w:rFonts w:asciiTheme="minorHAnsi" w:eastAsiaTheme="minorEastAsia" w:hAnsiTheme="minorHAnsi" w:cstheme="minorBidi"/>
                <w:noProof/>
                <w:sz w:val="22"/>
                <w:lang w:eastAsia="sv-SE"/>
              </w:rPr>
              <w:tab/>
            </w:r>
            <w:r w:rsidRPr="00A16C51">
              <w:rPr>
                <w:rStyle w:val="Hyperlink"/>
                <w:noProof/>
              </w:rPr>
              <w:t>Version</w:t>
            </w:r>
            <w:r>
              <w:rPr>
                <w:noProof/>
                <w:webHidden/>
              </w:rPr>
              <w:tab/>
            </w:r>
            <w:r>
              <w:rPr>
                <w:noProof/>
                <w:webHidden/>
              </w:rPr>
              <w:fldChar w:fldCharType="begin"/>
            </w:r>
            <w:r>
              <w:rPr>
                <w:noProof/>
                <w:webHidden/>
              </w:rPr>
              <w:instrText xml:space="preserve"> PAGEREF _Toc397581562 \h </w:instrText>
            </w:r>
            <w:r>
              <w:rPr>
                <w:noProof/>
                <w:webHidden/>
              </w:rPr>
            </w:r>
            <w:r>
              <w:rPr>
                <w:noProof/>
                <w:webHidden/>
              </w:rPr>
              <w:fldChar w:fldCharType="separate"/>
            </w:r>
            <w:r>
              <w:rPr>
                <w:noProof/>
                <w:webHidden/>
              </w:rPr>
              <w:t>91</w:t>
            </w:r>
            <w:r>
              <w:rPr>
                <w:noProof/>
                <w:webHidden/>
              </w:rPr>
              <w:fldChar w:fldCharType="end"/>
            </w:r>
          </w:hyperlink>
        </w:p>
        <w:p w14:paraId="4DDC69D8" w14:textId="77777777" w:rsidR="003022DB" w:rsidRDefault="003022DB">
          <w:pPr>
            <w:pStyle w:val="TOC3"/>
            <w:tabs>
              <w:tab w:val="left" w:pos="1100"/>
              <w:tab w:val="right" w:leader="dot" w:pos="10456"/>
            </w:tabs>
            <w:rPr>
              <w:rFonts w:asciiTheme="minorHAnsi" w:eastAsiaTheme="minorEastAsia" w:hAnsiTheme="minorHAnsi" w:cstheme="minorBidi"/>
              <w:noProof/>
              <w:sz w:val="22"/>
              <w:lang w:eastAsia="sv-SE"/>
            </w:rPr>
          </w:pPr>
          <w:hyperlink w:anchor="_Toc397581563" w:history="1">
            <w:r w:rsidRPr="00A16C51">
              <w:rPr>
                <w:rStyle w:val="Hyperlink"/>
                <w:noProof/>
              </w:rPr>
              <w:t>7.5.2</w:t>
            </w:r>
            <w:r>
              <w:rPr>
                <w:rFonts w:asciiTheme="minorHAnsi" w:eastAsiaTheme="minorEastAsia" w:hAnsiTheme="minorHAnsi" w:cstheme="minorBidi"/>
                <w:noProof/>
                <w:sz w:val="22"/>
                <w:lang w:eastAsia="sv-SE"/>
              </w:rPr>
              <w:tab/>
            </w:r>
            <w:r w:rsidRPr="00A16C51">
              <w:rPr>
                <w:rStyle w:val="Hyperlink"/>
                <w:noProof/>
              </w:rPr>
              <w:t>Fältregler</w:t>
            </w:r>
            <w:r>
              <w:rPr>
                <w:noProof/>
                <w:webHidden/>
              </w:rPr>
              <w:tab/>
            </w:r>
            <w:r>
              <w:rPr>
                <w:noProof/>
                <w:webHidden/>
              </w:rPr>
              <w:fldChar w:fldCharType="begin"/>
            </w:r>
            <w:r>
              <w:rPr>
                <w:noProof/>
                <w:webHidden/>
              </w:rPr>
              <w:instrText xml:space="preserve"> PAGEREF _Toc397581563 \h </w:instrText>
            </w:r>
            <w:r>
              <w:rPr>
                <w:noProof/>
                <w:webHidden/>
              </w:rPr>
            </w:r>
            <w:r>
              <w:rPr>
                <w:noProof/>
                <w:webHidden/>
              </w:rPr>
              <w:fldChar w:fldCharType="separate"/>
            </w:r>
            <w:r>
              <w:rPr>
                <w:noProof/>
                <w:webHidden/>
              </w:rPr>
              <w:t>91</w:t>
            </w:r>
            <w:r>
              <w:rPr>
                <w:noProof/>
                <w:webHidden/>
              </w:rPr>
              <w:fldChar w:fldCharType="end"/>
            </w:r>
          </w:hyperlink>
        </w:p>
        <w:p w14:paraId="1BD567A7" w14:textId="77777777" w:rsidR="003022DB" w:rsidRDefault="003022DB">
          <w:pPr>
            <w:pStyle w:val="TOC3"/>
            <w:tabs>
              <w:tab w:val="left" w:pos="1100"/>
              <w:tab w:val="right" w:leader="dot" w:pos="10456"/>
            </w:tabs>
            <w:rPr>
              <w:rFonts w:asciiTheme="minorHAnsi" w:eastAsiaTheme="minorEastAsia" w:hAnsiTheme="minorHAnsi" w:cstheme="minorBidi"/>
              <w:noProof/>
              <w:sz w:val="22"/>
              <w:lang w:eastAsia="sv-SE"/>
            </w:rPr>
          </w:pPr>
          <w:hyperlink w:anchor="_Toc397581564" w:history="1">
            <w:r w:rsidRPr="00A16C51">
              <w:rPr>
                <w:rStyle w:val="Hyperlink"/>
                <w:noProof/>
              </w:rPr>
              <w:t>7.5.3</w:t>
            </w:r>
            <w:r>
              <w:rPr>
                <w:rFonts w:asciiTheme="minorHAnsi" w:eastAsiaTheme="minorEastAsia" w:hAnsiTheme="minorHAnsi" w:cstheme="minorBidi"/>
                <w:noProof/>
                <w:sz w:val="22"/>
                <w:lang w:eastAsia="sv-SE"/>
              </w:rPr>
              <w:tab/>
            </w:r>
            <w:r w:rsidRPr="00A16C51">
              <w:rPr>
                <w:rStyle w:val="Hyperlink"/>
                <w:noProof/>
              </w:rPr>
              <w:t>Övriga regler</w:t>
            </w:r>
            <w:r>
              <w:rPr>
                <w:noProof/>
                <w:webHidden/>
              </w:rPr>
              <w:tab/>
            </w:r>
            <w:r>
              <w:rPr>
                <w:noProof/>
                <w:webHidden/>
              </w:rPr>
              <w:fldChar w:fldCharType="begin"/>
            </w:r>
            <w:r>
              <w:rPr>
                <w:noProof/>
                <w:webHidden/>
              </w:rPr>
              <w:instrText xml:space="preserve"> PAGEREF _Toc397581564 \h </w:instrText>
            </w:r>
            <w:r>
              <w:rPr>
                <w:noProof/>
                <w:webHidden/>
              </w:rPr>
            </w:r>
            <w:r>
              <w:rPr>
                <w:noProof/>
                <w:webHidden/>
              </w:rPr>
              <w:fldChar w:fldCharType="separate"/>
            </w:r>
            <w:r>
              <w:rPr>
                <w:noProof/>
                <w:webHidden/>
              </w:rPr>
              <w:t>91</w:t>
            </w:r>
            <w:r>
              <w:rPr>
                <w:noProof/>
                <w:webHidden/>
              </w:rPr>
              <w:fldChar w:fldCharType="end"/>
            </w:r>
          </w:hyperlink>
        </w:p>
        <w:p w14:paraId="64F61F86" w14:textId="77777777" w:rsidR="003022DB" w:rsidRDefault="003022DB">
          <w:pPr>
            <w:pStyle w:val="TOC3"/>
            <w:tabs>
              <w:tab w:val="left" w:pos="1100"/>
              <w:tab w:val="right" w:leader="dot" w:pos="10456"/>
            </w:tabs>
            <w:rPr>
              <w:rFonts w:asciiTheme="minorHAnsi" w:eastAsiaTheme="minorEastAsia" w:hAnsiTheme="minorHAnsi" w:cstheme="minorBidi"/>
              <w:noProof/>
              <w:sz w:val="22"/>
              <w:lang w:eastAsia="sv-SE"/>
            </w:rPr>
          </w:pPr>
          <w:hyperlink w:anchor="_Toc397581565" w:history="1">
            <w:r w:rsidRPr="00A16C51">
              <w:rPr>
                <w:rStyle w:val="Hyperlink"/>
                <w:noProof/>
              </w:rPr>
              <w:t>7.5.4</w:t>
            </w:r>
            <w:r>
              <w:rPr>
                <w:rFonts w:asciiTheme="minorHAnsi" w:eastAsiaTheme="minorEastAsia" w:hAnsiTheme="minorHAnsi" w:cstheme="minorBidi"/>
                <w:noProof/>
                <w:sz w:val="22"/>
                <w:lang w:eastAsia="sv-SE"/>
              </w:rPr>
              <w:tab/>
            </w:r>
            <w:r w:rsidRPr="00A16C51">
              <w:rPr>
                <w:rStyle w:val="Hyperlink"/>
                <w:noProof/>
              </w:rPr>
              <w:t>Tjänsteinteraktion</w:t>
            </w:r>
            <w:r>
              <w:rPr>
                <w:noProof/>
                <w:webHidden/>
              </w:rPr>
              <w:tab/>
            </w:r>
            <w:r>
              <w:rPr>
                <w:noProof/>
                <w:webHidden/>
              </w:rPr>
              <w:fldChar w:fldCharType="begin"/>
            </w:r>
            <w:r>
              <w:rPr>
                <w:noProof/>
                <w:webHidden/>
              </w:rPr>
              <w:instrText xml:space="preserve"> PAGEREF _Toc397581565 \h </w:instrText>
            </w:r>
            <w:r>
              <w:rPr>
                <w:noProof/>
                <w:webHidden/>
              </w:rPr>
            </w:r>
            <w:r>
              <w:rPr>
                <w:noProof/>
                <w:webHidden/>
              </w:rPr>
              <w:fldChar w:fldCharType="separate"/>
            </w:r>
            <w:r>
              <w:rPr>
                <w:noProof/>
                <w:webHidden/>
              </w:rPr>
              <w:t>91</w:t>
            </w:r>
            <w:r>
              <w:rPr>
                <w:noProof/>
                <w:webHidden/>
              </w:rPr>
              <w:fldChar w:fldCharType="end"/>
            </w:r>
          </w:hyperlink>
        </w:p>
        <w:p w14:paraId="512437D0" w14:textId="77777777" w:rsidR="003022DB" w:rsidRDefault="003022DB">
          <w:pPr>
            <w:pStyle w:val="TOC2"/>
            <w:tabs>
              <w:tab w:val="left" w:pos="879"/>
              <w:tab w:val="right" w:leader="dot" w:pos="10456"/>
            </w:tabs>
            <w:rPr>
              <w:rFonts w:asciiTheme="minorHAnsi" w:eastAsiaTheme="minorEastAsia" w:hAnsiTheme="minorHAnsi" w:cstheme="minorBidi"/>
              <w:noProof/>
              <w:sz w:val="22"/>
              <w:lang w:eastAsia="sv-SE"/>
            </w:rPr>
          </w:pPr>
          <w:hyperlink w:anchor="_Toc397581566" w:history="1">
            <w:r w:rsidRPr="00A16C51">
              <w:rPr>
                <w:rStyle w:val="Hyperlink"/>
                <w:noProof/>
              </w:rPr>
              <w:t>7.6</w:t>
            </w:r>
            <w:r>
              <w:rPr>
                <w:rFonts w:asciiTheme="minorHAnsi" w:eastAsiaTheme="minorEastAsia" w:hAnsiTheme="minorHAnsi" w:cstheme="minorBidi"/>
                <w:noProof/>
                <w:sz w:val="22"/>
                <w:lang w:eastAsia="sv-SE"/>
              </w:rPr>
              <w:tab/>
            </w:r>
            <w:r w:rsidRPr="00A16C51">
              <w:rPr>
                <w:rStyle w:val="Hyperlink"/>
                <w:noProof/>
              </w:rPr>
              <w:t>Tjänstekontrakt SaveFormPage</w:t>
            </w:r>
            <w:r>
              <w:rPr>
                <w:noProof/>
                <w:webHidden/>
              </w:rPr>
              <w:tab/>
            </w:r>
            <w:r>
              <w:rPr>
                <w:noProof/>
                <w:webHidden/>
              </w:rPr>
              <w:fldChar w:fldCharType="begin"/>
            </w:r>
            <w:r>
              <w:rPr>
                <w:noProof/>
                <w:webHidden/>
              </w:rPr>
              <w:instrText xml:space="preserve"> PAGEREF _Toc397581566 \h </w:instrText>
            </w:r>
            <w:r>
              <w:rPr>
                <w:noProof/>
                <w:webHidden/>
              </w:rPr>
            </w:r>
            <w:r>
              <w:rPr>
                <w:noProof/>
                <w:webHidden/>
              </w:rPr>
              <w:fldChar w:fldCharType="separate"/>
            </w:r>
            <w:r>
              <w:rPr>
                <w:noProof/>
                <w:webHidden/>
              </w:rPr>
              <w:t>92</w:t>
            </w:r>
            <w:r>
              <w:rPr>
                <w:noProof/>
                <w:webHidden/>
              </w:rPr>
              <w:fldChar w:fldCharType="end"/>
            </w:r>
          </w:hyperlink>
        </w:p>
        <w:p w14:paraId="757E021F" w14:textId="77777777" w:rsidR="003022DB" w:rsidRDefault="003022DB">
          <w:pPr>
            <w:pStyle w:val="TOC3"/>
            <w:tabs>
              <w:tab w:val="left" w:pos="1100"/>
              <w:tab w:val="right" w:leader="dot" w:pos="10456"/>
            </w:tabs>
            <w:rPr>
              <w:rFonts w:asciiTheme="minorHAnsi" w:eastAsiaTheme="minorEastAsia" w:hAnsiTheme="minorHAnsi" w:cstheme="minorBidi"/>
              <w:noProof/>
              <w:sz w:val="22"/>
              <w:lang w:eastAsia="sv-SE"/>
            </w:rPr>
          </w:pPr>
          <w:hyperlink w:anchor="_Toc397581567" w:history="1">
            <w:r w:rsidRPr="00A16C51">
              <w:rPr>
                <w:rStyle w:val="Hyperlink"/>
                <w:noProof/>
              </w:rPr>
              <w:t>7.6.1</w:t>
            </w:r>
            <w:r>
              <w:rPr>
                <w:rFonts w:asciiTheme="minorHAnsi" w:eastAsiaTheme="minorEastAsia" w:hAnsiTheme="minorHAnsi" w:cstheme="minorBidi"/>
                <w:noProof/>
                <w:sz w:val="22"/>
                <w:lang w:eastAsia="sv-SE"/>
              </w:rPr>
              <w:tab/>
            </w:r>
            <w:r w:rsidRPr="00A16C51">
              <w:rPr>
                <w:rStyle w:val="Hyperlink"/>
                <w:noProof/>
              </w:rPr>
              <w:t>Version</w:t>
            </w:r>
            <w:r>
              <w:rPr>
                <w:noProof/>
                <w:webHidden/>
              </w:rPr>
              <w:tab/>
            </w:r>
            <w:r>
              <w:rPr>
                <w:noProof/>
                <w:webHidden/>
              </w:rPr>
              <w:fldChar w:fldCharType="begin"/>
            </w:r>
            <w:r>
              <w:rPr>
                <w:noProof/>
                <w:webHidden/>
              </w:rPr>
              <w:instrText xml:space="preserve"> PAGEREF _Toc397581567 \h </w:instrText>
            </w:r>
            <w:r>
              <w:rPr>
                <w:noProof/>
                <w:webHidden/>
              </w:rPr>
            </w:r>
            <w:r>
              <w:rPr>
                <w:noProof/>
                <w:webHidden/>
              </w:rPr>
              <w:fldChar w:fldCharType="separate"/>
            </w:r>
            <w:r>
              <w:rPr>
                <w:noProof/>
                <w:webHidden/>
              </w:rPr>
              <w:t>92</w:t>
            </w:r>
            <w:r>
              <w:rPr>
                <w:noProof/>
                <w:webHidden/>
              </w:rPr>
              <w:fldChar w:fldCharType="end"/>
            </w:r>
          </w:hyperlink>
        </w:p>
        <w:p w14:paraId="7E245E1D" w14:textId="77777777" w:rsidR="003022DB" w:rsidRDefault="003022DB">
          <w:pPr>
            <w:pStyle w:val="TOC3"/>
            <w:tabs>
              <w:tab w:val="left" w:pos="1100"/>
              <w:tab w:val="right" w:leader="dot" w:pos="10456"/>
            </w:tabs>
            <w:rPr>
              <w:rFonts w:asciiTheme="minorHAnsi" w:eastAsiaTheme="minorEastAsia" w:hAnsiTheme="minorHAnsi" w:cstheme="minorBidi"/>
              <w:noProof/>
              <w:sz w:val="22"/>
              <w:lang w:eastAsia="sv-SE"/>
            </w:rPr>
          </w:pPr>
          <w:hyperlink w:anchor="_Toc397581568" w:history="1">
            <w:r w:rsidRPr="00A16C51">
              <w:rPr>
                <w:rStyle w:val="Hyperlink"/>
                <w:noProof/>
              </w:rPr>
              <w:t>7.6.2</w:t>
            </w:r>
            <w:r>
              <w:rPr>
                <w:rFonts w:asciiTheme="minorHAnsi" w:eastAsiaTheme="minorEastAsia" w:hAnsiTheme="minorHAnsi" w:cstheme="minorBidi"/>
                <w:noProof/>
                <w:sz w:val="22"/>
                <w:lang w:eastAsia="sv-SE"/>
              </w:rPr>
              <w:tab/>
            </w:r>
            <w:r w:rsidRPr="00A16C51">
              <w:rPr>
                <w:rStyle w:val="Hyperlink"/>
                <w:noProof/>
              </w:rPr>
              <w:t>Fältregler</w:t>
            </w:r>
            <w:r>
              <w:rPr>
                <w:noProof/>
                <w:webHidden/>
              </w:rPr>
              <w:tab/>
            </w:r>
            <w:r>
              <w:rPr>
                <w:noProof/>
                <w:webHidden/>
              </w:rPr>
              <w:fldChar w:fldCharType="begin"/>
            </w:r>
            <w:r>
              <w:rPr>
                <w:noProof/>
                <w:webHidden/>
              </w:rPr>
              <w:instrText xml:space="preserve"> PAGEREF _Toc397581568 \h </w:instrText>
            </w:r>
            <w:r>
              <w:rPr>
                <w:noProof/>
                <w:webHidden/>
              </w:rPr>
            </w:r>
            <w:r>
              <w:rPr>
                <w:noProof/>
                <w:webHidden/>
              </w:rPr>
              <w:fldChar w:fldCharType="separate"/>
            </w:r>
            <w:r>
              <w:rPr>
                <w:noProof/>
                <w:webHidden/>
              </w:rPr>
              <w:t>92</w:t>
            </w:r>
            <w:r>
              <w:rPr>
                <w:noProof/>
                <w:webHidden/>
              </w:rPr>
              <w:fldChar w:fldCharType="end"/>
            </w:r>
          </w:hyperlink>
        </w:p>
        <w:p w14:paraId="543B6C4E" w14:textId="77777777" w:rsidR="003022DB" w:rsidRDefault="003022DB">
          <w:pPr>
            <w:pStyle w:val="TOC3"/>
            <w:tabs>
              <w:tab w:val="left" w:pos="1100"/>
              <w:tab w:val="right" w:leader="dot" w:pos="10456"/>
            </w:tabs>
            <w:rPr>
              <w:rFonts w:asciiTheme="minorHAnsi" w:eastAsiaTheme="minorEastAsia" w:hAnsiTheme="minorHAnsi" w:cstheme="minorBidi"/>
              <w:noProof/>
              <w:sz w:val="22"/>
              <w:lang w:eastAsia="sv-SE"/>
            </w:rPr>
          </w:pPr>
          <w:hyperlink w:anchor="_Toc397581569" w:history="1">
            <w:r w:rsidRPr="00A16C51">
              <w:rPr>
                <w:rStyle w:val="Hyperlink"/>
                <w:noProof/>
              </w:rPr>
              <w:t>7.6.3</w:t>
            </w:r>
            <w:r>
              <w:rPr>
                <w:rFonts w:asciiTheme="minorHAnsi" w:eastAsiaTheme="minorEastAsia" w:hAnsiTheme="minorHAnsi" w:cstheme="minorBidi"/>
                <w:noProof/>
                <w:sz w:val="22"/>
                <w:lang w:eastAsia="sv-SE"/>
              </w:rPr>
              <w:tab/>
            </w:r>
            <w:r w:rsidRPr="00A16C51">
              <w:rPr>
                <w:rStyle w:val="Hyperlink"/>
                <w:noProof/>
              </w:rPr>
              <w:t>Övriga regler</w:t>
            </w:r>
            <w:r>
              <w:rPr>
                <w:noProof/>
                <w:webHidden/>
              </w:rPr>
              <w:tab/>
            </w:r>
            <w:r>
              <w:rPr>
                <w:noProof/>
                <w:webHidden/>
              </w:rPr>
              <w:fldChar w:fldCharType="begin"/>
            </w:r>
            <w:r>
              <w:rPr>
                <w:noProof/>
                <w:webHidden/>
              </w:rPr>
              <w:instrText xml:space="preserve"> PAGEREF _Toc397581569 \h </w:instrText>
            </w:r>
            <w:r>
              <w:rPr>
                <w:noProof/>
                <w:webHidden/>
              </w:rPr>
            </w:r>
            <w:r>
              <w:rPr>
                <w:noProof/>
                <w:webHidden/>
              </w:rPr>
              <w:fldChar w:fldCharType="separate"/>
            </w:r>
            <w:r>
              <w:rPr>
                <w:noProof/>
                <w:webHidden/>
              </w:rPr>
              <w:t>93</w:t>
            </w:r>
            <w:r>
              <w:rPr>
                <w:noProof/>
                <w:webHidden/>
              </w:rPr>
              <w:fldChar w:fldCharType="end"/>
            </w:r>
          </w:hyperlink>
        </w:p>
        <w:p w14:paraId="06B6CA3A" w14:textId="77777777" w:rsidR="003022DB" w:rsidRDefault="003022DB">
          <w:pPr>
            <w:pStyle w:val="TOC3"/>
            <w:tabs>
              <w:tab w:val="left" w:pos="1100"/>
              <w:tab w:val="right" w:leader="dot" w:pos="10456"/>
            </w:tabs>
            <w:rPr>
              <w:rFonts w:asciiTheme="minorHAnsi" w:eastAsiaTheme="minorEastAsia" w:hAnsiTheme="minorHAnsi" w:cstheme="minorBidi"/>
              <w:noProof/>
              <w:sz w:val="22"/>
              <w:lang w:eastAsia="sv-SE"/>
            </w:rPr>
          </w:pPr>
          <w:hyperlink w:anchor="_Toc397581570" w:history="1">
            <w:r w:rsidRPr="00A16C51">
              <w:rPr>
                <w:rStyle w:val="Hyperlink"/>
                <w:noProof/>
              </w:rPr>
              <w:t>7.6.4</w:t>
            </w:r>
            <w:r>
              <w:rPr>
                <w:rFonts w:asciiTheme="minorHAnsi" w:eastAsiaTheme="minorEastAsia" w:hAnsiTheme="minorHAnsi" w:cstheme="minorBidi"/>
                <w:noProof/>
                <w:sz w:val="22"/>
                <w:lang w:eastAsia="sv-SE"/>
              </w:rPr>
              <w:tab/>
            </w:r>
            <w:r w:rsidRPr="00A16C51">
              <w:rPr>
                <w:rStyle w:val="Hyperlink"/>
                <w:noProof/>
              </w:rPr>
              <w:t>Tjänsteinteraktion</w:t>
            </w:r>
            <w:r>
              <w:rPr>
                <w:noProof/>
                <w:webHidden/>
              </w:rPr>
              <w:tab/>
            </w:r>
            <w:r>
              <w:rPr>
                <w:noProof/>
                <w:webHidden/>
              </w:rPr>
              <w:fldChar w:fldCharType="begin"/>
            </w:r>
            <w:r>
              <w:rPr>
                <w:noProof/>
                <w:webHidden/>
              </w:rPr>
              <w:instrText xml:space="preserve"> PAGEREF _Toc397581570 \h </w:instrText>
            </w:r>
            <w:r>
              <w:rPr>
                <w:noProof/>
                <w:webHidden/>
              </w:rPr>
            </w:r>
            <w:r>
              <w:rPr>
                <w:noProof/>
                <w:webHidden/>
              </w:rPr>
              <w:fldChar w:fldCharType="separate"/>
            </w:r>
            <w:r>
              <w:rPr>
                <w:noProof/>
                <w:webHidden/>
              </w:rPr>
              <w:t>93</w:t>
            </w:r>
            <w:r>
              <w:rPr>
                <w:noProof/>
                <w:webHidden/>
              </w:rPr>
              <w:fldChar w:fldCharType="end"/>
            </w:r>
          </w:hyperlink>
        </w:p>
        <w:p w14:paraId="2D78B70A" w14:textId="77777777" w:rsidR="003022DB" w:rsidRDefault="003022DB">
          <w:pPr>
            <w:pStyle w:val="TOC2"/>
            <w:tabs>
              <w:tab w:val="left" w:pos="879"/>
              <w:tab w:val="right" w:leader="dot" w:pos="10456"/>
            </w:tabs>
            <w:rPr>
              <w:rFonts w:asciiTheme="minorHAnsi" w:eastAsiaTheme="minorEastAsia" w:hAnsiTheme="minorHAnsi" w:cstheme="minorBidi"/>
              <w:noProof/>
              <w:sz w:val="22"/>
              <w:lang w:eastAsia="sv-SE"/>
            </w:rPr>
          </w:pPr>
          <w:hyperlink w:anchor="_Toc397581571" w:history="1">
            <w:r w:rsidRPr="00A16C51">
              <w:rPr>
                <w:rStyle w:val="Hyperlink"/>
                <w:noProof/>
              </w:rPr>
              <w:t>7.7</w:t>
            </w:r>
            <w:r>
              <w:rPr>
                <w:rFonts w:asciiTheme="minorHAnsi" w:eastAsiaTheme="minorEastAsia" w:hAnsiTheme="minorHAnsi" w:cstheme="minorBidi"/>
                <w:noProof/>
                <w:sz w:val="22"/>
                <w:lang w:eastAsia="sv-SE"/>
              </w:rPr>
              <w:tab/>
            </w:r>
            <w:r w:rsidRPr="00A16C51">
              <w:rPr>
                <w:rStyle w:val="Hyperlink"/>
                <w:noProof/>
              </w:rPr>
              <w:t>Tjänstekontrakt SaveForm</w:t>
            </w:r>
            <w:r>
              <w:rPr>
                <w:noProof/>
                <w:webHidden/>
              </w:rPr>
              <w:tab/>
            </w:r>
            <w:r>
              <w:rPr>
                <w:noProof/>
                <w:webHidden/>
              </w:rPr>
              <w:fldChar w:fldCharType="begin"/>
            </w:r>
            <w:r>
              <w:rPr>
                <w:noProof/>
                <w:webHidden/>
              </w:rPr>
              <w:instrText xml:space="preserve"> PAGEREF _Toc397581571 \h </w:instrText>
            </w:r>
            <w:r>
              <w:rPr>
                <w:noProof/>
                <w:webHidden/>
              </w:rPr>
            </w:r>
            <w:r>
              <w:rPr>
                <w:noProof/>
                <w:webHidden/>
              </w:rPr>
              <w:fldChar w:fldCharType="separate"/>
            </w:r>
            <w:r>
              <w:rPr>
                <w:noProof/>
                <w:webHidden/>
              </w:rPr>
              <w:t>94</w:t>
            </w:r>
            <w:r>
              <w:rPr>
                <w:noProof/>
                <w:webHidden/>
              </w:rPr>
              <w:fldChar w:fldCharType="end"/>
            </w:r>
          </w:hyperlink>
        </w:p>
        <w:p w14:paraId="0B12B54E" w14:textId="77777777" w:rsidR="003022DB" w:rsidRDefault="003022DB">
          <w:pPr>
            <w:pStyle w:val="TOC3"/>
            <w:tabs>
              <w:tab w:val="left" w:pos="1100"/>
              <w:tab w:val="right" w:leader="dot" w:pos="10456"/>
            </w:tabs>
            <w:rPr>
              <w:rFonts w:asciiTheme="minorHAnsi" w:eastAsiaTheme="minorEastAsia" w:hAnsiTheme="minorHAnsi" w:cstheme="minorBidi"/>
              <w:noProof/>
              <w:sz w:val="22"/>
              <w:lang w:eastAsia="sv-SE"/>
            </w:rPr>
          </w:pPr>
          <w:hyperlink w:anchor="_Toc397581572" w:history="1">
            <w:r w:rsidRPr="00A16C51">
              <w:rPr>
                <w:rStyle w:val="Hyperlink"/>
                <w:noProof/>
              </w:rPr>
              <w:t>7.7.1</w:t>
            </w:r>
            <w:r>
              <w:rPr>
                <w:rFonts w:asciiTheme="minorHAnsi" w:eastAsiaTheme="minorEastAsia" w:hAnsiTheme="minorHAnsi" w:cstheme="minorBidi"/>
                <w:noProof/>
                <w:sz w:val="22"/>
                <w:lang w:eastAsia="sv-SE"/>
              </w:rPr>
              <w:tab/>
            </w:r>
            <w:r w:rsidRPr="00A16C51">
              <w:rPr>
                <w:rStyle w:val="Hyperlink"/>
                <w:noProof/>
              </w:rPr>
              <w:t>Version</w:t>
            </w:r>
            <w:r>
              <w:rPr>
                <w:noProof/>
                <w:webHidden/>
              </w:rPr>
              <w:tab/>
            </w:r>
            <w:r>
              <w:rPr>
                <w:noProof/>
                <w:webHidden/>
              </w:rPr>
              <w:fldChar w:fldCharType="begin"/>
            </w:r>
            <w:r>
              <w:rPr>
                <w:noProof/>
                <w:webHidden/>
              </w:rPr>
              <w:instrText xml:space="preserve"> PAGEREF _Toc397581572 \h </w:instrText>
            </w:r>
            <w:r>
              <w:rPr>
                <w:noProof/>
                <w:webHidden/>
              </w:rPr>
            </w:r>
            <w:r>
              <w:rPr>
                <w:noProof/>
                <w:webHidden/>
              </w:rPr>
              <w:fldChar w:fldCharType="separate"/>
            </w:r>
            <w:r>
              <w:rPr>
                <w:noProof/>
                <w:webHidden/>
              </w:rPr>
              <w:t>94</w:t>
            </w:r>
            <w:r>
              <w:rPr>
                <w:noProof/>
                <w:webHidden/>
              </w:rPr>
              <w:fldChar w:fldCharType="end"/>
            </w:r>
          </w:hyperlink>
        </w:p>
        <w:p w14:paraId="67C22D6D" w14:textId="77777777" w:rsidR="003022DB" w:rsidRDefault="003022DB">
          <w:pPr>
            <w:pStyle w:val="TOC3"/>
            <w:tabs>
              <w:tab w:val="left" w:pos="1100"/>
              <w:tab w:val="right" w:leader="dot" w:pos="10456"/>
            </w:tabs>
            <w:rPr>
              <w:rFonts w:asciiTheme="minorHAnsi" w:eastAsiaTheme="minorEastAsia" w:hAnsiTheme="minorHAnsi" w:cstheme="minorBidi"/>
              <w:noProof/>
              <w:sz w:val="22"/>
              <w:lang w:eastAsia="sv-SE"/>
            </w:rPr>
          </w:pPr>
          <w:hyperlink w:anchor="_Toc397581573" w:history="1">
            <w:r w:rsidRPr="00A16C51">
              <w:rPr>
                <w:rStyle w:val="Hyperlink"/>
                <w:noProof/>
              </w:rPr>
              <w:t>7.7.2</w:t>
            </w:r>
            <w:r>
              <w:rPr>
                <w:rFonts w:asciiTheme="minorHAnsi" w:eastAsiaTheme="minorEastAsia" w:hAnsiTheme="minorHAnsi" w:cstheme="minorBidi"/>
                <w:noProof/>
                <w:sz w:val="22"/>
                <w:lang w:eastAsia="sv-SE"/>
              </w:rPr>
              <w:tab/>
            </w:r>
            <w:r w:rsidRPr="00A16C51">
              <w:rPr>
                <w:rStyle w:val="Hyperlink"/>
                <w:noProof/>
              </w:rPr>
              <w:t>Fältregler</w:t>
            </w:r>
            <w:r>
              <w:rPr>
                <w:noProof/>
                <w:webHidden/>
              </w:rPr>
              <w:tab/>
            </w:r>
            <w:r>
              <w:rPr>
                <w:noProof/>
                <w:webHidden/>
              </w:rPr>
              <w:fldChar w:fldCharType="begin"/>
            </w:r>
            <w:r>
              <w:rPr>
                <w:noProof/>
                <w:webHidden/>
              </w:rPr>
              <w:instrText xml:space="preserve"> PAGEREF _Toc397581573 \h </w:instrText>
            </w:r>
            <w:r>
              <w:rPr>
                <w:noProof/>
                <w:webHidden/>
              </w:rPr>
            </w:r>
            <w:r>
              <w:rPr>
                <w:noProof/>
                <w:webHidden/>
              </w:rPr>
              <w:fldChar w:fldCharType="separate"/>
            </w:r>
            <w:r>
              <w:rPr>
                <w:noProof/>
                <w:webHidden/>
              </w:rPr>
              <w:t>94</w:t>
            </w:r>
            <w:r>
              <w:rPr>
                <w:noProof/>
                <w:webHidden/>
              </w:rPr>
              <w:fldChar w:fldCharType="end"/>
            </w:r>
          </w:hyperlink>
        </w:p>
        <w:p w14:paraId="1F55A25D" w14:textId="77777777" w:rsidR="003022DB" w:rsidRDefault="003022DB">
          <w:pPr>
            <w:pStyle w:val="TOC3"/>
            <w:tabs>
              <w:tab w:val="left" w:pos="1100"/>
              <w:tab w:val="right" w:leader="dot" w:pos="10456"/>
            </w:tabs>
            <w:rPr>
              <w:rFonts w:asciiTheme="minorHAnsi" w:eastAsiaTheme="minorEastAsia" w:hAnsiTheme="minorHAnsi" w:cstheme="minorBidi"/>
              <w:noProof/>
              <w:sz w:val="22"/>
              <w:lang w:eastAsia="sv-SE"/>
            </w:rPr>
          </w:pPr>
          <w:hyperlink w:anchor="_Toc397581574" w:history="1">
            <w:r w:rsidRPr="00A16C51">
              <w:rPr>
                <w:rStyle w:val="Hyperlink"/>
                <w:noProof/>
              </w:rPr>
              <w:t>7.7.3</w:t>
            </w:r>
            <w:r>
              <w:rPr>
                <w:rFonts w:asciiTheme="minorHAnsi" w:eastAsiaTheme="minorEastAsia" w:hAnsiTheme="minorHAnsi" w:cstheme="minorBidi"/>
                <w:noProof/>
                <w:sz w:val="22"/>
                <w:lang w:eastAsia="sv-SE"/>
              </w:rPr>
              <w:tab/>
            </w:r>
            <w:r w:rsidRPr="00A16C51">
              <w:rPr>
                <w:rStyle w:val="Hyperlink"/>
                <w:noProof/>
              </w:rPr>
              <w:t>Övriga regler</w:t>
            </w:r>
            <w:r>
              <w:rPr>
                <w:noProof/>
                <w:webHidden/>
              </w:rPr>
              <w:tab/>
            </w:r>
            <w:r>
              <w:rPr>
                <w:noProof/>
                <w:webHidden/>
              </w:rPr>
              <w:fldChar w:fldCharType="begin"/>
            </w:r>
            <w:r>
              <w:rPr>
                <w:noProof/>
                <w:webHidden/>
              </w:rPr>
              <w:instrText xml:space="preserve"> PAGEREF _Toc397581574 \h </w:instrText>
            </w:r>
            <w:r>
              <w:rPr>
                <w:noProof/>
                <w:webHidden/>
              </w:rPr>
            </w:r>
            <w:r>
              <w:rPr>
                <w:noProof/>
                <w:webHidden/>
              </w:rPr>
              <w:fldChar w:fldCharType="separate"/>
            </w:r>
            <w:r>
              <w:rPr>
                <w:noProof/>
                <w:webHidden/>
              </w:rPr>
              <w:t>94</w:t>
            </w:r>
            <w:r>
              <w:rPr>
                <w:noProof/>
                <w:webHidden/>
              </w:rPr>
              <w:fldChar w:fldCharType="end"/>
            </w:r>
          </w:hyperlink>
        </w:p>
        <w:p w14:paraId="3342959D" w14:textId="77777777" w:rsidR="003022DB" w:rsidRDefault="003022DB">
          <w:pPr>
            <w:pStyle w:val="TOC3"/>
            <w:tabs>
              <w:tab w:val="left" w:pos="1100"/>
              <w:tab w:val="right" w:leader="dot" w:pos="10456"/>
            </w:tabs>
            <w:rPr>
              <w:rFonts w:asciiTheme="minorHAnsi" w:eastAsiaTheme="minorEastAsia" w:hAnsiTheme="minorHAnsi" w:cstheme="minorBidi"/>
              <w:noProof/>
              <w:sz w:val="22"/>
              <w:lang w:eastAsia="sv-SE"/>
            </w:rPr>
          </w:pPr>
          <w:hyperlink w:anchor="_Toc397581575" w:history="1">
            <w:r w:rsidRPr="00A16C51">
              <w:rPr>
                <w:rStyle w:val="Hyperlink"/>
                <w:noProof/>
              </w:rPr>
              <w:t>7.7.4</w:t>
            </w:r>
            <w:r>
              <w:rPr>
                <w:rFonts w:asciiTheme="minorHAnsi" w:eastAsiaTheme="minorEastAsia" w:hAnsiTheme="minorHAnsi" w:cstheme="minorBidi"/>
                <w:noProof/>
                <w:sz w:val="22"/>
                <w:lang w:eastAsia="sv-SE"/>
              </w:rPr>
              <w:tab/>
            </w:r>
            <w:r w:rsidRPr="00A16C51">
              <w:rPr>
                <w:rStyle w:val="Hyperlink"/>
                <w:noProof/>
              </w:rPr>
              <w:t>Tjänsteinteraktion</w:t>
            </w:r>
            <w:r>
              <w:rPr>
                <w:noProof/>
                <w:webHidden/>
              </w:rPr>
              <w:tab/>
            </w:r>
            <w:r>
              <w:rPr>
                <w:noProof/>
                <w:webHidden/>
              </w:rPr>
              <w:fldChar w:fldCharType="begin"/>
            </w:r>
            <w:r>
              <w:rPr>
                <w:noProof/>
                <w:webHidden/>
              </w:rPr>
              <w:instrText xml:space="preserve"> PAGEREF _Toc397581575 \h </w:instrText>
            </w:r>
            <w:r>
              <w:rPr>
                <w:noProof/>
                <w:webHidden/>
              </w:rPr>
            </w:r>
            <w:r>
              <w:rPr>
                <w:noProof/>
                <w:webHidden/>
              </w:rPr>
              <w:fldChar w:fldCharType="separate"/>
            </w:r>
            <w:r>
              <w:rPr>
                <w:noProof/>
                <w:webHidden/>
              </w:rPr>
              <w:t>95</w:t>
            </w:r>
            <w:r>
              <w:rPr>
                <w:noProof/>
                <w:webHidden/>
              </w:rPr>
              <w:fldChar w:fldCharType="end"/>
            </w:r>
          </w:hyperlink>
        </w:p>
        <w:p w14:paraId="1C727AFC" w14:textId="77777777" w:rsidR="003022DB" w:rsidRDefault="003022DB">
          <w:pPr>
            <w:pStyle w:val="TOC2"/>
            <w:tabs>
              <w:tab w:val="left" w:pos="879"/>
              <w:tab w:val="right" w:leader="dot" w:pos="10456"/>
            </w:tabs>
            <w:rPr>
              <w:rFonts w:asciiTheme="minorHAnsi" w:eastAsiaTheme="minorEastAsia" w:hAnsiTheme="minorHAnsi" w:cstheme="minorBidi"/>
              <w:noProof/>
              <w:sz w:val="22"/>
              <w:lang w:eastAsia="sv-SE"/>
            </w:rPr>
          </w:pPr>
          <w:hyperlink w:anchor="_Toc397581576" w:history="1">
            <w:r w:rsidRPr="00A16C51">
              <w:rPr>
                <w:rStyle w:val="Hyperlink"/>
                <w:noProof/>
              </w:rPr>
              <w:t>7.8</w:t>
            </w:r>
            <w:r>
              <w:rPr>
                <w:rFonts w:asciiTheme="minorHAnsi" w:eastAsiaTheme="minorEastAsia" w:hAnsiTheme="minorHAnsi" w:cstheme="minorBidi"/>
                <w:noProof/>
                <w:sz w:val="22"/>
                <w:lang w:eastAsia="sv-SE"/>
              </w:rPr>
              <w:tab/>
            </w:r>
            <w:r w:rsidRPr="00A16C51">
              <w:rPr>
                <w:rStyle w:val="Hyperlink"/>
                <w:noProof/>
              </w:rPr>
              <w:t>Tjänstekontrakt CancelForm</w:t>
            </w:r>
            <w:r>
              <w:rPr>
                <w:noProof/>
                <w:webHidden/>
              </w:rPr>
              <w:tab/>
            </w:r>
            <w:r>
              <w:rPr>
                <w:noProof/>
                <w:webHidden/>
              </w:rPr>
              <w:fldChar w:fldCharType="begin"/>
            </w:r>
            <w:r>
              <w:rPr>
                <w:noProof/>
                <w:webHidden/>
              </w:rPr>
              <w:instrText xml:space="preserve"> PAGEREF _Toc397581576 \h </w:instrText>
            </w:r>
            <w:r>
              <w:rPr>
                <w:noProof/>
                <w:webHidden/>
              </w:rPr>
            </w:r>
            <w:r>
              <w:rPr>
                <w:noProof/>
                <w:webHidden/>
              </w:rPr>
              <w:fldChar w:fldCharType="separate"/>
            </w:r>
            <w:r>
              <w:rPr>
                <w:noProof/>
                <w:webHidden/>
              </w:rPr>
              <w:t>96</w:t>
            </w:r>
            <w:r>
              <w:rPr>
                <w:noProof/>
                <w:webHidden/>
              </w:rPr>
              <w:fldChar w:fldCharType="end"/>
            </w:r>
          </w:hyperlink>
        </w:p>
        <w:p w14:paraId="6EE4CBF1" w14:textId="77777777" w:rsidR="003022DB" w:rsidRDefault="003022DB">
          <w:pPr>
            <w:pStyle w:val="TOC3"/>
            <w:tabs>
              <w:tab w:val="left" w:pos="1100"/>
              <w:tab w:val="right" w:leader="dot" w:pos="10456"/>
            </w:tabs>
            <w:rPr>
              <w:rFonts w:asciiTheme="minorHAnsi" w:eastAsiaTheme="minorEastAsia" w:hAnsiTheme="minorHAnsi" w:cstheme="minorBidi"/>
              <w:noProof/>
              <w:sz w:val="22"/>
              <w:lang w:eastAsia="sv-SE"/>
            </w:rPr>
          </w:pPr>
          <w:hyperlink w:anchor="_Toc397581577" w:history="1">
            <w:r w:rsidRPr="00A16C51">
              <w:rPr>
                <w:rStyle w:val="Hyperlink"/>
                <w:noProof/>
              </w:rPr>
              <w:t>7.8.1</w:t>
            </w:r>
            <w:r>
              <w:rPr>
                <w:rFonts w:asciiTheme="minorHAnsi" w:eastAsiaTheme="minorEastAsia" w:hAnsiTheme="minorHAnsi" w:cstheme="minorBidi"/>
                <w:noProof/>
                <w:sz w:val="22"/>
                <w:lang w:eastAsia="sv-SE"/>
              </w:rPr>
              <w:tab/>
            </w:r>
            <w:r w:rsidRPr="00A16C51">
              <w:rPr>
                <w:rStyle w:val="Hyperlink"/>
                <w:noProof/>
              </w:rPr>
              <w:t>Version</w:t>
            </w:r>
            <w:r>
              <w:rPr>
                <w:noProof/>
                <w:webHidden/>
              </w:rPr>
              <w:tab/>
            </w:r>
            <w:r>
              <w:rPr>
                <w:noProof/>
                <w:webHidden/>
              </w:rPr>
              <w:fldChar w:fldCharType="begin"/>
            </w:r>
            <w:r>
              <w:rPr>
                <w:noProof/>
                <w:webHidden/>
              </w:rPr>
              <w:instrText xml:space="preserve"> PAGEREF _Toc397581577 \h </w:instrText>
            </w:r>
            <w:r>
              <w:rPr>
                <w:noProof/>
                <w:webHidden/>
              </w:rPr>
            </w:r>
            <w:r>
              <w:rPr>
                <w:noProof/>
                <w:webHidden/>
              </w:rPr>
              <w:fldChar w:fldCharType="separate"/>
            </w:r>
            <w:r>
              <w:rPr>
                <w:noProof/>
                <w:webHidden/>
              </w:rPr>
              <w:t>96</w:t>
            </w:r>
            <w:r>
              <w:rPr>
                <w:noProof/>
                <w:webHidden/>
              </w:rPr>
              <w:fldChar w:fldCharType="end"/>
            </w:r>
          </w:hyperlink>
        </w:p>
        <w:p w14:paraId="5A70D7CE" w14:textId="77777777" w:rsidR="003022DB" w:rsidRDefault="003022DB">
          <w:pPr>
            <w:pStyle w:val="TOC3"/>
            <w:tabs>
              <w:tab w:val="left" w:pos="1100"/>
              <w:tab w:val="right" w:leader="dot" w:pos="10456"/>
            </w:tabs>
            <w:rPr>
              <w:rFonts w:asciiTheme="minorHAnsi" w:eastAsiaTheme="minorEastAsia" w:hAnsiTheme="minorHAnsi" w:cstheme="minorBidi"/>
              <w:noProof/>
              <w:sz w:val="22"/>
              <w:lang w:eastAsia="sv-SE"/>
            </w:rPr>
          </w:pPr>
          <w:hyperlink w:anchor="_Toc397581578" w:history="1">
            <w:r w:rsidRPr="00A16C51">
              <w:rPr>
                <w:rStyle w:val="Hyperlink"/>
                <w:noProof/>
              </w:rPr>
              <w:t>7.8.2</w:t>
            </w:r>
            <w:r>
              <w:rPr>
                <w:rFonts w:asciiTheme="minorHAnsi" w:eastAsiaTheme="minorEastAsia" w:hAnsiTheme="minorHAnsi" w:cstheme="minorBidi"/>
                <w:noProof/>
                <w:sz w:val="22"/>
                <w:lang w:eastAsia="sv-SE"/>
              </w:rPr>
              <w:tab/>
            </w:r>
            <w:r w:rsidRPr="00A16C51">
              <w:rPr>
                <w:rStyle w:val="Hyperlink"/>
                <w:noProof/>
              </w:rPr>
              <w:t>Fältregler</w:t>
            </w:r>
            <w:r>
              <w:rPr>
                <w:noProof/>
                <w:webHidden/>
              </w:rPr>
              <w:tab/>
            </w:r>
            <w:r>
              <w:rPr>
                <w:noProof/>
                <w:webHidden/>
              </w:rPr>
              <w:fldChar w:fldCharType="begin"/>
            </w:r>
            <w:r>
              <w:rPr>
                <w:noProof/>
                <w:webHidden/>
              </w:rPr>
              <w:instrText xml:space="preserve"> PAGEREF _Toc397581578 \h </w:instrText>
            </w:r>
            <w:r>
              <w:rPr>
                <w:noProof/>
                <w:webHidden/>
              </w:rPr>
            </w:r>
            <w:r>
              <w:rPr>
                <w:noProof/>
                <w:webHidden/>
              </w:rPr>
              <w:fldChar w:fldCharType="separate"/>
            </w:r>
            <w:r>
              <w:rPr>
                <w:noProof/>
                <w:webHidden/>
              </w:rPr>
              <w:t>96</w:t>
            </w:r>
            <w:r>
              <w:rPr>
                <w:noProof/>
                <w:webHidden/>
              </w:rPr>
              <w:fldChar w:fldCharType="end"/>
            </w:r>
          </w:hyperlink>
        </w:p>
        <w:p w14:paraId="3613F266" w14:textId="77777777" w:rsidR="003022DB" w:rsidRDefault="003022DB">
          <w:pPr>
            <w:pStyle w:val="TOC3"/>
            <w:tabs>
              <w:tab w:val="left" w:pos="1100"/>
              <w:tab w:val="right" w:leader="dot" w:pos="10456"/>
            </w:tabs>
            <w:rPr>
              <w:rFonts w:asciiTheme="minorHAnsi" w:eastAsiaTheme="minorEastAsia" w:hAnsiTheme="minorHAnsi" w:cstheme="minorBidi"/>
              <w:noProof/>
              <w:sz w:val="22"/>
              <w:lang w:eastAsia="sv-SE"/>
            </w:rPr>
          </w:pPr>
          <w:hyperlink w:anchor="_Toc397581579" w:history="1">
            <w:r w:rsidRPr="00A16C51">
              <w:rPr>
                <w:rStyle w:val="Hyperlink"/>
                <w:noProof/>
              </w:rPr>
              <w:t>7.8.3</w:t>
            </w:r>
            <w:r>
              <w:rPr>
                <w:rFonts w:asciiTheme="minorHAnsi" w:eastAsiaTheme="minorEastAsia" w:hAnsiTheme="minorHAnsi" w:cstheme="minorBidi"/>
                <w:noProof/>
                <w:sz w:val="22"/>
                <w:lang w:eastAsia="sv-SE"/>
              </w:rPr>
              <w:tab/>
            </w:r>
            <w:r w:rsidRPr="00A16C51">
              <w:rPr>
                <w:rStyle w:val="Hyperlink"/>
                <w:noProof/>
              </w:rPr>
              <w:t>Övriga regler</w:t>
            </w:r>
            <w:r>
              <w:rPr>
                <w:noProof/>
                <w:webHidden/>
              </w:rPr>
              <w:tab/>
            </w:r>
            <w:r>
              <w:rPr>
                <w:noProof/>
                <w:webHidden/>
              </w:rPr>
              <w:fldChar w:fldCharType="begin"/>
            </w:r>
            <w:r>
              <w:rPr>
                <w:noProof/>
                <w:webHidden/>
              </w:rPr>
              <w:instrText xml:space="preserve"> PAGEREF _Toc397581579 \h </w:instrText>
            </w:r>
            <w:r>
              <w:rPr>
                <w:noProof/>
                <w:webHidden/>
              </w:rPr>
            </w:r>
            <w:r>
              <w:rPr>
                <w:noProof/>
                <w:webHidden/>
              </w:rPr>
              <w:fldChar w:fldCharType="separate"/>
            </w:r>
            <w:r>
              <w:rPr>
                <w:noProof/>
                <w:webHidden/>
              </w:rPr>
              <w:t>96</w:t>
            </w:r>
            <w:r>
              <w:rPr>
                <w:noProof/>
                <w:webHidden/>
              </w:rPr>
              <w:fldChar w:fldCharType="end"/>
            </w:r>
          </w:hyperlink>
        </w:p>
        <w:p w14:paraId="3646F07F" w14:textId="77777777" w:rsidR="003022DB" w:rsidRDefault="003022DB">
          <w:pPr>
            <w:pStyle w:val="TOC3"/>
            <w:tabs>
              <w:tab w:val="left" w:pos="1100"/>
              <w:tab w:val="right" w:leader="dot" w:pos="10456"/>
            </w:tabs>
            <w:rPr>
              <w:rFonts w:asciiTheme="minorHAnsi" w:eastAsiaTheme="minorEastAsia" w:hAnsiTheme="minorHAnsi" w:cstheme="minorBidi"/>
              <w:noProof/>
              <w:sz w:val="22"/>
              <w:lang w:eastAsia="sv-SE"/>
            </w:rPr>
          </w:pPr>
          <w:hyperlink w:anchor="_Toc397581580" w:history="1">
            <w:r w:rsidRPr="00A16C51">
              <w:rPr>
                <w:rStyle w:val="Hyperlink"/>
                <w:noProof/>
              </w:rPr>
              <w:t>7.8.4</w:t>
            </w:r>
            <w:r>
              <w:rPr>
                <w:rFonts w:asciiTheme="minorHAnsi" w:eastAsiaTheme="minorEastAsia" w:hAnsiTheme="minorHAnsi" w:cstheme="minorBidi"/>
                <w:noProof/>
                <w:sz w:val="22"/>
                <w:lang w:eastAsia="sv-SE"/>
              </w:rPr>
              <w:tab/>
            </w:r>
            <w:r w:rsidRPr="00A16C51">
              <w:rPr>
                <w:rStyle w:val="Hyperlink"/>
                <w:noProof/>
              </w:rPr>
              <w:t>Tjänsteinteraktion</w:t>
            </w:r>
            <w:r>
              <w:rPr>
                <w:noProof/>
                <w:webHidden/>
              </w:rPr>
              <w:tab/>
            </w:r>
            <w:r>
              <w:rPr>
                <w:noProof/>
                <w:webHidden/>
              </w:rPr>
              <w:fldChar w:fldCharType="begin"/>
            </w:r>
            <w:r>
              <w:rPr>
                <w:noProof/>
                <w:webHidden/>
              </w:rPr>
              <w:instrText xml:space="preserve"> PAGEREF _Toc397581580 \h </w:instrText>
            </w:r>
            <w:r>
              <w:rPr>
                <w:noProof/>
                <w:webHidden/>
              </w:rPr>
            </w:r>
            <w:r>
              <w:rPr>
                <w:noProof/>
                <w:webHidden/>
              </w:rPr>
              <w:fldChar w:fldCharType="separate"/>
            </w:r>
            <w:r>
              <w:rPr>
                <w:noProof/>
                <w:webHidden/>
              </w:rPr>
              <w:t>97</w:t>
            </w:r>
            <w:r>
              <w:rPr>
                <w:noProof/>
                <w:webHidden/>
              </w:rPr>
              <w:fldChar w:fldCharType="end"/>
            </w:r>
          </w:hyperlink>
        </w:p>
        <w:p w14:paraId="5A850FE0" w14:textId="77777777" w:rsidR="003022DB" w:rsidRDefault="003022DB">
          <w:pPr>
            <w:pStyle w:val="TOC2"/>
            <w:tabs>
              <w:tab w:val="left" w:pos="879"/>
              <w:tab w:val="right" w:leader="dot" w:pos="10456"/>
            </w:tabs>
            <w:rPr>
              <w:rFonts w:asciiTheme="minorHAnsi" w:eastAsiaTheme="minorEastAsia" w:hAnsiTheme="minorHAnsi" w:cstheme="minorBidi"/>
              <w:noProof/>
              <w:sz w:val="22"/>
              <w:lang w:eastAsia="sv-SE"/>
            </w:rPr>
          </w:pPr>
          <w:hyperlink w:anchor="_Toc397581581" w:history="1">
            <w:r w:rsidRPr="00A16C51">
              <w:rPr>
                <w:rStyle w:val="Hyperlink"/>
                <w:noProof/>
              </w:rPr>
              <w:t>7.9</w:t>
            </w:r>
            <w:r>
              <w:rPr>
                <w:rFonts w:asciiTheme="minorHAnsi" w:eastAsiaTheme="minorEastAsia" w:hAnsiTheme="minorHAnsi" w:cstheme="minorBidi"/>
                <w:noProof/>
                <w:sz w:val="22"/>
                <w:lang w:eastAsia="sv-SE"/>
              </w:rPr>
              <w:tab/>
            </w:r>
            <w:r w:rsidRPr="00A16C51">
              <w:rPr>
                <w:rStyle w:val="Hyperlink"/>
                <w:noProof/>
              </w:rPr>
              <w:t>Tjänstekontrakt CreateFormRequest</w:t>
            </w:r>
            <w:r>
              <w:rPr>
                <w:noProof/>
                <w:webHidden/>
              </w:rPr>
              <w:tab/>
            </w:r>
            <w:r>
              <w:rPr>
                <w:noProof/>
                <w:webHidden/>
              </w:rPr>
              <w:fldChar w:fldCharType="begin"/>
            </w:r>
            <w:r>
              <w:rPr>
                <w:noProof/>
                <w:webHidden/>
              </w:rPr>
              <w:instrText xml:space="preserve"> PAGEREF _Toc397581581 \h </w:instrText>
            </w:r>
            <w:r>
              <w:rPr>
                <w:noProof/>
                <w:webHidden/>
              </w:rPr>
            </w:r>
            <w:r>
              <w:rPr>
                <w:noProof/>
                <w:webHidden/>
              </w:rPr>
              <w:fldChar w:fldCharType="separate"/>
            </w:r>
            <w:r>
              <w:rPr>
                <w:noProof/>
                <w:webHidden/>
              </w:rPr>
              <w:t>98</w:t>
            </w:r>
            <w:r>
              <w:rPr>
                <w:noProof/>
                <w:webHidden/>
              </w:rPr>
              <w:fldChar w:fldCharType="end"/>
            </w:r>
          </w:hyperlink>
        </w:p>
        <w:p w14:paraId="3DBEF91D" w14:textId="77777777" w:rsidR="003022DB" w:rsidRDefault="003022DB">
          <w:pPr>
            <w:pStyle w:val="TOC3"/>
            <w:tabs>
              <w:tab w:val="left" w:pos="1100"/>
              <w:tab w:val="right" w:leader="dot" w:pos="10456"/>
            </w:tabs>
            <w:rPr>
              <w:rFonts w:asciiTheme="minorHAnsi" w:eastAsiaTheme="minorEastAsia" w:hAnsiTheme="minorHAnsi" w:cstheme="minorBidi"/>
              <w:noProof/>
              <w:sz w:val="22"/>
              <w:lang w:eastAsia="sv-SE"/>
            </w:rPr>
          </w:pPr>
          <w:hyperlink w:anchor="_Toc397581582" w:history="1">
            <w:r w:rsidRPr="00A16C51">
              <w:rPr>
                <w:rStyle w:val="Hyperlink"/>
                <w:noProof/>
              </w:rPr>
              <w:t>7.9.1</w:t>
            </w:r>
            <w:r>
              <w:rPr>
                <w:rFonts w:asciiTheme="minorHAnsi" w:eastAsiaTheme="minorEastAsia" w:hAnsiTheme="minorHAnsi" w:cstheme="minorBidi"/>
                <w:noProof/>
                <w:sz w:val="22"/>
                <w:lang w:eastAsia="sv-SE"/>
              </w:rPr>
              <w:tab/>
            </w:r>
            <w:r w:rsidRPr="00A16C51">
              <w:rPr>
                <w:rStyle w:val="Hyperlink"/>
                <w:noProof/>
              </w:rPr>
              <w:t>Version</w:t>
            </w:r>
            <w:r>
              <w:rPr>
                <w:noProof/>
                <w:webHidden/>
              </w:rPr>
              <w:tab/>
            </w:r>
            <w:r>
              <w:rPr>
                <w:noProof/>
                <w:webHidden/>
              </w:rPr>
              <w:fldChar w:fldCharType="begin"/>
            </w:r>
            <w:r>
              <w:rPr>
                <w:noProof/>
                <w:webHidden/>
              </w:rPr>
              <w:instrText xml:space="preserve"> PAGEREF _Toc397581582 \h </w:instrText>
            </w:r>
            <w:r>
              <w:rPr>
                <w:noProof/>
                <w:webHidden/>
              </w:rPr>
            </w:r>
            <w:r>
              <w:rPr>
                <w:noProof/>
                <w:webHidden/>
              </w:rPr>
              <w:fldChar w:fldCharType="separate"/>
            </w:r>
            <w:r>
              <w:rPr>
                <w:noProof/>
                <w:webHidden/>
              </w:rPr>
              <w:t>98</w:t>
            </w:r>
            <w:r>
              <w:rPr>
                <w:noProof/>
                <w:webHidden/>
              </w:rPr>
              <w:fldChar w:fldCharType="end"/>
            </w:r>
          </w:hyperlink>
        </w:p>
        <w:p w14:paraId="6267A739" w14:textId="77777777" w:rsidR="003022DB" w:rsidRDefault="003022DB">
          <w:pPr>
            <w:pStyle w:val="TOC3"/>
            <w:tabs>
              <w:tab w:val="left" w:pos="1100"/>
              <w:tab w:val="right" w:leader="dot" w:pos="10456"/>
            </w:tabs>
            <w:rPr>
              <w:rFonts w:asciiTheme="minorHAnsi" w:eastAsiaTheme="minorEastAsia" w:hAnsiTheme="minorHAnsi" w:cstheme="minorBidi"/>
              <w:noProof/>
              <w:sz w:val="22"/>
              <w:lang w:eastAsia="sv-SE"/>
            </w:rPr>
          </w:pPr>
          <w:hyperlink w:anchor="_Toc397581583" w:history="1">
            <w:r w:rsidRPr="00A16C51">
              <w:rPr>
                <w:rStyle w:val="Hyperlink"/>
                <w:noProof/>
              </w:rPr>
              <w:t>7.9.2</w:t>
            </w:r>
            <w:r>
              <w:rPr>
                <w:rFonts w:asciiTheme="minorHAnsi" w:eastAsiaTheme="minorEastAsia" w:hAnsiTheme="minorHAnsi" w:cstheme="minorBidi"/>
                <w:noProof/>
                <w:sz w:val="22"/>
                <w:lang w:eastAsia="sv-SE"/>
              </w:rPr>
              <w:tab/>
            </w:r>
            <w:r w:rsidRPr="00A16C51">
              <w:rPr>
                <w:rStyle w:val="Hyperlink"/>
                <w:noProof/>
              </w:rPr>
              <w:t>Fältregler</w:t>
            </w:r>
            <w:r>
              <w:rPr>
                <w:noProof/>
                <w:webHidden/>
              </w:rPr>
              <w:tab/>
            </w:r>
            <w:r>
              <w:rPr>
                <w:noProof/>
                <w:webHidden/>
              </w:rPr>
              <w:fldChar w:fldCharType="begin"/>
            </w:r>
            <w:r>
              <w:rPr>
                <w:noProof/>
                <w:webHidden/>
              </w:rPr>
              <w:instrText xml:space="preserve"> PAGEREF _Toc397581583 \h </w:instrText>
            </w:r>
            <w:r>
              <w:rPr>
                <w:noProof/>
                <w:webHidden/>
              </w:rPr>
            </w:r>
            <w:r>
              <w:rPr>
                <w:noProof/>
                <w:webHidden/>
              </w:rPr>
              <w:fldChar w:fldCharType="separate"/>
            </w:r>
            <w:r>
              <w:rPr>
                <w:noProof/>
                <w:webHidden/>
              </w:rPr>
              <w:t>98</w:t>
            </w:r>
            <w:r>
              <w:rPr>
                <w:noProof/>
                <w:webHidden/>
              </w:rPr>
              <w:fldChar w:fldCharType="end"/>
            </w:r>
          </w:hyperlink>
        </w:p>
        <w:p w14:paraId="3D871FCE" w14:textId="77777777" w:rsidR="003022DB" w:rsidRDefault="003022DB">
          <w:pPr>
            <w:pStyle w:val="TOC3"/>
            <w:tabs>
              <w:tab w:val="left" w:pos="1100"/>
              <w:tab w:val="right" w:leader="dot" w:pos="10456"/>
            </w:tabs>
            <w:rPr>
              <w:rFonts w:asciiTheme="minorHAnsi" w:eastAsiaTheme="minorEastAsia" w:hAnsiTheme="minorHAnsi" w:cstheme="minorBidi"/>
              <w:noProof/>
              <w:sz w:val="22"/>
              <w:lang w:eastAsia="sv-SE"/>
            </w:rPr>
          </w:pPr>
          <w:hyperlink w:anchor="_Toc397581584" w:history="1">
            <w:r w:rsidRPr="00A16C51">
              <w:rPr>
                <w:rStyle w:val="Hyperlink"/>
                <w:noProof/>
              </w:rPr>
              <w:t>7.9.3</w:t>
            </w:r>
            <w:r>
              <w:rPr>
                <w:rFonts w:asciiTheme="minorHAnsi" w:eastAsiaTheme="minorEastAsia" w:hAnsiTheme="minorHAnsi" w:cstheme="minorBidi"/>
                <w:noProof/>
                <w:sz w:val="22"/>
                <w:lang w:eastAsia="sv-SE"/>
              </w:rPr>
              <w:tab/>
            </w:r>
            <w:r w:rsidRPr="00A16C51">
              <w:rPr>
                <w:rStyle w:val="Hyperlink"/>
                <w:noProof/>
              </w:rPr>
              <w:t>Övriga regler</w:t>
            </w:r>
            <w:r>
              <w:rPr>
                <w:noProof/>
                <w:webHidden/>
              </w:rPr>
              <w:tab/>
            </w:r>
            <w:r>
              <w:rPr>
                <w:noProof/>
                <w:webHidden/>
              </w:rPr>
              <w:fldChar w:fldCharType="begin"/>
            </w:r>
            <w:r>
              <w:rPr>
                <w:noProof/>
                <w:webHidden/>
              </w:rPr>
              <w:instrText xml:space="preserve"> PAGEREF _Toc397581584 \h </w:instrText>
            </w:r>
            <w:r>
              <w:rPr>
                <w:noProof/>
                <w:webHidden/>
              </w:rPr>
            </w:r>
            <w:r>
              <w:rPr>
                <w:noProof/>
                <w:webHidden/>
              </w:rPr>
              <w:fldChar w:fldCharType="separate"/>
            </w:r>
            <w:r>
              <w:rPr>
                <w:noProof/>
                <w:webHidden/>
              </w:rPr>
              <w:t>99</w:t>
            </w:r>
            <w:r>
              <w:rPr>
                <w:noProof/>
                <w:webHidden/>
              </w:rPr>
              <w:fldChar w:fldCharType="end"/>
            </w:r>
          </w:hyperlink>
        </w:p>
        <w:p w14:paraId="03DC0379" w14:textId="77777777" w:rsidR="003022DB" w:rsidRDefault="003022DB">
          <w:pPr>
            <w:pStyle w:val="TOC3"/>
            <w:tabs>
              <w:tab w:val="left" w:pos="1100"/>
              <w:tab w:val="right" w:leader="dot" w:pos="10456"/>
            </w:tabs>
            <w:rPr>
              <w:rFonts w:asciiTheme="minorHAnsi" w:eastAsiaTheme="minorEastAsia" w:hAnsiTheme="minorHAnsi" w:cstheme="minorBidi"/>
              <w:noProof/>
              <w:sz w:val="22"/>
              <w:lang w:eastAsia="sv-SE"/>
            </w:rPr>
          </w:pPr>
          <w:hyperlink w:anchor="_Toc397581585" w:history="1">
            <w:r w:rsidRPr="00A16C51">
              <w:rPr>
                <w:rStyle w:val="Hyperlink"/>
                <w:noProof/>
              </w:rPr>
              <w:t>7.9.4</w:t>
            </w:r>
            <w:r>
              <w:rPr>
                <w:rFonts w:asciiTheme="minorHAnsi" w:eastAsiaTheme="minorEastAsia" w:hAnsiTheme="minorHAnsi" w:cstheme="minorBidi"/>
                <w:noProof/>
                <w:sz w:val="22"/>
                <w:lang w:eastAsia="sv-SE"/>
              </w:rPr>
              <w:tab/>
            </w:r>
            <w:r w:rsidRPr="00A16C51">
              <w:rPr>
                <w:rStyle w:val="Hyperlink"/>
                <w:noProof/>
              </w:rPr>
              <w:t>Tjänsteinteraktion</w:t>
            </w:r>
            <w:r>
              <w:rPr>
                <w:noProof/>
                <w:webHidden/>
              </w:rPr>
              <w:tab/>
            </w:r>
            <w:r>
              <w:rPr>
                <w:noProof/>
                <w:webHidden/>
              </w:rPr>
              <w:fldChar w:fldCharType="begin"/>
            </w:r>
            <w:r>
              <w:rPr>
                <w:noProof/>
                <w:webHidden/>
              </w:rPr>
              <w:instrText xml:space="preserve"> PAGEREF _Toc397581585 \h </w:instrText>
            </w:r>
            <w:r>
              <w:rPr>
                <w:noProof/>
                <w:webHidden/>
              </w:rPr>
            </w:r>
            <w:r>
              <w:rPr>
                <w:noProof/>
                <w:webHidden/>
              </w:rPr>
              <w:fldChar w:fldCharType="separate"/>
            </w:r>
            <w:r>
              <w:rPr>
                <w:noProof/>
                <w:webHidden/>
              </w:rPr>
              <w:t>99</w:t>
            </w:r>
            <w:r>
              <w:rPr>
                <w:noProof/>
                <w:webHidden/>
              </w:rPr>
              <w:fldChar w:fldCharType="end"/>
            </w:r>
          </w:hyperlink>
        </w:p>
        <w:p w14:paraId="2A7DE012" w14:textId="77777777" w:rsidR="003022DB" w:rsidRDefault="003022DB">
          <w:pPr>
            <w:pStyle w:val="TOC2"/>
            <w:tabs>
              <w:tab w:val="left" w:pos="879"/>
              <w:tab w:val="right" w:leader="dot" w:pos="10456"/>
            </w:tabs>
            <w:rPr>
              <w:rFonts w:asciiTheme="minorHAnsi" w:eastAsiaTheme="minorEastAsia" w:hAnsiTheme="minorHAnsi" w:cstheme="minorBidi"/>
              <w:noProof/>
              <w:sz w:val="22"/>
              <w:lang w:eastAsia="sv-SE"/>
            </w:rPr>
          </w:pPr>
          <w:hyperlink w:anchor="_Toc397581586" w:history="1">
            <w:r w:rsidRPr="00A16C51">
              <w:rPr>
                <w:rStyle w:val="Hyperlink"/>
                <w:noProof/>
              </w:rPr>
              <w:t>7.10</w:t>
            </w:r>
            <w:r>
              <w:rPr>
                <w:rFonts w:asciiTheme="minorHAnsi" w:eastAsiaTheme="minorEastAsia" w:hAnsiTheme="minorHAnsi" w:cstheme="minorBidi"/>
                <w:noProof/>
                <w:sz w:val="22"/>
                <w:lang w:eastAsia="sv-SE"/>
              </w:rPr>
              <w:tab/>
            </w:r>
            <w:r w:rsidRPr="00A16C51">
              <w:rPr>
                <w:rStyle w:val="Hyperlink"/>
                <w:noProof/>
              </w:rPr>
              <w:t>Tjänstekontrakt GetFormTemplate</w:t>
            </w:r>
            <w:r>
              <w:rPr>
                <w:noProof/>
                <w:webHidden/>
              </w:rPr>
              <w:tab/>
            </w:r>
            <w:r>
              <w:rPr>
                <w:noProof/>
                <w:webHidden/>
              </w:rPr>
              <w:fldChar w:fldCharType="begin"/>
            </w:r>
            <w:r>
              <w:rPr>
                <w:noProof/>
                <w:webHidden/>
              </w:rPr>
              <w:instrText xml:space="preserve"> PAGEREF _Toc397581586 \h </w:instrText>
            </w:r>
            <w:r>
              <w:rPr>
                <w:noProof/>
                <w:webHidden/>
              </w:rPr>
            </w:r>
            <w:r>
              <w:rPr>
                <w:noProof/>
                <w:webHidden/>
              </w:rPr>
              <w:fldChar w:fldCharType="separate"/>
            </w:r>
            <w:r>
              <w:rPr>
                <w:noProof/>
                <w:webHidden/>
              </w:rPr>
              <w:t>100</w:t>
            </w:r>
            <w:r>
              <w:rPr>
                <w:noProof/>
                <w:webHidden/>
              </w:rPr>
              <w:fldChar w:fldCharType="end"/>
            </w:r>
          </w:hyperlink>
        </w:p>
        <w:p w14:paraId="3A09E556" w14:textId="77777777" w:rsidR="003022DB" w:rsidRDefault="003022DB">
          <w:pPr>
            <w:pStyle w:val="TOC3"/>
            <w:tabs>
              <w:tab w:val="left" w:pos="1321"/>
              <w:tab w:val="right" w:leader="dot" w:pos="10456"/>
            </w:tabs>
            <w:rPr>
              <w:rFonts w:asciiTheme="minorHAnsi" w:eastAsiaTheme="minorEastAsia" w:hAnsiTheme="minorHAnsi" w:cstheme="minorBidi"/>
              <w:noProof/>
              <w:sz w:val="22"/>
              <w:lang w:eastAsia="sv-SE"/>
            </w:rPr>
          </w:pPr>
          <w:hyperlink w:anchor="_Toc397581587" w:history="1">
            <w:r w:rsidRPr="00A16C51">
              <w:rPr>
                <w:rStyle w:val="Hyperlink"/>
                <w:noProof/>
              </w:rPr>
              <w:t>7.10.1</w:t>
            </w:r>
            <w:r>
              <w:rPr>
                <w:rFonts w:asciiTheme="minorHAnsi" w:eastAsiaTheme="minorEastAsia" w:hAnsiTheme="minorHAnsi" w:cstheme="minorBidi"/>
                <w:noProof/>
                <w:sz w:val="22"/>
                <w:lang w:eastAsia="sv-SE"/>
              </w:rPr>
              <w:tab/>
            </w:r>
            <w:r w:rsidRPr="00A16C51">
              <w:rPr>
                <w:rStyle w:val="Hyperlink"/>
                <w:noProof/>
              </w:rPr>
              <w:t>Version</w:t>
            </w:r>
            <w:r>
              <w:rPr>
                <w:noProof/>
                <w:webHidden/>
              </w:rPr>
              <w:tab/>
            </w:r>
            <w:r>
              <w:rPr>
                <w:noProof/>
                <w:webHidden/>
              </w:rPr>
              <w:fldChar w:fldCharType="begin"/>
            </w:r>
            <w:r>
              <w:rPr>
                <w:noProof/>
                <w:webHidden/>
              </w:rPr>
              <w:instrText xml:space="preserve"> PAGEREF _Toc397581587 \h </w:instrText>
            </w:r>
            <w:r>
              <w:rPr>
                <w:noProof/>
                <w:webHidden/>
              </w:rPr>
            </w:r>
            <w:r>
              <w:rPr>
                <w:noProof/>
                <w:webHidden/>
              </w:rPr>
              <w:fldChar w:fldCharType="separate"/>
            </w:r>
            <w:r>
              <w:rPr>
                <w:noProof/>
                <w:webHidden/>
              </w:rPr>
              <w:t>100</w:t>
            </w:r>
            <w:r>
              <w:rPr>
                <w:noProof/>
                <w:webHidden/>
              </w:rPr>
              <w:fldChar w:fldCharType="end"/>
            </w:r>
          </w:hyperlink>
        </w:p>
        <w:p w14:paraId="28AFE312" w14:textId="77777777" w:rsidR="003022DB" w:rsidRDefault="003022DB">
          <w:pPr>
            <w:pStyle w:val="TOC3"/>
            <w:tabs>
              <w:tab w:val="left" w:pos="1321"/>
              <w:tab w:val="right" w:leader="dot" w:pos="10456"/>
            </w:tabs>
            <w:rPr>
              <w:rFonts w:asciiTheme="minorHAnsi" w:eastAsiaTheme="minorEastAsia" w:hAnsiTheme="minorHAnsi" w:cstheme="minorBidi"/>
              <w:noProof/>
              <w:sz w:val="22"/>
              <w:lang w:eastAsia="sv-SE"/>
            </w:rPr>
          </w:pPr>
          <w:hyperlink w:anchor="_Toc397581588" w:history="1">
            <w:r w:rsidRPr="00A16C51">
              <w:rPr>
                <w:rStyle w:val="Hyperlink"/>
                <w:noProof/>
              </w:rPr>
              <w:t>7.10.2</w:t>
            </w:r>
            <w:r>
              <w:rPr>
                <w:rFonts w:asciiTheme="minorHAnsi" w:eastAsiaTheme="minorEastAsia" w:hAnsiTheme="minorHAnsi" w:cstheme="minorBidi"/>
                <w:noProof/>
                <w:sz w:val="22"/>
                <w:lang w:eastAsia="sv-SE"/>
              </w:rPr>
              <w:tab/>
            </w:r>
            <w:r w:rsidRPr="00A16C51">
              <w:rPr>
                <w:rStyle w:val="Hyperlink"/>
                <w:noProof/>
              </w:rPr>
              <w:t>Fältregler</w:t>
            </w:r>
            <w:r>
              <w:rPr>
                <w:noProof/>
                <w:webHidden/>
              </w:rPr>
              <w:tab/>
            </w:r>
            <w:r>
              <w:rPr>
                <w:noProof/>
                <w:webHidden/>
              </w:rPr>
              <w:fldChar w:fldCharType="begin"/>
            </w:r>
            <w:r>
              <w:rPr>
                <w:noProof/>
                <w:webHidden/>
              </w:rPr>
              <w:instrText xml:space="preserve"> PAGEREF _Toc397581588 \h </w:instrText>
            </w:r>
            <w:r>
              <w:rPr>
                <w:noProof/>
                <w:webHidden/>
              </w:rPr>
            </w:r>
            <w:r>
              <w:rPr>
                <w:noProof/>
                <w:webHidden/>
              </w:rPr>
              <w:fldChar w:fldCharType="separate"/>
            </w:r>
            <w:r>
              <w:rPr>
                <w:noProof/>
                <w:webHidden/>
              </w:rPr>
              <w:t>100</w:t>
            </w:r>
            <w:r>
              <w:rPr>
                <w:noProof/>
                <w:webHidden/>
              </w:rPr>
              <w:fldChar w:fldCharType="end"/>
            </w:r>
          </w:hyperlink>
        </w:p>
        <w:p w14:paraId="7EA6E04F" w14:textId="77777777" w:rsidR="003022DB" w:rsidRDefault="003022DB">
          <w:pPr>
            <w:pStyle w:val="TOC3"/>
            <w:tabs>
              <w:tab w:val="left" w:pos="1321"/>
              <w:tab w:val="right" w:leader="dot" w:pos="10456"/>
            </w:tabs>
            <w:rPr>
              <w:rFonts w:asciiTheme="minorHAnsi" w:eastAsiaTheme="minorEastAsia" w:hAnsiTheme="minorHAnsi" w:cstheme="minorBidi"/>
              <w:noProof/>
              <w:sz w:val="22"/>
              <w:lang w:eastAsia="sv-SE"/>
            </w:rPr>
          </w:pPr>
          <w:hyperlink w:anchor="_Toc397581589" w:history="1">
            <w:r w:rsidRPr="00A16C51">
              <w:rPr>
                <w:rStyle w:val="Hyperlink"/>
                <w:noProof/>
              </w:rPr>
              <w:t>7.10.3</w:t>
            </w:r>
            <w:r>
              <w:rPr>
                <w:rFonts w:asciiTheme="minorHAnsi" w:eastAsiaTheme="minorEastAsia" w:hAnsiTheme="minorHAnsi" w:cstheme="minorBidi"/>
                <w:noProof/>
                <w:sz w:val="22"/>
                <w:lang w:eastAsia="sv-SE"/>
              </w:rPr>
              <w:tab/>
            </w:r>
            <w:r w:rsidRPr="00A16C51">
              <w:rPr>
                <w:rStyle w:val="Hyperlink"/>
                <w:noProof/>
              </w:rPr>
              <w:t>Övriga regler</w:t>
            </w:r>
            <w:r>
              <w:rPr>
                <w:noProof/>
                <w:webHidden/>
              </w:rPr>
              <w:tab/>
            </w:r>
            <w:r>
              <w:rPr>
                <w:noProof/>
                <w:webHidden/>
              </w:rPr>
              <w:fldChar w:fldCharType="begin"/>
            </w:r>
            <w:r>
              <w:rPr>
                <w:noProof/>
                <w:webHidden/>
              </w:rPr>
              <w:instrText xml:space="preserve"> PAGEREF _Toc397581589 \h </w:instrText>
            </w:r>
            <w:r>
              <w:rPr>
                <w:noProof/>
                <w:webHidden/>
              </w:rPr>
            </w:r>
            <w:r>
              <w:rPr>
                <w:noProof/>
                <w:webHidden/>
              </w:rPr>
              <w:fldChar w:fldCharType="separate"/>
            </w:r>
            <w:r>
              <w:rPr>
                <w:noProof/>
                <w:webHidden/>
              </w:rPr>
              <w:t>100</w:t>
            </w:r>
            <w:r>
              <w:rPr>
                <w:noProof/>
                <w:webHidden/>
              </w:rPr>
              <w:fldChar w:fldCharType="end"/>
            </w:r>
          </w:hyperlink>
        </w:p>
        <w:p w14:paraId="62F82E6F" w14:textId="77777777" w:rsidR="003022DB" w:rsidRDefault="003022DB">
          <w:pPr>
            <w:pStyle w:val="TOC3"/>
            <w:tabs>
              <w:tab w:val="left" w:pos="1321"/>
              <w:tab w:val="right" w:leader="dot" w:pos="10456"/>
            </w:tabs>
            <w:rPr>
              <w:rFonts w:asciiTheme="minorHAnsi" w:eastAsiaTheme="minorEastAsia" w:hAnsiTheme="minorHAnsi" w:cstheme="minorBidi"/>
              <w:noProof/>
              <w:sz w:val="22"/>
              <w:lang w:eastAsia="sv-SE"/>
            </w:rPr>
          </w:pPr>
          <w:hyperlink w:anchor="_Toc397581590" w:history="1">
            <w:r w:rsidRPr="00A16C51">
              <w:rPr>
                <w:rStyle w:val="Hyperlink"/>
                <w:noProof/>
              </w:rPr>
              <w:t>7.10.4</w:t>
            </w:r>
            <w:r>
              <w:rPr>
                <w:rFonts w:asciiTheme="minorHAnsi" w:eastAsiaTheme="minorEastAsia" w:hAnsiTheme="minorHAnsi" w:cstheme="minorBidi"/>
                <w:noProof/>
                <w:sz w:val="22"/>
                <w:lang w:eastAsia="sv-SE"/>
              </w:rPr>
              <w:tab/>
            </w:r>
            <w:r w:rsidRPr="00A16C51">
              <w:rPr>
                <w:rStyle w:val="Hyperlink"/>
                <w:noProof/>
              </w:rPr>
              <w:t>Tjänsteinteraktion</w:t>
            </w:r>
            <w:r>
              <w:rPr>
                <w:noProof/>
                <w:webHidden/>
              </w:rPr>
              <w:tab/>
            </w:r>
            <w:r>
              <w:rPr>
                <w:noProof/>
                <w:webHidden/>
              </w:rPr>
              <w:fldChar w:fldCharType="begin"/>
            </w:r>
            <w:r>
              <w:rPr>
                <w:noProof/>
                <w:webHidden/>
              </w:rPr>
              <w:instrText xml:space="preserve"> PAGEREF _Toc397581590 \h </w:instrText>
            </w:r>
            <w:r>
              <w:rPr>
                <w:noProof/>
                <w:webHidden/>
              </w:rPr>
            </w:r>
            <w:r>
              <w:rPr>
                <w:noProof/>
                <w:webHidden/>
              </w:rPr>
              <w:fldChar w:fldCharType="separate"/>
            </w:r>
            <w:r>
              <w:rPr>
                <w:noProof/>
                <w:webHidden/>
              </w:rPr>
              <w:t>100</w:t>
            </w:r>
            <w:r>
              <w:rPr>
                <w:noProof/>
                <w:webHidden/>
              </w:rPr>
              <w:fldChar w:fldCharType="end"/>
            </w:r>
          </w:hyperlink>
        </w:p>
        <w:p w14:paraId="661A3C5A" w14:textId="77777777" w:rsidR="003022DB" w:rsidRDefault="003022DB">
          <w:pPr>
            <w:pStyle w:val="TOC2"/>
            <w:tabs>
              <w:tab w:val="left" w:pos="879"/>
              <w:tab w:val="right" w:leader="dot" w:pos="10456"/>
            </w:tabs>
            <w:rPr>
              <w:rFonts w:asciiTheme="minorHAnsi" w:eastAsiaTheme="minorEastAsia" w:hAnsiTheme="minorHAnsi" w:cstheme="minorBidi"/>
              <w:noProof/>
              <w:sz w:val="22"/>
              <w:lang w:eastAsia="sv-SE"/>
            </w:rPr>
          </w:pPr>
          <w:hyperlink w:anchor="_Toc397581591" w:history="1">
            <w:r w:rsidRPr="00A16C51">
              <w:rPr>
                <w:rStyle w:val="Hyperlink"/>
                <w:noProof/>
              </w:rPr>
              <w:t>7.11</w:t>
            </w:r>
            <w:r>
              <w:rPr>
                <w:rFonts w:asciiTheme="minorHAnsi" w:eastAsiaTheme="minorEastAsia" w:hAnsiTheme="minorHAnsi" w:cstheme="minorBidi"/>
                <w:noProof/>
                <w:sz w:val="22"/>
                <w:lang w:eastAsia="sv-SE"/>
              </w:rPr>
              <w:tab/>
            </w:r>
            <w:r w:rsidRPr="00A16C51">
              <w:rPr>
                <w:rStyle w:val="Hyperlink"/>
                <w:noProof/>
              </w:rPr>
              <w:t>Tjänstekontrakt SaveFormTemplate</w:t>
            </w:r>
            <w:r>
              <w:rPr>
                <w:noProof/>
                <w:webHidden/>
              </w:rPr>
              <w:tab/>
            </w:r>
            <w:r>
              <w:rPr>
                <w:noProof/>
                <w:webHidden/>
              </w:rPr>
              <w:fldChar w:fldCharType="begin"/>
            </w:r>
            <w:r>
              <w:rPr>
                <w:noProof/>
                <w:webHidden/>
              </w:rPr>
              <w:instrText xml:space="preserve"> PAGEREF _Toc397581591 \h </w:instrText>
            </w:r>
            <w:r>
              <w:rPr>
                <w:noProof/>
                <w:webHidden/>
              </w:rPr>
            </w:r>
            <w:r>
              <w:rPr>
                <w:noProof/>
                <w:webHidden/>
              </w:rPr>
              <w:fldChar w:fldCharType="separate"/>
            </w:r>
            <w:r>
              <w:rPr>
                <w:noProof/>
                <w:webHidden/>
              </w:rPr>
              <w:t>101</w:t>
            </w:r>
            <w:r>
              <w:rPr>
                <w:noProof/>
                <w:webHidden/>
              </w:rPr>
              <w:fldChar w:fldCharType="end"/>
            </w:r>
          </w:hyperlink>
        </w:p>
        <w:p w14:paraId="178A3558" w14:textId="77777777" w:rsidR="003022DB" w:rsidRDefault="003022DB">
          <w:pPr>
            <w:pStyle w:val="TOC3"/>
            <w:tabs>
              <w:tab w:val="left" w:pos="1100"/>
              <w:tab w:val="right" w:leader="dot" w:pos="10456"/>
            </w:tabs>
            <w:rPr>
              <w:rFonts w:asciiTheme="minorHAnsi" w:eastAsiaTheme="minorEastAsia" w:hAnsiTheme="minorHAnsi" w:cstheme="minorBidi"/>
              <w:noProof/>
              <w:sz w:val="22"/>
              <w:lang w:eastAsia="sv-SE"/>
            </w:rPr>
          </w:pPr>
          <w:hyperlink w:anchor="_Toc397581592" w:history="1">
            <w:r w:rsidRPr="00A16C51">
              <w:rPr>
                <w:rStyle w:val="Hyperlink"/>
                <w:noProof/>
              </w:rPr>
              <w:t>7.11.1</w:t>
            </w:r>
            <w:r>
              <w:rPr>
                <w:rFonts w:asciiTheme="minorHAnsi" w:eastAsiaTheme="minorEastAsia" w:hAnsiTheme="minorHAnsi" w:cstheme="minorBidi"/>
                <w:noProof/>
                <w:sz w:val="22"/>
                <w:lang w:eastAsia="sv-SE"/>
              </w:rPr>
              <w:tab/>
            </w:r>
            <w:r w:rsidRPr="00A16C51">
              <w:rPr>
                <w:rStyle w:val="Hyperlink"/>
                <w:noProof/>
              </w:rPr>
              <w:t>Version</w:t>
            </w:r>
            <w:r>
              <w:rPr>
                <w:noProof/>
                <w:webHidden/>
              </w:rPr>
              <w:tab/>
            </w:r>
            <w:r>
              <w:rPr>
                <w:noProof/>
                <w:webHidden/>
              </w:rPr>
              <w:fldChar w:fldCharType="begin"/>
            </w:r>
            <w:r>
              <w:rPr>
                <w:noProof/>
                <w:webHidden/>
              </w:rPr>
              <w:instrText xml:space="preserve"> PAGEREF _Toc397581592 \h </w:instrText>
            </w:r>
            <w:r>
              <w:rPr>
                <w:noProof/>
                <w:webHidden/>
              </w:rPr>
            </w:r>
            <w:r>
              <w:rPr>
                <w:noProof/>
                <w:webHidden/>
              </w:rPr>
              <w:fldChar w:fldCharType="separate"/>
            </w:r>
            <w:r>
              <w:rPr>
                <w:noProof/>
                <w:webHidden/>
              </w:rPr>
              <w:t>101</w:t>
            </w:r>
            <w:r>
              <w:rPr>
                <w:noProof/>
                <w:webHidden/>
              </w:rPr>
              <w:fldChar w:fldCharType="end"/>
            </w:r>
          </w:hyperlink>
        </w:p>
        <w:p w14:paraId="2C2D32FB" w14:textId="77777777" w:rsidR="003022DB" w:rsidRDefault="003022DB">
          <w:pPr>
            <w:pStyle w:val="TOC3"/>
            <w:tabs>
              <w:tab w:val="left" w:pos="1321"/>
              <w:tab w:val="right" w:leader="dot" w:pos="10456"/>
            </w:tabs>
            <w:rPr>
              <w:rFonts w:asciiTheme="minorHAnsi" w:eastAsiaTheme="minorEastAsia" w:hAnsiTheme="minorHAnsi" w:cstheme="minorBidi"/>
              <w:noProof/>
              <w:sz w:val="22"/>
              <w:lang w:eastAsia="sv-SE"/>
            </w:rPr>
          </w:pPr>
          <w:hyperlink w:anchor="_Toc397581593" w:history="1">
            <w:r w:rsidRPr="00A16C51">
              <w:rPr>
                <w:rStyle w:val="Hyperlink"/>
                <w:noProof/>
              </w:rPr>
              <w:t>7.11.2</w:t>
            </w:r>
            <w:r>
              <w:rPr>
                <w:rFonts w:asciiTheme="minorHAnsi" w:eastAsiaTheme="minorEastAsia" w:hAnsiTheme="minorHAnsi" w:cstheme="minorBidi"/>
                <w:noProof/>
                <w:sz w:val="22"/>
                <w:lang w:eastAsia="sv-SE"/>
              </w:rPr>
              <w:tab/>
            </w:r>
            <w:r w:rsidRPr="00A16C51">
              <w:rPr>
                <w:rStyle w:val="Hyperlink"/>
                <w:noProof/>
              </w:rPr>
              <w:t>Fältregler</w:t>
            </w:r>
            <w:r>
              <w:rPr>
                <w:noProof/>
                <w:webHidden/>
              </w:rPr>
              <w:tab/>
            </w:r>
            <w:r>
              <w:rPr>
                <w:noProof/>
                <w:webHidden/>
              </w:rPr>
              <w:fldChar w:fldCharType="begin"/>
            </w:r>
            <w:r>
              <w:rPr>
                <w:noProof/>
                <w:webHidden/>
              </w:rPr>
              <w:instrText xml:space="preserve"> PAGEREF _Toc397581593 \h </w:instrText>
            </w:r>
            <w:r>
              <w:rPr>
                <w:noProof/>
                <w:webHidden/>
              </w:rPr>
            </w:r>
            <w:r>
              <w:rPr>
                <w:noProof/>
                <w:webHidden/>
              </w:rPr>
              <w:fldChar w:fldCharType="separate"/>
            </w:r>
            <w:r>
              <w:rPr>
                <w:noProof/>
                <w:webHidden/>
              </w:rPr>
              <w:t>101</w:t>
            </w:r>
            <w:r>
              <w:rPr>
                <w:noProof/>
                <w:webHidden/>
              </w:rPr>
              <w:fldChar w:fldCharType="end"/>
            </w:r>
          </w:hyperlink>
        </w:p>
        <w:p w14:paraId="5D09A1FF" w14:textId="77777777" w:rsidR="003022DB" w:rsidRDefault="003022DB">
          <w:pPr>
            <w:pStyle w:val="TOC3"/>
            <w:tabs>
              <w:tab w:val="left" w:pos="1321"/>
              <w:tab w:val="right" w:leader="dot" w:pos="10456"/>
            </w:tabs>
            <w:rPr>
              <w:rFonts w:asciiTheme="minorHAnsi" w:eastAsiaTheme="minorEastAsia" w:hAnsiTheme="minorHAnsi" w:cstheme="minorBidi"/>
              <w:noProof/>
              <w:sz w:val="22"/>
              <w:lang w:eastAsia="sv-SE"/>
            </w:rPr>
          </w:pPr>
          <w:hyperlink w:anchor="_Toc397581594" w:history="1">
            <w:r w:rsidRPr="00A16C51">
              <w:rPr>
                <w:rStyle w:val="Hyperlink"/>
                <w:noProof/>
              </w:rPr>
              <w:t>7.11.3</w:t>
            </w:r>
            <w:r>
              <w:rPr>
                <w:rFonts w:asciiTheme="minorHAnsi" w:eastAsiaTheme="minorEastAsia" w:hAnsiTheme="minorHAnsi" w:cstheme="minorBidi"/>
                <w:noProof/>
                <w:sz w:val="22"/>
                <w:lang w:eastAsia="sv-SE"/>
              </w:rPr>
              <w:tab/>
            </w:r>
            <w:r w:rsidRPr="00A16C51">
              <w:rPr>
                <w:rStyle w:val="Hyperlink"/>
                <w:noProof/>
              </w:rPr>
              <w:t>Övriga regler</w:t>
            </w:r>
            <w:r>
              <w:rPr>
                <w:noProof/>
                <w:webHidden/>
              </w:rPr>
              <w:tab/>
            </w:r>
            <w:r>
              <w:rPr>
                <w:noProof/>
                <w:webHidden/>
              </w:rPr>
              <w:fldChar w:fldCharType="begin"/>
            </w:r>
            <w:r>
              <w:rPr>
                <w:noProof/>
                <w:webHidden/>
              </w:rPr>
              <w:instrText xml:space="preserve"> PAGEREF _Toc397581594 \h </w:instrText>
            </w:r>
            <w:r>
              <w:rPr>
                <w:noProof/>
                <w:webHidden/>
              </w:rPr>
            </w:r>
            <w:r>
              <w:rPr>
                <w:noProof/>
                <w:webHidden/>
              </w:rPr>
              <w:fldChar w:fldCharType="separate"/>
            </w:r>
            <w:r>
              <w:rPr>
                <w:noProof/>
                <w:webHidden/>
              </w:rPr>
              <w:t>101</w:t>
            </w:r>
            <w:r>
              <w:rPr>
                <w:noProof/>
                <w:webHidden/>
              </w:rPr>
              <w:fldChar w:fldCharType="end"/>
            </w:r>
          </w:hyperlink>
        </w:p>
        <w:p w14:paraId="5598932B" w14:textId="77777777" w:rsidR="003022DB" w:rsidRDefault="003022DB">
          <w:pPr>
            <w:pStyle w:val="TOC3"/>
            <w:tabs>
              <w:tab w:val="left" w:pos="1321"/>
              <w:tab w:val="right" w:leader="dot" w:pos="10456"/>
            </w:tabs>
            <w:rPr>
              <w:rFonts w:asciiTheme="minorHAnsi" w:eastAsiaTheme="minorEastAsia" w:hAnsiTheme="minorHAnsi" w:cstheme="minorBidi"/>
              <w:noProof/>
              <w:sz w:val="22"/>
              <w:lang w:eastAsia="sv-SE"/>
            </w:rPr>
          </w:pPr>
          <w:hyperlink w:anchor="_Toc397581595" w:history="1">
            <w:r w:rsidRPr="00A16C51">
              <w:rPr>
                <w:rStyle w:val="Hyperlink"/>
                <w:noProof/>
              </w:rPr>
              <w:t>7.11.4</w:t>
            </w:r>
            <w:r>
              <w:rPr>
                <w:rFonts w:asciiTheme="minorHAnsi" w:eastAsiaTheme="minorEastAsia" w:hAnsiTheme="minorHAnsi" w:cstheme="minorBidi"/>
                <w:noProof/>
                <w:sz w:val="22"/>
                <w:lang w:eastAsia="sv-SE"/>
              </w:rPr>
              <w:tab/>
            </w:r>
            <w:r w:rsidRPr="00A16C51">
              <w:rPr>
                <w:rStyle w:val="Hyperlink"/>
                <w:noProof/>
              </w:rPr>
              <w:t>Tjänsteinteraktion</w:t>
            </w:r>
            <w:r>
              <w:rPr>
                <w:noProof/>
                <w:webHidden/>
              </w:rPr>
              <w:tab/>
            </w:r>
            <w:r>
              <w:rPr>
                <w:noProof/>
                <w:webHidden/>
              </w:rPr>
              <w:fldChar w:fldCharType="begin"/>
            </w:r>
            <w:r>
              <w:rPr>
                <w:noProof/>
                <w:webHidden/>
              </w:rPr>
              <w:instrText xml:space="preserve"> PAGEREF _Toc397581595 \h </w:instrText>
            </w:r>
            <w:r>
              <w:rPr>
                <w:noProof/>
                <w:webHidden/>
              </w:rPr>
            </w:r>
            <w:r>
              <w:rPr>
                <w:noProof/>
                <w:webHidden/>
              </w:rPr>
              <w:fldChar w:fldCharType="separate"/>
            </w:r>
            <w:r>
              <w:rPr>
                <w:noProof/>
                <w:webHidden/>
              </w:rPr>
              <w:t>101</w:t>
            </w:r>
            <w:r>
              <w:rPr>
                <w:noProof/>
                <w:webHidden/>
              </w:rPr>
              <w:fldChar w:fldCharType="end"/>
            </w:r>
          </w:hyperlink>
        </w:p>
        <w:p w14:paraId="1CBE9463" w14:textId="77777777" w:rsidR="00793064" w:rsidRDefault="00793064">
          <w:r>
            <w:fldChar w:fldCharType="end"/>
          </w:r>
        </w:p>
      </w:sdtContent>
    </w:sdt>
    <w:p w14:paraId="564F56CC" w14:textId="77777777" w:rsidR="00793064" w:rsidRDefault="00793064">
      <w:pPr>
        <w:spacing w:line="240" w:lineRule="auto"/>
        <w:rPr>
          <w:rFonts w:eastAsia="Times New Roman"/>
          <w:bCs/>
          <w:sz w:val="30"/>
          <w:szCs w:val="28"/>
        </w:rPr>
      </w:pPr>
      <w:r>
        <w:br w:type="page"/>
      </w:r>
    </w:p>
    <w:p w14:paraId="5EFE46B8" w14:textId="77777777" w:rsidR="0039481C" w:rsidRPr="00210991" w:rsidRDefault="0039481C" w:rsidP="0039481C">
      <w:pPr>
        <w:rPr>
          <w:rStyle w:val="BodyTextChar"/>
          <w:rFonts w:eastAsia="Calibri"/>
          <w:szCs w:val="20"/>
        </w:rPr>
      </w:pPr>
      <w:bookmarkStart w:id="1" w:name="Radera3"/>
      <w:bookmarkEnd w:id="0"/>
      <w:bookmarkEnd w:id="1"/>
      <w:r w:rsidRPr="00D23023">
        <w:rPr>
          <w:b/>
        </w:rPr>
        <w:lastRenderedPageBreak/>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0C2908" w14:paraId="12F27002" w14:textId="77777777" w:rsidTr="000C2908">
        <w:tc>
          <w:tcPr>
            <w:tcW w:w="1304" w:type="dxa"/>
            <w:shd w:val="clear" w:color="auto" w:fill="DDD9C3" w:themeFill="background2" w:themeFillShade="E6"/>
          </w:tcPr>
          <w:p w14:paraId="074482CB" w14:textId="77777777" w:rsidR="0039481C" w:rsidRPr="000C2908" w:rsidRDefault="0039481C" w:rsidP="0039481C">
            <w:pPr>
              <w:pStyle w:val="TableText"/>
              <w:rPr>
                <w:rFonts w:ascii="Georgia" w:hAnsi="Georgia"/>
              </w:rPr>
            </w:pPr>
            <w:r w:rsidRPr="000C2908">
              <w:rPr>
                <w:rFonts w:ascii="Georgia" w:hAnsi="Georgia"/>
              </w:rPr>
              <w:t>Version</w:t>
            </w:r>
          </w:p>
        </w:tc>
        <w:tc>
          <w:tcPr>
            <w:tcW w:w="992" w:type="dxa"/>
            <w:shd w:val="clear" w:color="auto" w:fill="DDD9C3" w:themeFill="background2" w:themeFillShade="E6"/>
          </w:tcPr>
          <w:p w14:paraId="6A5A69DB" w14:textId="77777777" w:rsidR="0039481C" w:rsidRPr="000C2908" w:rsidRDefault="0039481C" w:rsidP="0039481C">
            <w:pPr>
              <w:pStyle w:val="TableText"/>
              <w:rPr>
                <w:rFonts w:ascii="Georgia" w:hAnsi="Georgia"/>
              </w:rPr>
            </w:pPr>
            <w:r w:rsidRPr="000C2908">
              <w:rPr>
                <w:rFonts w:ascii="Georgia" w:hAnsi="Georgia"/>
              </w:rPr>
              <w:t>Revision Nr</w:t>
            </w:r>
          </w:p>
        </w:tc>
        <w:tc>
          <w:tcPr>
            <w:tcW w:w="1560" w:type="dxa"/>
            <w:shd w:val="clear" w:color="auto" w:fill="DDD9C3" w:themeFill="background2" w:themeFillShade="E6"/>
          </w:tcPr>
          <w:p w14:paraId="299BD4AC" w14:textId="77777777" w:rsidR="0039481C" w:rsidRPr="000C2908" w:rsidRDefault="0039481C" w:rsidP="0039481C">
            <w:pPr>
              <w:pStyle w:val="TableText"/>
              <w:rPr>
                <w:rFonts w:ascii="Georgia" w:hAnsi="Georgia"/>
              </w:rPr>
            </w:pPr>
            <w:r w:rsidRPr="000C2908">
              <w:rPr>
                <w:rFonts w:ascii="Georgia" w:hAnsi="Georgia"/>
              </w:rPr>
              <w:t>Revision Datum</w:t>
            </w:r>
          </w:p>
        </w:tc>
        <w:tc>
          <w:tcPr>
            <w:tcW w:w="3260" w:type="dxa"/>
            <w:shd w:val="clear" w:color="auto" w:fill="DDD9C3" w:themeFill="background2" w:themeFillShade="E6"/>
          </w:tcPr>
          <w:p w14:paraId="5A3A835B" w14:textId="77777777" w:rsidR="0039481C" w:rsidRPr="000C2908" w:rsidRDefault="0039481C" w:rsidP="0039481C">
            <w:pPr>
              <w:pStyle w:val="TableText"/>
              <w:rPr>
                <w:rFonts w:ascii="Georgia" w:hAnsi="Georgia"/>
              </w:rPr>
            </w:pPr>
            <w:r w:rsidRPr="000C2908">
              <w:rPr>
                <w:rFonts w:ascii="Georgia" w:hAnsi="Georgia"/>
              </w:rPr>
              <w:t>Beskrivning av ändringar</w:t>
            </w:r>
          </w:p>
        </w:tc>
        <w:tc>
          <w:tcPr>
            <w:tcW w:w="1559" w:type="dxa"/>
            <w:shd w:val="clear" w:color="auto" w:fill="DDD9C3" w:themeFill="background2" w:themeFillShade="E6"/>
          </w:tcPr>
          <w:p w14:paraId="11CE0EBB" w14:textId="77777777" w:rsidR="0039481C" w:rsidRPr="000C2908" w:rsidRDefault="0039481C" w:rsidP="0039481C">
            <w:pPr>
              <w:pStyle w:val="TableText"/>
              <w:rPr>
                <w:rFonts w:ascii="Georgia" w:hAnsi="Georgia"/>
              </w:rPr>
            </w:pPr>
            <w:r w:rsidRPr="000C2908">
              <w:rPr>
                <w:rFonts w:ascii="Georgia" w:hAnsi="Georgia"/>
              </w:rPr>
              <w:t>Ändringar gjorda av</w:t>
            </w:r>
          </w:p>
        </w:tc>
        <w:tc>
          <w:tcPr>
            <w:tcW w:w="1418" w:type="dxa"/>
            <w:shd w:val="clear" w:color="auto" w:fill="DDD9C3" w:themeFill="background2" w:themeFillShade="E6"/>
          </w:tcPr>
          <w:p w14:paraId="2917D927" w14:textId="77777777" w:rsidR="0039481C" w:rsidRPr="000C2908" w:rsidRDefault="0039481C" w:rsidP="0039481C">
            <w:pPr>
              <w:pStyle w:val="TableText"/>
              <w:rPr>
                <w:rFonts w:ascii="Georgia" w:hAnsi="Georgia"/>
              </w:rPr>
            </w:pPr>
            <w:r w:rsidRPr="000C2908">
              <w:rPr>
                <w:rFonts w:ascii="Georgia" w:hAnsi="Georgia"/>
              </w:rPr>
              <w:t>Granskad av</w:t>
            </w:r>
          </w:p>
        </w:tc>
      </w:tr>
      <w:tr w:rsidR="008574CF" w:rsidRPr="000C2908" w14:paraId="373B86B5" w14:textId="77777777" w:rsidTr="000C2908">
        <w:tc>
          <w:tcPr>
            <w:tcW w:w="1304" w:type="dxa"/>
          </w:tcPr>
          <w:p w14:paraId="0380B13B" w14:textId="0D5FE7A6" w:rsidR="008574CF" w:rsidRPr="000C2908" w:rsidRDefault="008574CF" w:rsidP="0039481C">
            <w:pPr>
              <w:pStyle w:val="TableText"/>
              <w:rPr>
                <w:rFonts w:ascii="Georgia" w:hAnsi="Georgia"/>
              </w:rPr>
            </w:pPr>
            <w:r w:rsidRPr="000C2908">
              <w:rPr>
                <w:rFonts w:ascii="Georgia" w:hAnsi="Georgia"/>
              </w:rPr>
              <w:t>1.3 mall</w:t>
            </w:r>
          </w:p>
        </w:tc>
        <w:tc>
          <w:tcPr>
            <w:tcW w:w="992" w:type="dxa"/>
          </w:tcPr>
          <w:p w14:paraId="7B1BD2D0" w14:textId="77777777" w:rsidR="008574CF" w:rsidRPr="000C2908" w:rsidRDefault="008574CF" w:rsidP="0039481C">
            <w:pPr>
              <w:pStyle w:val="TableText"/>
              <w:rPr>
                <w:rFonts w:ascii="Georgia" w:hAnsi="Georgia"/>
              </w:rPr>
            </w:pPr>
          </w:p>
        </w:tc>
        <w:tc>
          <w:tcPr>
            <w:tcW w:w="1560" w:type="dxa"/>
          </w:tcPr>
          <w:p w14:paraId="75736B9B" w14:textId="33468A8C" w:rsidR="008574CF" w:rsidRPr="000C2908" w:rsidRDefault="008574CF" w:rsidP="0039481C">
            <w:pPr>
              <w:pStyle w:val="TableText"/>
              <w:rPr>
                <w:rFonts w:ascii="Georgia" w:hAnsi="Georgia"/>
              </w:rPr>
            </w:pPr>
            <w:r w:rsidRPr="000C2908">
              <w:rPr>
                <w:rFonts w:ascii="Georgia" w:hAnsi="Georgia"/>
              </w:rPr>
              <w:t>2014-04-16</w:t>
            </w:r>
          </w:p>
        </w:tc>
        <w:tc>
          <w:tcPr>
            <w:tcW w:w="3260" w:type="dxa"/>
          </w:tcPr>
          <w:p w14:paraId="67F4056E" w14:textId="343DDC06" w:rsidR="008574CF" w:rsidRPr="000C2908" w:rsidRDefault="008574CF" w:rsidP="00F35278">
            <w:pPr>
              <w:pStyle w:val="TableText"/>
              <w:tabs>
                <w:tab w:val="right" w:pos="3176"/>
              </w:tabs>
              <w:rPr>
                <w:rFonts w:ascii="Georgia" w:hAnsi="Georgia"/>
              </w:rPr>
            </w:pPr>
            <w:r w:rsidRPr="000C2908">
              <w:rPr>
                <w:rFonts w:ascii="Georgia" w:hAnsi="Georgia"/>
              </w:rPr>
              <w:t>Infört revisionshistorik även för mall</w:t>
            </w:r>
          </w:p>
        </w:tc>
        <w:tc>
          <w:tcPr>
            <w:tcW w:w="1559" w:type="dxa"/>
          </w:tcPr>
          <w:p w14:paraId="17812B00" w14:textId="67885CE9" w:rsidR="008574CF" w:rsidRPr="000C2908" w:rsidRDefault="008574CF" w:rsidP="008574CF">
            <w:pPr>
              <w:pStyle w:val="TableText"/>
              <w:rPr>
                <w:rFonts w:ascii="Georgia" w:hAnsi="Georgia"/>
              </w:rPr>
            </w:pPr>
            <w:r w:rsidRPr="000C2908">
              <w:rPr>
                <w:rFonts w:ascii="Georgia" w:hAnsi="Georgia"/>
              </w:rPr>
              <w:t xml:space="preserve">Lennart Eriksson </w:t>
            </w:r>
          </w:p>
        </w:tc>
        <w:tc>
          <w:tcPr>
            <w:tcW w:w="1418" w:type="dxa"/>
          </w:tcPr>
          <w:p w14:paraId="515B50E7" w14:textId="77777777" w:rsidR="008574CF" w:rsidRPr="000C2908" w:rsidRDefault="008574CF" w:rsidP="0039481C">
            <w:pPr>
              <w:pStyle w:val="TableText"/>
              <w:rPr>
                <w:rFonts w:ascii="Georgia" w:hAnsi="Georgia"/>
              </w:rPr>
            </w:pPr>
          </w:p>
        </w:tc>
      </w:tr>
      <w:tr w:rsidR="0039481C" w:rsidRPr="000C2908" w14:paraId="1BF42DEB" w14:textId="77777777" w:rsidTr="000C2908">
        <w:tc>
          <w:tcPr>
            <w:tcW w:w="1304" w:type="dxa"/>
          </w:tcPr>
          <w:p w14:paraId="79BFB119" w14:textId="75613C78" w:rsidR="0039481C" w:rsidRPr="000C2908" w:rsidRDefault="00F35278" w:rsidP="0039481C">
            <w:pPr>
              <w:pStyle w:val="TableText"/>
              <w:rPr>
                <w:rFonts w:ascii="Georgia" w:hAnsi="Georgia"/>
              </w:rPr>
            </w:pPr>
            <w:r w:rsidRPr="000C2908">
              <w:rPr>
                <w:rFonts w:ascii="Georgia" w:hAnsi="Georgia"/>
              </w:rPr>
              <w:t>1.3</w:t>
            </w:r>
            <w:r w:rsidR="008574CF" w:rsidRPr="000C2908">
              <w:rPr>
                <w:rFonts w:ascii="Georgia" w:hAnsi="Georgia"/>
              </w:rPr>
              <w:t>.1</w:t>
            </w:r>
            <w:r w:rsidRPr="000C2908">
              <w:rPr>
                <w:rFonts w:ascii="Georgia" w:hAnsi="Georgia"/>
              </w:rPr>
              <w:t xml:space="preserve"> mall</w:t>
            </w:r>
          </w:p>
        </w:tc>
        <w:tc>
          <w:tcPr>
            <w:tcW w:w="992" w:type="dxa"/>
          </w:tcPr>
          <w:p w14:paraId="49FA0B03" w14:textId="77777777" w:rsidR="0039481C" w:rsidRPr="000C2908" w:rsidRDefault="0039481C" w:rsidP="0039481C">
            <w:pPr>
              <w:pStyle w:val="TableText"/>
              <w:rPr>
                <w:rFonts w:ascii="Georgia" w:hAnsi="Georgia"/>
              </w:rPr>
            </w:pPr>
          </w:p>
        </w:tc>
        <w:tc>
          <w:tcPr>
            <w:tcW w:w="1560" w:type="dxa"/>
          </w:tcPr>
          <w:p w14:paraId="1885408B" w14:textId="447558E4" w:rsidR="0039481C" w:rsidRPr="000C2908" w:rsidRDefault="008574CF" w:rsidP="0039481C">
            <w:pPr>
              <w:pStyle w:val="TableText"/>
              <w:rPr>
                <w:rFonts w:ascii="Georgia" w:hAnsi="Georgia"/>
              </w:rPr>
            </w:pPr>
            <w:r w:rsidRPr="000C2908">
              <w:rPr>
                <w:rFonts w:ascii="Georgia" w:hAnsi="Georgia"/>
              </w:rPr>
              <w:t>2014-05-14</w:t>
            </w:r>
          </w:p>
        </w:tc>
        <w:tc>
          <w:tcPr>
            <w:tcW w:w="3260" w:type="dxa"/>
          </w:tcPr>
          <w:p w14:paraId="4B09CECA" w14:textId="7DC236C0" w:rsidR="0039481C" w:rsidRPr="000C2908" w:rsidRDefault="008574CF" w:rsidP="00F35278">
            <w:pPr>
              <w:pStyle w:val="TableText"/>
              <w:tabs>
                <w:tab w:val="right" w:pos="3176"/>
              </w:tabs>
              <w:rPr>
                <w:rFonts w:ascii="Georgia" w:hAnsi="Georgia"/>
              </w:rPr>
            </w:pPr>
            <w:r w:rsidRPr="000C2908">
              <w:rPr>
                <w:rFonts w:ascii="Georgia" w:hAnsi="Georgia"/>
              </w:rPr>
              <w:t>Rättat fel för versionsvariabler</w:t>
            </w:r>
          </w:p>
        </w:tc>
        <w:tc>
          <w:tcPr>
            <w:tcW w:w="1559" w:type="dxa"/>
          </w:tcPr>
          <w:p w14:paraId="524F015C" w14:textId="77777777" w:rsidR="0039481C" w:rsidRPr="000C2908" w:rsidRDefault="00F35278" w:rsidP="0039481C">
            <w:pPr>
              <w:pStyle w:val="TableText"/>
              <w:rPr>
                <w:rFonts w:ascii="Georgia" w:hAnsi="Georgia"/>
              </w:rPr>
            </w:pPr>
            <w:r w:rsidRPr="000C2908">
              <w:rPr>
                <w:rFonts w:ascii="Georgia" w:hAnsi="Georgia"/>
              </w:rPr>
              <w:t>Lennart Eriksson</w:t>
            </w:r>
          </w:p>
        </w:tc>
        <w:tc>
          <w:tcPr>
            <w:tcW w:w="1418" w:type="dxa"/>
          </w:tcPr>
          <w:p w14:paraId="3BF4086E" w14:textId="77777777" w:rsidR="0039481C" w:rsidRPr="000C2908" w:rsidRDefault="0039481C" w:rsidP="0039481C">
            <w:pPr>
              <w:pStyle w:val="TableText"/>
              <w:rPr>
                <w:rFonts w:ascii="Georgia" w:hAnsi="Georgia"/>
              </w:rPr>
            </w:pPr>
          </w:p>
        </w:tc>
      </w:tr>
      <w:tr w:rsidR="00641A3D" w:rsidRPr="000C2908" w14:paraId="01AB4D7B" w14:textId="77777777" w:rsidTr="000C2908">
        <w:tc>
          <w:tcPr>
            <w:tcW w:w="1304" w:type="dxa"/>
          </w:tcPr>
          <w:p w14:paraId="219146FB" w14:textId="23C817A4" w:rsidR="00641A3D" w:rsidRPr="000C2908" w:rsidRDefault="00641A3D" w:rsidP="0039481C">
            <w:pPr>
              <w:pStyle w:val="TableText"/>
              <w:rPr>
                <w:rFonts w:ascii="Georgia" w:hAnsi="Georgia"/>
              </w:rPr>
            </w:pPr>
            <w:r w:rsidRPr="000C2908">
              <w:rPr>
                <w:rFonts w:ascii="Georgia" w:hAnsi="Georgia"/>
              </w:rPr>
              <w:t>1.3.2 mall</w:t>
            </w:r>
          </w:p>
        </w:tc>
        <w:tc>
          <w:tcPr>
            <w:tcW w:w="992" w:type="dxa"/>
          </w:tcPr>
          <w:p w14:paraId="5D5CC374" w14:textId="77777777" w:rsidR="00641A3D" w:rsidRPr="000C2908" w:rsidRDefault="00641A3D" w:rsidP="0039481C">
            <w:pPr>
              <w:pStyle w:val="TableText"/>
              <w:rPr>
                <w:rFonts w:ascii="Georgia" w:hAnsi="Georgia"/>
                <w:highlight w:val="yellow"/>
              </w:rPr>
            </w:pPr>
          </w:p>
        </w:tc>
        <w:tc>
          <w:tcPr>
            <w:tcW w:w="1560" w:type="dxa"/>
          </w:tcPr>
          <w:p w14:paraId="4AC322CA" w14:textId="15888A2C" w:rsidR="00641A3D" w:rsidRPr="000C2908" w:rsidRDefault="00641A3D" w:rsidP="0039481C">
            <w:pPr>
              <w:pStyle w:val="TableText"/>
              <w:rPr>
                <w:rFonts w:ascii="Georgia" w:hAnsi="Georgia"/>
                <w:highlight w:val="yellow"/>
              </w:rPr>
            </w:pPr>
            <w:r w:rsidRPr="000C2908">
              <w:rPr>
                <w:rFonts w:ascii="Georgia" w:hAnsi="Georgia"/>
              </w:rPr>
              <w:t>2014-05-20</w:t>
            </w:r>
          </w:p>
        </w:tc>
        <w:tc>
          <w:tcPr>
            <w:tcW w:w="3260" w:type="dxa"/>
          </w:tcPr>
          <w:p w14:paraId="3B1A7D91" w14:textId="39FD8BBC" w:rsidR="00641A3D" w:rsidRPr="000C2908" w:rsidRDefault="00641A3D" w:rsidP="00641A3D">
            <w:pPr>
              <w:pStyle w:val="TableText"/>
              <w:tabs>
                <w:tab w:val="right" w:pos="3176"/>
              </w:tabs>
              <w:jc w:val="left"/>
              <w:rPr>
                <w:rFonts w:ascii="Georgia" w:hAnsi="Georgia"/>
                <w:highlight w:val="yellow"/>
              </w:rPr>
            </w:pPr>
            <w:r w:rsidRPr="000C2908">
              <w:rPr>
                <w:rFonts w:ascii="Georgia" w:hAnsi="Georgia"/>
              </w:rPr>
              <w:t>Rättat feltabeller efter genomlysning av krav kontra kontraktsinnehåll</w:t>
            </w:r>
          </w:p>
        </w:tc>
        <w:tc>
          <w:tcPr>
            <w:tcW w:w="1559" w:type="dxa"/>
          </w:tcPr>
          <w:p w14:paraId="025009E2" w14:textId="731CE67F" w:rsidR="00641A3D" w:rsidRPr="000C2908" w:rsidRDefault="00641A3D" w:rsidP="0039481C">
            <w:pPr>
              <w:pStyle w:val="TableText"/>
              <w:rPr>
                <w:rFonts w:ascii="Georgia" w:hAnsi="Georgia"/>
                <w:highlight w:val="yellow"/>
              </w:rPr>
            </w:pPr>
            <w:r w:rsidRPr="000C2908">
              <w:rPr>
                <w:rFonts w:ascii="Georgia" w:hAnsi="Georgia"/>
              </w:rPr>
              <w:t>Lennart Eriksson</w:t>
            </w:r>
          </w:p>
        </w:tc>
        <w:tc>
          <w:tcPr>
            <w:tcW w:w="1418" w:type="dxa"/>
          </w:tcPr>
          <w:p w14:paraId="5397CD49" w14:textId="77777777" w:rsidR="00641A3D" w:rsidRPr="000C2908" w:rsidRDefault="00641A3D" w:rsidP="0039481C">
            <w:pPr>
              <w:pStyle w:val="TableText"/>
              <w:rPr>
                <w:rFonts w:ascii="Georgia" w:hAnsi="Georgia"/>
              </w:rPr>
            </w:pPr>
          </w:p>
        </w:tc>
      </w:tr>
      <w:tr w:rsidR="000308E4" w:rsidRPr="000308E4" w14:paraId="6B727736" w14:textId="77777777" w:rsidTr="000C2908">
        <w:tc>
          <w:tcPr>
            <w:tcW w:w="1304" w:type="dxa"/>
          </w:tcPr>
          <w:p w14:paraId="56BF0D93" w14:textId="21544D0E" w:rsidR="000308E4" w:rsidRPr="000308E4" w:rsidRDefault="000308E4" w:rsidP="000308E4">
            <w:pPr>
              <w:pStyle w:val="TableText"/>
              <w:rPr>
                <w:rFonts w:ascii="Georgia" w:hAnsi="Georgia"/>
              </w:rPr>
            </w:pPr>
            <w:r>
              <w:rPr>
                <w:rFonts w:ascii="Georgia" w:hAnsi="Georgia"/>
              </w:rPr>
              <w:t>1.3.3. mall</w:t>
            </w:r>
          </w:p>
        </w:tc>
        <w:tc>
          <w:tcPr>
            <w:tcW w:w="992" w:type="dxa"/>
          </w:tcPr>
          <w:p w14:paraId="7A78AACC" w14:textId="77777777" w:rsidR="000308E4" w:rsidRPr="000308E4" w:rsidRDefault="000308E4" w:rsidP="0039481C">
            <w:pPr>
              <w:pStyle w:val="TableText"/>
              <w:rPr>
                <w:rFonts w:ascii="Georgia" w:hAnsi="Georgia"/>
              </w:rPr>
            </w:pPr>
          </w:p>
        </w:tc>
        <w:tc>
          <w:tcPr>
            <w:tcW w:w="1560" w:type="dxa"/>
          </w:tcPr>
          <w:p w14:paraId="023D519E" w14:textId="3A1CC975" w:rsidR="000308E4" w:rsidRPr="000308E4" w:rsidRDefault="000308E4" w:rsidP="0039481C">
            <w:pPr>
              <w:pStyle w:val="TableText"/>
              <w:rPr>
                <w:rFonts w:ascii="Georgia" w:hAnsi="Georgia"/>
              </w:rPr>
            </w:pPr>
            <w:r w:rsidRPr="000308E4">
              <w:rPr>
                <w:rFonts w:ascii="Georgia" w:hAnsi="Georgia"/>
              </w:rPr>
              <w:t>2014-08-07</w:t>
            </w:r>
          </w:p>
        </w:tc>
        <w:tc>
          <w:tcPr>
            <w:tcW w:w="3260" w:type="dxa"/>
          </w:tcPr>
          <w:p w14:paraId="0570D778" w14:textId="7D697042" w:rsidR="000308E4" w:rsidRPr="000308E4" w:rsidRDefault="000308E4" w:rsidP="000308E4">
            <w:pPr>
              <w:pStyle w:val="TableText"/>
              <w:tabs>
                <w:tab w:val="right" w:pos="3176"/>
              </w:tabs>
              <w:ind w:left="0"/>
              <w:rPr>
                <w:rFonts w:ascii="Georgia" w:hAnsi="Georgia"/>
              </w:rPr>
            </w:pPr>
            <w:r w:rsidRPr="000308E4">
              <w:rPr>
                <w:rFonts w:ascii="Georgia" w:hAnsi="Georgia"/>
              </w:rPr>
              <w:t xml:space="preserve">Rättat hantering av RC och datum. </w:t>
            </w:r>
          </w:p>
        </w:tc>
        <w:tc>
          <w:tcPr>
            <w:tcW w:w="1559" w:type="dxa"/>
          </w:tcPr>
          <w:p w14:paraId="5506CB7F" w14:textId="77FD2851" w:rsidR="000308E4" w:rsidRPr="0001564D" w:rsidRDefault="000308E4" w:rsidP="0039481C">
            <w:pPr>
              <w:pStyle w:val="TableText"/>
              <w:rPr>
                <w:rFonts w:ascii="Georgia" w:hAnsi="Georgia"/>
              </w:rPr>
            </w:pPr>
            <w:r w:rsidRPr="0001564D">
              <w:rPr>
                <w:rFonts w:ascii="Georgia" w:hAnsi="Georgia"/>
              </w:rPr>
              <w:t>Lennart Eriksson</w:t>
            </w:r>
          </w:p>
        </w:tc>
        <w:tc>
          <w:tcPr>
            <w:tcW w:w="1418" w:type="dxa"/>
          </w:tcPr>
          <w:p w14:paraId="00B99AC0" w14:textId="77777777" w:rsidR="000308E4" w:rsidRPr="000308E4" w:rsidRDefault="000308E4" w:rsidP="0039481C">
            <w:pPr>
              <w:pStyle w:val="TableText"/>
              <w:rPr>
                <w:rFonts w:ascii="Georgia" w:hAnsi="Georgia"/>
              </w:rPr>
            </w:pPr>
          </w:p>
        </w:tc>
      </w:tr>
      <w:tr w:rsidR="00E57C71" w:rsidRPr="000C2908" w14:paraId="650A7B75" w14:textId="77777777" w:rsidTr="000C2908">
        <w:tc>
          <w:tcPr>
            <w:tcW w:w="1304" w:type="dxa"/>
          </w:tcPr>
          <w:p w14:paraId="0C0F1417" w14:textId="2C89669E" w:rsidR="00E57C71" w:rsidRPr="0001564D" w:rsidRDefault="00E57C71" w:rsidP="000308E4">
            <w:pPr>
              <w:pStyle w:val="TableText"/>
              <w:rPr>
                <w:rFonts w:ascii="Georgia" w:hAnsi="Georgia"/>
              </w:rPr>
            </w:pPr>
            <w:r w:rsidRPr="0001564D">
              <w:rPr>
                <w:rFonts w:ascii="Georgia" w:hAnsi="Georgia"/>
              </w:rPr>
              <w:t>1.3.4 mall</w:t>
            </w:r>
          </w:p>
        </w:tc>
        <w:tc>
          <w:tcPr>
            <w:tcW w:w="992" w:type="dxa"/>
          </w:tcPr>
          <w:p w14:paraId="3982626A" w14:textId="77777777" w:rsidR="00E57C71" w:rsidRPr="000C2908" w:rsidRDefault="00E57C71" w:rsidP="0039481C">
            <w:pPr>
              <w:pStyle w:val="TableText"/>
              <w:rPr>
                <w:rFonts w:ascii="Georgia" w:hAnsi="Georgia"/>
                <w:highlight w:val="yellow"/>
              </w:rPr>
            </w:pPr>
          </w:p>
        </w:tc>
        <w:tc>
          <w:tcPr>
            <w:tcW w:w="1560" w:type="dxa"/>
          </w:tcPr>
          <w:p w14:paraId="5A064EDA" w14:textId="028FF47B" w:rsidR="00E57C71" w:rsidRPr="0001564D" w:rsidRDefault="00E57C71" w:rsidP="0039481C">
            <w:pPr>
              <w:pStyle w:val="TableText"/>
              <w:rPr>
                <w:rFonts w:ascii="Georgia" w:hAnsi="Georgia"/>
              </w:rPr>
            </w:pPr>
            <w:r w:rsidRPr="0001564D">
              <w:rPr>
                <w:rFonts w:ascii="Georgia" w:hAnsi="Georgia"/>
              </w:rPr>
              <w:t>2014-08-14</w:t>
            </w:r>
          </w:p>
        </w:tc>
        <w:tc>
          <w:tcPr>
            <w:tcW w:w="3260" w:type="dxa"/>
          </w:tcPr>
          <w:p w14:paraId="3F0BF2F0" w14:textId="693A3458" w:rsidR="00E57C71" w:rsidRPr="0001564D" w:rsidRDefault="00E57C71" w:rsidP="0001564D">
            <w:pPr>
              <w:pStyle w:val="TableText"/>
              <w:tabs>
                <w:tab w:val="right" w:pos="3176"/>
              </w:tabs>
              <w:rPr>
                <w:rFonts w:ascii="Georgia" w:hAnsi="Georgia"/>
              </w:rPr>
            </w:pPr>
            <w:r w:rsidRPr="0001564D">
              <w:rPr>
                <w:rFonts w:ascii="Georgia" w:hAnsi="Georgia"/>
              </w:rPr>
              <w:t>Rättat svensk benämning till Svenskt namn</w:t>
            </w:r>
          </w:p>
        </w:tc>
        <w:tc>
          <w:tcPr>
            <w:tcW w:w="1559" w:type="dxa"/>
          </w:tcPr>
          <w:p w14:paraId="4873B0B0" w14:textId="015CEEAA" w:rsidR="00E57C71" w:rsidRPr="0001564D" w:rsidRDefault="00E57C71" w:rsidP="0039481C">
            <w:pPr>
              <w:pStyle w:val="TableText"/>
              <w:rPr>
                <w:rFonts w:ascii="Georgia" w:hAnsi="Georgia"/>
              </w:rPr>
            </w:pPr>
            <w:r w:rsidRPr="0001564D">
              <w:rPr>
                <w:rFonts w:ascii="Georgia" w:hAnsi="Georgia"/>
              </w:rPr>
              <w:t>Lennart Eriksson</w:t>
            </w:r>
          </w:p>
        </w:tc>
        <w:tc>
          <w:tcPr>
            <w:tcW w:w="1418" w:type="dxa"/>
          </w:tcPr>
          <w:p w14:paraId="194E1F11" w14:textId="77777777" w:rsidR="00E57C71" w:rsidRPr="000C2908" w:rsidRDefault="00E57C71" w:rsidP="0039481C">
            <w:pPr>
              <w:pStyle w:val="TableText"/>
              <w:rPr>
                <w:rFonts w:ascii="Georgia" w:hAnsi="Georgia"/>
              </w:rPr>
            </w:pPr>
          </w:p>
        </w:tc>
      </w:tr>
      <w:tr w:rsidR="00D720D4" w:rsidRPr="000C2908" w14:paraId="367E3C20" w14:textId="77777777" w:rsidTr="000C2908">
        <w:tc>
          <w:tcPr>
            <w:tcW w:w="1304" w:type="dxa"/>
          </w:tcPr>
          <w:p w14:paraId="7084CBDB" w14:textId="4D170FCA" w:rsidR="00D720D4" w:rsidRDefault="00D720D4" w:rsidP="000308E4">
            <w:pPr>
              <w:pStyle w:val="TableText"/>
              <w:rPr>
                <w:rFonts w:ascii="Georgia" w:hAnsi="Georgia"/>
              </w:rPr>
            </w:pPr>
            <w:r>
              <w:rPr>
                <w:rFonts w:ascii="Georgia" w:hAnsi="Georgia"/>
              </w:rPr>
              <w:t>1.3.5</w:t>
            </w:r>
            <w:r w:rsidRPr="0001564D">
              <w:rPr>
                <w:rFonts w:ascii="Georgia" w:hAnsi="Georgia"/>
              </w:rPr>
              <w:t xml:space="preserve"> mall</w:t>
            </w:r>
          </w:p>
        </w:tc>
        <w:tc>
          <w:tcPr>
            <w:tcW w:w="992" w:type="dxa"/>
          </w:tcPr>
          <w:p w14:paraId="318D94E2" w14:textId="77777777" w:rsidR="00D720D4" w:rsidRPr="000C2908" w:rsidRDefault="00D720D4" w:rsidP="0039481C">
            <w:pPr>
              <w:pStyle w:val="TableText"/>
              <w:rPr>
                <w:rFonts w:ascii="Georgia" w:hAnsi="Georgia"/>
                <w:highlight w:val="yellow"/>
              </w:rPr>
            </w:pPr>
          </w:p>
        </w:tc>
        <w:tc>
          <w:tcPr>
            <w:tcW w:w="1560" w:type="dxa"/>
          </w:tcPr>
          <w:p w14:paraId="1F95738D" w14:textId="632BFCA6" w:rsidR="00D720D4" w:rsidRPr="0001564D" w:rsidRDefault="00D720D4" w:rsidP="0039481C">
            <w:pPr>
              <w:pStyle w:val="TableText"/>
              <w:rPr>
                <w:rFonts w:ascii="Georgia" w:hAnsi="Georgia"/>
              </w:rPr>
            </w:pPr>
            <w:r w:rsidRPr="0001564D">
              <w:rPr>
                <w:rFonts w:ascii="Georgia" w:hAnsi="Georgia"/>
              </w:rPr>
              <w:t>2014-08-1</w:t>
            </w:r>
            <w:r>
              <w:rPr>
                <w:rFonts w:ascii="Georgia" w:hAnsi="Georgia"/>
              </w:rPr>
              <w:t>5</w:t>
            </w:r>
          </w:p>
        </w:tc>
        <w:tc>
          <w:tcPr>
            <w:tcW w:w="3260" w:type="dxa"/>
          </w:tcPr>
          <w:p w14:paraId="437EACB5" w14:textId="19C24396" w:rsidR="00D720D4" w:rsidRPr="0001564D" w:rsidRDefault="00D720D4" w:rsidP="00D720D4">
            <w:pPr>
              <w:pStyle w:val="TableText"/>
              <w:tabs>
                <w:tab w:val="right" w:pos="3176"/>
              </w:tabs>
              <w:rPr>
                <w:rFonts w:ascii="Georgia" w:hAnsi="Georgia"/>
              </w:rPr>
            </w:pPr>
            <w:r w:rsidRPr="0001564D">
              <w:rPr>
                <w:rFonts w:ascii="Georgia" w:hAnsi="Georgia"/>
              </w:rPr>
              <w:t>Rättat</w:t>
            </w:r>
            <w:r>
              <w:rPr>
                <w:rFonts w:ascii="Georgia" w:hAnsi="Georgia"/>
              </w:rPr>
              <w:t xml:space="preserve"> versions variabel för att stämma med konfigurations-styrningen</w:t>
            </w:r>
          </w:p>
        </w:tc>
        <w:tc>
          <w:tcPr>
            <w:tcW w:w="1559" w:type="dxa"/>
          </w:tcPr>
          <w:p w14:paraId="6DB47657" w14:textId="6588E41B" w:rsidR="00D720D4" w:rsidRPr="0001564D" w:rsidRDefault="00D720D4" w:rsidP="0039481C">
            <w:pPr>
              <w:pStyle w:val="TableText"/>
              <w:rPr>
                <w:rFonts w:ascii="Georgia" w:hAnsi="Georgia"/>
              </w:rPr>
            </w:pPr>
            <w:r>
              <w:rPr>
                <w:rFonts w:ascii="Georgia" w:hAnsi="Georgia"/>
              </w:rPr>
              <w:t>Lennart Eriksson</w:t>
            </w:r>
          </w:p>
        </w:tc>
        <w:tc>
          <w:tcPr>
            <w:tcW w:w="1418" w:type="dxa"/>
          </w:tcPr>
          <w:p w14:paraId="3F2CD899" w14:textId="77777777" w:rsidR="00D720D4" w:rsidRPr="000C2908" w:rsidRDefault="00D720D4" w:rsidP="0039481C">
            <w:pPr>
              <w:pStyle w:val="TableText"/>
              <w:rPr>
                <w:rFonts w:ascii="Georgia" w:hAnsi="Georgia"/>
              </w:rPr>
            </w:pPr>
          </w:p>
        </w:tc>
      </w:tr>
      <w:tr w:rsidR="003D6708" w:rsidRPr="000C2908" w14:paraId="46EF8998" w14:textId="77777777" w:rsidTr="000C2908">
        <w:tc>
          <w:tcPr>
            <w:tcW w:w="1304" w:type="dxa"/>
          </w:tcPr>
          <w:p w14:paraId="7DA9B0E8" w14:textId="6E7E6B26" w:rsidR="003D6708" w:rsidRDefault="003D6708" w:rsidP="000308E4">
            <w:pPr>
              <w:pStyle w:val="TableText"/>
              <w:rPr>
                <w:rFonts w:ascii="Georgia" w:hAnsi="Georgia"/>
              </w:rPr>
            </w:pPr>
            <w:r>
              <w:rPr>
                <w:rFonts w:ascii="Georgia" w:hAnsi="Georgia"/>
              </w:rPr>
              <w:t>1.3.6 mall</w:t>
            </w:r>
          </w:p>
        </w:tc>
        <w:tc>
          <w:tcPr>
            <w:tcW w:w="992" w:type="dxa"/>
          </w:tcPr>
          <w:p w14:paraId="71F4A917" w14:textId="77777777" w:rsidR="003D6708" w:rsidRPr="000C2908" w:rsidRDefault="003D6708" w:rsidP="0039481C">
            <w:pPr>
              <w:pStyle w:val="TableText"/>
              <w:rPr>
                <w:rFonts w:ascii="Georgia" w:hAnsi="Georgia"/>
                <w:highlight w:val="yellow"/>
              </w:rPr>
            </w:pPr>
          </w:p>
        </w:tc>
        <w:tc>
          <w:tcPr>
            <w:tcW w:w="1560" w:type="dxa"/>
          </w:tcPr>
          <w:p w14:paraId="5207DE73" w14:textId="02E19655" w:rsidR="003D6708" w:rsidRPr="0001564D" w:rsidRDefault="003D6708" w:rsidP="0039481C">
            <w:pPr>
              <w:pStyle w:val="TableText"/>
              <w:rPr>
                <w:rFonts w:ascii="Georgia" w:hAnsi="Georgia"/>
              </w:rPr>
            </w:pPr>
            <w:r>
              <w:rPr>
                <w:rFonts w:ascii="Georgia" w:hAnsi="Georgia"/>
              </w:rPr>
              <w:t>2014-08-22</w:t>
            </w:r>
          </w:p>
        </w:tc>
        <w:tc>
          <w:tcPr>
            <w:tcW w:w="3260" w:type="dxa"/>
          </w:tcPr>
          <w:p w14:paraId="12EDCECD" w14:textId="013BC9D3" w:rsidR="003D6708" w:rsidRPr="0001564D" w:rsidRDefault="003D6708" w:rsidP="00D720D4">
            <w:pPr>
              <w:pStyle w:val="TableText"/>
              <w:tabs>
                <w:tab w:val="right" w:pos="3176"/>
              </w:tabs>
              <w:rPr>
                <w:rFonts w:ascii="Georgia" w:hAnsi="Georgia"/>
              </w:rPr>
            </w:pPr>
            <w:r w:rsidRPr="0001564D">
              <w:rPr>
                <w:rFonts w:ascii="Georgia" w:hAnsi="Georgia"/>
              </w:rPr>
              <w:t>Rättat</w:t>
            </w:r>
            <w:r>
              <w:rPr>
                <w:rFonts w:ascii="Georgia" w:hAnsi="Georgia"/>
              </w:rPr>
              <w:t xml:space="preserve"> webtext beskrivning.</w:t>
            </w:r>
          </w:p>
        </w:tc>
        <w:tc>
          <w:tcPr>
            <w:tcW w:w="1559" w:type="dxa"/>
          </w:tcPr>
          <w:p w14:paraId="48234CF6" w14:textId="6DBA533B" w:rsidR="003D6708" w:rsidRPr="0001564D" w:rsidRDefault="003D6708" w:rsidP="0039481C">
            <w:pPr>
              <w:pStyle w:val="TableText"/>
              <w:rPr>
                <w:rFonts w:ascii="Georgia" w:hAnsi="Georgia"/>
              </w:rPr>
            </w:pPr>
            <w:r>
              <w:rPr>
                <w:rFonts w:ascii="Georgia" w:hAnsi="Georgia"/>
              </w:rPr>
              <w:t>Lennart Eriksson</w:t>
            </w:r>
          </w:p>
        </w:tc>
        <w:tc>
          <w:tcPr>
            <w:tcW w:w="1418" w:type="dxa"/>
          </w:tcPr>
          <w:p w14:paraId="0D4C65F1" w14:textId="77777777" w:rsidR="003D6708" w:rsidRPr="000C2908" w:rsidRDefault="003D6708" w:rsidP="0039481C">
            <w:pPr>
              <w:pStyle w:val="TableText"/>
              <w:rPr>
                <w:rFonts w:ascii="Georgia" w:hAnsi="Georgia"/>
              </w:rPr>
            </w:pPr>
          </w:p>
        </w:tc>
      </w:tr>
      <w:tr w:rsidR="000512A9" w:rsidRPr="000C2908" w14:paraId="1526BA12" w14:textId="77777777" w:rsidTr="000C2908">
        <w:tc>
          <w:tcPr>
            <w:tcW w:w="1304" w:type="dxa"/>
          </w:tcPr>
          <w:p w14:paraId="46756D14" w14:textId="7D4614A9" w:rsidR="000512A9" w:rsidRDefault="000512A9" w:rsidP="000308E4">
            <w:pPr>
              <w:pStyle w:val="TableText"/>
              <w:rPr>
                <w:rFonts w:ascii="Georgia" w:hAnsi="Georgia"/>
              </w:rPr>
            </w:pPr>
            <w:r>
              <w:rPr>
                <w:rFonts w:ascii="Georgia" w:hAnsi="Georgia"/>
              </w:rPr>
              <w:t>1.3.7 mall</w:t>
            </w:r>
          </w:p>
        </w:tc>
        <w:tc>
          <w:tcPr>
            <w:tcW w:w="992" w:type="dxa"/>
          </w:tcPr>
          <w:p w14:paraId="21E67FAB" w14:textId="77777777" w:rsidR="000512A9" w:rsidRPr="000C2908" w:rsidRDefault="000512A9" w:rsidP="0039481C">
            <w:pPr>
              <w:pStyle w:val="TableText"/>
              <w:rPr>
                <w:rFonts w:ascii="Georgia" w:hAnsi="Georgia"/>
                <w:highlight w:val="yellow"/>
              </w:rPr>
            </w:pPr>
          </w:p>
        </w:tc>
        <w:tc>
          <w:tcPr>
            <w:tcW w:w="1560" w:type="dxa"/>
          </w:tcPr>
          <w:p w14:paraId="22BC9013" w14:textId="0493A0F8" w:rsidR="000512A9" w:rsidRPr="0001564D" w:rsidRDefault="000512A9" w:rsidP="0039481C">
            <w:pPr>
              <w:pStyle w:val="TableText"/>
              <w:rPr>
                <w:rFonts w:ascii="Georgia" w:hAnsi="Georgia"/>
              </w:rPr>
            </w:pPr>
            <w:r w:rsidRPr="0001564D">
              <w:rPr>
                <w:rFonts w:ascii="Georgia" w:hAnsi="Georgia"/>
              </w:rPr>
              <w:t>2014-08-</w:t>
            </w:r>
            <w:r>
              <w:rPr>
                <w:rFonts w:ascii="Georgia" w:hAnsi="Georgia"/>
              </w:rPr>
              <w:t>25</w:t>
            </w:r>
          </w:p>
        </w:tc>
        <w:tc>
          <w:tcPr>
            <w:tcW w:w="3260" w:type="dxa"/>
          </w:tcPr>
          <w:p w14:paraId="36EFF149" w14:textId="2E92EA17" w:rsidR="000512A9" w:rsidRDefault="000512A9" w:rsidP="003D6708">
            <w:pPr>
              <w:pStyle w:val="TableText"/>
              <w:tabs>
                <w:tab w:val="right" w:pos="3176"/>
              </w:tabs>
              <w:rPr>
                <w:rFonts w:ascii="Georgia" w:hAnsi="Georgia"/>
              </w:rPr>
            </w:pPr>
            <w:r w:rsidRPr="0001564D">
              <w:rPr>
                <w:rFonts w:ascii="Georgia" w:hAnsi="Georgia"/>
              </w:rPr>
              <w:t>Rättat</w:t>
            </w:r>
            <w:r>
              <w:rPr>
                <w:rFonts w:ascii="Georgia" w:hAnsi="Georgia"/>
              </w:rPr>
              <w:t xml:space="preserve"> svensknamn till egen rubrik. </w:t>
            </w:r>
          </w:p>
        </w:tc>
        <w:tc>
          <w:tcPr>
            <w:tcW w:w="1559" w:type="dxa"/>
          </w:tcPr>
          <w:p w14:paraId="2E0842D4" w14:textId="552B3D56" w:rsidR="000512A9" w:rsidRPr="0001564D" w:rsidRDefault="000512A9" w:rsidP="0039481C">
            <w:pPr>
              <w:pStyle w:val="TableText"/>
              <w:rPr>
                <w:rFonts w:ascii="Georgia" w:hAnsi="Georgia"/>
              </w:rPr>
            </w:pPr>
            <w:r w:rsidRPr="0001564D">
              <w:rPr>
                <w:rFonts w:ascii="Georgia" w:hAnsi="Georgia"/>
              </w:rPr>
              <w:t>Lennart Eriksson</w:t>
            </w:r>
          </w:p>
        </w:tc>
        <w:tc>
          <w:tcPr>
            <w:tcW w:w="1418" w:type="dxa"/>
          </w:tcPr>
          <w:p w14:paraId="0DF89988" w14:textId="77777777" w:rsidR="000512A9" w:rsidRPr="000C2908" w:rsidRDefault="000512A9" w:rsidP="0039481C">
            <w:pPr>
              <w:pStyle w:val="TableText"/>
              <w:rPr>
                <w:rFonts w:ascii="Georgia" w:hAnsi="Georgia"/>
              </w:rPr>
            </w:pPr>
          </w:p>
        </w:tc>
      </w:tr>
      <w:tr w:rsidR="000512A9" w:rsidRPr="000C2908" w14:paraId="02CCF9D6" w14:textId="77777777" w:rsidTr="000C2908">
        <w:tc>
          <w:tcPr>
            <w:tcW w:w="1304" w:type="dxa"/>
          </w:tcPr>
          <w:p w14:paraId="6A5429F9" w14:textId="0C9934C0" w:rsidR="000512A9" w:rsidRDefault="000512A9" w:rsidP="000308E4">
            <w:pPr>
              <w:pStyle w:val="TableText"/>
              <w:rPr>
                <w:rFonts w:ascii="Georgia" w:hAnsi="Georgia"/>
              </w:rPr>
            </w:pPr>
            <w:r>
              <w:rPr>
                <w:rFonts w:ascii="Georgia" w:hAnsi="Georgia"/>
              </w:rPr>
              <w:t>1.3.8 mall</w:t>
            </w:r>
          </w:p>
        </w:tc>
        <w:tc>
          <w:tcPr>
            <w:tcW w:w="992" w:type="dxa"/>
          </w:tcPr>
          <w:p w14:paraId="39DB1631" w14:textId="77777777" w:rsidR="000512A9" w:rsidRPr="000C2908" w:rsidRDefault="000512A9" w:rsidP="0039481C">
            <w:pPr>
              <w:pStyle w:val="TableText"/>
              <w:rPr>
                <w:rFonts w:ascii="Georgia" w:hAnsi="Georgia"/>
                <w:highlight w:val="yellow"/>
              </w:rPr>
            </w:pPr>
          </w:p>
        </w:tc>
        <w:tc>
          <w:tcPr>
            <w:tcW w:w="1560" w:type="dxa"/>
          </w:tcPr>
          <w:p w14:paraId="24EF1C63" w14:textId="798DD05B" w:rsidR="000512A9" w:rsidRPr="0001564D" w:rsidRDefault="000512A9" w:rsidP="0039481C">
            <w:pPr>
              <w:pStyle w:val="TableText"/>
              <w:rPr>
                <w:rFonts w:ascii="Georgia" w:hAnsi="Georgia"/>
              </w:rPr>
            </w:pPr>
            <w:r>
              <w:rPr>
                <w:rFonts w:ascii="Georgia" w:hAnsi="Georgia"/>
              </w:rPr>
              <w:t>2014-08-26</w:t>
            </w:r>
          </w:p>
        </w:tc>
        <w:tc>
          <w:tcPr>
            <w:tcW w:w="3260" w:type="dxa"/>
          </w:tcPr>
          <w:p w14:paraId="0420B97E" w14:textId="0F6A72BC" w:rsidR="000512A9" w:rsidRPr="0001564D" w:rsidRDefault="000512A9" w:rsidP="007D7250">
            <w:pPr>
              <w:pStyle w:val="TableText"/>
              <w:tabs>
                <w:tab w:val="right" w:pos="3176"/>
              </w:tabs>
              <w:jc w:val="left"/>
              <w:rPr>
                <w:rFonts w:ascii="Georgia" w:hAnsi="Georgia"/>
              </w:rPr>
            </w:pPr>
            <w:r>
              <w:rPr>
                <w:rFonts w:ascii="Georgia" w:hAnsi="Georgia"/>
              </w:rPr>
              <w:t>Tagit bort ruta för personer som deltagit.</w:t>
            </w:r>
            <w:r w:rsidR="0028759B">
              <w:rPr>
                <w:rFonts w:ascii="Georgia" w:hAnsi="Georgia"/>
              </w:rPr>
              <w:t xml:space="preserve"> Lagt italic på svart text. </w:t>
            </w:r>
            <w:r w:rsidR="000F72A4">
              <w:rPr>
                <w:rFonts w:ascii="Georgia" w:hAnsi="Georgia"/>
              </w:rPr>
              <w:t>Byt ut några gulmarkerade texter ti</w:t>
            </w:r>
            <w:r w:rsidR="007D7250">
              <w:rPr>
                <w:rFonts w:ascii="Georgia" w:hAnsi="Georgia"/>
              </w:rPr>
              <w:t>l</w:t>
            </w:r>
            <w:r w:rsidR="000F72A4">
              <w:rPr>
                <w:rFonts w:ascii="Georgia" w:hAnsi="Georgia"/>
              </w:rPr>
              <w:t xml:space="preserve">l blåtext. </w:t>
            </w:r>
            <w:r w:rsidR="007D7250">
              <w:rPr>
                <w:rFonts w:ascii="Georgia" w:hAnsi="Georgia"/>
              </w:rPr>
              <w:t xml:space="preserve">Gått igenom variabelnamn. </w:t>
            </w:r>
          </w:p>
        </w:tc>
        <w:tc>
          <w:tcPr>
            <w:tcW w:w="1559" w:type="dxa"/>
          </w:tcPr>
          <w:p w14:paraId="7678BABC" w14:textId="2D824495" w:rsidR="000512A9" w:rsidRPr="0001564D" w:rsidRDefault="000512A9" w:rsidP="0039481C">
            <w:pPr>
              <w:pStyle w:val="TableText"/>
              <w:rPr>
                <w:rFonts w:ascii="Georgia" w:hAnsi="Georgia"/>
              </w:rPr>
            </w:pPr>
            <w:r>
              <w:rPr>
                <w:rFonts w:ascii="Georgia" w:hAnsi="Georgia"/>
              </w:rPr>
              <w:t>Lennart Eriksson</w:t>
            </w:r>
          </w:p>
        </w:tc>
        <w:tc>
          <w:tcPr>
            <w:tcW w:w="1418" w:type="dxa"/>
          </w:tcPr>
          <w:p w14:paraId="10A0C5B2" w14:textId="77777777" w:rsidR="000512A9" w:rsidRPr="000C2908" w:rsidRDefault="000512A9" w:rsidP="0039481C">
            <w:pPr>
              <w:pStyle w:val="TableText"/>
              <w:rPr>
                <w:rFonts w:ascii="Georgia" w:hAnsi="Georgia"/>
              </w:rPr>
            </w:pPr>
          </w:p>
        </w:tc>
      </w:tr>
      <w:tr w:rsidR="000512A9" w:rsidRPr="001A3AC5" w14:paraId="1378AC36" w14:textId="77777777" w:rsidTr="000C2908">
        <w:tc>
          <w:tcPr>
            <w:tcW w:w="1304" w:type="dxa"/>
          </w:tcPr>
          <w:p w14:paraId="45B2333E" w14:textId="061619F4" w:rsidR="000512A9" w:rsidRPr="0001564D" w:rsidRDefault="008055D7" w:rsidP="000308E4">
            <w:pPr>
              <w:pStyle w:val="TableText"/>
              <w:rPr>
                <w:rFonts w:ascii="Georgia" w:hAnsi="Georgia"/>
              </w:rPr>
            </w:pPr>
            <w:r>
              <w:rPr>
                <w:rFonts w:ascii="Georgia" w:hAnsi="Georgia"/>
              </w:rPr>
              <w:t>1.3.9 mall</w:t>
            </w:r>
          </w:p>
        </w:tc>
        <w:tc>
          <w:tcPr>
            <w:tcW w:w="992" w:type="dxa"/>
          </w:tcPr>
          <w:p w14:paraId="6064A345" w14:textId="77777777" w:rsidR="000512A9" w:rsidRPr="001A3AC5" w:rsidRDefault="000512A9" w:rsidP="0039481C">
            <w:pPr>
              <w:pStyle w:val="TableText"/>
              <w:rPr>
                <w:rFonts w:ascii="Georgia" w:hAnsi="Georgia"/>
              </w:rPr>
            </w:pPr>
          </w:p>
        </w:tc>
        <w:tc>
          <w:tcPr>
            <w:tcW w:w="1560" w:type="dxa"/>
          </w:tcPr>
          <w:p w14:paraId="0FD86E6D" w14:textId="18EE4F87" w:rsidR="000512A9" w:rsidRPr="001A3AC5" w:rsidRDefault="008055D7" w:rsidP="0039481C">
            <w:pPr>
              <w:pStyle w:val="TableText"/>
              <w:rPr>
                <w:rFonts w:ascii="Georgia" w:hAnsi="Georgia"/>
              </w:rPr>
            </w:pPr>
            <w:r w:rsidRPr="008055D7">
              <w:rPr>
                <w:rFonts w:ascii="Georgia" w:hAnsi="Georgia"/>
              </w:rPr>
              <w:t>2014-09-01</w:t>
            </w:r>
          </w:p>
        </w:tc>
        <w:tc>
          <w:tcPr>
            <w:tcW w:w="3260" w:type="dxa"/>
          </w:tcPr>
          <w:p w14:paraId="7D1115B3" w14:textId="3E064F3B" w:rsidR="000512A9" w:rsidRPr="001A3AC5" w:rsidRDefault="008055D7" w:rsidP="001A3AC5">
            <w:pPr>
              <w:pStyle w:val="TableText"/>
              <w:rPr>
                <w:rFonts w:ascii="Georgia" w:hAnsi="Georgia"/>
              </w:rPr>
            </w:pPr>
            <w:r w:rsidRPr="008055D7">
              <w:rPr>
                <w:rFonts w:ascii="Georgia" w:hAnsi="Georgia"/>
              </w:rPr>
              <w:t>Bytt</w:t>
            </w:r>
            <w:r>
              <w:rPr>
                <w:rFonts w:ascii="Georgia" w:hAnsi="Georgia"/>
              </w:rPr>
              <w:t xml:space="preserve"> ord till domännamn i.st.f. ver</w:t>
            </w:r>
            <w:r w:rsidRPr="008055D7">
              <w:rPr>
                <w:rFonts w:ascii="Georgia" w:hAnsi="Georgia"/>
              </w:rPr>
              <w:t xml:space="preserve">sion itexten. </w:t>
            </w:r>
          </w:p>
        </w:tc>
        <w:tc>
          <w:tcPr>
            <w:tcW w:w="1559" w:type="dxa"/>
          </w:tcPr>
          <w:p w14:paraId="137A6685" w14:textId="131A72F6" w:rsidR="000512A9" w:rsidRPr="0001564D" w:rsidRDefault="008055D7" w:rsidP="0039481C">
            <w:pPr>
              <w:pStyle w:val="TableText"/>
              <w:rPr>
                <w:rFonts w:ascii="Georgia" w:hAnsi="Georgia"/>
              </w:rPr>
            </w:pPr>
            <w:r>
              <w:rPr>
                <w:rFonts w:ascii="Georgia" w:hAnsi="Georgia"/>
              </w:rPr>
              <w:t>Lennart Eriksson</w:t>
            </w:r>
          </w:p>
        </w:tc>
        <w:tc>
          <w:tcPr>
            <w:tcW w:w="1418" w:type="dxa"/>
          </w:tcPr>
          <w:p w14:paraId="59BBC4C5" w14:textId="77777777" w:rsidR="000512A9" w:rsidRPr="000C2908" w:rsidRDefault="000512A9" w:rsidP="0039481C">
            <w:pPr>
              <w:pStyle w:val="TableText"/>
              <w:rPr>
                <w:rFonts w:ascii="Georgia" w:hAnsi="Georgia"/>
              </w:rPr>
            </w:pPr>
          </w:p>
        </w:tc>
      </w:tr>
      <w:tr w:rsidR="003E151C" w:rsidRPr="001A3AC5" w14:paraId="129EB5D9" w14:textId="77777777" w:rsidTr="000C2908">
        <w:tc>
          <w:tcPr>
            <w:tcW w:w="1304" w:type="dxa"/>
          </w:tcPr>
          <w:p w14:paraId="01924E91" w14:textId="74FDAC04" w:rsidR="003E151C" w:rsidRPr="001A3AC5" w:rsidRDefault="003E151C" w:rsidP="003E151C">
            <w:pPr>
              <w:pStyle w:val="TableText"/>
              <w:rPr>
                <w:rFonts w:ascii="Georgia" w:hAnsi="Georgia"/>
              </w:rPr>
            </w:pPr>
            <w:r w:rsidRPr="001A3AC5">
              <w:rPr>
                <w:rFonts w:ascii="Georgia" w:hAnsi="Georgia"/>
              </w:rPr>
              <w:t>2.0.0RC_2</w:t>
            </w:r>
          </w:p>
        </w:tc>
        <w:tc>
          <w:tcPr>
            <w:tcW w:w="992" w:type="dxa"/>
          </w:tcPr>
          <w:p w14:paraId="64DCBB02" w14:textId="6773C820" w:rsidR="003E151C" w:rsidRPr="001A3AC5" w:rsidRDefault="003E151C" w:rsidP="003E151C">
            <w:pPr>
              <w:pStyle w:val="TableText"/>
              <w:rPr>
                <w:rFonts w:ascii="Georgia" w:hAnsi="Georgia"/>
              </w:rPr>
            </w:pPr>
            <w:r w:rsidRPr="001A3AC5">
              <w:rPr>
                <w:rFonts w:ascii="Georgia" w:hAnsi="Georgia"/>
              </w:rPr>
              <w:t>PA1</w:t>
            </w:r>
          </w:p>
        </w:tc>
        <w:tc>
          <w:tcPr>
            <w:tcW w:w="1560" w:type="dxa"/>
          </w:tcPr>
          <w:p w14:paraId="02FF2D9F" w14:textId="7F869281" w:rsidR="003E151C" w:rsidRPr="001A3AC5" w:rsidRDefault="003E151C" w:rsidP="003E151C">
            <w:pPr>
              <w:pStyle w:val="TableText"/>
              <w:rPr>
                <w:rFonts w:ascii="Georgia" w:hAnsi="Georgia"/>
              </w:rPr>
            </w:pPr>
            <w:r w:rsidRPr="001A3AC5">
              <w:rPr>
                <w:rFonts w:ascii="Georgia" w:hAnsi="Georgia"/>
              </w:rPr>
              <w:t>2014-03-26</w:t>
            </w:r>
          </w:p>
        </w:tc>
        <w:tc>
          <w:tcPr>
            <w:tcW w:w="3260" w:type="dxa"/>
          </w:tcPr>
          <w:p w14:paraId="1285EF4D" w14:textId="2C7FAE19" w:rsidR="003E151C" w:rsidRPr="001A3AC5" w:rsidRDefault="003E151C" w:rsidP="001A3AC5">
            <w:pPr>
              <w:pStyle w:val="TableText"/>
              <w:rPr>
                <w:rFonts w:ascii="Georgia" w:hAnsi="Georgia"/>
              </w:rPr>
            </w:pPr>
            <w:r w:rsidRPr="001A3AC5">
              <w:rPr>
                <w:rFonts w:ascii="Georgia" w:hAnsi="Georgia"/>
              </w:rPr>
              <w:t>Första version</w:t>
            </w:r>
          </w:p>
        </w:tc>
        <w:tc>
          <w:tcPr>
            <w:tcW w:w="1559" w:type="dxa"/>
          </w:tcPr>
          <w:p w14:paraId="373A1BD7" w14:textId="691BCC55" w:rsidR="003E151C" w:rsidRPr="001A3AC5" w:rsidRDefault="003E151C" w:rsidP="003E151C">
            <w:pPr>
              <w:pStyle w:val="TableText"/>
              <w:rPr>
                <w:rFonts w:ascii="Georgia" w:hAnsi="Georgia"/>
              </w:rPr>
            </w:pPr>
            <w:r w:rsidRPr="001A3AC5">
              <w:rPr>
                <w:rFonts w:ascii="Georgia" w:hAnsi="Georgia"/>
              </w:rPr>
              <w:t>Marco de Luca, HSF invånartjänster</w:t>
            </w:r>
          </w:p>
        </w:tc>
        <w:tc>
          <w:tcPr>
            <w:tcW w:w="1418" w:type="dxa"/>
          </w:tcPr>
          <w:p w14:paraId="4B4AE0CB" w14:textId="77777777" w:rsidR="003E151C" w:rsidRPr="000C2908" w:rsidRDefault="003E151C" w:rsidP="003E151C">
            <w:pPr>
              <w:pStyle w:val="TableText"/>
              <w:rPr>
                <w:rFonts w:ascii="Georgia" w:hAnsi="Georgia"/>
              </w:rPr>
            </w:pPr>
          </w:p>
        </w:tc>
      </w:tr>
      <w:tr w:rsidR="003E151C" w:rsidRPr="001A3AC5" w14:paraId="55D1BBE2" w14:textId="77777777" w:rsidTr="000C2908">
        <w:tc>
          <w:tcPr>
            <w:tcW w:w="1304" w:type="dxa"/>
          </w:tcPr>
          <w:p w14:paraId="5A5C22F7" w14:textId="6A7ABF14" w:rsidR="003E151C" w:rsidRPr="001A3AC5" w:rsidRDefault="003E151C" w:rsidP="003E151C">
            <w:pPr>
              <w:pStyle w:val="TableText"/>
              <w:rPr>
                <w:rFonts w:ascii="Georgia" w:hAnsi="Georgia"/>
              </w:rPr>
            </w:pPr>
            <w:r w:rsidRPr="001A3AC5">
              <w:rPr>
                <w:rFonts w:ascii="Georgia" w:hAnsi="Georgia"/>
              </w:rPr>
              <w:t>2.0.0RC_2</w:t>
            </w:r>
          </w:p>
        </w:tc>
        <w:tc>
          <w:tcPr>
            <w:tcW w:w="992" w:type="dxa"/>
          </w:tcPr>
          <w:p w14:paraId="1BB64236" w14:textId="0201592E" w:rsidR="003E151C" w:rsidRPr="001A3AC5" w:rsidRDefault="003E151C" w:rsidP="003E151C">
            <w:pPr>
              <w:pStyle w:val="TableText"/>
              <w:rPr>
                <w:rFonts w:ascii="Georgia" w:hAnsi="Georgia"/>
              </w:rPr>
            </w:pPr>
            <w:r w:rsidRPr="001A3AC5">
              <w:rPr>
                <w:rFonts w:ascii="Georgia" w:hAnsi="Georgia"/>
              </w:rPr>
              <w:t>PA2</w:t>
            </w:r>
          </w:p>
        </w:tc>
        <w:tc>
          <w:tcPr>
            <w:tcW w:w="1560" w:type="dxa"/>
          </w:tcPr>
          <w:p w14:paraId="3A16DB59" w14:textId="08C6F74E" w:rsidR="003E151C" w:rsidRPr="001A3AC5" w:rsidRDefault="003E151C" w:rsidP="003E151C">
            <w:pPr>
              <w:pStyle w:val="TableText"/>
              <w:rPr>
                <w:rFonts w:ascii="Georgia" w:hAnsi="Georgia"/>
              </w:rPr>
            </w:pPr>
            <w:r w:rsidRPr="001A3AC5">
              <w:rPr>
                <w:rFonts w:ascii="Georgia" w:hAnsi="Georgia"/>
              </w:rPr>
              <w:t>2014-04-28</w:t>
            </w:r>
          </w:p>
        </w:tc>
        <w:tc>
          <w:tcPr>
            <w:tcW w:w="3260" w:type="dxa"/>
          </w:tcPr>
          <w:p w14:paraId="19E9B4FC" w14:textId="540A2AA7" w:rsidR="003E151C" w:rsidRPr="001A3AC5" w:rsidRDefault="003E151C" w:rsidP="001A3AC5">
            <w:pPr>
              <w:pStyle w:val="TableText"/>
              <w:rPr>
                <w:rFonts w:ascii="Georgia" w:hAnsi="Georgia"/>
              </w:rPr>
            </w:pPr>
            <w:r w:rsidRPr="001A3AC5">
              <w:rPr>
                <w:rFonts w:ascii="Georgia" w:hAnsi="Georgia"/>
              </w:rPr>
              <w:t>Smärre textkorrigeringar och några frågetecken (se kommentarer i dokumentet)</w:t>
            </w:r>
          </w:p>
        </w:tc>
        <w:tc>
          <w:tcPr>
            <w:tcW w:w="1559" w:type="dxa"/>
          </w:tcPr>
          <w:p w14:paraId="35D0DE3F" w14:textId="251325CC" w:rsidR="003E151C" w:rsidRPr="001A3AC5" w:rsidRDefault="003E151C" w:rsidP="003E151C">
            <w:pPr>
              <w:pStyle w:val="TableText"/>
              <w:rPr>
                <w:rFonts w:ascii="Georgia" w:hAnsi="Georgia"/>
              </w:rPr>
            </w:pPr>
            <w:r w:rsidRPr="001A3AC5">
              <w:rPr>
                <w:rFonts w:ascii="Georgia" w:hAnsi="Georgia"/>
              </w:rPr>
              <w:t>Jarno Nieminen</w:t>
            </w:r>
          </w:p>
        </w:tc>
        <w:tc>
          <w:tcPr>
            <w:tcW w:w="1418" w:type="dxa"/>
          </w:tcPr>
          <w:p w14:paraId="28EAE14B" w14:textId="77777777" w:rsidR="003E151C" w:rsidRPr="000C2908" w:rsidRDefault="003E151C" w:rsidP="003E151C">
            <w:pPr>
              <w:pStyle w:val="TableText"/>
              <w:rPr>
                <w:rFonts w:ascii="Georgia" w:hAnsi="Georgia"/>
              </w:rPr>
            </w:pPr>
          </w:p>
        </w:tc>
      </w:tr>
      <w:tr w:rsidR="003E151C" w:rsidRPr="001A3AC5" w14:paraId="09A492F7" w14:textId="77777777" w:rsidTr="000C2908">
        <w:tc>
          <w:tcPr>
            <w:tcW w:w="1304" w:type="dxa"/>
          </w:tcPr>
          <w:p w14:paraId="00D22F0D" w14:textId="6A9DC532" w:rsidR="003E151C" w:rsidRPr="001A3AC5" w:rsidRDefault="003E151C" w:rsidP="003E151C">
            <w:pPr>
              <w:pStyle w:val="TableText"/>
              <w:rPr>
                <w:rFonts w:ascii="Georgia" w:hAnsi="Georgia"/>
              </w:rPr>
            </w:pPr>
            <w:r w:rsidRPr="001A3AC5">
              <w:rPr>
                <w:rFonts w:ascii="Georgia" w:hAnsi="Georgia"/>
              </w:rPr>
              <w:fldChar w:fldCharType="begin"/>
            </w:r>
            <w:r w:rsidRPr="001A3AC5">
              <w:rPr>
                <w:rFonts w:ascii="Georgia" w:hAnsi="Georgia"/>
              </w:rPr>
              <w:instrText xml:space="preserve"> DOCPROPERTY  "version1" \* MERGEFORMAT </w:instrText>
            </w:r>
            <w:r w:rsidRPr="001A3AC5">
              <w:rPr>
                <w:rFonts w:ascii="Georgia" w:hAnsi="Georgia"/>
              </w:rPr>
              <w:fldChar w:fldCharType="separate"/>
            </w:r>
            <w:r w:rsidRPr="001A3AC5">
              <w:rPr>
                <w:rFonts w:ascii="Georgia" w:hAnsi="Georgia"/>
              </w:rPr>
              <w:t>2</w:t>
            </w:r>
            <w:r w:rsidRPr="001A3AC5">
              <w:rPr>
                <w:rFonts w:ascii="Georgia" w:hAnsi="Georgia"/>
              </w:rPr>
              <w:fldChar w:fldCharType="end"/>
            </w:r>
            <w:r w:rsidRPr="0026766E">
              <w:rPr>
                <w:rFonts w:ascii="Georgia" w:hAnsi="Georgia"/>
              </w:rPr>
              <w:t>.</w:t>
            </w:r>
            <w:r w:rsidRPr="001A3AC5">
              <w:rPr>
                <w:rFonts w:ascii="Georgia" w:hAnsi="Georgia"/>
              </w:rPr>
              <w:fldChar w:fldCharType="begin"/>
            </w:r>
            <w:r w:rsidRPr="001A3AC5">
              <w:rPr>
                <w:rFonts w:ascii="Georgia" w:hAnsi="Georgia"/>
              </w:rPr>
              <w:instrText xml:space="preserve"> DOCPROPERTY "version2" \* MERGEFORMAT </w:instrText>
            </w:r>
            <w:r w:rsidRPr="001A3AC5">
              <w:rPr>
                <w:rFonts w:ascii="Georgia" w:hAnsi="Georgia"/>
              </w:rPr>
              <w:fldChar w:fldCharType="separate"/>
            </w:r>
            <w:r w:rsidRPr="001A3AC5">
              <w:rPr>
                <w:rFonts w:ascii="Georgia" w:hAnsi="Georgia"/>
              </w:rPr>
              <w:t>0</w:t>
            </w:r>
            <w:r w:rsidRPr="001A3AC5">
              <w:rPr>
                <w:rFonts w:ascii="Georgia" w:hAnsi="Georgia"/>
              </w:rPr>
              <w:fldChar w:fldCharType="end"/>
            </w:r>
            <w:r w:rsidRPr="0026766E">
              <w:rPr>
                <w:rFonts w:ascii="Georgia" w:hAnsi="Georgia"/>
              </w:rPr>
              <w:t>.</w:t>
            </w:r>
            <w:r w:rsidRPr="001A3AC5">
              <w:rPr>
                <w:rFonts w:ascii="Georgia" w:hAnsi="Georgia"/>
              </w:rPr>
              <w:fldChar w:fldCharType="begin"/>
            </w:r>
            <w:r w:rsidRPr="001A3AC5">
              <w:rPr>
                <w:rFonts w:ascii="Georgia" w:hAnsi="Georgia"/>
              </w:rPr>
              <w:instrText xml:space="preserve"> DOCPROPERTY "version3" \* MERGEFORMAT </w:instrText>
            </w:r>
            <w:r w:rsidRPr="001A3AC5">
              <w:rPr>
                <w:rFonts w:ascii="Georgia" w:hAnsi="Georgia"/>
              </w:rPr>
              <w:fldChar w:fldCharType="separate"/>
            </w:r>
            <w:r w:rsidRPr="001A3AC5">
              <w:rPr>
                <w:rFonts w:ascii="Georgia" w:hAnsi="Georgia"/>
              </w:rPr>
              <w:t>0</w:t>
            </w:r>
            <w:r w:rsidRPr="001A3AC5">
              <w:rPr>
                <w:rFonts w:ascii="Georgia" w:hAnsi="Georgia"/>
              </w:rPr>
              <w:fldChar w:fldCharType="end"/>
            </w:r>
            <w:r w:rsidRPr="001A3AC5">
              <w:rPr>
                <w:rFonts w:ascii="Georgia" w:hAnsi="Georgia"/>
              </w:rPr>
              <w:fldChar w:fldCharType="begin"/>
            </w:r>
            <w:r w:rsidRPr="001A3AC5">
              <w:rPr>
                <w:rFonts w:ascii="Georgia" w:hAnsi="Georgia"/>
              </w:rPr>
              <w:instrText xml:space="preserve"> DOCPROPERTY "rc" \* MERGEFORMAT </w:instrText>
            </w:r>
            <w:r w:rsidRPr="001A3AC5">
              <w:rPr>
                <w:rFonts w:ascii="Georgia" w:hAnsi="Georgia"/>
              </w:rPr>
              <w:fldChar w:fldCharType="separate"/>
            </w:r>
            <w:r w:rsidRPr="001A3AC5">
              <w:rPr>
                <w:rFonts w:ascii="Georgia" w:hAnsi="Georgia"/>
              </w:rPr>
              <w:t>RC_3</w:t>
            </w:r>
            <w:r w:rsidRPr="001A3AC5">
              <w:rPr>
                <w:rFonts w:ascii="Georgia" w:hAnsi="Georgia"/>
              </w:rPr>
              <w:fldChar w:fldCharType="end"/>
            </w:r>
          </w:p>
        </w:tc>
        <w:tc>
          <w:tcPr>
            <w:tcW w:w="992" w:type="dxa"/>
          </w:tcPr>
          <w:p w14:paraId="1A63C5A4" w14:textId="41A2F0F2" w:rsidR="003E151C" w:rsidRPr="001A3AC5" w:rsidRDefault="003E151C" w:rsidP="003E151C">
            <w:pPr>
              <w:pStyle w:val="TableText"/>
              <w:rPr>
                <w:rFonts w:ascii="Georgia" w:hAnsi="Georgia"/>
              </w:rPr>
            </w:pPr>
            <w:r w:rsidRPr="0026766E">
              <w:rPr>
                <w:rFonts w:ascii="Georgia" w:hAnsi="Georgia"/>
              </w:rPr>
              <w:t>PA1</w:t>
            </w:r>
          </w:p>
        </w:tc>
        <w:tc>
          <w:tcPr>
            <w:tcW w:w="1560" w:type="dxa"/>
          </w:tcPr>
          <w:p w14:paraId="00A1D5BD" w14:textId="23024F54" w:rsidR="003E151C" w:rsidRPr="001A3AC5" w:rsidRDefault="003E151C" w:rsidP="003E151C">
            <w:pPr>
              <w:pStyle w:val="TableText"/>
              <w:rPr>
                <w:rFonts w:ascii="Georgia" w:hAnsi="Georgia"/>
              </w:rPr>
            </w:pPr>
            <w:r w:rsidRPr="0026766E">
              <w:rPr>
                <w:rFonts w:ascii="Georgia" w:hAnsi="Georgia"/>
              </w:rPr>
              <w:t>2014-06-11</w:t>
            </w:r>
          </w:p>
        </w:tc>
        <w:tc>
          <w:tcPr>
            <w:tcW w:w="3260" w:type="dxa"/>
          </w:tcPr>
          <w:p w14:paraId="5B915244" w14:textId="2AAA1412" w:rsidR="003E151C" w:rsidRPr="001A3AC5" w:rsidRDefault="003E151C" w:rsidP="001A3AC5">
            <w:pPr>
              <w:pStyle w:val="TableText"/>
              <w:rPr>
                <w:rFonts w:ascii="Georgia" w:hAnsi="Georgia"/>
              </w:rPr>
            </w:pPr>
            <w:r w:rsidRPr="0026766E">
              <w:rPr>
                <w:rFonts w:ascii="Georgia" w:hAnsi="Georgia"/>
              </w:rPr>
              <w:t>Ny dokumentmall samt ändringar baserat på kommentarer från arkitekturledningens granskning</w:t>
            </w:r>
          </w:p>
        </w:tc>
        <w:tc>
          <w:tcPr>
            <w:tcW w:w="1559" w:type="dxa"/>
          </w:tcPr>
          <w:p w14:paraId="710DEF67" w14:textId="59D0C61D" w:rsidR="003E151C" w:rsidRPr="001A3AC5" w:rsidRDefault="003E151C" w:rsidP="003E151C">
            <w:pPr>
              <w:pStyle w:val="TableText"/>
              <w:rPr>
                <w:rFonts w:ascii="Georgia" w:hAnsi="Georgia"/>
              </w:rPr>
            </w:pPr>
            <w:r w:rsidRPr="0026766E">
              <w:rPr>
                <w:rFonts w:ascii="Georgia" w:hAnsi="Georgia"/>
              </w:rPr>
              <w:t>Jarno Nieminen</w:t>
            </w:r>
            <w:r>
              <w:rPr>
                <w:rFonts w:ascii="Georgia" w:hAnsi="Georgia"/>
              </w:rPr>
              <w:t>,</w:t>
            </w:r>
            <w:r w:rsidRPr="0026766E">
              <w:rPr>
                <w:rFonts w:ascii="Georgia" w:hAnsi="Georgia"/>
              </w:rPr>
              <w:t xml:space="preserve"> </w:t>
            </w:r>
            <w:r>
              <w:rPr>
                <w:rFonts w:ascii="Georgia" w:hAnsi="Georgia"/>
              </w:rPr>
              <w:t>HSf i</w:t>
            </w:r>
            <w:r w:rsidRPr="0026766E">
              <w:rPr>
                <w:rFonts w:ascii="Georgia" w:hAnsi="Georgia"/>
              </w:rPr>
              <w:t>nvånartjänster</w:t>
            </w:r>
          </w:p>
        </w:tc>
        <w:tc>
          <w:tcPr>
            <w:tcW w:w="1418" w:type="dxa"/>
          </w:tcPr>
          <w:p w14:paraId="3EA6374E" w14:textId="77777777" w:rsidR="003E151C" w:rsidRPr="000C2908" w:rsidRDefault="003E151C" w:rsidP="003E151C">
            <w:pPr>
              <w:pStyle w:val="TableText"/>
              <w:rPr>
                <w:rFonts w:ascii="Georgia" w:hAnsi="Georgia"/>
              </w:rPr>
            </w:pPr>
          </w:p>
        </w:tc>
      </w:tr>
      <w:tr w:rsidR="003E151C" w:rsidRPr="001A3AC5" w14:paraId="23D9D8A5" w14:textId="77777777" w:rsidTr="000C2908">
        <w:tc>
          <w:tcPr>
            <w:tcW w:w="1304" w:type="dxa"/>
          </w:tcPr>
          <w:p w14:paraId="284C46F3" w14:textId="394D1CA1" w:rsidR="003E151C" w:rsidRPr="001A3AC5" w:rsidRDefault="003E151C" w:rsidP="003E151C">
            <w:pPr>
              <w:pStyle w:val="TableText"/>
              <w:rPr>
                <w:rFonts w:ascii="Georgia" w:hAnsi="Georgia"/>
              </w:rPr>
            </w:pPr>
            <w:r w:rsidRPr="001A3AC5">
              <w:rPr>
                <w:rFonts w:ascii="Georgia" w:hAnsi="Georgia"/>
              </w:rPr>
              <w:t>2.0.0RC_4</w:t>
            </w:r>
          </w:p>
        </w:tc>
        <w:tc>
          <w:tcPr>
            <w:tcW w:w="992" w:type="dxa"/>
          </w:tcPr>
          <w:p w14:paraId="114AA887" w14:textId="5E501B03" w:rsidR="003E151C" w:rsidRPr="001A3AC5" w:rsidRDefault="003E151C" w:rsidP="003E151C">
            <w:pPr>
              <w:pStyle w:val="TableText"/>
              <w:rPr>
                <w:rFonts w:ascii="Georgia" w:hAnsi="Georgia"/>
              </w:rPr>
            </w:pPr>
            <w:r>
              <w:rPr>
                <w:rFonts w:ascii="Georgia" w:hAnsi="Georgia"/>
              </w:rPr>
              <w:t>PA1</w:t>
            </w:r>
          </w:p>
        </w:tc>
        <w:tc>
          <w:tcPr>
            <w:tcW w:w="1560" w:type="dxa"/>
          </w:tcPr>
          <w:p w14:paraId="78300B1F" w14:textId="422929B7" w:rsidR="003E151C" w:rsidRPr="001A3AC5" w:rsidRDefault="003E151C" w:rsidP="003E151C">
            <w:pPr>
              <w:pStyle w:val="TableText"/>
              <w:rPr>
                <w:rFonts w:ascii="Georgia" w:hAnsi="Georgia"/>
              </w:rPr>
            </w:pPr>
            <w:r>
              <w:rPr>
                <w:rFonts w:ascii="Georgia" w:hAnsi="Georgia"/>
              </w:rPr>
              <w:t>2014-06-24</w:t>
            </w:r>
          </w:p>
        </w:tc>
        <w:tc>
          <w:tcPr>
            <w:tcW w:w="3260" w:type="dxa"/>
          </w:tcPr>
          <w:p w14:paraId="40323356" w14:textId="77777777" w:rsidR="003E151C" w:rsidRDefault="003E151C" w:rsidP="001A3AC5">
            <w:pPr>
              <w:pStyle w:val="TableText"/>
              <w:rPr>
                <w:rFonts w:ascii="Georgia" w:hAnsi="Georgia"/>
              </w:rPr>
            </w:pPr>
            <w:r>
              <w:rPr>
                <w:rFonts w:ascii="Georgia" w:hAnsi="Georgia"/>
              </w:rPr>
              <w:t xml:space="preserve">Uppdaterat enligt kommentarer från </w:t>
            </w:r>
            <w:hyperlink r:id="rId8" w:history="1">
              <w:r w:rsidRPr="001A3AC5">
                <w:t>arkitektur@inera.se</w:t>
              </w:r>
            </w:hyperlink>
            <w:r>
              <w:rPr>
                <w:rFonts w:ascii="Georgia" w:hAnsi="Georgia"/>
              </w:rPr>
              <w:t xml:space="preserve">. </w:t>
            </w:r>
          </w:p>
          <w:p w14:paraId="66279A6C" w14:textId="60E84C9F" w:rsidR="003E151C" w:rsidRPr="001A3AC5" w:rsidRDefault="003E151C" w:rsidP="001A3AC5">
            <w:pPr>
              <w:pStyle w:val="TableText"/>
              <w:rPr>
                <w:rFonts w:ascii="Georgia" w:hAnsi="Georgia"/>
              </w:rPr>
            </w:pPr>
            <w:r>
              <w:rPr>
                <w:rFonts w:ascii="Georgia" w:hAnsi="Georgia"/>
              </w:rPr>
              <w:t>Tydligare informationsmappning mot V</w:t>
            </w:r>
            <w:r>
              <w:rPr>
                <w:rFonts w:ascii="Georgia" w:hAnsi="Georgia"/>
              </w:rPr>
              <w:noBreakHyphen/>
              <w:t xml:space="preserve">TIM </w:t>
            </w:r>
          </w:p>
        </w:tc>
        <w:tc>
          <w:tcPr>
            <w:tcW w:w="1559" w:type="dxa"/>
          </w:tcPr>
          <w:p w14:paraId="185C0C4F" w14:textId="4AD05C8F" w:rsidR="003E151C" w:rsidRPr="001A3AC5" w:rsidRDefault="003E151C" w:rsidP="003E151C">
            <w:pPr>
              <w:pStyle w:val="TableText"/>
              <w:rPr>
                <w:rFonts w:ascii="Georgia" w:hAnsi="Georgia"/>
              </w:rPr>
            </w:pPr>
            <w:r w:rsidRPr="000D539E">
              <w:rPr>
                <w:rFonts w:ascii="Georgia" w:hAnsi="Georgia"/>
              </w:rPr>
              <w:t>Jarno Nieminen</w:t>
            </w:r>
            <w:r>
              <w:rPr>
                <w:rFonts w:ascii="Georgia" w:hAnsi="Georgia"/>
              </w:rPr>
              <w:t>, HSf invånartjänster</w:t>
            </w:r>
          </w:p>
        </w:tc>
        <w:tc>
          <w:tcPr>
            <w:tcW w:w="1418" w:type="dxa"/>
          </w:tcPr>
          <w:p w14:paraId="1E50FBD5" w14:textId="77777777" w:rsidR="003E151C" w:rsidRPr="000C2908" w:rsidRDefault="003E151C" w:rsidP="003E151C">
            <w:pPr>
              <w:pStyle w:val="TableText"/>
              <w:rPr>
                <w:rFonts w:ascii="Georgia" w:hAnsi="Georgia"/>
              </w:rPr>
            </w:pPr>
          </w:p>
        </w:tc>
      </w:tr>
      <w:tr w:rsidR="003E151C" w:rsidRPr="001A3AC5" w14:paraId="26DAEBE9" w14:textId="77777777" w:rsidTr="000C2908">
        <w:tc>
          <w:tcPr>
            <w:tcW w:w="1304" w:type="dxa"/>
          </w:tcPr>
          <w:p w14:paraId="4149A18A" w14:textId="367BA9E6" w:rsidR="003E151C" w:rsidRPr="001A3AC5" w:rsidRDefault="003E151C" w:rsidP="003E151C">
            <w:pPr>
              <w:pStyle w:val="TableText"/>
              <w:rPr>
                <w:rFonts w:ascii="Georgia" w:hAnsi="Georgia"/>
              </w:rPr>
            </w:pPr>
            <w:r w:rsidRPr="001A3AC5">
              <w:rPr>
                <w:rFonts w:ascii="Georgia" w:hAnsi="Georgia"/>
              </w:rPr>
              <w:t>2.0.0RC_5</w:t>
            </w:r>
          </w:p>
        </w:tc>
        <w:tc>
          <w:tcPr>
            <w:tcW w:w="992" w:type="dxa"/>
          </w:tcPr>
          <w:p w14:paraId="40C6F2D7" w14:textId="4131AF20" w:rsidR="003E151C" w:rsidRPr="001A3AC5" w:rsidRDefault="003E151C" w:rsidP="003E151C">
            <w:pPr>
              <w:pStyle w:val="TableText"/>
              <w:rPr>
                <w:rFonts w:ascii="Georgia" w:hAnsi="Georgia"/>
              </w:rPr>
            </w:pPr>
            <w:r>
              <w:rPr>
                <w:rFonts w:ascii="Georgia" w:hAnsi="Georgia"/>
              </w:rPr>
              <w:t>PA1</w:t>
            </w:r>
          </w:p>
        </w:tc>
        <w:tc>
          <w:tcPr>
            <w:tcW w:w="1560" w:type="dxa"/>
          </w:tcPr>
          <w:p w14:paraId="2B5EF56D" w14:textId="2A183EE9" w:rsidR="003E151C" w:rsidRPr="001A3AC5" w:rsidRDefault="003E151C" w:rsidP="003E151C">
            <w:pPr>
              <w:pStyle w:val="TableText"/>
              <w:rPr>
                <w:rFonts w:ascii="Georgia" w:hAnsi="Georgia"/>
              </w:rPr>
            </w:pPr>
            <w:r>
              <w:rPr>
                <w:rFonts w:ascii="Georgia" w:hAnsi="Georgia"/>
              </w:rPr>
              <w:t>2014-06-27</w:t>
            </w:r>
          </w:p>
        </w:tc>
        <w:tc>
          <w:tcPr>
            <w:tcW w:w="3260" w:type="dxa"/>
          </w:tcPr>
          <w:p w14:paraId="74FA2FD6" w14:textId="7F3233C7" w:rsidR="003E151C" w:rsidRPr="001A3AC5" w:rsidRDefault="003E151C" w:rsidP="001A3AC5">
            <w:pPr>
              <w:pStyle w:val="TableText"/>
              <w:rPr>
                <w:rFonts w:ascii="Georgia" w:hAnsi="Georgia"/>
              </w:rPr>
            </w:pPr>
            <w:r>
              <w:rPr>
                <w:rFonts w:ascii="Georgia" w:hAnsi="Georgia"/>
              </w:rPr>
              <w:t>Ändrat deltagarlistan och tjäntedomänförvaltare</w:t>
            </w:r>
          </w:p>
        </w:tc>
        <w:tc>
          <w:tcPr>
            <w:tcW w:w="1559" w:type="dxa"/>
          </w:tcPr>
          <w:p w14:paraId="3D0A0B65" w14:textId="43F94FE8" w:rsidR="003E151C" w:rsidRPr="001A3AC5" w:rsidRDefault="003E151C" w:rsidP="003E151C">
            <w:pPr>
              <w:pStyle w:val="TableText"/>
              <w:rPr>
                <w:rFonts w:ascii="Georgia" w:hAnsi="Georgia"/>
              </w:rPr>
            </w:pPr>
            <w:r w:rsidRPr="000D539E">
              <w:rPr>
                <w:rFonts w:ascii="Georgia" w:hAnsi="Georgia"/>
              </w:rPr>
              <w:t>Jarno Nieminen</w:t>
            </w:r>
            <w:r>
              <w:rPr>
                <w:rFonts w:ascii="Georgia" w:hAnsi="Georgia"/>
              </w:rPr>
              <w:t>, HSf invånartjänster</w:t>
            </w:r>
          </w:p>
        </w:tc>
        <w:tc>
          <w:tcPr>
            <w:tcW w:w="1418" w:type="dxa"/>
          </w:tcPr>
          <w:p w14:paraId="4563F5D6" w14:textId="77777777" w:rsidR="003E151C" w:rsidRPr="000C2908" w:rsidRDefault="003E151C" w:rsidP="003E151C">
            <w:pPr>
              <w:pStyle w:val="TableText"/>
              <w:rPr>
                <w:rFonts w:ascii="Georgia" w:hAnsi="Georgia"/>
              </w:rPr>
            </w:pPr>
          </w:p>
        </w:tc>
      </w:tr>
      <w:tr w:rsidR="003E151C" w:rsidRPr="001A3AC5" w14:paraId="3400506A" w14:textId="77777777" w:rsidTr="00CE7235">
        <w:tc>
          <w:tcPr>
            <w:tcW w:w="1304" w:type="dxa"/>
          </w:tcPr>
          <w:p w14:paraId="1A6965FD" w14:textId="7158FCE2" w:rsidR="003E151C" w:rsidRPr="001A3AC5" w:rsidRDefault="001A3AC5" w:rsidP="00CE7235">
            <w:pPr>
              <w:pStyle w:val="TableText"/>
              <w:rPr>
                <w:rFonts w:ascii="Georgia" w:hAnsi="Georgia"/>
              </w:rPr>
            </w:pPr>
            <w:r>
              <w:rPr>
                <w:rFonts w:ascii="Georgia" w:hAnsi="Georgia"/>
              </w:rPr>
              <w:t xml:space="preserve">2.0 </w:t>
            </w:r>
            <w:r w:rsidR="003E151C" w:rsidRPr="001A3AC5">
              <w:rPr>
                <w:rFonts w:ascii="Georgia" w:hAnsi="Georgia"/>
              </w:rPr>
              <w:t>RC_6</w:t>
            </w:r>
          </w:p>
        </w:tc>
        <w:tc>
          <w:tcPr>
            <w:tcW w:w="992" w:type="dxa"/>
          </w:tcPr>
          <w:p w14:paraId="587A68D6" w14:textId="77777777" w:rsidR="003E151C" w:rsidRPr="001A3AC5" w:rsidRDefault="003E151C" w:rsidP="00CE7235">
            <w:pPr>
              <w:pStyle w:val="TableText"/>
              <w:rPr>
                <w:rFonts w:ascii="Georgia" w:hAnsi="Georgia"/>
              </w:rPr>
            </w:pPr>
            <w:r>
              <w:rPr>
                <w:rFonts w:ascii="Georgia" w:hAnsi="Georgia"/>
              </w:rPr>
              <w:t>PA1</w:t>
            </w:r>
          </w:p>
        </w:tc>
        <w:tc>
          <w:tcPr>
            <w:tcW w:w="1560" w:type="dxa"/>
          </w:tcPr>
          <w:p w14:paraId="6B14AFFB" w14:textId="1F6D276D" w:rsidR="003E151C" w:rsidRPr="001A3AC5" w:rsidRDefault="003E151C" w:rsidP="00CE7235">
            <w:pPr>
              <w:pStyle w:val="TableText"/>
              <w:rPr>
                <w:rFonts w:ascii="Georgia" w:hAnsi="Georgia"/>
              </w:rPr>
            </w:pPr>
            <w:r>
              <w:rPr>
                <w:rFonts w:ascii="Georgia" w:hAnsi="Georgia"/>
              </w:rPr>
              <w:t>2014-09-02</w:t>
            </w:r>
          </w:p>
        </w:tc>
        <w:tc>
          <w:tcPr>
            <w:tcW w:w="3260" w:type="dxa"/>
          </w:tcPr>
          <w:p w14:paraId="13B03303" w14:textId="1FD52A0D" w:rsidR="003E151C" w:rsidRPr="001A3AC5" w:rsidRDefault="003E151C" w:rsidP="001A3AC5">
            <w:pPr>
              <w:pStyle w:val="TableText"/>
              <w:rPr>
                <w:rFonts w:ascii="Georgia" w:hAnsi="Georgia"/>
              </w:rPr>
            </w:pPr>
            <w:r>
              <w:rPr>
                <w:rFonts w:ascii="Georgia" w:hAnsi="Georgia"/>
              </w:rPr>
              <w:t>Uppdaterat baserat på förändringar i tjänstekontrakten</w:t>
            </w:r>
          </w:p>
        </w:tc>
        <w:tc>
          <w:tcPr>
            <w:tcW w:w="1559" w:type="dxa"/>
          </w:tcPr>
          <w:p w14:paraId="69A1B342" w14:textId="51BB0F11" w:rsidR="003E151C" w:rsidRPr="001A3AC5" w:rsidRDefault="003E151C" w:rsidP="00CE7235">
            <w:pPr>
              <w:pStyle w:val="TableText"/>
              <w:rPr>
                <w:rFonts w:ascii="Georgia" w:hAnsi="Georgia"/>
              </w:rPr>
            </w:pPr>
            <w:r>
              <w:rPr>
                <w:rFonts w:ascii="Georgia" w:hAnsi="Georgia"/>
              </w:rPr>
              <w:t xml:space="preserve">Gunilla Olofsson / </w:t>
            </w:r>
            <w:r w:rsidRPr="000D539E">
              <w:rPr>
                <w:rFonts w:ascii="Georgia" w:hAnsi="Georgia"/>
              </w:rPr>
              <w:lastRenderedPageBreak/>
              <w:t>Jarno Nieminen</w:t>
            </w:r>
            <w:r>
              <w:rPr>
                <w:rFonts w:ascii="Georgia" w:hAnsi="Georgia"/>
              </w:rPr>
              <w:t>, HSf invånartjänster</w:t>
            </w:r>
          </w:p>
        </w:tc>
        <w:tc>
          <w:tcPr>
            <w:tcW w:w="1418" w:type="dxa"/>
          </w:tcPr>
          <w:p w14:paraId="7B66DB84" w14:textId="77777777" w:rsidR="003E151C" w:rsidRPr="000C2908" w:rsidRDefault="003E151C" w:rsidP="00CE7235">
            <w:pPr>
              <w:pStyle w:val="TableText"/>
              <w:rPr>
                <w:rFonts w:ascii="Georgia" w:hAnsi="Georgia"/>
              </w:rPr>
            </w:pPr>
          </w:p>
        </w:tc>
      </w:tr>
      <w:tr w:rsidR="003E151C" w:rsidRPr="001A3AC5" w14:paraId="4EBF70D7" w14:textId="77777777" w:rsidTr="000C2908">
        <w:tc>
          <w:tcPr>
            <w:tcW w:w="1304" w:type="dxa"/>
          </w:tcPr>
          <w:p w14:paraId="205CC6D8" w14:textId="77777777" w:rsidR="003E151C" w:rsidRPr="001A3AC5" w:rsidRDefault="003E151C" w:rsidP="000308E4">
            <w:pPr>
              <w:pStyle w:val="TableText"/>
              <w:rPr>
                <w:rFonts w:ascii="Georgia" w:hAnsi="Georgia"/>
              </w:rPr>
            </w:pPr>
          </w:p>
        </w:tc>
        <w:tc>
          <w:tcPr>
            <w:tcW w:w="992" w:type="dxa"/>
          </w:tcPr>
          <w:p w14:paraId="22451287" w14:textId="77777777" w:rsidR="003E151C" w:rsidRPr="001A3AC5" w:rsidRDefault="003E151C" w:rsidP="0039481C">
            <w:pPr>
              <w:pStyle w:val="TableText"/>
              <w:rPr>
                <w:rFonts w:ascii="Georgia" w:hAnsi="Georgia"/>
              </w:rPr>
            </w:pPr>
          </w:p>
        </w:tc>
        <w:tc>
          <w:tcPr>
            <w:tcW w:w="1560" w:type="dxa"/>
          </w:tcPr>
          <w:p w14:paraId="4EE49883" w14:textId="77777777" w:rsidR="003E151C" w:rsidRPr="001A3AC5" w:rsidRDefault="003E151C" w:rsidP="0039481C">
            <w:pPr>
              <w:pStyle w:val="TableText"/>
              <w:rPr>
                <w:rFonts w:ascii="Georgia" w:hAnsi="Georgia"/>
              </w:rPr>
            </w:pPr>
          </w:p>
        </w:tc>
        <w:tc>
          <w:tcPr>
            <w:tcW w:w="3260" w:type="dxa"/>
          </w:tcPr>
          <w:p w14:paraId="32BBC0C4" w14:textId="77777777" w:rsidR="003E151C" w:rsidRPr="001A3AC5" w:rsidRDefault="003E151C" w:rsidP="001A3AC5">
            <w:pPr>
              <w:pStyle w:val="TableText"/>
              <w:rPr>
                <w:rFonts w:ascii="Georgia" w:hAnsi="Georgia"/>
              </w:rPr>
            </w:pPr>
          </w:p>
        </w:tc>
        <w:tc>
          <w:tcPr>
            <w:tcW w:w="1559" w:type="dxa"/>
          </w:tcPr>
          <w:p w14:paraId="67DEFD9C" w14:textId="77777777" w:rsidR="003E151C" w:rsidRPr="001A3AC5" w:rsidRDefault="003E151C" w:rsidP="0039481C">
            <w:pPr>
              <w:pStyle w:val="TableText"/>
              <w:rPr>
                <w:rFonts w:ascii="Georgia" w:hAnsi="Georgia"/>
              </w:rPr>
            </w:pPr>
          </w:p>
        </w:tc>
        <w:tc>
          <w:tcPr>
            <w:tcW w:w="1418" w:type="dxa"/>
          </w:tcPr>
          <w:p w14:paraId="70B444C7" w14:textId="77777777" w:rsidR="003E151C" w:rsidRPr="000C2908" w:rsidRDefault="003E151C" w:rsidP="0039481C">
            <w:pPr>
              <w:pStyle w:val="TableText"/>
              <w:rPr>
                <w:rFonts w:ascii="Georgia" w:hAnsi="Georgia"/>
              </w:rPr>
            </w:pPr>
          </w:p>
        </w:tc>
      </w:tr>
    </w:tbl>
    <w:p w14:paraId="6DB30119" w14:textId="77777777" w:rsidR="0039481C" w:rsidRDefault="0039481C" w:rsidP="0039481C">
      <w:pPr>
        <w:pStyle w:val="TOC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0C2908" w14:paraId="712094E8" w14:textId="77777777" w:rsidTr="000C2908">
        <w:tc>
          <w:tcPr>
            <w:tcW w:w="964" w:type="dxa"/>
            <w:shd w:val="clear" w:color="auto" w:fill="DDD9C3" w:themeFill="background2" w:themeFillShade="E6"/>
          </w:tcPr>
          <w:p w14:paraId="7904F37F" w14:textId="77777777" w:rsidR="0039481C" w:rsidRPr="000C2908" w:rsidRDefault="0039481C" w:rsidP="0039481C">
            <w:pPr>
              <w:pStyle w:val="TableText"/>
              <w:rPr>
                <w:rFonts w:ascii="Georgia" w:hAnsi="Georgia"/>
              </w:rPr>
            </w:pPr>
            <w:r w:rsidRPr="000C2908">
              <w:rPr>
                <w:rFonts w:ascii="Georgia" w:hAnsi="Georgia"/>
              </w:rPr>
              <w:t>Namn</w:t>
            </w:r>
          </w:p>
        </w:tc>
        <w:tc>
          <w:tcPr>
            <w:tcW w:w="2183" w:type="dxa"/>
            <w:shd w:val="clear" w:color="auto" w:fill="DDD9C3" w:themeFill="background2" w:themeFillShade="E6"/>
          </w:tcPr>
          <w:p w14:paraId="4DFE558F" w14:textId="77777777" w:rsidR="0039481C" w:rsidRPr="000C2908" w:rsidRDefault="0039481C" w:rsidP="0039481C">
            <w:pPr>
              <w:pStyle w:val="TableText"/>
              <w:rPr>
                <w:rFonts w:ascii="Georgia" w:hAnsi="Georgia"/>
              </w:rPr>
            </w:pPr>
            <w:r w:rsidRPr="000C2908">
              <w:rPr>
                <w:rFonts w:ascii="Georgia" w:hAnsi="Georgia"/>
              </w:rPr>
              <w:t>Dokument</w:t>
            </w:r>
          </w:p>
        </w:tc>
        <w:tc>
          <w:tcPr>
            <w:tcW w:w="3181" w:type="dxa"/>
            <w:shd w:val="clear" w:color="auto" w:fill="DDD9C3" w:themeFill="background2" w:themeFillShade="E6"/>
          </w:tcPr>
          <w:p w14:paraId="312523B2" w14:textId="77777777" w:rsidR="0039481C" w:rsidRPr="000C2908" w:rsidRDefault="0039481C" w:rsidP="0039481C">
            <w:pPr>
              <w:pStyle w:val="TableText"/>
              <w:rPr>
                <w:rFonts w:ascii="Georgia" w:hAnsi="Georgia"/>
              </w:rPr>
            </w:pPr>
            <w:r w:rsidRPr="000C2908">
              <w:rPr>
                <w:rFonts w:ascii="Georgia" w:hAnsi="Georgia"/>
              </w:rPr>
              <w:t>Kommentar</w:t>
            </w:r>
          </w:p>
        </w:tc>
        <w:tc>
          <w:tcPr>
            <w:tcW w:w="3765" w:type="dxa"/>
            <w:shd w:val="clear" w:color="auto" w:fill="DDD9C3" w:themeFill="background2" w:themeFillShade="E6"/>
          </w:tcPr>
          <w:p w14:paraId="78D727D8" w14:textId="77777777" w:rsidR="0039481C" w:rsidRPr="000C2908" w:rsidRDefault="0039481C" w:rsidP="0039481C">
            <w:pPr>
              <w:pStyle w:val="TableText"/>
              <w:rPr>
                <w:rFonts w:ascii="Georgia" w:hAnsi="Georgia"/>
              </w:rPr>
            </w:pPr>
            <w:r w:rsidRPr="000C2908">
              <w:rPr>
                <w:rFonts w:ascii="Georgia" w:hAnsi="Georgia"/>
              </w:rPr>
              <w:t>Länk</w:t>
            </w:r>
          </w:p>
        </w:tc>
      </w:tr>
      <w:tr w:rsidR="0039481C" w:rsidRPr="000C2908" w14:paraId="325614C7" w14:textId="77777777" w:rsidTr="000C2908">
        <w:tc>
          <w:tcPr>
            <w:tcW w:w="964" w:type="dxa"/>
          </w:tcPr>
          <w:p w14:paraId="09FD89D6" w14:textId="77777777" w:rsidR="0039481C" w:rsidRPr="000C2908" w:rsidRDefault="0039481C" w:rsidP="0039481C">
            <w:pPr>
              <w:pStyle w:val="TableText"/>
              <w:rPr>
                <w:rFonts w:ascii="Georgia" w:hAnsi="Georgia"/>
              </w:rPr>
            </w:pPr>
            <w:r w:rsidRPr="000C2908">
              <w:rPr>
                <w:rFonts w:ascii="Georgia" w:hAnsi="Georgia"/>
              </w:rPr>
              <w:t>R1</w:t>
            </w:r>
          </w:p>
        </w:tc>
        <w:tc>
          <w:tcPr>
            <w:tcW w:w="2183" w:type="dxa"/>
          </w:tcPr>
          <w:p w14:paraId="5E9D8C77" w14:textId="77777777" w:rsidR="0039481C" w:rsidRPr="000C2908" w:rsidRDefault="0039481C" w:rsidP="0039481C">
            <w:pPr>
              <w:pStyle w:val="TableText"/>
              <w:rPr>
                <w:rFonts w:ascii="Georgia" w:hAnsi="Georgia"/>
              </w:rPr>
            </w:pPr>
            <w:r w:rsidRPr="000C2908">
              <w:rPr>
                <w:rFonts w:ascii="Georgia" w:hAnsi="Georgia"/>
              </w:rPr>
              <w:t xml:space="preserve">Arkitekturella beslut – </w:t>
            </w:r>
            <w:r w:rsidR="003975B7" w:rsidRPr="000C2908">
              <w:rPr>
                <w:rFonts w:ascii="Georgia" w:hAnsi="Georgia"/>
                <w:color w:val="9BBB59" w:themeColor="accent3"/>
              </w:rPr>
              <w:fldChar w:fldCharType="begin"/>
            </w:r>
            <w:r w:rsidR="003975B7" w:rsidRPr="007D7250">
              <w:rPr>
                <w:rFonts w:ascii="Georgia" w:hAnsi="Georgia"/>
                <w:color w:val="9BBB59" w:themeColor="accent3"/>
              </w:rPr>
              <w:instrText xml:space="preserve"> TITLE  \* MERGEFORMAT </w:instrText>
            </w:r>
            <w:r w:rsidR="003975B7" w:rsidRPr="000C2908">
              <w:rPr>
                <w:rFonts w:ascii="Georgia" w:hAnsi="Georgia"/>
                <w:color w:val="9BBB59" w:themeColor="accent3"/>
              </w:rPr>
              <w:fldChar w:fldCharType="separate"/>
            </w:r>
            <w:r w:rsidR="00286156">
              <w:rPr>
                <w:rFonts w:ascii="Georgia" w:hAnsi="Georgia"/>
                <w:color w:val="9BBB59" w:themeColor="accent3"/>
              </w:rPr>
              <w:t>infrastructure:eservicesupply:forminteraction</w:t>
            </w:r>
            <w:r w:rsidR="003975B7" w:rsidRPr="000C2908">
              <w:rPr>
                <w:rFonts w:ascii="Georgia" w:hAnsi="Georgia"/>
                <w:color w:val="9BBB59" w:themeColor="accent3"/>
              </w:rPr>
              <w:fldChar w:fldCharType="end"/>
            </w:r>
          </w:p>
        </w:tc>
        <w:tc>
          <w:tcPr>
            <w:tcW w:w="3181" w:type="dxa"/>
          </w:tcPr>
          <w:p w14:paraId="5D229422" w14:textId="77777777" w:rsidR="0039481C" w:rsidRPr="000C2908" w:rsidRDefault="0039481C" w:rsidP="0039481C">
            <w:pPr>
              <w:pStyle w:val="TableText"/>
              <w:rPr>
                <w:rFonts w:ascii="Georgia" w:hAnsi="Georgia"/>
              </w:rPr>
            </w:pPr>
            <w:r w:rsidRPr="000C2908">
              <w:rPr>
                <w:rFonts w:ascii="Georgia" w:hAnsi="Georgia"/>
              </w:rPr>
              <w:t>Obligatoriskt</w:t>
            </w:r>
          </w:p>
        </w:tc>
        <w:tc>
          <w:tcPr>
            <w:tcW w:w="3765" w:type="dxa"/>
          </w:tcPr>
          <w:p w14:paraId="1299D391" w14:textId="09A95B46" w:rsidR="0039481C" w:rsidRPr="000C2908" w:rsidRDefault="0039481C" w:rsidP="0039481C">
            <w:pPr>
              <w:pStyle w:val="TableText"/>
              <w:rPr>
                <w:rFonts w:ascii="Georgia" w:hAnsi="Georgia"/>
              </w:rPr>
            </w:pPr>
          </w:p>
        </w:tc>
      </w:tr>
      <w:tr w:rsidR="0039481C" w:rsidRPr="000C2908" w14:paraId="0C18DF95" w14:textId="77777777" w:rsidTr="000C2908">
        <w:tc>
          <w:tcPr>
            <w:tcW w:w="964" w:type="dxa"/>
          </w:tcPr>
          <w:p w14:paraId="2B67EB7D" w14:textId="77777777" w:rsidR="0039481C" w:rsidRPr="000C2908" w:rsidRDefault="0039481C" w:rsidP="0039481C">
            <w:pPr>
              <w:pStyle w:val="TableText"/>
              <w:rPr>
                <w:rFonts w:ascii="Georgia" w:hAnsi="Georgia"/>
              </w:rPr>
            </w:pPr>
            <w:r w:rsidRPr="000C2908">
              <w:rPr>
                <w:rFonts w:ascii="Georgia" w:hAnsi="Georgia"/>
              </w:rPr>
              <w:t>R2</w:t>
            </w:r>
          </w:p>
        </w:tc>
        <w:tc>
          <w:tcPr>
            <w:tcW w:w="2183" w:type="dxa"/>
          </w:tcPr>
          <w:p w14:paraId="4CC1E20B" w14:textId="77777777" w:rsidR="0039481C" w:rsidRPr="000C2908" w:rsidRDefault="0039481C" w:rsidP="0039481C">
            <w:pPr>
              <w:pStyle w:val="TableText"/>
              <w:rPr>
                <w:rFonts w:ascii="Georgia" w:hAnsi="Georgia"/>
              </w:rPr>
            </w:pPr>
            <w:r w:rsidRPr="000C2908">
              <w:rPr>
                <w:rFonts w:ascii="Georgia" w:hAnsi="Georgia"/>
              </w:rPr>
              <w:t>RIVTA flera dokument</w:t>
            </w:r>
          </w:p>
        </w:tc>
        <w:tc>
          <w:tcPr>
            <w:tcW w:w="3181" w:type="dxa"/>
          </w:tcPr>
          <w:p w14:paraId="45098C59" w14:textId="77777777" w:rsidR="0039481C" w:rsidRPr="000C2908" w:rsidRDefault="0039481C" w:rsidP="0039481C">
            <w:pPr>
              <w:pStyle w:val="TableText"/>
              <w:rPr>
                <w:rFonts w:ascii="Georgia" w:hAnsi="Georgia"/>
              </w:rPr>
            </w:pPr>
            <w:r w:rsidRPr="000C2908">
              <w:rPr>
                <w:rFonts w:ascii="Georgia" w:hAnsi="Georgia"/>
              </w:rPr>
              <w:t>Finns på Webben</w:t>
            </w:r>
          </w:p>
        </w:tc>
        <w:tc>
          <w:tcPr>
            <w:tcW w:w="3765" w:type="dxa"/>
          </w:tcPr>
          <w:p w14:paraId="1A5A0FB2" w14:textId="77777777" w:rsidR="0039481C" w:rsidRPr="000C2908" w:rsidRDefault="00177141" w:rsidP="0039481C">
            <w:pPr>
              <w:pStyle w:val="TableText"/>
              <w:rPr>
                <w:rFonts w:ascii="Georgia" w:hAnsi="Georgia"/>
              </w:rPr>
            </w:pPr>
            <w:hyperlink r:id="rId9" w:history="1">
              <w:r w:rsidR="0039481C" w:rsidRPr="000C2908">
                <w:rPr>
                  <w:rStyle w:val="Hyperlink"/>
                  <w:rFonts w:ascii="Georgia" w:hAnsi="Georgia"/>
                </w:rPr>
                <w:t>http://rivta.se/</w:t>
              </w:r>
            </w:hyperlink>
            <w:r w:rsidR="0039481C" w:rsidRPr="000C2908">
              <w:rPr>
                <w:rFonts w:ascii="Georgia" w:hAnsi="Georgia"/>
              </w:rPr>
              <w:t xml:space="preserve"> </w:t>
            </w:r>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39481C" w:rsidRPr="000C2908" w14:paraId="6BB11A88" w14:textId="77777777" w:rsidTr="000C2908">
        <w:tc>
          <w:tcPr>
            <w:tcW w:w="1588" w:type="dxa"/>
          </w:tcPr>
          <w:p w14:paraId="0B8EF082" w14:textId="77777777" w:rsidR="0039481C" w:rsidRPr="000C2908" w:rsidRDefault="0039481C" w:rsidP="0039481C">
            <w:pPr>
              <w:pStyle w:val="TableText"/>
              <w:rPr>
                <w:rFonts w:ascii="Georgia" w:hAnsi="Georgia"/>
              </w:rPr>
            </w:pPr>
          </w:p>
        </w:tc>
        <w:tc>
          <w:tcPr>
            <w:tcW w:w="3827" w:type="dxa"/>
          </w:tcPr>
          <w:p w14:paraId="05AD642E" w14:textId="77777777" w:rsidR="0039481C" w:rsidRPr="000C2908" w:rsidRDefault="0039481C" w:rsidP="0039481C">
            <w:pPr>
              <w:pStyle w:val="TableText"/>
              <w:rPr>
                <w:rFonts w:ascii="Georgia" w:hAnsi="Georgia"/>
              </w:rPr>
            </w:pPr>
          </w:p>
        </w:tc>
        <w:tc>
          <w:tcPr>
            <w:tcW w:w="4678" w:type="dxa"/>
          </w:tcPr>
          <w:p w14:paraId="67E8DE9D" w14:textId="77777777" w:rsidR="0039481C" w:rsidRPr="000C2908" w:rsidRDefault="0039481C" w:rsidP="0039481C">
            <w:pPr>
              <w:pStyle w:val="TableText"/>
              <w:rPr>
                <w:rFonts w:ascii="Georgia" w:hAnsi="Georgia"/>
              </w:rPr>
            </w:pPr>
          </w:p>
        </w:tc>
      </w:tr>
    </w:tbl>
    <w:p w14:paraId="0453C321" w14:textId="77777777" w:rsidR="0039481C" w:rsidRPr="00340B65" w:rsidRDefault="0039481C" w:rsidP="0039481C">
      <w:pPr>
        <w:rPr>
          <w:b/>
        </w:rPr>
      </w:pPr>
    </w:p>
    <w:p w14:paraId="1C7175DF" w14:textId="2DFDFDC5" w:rsidR="0039481C" w:rsidRDefault="0039481C" w:rsidP="0039481C">
      <w:pPr>
        <w:spacing w:line="240" w:lineRule="auto"/>
        <w:rPr>
          <w:rFonts w:eastAsia="Times New Roman"/>
          <w:bCs/>
          <w:sz w:val="30"/>
          <w:szCs w:val="28"/>
        </w:rPr>
      </w:pPr>
      <w:r>
        <w:br w:type="page"/>
      </w:r>
    </w:p>
    <w:p w14:paraId="3B67BAEE" w14:textId="77777777" w:rsidR="0039481C" w:rsidRDefault="0039481C" w:rsidP="0039481C">
      <w:pPr>
        <w:pStyle w:val="Heading1"/>
      </w:pPr>
      <w:bookmarkStart w:id="2" w:name="_Toc357754843"/>
      <w:bookmarkStart w:id="3" w:name="_Toc243452541"/>
      <w:bookmarkStart w:id="4" w:name="_Toc397581480"/>
      <w:r>
        <w:lastRenderedPageBreak/>
        <w:t>Inledning</w:t>
      </w:r>
      <w:bookmarkEnd w:id="2"/>
      <w:bookmarkEnd w:id="3"/>
      <w:bookmarkEnd w:id="4"/>
    </w:p>
    <w:p w14:paraId="157B1015" w14:textId="77777777" w:rsidR="0039481C" w:rsidRPr="007E3F3B" w:rsidRDefault="0039481C" w:rsidP="0039481C">
      <w:pPr>
        <w:tabs>
          <w:tab w:val="left" w:pos="2552"/>
        </w:tabs>
        <w:spacing w:line="240" w:lineRule="auto"/>
        <w:rPr>
          <w:i/>
        </w:rPr>
      </w:pPr>
      <w:r w:rsidRPr="007E3F3B">
        <w:rPr>
          <w:i/>
        </w:rPr>
        <w:t xml:space="preserve">Detta är beskrivningen av tjänstekontrakten i tjänstedomänen </w:t>
      </w:r>
    </w:p>
    <w:p w14:paraId="768E9367" w14:textId="62A321A9" w:rsidR="0039481C" w:rsidRPr="003D6708" w:rsidRDefault="0039481C" w:rsidP="003D6708">
      <w:pPr>
        <w:tabs>
          <w:tab w:val="left" w:pos="2552"/>
        </w:tabs>
        <w:spacing w:line="240" w:lineRule="auto"/>
        <w:rPr>
          <w:color w:val="76923C" w:themeColor="accent3" w:themeShade="BF"/>
          <w:sz w:val="48"/>
          <w:szCs w:val="48"/>
        </w:rPr>
      </w:pPr>
      <w:r w:rsidRPr="00344F4D">
        <w:rPr>
          <w:color w:val="76923C" w:themeColor="accent3" w:themeShade="BF"/>
        </w:rPr>
        <w:fldChar w:fldCharType="begin"/>
      </w:r>
      <w:r w:rsidR="00EB3EAB">
        <w:rPr>
          <w:color w:val="76923C" w:themeColor="accent3" w:themeShade="BF"/>
        </w:rPr>
        <w:instrText xml:space="preserve"> DOCPROPERTY "D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1" \* MERGEFORMAT </w:instrText>
      </w:r>
      <w:r w:rsidRPr="00344F4D">
        <w:rPr>
          <w:color w:val="76923C" w:themeColor="accent3" w:themeShade="BF"/>
        </w:rPr>
        <w:fldChar w:fldCharType="separate"/>
      </w:r>
      <w:r w:rsidR="00E94FC3" w:rsidRPr="00E94FC3">
        <w:rPr>
          <w:b/>
          <w:color w:val="76923C" w:themeColor="accent3" w:themeShade="BF"/>
        </w:rPr>
        <w:t>infrastructure</w:t>
      </w:r>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2" \* MERGEFORMAT </w:instrText>
      </w:r>
      <w:r w:rsidRPr="00344F4D">
        <w:rPr>
          <w:color w:val="76923C" w:themeColor="accent3" w:themeShade="BF"/>
        </w:rPr>
        <w:fldChar w:fldCharType="separate"/>
      </w:r>
      <w:r w:rsidR="00E94FC3" w:rsidRPr="00E94FC3">
        <w:rPr>
          <w:b/>
          <w:color w:val="76923C" w:themeColor="accent3" w:themeShade="BF"/>
        </w:rPr>
        <w:t>eservicesupply</w:t>
      </w:r>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3" \* MERGEFORMAT </w:instrText>
      </w:r>
      <w:r w:rsidRPr="00344F4D">
        <w:rPr>
          <w:color w:val="76923C" w:themeColor="accent3" w:themeShade="BF"/>
        </w:rPr>
        <w:fldChar w:fldCharType="separate"/>
      </w:r>
      <w:r w:rsidR="00E94FC3" w:rsidRPr="00E94FC3">
        <w:rPr>
          <w:b/>
          <w:color w:val="76923C" w:themeColor="accent3" w:themeShade="BF"/>
        </w:rPr>
        <w:t>forminteraction</w:t>
      </w:r>
      <w:r w:rsidRPr="00344F4D">
        <w:rPr>
          <w:color w:val="76923C" w:themeColor="accent3" w:themeShade="BF"/>
        </w:rPr>
        <w:fldChar w:fldCharType="end"/>
      </w:r>
    </w:p>
    <w:p w14:paraId="54201CDA" w14:textId="77777777" w:rsidR="007D7250" w:rsidRDefault="0039481C" w:rsidP="0039481C">
      <w:r w:rsidRPr="007E3F3B">
        <w:rPr>
          <w:i/>
        </w:rPr>
        <w:t>Tjänstekontrakten är baserade på RIVTA 2.1 [R2] och reglerade genom arkitekturella beslut [R1]</w:t>
      </w:r>
      <w:r w:rsidR="007D7250">
        <w:rPr>
          <w:i/>
        </w:rPr>
        <w:t>.</w:t>
      </w:r>
      <w:r>
        <w:t xml:space="preserve"> </w:t>
      </w:r>
    </w:p>
    <w:p w14:paraId="4E762248" w14:textId="77777777" w:rsidR="00513115" w:rsidRDefault="00513115" w:rsidP="00513115">
      <w:pPr>
        <w:rPr>
          <w:color w:val="4F81BD" w:themeColor="accent1"/>
        </w:rPr>
      </w:pPr>
    </w:p>
    <w:p w14:paraId="6EE7D6AD" w14:textId="374A0E03" w:rsidR="00513115" w:rsidRPr="00551447" w:rsidRDefault="00513115" w:rsidP="00513115">
      <w:r w:rsidRPr="00551447">
        <w:t>Tjänstedomänen omfattar tjänstekontrakt för att stödja formulärinteraktion mellan patient (e-tjänst i form av en tjänstekon</w:t>
      </w:r>
      <w:r w:rsidR="00D2085E">
        <w:t>sument) och verksamhetssystem (en f</w:t>
      </w:r>
      <w:r w:rsidRPr="00551447">
        <w:t xml:space="preserve">ormulärmotor i form av en tjänsteproducent). </w:t>
      </w:r>
    </w:p>
    <w:p w14:paraId="4F23A02F" w14:textId="77777777" w:rsidR="00513115" w:rsidRPr="00551447" w:rsidRDefault="00513115" w:rsidP="00513115"/>
    <w:p w14:paraId="24C5164C" w14:textId="77777777" w:rsidR="00513115" w:rsidRPr="00551447" w:rsidRDefault="00513115" w:rsidP="00513115">
      <w:r w:rsidRPr="00551447">
        <w:t>Formulärtjänsten möjliggör hantering av formulärinformation mellan olika aktörer. Tjänstekontraktet möjliggör insamling av olika typer av formulärinformation.</w:t>
      </w:r>
    </w:p>
    <w:p w14:paraId="37F538AD" w14:textId="77777777" w:rsidR="00513115" w:rsidRPr="00551447" w:rsidRDefault="00513115" w:rsidP="00513115"/>
    <w:p w14:paraId="558C213C" w14:textId="77777777" w:rsidR="00513115" w:rsidRPr="00551447" w:rsidRDefault="00513115" w:rsidP="00513115">
      <w:r w:rsidRPr="00551447">
        <w:t>Exempel:</w:t>
      </w:r>
    </w:p>
    <w:p w14:paraId="7BE3D335" w14:textId="77777777" w:rsidR="00513115" w:rsidRPr="00551447" w:rsidRDefault="00513115" w:rsidP="0044783B">
      <w:pPr>
        <w:numPr>
          <w:ilvl w:val="0"/>
          <w:numId w:val="3"/>
        </w:numPr>
      </w:pPr>
      <w:r w:rsidRPr="00551447">
        <w:t>Hälsodeklaration</w:t>
      </w:r>
    </w:p>
    <w:p w14:paraId="6E2AA557" w14:textId="77777777" w:rsidR="00513115" w:rsidRPr="00551447" w:rsidRDefault="00513115" w:rsidP="0044783B">
      <w:pPr>
        <w:numPr>
          <w:ilvl w:val="0"/>
          <w:numId w:val="3"/>
        </w:numPr>
      </w:pPr>
      <w:r w:rsidRPr="00551447">
        <w:t xml:space="preserve">Enkäter </w:t>
      </w:r>
    </w:p>
    <w:p w14:paraId="7515FC01" w14:textId="77777777" w:rsidR="00513115" w:rsidRPr="00551447" w:rsidRDefault="00513115" w:rsidP="0044783B">
      <w:pPr>
        <w:numPr>
          <w:ilvl w:val="0"/>
          <w:numId w:val="3"/>
        </w:numPr>
      </w:pPr>
      <w:r w:rsidRPr="00551447">
        <w:t>Blanketter (Registrering, anmälan etc.)</w:t>
      </w:r>
    </w:p>
    <w:p w14:paraId="6771A6E0" w14:textId="77777777" w:rsidR="00513115" w:rsidRPr="00551447" w:rsidRDefault="00513115" w:rsidP="00513115"/>
    <w:p w14:paraId="0E1BCA9A" w14:textId="77777777" w:rsidR="00513115" w:rsidRPr="00551447" w:rsidRDefault="00513115" w:rsidP="00513115">
      <w:r w:rsidRPr="00551447">
        <w:t>Tjänstekonsument och tjänsteproducent kan använda tjänstekontraktet på olika sätt och i olika steg i sina processer.</w:t>
      </w:r>
    </w:p>
    <w:p w14:paraId="5B3826A6" w14:textId="77777777" w:rsidR="00513115" w:rsidRPr="00551447" w:rsidRDefault="00513115" w:rsidP="00513115"/>
    <w:p w14:paraId="142F8AB2" w14:textId="77777777" w:rsidR="00513115" w:rsidRPr="00551447" w:rsidRDefault="00513115" w:rsidP="00513115">
      <w:r w:rsidRPr="00551447">
        <w:t>Exempel:</w:t>
      </w:r>
    </w:p>
    <w:p w14:paraId="7EE880B6" w14:textId="77777777" w:rsidR="00513115" w:rsidRPr="00551447" w:rsidRDefault="00513115" w:rsidP="0044783B">
      <w:pPr>
        <w:numPr>
          <w:ilvl w:val="0"/>
          <w:numId w:val="3"/>
        </w:numPr>
      </w:pPr>
      <w:r w:rsidRPr="00551447">
        <w:t>En vårdaktivitet kräver en hälsodeklaration.</w:t>
      </w:r>
    </w:p>
    <w:p w14:paraId="389ED335" w14:textId="77777777" w:rsidR="00513115" w:rsidRPr="00551447" w:rsidRDefault="00513115" w:rsidP="0044783B">
      <w:pPr>
        <w:numPr>
          <w:ilvl w:val="0"/>
          <w:numId w:val="3"/>
        </w:numPr>
      </w:pPr>
      <w:r w:rsidRPr="00551447">
        <w:t>Ett vårdbesök föranleder en registreringsblankett</w:t>
      </w:r>
    </w:p>
    <w:p w14:paraId="4019734B" w14:textId="77777777" w:rsidR="00513115" w:rsidRPr="00551447" w:rsidRDefault="00513115" w:rsidP="0044783B">
      <w:pPr>
        <w:numPr>
          <w:ilvl w:val="0"/>
          <w:numId w:val="3"/>
        </w:numPr>
      </w:pPr>
      <w:r w:rsidRPr="00551447">
        <w:t xml:space="preserve">En behandling kräver uppföljning </w:t>
      </w:r>
    </w:p>
    <w:p w14:paraId="2B68D253" w14:textId="77777777" w:rsidR="00513115" w:rsidRPr="00551447" w:rsidRDefault="00513115" w:rsidP="0044783B">
      <w:pPr>
        <w:numPr>
          <w:ilvl w:val="1"/>
          <w:numId w:val="3"/>
        </w:numPr>
      </w:pPr>
      <w:r w:rsidRPr="00551447">
        <w:t>Biverkningsregistrering</w:t>
      </w:r>
    </w:p>
    <w:p w14:paraId="6F5977F7" w14:textId="77777777" w:rsidR="00513115" w:rsidRPr="00551447" w:rsidRDefault="00513115" w:rsidP="0044783B">
      <w:pPr>
        <w:numPr>
          <w:ilvl w:val="1"/>
          <w:numId w:val="3"/>
        </w:numPr>
      </w:pPr>
      <w:r w:rsidRPr="00551447">
        <w:t>Effektmätning av behandling</w:t>
      </w:r>
    </w:p>
    <w:p w14:paraId="565C3950" w14:textId="77777777" w:rsidR="00513115" w:rsidRPr="00551447" w:rsidRDefault="00513115" w:rsidP="0044783B">
      <w:pPr>
        <w:numPr>
          <w:ilvl w:val="0"/>
          <w:numId w:val="3"/>
        </w:numPr>
      </w:pPr>
      <w:r w:rsidRPr="00551447">
        <w:t>Informationsinsamling under begäran och bedömning av vårdbegäran</w:t>
      </w:r>
    </w:p>
    <w:p w14:paraId="2B0F9232" w14:textId="77777777" w:rsidR="00513115" w:rsidRPr="00551447" w:rsidRDefault="00513115" w:rsidP="00513115"/>
    <w:p w14:paraId="0F6863BB" w14:textId="77777777" w:rsidR="00513115" w:rsidRPr="00551447" w:rsidRDefault="00513115" w:rsidP="00513115">
      <w:r w:rsidRPr="00551447">
        <w:t xml:space="preserve">Tjänstekontraktsbeskrivningen är ett teknik-oberoende, formellt regelverk som reglerar integrationskrav mellan parter (tjänstekonsumenter och tjänsteproducenter) med behov av elektronisk samverkan i ett speciellt syfte (i detta fall integration mellan nationella tjänster och lokala informationskällor). </w:t>
      </w:r>
    </w:p>
    <w:p w14:paraId="32C6AF10" w14:textId="77777777" w:rsidR="00513115" w:rsidRPr="00551447" w:rsidRDefault="00513115" w:rsidP="00513115"/>
    <w:p w14:paraId="0B36C026" w14:textId="77777777" w:rsidR="00513115" w:rsidRPr="00551447" w:rsidRDefault="00513115" w:rsidP="00513115">
      <w:r w:rsidRPr="00551447">
        <w:t xml:space="preserve">Tjänstekontraktsbeskrivningen är också ett viktigt underlag för skapande av de tekniska kontrakten (scheman och WSDL-filer). </w:t>
      </w:r>
    </w:p>
    <w:p w14:paraId="3F83E2D6" w14:textId="77777777" w:rsidR="0039481C" w:rsidRDefault="0039481C" w:rsidP="0039481C"/>
    <w:p w14:paraId="41A2044F" w14:textId="77777777" w:rsidR="0039481C" w:rsidRPr="007E3F3B" w:rsidRDefault="0039481C" w:rsidP="0039481C">
      <w:pPr>
        <w:rPr>
          <w:i/>
        </w:rPr>
      </w:pPr>
      <w:r w:rsidRPr="007E3F3B">
        <w:rPr>
          <w:i/>
        </w:rPr>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1F35E55C" w14:textId="3839EAE5" w:rsidR="00FD215B" w:rsidRPr="007E3F3B" w:rsidRDefault="0039481C" w:rsidP="0039481C">
      <w:pPr>
        <w:rPr>
          <w:i/>
        </w:rPr>
      </w:pPr>
      <w:r w:rsidRPr="007E3F3B">
        <w:rPr>
          <w:i/>
        </w:rPr>
        <w:lastRenderedPageBreak/>
        <w:t>Detta dokument kompletterar reglerna i de tekniska kontrakten. Tjänsteproducenter och tjänstekonsumenter ska m.a.o. följa såväl de maskintolkbara reglerna i de tekniska kontrakten, så väl som de regler som uttrycks verbalt i detta dokument.</w:t>
      </w:r>
    </w:p>
    <w:p w14:paraId="0CF5CFA9" w14:textId="77777777" w:rsidR="00D720D4" w:rsidRDefault="00D720D4" w:rsidP="0039481C"/>
    <w:p w14:paraId="0B05E925" w14:textId="4F2ADCE0" w:rsidR="003D6708" w:rsidRDefault="003D6708" w:rsidP="00D720D4">
      <w:pPr>
        <w:pStyle w:val="Heading2"/>
      </w:pPr>
      <w:bookmarkStart w:id="5" w:name="_Toc269040962"/>
      <w:bookmarkStart w:id="6" w:name="_Toc397581481"/>
      <w:r>
        <w:t>Svenskt namn</w:t>
      </w:r>
      <w:bookmarkEnd w:id="6"/>
    </w:p>
    <w:p w14:paraId="11412EB0" w14:textId="5BFCBDEA" w:rsidR="003D6708" w:rsidRDefault="003D6708" w:rsidP="003D6708">
      <w:pPr>
        <w:rPr>
          <w:color w:val="76923C" w:themeColor="accent3" w:themeShade="BF"/>
        </w:rPr>
      </w:pPr>
      <w:r w:rsidRPr="00344F4D">
        <w:rPr>
          <w:color w:val="76923C" w:themeColor="accent3" w:themeShade="BF"/>
        </w:rPr>
        <w:fldChar w:fldCharType="begin"/>
      </w:r>
      <w:r w:rsidR="00680827">
        <w:rPr>
          <w:color w:val="76923C" w:themeColor="accent3" w:themeShade="BF"/>
        </w:rPr>
        <w:instrText xml:space="preserve"> DOCPROPERTY "svenamn</w:instrText>
      </w:r>
      <w:r w:rsidRPr="00344F4D">
        <w:rPr>
          <w:color w:val="76923C" w:themeColor="accent3" w:themeShade="BF"/>
        </w:rPr>
        <w:instrText xml:space="preserve">" \* MERGEFORMAT </w:instrText>
      </w:r>
      <w:r w:rsidRPr="00344F4D">
        <w:rPr>
          <w:color w:val="76923C" w:themeColor="accent3" w:themeShade="BF"/>
        </w:rPr>
        <w:fldChar w:fldCharType="separate"/>
      </w:r>
      <w:r w:rsidR="00E94FC3" w:rsidRPr="00E94FC3">
        <w:rPr>
          <w:b/>
          <w:color w:val="76923C" w:themeColor="accent3" w:themeShade="BF"/>
        </w:rPr>
        <w:t>infrastruktur</w:t>
      </w:r>
      <w:r w:rsidR="00E94FC3">
        <w:rPr>
          <w:color w:val="76923C" w:themeColor="accent3" w:themeShade="BF"/>
        </w:rPr>
        <w:t>:etjänsteförsörjning:formulärhantering</w:t>
      </w:r>
      <w:r w:rsidRPr="00344F4D">
        <w:rPr>
          <w:color w:val="76923C" w:themeColor="accent3" w:themeShade="BF"/>
        </w:rPr>
        <w:fldChar w:fldCharType="end"/>
      </w:r>
    </w:p>
    <w:p w14:paraId="0A0E94E6" w14:textId="5025F8E5" w:rsidR="00680827" w:rsidRPr="00C9798A" w:rsidRDefault="00680827" w:rsidP="003D6708">
      <w:pPr>
        <w:rPr>
          <w:b/>
        </w:rPr>
      </w:pPr>
      <w:r w:rsidRPr="00C9798A">
        <w:rPr>
          <w:b/>
          <w:color w:val="76923C" w:themeColor="accent3" w:themeShade="BF"/>
        </w:rPr>
        <w:fldChar w:fldCharType="begin"/>
      </w:r>
      <w:r w:rsidRPr="00C9798A">
        <w:rPr>
          <w:b/>
          <w:color w:val="76923C" w:themeColor="accent3" w:themeShade="BF"/>
        </w:rPr>
        <w:instrText xml:space="preserve"> DOCPROPERTY "svekortnamn" \* MERGEFORMAT </w:instrText>
      </w:r>
      <w:r w:rsidRPr="00C9798A">
        <w:rPr>
          <w:b/>
          <w:color w:val="76923C" w:themeColor="accent3" w:themeShade="BF"/>
        </w:rPr>
        <w:fldChar w:fldCharType="separate"/>
      </w:r>
      <w:r w:rsidR="00E94FC3">
        <w:rPr>
          <w:b/>
          <w:color w:val="76923C" w:themeColor="accent3" w:themeShade="BF"/>
        </w:rPr>
        <w:t>Formulärhantering</w:t>
      </w:r>
      <w:r w:rsidRPr="00C9798A">
        <w:rPr>
          <w:b/>
          <w:color w:val="76923C" w:themeColor="accent3" w:themeShade="BF"/>
        </w:rPr>
        <w:fldChar w:fldCharType="end"/>
      </w:r>
    </w:p>
    <w:p w14:paraId="7F08D786" w14:textId="77777777" w:rsidR="003D6708" w:rsidRPr="003D6708" w:rsidRDefault="003D6708" w:rsidP="003D6708"/>
    <w:p w14:paraId="6BBD040D" w14:textId="77777777" w:rsidR="00D720D4" w:rsidRDefault="00D720D4" w:rsidP="00D720D4">
      <w:pPr>
        <w:pStyle w:val="Heading2"/>
      </w:pPr>
      <w:bookmarkStart w:id="7" w:name="_Toc397581482"/>
      <w:r>
        <w:t>WEB beskrivning</w:t>
      </w:r>
      <w:bookmarkEnd w:id="5"/>
      <w:bookmarkEnd w:id="7"/>
    </w:p>
    <w:p w14:paraId="526F5A11" w14:textId="77777777" w:rsidR="00513115" w:rsidRDefault="00513115" w:rsidP="00513115">
      <w:r w:rsidRPr="00551447">
        <w:t>Formulärtjänsten möjliggör hantering av formulärinformation mellan olika aktörer. Tjänstekontraktet möjliggör insamling av olika typer av formulärinformation.</w:t>
      </w:r>
    </w:p>
    <w:p w14:paraId="14DF15EB" w14:textId="77777777" w:rsidR="00513115" w:rsidRDefault="00513115" w:rsidP="00513115"/>
    <w:p w14:paraId="4D58A6BF" w14:textId="77777777" w:rsidR="00513115" w:rsidRPr="00551447" w:rsidRDefault="00513115" w:rsidP="00513115">
      <w:r w:rsidRPr="00551447">
        <w:t>Tjänstekonsument och tjänsteproducent kan använda tjänstekontraktet på olika sätt och i olika steg i sina processer.</w:t>
      </w:r>
    </w:p>
    <w:p w14:paraId="5D01C713" w14:textId="77777777" w:rsidR="00513115" w:rsidRPr="00551447" w:rsidRDefault="00513115" w:rsidP="00513115">
      <w:r w:rsidRPr="00551447">
        <w:t>Exempel:</w:t>
      </w:r>
    </w:p>
    <w:p w14:paraId="283F0E01" w14:textId="77777777" w:rsidR="00513115" w:rsidRPr="00551447" w:rsidRDefault="00513115" w:rsidP="0044783B">
      <w:pPr>
        <w:numPr>
          <w:ilvl w:val="0"/>
          <w:numId w:val="3"/>
        </w:numPr>
      </w:pPr>
      <w:r w:rsidRPr="00551447">
        <w:t>En vårdaktivitet kräver en hälsodeklaration.</w:t>
      </w:r>
    </w:p>
    <w:p w14:paraId="1608F7A2" w14:textId="77777777" w:rsidR="00513115" w:rsidRPr="00551447" w:rsidRDefault="00513115" w:rsidP="0044783B">
      <w:pPr>
        <w:numPr>
          <w:ilvl w:val="0"/>
          <w:numId w:val="3"/>
        </w:numPr>
      </w:pPr>
      <w:r w:rsidRPr="00551447">
        <w:t>Ett vårdbesök föranleder en registreringsblankett</w:t>
      </w:r>
    </w:p>
    <w:p w14:paraId="7110CF53" w14:textId="77777777" w:rsidR="00513115" w:rsidRPr="00551447" w:rsidRDefault="00513115" w:rsidP="0044783B">
      <w:pPr>
        <w:numPr>
          <w:ilvl w:val="0"/>
          <w:numId w:val="3"/>
        </w:numPr>
      </w:pPr>
      <w:r w:rsidRPr="00551447">
        <w:t xml:space="preserve">En behandling kräver uppföljning </w:t>
      </w:r>
    </w:p>
    <w:p w14:paraId="2CEE9C50" w14:textId="77777777" w:rsidR="00513115" w:rsidRPr="00551447" w:rsidRDefault="00513115" w:rsidP="0044783B">
      <w:pPr>
        <w:numPr>
          <w:ilvl w:val="1"/>
          <w:numId w:val="3"/>
        </w:numPr>
      </w:pPr>
      <w:r w:rsidRPr="00551447">
        <w:t>Biverkningsregistrering</w:t>
      </w:r>
    </w:p>
    <w:p w14:paraId="58EF77F6" w14:textId="77777777" w:rsidR="00513115" w:rsidRPr="00551447" w:rsidRDefault="00513115" w:rsidP="0044783B">
      <w:pPr>
        <w:numPr>
          <w:ilvl w:val="1"/>
          <w:numId w:val="3"/>
        </w:numPr>
      </w:pPr>
      <w:r w:rsidRPr="00551447">
        <w:t>Effektmätning av behandling</w:t>
      </w:r>
    </w:p>
    <w:p w14:paraId="75D9FC78" w14:textId="77777777" w:rsidR="00513115" w:rsidRPr="00551447" w:rsidRDefault="00513115" w:rsidP="0044783B">
      <w:pPr>
        <w:numPr>
          <w:ilvl w:val="0"/>
          <w:numId w:val="3"/>
        </w:numPr>
      </w:pPr>
      <w:r w:rsidRPr="00551447">
        <w:t>Informationsinsamling under begäran och bedömning av vårdbegäran</w:t>
      </w:r>
    </w:p>
    <w:p w14:paraId="10716C11" w14:textId="12FD91EB" w:rsidR="003D6708" w:rsidRDefault="003D6708">
      <w:pPr>
        <w:spacing w:line="240" w:lineRule="auto"/>
      </w:pPr>
      <w:r>
        <w:br w:type="page"/>
      </w:r>
    </w:p>
    <w:p w14:paraId="6A4B8311" w14:textId="77777777" w:rsidR="0039481C" w:rsidRDefault="0039481C" w:rsidP="0039481C">
      <w:pPr>
        <w:pStyle w:val="Heading1"/>
      </w:pPr>
      <w:bookmarkStart w:id="8" w:name="_Toc198086678"/>
      <w:bookmarkStart w:id="9" w:name="_Toc224960918"/>
      <w:bookmarkStart w:id="10" w:name="_Toc357754844"/>
      <w:bookmarkStart w:id="11" w:name="_Toc243452542"/>
      <w:bookmarkStart w:id="12" w:name="_Toc163300578"/>
      <w:bookmarkStart w:id="13" w:name="_Toc163300880"/>
      <w:bookmarkStart w:id="14" w:name="_Toc198366954"/>
      <w:bookmarkStart w:id="15" w:name="_Toc397581483"/>
      <w:r>
        <w:lastRenderedPageBreak/>
        <w:t>Versionsinformation</w:t>
      </w:r>
      <w:bookmarkEnd w:id="8"/>
      <w:bookmarkEnd w:id="9"/>
      <w:bookmarkEnd w:id="10"/>
      <w:bookmarkEnd w:id="11"/>
      <w:bookmarkEnd w:id="15"/>
    </w:p>
    <w:p w14:paraId="2F36E12C" w14:textId="7ED06B2B" w:rsidR="0039481C" w:rsidRDefault="0039481C" w:rsidP="0039481C">
      <w:r w:rsidRPr="007E3F3B">
        <w:rPr>
          <w:i/>
        </w:rPr>
        <w:t>Denna revision av tjänstekontraktsbeskrivningen handlar om</w:t>
      </w:r>
      <w:r w:rsidR="008055D7">
        <w:rPr>
          <w:i/>
        </w:rPr>
        <w:t xml:space="preserve"> domänen</w:t>
      </w:r>
      <w:r w:rsidR="008574CF">
        <w:t xml:space="preserve"> </w:t>
      </w:r>
      <w:r w:rsidR="008574CF" w:rsidRPr="00344F4D">
        <w:rPr>
          <w:color w:val="76923C" w:themeColor="accent3" w:themeShade="BF"/>
        </w:rPr>
        <w:fldChar w:fldCharType="begin"/>
      </w:r>
      <w:r w:rsidR="008574CF">
        <w:rPr>
          <w:color w:val="76923C" w:themeColor="accent3" w:themeShade="BF"/>
        </w:rPr>
        <w:instrText xml:space="preserve"> DOCPROPERTY "D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1" \* MERGEFORMAT </w:instrText>
      </w:r>
      <w:r w:rsidR="008574CF" w:rsidRPr="00344F4D">
        <w:rPr>
          <w:color w:val="76923C" w:themeColor="accent3" w:themeShade="BF"/>
        </w:rPr>
        <w:fldChar w:fldCharType="separate"/>
      </w:r>
      <w:r w:rsidR="00E94FC3" w:rsidRPr="00E94FC3">
        <w:rPr>
          <w:b/>
          <w:color w:val="76923C" w:themeColor="accent3" w:themeShade="BF"/>
        </w:rPr>
        <w:t>infrastructure</w:t>
      </w:r>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2" \* MERGEFORMAT </w:instrText>
      </w:r>
      <w:r w:rsidR="008574CF" w:rsidRPr="00344F4D">
        <w:rPr>
          <w:color w:val="76923C" w:themeColor="accent3" w:themeShade="BF"/>
        </w:rPr>
        <w:fldChar w:fldCharType="separate"/>
      </w:r>
      <w:r w:rsidR="00E94FC3" w:rsidRPr="00E94FC3">
        <w:rPr>
          <w:b/>
          <w:color w:val="76923C" w:themeColor="accent3" w:themeShade="BF"/>
        </w:rPr>
        <w:t>eservicesupply</w:t>
      </w:r>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3" \* MERGEFORMAT </w:instrText>
      </w:r>
      <w:r w:rsidR="008574CF" w:rsidRPr="00344F4D">
        <w:rPr>
          <w:color w:val="76923C" w:themeColor="accent3" w:themeShade="BF"/>
        </w:rPr>
        <w:fldChar w:fldCharType="separate"/>
      </w:r>
      <w:r w:rsidR="00E94FC3" w:rsidRPr="00E94FC3">
        <w:rPr>
          <w:b/>
          <w:color w:val="76923C" w:themeColor="accent3" w:themeShade="BF"/>
        </w:rPr>
        <w:t>forminteraction</w:t>
      </w:r>
      <w:r w:rsidR="008574CF" w:rsidRPr="00344F4D">
        <w:rPr>
          <w:color w:val="76923C" w:themeColor="accent3" w:themeShade="BF"/>
        </w:rPr>
        <w:fldChar w:fldCharType="end"/>
      </w:r>
      <w:r w:rsidR="008574CF">
        <w:rPr>
          <w:color w:val="76923C" w:themeColor="accent3" w:themeShade="BF"/>
        </w:rPr>
        <w:t xml:space="preserve">. </w:t>
      </w:r>
      <w:r w:rsidRPr="007E3F3B">
        <w:rPr>
          <w:i/>
        </w:rPr>
        <w:t>Observera att version för detta dokument och domänen måste vara lika. Detta för att spårbarheten inte skall brytas.</w:t>
      </w:r>
      <w:r>
        <w:t xml:space="preserve"> </w:t>
      </w:r>
    </w:p>
    <w:p w14:paraId="676921EF" w14:textId="77777777" w:rsidR="0039481C" w:rsidRDefault="0039481C" w:rsidP="0039481C"/>
    <w:p w14:paraId="4747BC91" w14:textId="7B69F377" w:rsidR="0039481C" w:rsidRDefault="0039481C" w:rsidP="0039481C">
      <w:pPr>
        <w:pStyle w:val="Heading2"/>
      </w:pPr>
      <w:bookmarkStart w:id="16" w:name="_Toc357754845"/>
      <w:bookmarkStart w:id="17" w:name="_Toc243452543"/>
      <w:bookmarkStart w:id="18" w:name="_Toc163300882"/>
      <w:bookmarkStart w:id="19" w:name="_Toc397581484"/>
      <w:r>
        <w:t xml:space="preserve">Version </w:t>
      </w:r>
      <w:bookmarkEnd w:id="16"/>
      <w:bookmarkEnd w:id="17"/>
      <w:r w:rsidR="00E57C71">
        <w:rPr>
          <w:color w:val="008000"/>
        </w:rPr>
        <w:fldChar w:fldCharType="begin"/>
      </w:r>
      <w:r w:rsidR="00E57C71">
        <w:rPr>
          <w:color w:val="008000"/>
        </w:rPr>
        <w:instrText xml:space="preserve"> DOCPROPERTY "version" \* MERGEFORMAT </w:instrText>
      </w:r>
      <w:r w:rsidR="00E57C71">
        <w:rPr>
          <w:color w:val="008000"/>
        </w:rPr>
        <w:fldChar w:fldCharType="separate"/>
      </w:r>
      <w:r w:rsidR="00CE7235">
        <w:rPr>
          <w:color w:val="008000"/>
        </w:rPr>
        <w:t>2.0</w:t>
      </w:r>
      <w:bookmarkEnd w:id="19"/>
      <w:r w:rsidR="00E57C71">
        <w:rPr>
          <w:color w:val="008000"/>
        </w:rPr>
        <w:fldChar w:fldCharType="end"/>
      </w:r>
      <w:r w:rsidRPr="00862A31">
        <w:rPr>
          <w:color w:val="76923C" w:themeColor="accent3" w:themeShade="BF"/>
        </w:rPr>
        <w:fldChar w:fldCharType="begin"/>
      </w:r>
      <w:r w:rsidRPr="00862A31">
        <w:rPr>
          <w:color w:val="76923C" w:themeColor="accent3" w:themeShade="BF"/>
        </w:rPr>
        <w:instrText xml:space="preserve"> DOCPROPERTY  "rc" \* MERGEFORMAT </w:instrText>
      </w:r>
      <w:r w:rsidRPr="00862A31">
        <w:rPr>
          <w:color w:val="76923C" w:themeColor="accent3" w:themeShade="BF"/>
        </w:rPr>
        <w:fldChar w:fldCharType="end"/>
      </w:r>
    </w:p>
    <w:p w14:paraId="76C58EDD" w14:textId="77777777" w:rsidR="00CE7235" w:rsidRDefault="00CE7235" w:rsidP="00CE7235">
      <w:pPr>
        <w:pStyle w:val="Heading3"/>
      </w:pPr>
      <w:bookmarkStart w:id="20" w:name="_Toc243452544"/>
      <w:bookmarkStart w:id="21" w:name="_Toc386458050"/>
      <w:bookmarkStart w:id="22" w:name="_Toc391636670"/>
      <w:bookmarkStart w:id="23" w:name="_Toc397581485"/>
      <w:r>
        <w:t>Oförändrade tjänstekontrakt</w:t>
      </w:r>
      <w:bookmarkEnd w:id="20"/>
      <w:bookmarkEnd w:id="21"/>
      <w:bookmarkEnd w:id="22"/>
      <w:bookmarkEnd w:id="23"/>
    </w:p>
    <w:p w14:paraId="1406B816" w14:textId="77777777" w:rsidR="00CE7235" w:rsidRDefault="00CE7235" w:rsidP="0044783B">
      <w:pPr>
        <w:numPr>
          <w:ilvl w:val="0"/>
          <w:numId w:val="2"/>
        </w:numPr>
      </w:pPr>
      <w:r>
        <w:t>CancelForm</w:t>
      </w:r>
    </w:p>
    <w:p w14:paraId="60D0EAF3" w14:textId="77777777" w:rsidR="00CE7235" w:rsidRDefault="00CE7235" w:rsidP="00CE7235"/>
    <w:p w14:paraId="49D246A4" w14:textId="77777777" w:rsidR="00CE7235" w:rsidRDefault="00CE7235" w:rsidP="00CE7235">
      <w:pPr>
        <w:pStyle w:val="Heading3"/>
      </w:pPr>
      <w:bookmarkStart w:id="24" w:name="_Toc243452545"/>
      <w:bookmarkStart w:id="25" w:name="_Toc386458051"/>
      <w:bookmarkStart w:id="26" w:name="_Toc391636671"/>
      <w:bookmarkStart w:id="27" w:name="_Toc397581486"/>
      <w:r>
        <w:t>Nya tjänstekontrakt</w:t>
      </w:r>
      <w:bookmarkEnd w:id="24"/>
      <w:bookmarkEnd w:id="25"/>
      <w:bookmarkEnd w:id="26"/>
      <w:bookmarkEnd w:id="27"/>
    </w:p>
    <w:p w14:paraId="22ECDDAB" w14:textId="77777777" w:rsidR="00CE7235" w:rsidRDefault="00CE7235" w:rsidP="00CE7235">
      <w:r>
        <w:t>Följande nya tjänstekontrakt finns från och med denna version:</w:t>
      </w:r>
    </w:p>
    <w:p w14:paraId="7400A5A9" w14:textId="77777777" w:rsidR="00CE7235" w:rsidRDefault="00CE7235" w:rsidP="0044783B">
      <w:pPr>
        <w:numPr>
          <w:ilvl w:val="0"/>
          <w:numId w:val="2"/>
        </w:numPr>
      </w:pPr>
      <w:r>
        <w:t>SaveFormTemplate</w:t>
      </w:r>
    </w:p>
    <w:p w14:paraId="57E03B9B" w14:textId="77777777" w:rsidR="00CE7235" w:rsidRDefault="00CE7235" w:rsidP="0044783B">
      <w:pPr>
        <w:numPr>
          <w:ilvl w:val="0"/>
          <w:numId w:val="2"/>
        </w:numPr>
      </w:pPr>
      <w:r>
        <w:t>GetFormTemplate</w:t>
      </w:r>
    </w:p>
    <w:p w14:paraId="505B82D9" w14:textId="77777777" w:rsidR="00CE7235" w:rsidRPr="00DC5529" w:rsidRDefault="00CE7235" w:rsidP="00CE7235">
      <w:pPr>
        <w:rPr>
          <w:highlight w:val="yellow"/>
        </w:rPr>
      </w:pPr>
    </w:p>
    <w:p w14:paraId="61B79AFE" w14:textId="77777777" w:rsidR="00CE7235" w:rsidRDefault="00CE7235" w:rsidP="00CE7235">
      <w:pPr>
        <w:pStyle w:val="Heading3"/>
      </w:pPr>
      <w:bookmarkStart w:id="28" w:name="_Toc243452546"/>
      <w:bookmarkStart w:id="29" w:name="_Toc386458052"/>
      <w:bookmarkStart w:id="30" w:name="_Toc391636672"/>
      <w:bookmarkStart w:id="31" w:name="_Toc397581487"/>
      <w:r>
        <w:t>Förändrade tjänstekontrakt</w:t>
      </w:r>
      <w:bookmarkEnd w:id="28"/>
      <w:bookmarkEnd w:id="29"/>
      <w:bookmarkEnd w:id="30"/>
      <w:bookmarkEnd w:id="31"/>
    </w:p>
    <w:p w14:paraId="5BC1EC25" w14:textId="77777777" w:rsidR="00CE7235" w:rsidRPr="00D82A73" w:rsidRDefault="00CE7235" w:rsidP="0044783B">
      <w:pPr>
        <w:numPr>
          <w:ilvl w:val="0"/>
          <w:numId w:val="2"/>
        </w:numPr>
      </w:pPr>
      <w:r w:rsidRPr="00D82A73">
        <w:t>CreateForm</w:t>
      </w:r>
    </w:p>
    <w:p w14:paraId="398D3A88" w14:textId="77777777" w:rsidR="00CE7235" w:rsidRPr="00D82A73" w:rsidRDefault="00CE7235" w:rsidP="0044783B">
      <w:pPr>
        <w:numPr>
          <w:ilvl w:val="0"/>
          <w:numId w:val="2"/>
        </w:numPr>
      </w:pPr>
      <w:r w:rsidRPr="00D82A73">
        <w:t>CreateFormRequest</w:t>
      </w:r>
    </w:p>
    <w:p w14:paraId="7A0B4D3E" w14:textId="77777777" w:rsidR="00CE7235" w:rsidRPr="00D82A73" w:rsidRDefault="00CE7235" w:rsidP="0044783B">
      <w:pPr>
        <w:numPr>
          <w:ilvl w:val="0"/>
          <w:numId w:val="2"/>
        </w:numPr>
      </w:pPr>
      <w:r w:rsidRPr="00D82A73">
        <w:t>GetForm</w:t>
      </w:r>
    </w:p>
    <w:p w14:paraId="1E9F3B90" w14:textId="77777777" w:rsidR="00CE7235" w:rsidRPr="00D82A73" w:rsidRDefault="00CE7235" w:rsidP="0044783B">
      <w:pPr>
        <w:numPr>
          <w:ilvl w:val="0"/>
          <w:numId w:val="2"/>
        </w:numPr>
      </w:pPr>
      <w:r w:rsidRPr="00D82A73">
        <w:t>GetFormQuestionPage</w:t>
      </w:r>
    </w:p>
    <w:p w14:paraId="5DBCB67D" w14:textId="77777777" w:rsidR="00CE7235" w:rsidRPr="00D82A73" w:rsidRDefault="00CE7235" w:rsidP="0044783B">
      <w:pPr>
        <w:numPr>
          <w:ilvl w:val="0"/>
          <w:numId w:val="2"/>
        </w:numPr>
      </w:pPr>
      <w:r w:rsidRPr="00D82A73">
        <w:t>GetForms</w:t>
      </w:r>
    </w:p>
    <w:p w14:paraId="2BB1B593" w14:textId="77777777" w:rsidR="00CE7235" w:rsidRPr="00D82A73" w:rsidRDefault="00CE7235" w:rsidP="0044783B">
      <w:pPr>
        <w:numPr>
          <w:ilvl w:val="0"/>
          <w:numId w:val="2"/>
        </w:numPr>
      </w:pPr>
      <w:r w:rsidRPr="00D82A73">
        <w:t>GetFormTemplates</w:t>
      </w:r>
    </w:p>
    <w:p w14:paraId="5B8F8BE9" w14:textId="77777777" w:rsidR="00CE7235" w:rsidRPr="00D82A73" w:rsidRDefault="00CE7235" w:rsidP="0044783B">
      <w:pPr>
        <w:numPr>
          <w:ilvl w:val="0"/>
          <w:numId w:val="2"/>
        </w:numPr>
      </w:pPr>
      <w:r w:rsidRPr="00D82A73">
        <w:t>SaveForm</w:t>
      </w:r>
    </w:p>
    <w:p w14:paraId="2CF75CBC" w14:textId="77777777" w:rsidR="00CE7235" w:rsidRPr="00F711C6" w:rsidRDefault="00CE7235" w:rsidP="0044783B">
      <w:pPr>
        <w:numPr>
          <w:ilvl w:val="0"/>
          <w:numId w:val="2"/>
        </w:numPr>
      </w:pPr>
      <w:r w:rsidRPr="00D82A73">
        <w:t>SaveFormPage</w:t>
      </w:r>
    </w:p>
    <w:p w14:paraId="1918724F" w14:textId="77777777" w:rsidR="0039481C" w:rsidRDefault="0039481C" w:rsidP="0039481C"/>
    <w:p w14:paraId="03B30D56" w14:textId="7BFCFF79" w:rsidR="00356958" w:rsidRPr="00356958" w:rsidRDefault="0039481C" w:rsidP="00356958">
      <w:pPr>
        <w:pStyle w:val="BodyText"/>
      </w:pPr>
      <w:r w:rsidRPr="007E3F3B">
        <w:rPr>
          <w:i/>
        </w:rPr>
        <w:t>Nedan redovisas kompatibilitet mellan konsument och producent för tjänstekontrakten som finns i flera versioner. Kompatibilitet avser här såväl format som semantik. För definition av kompatibilitet mellan format, se</w:t>
      </w:r>
      <w:r>
        <w:t xml:space="preserve"> </w:t>
      </w:r>
      <w:hyperlink r:id="rId10" w:history="1">
        <w:r w:rsidRPr="00196FE2">
          <w:rPr>
            <w:rStyle w:val="Hyperlink"/>
          </w:rPr>
          <w:t>RIV Tekniska Anvisningar, Översikt.</w:t>
        </w:r>
      </w:hyperlink>
    </w:p>
    <w:p w14:paraId="07134F32" w14:textId="77777777" w:rsidR="00356958" w:rsidRPr="00865734" w:rsidRDefault="00356958" w:rsidP="0039481C">
      <w:pPr>
        <w:shd w:val="clear" w:color="auto" w:fill="FFFFFF"/>
        <w:rPr>
          <w:rFonts w:eastAsia="Times New Roman" w:cs="Arial"/>
          <w:color w:val="222222"/>
          <w:sz w:val="19"/>
          <w:szCs w:val="19"/>
          <w:lang w:eastAsia="sv-SE"/>
        </w:rPr>
      </w:pPr>
    </w:p>
    <w:tbl>
      <w:tblPr>
        <w:tblW w:w="0" w:type="auto"/>
        <w:tblCellMar>
          <w:left w:w="0" w:type="dxa"/>
          <w:right w:w="0" w:type="dxa"/>
        </w:tblCellMar>
        <w:tblLook w:val="04A0" w:firstRow="1" w:lastRow="0" w:firstColumn="1" w:lastColumn="0" w:noHBand="0" w:noVBand="1"/>
      </w:tblPr>
      <w:tblGrid>
        <w:gridCol w:w="2390"/>
        <w:gridCol w:w="1754"/>
        <w:gridCol w:w="1688"/>
        <w:gridCol w:w="2787"/>
      </w:tblGrid>
      <w:tr w:rsidR="0039481C" w:rsidRPr="000C2908" w14:paraId="0E82F1F4" w14:textId="77777777" w:rsidTr="000C2908">
        <w:tc>
          <w:tcPr>
            <w:tcW w:w="2390"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01EF30F" w14:textId="77777777" w:rsidR="0039481C" w:rsidRPr="000C2908" w:rsidRDefault="0039481C" w:rsidP="0039481C">
            <w:pPr>
              <w:spacing w:before="100" w:beforeAutospacing="1" w:after="100" w:afterAutospacing="1"/>
              <w:rPr>
                <w:rFonts w:eastAsia="Times New Roman" w:cs="Arial"/>
                <w:b/>
                <w:szCs w:val="20"/>
                <w:lang w:eastAsia="sv-SE"/>
              </w:rPr>
            </w:pPr>
            <w:r w:rsidRPr="000C2908">
              <w:rPr>
                <w:rFonts w:eastAsia="Times New Roman" w:cs="Arial"/>
                <w:b/>
                <w:szCs w:val="20"/>
                <w:lang w:eastAsia="sv-SE"/>
              </w:rPr>
              <w:t>Tjänstekontrakt</w:t>
            </w:r>
          </w:p>
        </w:tc>
        <w:tc>
          <w:tcPr>
            <w:tcW w:w="1754"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E5F6DED" w14:textId="77777777" w:rsidR="0039481C" w:rsidRPr="0011760E" w:rsidRDefault="0039481C" w:rsidP="0039481C">
            <w:pPr>
              <w:spacing w:before="100" w:beforeAutospacing="1" w:after="100" w:afterAutospacing="1"/>
              <w:rPr>
                <w:rFonts w:eastAsia="Times New Roman" w:cs="Arial"/>
                <w:b/>
                <w:szCs w:val="20"/>
                <w:lang w:eastAsia="sv-SE"/>
              </w:rPr>
            </w:pPr>
            <w:r w:rsidRPr="0011760E">
              <w:rPr>
                <w:rFonts w:eastAsia="Times New Roman" w:cs="Arial"/>
                <w:b/>
                <w:szCs w:val="20"/>
                <w:lang w:eastAsia="sv-SE"/>
              </w:rPr>
              <w:t>Konsument</w:t>
            </w:r>
          </w:p>
        </w:tc>
        <w:tc>
          <w:tcPr>
            <w:tcW w:w="16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E08F105" w14:textId="77777777" w:rsidR="0039481C" w:rsidRPr="0011760E" w:rsidRDefault="0039481C" w:rsidP="0039481C">
            <w:pPr>
              <w:spacing w:before="100" w:beforeAutospacing="1" w:after="100" w:afterAutospacing="1"/>
              <w:rPr>
                <w:rFonts w:eastAsia="Times New Roman" w:cs="Arial"/>
                <w:b/>
                <w:szCs w:val="20"/>
                <w:lang w:eastAsia="sv-SE"/>
              </w:rPr>
            </w:pPr>
            <w:r w:rsidRPr="0011760E">
              <w:rPr>
                <w:rFonts w:eastAsia="Times New Roman" w:cs="Arial"/>
                <w:b/>
                <w:szCs w:val="20"/>
                <w:lang w:eastAsia="sv-SE"/>
              </w:rPr>
              <w:t>Producent</w:t>
            </w:r>
          </w:p>
        </w:tc>
        <w:tc>
          <w:tcPr>
            <w:tcW w:w="2787"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78131113" w14:textId="77777777" w:rsidR="0039481C" w:rsidRPr="0011760E" w:rsidRDefault="0039481C" w:rsidP="0039481C">
            <w:pPr>
              <w:spacing w:before="100" w:beforeAutospacing="1" w:after="100" w:afterAutospacing="1"/>
              <w:rPr>
                <w:rFonts w:eastAsia="Times New Roman" w:cs="Arial"/>
                <w:b/>
                <w:szCs w:val="20"/>
                <w:lang w:eastAsia="sv-SE"/>
              </w:rPr>
            </w:pPr>
            <w:r w:rsidRPr="0011760E">
              <w:rPr>
                <w:rFonts w:eastAsia="Times New Roman" w:cs="Arial"/>
                <w:b/>
                <w:szCs w:val="20"/>
                <w:lang w:eastAsia="sv-SE"/>
              </w:rPr>
              <w:t>Kompatibilitet</w:t>
            </w:r>
          </w:p>
        </w:tc>
      </w:tr>
      <w:tr w:rsidR="008F64EA" w:rsidRPr="000C2908" w14:paraId="4067524B" w14:textId="77777777" w:rsidTr="00177141">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1A6E3E" w14:textId="4D1CE3BF" w:rsidR="008F64EA" w:rsidRPr="000C2908" w:rsidRDefault="008F64EA" w:rsidP="008F64EA">
            <w:pPr>
              <w:spacing w:before="100" w:beforeAutospacing="1" w:after="100" w:afterAutospacing="1"/>
              <w:rPr>
                <w:rFonts w:eastAsia="Times New Roman" w:cs="Arial"/>
                <w:szCs w:val="20"/>
                <w:highlight w:val="yellow"/>
                <w:lang w:eastAsia="sv-SE"/>
              </w:rPr>
            </w:pPr>
            <w:r w:rsidRPr="00356958">
              <w:rPr>
                <w:rFonts w:eastAsia="Times New Roman" w:cs="Arial"/>
                <w:color w:val="222222"/>
                <w:sz w:val="19"/>
                <w:szCs w:val="19"/>
                <w:lang w:eastAsia="sv-SE"/>
              </w:rPr>
              <w:t>GetForms</w:t>
            </w: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30406BB" w14:textId="3F6E4785"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2.0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831557" w14:textId="77777777"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BD6898B" w14:textId="5E6DF80F"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Ej kompatibel</w:t>
            </w:r>
          </w:p>
        </w:tc>
      </w:tr>
      <w:tr w:rsidR="008F64EA" w:rsidRPr="000C2908" w14:paraId="781FA1E1" w14:textId="77777777" w:rsidTr="00177141">
        <w:tc>
          <w:tcPr>
            <w:tcW w:w="0" w:type="auto"/>
            <w:vMerge/>
            <w:tcBorders>
              <w:top w:val="nil"/>
              <w:left w:val="single" w:sz="8" w:space="0" w:color="auto"/>
              <w:bottom w:val="single" w:sz="8" w:space="0" w:color="auto"/>
              <w:right w:val="single" w:sz="8" w:space="0" w:color="auto"/>
            </w:tcBorders>
            <w:vAlign w:val="center"/>
            <w:hideMark/>
          </w:tcPr>
          <w:p w14:paraId="56CCD4F2" w14:textId="77777777" w:rsidR="008F64EA" w:rsidRPr="000C2908" w:rsidRDefault="008F64EA" w:rsidP="008F64EA">
            <w:pPr>
              <w:rPr>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B122F9E" w14:textId="77777777"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3B982DC" w14:textId="029E2EE0"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2.0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EDE102F" w14:textId="4D58F9AC"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Ej kompatibel</w:t>
            </w:r>
          </w:p>
        </w:tc>
      </w:tr>
      <w:tr w:rsidR="008F64EA" w:rsidRPr="000C2908" w14:paraId="556E514B" w14:textId="77777777" w:rsidTr="00177141">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922787" w14:textId="18D7DF33" w:rsidR="008F64EA" w:rsidRPr="000C2908" w:rsidRDefault="008F64EA" w:rsidP="008F64EA">
            <w:pPr>
              <w:spacing w:before="100" w:beforeAutospacing="1" w:after="100" w:afterAutospacing="1"/>
              <w:rPr>
                <w:rFonts w:eastAsia="Times New Roman" w:cs="Arial"/>
                <w:szCs w:val="20"/>
                <w:highlight w:val="yellow"/>
                <w:lang w:eastAsia="sv-SE"/>
              </w:rPr>
            </w:pPr>
            <w:r w:rsidRPr="00356958">
              <w:rPr>
                <w:rFonts w:eastAsia="Times New Roman" w:cs="Arial"/>
                <w:color w:val="222222"/>
                <w:sz w:val="19"/>
                <w:szCs w:val="19"/>
                <w:lang w:eastAsia="sv-SE"/>
              </w:rPr>
              <w:t>GetForm</w:t>
            </w: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2034A60" w14:textId="7F340646"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2.0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34900BE" w14:textId="77777777"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2AE57E2" w14:textId="397A840B"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Ej kompatibel</w:t>
            </w:r>
          </w:p>
        </w:tc>
      </w:tr>
      <w:tr w:rsidR="008F64EA" w:rsidRPr="000C2908" w14:paraId="5171B9EB" w14:textId="77777777" w:rsidTr="00177141">
        <w:tc>
          <w:tcPr>
            <w:tcW w:w="0" w:type="auto"/>
            <w:vMerge/>
            <w:tcBorders>
              <w:top w:val="nil"/>
              <w:left w:val="single" w:sz="8" w:space="0" w:color="auto"/>
              <w:bottom w:val="single" w:sz="8" w:space="0" w:color="auto"/>
              <w:right w:val="single" w:sz="8" w:space="0" w:color="auto"/>
            </w:tcBorders>
            <w:vAlign w:val="center"/>
            <w:hideMark/>
          </w:tcPr>
          <w:p w14:paraId="04317C12" w14:textId="77777777" w:rsidR="008F64EA" w:rsidRPr="000C2908" w:rsidRDefault="008F64EA" w:rsidP="008F64EA">
            <w:pPr>
              <w:rPr>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9717F80" w14:textId="77777777"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2353DD9" w14:textId="31AFD985"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2.0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F927A7C" w14:textId="77777777"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Ej kompatibel</w:t>
            </w:r>
          </w:p>
        </w:tc>
      </w:tr>
      <w:tr w:rsidR="008F64EA" w:rsidRPr="000C2908" w14:paraId="3D75ECDC" w14:textId="77777777" w:rsidTr="00177141">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F6422B" w14:textId="20AB9154" w:rsidR="008F64EA" w:rsidRPr="000C2908" w:rsidRDefault="008F64EA" w:rsidP="008F64EA">
            <w:pPr>
              <w:spacing w:before="100" w:beforeAutospacing="1" w:after="100" w:afterAutospacing="1"/>
              <w:rPr>
                <w:rFonts w:eastAsia="Times New Roman" w:cs="Arial"/>
                <w:szCs w:val="20"/>
                <w:highlight w:val="yellow"/>
                <w:lang w:eastAsia="sv-SE"/>
              </w:rPr>
            </w:pPr>
            <w:r w:rsidRPr="00356958">
              <w:rPr>
                <w:rFonts w:eastAsia="Times New Roman" w:cs="Arial"/>
                <w:color w:val="222222"/>
                <w:sz w:val="19"/>
                <w:szCs w:val="19"/>
                <w:lang w:val="en-US" w:eastAsia="sv-SE"/>
              </w:rPr>
              <w:t>CreateForm</w:t>
            </w: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C551E47" w14:textId="0D79A12B"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2.0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877352D" w14:textId="77777777"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03FDFB4" w14:textId="1030D1B3"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Ej kompatibel</w:t>
            </w:r>
          </w:p>
        </w:tc>
      </w:tr>
      <w:tr w:rsidR="008F64EA" w:rsidRPr="000C2908" w14:paraId="3AC9F543" w14:textId="77777777" w:rsidTr="00177141">
        <w:tc>
          <w:tcPr>
            <w:tcW w:w="0" w:type="auto"/>
            <w:vMerge/>
            <w:tcBorders>
              <w:top w:val="nil"/>
              <w:left w:val="single" w:sz="8" w:space="0" w:color="auto"/>
              <w:bottom w:val="single" w:sz="8" w:space="0" w:color="auto"/>
              <w:right w:val="single" w:sz="8" w:space="0" w:color="auto"/>
            </w:tcBorders>
            <w:vAlign w:val="center"/>
            <w:hideMark/>
          </w:tcPr>
          <w:p w14:paraId="700C800C" w14:textId="77777777" w:rsidR="008F64EA" w:rsidRPr="000C2908" w:rsidRDefault="008F64EA" w:rsidP="008F64EA">
            <w:pPr>
              <w:rPr>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A993B2E" w14:textId="77777777"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3802010" w14:textId="48EABEBA"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2.0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55AE32C" w14:textId="77777777"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Ej kompatibel</w:t>
            </w:r>
          </w:p>
        </w:tc>
      </w:tr>
      <w:tr w:rsidR="008F64EA" w:rsidRPr="000C2908" w14:paraId="5C9DAE2E" w14:textId="77777777" w:rsidTr="00177141">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D2E2EE" w14:textId="4B2D0F12" w:rsidR="008F64EA" w:rsidRPr="000C2908" w:rsidRDefault="008F64EA" w:rsidP="008F64EA">
            <w:pPr>
              <w:spacing w:before="100" w:beforeAutospacing="1" w:after="100" w:afterAutospacing="1"/>
              <w:rPr>
                <w:rFonts w:eastAsia="Times New Roman" w:cs="Arial"/>
                <w:szCs w:val="20"/>
                <w:highlight w:val="yellow"/>
                <w:lang w:eastAsia="sv-SE"/>
              </w:rPr>
            </w:pPr>
            <w:r w:rsidRPr="00356958">
              <w:rPr>
                <w:rFonts w:eastAsia="Times New Roman" w:cs="Arial"/>
                <w:color w:val="222222"/>
                <w:sz w:val="19"/>
                <w:szCs w:val="19"/>
                <w:lang w:val="en-US" w:eastAsia="sv-SE"/>
              </w:rPr>
              <w:t>SaveFormPage</w:t>
            </w: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58AB43" w14:textId="54F010F2"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2.0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5AF0B46" w14:textId="77777777"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503F6A" w14:textId="74143168"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Ej kompatibel</w:t>
            </w:r>
          </w:p>
        </w:tc>
      </w:tr>
      <w:tr w:rsidR="008F64EA" w:rsidRPr="000C2908" w14:paraId="49846D3E" w14:textId="77777777" w:rsidTr="00177141">
        <w:tc>
          <w:tcPr>
            <w:tcW w:w="0" w:type="auto"/>
            <w:vMerge/>
            <w:tcBorders>
              <w:top w:val="nil"/>
              <w:left w:val="single" w:sz="8" w:space="0" w:color="auto"/>
              <w:bottom w:val="single" w:sz="8" w:space="0" w:color="auto"/>
              <w:right w:val="single" w:sz="8" w:space="0" w:color="auto"/>
            </w:tcBorders>
            <w:vAlign w:val="center"/>
            <w:hideMark/>
          </w:tcPr>
          <w:p w14:paraId="28301179" w14:textId="77777777" w:rsidR="008F64EA" w:rsidRPr="000C2908" w:rsidRDefault="008F64EA" w:rsidP="008F64EA">
            <w:pPr>
              <w:rPr>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1B24F9" w14:textId="77777777"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7665260" w14:textId="232B9052"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2.0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73189F" w14:textId="77777777"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Ej kompatibel</w:t>
            </w:r>
          </w:p>
        </w:tc>
      </w:tr>
      <w:tr w:rsidR="008F64EA" w:rsidRPr="000C2908" w14:paraId="173C2F13" w14:textId="77777777" w:rsidTr="00177141">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5FC96C" w14:textId="567272FE" w:rsidR="008F64EA" w:rsidRPr="000C2908" w:rsidRDefault="008F64EA" w:rsidP="008F64EA">
            <w:pPr>
              <w:spacing w:before="100" w:beforeAutospacing="1" w:after="100" w:afterAutospacing="1"/>
              <w:rPr>
                <w:rFonts w:eastAsia="Times New Roman" w:cs="Arial"/>
                <w:szCs w:val="20"/>
                <w:highlight w:val="yellow"/>
                <w:lang w:eastAsia="sv-SE"/>
              </w:rPr>
            </w:pPr>
            <w:r w:rsidRPr="00356958">
              <w:rPr>
                <w:rFonts w:eastAsia="Times New Roman" w:cs="Arial"/>
                <w:color w:val="222222"/>
                <w:sz w:val="19"/>
                <w:szCs w:val="19"/>
                <w:lang w:val="en-US" w:eastAsia="sv-SE"/>
              </w:rPr>
              <w:t>SaveForm</w:t>
            </w: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DBF35A4" w14:textId="62C95282"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2.0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B797C5D" w14:textId="77777777"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A4E6EE" w14:textId="6A374836"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Ej kompatibel</w:t>
            </w:r>
          </w:p>
        </w:tc>
      </w:tr>
      <w:tr w:rsidR="008F64EA" w:rsidRPr="000C2908" w14:paraId="77545962" w14:textId="77777777" w:rsidTr="00177141">
        <w:tc>
          <w:tcPr>
            <w:tcW w:w="0" w:type="auto"/>
            <w:vMerge/>
            <w:tcBorders>
              <w:top w:val="nil"/>
              <w:left w:val="single" w:sz="8" w:space="0" w:color="auto"/>
              <w:bottom w:val="single" w:sz="8" w:space="0" w:color="auto"/>
              <w:right w:val="single" w:sz="8" w:space="0" w:color="auto"/>
            </w:tcBorders>
            <w:vAlign w:val="center"/>
            <w:hideMark/>
          </w:tcPr>
          <w:p w14:paraId="7AE6B40E" w14:textId="77777777" w:rsidR="008F64EA" w:rsidRPr="000C2908" w:rsidRDefault="008F64EA" w:rsidP="008F64EA">
            <w:pPr>
              <w:rPr>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F967A36" w14:textId="77777777"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ADB7702" w14:textId="2246DE01"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2.0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0715846" w14:textId="77777777"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Ej kompatibel</w:t>
            </w:r>
          </w:p>
        </w:tc>
      </w:tr>
      <w:tr w:rsidR="008F64EA" w:rsidRPr="000C2908" w14:paraId="46060659" w14:textId="77777777" w:rsidTr="00177141">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9F5EA47" w14:textId="3A864ADA" w:rsidR="008F64EA" w:rsidRPr="000C2908" w:rsidRDefault="008F64EA" w:rsidP="008F64EA">
            <w:pPr>
              <w:spacing w:before="100" w:beforeAutospacing="1" w:after="100" w:afterAutospacing="1"/>
              <w:rPr>
                <w:rFonts w:eastAsia="Times New Roman" w:cs="Arial"/>
                <w:szCs w:val="20"/>
                <w:highlight w:val="yellow"/>
                <w:lang w:eastAsia="sv-SE"/>
              </w:rPr>
            </w:pPr>
            <w:r w:rsidRPr="00356958">
              <w:rPr>
                <w:rFonts w:eastAsia="Times New Roman" w:cs="Arial"/>
                <w:color w:val="222222"/>
                <w:sz w:val="19"/>
                <w:szCs w:val="19"/>
                <w:lang w:val="en-US" w:eastAsia="sv-SE"/>
              </w:rPr>
              <w:t>CancelForm</w:t>
            </w: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A29925D" w14:textId="38300365"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2.0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E0DB44" w14:textId="77777777"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848A59A" w14:textId="2FD35A90"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OK</w:t>
            </w:r>
          </w:p>
        </w:tc>
      </w:tr>
      <w:tr w:rsidR="008F64EA" w:rsidRPr="000C2908" w14:paraId="37353994" w14:textId="77777777" w:rsidTr="00177141">
        <w:tc>
          <w:tcPr>
            <w:tcW w:w="0" w:type="auto"/>
            <w:vMerge/>
            <w:tcBorders>
              <w:top w:val="nil"/>
              <w:left w:val="single" w:sz="8" w:space="0" w:color="auto"/>
              <w:bottom w:val="single" w:sz="8" w:space="0" w:color="auto"/>
              <w:right w:val="single" w:sz="8" w:space="0" w:color="auto"/>
            </w:tcBorders>
            <w:vAlign w:val="center"/>
            <w:hideMark/>
          </w:tcPr>
          <w:p w14:paraId="702E5268" w14:textId="77777777" w:rsidR="008F64EA" w:rsidRPr="000C2908" w:rsidRDefault="008F64EA" w:rsidP="008F64EA">
            <w:pPr>
              <w:rPr>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1C43F6" w14:textId="77777777"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36808AA" w14:textId="6663F3AF"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2.0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921227E" w14:textId="4F800783"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OK</w:t>
            </w:r>
          </w:p>
        </w:tc>
      </w:tr>
      <w:tr w:rsidR="008F64EA" w:rsidRPr="000C2908" w14:paraId="42D3B672" w14:textId="77777777" w:rsidTr="00177141">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EEBBA2" w14:textId="358BDE70" w:rsidR="008F64EA" w:rsidRPr="000C2908" w:rsidRDefault="008F64EA" w:rsidP="008F64EA">
            <w:pPr>
              <w:spacing w:before="100" w:beforeAutospacing="1" w:after="100" w:afterAutospacing="1"/>
              <w:rPr>
                <w:rFonts w:eastAsia="Times New Roman" w:cs="Arial"/>
                <w:szCs w:val="20"/>
                <w:highlight w:val="yellow"/>
                <w:lang w:eastAsia="sv-SE"/>
              </w:rPr>
            </w:pPr>
            <w:r w:rsidRPr="00356958">
              <w:rPr>
                <w:rFonts w:eastAsia="Times New Roman" w:cs="Arial"/>
                <w:color w:val="222222"/>
                <w:sz w:val="19"/>
                <w:szCs w:val="19"/>
                <w:lang w:val="en-US" w:eastAsia="sv-SE"/>
              </w:rPr>
              <w:t>GetFormQuestionPage</w:t>
            </w: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4A0F9A9" w14:textId="427CD51C"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2.0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E96B0FF" w14:textId="77777777"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610EFFE" w14:textId="51146FBE"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Ej kompatibel</w:t>
            </w:r>
          </w:p>
        </w:tc>
      </w:tr>
      <w:tr w:rsidR="008F64EA" w:rsidRPr="000C2908" w14:paraId="756EF20C" w14:textId="77777777" w:rsidTr="00177141">
        <w:tc>
          <w:tcPr>
            <w:tcW w:w="0" w:type="auto"/>
            <w:vMerge/>
            <w:tcBorders>
              <w:top w:val="nil"/>
              <w:left w:val="single" w:sz="8" w:space="0" w:color="auto"/>
              <w:bottom w:val="single" w:sz="8" w:space="0" w:color="auto"/>
              <w:right w:val="single" w:sz="8" w:space="0" w:color="auto"/>
            </w:tcBorders>
            <w:vAlign w:val="center"/>
            <w:hideMark/>
          </w:tcPr>
          <w:p w14:paraId="4F0AFEB7" w14:textId="77777777" w:rsidR="008F64EA" w:rsidRPr="000C2908" w:rsidRDefault="008F64EA" w:rsidP="008F64EA">
            <w:pPr>
              <w:rPr>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DAA15F" w14:textId="77777777"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6DB31F" w14:textId="3F312A70"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2.0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7D7E9B" w14:textId="77777777"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Ej kompatibel</w:t>
            </w:r>
          </w:p>
        </w:tc>
      </w:tr>
      <w:tr w:rsidR="008F64EA" w:rsidRPr="000C2908" w14:paraId="30FF3048" w14:textId="77777777" w:rsidTr="00177141">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C48AC5F" w14:textId="6399ADC6" w:rsidR="008F64EA" w:rsidRPr="000C2908" w:rsidRDefault="008F64EA" w:rsidP="008F64EA">
            <w:pPr>
              <w:spacing w:before="100" w:beforeAutospacing="1" w:after="100" w:afterAutospacing="1"/>
              <w:rPr>
                <w:rFonts w:eastAsia="Times New Roman" w:cs="Arial"/>
                <w:szCs w:val="20"/>
                <w:highlight w:val="yellow"/>
                <w:lang w:eastAsia="sv-SE"/>
              </w:rPr>
            </w:pPr>
            <w:r w:rsidRPr="00356958">
              <w:rPr>
                <w:rFonts w:eastAsia="Times New Roman" w:cs="Arial"/>
                <w:color w:val="222222"/>
                <w:sz w:val="19"/>
                <w:szCs w:val="19"/>
                <w:lang w:val="en-US" w:eastAsia="sv-SE"/>
              </w:rPr>
              <w:t>CreateFormRequest</w:t>
            </w: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B0995A6" w14:textId="17C400CA"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2.0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9BED2AD" w14:textId="77777777"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8A51ABA" w14:textId="2C125D32"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Ej kompatibel</w:t>
            </w:r>
          </w:p>
        </w:tc>
      </w:tr>
      <w:tr w:rsidR="008F64EA" w:rsidRPr="000C2908" w14:paraId="29CD3E22" w14:textId="77777777" w:rsidTr="00177141">
        <w:tc>
          <w:tcPr>
            <w:tcW w:w="0" w:type="auto"/>
            <w:vMerge/>
            <w:tcBorders>
              <w:top w:val="nil"/>
              <w:left w:val="single" w:sz="8" w:space="0" w:color="auto"/>
              <w:bottom w:val="single" w:sz="8" w:space="0" w:color="auto"/>
              <w:right w:val="single" w:sz="8" w:space="0" w:color="auto"/>
            </w:tcBorders>
            <w:vAlign w:val="center"/>
            <w:hideMark/>
          </w:tcPr>
          <w:p w14:paraId="48EC0469" w14:textId="77777777" w:rsidR="008F64EA" w:rsidRPr="000C2908" w:rsidRDefault="008F64EA" w:rsidP="008F64EA">
            <w:pPr>
              <w:rPr>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1720A36" w14:textId="77777777"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EFE79D5" w14:textId="3B1B77F4"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2.0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94AD67" w14:textId="77777777"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Ej kompatibel</w:t>
            </w:r>
          </w:p>
        </w:tc>
      </w:tr>
      <w:tr w:rsidR="00D267F5" w:rsidRPr="000C2908" w14:paraId="13F36E19" w14:textId="77777777" w:rsidTr="00177141">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10B648" w14:textId="77777777" w:rsidR="00D267F5" w:rsidRPr="000C2908" w:rsidRDefault="00D267F5" w:rsidP="00177141">
            <w:pPr>
              <w:spacing w:before="100" w:beforeAutospacing="1" w:after="100" w:afterAutospacing="1"/>
              <w:rPr>
                <w:rFonts w:eastAsia="Times New Roman" w:cs="Arial"/>
                <w:szCs w:val="20"/>
                <w:highlight w:val="yellow"/>
                <w:lang w:eastAsia="sv-SE"/>
              </w:rPr>
            </w:pPr>
            <w:r w:rsidRPr="00356958">
              <w:rPr>
                <w:rFonts w:eastAsia="Times New Roman" w:cs="Arial"/>
                <w:color w:val="222222"/>
                <w:sz w:val="19"/>
                <w:szCs w:val="19"/>
                <w:lang w:eastAsia="sv-SE"/>
              </w:rPr>
              <w:t>SaveFormTemplate</w:t>
            </w: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D2DA4A0" w14:textId="77777777" w:rsidR="00D267F5" w:rsidRPr="0011760E" w:rsidRDefault="00D267F5" w:rsidP="00177141">
            <w:pPr>
              <w:spacing w:before="100" w:beforeAutospacing="1" w:after="100" w:afterAutospacing="1"/>
              <w:rPr>
                <w:rFonts w:eastAsia="Times New Roman" w:cs="Arial"/>
                <w:szCs w:val="20"/>
                <w:lang w:eastAsia="sv-SE"/>
              </w:rPr>
            </w:pPr>
            <w:r w:rsidRPr="0011760E">
              <w:rPr>
                <w:rFonts w:eastAsia="Times New Roman" w:cs="Arial"/>
                <w:szCs w:val="20"/>
                <w:lang w:eastAsia="sv-SE"/>
              </w:rPr>
              <w:t>2.0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B115802" w14:textId="77777777" w:rsidR="00D267F5" w:rsidRPr="0011760E" w:rsidRDefault="00D267F5" w:rsidP="00177141">
            <w:pPr>
              <w:spacing w:before="100" w:beforeAutospacing="1" w:after="100" w:afterAutospacing="1"/>
              <w:rPr>
                <w:rFonts w:eastAsia="Times New Roman" w:cs="Arial"/>
                <w:szCs w:val="20"/>
                <w:lang w:eastAsia="sv-SE"/>
              </w:rPr>
            </w:pPr>
            <w:r w:rsidRPr="0011760E">
              <w:rPr>
                <w:rFonts w:eastAsia="Times New Roman" w:cs="Arial"/>
                <w:szCs w:val="20"/>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369FBF4" w14:textId="77777777" w:rsidR="00D267F5" w:rsidRPr="0011760E" w:rsidRDefault="00D267F5" w:rsidP="00177141">
            <w:pPr>
              <w:spacing w:before="100" w:beforeAutospacing="1" w:after="100" w:afterAutospacing="1"/>
              <w:rPr>
                <w:rFonts w:eastAsia="Times New Roman" w:cs="Arial"/>
                <w:szCs w:val="20"/>
                <w:lang w:eastAsia="sv-SE"/>
              </w:rPr>
            </w:pPr>
            <w:r w:rsidRPr="0011760E">
              <w:rPr>
                <w:rFonts w:eastAsia="Times New Roman" w:cs="Arial"/>
                <w:szCs w:val="20"/>
                <w:lang w:eastAsia="sv-SE"/>
              </w:rPr>
              <w:t>Ej kompatibel</w:t>
            </w:r>
          </w:p>
        </w:tc>
      </w:tr>
      <w:tr w:rsidR="00D267F5" w:rsidRPr="000C2908" w14:paraId="6474E0D3" w14:textId="77777777" w:rsidTr="00D267F5">
        <w:tc>
          <w:tcPr>
            <w:tcW w:w="0" w:type="auto"/>
            <w:vMerge/>
            <w:tcBorders>
              <w:top w:val="nil"/>
              <w:left w:val="single" w:sz="8" w:space="0" w:color="auto"/>
              <w:bottom w:val="single" w:sz="8" w:space="0" w:color="auto"/>
              <w:right w:val="single" w:sz="8" w:space="0" w:color="auto"/>
            </w:tcBorders>
            <w:vAlign w:val="center"/>
            <w:hideMark/>
          </w:tcPr>
          <w:p w14:paraId="7CD3803B" w14:textId="77777777" w:rsidR="00D267F5" w:rsidRPr="000C2908" w:rsidRDefault="00D267F5" w:rsidP="00177141">
            <w:pPr>
              <w:rPr>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8EB5EC1" w14:textId="77777777" w:rsidR="00D267F5" w:rsidRPr="0011760E" w:rsidRDefault="00D267F5" w:rsidP="00177141">
            <w:pPr>
              <w:spacing w:before="100" w:beforeAutospacing="1" w:after="100" w:afterAutospacing="1"/>
              <w:rPr>
                <w:rFonts w:eastAsia="Times New Roman" w:cs="Arial"/>
                <w:szCs w:val="20"/>
                <w:lang w:eastAsia="sv-SE"/>
              </w:rPr>
            </w:pPr>
            <w:r w:rsidRPr="0011760E">
              <w:rPr>
                <w:rFonts w:eastAsia="Times New Roman" w:cs="Arial"/>
                <w:szCs w:val="20"/>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89EEDC0" w14:textId="77777777" w:rsidR="00D267F5" w:rsidRPr="0011760E" w:rsidRDefault="00D267F5" w:rsidP="00177141">
            <w:pPr>
              <w:spacing w:before="100" w:beforeAutospacing="1" w:after="100" w:afterAutospacing="1"/>
              <w:rPr>
                <w:rFonts w:eastAsia="Times New Roman" w:cs="Arial"/>
                <w:szCs w:val="20"/>
                <w:lang w:eastAsia="sv-SE"/>
              </w:rPr>
            </w:pPr>
            <w:r w:rsidRPr="0011760E">
              <w:rPr>
                <w:rFonts w:eastAsia="Times New Roman" w:cs="Arial"/>
                <w:szCs w:val="20"/>
                <w:lang w:eastAsia="sv-SE"/>
              </w:rPr>
              <w:t>2.0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413BE35" w14:textId="77777777" w:rsidR="00D267F5" w:rsidRPr="0011760E" w:rsidRDefault="00D267F5" w:rsidP="00177141">
            <w:pPr>
              <w:spacing w:before="100" w:beforeAutospacing="1" w:after="100" w:afterAutospacing="1"/>
              <w:rPr>
                <w:rFonts w:eastAsia="Times New Roman" w:cs="Arial"/>
                <w:szCs w:val="20"/>
                <w:lang w:eastAsia="sv-SE"/>
              </w:rPr>
            </w:pPr>
            <w:r w:rsidRPr="0011760E">
              <w:rPr>
                <w:rFonts w:eastAsia="Times New Roman" w:cs="Arial"/>
                <w:szCs w:val="20"/>
                <w:lang w:eastAsia="sv-SE"/>
              </w:rPr>
              <w:t>Ej kompatibel</w:t>
            </w:r>
          </w:p>
        </w:tc>
      </w:tr>
      <w:tr w:rsidR="00D267F5" w:rsidRPr="000C2908" w14:paraId="25284553" w14:textId="77777777" w:rsidTr="003022DB">
        <w:trPr>
          <w:trHeight w:val="183"/>
        </w:trPr>
        <w:tc>
          <w:tcPr>
            <w:tcW w:w="2390" w:type="dxa"/>
            <w:tcBorders>
              <w:top w:val="single" w:sz="8" w:space="0" w:color="auto"/>
              <w:left w:val="single" w:sz="8" w:space="0" w:color="auto"/>
              <w:bottom w:val="single" w:sz="8" w:space="0" w:color="auto"/>
            </w:tcBorders>
            <w:shd w:val="clear" w:color="auto" w:fill="F2F2F2" w:themeFill="background1" w:themeFillShade="F2"/>
            <w:tcMar>
              <w:top w:w="0" w:type="dxa"/>
              <w:left w:w="108" w:type="dxa"/>
              <w:bottom w:w="0" w:type="dxa"/>
              <w:right w:w="108" w:type="dxa"/>
            </w:tcMar>
          </w:tcPr>
          <w:p w14:paraId="028C89B1" w14:textId="46569000" w:rsidR="00D267F5" w:rsidRPr="00356958" w:rsidRDefault="003022DB" w:rsidP="008F64EA">
            <w:pPr>
              <w:spacing w:before="100" w:beforeAutospacing="1" w:after="100" w:afterAutospacing="1"/>
              <w:rPr>
                <w:rFonts w:eastAsia="Times New Roman" w:cs="Arial"/>
                <w:color w:val="222222"/>
                <w:sz w:val="19"/>
                <w:szCs w:val="19"/>
                <w:lang w:eastAsia="sv-SE"/>
              </w:rPr>
            </w:pPr>
            <w:r>
              <w:rPr>
                <w:rFonts w:eastAsia="Times New Roman" w:cs="Arial"/>
                <w:color w:val="222222"/>
                <w:sz w:val="19"/>
                <w:szCs w:val="19"/>
                <w:lang w:eastAsia="sv-SE"/>
              </w:rPr>
              <w:t>Nya kontrakt i v.2.0</w:t>
            </w:r>
          </w:p>
        </w:tc>
        <w:tc>
          <w:tcPr>
            <w:tcW w:w="1754" w:type="dxa"/>
            <w:tcBorders>
              <w:top w:val="single" w:sz="8" w:space="0" w:color="auto"/>
              <w:bottom w:val="single" w:sz="8" w:space="0" w:color="auto"/>
            </w:tcBorders>
            <w:shd w:val="clear" w:color="auto" w:fill="F2F2F2" w:themeFill="background1" w:themeFillShade="F2"/>
            <w:tcMar>
              <w:top w:w="0" w:type="dxa"/>
              <w:left w:w="108" w:type="dxa"/>
              <w:bottom w:w="0" w:type="dxa"/>
              <w:right w:w="108" w:type="dxa"/>
            </w:tcMar>
          </w:tcPr>
          <w:p w14:paraId="648AECDE" w14:textId="77777777" w:rsidR="00D267F5" w:rsidRPr="0011760E" w:rsidRDefault="00D267F5" w:rsidP="008F64EA">
            <w:pPr>
              <w:spacing w:before="100" w:beforeAutospacing="1" w:after="100" w:afterAutospacing="1"/>
              <w:rPr>
                <w:rFonts w:eastAsia="Times New Roman" w:cs="Arial"/>
                <w:szCs w:val="20"/>
                <w:lang w:eastAsia="sv-SE"/>
              </w:rPr>
            </w:pPr>
          </w:p>
        </w:tc>
        <w:tc>
          <w:tcPr>
            <w:tcW w:w="1688" w:type="dxa"/>
            <w:tcBorders>
              <w:top w:val="single" w:sz="8" w:space="0" w:color="auto"/>
              <w:bottom w:val="single" w:sz="8" w:space="0" w:color="auto"/>
            </w:tcBorders>
            <w:shd w:val="clear" w:color="auto" w:fill="F2F2F2" w:themeFill="background1" w:themeFillShade="F2"/>
            <w:tcMar>
              <w:top w:w="0" w:type="dxa"/>
              <w:left w:w="108" w:type="dxa"/>
              <w:bottom w:w="0" w:type="dxa"/>
              <w:right w:w="108" w:type="dxa"/>
            </w:tcMar>
          </w:tcPr>
          <w:p w14:paraId="40ADE8E0" w14:textId="77777777" w:rsidR="00D267F5" w:rsidRPr="0011760E" w:rsidRDefault="00D267F5" w:rsidP="008F64EA">
            <w:pPr>
              <w:spacing w:before="100" w:beforeAutospacing="1" w:after="100" w:afterAutospacing="1"/>
              <w:rPr>
                <w:rFonts w:eastAsia="Times New Roman" w:cs="Arial"/>
                <w:szCs w:val="20"/>
                <w:lang w:eastAsia="sv-SE"/>
              </w:rPr>
            </w:pPr>
          </w:p>
        </w:tc>
        <w:tc>
          <w:tcPr>
            <w:tcW w:w="2787" w:type="dxa"/>
            <w:tcBorders>
              <w:top w:val="single" w:sz="8" w:space="0" w:color="auto"/>
              <w:bottom w:val="single" w:sz="8" w:space="0" w:color="auto"/>
              <w:right w:val="single" w:sz="8" w:space="0" w:color="auto"/>
            </w:tcBorders>
            <w:shd w:val="clear" w:color="auto" w:fill="F2F2F2" w:themeFill="background1" w:themeFillShade="F2"/>
            <w:tcMar>
              <w:top w:w="0" w:type="dxa"/>
              <w:left w:w="108" w:type="dxa"/>
              <w:bottom w:w="0" w:type="dxa"/>
              <w:right w:w="108" w:type="dxa"/>
            </w:tcMar>
          </w:tcPr>
          <w:p w14:paraId="6ACBBD41" w14:textId="77777777" w:rsidR="00D267F5" w:rsidRPr="0011760E" w:rsidRDefault="00D267F5" w:rsidP="008F64EA">
            <w:pPr>
              <w:spacing w:before="100" w:beforeAutospacing="1" w:after="100" w:afterAutospacing="1"/>
              <w:rPr>
                <w:rFonts w:eastAsia="Times New Roman" w:cs="Arial"/>
                <w:szCs w:val="20"/>
                <w:lang w:eastAsia="sv-SE"/>
              </w:rPr>
            </w:pPr>
          </w:p>
        </w:tc>
      </w:tr>
      <w:tr w:rsidR="008F64EA" w:rsidRPr="000C2908" w14:paraId="7B8334AB" w14:textId="77777777" w:rsidTr="00177141">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D55F9D" w14:textId="484656F9" w:rsidR="008F64EA" w:rsidRPr="000C2908" w:rsidRDefault="008F64EA" w:rsidP="008F64EA">
            <w:pPr>
              <w:spacing w:before="100" w:beforeAutospacing="1" w:after="100" w:afterAutospacing="1"/>
              <w:rPr>
                <w:rFonts w:eastAsia="Times New Roman" w:cs="Arial"/>
                <w:szCs w:val="20"/>
                <w:highlight w:val="yellow"/>
                <w:lang w:eastAsia="sv-SE"/>
              </w:rPr>
            </w:pPr>
            <w:r w:rsidRPr="00356958">
              <w:rPr>
                <w:rFonts w:eastAsia="Times New Roman" w:cs="Arial"/>
                <w:color w:val="222222"/>
                <w:sz w:val="19"/>
                <w:szCs w:val="19"/>
                <w:lang w:eastAsia="sv-SE"/>
              </w:rPr>
              <w:t>GetFormTemplate</w:t>
            </w: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1C1EBE5" w14:textId="46C4D930"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2.0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836C35" w14:textId="742ECF1B" w:rsidR="008F64EA" w:rsidRPr="0011760E" w:rsidRDefault="004D1E6C"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7DB1A0E" w14:textId="55293FCF" w:rsidR="008F64EA" w:rsidRPr="0011760E" w:rsidRDefault="0011760E"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Ny fr.o.m. 2.0</w:t>
            </w:r>
          </w:p>
        </w:tc>
      </w:tr>
      <w:tr w:rsidR="008F64EA" w:rsidRPr="000C2908" w14:paraId="4DD32AF6" w14:textId="77777777" w:rsidTr="00177141">
        <w:tc>
          <w:tcPr>
            <w:tcW w:w="0" w:type="auto"/>
            <w:vMerge/>
            <w:tcBorders>
              <w:top w:val="nil"/>
              <w:left w:val="single" w:sz="8" w:space="0" w:color="auto"/>
              <w:bottom w:val="single" w:sz="8" w:space="0" w:color="auto"/>
              <w:right w:val="single" w:sz="8" w:space="0" w:color="auto"/>
            </w:tcBorders>
            <w:vAlign w:val="center"/>
            <w:hideMark/>
          </w:tcPr>
          <w:p w14:paraId="73887D0D" w14:textId="77777777" w:rsidR="008F64EA" w:rsidRPr="000C2908" w:rsidRDefault="008F64EA" w:rsidP="008F64EA">
            <w:pPr>
              <w:rPr>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6326285" w14:textId="317A5DC0" w:rsidR="008F64EA" w:rsidRPr="0011760E" w:rsidRDefault="004D1E6C"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FA5976" w14:textId="3732108D" w:rsidR="008F64EA" w:rsidRPr="0011760E" w:rsidRDefault="008F64EA"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2.0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046F934" w14:textId="40C891D1" w:rsidR="008F64EA" w:rsidRPr="0011760E" w:rsidRDefault="0011760E" w:rsidP="008F64EA">
            <w:pPr>
              <w:spacing w:before="100" w:beforeAutospacing="1" w:after="100" w:afterAutospacing="1"/>
              <w:rPr>
                <w:rFonts w:eastAsia="Times New Roman" w:cs="Arial"/>
                <w:szCs w:val="20"/>
                <w:lang w:eastAsia="sv-SE"/>
              </w:rPr>
            </w:pPr>
            <w:r w:rsidRPr="0011760E">
              <w:rPr>
                <w:rFonts w:eastAsia="Times New Roman" w:cs="Arial"/>
                <w:szCs w:val="20"/>
                <w:lang w:eastAsia="sv-SE"/>
              </w:rPr>
              <w:t>Ny fr.o.m. 2.0</w:t>
            </w:r>
          </w:p>
        </w:tc>
      </w:tr>
      <w:tr w:rsidR="00D267F5" w:rsidRPr="000C2908" w14:paraId="1ED4645C" w14:textId="77777777" w:rsidTr="00177141">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68672C" w14:textId="77777777" w:rsidR="00D267F5" w:rsidRPr="00B9790D" w:rsidRDefault="00D267F5" w:rsidP="00177141">
            <w:pPr>
              <w:spacing w:before="100" w:beforeAutospacing="1" w:after="100" w:afterAutospacing="1"/>
              <w:rPr>
                <w:rFonts w:eastAsia="Times New Roman" w:cs="Arial"/>
                <w:szCs w:val="20"/>
                <w:highlight w:val="yellow"/>
                <w:lang w:eastAsia="sv-SE"/>
              </w:rPr>
            </w:pPr>
            <w:r w:rsidRPr="00356958">
              <w:rPr>
                <w:rFonts w:eastAsia="Times New Roman" w:cs="Arial"/>
                <w:color w:val="222222"/>
                <w:sz w:val="19"/>
                <w:szCs w:val="19"/>
                <w:lang w:eastAsia="sv-SE"/>
              </w:rPr>
              <w:t>GetFormTemplates</w:t>
            </w: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4AF10E" w14:textId="77777777" w:rsidR="00D267F5" w:rsidRPr="0011760E" w:rsidRDefault="00D267F5" w:rsidP="00177141">
            <w:pPr>
              <w:spacing w:before="100" w:beforeAutospacing="1" w:after="100" w:afterAutospacing="1"/>
              <w:rPr>
                <w:rFonts w:eastAsia="Times New Roman" w:cs="Arial"/>
                <w:szCs w:val="20"/>
                <w:lang w:eastAsia="sv-SE"/>
              </w:rPr>
            </w:pPr>
            <w:r w:rsidRPr="0011760E">
              <w:rPr>
                <w:rFonts w:eastAsia="Times New Roman" w:cs="Arial"/>
                <w:szCs w:val="20"/>
                <w:lang w:eastAsia="sv-SE"/>
              </w:rPr>
              <w:t>2.0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20E797A" w14:textId="77777777" w:rsidR="00D267F5" w:rsidRPr="0011760E" w:rsidRDefault="00D267F5" w:rsidP="00177141">
            <w:pPr>
              <w:tabs>
                <w:tab w:val="left" w:pos="1033"/>
              </w:tabs>
              <w:spacing w:before="100" w:beforeAutospacing="1" w:after="100" w:afterAutospacing="1"/>
              <w:rPr>
                <w:rFonts w:eastAsia="Times New Roman" w:cs="Arial"/>
                <w:szCs w:val="20"/>
                <w:lang w:eastAsia="sv-SE"/>
              </w:rPr>
            </w:pPr>
            <w:r w:rsidRPr="0011760E">
              <w:rPr>
                <w:rFonts w:eastAsia="Times New Roman" w:cs="Arial"/>
                <w:szCs w:val="20"/>
                <w:lang w:eastAsia="sv-SE"/>
              </w:rPr>
              <w:t>-</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05743E5" w14:textId="77777777" w:rsidR="00D267F5" w:rsidRPr="0011760E" w:rsidRDefault="00D267F5" w:rsidP="00177141">
            <w:pPr>
              <w:spacing w:before="100" w:beforeAutospacing="1" w:after="100" w:afterAutospacing="1"/>
              <w:rPr>
                <w:rFonts w:eastAsia="Times New Roman" w:cs="Arial"/>
                <w:szCs w:val="20"/>
                <w:lang w:eastAsia="sv-SE"/>
              </w:rPr>
            </w:pPr>
            <w:r w:rsidRPr="0011760E">
              <w:rPr>
                <w:rFonts w:eastAsia="Times New Roman" w:cs="Arial"/>
                <w:szCs w:val="20"/>
                <w:lang w:eastAsia="sv-SE"/>
              </w:rPr>
              <w:t>Ny fr.o.m. 2.0</w:t>
            </w:r>
          </w:p>
        </w:tc>
      </w:tr>
      <w:tr w:rsidR="00D267F5" w:rsidRPr="000C2908" w14:paraId="62D6B775" w14:textId="77777777" w:rsidTr="00177141">
        <w:tc>
          <w:tcPr>
            <w:tcW w:w="0" w:type="auto"/>
            <w:vMerge/>
            <w:tcBorders>
              <w:top w:val="nil"/>
              <w:left w:val="single" w:sz="8" w:space="0" w:color="auto"/>
              <w:bottom w:val="single" w:sz="8" w:space="0" w:color="auto"/>
              <w:right w:val="single" w:sz="8" w:space="0" w:color="auto"/>
            </w:tcBorders>
            <w:vAlign w:val="center"/>
            <w:hideMark/>
          </w:tcPr>
          <w:p w14:paraId="551AF1CA" w14:textId="77777777" w:rsidR="00D267F5" w:rsidRPr="000C2908" w:rsidRDefault="00D267F5" w:rsidP="00177141">
            <w:pPr>
              <w:rPr>
                <w:rFonts w:eastAsia="Times New Roman" w:cs="Arial"/>
                <w:szCs w:val="20"/>
                <w:highlight w:val="yellow"/>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5BAC075" w14:textId="77777777" w:rsidR="00D267F5" w:rsidRPr="0011760E" w:rsidRDefault="00D267F5" w:rsidP="00177141">
            <w:pPr>
              <w:spacing w:before="100" w:beforeAutospacing="1" w:after="100" w:afterAutospacing="1"/>
              <w:rPr>
                <w:rFonts w:eastAsia="Times New Roman" w:cs="Arial"/>
                <w:szCs w:val="20"/>
                <w:lang w:eastAsia="sv-SE"/>
              </w:rPr>
            </w:pPr>
            <w:r w:rsidRPr="0011760E">
              <w:rPr>
                <w:rFonts w:eastAsia="Times New Roman" w:cs="Arial"/>
                <w:szCs w:val="20"/>
                <w:lang w:eastAsia="sv-SE"/>
              </w:rPr>
              <w:t>-</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875F575" w14:textId="77777777" w:rsidR="00D267F5" w:rsidRPr="0011760E" w:rsidRDefault="00D267F5" w:rsidP="00177141">
            <w:pPr>
              <w:spacing w:before="100" w:beforeAutospacing="1" w:after="100" w:afterAutospacing="1"/>
              <w:rPr>
                <w:rFonts w:eastAsia="Times New Roman" w:cs="Arial"/>
                <w:szCs w:val="20"/>
                <w:lang w:eastAsia="sv-SE"/>
              </w:rPr>
            </w:pPr>
            <w:r w:rsidRPr="0011760E">
              <w:rPr>
                <w:rFonts w:eastAsia="Times New Roman" w:cs="Arial"/>
                <w:szCs w:val="20"/>
                <w:lang w:eastAsia="sv-SE"/>
              </w:rPr>
              <w:t>2.0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056891C" w14:textId="77777777" w:rsidR="00D267F5" w:rsidRPr="0011760E" w:rsidRDefault="00D267F5" w:rsidP="00177141">
            <w:pPr>
              <w:spacing w:before="100" w:beforeAutospacing="1" w:after="100" w:afterAutospacing="1"/>
              <w:rPr>
                <w:rFonts w:eastAsia="Times New Roman" w:cs="Arial"/>
                <w:szCs w:val="20"/>
                <w:lang w:eastAsia="sv-SE"/>
              </w:rPr>
            </w:pPr>
            <w:r w:rsidRPr="0011760E">
              <w:rPr>
                <w:rFonts w:eastAsia="Times New Roman" w:cs="Arial"/>
                <w:szCs w:val="20"/>
                <w:lang w:eastAsia="sv-SE"/>
              </w:rPr>
              <w:t>Ny fr.o.m. 2.0</w:t>
            </w:r>
          </w:p>
        </w:tc>
      </w:tr>
    </w:tbl>
    <w:p w14:paraId="00310CB8" w14:textId="77777777" w:rsidR="0039481C" w:rsidRDefault="0039481C" w:rsidP="0039481C"/>
    <w:p w14:paraId="74C18F23" w14:textId="684D7B0B" w:rsidR="0039481C" w:rsidRPr="0038515C" w:rsidRDefault="00D267F5" w:rsidP="00D267F5">
      <w:pPr>
        <w:tabs>
          <w:tab w:val="left" w:pos="9161"/>
        </w:tabs>
      </w:pPr>
      <w:r>
        <w:tab/>
      </w:r>
    </w:p>
    <w:p w14:paraId="409D1692" w14:textId="77777777" w:rsidR="0039481C" w:rsidRDefault="0039481C" w:rsidP="0039481C">
      <w:pPr>
        <w:pStyle w:val="Heading3"/>
      </w:pPr>
      <w:bookmarkStart w:id="32" w:name="_Toc243452547"/>
      <w:bookmarkStart w:id="33" w:name="_Toc397581488"/>
      <w:r>
        <w:t>Utgångna tjänstekontrakt</w:t>
      </w:r>
      <w:bookmarkEnd w:id="32"/>
      <w:bookmarkEnd w:id="33"/>
    </w:p>
    <w:p w14:paraId="21007A64" w14:textId="77777777" w:rsidR="00CE7235" w:rsidRDefault="00CE7235" w:rsidP="00CE7235">
      <w:r w:rsidRPr="00F711C6">
        <w:t>Inga tjänstekontrakt har utgått.</w:t>
      </w:r>
    </w:p>
    <w:p w14:paraId="3C332A77" w14:textId="77777777" w:rsidR="0039481C" w:rsidRPr="0028759B" w:rsidRDefault="0039481C" w:rsidP="0028759B">
      <w:pPr>
        <w:rPr>
          <w:color w:val="4F81BD" w:themeColor="accent1"/>
        </w:rPr>
      </w:pPr>
    </w:p>
    <w:p w14:paraId="75CA27D8" w14:textId="77777777" w:rsidR="001A3AC5" w:rsidRDefault="001A3AC5">
      <w:pPr>
        <w:spacing w:line="240" w:lineRule="auto"/>
        <w:rPr>
          <w:rFonts w:eastAsia="Times New Roman"/>
          <w:bCs/>
          <w:sz w:val="30"/>
          <w:szCs w:val="28"/>
        </w:rPr>
      </w:pPr>
      <w:bookmarkStart w:id="34" w:name="_Toc357754847"/>
      <w:bookmarkStart w:id="35" w:name="_Toc243452549"/>
      <w:bookmarkEnd w:id="18"/>
      <w:r>
        <w:br w:type="page"/>
      </w:r>
    </w:p>
    <w:p w14:paraId="36EF0DDB" w14:textId="2BE470DA" w:rsidR="0039481C" w:rsidRDefault="0039481C" w:rsidP="0039481C">
      <w:pPr>
        <w:pStyle w:val="Heading1"/>
      </w:pPr>
      <w:bookmarkStart w:id="36" w:name="_Toc397581489"/>
      <w:r>
        <w:lastRenderedPageBreak/>
        <w:t>Tjänstedomänens arkitektur</w:t>
      </w:r>
      <w:bookmarkEnd w:id="34"/>
      <w:bookmarkEnd w:id="35"/>
      <w:bookmarkEnd w:id="36"/>
    </w:p>
    <w:p w14:paraId="6271FF29" w14:textId="77777777" w:rsidR="00635994" w:rsidRDefault="00635994" w:rsidP="00635994">
      <w:pPr>
        <w:rPr>
          <w:color w:val="4F81BD" w:themeColor="accent1"/>
        </w:rPr>
      </w:pPr>
    </w:p>
    <w:p w14:paraId="4A56A28F" w14:textId="77777777" w:rsidR="00635994" w:rsidRPr="00D82A73" w:rsidRDefault="00635994" w:rsidP="00635994">
      <w:pPr>
        <w:rPr>
          <w:color w:val="4F81BD" w:themeColor="accent1"/>
        </w:rPr>
      </w:pPr>
      <w:r w:rsidRPr="00777602">
        <w:rPr>
          <w:noProof/>
          <w:color w:val="4F81BD" w:themeColor="accent1"/>
          <w:lang w:eastAsia="sv-SE"/>
        </w:rPr>
        <w:drawing>
          <wp:inline distT="0" distB="0" distL="0" distR="0" wp14:anchorId="7A484542" wp14:editId="4195ECDD">
            <wp:extent cx="6901434" cy="3955600"/>
            <wp:effectExtent l="0" t="0" r="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05533" cy="3957949"/>
                    </a:xfrm>
                    <a:prstGeom prst="rect">
                      <a:avLst/>
                    </a:prstGeom>
                    <a:noFill/>
                  </pic:spPr>
                </pic:pic>
              </a:graphicData>
            </a:graphic>
          </wp:inline>
        </w:drawing>
      </w:r>
    </w:p>
    <w:p w14:paraId="78A7198B" w14:textId="77777777" w:rsidR="00635994" w:rsidRPr="009C52F6" w:rsidRDefault="00635994" w:rsidP="00635994">
      <w:pPr>
        <w:rPr>
          <w:color w:val="4F81BD" w:themeColor="accent1"/>
        </w:rPr>
      </w:pPr>
    </w:p>
    <w:p w14:paraId="3D8BE248" w14:textId="77777777" w:rsidR="00635994" w:rsidRPr="00D82A73" w:rsidRDefault="00635994" w:rsidP="00635994">
      <w:pPr>
        <w:pStyle w:val="Heading2"/>
      </w:pPr>
      <w:bookmarkStart w:id="37" w:name="_Toc220986009"/>
      <w:bookmarkStart w:id="38" w:name="_Toc257462038"/>
      <w:bookmarkStart w:id="39" w:name="_Toc386458055"/>
      <w:bookmarkStart w:id="40" w:name="_Toc391636675"/>
      <w:bookmarkStart w:id="41" w:name="_Toc397581490"/>
      <w:r w:rsidRPr="00D82A73">
        <w:t>Flöde AF-1 Skapa formulärmall</w:t>
      </w:r>
      <w:bookmarkEnd w:id="37"/>
      <w:bookmarkEnd w:id="38"/>
      <w:bookmarkEnd w:id="39"/>
      <w:bookmarkEnd w:id="40"/>
      <w:bookmarkEnd w:id="41"/>
    </w:p>
    <w:p w14:paraId="3A74B681" w14:textId="77777777" w:rsidR="00635994" w:rsidRPr="00D82A73" w:rsidRDefault="00635994" w:rsidP="00635994">
      <w:r w:rsidRPr="00D82A73">
        <w:t>[</w:t>
      </w:r>
      <w:r w:rsidRPr="00D82A73">
        <w:rPr>
          <w:highlight w:val="yellow"/>
        </w:rPr>
        <w:t>Flödet saknar sekvensdiagram. Aktiviteten sker internt i formulärmotorn.]</w:t>
      </w:r>
    </w:p>
    <w:p w14:paraId="2A8A3E3E" w14:textId="77777777" w:rsidR="00635994" w:rsidRPr="00D82A73" w:rsidRDefault="00635994" w:rsidP="00635994">
      <w:r w:rsidRPr="00D82A73">
        <w:t>[Definieras av kommande formulärmotorer.]</w:t>
      </w:r>
    </w:p>
    <w:p w14:paraId="1482A006" w14:textId="77777777" w:rsidR="00635994" w:rsidRPr="009C52F6" w:rsidRDefault="00635994" w:rsidP="00635994">
      <w:pPr>
        <w:tabs>
          <w:tab w:val="left" w:pos="3912"/>
        </w:tabs>
        <w:rPr>
          <w:color w:val="4F81BD" w:themeColor="accent1"/>
        </w:rPr>
      </w:pPr>
    </w:p>
    <w:p w14:paraId="7241D54D" w14:textId="77777777" w:rsidR="00635994" w:rsidRPr="009C52F6" w:rsidRDefault="00635994" w:rsidP="00635994">
      <w:pPr>
        <w:spacing w:line="240" w:lineRule="auto"/>
        <w:rPr>
          <w:sz w:val="24"/>
        </w:rPr>
      </w:pPr>
      <w:bookmarkStart w:id="42" w:name="_Toc220986010"/>
      <w:bookmarkStart w:id="43" w:name="_Toc257462039"/>
      <w:bookmarkStart w:id="44" w:name="_Toc386458056"/>
      <w:r>
        <w:br w:type="page"/>
      </w:r>
    </w:p>
    <w:p w14:paraId="62A0E3FB" w14:textId="77777777" w:rsidR="00635994" w:rsidRPr="00D82A73" w:rsidRDefault="00635994" w:rsidP="00635994">
      <w:pPr>
        <w:pStyle w:val="Heading2"/>
      </w:pPr>
      <w:bookmarkStart w:id="45" w:name="_Toc391636676"/>
      <w:bookmarkStart w:id="46" w:name="_Toc397581491"/>
      <w:r w:rsidRPr="00D82A73">
        <w:lastRenderedPageBreak/>
        <w:t>Flöde AF-2 Begär formulärinsamling av patient</w:t>
      </w:r>
      <w:bookmarkEnd w:id="42"/>
      <w:bookmarkEnd w:id="43"/>
      <w:bookmarkEnd w:id="44"/>
      <w:bookmarkEnd w:id="45"/>
      <w:bookmarkEnd w:id="46"/>
    </w:p>
    <w:p w14:paraId="5156FB82" w14:textId="77777777" w:rsidR="00635994" w:rsidRPr="00D82A73" w:rsidRDefault="00635994" w:rsidP="00635994">
      <w:r w:rsidRPr="00D82A73">
        <w:t>Användningsfallet kan även benämnas ”</w:t>
      </w:r>
      <w:r w:rsidRPr="00D82A73">
        <w:rPr>
          <w:b/>
        </w:rPr>
        <w:t>Skapa formulärbegäran</w:t>
      </w:r>
      <w:r w:rsidRPr="00D82A73">
        <w:t>”.</w:t>
      </w:r>
    </w:p>
    <w:p w14:paraId="10FB9693" w14:textId="77777777" w:rsidR="00635994" w:rsidRPr="00D82A73" w:rsidRDefault="00635994" w:rsidP="00635994"/>
    <w:p w14:paraId="1ECC51E8" w14:textId="77777777" w:rsidR="00635994" w:rsidRPr="00D82A73" w:rsidRDefault="00635994" w:rsidP="00635994">
      <w:r w:rsidRPr="00D82A73">
        <w:rPr>
          <w:noProof/>
          <w:lang w:eastAsia="sv-SE"/>
        </w:rPr>
        <w:drawing>
          <wp:inline distT="0" distB="0" distL="0" distR="0" wp14:anchorId="2FACA5BD" wp14:editId="0D5F1A21">
            <wp:extent cx="6624572" cy="3010924"/>
            <wp:effectExtent l="0" t="0" r="5080" b="12065"/>
            <wp:docPr id="21"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4572" cy="3010924"/>
                    </a:xfrm>
                    <a:prstGeom prst="rect">
                      <a:avLst/>
                    </a:prstGeom>
                    <a:noFill/>
                    <a:ln>
                      <a:noFill/>
                    </a:ln>
                  </pic:spPr>
                </pic:pic>
              </a:graphicData>
            </a:graphic>
          </wp:inline>
        </w:drawing>
      </w:r>
    </w:p>
    <w:p w14:paraId="1F6EF638" w14:textId="77777777" w:rsidR="00635994" w:rsidRPr="00D82A73" w:rsidRDefault="00635994" w:rsidP="00635994">
      <w:pPr>
        <w:pStyle w:val="Caption"/>
        <w:rPr>
          <w:lang w:val="sv-SE"/>
        </w:rPr>
      </w:pPr>
      <w:bookmarkStart w:id="47" w:name="_Toc220550770"/>
      <w:r w:rsidRPr="00D82A73">
        <w:rPr>
          <w:lang w:val="sv-SE"/>
        </w:rPr>
        <w:t xml:space="preserve">Figur </w:t>
      </w:r>
      <w:r w:rsidRPr="00D82A73">
        <w:rPr>
          <w:lang w:val="sv-SE"/>
        </w:rPr>
        <w:fldChar w:fldCharType="begin"/>
      </w:r>
      <w:r w:rsidRPr="00D82A73">
        <w:rPr>
          <w:lang w:val="sv-SE"/>
        </w:rPr>
        <w:instrText xml:space="preserve"> SEQ Figur \* ARABIC </w:instrText>
      </w:r>
      <w:r w:rsidRPr="00D82A73">
        <w:rPr>
          <w:lang w:val="sv-SE"/>
        </w:rPr>
        <w:fldChar w:fldCharType="separate"/>
      </w:r>
      <w:r>
        <w:rPr>
          <w:noProof/>
          <w:lang w:val="sv-SE"/>
        </w:rPr>
        <w:t>1</w:t>
      </w:r>
      <w:r w:rsidRPr="00D82A73">
        <w:rPr>
          <w:noProof/>
          <w:lang w:val="sv-SE"/>
        </w:rPr>
        <w:fldChar w:fldCharType="end"/>
      </w:r>
      <w:r w:rsidRPr="00D82A73">
        <w:rPr>
          <w:lang w:val="sv-SE"/>
        </w:rPr>
        <w:t>: Flöde AF-2</w:t>
      </w:r>
      <w:bookmarkEnd w:id="47"/>
    </w:p>
    <w:p w14:paraId="7EE87A03" w14:textId="77777777" w:rsidR="00635994" w:rsidRPr="00D82A73" w:rsidRDefault="00635994" w:rsidP="00635994">
      <w:r w:rsidRPr="00D82A73">
        <w:t>I flödet begär medarbetaren att en patient skall fylla i ett formulär (t.ex. Hälsodeklaration). Begäran kan göras i formulärmotorn eller via det vårdsystem som används. Önskas begäran via vårdsystemet används en tjänst (</w:t>
      </w:r>
      <w:r w:rsidRPr="00D82A73">
        <w:rPr>
          <w:b/>
        </w:rPr>
        <w:t>CreateFormRequest</w:t>
      </w:r>
      <w:r w:rsidRPr="00D82A73">
        <w:t>) för</w:t>
      </w:r>
      <w:r>
        <w:t xml:space="preserve"> </w:t>
      </w:r>
      <w:r w:rsidRPr="00D82A73">
        <w:t>”Begär hälsodeklaration”</w:t>
      </w:r>
      <w:r>
        <w:t>.</w:t>
      </w:r>
      <w:r w:rsidRPr="00D82A73">
        <w:t xml:space="preserve"> </w:t>
      </w:r>
      <w:r>
        <w:t>I</w:t>
      </w:r>
      <w:r w:rsidRPr="00D82A73">
        <w:t xml:space="preserve"> detta fall krävs ingen manuell aktivitet från </w:t>
      </w:r>
      <w:r w:rsidRPr="00D82A73">
        <w:rPr>
          <w:b/>
        </w:rPr>
        <w:t>medarbetaren</w:t>
      </w:r>
      <w:r w:rsidRPr="00D82A73">
        <w:t>.</w:t>
      </w:r>
    </w:p>
    <w:p w14:paraId="379DC3B8" w14:textId="77777777" w:rsidR="00635994" w:rsidRPr="00D82A73" w:rsidRDefault="00635994" w:rsidP="00635994"/>
    <w:p w14:paraId="3A6A42C9" w14:textId="77777777" w:rsidR="00635994" w:rsidRPr="00D82A73" w:rsidRDefault="00635994" w:rsidP="00635994">
      <w:r w:rsidRPr="00D82A73">
        <w:t>Vid en formulärbegäran skapas ett formulär där patient, verksamhet och formulärmall kopplas ihop.</w:t>
      </w:r>
    </w:p>
    <w:p w14:paraId="1990E3CD" w14:textId="77777777" w:rsidR="00635994" w:rsidRPr="00D82A73" w:rsidRDefault="00635994" w:rsidP="0044783B">
      <w:pPr>
        <w:pStyle w:val="ListParagraph"/>
        <w:numPr>
          <w:ilvl w:val="0"/>
          <w:numId w:val="5"/>
        </w:numPr>
      </w:pPr>
      <w:r w:rsidRPr="00D82A73">
        <w:t xml:space="preserve">Vid skapad begäran skickar formulärmotorn en indexpost till engagemangsindex.  </w:t>
      </w:r>
    </w:p>
    <w:p w14:paraId="667FED96" w14:textId="77777777" w:rsidR="00635994" w:rsidRPr="00D82A73" w:rsidRDefault="00635994" w:rsidP="0044783B">
      <w:pPr>
        <w:pStyle w:val="ListParagraph"/>
        <w:numPr>
          <w:ilvl w:val="0"/>
          <w:numId w:val="5"/>
        </w:numPr>
      </w:pPr>
      <w:r w:rsidRPr="00D82A73">
        <w:t>E-tjänster som Mina vårdkontakter blir notifierade (Engagemangsindex: ProcessNotification) och ger användaren/patienten möjlighet att fylla begärt formulär.</w:t>
      </w:r>
    </w:p>
    <w:p w14:paraId="54CA8395" w14:textId="77777777" w:rsidR="00635994" w:rsidRPr="00D82A73" w:rsidRDefault="00635994" w:rsidP="00635994">
      <w:r w:rsidRPr="00D82A73">
        <w:t>Om engagemangsindex inte används hanteras detta manuellt i Mina vårdkontakter.</w:t>
      </w:r>
    </w:p>
    <w:p w14:paraId="7826E123" w14:textId="77777777" w:rsidR="00635994" w:rsidRPr="00D82A73" w:rsidRDefault="00635994" w:rsidP="00635994">
      <w:r w:rsidRPr="00D82A73">
        <w:t>Flöde:</w:t>
      </w:r>
    </w:p>
    <w:p w14:paraId="0697FF25" w14:textId="77777777" w:rsidR="00635994" w:rsidRPr="00D82A73" w:rsidRDefault="00635994" w:rsidP="0044783B">
      <w:pPr>
        <w:pStyle w:val="ListParagraph"/>
        <w:numPr>
          <w:ilvl w:val="0"/>
          <w:numId w:val="6"/>
        </w:numPr>
      </w:pPr>
      <w:r w:rsidRPr="00D82A73">
        <w:t xml:space="preserve">Medarbetare: Gör en formulärbegär (t.ex. Hälsodeklaration) i lokalt vårdsystem eller i formulärmotorn. En formulärbegäran kan ”triggas” automatiskt t.ex. i samband med en </w:t>
      </w:r>
      <w:r w:rsidRPr="00D82A73">
        <w:rPr>
          <w:b/>
        </w:rPr>
        <w:t xml:space="preserve">tidsbokning </w:t>
      </w:r>
      <w:r w:rsidRPr="00D82A73">
        <w:t xml:space="preserve">eller en </w:t>
      </w:r>
      <w:r w:rsidRPr="00D82A73">
        <w:rPr>
          <w:b/>
        </w:rPr>
        <w:t>remiss.</w:t>
      </w:r>
    </w:p>
    <w:p w14:paraId="1023D2A3" w14:textId="77777777" w:rsidR="00635994" w:rsidRPr="00D82A73" w:rsidRDefault="00635994" w:rsidP="0044783B">
      <w:pPr>
        <w:pStyle w:val="ListParagraph"/>
        <w:numPr>
          <w:ilvl w:val="1"/>
          <w:numId w:val="6"/>
        </w:numPr>
      </w:pPr>
      <w:r w:rsidRPr="00D82A73">
        <w:t>Används vårdsystem används tjänsten ”</w:t>
      </w:r>
      <w:r w:rsidRPr="00D82A73">
        <w:rPr>
          <w:b/>
        </w:rPr>
        <w:t>CreateFormRequest</w:t>
      </w:r>
      <w:r w:rsidRPr="00D82A73">
        <w:t>”. Denna integrerade lösning medger en bättre processtyrning samt mindre handgrepp för medarbetare/vårdpersonal.</w:t>
      </w:r>
    </w:p>
    <w:p w14:paraId="4954606D" w14:textId="77777777" w:rsidR="00635994" w:rsidRPr="00D82A73" w:rsidRDefault="00635994" w:rsidP="0044783B">
      <w:pPr>
        <w:pStyle w:val="ListParagraph"/>
        <w:numPr>
          <w:ilvl w:val="2"/>
          <w:numId w:val="6"/>
        </w:numPr>
      </w:pPr>
      <w:r w:rsidRPr="00D82A73">
        <w:t>Att notera: Vårdsystemet genererar ett unikt id för formuläret (FormID).</w:t>
      </w:r>
    </w:p>
    <w:p w14:paraId="45040BB1" w14:textId="77777777" w:rsidR="00635994" w:rsidRPr="00D82A73" w:rsidRDefault="00635994" w:rsidP="0044783B">
      <w:pPr>
        <w:pStyle w:val="ListParagraph"/>
        <w:numPr>
          <w:ilvl w:val="2"/>
          <w:numId w:val="6"/>
        </w:numPr>
      </w:pPr>
      <w:r w:rsidRPr="00D82A73">
        <w:t>Formulärmotorn skapar ett formulär (status ONGOING).</w:t>
      </w:r>
    </w:p>
    <w:p w14:paraId="474153D3" w14:textId="77777777" w:rsidR="00635994" w:rsidRPr="00D82A73" w:rsidRDefault="00635994" w:rsidP="0044783B">
      <w:pPr>
        <w:pStyle w:val="ListParagraph"/>
        <w:numPr>
          <w:ilvl w:val="0"/>
          <w:numId w:val="6"/>
        </w:numPr>
      </w:pPr>
      <w:r w:rsidRPr="00D82A73">
        <w:t>Formulärmotorn: Skickar begäran vidare till Engagemangsindex.</w:t>
      </w:r>
    </w:p>
    <w:p w14:paraId="3039AD48" w14:textId="77777777" w:rsidR="00635994" w:rsidRPr="00D82A73" w:rsidRDefault="00635994" w:rsidP="0044783B">
      <w:pPr>
        <w:pStyle w:val="ListParagraph"/>
        <w:numPr>
          <w:ilvl w:val="1"/>
          <w:numId w:val="6"/>
        </w:numPr>
      </w:pPr>
      <w:r w:rsidRPr="00D82A73">
        <w:lastRenderedPageBreak/>
        <w:t>”categorization” sätts till ”FormCreated” (Formulärbegäran).</w:t>
      </w:r>
    </w:p>
    <w:p w14:paraId="2FB95EA7" w14:textId="77777777" w:rsidR="00635994" w:rsidRPr="00D82A73" w:rsidRDefault="00635994" w:rsidP="0044783B">
      <w:pPr>
        <w:pStyle w:val="ListParagraph"/>
        <w:numPr>
          <w:ilvl w:val="1"/>
          <w:numId w:val="6"/>
        </w:numPr>
      </w:pPr>
      <w:r w:rsidRPr="00D82A73">
        <w:t>”businessObjectInstanceIdentifier” sätts till unikt id på formulär ”FormID”.</w:t>
      </w:r>
    </w:p>
    <w:p w14:paraId="7570E8AF" w14:textId="77777777" w:rsidR="00635994" w:rsidRPr="00D82A73" w:rsidRDefault="00635994" w:rsidP="0044783B">
      <w:pPr>
        <w:pStyle w:val="ListParagraph"/>
        <w:numPr>
          <w:ilvl w:val="0"/>
          <w:numId w:val="6"/>
        </w:numPr>
      </w:pPr>
      <w:r w:rsidRPr="00D82A73">
        <w:t>E-tjänsten: Mottager notifiering och tillhandahåller e-tjänsten ”Hälsodeklaration” till användaren/patienten.</w:t>
      </w:r>
    </w:p>
    <w:p w14:paraId="079B6E60" w14:textId="77777777" w:rsidR="00635994" w:rsidRPr="00D82A73" w:rsidRDefault="00635994" w:rsidP="0044783B">
      <w:pPr>
        <w:pStyle w:val="ListParagraph"/>
        <w:numPr>
          <w:ilvl w:val="1"/>
          <w:numId w:val="6"/>
        </w:numPr>
        <w:rPr>
          <w:rFonts w:ascii="Arial" w:hAnsi="Arial" w:cs="Arial"/>
          <w:b/>
          <w:iCs/>
          <w:szCs w:val="26"/>
          <w:lang w:eastAsia="sv-SE"/>
        </w:rPr>
      </w:pPr>
      <w:r w:rsidRPr="00D82A73">
        <w:t>E.-tjänsten kan avisera användaren/patienten om händelsen.</w:t>
      </w:r>
    </w:p>
    <w:p w14:paraId="70E60275" w14:textId="77777777" w:rsidR="00635994" w:rsidRPr="00D82A73" w:rsidRDefault="00635994" w:rsidP="0044783B">
      <w:pPr>
        <w:pStyle w:val="ListParagraph"/>
        <w:numPr>
          <w:ilvl w:val="1"/>
          <w:numId w:val="6"/>
        </w:numPr>
        <w:rPr>
          <w:rFonts w:ascii="Arial" w:hAnsi="Arial" w:cs="Arial"/>
          <w:b/>
          <w:iCs/>
          <w:szCs w:val="26"/>
          <w:lang w:eastAsia="sv-SE"/>
        </w:rPr>
      </w:pPr>
      <w:r w:rsidRPr="00D82A73">
        <w:br w:type="page"/>
      </w:r>
    </w:p>
    <w:p w14:paraId="42F93B70" w14:textId="77777777" w:rsidR="00635994" w:rsidRPr="00D82A73" w:rsidRDefault="00635994" w:rsidP="00635994">
      <w:pPr>
        <w:pStyle w:val="Heading2"/>
      </w:pPr>
      <w:bookmarkStart w:id="48" w:name="_Toc220986011"/>
      <w:bookmarkStart w:id="49" w:name="_Toc257462040"/>
      <w:bookmarkStart w:id="50" w:name="_Toc386458057"/>
      <w:bookmarkStart w:id="51" w:name="_Toc391636677"/>
      <w:bookmarkStart w:id="52" w:name="_Toc397581492"/>
      <w:r w:rsidRPr="00D82A73">
        <w:lastRenderedPageBreak/>
        <w:t>Flöde AF-3A Patient fyller i formulär (redan skapat)</w:t>
      </w:r>
      <w:bookmarkEnd w:id="48"/>
      <w:bookmarkEnd w:id="49"/>
      <w:bookmarkEnd w:id="50"/>
      <w:bookmarkEnd w:id="51"/>
      <w:bookmarkEnd w:id="52"/>
    </w:p>
    <w:p w14:paraId="6E6A181E" w14:textId="77777777" w:rsidR="00635994" w:rsidRPr="00D82A73" w:rsidRDefault="00635994" w:rsidP="00635994">
      <w:pPr>
        <w:rPr>
          <w:highlight w:val="yellow"/>
        </w:rPr>
      </w:pPr>
      <w:r w:rsidRPr="00D82A73">
        <w:rPr>
          <w:highlight w:val="yellow"/>
        </w:rPr>
        <w:t xml:space="preserve"> </w:t>
      </w:r>
    </w:p>
    <w:p w14:paraId="772C2E55" w14:textId="77777777" w:rsidR="00635994" w:rsidRPr="00D82A73" w:rsidRDefault="00635994" w:rsidP="00635994"/>
    <w:p w14:paraId="74FA6165" w14:textId="77777777" w:rsidR="00635994" w:rsidRPr="00D82A73" w:rsidRDefault="00635994" w:rsidP="00635994">
      <w:r w:rsidRPr="00D82A73">
        <w:rPr>
          <w:noProof/>
          <w:lang w:eastAsia="sv-SE"/>
        </w:rPr>
        <w:drawing>
          <wp:inline distT="0" distB="0" distL="0" distR="0" wp14:anchorId="147A2EFF" wp14:editId="2E69994C">
            <wp:extent cx="6039330" cy="3236206"/>
            <wp:effectExtent l="0" t="0" r="6350" b="0"/>
            <wp:docPr id="1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40539" cy="3236854"/>
                    </a:xfrm>
                    <a:prstGeom prst="rect">
                      <a:avLst/>
                    </a:prstGeom>
                    <a:noFill/>
                    <a:ln>
                      <a:noFill/>
                    </a:ln>
                  </pic:spPr>
                </pic:pic>
              </a:graphicData>
            </a:graphic>
          </wp:inline>
        </w:drawing>
      </w:r>
    </w:p>
    <w:p w14:paraId="44775CE6" w14:textId="77777777" w:rsidR="00635994" w:rsidRPr="00D82A73" w:rsidRDefault="00635994" w:rsidP="00635994">
      <w:pPr>
        <w:pStyle w:val="Caption"/>
        <w:rPr>
          <w:lang w:val="sv-SE"/>
        </w:rPr>
      </w:pPr>
      <w:bookmarkStart w:id="53" w:name="_Toc220550771"/>
      <w:r w:rsidRPr="00D82A73">
        <w:rPr>
          <w:lang w:val="sv-SE"/>
        </w:rPr>
        <w:t xml:space="preserve">Figur </w:t>
      </w:r>
      <w:r w:rsidRPr="00D82A73">
        <w:rPr>
          <w:lang w:val="sv-SE"/>
        </w:rPr>
        <w:fldChar w:fldCharType="begin"/>
      </w:r>
      <w:r w:rsidRPr="00D82A73">
        <w:rPr>
          <w:lang w:val="sv-SE"/>
        </w:rPr>
        <w:instrText xml:space="preserve"> SEQ Figur \* ARABIC </w:instrText>
      </w:r>
      <w:r w:rsidRPr="00D82A73">
        <w:rPr>
          <w:lang w:val="sv-SE"/>
        </w:rPr>
        <w:fldChar w:fldCharType="separate"/>
      </w:r>
      <w:r>
        <w:rPr>
          <w:noProof/>
          <w:lang w:val="sv-SE"/>
        </w:rPr>
        <w:t>2</w:t>
      </w:r>
      <w:r w:rsidRPr="00D82A73">
        <w:rPr>
          <w:noProof/>
          <w:lang w:val="sv-SE"/>
        </w:rPr>
        <w:fldChar w:fldCharType="end"/>
      </w:r>
      <w:r w:rsidRPr="00D82A73">
        <w:rPr>
          <w:lang w:val="sv-SE"/>
        </w:rPr>
        <w:t>: Flöde AF-3A</w:t>
      </w:r>
      <w:bookmarkEnd w:id="53"/>
    </w:p>
    <w:p w14:paraId="3233AB1D" w14:textId="77777777" w:rsidR="00635994" w:rsidRPr="00D82A73" w:rsidRDefault="00635994" w:rsidP="00635994">
      <w:r w:rsidRPr="00D82A73">
        <w:t>I flödet använder användaren en e-tjänst i Mina vårdkontakter för att fylla i ett formulär. E-tjänsten (klient) kommunicerar med formulärmotorn med hjälp av tjänstekontraktet. E-tjänsten presenterar dess frågor för användaren/patienten som besvarar dessa.</w:t>
      </w:r>
    </w:p>
    <w:p w14:paraId="03383CEC" w14:textId="77777777" w:rsidR="00635994" w:rsidRPr="00D82A73" w:rsidRDefault="00635994" w:rsidP="00635994"/>
    <w:p w14:paraId="1F85E4DB" w14:textId="77777777" w:rsidR="00635994" w:rsidRPr="00D82A73" w:rsidRDefault="00635994" w:rsidP="00635994">
      <w:r w:rsidRPr="00D82A73">
        <w:t>Användningsfallet förutsätter att ett formulär är skapat.</w:t>
      </w:r>
    </w:p>
    <w:p w14:paraId="6EA96519" w14:textId="77777777" w:rsidR="00635994" w:rsidRPr="00D82A73" w:rsidRDefault="00635994" w:rsidP="00635994"/>
    <w:p w14:paraId="7398621F" w14:textId="77777777" w:rsidR="00635994" w:rsidRPr="00D82A73" w:rsidRDefault="00635994" w:rsidP="00635994">
      <w:r w:rsidRPr="00D82A73">
        <w:t>Flöde:</w:t>
      </w:r>
    </w:p>
    <w:p w14:paraId="37F92AC9" w14:textId="77777777" w:rsidR="00635994" w:rsidRPr="00D82A73" w:rsidRDefault="00635994" w:rsidP="0044783B">
      <w:pPr>
        <w:pStyle w:val="ListParagraph"/>
        <w:numPr>
          <w:ilvl w:val="0"/>
          <w:numId w:val="7"/>
        </w:numPr>
      </w:pPr>
      <w:r w:rsidRPr="00D82A73">
        <w:t>Tillgängliga formulär hämtas/listas genom att anropa formulärmotorns ”</w:t>
      </w:r>
      <w:r w:rsidRPr="00D82A73">
        <w:rPr>
          <w:b/>
        </w:rPr>
        <w:t>GetForms</w:t>
      </w:r>
      <w:r w:rsidRPr="00D82A73">
        <w:t>”.</w:t>
      </w:r>
    </w:p>
    <w:p w14:paraId="6CEB2DAB" w14:textId="77777777" w:rsidR="00635994" w:rsidRPr="00D82A73" w:rsidRDefault="00635994" w:rsidP="0044783B">
      <w:pPr>
        <w:pStyle w:val="ListParagraph"/>
        <w:numPr>
          <w:ilvl w:val="0"/>
          <w:numId w:val="7"/>
        </w:numPr>
      </w:pPr>
      <w:r w:rsidRPr="00D82A73">
        <w:t>Formuläret ”startas” genom att användaren väljer ett formulär i ovanstående steg. ”</w:t>
      </w:r>
      <w:r w:rsidRPr="00D82A73">
        <w:rPr>
          <w:b/>
        </w:rPr>
        <w:t>GetForm</w:t>
      </w:r>
      <w:r w:rsidRPr="00D82A73">
        <w:t>” anropas.</w:t>
      </w:r>
    </w:p>
    <w:p w14:paraId="1543F25C" w14:textId="77777777" w:rsidR="00635994" w:rsidRPr="00D82A73" w:rsidRDefault="00635994" w:rsidP="0044783B">
      <w:pPr>
        <w:pStyle w:val="ListParagraph"/>
        <w:numPr>
          <w:ilvl w:val="1"/>
          <w:numId w:val="7"/>
        </w:numPr>
      </w:pPr>
      <w:r w:rsidRPr="00D82A73">
        <w:t>Formulärstatus ”COMPLETED”. Formuläret är avslutat.</w:t>
      </w:r>
    </w:p>
    <w:p w14:paraId="6AB56300" w14:textId="77777777" w:rsidR="00635994" w:rsidRPr="00D82A73" w:rsidRDefault="00635994" w:rsidP="0044783B">
      <w:pPr>
        <w:pStyle w:val="ListParagraph"/>
        <w:numPr>
          <w:ilvl w:val="1"/>
          <w:numId w:val="7"/>
        </w:numPr>
      </w:pPr>
      <w:r w:rsidRPr="00D82A73">
        <w:t>Formulärstatus ”ONGOING”. Pågående, frågor har temporärsparats.</w:t>
      </w:r>
    </w:p>
    <w:p w14:paraId="4BA3DDF3" w14:textId="77777777" w:rsidR="00635994" w:rsidRPr="00D82A73" w:rsidRDefault="00635994" w:rsidP="0044783B">
      <w:pPr>
        <w:pStyle w:val="ListParagraph"/>
        <w:numPr>
          <w:ilvl w:val="1"/>
          <w:numId w:val="7"/>
        </w:numPr>
      </w:pPr>
      <w:r w:rsidRPr="00D82A73">
        <w:t>Formulärstatus ”PENDING_COMPLETION”. Pågående, frågor har temporärsparats. Alla frågor är besvarade.</w:t>
      </w:r>
    </w:p>
    <w:p w14:paraId="6886A325" w14:textId="77777777" w:rsidR="00635994" w:rsidRPr="00D82A73" w:rsidRDefault="00635994" w:rsidP="0044783B">
      <w:pPr>
        <w:pStyle w:val="ListParagraph"/>
        <w:numPr>
          <w:ilvl w:val="0"/>
          <w:numId w:val="7"/>
        </w:numPr>
      </w:pPr>
      <w:r w:rsidRPr="00D82A73">
        <w:t>Formulärets frågor besvaras(invånare) och skickas med formulärmotorns ”</w:t>
      </w:r>
      <w:r w:rsidRPr="00D82A73">
        <w:rPr>
          <w:b/>
        </w:rPr>
        <w:t>SaveFormPage</w:t>
      </w:r>
      <w:r w:rsidRPr="00D82A73">
        <w:t>”.</w:t>
      </w:r>
    </w:p>
    <w:p w14:paraId="102DA38D" w14:textId="77777777" w:rsidR="00635994" w:rsidRPr="00D82A73" w:rsidRDefault="00635994" w:rsidP="0044783B">
      <w:pPr>
        <w:pStyle w:val="ListParagraph"/>
        <w:numPr>
          <w:ilvl w:val="1"/>
          <w:numId w:val="7"/>
        </w:numPr>
      </w:pPr>
      <w:r w:rsidRPr="00D82A73">
        <w:t>När det inte finns flera frågor signaleras detta med ”LastPage” sätts till ”true”.</w:t>
      </w:r>
    </w:p>
    <w:p w14:paraId="41E81B49" w14:textId="77777777" w:rsidR="00635994" w:rsidRPr="00D82A73" w:rsidRDefault="00635994" w:rsidP="0044783B">
      <w:pPr>
        <w:pStyle w:val="ListParagraph"/>
        <w:numPr>
          <w:ilvl w:val="0"/>
          <w:numId w:val="7"/>
        </w:numPr>
      </w:pPr>
      <w:r w:rsidRPr="00D82A73">
        <w:t>Ett formulär avslutas genom att e-tjänsten anropar formulärmotorns ”</w:t>
      </w:r>
      <w:r w:rsidRPr="00D82A73">
        <w:rPr>
          <w:b/>
        </w:rPr>
        <w:t>SaveForm</w:t>
      </w:r>
      <w:r w:rsidRPr="00D82A73">
        <w:t>”.</w:t>
      </w:r>
    </w:p>
    <w:p w14:paraId="006B88CE" w14:textId="77777777" w:rsidR="00635994" w:rsidRPr="00D82A73" w:rsidRDefault="00635994" w:rsidP="0044783B">
      <w:pPr>
        <w:pStyle w:val="ListParagraph"/>
        <w:numPr>
          <w:ilvl w:val="1"/>
          <w:numId w:val="7"/>
        </w:numPr>
      </w:pPr>
      <w:r w:rsidRPr="00D82A73">
        <w:lastRenderedPageBreak/>
        <w:t>Formuläret får status ”COMPLETE”.</w:t>
      </w:r>
    </w:p>
    <w:p w14:paraId="386BECAD" w14:textId="77777777" w:rsidR="00635994" w:rsidRPr="00D82A73" w:rsidRDefault="00635994" w:rsidP="0044783B">
      <w:pPr>
        <w:pStyle w:val="ListParagraph"/>
        <w:numPr>
          <w:ilvl w:val="0"/>
          <w:numId w:val="7"/>
        </w:numPr>
      </w:pPr>
      <w:r w:rsidRPr="00D82A73">
        <w:t xml:space="preserve">Formulärmotorn skickar ett meddelande till engagemangsindex när ett formulär är skapat/sparat/avslutat. </w:t>
      </w:r>
    </w:p>
    <w:p w14:paraId="1F637846" w14:textId="77777777" w:rsidR="00635994" w:rsidRPr="00D82A73" w:rsidRDefault="00635994" w:rsidP="0044783B">
      <w:pPr>
        <w:pStyle w:val="ListParagraph"/>
        <w:numPr>
          <w:ilvl w:val="1"/>
          <w:numId w:val="7"/>
        </w:numPr>
      </w:pPr>
      <w:r w:rsidRPr="00D82A73">
        <w:t>”categorization” sätts till ”FormComplete” (Formulärbegäran).</w:t>
      </w:r>
    </w:p>
    <w:p w14:paraId="4609E90D" w14:textId="77777777" w:rsidR="00635994" w:rsidRPr="00D82A73" w:rsidRDefault="00635994" w:rsidP="0044783B">
      <w:pPr>
        <w:pStyle w:val="ListParagraph"/>
        <w:numPr>
          <w:ilvl w:val="1"/>
          <w:numId w:val="7"/>
        </w:numPr>
      </w:pPr>
      <w:r w:rsidRPr="00D82A73">
        <w:t>”businessObjectInstanceIdentifier” sätts till unikt id på formulär ”FormID”.</w:t>
      </w:r>
    </w:p>
    <w:p w14:paraId="053E667A" w14:textId="77777777" w:rsidR="00635994" w:rsidRPr="00D82A73" w:rsidRDefault="00635994" w:rsidP="0044783B">
      <w:pPr>
        <w:pStyle w:val="ListParagraph"/>
        <w:numPr>
          <w:ilvl w:val="0"/>
          <w:numId w:val="7"/>
        </w:numPr>
      </w:pPr>
      <w:r w:rsidRPr="00D82A73">
        <w:t>Vårdsystem blir notifierad via ”Engagemangsindex”. Vårdsystemet kan hämta användarens/patientens besvarade formulär (T.ex. Hälsodeklaration)</w:t>
      </w:r>
    </w:p>
    <w:p w14:paraId="45EE0620" w14:textId="77777777" w:rsidR="00635994" w:rsidRPr="00D82A73" w:rsidRDefault="00635994" w:rsidP="0044783B">
      <w:pPr>
        <w:pStyle w:val="ListParagraph"/>
        <w:numPr>
          <w:ilvl w:val="1"/>
          <w:numId w:val="7"/>
        </w:numPr>
      </w:pPr>
      <w:r w:rsidRPr="00D82A73">
        <w:t xml:space="preserve">Se </w:t>
      </w:r>
      <w:r w:rsidRPr="00D82A73">
        <w:rPr>
          <w:b/>
        </w:rPr>
        <w:t xml:space="preserve">AF-6 </w:t>
      </w:r>
      <w:r w:rsidRPr="00D82A73">
        <w:t>för detaljering av notifieringsflöde.</w:t>
      </w:r>
    </w:p>
    <w:p w14:paraId="576DCF1E" w14:textId="77777777" w:rsidR="00635994" w:rsidRPr="00D82A73" w:rsidRDefault="00635994" w:rsidP="00635994"/>
    <w:p w14:paraId="2AAF9568" w14:textId="77777777" w:rsidR="00635994" w:rsidRPr="00D82A73" w:rsidRDefault="00635994" w:rsidP="00635994">
      <w:r w:rsidRPr="00D82A73">
        <w:t>Användaren kan avbryta ett formulär genom att e-tjänsten anropar formulärmotorns ”</w:t>
      </w:r>
      <w:r w:rsidRPr="00D82A73">
        <w:rPr>
          <w:b/>
        </w:rPr>
        <w:t>CancelForm</w:t>
      </w:r>
      <w:r w:rsidRPr="00D82A73">
        <w:t>”.</w:t>
      </w:r>
    </w:p>
    <w:p w14:paraId="2D0372A7" w14:textId="77777777" w:rsidR="00635994" w:rsidRPr="00D82A73" w:rsidRDefault="00635994" w:rsidP="00635994"/>
    <w:p w14:paraId="78522929" w14:textId="77777777" w:rsidR="00635994" w:rsidRPr="00D82A73" w:rsidRDefault="00635994" w:rsidP="00635994"/>
    <w:p w14:paraId="03020874" w14:textId="77777777" w:rsidR="00635994" w:rsidRPr="00D82A73" w:rsidRDefault="00635994" w:rsidP="00635994">
      <w:pPr>
        <w:rPr>
          <w:rFonts w:ascii="Arial" w:hAnsi="Arial" w:cs="Arial"/>
          <w:szCs w:val="26"/>
          <w:lang w:eastAsia="sv-SE"/>
        </w:rPr>
      </w:pPr>
      <w:r w:rsidRPr="00D82A73">
        <w:br w:type="page"/>
      </w:r>
    </w:p>
    <w:p w14:paraId="000AF5AE" w14:textId="77777777" w:rsidR="00635994" w:rsidRPr="00D82A73" w:rsidRDefault="00635994" w:rsidP="00635994">
      <w:pPr>
        <w:pStyle w:val="Heading2"/>
      </w:pPr>
      <w:bookmarkStart w:id="54" w:name="_Toc220986012"/>
      <w:bookmarkStart w:id="55" w:name="_Toc257462041"/>
      <w:bookmarkStart w:id="56" w:name="_Toc386458058"/>
      <w:bookmarkStart w:id="57" w:name="_Toc391636678"/>
      <w:bookmarkStart w:id="58" w:name="_Toc397581493"/>
      <w:r w:rsidRPr="00D82A73">
        <w:lastRenderedPageBreak/>
        <w:t>Flöde AF-3B Patient fyller i formulär</w:t>
      </w:r>
      <w:bookmarkEnd w:id="54"/>
      <w:bookmarkEnd w:id="55"/>
      <w:bookmarkEnd w:id="56"/>
      <w:bookmarkEnd w:id="57"/>
      <w:bookmarkEnd w:id="58"/>
    </w:p>
    <w:p w14:paraId="3F7FB5C8" w14:textId="77777777" w:rsidR="00635994" w:rsidRPr="00D82A73" w:rsidRDefault="00635994" w:rsidP="00635994">
      <w:r w:rsidRPr="00D82A73">
        <w:t>Flödet illustrerar fallet då patienten skapar ett formulär utan att en ”formulärbegäran” är skapad. Patienten kan välja formulär mall.</w:t>
      </w:r>
    </w:p>
    <w:p w14:paraId="216D9285" w14:textId="77777777" w:rsidR="00635994" w:rsidRPr="00D82A73" w:rsidRDefault="00635994" w:rsidP="00635994"/>
    <w:p w14:paraId="039AAB32" w14:textId="77777777" w:rsidR="00635994" w:rsidRPr="00D82A73" w:rsidRDefault="00635994" w:rsidP="00635994">
      <w:r w:rsidRPr="00D82A73">
        <w:rPr>
          <w:noProof/>
          <w:lang w:eastAsia="sv-SE"/>
        </w:rPr>
        <w:drawing>
          <wp:inline distT="0" distB="0" distL="0" distR="0" wp14:anchorId="242AB5FA" wp14:editId="15940899">
            <wp:extent cx="6099503" cy="3241338"/>
            <wp:effectExtent l="0" t="0" r="0" b="10160"/>
            <wp:docPr id="1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9654" cy="3241418"/>
                    </a:xfrm>
                    <a:prstGeom prst="rect">
                      <a:avLst/>
                    </a:prstGeom>
                    <a:noFill/>
                    <a:ln>
                      <a:noFill/>
                    </a:ln>
                  </pic:spPr>
                </pic:pic>
              </a:graphicData>
            </a:graphic>
          </wp:inline>
        </w:drawing>
      </w:r>
    </w:p>
    <w:p w14:paraId="5FA65D73" w14:textId="77777777" w:rsidR="00635994" w:rsidRPr="00D82A73" w:rsidRDefault="00635994" w:rsidP="00635994">
      <w:pPr>
        <w:pStyle w:val="Caption"/>
        <w:rPr>
          <w:lang w:val="sv-SE"/>
        </w:rPr>
      </w:pPr>
      <w:bookmarkStart w:id="59" w:name="_Toc220550772"/>
      <w:r w:rsidRPr="00D82A73">
        <w:rPr>
          <w:lang w:val="sv-SE"/>
        </w:rPr>
        <w:t xml:space="preserve">Figur </w:t>
      </w:r>
      <w:r w:rsidRPr="00D82A73">
        <w:rPr>
          <w:lang w:val="sv-SE"/>
        </w:rPr>
        <w:fldChar w:fldCharType="begin"/>
      </w:r>
      <w:r w:rsidRPr="00D82A73">
        <w:rPr>
          <w:lang w:val="sv-SE"/>
        </w:rPr>
        <w:instrText xml:space="preserve"> SEQ Figur \* ARABIC </w:instrText>
      </w:r>
      <w:r w:rsidRPr="00D82A73">
        <w:rPr>
          <w:lang w:val="sv-SE"/>
        </w:rPr>
        <w:fldChar w:fldCharType="separate"/>
      </w:r>
      <w:r>
        <w:rPr>
          <w:noProof/>
          <w:lang w:val="sv-SE"/>
        </w:rPr>
        <w:t>3</w:t>
      </w:r>
      <w:r w:rsidRPr="00D82A73">
        <w:rPr>
          <w:noProof/>
          <w:lang w:val="sv-SE"/>
        </w:rPr>
        <w:fldChar w:fldCharType="end"/>
      </w:r>
      <w:r w:rsidRPr="00D82A73">
        <w:rPr>
          <w:lang w:val="sv-SE"/>
        </w:rPr>
        <w:t>: Flöde AF-3B</w:t>
      </w:r>
      <w:bookmarkEnd w:id="59"/>
    </w:p>
    <w:p w14:paraId="0C5BFF24" w14:textId="77777777" w:rsidR="00635994" w:rsidRPr="00D82A73" w:rsidRDefault="00635994" w:rsidP="00635994">
      <w:r w:rsidRPr="00D82A73">
        <w:t xml:space="preserve">I flödet använder användaren en e-tjänst i Mina vårdkontakter för att </w:t>
      </w:r>
      <w:r w:rsidRPr="00D82A73">
        <w:rPr>
          <w:b/>
        </w:rPr>
        <w:t>välja och fylla</w:t>
      </w:r>
      <w:r w:rsidRPr="00D82A73">
        <w:t xml:space="preserve"> i ett formulär. E-tjänsten (klient) kommunicerar med formulärmotorn med hjälp av tjänstekontraktet. E-tjänsten presenterar dess frågor för användaren/patienten som besvarar dessa.</w:t>
      </w:r>
    </w:p>
    <w:p w14:paraId="4057ACF1" w14:textId="77777777" w:rsidR="00635994" w:rsidRPr="00D82A73" w:rsidRDefault="00635994" w:rsidP="00635994"/>
    <w:p w14:paraId="7E928179" w14:textId="77777777" w:rsidR="00635994" w:rsidRPr="00D82A73" w:rsidRDefault="00635994" w:rsidP="00635994">
      <w:r w:rsidRPr="00D82A73">
        <w:t>Flöde:</w:t>
      </w:r>
    </w:p>
    <w:p w14:paraId="557DFCB0" w14:textId="77777777" w:rsidR="00635994" w:rsidRPr="00D82A73" w:rsidRDefault="00635994" w:rsidP="0044783B">
      <w:pPr>
        <w:pStyle w:val="ListParagraph"/>
        <w:numPr>
          <w:ilvl w:val="0"/>
          <w:numId w:val="8"/>
        </w:numPr>
      </w:pPr>
      <w:r w:rsidRPr="00D82A73">
        <w:t>Tillgängliga formulärmallar hämtas genom att anropa formulärmotorns ”</w:t>
      </w:r>
      <w:r w:rsidRPr="00D82A73">
        <w:rPr>
          <w:b/>
        </w:rPr>
        <w:t>GetFormTemplates</w:t>
      </w:r>
      <w:r w:rsidRPr="00D82A73">
        <w:t>”. Detta för att få tillgång till valbara ”TemplateID”.</w:t>
      </w:r>
    </w:p>
    <w:p w14:paraId="5D53BDFC" w14:textId="77777777" w:rsidR="00635994" w:rsidRPr="00D82A73" w:rsidRDefault="00635994" w:rsidP="0044783B">
      <w:pPr>
        <w:pStyle w:val="ListParagraph"/>
        <w:numPr>
          <w:ilvl w:val="0"/>
          <w:numId w:val="8"/>
        </w:numPr>
      </w:pPr>
      <w:r w:rsidRPr="00D82A73">
        <w:t>Formuläret ”startas” genom att användaren väljer ett formulär och formulärmotorns ”</w:t>
      </w:r>
      <w:r w:rsidRPr="00D82A73">
        <w:rPr>
          <w:b/>
        </w:rPr>
        <w:t>CreateForm</w:t>
      </w:r>
      <w:r w:rsidRPr="00D82A73">
        <w:t>” anropas.</w:t>
      </w:r>
    </w:p>
    <w:p w14:paraId="70AC4269" w14:textId="77777777" w:rsidR="00635994" w:rsidRPr="00D82A73" w:rsidRDefault="00635994" w:rsidP="0044783B">
      <w:pPr>
        <w:pStyle w:val="ListParagraph"/>
        <w:numPr>
          <w:ilvl w:val="1"/>
          <w:numId w:val="8"/>
        </w:numPr>
      </w:pPr>
      <w:r w:rsidRPr="00D82A73">
        <w:t>Ett formulär skapas i formulärmotorn.</w:t>
      </w:r>
    </w:p>
    <w:p w14:paraId="1B7CBC7E" w14:textId="77777777" w:rsidR="00635994" w:rsidRPr="00D82A73" w:rsidRDefault="00635994" w:rsidP="0044783B">
      <w:pPr>
        <w:pStyle w:val="ListParagraph"/>
        <w:numPr>
          <w:ilvl w:val="0"/>
          <w:numId w:val="8"/>
        </w:numPr>
      </w:pPr>
      <w:r w:rsidRPr="00D82A73">
        <w:t>Formulärets frågor besvaras och skickas med formulärmotorns ”</w:t>
      </w:r>
      <w:r w:rsidRPr="00D82A73">
        <w:rPr>
          <w:b/>
        </w:rPr>
        <w:t>SaveFormPage</w:t>
      </w:r>
      <w:r w:rsidRPr="00D82A73">
        <w:t>”.</w:t>
      </w:r>
    </w:p>
    <w:p w14:paraId="1B57FB7A" w14:textId="77777777" w:rsidR="00635994" w:rsidRPr="00D82A73" w:rsidRDefault="00635994" w:rsidP="0044783B">
      <w:pPr>
        <w:pStyle w:val="ListParagraph"/>
        <w:numPr>
          <w:ilvl w:val="1"/>
          <w:numId w:val="8"/>
        </w:numPr>
      </w:pPr>
      <w:r w:rsidRPr="00D82A73">
        <w:t>När det inte finns flera frågor signaleras detta med ”LastPage” sätts till ”true”.</w:t>
      </w:r>
    </w:p>
    <w:p w14:paraId="195738A9" w14:textId="77777777" w:rsidR="00635994" w:rsidRPr="00D82A73" w:rsidRDefault="00635994" w:rsidP="0044783B">
      <w:pPr>
        <w:pStyle w:val="ListParagraph"/>
        <w:numPr>
          <w:ilvl w:val="0"/>
          <w:numId w:val="8"/>
        </w:numPr>
      </w:pPr>
      <w:r w:rsidRPr="00D82A73">
        <w:t>Ett formulär avslutas genom att e-tjänsten anropar formulärmotorns ”</w:t>
      </w:r>
      <w:r w:rsidRPr="00D82A73">
        <w:rPr>
          <w:b/>
        </w:rPr>
        <w:t>SaveForm</w:t>
      </w:r>
      <w:r w:rsidRPr="00D82A73">
        <w:t>”.</w:t>
      </w:r>
    </w:p>
    <w:p w14:paraId="42256DDB" w14:textId="77777777" w:rsidR="00635994" w:rsidRPr="00D82A73" w:rsidRDefault="00635994" w:rsidP="0044783B">
      <w:pPr>
        <w:pStyle w:val="ListParagraph"/>
        <w:numPr>
          <w:ilvl w:val="1"/>
          <w:numId w:val="8"/>
        </w:numPr>
      </w:pPr>
      <w:r w:rsidRPr="00D82A73">
        <w:t>Formuläret får status ”COMPLETE”.</w:t>
      </w:r>
    </w:p>
    <w:p w14:paraId="30F448D2" w14:textId="77777777" w:rsidR="00635994" w:rsidRPr="00D82A73" w:rsidRDefault="00635994" w:rsidP="0044783B">
      <w:pPr>
        <w:pStyle w:val="ListParagraph"/>
        <w:numPr>
          <w:ilvl w:val="0"/>
          <w:numId w:val="8"/>
        </w:numPr>
      </w:pPr>
      <w:r w:rsidRPr="00D82A73">
        <w:t xml:space="preserve">Formulärmotorn skickar ett meddelande till engagemangsindex när ett formulär är skapat/sparat/avslutat. </w:t>
      </w:r>
    </w:p>
    <w:p w14:paraId="269A6719" w14:textId="77777777" w:rsidR="00635994" w:rsidRPr="00D82A73" w:rsidRDefault="00635994" w:rsidP="0044783B">
      <w:pPr>
        <w:pStyle w:val="ListParagraph"/>
        <w:numPr>
          <w:ilvl w:val="1"/>
          <w:numId w:val="8"/>
        </w:numPr>
      </w:pPr>
      <w:r w:rsidRPr="00D82A73">
        <w:lastRenderedPageBreak/>
        <w:t>Vårdsystem får därmed möjlighet att hämta användarens/patientens besvarade formulär (T.ex. Hälsodeklaration)</w:t>
      </w:r>
    </w:p>
    <w:p w14:paraId="0C71F683" w14:textId="77777777" w:rsidR="00635994" w:rsidRPr="00D82A73" w:rsidRDefault="00635994" w:rsidP="0044783B">
      <w:pPr>
        <w:pStyle w:val="ListParagraph"/>
        <w:numPr>
          <w:ilvl w:val="1"/>
          <w:numId w:val="8"/>
        </w:numPr>
      </w:pPr>
      <w:r w:rsidRPr="00D82A73">
        <w:t xml:space="preserve">Se </w:t>
      </w:r>
      <w:r w:rsidRPr="00D82A73">
        <w:rPr>
          <w:b/>
        </w:rPr>
        <w:t xml:space="preserve">AF-6 </w:t>
      </w:r>
      <w:r w:rsidRPr="00D82A73">
        <w:t>för detaljering av notifieringsflöde.</w:t>
      </w:r>
    </w:p>
    <w:p w14:paraId="0B0ABD8F" w14:textId="77777777" w:rsidR="00635994" w:rsidRPr="00D82A73" w:rsidRDefault="00635994" w:rsidP="00635994"/>
    <w:p w14:paraId="3616D2BE" w14:textId="77777777" w:rsidR="00635994" w:rsidRPr="00D82A73" w:rsidRDefault="00635994" w:rsidP="00635994"/>
    <w:p w14:paraId="249F9AEB" w14:textId="77777777" w:rsidR="00635994" w:rsidRPr="00D82A73" w:rsidRDefault="00635994" w:rsidP="00635994">
      <w:r w:rsidRPr="00D82A73">
        <w:t>Användaren kan avbryta ett formulär genom att e-tjänsten anropar formulärmotorns ”</w:t>
      </w:r>
      <w:r w:rsidRPr="00D82A73">
        <w:rPr>
          <w:b/>
        </w:rPr>
        <w:t>CancelForm</w:t>
      </w:r>
      <w:r w:rsidRPr="00D82A73">
        <w:t>”.</w:t>
      </w:r>
    </w:p>
    <w:p w14:paraId="1A06DF52" w14:textId="77777777" w:rsidR="00635994" w:rsidRPr="00D82A73" w:rsidRDefault="00635994" w:rsidP="00635994"/>
    <w:p w14:paraId="14B21E3D" w14:textId="77777777" w:rsidR="00635994" w:rsidRPr="00D82A73" w:rsidRDefault="00635994" w:rsidP="00635994">
      <w:pPr>
        <w:rPr>
          <w:rFonts w:ascii="Arial" w:hAnsi="Arial" w:cs="Arial"/>
          <w:szCs w:val="26"/>
          <w:lang w:eastAsia="sv-SE"/>
        </w:rPr>
      </w:pPr>
      <w:r w:rsidRPr="00D82A73">
        <w:br w:type="page"/>
      </w:r>
    </w:p>
    <w:p w14:paraId="103ECEA6" w14:textId="77777777" w:rsidR="00635994" w:rsidRPr="00D82A73" w:rsidRDefault="00635994" w:rsidP="00635994">
      <w:pPr>
        <w:pStyle w:val="Heading2"/>
      </w:pPr>
      <w:bookmarkStart w:id="60" w:name="_Toc220986013"/>
      <w:bookmarkStart w:id="61" w:name="_Toc257462042"/>
      <w:bookmarkStart w:id="62" w:name="_Toc386458059"/>
      <w:bookmarkStart w:id="63" w:name="_Toc391636679"/>
      <w:bookmarkStart w:id="64" w:name="_Toc397581494"/>
      <w:r w:rsidRPr="00D82A73">
        <w:lastRenderedPageBreak/>
        <w:t>Flöde AF-4 Återuppta formulär.</w:t>
      </w:r>
      <w:bookmarkEnd w:id="60"/>
      <w:bookmarkEnd w:id="61"/>
      <w:bookmarkEnd w:id="62"/>
      <w:bookmarkEnd w:id="63"/>
      <w:bookmarkEnd w:id="64"/>
    </w:p>
    <w:p w14:paraId="548A6A87" w14:textId="77777777" w:rsidR="00635994" w:rsidRPr="00D82A73" w:rsidRDefault="00635994" w:rsidP="00635994"/>
    <w:p w14:paraId="5D25AE09" w14:textId="77777777" w:rsidR="00635994" w:rsidRPr="00D82A73" w:rsidRDefault="00635994" w:rsidP="00635994">
      <w:r w:rsidRPr="00D82A73">
        <w:rPr>
          <w:noProof/>
          <w:lang w:eastAsia="sv-SE"/>
        </w:rPr>
        <w:drawing>
          <wp:inline distT="0" distB="0" distL="0" distR="0" wp14:anchorId="6B1A81B6" wp14:editId="72EF22CB">
            <wp:extent cx="6107845" cy="3298886"/>
            <wp:effectExtent l="0" t="0" r="0" b="3175"/>
            <wp:docPr id="17"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7931" cy="3298932"/>
                    </a:xfrm>
                    <a:prstGeom prst="rect">
                      <a:avLst/>
                    </a:prstGeom>
                    <a:noFill/>
                    <a:ln>
                      <a:noFill/>
                    </a:ln>
                  </pic:spPr>
                </pic:pic>
              </a:graphicData>
            </a:graphic>
          </wp:inline>
        </w:drawing>
      </w:r>
    </w:p>
    <w:p w14:paraId="099265D1" w14:textId="77777777" w:rsidR="00635994" w:rsidRPr="00D82A73" w:rsidRDefault="00635994" w:rsidP="00635994">
      <w:pPr>
        <w:pStyle w:val="Caption"/>
        <w:rPr>
          <w:lang w:val="sv-SE"/>
        </w:rPr>
      </w:pPr>
      <w:bookmarkStart w:id="65" w:name="_Toc220550773"/>
      <w:r w:rsidRPr="00D82A73">
        <w:rPr>
          <w:lang w:val="sv-SE"/>
        </w:rPr>
        <w:t xml:space="preserve">Figur </w:t>
      </w:r>
      <w:r w:rsidRPr="00D82A73">
        <w:rPr>
          <w:lang w:val="sv-SE"/>
        </w:rPr>
        <w:fldChar w:fldCharType="begin"/>
      </w:r>
      <w:r w:rsidRPr="00D82A73">
        <w:rPr>
          <w:lang w:val="sv-SE"/>
        </w:rPr>
        <w:instrText xml:space="preserve"> SEQ Figur \* ARABIC </w:instrText>
      </w:r>
      <w:r w:rsidRPr="00D82A73">
        <w:rPr>
          <w:lang w:val="sv-SE"/>
        </w:rPr>
        <w:fldChar w:fldCharType="separate"/>
      </w:r>
      <w:r>
        <w:rPr>
          <w:noProof/>
          <w:lang w:val="sv-SE"/>
        </w:rPr>
        <w:t>4</w:t>
      </w:r>
      <w:r w:rsidRPr="00D82A73">
        <w:rPr>
          <w:noProof/>
          <w:lang w:val="sv-SE"/>
        </w:rPr>
        <w:fldChar w:fldCharType="end"/>
      </w:r>
      <w:r w:rsidRPr="00D82A73">
        <w:rPr>
          <w:lang w:val="sv-SE"/>
        </w:rPr>
        <w:t>: Flöde AF-4</w:t>
      </w:r>
      <w:bookmarkEnd w:id="65"/>
    </w:p>
    <w:p w14:paraId="5058AE89" w14:textId="77777777" w:rsidR="00635994" w:rsidRPr="00D82A73" w:rsidRDefault="00635994" w:rsidP="00635994">
      <w:r w:rsidRPr="00D82A73">
        <w:t xml:space="preserve">I flödet använder användaren en e-tjänst i Mina vårdkontakter för att </w:t>
      </w:r>
      <w:r w:rsidRPr="00D82A73">
        <w:rPr>
          <w:b/>
        </w:rPr>
        <w:t>återuppta</w:t>
      </w:r>
      <w:r w:rsidRPr="00D82A73">
        <w:t xml:space="preserve"> i ett formulär. E-tjänsten (klient) kommunicerar med formulärmotorn med hjälp av tjänstekontraktet. E-tjänsten presenterar dess frågor för användaren/patienten som besvarar dessa.</w:t>
      </w:r>
    </w:p>
    <w:p w14:paraId="752C8CAB" w14:textId="77777777" w:rsidR="00635994" w:rsidRPr="00D82A73" w:rsidRDefault="00635994" w:rsidP="00635994"/>
    <w:p w14:paraId="491D603A" w14:textId="77777777" w:rsidR="00635994" w:rsidRPr="00D82A73" w:rsidRDefault="00635994" w:rsidP="00635994">
      <w:r w:rsidRPr="00D82A73">
        <w:t>Flöde:</w:t>
      </w:r>
    </w:p>
    <w:p w14:paraId="07015E53" w14:textId="77777777" w:rsidR="00635994" w:rsidRPr="00D82A73" w:rsidRDefault="00635994" w:rsidP="0044783B">
      <w:pPr>
        <w:pStyle w:val="ListParagraph"/>
        <w:numPr>
          <w:ilvl w:val="0"/>
          <w:numId w:val="9"/>
        </w:numPr>
      </w:pPr>
      <w:r w:rsidRPr="00D82A73">
        <w:t>Tillgängliga formulärmallar hämtas genom att anropa formulärmotorns ”</w:t>
      </w:r>
      <w:r w:rsidRPr="00D82A73">
        <w:rPr>
          <w:b/>
        </w:rPr>
        <w:t>GetForms</w:t>
      </w:r>
      <w:r w:rsidRPr="00D82A73">
        <w:t>”.</w:t>
      </w:r>
    </w:p>
    <w:p w14:paraId="5A8C540B" w14:textId="77777777" w:rsidR="00635994" w:rsidRPr="00D82A73" w:rsidRDefault="00635994" w:rsidP="0044783B">
      <w:pPr>
        <w:pStyle w:val="ListParagraph"/>
        <w:numPr>
          <w:ilvl w:val="0"/>
          <w:numId w:val="9"/>
        </w:numPr>
      </w:pPr>
      <w:r w:rsidRPr="00D82A73">
        <w:t>Formuläret ”startas” genom att användaren väljer ett formulär och formulärmotorns ”</w:t>
      </w:r>
      <w:r w:rsidRPr="00D82A73">
        <w:rPr>
          <w:b/>
        </w:rPr>
        <w:t>GetForm</w:t>
      </w:r>
      <w:r w:rsidRPr="00D82A73">
        <w:t>” anropas.</w:t>
      </w:r>
    </w:p>
    <w:p w14:paraId="5481052F" w14:textId="77777777" w:rsidR="00635994" w:rsidRPr="00D82A73" w:rsidRDefault="00635994" w:rsidP="0044783B">
      <w:pPr>
        <w:pStyle w:val="ListParagraph"/>
        <w:numPr>
          <w:ilvl w:val="0"/>
          <w:numId w:val="9"/>
        </w:numPr>
      </w:pPr>
      <w:r w:rsidRPr="00D82A73">
        <w:t>Formulärets frågor besvaras och skickas med formulärmotorns ”</w:t>
      </w:r>
      <w:r w:rsidRPr="00D82A73">
        <w:rPr>
          <w:b/>
        </w:rPr>
        <w:t>SaveFormPage</w:t>
      </w:r>
      <w:r w:rsidRPr="00D82A73">
        <w:t>”.</w:t>
      </w:r>
    </w:p>
    <w:p w14:paraId="74B0B815" w14:textId="77777777" w:rsidR="00635994" w:rsidRPr="00D82A73" w:rsidRDefault="00635994" w:rsidP="0044783B">
      <w:pPr>
        <w:pStyle w:val="ListParagraph"/>
        <w:numPr>
          <w:ilvl w:val="1"/>
          <w:numId w:val="9"/>
        </w:numPr>
      </w:pPr>
      <w:r w:rsidRPr="00D82A73">
        <w:t>När det inte finns flera frågor signaleras detta med ”LastPage” sätts till ”true”.</w:t>
      </w:r>
    </w:p>
    <w:p w14:paraId="3A92FFEE" w14:textId="77777777" w:rsidR="00635994" w:rsidRPr="00D82A73" w:rsidRDefault="00635994" w:rsidP="0044783B">
      <w:pPr>
        <w:pStyle w:val="ListParagraph"/>
        <w:numPr>
          <w:ilvl w:val="0"/>
          <w:numId w:val="9"/>
        </w:numPr>
      </w:pPr>
      <w:r w:rsidRPr="00D82A73">
        <w:t>Ett formulär avslutas genom att e-tjänsten anropar formulärmotorns ”</w:t>
      </w:r>
      <w:r w:rsidRPr="00D82A73">
        <w:rPr>
          <w:b/>
        </w:rPr>
        <w:t>SaveForm</w:t>
      </w:r>
      <w:r w:rsidRPr="00D82A73">
        <w:t>”.</w:t>
      </w:r>
    </w:p>
    <w:p w14:paraId="34712281" w14:textId="77777777" w:rsidR="00635994" w:rsidRPr="00D82A73" w:rsidRDefault="00635994" w:rsidP="0044783B">
      <w:pPr>
        <w:pStyle w:val="ListParagraph"/>
        <w:numPr>
          <w:ilvl w:val="0"/>
          <w:numId w:val="9"/>
        </w:numPr>
      </w:pPr>
      <w:r w:rsidRPr="00D82A73">
        <w:t xml:space="preserve">Formulärmotorn skickar ett meddelande till engagemangsindex när ett formulär är skapat/sparat/avslutat. </w:t>
      </w:r>
    </w:p>
    <w:p w14:paraId="73458EEB" w14:textId="77777777" w:rsidR="00635994" w:rsidRPr="00D82A73" w:rsidRDefault="00635994" w:rsidP="0044783B">
      <w:pPr>
        <w:pStyle w:val="ListParagraph"/>
        <w:numPr>
          <w:ilvl w:val="1"/>
          <w:numId w:val="9"/>
        </w:numPr>
      </w:pPr>
      <w:r w:rsidRPr="00D82A73">
        <w:t>Vårdsystem får därmed möjlighet att hämta användarens/patientens besvarade formulär (T.ex. Hälsodeklaration)</w:t>
      </w:r>
    </w:p>
    <w:p w14:paraId="4E88C854" w14:textId="77777777" w:rsidR="00635994" w:rsidRPr="00D82A73" w:rsidRDefault="00635994" w:rsidP="00635994"/>
    <w:p w14:paraId="707A1B33" w14:textId="77777777" w:rsidR="00635994" w:rsidRPr="00D82A73" w:rsidRDefault="00635994" w:rsidP="00635994">
      <w:r w:rsidRPr="00D82A73">
        <w:t>Användaren kan avbryta ett formulär genom att e-tjänsten anropar formulärmotorns ”</w:t>
      </w:r>
      <w:r w:rsidRPr="00D82A73">
        <w:rPr>
          <w:b/>
        </w:rPr>
        <w:t>CancelForm</w:t>
      </w:r>
      <w:r w:rsidRPr="00D82A73">
        <w:t>”.</w:t>
      </w:r>
    </w:p>
    <w:p w14:paraId="177267D2" w14:textId="77777777" w:rsidR="00635994" w:rsidRPr="00D82A73" w:rsidRDefault="00635994" w:rsidP="00635994"/>
    <w:p w14:paraId="1B05932C" w14:textId="77777777" w:rsidR="00635994" w:rsidRPr="00D82A73" w:rsidRDefault="00635994" w:rsidP="00635994"/>
    <w:p w14:paraId="3FEBB515" w14:textId="77777777" w:rsidR="00635994" w:rsidRPr="00D82A73" w:rsidRDefault="00635994" w:rsidP="00635994"/>
    <w:p w14:paraId="508EC603" w14:textId="77777777" w:rsidR="00635994" w:rsidRPr="00D82A73" w:rsidRDefault="00635994" w:rsidP="00635994">
      <w:pPr>
        <w:pStyle w:val="Heading2"/>
      </w:pPr>
      <w:bookmarkStart w:id="66" w:name="_Toc220986014"/>
      <w:bookmarkStart w:id="67" w:name="_Toc257462043"/>
      <w:bookmarkStart w:id="68" w:name="_Toc386458060"/>
      <w:bookmarkStart w:id="69" w:name="_Toc391636680"/>
      <w:bookmarkStart w:id="70" w:name="_Toc397581495"/>
      <w:r w:rsidRPr="00D82A73">
        <w:t>Flöde AF-5 Notifiera</w:t>
      </w:r>
      <w:bookmarkEnd w:id="66"/>
      <w:bookmarkEnd w:id="67"/>
      <w:bookmarkEnd w:id="68"/>
      <w:bookmarkEnd w:id="69"/>
      <w:bookmarkEnd w:id="70"/>
    </w:p>
    <w:p w14:paraId="104F43B3" w14:textId="77777777" w:rsidR="00635994" w:rsidRPr="00D82A73" w:rsidRDefault="00635994" w:rsidP="00635994">
      <w:r w:rsidRPr="003447A0">
        <w:t>Se ”Tjanstekontrakt ItIntegration EngagementIndex - Beskrivning.doc” för beskrivningar notifiering och uppdatering.</w:t>
      </w:r>
    </w:p>
    <w:p w14:paraId="4BE4DF00" w14:textId="77777777" w:rsidR="00635994" w:rsidRPr="00D82A73" w:rsidRDefault="00635994" w:rsidP="00635994"/>
    <w:p w14:paraId="264BECF3" w14:textId="77777777" w:rsidR="00635994" w:rsidRPr="009C52F6" w:rsidRDefault="00635994" w:rsidP="00635994">
      <w:pPr>
        <w:rPr>
          <w:rFonts w:ascii="Arial" w:hAnsi="Arial"/>
        </w:rPr>
      </w:pPr>
    </w:p>
    <w:p w14:paraId="49CDF9F9" w14:textId="77777777" w:rsidR="00635994" w:rsidRPr="00D82A73" w:rsidRDefault="00635994" w:rsidP="00635994">
      <w:pPr>
        <w:pStyle w:val="Heading2"/>
      </w:pPr>
      <w:bookmarkStart w:id="71" w:name="_Toc220986015"/>
      <w:bookmarkStart w:id="72" w:name="_Toc257462044"/>
      <w:bookmarkStart w:id="73" w:name="_Toc386458061"/>
      <w:bookmarkStart w:id="74" w:name="_Toc391636681"/>
      <w:bookmarkStart w:id="75" w:name="_Toc397581496"/>
      <w:r w:rsidRPr="00D82A73">
        <w:t>Flöde AF-6 Vårdsystem hämtar användarens/patientens formulär.</w:t>
      </w:r>
      <w:bookmarkEnd w:id="71"/>
      <w:bookmarkEnd w:id="72"/>
      <w:bookmarkEnd w:id="73"/>
      <w:bookmarkEnd w:id="74"/>
      <w:bookmarkEnd w:id="75"/>
    </w:p>
    <w:p w14:paraId="7DFB9B2C" w14:textId="77777777" w:rsidR="00635994" w:rsidRPr="00D82A73" w:rsidRDefault="00635994" w:rsidP="00635994">
      <w:r w:rsidRPr="00D82A73">
        <w:rPr>
          <w:noProof/>
          <w:lang w:eastAsia="sv-SE"/>
        </w:rPr>
        <w:drawing>
          <wp:inline distT="0" distB="0" distL="0" distR="0" wp14:anchorId="5B16B35D" wp14:editId="10EBED1A">
            <wp:extent cx="6239409" cy="1668780"/>
            <wp:effectExtent l="0" t="0" r="9525" b="7620"/>
            <wp:docPr id="24"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6">
                      <a:extLst>
                        <a:ext uri="{28A0092B-C50C-407E-A947-70E740481C1C}">
                          <a14:useLocalDpi xmlns:a14="http://schemas.microsoft.com/office/drawing/2010/main" val="0"/>
                        </a:ext>
                      </a:extLst>
                    </a:blip>
                    <a:srcRect b="48491"/>
                    <a:stretch/>
                  </pic:blipFill>
                  <pic:spPr bwMode="auto">
                    <a:xfrm>
                      <a:off x="0" y="0"/>
                      <a:ext cx="6240555" cy="1669086"/>
                    </a:xfrm>
                    <a:prstGeom prst="rect">
                      <a:avLst/>
                    </a:prstGeom>
                    <a:noFill/>
                    <a:ln>
                      <a:noFill/>
                    </a:ln>
                    <a:extLst>
                      <a:ext uri="{53640926-AAD7-44D8-BBD7-CCE9431645EC}">
                        <a14:shadowObscured xmlns:a14="http://schemas.microsoft.com/office/drawing/2010/main"/>
                      </a:ext>
                    </a:extLst>
                  </pic:spPr>
                </pic:pic>
              </a:graphicData>
            </a:graphic>
          </wp:inline>
        </w:drawing>
      </w:r>
    </w:p>
    <w:p w14:paraId="387CDF65" w14:textId="77777777" w:rsidR="00635994" w:rsidRPr="00D82A73" w:rsidRDefault="00635994" w:rsidP="00635994">
      <w:pPr>
        <w:pStyle w:val="Caption"/>
        <w:rPr>
          <w:lang w:val="sv-SE"/>
        </w:rPr>
      </w:pPr>
      <w:bookmarkStart w:id="76" w:name="_Toc220550774"/>
      <w:r w:rsidRPr="00D82A73">
        <w:rPr>
          <w:lang w:val="sv-SE"/>
        </w:rPr>
        <w:t xml:space="preserve">Figur </w:t>
      </w:r>
      <w:r w:rsidRPr="00D82A73">
        <w:rPr>
          <w:lang w:val="sv-SE"/>
        </w:rPr>
        <w:fldChar w:fldCharType="begin"/>
      </w:r>
      <w:r w:rsidRPr="00D82A73">
        <w:rPr>
          <w:lang w:val="sv-SE"/>
        </w:rPr>
        <w:instrText xml:space="preserve"> SEQ Figur \* ARABIC </w:instrText>
      </w:r>
      <w:r w:rsidRPr="00D82A73">
        <w:rPr>
          <w:lang w:val="sv-SE"/>
        </w:rPr>
        <w:fldChar w:fldCharType="separate"/>
      </w:r>
      <w:r>
        <w:rPr>
          <w:noProof/>
          <w:lang w:val="sv-SE"/>
        </w:rPr>
        <w:t>5</w:t>
      </w:r>
      <w:r w:rsidRPr="00D82A73">
        <w:rPr>
          <w:noProof/>
          <w:lang w:val="sv-SE"/>
        </w:rPr>
        <w:fldChar w:fldCharType="end"/>
      </w:r>
      <w:r w:rsidRPr="00D82A73">
        <w:rPr>
          <w:lang w:val="sv-SE"/>
        </w:rPr>
        <w:t>: Flöde AF-6</w:t>
      </w:r>
      <w:bookmarkEnd w:id="76"/>
    </w:p>
    <w:p w14:paraId="2992FBA3" w14:textId="77777777" w:rsidR="00635994" w:rsidRPr="00D82A73" w:rsidRDefault="00635994" w:rsidP="00635994">
      <w:r w:rsidRPr="00D82A73">
        <w:t>I flödet beskriv hur ett vårdsystem med hjälp av engagemangsindex på ett systematiskt sätt kan hämta en användarens/patients formulär (T.ex. Hälsodeklaration).</w:t>
      </w:r>
    </w:p>
    <w:p w14:paraId="06CC5CCF" w14:textId="77777777" w:rsidR="00635994" w:rsidRPr="00D82A73" w:rsidRDefault="00635994" w:rsidP="00635994"/>
    <w:p w14:paraId="69111457" w14:textId="77777777" w:rsidR="00635994" w:rsidRPr="00D82A73" w:rsidRDefault="00635994" w:rsidP="00635994">
      <w:r w:rsidRPr="00D82A73">
        <w:t xml:space="preserve">Genom att tillämpa detta flöde </w:t>
      </w:r>
      <w:r w:rsidRPr="00D82A73">
        <w:rPr>
          <w:b/>
        </w:rPr>
        <w:t>hämtas</w:t>
      </w:r>
      <w:r w:rsidRPr="00D82A73">
        <w:t xml:space="preserve"> användarens/patientens formulär och kan lagras som en del av vårdsystemet. Medarbetaren behöver inte ha kunskap kring hur formulärmotorn utan kan arbeta som vanligt i sitt vårdsystem. </w:t>
      </w:r>
    </w:p>
    <w:p w14:paraId="4F462EB6" w14:textId="77777777" w:rsidR="00635994" w:rsidRPr="00D82A73" w:rsidRDefault="00635994" w:rsidP="00635994"/>
    <w:p w14:paraId="527AE58A" w14:textId="77777777" w:rsidR="00635994" w:rsidRPr="00D82A73" w:rsidRDefault="00635994" w:rsidP="00635994">
      <w:r w:rsidRPr="00D82A73">
        <w:t>Flöde:</w:t>
      </w:r>
    </w:p>
    <w:p w14:paraId="4FC4CEC6" w14:textId="77777777" w:rsidR="00635994" w:rsidRPr="00D82A73" w:rsidRDefault="00635994" w:rsidP="00635994">
      <w:r w:rsidRPr="00D82A73">
        <w:t>En patient har med hjälp av Mina Vårdkontakter och formulärmotorn fyllt i ett formulär.  Formulärmotorn ha</w:t>
      </w:r>
      <w:r>
        <w:t>r</w:t>
      </w:r>
      <w:r w:rsidRPr="00D82A73">
        <w:t xml:space="preserve"> innan flödet startas skickat ett meddelande(Se tjänstekontraktsbeskrivningen) till engagemangsindex.</w:t>
      </w:r>
    </w:p>
    <w:p w14:paraId="4C3D747F" w14:textId="77777777" w:rsidR="00635994" w:rsidRPr="00D82A73" w:rsidRDefault="00635994" w:rsidP="0044783B">
      <w:pPr>
        <w:pStyle w:val="ListParagraph"/>
        <w:numPr>
          <w:ilvl w:val="0"/>
          <w:numId w:val="10"/>
        </w:numPr>
      </w:pPr>
      <w:r w:rsidRPr="00D82A73">
        <w:t>Engagemangsindex notifierar vårdsystemet.</w:t>
      </w:r>
    </w:p>
    <w:p w14:paraId="6CAAFB8F" w14:textId="77777777" w:rsidR="00635994" w:rsidRPr="00D82A73" w:rsidRDefault="00635994" w:rsidP="0044783B">
      <w:pPr>
        <w:pStyle w:val="ListParagraph"/>
        <w:numPr>
          <w:ilvl w:val="1"/>
          <w:numId w:val="10"/>
        </w:numPr>
      </w:pPr>
      <w:r w:rsidRPr="00D82A73">
        <w:t>Vårdsystemet mottager notifiering (ProcessNotification)</w:t>
      </w:r>
    </w:p>
    <w:p w14:paraId="76818B77" w14:textId="77777777" w:rsidR="00635994" w:rsidRPr="00D82A73" w:rsidRDefault="00635994" w:rsidP="0044783B">
      <w:pPr>
        <w:pStyle w:val="ListParagraph"/>
        <w:numPr>
          <w:ilvl w:val="2"/>
          <w:numId w:val="10"/>
        </w:numPr>
      </w:pPr>
      <w:r w:rsidRPr="00D82A73">
        <w:t>Notifiering innehåller bl.a. nyckel till användarens formulär ”FormID”.</w:t>
      </w:r>
    </w:p>
    <w:p w14:paraId="62D0516F" w14:textId="77777777" w:rsidR="00635994" w:rsidRPr="00D82A73" w:rsidRDefault="00635994" w:rsidP="0044783B">
      <w:pPr>
        <w:pStyle w:val="ListParagraph"/>
        <w:numPr>
          <w:ilvl w:val="1"/>
          <w:numId w:val="10"/>
        </w:numPr>
      </w:pPr>
      <w:r w:rsidRPr="00D82A73">
        <w:t>Analyserar notifiering och hämtar användarens formulär genom att anropa formulärmotorns ”</w:t>
      </w:r>
      <w:r w:rsidRPr="00D82A73">
        <w:rPr>
          <w:b/>
        </w:rPr>
        <w:t>GetForm</w:t>
      </w:r>
      <w:r w:rsidRPr="00D82A73">
        <w:t xml:space="preserve">”. </w:t>
      </w:r>
    </w:p>
    <w:p w14:paraId="6CD0FD3E" w14:textId="77777777" w:rsidR="00635994" w:rsidRPr="00D82A73" w:rsidRDefault="00635994" w:rsidP="00635994"/>
    <w:p w14:paraId="28901F46" w14:textId="77777777" w:rsidR="00635994" w:rsidRPr="00D82A73" w:rsidRDefault="00635994" w:rsidP="00635994"/>
    <w:p w14:paraId="3C0C7BB3" w14:textId="77777777" w:rsidR="00635994" w:rsidRPr="00D82A73" w:rsidRDefault="00635994" w:rsidP="00635994"/>
    <w:p w14:paraId="45F24F81" w14:textId="77777777" w:rsidR="00635994" w:rsidRPr="00D82A73" w:rsidRDefault="00635994" w:rsidP="00635994">
      <w:pPr>
        <w:pStyle w:val="Heading3"/>
      </w:pPr>
      <w:r w:rsidRPr="00D82A73">
        <w:br w:type="page"/>
      </w:r>
      <w:bookmarkStart w:id="77" w:name="_Toc181237300"/>
    </w:p>
    <w:p w14:paraId="7BE0DAA8" w14:textId="77777777" w:rsidR="00635994" w:rsidRPr="00D82A73" w:rsidRDefault="00635994" w:rsidP="00635994">
      <w:pPr>
        <w:pStyle w:val="Heading2"/>
        <w:rPr>
          <w:lang w:eastAsia="sv-SE"/>
        </w:rPr>
      </w:pPr>
      <w:bookmarkStart w:id="78" w:name="_Toc257462046"/>
      <w:bookmarkStart w:id="79" w:name="_Toc386458062"/>
      <w:bookmarkStart w:id="80" w:name="_Toc391636682"/>
      <w:bookmarkStart w:id="81" w:name="_Toc397581497"/>
      <w:r w:rsidRPr="00D82A73">
        <w:lastRenderedPageBreak/>
        <w:t xml:space="preserve">Flöde AF7 - </w:t>
      </w:r>
      <w:r w:rsidRPr="00D82A73">
        <w:rPr>
          <w:lang w:eastAsia="sv-SE"/>
        </w:rPr>
        <w:t>Fylla i och avsluta ett formulär</w:t>
      </w:r>
      <w:bookmarkEnd w:id="78"/>
      <w:bookmarkEnd w:id="79"/>
      <w:bookmarkEnd w:id="80"/>
      <w:bookmarkEnd w:id="81"/>
    </w:p>
    <w:p w14:paraId="7C315437" w14:textId="77777777" w:rsidR="00635994" w:rsidRPr="00D82A73" w:rsidRDefault="00635994" w:rsidP="00635994"/>
    <w:p w14:paraId="0B78C57C" w14:textId="77777777" w:rsidR="00635994" w:rsidRPr="00D82A73" w:rsidRDefault="00635994" w:rsidP="00635994">
      <w:r w:rsidRPr="00D82A73">
        <w:rPr>
          <w:noProof/>
          <w:lang w:eastAsia="sv-SE"/>
        </w:rPr>
        <w:drawing>
          <wp:inline distT="0" distB="0" distL="0" distR="0" wp14:anchorId="45F3AAA7" wp14:editId="2FE6A8F4">
            <wp:extent cx="5507990" cy="4457624"/>
            <wp:effectExtent l="0" t="0" r="381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7990" cy="4457624"/>
                    </a:xfrm>
                    <a:prstGeom prst="rect">
                      <a:avLst/>
                    </a:prstGeom>
                    <a:noFill/>
                    <a:ln>
                      <a:noFill/>
                    </a:ln>
                  </pic:spPr>
                </pic:pic>
              </a:graphicData>
            </a:graphic>
          </wp:inline>
        </w:drawing>
      </w:r>
    </w:p>
    <w:p w14:paraId="333CD122" w14:textId="77777777" w:rsidR="00635994" w:rsidRPr="00D82A73" w:rsidRDefault="00635994" w:rsidP="00635994"/>
    <w:p w14:paraId="3F2FC9D6" w14:textId="77777777" w:rsidR="00635994" w:rsidRPr="00D82A73" w:rsidRDefault="00635994" w:rsidP="00635994">
      <w:pPr>
        <w:rPr>
          <w:lang w:eastAsia="sv-SE"/>
        </w:rPr>
      </w:pPr>
      <w:r w:rsidRPr="00D82A73">
        <w:rPr>
          <w:lang w:eastAsia="sv-SE"/>
        </w:rPr>
        <w:t>Formulär skapas genom att tjänsten createForm anropas med hsa-id på vårdcentral, personnummer för den som ska fylla i formuläret (om det inte är anonymt) och id på formulärmallen. Formulär skapas utifrån det mall-id som skickats med. Det nya formuläret sparas i databasen och returneras med första formulärsidan till användaren. Formuläret har nu statusen ONGOING.</w:t>
      </w:r>
    </w:p>
    <w:p w14:paraId="275EF155" w14:textId="77777777" w:rsidR="00635994" w:rsidRPr="00D82A73" w:rsidRDefault="00635994" w:rsidP="00635994">
      <w:pPr>
        <w:rPr>
          <w:lang w:eastAsia="sv-SE"/>
        </w:rPr>
      </w:pPr>
    </w:p>
    <w:p w14:paraId="005D1483" w14:textId="77777777" w:rsidR="00635994" w:rsidRPr="00D82A73" w:rsidRDefault="00635994" w:rsidP="00635994">
      <w:pPr>
        <w:rPr>
          <w:lang w:eastAsia="sv-SE"/>
        </w:rPr>
      </w:pPr>
    </w:p>
    <w:p w14:paraId="0DE895C6" w14:textId="77777777" w:rsidR="00635994" w:rsidRPr="00D82A73" w:rsidRDefault="00635994" w:rsidP="00635994">
      <w:pPr>
        <w:rPr>
          <w:lang w:eastAsia="sv-SE"/>
        </w:rPr>
      </w:pPr>
    </w:p>
    <w:p w14:paraId="2EC6788A" w14:textId="77777777" w:rsidR="00635994" w:rsidRPr="00D82A73" w:rsidRDefault="00635994" w:rsidP="00635994">
      <w:pPr>
        <w:rPr>
          <w:lang w:eastAsia="sv-SE"/>
        </w:rPr>
      </w:pPr>
    </w:p>
    <w:p w14:paraId="0F0B2367" w14:textId="77777777" w:rsidR="00635994" w:rsidRPr="00D82A73" w:rsidRDefault="00635994" w:rsidP="00635994">
      <w:pPr>
        <w:rPr>
          <w:lang w:eastAsia="sv-SE"/>
        </w:rPr>
      </w:pPr>
    </w:p>
    <w:p w14:paraId="3959E73B" w14:textId="77777777" w:rsidR="00635994" w:rsidRPr="00D82A73" w:rsidRDefault="00635994" w:rsidP="00635994">
      <w:pPr>
        <w:rPr>
          <w:lang w:eastAsia="sv-SE"/>
        </w:rPr>
      </w:pPr>
    </w:p>
    <w:p w14:paraId="4908A0D8" w14:textId="77777777" w:rsidR="00635994" w:rsidRPr="00D82A73" w:rsidRDefault="00635994" w:rsidP="00635994">
      <w:pPr>
        <w:rPr>
          <w:lang w:eastAsia="sv-SE"/>
        </w:rPr>
      </w:pPr>
    </w:p>
    <w:p w14:paraId="6B0F5336" w14:textId="77777777" w:rsidR="00635994" w:rsidRPr="00D82A73" w:rsidRDefault="00635994" w:rsidP="00635994">
      <w:pPr>
        <w:pStyle w:val="Heading2"/>
        <w:rPr>
          <w:sz w:val="20"/>
          <w:szCs w:val="20"/>
        </w:rPr>
      </w:pPr>
      <w:bookmarkStart w:id="82" w:name="_Toc257462047"/>
      <w:bookmarkStart w:id="83" w:name="_Toc386458063"/>
      <w:bookmarkStart w:id="84" w:name="_Toc391636683"/>
      <w:bookmarkStart w:id="85" w:name="_Toc397581498"/>
      <w:r w:rsidRPr="00D82A73">
        <w:lastRenderedPageBreak/>
        <w:t xml:space="preserve">Flöde </w:t>
      </w:r>
      <w:r w:rsidRPr="00D82A73">
        <w:rPr>
          <w:lang w:eastAsia="sv-SE"/>
        </w:rPr>
        <w:t>AF-8 Fyll i formulär</w:t>
      </w:r>
      <w:bookmarkEnd w:id="82"/>
      <w:bookmarkEnd w:id="83"/>
      <w:bookmarkEnd w:id="84"/>
      <w:bookmarkEnd w:id="85"/>
    </w:p>
    <w:bookmarkEnd w:id="77"/>
    <w:p w14:paraId="45F8292A" w14:textId="77777777" w:rsidR="00635994" w:rsidRPr="00D82A73" w:rsidRDefault="00635994" w:rsidP="00635994">
      <w:pPr>
        <w:rPr>
          <w:lang w:eastAsia="sv-SE"/>
        </w:rPr>
      </w:pPr>
      <w:r w:rsidRPr="00D82A73">
        <w:rPr>
          <w:lang w:eastAsia="sv-SE"/>
        </w:rPr>
        <w:t>Användaren fyller i den aktuella formulärsidan och anropar saveFormPage. Formulärmotorn validerar svaren och om allt är korrekt sparas sidan ner och nästa sida returneras till användaren. Formuläret har statusen ONGOING så länge det finns sidor kvar att fylla i.</w:t>
      </w:r>
    </w:p>
    <w:p w14:paraId="5C50157C" w14:textId="77777777" w:rsidR="00635994" w:rsidRPr="00D82A73" w:rsidRDefault="00635994" w:rsidP="00635994">
      <w:pPr>
        <w:rPr>
          <w:lang w:eastAsia="sv-SE"/>
        </w:rPr>
      </w:pPr>
      <w:r w:rsidRPr="00D82A73">
        <w:rPr>
          <w:lang w:eastAsia="sv-SE"/>
        </w:rPr>
        <w:t>När man nått sista sidan kommer null returneras och formuläret kommer nu få status PENDING_COMPLETION. Detta innebär att formuläret är</w:t>
      </w:r>
      <w:r>
        <w:rPr>
          <w:lang w:eastAsia="sv-SE"/>
        </w:rPr>
        <w:t xml:space="preserve"> </w:t>
      </w:r>
      <w:r w:rsidRPr="00D82A73">
        <w:rPr>
          <w:lang w:eastAsia="sv-SE"/>
        </w:rPr>
        <w:t>redo att avslutas. Användaren får nu tillbaks hela det ifyllda formuläret och kan granska om allt ser ok ut.</w:t>
      </w:r>
    </w:p>
    <w:p w14:paraId="07551F1A" w14:textId="77777777" w:rsidR="00635994" w:rsidRPr="00D82A73" w:rsidRDefault="00635994" w:rsidP="00635994">
      <w:pPr>
        <w:rPr>
          <w:lang w:eastAsia="sv-SE"/>
        </w:rPr>
      </w:pPr>
    </w:p>
    <w:p w14:paraId="6796CEE2" w14:textId="77777777" w:rsidR="00635994" w:rsidRPr="00D82A73" w:rsidRDefault="00635994" w:rsidP="00635994">
      <w:pPr>
        <w:pStyle w:val="Heading2"/>
        <w:rPr>
          <w:lang w:eastAsia="sv-SE"/>
        </w:rPr>
      </w:pPr>
      <w:bookmarkStart w:id="86" w:name="_Toc257462048"/>
      <w:bookmarkStart w:id="87" w:name="_Toc386458064"/>
      <w:bookmarkStart w:id="88" w:name="_Toc391636684"/>
      <w:bookmarkStart w:id="89" w:name="_Toc397581499"/>
      <w:r w:rsidRPr="00D82A73">
        <w:t xml:space="preserve">Flöde </w:t>
      </w:r>
      <w:r w:rsidRPr="00D82A73">
        <w:rPr>
          <w:lang w:eastAsia="sv-SE"/>
        </w:rPr>
        <w:t>AF-9 Spara och avsluta formulär</w:t>
      </w:r>
      <w:bookmarkEnd w:id="86"/>
      <w:bookmarkEnd w:id="87"/>
      <w:bookmarkEnd w:id="88"/>
      <w:bookmarkEnd w:id="89"/>
    </w:p>
    <w:p w14:paraId="1F8B94E9" w14:textId="77777777" w:rsidR="00635994" w:rsidRPr="00D82A73" w:rsidRDefault="00635994" w:rsidP="00635994">
      <w:pPr>
        <w:rPr>
          <w:lang w:eastAsia="sv-SE"/>
        </w:rPr>
      </w:pPr>
      <w:r w:rsidRPr="00D82A73">
        <w:rPr>
          <w:lang w:eastAsia="sv-SE"/>
        </w:rPr>
        <w:t>Om formuläret är korrekt ifyllt kan nu användaren avsluta formuläret genom att anropa tjänsten saveForm. Formuläret kommer nu sparas i databasen med status COMPLETED. Det går nu inte att ändra i formuläret och användaren får tillbaks en OK-status om att formuläret är sparat</w:t>
      </w:r>
      <w:r>
        <w:rPr>
          <w:lang w:eastAsia="sv-SE"/>
        </w:rPr>
        <w:t xml:space="preserve"> och</w:t>
      </w:r>
      <w:r w:rsidRPr="00D82A73">
        <w:rPr>
          <w:lang w:eastAsia="sv-SE"/>
        </w:rPr>
        <w:t xml:space="preserve"> avslutat.</w:t>
      </w:r>
    </w:p>
    <w:p w14:paraId="48DC7C32" w14:textId="77777777" w:rsidR="00635994" w:rsidRPr="00D82A73" w:rsidRDefault="00635994" w:rsidP="00635994">
      <w:pPr>
        <w:rPr>
          <w:lang w:eastAsia="sv-SE"/>
        </w:rPr>
      </w:pPr>
    </w:p>
    <w:p w14:paraId="4D9563ED" w14:textId="77777777" w:rsidR="00635994" w:rsidRPr="00D82A73" w:rsidRDefault="00635994" w:rsidP="00635994">
      <w:pPr>
        <w:pStyle w:val="Heading2"/>
        <w:rPr>
          <w:lang w:eastAsia="sv-SE"/>
        </w:rPr>
      </w:pPr>
      <w:bookmarkStart w:id="90" w:name="_Toc257462049"/>
      <w:bookmarkStart w:id="91" w:name="_Toc386458065"/>
      <w:bookmarkStart w:id="92" w:name="_Toc391636685"/>
      <w:bookmarkStart w:id="93" w:name="_Toc397581500"/>
      <w:r w:rsidRPr="00D82A73">
        <w:t xml:space="preserve">Flöde </w:t>
      </w:r>
      <w:r w:rsidRPr="00D82A73">
        <w:rPr>
          <w:lang w:eastAsia="sv-SE"/>
        </w:rPr>
        <w:t>AF-10 Hämta formulär</w:t>
      </w:r>
      <w:bookmarkEnd w:id="90"/>
      <w:bookmarkEnd w:id="91"/>
      <w:bookmarkEnd w:id="92"/>
      <w:bookmarkEnd w:id="93"/>
    </w:p>
    <w:p w14:paraId="77276C29" w14:textId="77777777" w:rsidR="00635994" w:rsidRPr="00D82A73" w:rsidRDefault="00635994" w:rsidP="00635994">
      <w:r w:rsidRPr="00D82A73">
        <w:rPr>
          <w:noProof/>
          <w:lang w:eastAsia="sv-SE"/>
        </w:rPr>
        <w:drawing>
          <wp:inline distT="0" distB="0" distL="0" distR="0" wp14:anchorId="3EEC5BC7" wp14:editId="0C89B18B">
            <wp:extent cx="5507990" cy="1800458"/>
            <wp:effectExtent l="0" t="0" r="3810" b="3175"/>
            <wp:docPr id="15"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7990" cy="1800458"/>
                    </a:xfrm>
                    <a:prstGeom prst="rect">
                      <a:avLst/>
                    </a:prstGeom>
                    <a:noFill/>
                    <a:ln>
                      <a:noFill/>
                    </a:ln>
                  </pic:spPr>
                </pic:pic>
              </a:graphicData>
            </a:graphic>
          </wp:inline>
        </w:drawing>
      </w:r>
    </w:p>
    <w:p w14:paraId="3E6D64C5" w14:textId="77777777" w:rsidR="00635994" w:rsidRPr="00D82A73" w:rsidRDefault="00635994" w:rsidP="00635994"/>
    <w:p w14:paraId="05BFA76C" w14:textId="77777777" w:rsidR="00635994" w:rsidRPr="00D82A73" w:rsidRDefault="00635994" w:rsidP="00635994">
      <w:pPr>
        <w:rPr>
          <w:rStyle w:val="Starkbetoning1"/>
          <w:sz w:val="22"/>
        </w:rPr>
      </w:pPr>
    </w:p>
    <w:p w14:paraId="24868326" w14:textId="77777777" w:rsidR="00635994" w:rsidRPr="00D82A73" w:rsidRDefault="00635994" w:rsidP="00635994">
      <w:pPr>
        <w:pStyle w:val="Heading2"/>
      </w:pPr>
      <w:bookmarkStart w:id="94" w:name="_Toc257462050"/>
      <w:bookmarkStart w:id="95" w:name="_Toc386458066"/>
      <w:bookmarkStart w:id="96" w:name="_Toc391636686"/>
      <w:bookmarkStart w:id="97" w:name="_Toc397581501"/>
      <w:r w:rsidRPr="00D82A73">
        <w:t>Flöde</w:t>
      </w:r>
      <w:r w:rsidRPr="00D82A73">
        <w:rPr>
          <w:lang w:eastAsia="sv-SE"/>
        </w:rPr>
        <w:t xml:space="preserve"> </w:t>
      </w:r>
      <w:r w:rsidRPr="009C52F6">
        <w:t xml:space="preserve">AF-11 </w:t>
      </w:r>
      <w:r w:rsidRPr="00D82A73">
        <w:t>Avbryta formulär</w:t>
      </w:r>
      <w:bookmarkEnd w:id="94"/>
      <w:bookmarkEnd w:id="95"/>
      <w:bookmarkEnd w:id="96"/>
      <w:bookmarkEnd w:id="97"/>
    </w:p>
    <w:p w14:paraId="57620306" w14:textId="77777777" w:rsidR="00635994" w:rsidRPr="00D82A73" w:rsidRDefault="00635994" w:rsidP="00635994">
      <w:r w:rsidRPr="00D82A73">
        <w:rPr>
          <w:noProof/>
          <w:lang w:eastAsia="sv-SE"/>
        </w:rPr>
        <w:drawing>
          <wp:inline distT="0" distB="0" distL="0" distR="0" wp14:anchorId="196CE994" wp14:editId="0249A291">
            <wp:extent cx="5507990" cy="1886894"/>
            <wp:effectExtent l="0" t="0" r="3810" b="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07990" cy="1886894"/>
                    </a:xfrm>
                    <a:prstGeom prst="rect">
                      <a:avLst/>
                    </a:prstGeom>
                    <a:noFill/>
                    <a:ln>
                      <a:noFill/>
                    </a:ln>
                  </pic:spPr>
                </pic:pic>
              </a:graphicData>
            </a:graphic>
          </wp:inline>
        </w:drawing>
      </w:r>
    </w:p>
    <w:p w14:paraId="661ADC30" w14:textId="77777777" w:rsidR="00635994" w:rsidRPr="00D82A73" w:rsidRDefault="00635994" w:rsidP="00635994">
      <w:pPr>
        <w:pStyle w:val="Heading2"/>
        <w:rPr>
          <w:lang w:eastAsia="sv-SE"/>
        </w:rPr>
      </w:pPr>
      <w:bookmarkStart w:id="98" w:name="_Toc257462051"/>
      <w:bookmarkStart w:id="99" w:name="_Toc386458067"/>
      <w:bookmarkStart w:id="100" w:name="_Toc391636687"/>
      <w:bookmarkStart w:id="101" w:name="_Toc397581502"/>
      <w:r w:rsidRPr="00D82A73">
        <w:lastRenderedPageBreak/>
        <w:t xml:space="preserve">Flöde </w:t>
      </w:r>
      <w:r w:rsidRPr="00D82A73">
        <w:rPr>
          <w:lang w:eastAsia="sv-SE"/>
        </w:rPr>
        <w:t>AF-12 Hämta formulärlista</w:t>
      </w:r>
      <w:bookmarkEnd w:id="98"/>
      <w:bookmarkEnd w:id="99"/>
      <w:bookmarkEnd w:id="100"/>
      <w:bookmarkEnd w:id="101"/>
    </w:p>
    <w:p w14:paraId="2F7E0391" w14:textId="77777777" w:rsidR="00635994" w:rsidRPr="00D82A73" w:rsidRDefault="00635994" w:rsidP="00635994">
      <w:r w:rsidRPr="00D82A73">
        <w:rPr>
          <w:noProof/>
          <w:lang w:eastAsia="sv-SE"/>
        </w:rPr>
        <w:drawing>
          <wp:inline distT="0" distB="0" distL="0" distR="0" wp14:anchorId="5DEE594F" wp14:editId="1BE5143B">
            <wp:extent cx="5507990" cy="1800458"/>
            <wp:effectExtent l="0" t="0" r="3810" b="3175"/>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07990" cy="1800458"/>
                    </a:xfrm>
                    <a:prstGeom prst="rect">
                      <a:avLst/>
                    </a:prstGeom>
                    <a:noFill/>
                    <a:ln>
                      <a:noFill/>
                    </a:ln>
                  </pic:spPr>
                </pic:pic>
              </a:graphicData>
            </a:graphic>
          </wp:inline>
        </w:drawing>
      </w:r>
    </w:p>
    <w:p w14:paraId="105B9B42" w14:textId="77777777" w:rsidR="00635994" w:rsidRPr="00D82A73" w:rsidRDefault="00635994" w:rsidP="00635994"/>
    <w:p w14:paraId="255FF4B1" w14:textId="77777777" w:rsidR="00635994" w:rsidRPr="00D82A73" w:rsidRDefault="00635994" w:rsidP="00635994"/>
    <w:p w14:paraId="6D3AE93D" w14:textId="77777777" w:rsidR="00635994" w:rsidRPr="00D82A73" w:rsidRDefault="00635994" w:rsidP="00635994">
      <w:pPr>
        <w:pStyle w:val="Heading2"/>
        <w:rPr>
          <w:lang w:eastAsia="sv-SE"/>
        </w:rPr>
      </w:pPr>
      <w:bookmarkStart w:id="102" w:name="_Toc257462052"/>
      <w:bookmarkStart w:id="103" w:name="_Toc386458068"/>
      <w:bookmarkStart w:id="104" w:name="_Toc391636688"/>
      <w:bookmarkStart w:id="105" w:name="_Toc397581503"/>
      <w:r w:rsidRPr="00D82A73">
        <w:t xml:space="preserve">Flöde AF-13 </w:t>
      </w:r>
      <w:r w:rsidRPr="00D82A73">
        <w:rPr>
          <w:lang w:eastAsia="sv-SE"/>
        </w:rPr>
        <w:t>Hämta mallar</w:t>
      </w:r>
      <w:bookmarkEnd w:id="102"/>
      <w:bookmarkEnd w:id="103"/>
      <w:bookmarkEnd w:id="104"/>
      <w:bookmarkEnd w:id="105"/>
    </w:p>
    <w:p w14:paraId="0812B92F" w14:textId="77777777" w:rsidR="00635994" w:rsidRPr="00D82A73" w:rsidRDefault="00635994" w:rsidP="00635994">
      <w:pPr>
        <w:rPr>
          <w:rStyle w:val="Starkbetoning1"/>
          <w:sz w:val="22"/>
        </w:rPr>
      </w:pPr>
      <w:r w:rsidRPr="00D82A73">
        <w:rPr>
          <w:noProof/>
          <w:lang w:eastAsia="sv-SE"/>
        </w:rPr>
        <w:drawing>
          <wp:inline distT="0" distB="0" distL="0" distR="0" wp14:anchorId="3E45CE76" wp14:editId="170E5318">
            <wp:extent cx="5507990" cy="1484721"/>
            <wp:effectExtent l="0" t="0" r="3810" b="0"/>
            <wp:docPr id="23"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7990" cy="1484721"/>
                    </a:xfrm>
                    <a:prstGeom prst="rect">
                      <a:avLst/>
                    </a:prstGeom>
                    <a:noFill/>
                    <a:ln>
                      <a:noFill/>
                    </a:ln>
                  </pic:spPr>
                </pic:pic>
              </a:graphicData>
            </a:graphic>
          </wp:inline>
        </w:drawing>
      </w:r>
    </w:p>
    <w:p w14:paraId="5156E277" w14:textId="77777777" w:rsidR="00635994" w:rsidRPr="00D82A73" w:rsidRDefault="00635994" w:rsidP="00635994">
      <w:pPr>
        <w:rPr>
          <w:rStyle w:val="Starkbetoning1"/>
          <w:sz w:val="22"/>
        </w:rPr>
      </w:pPr>
    </w:p>
    <w:p w14:paraId="0D3AD762" w14:textId="77777777" w:rsidR="00635994" w:rsidRPr="00D82A73" w:rsidRDefault="00635994" w:rsidP="00635994">
      <w:pPr>
        <w:rPr>
          <w:color w:val="4F81BD" w:themeColor="accent1"/>
        </w:rPr>
      </w:pPr>
    </w:p>
    <w:p w14:paraId="25659083" w14:textId="77777777" w:rsidR="00635994" w:rsidRDefault="00635994" w:rsidP="00635994">
      <w:pPr>
        <w:spacing w:line="240" w:lineRule="auto"/>
        <w:rPr>
          <w:rFonts w:eastAsia="Times New Roman"/>
          <w:bCs/>
          <w:sz w:val="24"/>
          <w:szCs w:val="26"/>
        </w:rPr>
      </w:pPr>
      <w:bookmarkStart w:id="106" w:name="_Toc386458069"/>
      <w:r>
        <w:br w:type="page"/>
      </w:r>
    </w:p>
    <w:p w14:paraId="4465B720" w14:textId="77777777" w:rsidR="00635994" w:rsidRPr="00D82A73" w:rsidRDefault="00635994" w:rsidP="00635994">
      <w:pPr>
        <w:pStyle w:val="Heading2"/>
      </w:pPr>
      <w:bookmarkStart w:id="107" w:name="_Toc391636689"/>
      <w:bookmarkStart w:id="108" w:name="_Toc397581504"/>
      <w:r w:rsidRPr="00D82A73">
        <w:lastRenderedPageBreak/>
        <w:t>Obligatoriska kontrakt</w:t>
      </w:r>
      <w:bookmarkEnd w:id="106"/>
      <w:bookmarkEnd w:id="107"/>
      <w:bookmarkEnd w:id="108"/>
    </w:p>
    <w:p w14:paraId="0D2F0FAF" w14:textId="77777777" w:rsidR="00635994" w:rsidRPr="00D82A73" w:rsidRDefault="00635994" w:rsidP="00635994">
      <w:r w:rsidRPr="00D82A73">
        <w:t>Följande tabell specificerar vilka kontrakt som är obligatoriska att realisera för respektive flöde.</w:t>
      </w:r>
    </w:p>
    <w:p w14:paraId="617963DF" w14:textId="77777777" w:rsidR="00635994" w:rsidRPr="00D60833" w:rsidRDefault="00635994" w:rsidP="00635994"/>
    <w:tbl>
      <w:tblPr>
        <w:tblW w:w="84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04"/>
        <w:gridCol w:w="871"/>
        <w:gridCol w:w="876"/>
        <w:gridCol w:w="877"/>
        <w:gridCol w:w="720"/>
        <w:gridCol w:w="708"/>
        <w:gridCol w:w="708"/>
        <w:gridCol w:w="610"/>
      </w:tblGrid>
      <w:tr w:rsidR="00635994" w:rsidRPr="00D82A73" w14:paraId="46DBEB49" w14:textId="77777777" w:rsidTr="00177141">
        <w:trPr>
          <w:trHeight w:val="416"/>
          <w:jc w:val="center"/>
        </w:trPr>
        <w:tc>
          <w:tcPr>
            <w:tcW w:w="3104" w:type="dxa"/>
            <w:shd w:val="clear" w:color="auto" w:fill="DDD9C3" w:themeFill="background2" w:themeFillShade="E6"/>
            <w:tcMar>
              <w:top w:w="0" w:type="dxa"/>
              <w:left w:w="108" w:type="dxa"/>
              <w:bottom w:w="0" w:type="dxa"/>
              <w:right w:w="108" w:type="dxa"/>
            </w:tcMar>
            <w:hideMark/>
          </w:tcPr>
          <w:p w14:paraId="08F93DCD" w14:textId="77777777" w:rsidR="00635994" w:rsidRPr="00D82A73" w:rsidRDefault="00635994" w:rsidP="00177141">
            <w:r w:rsidRPr="00D82A73">
              <w:t>Tjänstekontrakt</w:t>
            </w:r>
          </w:p>
        </w:tc>
        <w:tc>
          <w:tcPr>
            <w:tcW w:w="871" w:type="dxa"/>
            <w:shd w:val="clear" w:color="auto" w:fill="DDD9C3" w:themeFill="background2" w:themeFillShade="E6"/>
            <w:tcMar>
              <w:top w:w="0" w:type="dxa"/>
              <w:left w:w="108" w:type="dxa"/>
              <w:bottom w:w="0" w:type="dxa"/>
              <w:right w:w="108" w:type="dxa"/>
            </w:tcMar>
            <w:hideMark/>
          </w:tcPr>
          <w:p w14:paraId="5CC4A881" w14:textId="77777777" w:rsidR="00635994" w:rsidRPr="00D82A73" w:rsidRDefault="00635994" w:rsidP="00177141">
            <w:r w:rsidRPr="00D82A73">
              <w:t>Flöde AF1</w:t>
            </w:r>
          </w:p>
        </w:tc>
        <w:tc>
          <w:tcPr>
            <w:tcW w:w="876" w:type="dxa"/>
            <w:shd w:val="clear" w:color="auto" w:fill="DDD9C3" w:themeFill="background2" w:themeFillShade="E6"/>
            <w:tcMar>
              <w:top w:w="0" w:type="dxa"/>
              <w:left w:w="108" w:type="dxa"/>
              <w:bottom w:w="0" w:type="dxa"/>
              <w:right w:w="108" w:type="dxa"/>
            </w:tcMar>
            <w:hideMark/>
          </w:tcPr>
          <w:p w14:paraId="7F813E31" w14:textId="77777777" w:rsidR="00635994" w:rsidRPr="00D82A73" w:rsidRDefault="00635994" w:rsidP="00177141">
            <w:r w:rsidRPr="00D82A73">
              <w:t>Flöde AF2</w:t>
            </w:r>
          </w:p>
        </w:tc>
        <w:tc>
          <w:tcPr>
            <w:tcW w:w="877" w:type="dxa"/>
            <w:shd w:val="clear" w:color="auto" w:fill="DDD9C3" w:themeFill="background2" w:themeFillShade="E6"/>
            <w:tcMar>
              <w:top w:w="0" w:type="dxa"/>
              <w:left w:w="108" w:type="dxa"/>
              <w:bottom w:w="0" w:type="dxa"/>
              <w:right w:w="108" w:type="dxa"/>
            </w:tcMar>
            <w:hideMark/>
          </w:tcPr>
          <w:p w14:paraId="1C3BDC22" w14:textId="77777777" w:rsidR="00635994" w:rsidRPr="00D82A73" w:rsidRDefault="00635994" w:rsidP="00177141">
            <w:r w:rsidRPr="00D82A73">
              <w:t xml:space="preserve">Flöde </w:t>
            </w:r>
          </w:p>
          <w:p w14:paraId="3F78C16B" w14:textId="77777777" w:rsidR="00635994" w:rsidRPr="00D82A73" w:rsidRDefault="00635994" w:rsidP="00177141">
            <w:r w:rsidRPr="00D82A73">
              <w:t>AF3A</w:t>
            </w:r>
          </w:p>
        </w:tc>
        <w:tc>
          <w:tcPr>
            <w:tcW w:w="720" w:type="dxa"/>
            <w:shd w:val="clear" w:color="auto" w:fill="DDD9C3" w:themeFill="background2" w:themeFillShade="E6"/>
          </w:tcPr>
          <w:p w14:paraId="16A10123" w14:textId="77777777" w:rsidR="00635994" w:rsidRPr="00D82A73" w:rsidRDefault="00635994" w:rsidP="00177141">
            <w:r w:rsidRPr="00D82A73">
              <w:t>Flöde</w:t>
            </w:r>
          </w:p>
          <w:p w14:paraId="39B55855" w14:textId="77777777" w:rsidR="00635994" w:rsidRPr="00D82A73" w:rsidRDefault="00635994" w:rsidP="00177141">
            <w:r w:rsidRPr="00D82A73">
              <w:t>AF3B</w:t>
            </w:r>
          </w:p>
        </w:tc>
        <w:tc>
          <w:tcPr>
            <w:tcW w:w="708" w:type="dxa"/>
            <w:shd w:val="clear" w:color="auto" w:fill="DDD9C3" w:themeFill="background2" w:themeFillShade="E6"/>
          </w:tcPr>
          <w:p w14:paraId="7D0A8CB1" w14:textId="77777777" w:rsidR="00635994" w:rsidRPr="00D82A73" w:rsidRDefault="00635994" w:rsidP="00177141">
            <w:r w:rsidRPr="00D82A73">
              <w:t>Flöde</w:t>
            </w:r>
          </w:p>
          <w:p w14:paraId="18C45E03" w14:textId="77777777" w:rsidR="00635994" w:rsidRPr="00D82A73" w:rsidRDefault="00635994" w:rsidP="00177141">
            <w:r w:rsidRPr="00D82A73">
              <w:t>AF4</w:t>
            </w:r>
          </w:p>
        </w:tc>
        <w:tc>
          <w:tcPr>
            <w:tcW w:w="708" w:type="dxa"/>
            <w:shd w:val="clear" w:color="auto" w:fill="DDD9C3" w:themeFill="background2" w:themeFillShade="E6"/>
          </w:tcPr>
          <w:p w14:paraId="4057485F" w14:textId="77777777" w:rsidR="00635994" w:rsidRPr="00D82A73" w:rsidRDefault="00635994" w:rsidP="00177141">
            <w:r w:rsidRPr="00D82A73">
              <w:t>Flöde</w:t>
            </w:r>
          </w:p>
          <w:p w14:paraId="6F802F96" w14:textId="77777777" w:rsidR="00635994" w:rsidRPr="00D82A73" w:rsidRDefault="00635994" w:rsidP="00177141">
            <w:r w:rsidRPr="00D82A73">
              <w:t>AF5</w:t>
            </w:r>
          </w:p>
        </w:tc>
        <w:tc>
          <w:tcPr>
            <w:tcW w:w="610" w:type="dxa"/>
            <w:shd w:val="clear" w:color="auto" w:fill="DDD9C3" w:themeFill="background2" w:themeFillShade="E6"/>
          </w:tcPr>
          <w:p w14:paraId="23AE8DD9" w14:textId="77777777" w:rsidR="00635994" w:rsidRPr="00D82A73" w:rsidRDefault="00635994" w:rsidP="00177141">
            <w:r w:rsidRPr="00D82A73">
              <w:t>Flöde</w:t>
            </w:r>
          </w:p>
          <w:p w14:paraId="7A847726" w14:textId="77777777" w:rsidR="00635994" w:rsidRPr="00D82A73" w:rsidRDefault="00635994" w:rsidP="00177141">
            <w:r w:rsidRPr="00D82A73">
              <w:t>AF6</w:t>
            </w:r>
          </w:p>
        </w:tc>
      </w:tr>
      <w:tr w:rsidR="00635994" w:rsidRPr="00D82A73" w14:paraId="7C3D3FE5" w14:textId="77777777" w:rsidTr="00177141">
        <w:trPr>
          <w:jc w:val="center"/>
        </w:trPr>
        <w:tc>
          <w:tcPr>
            <w:tcW w:w="3104" w:type="dxa"/>
            <w:tcMar>
              <w:top w:w="0" w:type="dxa"/>
              <w:left w:w="108" w:type="dxa"/>
              <w:bottom w:w="0" w:type="dxa"/>
              <w:right w:w="108" w:type="dxa"/>
            </w:tcMar>
          </w:tcPr>
          <w:p w14:paraId="7DDE1A5F" w14:textId="77777777" w:rsidR="00635994" w:rsidRPr="00D82A73" w:rsidRDefault="00635994" w:rsidP="00177141">
            <w:r w:rsidRPr="00D82A73">
              <w:t>GetFormTemplate</w:t>
            </w:r>
          </w:p>
        </w:tc>
        <w:tc>
          <w:tcPr>
            <w:tcW w:w="871" w:type="dxa"/>
            <w:shd w:val="clear" w:color="auto" w:fill="FFFFFF"/>
            <w:tcMar>
              <w:top w:w="0" w:type="dxa"/>
              <w:left w:w="108" w:type="dxa"/>
              <w:bottom w:w="0" w:type="dxa"/>
              <w:right w:w="108" w:type="dxa"/>
            </w:tcMar>
          </w:tcPr>
          <w:p w14:paraId="4CA699F5" w14:textId="77777777" w:rsidR="00635994" w:rsidRPr="00D82A73" w:rsidRDefault="00635994" w:rsidP="00177141">
            <w:r w:rsidRPr="00D82A73">
              <w:t>X</w:t>
            </w:r>
          </w:p>
        </w:tc>
        <w:tc>
          <w:tcPr>
            <w:tcW w:w="876" w:type="dxa"/>
            <w:shd w:val="clear" w:color="auto" w:fill="FFFFFF"/>
            <w:tcMar>
              <w:top w:w="0" w:type="dxa"/>
              <w:left w:w="108" w:type="dxa"/>
              <w:bottom w:w="0" w:type="dxa"/>
              <w:right w:w="108" w:type="dxa"/>
            </w:tcMar>
          </w:tcPr>
          <w:p w14:paraId="2E6D3820" w14:textId="77777777" w:rsidR="00635994" w:rsidRPr="00D82A73" w:rsidRDefault="00635994" w:rsidP="00177141"/>
        </w:tc>
        <w:tc>
          <w:tcPr>
            <w:tcW w:w="877" w:type="dxa"/>
            <w:shd w:val="clear" w:color="auto" w:fill="FFFFFF"/>
            <w:tcMar>
              <w:top w:w="0" w:type="dxa"/>
              <w:left w:w="108" w:type="dxa"/>
              <w:bottom w:w="0" w:type="dxa"/>
              <w:right w:w="108" w:type="dxa"/>
            </w:tcMar>
          </w:tcPr>
          <w:p w14:paraId="2F0F0196" w14:textId="77777777" w:rsidR="00635994" w:rsidRPr="00D82A73" w:rsidRDefault="00635994" w:rsidP="00177141"/>
        </w:tc>
        <w:tc>
          <w:tcPr>
            <w:tcW w:w="720" w:type="dxa"/>
            <w:shd w:val="clear" w:color="auto" w:fill="FFFFFF"/>
          </w:tcPr>
          <w:p w14:paraId="6DBCA8C9" w14:textId="77777777" w:rsidR="00635994" w:rsidRPr="00D82A73" w:rsidRDefault="00635994" w:rsidP="00177141"/>
        </w:tc>
        <w:tc>
          <w:tcPr>
            <w:tcW w:w="708" w:type="dxa"/>
            <w:shd w:val="clear" w:color="auto" w:fill="FFFFFF"/>
          </w:tcPr>
          <w:p w14:paraId="79A42A4A" w14:textId="77777777" w:rsidR="00635994" w:rsidRPr="00D82A73" w:rsidRDefault="00635994" w:rsidP="00177141"/>
        </w:tc>
        <w:tc>
          <w:tcPr>
            <w:tcW w:w="708" w:type="dxa"/>
            <w:shd w:val="clear" w:color="auto" w:fill="FFFFFF"/>
          </w:tcPr>
          <w:p w14:paraId="29F76214" w14:textId="77777777" w:rsidR="00635994" w:rsidRPr="00D82A73" w:rsidRDefault="00635994" w:rsidP="00177141"/>
        </w:tc>
        <w:tc>
          <w:tcPr>
            <w:tcW w:w="610" w:type="dxa"/>
            <w:shd w:val="clear" w:color="auto" w:fill="FFFFFF"/>
          </w:tcPr>
          <w:p w14:paraId="127A6339" w14:textId="77777777" w:rsidR="00635994" w:rsidRPr="00D82A73" w:rsidRDefault="00635994" w:rsidP="00177141"/>
        </w:tc>
      </w:tr>
      <w:tr w:rsidR="00635994" w:rsidRPr="00D82A73" w14:paraId="2F9E411B" w14:textId="77777777" w:rsidTr="00177141">
        <w:trPr>
          <w:jc w:val="center"/>
        </w:trPr>
        <w:tc>
          <w:tcPr>
            <w:tcW w:w="3104" w:type="dxa"/>
            <w:tcMar>
              <w:top w:w="0" w:type="dxa"/>
              <w:left w:w="108" w:type="dxa"/>
              <w:bottom w:w="0" w:type="dxa"/>
              <w:right w:w="108" w:type="dxa"/>
            </w:tcMar>
          </w:tcPr>
          <w:p w14:paraId="54C92B40" w14:textId="77777777" w:rsidR="00635994" w:rsidRPr="00D82A73" w:rsidRDefault="00635994" w:rsidP="00177141">
            <w:r w:rsidRPr="00D82A73">
              <w:t>SaveFormTemplate</w:t>
            </w:r>
          </w:p>
        </w:tc>
        <w:tc>
          <w:tcPr>
            <w:tcW w:w="871" w:type="dxa"/>
            <w:shd w:val="clear" w:color="auto" w:fill="FFFFFF"/>
            <w:tcMar>
              <w:top w:w="0" w:type="dxa"/>
              <w:left w:w="108" w:type="dxa"/>
              <w:bottom w:w="0" w:type="dxa"/>
              <w:right w:w="108" w:type="dxa"/>
            </w:tcMar>
          </w:tcPr>
          <w:p w14:paraId="448D2837" w14:textId="77777777" w:rsidR="00635994" w:rsidRPr="00D82A73" w:rsidRDefault="00635994" w:rsidP="00177141">
            <w:r w:rsidRPr="00D82A73">
              <w:t>X</w:t>
            </w:r>
          </w:p>
        </w:tc>
        <w:tc>
          <w:tcPr>
            <w:tcW w:w="876" w:type="dxa"/>
            <w:shd w:val="clear" w:color="auto" w:fill="FFFFFF"/>
            <w:tcMar>
              <w:top w:w="0" w:type="dxa"/>
              <w:left w:w="108" w:type="dxa"/>
              <w:bottom w:w="0" w:type="dxa"/>
              <w:right w:w="108" w:type="dxa"/>
            </w:tcMar>
          </w:tcPr>
          <w:p w14:paraId="764CAA62" w14:textId="77777777" w:rsidR="00635994" w:rsidRPr="00D82A73" w:rsidRDefault="00635994" w:rsidP="00177141"/>
        </w:tc>
        <w:tc>
          <w:tcPr>
            <w:tcW w:w="877" w:type="dxa"/>
            <w:shd w:val="clear" w:color="auto" w:fill="FFFFFF"/>
            <w:tcMar>
              <w:top w:w="0" w:type="dxa"/>
              <w:left w:w="108" w:type="dxa"/>
              <w:bottom w:w="0" w:type="dxa"/>
              <w:right w:w="108" w:type="dxa"/>
            </w:tcMar>
          </w:tcPr>
          <w:p w14:paraId="76315AB9" w14:textId="77777777" w:rsidR="00635994" w:rsidRPr="00D82A73" w:rsidRDefault="00635994" w:rsidP="00177141"/>
        </w:tc>
        <w:tc>
          <w:tcPr>
            <w:tcW w:w="720" w:type="dxa"/>
            <w:shd w:val="clear" w:color="auto" w:fill="FFFFFF"/>
          </w:tcPr>
          <w:p w14:paraId="5E72656A" w14:textId="77777777" w:rsidR="00635994" w:rsidRPr="00D82A73" w:rsidRDefault="00635994" w:rsidP="00177141"/>
        </w:tc>
        <w:tc>
          <w:tcPr>
            <w:tcW w:w="708" w:type="dxa"/>
            <w:shd w:val="clear" w:color="auto" w:fill="FFFFFF"/>
          </w:tcPr>
          <w:p w14:paraId="65A9773C" w14:textId="77777777" w:rsidR="00635994" w:rsidRPr="00D82A73" w:rsidRDefault="00635994" w:rsidP="00177141"/>
        </w:tc>
        <w:tc>
          <w:tcPr>
            <w:tcW w:w="708" w:type="dxa"/>
            <w:shd w:val="clear" w:color="auto" w:fill="FFFFFF"/>
          </w:tcPr>
          <w:p w14:paraId="31502FEF" w14:textId="77777777" w:rsidR="00635994" w:rsidRPr="00D82A73" w:rsidRDefault="00635994" w:rsidP="00177141"/>
        </w:tc>
        <w:tc>
          <w:tcPr>
            <w:tcW w:w="610" w:type="dxa"/>
            <w:shd w:val="clear" w:color="auto" w:fill="FFFFFF"/>
          </w:tcPr>
          <w:p w14:paraId="6C4BB651" w14:textId="77777777" w:rsidR="00635994" w:rsidRPr="00D82A73" w:rsidRDefault="00635994" w:rsidP="00177141"/>
        </w:tc>
      </w:tr>
      <w:tr w:rsidR="00635994" w:rsidRPr="00D82A73" w14:paraId="4E0740D5" w14:textId="77777777" w:rsidTr="00177141">
        <w:trPr>
          <w:jc w:val="center"/>
        </w:trPr>
        <w:tc>
          <w:tcPr>
            <w:tcW w:w="3104" w:type="dxa"/>
            <w:tcMar>
              <w:top w:w="0" w:type="dxa"/>
              <w:left w:w="108" w:type="dxa"/>
              <w:bottom w:w="0" w:type="dxa"/>
              <w:right w:w="108" w:type="dxa"/>
            </w:tcMar>
          </w:tcPr>
          <w:p w14:paraId="65347010" w14:textId="77777777" w:rsidR="00635994" w:rsidRPr="00D82A73" w:rsidRDefault="00635994" w:rsidP="00177141">
            <w:r w:rsidRPr="00D82A73">
              <w:t>CreateForm</w:t>
            </w:r>
          </w:p>
        </w:tc>
        <w:tc>
          <w:tcPr>
            <w:tcW w:w="871" w:type="dxa"/>
            <w:shd w:val="clear" w:color="auto" w:fill="FFFFFF"/>
            <w:tcMar>
              <w:top w:w="0" w:type="dxa"/>
              <w:left w:w="108" w:type="dxa"/>
              <w:bottom w:w="0" w:type="dxa"/>
              <w:right w:w="108" w:type="dxa"/>
            </w:tcMar>
          </w:tcPr>
          <w:p w14:paraId="27BC0C0D" w14:textId="77777777" w:rsidR="00635994" w:rsidRPr="00D82A73" w:rsidRDefault="00635994" w:rsidP="00177141"/>
        </w:tc>
        <w:tc>
          <w:tcPr>
            <w:tcW w:w="876" w:type="dxa"/>
            <w:shd w:val="clear" w:color="auto" w:fill="FFFFFF"/>
            <w:tcMar>
              <w:top w:w="0" w:type="dxa"/>
              <w:left w:w="108" w:type="dxa"/>
              <w:bottom w:w="0" w:type="dxa"/>
              <w:right w:w="108" w:type="dxa"/>
            </w:tcMar>
          </w:tcPr>
          <w:p w14:paraId="74271A53" w14:textId="77777777" w:rsidR="00635994" w:rsidRPr="00D82A73" w:rsidRDefault="00635994" w:rsidP="00177141"/>
        </w:tc>
        <w:tc>
          <w:tcPr>
            <w:tcW w:w="877" w:type="dxa"/>
            <w:shd w:val="clear" w:color="auto" w:fill="FFFFFF"/>
            <w:tcMar>
              <w:top w:w="0" w:type="dxa"/>
              <w:left w:w="108" w:type="dxa"/>
              <w:bottom w:w="0" w:type="dxa"/>
              <w:right w:w="108" w:type="dxa"/>
            </w:tcMar>
          </w:tcPr>
          <w:p w14:paraId="1B29C68F" w14:textId="77777777" w:rsidR="00635994" w:rsidRPr="00D82A73" w:rsidRDefault="00635994" w:rsidP="00177141"/>
        </w:tc>
        <w:tc>
          <w:tcPr>
            <w:tcW w:w="720" w:type="dxa"/>
            <w:shd w:val="clear" w:color="auto" w:fill="FFFFFF"/>
          </w:tcPr>
          <w:p w14:paraId="2CB31EB6" w14:textId="77777777" w:rsidR="00635994" w:rsidRPr="00D82A73" w:rsidRDefault="00635994" w:rsidP="00177141">
            <w:r w:rsidRPr="00D82A73">
              <w:t>X</w:t>
            </w:r>
          </w:p>
        </w:tc>
        <w:tc>
          <w:tcPr>
            <w:tcW w:w="708" w:type="dxa"/>
            <w:shd w:val="clear" w:color="auto" w:fill="FFFFFF"/>
          </w:tcPr>
          <w:p w14:paraId="6EADFFE2" w14:textId="77777777" w:rsidR="00635994" w:rsidRPr="00D82A73" w:rsidRDefault="00635994" w:rsidP="00177141"/>
        </w:tc>
        <w:tc>
          <w:tcPr>
            <w:tcW w:w="708" w:type="dxa"/>
            <w:shd w:val="clear" w:color="auto" w:fill="FFFFFF"/>
          </w:tcPr>
          <w:p w14:paraId="243E8427" w14:textId="77777777" w:rsidR="00635994" w:rsidRPr="00D82A73" w:rsidRDefault="00635994" w:rsidP="00177141"/>
        </w:tc>
        <w:tc>
          <w:tcPr>
            <w:tcW w:w="610" w:type="dxa"/>
            <w:shd w:val="clear" w:color="auto" w:fill="FFFFFF"/>
          </w:tcPr>
          <w:p w14:paraId="0D609A2C" w14:textId="77777777" w:rsidR="00635994" w:rsidRPr="00D82A73" w:rsidRDefault="00635994" w:rsidP="00177141"/>
        </w:tc>
      </w:tr>
      <w:tr w:rsidR="00635994" w:rsidRPr="00D82A73" w14:paraId="2CC09B98" w14:textId="77777777" w:rsidTr="00177141">
        <w:trPr>
          <w:jc w:val="center"/>
        </w:trPr>
        <w:tc>
          <w:tcPr>
            <w:tcW w:w="3104" w:type="dxa"/>
            <w:tcMar>
              <w:top w:w="0" w:type="dxa"/>
              <w:left w:w="108" w:type="dxa"/>
              <w:bottom w:w="0" w:type="dxa"/>
              <w:right w:w="108" w:type="dxa"/>
            </w:tcMar>
          </w:tcPr>
          <w:p w14:paraId="074F03B9" w14:textId="77777777" w:rsidR="00635994" w:rsidRPr="00D82A73" w:rsidRDefault="00635994" w:rsidP="00177141">
            <w:r w:rsidRPr="00D82A73">
              <w:t>CreateFormRequest</w:t>
            </w:r>
          </w:p>
        </w:tc>
        <w:tc>
          <w:tcPr>
            <w:tcW w:w="871" w:type="dxa"/>
            <w:shd w:val="clear" w:color="auto" w:fill="FFFFFF"/>
            <w:tcMar>
              <w:top w:w="0" w:type="dxa"/>
              <w:left w:w="108" w:type="dxa"/>
              <w:bottom w:w="0" w:type="dxa"/>
              <w:right w:w="108" w:type="dxa"/>
            </w:tcMar>
          </w:tcPr>
          <w:p w14:paraId="7D4E8999" w14:textId="77777777" w:rsidR="00635994" w:rsidRPr="00D82A73" w:rsidRDefault="00635994" w:rsidP="00177141"/>
        </w:tc>
        <w:tc>
          <w:tcPr>
            <w:tcW w:w="876" w:type="dxa"/>
            <w:shd w:val="clear" w:color="auto" w:fill="FFFFFF"/>
            <w:tcMar>
              <w:top w:w="0" w:type="dxa"/>
              <w:left w:w="108" w:type="dxa"/>
              <w:bottom w:w="0" w:type="dxa"/>
              <w:right w:w="108" w:type="dxa"/>
            </w:tcMar>
          </w:tcPr>
          <w:p w14:paraId="4901B807" w14:textId="77777777" w:rsidR="00635994" w:rsidRPr="00D82A73" w:rsidRDefault="00635994" w:rsidP="00177141">
            <w:r w:rsidRPr="00D82A73">
              <w:t>X</w:t>
            </w:r>
          </w:p>
        </w:tc>
        <w:tc>
          <w:tcPr>
            <w:tcW w:w="877" w:type="dxa"/>
            <w:shd w:val="clear" w:color="auto" w:fill="FFFFFF"/>
            <w:tcMar>
              <w:top w:w="0" w:type="dxa"/>
              <w:left w:w="108" w:type="dxa"/>
              <w:bottom w:w="0" w:type="dxa"/>
              <w:right w:w="108" w:type="dxa"/>
            </w:tcMar>
          </w:tcPr>
          <w:p w14:paraId="61FDD1B6" w14:textId="77777777" w:rsidR="00635994" w:rsidRPr="00D82A73" w:rsidRDefault="00635994" w:rsidP="00177141"/>
        </w:tc>
        <w:tc>
          <w:tcPr>
            <w:tcW w:w="720" w:type="dxa"/>
            <w:shd w:val="clear" w:color="auto" w:fill="FFFFFF"/>
          </w:tcPr>
          <w:p w14:paraId="616325E8" w14:textId="77777777" w:rsidR="00635994" w:rsidRPr="00D82A73" w:rsidRDefault="00635994" w:rsidP="00177141"/>
        </w:tc>
        <w:tc>
          <w:tcPr>
            <w:tcW w:w="708" w:type="dxa"/>
            <w:shd w:val="clear" w:color="auto" w:fill="FFFFFF"/>
          </w:tcPr>
          <w:p w14:paraId="33B2199C" w14:textId="77777777" w:rsidR="00635994" w:rsidRPr="00D82A73" w:rsidRDefault="00635994" w:rsidP="00177141"/>
        </w:tc>
        <w:tc>
          <w:tcPr>
            <w:tcW w:w="708" w:type="dxa"/>
            <w:shd w:val="clear" w:color="auto" w:fill="FFFFFF"/>
          </w:tcPr>
          <w:p w14:paraId="528D57D4" w14:textId="77777777" w:rsidR="00635994" w:rsidRPr="00D82A73" w:rsidRDefault="00635994" w:rsidP="00177141"/>
        </w:tc>
        <w:tc>
          <w:tcPr>
            <w:tcW w:w="610" w:type="dxa"/>
            <w:shd w:val="clear" w:color="auto" w:fill="FFFFFF"/>
          </w:tcPr>
          <w:p w14:paraId="136F37E9" w14:textId="77777777" w:rsidR="00635994" w:rsidRPr="00D82A73" w:rsidRDefault="00635994" w:rsidP="00177141"/>
        </w:tc>
      </w:tr>
      <w:tr w:rsidR="00635994" w:rsidRPr="00D82A73" w14:paraId="4B275CCF" w14:textId="77777777" w:rsidTr="00177141">
        <w:trPr>
          <w:jc w:val="center"/>
        </w:trPr>
        <w:tc>
          <w:tcPr>
            <w:tcW w:w="3104" w:type="dxa"/>
            <w:tcMar>
              <w:top w:w="0" w:type="dxa"/>
              <w:left w:w="108" w:type="dxa"/>
              <w:bottom w:w="0" w:type="dxa"/>
              <w:right w:w="108" w:type="dxa"/>
            </w:tcMar>
          </w:tcPr>
          <w:p w14:paraId="741DE7AA" w14:textId="77777777" w:rsidR="00635994" w:rsidRPr="00D82A73" w:rsidRDefault="00635994" w:rsidP="00177141">
            <w:r w:rsidRPr="00D82A73">
              <w:t>GetForm</w:t>
            </w:r>
          </w:p>
        </w:tc>
        <w:tc>
          <w:tcPr>
            <w:tcW w:w="871" w:type="dxa"/>
            <w:shd w:val="clear" w:color="auto" w:fill="FFFFFF"/>
            <w:tcMar>
              <w:top w:w="0" w:type="dxa"/>
              <w:left w:w="108" w:type="dxa"/>
              <w:bottom w:w="0" w:type="dxa"/>
              <w:right w:w="108" w:type="dxa"/>
            </w:tcMar>
          </w:tcPr>
          <w:p w14:paraId="3A4D4F9B" w14:textId="77777777" w:rsidR="00635994" w:rsidRPr="00D82A73" w:rsidRDefault="00635994" w:rsidP="00177141"/>
        </w:tc>
        <w:tc>
          <w:tcPr>
            <w:tcW w:w="876" w:type="dxa"/>
            <w:shd w:val="clear" w:color="auto" w:fill="FFFFFF"/>
            <w:tcMar>
              <w:top w:w="0" w:type="dxa"/>
              <w:left w:w="108" w:type="dxa"/>
              <w:bottom w:w="0" w:type="dxa"/>
              <w:right w:w="108" w:type="dxa"/>
            </w:tcMar>
          </w:tcPr>
          <w:p w14:paraId="42F3C80C" w14:textId="77777777" w:rsidR="00635994" w:rsidRPr="00D82A73" w:rsidRDefault="00635994" w:rsidP="00177141"/>
        </w:tc>
        <w:tc>
          <w:tcPr>
            <w:tcW w:w="877" w:type="dxa"/>
            <w:shd w:val="clear" w:color="auto" w:fill="FFFFFF"/>
            <w:tcMar>
              <w:top w:w="0" w:type="dxa"/>
              <w:left w:w="108" w:type="dxa"/>
              <w:bottom w:w="0" w:type="dxa"/>
              <w:right w:w="108" w:type="dxa"/>
            </w:tcMar>
          </w:tcPr>
          <w:p w14:paraId="1D4E4CED" w14:textId="77777777" w:rsidR="00635994" w:rsidRPr="00D82A73" w:rsidRDefault="00635994" w:rsidP="00177141"/>
        </w:tc>
        <w:tc>
          <w:tcPr>
            <w:tcW w:w="720" w:type="dxa"/>
            <w:shd w:val="clear" w:color="auto" w:fill="FFFFFF"/>
          </w:tcPr>
          <w:p w14:paraId="5FE9EE65" w14:textId="77777777" w:rsidR="00635994" w:rsidRPr="00D82A73" w:rsidRDefault="00635994" w:rsidP="00177141"/>
        </w:tc>
        <w:tc>
          <w:tcPr>
            <w:tcW w:w="708" w:type="dxa"/>
            <w:shd w:val="clear" w:color="auto" w:fill="FFFFFF"/>
          </w:tcPr>
          <w:p w14:paraId="2C6B91C7" w14:textId="77777777" w:rsidR="00635994" w:rsidRPr="00D82A73" w:rsidRDefault="00635994" w:rsidP="00177141">
            <w:r w:rsidRPr="00D82A73">
              <w:t>X</w:t>
            </w:r>
          </w:p>
        </w:tc>
        <w:tc>
          <w:tcPr>
            <w:tcW w:w="708" w:type="dxa"/>
            <w:shd w:val="clear" w:color="auto" w:fill="FFFFFF"/>
          </w:tcPr>
          <w:p w14:paraId="35C44726" w14:textId="77777777" w:rsidR="00635994" w:rsidRPr="00D82A73" w:rsidRDefault="00635994" w:rsidP="00177141"/>
        </w:tc>
        <w:tc>
          <w:tcPr>
            <w:tcW w:w="610" w:type="dxa"/>
            <w:shd w:val="clear" w:color="auto" w:fill="FFFFFF"/>
          </w:tcPr>
          <w:p w14:paraId="45EA5E10" w14:textId="77777777" w:rsidR="00635994" w:rsidRPr="00D82A73" w:rsidRDefault="00635994" w:rsidP="00177141">
            <w:r w:rsidRPr="00D82A73">
              <w:t>X</w:t>
            </w:r>
          </w:p>
        </w:tc>
      </w:tr>
      <w:tr w:rsidR="00635994" w:rsidRPr="00D82A73" w14:paraId="76194902" w14:textId="77777777" w:rsidTr="00177141">
        <w:trPr>
          <w:jc w:val="center"/>
        </w:trPr>
        <w:tc>
          <w:tcPr>
            <w:tcW w:w="3104" w:type="dxa"/>
            <w:tcMar>
              <w:top w:w="0" w:type="dxa"/>
              <w:left w:w="108" w:type="dxa"/>
              <w:bottom w:w="0" w:type="dxa"/>
              <w:right w:w="108" w:type="dxa"/>
            </w:tcMar>
          </w:tcPr>
          <w:p w14:paraId="4020589A" w14:textId="77777777" w:rsidR="00635994" w:rsidRPr="00D82A73" w:rsidRDefault="00635994" w:rsidP="00177141">
            <w:r w:rsidRPr="00D82A73">
              <w:t>GetFormQuestionPage</w:t>
            </w:r>
          </w:p>
        </w:tc>
        <w:tc>
          <w:tcPr>
            <w:tcW w:w="871" w:type="dxa"/>
            <w:shd w:val="clear" w:color="auto" w:fill="FFFFFF"/>
            <w:tcMar>
              <w:top w:w="0" w:type="dxa"/>
              <w:left w:w="108" w:type="dxa"/>
              <w:bottom w:w="0" w:type="dxa"/>
              <w:right w:w="108" w:type="dxa"/>
            </w:tcMar>
          </w:tcPr>
          <w:p w14:paraId="33F3D8E6" w14:textId="77777777" w:rsidR="00635994" w:rsidRPr="00D82A73" w:rsidRDefault="00635994" w:rsidP="00177141"/>
        </w:tc>
        <w:tc>
          <w:tcPr>
            <w:tcW w:w="876" w:type="dxa"/>
            <w:shd w:val="clear" w:color="auto" w:fill="FFFFFF"/>
            <w:tcMar>
              <w:top w:w="0" w:type="dxa"/>
              <w:left w:w="108" w:type="dxa"/>
              <w:bottom w:w="0" w:type="dxa"/>
              <w:right w:w="108" w:type="dxa"/>
            </w:tcMar>
          </w:tcPr>
          <w:p w14:paraId="2CD4B7F0" w14:textId="77777777" w:rsidR="00635994" w:rsidRPr="00D82A73" w:rsidRDefault="00635994" w:rsidP="00177141"/>
        </w:tc>
        <w:tc>
          <w:tcPr>
            <w:tcW w:w="877" w:type="dxa"/>
            <w:shd w:val="clear" w:color="auto" w:fill="FFFFFF"/>
            <w:tcMar>
              <w:top w:w="0" w:type="dxa"/>
              <w:left w:w="108" w:type="dxa"/>
              <w:bottom w:w="0" w:type="dxa"/>
              <w:right w:w="108" w:type="dxa"/>
            </w:tcMar>
          </w:tcPr>
          <w:p w14:paraId="77A1377E" w14:textId="77777777" w:rsidR="00635994" w:rsidRPr="00D82A73" w:rsidRDefault="00635994" w:rsidP="00177141"/>
        </w:tc>
        <w:tc>
          <w:tcPr>
            <w:tcW w:w="720" w:type="dxa"/>
            <w:shd w:val="clear" w:color="auto" w:fill="FFFFFF"/>
          </w:tcPr>
          <w:p w14:paraId="7EDADDA6" w14:textId="77777777" w:rsidR="00635994" w:rsidRPr="00D82A73" w:rsidRDefault="00635994" w:rsidP="00177141"/>
        </w:tc>
        <w:tc>
          <w:tcPr>
            <w:tcW w:w="708" w:type="dxa"/>
            <w:shd w:val="clear" w:color="auto" w:fill="FFFFFF"/>
          </w:tcPr>
          <w:p w14:paraId="2D761354" w14:textId="77777777" w:rsidR="00635994" w:rsidRPr="00D82A73" w:rsidRDefault="00635994" w:rsidP="00177141"/>
        </w:tc>
        <w:tc>
          <w:tcPr>
            <w:tcW w:w="708" w:type="dxa"/>
            <w:shd w:val="clear" w:color="auto" w:fill="FFFFFF"/>
          </w:tcPr>
          <w:p w14:paraId="25D05841" w14:textId="77777777" w:rsidR="00635994" w:rsidRPr="00D82A73" w:rsidRDefault="00635994" w:rsidP="00177141"/>
        </w:tc>
        <w:tc>
          <w:tcPr>
            <w:tcW w:w="610" w:type="dxa"/>
            <w:shd w:val="clear" w:color="auto" w:fill="FFFFFF"/>
          </w:tcPr>
          <w:p w14:paraId="44D68E2E" w14:textId="77777777" w:rsidR="00635994" w:rsidRPr="00D82A73" w:rsidRDefault="00635994" w:rsidP="00177141"/>
        </w:tc>
      </w:tr>
      <w:tr w:rsidR="00635994" w:rsidRPr="00D82A73" w14:paraId="4146544F" w14:textId="77777777" w:rsidTr="00177141">
        <w:trPr>
          <w:jc w:val="center"/>
        </w:trPr>
        <w:tc>
          <w:tcPr>
            <w:tcW w:w="3104" w:type="dxa"/>
            <w:tcMar>
              <w:top w:w="0" w:type="dxa"/>
              <w:left w:w="108" w:type="dxa"/>
              <w:bottom w:w="0" w:type="dxa"/>
              <w:right w:w="108" w:type="dxa"/>
            </w:tcMar>
          </w:tcPr>
          <w:p w14:paraId="4312CAD0" w14:textId="77777777" w:rsidR="00635994" w:rsidRPr="00D82A73" w:rsidRDefault="00635994" w:rsidP="00177141">
            <w:r w:rsidRPr="00D82A73">
              <w:t>GetForms</w:t>
            </w:r>
          </w:p>
        </w:tc>
        <w:tc>
          <w:tcPr>
            <w:tcW w:w="871" w:type="dxa"/>
            <w:shd w:val="clear" w:color="auto" w:fill="FFFFFF"/>
            <w:tcMar>
              <w:top w:w="0" w:type="dxa"/>
              <w:left w:w="108" w:type="dxa"/>
              <w:bottom w:w="0" w:type="dxa"/>
              <w:right w:w="108" w:type="dxa"/>
            </w:tcMar>
          </w:tcPr>
          <w:p w14:paraId="42FB556B" w14:textId="77777777" w:rsidR="00635994" w:rsidRPr="00D82A73" w:rsidRDefault="00635994" w:rsidP="00177141"/>
        </w:tc>
        <w:tc>
          <w:tcPr>
            <w:tcW w:w="876" w:type="dxa"/>
            <w:shd w:val="clear" w:color="auto" w:fill="FFFFFF"/>
            <w:tcMar>
              <w:top w:w="0" w:type="dxa"/>
              <w:left w:w="108" w:type="dxa"/>
              <w:bottom w:w="0" w:type="dxa"/>
              <w:right w:w="108" w:type="dxa"/>
            </w:tcMar>
          </w:tcPr>
          <w:p w14:paraId="3F08CB21" w14:textId="77777777" w:rsidR="00635994" w:rsidRPr="00D82A73" w:rsidRDefault="00635994" w:rsidP="00177141"/>
        </w:tc>
        <w:tc>
          <w:tcPr>
            <w:tcW w:w="877" w:type="dxa"/>
            <w:shd w:val="clear" w:color="auto" w:fill="FFFFFF"/>
            <w:tcMar>
              <w:top w:w="0" w:type="dxa"/>
              <w:left w:w="108" w:type="dxa"/>
              <w:bottom w:w="0" w:type="dxa"/>
              <w:right w:w="108" w:type="dxa"/>
            </w:tcMar>
          </w:tcPr>
          <w:p w14:paraId="4F6581FC" w14:textId="77777777" w:rsidR="00635994" w:rsidRPr="00D82A73" w:rsidRDefault="00635994" w:rsidP="00177141">
            <w:r w:rsidRPr="00D82A73">
              <w:t>X</w:t>
            </w:r>
          </w:p>
        </w:tc>
        <w:tc>
          <w:tcPr>
            <w:tcW w:w="720" w:type="dxa"/>
            <w:shd w:val="clear" w:color="auto" w:fill="FFFFFF"/>
          </w:tcPr>
          <w:p w14:paraId="043887F4" w14:textId="77777777" w:rsidR="00635994" w:rsidRPr="00D82A73" w:rsidRDefault="00635994" w:rsidP="00177141"/>
        </w:tc>
        <w:tc>
          <w:tcPr>
            <w:tcW w:w="708" w:type="dxa"/>
            <w:shd w:val="clear" w:color="auto" w:fill="FFFFFF"/>
          </w:tcPr>
          <w:p w14:paraId="07C4423C" w14:textId="77777777" w:rsidR="00635994" w:rsidRPr="00D82A73" w:rsidRDefault="00635994" w:rsidP="00177141">
            <w:r w:rsidRPr="00D82A73">
              <w:t>X</w:t>
            </w:r>
          </w:p>
        </w:tc>
        <w:tc>
          <w:tcPr>
            <w:tcW w:w="708" w:type="dxa"/>
            <w:shd w:val="clear" w:color="auto" w:fill="FFFFFF"/>
          </w:tcPr>
          <w:p w14:paraId="0F2D99D1" w14:textId="77777777" w:rsidR="00635994" w:rsidRPr="00D82A73" w:rsidRDefault="00635994" w:rsidP="00177141"/>
        </w:tc>
        <w:tc>
          <w:tcPr>
            <w:tcW w:w="610" w:type="dxa"/>
            <w:shd w:val="clear" w:color="auto" w:fill="FFFFFF"/>
          </w:tcPr>
          <w:p w14:paraId="6372AC3C" w14:textId="77777777" w:rsidR="00635994" w:rsidRPr="00D82A73" w:rsidRDefault="00635994" w:rsidP="00177141"/>
        </w:tc>
      </w:tr>
      <w:tr w:rsidR="00635994" w:rsidRPr="00D82A73" w14:paraId="777F6686" w14:textId="77777777" w:rsidTr="00177141">
        <w:trPr>
          <w:jc w:val="center"/>
        </w:trPr>
        <w:tc>
          <w:tcPr>
            <w:tcW w:w="3104" w:type="dxa"/>
            <w:tcMar>
              <w:top w:w="0" w:type="dxa"/>
              <w:left w:w="108" w:type="dxa"/>
              <w:bottom w:w="0" w:type="dxa"/>
              <w:right w:w="108" w:type="dxa"/>
            </w:tcMar>
          </w:tcPr>
          <w:p w14:paraId="421D44B9" w14:textId="77777777" w:rsidR="00635994" w:rsidRPr="00D82A73" w:rsidRDefault="00635994" w:rsidP="00177141">
            <w:r w:rsidRPr="00D82A73">
              <w:t>GetFormTemplates</w:t>
            </w:r>
          </w:p>
        </w:tc>
        <w:tc>
          <w:tcPr>
            <w:tcW w:w="871" w:type="dxa"/>
            <w:shd w:val="clear" w:color="auto" w:fill="FFFFFF"/>
            <w:tcMar>
              <w:top w:w="0" w:type="dxa"/>
              <w:left w:w="108" w:type="dxa"/>
              <w:bottom w:w="0" w:type="dxa"/>
              <w:right w:w="108" w:type="dxa"/>
            </w:tcMar>
          </w:tcPr>
          <w:p w14:paraId="77E247DE" w14:textId="77777777" w:rsidR="00635994" w:rsidRPr="00D82A73" w:rsidRDefault="00635994" w:rsidP="00177141"/>
        </w:tc>
        <w:tc>
          <w:tcPr>
            <w:tcW w:w="876" w:type="dxa"/>
            <w:shd w:val="clear" w:color="auto" w:fill="FFFFFF"/>
            <w:tcMar>
              <w:top w:w="0" w:type="dxa"/>
              <w:left w:w="108" w:type="dxa"/>
              <w:bottom w:w="0" w:type="dxa"/>
              <w:right w:w="108" w:type="dxa"/>
            </w:tcMar>
          </w:tcPr>
          <w:p w14:paraId="3EEC079C" w14:textId="77777777" w:rsidR="00635994" w:rsidRPr="00D82A73" w:rsidRDefault="00635994" w:rsidP="00177141"/>
        </w:tc>
        <w:tc>
          <w:tcPr>
            <w:tcW w:w="877" w:type="dxa"/>
            <w:shd w:val="clear" w:color="auto" w:fill="FFFFFF"/>
            <w:tcMar>
              <w:top w:w="0" w:type="dxa"/>
              <w:left w:w="108" w:type="dxa"/>
              <w:bottom w:w="0" w:type="dxa"/>
              <w:right w:w="108" w:type="dxa"/>
            </w:tcMar>
          </w:tcPr>
          <w:p w14:paraId="7FECBE2A" w14:textId="77777777" w:rsidR="00635994" w:rsidRPr="00D82A73" w:rsidRDefault="00635994" w:rsidP="00177141"/>
        </w:tc>
        <w:tc>
          <w:tcPr>
            <w:tcW w:w="720" w:type="dxa"/>
            <w:shd w:val="clear" w:color="auto" w:fill="FFFFFF"/>
          </w:tcPr>
          <w:p w14:paraId="384850F0" w14:textId="77777777" w:rsidR="00635994" w:rsidRPr="00D82A73" w:rsidRDefault="00635994" w:rsidP="00177141">
            <w:r w:rsidRPr="00D82A73">
              <w:t>X</w:t>
            </w:r>
          </w:p>
        </w:tc>
        <w:tc>
          <w:tcPr>
            <w:tcW w:w="708" w:type="dxa"/>
            <w:shd w:val="clear" w:color="auto" w:fill="FFFFFF"/>
          </w:tcPr>
          <w:p w14:paraId="4955CE72" w14:textId="77777777" w:rsidR="00635994" w:rsidRPr="00D82A73" w:rsidRDefault="00635994" w:rsidP="00177141"/>
        </w:tc>
        <w:tc>
          <w:tcPr>
            <w:tcW w:w="708" w:type="dxa"/>
            <w:shd w:val="clear" w:color="auto" w:fill="FFFFFF"/>
          </w:tcPr>
          <w:p w14:paraId="7BDDBB49" w14:textId="77777777" w:rsidR="00635994" w:rsidRPr="00D82A73" w:rsidRDefault="00635994" w:rsidP="00177141"/>
        </w:tc>
        <w:tc>
          <w:tcPr>
            <w:tcW w:w="610" w:type="dxa"/>
            <w:shd w:val="clear" w:color="auto" w:fill="FFFFFF"/>
          </w:tcPr>
          <w:p w14:paraId="0466D17D" w14:textId="77777777" w:rsidR="00635994" w:rsidRPr="00D82A73" w:rsidRDefault="00635994" w:rsidP="00177141"/>
        </w:tc>
      </w:tr>
      <w:tr w:rsidR="00635994" w:rsidRPr="00D82A73" w14:paraId="6CDE262D" w14:textId="77777777" w:rsidTr="00177141">
        <w:trPr>
          <w:jc w:val="center"/>
        </w:trPr>
        <w:tc>
          <w:tcPr>
            <w:tcW w:w="3104" w:type="dxa"/>
            <w:tcMar>
              <w:top w:w="0" w:type="dxa"/>
              <w:left w:w="108" w:type="dxa"/>
              <w:bottom w:w="0" w:type="dxa"/>
              <w:right w:w="108" w:type="dxa"/>
            </w:tcMar>
          </w:tcPr>
          <w:p w14:paraId="6D8D12C5" w14:textId="77777777" w:rsidR="00635994" w:rsidRPr="00D82A73" w:rsidRDefault="00635994" w:rsidP="00177141">
            <w:r w:rsidRPr="00D82A73">
              <w:t>SaveForm</w:t>
            </w:r>
          </w:p>
        </w:tc>
        <w:tc>
          <w:tcPr>
            <w:tcW w:w="871" w:type="dxa"/>
            <w:shd w:val="clear" w:color="auto" w:fill="FFFFFF"/>
            <w:tcMar>
              <w:top w:w="0" w:type="dxa"/>
              <w:left w:w="108" w:type="dxa"/>
              <w:bottom w:w="0" w:type="dxa"/>
              <w:right w:w="108" w:type="dxa"/>
            </w:tcMar>
          </w:tcPr>
          <w:p w14:paraId="58160594" w14:textId="77777777" w:rsidR="00635994" w:rsidRPr="00D82A73" w:rsidRDefault="00635994" w:rsidP="00177141"/>
        </w:tc>
        <w:tc>
          <w:tcPr>
            <w:tcW w:w="876" w:type="dxa"/>
            <w:shd w:val="clear" w:color="auto" w:fill="FFFFFF"/>
            <w:tcMar>
              <w:top w:w="0" w:type="dxa"/>
              <w:left w:w="108" w:type="dxa"/>
              <w:bottom w:w="0" w:type="dxa"/>
              <w:right w:w="108" w:type="dxa"/>
            </w:tcMar>
          </w:tcPr>
          <w:p w14:paraId="5FE0DBE6" w14:textId="77777777" w:rsidR="00635994" w:rsidRPr="00D82A73" w:rsidRDefault="00635994" w:rsidP="00177141"/>
        </w:tc>
        <w:tc>
          <w:tcPr>
            <w:tcW w:w="877" w:type="dxa"/>
            <w:shd w:val="clear" w:color="auto" w:fill="FFFFFF"/>
            <w:tcMar>
              <w:top w:w="0" w:type="dxa"/>
              <w:left w:w="108" w:type="dxa"/>
              <w:bottom w:w="0" w:type="dxa"/>
              <w:right w:w="108" w:type="dxa"/>
            </w:tcMar>
          </w:tcPr>
          <w:p w14:paraId="5060FE4A" w14:textId="77777777" w:rsidR="00635994" w:rsidRPr="00D82A73" w:rsidRDefault="00635994" w:rsidP="00177141">
            <w:r w:rsidRPr="00D82A73">
              <w:t>X</w:t>
            </w:r>
          </w:p>
        </w:tc>
        <w:tc>
          <w:tcPr>
            <w:tcW w:w="720" w:type="dxa"/>
            <w:shd w:val="clear" w:color="auto" w:fill="FFFFFF"/>
          </w:tcPr>
          <w:p w14:paraId="340840C3" w14:textId="77777777" w:rsidR="00635994" w:rsidRPr="00D82A73" w:rsidRDefault="00635994" w:rsidP="00177141">
            <w:r w:rsidRPr="00D82A73">
              <w:t>X</w:t>
            </w:r>
          </w:p>
        </w:tc>
        <w:tc>
          <w:tcPr>
            <w:tcW w:w="708" w:type="dxa"/>
            <w:shd w:val="clear" w:color="auto" w:fill="FFFFFF"/>
          </w:tcPr>
          <w:p w14:paraId="3BA9578D" w14:textId="77777777" w:rsidR="00635994" w:rsidRPr="00D82A73" w:rsidRDefault="00635994" w:rsidP="00177141">
            <w:r w:rsidRPr="00D82A73">
              <w:t>X</w:t>
            </w:r>
          </w:p>
        </w:tc>
        <w:tc>
          <w:tcPr>
            <w:tcW w:w="708" w:type="dxa"/>
            <w:shd w:val="clear" w:color="auto" w:fill="FFFFFF"/>
          </w:tcPr>
          <w:p w14:paraId="6A908679" w14:textId="77777777" w:rsidR="00635994" w:rsidRPr="00D82A73" w:rsidRDefault="00635994" w:rsidP="00177141"/>
        </w:tc>
        <w:tc>
          <w:tcPr>
            <w:tcW w:w="610" w:type="dxa"/>
            <w:shd w:val="clear" w:color="auto" w:fill="FFFFFF"/>
          </w:tcPr>
          <w:p w14:paraId="4583D062" w14:textId="77777777" w:rsidR="00635994" w:rsidRPr="00D82A73" w:rsidRDefault="00635994" w:rsidP="00177141"/>
        </w:tc>
      </w:tr>
      <w:tr w:rsidR="00635994" w:rsidRPr="00D82A73" w14:paraId="61DD790A" w14:textId="77777777" w:rsidTr="00177141">
        <w:trPr>
          <w:jc w:val="center"/>
        </w:trPr>
        <w:tc>
          <w:tcPr>
            <w:tcW w:w="3104" w:type="dxa"/>
            <w:tcMar>
              <w:top w:w="0" w:type="dxa"/>
              <w:left w:w="108" w:type="dxa"/>
              <w:bottom w:w="0" w:type="dxa"/>
              <w:right w:w="108" w:type="dxa"/>
            </w:tcMar>
          </w:tcPr>
          <w:p w14:paraId="216B7FBD" w14:textId="77777777" w:rsidR="00635994" w:rsidRPr="00D82A73" w:rsidRDefault="00635994" w:rsidP="00177141">
            <w:r w:rsidRPr="00D82A73">
              <w:t>SaveFormPage</w:t>
            </w:r>
          </w:p>
        </w:tc>
        <w:tc>
          <w:tcPr>
            <w:tcW w:w="871" w:type="dxa"/>
            <w:shd w:val="clear" w:color="auto" w:fill="FFFFFF"/>
            <w:tcMar>
              <w:top w:w="0" w:type="dxa"/>
              <w:left w:w="108" w:type="dxa"/>
              <w:bottom w:w="0" w:type="dxa"/>
              <w:right w:w="108" w:type="dxa"/>
            </w:tcMar>
          </w:tcPr>
          <w:p w14:paraId="34104503" w14:textId="77777777" w:rsidR="00635994" w:rsidRPr="00D82A73" w:rsidRDefault="00635994" w:rsidP="00177141"/>
        </w:tc>
        <w:tc>
          <w:tcPr>
            <w:tcW w:w="876" w:type="dxa"/>
            <w:shd w:val="clear" w:color="auto" w:fill="FFFFFF"/>
            <w:tcMar>
              <w:top w:w="0" w:type="dxa"/>
              <w:left w:w="108" w:type="dxa"/>
              <w:bottom w:w="0" w:type="dxa"/>
              <w:right w:w="108" w:type="dxa"/>
            </w:tcMar>
          </w:tcPr>
          <w:p w14:paraId="6F344546" w14:textId="77777777" w:rsidR="00635994" w:rsidRPr="00D82A73" w:rsidRDefault="00635994" w:rsidP="00177141"/>
        </w:tc>
        <w:tc>
          <w:tcPr>
            <w:tcW w:w="877" w:type="dxa"/>
            <w:shd w:val="clear" w:color="auto" w:fill="FFFFFF"/>
            <w:tcMar>
              <w:top w:w="0" w:type="dxa"/>
              <w:left w:w="108" w:type="dxa"/>
              <w:bottom w:w="0" w:type="dxa"/>
              <w:right w:w="108" w:type="dxa"/>
            </w:tcMar>
          </w:tcPr>
          <w:p w14:paraId="43528FAE" w14:textId="77777777" w:rsidR="00635994" w:rsidRPr="00D82A73" w:rsidRDefault="00635994" w:rsidP="00177141">
            <w:r w:rsidRPr="00D82A73">
              <w:t>X</w:t>
            </w:r>
          </w:p>
        </w:tc>
        <w:tc>
          <w:tcPr>
            <w:tcW w:w="720" w:type="dxa"/>
            <w:shd w:val="clear" w:color="auto" w:fill="FFFFFF"/>
          </w:tcPr>
          <w:p w14:paraId="515EECC9" w14:textId="77777777" w:rsidR="00635994" w:rsidRPr="00D82A73" w:rsidRDefault="00635994" w:rsidP="00177141">
            <w:r w:rsidRPr="00D82A73">
              <w:t>X</w:t>
            </w:r>
          </w:p>
        </w:tc>
        <w:tc>
          <w:tcPr>
            <w:tcW w:w="708" w:type="dxa"/>
            <w:shd w:val="clear" w:color="auto" w:fill="FFFFFF"/>
          </w:tcPr>
          <w:p w14:paraId="41AECE69" w14:textId="77777777" w:rsidR="00635994" w:rsidRPr="00D82A73" w:rsidRDefault="00635994" w:rsidP="00177141">
            <w:r w:rsidRPr="00D82A73">
              <w:t>X</w:t>
            </w:r>
          </w:p>
        </w:tc>
        <w:tc>
          <w:tcPr>
            <w:tcW w:w="708" w:type="dxa"/>
            <w:shd w:val="clear" w:color="auto" w:fill="FFFFFF"/>
          </w:tcPr>
          <w:p w14:paraId="6A31617E" w14:textId="77777777" w:rsidR="00635994" w:rsidRPr="00D82A73" w:rsidRDefault="00635994" w:rsidP="00177141"/>
        </w:tc>
        <w:tc>
          <w:tcPr>
            <w:tcW w:w="610" w:type="dxa"/>
            <w:shd w:val="clear" w:color="auto" w:fill="FFFFFF"/>
          </w:tcPr>
          <w:p w14:paraId="03760654" w14:textId="77777777" w:rsidR="00635994" w:rsidRPr="00D82A73" w:rsidRDefault="00635994" w:rsidP="00177141"/>
        </w:tc>
      </w:tr>
      <w:tr w:rsidR="00635994" w:rsidRPr="00D82A73" w14:paraId="20EFEA5C" w14:textId="77777777" w:rsidTr="00177141">
        <w:trPr>
          <w:jc w:val="center"/>
        </w:trPr>
        <w:tc>
          <w:tcPr>
            <w:tcW w:w="3104" w:type="dxa"/>
            <w:tcMar>
              <w:top w:w="0" w:type="dxa"/>
              <w:left w:w="108" w:type="dxa"/>
              <w:bottom w:w="0" w:type="dxa"/>
              <w:right w:w="108" w:type="dxa"/>
            </w:tcMar>
          </w:tcPr>
          <w:p w14:paraId="08795B23" w14:textId="77777777" w:rsidR="00635994" w:rsidRPr="00D82A73" w:rsidRDefault="00635994" w:rsidP="00177141">
            <w:r w:rsidRPr="00D82A73">
              <w:t>CancelForm</w:t>
            </w:r>
          </w:p>
        </w:tc>
        <w:tc>
          <w:tcPr>
            <w:tcW w:w="871" w:type="dxa"/>
            <w:shd w:val="clear" w:color="auto" w:fill="FFFFFF"/>
            <w:tcMar>
              <w:top w:w="0" w:type="dxa"/>
              <w:left w:w="108" w:type="dxa"/>
              <w:bottom w:w="0" w:type="dxa"/>
              <w:right w:w="108" w:type="dxa"/>
            </w:tcMar>
          </w:tcPr>
          <w:p w14:paraId="32AA13C6" w14:textId="77777777" w:rsidR="00635994" w:rsidRPr="00D82A73" w:rsidRDefault="00635994" w:rsidP="00177141"/>
        </w:tc>
        <w:tc>
          <w:tcPr>
            <w:tcW w:w="876" w:type="dxa"/>
            <w:shd w:val="clear" w:color="auto" w:fill="FFFFFF"/>
            <w:tcMar>
              <w:top w:w="0" w:type="dxa"/>
              <w:left w:w="108" w:type="dxa"/>
              <w:bottom w:w="0" w:type="dxa"/>
              <w:right w:w="108" w:type="dxa"/>
            </w:tcMar>
          </w:tcPr>
          <w:p w14:paraId="41C56666" w14:textId="77777777" w:rsidR="00635994" w:rsidRPr="00D82A73" w:rsidRDefault="00635994" w:rsidP="00177141"/>
        </w:tc>
        <w:tc>
          <w:tcPr>
            <w:tcW w:w="877" w:type="dxa"/>
            <w:shd w:val="clear" w:color="auto" w:fill="FFFFFF"/>
            <w:tcMar>
              <w:top w:w="0" w:type="dxa"/>
              <w:left w:w="108" w:type="dxa"/>
              <w:bottom w:w="0" w:type="dxa"/>
              <w:right w:w="108" w:type="dxa"/>
            </w:tcMar>
          </w:tcPr>
          <w:p w14:paraId="4CF63E3B" w14:textId="77777777" w:rsidR="00635994" w:rsidRPr="00D82A73" w:rsidRDefault="00635994" w:rsidP="00177141">
            <w:r w:rsidRPr="00D82A73">
              <w:t>(X)</w:t>
            </w:r>
          </w:p>
        </w:tc>
        <w:tc>
          <w:tcPr>
            <w:tcW w:w="720" w:type="dxa"/>
            <w:shd w:val="clear" w:color="auto" w:fill="FFFFFF"/>
          </w:tcPr>
          <w:p w14:paraId="1DBE3BD8" w14:textId="77777777" w:rsidR="00635994" w:rsidRPr="00D82A73" w:rsidRDefault="00635994" w:rsidP="00177141"/>
        </w:tc>
        <w:tc>
          <w:tcPr>
            <w:tcW w:w="708" w:type="dxa"/>
            <w:shd w:val="clear" w:color="auto" w:fill="FFFFFF"/>
          </w:tcPr>
          <w:p w14:paraId="260AA237" w14:textId="77777777" w:rsidR="00635994" w:rsidRPr="00D82A73" w:rsidRDefault="00635994" w:rsidP="00177141"/>
        </w:tc>
        <w:tc>
          <w:tcPr>
            <w:tcW w:w="708" w:type="dxa"/>
            <w:shd w:val="clear" w:color="auto" w:fill="FFFFFF"/>
          </w:tcPr>
          <w:p w14:paraId="00FDDC2B" w14:textId="77777777" w:rsidR="00635994" w:rsidRPr="00D82A73" w:rsidRDefault="00635994" w:rsidP="00177141"/>
        </w:tc>
        <w:tc>
          <w:tcPr>
            <w:tcW w:w="610" w:type="dxa"/>
            <w:shd w:val="clear" w:color="auto" w:fill="FFFFFF"/>
          </w:tcPr>
          <w:p w14:paraId="25F41C57" w14:textId="77777777" w:rsidR="00635994" w:rsidRPr="00D82A73" w:rsidRDefault="00635994" w:rsidP="00177141"/>
        </w:tc>
      </w:tr>
      <w:tr w:rsidR="00635994" w:rsidRPr="00D82A73" w14:paraId="20345E57" w14:textId="77777777" w:rsidTr="00177141">
        <w:trPr>
          <w:trHeight w:hRule="exact" w:val="113"/>
          <w:jc w:val="center"/>
        </w:trPr>
        <w:tc>
          <w:tcPr>
            <w:tcW w:w="3104" w:type="dxa"/>
            <w:tcMar>
              <w:top w:w="0" w:type="dxa"/>
              <w:left w:w="108" w:type="dxa"/>
              <w:bottom w:w="0" w:type="dxa"/>
              <w:right w:w="108" w:type="dxa"/>
            </w:tcMar>
          </w:tcPr>
          <w:p w14:paraId="2EFE859B" w14:textId="77777777" w:rsidR="00635994" w:rsidRPr="00D82A73" w:rsidRDefault="00635994" w:rsidP="00177141"/>
        </w:tc>
        <w:tc>
          <w:tcPr>
            <w:tcW w:w="871" w:type="dxa"/>
            <w:shd w:val="clear" w:color="auto" w:fill="FFFFFF"/>
            <w:tcMar>
              <w:top w:w="0" w:type="dxa"/>
              <w:left w:w="108" w:type="dxa"/>
              <w:bottom w:w="0" w:type="dxa"/>
              <w:right w:w="108" w:type="dxa"/>
            </w:tcMar>
          </w:tcPr>
          <w:p w14:paraId="755853A6" w14:textId="77777777" w:rsidR="00635994" w:rsidRPr="00D82A73" w:rsidRDefault="00635994" w:rsidP="00177141"/>
        </w:tc>
        <w:tc>
          <w:tcPr>
            <w:tcW w:w="876" w:type="dxa"/>
            <w:shd w:val="clear" w:color="auto" w:fill="FFFFFF"/>
            <w:tcMar>
              <w:top w:w="0" w:type="dxa"/>
              <w:left w:w="108" w:type="dxa"/>
              <w:bottom w:w="0" w:type="dxa"/>
              <w:right w:w="108" w:type="dxa"/>
            </w:tcMar>
          </w:tcPr>
          <w:p w14:paraId="588E02AC" w14:textId="77777777" w:rsidR="00635994" w:rsidRPr="00D82A73" w:rsidRDefault="00635994" w:rsidP="00177141"/>
        </w:tc>
        <w:tc>
          <w:tcPr>
            <w:tcW w:w="877" w:type="dxa"/>
            <w:shd w:val="clear" w:color="auto" w:fill="FFFFFF"/>
            <w:tcMar>
              <w:top w:w="0" w:type="dxa"/>
              <w:left w:w="108" w:type="dxa"/>
              <w:bottom w:w="0" w:type="dxa"/>
              <w:right w:w="108" w:type="dxa"/>
            </w:tcMar>
          </w:tcPr>
          <w:p w14:paraId="5B09705A" w14:textId="77777777" w:rsidR="00635994" w:rsidRPr="00D82A73" w:rsidRDefault="00635994" w:rsidP="00177141"/>
        </w:tc>
        <w:tc>
          <w:tcPr>
            <w:tcW w:w="720" w:type="dxa"/>
            <w:shd w:val="clear" w:color="auto" w:fill="FFFFFF"/>
          </w:tcPr>
          <w:p w14:paraId="14280DCE" w14:textId="77777777" w:rsidR="00635994" w:rsidRPr="00D82A73" w:rsidRDefault="00635994" w:rsidP="00177141"/>
        </w:tc>
        <w:tc>
          <w:tcPr>
            <w:tcW w:w="708" w:type="dxa"/>
            <w:shd w:val="clear" w:color="auto" w:fill="FFFFFF"/>
          </w:tcPr>
          <w:p w14:paraId="5FA65AE5" w14:textId="77777777" w:rsidR="00635994" w:rsidRPr="00D82A73" w:rsidRDefault="00635994" w:rsidP="00177141"/>
        </w:tc>
        <w:tc>
          <w:tcPr>
            <w:tcW w:w="708" w:type="dxa"/>
            <w:shd w:val="clear" w:color="auto" w:fill="FFFFFF"/>
          </w:tcPr>
          <w:p w14:paraId="0BF9F2D7" w14:textId="77777777" w:rsidR="00635994" w:rsidRPr="00D82A73" w:rsidRDefault="00635994" w:rsidP="00177141"/>
        </w:tc>
        <w:tc>
          <w:tcPr>
            <w:tcW w:w="610" w:type="dxa"/>
            <w:shd w:val="clear" w:color="auto" w:fill="FFFFFF"/>
          </w:tcPr>
          <w:p w14:paraId="0EE5C7F3" w14:textId="77777777" w:rsidR="00635994" w:rsidRPr="00D82A73" w:rsidRDefault="00635994" w:rsidP="00177141"/>
        </w:tc>
      </w:tr>
      <w:tr w:rsidR="00635994" w:rsidRPr="00D82A73" w14:paraId="0C1F3B16" w14:textId="77777777" w:rsidTr="00177141">
        <w:trPr>
          <w:jc w:val="center"/>
        </w:trPr>
        <w:tc>
          <w:tcPr>
            <w:tcW w:w="3104" w:type="dxa"/>
            <w:tcMar>
              <w:top w:w="0" w:type="dxa"/>
              <w:left w:w="108" w:type="dxa"/>
              <w:bottom w:w="0" w:type="dxa"/>
              <w:right w:w="108" w:type="dxa"/>
            </w:tcMar>
          </w:tcPr>
          <w:p w14:paraId="1413F7C4" w14:textId="77777777" w:rsidR="00635994" w:rsidRPr="00D82A73" w:rsidRDefault="00635994" w:rsidP="00177141">
            <w:r w:rsidRPr="00D82A73">
              <w:t>Update</w:t>
            </w:r>
            <w:r>
              <w:t xml:space="preserve"> (</w:t>
            </w:r>
            <w:r w:rsidRPr="007148D6">
              <w:t>itintegration:engagementindex</w:t>
            </w:r>
            <w:r>
              <w:t>)</w:t>
            </w:r>
          </w:p>
        </w:tc>
        <w:tc>
          <w:tcPr>
            <w:tcW w:w="871" w:type="dxa"/>
            <w:shd w:val="clear" w:color="auto" w:fill="FFFFFF"/>
            <w:tcMar>
              <w:top w:w="0" w:type="dxa"/>
              <w:left w:w="108" w:type="dxa"/>
              <w:bottom w:w="0" w:type="dxa"/>
              <w:right w:w="108" w:type="dxa"/>
            </w:tcMar>
          </w:tcPr>
          <w:p w14:paraId="5D14CA9B" w14:textId="77777777" w:rsidR="00635994" w:rsidRPr="00D82A73" w:rsidRDefault="00635994" w:rsidP="00177141"/>
        </w:tc>
        <w:tc>
          <w:tcPr>
            <w:tcW w:w="876" w:type="dxa"/>
            <w:shd w:val="clear" w:color="auto" w:fill="FFFFFF"/>
            <w:tcMar>
              <w:top w:w="0" w:type="dxa"/>
              <w:left w:w="108" w:type="dxa"/>
              <w:bottom w:w="0" w:type="dxa"/>
              <w:right w:w="108" w:type="dxa"/>
            </w:tcMar>
          </w:tcPr>
          <w:p w14:paraId="01AD8330" w14:textId="77777777" w:rsidR="00635994" w:rsidRPr="00D82A73" w:rsidRDefault="00635994" w:rsidP="00177141">
            <w:r w:rsidRPr="00D82A73">
              <w:t>X</w:t>
            </w:r>
          </w:p>
        </w:tc>
        <w:tc>
          <w:tcPr>
            <w:tcW w:w="877" w:type="dxa"/>
            <w:shd w:val="clear" w:color="auto" w:fill="FFFFFF"/>
            <w:tcMar>
              <w:top w:w="0" w:type="dxa"/>
              <w:left w:w="108" w:type="dxa"/>
              <w:bottom w:w="0" w:type="dxa"/>
              <w:right w:w="108" w:type="dxa"/>
            </w:tcMar>
          </w:tcPr>
          <w:p w14:paraId="788E8AF8" w14:textId="77777777" w:rsidR="00635994" w:rsidRPr="00D82A73" w:rsidRDefault="00635994" w:rsidP="00177141">
            <w:r w:rsidRPr="00D82A73">
              <w:t>X</w:t>
            </w:r>
          </w:p>
        </w:tc>
        <w:tc>
          <w:tcPr>
            <w:tcW w:w="720" w:type="dxa"/>
            <w:shd w:val="clear" w:color="auto" w:fill="FFFFFF"/>
          </w:tcPr>
          <w:p w14:paraId="0F7657B1" w14:textId="77777777" w:rsidR="00635994" w:rsidRPr="00D82A73" w:rsidRDefault="00635994" w:rsidP="00177141">
            <w:r w:rsidRPr="00D82A73">
              <w:t>X</w:t>
            </w:r>
          </w:p>
        </w:tc>
        <w:tc>
          <w:tcPr>
            <w:tcW w:w="708" w:type="dxa"/>
            <w:shd w:val="clear" w:color="auto" w:fill="FFFFFF"/>
          </w:tcPr>
          <w:p w14:paraId="4A0ED4A0" w14:textId="77777777" w:rsidR="00635994" w:rsidRPr="00D82A73" w:rsidRDefault="00635994" w:rsidP="00177141">
            <w:r w:rsidRPr="00D82A73">
              <w:t>X</w:t>
            </w:r>
          </w:p>
        </w:tc>
        <w:tc>
          <w:tcPr>
            <w:tcW w:w="708" w:type="dxa"/>
            <w:shd w:val="clear" w:color="auto" w:fill="FFFFFF"/>
          </w:tcPr>
          <w:p w14:paraId="35FFE839" w14:textId="77777777" w:rsidR="00635994" w:rsidRPr="00D82A73" w:rsidRDefault="00635994" w:rsidP="00177141">
            <w:r w:rsidRPr="00D82A73">
              <w:t>X</w:t>
            </w:r>
          </w:p>
        </w:tc>
        <w:tc>
          <w:tcPr>
            <w:tcW w:w="610" w:type="dxa"/>
            <w:shd w:val="clear" w:color="auto" w:fill="FFFFFF"/>
          </w:tcPr>
          <w:p w14:paraId="357CB457" w14:textId="77777777" w:rsidR="00635994" w:rsidRPr="00D82A73" w:rsidRDefault="00635994" w:rsidP="00177141"/>
        </w:tc>
      </w:tr>
      <w:tr w:rsidR="00635994" w:rsidRPr="00D82A73" w14:paraId="188B1CE6" w14:textId="77777777" w:rsidTr="00177141">
        <w:trPr>
          <w:jc w:val="center"/>
        </w:trPr>
        <w:tc>
          <w:tcPr>
            <w:tcW w:w="3104" w:type="dxa"/>
            <w:tcMar>
              <w:top w:w="0" w:type="dxa"/>
              <w:left w:w="108" w:type="dxa"/>
              <w:bottom w:w="0" w:type="dxa"/>
              <w:right w:w="108" w:type="dxa"/>
            </w:tcMar>
          </w:tcPr>
          <w:p w14:paraId="252A676D" w14:textId="77777777" w:rsidR="00635994" w:rsidRPr="00D82A73" w:rsidRDefault="00635994" w:rsidP="00177141">
            <w:r w:rsidRPr="00D82A73">
              <w:t>ProcessNotification</w:t>
            </w:r>
            <w:r>
              <w:t xml:space="preserve"> (</w:t>
            </w:r>
            <w:r w:rsidRPr="007148D6">
              <w:t>itintegration:engagementindex</w:t>
            </w:r>
            <w:r>
              <w:t>)</w:t>
            </w:r>
          </w:p>
        </w:tc>
        <w:tc>
          <w:tcPr>
            <w:tcW w:w="871" w:type="dxa"/>
            <w:shd w:val="clear" w:color="auto" w:fill="FFFFFF"/>
            <w:tcMar>
              <w:top w:w="0" w:type="dxa"/>
              <w:left w:w="108" w:type="dxa"/>
              <w:bottom w:w="0" w:type="dxa"/>
              <w:right w:w="108" w:type="dxa"/>
            </w:tcMar>
          </w:tcPr>
          <w:p w14:paraId="66CE8F6C" w14:textId="77777777" w:rsidR="00635994" w:rsidRPr="00D82A73" w:rsidRDefault="00635994" w:rsidP="00177141"/>
        </w:tc>
        <w:tc>
          <w:tcPr>
            <w:tcW w:w="876" w:type="dxa"/>
            <w:shd w:val="clear" w:color="auto" w:fill="FFFFFF"/>
            <w:tcMar>
              <w:top w:w="0" w:type="dxa"/>
              <w:left w:w="108" w:type="dxa"/>
              <w:bottom w:w="0" w:type="dxa"/>
              <w:right w:w="108" w:type="dxa"/>
            </w:tcMar>
          </w:tcPr>
          <w:p w14:paraId="1D60FF5F" w14:textId="77777777" w:rsidR="00635994" w:rsidRPr="00D82A73" w:rsidRDefault="00635994" w:rsidP="00177141">
            <w:r w:rsidRPr="00D82A73">
              <w:t>X</w:t>
            </w:r>
          </w:p>
        </w:tc>
        <w:tc>
          <w:tcPr>
            <w:tcW w:w="877" w:type="dxa"/>
            <w:shd w:val="clear" w:color="auto" w:fill="FFFFFF"/>
            <w:tcMar>
              <w:top w:w="0" w:type="dxa"/>
              <w:left w:w="108" w:type="dxa"/>
              <w:bottom w:w="0" w:type="dxa"/>
              <w:right w:w="108" w:type="dxa"/>
            </w:tcMar>
          </w:tcPr>
          <w:p w14:paraId="2D31B0E3" w14:textId="77777777" w:rsidR="00635994" w:rsidRPr="00D82A73" w:rsidRDefault="00635994" w:rsidP="00177141"/>
        </w:tc>
        <w:tc>
          <w:tcPr>
            <w:tcW w:w="720" w:type="dxa"/>
            <w:shd w:val="clear" w:color="auto" w:fill="FFFFFF"/>
          </w:tcPr>
          <w:p w14:paraId="665BB1FB" w14:textId="77777777" w:rsidR="00635994" w:rsidRPr="00D82A73" w:rsidRDefault="00635994" w:rsidP="00177141"/>
        </w:tc>
        <w:tc>
          <w:tcPr>
            <w:tcW w:w="708" w:type="dxa"/>
            <w:shd w:val="clear" w:color="auto" w:fill="FFFFFF"/>
          </w:tcPr>
          <w:p w14:paraId="66C7C8E4" w14:textId="77777777" w:rsidR="00635994" w:rsidRPr="00D82A73" w:rsidRDefault="00635994" w:rsidP="00177141"/>
        </w:tc>
        <w:tc>
          <w:tcPr>
            <w:tcW w:w="708" w:type="dxa"/>
            <w:shd w:val="clear" w:color="auto" w:fill="FFFFFF"/>
          </w:tcPr>
          <w:p w14:paraId="1972C373" w14:textId="77777777" w:rsidR="00635994" w:rsidRPr="00D82A73" w:rsidRDefault="00635994" w:rsidP="00177141">
            <w:r w:rsidRPr="00D82A73">
              <w:t>X</w:t>
            </w:r>
          </w:p>
        </w:tc>
        <w:tc>
          <w:tcPr>
            <w:tcW w:w="610" w:type="dxa"/>
            <w:shd w:val="clear" w:color="auto" w:fill="FFFFFF"/>
          </w:tcPr>
          <w:p w14:paraId="62C0C67A" w14:textId="77777777" w:rsidR="00635994" w:rsidRPr="00D82A73" w:rsidRDefault="00635994" w:rsidP="00177141">
            <w:r w:rsidRPr="00D82A73">
              <w:t>X</w:t>
            </w:r>
          </w:p>
        </w:tc>
      </w:tr>
      <w:tr w:rsidR="00635994" w:rsidRPr="00D82A73" w14:paraId="5C4BD37A" w14:textId="77777777" w:rsidTr="00177141">
        <w:trPr>
          <w:trHeight w:hRule="exact" w:val="113"/>
          <w:jc w:val="center"/>
        </w:trPr>
        <w:tc>
          <w:tcPr>
            <w:tcW w:w="8474" w:type="dxa"/>
            <w:gridSpan w:val="8"/>
            <w:tcMar>
              <w:top w:w="0" w:type="dxa"/>
              <w:left w:w="108" w:type="dxa"/>
              <w:bottom w:w="0" w:type="dxa"/>
              <w:right w:w="108" w:type="dxa"/>
            </w:tcMar>
          </w:tcPr>
          <w:p w14:paraId="2BE07095" w14:textId="77777777" w:rsidR="00635994" w:rsidRPr="00D82A73" w:rsidRDefault="00635994" w:rsidP="00177141"/>
        </w:tc>
      </w:tr>
      <w:tr w:rsidR="00635994" w:rsidRPr="00D82A73" w14:paraId="671E4A79" w14:textId="77777777" w:rsidTr="00177141">
        <w:trPr>
          <w:jc w:val="center"/>
        </w:trPr>
        <w:tc>
          <w:tcPr>
            <w:tcW w:w="3104" w:type="dxa"/>
            <w:shd w:val="clear" w:color="auto" w:fill="DDD9C3" w:themeFill="background2" w:themeFillShade="E6"/>
            <w:tcMar>
              <w:top w:w="0" w:type="dxa"/>
              <w:left w:w="108" w:type="dxa"/>
              <w:bottom w:w="0" w:type="dxa"/>
              <w:right w:w="108" w:type="dxa"/>
            </w:tcMar>
            <w:hideMark/>
          </w:tcPr>
          <w:p w14:paraId="63FCD6DF" w14:textId="77777777" w:rsidR="00635994" w:rsidRPr="00D82A73" w:rsidRDefault="00635994" w:rsidP="00177141">
            <w:r w:rsidRPr="00D82A73">
              <w:t>Tjänstekontrakt</w:t>
            </w:r>
          </w:p>
        </w:tc>
        <w:tc>
          <w:tcPr>
            <w:tcW w:w="871" w:type="dxa"/>
            <w:shd w:val="clear" w:color="auto" w:fill="DDD9C3" w:themeFill="background2" w:themeFillShade="E6"/>
            <w:tcMar>
              <w:top w:w="0" w:type="dxa"/>
              <w:left w:w="108" w:type="dxa"/>
              <w:bottom w:w="0" w:type="dxa"/>
              <w:right w:w="108" w:type="dxa"/>
            </w:tcMar>
            <w:hideMark/>
          </w:tcPr>
          <w:p w14:paraId="75CC03E6" w14:textId="77777777" w:rsidR="00635994" w:rsidRPr="00D82A73" w:rsidRDefault="00635994" w:rsidP="00177141">
            <w:r>
              <w:t>Flöde AF7</w:t>
            </w:r>
          </w:p>
        </w:tc>
        <w:tc>
          <w:tcPr>
            <w:tcW w:w="876" w:type="dxa"/>
            <w:shd w:val="clear" w:color="auto" w:fill="DDD9C3" w:themeFill="background2" w:themeFillShade="E6"/>
            <w:tcMar>
              <w:top w:w="0" w:type="dxa"/>
              <w:left w:w="108" w:type="dxa"/>
              <w:bottom w:w="0" w:type="dxa"/>
              <w:right w:w="108" w:type="dxa"/>
            </w:tcMar>
            <w:hideMark/>
          </w:tcPr>
          <w:p w14:paraId="2EBE750F" w14:textId="77777777" w:rsidR="00635994" w:rsidRPr="00D82A73" w:rsidRDefault="00635994" w:rsidP="00177141">
            <w:r w:rsidRPr="00D82A73">
              <w:t>Flöde AF</w:t>
            </w:r>
            <w:r>
              <w:t>8</w:t>
            </w:r>
          </w:p>
        </w:tc>
        <w:tc>
          <w:tcPr>
            <w:tcW w:w="877" w:type="dxa"/>
            <w:shd w:val="clear" w:color="auto" w:fill="DDD9C3" w:themeFill="background2" w:themeFillShade="E6"/>
            <w:tcMar>
              <w:top w:w="0" w:type="dxa"/>
              <w:left w:w="108" w:type="dxa"/>
              <w:bottom w:w="0" w:type="dxa"/>
              <w:right w:w="108" w:type="dxa"/>
            </w:tcMar>
            <w:hideMark/>
          </w:tcPr>
          <w:p w14:paraId="5B9D8681" w14:textId="77777777" w:rsidR="00635994" w:rsidRPr="00D82A73" w:rsidRDefault="00635994" w:rsidP="00177141">
            <w:r w:rsidRPr="00D82A73">
              <w:t xml:space="preserve">Flöde </w:t>
            </w:r>
          </w:p>
          <w:p w14:paraId="453DFCB2" w14:textId="77777777" w:rsidR="00635994" w:rsidRPr="00D82A73" w:rsidRDefault="00635994" w:rsidP="00177141">
            <w:r w:rsidRPr="00D82A73">
              <w:t>AF</w:t>
            </w:r>
            <w:r>
              <w:t>9</w:t>
            </w:r>
          </w:p>
        </w:tc>
        <w:tc>
          <w:tcPr>
            <w:tcW w:w="720" w:type="dxa"/>
            <w:shd w:val="clear" w:color="auto" w:fill="DDD9C3" w:themeFill="background2" w:themeFillShade="E6"/>
          </w:tcPr>
          <w:p w14:paraId="76141FD6" w14:textId="77777777" w:rsidR="00635994" w:rsidRPr="00D82A73" w:rsidRDefault="00635994" w:rsidP="00177141">
            <w:r w:rsidRPr="00D82A73">
              <w:t>Flöde</w:t>
            </w:r>
          </w:p>
          <w:p w14:paraId="7D165983" w14:textId="77777777" w:rsidR="00635994" w:rsidRPr="00D82A73" w:rsidRDefault="00635994" w:rsidP="00177141">
            <w:r w:rsidRPr="00D82A73">
              <w:t>AF</w:t>
            </w:r>
            <w:r>
              <w:t>10</w:t>
            </w:r>
          </w:p>
        </w:tc>
        <w:tc>
          <w:tcPr>
            <w:tcW w:w="708" w:type="dxa"/>
            <w:shd w:val="clear" w:color="auto" w:fill="DDD9C3" w:themeFill="background2" w:themeFillShade="E6"/>
          </w:tcPr>
          <w:p w14:paraId="5D74F1B2" w14:textId="77777777" w:rsidR="00635994" w:rsidRPr="00D82A73" w:rsidRDefault="00635994" w:rsidP="00177141">
            <w:r w:rsidRPr="00D82A73">
              <w:t>Flöde</w:t>
            </w:r>
          </w:p>
          <w:p w14:paraId="6A692449" w14:textId="77777777" w:rsidR="00635994" w:rsidRPr="00D82A73" w:rsidRDefault="00635994" w:rsidP="00177141">
            <w:r>
              <w:t>AF11</w:t>
            </w:r>
          </w:p>
        </w:tc>
        <w:tc>
          <w:tcPr>
            <w:tcW w:w="708" w:type="dxa"/>
            <w:shd w:val="clear" w:color="auto" w:fill="DDD9C3" w:themeFill="background2" w:themeFillShade="E6"/>
          </w:tcPr>
          <w:p w14:paraId="5EA1F091" w14:textId="77777777" w:rsidR="00635994" w:rsidRPr="00D82A73" w:rsidRDefault="00635994" w:rsidP="00177141">
            <w:r w:rsidRPr="00D82A73">
              <w:t>Flöde</w:t>
            </w:r>
          </w:p>
          <w:p w14:paraId="0596C1AC" w14:textId="77777777" w:rsidR="00635994" w:rsidRPr="00D82A73" w:rsidRDefault="00635994" w:rsidP="00177141">
            <w:r>
              <w:t>AF12</w:t>
            </w:r>
          </w:p>
        </w:tc>
        <w:tc>
          <w:tcPr>
            <w:tcW w:w="610" w:type="dxa"/>
            <w:shd w:val="clear" w:color="auto" w:fill="DDD9C3" w:themeFill="background2" w:themeFillShade="E6"/>
          </w:tcPr>
          <w:p w14:paraId="0390928B" w14:textId="77777777" w:rsidR="00635994" w:rsidRPr="00D82A73" w:rsidRDefault="00635994" w:rsidP="00177141">
            <w:r w:rsidRPr="00D82A73">
              <w:t>Flöde</w:t>
            </w:r>
          </w:p>
          <w:p w14:paraId="5C5294AB" w14:textId="77777777" w:rsidR="00635994" w:rsidRPr="00D82A73" w:rsidRDefault="00635994" w:rsidP="00177141">
            <w:r>
              <w:t>AF13</w:t>
            </w:r>
          </w:p>
        </w:tc>
      </w:tr>
      <w:tr w:rsidR="00635994" w:rsidRPr="00D82A73" w14:paraId="49210956" w14:textId="77777777" w:rsidTr="00177141">
        <w:trPr>
          <w:jc w:val="center"/>
        </w:trPr>
        <w:tc>
          <w:tcPr>
            <w:tcW w:w="3104" w:type="dxa"/>
            <w:tcMar>
              <w:top w:w="0" w:type="dxa"/>
              <w:left w:w="108" w:type="dxa"/>
              <w:bottom w:w="0" w:type="dxa"/>
              <w:right w:w="108" w:type="dxa"/>
            </w:tcMar>
          </w:tcPr>
          <w:p w14:paraId="101BE272" w14:textId="77777777" w:rsidR="00635994" w:rsidRPr="00D82A73" w:rsidRDefault="00635994" w:rsidP="00177141">
            <w:r w:rsidRPr="00D82A73">
              <w:t>GetFormTemplate</w:t>
            </w:r>
          </w:p>
        </w:tc>
        <w:tc>
          <w:tcPr>
            <w:tcW w:w="871" w:type="dxa"/>
            <w:shd w:val="clear" w:color="auto" w:fill="FFFFFF"/>
            <w:tcMar>
              <w:top w:w="0" w:type="dxa"/>
              <w:left w:w="108" w:type="dxa"/>
              <w:bottom w:w="0" w:type="dxa"/>
              <w:right w:w="108" w:type="dxa"/>
            </w:tcMar>
          </w:tcPr>
          <w:p w14:paraId="18CAE4C4" w14:textId="77777777" w:rsidR="00635994" w:rsidRPr="00D82A73" w:rsidRDefault="00635994" w:rsidP="00177141"/>
        </w:tc>
        <w:tc>
          <w:tcPr>
            <w:tcW w:w="876" w:type="dxa"/>
            <w:shd w:val="clear" w:color="auto" w:fill="FFFFFF"/>
            <w:tcMar>
              <w:top w:w="0" w:type="dxa"/>
              <w:left w:w="108" w:type="dxa"/>
              <w:bottom w:w="0" w:type="dxa"/>
              <w:right w:w="108" w:type="dxa"/>
            </w:tcMar>
          </w:tcPr>
          <w:p w14:paraId="3AB6F344" w14:textId="77777777" w:rsidR="00635994" w:rsidRPr="00D82A73" w:rsidRDefault="00635994" w:rsidP="00177141"/>
        </w:tc>
        <w:tc>
          <w:tcPr>
            <w:tcW w:w="877" w:type="dxa"/>
            <w:shd w:val="clear" w:color="auto" w:fill="FFFFFF"/>
            <w:tcMar>
              <w:top w:w="0" w:type="dxa"/>
              <w:left w:w="108" w:type="dxa"/>
              <w:bottom w:w="0" w:type="dxa"/>
              <w:right w:w="108" w:type="dxa"/>
            </w:tcMar>
          </w:tcPr>
          <w:p w14:paraId="179F5D29" w14:textId="77777777" w:rsidR="00635994" w:rsidRPr="00D82A73" w:rsidRDefault="00635994" w:rsidP="00177141"/>
        </w:tc>
        <w:tc>
          <w:tcPr>
            <w:tcW w:w="720" w:type="dxa"/>
            <w:shd w:val="clear" w:color="auto" w:fill="FFFFFF"/>
          </w:tcPr>
          <w:p w14:paraId="57C59F1F" w14:textId="77777777" w:rsidR="00635994" w:rsidRPr="00D82A73" w:rsidRDefault="00635994" w:rsidP="00177141"/>
        </w:tc>
        <w:tc>
          <w:tcPr>
            <w:tcW w:w="708" w:type="dxa"/>
            <w:shd w:val="clear" w:color="auto" w:fill="FFFFFF"/>
          </w:tcPr>
          <w:p w14:paraId="53764F10" w14:textId="77777777" w:rsidR="00635994" w:rsidRPr="00D82A73" w:rsidRDefault="00635994" w:rsidP="00177141"/>
        </w:tc>
        <w:tc>
          <w:tcPr>
            <w:tcW w:w="708" w:type="dxa"/>
            <w:shd w:val="clear" w:color="auto" w:fill="FFFFFF"/>
          </w:tcPr>
          <w:p w14:paraId="7CC3FABE" w14:textId="77777777" w:rsidR="00635994" w:rsidRPr="00D82A73" w:rsidRDefault="00635994" w:rsidP="00177141"/>
        </w:tc>
        <w:tc>
          <w:tcPr>
            <w:tcW w:w="610" w:type="dxa"/>
            <w:shd w:val="clear" w:color="auto" w:fill="FFFFFF"/>
          </w:tcPr>
          <w:p w14:paraId="05773460" w14:textId="77777777" w:rsidR="00635994" w:rsidRPr="00D82A73" w:rsidRDefault="00635994" w:rsidP="00177141"/>
        </w:tc>
      </w:tr>
      <w:tr w:rsidR="00635994" w:rsidRPr="00D82A73" w14:paraId="0AF3C1B5" w14:textId="77777777" w:rsidTr="00177141">
        <w:trPr>
          <w:jc w:val="center"/>
        </w:trPr>
        <w:tc>
          <w:tcPr>
            <w:tcW w:w="3104" w:type="dxa"/>
            <w:tcMar>
              <w:top w:w="0" w:type="dxa"/>
              <w:left w:w="108" w:type="dxa"/>
              <w:bottom w:w="0" w:type="dxa"/>
              <w:right w:w="108" w:type="dxa"/>
            </w:tcMar>
          </w:tcPr>
          <w:p w14:paraId="13700681" w14:textId="77777777" w:rsidR="00635994" w:rsidRPr="00D82A73" w:rsidRDefault="00635994" w:rsidP="00177141">
            <w:r w:rsidRPr="00D82A73">
              <w:t>SaveFormTemplate</w:t>
            </w:r>
          </w:p>
        </w:tc>
        <w:tc>
          <w:tcPr>
            <w:tcW w:w="871" w:type="dxa"/>
            <w:shd w:val="clear" w:color="auto" w:fill="FFFFFF"/>
            <w:tcMar>
              <w:top w:w="0" w:type="dxa"/>
              <w:left w:w="108" w:type="dxa"/>
              <w:bottom w:w="0" w:type="dxa"/>
              <w:right w:w="108" w:type="dxa"/>
            </w:tcMar>
          </w:tcPr>
          <w:p w14:paraId="4BB649AC" w14:textId="77777777" w:rsidR="00635994" w:rsidRPr="00D82A73" w:rsidRDefault="00635994" w:rsidP="00177141"/>
        </w:tc>
        <w:tc>
          <w:tcPr>
            <w:tcW w:w="876" w:type="dxa"/>
            <w:shd w:val="clear" w:color="auto" w:fill="FFFFFF"/>
            <w:tcMar>
              <w:top w:w="0" w:type="dxa"/>
              <w:left w:w="108" w:type="dxa"/>
              <w:bottom w:w="0" w:type="dxa"/>
              <w:right w:w="108" w:type="dxa"/>
            </w:tcMar>
          </w:tcPr>
          <w:p w14:paraId="2B3517EA" w14:textId="77777777" w:rsidR="00635994" w:rsidRPr="00D82A73" w:rsidRDefault="00635994" w:rsidP="00177141"/>
        </w:tc>
        <w:tc>
          <w:tcPr>
            <w:tcW w:w="877" w:type="dxa"/>
            <w:shd w:val="clear" w:color="auto" w:fill="FFFFFF"/>
            <w:tcMar>
              <w:top w:w="0" w:type="dxa"/>
              <w:left w:w="108" w:type="dxa"/>
              <w:bottom w:w="0" w:type="dxa"/>
              <w:right w:w="108" w:type="dxa"/>
            </w:tcMar>
          </w:tcPr>
          <w:p w14:paraId="2EE329FA" w14:textId="77777777" w:rsidR="00635994" w:rsidRPr="00D82A73" w:rsidRDefault="00635994" w:rsidP="00177141"/>
        </w:tc>
        <w:tc>
          <w:tcPr>
            <w:tcW w:w="720" w:type="dxa"/>
            <w:shd w:val="clear" w:color="auto" w:fill="FFFFFF"/>
          </w:tcPr>
          <w:p w14:paraId="5BCE179D" w14:textId="77777777" w:rsidR="00635994" w:rsidRPr="00D82A73" w:rsidRDefault="00635994" w:rsidP="00177141"/>
        </w:tc>
        <w:tc>
          <w:tcPr>
            <w:tcW w:w="708" w:type="dxa"/>
            <w:shd w:val="clear" w:color="auto" w:fill="FFFFFF"/>
          </w:tcPr>
          <w:p w14:paraId="0C6CB9EE" w14:textId="77777777" w:rsidR="00635994" w:rsidRPr="00D82A73" w:rsidRDefault="00635994" w:rsidP="00177141"/>
        </w:tc>
        <w:tc>
          <w:tcPr>
            <w:tcW w:w="708" w:type="dxa"/>
            <w:shd w:val="clear" w:color="auto" w:fill="FFFFFF"/>
          </w:tcPr>
          <w:p w14:paraId="42259569" w14:textId="77777777" w:rsidR="00635994" w:rsidRPr="00D82A73" w:rsidRDefault="00635994" w:rsidP="00177141"/>
        </w:tc>
        <w:tc>
          <w:tcPr>
            <w:tcW w:w="610" w:type="dxa"/>
            <w:shd w:val="clear" w:color="auto" w:fill="FFFFFF"/>
          </w:tcPr>
          <w:p w14:paraId="36E1AE98" w14:textId="77777777" w:rsidR="00635994" w:rsidRPr="00D82A73" w:rsidRDefault="00635994" w:rsidP="00177141"/>
        </w:tc>
      </w:tr>
      <w:tr w:rsidR="00635994" w:rsidRPr="00D82A73" w14:paraId="79C1282C" w14:textId="77777777" w:rsidTr="00177141">
        <w:trPr>
          <w:jc w:val="center"/>
        </w:trPr>
        <w:tc>
          <w:tcPr>
            <w:tcW w:w="3104" w:type="dxa"/>
            <w:tcMar>
              <w:top w:w="0" w:type="dxa"/>
              <w:left w:w="108" w:type="dxa"/>
              <w:bottom w:w="0" w:type="dxa"/>
              <w:right w:w="108" w:type="dxa"/>
            </w:tcMar>
          </w:tcPr>
          <w:p w14:paraId="445AF0FB" w14:textId="77777777" w:rsidR="00635994" w:rsidRPr="00D82A73" w:rsidRDefault="00635994" w:rsidP="00177141">
            <w:r w:rsidRPr="00D82A73">
              <w:t>CreateForm</w:t>
            </w:r>
          </w:p>
        </w:tc>
        <w:tc>
          <w:tcPr>
            <w:tcW w:w="871" w:type="dxa"/>
            <w:shd w:val="clear" w:color="auto" w:fill="FFFFFF"/>
            <w:tcMar>
              <w:top w:w="0" w:type="dxa"/>
              <w:left w:w="108" w:type="dxa"/>
              <w:bottom w:w="0" w:type="dxa"/>
              <w:right w:w="108" w:type="dxa"/>
            </w:tcMar>
          </w:tcPr>
          <w:p w14:paraId="6FDB97CF" w14:textId="77777777" w:rsidR="00635994" w:rsidRPr="00D82A73" w:rsidRDefault="00635994" w:rsidP="00177141">
            <w:r w:rsidRPr="00D82A73">
              <w:t>X</w:t>
            </w:r>
          </w:p>
        </w:tc>
        <w:tc>
          <w:tcPr>
            <w:tcW w:w="876" w:type="dxa"/>
            <w:shd w:val="clear" w:color="auto" w:fill="FFFFFF"/>
            <w:tcMar>
              <w:top w:w="0" w:type="dxa"/>
              <w:left w:w="108" w:type="dxa"/>
              <w:bottom w:w="0" w:type="dxa"/>
              <w:right w:w="108" w:type="dxa"/>
            </w:tcMar>
          </w:tcPr>
          <w:p w14:paraId="565BDD1B" w14:textId="77777777" w:rsidR="00635994" w:rsidRPr="00D82A73" w:rsidRDefault="00635994" w:rsidP="00177141"/>
        </w:tc>
        <w:tc>
          <w:tcPr>
            <w:tcW w:w="877" w:type="dxa"/>
            <w:shd w:val="clear" w:color="auto" w:fill="FFFFFF"/>
            <w:tcMar>
              <w:top w:w="0" w:type="dxa"/>
              <w:left w:w="108" w:type="dxa"/>
              <w:bottom w:w="0" w:type="dxa"/>
              <w:right w:w="108" w:type="dxa"/>
            </w:tcMar>
          </w:tcPr>
          <w:p w14:paraId="1D3E26DC" w14:textId="77777777" w:rsidR="00635994" w:rsidRPr="00D82A73" w:rsidRDefault="00635994" w:rsidP="00177141"/>
        </w:tc>
        <w:tc>
          <w:tcPr>
            <w:tcW w:w="720" w:type="dxa"/>
            <w:shd w:val="clear" w:color="auto" w:fill="FFFFFF"/>
          </w:tcPr>
          <w:p w14:paraId="7465756C" w14:textId="77777777" w:rsidR="00635994" w:rsidRPr="00D82A73" w:rsidRDefault="00635994" w:rsidP="00177141"/>
        </w:tc>
        <w:tc>
          <w:tcPr>
            <w:tcW w:w="708" w:type="dxa"/>
            <w:shd w:val="clear" w:color="auto" w:fill="FFFFFF"/>
          </w:tcPr>
          <w:p w14:paraId="7356B694" w14:textId="77777777" w:rsidR="00635994" w:rsidRPr="00D82A73" w:rsidRDefault="00635994" w:rsidP="00177141"/>
        </w:tc>
        <w:tc>
          <w:tcPr>
            <w:tcW w:w="708" w:type="dxa"/>
            <w:shd w:val="clear" w:color="auto" w:fill="FFFFFF"/>
          </w:tcPr>
          <w:p w14:paraId="60A73FD4" w14:textId="77777777" w:rsidR="00635994" w:rsidRPr="00D82A73" w:rsidRDefault="00635994" w:rsidP="00177141"/>
        </w:tc>
        <w:tc>
          <w:tcPr>
            <w:tcW w:w="610" w:type="dxa"/>
            <w:shd w:val="clear" w:color="auto" w:fill="FFFFFF"/>
          </w:tcPr>
          <w:p w14:paraId="0B488FCB" w14:textId="77777777" w:rsidR="00635994" w:rsidRPr="00D82A73" w:rsidRDefault="00635994" w:rsidP="00177141"/>
        </w:tc>
      </w:tr>
      <w:tr w:rsidR="00635994" w:rsidRPr="00D82A73" w14:paraId="13FE12F3" w14:textId="77777777" w:rsidTr="00177141">
        <w:trPr>
          <w:jc w:val="center"/>
        </w:trPr>
        <w:tc>
          <w:tcPr>
            <w:tcW w:w="3104" w:type="dxa"/>
            <w:tcMar>
              <w:top w:w="0" w:type="dxa"/>
              <w:left w:w="108" w:type="dxa"/>
              <w:bottom w:w="0" w:type="dxa"/>
              <w:right w:w="108" w:type="dxa"/>
            </w:tcMar>
          </w:tcPr>
          <w:p w14:paraId="022F207E" w14:textId="77777777" w:rsidR="00635994" w:rsidRPr="00D82A73" w:rsidRDefault="00635994" w:rsidP="00177141">
            <w:r w:rsidRPr="00D82A73">
              <w:t>CreateFormRequest</w:t>
            </w:r>
          </w:p>
        </w:tc>
        <w:tc>
          <w:tcPr>
            <w:tcW w:w="871" w:type="dxa"/>
            <w:shd w:val="clear" w:color="auto" w:fill="FFFFFF"/>
            <w:tcMar>
              <w:top w:w="0" w:type="dxa"/>
              <w:left w:w="108" w:type="dxa"/>
              <w:bottom w:w="0" w:type="dxa"/>
              <w:right w:w="108" w:type="dxa"/>
            </w:tcMar>
          </w:tcPr>
          <w:p w14:paraId="64FE22AA" w14:textId="77777777" w:rsidR="00635994" w:rsidRPr="00D82A73" w:rsidRDefault="00635994" w:rsidP="00177141"/>
        </w:tc>
        <w:tc>
          <w:tcPr>
            <w:tcW w:w="876" w:type="dxa"/>
            <w:shd w:val="clear" w:color="auto" w:fill="FFFFFF"/>
            <w:tcMar>
              <w:top w:w="0" w:type="dxa"/>
              <w:left w:w="108" w:type="dxa"/>
              <w:bottom w:w="0" w:type="dxa"/>
              <w:right w:w="108" w:type="dxa"/>
            </w:tcMar>
          </w:tcPr>
          <w:p w14:paraId="0484CA00" w14:textId="77777777" w:rsidR="00635994" w:rsidRPr="00D82A73" w:rsidRDefault="00635994" w:rsidP="00177141"/>
        </w:tc>
        <w:tc>
          <w:tcPr>
            <w:tcW w:w="877" w:type="dxa"/>
            <w:shd w:val="clear" w:color="auto" w:fill="FFFFFF"/>
            <w:tcMar>
              <w:top w:w="0" w:type="dxa"/>
              <w:left w:w="108" w:type="dxa"/>
              <w:bottom w:w="0" w:type="dxa"/>
              <w:right w:w="108" w:type="dxa"/>
            </w:tcMar>
          </w:tcPr>
          <w:p w14:paraId="75461E3D" w14:textId="77777777" w:rsidR="00635994" w:rsidRPr="00D82A73" w:rsidRDefault="00635994" w:rsidP="00177141"/>
        </w:tc>
        <w:tc>
          <w:tcPr>
            <w:tcW w:w="720" w:type="dxa"/>
            <w:shd w:val="clear" w:color="auto" w:fill="FFFFFF"/>
          </w:tcPr>
          <w:p w14:paraId="1E030BDD" w14:textId="77777777" w:rsidR="00635994" w:rsidRPr="00D82A73" w:rsidRDefault="00635994" w:rsidP="00177141"/>
        </w:tc>
        <w:tc>
          <w:tcPr>
            <w:tcW w:w="708" w:type="dxa"/>
            <w:shd w:val="clear" w:color="auto" w:fill="FFFFFF"/>
          </w:tcPr>
          <w:p w14:paraId="75EAE0F1" w14:textId="77777777" w:rsidR="00635994" w:rsidRPr="00D82A73" w:rsidRDefault="00635994" w:rsidP="00177141"/>
        </w:tc>
        <w:tc>
          <w:tcPr>
            <w:tcW w:w="708" w:type="dxa"/>
            <w:shd w:val="clear" w:color="auto" w:fill="FFFFFF"/>
          </w:tcPr>
          <w:p w14:paraId="4EC47E94" w14:textId="77777777" w:rsidR="00635994" w:rsidRPr="00D82A73" w:rsidRDefault="00635994" w:rsidP="00177141"/>
        </w:tc>
        <w:tc>
          <w:tcPr>
            <w:tcW w:w="610" w:type="dxa"/>
            <w:shd w:val="clear" w:color="auto" w:fill="FFFFFF"/>
          </w:tcPr>
          <w:p w14:paraId="6338C583" w14:textId="77777777" w:rsidR="00635994" w:rsidRPr="00D82A73" w:rsidRDefault="00635994" w:rsidP="00177141"/>
        </w:tc>
      </w:tr>
      <w:tr w:rsidR="00635994" w:rsidRPr="00D82A73" w14:paraId="0EBD80F4" w14:textId="77777777" w:rsidTr="00177141">
        <w:trPr>
          <w:jc w:val="center"/>
        </w:trPr>
        <w:tc>
          <w:tcPr>
            <w:tcW w:w="3104" w:type="dxa"/>
            <w:tcMar>
              <w:top w:w="0" w:type="dxa"/>
              <w:left w:w="108" w:type="dxa"/>
              <w:bottom w:w="0" w:type="dxa"/>
              <w:right w:w="108" w:type="dxa"/>
            </w:tcMar>
          </w:tcPr>
          <w:p w14:paraId="1529BE62" w14:textId="77777777" w:rsidR="00635994" w:rsidRPr="00D82A73" w:rsidRDefault="00635994" w:rsidP="00177141">
            <w:r w:rsidRPr="00D82A73">
              <w:t>GetForm</w:t>
            </w:r>
          </w:p>
        </w:tc>
        <w:tc>
          <w:tcPr>
            <w:tcW w:w="871" w:type="dxa"/>
            <w:shd w:val="clear" w:color="auto" w:fill="FFFFFF"/>
            <w:tcMar>
              <w:top w:w="0" w:type="dxa"/>
              <w:left w:w="108" w:type="dxa"/>
              <w:bottom w:w="0" w:type="dxa"/>
              <w:right w:w="108" w:type="dxa"/>
            </w:tcMar>
          </w:tcPr>
          <w:p w14:paraId="7D7981BA" w14:textId="77777777" w:rsidR="00635994" w:rsidRPr="00D82A73" w:rsidRDefault="00635994" w:rsidP="00177141"/>
        </w:tc>
        <w:tc>
          <w:tcPr>
            <w:tcW w:w="876" w:type="dxa"/>
            <w:shd w:val="clear" w:color="auto" w:fill="FFFFFF"/>
            <w:tcMar>
              <w:top w:w="0" w:type="dxa"/>
              <w:left w:w="108" w:type="dxa"/>
              <w:bottom w:w="0" w:type="dxa"/>
              <w:right w:w="108" w:type="dxa"/>
            </w:tcMar>
          </w:tcPr>
          <w:p w14:paraId="3972AB64" w14:textId="77777777" w:rsidR="00635994" w:rsidRPr="00D82A73" w:rsidRDefault="00635994" w:rsidP="00177141"/>
        </w:tc>
        <w:tc>
          <w:tcPr>
            <w:tcW w:w="877" w:type="dxa"/>
            <w:shd w:val="clear" w:color="auto" w:fill="FFFFFF"/>
            <w:tcMar>
              <w:top w:w="0" w:type="dxa"/>
              <w:left w:w="108" w:type="dxa"/>
              <w:bottom w:w="0" w:type="dxa"/>
              <w:right w:w="108" w:type="dxa"/>
            </w:tcMar>
          </w:tcPr>
          <w:p w14:paraId="7F25E7AD" w14:textId="77777777" w:rsidR="00635994" w:rsidRPr="00D82A73" w:rsidRDefault="00635994" w:rsidP="00177141"/>
        </w:tc>
        <w:tc>
          <w:tcPr>
            <w:tcW w:w="720" w:type="dxa"/>
            <w:shd w:val="clear" w:color="auto" w:fill="FFFFFF"/>
          </w:tcPr>
          <w:p w14:paraId="6C35DB92" w14:textId="77777777" w:rsidR="00635994" w:rsidRPr="00D82A73" w:rsidRDefault="00635994" w:rsidP="00177141">
            <w:r w:rsidRPr="00D82A73">
              <w:t>X</w:t>
            </w:r>
          </w:p>
        </w:tc>
        <w:tc>
          <w:tcPr>
            <w:tcW w:w="708" w:type="dxa"/>
            <w:shd w:val="clear" w:color="auto" w:fill="FFFFFF"/>
          </w:tcPr>
          <w:p w14:paraId="69355677" w14:textId="77777777" w:rsidR="00635994" w:rsidRPr="00D82A73" w:rsidRDefault="00635994" w:rsidP="00177141"/>
        </w:tc>
        <w:tc>
          <w:tcPr>
            <w:tcW w:w="708" w:type="dxa"/>
            <w:shd w:val="clear" w:color="auto" w:fill="FFFFFF"/>
          </w:tcPr>
          <w:p w14:paraId="3E42F8C2" w14:textId="77777777" w:rsidR="00635994" w:rsidRPr="00D82A73" w:rsidRDefault="00635994" w:rsidP="00177141"/>
        </w:tc>
        <w:tc>
          <w:tcPr>
            <w:tcW w:w="610" w:type="dxa"/>
            <w:shd w:val="clear" w:color="auto" w:fill="FFFFFF"/>
          </w:tcPr>
          <w:p w14:paraId="2A4E090A" w14:textId="77777777" w:rsidR="00635994" w:rsidRPr="00D82A73" w:rsidRDefault="00635994" w:rsidP="00177141"/>
        </w:tc>
      </w:tr>
      <w:tr w:rsidR="00635994" w:rsidRPr="00D82A73" w14:paraId="6817BF78" w14:textId="77777777" w:rsidTr="00177141">
        <w:trPr>
          <w:jc w:val="center"/>
        </w:trPr>
        <w:tc>
          <w:tcPr>
            <w:tcW w:w="3104" w:type="dxa"/>
            <w:tcMar>
              <w:top w:w="0" w:type="dxa"/>
              <w:left w:w="108" w:type="dxa"/>
              <w:bottom w:w="0" w:type="dxa"/>
              <w:right w:w="108" w:type="dxa"/>
            </w:tcMar>
          </w:tcPr>
          <w:p w14:paraId="1708CC96" w14:textId="77777777" w:rsidR="00635994" w:rsidRPr="00D82A73" w:rsidRDefault="00635994" w:rsidP="00177141">
            <w:r w:rsidRPr="00D82A73">
              <w:t>GetFormQuestionPage</w:t>
            </w:r>
          </w:p>
        </w:tc>
        <w:tc>
          <w:tcPr>
            <w:tcW w:w="871" w:type="dxa"/>
            <w:shd w:val="clear" w:color="auto" w:fill="FFFFFF"/>
            <w:tcMar>
              <w:top w:w="0" w:type="dxa"/>
              <w:left w:w="108" w:type="dxa"/>
              <w:bottom w:w="0" w:type="dxa"/>
              <w:right w:w="108" w:type="dxa"/>
            </w:tcMar>
          </w:tcPr>
          <w:p w14:paraId="479D55F5" w14:textId="77777777" w:rsidR="00635994" w:rsidRPr="00D82A73" w:rsidRDefault="00635994" w:rsidP="00177141"/>
        </w:tc>
        <w:tc>
          <w:tcPr>
            <w:tcW w:w="876" w:type="dxa"/>
            <w:shd w:val="clear" w:color="auto" w:fill="FFFFFF"/>
            <w:tcMar>
              <w:top w:w="0" w:type="dxa"/>
              <w:left w:w="108" w:type="dxa"/>
              <w:bottom w:w="0" w:type="dxa"/>
              <w:right w:w="108" w:type="dxa"/>
            </w:tcMar>
          </w:tcPr>
          <w:p w14:paraId="79F76C12" w14:textId="77777777" w:rsidR="00635994" w:rsidRPr="00D82A73" w:rsidRDefault="00635994" w:rsidP="00177141"/>
        </w:tc>
        <w:tc>
          <w:tcPr>
            <w:tcW w:w="877" w:type="dxa"/>
            <w:shd w:val="clear" w:color="auto" w:fill="FFFFFF"/>
            <w:tcMar>
              <w:top w:w="0" w:type="dxa"/>
              <w:left w:w="108" w:type="dxa"/>
              <w:bottom w:w="0" w:type="dxa"/>
              <w:right w:w="108" w:type="dxa"/>
            </w:tcMar>
          </w:tcPr>
          <w:p w14:paraId="23F9E71A" w14:textId="77777777" w:rsidR="00635994" w:rsidRPr="00D82A73" w:rsidRDefault="00635994" w:rsidP="00177141"/>
        </w:tc>
        <w:tc>
          <w:tcPr>
            <w:tcW w:w="720" w:type="dxa"/>
            <w:shd w:val="clear" w:color="auto" w:fill="FFFFFF"/>
          </w:tcPr>
          <w:p w14:paraId="45238DF6" w14:textId="77777777" w:rsidR="00635994" w:rsidRPr="00D82A73" w:rsidRDefault="00635994" w:rsidP="00177141"/>
        </w:tc>
        <w:tc>
          <w:tcPr>
            <w:tcW w:w="708" w:type="dxa"/>
            <w:shd w:val="clear" w:color="auto" w:fill="FFFFFF"/>
          </w:tcPr>
          <w:p w14:paraId="0009F515" w14:textId="77777777" w:rsidR="00635994" w:rsidRPr="00D82A73" w:rsidRDefault="00635994" w:rsidP="00177141"/>
        </w:tc>
        <w:tc>
          <w:tcPr>
            <w:tcW w:w="708" w:type="dxa"/>
            <w:shd w:val="clear" w:color="auto" w:fill="FFFFFF"/>
          </w:tcPr>
          <w:p w14:paraId="190BCA86" w14:textId="77777777" w:rsidR="00635994" w:rsidRPr="00D82A73" w:rsidRDefault="00635994" w:rsidP="00177141"/>
        </w:tc>
        <w:tc>
          <w:tcPr>
            <w:tcW w:w="610" w:type="dxa"/>
            <w:shd w:val="clear" w:color="auto" w:fill="FFFFFF"/>
          </w:tcPr>
          <w:p w14:paraId="74652A61" w14:textId="77777777" w:rsidR="00635994" w:rsidRPr="00D82A73" w:rsidRDefault="00635994" w:rsidP="00177141"/>
        </w:tc>
      </w:tr>
      <w:tr w:rsidR="00635994" w:rsidRPr="00D82A73" w14:paraId="01D24CA4" w14:textId="77777777" w:rsidTr="00177141">
        <w:trPr>
          <w:jc w:val="center"/>
        </w:trPr>
        <w:tc>
          <w:tcPr>
            <w:tcW w:w="3104" w:type="dxa"/>
            <w:tcMar>
              <w:top w:w="0" w:type="dxa"/>
              <w:left w:w="108" w:type="dxa"/>
              <w:bottom w:w="0" w:type="dxa"/>
              <w:right w:w="108" w:type="dxa"/>
            </w:tcMar>
          </w:tcPr>
          <w:p w14:paraId="72194C83" w14:textId="77777777" w:rsidR="00635994" w:rsidRPr="00D82A73" w:rsidRDefault="00635994" w:rsidP="00177141">
            <w:r w:rsidRPr="00D82A73">
              <w:t>GetForms</w:t>
            </w:r>
          </w:p>
        </w:tc>
        <w:tc>
          <w:tcPr>
            <w:tcW w:w="871" w:type="dxa"/>
            <w:shd w:val="clear" w:color="auto" w:fill="FFFFFF"/>
            <w:tcMar>
              <w:top w:w="0" w:type="dxa"/>
              <w:left w:w="108" w:type="dxa"/>
              <w:bottom w:w="0" w:type="dxa"/>
              <w:right w:w="108" w:type="dxa"/>
            </w:tcMar>
          </w:tcPr>
          <w:p w14:paraId="4F992956" w14:textId="77777777" w:rsidR="00635994" w:rsidRPr="00D82A73" w:rsidRDefault="00635994" w:rsidP="00177141"/>
        </w:tc>
        <w:tc>
          <w:tcPr>
            <w:tcW w:w="876" w:type="dxa"/>
            <w:shd w:val="clear" w:color="auto" w:fill="FFFFFF"/>
            <w:tcMar>
              <w:top w:w="0" w:type="dxa"/>
              <w:left w:w="108" w:type="dxa"/>
              <w:bottom w:w="0" w:type="dxa"/>
              <w:right w:w="108" w:type="dxa"/>
            </w:tcMar>
          </w:tcPr>
          <w:p w14:paraId="41D3A9E0" w14:textId="77777777" w:rsidR="00635994" w:rsidRPr="00D82A73" w:rsidRDefault="00635994" w:rsidP="00177141"/>
        </w:tc>
        <w:tc>
          <w:tcPr>
            <w:tcW w:w="877" w:type="dxa"/>
            <w:shd w:val="clear" w:color="auto" w:fill="FFFFFF"/>
            <w:tcMar>
              <w:top w:w="0" w:type="dxa"/>
              <w:left w:w="108" w:type="dxa"/>
              <w:bottom w:w="0" w:type="dxa"/>
              <w:right w:w="108" w:type="dxa"/>
            </w:tcMar>
          </w:tcPr>
          <w:p w14:paraId="7028C3D9" w14:textId="77777777" w:rsidR="00635994" w:rsidRPr="00D82A73" w:rsidRDefault="00635994" w:rsidP="00177141"/>
        </w:tc>
        <w:tc>
          <w:tcPr>
            <w:tcW w:w="720" w:type="dxa"/>
            <w:shd w:val="clear" w:color="auto" w:fill="FFFFFF"/>
          </w:tcPr>
          <w:p w14:paraId="66EE54FD" w14:textId="77777777" w:rsidR="00635994" w:rsidRPr="00D82A73" w:rsidRDefault="00635994" w:rsidP="00177141"/>
        </w:tc>
        <w:tc>
          <w:tcPr>
            <w:tcW w:w="708" w:type="dxa"/>
            <w:shd w:val="clear" w:color="auto" w:fill="FFFFFF"/>
          </w:tcPr>
          <w:p w14:paraId="603F632C" w14:textId="77777777" w:rsidR="00635994" w:rsidRPr="00D82A73" w:rsidRDefault="00635994" w:rsidP="00177141"/>
        </w:tc>
        <w:tc>
          <w:tcPr>
            <w:tcW w:w="708" w:type="dxa"/>
            <w:shd w:val="clear" w:color="auto" w:fill="FFFFFF"/>
          </w:tcPr>
          <w:p w14:paraId="7ACC7316" w14:textId="77777777" w:rsidR="00635994" w:rsidRPr="00D82A73" w:rsidRDefault="00635994" w:rsidP="00177141"/>
        </w:tc>
        <w:tc>
          <w:tcPr>
            <w:tcW w:w="610" w:type="dxa"/>
            <w:shd w:val="clear" w:color="auto" w:fill="FFFFFF"/>
          </w:tcPr>
          <w:p w14:paraId="1068069C" w14:textId="77777777" w:rsidR="00635994" w:rsidRPr="00D82A73" w:rsidRDefault="00635994" w:rsidP="00177141"/>
        </w:tc>
      </w:tr>
      <w:tr w:rsidR="00635994" w:rsidRPr="00D82A73" w14:paraId="09477336" w14:textId="77777777" w:rsidTr="00177141">
        <w:trPr>
          <w:jc w:val="center"/>
        </w:trPr>
        <w:tc>
          <w:tcPr>
            <w:tcW w:w="3104" w:type="dxa"/>
            <w:tcMar>
              <w:top w:w="0" w:type="dxa"/>
              <w:left w:w="108" w:type="dxa"/>
              <w:bottom w:w="0" w:type="dxa"/>
              <w:right w:w="108" w:type="dxa"/>
            </w:tcMar>
          </w:tcPr>
          <w:p w14:paraId="7BD2EB5E" w14:textId="77777777" w:rsidR="00635994" w:rsidRPr="00D82A73" w:rsidRDefault="00635994" w:rsidP="00177141">
            <w:r w:rsidRPr="00D82A73">
              <w:t>GetFormTemplates</w:t>
            </w:r>
          </w:p>
        </w:tc>
        <w:tc>
          <w:tcPr>
            <w:tcW w:w="871" w:type="dxa"/>
            <w:shd w:val="clear" w:color="auto" w:fill="FFFFFF"/>
            <w:tcMar>
              <w:top w:w="0" w:type="dxa"/>
              <w:left w:w="108" w:type="dxa"/>
              <w:bottom w:w="0" w:type="dxa"/>
              <w:right w:w="108" w:type="dxa"/>
            </w:tcMar>
          </w:tcPr>
          <w:p w14:paraId="659C7367" w14:textId="77777777" w:rsidR="00635994" w:rsidRPr="00D82A73" w:rsidRDefault="00635994" w:rsidP="00177141"/>
        </w:tc>
        <w:tc>
          <w:tcPr>
            <w:tcW w:w="876" w:type="dxa"/>
            <w:shd w:val="clear" w:color="auto" w:fill="FFFFFF"/>
            <w:tcMar>
              <w:top w:w="0" w:type="dxa"/>
              <w:left w:w="108" w:type="dxa"/>
              <w:bottom w:w="0" w:type="dxa"/>
              <w:right w:w="108" w:type="dxa"/>
            </w:tcMar>
          </w:tcPr>
          <w:p w14:paraId="3E0429BC" w14:textId="77777777" w:rsidR="00635994" w:rsidRPr="00D82A73" w:rsidRDefault="00635994" w:rsidP="00177141"/>
        </w:tc>
        <w:tc>
          <w:tcPr>
            <w:tcW w:w="877" w:type="dxa"/>
            <w:shd w:val="clear" w:color="auto" w:fill="FFFFFF"/>
            <w:tcMar>
              <w:top w:w="0" w:type="dxa"/>
              <w:left w:w="108" w:type="dxa"/>
              <w:bottom w:w="0" w:type="dxa"/>
              <w:right w:w="108" w:type="dxa"/>
            </w:tcMar>
          </w:tcPr>
          <w:p w14:paraId="40C1D9AE" w14:textId="77777777" w:rsidR="00635994" w:rsidRPr="00D82A73" w:rsidRDefault="00635994" w:rsidP="00177141"/>
        </w:tc>
        <w:tc>
          <w:tcPr>
            <w:tcW w:w="720" w:type="dxa"/>
            <w:shd w:val="clear" w:color="auto" w:fill="FFFFFF"/>
          </w:tcPr>
          <w:p w14:paraId="67C8AD84" w14:textId="77777777" w:rsidR="00635994" w:rsidRPr="00D82A73" w:rsidRDefault="00635994" w:rsidP="00177141"/>
        </w:tc>
        <w:tc>
          <w:tcPr>
            <w:tcW w:w="708" w:type="dxa"/>
            <w:shd w:val="clear" w:color="auto" w:fill="FFFFFF"/>
          </w:tcPr>
          <w:p w14:paraId="18B5A1D5" w14:textId="77777777" w:rsidR="00635994" w:rsidRPr="00D82A73" w:rsidRDefault="00635994" w:rsidP="00177141"/>
        </w:tc>
        <w:tc>
          <w:tcPr>
            <w:tcW w:w="708" w:type="dxa"/>
            <w:shd w:val="clear" w:color="auto" w:fill="FFFFFF"/>
          </w:tcPr>
          <w:p w14:paraId="0B0E2C0B" w14:textId="77777777" w:rsidR="00635994" w:rsidRPr="00D82A73" w:rsidRDefault="00635994" w:rsidP="00177141"/>
        </w:tc>
        <w:tc>
          <w:tcPr>
            <w:tcW w:w="610" w:type="dxa"/>
            <w:shd w:val="clear" w:color="auto" w:fill="FFFFFF"/>
          </w:tcPr>
          <w:p w14:paraId="39BC564C" w14:textId="77777777" w:rsidR="00635994" w:rsidRPr="00D82A73" w:rsidRDefault="00635994" w:rsidP="00177141">
            <w:r w:rsidRPr="00D82A73">
              <w:t>X</w:t>
            </w:r>
          </w:p>
        </w:tc>
      </w:tr>
      <w:tr w:rsidR="00635994" w:rsidRPr="00D82A73" w14:paraId="2C57716D" w14:textId="77777777" w:rsidTr="00177141">
        <w:trPr>
          <w:jc w:val="center"/>
        </w:trPr>
        <w:tc>
          <w:tcPr>
            <w:tcW w:w="3104" w:type="dxa"/>
            <w:tcMar>
              <w:top w:w="0" w:type="dxa"/>
              <w:left w:w="108" w:type="dxa"/>
              <w:bottom w:w="0" w:type="dxa"/>
              <w:right w:w="108" w:type="dxa"/>
            </w:tcMar>
          </w:tcPr>
          <w:p w14:paraId="151B8AAE" w14:textId="77777777" w:rsidR="00635994" w:rsidRPr="00D82A73" w:rsidRDefault="00635994" w:rsidP="00177141">
            <w:r w:rsidRPr="00D82A73">
              <w:t>SaveForm</w:t>
            </w:r>
          </w:p>
        </w:tc>
        <w:tc>
          <w:tcPr>
            <w:tcW w:w="871" w:type="dxa"/>
            <w:shd w:val="clear" w:color="auto" w:fill="FFFFFF"/>
            <w:tcMar>
              <w:top w:w="0" w:type="dxa"/>
              <w:left w:w="108" w:type="dxa"/>
              <w:bottom w:w="0" w:type="dxa"/>
              <w:right w:w="108" w:type="dxa"/>
            </w:tcMar>
          </w:tcPr>
          <w:p w14:paraId="5CA3E131" w14:textId="77777777" w:rsidR="00635994" w:rsidRPr="00D82A73" w:rsidRDefault="00635994" w:rsidP="00177141">
            <w:r w:rsidRPr="00D82A73">
              <w:t>X</w:t>
            </w:r>
          </w:p>
        </w:tc>
        <w:tc>
          <w:tcPr>
            <w:tcW w:w="876" w:type="dxa"/>
            <w:shd w:val="clear" w:color="auto" w:fill="FFFFFF"/>
            <w:tcMar>
              <w:top w:w="0" w:type="dxa"/>
              <w:left w:w="108" w:type="dxa"/>
              <w:bottom w:w="0" w:type="dxa"/>
              <w:right w:w="108" w:type="dxa"/>
            </w:tcMar>
          </w:tcPr>
          <w:p w14:paraId="1603068B" w14:textId="77777777" w:rsidR="00635994" w:rsidRPr="00D82A73" w:rsidRDefault="00635994" w:rsidP="00177141"/>
        </w:tc>
        <w:tc>
          <w:tcPr>
            <w:tcW w:w="877" w:type="dxa"/>
            <w:shd w:val="clear" w:color="auto" w:fill="FFFFFF"/>
            <w:tcMar>
              <w:top w:w="0" w:type="dxa"/>
              <w:left w:w="108" w:type="dxa"/>
              <w:bottom w:w="0" w:type="dxa"/>
              <w:right w:w="108" w:type="dxa"/>
            </w:tcMar>
          </w:tcPr>
          <w:p w14:paraId="0D1ED200" w14:textId="77777777" w:rsidR="00635994" w:rsidRPr="00D82A73" w:rsidRDefault="00635994" w:rsidP="00177141">
            <w:r w:rsidRPr="00D82A73">
              <w:t>X</w:t>
            </w:r>
          </w:p>
        </w:tc>
        <w:tc>
          <w:tcPr>
            <w:tcW w:w="720" w:type="dxa"/>
            <w:shd w:val="clear" w:color="auto" w:fill="FFFFFF"/>
          </w:tcPr>
          <w:p w14:paraId="726AF2C2" w14:textId="77777777" w:rsidR="00635994" w:rsidRPr="00D82A73" w:rsidRDefault="00635994" w:rsidP="00177141"/>
        </w:tc>
        <w:tc>
          <w:tcPr>
            <w:tcW w:w="708" w:type="dxa"/>
            <w:shd w:val="clear" w:color="auto" w:fill="FFFFFF"/>
          </w:tcPr>
          <w:p w14:paraId="0BEFF57D" w14:textId="77777777" w:rsidR="00635994" w:rsidRPr="00D82A73" w:rsidRDefault="00635994" w:rsidP="00177141"/>
        </w:tc>
        <w:tc>
          <w:tcPr>
            <w:tcW w:w="708" w:type="dxa"/>
            <w:shd w:val="clear" w:color="auto" w:fill="FFFFFF"/>
          </w:tcPr>
          <w:p w14:paraId="0FA97D60" w14:textId="77777777" w:rsidR="00635994" w:rsidRPr="00D82A73" w:rsidRDefault="00635994" w:rsidP="00177141"/>
        </w:tc>
        <w:tc>
          <w:tcPr>
            <w:tcW w:w="610" w:type="dxa"/>
            <w:shd w:val="clear" w:color="auto" w:fill="FFFFFF"/>
          </w:tcPr>
          <w:p w14:paraId="743B91DB" w14:textId="77777777" w:rsidR="00635994" w:rsidRPr="00D82A73" w:rsidRDefault="00635994" w:rsidP="00177141"/>
        </w:tc>
      </w:tr>
      <w:tr w:rsidR="00635994" w:rsidRPr="00D82A73" w14:paraId="30495E1F" w14:textId="77777777" w:rsidTr="00177141">
        <w:trPr>
          <w:jc w:val="center"/>
        </w:trPr>
        <w:tc>
          <w:tcPr>
            <w:tcW w:w="3104" w:type="dxa"/>
            <w:tcMar>
              <w:top w:w="0" w:type="dxa"/>
              <w:left w:w="108" w:type="dxa"/>
              <w:bottom w:w="0" w:type="dxa"/>
              <w:right w:w="108" w:type="dxa"/>
            </w:tcMar>
          </w:tcPr>
          <w:p w14:paraId="31A7279C" w14:textId="77777777" w:rsidR="00635994" w:rsidRPr="00D82A73" w:rsidRDefault="00635994" w:rsidP="00177141">
            <w:r w:rsidRPr="00D82A73">
              <w:t>SaveFormPage</w:t>
            </w:r>
          </w:p>
        </w:tc>
        <w:tc>
          <w:tcPr>
            <w:tcW w:w="871" w:type="dxa"/>
            <w:shd w:val="clear" w:color="auto" w:fill="FFFFFF"/>
            <w:tcMar>
              <w:top w:w="0" w:type="dxa"/>
              <w:left w:w="108" w:type="dxa"/>
              <w:bottom w:w="0" w:type="dxa"/>
              <w:right w:w="108" w:type="dxa"/>
            </w:tcMar>
          </w:tcPr>
          <w:p w14:paraId="74A74A4F" w14:textId="77777777" w:rsidR="00635994" w:rsidRPr="00D82A73" w:rsidRDefault="00635994" w:rsidP="00177141">
            <w:r w:rsidRPr="00D82A73">
              <w:t>X</w:t>
            </w:r>
          </w:p>
        </w:tc>
        <w:tc>
          <w:tcPr>
            <w:tcW w:w="876" w:type="dxa"/>
            <w:shd w:val="clear" w:color="auto" w:fill="FFFFFF"/>
            <w:tcMar>
              <w:top w:w="0" w:type="dxa"/>
              <w:left w:w="108" w:type="dxa"/>
              <w:bottom w:w="0" w:type="dxa"/>
              <w:right w:w="108" w:type="dxa"/>
            </w:tcMar>
          </w:tcPr>
          <w:p w14:paraId="50DAB335" w14:textId="77777777" w:rsidR="00635994" w:rsidRPr="00D82A73" w:rsidRDefault="00635994" w:rsidP="00177141">
            <w:r w:rsidRPr="00D82A73">
              <w:t>X</w:t>
            </w:r>
          </w:p>
        </w:tc>
        <w:tc>
          <w:tcPr>
            <w:tcW w:w="877" w:type="dxa"/>
            <w:shd w:val="clear" w:color="auto" w:fill="FFFFFF"/>
            <w:tcMar>
              <w:top w:w="0" w:type="dxa"/>
              <w:left w:w="108" w:type="dxa"/>
              <w:bottom w:w="0" w:type="dxa"/>
              <w:right w:w="108" w:type="dxa"/>
            </w:tcMar>
          </w:tcPr>
          <w:p w14:paraId="7119D17E" w14:textId="77777777" w:rsidR="00635994" w:rsidRPr="00D82A73" w:rsidRDefault="00635994" w:rsidP="00177141"/>
        </w:tc>
        <w:tc>
          <w:tcPr>
            <w:tcW w:w="720" w:type="dxa"/>
            <w:shd w:val="clear" w:color="auto" w:fill="FFFFFF"/>
          </w:tcPr>
          <w:p w14:paraId="0686B56E" w14:textId="77777777" w:rsidR="00635994" w:rsidRPr="00D82A73" w:rsidRDefault="00635994" w:rsidP="00177141"/>
        </w:tc>
        <w:tc>
          <w:tcPr>
            <w:tcW w:w="708" w:type="dxa"/>
            <w:shd w:val="clear" w:color="auto" w:fill="FFFFFF"/>
          </w:tcPr>
          <w:p w14:paraId="78EAEABD" w14:textId="77777777" w:rsidR="00635994" w:rsidRPr="00D82A73" w:rsidRDefault="00635994" w:rsidP="00177141"/>
        </w:tc>
        <w:tc>
          <w:tcPr>
            <w:tcW w:w="708" w:type="dxa"/>
            <w:shd w:val="clear" w:color="auto" w:fill="FFFFFF"/>
          </w:tcPr>
          <w:p w14:paraId="673C5430" w14:textId="77777777" w:rsidR="00635994" w:rsidRPr="00D82A73" w:rsidRDefault="00635994" w:rsidP="00177141"/>
        </w:tc>
        <w:tc>
          <w:tcPr>
            <w:tcW w:w="610" w:type="dxa"/>
            <w:shd w:val="clear" w:color="auto" w:fill="FFFFFF"/>
          </w:tcPr>
          <w:p w14:paraId="10769546" w14:textId="77777777" w:rsidR="00635994" w:rsidRPr="00D82A73" w:rsidRDefault="00635994" w:rsidP="00177141"/>
        </w:tc>
      </w:tr>
      <w:tr w:rsidR="00635994" w:rsidRPr="00D82A73" w14:paraId="3A784473" w14:textId="77777777" w:rsidTr="00177141">
        <w:trPr>
          <w:jc w:val="center"/>
        </w:trPr>
        <w:tc>
          <w:tcPr>
            <w:tcW w:w="3104" w:type="dxa"/>
            <w:tcMar>
              <w:top w:w="0" w:type="dxa"/>
              <w:left w:w="108" w:type="dxa"/>
              <w:bottom w:w="0" w:type="dxa"/>
              <w:right w:w="108" w:type="dxa"/>
            </w:tcMar>
          </w:tcPr>
          <w:p w14:paraId="09AC8DE0" w14:textId="77777777" w:rsidR="00635994" w:rsidRPr="00D82A73" w:rsidRDefault="00635994" w:rsidP="00177141">
            <w:r w:rsidRPr="00D82A73">
              <w:t>CancelForm</w:t>
            </w:r>
          </w:p>
        </w:tc>
        <w:tc>
          <w:tcPr>
            <w:tcW w:w="871" w:type="dxa"/>
            <w:shd w:val="clear" w:color="auto" w:fill="FFFFFF"/>
            <w:tcMar>
              <w:top w:w="0" w:type="dxa"/>
              <w:left w:w="108" w:type="dxa"/>
              <w:bottom w:w="0" w:type="dxa"/>
              <w:right w:w="108" w:type="dxa"/>
            </w:tcMar>
          </w:tcPr>
          <w:p w14:paraId="3BCB9035" w14:textId="77777777" w:rsidR="00635994" w:rsidRPr="00D82A73" w:rsidRDefault="00635994" w:rsidP="00177141"/>
        </w:tc>
        <w:tc>
          <w:tcPr>
            <w:tcW w:w="876" w:type="dxa"/>
            <w:shd w:val="clear" w:color="auto" w:fill="FFFFFF"/>
            <w:tcMar>
              <w:top w:w="0" w:type="dxa"/>
              <w:left w:w="108" w:type="dxa"/>
              <w:bottom w:w="0" w:type="dxa"/>
              <w:right w:w="108" w:type="dxa"/>
            </w:tcMar>
          </w:tcPr>
          <w:p w14:paraId="0B682630" w14:textId="77777777" w:rsidR="00635994" w:rsidRPr="00D82A73" w:rsidRDefault="00635994" w:rsidP="00177141"/>
        </w:tc>
        <w:tc>
          <w:tcPr>
            <w:tcW w:w="877" w:type="dxa"/>
            <w:shd w:val="clear" w:color="auto" w:fill="FFFFFF"/>
            <w:tcMar>
              <w:top w:w="0" w:type="dxa"/>
              <w:left w:w="108" w:type="dxa"/>
              <w:bottom w:w="0" w:type="dxa"/>
              <w:right w:w="108" w:type="dxa"/>
            </w:tcMar>
          </w:tcPr>
          <w:p w14:paraId="358DA640" w14:textId="77777777" w:rsidR="00635994" w:rsidRPr="00D82A73" w:rsidRDefault="00635994" w:rsidP="00177141"/>
        </w:tc>
        <w:tc>
          <w:tcPr>
            <w:tcW w:w="720" w:type="dxa"/>
            <w:shd w:val="clear" w:color="auto" w:fill="FFFFFF"/>
          </w:tcPr>
          <w:p w14:paraId="162FC28A" w14:textId="77777777" w:rsidR="00635994" w:rsidRPr="00D82A73" w:rsidRDefault="00635994" w:rsidP="00177141"/>
        </w:tc>
        <w:tc>
          <w:tcPr>
            <w:tcW w:w="708" w:type="dxa"/>
            <w:shd w:val="clear" w:color="auto" w:fill="FFFFFF"/>
          </w:tcPr>
          <w:p w14:paraId="4146E114" w14:textId="77777777" w:rsidR="00635994" w:rsidRPr="00D82A73" w:rsidRDefault="00635994" w:rsidP="00177141">
            <w:r w:rsidRPr="00D82A73">
              <w:t>X</w:t>
            </w:r>
          </w:p>
        </w:tc>
        <w:tc>
          <w:tcPr>
            <w:tcW w:w="708" w:type="dxa"/>
            <w:shd w:val="clear" w:color="auto" w:fill="FFFFFF"/>
          </w:tcPr>
          <w:p w14:paraId="573597E7" w14:textId="77777777" w:rsidR="00635994" w:rsidRPr="00D82A73" w:rsidRDefault="00635994" w:rsidP="00177141"/>
        </w:tc>
        <w:tc>
          <w:tcPr>
            <w:tcW w:w="610" w:type="dxa"/>
            <w:shd w:val="clear" w:color="auto" w:fill="FFFFFF"/>
          </w:tcPr>
          <w:p w14:paraId="3E115861" w14:textId="77777777" w:rsidR="00635994" w:rsidRPr="00D82A73" w:rsidRDefault="00635994" w:rsidP="00177141"/>
        </w:tc>
      </w:tr>
      <w:tr w:rsidR="00635994" w:rsidRPr="00D82A73" w14:paraId="7ECDDFE8" w14:textId="77777777" w:rsidTr="00177141">
        <w:trPr>
          <w:cantSplit/>
          <w:trHeight w:hRule="exact" w:val="113"/>
          <w:jc w:val="center"/>
        </w:trPr>
        <w:tc>
          <w:tcPr>
            <w:tcW w:w="3104" w:type="dxa"/>
            <w:tcMar>
              <w:top w:w="0" w:type="dxa"/>
              <w:left w:w="108" w:type="dxa"/>
              <w:bottom w:w="0" w:type="dxa"/>
              <w:right w:w="108" w:type="dxa"/>
            </w:tcMar>
          </w:tcPr>
          <w:p w14:paraId="32E6C6FF" w14:textId="77777777" w:rsidR="00635994" w:rsidRPr="00D82A73" w:rsidRDefault="00635994" w:rsidP="00177141"/>
        </w:tc>
        <w:tc>
          <w:tcPr>
            <w:tcW w:w="871" w:type="dxa"/>
            <w:shd w:val="clear" w:color="auto" w:fill="FFFFFF"/>
            <w:tcMar>
              <w:top w:w="0" w:type="dxa"/>
              <w:left w:w="108" w:type="dxa"/>
              <w:bottom w:w="0" w:type="dxa"/>
              <w:right w:w="108" w:type="dxa"/>
            </w:tcMar>
          </w:tcPr>
          <w:p w14:paraId="5A6CE898" w14:textId="77777777" w:rsidR="00635994" w:rsidRPr="00D82A73" w:rsidRDefault="00635994" w:rsidP="00177141"/>
        </w:tc>
        <w:tc>
          <w:tcPr>
            <w:tcW w:w="876" w:type="dxa"/>
            <w:shd w:val="clear" w:color="auto" w:fill="FFFFFF"/>
            <w:tcMar>
              <w:top w:w="0" w:type="dxa"/>
              <w:left w:w="108" w:type="dxa"/>
              <w:bottom w:w="0" w:type="dxa"/>
              <w:right w:w="108" w:type="dxa"/>
            </w:tcMar>
          </w:tcPr>
          <w:p w14:paraId="1F2405C2" w14:textId="77777777" w:rsidR="00635994" w:rsidRPr="00D82A73" w:rsidRDefault="00635994" w:rsidP="00177141"/>
        </w:tc>
        <w:tc>
          <w:tcPr>
            <w:tcW w:w="877" w:type="dxa"/>
            <w:shd w:val="clear" w:color="auto" w:fill="FFFFFF"/>
            <w:tcMar>
              <w:top w:w="0" w:type="dxa"/>
              <w:left w:w="108" w:type="dxa"/>
              <w:bottom w:w="0" w:type="dxa"/>
              <w:right w:w="108" w:type="dxa"/>
            </w:tcMar>
          </w:tcPr>
          <w:p w14:paraId="43FDA497" w14:textId="77777777" w:rsidR="00635994" w:rsidRPr="00D82A73" w:rsidRDefault="00635994" w:rsidP="00177141"/>
        </w:tc>
        <w:tc>
          <w:tcPr>
            <w:tcW w:w="720" w:type="dxa"/>
            <w:shd w:val="clear" w:color="auto" w:fill="FFFFFF"/>
          </w:tcPr>
          <w:p w14:paraId="74A008C6" w14:textId="77777777" w:rsidR="00635994" w:rsidRPr="00D82A73" w:rsidRDefault="00635994" w:rsidP="00177141"/>
        </w:tc>
        <w:tc>
          <w:tcPr>
            <w:tcW w:w="708" w:type="dxa"/>
            <w:shd w:val="clear" w:color="auto" w:fill="FFFFFF"/>
          </w:tcPr>
          <w:p w14:paraId="3A7D7E8E" w14:textId="77777777" w:rsidR="00635994" w:rsidRPr="00D82A73" w:rsidRDefault="00635994" w:rsidP="00177141"/>
        </w:tc>
        <w:tc>
          <w:tcPr>
            <w:tcW w:w="708" w:type="dxa"/>
            <w:shd w:val="clear" w:color="auto" w:fill="FFFFFF"/>
          </w:tcPr>
          <w:p w14:paraId="7B6CD357" w14:textId="77777777" w:rsidR="00635994" w:rsidRPr="00D82A73" w:rsidRDefault="00635994" w:rsidP="00177141"/>
        </w:tc>
        <w:tc>
          <w:tcPr>
            <w:tcW w:w="610" w:type="dxa"/>
            <w:shd w:val="clear" w:color="auto" w:fill="FFFFFF"/>
          </w:tcPr>
          <w:p w14:paraId="18F4B4EE" w14:textId="77777777" w:rsidR="00635994" w:rsidRPr="00D82A73" w:rsidRDefault="00635994" w:rsidP="00177141"/>
        </w:tc>
      </w:tr>
      <w:tr w:rsidR="00635994" w:rsidRPr="00D82A73" w14:paraId="2B67E4B0" w14:textId="77777777" w:rsidTr="00177141">
        <w:trPr>
          <w:jc w:val="center"/>
        </w:trPr>
        <w:tc>
          <w:tcPr>
            <w:tcW w:w="3104" w:type="dxa"/>
            <w:tcMar>
              <w:top w:w="0" w:type="dxa"/>
              <w:left w:w="108" w:type="dxa"/>
              <w:bottom w:w="0" w:type="dxa"/>
              <w:right w:w="108" w:type="dxa"/>
            </w:tcMar>
          </w:tcPr>
          <w:p w14:paraId="3B13B221" w14:textId="77777777" w:rsidR="00635994" w:rsidRPr="00D82A73" w:rsidRDefault="00635994" w:rsidP="00177141">
            <w:r>
              <w:t>Update (</w:t>
            </w:r>
            <w:r w:rsidRPr="007148D6">
              <w:t>itintegration:engagementindex</w:t>
            </w:r>
            <w:r>
              <w:t>)</w:t>
            </w:r>
          </w:p>
        </w:tc>
        <w:tc>
          <w:tcPr>
            <w:tcW w:w="871" w:type="dxa"/>
            <w:shd w:val="clear" w:color="auto" w:fill="FFFFFF"/>
            <w:tcMar>
              <w:top w:w="0" w:type="dxa"/>
              <w:left w:w="108" w:type="dxa"/>
              <w:bottom w:w="0" w:type="dxa"/>
              <w:right w:w="108" w:type="dxa"/>
            </w:tcMar>
          </w:tcPr>
          <w:p w14:paraId="7DA576B9" w14:textId="77777777" w:rsidR="00635994" w:rsidRPr="00D82A73" w:rsidRDefault="00635994" w:rsidP="00177141"/>
        </w:tc>
        <w:tc>
          <w:tcPr>
            <w:tcW w:w="876" w:type="dxa"/>
            <w:shd w:val="clear" w:color="auto" w:fill="FFFFFF"/>
            <w:tcMar>
              <w:top w:w="0" w:type="dxa"/>
              <w:left w:w="108" w:type="dxa"/>
              <w:bottom w:w="0" w:type="dxa"/>
              <w:right w:w="108" w:type="dxa"/>
            </w:tcMar>
          </w:tcPr>
          <w:p w14:paraId="4FC89623" w14:textId="77777777" w:rsidR="00635994" w:rsidRPr="00D82A73" w:rsidRDefault="00635994" w:rsidP="00177141"/>
        </w:tc>
        <w:tc>
          <w:tcPr>
            <w:tcW w:w="877" w:type="dxa"/>
            <w:shd w:val="clear" w:color="auto" w:fill="FFFFFF"/>
            <w:tcMar>
              <w:top w:w="0" w:type="dxa"/>
              <w:left w:w="108" w:type="dxa"/>
              <w:bottom w:w="0" w:type="dxa"/>
              <w:right w:w="108" w:type="dxa"/>
            </w:tcMar>
          </w:tcPr>
          <w:p w14:paraId="5D348B2A" w14:textId="77777777" w:rsidR="00635994" w:rsidRPr="00D82A73" w:rsidRDefault="00635994" w:rsidP="00177141"/>
        </w:tc>
        <w:tc>
          <w:tcPr>
            <w:tcW w:w="720" w:type="dxa"/>
            <w:shd w:val="clear" w:color="auto" w:fill="FFFFFF"/>
          </w:tcPr>
          <w:p w14:paraId="43CBAAEA" w14:textId="77777777" w:rsidR="00635994" w:rsidRPr="00D82A73" w:rsidRDefault="00635994" w:rsidP="00177141"/>
        </w:tc>
        <w:tc>
          <w:tcPr>
            <w:tcW w:w="708" w:type="dxa"/>
            <w:shd w:val="clear" w:color="auto" w:fill="FFFFFF"/>
          </w:tcPr>
          <w:p w14:paraId="7768B8FB" w14:textId="77777777" w:rsidR="00635994" w:rsidRPr="00D82A73" w:rsidRDefault="00635994" w:rsidP="00177141"/>
        </w:tc>
        <w:tc>
          <w:tcPr>
            <w:tcW w:w="708" w:type="dxa"/>
            <w:shd w:val="clear" w:color="auto" w:fill="FFFFFF"/>
          </w:tcPr>
          <w:p w14:paraId="078D7D8F" w14:textId="77777777" w:rsidR="00635994" w:rsidRPr="00D82A73" w:rsidRDefault="00635994" w:rsidP="00177141"/>
        </w:tc>
        <w:tc>
          <w:tcPr>
            <w:tcW w:w="610" w:type="dxa"/>
            <w:shd w:val="clear" w:color="auto" w:fill="FFFFFF"/>
          </w:tcPr>
          <w:p w14:paraId="5A167A8A" w14:textId="77777777" w:rsidR="00635994" w:rsidRPr="00D82A73" w:rsidRDefault="00635994" w:rsidP="00177141"/>
        </w:tc>
      </w:tr>
      <w:tr w:rsidR="00635994" w:rsidRPr="00D82A73" w14:paraId="67BB81FA" w14:textId="77777777" w:rsidTr="00177141">
        <w:trPr>
          <w:jc w:val="center"/>
        </w:trPr>
        <w:tc>
          <w:tcPr>
            <w:tcW w:w="3104" w:type="dxa"/>
            <w:tcMar>
              <w:top w:w="0" w:type="dxa"/>
              <w:left w:w="108" w:type="dxa"/>
              <w:bottom w:w="0" w:type="dxa"/>
              <w:right w:w="108" w:type="dxa"/>
            </w:tcMar>
          </w:tcPr>
          <w:p w14:paraId="4BBD04A3" w14:textId="77777777" w:rsidR="00635994" w:rsidRPr="00D82A73" w:rsidRDefault="00635994" w:rsidP="00177141">
            <w:r w:rsidRPr="00D82A73">
              <w:t>ProcessNotification</w:t>
            </w:r>
            <w:r>
              <w:t xml:space="preserve"> (</w:t>
            </w:r>
            <w:r w:rsidRPr="007148D6">
              <w:t>itintegration:engagementindex</w:t>
            </w:r>
            <w:r>
              <w:t>)</w:t>
            </w:r>
          </w:p>
        </w:tc>
        <w:tc>
          <w:tcPr>
            <w:tcW w:w="871" w:type="dxa"/>
            <w:shd w:val="clear" w:color="auto" w:fill="FFFFFF"/>
            <w:tcMar>
              <w:top w:w="0" w:type="dxa"/>
              <w:left w:w="108" w:type="dxa"/>
              <w:bottom w:w="0" w:type="dxa"/>
              <w:right w:w="108" w:type="dxa"/>
            </w:tcMar>
          </w:tcPr>
          <w:p w14:paraId="2D67ACBE" w14:textId="77777777" w:rsidR="00635994" w:rsidRPr="00D82A73" w:rsidRDefault="00635994" w:rsidP="00177141"/>
        </w:tc>
        <w:tc>
          <w:tcPr>
            <w:tcW w:w="876" w:type="dxa"/>
            <w:shd w:val="clear" w:color="auto" w:fill="FFFFFF"/>
            <w:tcMar>
              <w:top w:w="0" w:type="dxa"/>
              <w:left w:w="108" w:type="dxa"/>
              <w:bottom w:w="0" w:type="dxa"/>
              <w:right w:w="108" w:type="dxa"/>
            </w:tcMar>
          </w:tcPr>
          <w:p w14:paraId="7D5AD275" w14:textId="77777777" w:rsidR="00635994" w:rsidRPr="00D82A73" w:rsidRDefault="00635994" w:rsidP="00177141">
            <w:r w:rsidRPr="00D82A73">
              <w:t>X</w:t>
            </w:r>
          </w:p>
        </w:tc>
        <w:tc>
          <w:tcPr>
            <w:tcW w:w="877" w:type="dxa"/>
            <w:shd w:val="clear" w:color="auto" w:fill="FFFFFF"/>
            <w:tcMar>
              <w:top w:w="0" w:type="dxa"/>
              <w:left w:w="108" w:type="dxa"/>
              <w:bottom w:w="0" w:type="dxa"/>
              <w:right w:w="108" w:type="dxa"/>
            </w:tcMar>
          </w:tcPr>
          <w:p w14:paraId="2048BFC0" w14:textId="77777777" w:rsidR="00635994" w:rsidRPr="00D82A73" w:rsidRDefault="00635994" w:rsidP="00177141"/>
        </w:tc>
        <w:tc>
          <w:tcPr>
            <w:tcW w:w="720" w:type="dxa"/>
            <w:shd w:val="clear" w:color="auto" w:fill="FFFFFF"/>
          </w:tcPr>
          <w:p w14:paraId="21F0FC4C" w14:textId="77777777" w:rsidR="00635994" w:rsidRPr="00D82A73" w:rsidRDefault="00635994" w:rsidP="00177141"/>
        </w:tc>
        <w:tc>
          <w:tcPr>
            <w:tcW w:w="708" w:type="dxa"/>
            <w:shd w:val="clear" w:color="auto" w:fill="FFFFFF"/>
          </w:tcPr>
          <w:p w14:paraId="350BB764" w14:textId="77777777" w:rsidR="00635994" w:rsidRPr="00D82A73" w:rsidRDefault="00635994" w:rsidP="00177141"/>
        </w:tc>
        <w:tc>
          <w:tcPr>
            <w:tcW w:w="708" w:type="dxa"/>
            <w:shd w:val="clear" w:color="auto" w:fill="FFFFFF"/>
          </w:tcPr>
          <w:p w14:paraId="1D87519F" w14:textId="77777777" w:rsidR="00635994" w:rsidRPr="00D82A73" w:rsidRDefault="00635994" w:rsidP="00177141">
            <w:r w:rsidRPr="00D82A73">
              <w:t>X</w:t>
            </w:r>
          </w:p>
        </w:tc>
        <w:tc>
          <w:tcPr>
            <w:tcW w:w="610" w:type="dxa"/>
            <w:shd w:val="clear" w:color="auto" w:fill="FFFFFF"/>
          </w:tcPr>
          <w:p w14:paraId="6B52EF84" w14:textId="77777777" w:rsidR="00635994" w:rsidRPr="00D82A73" w:rsidRDefault="00635994" w:rsidP="00177141">
            <w:r w:rsidRPr="00D82A73">
              <w:t>X</w:t>
            </w:r>
          </w:p>
        </w:tc>
      </w:tr>
    </w:tbl>
    <w:p w14:paraId="1F764ABC" w14:textId="77777777" w:rsidR="00635994" w:rsidRPr="00D82A73" w:rsidRDefault="00635994" w:rsidP="00635994">
      <w:pPr>
        <w:pStyle w:val="Heading2"/>
      </w:pPr>
      <w:bookmarkStart w:id="109" w:name="_Toc390951656"/>
      <w:bookmarkStart w:id="110" w:name="_Toc391302922"/>
      <w:bookmarkStart w:id="111" w:name="_Toc391359445"/>
      <w:bookmarkStart w:id="112" w:name="_Toc391360357"/>
      <w:bookmarkStart w:id="113" w:name="_Toc391360517"/>
      <w:bookmarkStart w:id="114" w:name="_Toc391364330"/>
      <w:bookmarkStart w:id="115" w:name="_Toc391365392"/>
      <w:bookmarkStart w:id="116" w:name="_Toc390951657"/>
      <w:bookmarkStart w:id="117" w:name="_Toc391302923"/>
      <w:bookmarkStart w:id="118" w:name="_Toc391359446"/>
      <w:bookmarkStart w:id="119" w:name="_Toc391360358"/>
      <w:bookmarkStart w:id="120" w:name="_Toc391360518"/>
      <w:bookmarkStart w:id="121" w:name="_Toc391364331"/>
      <w:bookmarkStart w:id="122" w:name="_Toc391365393"/>
      <w:bookmarkStart w:id="123" w:name="_Toc390951658"/>
      <w:bookmarkStart w:id="124" w:name="_Toc391302924"/>
      <w:bookmarkStart w:id="125" w:name="_Toc391359447"/>
      <w:bookmarkStart w:id="126" w:name="_Toc391360359"/>
      <w:bookmarkStart w:id="127" w:name="_Toc391360519"/>
      <w:bookmarkStart w:id="128" w:name="_Toc391364332"/>
      <w:bookmarkStart w:id="129" w:name="_Toc391365394"/>
      <w:bookmarkStart w:id="130" w:name="_Toc386458070"/>
      <w:bookmarkStart w:id="131" w:name="_Toc357754849"/>
      <w:bookmarkStart w:id="132" w:name="_Toc391636690"/>
      <w:bookmarkStart w:id="133" w:name="_Toc397581505"/>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r w:rsidRPr="00D82A73">
        <w:lastRenderedPageBreak/>
        <w:t>Adressering</w:t>
      </w:r>
      <w:bookmarkEnd w:id="130"/>
      <w:bookmarkEnd w:id="131"/>
      <w:bookmarkEnd w:id="132"/>
      <w:bookmarkEnd w:id="133"/>
    </w:p>
    <w:p w14:paraId="181DCBE4" w14:textId="77777777" w:rsidR="00635994" w:rsidRPr="00D82A73" w:rsidRDefault="00635994" w:rsidP="00635994">
      <w:r w:rsidRPr="00D82A73">
        <w:t>För tjänstedomänen gäller följande regler för logisk adressering:</w:t>
      </w:r>
    </w:p>
    <w:p w14:paraId="4A23A924" w14:textId="77777777" w:rsidR="00635994" w:rsidRPr="00D82A73" w:rsidRDefault="00635994" w:rsidP="00635994"/>
    <w:p w14:paraId="551CB693" w14:textId="77777777" w:rsidR="00635994" w:rsidRPr="00D82A73" w:rsidRDefault="00635994" w:rsidP="00635994">
      <w:r w:rsidRPr="00D82A73">
        <w:t>Referens till informationskällan enligt tjänste-domänens definition till informationskälla.</w:t>
      </w:r>
    </w:p>
    <w:p w14:paraId="4994FFD7" w14:textId="77777777" w:rsidR="00635994" w:rsidRPr="00D82A73" w:rsidRDefault="00635994" w:rsidP="00635994"/>
    <w:p w14:paraId="7427BE28" w14:textId="77777777" w:rsidR="00635994" w:rsidRPr="00D82A73" w:rsidRDefault="00635994" w:rsidP="0044783B">
      <w:pPr>
        <w:numPr>
          <w:ilvl w:val="0"/>
          <w:numId w:val="11"/>
        </w:numPr>
        <w:spacing w:line="240" w:lineRule="auto"/>
      </w:pPr>
      <w:r w:rsidRPr="00D82A73">
        <w:t>Systemadressering &lt;Formulärmotor hsa-id&gt;</w:t>
      </w:r>
    </w:p>
    <w:p w14:paraId="33B709AE" w14:textId="77777777" w:rsidR="00635994" w:rsidRPr="00D82A73" w:rsidRDefault="00635994" w:rsidP="00635994">
      <w:pPr>
        <w:pStyle w:val="Heading2"/>
        <w:keepNext w:val="0"/>
        <w:keepLines w:val="0"/>
        <w:tabs>
          <w:tab w:val="left" w:pos="567"/>
          <w:tab w:val="left" w:pos="2608"/>
          <w:tab w:val="left" w:pos="3912"/>
          <w:tab w:val="left" w:pos="5216"/>
          <w:tab w:val="left" w:pos="6520"/>
          <w:tab w:val="left" w:pos="7824"/>
          <w:tab w:val="left" w:pos="9128"/>
        </w:tabs>
        <w:spacing w:before="360" w:after="120" w:line="240" w:lineRule="auto"/>
        <w:ind w:left="567" w:right="1531" w:hanging="567"/>
      </w:pPr>
      <w:bookmarkStart w:id="134" w:name="_Toc258862126"/>
      <w:bookmarkStart w:id="135" w:name="_Toc386458071"/>
      <w:bookmarkStart w:id="136" w:name="_Toc391636691"/>
      <w:bookmarkStart w:id="137" w:name="_Toc397581506"/>
      <w:r w:rsidRPr="00D82A73">
        <w:t>Uppdatering av engagemangsindex</w:t>
      </w:r>
      <w:bookmarkEnd w:id="134"/>
      <w:bookmarkEnd w:id="135"/>
      <w:bookmarkEnd w:id="136"/>
      <w:bookmarkEnd w:id="137"/>
    </w:p>
    <w:p w14:paraId="417B3F66" w14:textId="46B7ECFC" w:rsidR="00177141" w:rsidRDefault="00177141" w:rsidP="00635994">
      <w:r>
        <w:t xml:space="preserve">För de formulärhändelser som är att betrakta som vårdhändelser skall även Engagemangsindex uppdateras. </w:t>
      </w:r>
    </w:p>
    <w:p w14:paraId="190B5604" w14:textId="77777777" w:rsidR="00177141" w:rsidRDefault="00177141" w:rsidP="00635994"/>
    <w:p w14:paraId="0FFB2983" w14:textId="303C08F8" w:rsidR="00635994" w:rsidRPr="00D82A73" w:rsidRDefault="00635994" w:rsidP="00635994">
      <w:r w:rsidRPr="00D82A73">
        <w:t>All uppdatering av engagemangsindex sker genom tjänstekontraktet urn:riv:itintegration:engagementindex:UpdateResponder:1. Ladda hem Engagemangsindex WSDL, scheman och tjänstekontraktsbeskrivning för detaljer.</w:t>
      </w:r>
    </w:p>
    <w:p w14:paraId="31743D24" w14:textId="77777777" w:rsidR="00635994" w:rsidRPr="00D82A73" w:rsidRDefault="00635994" w:rsidP="00635994"/>
    <w:p w14:paraId="535A4A8B" w14:textId="77777777" w:rsidR="00635994" w:rsidRPr="00D82A73" w:rsidRDefault="00635994" w:rsidP="00635994">
      <w:r w:rsidRPr="00D82A73">
        <w:t>Följande regler gäller för innehållet i begäran till engagemangsindex för uppdateringar som rör denna tjänstedomän (infrastructure:</w:t>
      </w:r>
      <w:r>
        <w:t>eservicesupply</w:t>
      </w:r>
      <w:r w:rsidRPr="00D82A73">
        <w:t>:forminteraction):</w:t>
      </w:r>
    </w:p>
    <w:p w14:paraId="49EAA6BD" w14:textId="77777777" w:rsidR="00635994" w:rsidRPr="00D82A73" w:rsidRDefault="00635994" w:rsidP="00635994"/>
    <w:p w14:paraId="4A0B7E3F" w14:textId="77777777" w:rsidR="00635994" w:rsidRPr="00D82A73" w:rsidRDefault="00635994" w:rsidP="00635994">
      <w:r w:rsidRPr="00D82A73">
        <w:t xml:space="preserve">Engagemangsindexpost </w:t>
      </w:r>
      <w:r w:rsidRPr="00D82A73">
        <w:rPr>
          <w:b/>
        </w:rPr>
        <w:t xml:space="preserve">categorization </w:t>
      </w:r>
      <w:r w:rsidRPr="00D82A73">
        <w:t>används för att signalera när ett formulär/mall är skapad för en användare/patient eller när en användare/pati</w:t>
      </w:r>
      <w:r>
        <w:t>en</w:t>
      </w:r>
      <w:r w:rsidRPr="00D82A73">
        <w:t xml:space="preserve">t har besvarat/avslutat ett formulär. </w:t>
      </w:r>
    </w:p>
    <w:p w14:paraId="35F70BB5" w14:textId="77777777" w:rsidR="00635994" w:rsidRPr="00D82A73" w:rsidRDefault="00635994" w:rsidP="00635994"/>
    <w:p w14:paraId="6188E9E8" w14:textId="77777777" w:rsidR="00635994" w:rsidRPr="00D82A73" w:rsidRDefault="00635994" w:rsidP="00635994">
      <w:r w:rsidRPr="00D82A73">
        <w:t>categorization ”FormCreated”</w:t>
      </w:r>
    </w:p>
    <w:p w14:paraId="5C824A3D" w14:textId="77777777" w:rsidR="00635994" w:rsidRPr="00D82A73" w:rsidRDefault="00635994" w:rsidP="0044783B">
      <w:pPr>
        <w:numPr>
          <w:ilvl w:val="0"/>
          <w:numId w:val="3"/>
        </w:numPr>
        <w:spacing w:line="240" w:lineRule="auto"/>
      </w:pPr>
      <w:r w:rsidRPr="00D82A73">
        <w:t xml:space="preserve">Indikerar att ett specifikt formulär är skapat för användaren/patienten. </w:t>
      </w:r>
    </w:p>
    <w:p w14:paraId="0D66E1A7" w14:textId="77777777" w:rsidR="00635994" w:rsidRPr="00D82A73" w:rsidRDefault="00635994" w:rsidP="0044783B">
      <w:pPr>
        <w:numPr>
          <w:ilvl w:val="1"/>
          <w:numId w:val="3"/>
        </w:numPr>
        <w:spacing w:line="240" w:lineRule="auto"/>
      </w:pPr>
      <w:r w:rsidRPr="00D82A73">
        <w:t>T.ex. Patienten skall fylla i en hälsodeklaration.</w:t>
      </w:r>
    </w:p>
    <w:p w14:paraId="3EEB6ED4" w14:textId="77777777" w:rsidR="00635994" w:rsidRPr="00D82A73" w:rsidRDefault="00635994" w:rsidP="00635994"/>
    <w:p w14:paraId="69078677" w14:textId="77777777" w:rsidR="00635994" w:rsidRPr="00D82A73" w:rsidRDefault="00635994" w:rsidP="00635994">
      <w:r w:rsidRPr="00D82A73">
        <w:t>categorization ”FormComplete”</w:t>
      </w:r>
    </w:p>
    <w:p w14:paraId="60BE800F" w14:textId="77777777" w:rsidR="00635994" w:rsidRPr="00D82A73" w:rsidRDefault="00635994" w:rsidP="0044783B">
      <w:pPr>
        <w:numPr>
          <w:ilvl w:val="0"/>
          <w:numId w:val="3"/>
        </w:numPr>
        <w:spacing w:line="240" w:lineRule="auto"/>
      </w:pPr>
      <w:r w:rsidRPr="00D82A73">
        <w:t>Indikerar att ett formulär är skapat och lagras(temporärt) i en formulärmoto</w:t>
      </w:r>
      <w:r>
        <w:t>r</w:t>
      </w:r>
      <w:r w:rsidRPr="00D82A73">
        <w:t>.</w:t>
      </w:r>
    </w:p>
    <w:p w14:paraId="0743B0D2" w14:textId="77777777" w:rsidR="00635994" w:rsidRPr="00D82A73" w:rsidRDefault="00635994" w:rsidP="00635994"/>
    <w:p w14:paraId="4AE314F2" w14:textId="77777777" w:rsidR="00635994" w:rsidRPr="00D82A73" w:rsidRDefault="00635994" w:rsidP="00635994">
      <w:r w:rsidRPr="00D82A73">
        <w:t>Tabellen beskriver de attribut som är unika för tjänstedomänen. Utöver nedanst</w:t>
      </w:r>
      <w:r>
        <w:t>ående tabell se tjänstekontrakts</w:t>
      </w:r>
      <w:r w:rsidRPr="00D82A73">
        <w:t xml:space="preserve">beskrivning för </w:t>
      </w:r>
      <w:r w:rsidRPr="00D82A73">
        <w:rPr>
          <w:b/>
        </w:rPr>
        <w:t>engagemangsindex</w:t>
      </w:r>
      <w:r w:rsidRPr="00D82A73">
        <w:t>.</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635994" w:rsidRPr="00D82A73" w14:paraId="60DED0F8" w14:textId="77777777" w:rsidTr="00177141">
        <w:tc>
          <w:tcPr>
            <w:tcW w:w="2628" w:type="dxa"/>
            <w:shd w:val="clear" w:color="auto" w:fill="auto"/>
          </w:tcPr>
          <w:p w14:paraId="04A76BA6" w14:textId="77777777" w:rsidR="00635994" w:rsidRPr="00D82A73" w:rsidRDefault="00635994" w:rsidP="00177141">
            <w:pPr>
              <w:rPr>
                <w:b/>
              </w:rPr>
            </w:pPr>
            <w:r w:rsidRPr="00D82A73">
              <w:rPr>
                <w:b/>
              </w:rPr>
              <w:t>Namn</w:t>
            </w:r>
          </w:p>
        </w:tc>
        <w:tc>
          <w:tcPr>
            <w:tcW w:w="1260" w:type="dxa"/>
            <w:shd w:val="clear" w:color="auto" w:fill="auto"/>
          </w:tcPr>
          <w:p w14:paraId="25D969B7" w14:textId="77777777" w:rsidR="00635994" w:rsidRPr="00D82A73" w:rsidRDefault="00635994" w:rsidP="00177141">
            <w:pPr>
              <w:rPr>
                <w:b/>
              </w:rPr>
            </w:pPr>
            <w:r w:rsidRPr="00D82A73">
              <w:rPr>
                <w:b/>
              </w:rPr>
              <w:t>Typ</w:t>
            </w:r>
          </w:p>
        </w:tc>
        <w:tc>
          <w:tcPr>
            <w:tcW w:w="4867" w:type="dxa"/>
            <w:shd w:val="clear" w:color="auto" w:fill="auto"/>
          </w:tcPr>
          <w:p w14:paraId="20B963FB" w14:textId="77777777" w:rsidR="00635994" w:rsidRPr="00D82A73" w:rsidRDefault="00635994" w:rsidP="00177141">
            <w:pPr>
              <w:rPr>
                <w:b/>
              </w:rPr>
            </w:pPr>
            <w:r w:rsidRPr="00D82A73">
              <w:rPr>
                <w:b/>
              </w:rPr>
              <w:t>Kommentar</w:t>
            </w:r>
          </w:p>
        </w:tc>
        <w:tc>
          <w:tcPr>
            <w:tcW w:w="1134" w:type="dxa"/>
            <w:shd w:val="clear" w:color="auto" w:fill="auto"/>
          </w:tcPr>
          <w:p w14:paraId="033D4724" w14:textId="77777777" w:rsidR="00635994" w:rsidRPr="00D82A73" w:rsidRDefault="00635994" w:rsidP="00177141">
            <w:pPr>
              <w:rPr>
                <w:b/>
              </w:rPr>
            </w:pPr>
            <w:r w:rsidRPr="00D82A73">
              <w:rPr>
                <w:b/>
              </w:rPr>
              <w:t>Kardi-nalitet</w:t>
            </w:r>
          </w:p>
        </w:tc>
      </w:tr>
      <w:tr w:rsidR="00635994" w:rsidRPr="00D82A73" w14:paraId="34E46167" w14:textId="77777777" w:rsidTr="00177141">
        <w:tc>
          <w:tcPr>
            <w:tcW w:w="2628" w:type="dxa"/>
            <w:shd w:val="clear" w:color="auto" w:fill="auto"/>
          </w:tcPr>
          <w:p w14:paraId="5F03B055" w14:textId="77777777" w:rsidR="00635994" w:rsidRPr="00D82A73" w:rsidRDefault="00635994" w:rsidP="00177141">
            <w:r w:rsidRPr="00D82A73">
              <w:t>categorization</w:t>
            </w:r>
          </w:p>
        </w:tc>
        <w:tc>
          <w:tcPr>
            <w:tcW w:w="1260" w:type="dxa"/>
            <w:shd w:val="clear" w:color="auto" w:fill="auto"/>
          </w:tcPr>
          <w:p w14:paraId="2B908F7C" w14:textId="77777777" w:rsidR="00635994" w:rsidRPr="00D82A73" w:rsidRDefault="00635994" w:rsidP="00177141">
            <w:r w:rsidRPr="00D82A73">
              <w:t>String</w:t>
            </w:r>
          </w:p>
        </w:tc>
        <w:tc>
          <w:tcPr>
            <w:tcW w:w="4867" w:type="dxa"/>
            <w:shd w:val="clear" w:color="auto" w:fill="auto"/>
          </w:tcPr>
          <w:p w14:paraId="63DD6362" w14:textId="77777777" w:rsidR="00635994" w:rsidRPr="00D82A73" w:rsidRDefault="00635994" w:rsidP="00177141">
            <w:r w:rsidRPr="00D82A73">
              <w:t>Kategorier för engagemangsindexpost.</w:t>
            </w:r>
          </w:p>
          <w:p w14:paraId="3F3A908D" w14:textId="77777777" w:rsidR="00635994" w:rsidRPr="00D82A73" w:rsidRDefault="00635994" w:rsidP="0044783B">
            <w:pPr>
              <w:numPr>
                <w:ilvl w:val="0"/>
                <w:numId w:val="12"/>
              </w:numPr>
              <w:spacing w:line="240" w:lineRule="auto"/>
              <w:rPr>
                <w:b/>
              </w:rPr>
            </w:pPr>
            <w:r w:rsidRPr="00D82A73">
              <w:rPr>
                <w:b/>
              </w:rPr>
              <w:t>FormCreated</w:t>
            </w:r>
            <w:r w:rsidRPr="00D82A73">
              <w:t xml:space="preserve"> (Indikerar att ett specifikt formulär är skapat för användaren.)</w:t>
            </w:r>
          </w:p>
          <w:p w14:paraId="44C844EB" w14:textId="77777777" w:rsidR="00635994" w:rsidRPr="00D70633" w:rsidRDefault="00635994" w:rsidP="0044783B">
            <w:pPr>
              <w:numPr>
                <w:ilvl w:val="0"/>
                <w:numId w:val="12"/>
              </w:numPr>
              <w:spacing w:line="240" w:lineRule="auto"/>
              <w:rPr>
                <w:b/>
              </w:rPr>
            </w:pPr>
            <w:r w:rsidRPr="00D82A73">
              <w:rPr>
                <w:b/>
              </w:rPr>
              <w:t xml:space="preserve">FormComplete </w:t>
            </w:r>
            <w:r w:rsidRPr="00D82A73">
              <w:t>(Indikerar att ett specifikt formulär är avslutat)</w:t>
            </w:r>
          </w:p>
        </w:tc>
        <w:tc>
          <w:tcPr>
            <w:tcW w:w="1134" w:type="dxa"/>
            <w:shd w:val="clear" w:color="auto" w:fill="auto"/>
          </w:tcPr>
          <w:p w14:paraId="5208C117" w14:textId="77777777" w:rsidR="00635994" w:rsidRPr="00D82A73" w:rsidRDefault="00635994" w:rsidP="00177141">
            <w:r w:rsidRPr="00D82A73">
              <w:t>1..1</w:t>
            </w:r>
          </w:p>
        </w:tc>
      </w:tr>
      <w:tr w:rsidR="00635994" w:rsidRPr="00D82A73" w14:paraId="394725E5" w14:textId="77777777" w:rsidTr="00177141">
        <w:tc>
          <w:tcPr>
            <w:tcW w:w="2628" w:type="dxa"/>
            <w:shd w:val="clear" w:color="auto" w:fill="auto"/>
          </w:tcPr>
          <w:p w14:paraId="38798249" w14:textId="77777777" w:rsidR="00635994" w:rsidRPr="00D82A73" w:rsidRDefault="00635994" w:rsidP="00177141">
            <w:r w:rsidRPr="00D82A73">
              <w:t>businessObjectInstanceIdentifier</w:t>
            </w:r>
          </w:p>
        </w:tc>
        <w:tc>
          <w:tcPr>
            <w:tcW w:w="1260" w:type="dxa"/>
            <w:shd w:val="clear" w:color="auto" w:fill="auto"/>
          </w:tcPr>
          <w:p w14:paraId="28880A81" w14:textId="77777777" w:rsidR="00635994" w:rsidRPr="00D82A73" w:rsidRDefault="00635994" w:rsidP="00177141">
            <w:r w:rsidRPr="00D82A73">
              <w:t>String</w:t>
            </w:r>
          </w:p>
        </w:tc>
        <w:tc>
          <w:tcPr>
            <w:tcW w:w="4867" w:type="dxa"/>
            <w:shd w:val="clear" w:color="auto" w:fill="auto"/>
          </w:tcPr>
          <w:p w14:paraId="0607C47E" w14:textId="77777777" w:rsidR="00635994" w:rsidRPr="00D82A73" w:rsidRDefault="00635994" w:rsidP="00177141">
            <w:r w:rsidRPr="00D82A73">
              <w:t>Unik identifierare för händelse-bärande objekt.</w:t>
            </w:r>
          </w:p>
          <w:p w14:paraId="7309D024" w14:textId="77777777" w:rsidR="00635994" w:rsidRPr="00D82A73" w:rsidRDefault="00635994" w:rsidP="00177141"/>
          <w:p w14:paraId="5A82E206" w14:textId="77777777" w:rsidR="00635994" w:rsidRPr="00D82A73" w:rsidRDefault="00635994" w:rsidP="00177141">
            <w:r w:rsidRPr="00D82A73">
              <w:t xml:space="preserve">Id för </w:t>
            </w:r>
            <w:r w:rsidRPr="00D82A73">
              <w:rPr>
                <w:b/>
              </w:rPr>
              <w:t>categorization:</w:t>
            </w:r>
          </w:p>
          <w:p w14:paraId="6A25DE36" w14:textId="77777777" w:rsidR="00635994" w:rsidRPr="00D82A73" w:rsidRDefault="00635994" w:rsidP="0044783B">
            <w:pPr>
              <w:numPr>
                <w:ilvl w:val="0"/>
                <w:numId w:val="12"/>
              </w:numPr>
              <w:spacing w:line="240" w:lineRule="auto"/>
            </w:pPr>
            <w:r w:rsidRPr="00D82A73">
              <w:lastRenderedPageBreak/>
              <w:t>FormComplete</w:t>
            </w:r>
          </w:p>
          <w:p w14:paraId="49CABC3F" w14:textId="77777777" w:rsidR="00635994" w:rsidRPr="00D82A73" w:rsidRDefault="00635994" w:rsidP="0044783B">
            <w:pPr>
              <w:numPr>
                <w:ilvl w:val="1"/>
                <w:numId w:val="12"/>
              </w:numPr>
              <w:spacing w:line="240" w:lineRule="auto"/>
            </w:pPr>
            <w:r w:rsidRPr="00D82A73">
              <w:rPr>
                <w:rFonts w:eastAsia="Arial Unicode MS"/>
              </w:rPr>
              <w:t>Id som motsvarar ”FormId” (i objekt Form).</w:t>
            </w:r>
          </w:p>
          <w:p w14:paraId="01A495AE" w14:textId="77777777" w:rsidR="00635994" w:rsidRPr="00D82A73" w:rsidRDefault="00635994" w:rsidP="0044783B">
            <w:pPr>
              <w:numPr>
                <w:ilvl w:val="0"/>
                <w:numId w:val="12"/>
              </w:numPr>
              <w:spacing w:line="240" w:lineRule="auto"/>
            </w:pPr>
            <w:r w:rsidRPr="00D82A73">
              <w:t>FormCreated</w:t>
            </w:r>
          </w:p>
          <w:p w14:paraId="220EF10E" w14:textId="77777777" w:rsidR="00635994" w:rsidRPr="00D82A73" w:rsidRDefault="00635994" w:rsidP="0044783B">
            <w:pPr>
              <w:numPr>
                <w:ilvl w:val="1"/>
                <w:numId w:val="12"/>
              </w:numPr>
              <w:spacing w:line="240" w:lineRule="auto"/>
            </w:pPr>
            <w:r w:rsidRPr="00D82A73">
              <w:rPr>
                <w:rFonts w:eastAsia="Arial Unicode MS"/>
              </w:rPr>
              <w:t>Id som motsvarar ”FormId” (i objekt Form).</w:t>
            </w:r>
          </w:p>
        </w:tc>
        <w:tc>
          <w:tcPr>
            <w:tcW w:w="1134" w:type="dxa"/>
            <w:shd w:val="clear" w:color="auto" w:fill="auto"/>
          </w:tcPr>
          <w:p w14:paraId="32426C72" w14:textId="77777777" w:rsidR="00635994" w:rsidRPr="00D82A73" w:rsidRDefault="00635994" w:rsidP="00177141">
            <w:r w:rsidRPr="00D82A73">
              <w:lastRenderedPageBreak/>
              <w:t>1..1</w:t>
            </w:r>
          </w:p>
        </w:tc>
      </w:tr>
      <w:tr w:rsidR="00635994" w:rsidRPr="00D82A73" w14:paraId="054D72A5" w14:textId="77777777" w:rsidTr="00177141">
        <w:tc>
          <w:tcPr>
            <w:tcW w:w="2628" w:type="dxa"/>
            <w:shd w:val="clear" w:color="auto" w:fill="auto"/>
          </w:tcPr>
          <w:p w14:paraId="7985A787" w14:textId="77777777" w:rsidR="00635994" w:rsidRPr="00D82A73" w:rsidRDefault="00635994" w:rsidP="00177141">
            <w:r w:rsidRPr="00D82A73">
              <w:lastRenderedPageBreak/>
              <w:t>LogicalAddress</w:t>
            </w:r>
          </w:p>
        </w:tc>
        <w:tc>
          <w:tcPr>
            <w:tcW w:w="1260" w:type="dxa"/>
            <w:shd w:val="clear" w:color="auto" w:fill="auto"/>
          </w:tcPr>
          <w:p w14:paraId="1778ECC4" w14:textId="77777777" w:rsidR="00635994" w:rsidRPr="00D82A73" w:rsidRDefault="00635994" w:rsidP="00177141">
            <w:r w:rsidRPr="00D82A73">
              <w:t>String</w:t>
            </w:r>
          </w:p>
        </w:tc>
        <w:tc>
          <w:tcPr>
            <w:tcW w:w="4867" w:type="dxa"/>
            <w:shd w:val="clear" w:color="auto" w:fill="auto"/>
          </w:tcPr>
          <w:p w14:paraId="151FE576" w14:textId="77777777" w:rsidR="00635994" w:rsidRPr="00D82A73" w:rsidRDefault="00635994" w:rsidP="00177141">
            <w:r w:rsidRPr="00D82A73">
              <w:t>Referens till informationskällan enligt tjänste-domänens definition till informationskälla.</w:t>
            </w:r>
          </w:p>
          <w:p w14:paraId="03B29392" w14:textId="77777777" w:rsidR="00635994" w:rsidRPr="00D82A73" w:rsidRDefault="00635994" w:rsidP="00177141">
            <w:r w:rsidRPr="00D82A73">
              <w:t>&lt; SourceSystem hsa-id&gt;</w:t>
            </w:r>
          </w:p>
        </w:tc>
        <w:tc>
          <w:tcPr>
            <w:tcW w:w="1134" w:type="dxa"/>
            <w:shd w:val="clear" w:color="auto" w:fill="auto"/>
          </w:tcPr>
          <w:p w14:paraId="74D40840" w14:textId="77777777" w:rsidR="00635994" w:rsidRPr="00D82A73" w:rsidRDefault="00635994" w:rsidP="00177141">
            <w:r w:rsidRPr="00D82A73">
              <w:t>1..1</w:t>
            </w:r>
          </w:p>
        </w:tc>
      </w:tr>
    </w:tbl>
    <w:p w14:paraId="0733CCEE" w14:textId="77777777" w:rsidR="00635994" w:rsidRPr="00D82A73" w:rsidRDefault="00635994" w:rsidP="00635994"/>
    <w:p w14:paraId="694987A5" w14:textId="77777777" w:rsidR="00635994" w:rsidRDefault="00635994" w:rsidP="00635994">
      <w:r w:rsidRPr="00D82A73">
        <w:t xml:space="preserve">Se tjänstekontraktsbeskrivning(Engagemangsindex) för övriga attribut och beskrivning. </w:t>
      </w:r>
    </w:p>
    <w:p w14:paraId="44E5C631" w14:textId="77777777" w:rsidR="00635994" w:rsidRPr="009C52F6" w:rsidRDefault="00635994" w:rsidP="00635994"/>
    <w:p w14:paraId="3DF12C4E" w14:textId="77777777" w:rsidR="00635994" w:rsidRPr="00D82A73" w:rsidRDefault="00635994" w:rsidP="00635994">
      <w:pPr>
        <w:pStyle w:val="Heading4"/>
      </w:pPr>
      <w:r>
        <w:t>F</w:t>
      </w:r>
      <w:r w:rsidRPr="00D82A73">
        <w:t>löde engagemangsindex</w:t>
      </w:r>
    </w:p>
    <w:p w14:paraId="683D7264" w14:textId="77777777" w:rsidR="00635994" w:rsidRPr="00D82A73" w:rsidRDefault="00635994" w:rsidP="00635994"/>
    <w:p w14:paraId="185A602A" w14:textId="77777777" w:rsidR="00635994" w:rsidRPr="00D82A73" w:rsidRDefault="00635994" w:rsidP="00635994">
      <w:r w:rsidRPr="00D82A73">
        <w:rPr>
          <w:noProof/>
          <w:lang w:eastAsia="sv-SE"/>
        </w:rPr>
        <w:drawing>
          <wp:inline distT="0" distB="0" distL="0" distR="0" wp14:anchorId="1B968B79" wp14:editId="79716CEE">
            <wp:extent cx="6015355" cy="3023235"/>
            <wp:effectExtent l="0" t="0" r="4445" b="0"/>
            <wp:docPr id="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15355" cy="3023235"/>
                    </a:xfrm>
                    <a:prstGeom prst="rect">
                      <a:avLst/>
                    </a:prstGeom>
                    <a:noFill/>
                    <a:ln>
                      <a:noFill/>
                    </a:ln>
                  </pic:spPr>
                </pic:pic>
              </a:graphicData>
            </a:graphic>
          </wp:inline>
        </w:drawing>
      </w:r>
    </w:p>
    <w:p w14:paraId="5E27EC12" w14:textId="77777777" w:rsidR="00635994" w:rsidRPr="00D82A73" w:rsidRDefault="00635994" w:rsidP="00635994">
      <w:r w:rsidRPr="00D82A73">
        <w:t xml:space="preserve">Flödet illustrerar hur </w:t>
      </w:r>
      <w:r w:rsidRPr="00D82A73">
        <w:rPr>
          <w:b/>
        </w:rPr>
        <w:t>vårdsystem</w:t>
      </w:r>
      <w:r w:rsidRPr="00D82A73">
        <w:t xml:space="preserve">, </w:t>
      </w:r>
      <w:r w:rsidRPr="00D82A73">
        <w:rPr>
          <w:b/>
        </w:rPr>
        <w:t>formulärmotor</w:t>
      </w:r>
      <w:r w:rsidRPr="00D82A73">
        <w:t xml:space="preserve">, </w:t>
      </w:r>
      <w:r w:rsidRPr="00D82A73">
        <w:rPr>
          <w:b/>
        </w:rPr>
        <w:t>engagemangsindex</w:t>
      </w:r>
      <w:r w:rsidRPr="00D82A73">
        <w:t xml:space="preserve"> och </w:t>
      </w:r>
      <w:r w:rsidRPr="00D82A73">
        <w:rPr>
          <w:b/>
        </w:rPr>
        <w:t>e-tjänst</w:t>
      </w:r>
      <w:r w:rsidRPr="00D82A73">
        <w:t xml:space="preserve"> samverkar för att hantera en process. Exemplet visar hur en begäran om hälsodeklaration kan realiseras.</w:t>
      </w:r>
    </w:p>
    <w:p w14:paraId="3C984CF3" w14:textId="77777777" w:rsidR="00635994" w:rsidRPr="00D82A73" w:rsidRDefault="00635994" w:rsidP="00635994"/>
    <w:p w14:paraId="39CCDB06" w14:textId="77777777" w:rsidR="00635994" w:rsidRPr="00D82A73" w:rsidRDefault="00635994" w:rsidP="00635994">
      <w:r w:rsidRPr="00D82A73">
        <w:t>Flöde:</w:t>
      </w:r>
    </w:p>
    <w:p w14:paraId="02FB395E" w14:textId="77777777" w:rsidR="00635994" w:rsidRPr="00D82A73" w:rsidRDefault="00635994" w:rsidP="0044783B">
      <w:pPr>
        <w:numPr>
          <w:ilvl w:val="0"/>
          <w:numId w:val="13"/>
        </w:numPr>
        <w:spacing w:line="240" w:lineRule="auto"/>
      </w:pPr>
      <w:r w:rsidRPr="00D82A73">
        <w:rPr>
          <w:b/>
        </w:rPr>
        <w:t>Vårdsystemet</w:t>
      </w:r>
      <w:r w:rsidRPr="00D82A73">
        <w:t xml:space="preserve"> skapar en formulärbegäran genom att använda Formulärmotorn ”CreateFormRequest”.</w:t>
      </w:r>
    </w:p>
    <w:p w14:paraId="7AD489DC" w14:textId="77777777" w:rsidR="00635994" w:rsidRPr="00D82A73" w:rsidRDefault="00635994" w:rsidP="0044783B">
      <w:pPr>
        <w:numPr>
          <w:ilvl w:val="1"/>
          <w:numId w:val="13"/>
        </w:numPr>
        <w:spacing w:line="240" w:lineRule="auto"/>
      </w:pPr>
      <w:r w:rsidRPr="00D82A73">
        <w:t xml:space="preserve">Detta steg kan ersättas av ett manuellt steg i formulärmotorn om integration saknas. </w:t>
      </w:r>
    </w:p>
    <w:p w14:paraId="46B9BE66" w14:textId="77777777" w:rsidR="00635994" w:rsidRPr="00D82A73" w:rsidRDefault="00635994" w:rsidP="0044783B">
      <w:pPr>
        <w:numPr>
          <w:ilvl w:val="0"/>
          <w:numId w:val="13"/>
        </w:numPr>
        <w:spacing w:line="240" w:lineRule="auto"/>
      </w:pPr>
      <w:r w:rsidRPr="00D82A73">
        <w:rPr>
          <w:b/>
        </w:rPr>
        <w:t>Formulärmotorn</w:t>
      </w:r>
      <w:r w:rsidRPr="00D82A73">
        <w:t xml:space="preserve"> verifierar begäran och skapar en post i engagemangsindex.</w:t>
      </w:r>
    </w:p>
    <w:p w14:paraId="5ECA3B2D" w14:textId="77777777" w:rsidR="00635994" w:rsidRPr="00D82A73" w:rsidRDefault="00635994" w:rsidP="0044783B">
      <w:pPr>
        <w:numPr>
          <w:ilvl w:val="0"/>
          <w:numId w:val="13"/>
        </w:numPr>
        <w:spacing w:line="240" w:lineRule="auto"/>
      </w:pPr>
      <w:r w:rsidRPr="00D82A73">
        <w:t xml:space="preserve">Engagemangsindex notifierar intressenter. I detta exempel </w:t>
      </w:r>
      <w:r w:rsidRPr="00D82A73">
        <w:rPr>
          <w:b/>
        </w:rPr>
        <w:t>Mina vårdkontakter</w:t>
      </w:r>
      <w:r w:rsidRPr="00D82A73">
        <w:t>.</w:t>
      </w:r>
    </w:p>
    <w:p w14:paraId="0F4D0B50" w14:textId="77777777" w:rsidR="00635994" w:rsidRPr="00D82A73" w:rsidRDefault="00635994" w:rsidP="0044783B">
      <w:pPr>
        <w:numPr>
          <w:ilvl w:val="0"/>
          <w:numId w:val="13"/>
        </w:numPr>
        <w:spacing w:line="240" w:lineRule="auto"/>
      </w:pPr>
      <w:r w:rsidRPr="00D82A73">
        <w:t>Mina vårdkontakter kan i detta steg sammankoppla patient med e-tjänst på ett antal olika sätt. Mina vårdkontakter kan även notifiera användaren/patienten.</w:t>
      </w:r>
    </w:p>
    <w:p w14:paraId="19B7A700" w14:textId="77777777" w:rsidR="00635994" w:rsidRPr="00D82A73" w:rsidRDefault="00635994" w:rsidP="0044783B">
      <w:pPr>
        <w:numPr>
          <w:ilvl w:val="1"/>
          <w:numId w:val="13"/>
        </w:numPr>
        <w:spacing w:line="240" w:lineRule="auto"/>
      </w:pPr>
      <w:r w:rsidRPr="00D82A73">
        <w:lastRenderedPageBreak/>
        <w:t>Mina vårdkontakter ger användaren tillgång till e-tjänsten formulär.</w:t>
      </w:r>
    </w:p>
    <w:p w14:paraId="358E618C" w14:textId="77777777" w:rsidR="00635994" w:rsidRPr="00D82A73" w:rsidRDefault="00635994" w:rsidP="0044783B">
      <w:pPr>
        <w:numPr>
          <w:ilvl w:val="1"/>
          <w:numId w:val="13"/>
        </w:numPr>
        <w:spacing w:line="240" w:lineRule="auto"/>
      </w:pPr>
      <w:r w:rsidRPr="00D82A73">
        <w:t>Användaren besvarar formuläret.</w:t>
      </w:r>
    </w:p>
    <w:p w14:paraId="32411AB1" w14:textId="77777777" w:rsidR="00635994" w:rsidRPr="00D82A73" w:rsidRDefault="00635994" w:rsidP="0044783B">
      <w:pPr>
        <w:numPr>
          <w:ilvl w:val="0"/>
          <w:numId w:val="13"/>
        </w:numPr>
        <w:spacing w:line="240" w:lineRule="auto"/>
      </w:pPr>
      <w:r w:rsidRPr="00D82A73">
        <w:rPr>
          <w:b/>
        </w:rPr>
        <w:t>Formulärmotorn</w:t>
      </w:r>
      <w:r w:rsidRPr="00D82A73">
        <w:t xml:space="preserve"> skapar en indexpost i engagemangsindex (Anropar engagemangsindex). </w:t>
      </w:r>
    </w:p>
    <w:p w14:paraId="06A9C22F" w14:textId="77777777" w:rsidR="00635994" w:rsidRPr="00D82A73" w:rsidRDefault="00635994" w:rsidP="0044783B">
      <w:pPr>
        <w:numPr>
          <w:ilvl w:val="1"/>
          <w:numId w:val="13"/>
        </w:numPr>
        <w:spacing w:line="240" w:lineRule="auto"/>
      </w:pPr>
      <w:r w:rsidRPr="00D82A73">
        <w:rPr>
          <w:b/>
        </w:rPr>
        <w:t>Engagemangsindex</w:t>
      </w:r>
      <w:r w:rsidRPr="00D82A73">
        <w:t xml:space="preserve"> notifierar intressenter (push alternativt pull från intressent).</w:t>
      </w:r>
    </w:p>
    <w:p w14:paraId="398B3C4C" w14:textId="77777777" w:rsidR="00635994" w:rsidRPr="00D82A73" w:rsidRDefault="00635994" w:rsidP="0044783B">
      <w:pPr>
        <w:numPr>
          <w:ilvl w:val="0"/>
          <w:numId w:val="13"/>
        </w:numPr>
        <w:spacing w:line="240" w:lineRule="auto"/>
      </w:pPr>
      <w:r w:rsidRPr="00D82A73">
        <w:rPr>
          <w:b/>
        </w:rPr>
        <w:t>Vårdsystemet</w:t>
      </w:r>
      <w:r w:rsidRPr="00D82A73">
        <w:t xml:space="preserve"> mottager notifiering och hämtar användarens/patientens formulär.</w:t>
      </w:r>
    </w:p>
    <w:p w14:paraId="2D95046E" w14:textId="77777777" w:rsidR="00635994" w:rsidRPr="00D82A73" w:rsidRDefault="00635994" w:rsidP="0044783B">
      <w:pPr>
        <w:numPr>
          <w:ilvl w:val="1"/>
          <w:numId w:val="13"/>
        </w:numPr>
        <w:spacing w:line="240" w:lineRule="auto"/>
      </w:pPr>
      <w:r w:rsidRPr="00D82A73">
        <w:rPr>
          <w:b/>
        </w:rPr>
        <w:t>Engagemangsindex</w:t>
      </w:r>
      <w:r w:rsidRPr="00D82A73">
        <w:t xml:space="preserve"> kan ”push” notifiering alternativt kan </w:t>
      </w:r>
      <w:r w:rsidRPr="00D82A73">
        <w:rPr>
          <w:b/>
        </w:rPr>
        <w:t>vårdsystemet</w:t>
      </w:r>
      <w:r w:rsidRPr="00D82A73">
        <w:t xml:space="preserve"> göra ”pull” mot engagemangsindex.</w:t>
      </w:r>
    </w:p>
    <w:p w14:paraId="48D7BB1D" w14:textId="77777777" w:rsidR="00635994" w:rsidRPr="00D82A73" w:rsidRDefault="00635994" w:rsidP="00635994"/>
    <w:p w14:paraId="4A3B2F20" w14:textId="06D98409" w:rsidR="0039481C" w:rsidRPr="00635994" w:rsidRDefault="00635994" w:rsidP="00635994">
      <w:pPr>
        <w:rPr>
          <w:b/>
          <w:i/>
        </w:rPr>
      </w:pPr>
      <w:r w:rsidRPr="00D82A73">
        <w:rPr>
          <w:b/>
          <w:i/>
        </w:rPr>
        <w:t>Om integration mot engagemangsindex saknas kompenseras detta med manuella hantering i de olika stegen.</w:t>
      </w:r>
    </w:p>
    <w:p w14:paraId="5B8BBD42" w14:textId="77777777" w:rsidR="0039481C" w:rsidRDefault="0039481C" w:rsidP="0039481C">
      <w:pPr>
        <w:pStyle w:val="Heading1"/>
      </w:pPr>
      <w:bookmarkStart w:id="138" w:name="_Toc224960921"/>
      <w:bookmarkStart w:id="139" w:name="_Toc357754852"/>
      <w:bookmarkStart w:id="140" w:name="_Toc243452557"/>
      <w:bookmarkStart w:id="141" w:name="_Toc397581507"/>
      <w:r>
        <w:t>Tjänstedomänens krav och regler</w:t>
      </w:r>
      <w:bookmarkEnd w:id="138"/>
      <w:bookmarkEnd w:id="139"/>
      <w:bookmarkEnd w:id="140"/>
      <w:bookmarkEnd w:id="141"/>
    </w:p>
    <w:p w14:paraId="41F835DB" w14:textId="3BA7823F" w:rsidR="0039481C" w:rsidRPr="00A753EE" w:rsidRDefault="0039481C" w:rsidP="0039481C">
      <w:pPr>
        <w:rPr>
          <w:i/>
        </w:rPr>
      </w:pPr>
      <w:r w:rsidRPr="007E3F3B">
        <w:rPr>
          <w:i/>
        </w:rPr>
        <w:t>Dessa gäller alla tjänstekontrakt i hela tjänstedomänen om inte undantag görs för specifika tjäns</w:t>
      </w:r>
      <w:r w:rsidR="00A753EE">
        <w:rPr>
          <w:i/>
        </w:rPr>
        <w:t>tekontrakt senare i dokumentet.</w:t>
      </w:r>
    </w:p>
    <w:p w14:paraId="2ADEB92A" w14:textId="77777777" w:rsidR="00A753EE" w:rsidRPr="00D82A73" w:rsidRDefault="00A753EE" w:rsidP="00A753EE">
      <w:pPr>
        <w:pStyle w:val="Heading2"/>
        <w:keepNext w:val="0"/>
        <w:keepLines w:val="0"/>
        <w:tabs>
          <w:tab w:val="left" w:pos="567"/>
          <w:tab w:val="left" w:pos="2608"/>
          <w:tab w:val="left" w:pos="3912"/>
          <w:tab w:val="left" w:pos="5216"/>
          <w:tab w:val="left" w:pos="6520"/>
          <w:tab w:val="left" w:pos="7824"/>
          <w:tab w:val="left" w:pos="9128"/>
        </w:tabs>
        <w:spacing w:before="360" w:after="120" w:line="240" w:lineRule="auto"/>
        <w:ind w:left="567" w:right="1531" w:hanging="567"/>
      </w:pPr>
      <w:bookmarkStart w:id="142" w:name="_Toc258862127"/>
      <w:bookmarkStart w:id="143" w:name="_Toc386458073"/>
      <w:bookmarkStart w:id="144" w:name="_Toc391636693"/>
      <w:bookmarkStart w:id="145" w:name="_Toc224960922"/>
      <w:bookmarkStart w:id="146" w:name="_Toc357754855"/>
      <w:bookmarkStart w:id="147" w:name="_Toc243452565"/>
      <w:bookmarkStart w:id="148" w:name="_Toc397581508"/>
      <w:bookmarkEnd w:id="12"/>
      <w:bookmarkEnd w:id="13"/>
      <w:bookmarkEnd w:id="14"/>
      <w:r w:rsidRPr="00D82A73">
        <w:t>Presentationsregler för konsument</w:t>
      </w:r>
      <w:bookmarkEnd w:id="142"/>
      <w:bookmarkEnd w:id="143"/>
      <w:bookmarkEnd w:id="144"/>
      <w:bookmarkEnd w:id="148"/>
    </w:p>
    <w:p w14:paraId="3D723A07" w14:textId="77777777" w:rsidR="00A753EE" w:rsidRPr="00D82A73" w:rsidRDefault="00A753EE" w:rsidP="0044783B">
      <w:pPr>
        <w:numPr>
          <w:ilvl w:val="0"/>
          <w:numId w:val="16"/>
        </w:numPr>
        <w:spacing w:line="240" w:lineRule="auto"/>
      </w:pPr>
      <w:r w:rsidRPr="00D82A73">
        <w:t>Producerande system styr vilka frågor som konsument skall presentera för slutanvändaren (användare/patient).</w:t>
      </w:r>
    </w:p>
    <w:p w14:paraId="6228FA1B" w14:textId="77777777" w:rsidR="00A753EE" w:rsidRPr="00D82A73" w:rsidRDefault="00A753EE" w:rsidP="0044783B">
      <w:pPr>
        <w:numPr>
          <w:ilvl w:val="1"/>
          <w:numId w:val="16"/>
        </w:numPr>
        <w:spacing w:line="240" w:lineRule="auto"/>
      </w:pPr>
      <w:r w:rsidRPr="00D82A73">
        <w:t>T.ex. Om producerande system skickar 5 frågor skall konsumerande system presentera 5 frågor för slutanvändaren (användare/patient).</w:t>
      </w:r>
    </w:p>
    <w:p w14:paraId="590FB64C" w14:textId="77777777" w:rsidR="00A753EE" w:rsidRPr="00D82A73" w:rsidRDefault="00A753EE" w:rsidP="0044783B">
      <w:pPr>
        <w:numPr>
          <w:ilvl w:val="0"/>
          <w:numId w:val="14"/>
        </w:numPr>
        <w:spacing w:line="240" w:lineRule="auto"/>
      </w:pPr>
      <w:r w:rsidRPr="00D82A73">
        <w:t xml:space="preserve">Konsumerande system skall följa den metadata som styr utformningen av frågor. </w:t>
      </w:r>
    </w:p>
    <w:p w14:paraId="4AD16F4E" w14:textId="77777777" w:rsidR="00A753EE" w:rsidRPr="00D82A73" w:rsidRDefault="00A753EE" w:rsidP="0044783B">
      <w:pPr>
        <w:numPr>
          <w:ilvl w:val="1"/>
          <w:numId w:val="14"/>
        </w:numPr>
        <w:spacing w:line="240" w:lineRule="auto"/>
      </w:pPr>
      <w:r w:rsidRPr="00D82A73">
        <w:t>T.ex. om producerande system skickar metadata för ”checkbox” skall konsumerande system presentera en checkbox.</w:t>
      </w:r>
    </w:p>
    <w:p w14:paraId="5FA7DA2D" w14:textId="77777777" w:rsidR="00A753EE" w:rsidRPr="00D82A73" w:rsidRDefault="00A753EE" w:rsidP="0044783B">
      <w:pPr>
        <w:numPr>
          <w:ilvl w:val="0"/>
          <w:numId w:val="14"/>
        </w:numPr>
        <w:spacing w:line="240" w:lineRule="auto"/>
      </w:pPr>
      <w:r w:rsidRPr="00D82A73">
        <w:t>Konsumerande system presenterar formulär och dess frågor så det harmonisera med sin grafiska profil.</w:t>
      </w:r>
    </w:p>
    <w:p w14:paraId="4569DE31" w14:textId="77777777" w:rsidR="00A753EE" w:rsidRPr="00D82A73" w:rsidRDefault="00A753EE" w:rsidP="00A753EE">
      <w:pPr>
        <w:spacing w:line="240" w:lineRule="auto"/>
      </w:pPr>
    </w:p>
    <w:p w14:paraId="097DE295" w14:textId="77777777" w:rsidR="00A753EE" w:rsidRPr="00D82A73" w:rsidRDefault="00A753EE" w:rsidP="00A753EE">
      <w:pPr>
        <w:pStyle w:val="Heading2"/>
      </w:pPr>
      <w:bookmarkStart w:id="149" w:name="_Toc386458074"/>
      <w:bookmarkStart w:id="150" w:name="_Toc357754853"/>
      <w:bookmarkStart w:id="151" w:name="_Toc391636694"/>
      <w:bookmarkStart w:id="152" w:name="_Toc397581509"/>
      <w:r w:rsidRPr="00D82A73">
        <w:t>Informationssäkerhet och juridik</w:t>
      </w:r>
      <w:bookmarkEnd w:id="149"/>
      <w:bookmarkEnd w:id="150"/>
      <w:bookmarkEnd w:id="151"/>
      <w:bookmarkEnd w:id="152"/>
    </w:p>
    <w:p w14:paraId="3D6A2D5E" w14:textId="77777777" w:rsidR="00A753EE" w:rsidRPr="00D82A73" w:rsidRDefault="00A753EE" w:rsidP="00A753EE">
      <w:r w:rsidRPr="00D82A73">
        <w:t xml:space="preserve">Det kan vara effektivt för kontakter med olika regelverksansvariga att det finns upprättat en eller flera systembeskrivningar över den organisationskontext inom vilken formulärtjänsterna skall användas – bilder av hur formulärhanteringen ser ut ur ett organisatoriskt perspektiv. Bilden kan vara mer generisk, som en översiktsbild för planerade tjänster, flöden och relationer, eller mer konkret, som en kartläggning med tekniska skisser av redan befintliga tjänster. Regelverksansvariga kan t ex vara landstingsjurister, informationssäkerhetsexperter, personuppgiftsombud och handläggare hos tillsynsmyndigheter. </w:t>
      </w:r>
    </w:p>
    <w:p w14:paraId="2D5B54AE" w14:textId="77777777" w:rsidR="00A753EE" w:rsidRPr="00D82A73" w:rsidRDefault="00A753EE" w:rsidP="00A753EE"/>
    <w:p w14:paraId="23CC4F69" w14:textId="77777777" w:rsidR="00A753EE" w:rsidRPr="00D82A73" w:rsidRDefault="00A753EE" w:rsidP="00A753EE">
      <w:r w:rsidRPr="00D82A73">
        <w:t>Systembeskrivningar är användbara även annars i tjänsteproducenters och tjänsteko</w:t>
      </w:r>
      <w:r>
        <w:t>n</w:t>
      </w:r>
      <w:r w:rsidRPr="00D82A73">
        <w:t>sumenters arbete, t ex när de skall ta ställning till hur formulärhanteringen skall designas för att användandet enkelt skall kunna harmoniera med gällande juridiska regelverk (t ex vad avser informationssäkerhetskrav, patientsäkerhetsfrågor, hantering av offentlighet och sekretess, journalföring, krav på behörighetshantering, gallring och arkivering).</w:t>
      </w:r>
    </w:p>
    <w:p w14:paraId="700F2B76" w14:textId="77777777" w:rsidR="00A753EE" w:rsidRPr="00D82A73" w:rsidRDefault="00A753EE" w:rsidP="00A753EE"/>
    <w:p w14:paraId="1103302D" w14:textId="77777777" w:rsidR="00A753EE" w:rsidRPr="00D82A73" w:rsidRDefault="00A753EE" w:rsidP="00A753EE">
      <w:r w:rsidRPr="00D82A73">
        <w:t xml:space="preserve">Nedan följer ett stöd vid framtagande av en organisatorisk systembeskrivning av verksamhetsinriktad karaktär. Systembeskrivningen bör tas fram av de parter som direkt arbetar med systemen, t ex utvecklare, projektägare, </w:t>
      </w:r>
      <w:r w:rsidRPr="00D82A73">
        <w:lastRenderedPageBreak/>
        <w:t xml:space="preserve">systemägare eller systemförvaltare. Vanligen är det frågan om del av ett vårdsystem i hälso- och sjukvården i Sverige, med några av de delar som det i sin tur är sammansatt av, ett system av system. </w:t>
      </w:r>
    </w:p>
    <w:p w14:paraId="425BEDD0" w14:textId="77777777" w:rsidR="00A753EE" w:rsidRPr="00D82A73" w:rsidRDefault="00A753EE" w:rsidP="00A753EE"/>
    <w:p w14:paraId="5BBF18A1" w14:textId="77777777" w:rsidR="00A753EE" w:rsidRPr="00D82A73" w:rsidRDefault="00A753EE" w:rsidP="00A753EE">
      <w:r w:rsidRPr="00D82A73">
        <w:t>Exempel på delar att beskriva vid kartläggning av ett relevant vårdsystem:</w:t>
      </w:r>
    </w:p>
    <w:p w14:paraId="4D20D10C" w14:textId="77777777" w:rsidR="00A753EE" w:rsidRPr="00D82A73" w:rsidRDefault="00A753EE" w:rsidP="0044783B">
      <w:pPr>
        <w:numPr>
          <w:ilvl w:val="0"/>
          <w:numId w:val="15"/>
        </w:numPr>
        <w:spacing w:line="240" w:lineRule="auto"/>
      </w:pPr>
      <w:r w:rsidRPr="00D82A73">
        <w:t xml:space="preserve">Inom vilken </w:t>
      </w:r>
      <w:r w:rsidRPr="00D82A73">
        <w:rPr>
          <w:i/>
        </w:rPr>
        <w:t>hälso- och sjukvård</w:t>
      </w:r>
      <w:r w:rsidRPr="00D82A73">
        <w:rPr>
          <w:vertAlign w:val="superscript"/>
        </w:rPr>
        <w:footnoteReference w:id="1"/>
      </w:r>
      <w:r w:rsidRPr="00D82A73">
        <w:t xml:space="preserve"> skall tjänsten användas? Yttre gränsdragning är viktig för att begränsa till relevant helhet. Det kan vara generiska exempel, t ex offentlig primärvård inom ett landsting eller faktiska tillämpningar, t ex KOL-vården i Lidingö kommun.</w:t>
      </w:r>
    </w:p>
    <w:p w14:paraId="7F009D29" w14:textId="77777777" w:rsidR="00A753EE" w:rsidRPr="00D82A73" w:rsidRDefault="00A753EE" w:rsidP="0044783B">
      <w:pPr>
        <w:numPr>
          <w:ilvl w:val="0"/>
          <w:numId w:val="15"/>
        </w:numPr>
        <w:spacing w:line="240" w:lineRule="auto"/>
      </w:pPr>
      <w:r w:rsidRPr="00D82A73">
        <w:t xml:space="preserve">Vid vilka </w:t>
      </w:r>
      <w:r w:rsidRPr="00D82A73">
        <w:rPr>
          <w:i/>
        </w:rPr>
        <w:t>vårdenheter</w:t>
      </w:r>
      <w:r w:rsidRPr="00D82A73">
        <w:rPr>
          <w:vertAlign w:val="superscript"/>
        </w:rPr>
        <w:footnoteReference w:id="2"/>
      </w:r>
      <w:r w:rsidRPr="00D82A73">
        <w:t xml:space="preserve"> och vilka </w:t>
      </w:r>
      <w:r w:rsidRPr="00D82A73">
        <w:rPr>
          <w:i/>
        </w:rPr>
        <w:t>verksamheter</w:t>
      </w:r>
      <w:r w:rsidRPr="00D82A73">
        <w:rPr>
          <w:vertAlign w:val="superscript"/>
        </w:rPr>
        <w:footnoteReference w:id="3"/>
      </w:r>
      <w:r w:rsidRPr="00D82A73">
        <w:rPr>
          <w:i/>
        </w:rPr>
        <w:t xml:space="preserve"> </w:t>
      </w:r>
      <w:r w:rsidRPr="00D82A73">
        <w:t xml:space="preserve">skall tjänsten användas? T ex vårdenheten Reumatologmottagningen vid Karolinska universitetssjukhuset i Solna eller verksamheten som reumatologmottagningen tillhör - Reumatologiska kliniken vid Karolinska universitetssjukhuset. </w:t>
      </w:r>
    </w:p>
    <w:p w14:paraId="559A2BFF" w14:textId="77777777" w:rsidR="00A753EE" w:rsidRPr="00D82A73" w:rsidRDefault="00A753EE" w:rsidP="0044783B">
      <w:pPr>
        <w:numPr>
          <w:ilvl w:val="0"/>
          <w:numId w:val="15"/>
        </w:numPr>
        <w:spacing w:line="240" w:lineRule="auto"/>
      </w:pPr>
      <w:r w:rsidRPr="00D82A73">
        <w:t xml:space="preserve">Inom vilka </w:t>
      </w:r>
      <w:r w:rsidRPr="00D82A73">
        <w:rPr>
          <w:i/>
        </w:rPr>
        <w:t>vårdprocesser</w:t>
      </w:r>
      <w:r w:rsidRPr="00D82A73">
        <w:rPr>
          <w:vertAlign w:val="superscript"/>
        </w:rPr>
        <w:footnoteReference w:id="4"/>
      </w:r>
      <w:r w:rsidRPr="00D82A73">
        <w:rPr>
          <w:i/>
        </w:rPr>
        <w:t xml:space="preserve"> </w:t>
      </w:r>
      <w:r w:rsidRPr="00D82A73">
        <w:t xml:space="preserve">skall tjänsten användas? T ex det normala, icke akuta, vårdflödet för kroniskt sjuka CF-patienter med egenvård, löpande konsultationer, månadskontroller och årskontroll. </w:t>
      </w:r>
    </w:p>
    <w:p w14:paraId="1696CA74" w14:textId="77777777" w:rsidR="00A753EE" w:rsidRPr="00D82A73" w:rsidRDefault="00A753EE" w:rsidP="0044783B">
      <w:pPr>
        <w:numPr>
          <w:ilvl w:val="0"/>
          <w:numId w:val="15"/>
        </w:numPr>
        <w:spacing w:line="240" w:lineRule="auto"/>
      </w:pPr>
      <w:r w:rsidRPr="00D82A73">
        <w:t xml:space="preserve">Vilken </w:t>
      </w:r>
      <w:r w:rsidRPr="00D82A73">
        <w:rPr>
          <w:i/>
        </w:rPr>
        <w:t>vårdgivare</w:t>
      </w:r>
      <w:r w:rsidRPr="00D82A73">
        <w:rPr>
          <w:vertAlign w:val="superscript"/>
        </w:rPr>
        <w:footnoteReference w:id="5"/>
      </w:r>
      <w:r w:rsidRPr="00D82A73">
        <w:t xml:space="preserve"> är ansvarig? T ex myndigheten Karolinska universitetssjukhuset eller Jönköpings läns landsting eller Praktikertjänst AB. Ange organisationsnummer. </w:t>
      </w:r>
    </w:p>
    <w:p w14:paraId="31E17E70" w14:textId="77777777" w:rsidR="00A753EE" w:rsidRPr="00D82A73" w:rsidRDefault="00A753EE" w:rsidP="0044783B">
      <w:pPr>
        <w:numPr>
          <w:ilvl w:val="0"/>
          <w:numId w:val="15"/>
        </w:numPr>
        <w:spacing w:line="240" w:lineRule="auto"/>
      </w:pPr>
      <w:r w:rsidRPr="00D82A73">
        <w:t xml:space="preserve">Vilka </w:t>
      </w:r>
      <w:r w:rsidRPr="00D82A73">
        <w:rPr>
          <w:i/>
        </w:rPr>
        <w:t>landsting/kommuner</w:t>
      </w:r>
      <w:r w:rsidRPr="00D82A73">
        <w:t xml:space="preserve"> är yttersta ansvariga, d.v.s. sjukvårdshuvudmän, för verksamheten där tjänsten används? T ex Stockholms läns landsting, Göteborgs kommun eller Region Skåne. Ange organisationsnummer.  </w:t>
      </w:r>
    </w:p>
    <w:p w14:paraId="32BC4E4E" w14:textId="77777777" w:rsidR="00A753EE" w:rsidRPr="00D82A73" w:rsidRDefault="00A753EE" w:rsidP="0044783B">
      <w:pPr>
        <w:numPr>
          <w:ilvl w:val="0"/>
          <w:numId w:val="15"/>
        </w:numPr>
        <w:spacing w:line="240" w:lineRule="auto"/>
      </w:pPr>
      <w:r w:rsidRPr="00D82A73">
        <w:t xml:space="preserve">Vilka </w:t>
      </w:r>
      <w:r w:rsidRPr="00D82A73">
        <w:rPr>
          <w:i/>
        </w:rPr>
        <w:t xml:space="preserve">patientgrupper </w:t>
      </w:r>
      <w:r w:rsidRPr="00D82A73">
        <w:t>skall använda tjänsten? T ex personer med astmadiagnos som är över 55 år gamla och som är bosatta i Göteborgs kommun.</w:t>
      </w:r>
    </w:p>
    <w:p w14:paraId="7D14C1FA" w14:textId="77777777" w:rsidR="00A753EE" w:rsidRPr="00D82A73" w:rsidRDefault="00A753EE" w:rsidP="00A753EE"/>
    <w:p w14:paraId="20628424" w14:textId="77777777" w:rsidR="00A753EE" w:rsidRPr="00D82A73" w:rsidRDefault="00A753EE" w:rsidP="00A753EE">
      <w:r w:rsidRPr="00D82A73">
        <w:t xml:space="preserve">Exempel på egenskaper hos de kartdelar som beskrivs: </w:t>
      </w:r>
    </w:p>
    <w:p w14:paraId="7E741757" w14:textId="77777777" w:rsidR="00A753EE" w:rsidRPr="00D82A73" w:rsidRDefault="00A753EE" w:rsidP="0044783B">
      <w:pPr>
        <w:numPr>
          <w:ilvl w:val="0"/>
          <w:numId w:val="14"/>
        </w:numPr>
        <w:spacing w:line="240" w:lineRule="auto"/>
      </w:pPr>
      <w:r w:rsidRPr="00D82A73">
        <w:t xml:space="preserve">systemgränser (t ex landstingsgränser eller gränser mot kommunal socialtjänst och hur offentlighet och sekretess skall hanteras), </w:t>
      </w:r>
    </w:p>
    <w:p w14:paraId="46B062A3" w14:textId="77777777" w:rsidR="00A753EE" w:rsidRPr="00D82A73" w:rsidRDefault="00A753EE" w:rsidP="0044783B">
      <w:pPr>
        <w:numPr>
          <w:ilvl w:val="0"/>
          <w:numId w:val="14"/>
        </w:numPr>
        <w:spacing w:line="240" w:lineRule="auto"/>
      </w:pPr>
      <w:r w:rsidRPr="00D82A73">
        <w:t xml:space="preserve">relationer (t ex förhållanden mellan olika vårdgivare som använder en gemensam formulärtjänst i en vårdprocess med samma patientgrupp när det gäller hur personuppgiftsansvaret skall organiseras), </w:t>
      </w:r>
    </w:p>
    <w:p w14:paraId="77C4CEC5" w14:textId="77777777" w:rsidR="00A753EE" w:rsidRPr="00D82A73" w:rsidRDefault="00A753EE" w:rsidP="0044783B">
      <w:pPr>
        <w:numPr>
          <w:ilvl w:val="0"/>
          <w:numId w:val="14"/>
        </w:numPr>
        <w:spacing w:line="240" w:lineRule="auto"/>
      </w:pPr>
      <w:r w:rsidRPr="00D82A73">
        <w:t>objekt/subsystem (t ex informationsflöden som involverar labb eller intern IT-support och hur journalföring / arkivering skall ske)</w:t>
      </w:r>
    </w:p>
    <w:p w14:paraId="543D4750" w14:textId="77777777" w:rsidR="00A753EE" w:rsidRPr="00D82A73" w:rsidRDefault="00A753EE" w:rsidP="0044783B">
      <w:pPr>
        <w:numPr>
          <w:ilvl w:val="0"/>
          <w:numId w:val="14"/>
        </w:numPr>
        <w:spacing w:line="240" w:lineRule="auto"/>
      </w:pPr>
      <w:r w:rsidRPr="00D82A73">
        <w:t>omgivning (t ex gränsdragning mot vårdprocesser som inte skall omfattas av en tjänst, eller beroenden till systemförvaltande IT-leverantörer, tillsynsmyndigheters ansvarsområden för att analysera hur dessa skall involveras eller avgränsas i regelverksarbetet).</w:t>
      </w:r>
    </w:p>
    <w:p w14:paraId="4DE5A9B2" w14:textId="77777777" w:rsidR="00A753EE" w:rsidRPr="00D82A73" w:rsidRDefault="00A753EE" w:rsidP="00A753EE">
      <w:pPr>
        <w:ind w:left="720"/>
      </w:pPr>
    </w:p>
    <w:p w14:paraId="7EABDF23" w14:textId="77777777" w:rsidR="00A753EE" w:rsidRDefault="00A753EE" w:rsidP="00A753EE">
      <w:pPr>
        <w:spacing w:line="240" w:lineRule="auto"/>
      </w:pPr>
      <w:r>
        <w:br w:type="page"/>
      </w:r>
    </w:p>
    <w:p w14:paraId="229C3AE0" w14:textId="77777777" w:rsidR="00A753EE" w:rsidRDefault="00A753EE" w:rsidP="00A753EE">
      <w:r w:rsidRPr="00D82A73">
        <w:lastRenderedPageBreak/>
        <w:t xml:space="preserve">Resultatet av en systembeskrivning kan beskrivas mer i text eller mer grafiskt (jfr systemkarta). Här följer exempel på frågor och resonemang på påverkan som kan utredas med systembeskrivningar som ett underlag: </w:t>
      </w:r>
    </w:p>
    <w:p w14:paraId="5E8B7246" w14:textId="77777777" w:rsidR="00A753EE" w:rsidRPr="00D82A73" w:rsidRDefault="00A753EE" w:rsidP="00A753EE"/>
    <w:tbl>
      <w:tblPr>
        <w:tblW w:w="0" w:type="auto"/>
        <w:tblBorders>
          <w:top w:val="single" w:sz="6" w:space="0" w:color="000000"/>
          <w:left w:val="single" w:sz="12" w:space="0" w:color="000000"/>
          <w:bottom w:val="single" w:sz="6" w:space="0" w:color="000000"/>
          <w:right w:val="single" w:sz="12" w:space="0" w:color="000000"/>
          <w:insideH w:val="single" w:sz="4" w:space="0" w:color="auto"/>
          <w:insideV w:val="single" w:sz="6" w:space="0" w:color="000000"/>
        </w:tblBorders>
        <w:tblLook w:val="04A0" w:firstRow="1" w:lastRow="0" w:firstColumn="1" w:lastColumn="0" w:noHBand="0" w:noVBand="1"/>
      </w:tblPr>
      <w:tblGrid>
        <w:gridCol w:w="4818"/>
        <w:gridCol w:w="4818"/>
      </w:tblGrid>
      <w:tr w:rsidR="00A753EE" w:rsidRPr="00D82A73" w14:paraId="0F88E813" w14:textId="77777777" w:rsidTr="00177141">
        <w:tc>
          <w:tcPr>
            <w:tcW w:w="4818" w:type="dxa"/>
            <w:shd w:val="pct30" w:color="FFFF00" w:fill="B8CCE4"/>
          </w:tcPr>
          <w:p w14:paraId="26ABCB89" w14:textId="77777777" w:rsidR="00A753EE" w:rsidRPr="00D82A73" w:rsidRDefault="00A753EE" w:rsidP="00177141">
            <w:pPr>
              <w:rPr>
                <w:b/>
                <w:szCs w:val="20"/>
              </w:rPr>
            </w:pPr>
            <w:r w:rsidRPr="00D82A73">
              <w:rPr>
                <w:b/>
                <w:szCs w:val="20"/>
              </w:rPr>
              <w:t>Exempel på fråga</w:t>
            </w:r>
          </w:p>
        </w:tc>
        <w:tc>
          <w:tcPr>
            <w:tcW w:w="4818" w:type="dxa"/>
            <w:shd w:val="pct30" w:color="FFFF00" w:fill="B8CCE4"/>
          </w:tcPr>
          <w:p w14:paraId="27AC1406" w14:textId="77777777" w:rsidR="00A753EE" w:rsidRPr="00D82A73" w:rsidRDefault="00A753EE" w:rsidP="00177141">
            <w:pPr>
              <w:rPr>
                <w:b/>
                <w:szCs w:val="20"/>
              </w:rPr>
            </w:pPr>
            <w:r w:rsidRPr="00D82A73">
              <w:rPr>
                <w:b/>
                <w:szCs w:val="20"/>
              </w:rPr>
              <w:t>Exempel på påverkan som kan utredas med systembeskrivningar som ett underlag</w:t>
            </w:r>
          </w:p>
        </w:tc>
      </w:tr>
      <w:tr w:rsidR="00A753EE" w:rsidRPr="00D82A73" w14:paraId="618EDDAE" w14:textId="77777777" w:rsidTr="00177141">
        <w:tc>
          <w:tcPr>
            <w:tcW w:w="4818" w:type="dxa"/>
            <w:shd w:val="clear" w:color="auto" w:fill="auto"/>
          </w:tcPr>
          <w:p w14:paraId="123BD5BB" w14:textId="77777777" w:rsidR="00A753EE" w:rsidRPr="00D82A73" w:rsidRDefault="00A753EE" w:rsidP="00177141">
            <w:pPr>
              <w:rPr>
                <w:szCs w:val="20"/>
              </w:rPr>
            </w:pPr>
            <w:r w:rsidRPr="00D82A73">
              <w:rPr>
                <w:szCs w:val="20"/>
              </w:rPr>
              <w:t>”Vilka avtal/kontrakt bör upprättas mellan de olika aktörerna (e-tjänst mellanhänder, huvudman och invånaren)?”</w:t>
            </w:r>
          </w:p>
          <w:p w14:paraId="1C831C96" w14:textId="77777777" w:rsidR="00A753EE" w:rsidRPr="00D82A73" w:rsidRDefault="00A753EE" w:rsidP="00177141">
            <w:pPr>
              <w:rPr>
                <w:szCs w:val="20"/>
              </w:rPr>
            </w:pPr>
          </w:p>
        </w:tc>
        <w:tc>
          <w:tcPr>
            <w:tcW w:w="4818" w:type="dxa"/>
            <w:shd w:val="clear" w:color="auto" w:fill="auto"/>
          </w:tcPr>
          <w:p w14:paraId="6CEC5C10" w14:textId="77777777" w:rsidR="00A753EE" w:rsidRPr="00D82A73" w:rsidRDefault="00A753EE" w:rsidP="00177141">
            <w:pPr>
              <w:rPr>
                <w:szCs w:val="20"/>
              </w:rPr>
            </w:pPr>
            <w:r w:rsidRPr="00D82A73">
              <w:rPr>
                <w:szCs w:val="20"/>
              </w:rPr>
              <w:t xml:space="preserve">Det är just för denna typ av frågeställning det behövs tydlig systemkartläggning som sedan kan belysas och bearbetas med hjälp verkliga och hypotetiska case och scenarier. När en e-tjänst funnits under en period kan inventering av befintliga avtal också ge en bättre bild av vilka kontrakt som upplevs som nödvändiga och användbara. Den nationella arkitekturen, landstingsgemensamma ramavtal och strukturer, referensarkitektur kommer att underlätta integration och gemensam utveckling samt underlätta för regelverksansvariga. </w:t>
            </w:r>
          </w:p>
          <w:p w14:paraId="4294CD25" w14:textId="77777777" w:rsidR="00A753EE" w:rsidRPr="00D82A73" w:rsidRDefault="00A753EE" w:rsidP="00177141">
            <w:pPr>
              <w:rPr>
                <w:szCs w:val="20"/>
              </w:rPr>
            </w:pPr>
          </w:p>
        </w:tc>
      </w:tr>
      <w:tr w:rsidR="00A753EE" w:rsidRPr="00D82A73" w14:paraId="339A8669" w14:textId="77777777" w:rsidTr="00177141">
        <w:tc>
          <w:tcPr>
            <w:tcW w:w="4818" w:type="dxa"/>
            <w:shd w:val="clear" w:color="auto" w:fill="auto"/>
          </w:tcPr>
          <w:p w14:paraId="40DB42DD" w14:textId="77777777" w:rsidR="00A753EE" w:rsidRPr="00D82A73" w:rsidRDefault="00A753EE" w:rsidP="00177141">
            <w:pPr>
              <w:rPr>
                <w:szCs w:val="20"/>
              </w:rPr>
            </w:pPr>
            <w:r w:rsidRPr="00D82A73">
              <w:rPr>
                <w:szCs w:val="20"/>
              </w:rPr>
              <w:t>”Hur länge får information lagras i ett formulär, hur länge bör ett pågående formulär få vara aktivt d.v.s. vara temporärt.”</w:t>
            </w:r>
          </w:p>
          <w:p w14:paraId="36A0EC48" w14:textId="77777777" w:rsidR="00A753EE" w:rsidRPr="00D82A73" w:rsidRDefault="00A753EE" w:rsidP="00177141">
            <w:pPr>
              <w:rPr>
                <w:szCs w:val="20"/>
              </w:rPr>
            </w:pPr>
          </w:p>
        </w:tc>
        <w:tc>
          <w:tcPr>
            <w:tcW w:w="4818" w:type="dxa"/>
            <w:shd w:val="clear" w:color="auto" w:fill="auto"/>
          </w:tcPr>
          <w:p w14:paraId="56955162" w14:textId="77777777" w:rsidR="00A753EE" w:rsidRPr="00D82A73" w:rsidRDefault="00A753EE" w:rsidP="00177141">
            <w:pPr>
              <w:rPr>
                <w:szCs w:val="20"/>
              </w:rPr>
            </w:pPr>
            <w:r w:rsidRPr="00D82A73">
              <w:rPr>
                <w:szCs w:val="20"/>
              </w:rPr>
              <w:t>Denna frågeställning påverkar kraven som en vårdgivare måste ställa på den tekniska lösningen och kan kräva att den tekniska lösningen antingen uppfyller krav som ställs på journalsystem, alternativt innehåller stöd för export av information från formulärtjänst till journal på ett sätt som uppfyller särskilda informationssäkerhetskrav. Normalt sätt kan detta hanteras med utgångspunkten att själva formulärtjänsten inte innehåller lagring av känsliga personuppgifter.</w:t>
            </w:r>
          </w:p>
          <w:p w14:paraId="39600487" w14:textId="77777777" w:rsidR="00A753EE" w:rsidRPr="00D82A73" w:rsidRDefault="00A753EE" w:rsidP="00177141">
            <w:pPr>
              <w:rPr>
                <w:szCs w:val="20"/>
              </w:rPr>
            </w:pPr>
          </w:p>
        </w:tc>
      </w:tr>
      <w:tr w:rsidR="00A753EE" w:rsidRPr="00D82A73" w14:paraId="36600652" w14:textId="77777777" w:rsidTr="00177141">
        <w:tc>
          <w:tcPr>
            <w:tcW w:w="4818" w:type="dxa"/>
            <w:shd w:val="clear" w:color="auto" w:fill="auto"/>
          </w:tcPr>
          <w:p w14:paraId="4A233C0A" w14:textId="77777777" w:rsidR="00A753EE" w:rsidRPr="00D82A73" w:rsidRDefault="00A753EE" w:rsidP="00177141">
            <w:pPr>
              <w:rPr>
                <w:szCs w:val="20"/>
              </w:rPr>
            </w:pPr>
            <w:r w:rsidRPr="00D82A73">
              <w:rPr>
                <w:szCs w:val="20"/>
              </w:rPr>
              <w:t>”Vem äger och kan ta betalt för en formulärtjänst?”, ”Vem äger informationen i tjänsten?”</w:t>
            </w:r>
          </w:p>
          <w:p w14:paraId="44C339ED" w14:textId="77777777" w:rsidR="00A753EE" w:rsidRPr="00D82A73" w:rsidRDefault="00A753EE" w:rsidP="00177141">
            <w:pPr>
              <w:rPr>
                <w:szCs w:val="20"/>
              </w:rPr>
            </w:pPr>
          </w:p>
        </w:tc>
        <w:tc>
          <w:tcPr>
            <w:tcW w:w="4818" w:type="dxa"/>
            <w:shd w:val="clear" w:color="auto" w:fill="auto"/>
          </w:tcPr>
          <w:p w14:paraId="10922153" w14:textId="77777777" w:rsidR="00A753EE" w:rsidRPr="00D82A73" w:rsidRDefault="00A753EE" w:rsidP="00177141">
            <w:pPr>
              <w:rPr>
                <w:szCs w:val="20"/>
              </w:rPr>
            </w:pPr>
            <w:r w:rsidRPr="00D82A73">
              <w:rPr>
                <w:szCs w:val="20"/>
              </w:rPr>
              <w:t xml:space="preserve">Dessa frågeställningar påverkar ingångsvillkoren för hur en etjänstelösning introduceras inom en sjukvårdshuvudmans område och medför t ex att man när en medborgare använder en tjänst tillser att den som äger tjänsten i förhållandet med invånaren (t ex en vårdgivare) har säkrat med slutanvändarna att informationen kan utnyttjas för ytterligare ändamål som t ex statistik, forskning. Normalt sätt kan detta hanteras genom att man har väl utvecklade avtal med slutanvändarna, t ex </w:t>
            </w:r>
            <w:r w:rsidRPr="00D82A73">
              <w:rPr>
                <w:szCs w:val="20"/>
              </w:rPr>
              <w:lastRenderedPageBreak/>
              <w:t>villkorstexter integrerade i de olika tjänstekomponenterna som användarna godkänner när man har börjat använda tjänsten, och att man med policies, ramavtal och anslutningsavtal reglerar från sjukvårdshuvudmannens sida vad som skall gälla.</w:t>
            </w:r>
          </w:p>
          <w:p w14:paraId="51153A07" w14:textId="77777777" w:rsidR="00A753EE" w:rsidRPr="00D82A73" w:rsidRDefault="00A753EE" w:rsidP="00177141">
            <w:pPr>
              <w:rPr>
                <w:szCs w:val="20"/>
              </w:rPr>
            </w:pPr>
          </w:p>
        </w:tc>
      </w:tr>
      <w:tr w:rsidR="00A753EE" w:rsidRPr="00D82A73" w14:paraId="7D857C53" w14:textId="77777777" w:rsidTr="00177141">
        <w:tc>
          <w:tcPr>
            <w:tcW w:w="4818" w:type="dxa"/>
            <w:shd w:val="clear" w:color="auto" w:fill="auto"/>
          </w:tcPr>
          <w:p w14:paraId="1CDF4139" w14:textId="77777777" w:rsidR="00A753EE" w:rsidRPr="00D82A73" w:rsidRDefault="00A753EE" w:rsidP="00177141">
            <w:pPr>
              <w:rPr>
                <w:szCs w:val="20"/>
              </w:rPr>
            </w:pPr>
            <w:r w:rsidRPr="00D82A73">
              <w:rPr>
                <w:szCs w:val="20"/>
              </w:rPr>
              <w:lastRenderedPageBreak/>
              <w:t>”På vilket sätt bör en användares (patients) avslutade formulär vara tillgängligt? Måste man kunna se det som en historik över ifyllda formulär?”</w:t>
            </w:r>
          </w:p>
          <w:p w14:paraId="3BD5DB7C" w14:textId="77777777" w:rsidR="00A753EE" w:rsidRPr="00D82A73" w:rsidRDefault="00A753EE" w:rsidP="00177141">
            <w:pPr>
              <w:rPr>
                <w:szCs w:val="20"/>
              </w:rPr>
            </w:pPr>
          </w:p>
        </w:tc>
        <w:tc>
          <w:tcPr>
            <w:tcW w:w="4818" w:type="dxa"/>
            <w:shd w:val="clear" w:color="auto" w:fill="auto"/>
          </w:tcPr>
          <w:p w14:paraId="1651EB3B" w14:textId="77777777" w:rsidR="00A753EE" w:rsidRPr="00D82A73" w:rsidRDefault="00A753EE" w:rsidP="00177141">
            <w:pPr>
              <w:rPr>
                <w:szCs w:val="20"/>
              </w:rPr>
            </w:pPr>
            <w:r w:rsidRPr="00D82A73">
              <w:rPr>
                <w:szCs w:val="20"/>
              </w:rPr>
              <w:t>Denna frågeställning påverkar hur en personuppgiftsansvarig vårdgivare skall se på formulärhanteringen på verksamhetsnivå och kan kräva att verksamheterna har särskilda rutiner för journalföring, gallring och arkivering. Normalt sätt kan detta hanteras genom att personuppgiftsansvarig vårdgivare har ett särskilt system för kartläggning av befintliga register (jfr PUH-registret inom SLL där också ett Arkiv och biobankscentrum finns som erbjuder tjänster för förvaring och långtidslagring av information och råd och stöd i arkiv- och dokumenthanteringsfrågor).</w:t>
            </w:r>
          </w:p>
          <w:p w14:paraId="5FB9FF56" w14:textId="77777777" w:rsidR="00A753EE" w:rsidRPr="00D82A73" w:rsidRDefault="00A753EE" w:rsidP="00177141">
            <w:pPr>
              <w:rPr>
                <w:szCs w:val="20"/>
              </w:rPr>
            </w:pPr>
          </w:p>
        </w:tc>
      </w:tr>
      <w:tr w:rsidR="00A753EE" w:rsidRPr="00D82A73" w14:paraId="49902C60" w14:textId="77777777" w:rsidTr="00177141">
        <w:tc>
          <w:tcPr>
            <w:tcW w:w="4818" w:type="dxa"/>
            <w:shd w:val="clear" w:color="auto" w:fill="auto"/>
          </w:tcPr>
          <w:p w14:paraId="04FF868D" w14:textId="77777777" w:rsidR="00A753EE" w:rsidRPr="00D82A73" w:rsidRDefault="00A753EE" w:rsidP="00177141">
            <w:pPr>
              <w:rPr>
                <w:szCs w:val="20"/>
              </w:rPr>
            </w:pPr>
            <w:r w:rsidRPr="00D82A73">
              <w:rPr>
                <w:szCs w:val="20"/>
              </w:rPr>
              <w:t>”Kan olika vårdgivare ta del av information från samma patient?”</w:t>
            </w:r>
          </w:p>
          <w:p w14:paraId="59D96F37" w14:textId="77777777" w:rsidR="00A753EE" w:rsidRPr="00D82A73" w:rsidRDefault="00A753EE" w:rsidP="00177141">
            <w:pPr>
              <w:rPr>
                <w:szCs w:val="20"/>
              </w:rPr>
            </w:pPr>
          </w:p>
        </w:tc>
        <w:tc>
          <w:tcPr>
            <w:tcW w:w="4818" w:type="dxa"/>
            <w:shd w:val="clear" w:color="auto" w:fill="auto"/>
          </w:tcPr>
          <w:p w14:paraId="058C8054" w14:textId="77777777" w:rsidR="00A753EE" w:rsidRPr="00D82A73" w:rsidRDefault="00A753EE" w:rsidP="00177141">
            <w:pPr>
              <w:rPr>
                <w:szCs w:val="20"/>
              </w:rPr>
            </w:pPr>
            <w:r w:rsidRPr="00D82A73">
              <w:rPr>
                <w:szCs w:val="20"/>
              </w:rPr>
              <w:t>Denna frågeställning påverkar frågor om sammanhållen journalföring och avtal mellan vårdgivare om personuppgiftsbiträden, direktåtkomst, personuppgiftsombud m.m. och kan kräva att den som tillhandahåller en formulärtjänst har kartlagt alla personuppgiftsflöden. Normalt sätt kan detta hanteras genom att själva formulärtjänsten inte möjliggör att olika vårdgivare har access till ”varandras” patientuppgifter, istället styrs accessmatriser och behörigheter på verksamhetsnivå.</w:t>
            </w:r>
          </w:p>
          <w:p w14:paraId="7A23C6D7" w14:textId="77777777" w:rsidR="00A753EE" w:rsidRPr="00D82A73" w:rsidRDefault="00A753EE" w:rsidP="00177141">
            <w:pPr>
              <w:rPr>
                <w:szCs w:val="20"/>
              </w:rPr>
            </w:pPr>
          </w:p>
        </w:tc>
      </w:tr>
      <w:tr w:rsidR="00A753EE" w:rsidRPr="00D82A73" w14:paraId="54FE9B90" w14:textId="77777777" w:rsidTr="00177141">
        <w:tc>
          <w:tcPr>
            <w:tcW w:w="4818" w:type="dxa"/>
            <w:shd w:val="clear" w:color="auto" w:fill="auto"/>
          </w:tcPr>
          <w:p w14:paraId="3B034BE5" w14:textId="77777777" w:rsidR="00A753EE" w:rsidRPr="00D82A73" w:rsidRDefault="00A753EE" w:rsidP="00177141">
            <w:pPr>
              <w:rPr>
                <w:szCs w:val="20"/>
              </w:rPr>
            </w:pPr>
            <w:r w:rsidRPr="00D82A73">
              <w:rPr>
                <w:szCs w:val="20"/>
              </w:rPr>
              <w:t>”Kan patienter dela med sig av informationen i formulärtjänsten till handläggare inom socialtjänsten?”</w:t>
            </w:r>
          </w:p>
          <w:p w14:paraId="0883750C" w14:textId="77777777" w:rsidR="00A753EE" w:rsidRPr="00D82A73" w:rsidRDefault="00A753EE" w:rsidP="00177141">
            <w:pPr>
              <w:rPr>
                <w:szCs w:val="20"/>
              </w:rPr>
            </w:pPr>
          </w:p>
        </w:tc>
        <w:tc>
          <w:tcPr>
            <w:tcW w:w="4818" w:type="dxa"/>
            <w:shd w:val="clear" w:color="auto" w:fill="auto"/>
          </w:tcPr>
          <w:p w14:paraId="362E1391" w14:textId="77777777" w:rsidR="00A753EE" w:rsidRPr="00D82A73" w:rsidRDefault="00A753EE" w:rsidP="00177141">
            <w:pPr>
              <w:rPr>
                <w:szCs w:val="20"/>
              </w:rPr>
            </w:pPr>
            <w:r w:rsidRPr="00D82A73">
              <w:rPr>
                <w:szCs w:val="20"/>
              </w:rPr>
              <w:t xml:space="preserve">Det pågår utredningar för att förbättra tillgång till personuppgifter inom och mellan hälso- och sjukvården och socialtjänsten som skall förbättra och förenkla möjligheterna för aktörer i e-hälsa att </w:t>
            </w:r>
            <w:r w:rsidRPr="00D82A73">
              <w:rPr>
                <w:szCs w:val="20"/>
              </w:rPr>
              <w:lastRenderedPageBreak/>
              <w:t>utbyta information</w:t>
            </w:r>
            <w:r w:rsidRPr="00D82A73">
              <w:rPr>
                <w:rStyle w:val="FootnoteReference"/>
                <w:szCs w:val="20"/>
              </w:rPr>
              <w:footnoteReference w:id="6"/>
            </w:r>
            <w:r w:rsidRPr="00D82A73">
              <w:rPr>
                <w:szCs w:val="20"/>
              </w:rPr>
              <w:t xml:space="preserve">. Dessa frågeställningar påverkar avtal mellan invånare och den som tillhandahåller en tjänst, t ex en för att en vårdgivare skall kunna säkerställa att patienten har en privat sfär för hantering av sina patientuppgifter som inte faller inom vårdgivarens ansvar för offentlig handling och sekretess. </w:t>
            </w:r>
          </w:p>
          <w:p w14:paraId="20B18316" w14:textId="77777777" w:rsidR="00A753EE" w:rsidRPr="00D82A73" w:rsidRDefault="00A753EE" w:rsidP="00177141">
            <w:pPr>
              <w:rPr>
                <w:szCs w:val="20"/>
              </w:rPr>
            </w:pPr>
          </w:p>
        </w:tc>
      </w:tr>
      <w:tr w:rsidR="00A753EE" w:rsidRPr="00D82A73" w14:paraId="7C4727BC" w14:textId="77777777" w:rsidTr="00177141">
        <w:tc>
          <w:tcPr>
            <w:tcW w:w="4818" w:type="dxa"/>
            <w:shd w:val="clear" w:color="auto" w:fill="auto"/>
          </w:tcPr>
          <w:p w14:paraId="46A2C279" w14:textId="77777777" w:rsidR="00A753EE" w:rsidRPr="00D82A73" w:rsidRDefault="00A753EE" w:rsidP="00177141">
            <w:pPr>
              <w:rPr>
                <w:szCs w:val="20"/>
              </w:rPr>
            </w:pPr>
            <w:r w:rsidRPr="00D82A73">
              <w:rPr>
                <w:szCs w:val="20"/>
              </w:rPr>
              <w:lastRenderedPageBreak/>
              <w:t>”Har en användare rätt att få ett avslutat formulär raderat? Vilka verksamhetsregler skall tillämpas på formulären? Vilka regelverk kan styra patientens möjlighet att radera ett formulär?”</w:t>
            </w:r>
          </w:p>
          <w:p w14:paraId="6D0B69A8" w14:textId="77777777" w:rsidR="00A753EE" w:rsidRPr="00D82A73" w:rsidRDefault="00A753EE" w:rsidP="00177141">
            <w:pPr>
              <w:rPr>
                <w:szCs w:val="20"/>
              </w:rPr>
            </w:pPr>
          </w:p>
        </w:tc>
        <w:tc>
          <w:tcPr>
            <w:tcW w:w="4818" w:type="dxa"/>
            <w:shd w:val="clear" w:color="auto" w:fill="auto"/>
          </w:tcPr>
          <w:p w14:paraId="69E139BB" w14:textId="77777777" w:rsidR="00A753EE" w:rsidRPr="00D82A73" w:rsidRDefault="00A753EE" w:rsidP="00177141">
            <w:pPr>
              <w:rPr>
                <w:szCs w:val="20"/>
              </w:rPr>
            </w:pPr>
            <w:r w:rsidRPr="00D82A73">
              <w:rPr>
                <w:szCs w:val="20"/>
              </w:rPr>
              <w:t>Denna frågeställning påverkar avtal mellan vårdgivare, verksamheter, tjänsteleverantörer, patienter m.fl. och kan kräva att tjänsten både i användargränssnitt och avtal tydliggör vad som är patientens egna uppgifter som patienten kan bestämma skall raderas (jfr patientens skrivyta), vad som är journaluppgifter eller administrativa uppgifter som vårdgivare äger (jfr uppgifter som skall journalföras eller som ingår i administrationsgränssnitt). Normalt sätt kan detta hanteras genom att formulärtjänster delas upp i tydliga deltjänster så att inte sammanblandning mellan olika krav och regelverk behöver hanteras (ett normalfall skulle vara att separera information som skall journalföras från allmän användarinformation eller rent administrativa uppgifter).</w:t>
            </w:r>
          </w:p>
          <w:p w14:paraId="0070A3C3" w14:textId="77777777" w:rsidR="00A753EE" w:rsidRPr="00D82A73" w:rsidRDefault="00A753EE" w:rsidP="00177141">
            <w:pPr>
              <w:rPr>
                <w:szCs w:val="20"/>
              </w:rPr>
            </w:pPr>
          </w:p>
        </w:tc>
      </w:tr>
      <w:tr w:rsidR="00A753EE" w:rsidRPr="00D82A73" w14:paraId="69FB1DE7" w14:textId="77777777" w:rsidTr="00177141">
        <w:tc>
          <w:tcPr>
            <w:tcW w:w="4818" w:type="dxa"/>
            <w:shd w:val="clear" w:color="auto" w:fill="auto"/>
          </w:tcPr>
          <w:p w14:paraId="50CC4478" w14:textId="77777777" w:rsidR="00A753EE" w:rsidRPr="00D82A73" w:rsidRDefault="00A753EE" w:rsidP="00177141">
            <w:pPr>
              <w:rPr>
                <w:szCs w:val="20"/>
              </w:rPr>
            </w:pPr>
            <w:r w:rsidRPr="00D82A73">
              <w:rPr>
                <w:szCs w:val="20"/>
              </w:rPr>
              <w:t>”Vilka olika typer av formulär kan aktualiseras och vilka olika generella regelverk behövs? På vilket sätt är dess typer kopplade till verksamhetsprocesser och hur styr det regelverken?”</w:t>
            </w:r>
          </w:p>
          <w:p w14:paraId="476B87A2" w14:textId="77777777" w:rsidR="00A753EE" w:rsidRPr="00D82A73" w:rsidRDefault="00A753EE" w:rsidP="00177141">
            <w:pPr>
              <w:rPr>
                <w:szCs w:val="20"/>
              </w:rPr>
            </w:pPr>
          </w:p>
        </w:tc>
        <w:tc>
          <w:tcPr>
            <w:tcW w:w="4818" w:type="dxa"/>
            <w:shd w:val="clear" w:color="auto" w:fill="auto"/>
          </w:tcPr>
          <w:p w14:paraId="033F3C1B" w14:textId="77777777" w:rsidR="00A753EE" w:rsidRPr="00D82A73" w:rsidRDefault="00A753EE" w:rsidP="00177141">
            <w:pPr>
              <w:rPr>
                <w:szCs w:val="20"/>
              </w:rPr>
            </w:pPr>
            <w:r w:rsidRPr="00D82A73">
              <w:rPr>
                <w:szCs w:val="20"/>
              </w:rPr>
              <w:t xml:space="preserve">Formulär kan t ex hjälpa till vid förnyande av recept, dialog om provresultat eller för att inhämta hälsodeklaration. Vilka frågeställningar som är aktuella påverkar sjukvårdshuvudmannens krav på hur eTjänster integreras i verksamhetsprocesser och lokala regelverk. I upphandlingsunderlag kan krav på att olika tjänster tillhandahålls ställas och även generella policys kan skapas för att styra upp hanteringen, t ex med etiska riktlinjer kring hur patientuppgifter får användas för forskning och marknadsföring. Graden av integration med </w:t>
            </w:r>
            <w:r w:rsidRPr="00D82A73">
              <w:rPr>
                <w:szCs w:val="20"/>
              </w:rPr>
              <w:lastRenderedPageBreak/>
              <w:t xml:space="preserve">verksamhetsprocesser påverkar hur integrerad eTjänsten skall ses med vårdtjänster i övrigt vilket får påverkan på patientsäkerhetsfrågor, ansvarsfrågor m.m. </w:t>
            </w:r>
          </w:p>
          <w:p w14:paraId="2BF17AA7" w14:textId="77777777" w:rsidR="00A753EE" w:rsidRPr="00D82A73" w:rsidRDefault="00A753EE" w:rsidP="00177141">
            <w:pPr>
              <w:rPr>
                <w:szCs w:val="20"/>
              </w:rPr>
            </w:pPr>
          </w:p>
        </w:tc>
      </w:tr>
      <w:tr w:rsidR="00A753EE" w:rsidRPr="00D82A73" w14:paraId="7765965D" w14:textId="77777777" w:rsidTr="00177141">
        <w:tc>
          <w:tcPr>
            <w:tcW w:w="4818" w:type="dxa"/>
            <w:shd w:val="clear" w:color="auto" w:fill="auto"/>
          </w:tcPr>
          <w:p w14:paraId="61B71177" w14:textId="77777777" w:rsidR="00A753EE" w:rsidRPr="00D82A73" w:rsidRDefault="00A753EE" w:rsidP="00177141">
            <w:pPr>
              <w:rPr>
                <w:szCs w:val="20"/>
              </w:rPr>
            </w:pPr>
            <w:r w:rsidRPr="00D82A73">
              <w:rPr>
                <w:szCs w:val="20"/>
              </w:rPr>
              <w:lastRenderedPageBreak/>
              <w:t>”Hur skall ansvarsgränser dras mellan aktörer? Systemkrav?”</w:t>
            </w:r>
          </w:p>
          <w:p w14:paraId="4725E74F" w14:textId="77777777" w:rsidR="00A753EE" w:rsidRPr="00D82A73" w:rsidRDefault="00A753EE" w:rsidP="00177141">
            <w:pPr>
              <w:rPr>
                <w:szCs w:val="20"/>
              </w:rPr>
            </w:pPr>
          </w:p>
        </w:tc>
        <w:tc>
          <w:tcPr>
            <w:tcW w:w="4818" w:type="dxa"/>
            <w:shd w:val="clear" w:color="auto" w:fill="auto"/>
          </w:tcPr>
          <w:p w14:paraId="14279CD1" w14:textId="77777777" w:rsidR="00A753EE" w:rsidRPr="00D82A73" w:rsidRDefault="00A753EE" w:rsidP="00177141">
            <w:pPr>
              <w:rPr>
                <w:szCs w:val="20"/>
              </w:rPr>
            </w:pPr>
            <w:r w:rsidRPr="00D82A73">
              <w:rPr>
                <w:szCs w:val="20"/>
              </w:rPr>
              <w:t>För att denna frågeställning skall kunna bearbetas behövs tydlig systemkartläggning som sedan kan belysas och bearbetas med hjälp verkliga och hypotetiska case och scenarier.</w:t>
            </w:r>
          </w:p>
          <w:p w14:paraId="4EB7AC9B" w14:textId="77777777" w:rsidR="00A753EE" w:rsidRPr="00D82A73" w:rsidRDefault="00A753EE" w:rsidP="00177141">
            <w:pPr>
              <w:rPr>
                <w:szCs w:val="20"/>
              </w:rPr>
            </w:pPr>
          </w:p>
        </w:tc>
      </w:tr>
      <w:tr w:rsidR="00A753EE" w:rsidRPr="00D82A73" w14:paraId="4BB23DBB" w14:textId="77777777" w:rsidTr="00177141">
        <w:tc>
          <w:tcPr>
            <w:tcW w:w="4818" w:type="dxa"/>
            <w:shd w:val="clear" w:color="auto" w:fill="auto"/>
          </w:tcPr>
          <w:p w14:paraId="0F4668BF" w14:textId="77777777" w:rsidR="00A753EE" w:rsidRPr="00D82A73" w:rsidRDefault="00A753EE" w:rsidP="00177141">
            <w:pPr>
              <w:rPr>
                <w:szCs w:val="20"/>
              </w:rPr>
            </w:pPr>
            <w:r w:rsidRPr="00D82A73">
              <w:rPr>
                <w:szCs w:val="20"/>
              </w:rPr>
              <w:t>”Vem är ansvarig för helheten? Styrmedel?”</w:t>
            </w:r>
          </w:p>
        </w:tc>
        <w:tc>
          <w:tcPr>
            <w:tcW w:w="4818" w:type="dxa"/>
            <w:shd w:val="clear" w:color="auto" w:fill="auto"/>
          </w:tcPr>
          <w:p w14:paraId="1B2D1DB6" w14:textId="77777777" w:rsidR="00A753EE" w:rsidRPr="00D82A73" w:rsidRDefault="00A753EE" w:rsidP="00177141">
            <w:pPr>
              <w:rPr>
                <w:szCs w:val="20"/>
              </w:rPr>
            </w:pPr>
            <w:r w:rsidRPr="00D82A73">
              <w:rPr>
                <w:szCs w:val="20"/>
              </w:rPr>
              <w:t>Med utgångspunkt i de avgränsningar och delar som beskrivits i en systemkartläggning kan styrmedel diskuteras, t ex vad gäller:</w:t>
            </w:r>
          </w:p>
          <w:p w14:paraId="2CD99D0B" w14:textId="77777777" w:rsidR="00A753EE" w:rsidRPr="00D82A73" w:rsidRDefault="00A753EE" w:rsidP="00177141">
            <w:pPr>
              <w:rPr>
                <w:szCs w:val="20"/>
              </w:rPr>
            </w:pPr>
            <w:r w:rsidRPr="00D82A73">
              <w:rPr>
                <w:szCs w:val="20"/>
              </w:rPr>
              <w:t>- Policys</w:t>
            </w:r>
          </w:p>
          <w:p w14:paraId="336A853D" w14:textId="77777777" w:rsidR="00A753EE" w:rsidRPr="00D82A73" w:rsidRDefault="00A753EE" w:rsidP="00177141">
            <w:pPr>
              <w:rPr>
                <w:szCs w:val="20"/>
              </w:rPr>
            </w:pPr>
            <w:r w:rsidRPr="00D82A73">
              <w:rPr>
                <w:szCs w:val="20"/>
              </w:rPr>
              <w:t>- Ersättningsmodeller</w:t>
            </w:r>
          </w:p>
          <w:p w14:paraId="188651A0" w14:textId="77777777" w:rsidR="00A753EE" w:rsidRPr="00D82A73" w:rsidRDefault="00A753EE" w:rsidP="00177141">
            <w:pPr>
              <w:rPr>
                <w:szCs w:val="20"/>
              </w:rPr>
            </w:pPr>
            <w:r w:rsidRPr="00D82A73">
              <w:rPr>
                <w:szCs w:val="20"/>
              </w:rPr>
              <w:t>- Regelverk</w:t>
            </w:r>
          </w:p>
          <w:p w14:paraId="73F62025" w14:textId="77777777" w:rsidR="00A753EE" w:rsidRPr="00D82A73" w:rsidRDefault="00A753EE" w:rsidP="00177141">
            <w:pPr>
              <w:rPr>
                <w:szCs w:val="20"/>
              </w:rPr>
            </w:pPr>
            <w:r w:rsidRPr="00D82A73">
              <w:rPr>
                <w:szCs w:val="20"/>
              </w:rPr>
              <w:t>- Avtal</w:t>
            </w:r>
          </w:p>
          <w:p w14:paraId="443C0E0C" w14:textId="77777777" w:rsidR="00A753EE" w:rsidRPr="00D82A73" w:rsidRDefault="00A753EE" w:rsidP="00177141">
            <w:pPr>
              <w:rPr>
                <w:szCs w:val="20"/>
              </w:rPr>
            </w:pPr>
            <w:r w:rsidRPr="00D82A73">
              <w:rPr>
                <w:szCs w:val="20"/>
              </w:rPr>
              <w:t>- Författningskrav</w:t>
            </w:r>
          </w:p>
          <w:p w14:paraId="4EF3BDB2" w14:textId="77777777" w:rsidR="00A753EE" w:rsidRPr="00D82A73" w:rsidRDefault="00A753EE" w:rsidP="00177141">
            <w:pPr>
              <w:rPr>
                <w:szCs w:val="20"/>
              </w:rPr>
            </w:pPr>
            <w:r w:rsidRPr="00D82A73">
              <w:rPr>
                <w:szCs w:val="20"/>
              </w:rPr>
              <w:t xml:space="preserve">Ansvar mellan beställare och utförare kan regleras avtalas med e-tjänster som en integrerad del. Nationella strukturer kan utformas och regleras. </w:t>
            </w:r>
          </w:p>
          <w:p w14:paraId="77C13F9C" w14:textId="77777777" w:rsidR="00A753EE" w:rsidRPr="00D82A73" w:rsidRDefault="00A753EE" w:rsidP="00177141">
            <w:pPr>
              <w:rPr>
                <w:szCs w:val="20"/>
              </w:rPr>
            </w:pPr>
          </w:p>
        </w:tc>
      </w:tr>
      <w:tr w:rsidR="00A753EE" w:rsidRPr="00D82A73" w14:paraId="296B52A0" w14:textId="77777777" w:rsidTr="00177141">
        <w:tc>
          <w:tcPr>
            <w:tcW w:w="4818" w:type="dxa"/>
            <w:shd w:val="clear" w:color="auto" w:fill="auto"/>
          </w:tcPr>
          <w:p w14:paraId="0FF704BB" w14:textId="77777777" w:rsidR="00A753EE" w:rsidRPr="00D82A73" w:rsidRDefault="00A753EE" w:rsidP="00177141">
            <w:pPr>
              <w:rPr>
                <w:szCs w:val="20"/>
              </w:rPr>
            </w:pPr>
            <w:r w:rsidRPr="00D82A73">
              <w:rPr>
                <w:szCs w:val="20"/>
              </w:rPr>
              <w:t>”Vem är ansvarig inför patienten? Informationskrav”</w:t>
            </w:r>
          </w:p>
        </w:tc>
        <w:tc>
          <w:tcPr>
            <w:tcW w:w="4818" w:type="dxa"/>
            <w:shd w:val="clear" w:color="auto" w:fill="auto"/>
          </w:tcPr>
          <w:p w14:paraId="127D2C97" w14:textId="77777777" w:rsidR="00A753EE" w:rsidRPr="00D82A73" w:rsidRDefault="00A753EE" w:rsidP="00177141">
            <w:pPr>
              <w:rPr>
                <w:szCs w:val="20"/>
              </w:rPr>
            </w:pPr>
            <w:r w:rsidRPr="00D82A73">
              <w:rPr>
                <w:szCs w:val="20"/>
              </w:rPr>
              <w:t>Ett vanligt sätt att beskriva begreppet personlig integritet i samband med informationshantering är att den enskilde skall kunna kontrollera spridningen av uppgifter om sig själv eller ha en rätt att bestämma vilka uppgifter om sig själv som han eller hon vill dela med sig till andra. Med utgångspunkt i de avgränsningar och delar som beskrivits i en systemkartläggning kan informationssäkerhetsfrågor diskuteras konkret, t ex vad gäller:</w:t>
            </w:r>
          </w:p>
          <w:p w14:paraId="6724483D" w14:textId="77777777" w:rsidR="00A753EE" w:rsidRPr="00D82A73" w:rsidRDefault="00A753EE" w:rsidP="00177141">
            <w:pPr>
              <w:rPr>
                <w:szCs w:val="20"/>
              </w:rPr>
            </w:pPr>
            <w:r w:rsidRPr="00D82A73">
              <w:rPr>
                <w:szCs w:val="20"/>
              </w:rPr>
              <w:t>- Integritet</w:t>
            </w:r>
          </w:p>
          <w:p w14:paraId="75F42C84" w14:textId="77777777" w:rsidR="00A753EE" w:rsidRPr="00D82A73" w:rsidRDefault="00A753EE" w:rsidP="00177141">
            <w:pPr>
              <w:rPr>
                <w:szCs w:val="20"/>
              </w:rPr>
            </w:pPr>
            <w:r w:rsidRPr="00D82A73">
              <w:rPr>
                <w:szCs w:val="20"/>
              </w:rPr>
              <w:t>- Sekretess</w:t>
            </w:r>
          </w:p>
          <w:p w14:paraId="335CB46C" w14:textId="77777777" w:rsidR="00A753EE" w:rsidRPr="00D82A73" w:rsidRDefault="00A753EE" w:rsidP="00177141">
            <w:pPr>
              <w:rPr>
                <w:szCs w:val="20"/>
              </w:rPr>
            </w:pPr>
            <w:r w:rsidRPr="00D82A73">
              <w:rPr>
                <w:szCs w:val="20"/>
              </w:rPr>
              <w:t>- Offentlighet</w:t>
            </w:r>
          </w:p>
          <w:p w14:paraId="06825F71" w14:textId="77777777" w:rsidR="00A753EE" w:rsidRPr="00D82A73" w:rsidRDefault="00A753EE" w:rsidP="00177141">
            <w:pPr>
              <w:rPr>
                <w:szCs w:val="20"/>
              </w:rPr>
            </w:pPr>
            <w:r w:rsidRPr="00D82A73">
              <w:rPr>
                <w:szCs w:val="20"/>
              </w:rPr>
              <w:t>- Informationssäkerhet</w:t>
            </w:r>
          </w:p>
          <w:p w14:paraId="52941B1C" w14:textId="77777777" w:rsidR="00A753EE" w:rsidRPr="00D82A73" w:rsidRDefault="00A753EE" w:rsidP="00177141">
            <w:pPr>
              <w:rPr>
                <w:szCs w:val="20"/>
              </w:rPr>
            </w:pPr>
            <w:r w:rsidRPr="00D82A73">
              <w:rPr>
                <w:szCs w:val="20"/>
              </w:rPr>
              <w:t>- Informationsklassning</w:t>
            </w:r>
          </w:p>
          <w:p w14:paraId="16E0EFB2" w14:textId="77777777" w:rsidR="00A753EE" w:rsidRPr="00D82A73" w:rsidRDefault="00A753EE" w:rsidP="00177141">
            <w:pPr>
              <w:rPr>
                <w:szCs w:val="20"/>
              </w:rPr>
            </w:pPr>
            <w:r w:rsidRPr="00D82A73">
              <w:rPr>
                <w:szCs w:val="20"/>
              </w:rPr>
              <w:t>- Integritetsfilter</w:t>
            </w:r>
          </w:p>
          <w:p w14:paraId="4E583011" w14:textId="77777777" w:rsidR="00A753EE" w:rsidRPr="00D82A73" w:rsidRDefault="00A753EE" w:rsidP="00177141">
            <w:pPr>
              <w:rPr>
                <w:szCs w:val="20"/>
              </w:rPr>
            </w:pPr>
            <w:r w:rsidRPr="00D82A73">
              <w:rPr>
                <w:szCs w:val="20"/>
              </w:rPr>
              <w:t>- Informationssäkerhet</w:t>
            </w:r>
          </w:p>
          <w:p w14:paraId="2838E30E" w14:textId="77777777" w:rsidR="00A753EE" w:rsidRPr="00D82A73" w:rsidRDefault="00A753EE" w:rsidP="00177141">
            <w:pPr>
              <w:rPr>
                <w:szCs w:val="20"/>
              </w:rPr>
            </w:pPr>
          </w:p>
        </w:tc>
      </w:tr>
      <w:tr w:rsidR="00A753EE" w:rsidRPr="00D82A73" w14:paraId="78A9062A" w14:textId="77777777" w:rsidTr="00177141">
        <w:tc>
          <w:tcPr>
            <w:tcW w:w="4818" w:type="dxa"/>
            <w:shd w:val="clear" w:color="auto" w:fill="auto"/>
          </w:tcPr>
          <w:p w14:paraId="154D82FE" w14:textId="77777777" w:rsidR="00A753EE" w:rsidRPr="00D82A73" w:rsidRDefault="00A753EE" w:rsidP="00177141">
            <w:pPr>
              <w:rPr>
                <w:szCs w:val="20"/>
              </w:rPr>
            </w:pPr>
            <w:r w:rsidRPr="00D82A73">
              <w:rPr>
                <w:szCs w:val="20"/>
              </w:rPr>
              <w:lastRenderedPageBreak/>
              <w:t>”Vart vänder sig patienten vid fel/missnöje?”</w:t>
            </w:r>
          </w:p>
        </w:tc>
        <w:tc>
          <w:tcPr>
            <w:tcW w:w="4818" w:type="dxa"/>
            <w:shd w:val="clear" w:color="auto" w:fill="auto"/>
          </w:tcPr>
          <w:p w14:paraId="59A70CF5" w14:textId="77777777" w:rsidR="00A753EE" w:rsidRPr="00D82A73" w:rsidRDefault="00A753EE" w:rsidP="00177141">
            <w:pPr>
              <w:rPr>
                <w:szCs w:val="20"/>
              </w:rPr>
            </w:pPr>
            <w:r w:rsidRPr="00D82A73">
              <w:rPr>
                <w:szCs w:val="20"/>
              </w:rPr>
              <w:t>Utgångspunkten är att eHälso</w:t>
            </w:r>
            <w:r>
              <w:rPr>
                <w:szCs w:val="20"/>
              </w:rPr>
              <w:t>t</w:t>
            </w:r>
            <w:r w:rsidRPr="00D82A73">
              <w:rPr>
                <w:szCs w:val="20"/>
              </w:rPr>
              <w:t>jänsterna är en integrerad del i hälso- och sjukvården. Det bör då alltid finnas en ansvarig vårdgivare som en missnöjd patient kan vända sig till. Invånare utan patientrelation bör kunna vända sig till en representant för sjukvårdshuvudmannen, t ex utsedd en funktion för Mina Vårdkontakter.</w:t>
            </w:r>
          </w:p>
        </w:tc>
      </w:tr>
    </w:tbl>
    <w:p w14:paraId="075E806F" w14:textId="77777777" w:rsidR="00A753EE" w:rsidRDefault="00A753EE" w:rsidP="00A753EE"/>
    <w:p w14:paraId="4F71C983" w14:textId="77777777" w:rsidR="00A753EE" w:rsidRPr="00D82A73" w:rsidRDefault="00A753EE" w:rsidP="00A753EE">
      <w:pPr>
        <w:pStyle w:val="Heading2"/>
      </w:pPr>
      <w:bookmarkStart w:id="153" w:name="_Toc386458075"/>
      <w:bookmarkStart w:id="154" w:name="_Toc391636695"/>
      <w:bookmarkStart w:id="155" w:name="_Toc397581510"/>
      <w:r w:rsidRPr="00D82A73">
        <w:t>Icke funktionella krav</w:t>
      </w:r>
      <w:bookmarkEnd w:id="153"/>
      <w:bookmarkEnd w:id="154"/>
      <w:bookmarkEnd w:id="155"/>
    </w:p>
    <w:p w14:paraId="5B4C805A" w14:textId="77777777" w:rsidR="00A753EE" w:rsidRPr="00E71599" w:rsidRDefault="00A753EE" w:rsidP="00A753EE">
      <w:pPr>
        <w:pStyle w:val="Heading3"/>
      </w:pPr>
      <w:bookmarkStart w:id="156" w:name="_Toc386458076"/>
      <w:bookmarkStart w:id="157" w:name="_Toc391636696"/>
      <w:bookmarkStart w:id="158" w:name="_Toc397581511"/>
      <w:r w:rsidRPr="00D82A73">
        <w:t>SLA krav</w:t>
      </w:r>
      <w:bookmarkEnd w:id="156"/>
      <w:bookmarkEnd w:id="157"/>
      <w:bookmarkEnd w:id="158"/>
    </w:p>
    <w:p w14:paraId="20E4EDC4" w14:textId="77777777" w:rsidR="00A753EE" w:rsidRPr="00D82A73" w:rsidRDefault="00A753EE" w:rsidP="00A753EE">
      <w:r w:rsidRPr="00D82A73">
        <w:t>Följande generella SLA-krav gäller för alla tjänsteproducenter som tillhandahåller tjänster. Dessa krav gäller där inget annat anges för ett specifikt tjänstekontrakt. Observera att detta gäller tjänsteproducenten, antalet ”mellanhänder” som tjänsteplattformar kan komma att utöka svarstiden.</w:t>
      </w:r>
    </w:p>
    <w:p w14:paraId="09822F5B" w14:textId="77777777" w:rsidR="00A753EE" w:rsidRPr="00D82A73" w:rsidRDefault="00A753EE" w:rsidP="00A753EE"/>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A753EE" w:rsidRPr="00D82A73" w14:paraId="24B632E9" w14:textId="77777777" w:rsidTr="00177141">
        <w:tc>
          <w:tcPr>
            <w:tcW w:w="2268" w:type="dxa"/>
          </w:tcPr>
          <w:p w14:paraId="625F5D8B" w14:textId="77777777" w:rsidR="00A753EE" w:rsidRPr="00D82A73" w:rsidRDefault="00A753EE" w:rsidP="00177141">
            <w:pPr>
              <w:rPr>
                <w:b/>
              </w:rPr>
            </w:pPr>
            <w:r w:rsidRPr="00D82A73">
              <w:rPr>
                <w:b/>
              </w:rPr>
              <w:t>Kategori</w:t>
            </w:r>
          </w:p>
        </w:tc>
        <w:tc>
          <w:tcPr>
            <w:tcW w:w="4154" w:type="dxa"/>
          </w:tcPr>
          <w:p w14:paraId="7F949321" w14:textId="77777777" w:rsidR="00A753EE" w:rsidRPr="00D82A73" w:rsidRDefault="00A753EE" w:rsidP="00177141">
            <w:pPr>
              <w:rPr>
                <w:b/>
              </w:rPr>
            </w:pPr>
            <w:r w:rsidRPr="00D82A73">
              <w:rPr>
                <w:b/>
              </w:rPr>
              <w:t>Värde</w:t>
            </w:r>
          </w:p>
        </w:tc>
        <w:tc>
          <w:tcPr>
            <w:tcW w:w="3266" w:type="dxa"/>
          </w:tcPr>
          <w:p w14:paraId="01DD5FF0" w14:textId="77777777" w:rsidR="00A753EE" w:rsidRPr="00D82A73" w:rsidRDefault="00A753EE" w:rsidP="00177141">
            <w:pPr>
              <w:rPr>
                <w:b/>
              </w:rPr>
            </w:pPr>
            <w:r w:rsidRPr="00D82A73">
              <w:rPr>
                <w:b/>
              </w:rPr>
              <w:t>Beskrivning</w:t>
            </w:r>
          </w:p>
        </w:tc>
      </w:tr>
      <w:tr w:rsidR="00A753EE" w:rsidRPr="00D82A73" w14:paraId="6E209C7D" w14:textId="77777777" w:rsidTr="00177141">
        <w:tc>
          <w:tcPr>
            <w:tcW w:w="2268" w:type="dxa"/>
          </w:tcPr>
          <w:p w14:paraId="7CCBDB60" w14:textId="77777777" w:rsidR="00A753EE" w:rsidRPr="00D82A73" w:rsidRDefault="00A753EE" w:rsidP="00177141">
            <w:r w:rsidRPr="00D82A73">
              <w:t>Svarstid (avg)</w:t>
            </w:r>
          </w:p>
        </w:tc>
        <w:tc>
          <w:tcPr>
            <w:tcW w:w="4154" w:type="dxa"/>
          </w:tcPr>
          <w:p w14:paraId="33ABF4B3" w14:textId="77777777" w:rsidR="00A753EE" w:rsidRPr="00D82A73" w:rsidRDefault="00A753EE" w:rsidP="00177141">
            <w:pPr>
              <w:rPr>
                <w:highlight w:val="yellow"/>
              </w:rPr>
            </w:pPr>
            <w:r w:rsidRPr="00D82A73">
              <w:t>&lt; 500 ms per anrop.</w:t>
            </w:r>
          </w:p>
        </w:tc>
        <w:tc>
          <w:tcPr>
            <w:tcW w:w="3266" w:type="dxa"/>
          </w:tcPr>
          <w:p w14:paraId="66D7568F" w14:textId="77777777" w:rsidR="00A753EE" w:rsidRPr="00D82A73" w:rsidRDefault="00A753EE" w:rsidP="00177141"/>
        </w:tc>
      </w:tr>
      <w:tr w:rsidR="00A753EE" w:rsidRPr="00D82A73" w14:paraId="739E012D" w14:textId="77777777" w:rsidTr="00177141">
        <w:tc>
          <w:tcPr>
            <w:tcW w:w="2268" w:type="dxa"/>
          </w:tcPr>
          <w:p w14:paraId="742060DE" w14:textId="77777777" w:rsidR="00A753EE" w:rsidRPr="00D82A73" w:rsidRDefault="00A753EE" w:rsidP="00177141">
            <w:r w:rsidRPr="00D82A73">
              <w:t>Tillgänglighet</w:t>
            </w:r>
          </w:p>
        </w:tc>
        <w:tc>
          <w:tcPr>
            <w:tcW w:w="4154" w:type="dxa"/>
          </w:tcPr>
          <w:p w14:paraId="19310F6D" w14:textId="77777777" w:rsidR="00A753EE" w:rsidRPr="00D82A73" w:rsidRDefault="00A753EE" w:rsidP="00177141">
            <w:r w:rsidRPr="00D82A73">
              <w:t>24x7, 99,5%</w:t>
            </w:r>
          </w:p>
        </w:tc>
        <w:tc>
          <w:tcPr>
            <w:tcW w:w="3266" w:type="dxa"/>
          </w:tcPr>
          <w:p w14:paraId="0A2975EF" w14:textId="77777777" w:rsidR="00A753EE" w:rsidRPr="00D82A73" w:rsidRDefault="00A753EE" w:rsidP="00177141"/>
        </w:tc>
      </w:tr>
      <w:tr w:rsidR="00A753EE" w:rsidRPr="00D82A73" w14:paraId="2250C229" w14:textId="77777777" w:rsidTr="00177141">
        <w:tc>
          <w:tcPr>
            <w:tcW w:w="2268" w:type="dxa"/>
          </w:tcPr>
          <w:p w14:paraId="0FA013C3" w14:textId="77777777" w:rsidR="00A753EE" w:rsidRPr="00D82A73" w:rsidRDefault="00A753EE" w:rsidP="00177141">
            <w:r w:rsidRPr="00D82A73">
              <w:t>Last</w:t>
            </w:r>
          </w:p>
        </w:tc>
        <w:tc>
          <w:tcPr>
            <w:tcW w:w="4154" w:type="dxa"/>
          </w:tcPr>
          <w:p w14:paraId="0B22CF6C" w14:textId="77777777" w:rsidR="00A753EE" w:rsidRPr="00D82A73" w:rsidRDefault="00A753EE" w:rsidP="00177141">
            <w:r w:rsidRPr="00D82A73">
              <w:t>50 samtidiga anrop</w:t>
            </w:r>
          </w:p>
        </w:tc>
        <w:tc>
          <w:tcPr>
            <w:tcW w:w="3266" w:type="dxa"/>
          </w:tcPr>
          <w:p w14:paraId="517C22D2" w14:textId="77777777" w:rsidR="00A753EE" w:rsidRPr="00D82A73" w:rsidRDefault="00A753EE" w:rsidP="00177141"/>
        </w:tc>
      </w:tr>
      <w:tr w:rsidR="00A753EE" w:rsidRPr="00D82A73" w14:paraId="62C9731F" w14:textId="77777777" w:rsidTr="00177141">
        <w:tc>
          <w:tcPr>
            <w:tcW w:w="2268" w:type="dxa"/>
          </w:tcPr>
          <w:p w14:paraId="0F3559A4" w14:textId="77777777" w:rsidR="00A753EE" w:rsidRPr="00D82A73" w:rsidRDefault="00A753EE" w:rsidP="00177141">
            <w:r w:rsidRPr="00D82A73">
              <w:t>Aktualitet</w:t>
            </w:r>
          </w:p>
        </w:tc>
        <w:tc>
          <w:tcPr>
            <w:tcW w:w="4154" w:type="dxa"/>
          </w:tcPr>
          <w:p w14:paraId="0CBCABA4" w14:textId="77777777" w:rsidR="00A753EE" w:rsidRPr="00D82A73" w:rsidRDefault="00A753EE" w:rsidP="00177141">
            <w:r w:rsidRPr="00D82A73">
              <w:t>-</w:t>
            </w:r>
          </w:p>
        </w:tc>
        <w:tc>
          <w:tcPr>
            <w:tcW w:w="3266" w:type="dxa"/>
          </w:tcPr>
          <w:p w14:paraId="3D117BDC" w14:textId="77777777" w:rsidR="00A753EE" w:rsidRPr="00D82A73" w:rsidRDefault="00A753EE" w:rsidP="00177141"/>
        </w:tc>
      </w:tr>
      <w:tr w:rsidR="00A753EE" w:rsidRPr="00D82A73" w14:paraId="652BC5BD" w14:textId="77777777" w:rsidTr="00177141">
        <w:tc>
          <w:tcPr>
            <w:tcW w:w="2268" w:type="dxa"/>
          </w:tcPr>
          <w:p w14:paraId="6552620C" w14:textId="77777777" w:rsidR="00A753EE" w:rsidRPr="00D82A73" w:rsidRDefault="00A753EE" w:rsidP="00177141">
            <w:pPr>
              <w:rPr>
                <w:highlight w:val="yellow"/>
              </w:rPr>
            </w:pPr>
            <w:r w:rsidRPr="00D82A73">
              <w:t>Återställningstid</w:t>
            </w:r>
          </w:p>
        </w:tc>
        <w:tc>
          <w:tcPr>
            <w:tcW w:w="4154" w:type="dxa"/>
          </w:tcPr>
          <w:p w14:paraId="248854E1" w14:textId="77777777" w:rsidR="00A753EE" w:rsidRPr="00D82A73" w:rsidRDefault="00A753EE" w:rsidP="00177141">
            <w:pPr>
              <w:tabs>
                <w:tab w:val="left" w:pos="2935"/>
              </w:tabs>
              <w:jc w:val="both"/>
            </w:pPr>
            <w:r w:rsidRPr="00D82A73">
              <w:t>-</w:t>
            </w:r>
          </w:p>
        </w:tc>
        <w:tc>
          <w:tcPr>
            <w:tcW w:w="3266" w:type="dxa"/>
          </w:tcPr>
          <w:p w14:paraId="1D2D1282" w14:textId="77777777" w:rsidR="00A753EE" w:rsidRPr="00D82A73" w:rsidRDefault="00A753EE" w:rsidP="00177141"/>
        </w:tc>
      </w:tr>
    </w:tbl>
    <w:p w14:paraId="5B4DCC8F" w14:textId="77777777" w:rsidR="00A753EE" w:rsidRPr="00D82A73" w:rsidRDefault="00A753EE" w:rsidP="00A753EE">
      <w:pPr>
        <w:pStyle w:val="BodyText"/>
      </w:pPr>
    </w:p>
    <w:p w14:paraId="52AD6F2D" w14:textId="77777777" w:rsidR="00A753EE" w:rsidRPr="00D82A73" w:rsidRDefault="00A753EE" w:rsidP="00A753EE">
      <w:pPr>
        <w:pStyle w:val="Heading3"/>
      </w:pPr>
      <w:bookmarkStart w:id="159" w:name="_Toc386458077"/>
      <w:bookmarkStart w:id="160" w:name="_Toc391636697"/>
      <w:bookmarkStart w:id="161" w:name="_Toc397581512"/>
      <w:r w:rsidRPr="00D82A73">
        <w:t>Övriga krav</w:t>
      </w:r>
      <w:bookmarkEnd w:id="159"/>
      <w:bookmarkEnd w:id="160"/>
      <w:bookmarkEnd w:id="161"/>
    </w:p>
    <w:p w14:paraId="628EFA65" w14:textId="77777777" w:rsidR="00A753EE" w:rsidRPr="00D82A73" w:rsidRDefault="00A753EE" w:rsidP="00A753EE">
      <w:r>
        <w:t>Inga övriga krav finns.</w:t>
      </w:r>
    </w:p>
    <w:p w14:paraId="2228E7DC" w14:textId="77777777" w:rsidR="00A753EE" w:rsidRDefault="00A753EE" w:rsidP="00A753EE">
      <w:pPr>
        <w:spacing w:line="240" w:lineRule="auto"/>
        <w:rPr>
          <w:rFonts w:eastAsia="Times New Roman"/>
          <w:bCs/>
          <w:sz w:val="24"/>
          <w:szCs w:val="26"/>
        </w:rPr>
      </w:pPr>
      <w:bookmarkStart w:id="162" w:name="_Toc386458078"/>
      <w:r>
        <w:br w:type="page"/>
      </w:r>
    </w:p>
    <w:p w14:paraId="16539D5E" w14:textId="77777777" w:rsidR="00A753EE" w:rsidRPr="00D82A73" w:rsidRDefault="00A753EE" w:rsidP="00A753EE">
      <w:pPr>
        <w:pStyle w:val="Heading2"/>
      </w:pPr>
      <w:bookmarkStart w:id="163" w:name="_Toc357754854"/>
      <w:bookmarkStart w:id="164" w:name="_Toc391636698"/>
      <w:bookmarkStart w:id="165" w:name="_Toc397581513"/>
      <w:r w:rsidRPr="00D82A73">
        <w:lastRenderedPageBreak/>
        <w:t>Felhantering</w:t>
      </w:r>
      <w:bookmarkEnd w:id="162"/>
      <w:bookmarkEnd w:id="163"/>
      <w:bookmarkEnd w:id="164"/>
      <w:bookmarkEnd w:id="165"/>
    </w:p>
    <w:p w14:paraId="20C8ECB4" w14:textId="77777777" w:rsidR="00A753EE" w:rsidRPr="00D82A73" w:rsidRDefault="00A753EE" w:rsidP="00A753EE">
      <w:r w:rsidRPr="00D82A73">
        <w:t xml:space="preserve">Vid ett </w:t>
      </w:r>
      <w:r w:rsidRPr="00D82A73">
        <w:rPr>
          <w:b/>
        </w:rPr>
        <w:t>tekniskt fel</w:t>
      </w:r>
      <w:r w:rsidRPr="00D82A73">
        <w:t xml:space="preserve"> levereras ett generellt undantag (SOAP-Exception). Exempel på felsituationer som rapporteras som tekniskt fel kan vara deadlock i databasen eller följdeffekter av programmeringsfel. Denna information bör loggas av tjänstekonsumenten. Informationen är inte riktad till användaren.</w:t>
      </w:r>
      <w:r w:rsidRPr="00D82A73">
        <w:br/>
        <w:t>Användaren kommer enbart att se ”tekniskt fel – inte detaljinformation. Den riktar sig till systemförvaltaren.</w:t>
      </w:r>
    </w:p>
    <w:p w14:paraId="572D68CA" w14:textId="77777777" w:rsidR="00A753EE" w:rsidRPr="00D82A73" w:rsidRDefault="00A753EE" w:rsidP="00A753EE">
      <w:pPr>
        <w:pStyle w:val="BodyText"/>
      </w:pPr>
    </w:p>
    <w:p w14:paraId="0419FE74" w14:textId="77777777" w:rsidR="00A753EE" w:rsidRPr="00D82A73" w:rsidRDefault="00A753EE" w:rsidP="00A753EE">
      <w:r w:rsidRPr="00D82A73">
        <w:t xml:space="preserve">Vid ett </w:t>
      </w:r>
      <w:r w:rsidRPr="00D82A73">
        <w:rPr>
          <w:b/>
        </w:rPr>
        <w:t>logiskt fel i</w:t>
      </w:r>
      <w:r w:rsidRPr="00D82A73">
        <w:t xml:space="preserve"> de uppdaterande tjänsterna levereras resultCode, resultText/comment.</w:t>
      </w:r>
      <w:r w:rsidRPr="00D82A73">
        <w:br/>
        <w:t>Syftet med resultText är att tjänstekonsumenten av tjänsten ska kunna visa upp informationen för invånaren.</w:t>
      </w:r>
    </w:p>
    <w:p w14:paraId="74435F49" w14:textId="77777777" w:rsidR="00A753EE" w:rsidRPr="00D82A73" w:rsidRDefault="00A753EE" w:rsidP="00A753EE">
      <w:r w:rsidRPr="00D82A73">
        <w:t>resultCode kan vara:</w:t>
      </w:r>
    </w:p>
    <w:p w14:paraId="57AB67BB" w14:textId="77777777" w:rsidR="00A753EE" w:rsidRPr="00D82A73" w:rsidRDefault="00A753EE" w:rsidP="00A753EE">
      <w:r w:rsidRPr="00D82A73">
        <w:t xml:space="preserve">OK </w:t>
      </w:r>
      <w:r w:rsidRPr="00D82A73">
        <w:br/>
        <w:t>transaktionen har utförts enligt uppdraget i frågemeddelandet.</w:t>
      </w:r>
    </w:p>
    <w:p w14:paraId="65B766A5" w14:textId="77777777" w:rsidR="00A753EE" w:rsidRPr="00D82A73" w:rsidRDefault="00A753EE" w:rsidP="00A753EE">
      <w:r w:rsidRPr="00D82A73">
        <w:t xml:space="preserve">INFO </w:t>
      </w:r>
      <w:r w:rsidRPr="00D82A73">
        <w:br/>
        <w:t xml:space="preserve">transaktionen har </w:t>
      </w:r>
      <w:bookmarkStart w:id="166" w:name="OLE_LINK7"/>
      <w:bookmarkStart w:id="167" w:name="OLE_LINK8"/>
      <w:r w:rsidRPr="00D82A73">
        <w:t xml:space="preserve">utförts </w:t>
      </w:r>
      <w:bookmarkEnd w:id="166"/>
      <w:bookmarkEnd w:id="167"/>
      <w:r w:rsidRPr="00D82A73">
        <w:t>enligt uppdraget i frågemeddelandet, men det finns ett meddelande som tjänstekonsumenten måste visa upp för invånaren. Exempel på detta kan vara ”medtag legitimation vid besöket”.</w:t>
      </w:r>
    </w:p>
    <w:p w14:paraId="47E9AF7E" w14:textId="77777777" w:rsidR="00A753EE" w:rsidRPr="00D82A73" w:rsidRDefault="00A753EE" w:rsidP="00A753EE">
      <w:r w:rsidRPr="00D82A73">
        <w:t>ERROR</w:t>
      </w:r>
      <w:r w:rsidRPr="00D82A73">
        <w:br/>
        <w:t xml:space="preserve">transaktionen har INTE kunnat utföras enligt uppdrag i frågemeddelandet p.g.a. logiskt fel. Det finns ett meddelande som konsumenten måste visa upp. Exempel på detta kan vara ”ditt svar gick inte att hantera pga XXX”. </w:t>
      </w:r>
    </w:p>
    <w:p w14:paraId="6AFE4FA9" w14:textId="77777777" w:rsidR="00A753EE" w:rsidRPr="00D82A73" w:rsidRDefault="00A753EE" w:rsidP="00A753EE"/>
    <w:p w14:paraId="3942ECE6" w14:textId="77777777" w:rsidR="00A753EE" w:rsidRPr="00D82A73" w:rsidRDefault="00A753EE" w:rsidP="00A753EE"/>
    <w:p w14:paraId="5786F99D" w14:textId="77777777" w:rsidR="00A753EE" w:rsidRPr="00D82A73" w:rsidRDefault="00A753EE" w:rsidP="00A753EE">
      <w:pPr>
        <w:pStyle w:val="Heading3"/>
      </w:pPr>
      <w:bookmarkStart w:id="168" w:name="_Toc386458079"/>
      <w:bookmarkStart w:id="169" w:name="_Toc391636699"/>
      <w:bookmarkStart w:id="170" w:name="_Toc397581514"/>
      <w:r w:rsidRPr="00D82A73">
        <w:t>Krav på en tjänsteproducent</w:t>
      </w:r>
      <w:bookmarkEnd w:id="168"/>
      <w:bookmarkEnd w:id="169"/>
      <w:bookmarkEnd w:id="170"/>
    </w:p>
    <w:p w14:paraId="7022CF81" w14:textId="77777777" w:rsidR="00A753EE" w:rsidRPr="00D82A73" w:rsidRDefault="00A753EE" w:rsidP="00A753EE">
      <w:pPr>
        <w:pStyle w:val="Heading4"/>
      </w:pPr>
      <w:r w:rsidRPr="00D82A73">
        <w:t xml:space="preserve">Logiska fel </w:t>
      </w:r>
    </w:p>
    <w:p w14:paraId="027F6F0B" w14:textId="77777777" w:rsidR="00A753EE" w:rsidRPr="00D82A73" w:rsidRDefault="00A753EE" w:rsidP="00A753EE">
      <w:r w:rsidRPr="00D82A73">
        <w:t>Inga specifika felkoder används.</w:t>
      </w:r>
    </w:p>
    <w:p w14:paraId="6DD3B11D" w14:textId="77777777" w:rsidR="00A753EE" w:rsidRPr="00D82A73" w:rsidRDefault="00A753EE" w:rsidP="00A753EE"/>
    <w:p w14:paraId="6D3EA79C" w14:textId="77777777" w:rsidR="00A753EE" w:rsidRPr="00D82A73" w:rsidRDefault="00A753EE" w:rsidP="00A753EE">
      <w:pPr>
        <w:pStyle w:val="Heading4"/>
      </w:pPr>
      <w:r w:rsidRPr="00D82A73">
        <w:t>Tekniska fel</w:t>
      </w:r>
    </w:p>
    <w:p w14:paraId="17B1092E" w14:textId="77777777" w:rsidR="00A753EE" w:rsidRPr="00D82A73" w:rsidRDefault="00A753EE" w:rsidP="00A753EE">
      <w:r w:rsidRPr="00D82A73">
        <w:t>Inga specifika felkoder används.</w:t>
      </w:r>
    </w:p>
    <w:p w14:paraId="7DB9E6C6" w14:textId="77777777" w:rsidR="00A753EE" w:rsidRPr="00D82A73" w:rsidRDefault="00A753EE" w:rsidP="00A753EE"/>
    <w:p w14:paraId="5FD73B8E" w14:textId="77777777" w:rsidR="00A753EE" w:rsidRPr="00D82A73" w:rsidRDefault="00A753EE" w:rsidP="00A753EE">
      <w:pPr>
        <w:pStyle w:val="Heading3"/>
      </w:pPr>
      <w:bookmarkStart w:id="171" w:name="_Toc386458080"/>
      <w:bookmarkStart w:id="172" w:name="_Toc391636700"/>
      <w:bookmarkStart w:id="173" w:name="_Toc397581515"/>
      <w:r w:rsidRPr="00D82A73">
        <w:t>Krav på en tjänstekonsument</w:t>
      </w:r>
      <w:bookmarkEnd w:id="171"/>
      <w:bookmarkEnd w:id="172"/>
      <w:bookmarkEnd w:id="173"/>
    </w:p>
    <w:p w14:paraId="5F1499B7" w14:textId="77777777" w:rsidR="00A753EE" w:rsidRPr="00D82A73" w:rsidRDefault="00A753EE" w:rsidP="00A753EE">
      <w:pPr>
        <w:pStyle w:val="Heading4"/>
      </w:pPr>
      <w:r w:rsidRPr="00D82A73">
        <w:t xml:space="preserve">Logiska fel </w:t>
      </w:r>
    </w:p>
    <w:p w14:paraId="3459E73C" w14:textId="77777777" w:rsidR="00A753EE" w:rsidRPr="00D82A73" w:rsidRDefault="00A753EE" w:rsidP="00A753EE">
      <w:r w:rsidRPr="00D82A73">
        <w:t>Inga specifika felkoder används.</w:t>
      </w:r>
    </w:p>
    <w:p w14:paraId="7808B5E5" w14:textId="77777777" w:rsidR="00A753EE" w:rsidRPr="00D82A73" w:rsidRDefault="00A753EE" w:rsidP="00A753EE">
      <w:pPr>
        <w:rPr>
          <w:color w:val="4F81BD" w:themeColor="accent1"/>
        </w:rPr>
      </w:pPr>
    </w:p>
    <w:p w14:paraId="01370EE0" w14:textId="77777777" w:rsidR="00A753EE" w:rsidRPr="00D82A73" w:rsidRDefault="00A753EE" w:rsidP="00A753EE">
      <w:pPr>
        <w:pStyle w:val="Heading4"/>
      </w:pPr>
      <w:r w:rsidRPr="00D82A73">
        <w:t>Tekniska fel</w:t>
      </w:r>
    </w:p>
    <w:p w14:paraId="38426471" w14:textId="77777777" w:rsidR="00A753EE" w:rsidRPr="00D82A73" w:rsidRDefault="00A753EE" w:rsidP="00A753EE">
      <w:r w:rsidRPr="00D82A73">
        <w:t>Inga specifika felkoder används.</w:t>
      </w:r>
    </w:p>
    <w:p w14:paraId="2CBDBDA5" w14:textId="77777777" w:rsidR="0039481C" w:rsidRDefault="0039481C" w:rsidP="0039481C">
      <w:pPr>
        <w:pStyle w:val="Heading1"/>
      </w:pPr>
      <w:bookmarkStart w:id="174" w:name="_Toc397581516"/>
      <w:r>
        <w:lastRenderedPageBreak/>
        <w:t xml:space="preserve">Tjänstedomänens </w:t>
      </w:r>
      <w:bookmarkEnd w:id="145"/>
      <w:r>
        <w:t>meddelandemodeller</w:t>
      </w:r>
      <w:bookmarkEnd w:id="146"/>
      <w:bookmarkEnd w:id="147"/>
      <w:bookmarkEnd w:id="174"/>
    </w:p>
    <w:p w14:paraId="062125DB" w14:textId="77777777" w:rsidR="0039481C" w:rsidRDefault="0039481C" w:rsidP="0039481C">
      <w:pPr>
        <w:rPr>
          <w:i/>
        </w:rPr>
      </w:pPr>
      <w:bookmarkStart w:id="175" w:name="_Toc224960923"/>
      <w:r w:rsidRPr="007E3F3B">
        <w:rPr>
          <w:i/>
        </w:rPr>
        <w:t>Här beskrivs de meddelandemodeller som tjänstekontrakten bygger på. För varje meddelandemodell beskrivs hur mappning ser ut delvis mot V-TIM, här version 2.2 samt mot schema (XSD) för tjänstekontrakt.</w:t>
      </w:r>
    </w:p>
    <w:p w14:paraId="7651A16B" w14:textId="77777777" w:rsidR="00A35CF2" w:rsidRPr="00D82A73" w:rsidRDefault="00A35CF2" w:rsidP="00A35CF2"/>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46"/>
        <w:gridCol w:w="4374"/>
      </w:tblGrid>
      <w:tr w:rsidR="00A35CF2" w:rsidRPr="00D82A73" w14:paraId="396999C2" w14:textId="77777777" w:rsidTr="00177141">
        <w:tc>
          <w:tcPr>
            <w:tcW w:w="4346" w:type="dxa"/>
            <w:shd w:val="clear" w:color="auto" w:fill="auto"/>
          </w:tcPr>
          <w:p w14:paraId="34AA736B" w14:textId="77777777" w:rsidR="00A35CF2" w:rsidRPr="00D82A73" w:rsidRDefault="00A35CF2" w:rsidP="00177141">
            <w:pPr>
              <w:rPr>
                <w:b/>
              </w:rPr>
            </w:pPr>
            <w:r w:rsidRPr="00D82A73">
              <w:rPr>
                <w:b/>
              </w:rPr>
              <w:t>Informationsklass</w:t>
            </w:r>
          </w:p>
        </w:tc>
        <w:tc>
          <w:tcPr>
            <w:tcW w:w="4374" w:type="dxa"/>
            <w:shd w:val="clear" w:color="auto" w:fill="auto"/>
          </w:tcPr>
          <w:p w14:paraId="0A1A98EE" w14:textId="77777777" w:rsidR="00A35CF2" w:rsidRPr="00D82A73" w:rsidRDefault="00A35CF2" w:rsidP="00177141">
            <w:pPr>
              <w:rPr>
                <w:b/>
              </w:rPr>
            </w:pPr>
            <w:r w:rsidRPr="00D82A73">
              <w:rPr>
                <w:b/>
              </w:rPr>
              <w:t>Innehåller information om</w:t>
            </w:r>
          </w:p>
        </w:tc>
      </w:tr>
      <w:tr w:rsidR="00A35CF2" w:rsidRPr="00D82A73" w14:paraId="6F64A3A0" w14:textId="77777777" w:rsidTr="00177141">
        <w:tc>
          <w:tcPr>
            <w:tcW w:w="4346" w:type="dxa"/>
            <w:shd w:val="clear" w:color="auto" w:fill="auto"/>
          </w:tcPr>
          <w:p w14:paraId="233C8344" w14:textId="77777777" w:rsidR="00A35CF2" w:rsidRPr="00D82A73" w:rsidRDefault="00A35CF2" w:rsidP="00177141">
            <w:r w:rsidRPr="00D82A73">
              <w:t xml:space="preserve">Mall </w:t>
            </w:r>
            <w:r w:rsidRPr="00D82A73">
              <w:br/>
              <w:t>(FormTemplate</w:t>
            </w:r>
            <w:r>
              <w:t>Type</w:t>
            </w:r>
            <w:r w:rsidRPr="00D82A73">
              <w:t>)</w:t>
            </w:r>
          </w:p>
        </w:tc>
        <w:tc>
          <w:tcPr>
            <w:tcW w:w="4374" w:type="dxa"/>
            <w:shd w:val="clear" w:color="auto" w:fill="auto"/>
          </w:tcPr>
          <w:p w14:paraId="63848EBC" w14:textId="77777777" w:rsidR="00A35CF2" w:rsidRPr="00D82A73" w:rsidRDefault="00A35CF2" w:rsidP="00177141">
            <w:r w:rsidRPr="00D82A73">
              <w:t>Mall innehåller formulärinformation och dess frågor och svarsalternativ.</w:t>
            </w:r>
          </w:p>
        </w:tc>
      </w:tr>
      <w:tr w:rsidR="00A35CF2" w:rsidRPr="00D82A73" w14:paraId="5D8AE7F4" w14:textId="77777777" w:rsidTr="00177141">
        <w:tc>
          <w:tcPr>
            <w:tcW w:w="4346" w:type="dxa"/>
            <w:shd w:val="clear" w:color="auto" w:fill="auto"/>
          </w:tcPr>
          <w:p w14:paraId="02E62F75" w14:textId="77777777" w:rsidR="00A35CF2" w:rsidRPr="00D82A73" w:rsidRDefault="00A35CF2" w:rsidP="00177141">
            <w:r w:rsidRPr="00D82A73">
              <w:t>Mall info</w:t>
            </w:r>
          </w:p>
          <w:p w14:paraId="53B75892" w14:textId="77777777" w:rsidR="00A35CF2" w:rsidRPr="00D82A73" w:rsidRDefault="00A35CF2" w:rsidP="00177141">
            <w:r w:rsidRPr="00D82A73">
              <w:t>(FormTemplateInfo</w:t>
            </w:r>
            <w:r>
              <w:t>Type</w:t>
            </w:r>
            <w:r w:rsidRPr="00D82A73">
              <w:t>)</w:t>
            </w:r>
          </w:p>
        </w:tc>
        <w:tc>
          <w:tcPr>
            <w:tcW w:w="4374" w:type="dxa"/>
            <w:shd w:val="clear" w:color="auto" w:fill="auto"/>
          </w:tcPr>
          <w:p w14:paraId="3BCDB44E" w14:textId="77777777" w:rsidR="00A35CF2" w:rsidRPr="00D82A73" w:rsidRDefault="00A35CF2" w:rsidP="00177141">
            <w:r w:rsidRPr="00D82A73">
              <w:t>Mall info innehåller ett urval av mallens in</w:t>
            </w:r>
            <w:r>
              <w:t>f</w:t>
            </w:r>
            <w:r w:rsidRPr="00D82A73">
              <w:t>ormation.</w:t>
            </w:r>
          </w:p>
        </w:tc>
      </w:tr>
      <w:tr w:rsidR="00A35CF2" w:rsidRPr="00D82A73" w14:paraId="0D5009A7" w14:textId="77777777" w:rsidTr="00177141">
        <w:tc>
          <w:tcPr>
            <w:tcW w:w="4346" w:type="dxa"/>
            <w:shd w:val="clear" w:color="auto" w:fill="auto"/>
          </w:tcPr>
          <w:p w14:paraId="34F170C1" w14:textId="77777777" w:rsidR="00A35CF2" w:rsidRPr="00D82A73" w:rsidRDefault="00A35CF2" w:rsidP="00177141">
            <w:r w:rsidRPr="00D82A73">
              <w:t xml:space="preserve">Formulär </w:t>
            </w:r>
            <w:r w:rsidRPr="00D82A73">
              <w:br/>
              <w:t>(Form</w:t>
            </w:r>
            <w:r>
              <w:t>Type</w:t>
            </w:r>
            <w:r w:rsidRPr="00D82A73">
              <w:t>)</w:t>
            </w:r>
          </w:p>
        </w:tc>
        <w:tc>
          <w:tcPr>
            <w:tcW w:w="4374" w:type="dxa"/>
            <w:shd w:val="clear" w:color="auto" w:fill="auto"/>
          </w:tcPr>
          <w:p w14:paraId="2D7F7248" w14:textId="77777777" w:rsidR="00A35CF2" w:rsidRPr="00D82A73" w:rsidRDefault="00A35CF2" w:rsidP="00177141">
            <w:r w:rsidRPr="00D82A73">
              <w:t>Formulär innehåller grundläggande information och egenskaper kopplade till ett skapat formulär.</w:t>
            </w:r>
          </w:p>
        </w:tc>
      </w:tr>
      <w:tr w:rsidR="00A35CF2" w:rsidRPr="00D82A73" w14:paraId="5B40897A" w14:textId="77777777" w:rsidTr="00177141">
        <w:tc>
          <w:tcPr>
            <w:tcW w:w="4346" w:type="dxa"/>
            <w:shd w:val="clear" w:color="auto" w:fill="auto"/>
          </w:tcPr>
          <w:p w14:paraId="528F08CF" w14:textId="77777777" w:rsidR="00A35CF2" w:rsidRPr="00D82A73" w:rsidRDefault="00A35CF2" w:rsidP="00177141">
            <w:r w:rsidRPr="00D82A73">
              <w:t>Frågesida</w:t>
            </w:r>
          </w:p>
          <w:p w14:paraId="5451CF6E" w14:textId="77777777" w:rsidR="00A35CF2" w:rsidRPr="00D82A73" w:rsidRDefault="00A35CF2" w:rsidP="00177141">
            <w:r w:rsidRPr="00D82A73">
              <w:t>(Page</w:t>
            </w:r>
            <w:r>
              <w:t>Type</w:t>
            </w:r>
            <w:r w:rsidRPr="00D82A73">
              <w:t>)</w:t>
            </w:r>
          </w:p>
        </w:tc>
        <w:tc>
          <w:tcPr>
            <w:tcW w:w="4374" w:type="dxa"/>
            <w:shd w:val="clear" w:color="auto" w:fill="auto"/>
          </w:tcPr>
          <w:p w14:paraId="618F8DD2" w14:textId="77777777" w:rsidR="00A35CF2" w:rsidRPr="00D82A73" w:rsidRDefault="00A35CF2" w:rsidP="00177141">
            <w:r w:rsidRPr="00D82A73">
              <w:t>En sida innehåller en till många block. En(1) är ett sätt att gruppera ett formulär.</w:t>
            </w:r>
          </w:p>
        </w:tc>
      </w:tr>
      <w:tr w:rsidR="00A35CF2" w:rsidRPr="00D82A73" w14:paraId="7AC5D6C8" w14:textId="77777777" w:rsidTr="00177141">
        <w:tc>
          <w:tcPr>
            <w:tcW w:w="4346" w:type="dxa"/>
            <w:shd w:val="clear" w:color="auto" w:fill="auto"/>
          </w:tcPr>
          <w:p w14:paraId="55E70581" w14:textId="77777777" w:rsidR="00A35CF2" w:rsidRPr="00D82A73" w:rsidRDefault="00A35CF2" w:rsidP="00177141">
            <w:r w:rsidRPr="00D82A73">
              <w:t xml:space="preserve">Frågegruppering/block </w:t>
            </w:r>
            <w:r w:rsidRPr="00D82A73">
              <w:br/>
              <w:t>(QuestionBlock</w:t>
            </w:r>
            <w:r>
              <w:t>Type</w:t>
            </w:r>
            <w:r w:rsidRPr="00D82A73">
              <w:t>)</w:t>
            </w:r>
          </w:p>
        </w:tc>
        <w:tc>
          <w:tcPr>
            <w:tcW w:w="4374" w:type="dxa"/>
            <w:shd w:val="clear" w:color="auto" w:fill="auto"/>
          </w:tcPr>
          <w:p w14:paraId="1ACB0D31" w14:textId="77777777" w:rsidR="00A35CF2" w:rsidRPr="00D82A73" w:rsidRDefault="00A35CF2" w:rsidP="00177141">
            <w:r w:rsidRPr="00D82A73">
              <w:t>Frågegruppering/Frågeblocket innehåller en gruppering av frågor som skall presenteras för invånaren/användaren.</w:t>
            </w:r>
          </w:p>
        </w:tc>
      </w:tr>
      <w:tr w:rsidR="00A35CF2" w:rsidRPr="00D82A73" w14:paraId="068ACAF2" w14:textId="77777777" w:rsidTr="00177141">
        <w:tc>
          <w:tcPr>
            <w:tcW w:w="4346" w:type="dxa"/>
            <w:shd w:val="clear" w:color="auto" w:fill="auto"/>
          </w:tcPr>
          <w:p w14:paraId="12CDA986" w14:textId="77777777" w:rsidR="00A35CF2" w:rsidRPr="00D82A73" w:rsidRDefault="00A35CF2" w:rsidP="00177141">
            <w:r w:rsidRPr="00D82A73">
              <w:t xml:space="preserve">Mall för frågegruppering/block </w:t>
            </w:r>
            <w:r w:rsidRPr="00D82A73">
              <w:br/>
              <w:t>(TemplateQuestionBlock</w:t>
            </w:r>
            <w:r>
              <w:t>Type</w:t>
            </w:r>
            <w:r w:rsidRPr="00D82A73">
              <w:t>)</w:t>
            </w:r>
          </w:p>
        </w:tc>
        <w:tc>
          <w:tcPr>
            <w:tcW w:w="4374" w:type="dxa"/>
            <w:shd w:val="clear" w:color="auto" w:fill="auto"/>
          </w:tcPr>
          <w:p w14:paraId="76ED3EB0" w14:textId="77777777" w:rsidR="00A35CF2" w:rsidRPr="00D82A73" w:rsidRDefault="00A35CF2" w:rsidP="00177141">
            <w:r w:rsidRPr="00D82A73">
              <w:t>Mall för Frågegruppering/Frågeblocket innehåller en gruppering av frågor som skall presenteras för invånaren/användaren.</w:t>
            </w:r>
          </w:p>
        </w:tc>
      </w:tr>
      <w:tr w:rsidR="00A35CF2" w:rsidRPr="00D82A73" w14:paraId="2AC14B25" w14:textId="77777777" w:rsidTr="00177141">
        <w:tc>
          <w:tcPr>
            <w:tcW w:w="4346" w:type="dxa"/>
            <w:shd w:val="clear" w:color="auto" w:fill="auto"/>
          </w:tcPr>
          <w:p w14:paraId="159853B3" w14:textId="77777777" w:rsidR="00A35CF2" w:rsidRPr="00D82A73" w:rsidRDefault="00A35CF2" w:rsidP="00177141">
            <w:r w:rsidRPr="00D82A73">
              <w:t>Malldelning</w:t>
            </w:r>
          </w:p>
          <w:p w14:paraId="0FCFACD5" w14:textId="77777777" w:rsidR="00A35CF2" w:rsidRPr="00D82A73" w:rsidRDefault="00A35CF2" w:rsidP="00177141">
            <w:r w:rsidRPr="00D82A73">
              <w:t>(TemplatePropagate</w:t>
            </w:r>
            <w:r>
              <w:t>Type</w:t>
            </w:r>
            <w:r w:rsidRPr="00D82A73">
              <w:t>)</w:t>
            </w:r>
          </w:p>
        </w:tc>
        <w:tc>
          <w:tcPr>
            <w:tcW w:w="4374" w:type="dxa"/>
            <w:shd w:val="clear" w:color="auto" w:fill="auto"/>
          </w:tcPr>
          <w:p w14:paraId="2D2620B3" w14:textId="77777777" w:rsidR="00A35CF2" w:rsidRPr="00D82A73" w:rsidRDefault="00A35CF2" w:rsidP="00177141">
            <w:r w:rsidRPr="00D82A73">
              <w:t>Innehåller information om mallen delas.</w:t>
            </w:r>
          </w:p>
        </w:tc>
      </w:tr>
      <w:tr w:rsidR="00A35CF2" w:rsidRPr="00D82A73" w14:paraId="271FF746" w14:textId="77777777" w:rsidTr="00177141">
        <w:tc>
          <w:tcPr>
            <w:tcW w:w="4346" w:type="dxa"/>
            <w:shd w:val="clear" w:color="auto" w:fill="auto"/>
          </w:tcPr>
          <w:p w14:paraId="546C954B" w14:textId="77777777" w:rsidR="00A35CF2" w:rsidRPr="00D82A73" w:rsidRDefault="00A35CF2" w:rsidP="00177141">
            <w:r w:rsidRPr="00D82A73">
              <w:t>Frågor</w:t>
            </w:r>
            <w:r w:rsidRPr="00D82A73">
              <w:br/>
              <w:t>(Question</w:t>
            </w:r>
            <w:r>
              <w:t>Type</w:t>
            </w:r>
            <w:r w:rsidRPr="00D82A73">
              <w:t>)</w:t>
            </w:r>
          </w:p>
        </w:tc>
        <w:tc>
          <w:tcPr>
            <w:tcW w:w="4374" w:type="dxa"/>
            <w:shd w:val="clear" w:color="auto" w:fill="auto"/>
          </w:tcPr>
          <w:p w14:paraId="64A849B1" w14:textId="77777777" w:rsidR="00A35CF2" w:rsidRPr="00D82A73" w:rsidRDefault="00A35CF2" w:rsidP="00177141">
            <w:r w:rsidRPr="00D82A73">
              <w:t>Innehåller detaljerad information om en fråga.</w:t>
            </w:r>
          </w:p>
        </w:tc>
      </w:tr>
      <w:tr w:rsidR="00A35CF2" w:rsidRPr="00D82A73" w14:paraId="2FA0A660" w14:textId="77777777" w:rsidTr="00177141">
        <w:tc>
          <w:tcPr>
            <w:tcW w:w="4346" w:type="dxa"/>
            <w:shd w:val="clear" w:color="auto" w:fill="auto"/>
          </w:tcPr>
          <w:p w14:paraId="105E0875" w14:textId="77777777" w:rsidR="00A35CF2" w:rsidRPr="00D82A73" w:rsidRDefault="00A35CF2" w:rsidP="00177141">
            <w:r w:rsidRPr="00D82A73">
              <w:t>Mall för frågor</w:t>
            </w:r>
            <w:r w:rsidRPr="00D82A73">
              <w:br/>
              <w:t>(TemplateQuestion</w:t>
            </w:r>
            <w:r>
              <w:t>Type</w:t>
            </w:r>
            <w:r w:rsidRPr="00D82A73">
              <w:t>)</w:t>
            </w:r>
          </w:p>
        </w:tc>
        <w:tc>
          <w:tcPr>
            <w:tcW w:w="4374" w:type="dxa"/>
            <w:shd w:val="clear" w:color="auto" w:fill="auto"/>
          </w:tcPr>
          <w:p w14:paraId="027723AF" w14:textId="77777777" w:rsidR="00A35CF2" w:rsidRPr="00D82A73" w:rsidRDefault="00A35CF2" w:rsidP="00177141">
            <w:r w:rsidRPr="00D82A73">
              <w:t>Mall för en fråga.</w:t>
            </w:r>
          </w:p>
        </w:tc>
      </w:tr>
      <w:tr w:rsidR="00A35CF2" w:rsidRPr="00D82A73" w14:paraId="00E1C671" w14:textId="77777777" w:rsidTr="00177141">
        <w:tc>
          <w:tcPr>
            <w:tcW w:w="4346" w:type="dxa"/>
            <w:shd w:val="clear" w:color="auto" w:fill="auto"/>
          </w:tcPr>
          <w:p w14:paraId="411B7463" w14:textId="77777777" w:rsidR="00A35CF2" w:rsidRPr="00D82A73" w:rsidRDefault="00A35CF2" w:rsidP="00177141">
            <w:r w:rsidRPr="00D82A73">
              <w:t xml:space="preserve">Svarsalternativ </w:t>
            </w:r>
            <w:r w:rsidRPr="00D82A73">
              <w:br/>
              <w:t>(AnswerAlternative</w:t>
            </w:r>
            <w:r>
              <w:t>Type</w:t>
            </w:r>
            <w:r w:rsidRPr="00D82A73">
              <w:t>)</w:t>
            </w:r>
          </w:p>
        </w:tc>
        <w:tc>
          <w:tcPr>
            <w:tcW w:w="4374" w:type="dxa"/>
            <w:shd w:val="clear" w:color="auto" w:fill="auto"/>
          </w:tcPr>
          <w:p w14:paraId="554CDDB2" w14:textId="77777777" w:rsidR="00A35CF2" w:rsidRPr="00D82A73" w:rsidRDefault="00A35CF2" w:rsidP="00177141">
            <w:r w:rsidRPr="00D82A73">
              <w:t>Innehåller en frågas svarsalternativ.</w:t>
            </w:r>
          </w:p>
        </w:tc>
      </w:tr>
      <w:tr w:rsidR="00A35CF2" w:rsidRPr="00D82A73" w14:paraId="48F43420" w14:textId="77777777" w:rsidTr="00177141">
        <w:tc>
          <w:tcPr>
            <w:tcW w:w="4346" w:type="dxa"/>
            <w:shd w:val="clear" w:color="auto" w:fill="auto"/>
          </w:tcPr>
          <w:p w14:paraId="7086892E" w14:textId="77777777" w:rsidR="00A35CF2" w:rsidRPr="00D82A73" w:rsidRDefault="00A35CF2" w:rsidP="00177141">
            <w:r w:rsidRPr="00D82A73">
              <w:t>Svar</w:t>
            </w:r>
            <w:r w:rsidRPr="00D82A73">
              <w:br/>
              <w:t>(Answer</w:t>
            </w:r>
            <w:r>
              <w:t>Type</w:t>
            </w:r>
            <w:r w:rsidRPr="00D82A73">
              <w:t>)</w:t>
            </w:r>
          </w:p>
        </w:tc>
        <w:tc>
          <w:tcPr>
            <w:tcW w:w="4374" w:type="dxa"/>
            <w:shd w:val="clear" w:color="auto" w:fill="auto"/>
          </w:tcPr>
          <w:p w14:paraId="7449A963" w14:textId="77777777" w:rsidR="00A35CF2" w:rsidRPr="00D82A73" w:rsidRDefault="00A35CF2" w:rsidP="00177141">
            <w:r w:rsidRPr="00D82A73">
              <w:t>Innehåller svaret på en fråga.</w:t>
            </w:r>
          </w:p>
        </w:tc>
      </w:tr>
      <w:tr w:rsidR="00A35CF2" w:rsidRPr="00D82A73" w14:paraId="0AA42566" w14:textId="77777777" w:rsidTr="00177141">
        <w:tc>
          <w:tcPr>
            <w:tcW w:w="4346" w:type="dxa"/>
            <w:shd w:val="clear" w:color="auto" w:fill="auto"/>
          </w:tcPr>
          <w:p w14:paraId="5B807E86" w14:textId="77777777" w:rsidR="00A35CF2" w:rsidRPr="00D82A73" w:rsidRDefault="00A35CF2" w:rsidP="00177141">
            <w:r w:rsidRPr="00D82A73">
              <w:t>Status</w:t>
            </w:r>
          </w:p>
          <w:p w14:paraId="6B82BEC8" w14:textId="77777777" w:rsidR="00A35CF2" w:rsidRPr="00D82A73" w:rsidRDefault="00A35CF2" w:rsidP="00177141">
            <w:r w:rsidRPr="00D82A73">
              <w:t>(</w:t>
            </w:r>
            <w:r>
              <w:t>A</w:t>
            </w:r>
            <w:r w:rsidRPr="00D82A73">
              <w:t>nswerStatus</w:t>
            </w:r>
            <w:r>
              <w:t>Type</w:t>
            </w:r>
            <w:r w:rsidRPr="00D82A73">
              <w:t>)</w:t>
            </w:r>
          </w:p>
        </w:tc>
        <w:tc>
          <w:tcPr>
            <w:tcW w:w="4374" w:type="dxa"/>
            <w:shd w:val="clear" w:color="auto" w:fill="auto"/>
          </w:tcPr>
          <w:p w14:paraId="11DDF246" w14:textId="77777777" w:rsidR="00A35CF2" w:rsidRPr="00D82A73" w:rsidRDefault="00A35CF2" w:rsidP="00177141">
            <w:r w:rsidRPr="00D82A73">
              <w:t xml:space="preserve">Statusobjekt. Innehåller statusinformation kopplat till en operation. </w:t>
            </w:r>
          </w:p>
        </w:tc>
      </w:tr>
      <w:tr w:rsidR="00A35CF2" w:rsidRPr="00D82A73" w14:paraId="081765C4" w14:textId="77777777" w:rsidTr="00177141">
        <w:tc>
          <w:tcPr>
            <w:tcW w:w="4346" w:type="dxa"/>
            <w:shd w:val="clear" w:color="auto" w:fill="auto"/>
          </w:tcPr>
          <w:p w14:paraId="563B75D9" w14:textId="77777777" w:rsidR="00A35CF2" w:rsidRPr="00D82A73" w:rsidRDefault="00A35CF2" w:rsidP="00177141">
            <w:r w:rsidRPr="00D82A73">
              <w:t>Kod</w:t>
            </w:r>
          </w:p>
          <w:p w14:paraId="4224DDB9" w14:textId="77777777" w:rsidR="00A35CF2" w:rsidRPr="00D82A73" w:rsidRDefault="00A35CF2" w:rsidP="00177141">
            <w:r w:rsidRPr="00D82A73">
              <w:t>(</w:t>
            </w:r>
            <w:r>
              <w:t>C</w:t>
            </w:r>
            <w:r w:rsidRPr="00D82A73">
              <w:t>ode</w:t>
            </w:r>
            <w:r>
              <w:t>Type</w:t>
            </w:r>
            <w:r w:rsidRPr="00D82A73">
              <w:t>)</w:t>
            </w:r>
          </w:p>
        </w:tc>
        <w:tc>
          <w:tcPr>
            <w:tcW w:w="4374" w:type="dxa"/>
            <w:shd w:val="clear" w:color="auto" w:fill="auto"/>
          </w:tcPr>
          <w:p w14:paraId="1B5ADE85" w14:textId="77777777" w:rsidR="00A35CF2" w:rsidRPr="00D82A73" w:rsidRDefault="00A35CF2" w:rsidP="00177141">
            <w:r w:rsidRPr="00D82A73">
              <w:t xml:space="preserve">Objekt för kodverk och kodvärde. Används för att konfigurera specifikt kodverk+kod (T.ex. Beskriva typ av formulär AUDIT-C, </w:t>
            </w:r>
            <w:r w:rsidRPr="00D82A73">
              <w:rPr>
                <w:sz w:val="22"/>
              </w:rPr>
              <w:t>PHQ-9</w:t>
            </w:r>
            <w:r w:rsidRPr="00D82A73">
              <w:t>, ASRS-Screening, EQ-5D, CGI-S, MINI. Eller fältvärden definierade med SNOMED-CT)</w:t>
            </w:r>
          </w:p>
        </w:tc>
      </w:tr>
      <w:tr w:rsidR="00A35CF2" w:rsidRPr="00D82A73" w14:paraId="5B691C06" w14:textId="77777777" w:rsidTr="00177141">
        <w:tc>
          <w:tcPr>
            <w:tcW w:w="4346" w:type="dxa"/>
            <w:shd w:val="clear" w:color="auto" w:fill="auto"/>
          </w:tcPr>
          <w:p w14:paraId="04A7D4B1" w14:textId="77777777" w:rsidR="00A35CF2" w:rsidRPr="00D82A73" w:rsidRDefault="00A35CF2" w:rsidP="00177141">
            <w:r w:rsidRPr="00D82A73">
              <w:lastRenderedPageBreak/>
              <w:t>Frågerelation</w:t>
            </w:r>
          </w:p>
          <w:p w14:paraId="35973E87" w14:textId="77777777" w:rsidR="00A35CF2" w:rsidRPr="00D82A73" w:rsidRDefault="00A35CF2" w:rsidP="00177141">
            <w:r w:rsidRPr="00D82A73">
              <w:t>(QuestionSuperior</w:t>
            </w:r>
            <w:r w:rsidRPr="00CA5C92">
              <w:t>Type</w:t>
            </w:r>
            <w:r w:rsidRPr="00D82A73">
              <w:t>)</w:t>
            </w:r>
          </w:p>
        </w:tc>
        <w:tc>
          <w:tcPr>
            <w:tcW w:w="4374" w:type="dxa"/>
            <w:shd w:val="clear" w:color="auto" w:fill="auto"/>
          </w:tcPr>
          <w:p w14:paraId="06468BAD" w14:textId="77777777" w:rsidR="00A35CF2" w:rsidRPr="00D82A73" w:rsidRDefault="00A35CF2" w:rsidP="00177141">
            <w:r w:rsidRPr="00D82A73">
              <w:t>Objekt för att beskriva en relation till en fråga eller svarsalternativ.</w:t>
            </w:r>
          </w:p>
        </w:tc>
      </w:tr>
      <w:tr w:rsidR="00A35CF2" w:rsidRPr="00D82A73" w14:paraId="44FC4239" w14:textId="77777777" w:rsidTr="00177141">
        <w:tc>
          <w:tcPr>
            <w:tcW w:w="4346" w:type="dxa"/>
            <w:shd w:val="clear" w:color="auto" w:fill="auto"/>
          </w:tcPr>
          <w:p w14:paraId="6A650A83" w14:textId="77777777" w:rsidR="00A35CF2" w:rsidRPr="00D82A73" w:rsidRDefault="00A35CF2" w:rsidP="00177141">
            <w:r w:rsidRPr="00D82A73">
              <w:t>Valideringsobjekt</w:t>
            </w:r>
          </w:p>
          <w:p w14:paraId="415138DA" w14:textId="77777777" w:rsidR="00A35CF2" w:rsidRPr="00D82A73" w:rsidRDefault="00A35CF2" w:rsidP="00177141">
            <w:r w:rsidRPr="00D82A73">
              <w:t>(ValidationEvent</w:t>
            </w:r>
            <w:r w:rsidRPr="00CA5C92">
              <w:t>Type</w:t>
            </w:r>
            <w:r w:rsidRPr="00D82A73">
              <w:t>)</w:t>
            </w:r>
          </w:p>
        </w:tc>
        <w:tc>
          <w:tcPr>
            <w:tcW w:w="4374" w:type="dxa"/>
            <w:shd w:val="clear" w:color="auto" w:fill="auto"/>
          </w:tcPr>
          <w:p w14:paraId="63FEE74C" w14:textId="77777777" w:rsidR="00A35CF2" w:rsidRPr="00D82A73" w:rsidRDefault="00A35CF2" w:rsidP="00177141">
            <w:r w:rsidRPr="00D82A73">
              <w:t>Objekt för att beskriva valideringsevent och anpassad text för detta.</w:t>
            </w:r>
          </w:p>
        </w:tc>
      </w:tr>
      <w:tr w:rsidR="00A35CF2" w:rsidRPr="00D82A73" w14:paraId="5E790084" w14:textId="77777777" w:rsidTr="00177141">
        <w:tc>
          <w:tcPr>
            <w:tcW w:w="4346" w:type="dxa"/>
            <w:shd w:val="clear" w:color="auto" w:fill="auto"/>
          </w:tcPr>
          <w:p w14:paraId="1C8568F7" w14:textId="77777777" w:rsidR="00A35CF2" w:rsidRPr="00D82A73" w:rsidRDefault="00A35CF2" w:rsidP="00177141">
            <w:r w:rsidRPr="00D82A73">
              <w:t>Media</w:t>
            </w:r>
          </w:p>
          <w:p w14:paraId="4518808E" w14:textId="77777777" w:rsidR="00A35CF2" w:rsidRPr="00D82A73" w:rsidRDefault="00A35CF2" w:rsidP="00177141">
            <w:r w:rsidRPr="00D82A73">
              <w:t>(</w:t>
            </w:r>
            <w:r>
              <w:t>M</w:t>
            </w:r>
            <w:r w:rsidRPr="00D82A73">
              <w:t>edia</w:t>
            </w:r>
            <w:r w:rsidRPr="00CA5C92">
              <w:t>Type</w:t>
            </w:r>
            <w:r w:rsidRPr="00D82A73">
              <w:t>)</w:t>
            </w:r>
          </w:p>
        </w:tc>
        <w:tc>
          <w:tcPr>
            <w:tcW w:w="4374" w:type="dxa"/>
            <w:shd w:val="clear" w:color="auto" w:fill="auto"/>
          </w:tcPr>
          <w:p w14:paraId="5808A399" w14:textId="77777777" w:rsidR="00A35CF2" w:rsidRPr="00D82A73" w:rsidRDefault="00A35CF2" w:rsidP="00177141">
            <w:r w:rsidRPr="00D82A73">
              <w:t>Objekt för att beskriva media.</w:t>
            </w:r>
          </w:p>
        </w:tc>
      </w:tr>
      <w:tr w:rsidR="00A35CF2" w:rsidRPr="00D82A73" w14:paraId="4C910733" w14:textId="77777777" w:rsidTr="00177141">
        <w:tc>
          <w:tcPr>
            <w:tcW w:w="4346" w:type="dxa"/>
            <w:shd w:val="clear" w:color="auto" w:fill="auto"/>
          </w:tcPr>
          <w:p w14:paraId="6315C349" w14:textId="77777777" w:rsidR="00A35CF2" w:rsidRPr="00D82A73" w:rsidRDefault="00A35CF2" w:rsidP="00177141">
            <w:r w:rsidRPr="00D82A73">
              <w:t>GridConfig</w:t>
            </w:r>
          </w:p>
          <w:p w14:paraId="54F1A09C" w14:textId="77777777" w:rsidR="00A35CF2" w:rsidRPr="00D82A73" w:rsidRDefault="00A35CF2" w:rsidP="00177141">
            <w:r w:rsidRPr="00D82A73">
              <w:t>(</w:t>
            </w:r>
            <w:r>
              <w:t>G</w:t>
            </w:r>
            <w:r w:rsidRPr="00D82A73">
              <w:t>rid</w:t>
            </w:r>
            <w:r>
              <w:t>C</w:t>
            </w:r>
            <w:r w:rsidRPr="00D82A73">
              <w:t>onfig</w:t>
            </w:r>
            <w:r w:rsidRPr="00CA5C92">
              <w:t>Type</w:t>
            </w:r>
            <w:r w:rsidRPr="00D82A73">
              <w:t>)</w:t>
            </w:r>
          </w:p>
        </w:tc>
        <w:tc>
          <w:tcPr>
            <w:tcW w:w="4374" w:type="dxa"/>
            <w:shd w:val="clear" w:color="auto" w:fill="auto"/>
          </w:tcPr>
          <w:p w14:paraId="54AB5963" w14:textId="77777777" w:rsidR="00A35CF2" w:rsidRPr="00D82A73" w:rsidRDefault="00A35CF2" w:rsidP="00177141">
            <w:r w:rsidRPr="00D82A73">
              <w:t>Objekt för att definiera en ”grid” eller matris/tabell.</w:t>
            </w:r>
          </w:p>
        </w:tc>
      </w:tr>
      <w:tr w:rsidR="00A35CF2" w:rsidRPr="00D82A73" w14:paraId="2085E88F" w14:textId="77777777" w:rsidTr="00177141">
        <w:tc>
          <w:tcPr>
            <w:tcW w:w="4346" w:type="dxa"/>
            <w:shd w:val="clear" w:color="auto" w:fill="auto"/>
          </w:tcPr>
          <w:p w14:paraId="72CE205E" w14:textId="77777777" w:rsidR="00A35CF2" w:rsidRPr="00D82A73" w:rsidRDefault="00A35CF2" w:rsidP="00177141">
            <w:r w:rsidRPr="00D82A73">
              <w:t>GridValue</w:t>
            </w:r>
          </w:p>
          <w:p w14:paraId="68BCA51D" w14:textId="77777777" w:rsidR="00A35CF2" w:rsidRPr="00D82A73" w:rsidRDefault="00A35CF2" w:rsidP="00177141">
            <w:r>
              <w:t>(</w:t>
            </w:r>
            <w:r w:rsidRPr="00D82A73">
              <w:t>Grid</w:t>
            </w:r>
            <w:r>
              <w:t>V</w:t>
            </w:r>
            <w:r w:rsidRPr="00D82A73">
              <w:t>alue</w:t>
            </w:r>
            <w:r>
              <w:t>Type)</w:t>
            </w:r>
          </w:p>
        </w:tc>
        <w:tc>
          <w:tcPr>
            <w:tcW w:w="4374" w:type="dxa"/>
            <w:shd w:val="clear" w:color="auto" w:fill="auto"/>
          </w:tcPr>
          <w:p w14:paraId="28174A30" w14:textId="77777777" w:rsidR="00A35CF2" w:rsidRPr="00D82A73" w:rsidRDefault="00A35CF2" w:rsidP="00177141">
            <w:r w:rsidRPr="00D82A73">
              <w:t>Objekt för att definiera var en fråga skall placeras i ”grid”.</w:t>
            </w:r>
          </w:p>
        </w:tc>
      </w:tr>
    </w:tbl>
    <w:p w14:paraId="4C37769D" w14:textId="77777777" w:rsidR="00A35CF2" w:rsidRPr="00D82A73" w:rsidRDefault="00A35CF2" w:rsidP="00A35CF2"/>
    <w:p w14:paraId="06CE3583" w14:textId="77777777" w:rsidR="00A35CF2" w:rsidRPr="00D82A73" w:rsidRDefault="00A35CF2" w:rsidP="00A35CF2"/>
    <w:p w14:paraId="2FE79937" w14:textId="77777777" w:rsidR="00A35CF2" w:rsidRDefault="00A35CF2" w:rsidP="00A35CF2">
      <w:pPr>
        <w:pStyle w:val="Heading2"/>
        <w:sectPr w:rsidR="00A35CF2" w:rsidSect="000A531A">
          <w:headerReference w:type="default" r:id="rId23"/>
          <w:footerReference w:type="default" r:id="rId24"/>
          <w:headerReference w:type="first" r:id="rId25"/>
          <w:footerReference w:type="first" r:id="rId26"/>
          <w:pgSz w:w="11906" w:h="16838" w:code="9"/>
          <w:pgMar w:top="3232" w:right="720" w:bottom="720" w:left="720" w:header="0" w:footer="907" w:gutter="0"/>
          <w:cols w:space="708"/>
          <w:titlePg/>
          <w:docGrid w:linePitch="360"/>
        </w:sectPr>
      </w:pPr>
    </w:p>
    <w:p w14:paraId="62ED966A" w14:textId="77777777" w:rsidR="00A35CF2" w:rsidRDefault="00A35CF2" w:rsidP="00A35CF2">
      <w:pPr>
        <w:pStyle w:val="Heading2"/>
      </w:pPr>
      <w:bookmarkStart w:id="176" w:name="_Toc220986026"/>
      <w:bookmarkStart w:id="177" w:name="_Toc386458082"/>
      <w:bookmarkStart w:id="178" w:name="_Toc391636702"/>
      <w:bookmarkStart w:id="179" w:name="_Toc397581517"/>
      <w:r>
        <w:lastRenderedPageBreak/>
        <w:t>Klasser och attribut V-MIM</w:t>
      </w:r>
      <w:bookmarkEnd w:id="176"/>
      <w:bookmarkEnd w:id="177"/>
      <w:bookmarkEnd w:id="178"/>
      <w:bookmarkEnd w:id="179"/>
      <w:r>
        <w:t xml:space="preserve"> </w:t>
      </w:r>
    </w:p>
    <w:p w14:paraId="4FB04CA1" w14:textId="77777777" w:rsidR="00A35CF2" w:rsidRPr="00D82A73" w:rsidRDefault="00A35CF2" w:rsidP="00A35CF2">
      <w:pPr>
        <w:pStyle w:val="Heading3"/>
      </w:pPr>
      <w:bookmarkStart w:id="180" w:name="_Toc193243781"/>
      <w:bookmarkStart w:id="181" w:name="_Toc220986027"/>
      <w:bookmarkStart w:id="182" w:name="_Toc386458083"/>
      <w:bookmarkStart w:id="183" w:name="_Toc391636703"/>
      <w:bookmarkStart w:id="184" w:name="_Toc397581518"/>
      <w:r w:rsidRPr="00D82A73">
        <w:t>Klass Formulär (Form</w:t>
      </w:r>
      <w:r>
        <w:t>Type</w:t>
      </w:r>
      <w:r w:rsidRPr="00D82A73">
        <w:t>)</w:t>
      </w:r>
      <w:bookmarkEnd w:id="180"/>
      <w:bookmarkEnd w:id="181"/>
      <w:bookmarkEnd w:id="182"/>
      <w:bookmarkEnd w:id="183"/>
      <w:bookmarkEnd w:id="184"/>
    </w:p>
    <w:p w14:paraId="39789A73" w14:textId="77777777" w:rsidR="00A35CF2" w:rsidRPr="00D82A73" w:rsidRDefault="00A35CF2" w:rsidP="00A35CF2">
      <w:r w:rsidRPr="00D82A73">
        <w:t>Klassen Formulär innehåller grundläggande information samt formulärets egenskaper.</w:t>
      </w:r>
    </w:p>
    <w:p w14:paraId="62C9FF13" w14:textId="77777777" w:rsidR="00A35CF2" w:rsidRPr="00D82A73" w:rsidRDefault="00A35CF2" w:rsidP="00A35CF2">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52"/>
        <w:gridCol w:w="3388"/>
        <w:gridCol w:w="1140"/>
        <w:gridCol w:w="720"/>
        <w:gridCol w:w="1839"/>
        <w:gridCol w:w="1881"/>
        <w:gridCol w:w="1200"/>
        <w:gridCol w:w="1162"/>
        <w:gridCol w:w="1078"/>
      </w:tblGrid>
      <w:tr w:rsidR="00A35CF2" w:rsidRPr="00D82A73" w14:paraId="3C7CCCBF" w14:textId="77777777" w:rsidTr="00177141">
        <w:trPr>
          <w:cantSplit/>
          <w:trHeight w:val="376"/>
        </w:trPr>
        <w:tc>
          <w:tcPr>
            <w:tcW w:w="2567" w:type="dxa"/>
            <w:gridSpan w:val="2"/>
            <w:vMerge w:val="restart"/>
            <w:shd w:val="pct25" w:color="auto" w:fill="auto"/>
          </w:tcPr>
          <w:p w14:paraId="7A4B58CF" w14:textId="77777777" w:rsidR="00A35CF2" w:rsidRPr="00D82A73" w:rsidRDefault="00A35CF2" w:rsidP="00177141">
            <w:pPr>
              <w:rPr>
                <w:rFonts w:eastAsia="Arial Unicode MS"/>
              </w:rPr>
            </w:pPr>
            <w:r w:rsidRPr="00D82A73">
              <w:t>Att</w:t>
            </w:r>
            <w:r w:rsidRPr="00D82A73">
              <w:rPr>
                <w:bdr w:val="single" w:sz="4" w:space="0" w:color="C0C0C0"/>
              </w:rPr>
              <w:t>ribut</w:t>
            </w:r>
          </w:p>
        </w:tc>
        <w:tc>
          <w:tcPr>
            <w:tcW w:w="3388" w:type="dxa"/>
            <w:vMerge w:val="restart"/>
            <w:shd w:val="pct25" w:color="auto" w:fill="auto"/>
          </w:tcPr>
          <w:p w14:paraId="379B0665" w14:textId="77777777" w:rsidR="00A35CF2" w:rsidRPr="00D82A73" w:rsidRDefault="00A35CF2" w:rsidP="00177141">
            <w:r w:rsidRPr="00D82A73">
              <w:t>Beskrivning</w:t>
            </w:r>
          </w:p>
        </w:tc>
        <w:tc>
          <w:tcPr>
            <w:tcW w:w="1140" w:type="dxa"/>
            <w:vMerge w:val="restart"/>
            <w:shd w:val="pct25" w:color="auto" w:fill="auto"/>
          </w:tcPr>
          <w:p w14:paraId="51511AA5" w14:textId="77777777" w:rsidR="00A35CF2" w:rsidRPr="00D82A73" w:rsidRDefault="00A35CF2" w:rsidP="00177141">
            <w:pPr>
              <w:rPr>
                <w:rFonts w:eastAsia="Arial Unicode MS"/>
              </w:rPr>
            </w:pPr>
            <w:r w:rsidRPr="00D82A73">
              <w:t>Format</w:t>
            </w:r>
          </w:p>
        </w:tc>
        <w:tc>
          <w:tcPr>
            <w:tcW w:w="720" w:type="dxa"/>
            <w:vMerge w:val="restart"/>
            <w:shd w:val="pct25" w:color="auto" w:fill="auto"/>
          </w:tcPr>
          <w:p w14:paraId="2F78107F" w14:textId="77777777" w:rsidR="00A35CF2" w:rsidRPr="00D82A73" w:rsidRDefault="00A35CF2" w:rsidP="00177141">
            <w:r w:rsidRPr="00D82A73">
              <w:t>Mult</w:t>
            </w:r>
          </w:p>
        </w:tc>
        <w:tc>
          <w:tcPr>
            <w:tcW w:w="1839" w:type="dxa"/>
            <w:vMerge w:val="restart"/>
            <w:shd w:val="pct25" w:color="auto" w:fill="auto"/>
          </w:tcPr>
          <w:p w14:paraId="2C1DA8D6" w14:textId="77777777" w:rsidR="00A35CF2" w:rsidRPr="00D82A73" w:rsidRDefault="00A35CF2" w:rsidP="00177141">
            <w:pPr>
              <w:rPr>
                <w:rFonts w:eastAsia="Arial Unicode MS"/>
              </w:rPr>
            </w:pPr>
            <w:r w:rsidRPr="00D82A73">
              <w:t xml:space="preserve">Kodverk/värdemängd </w:t>
            </w:r>
            <w:r w:rsidRPr="00D82A73">
              <w:br/>
              <w:t>/ ev. begränsningar</w:t>
            </w:r>
          </w:p>
        </w:tc>
        <w:tc>
          <w:tcPr>
            <w:tcW w:w="1881" w:type="dxa"/>
            <w:vMerge w:val="restart"/>
            <w:shd w:val="pct25" w:color="auto" w:fill="auto"/>
          </w:tcPr>
          <w:p w14:paraId="08E2E546" w14:textId="77777777" w:rsidR="00A35CF2" w:rsidRPr="00D82A73" w:rsidRDefault="00A35CF2" w:rsidP="00177141">
            <w:pPr>
              <w:rPr>
                <w:rFonts w:eastAsia="Arial Unicode MS"/>
              </w:rPr>
            </w:pPr>
            <w:r w:rsidRPr="00D82A73">
              <w:t>Beslutsregler och kommentar</w:t>
            </w:r>
          </w:p>
        </w:tc>
        <w:tc>
          <w:tcPr>
            <w:tcW w:w="3440" w:type="dxa"/>
            <w:gridSpan w:val="3"/>
            <w:shd w:val="pct25" w:color="auto" w:fill="auto"/>
          </w:tcPr>
          <w:p w14:paraId="03826582" w14:textId="77777777" w:rsidR="00A35CF2" w:rsidRPr="00777602" w:rsidRDefault="00A35CF2" w:rsidP="00177141">
            <w:pPr>
              <w:jc w:val="center"/>
              <w:rPr>
                <w:rFonts w:eastAsia="Arial Unicode MS"/>
              </w:rPr>
            </w:pPr>
            <w:bookmarkStart w:id="185" w:name="OLE_LINK3"/>
            <w:bookmarkStart w:id="186" w:name="OLE_LINK4"/>
            <w:r>
              <w:rPr>
                <w:rFonts w:eastAsia="Arial Unicode MS"/>
              </w:rPr>
              <w:t>Mappning V-TIM 2.2</w:t>
            </w:r>
          </w:p>
        </w:tc>
      </w:tr>
      <w:bookmarkEnd w:id="185"/>
      <w:bookmarkEnd w:id="186"/>
      <w:tr w:rsidR="00A35CF2" w:rsidRPr="00D82A73" w14:paraId="7068B143" w14:textId="77777777" w:rsidTr="00177141">
        <w:trPr>
          <w:cantSplit/>
          <w:trHeight w:val="375"/>
        </w:trPr>
        <w:tc>
          <w:tcPr>
            <w:tcW w:w="2567" w:type="dxa"/>
            <w:gridSpan w:val="2"/>
            <w:vMerge/>
            <w:shd w:val="pct25" w:color="auto" w:fill="auto"/>
          </w:tcPr>
          <w:p w14:paraId="1AC78EC9" w14:textId="77777777" w:rsidR="00A35CF2" w:rsidRPr="00D82A73" w:rsidRDefault="00A35CF2" w:rsidP="00177141"/>
        </w:tc>
        <w:tc>
          <w:tcPr>
            <w:tcW w:w="3388" w:type="dxa"/>
            <w:vMerge/>
            <w:shd w:val="pct25" w:color="auto" w:fill="auto"/>
          </w:tcPr>
          <w:p w14:paraId="74BD6EDC" w14:textId="77777777" w:rsidR="00A35CF2" w:rsidRPr="00D82A73" w:rsidRDefault="00A35CF2" w:rsidP="00177141"/>
        </w:tc>
        <w:tc>
          <w:tcPr>
            <w:tcW w:w="1140" w:type="dxa"/>
            <w:vMerge/>
            <w:shd w:val="pct25" w:color="auto" w:fill="auto"/>
          </w:tcPr>
          <w:p w14:paraId="2252F6D1" w14:textId="77777777" w:rsidR="00A35CF2" w:rsidRPr="00D82A73" w:rsidRDefault="00A35CF2" w:rsidP="00177141"/>
        </w:tc>
        <w:tc>
          <w:tcPr>
            <w:tcW w:w="720" w:type="dxa"/>
            <w:vMerge/>
            <w:shd w:val="pct25" w:color="auto" w:fill="auto"/>
          </w:tcPr>
          <w:p w14:paraId="63D3845E" w14:textId="77777777" w:rsidR="00A35CF2" w:rsidRPr="00D82A73" w:rsidRDefault="00A35CF2" w:rsidP="00177141"/>
        </w:tc>
        <w:tc>
          <w:tcPr>
            <w:tcW w:w="1839" w:type="dxa"/>
            <w:vMerge/>
            <w:shd w:val="pct25" w:color="auto" w:fill="auto"/>
          </w:tcPr>
          <w:p w14:paraId="4489FF30" w14:textId="77777777" w:rsidR="00A35CF2" w:rsidRPr="00D82A73" w:rsidRDefault="00A35CF2" w:rsidP="00177141"/>
        </w:tc>
        <w:tc>
          <w:tcPr>
            <w:tcW w:w="1881" w:type="dxa"/>
            <w:vMerge/>
            <w:shd w:val="pct25" w:color="auto" w:fill="auto"/>
          </w:tcPr>
          <w:p w14:paraId="7D0FA3A2" w14:textId="77777777" w:rsidR="00A35CF2" w:rsidRPr="00D82A73" w:rsidRDefault="00A35CF2" w:rsidP="00177141"/>
        </w:tc>
        <w:tc>
          <w:tcPr>
            <w:tcW w:w="1200" w:type="dxa"/>
            <w:tcBorders>
              <w:bottom w:val="single" w:sz="4" w:space="0" w:color="auto"/>
            </w:tcBorders>
            <w:shd w:val="pct25" w:color="auto" w:fill="auto"/>
          </w:tcPr>
          <w:p w14:paraId="5C057DD4" w14:textId="77777777" w:rsidR="00A35CF2" w:rsidRPr="00777602" w:rsidRDefault="00A35CF2" w:rsidP="00177141">
            <w:pPr>
              <w:rPr>
                <w:rFonts w:eastAsia="Arial Unicode MS"/>
              </w:rPr>
            </w:pPr>
            <w:r w:rsidRPr="00777602">
              <w:rPr>
                <w:rFonts w:eastAsia="Arial Unicode MS"/>
              </w:rPr>
              <w:t>Klass i V</w:t>
            </w:r>
            <w:r w:rsidRPr="00A07536">
              <w:rPr>
                <w:rFonts w:eastAsia="Arial Unicode MS"/>
              </w:rPr>
              <w:noBreakHyphen/>
            </w:r>
            <w:r w:rsidRPr="00777602">
              <w:rPr>
                <w:rFonts w:eastAsia="Arial Unicode MS"/>
              </w:rPr>
              <w:t>TIM</w:t>
            </w:r>
          </w:p>
        </w:tc>
        <w:tc>
          <w:tcPr>
            <w:tcW w:w="1162" w:type="dxa"/>
            <w:tcBorders>
              <w:bottom w:val="single" w:sz="4" w:space="0" w:color="auto"/>
            </w:tcBorders>
            <w:shd w:val="pct25" w:color="auto" w:fill="auto"/>
          </w:tcPr>
          <w:p w14:paraId="59B91125" w14:textId="77777777" w:rsidR="00A35CF2" w:rsidRPr="00777602" w:rsidRDefault="00A35CF2" w:rsidP="00177141">
            <w:pPr>
              <w:rPr>
                <w:rFonts w:eastAsia="Arial Unicode MS"/>
              </w:rPr>
            </w:pPr>
            <w:r w:rsidRPr="00777602">
              <w:rPr>
                <w:rFonts w:eastAsia="Arial Unicode MS"/>
              </w:rPr>
              <w:t>Attribut i V</w:t>
            </w:r>
            <w:r w:rsidRPr="00A07536">
              <w:rPr>
                <w:rFonts w:eastAsia="Arial Unicode MS"/>
              </w:rPr>
              <w:noBreakHyphen/>
            </w:r>
            <w:r w:rsidRPr="00777602">
              <w:rPr>
                <w:rFonts w:eastAsia="Arial Unicode MS"/>
              </w:rPr>
              <w:t>TIM</w:t>
            </w:r>
          </w:p>
        </w:tc>
        <w:tc>
          <w:tcPr>
            <w:tcW w:w="1078" w:type="dxa"/>
            <w:tcBorders>
              <w:bottom w:val="single" w:sz="4" w:space="0" w:color="auto"/>
            </w:tcBorders>
            <w:shd w:val="pct25" w:color="auto" w:fill="auto"/>
          </w:tcPr>
          <w:p w14:paraId="2BD39E32" w14:textId="77777777" w:rsidR="00A35CF2" w:rsidRPr="00777602" w:rsidRDefault="00A35CF2" w:rsidP="00177141">
            <w:pPr>
              <w:rPr>
                <w:rFonts w:eastAsia="Arial Unicode MS"/>
              </w:rPr>
            </w:pPr>
            <w:r w:rsidRPr="00A07536">
              <w:rPr>
                <w:rFonts w:eastAsia="Arial Unicode MS"/>
              </w:rPr>
              <w:t>Kodverk i V</w:t>
            </w:r>
            <w:r w:rsidRPr="00A07536">
              <w:rPr>
                <w:rFonts w:eastAsia="Arial Unicode MS"/>
              </w:rPr>
              <w:noBreakHyphen/>
              <w:t>TIM</w:t>
            </w:r>
          </w:p>
        </w:tc>
      </w:tr>
      <w:tr w:rsidR="00A35CF2" w:rsidRPr="00D82A73" w14:paraId="4B398580" w14:textId="77777777" w:rsidTr="00177141">
        <w:trPr>
          <w:trHeight w:val="217"/>
        </w:trPr>
        <w:tc>
          <w:tcPr>
            <w:tcW w:w="2567" w:type="dxa"/>
            <w:gridSpan w:val="2"/>
          </w:tcPr>
          <w:p w14:paraId="7B655404" w14:textId="77777777" w:rsidR="00A35CF2" w:rsidRPr="00D82A73" w:rsidRDefault="00A35CF2" w:rsidP="00177141">
            <w:pPr>
              <w:rPr>
                <w:rFonts w:eastAsia="Arial Unicode MS"/>
              </w:rPr>
            </w:pPr>
            <w:r w:rsidRPr="00D82A73">
              <w:rPr>
                <w:rFonts w:eastAsia="Arial Unicode MS"/>
              </w:rPr>
              <w:t>Enhets-id vårdgivare (healthcare_ CareGiver)</w:t>
            </w:r>
          </w:p>
        </w:tc>
        <w:tc>
          <w:tcPr>
            <w:tcW w:w="3388" w:type="dxa"/>
          </w:tcPr>
          <w:p w14:paraId="7955273E" w14:textId="77777777" w:rsidR="00A35CF2" w:rsidRPr="00D82A73" w:rsidRDefault="00A35CF2" w:rsidP="00177141">
            <w:r w:rsidRPr="00D82A73">
              <w:t>Ansvarig vårdgivare (huvudman).</w:t>
            </w:r>
          </w:p>
          <w:p w14:paraId="52CF7739" w14:textId="77777777" w:rsidR="00A35CF2" w:rsidRPr="00D82A73" w:rsidRDefault="00A35CF2" w:rsidP="00177141">
            <w:r w:rsidRPr="00D82A73">
              <w:t>T.ex. Landsting</w:t>
            </w:r>
          </w:p>
        </w:tc>
        <w:tc>
          <w:tcPr>
            <w:tcW w:w="1140" w:type="dxa"/>
          </w:tcPr>
          <w:p w14:paraId="7C1DAFBA" w14:textId="77777777" w:rsidR="00A35CF2" w:rsidRPr="00D82A73" w:rsidRDefault="00A35CF2" w:rsidP="00177141">
            <w:pPr>
              <w:rPr>
                <w:rFonts w:eastAsia="Arial Unicode MS"/>
              </w:rPr>
            </w:pPr>
            <w:r w:rsidRPr="00D82A73">
              <w:rPr>
                <w:rFonts w:eastAsia="Arial Unicode MS"/>
              </w:rPr>
              <w:t>II</w:t>
            </w:r>
          </w:p>
        </w:tc>
        <w:tc>
          <w:tcPr>
            <w:tcW w:w="720" w:type="dxa"/>
          </w:tcPr>
          <w:p w14:paraId="19EB7399" w14:textId="77777777" w:rsidR="00A35CF2" w:rsidRPr="00D82A73" w:rsidRDefault="00A35CF2" w:rsidP="00177141">
            <w:pPr>
              <w:rPr>
                <w:rFonts w:eastAsia="Arial Unicode MS"/>
              </w:rPr>
            </w:pPr>
            <w:r w:rsidRPr="00D82A73">
              <w:rPr>
                <w:rFonts w:eastAsia="Arial Unicode MS"/>
              </w:rPr>
              <w:t>0..1</w:t>
            </w:r>
          </w:p>
        </w:tc>
        <w:tc>
          <w:tcPr>
            <w:tcW w:w="1839" w:type="dxa"/>
          </w:tcPr>
          <w:p w14:paraId="78BE8653" w14:textId="77777777" w:rsidR="00A35CF2" w:rsidRPr="00D82A73" w:rsidRDefault="00A35CF2" w:rsidP="00177141">
            <w:pPr>
              <w:rPr>
                <w:rFonts w:eastAsia="Arial Unicode MS"/>
              </w:rPr>
            </w:pPr>
            <w:r w:rsidRPr="00D82A73">
              <w:rPr>
                <w:rFonts w:eastAsia="Arial Unicode MS"/>
              </w:rPr>
              <w:t>Hsa-id</w:t>
            </w:r>
          </w:p>
        </w:tc>
        <w:tc>
          <w:tcPr>
            <w:tcW w:w="1881" w:type="dxa"/>
          </w:tcPr>
          <w:p w14:paraId="403424E0" w14:textId="77777777" w:rsidR="00A35CF2" w:rsidRPr="00D82A73" w:rsidRDefault="00A35CF2" w:rsidP="00177141">
            <w:pPr>
              <w:rPr>
                <w:rFonts w:ascii="Arial" w:eastAsia="Arial Unicode MS" w:hAnsi="Arial"/>
              </w:rPr>
            </w:pPr>
          </w:p>
        </w:tc>
        <w:tc>
          <w:tcPr>
            <w:tcW w:w="1200" w:type="dxa"/>
            <w:shd w:val="clear" w:color="auto" w:fill="auto"/>
          </w:tcPr>
          <w:p w14:paraId="2B776FA1" w14:textId="77777777" w:rsidR="00A35CF2" w:rsidRPr="00D158B9" w:rsidRDefault="00A35CF2" w:rsidP="00177141">
            <w:pPr>
              <w:rPr>
                <w:rFonts w:ascii="Arial" w:eastAsia="Arial Unicode MS" w:hAnsi="Arial"/>
              </w:rPr>
            </w:pPr>
            <w:r>
              <w:rPr>
                <w:rFonts w:ascii="Arial" w:eastAsia="Arial Unicode MS" w:hAnsi="Arial"/>
              </w:rPr>
              <w:t>Informationsresurs</w:t>
            </w:r>
          </w:p>
        </w:tc>
        <w:tc>
          <w:tcPr>
            <w:tcW w:w="1162" w:type="dxa"/>
            <w:shd w:val="clear" w:color="auto" w:fill="auto"/>
          </w:tcPr>
          <w:p w14:paraId="20024D8E" w14:textId="77777777" w:rsidR="00A35CF2" w:rsidRPr="00D158B9" w:rsidRDefault="00A35CF2" w:rsidP="00177141">
            <w:pPr>
              <w:rPr>
                <w:rFonts w:ascii="Arial" w:eastAsia="Arial Unicode MS" w:hAnsi="Arial"/>
              </w:rPr>
            </w:pPr>
            <w:r>
              <w:rPr>
                <w:rFonts w:ascii="Arial" w:eastAsia="Arial Unicode MS" w:hAnsi="Arial"/>
              </w:rPr>
              <w:t xml:space="preserve">Vårdgivare </w:t>
            </w:r>
            <w:r w:rsidRPr="00D158B9">
              <w:rPr>
                <w:rFonts w:ascii="Arial" w:eastAsia="Arial Unicode MS" w:hAnsi="Arial"/>
              </w:rPr>
              <w:t>id</w:t>
            </w:r>
          </w:p>
        </w:tc>
        <w:tc>
          <w:tcPr>
            <w:tcW w:w="1078" w:type="dxa"/>
            <w:shd w:val="clear" w:color="auto" w:fill="auto"/>
          </w:tcPr>
          <w:p w14:paraId="136600CD" w14:textId="77777777" w:rsidR="00A35CF2" w:rsidRPr="00D158B9" w:rsidRDefault="00A35CF2" w:rsidP="00177141">
            <w:pPr>
              <w:rPr>
                <w:rFonts w:ascii="Arial" w:eastAsia="Arial Unicode MS" w:hAnsi="Arial"/>
              </w:rPr>
            </w:pPr>
            <w:r w:rsidRPr="00D158B9">
              <w:rPr>
                <w:rFonts w:ascii="Arial" w:eastAsia="Arial Unicode MS" w:hAnsi="Arial"/>
              </w:rPr>
              <w:t>N/A</w:t>
            </w:r>
          </w:p>
        </w:tc>
      </w:tr>
      <w:tr w:rsidR="00A35CF2" w:rsidRPr="00D82A73" w14:paraId="6839752D" w14:textId="77777777" w:rsidTr="00177141">
        <w:trPr>
          <w:trHeight w:val="217"/>
        </w:trPr>
        <w:tc>
          <w:tcPr>
            <w:tcW w:w="2567" w:type="dxa"/>
            <w:gridSpan w:val="2"/>
          </w:tcPr>
          <w:p w14:paraId="78C34ED9" w14:textId="77777777" w:rsidR="00A35CF2" w:rsidRPr="00D82A73" w:rsidRDefault="00A35CF2" w:rsidP="00177141">
            <w:pPr>
              <w:rPr>
                <w:rFonts w:eastAsia="Arial Unicode MS"/>
              </w:rPr>
            </w:pPr>
            <w:r w:rsidRPr="00D82A73">
              <w:rPr>
                <w:rFonts w:eastAsia="Arial Unicode MS"/>
              </w:rPr>
              <w:t xml:space="preserve">Enhets-id ansvarig </w:t>
            </w:r>
          </w:p>
          <w:p w14:paraId="77B4C261" w14:textId="77777777" w:rsidR="00A35CF2" w:rsidRPr="00D82A73" w:rsidRDefault="00A35CF2" w:rsidP="00177141">
            <w:pPr>
              <w:rPr>
                <w:rFonts w:eastAsia="Arial Unicode MS"/>
              </w:rPr>
            </w:pPr>
            <w:r w:rsidRPr="00D82A73">
              <w:rPr>
                <w:rFonts w:eastAsia="Arial Unicode MS"/>
              </w:rPr>
              <w:t>(healthcare_ MedUnit)</w:t>
            </w:r>
          </w:p>
        </w:tc>
        <w:tc>
          <w:tcPr>
            <w:tcW w:w="3388" w:type="dxa"/>
          </w:tcPr>
          <w:p w14:paraId="6C9204A3" w14:textId="77777777" w:rsidR="00A35CF2" w:rsidRPr="00D82A73" w:rsidRDefault="00A35CF2" w:rsidP="00177141">
            <w:r w:rsidRPr="00D82A73">
              <w:t>Medicinsk ansvarig klinik/vårdcentral eller motsvarande.</w:t>
            </w:r>
          </w:p>
          <w:p w14:paraId="38C8D5BB" w14:textId="77777777" w:rsidR="00A35CF2" w:rsidRPr="00D82A73" w:rsidRDefault="00A35CF2" w:rsidP="00177141">
            <w:r w:rsidRPr="00D82A73">
              <w:t>T.ex. Medicinklinik</w:t>
            </w:r>
          </w:p>
        </w:tc>
        <w:tc>
          <w:tcPr>
            <w:tcW w:w="1140" w:type="dxa"/>
          </w:tcPr>
          <w:p w14:paraId="0BBC2BCC" w14:textId="77777777" w:rsidR="00A35CF2" w:rsidRPr="00D82A73" w:rsidRDefault="00A35CF2" w:rsidP="00177141">
            <w:pPr>
              <w:rPr>
                <w:rFonts w:eastAsia="Arial Unicode MS"/>
              </w:rPr>
            </w:pPr>
            <w:r w:rsidRPr="00D82A73">
              <w:rPr>
                <w:rFonts w:eastAsia="Arial Unicode MS"/>
              </w:rPr>
              <w:t>II</w:t>
            </w:r>
          </w:p>
        </w:tc>
        <w:tc>
          <w:tcPr>
            <w:tcW w:w="720" w:type="dxa"/>
          </w:tcPr>
          <w:p w14:paraId="4CE8E1D0" w14:textId="77777777" w:rsidR="00A35CF2" w:rsidRPr="00D82A73" w:rsidRDefault="00A35CF2" w:rsidP="00177141">
            <w:pPr>
              <w:rPr>
                <w:rFonts w:eastAsia="Arial Unicode MS"/>
              </w:rPr>
            </w:pPr>
            <w:r w:rsidRPr="00D82A73">
              <w:rPr>
                <w:rFonts w:eastAsia="Arial Unicode MS"/>
              </w:rPr>
              <w:t>0..1</w:t>
            </w:r>
          </w:p>
        </w:tc>
        <w:tc>
          <w:tcPr>
            <w:tcW w:w="1839" w:type="dxa"/>
          </w:tcPr>
          <w:p w14:paraId="1D2BC4F4" w14:textId="77777777" w:rsidR="00A35CF2" w:rsidRPr="00D82A73" w:rsidRDefault="00A35CF2" w:rsidP="00177141">
            <w:pPr>
              <w:rPr>
                <w:rFonts w:eastAsia="Arial Unicode MS"/>
              </w:rPr>
            </w:pPr>
            <w:r w:rsidRPr="00D82A73">
              <w:rPr>
                <w:rFonts w:eastAsia="Arial Unicode MS"/>
              </w:rPr>
              <w:t>Hsa-id</w:t>
            </w:r>
          </w:p>
        </w:tc>
        <w:tc>
          <w:tcPr>
            <w:tcW w:w="1881" w:type="dxa"/>
          </w:tcPr>
          <w:p w14:paraId="332F76B2" w14:textId="77777777" w:rsidR="00A35CF2" w:rsidRPr="00D82A73" w:rsidRDefault="00A35CF2" w:rsidP="00177141">
            <w:pPr>
              <w:rPr>
                <w:rFonts w:ascii="Arial" w:eastAsia="Arial Unicode MS" w:hAnsi="Arial"/>
              </w:rPr>
            </w:pPr>
          </w:p>
        </w:tc>
        <w:tc>
          <w:tcPr>
            <w:tcW w:w="1200" w:type="dxa"/>
            <w:shd w:val="clear" w:color="auto" w:fill="auto"/>
          </w:tcPr>
          <w:p w14:paraId="3EE94B07" w14:textId="77777777" w:rsidR="00A35CF2" w:rsidRPr="00D158B9" w:rsidRDefault="00A35CF2" w:rsidP="00177141">
            <w:pPr>
              <w:rPr>
                <w:rFonts w:ascii="Arial" w:eastAsia="Arial Unicode MS" w:hAnsi="Arial"/>
              </w:rPr>
            </w:pPr>
            <w:r>
              <w:rPr>
                <w:rFonts w:ascii="Arial" w:eastAsia="Arial Unicode MS" w:hAnsi="Arial"/>
              </w:rPr>
              <w:t>Informationsresurs</w:t>
            </w:r>
          </w:p>
        </w:tc>
        <w:tc>
          <w:tcPr>
            <w:tcW w:w="1162" w:type="dxa"/>
            <w:shd w:val="clear" w:color="auto" w:fill="auto"/>
          </w:tcPr>
          <w:p w14:paraId="16F02682" w14:textId="77777777" w:rsidR="00A35CF2" w:rsidRPr="00D158B9" w:rsidRDefault="00A35CF2" w:rsidP="00177141">
            <w:pPr>
              <w:rPr>
                <w:rFonts w:ascii="Arial" w:eastAsia="Arial Unicode MS" w:hAnsi="Arial"/>
              </w:rPr>
            </w:pPr>
            <w:r>
              <w:rPr>
                <w:rFonts w:ascii="Arial" w:eastAsia="Arial Unicode MS" w:hAnsi="Arial"/>
              </w:rPr>
              <w:t>vård</w:t>
            </w:r>
            <w:r w:rsidRPr="00D158B9">
              <w:rPr>
                <w:rFonts w:ascii="Arial" w:eastAsia="Arial Unicode MS" w:hAnsi="Arial"/>
              </w:rPr>
              <w:t>enhet id</w:t>
            </w:r>
          </w:p>
        </w:tc>
        <w:tc>
          <w:tcPr>
            <w:tcW w:w="1078" w:type="dxa"/>
            <w:shd w:val="clear" w:color="auto" w:fill="auto"/>
          </w:tcPr>
          <w:p w14:paraId="16021056" w14:textId="77777777" w:rsidR="00A35CF2" w:rsidRPr="00D158B9" w:rsidRDefault="00A35CF2" w:rsidP="00177141">
            <w:pPr>
              <w:rPr>
                <w:rFonts w:ascii="Arial" w:eastAsia="Arial Unicode MS" w:hAnsi="Arial"/>
              </w:rPr>
            </w:pPr>
            <w:r w:rsidRPr="00D158B9">
              <w:rPr>
                <w:rFonts w:ascii="Arial" w:eastAsia="Arial Unicode MS" w:hAnsi="Arial"/>
              </w:rPr>
              <w:t>N/A</w:t>
            </w:r>
          </w:p>
        </w:tc>
      </w:tr>
      <w:tr w:rsidR="00A35CF2" w:rsidRPr="00D82A73" w14:paraId="2806191B" w14:textId="77777777" w:rsidTr="00177141">
        <w:trPr>
          <w:trHeight w:val="217"/>
        </w:trPr>
        <w:tc>
          <w:tcPr>
            <w:tcW w:w="2567" w:type="dxa"/>
            <w:gridSpan w:val="2"/>
          </w:tcPr>
          <w:p w14:paraId="7F51398D" w14:textId="77777777" w:rsidR="00A35CF2" w:rsidRPr="00060509" w:rsidRDefault="00A35CF2" w:rsidP="00177141">
            <w:pPr>
              <w:rPr>
                <w:rFonts w:eastAsia="Arial Unicode MS"/>
                <w:lang w:val="en-US"/>
              </w:rPr>
            </w:pPr>
            <w:r w:rsidRPr="00060509">
              <w:rPr>
                <w:rFonts w:eastAsia="Arial Unicode MS"/>
                <w:lang w:val="en-US"/>
              </w:rPr>
              <w:t xml:space="preserve">Enhets-id  </w:t>
            </w:r>
          </w:p>
          <w:p w14:paraId="6A19E03D" w14:textId="77777777" w:rsidR="00A35CF2" w:rsidRPr="00060509" w:rsidRDefault="00A35CF2" w:rsidP="00177141">
            <w:pPr>
              <w:rPr>
                <w:rFonts w:eastAsia="Arial Unicode MS"/>
                <w:i/>
                <w:lang w:val="en-US"/>
              </w:rPr>
            </w:pPr>
            <w:r w:rsidRPr="00060509">
              <w:rPr>
                <w:rFonts w:eastAsia="Arial Unicode MS"/>
                <w:i/>
                <w:lang w:val="en-US"/>
              </w:rPr>
              <w:t>(</w:t>
            </w:r>
            <w:r w:rsidRPr="00060509">
              <w:rPr>
                <w:lang w:val="en-US"/>
              </w:rPr>
              <w:t>healthcare_facility_CareUnit</w:t>
            </w:r>
            <w:r w:rsidRPr="00060509">
              <w:rPr>
                <w:rFonts w:eastAsia="Arial Unicode MS"/>
                <w:i/>
                <w:lang w:val="en-US"/>
              </w:rPr>
              <w:t>)</w:t>
            </w:r>
          </w:p>
        </w:tc>
        <w:tc>
          <w:tcPr>
            <w:tcW w:w="3388" w:type="dxa"/>
          </w:tcPr>
          <w:p w14:paraId="7DBC7479" w14:textId="77777777" w:rsidR="00A35CF2" w:rsidRPr="00D82A73" w:rsidRDefault="00A35CF2" w:rsidP="00177141">
            <w:r w:rsidRPr="00D82A73">
              <w:t>Vårdenheten som erbjuder/tillhandahåller formuläret. Fysisk mottagning.</w:t>
            </w:r>
          </w:p>
          <w:p w14:paraId="41CD50E0" w14:textId="77777777" w:rsidR="00A35CF2" w:rsidRPr="00D82A73" w:rsidRDefault="00A35CF2" w:rsidP="00177141">
            <w:pPr>
              <w:rPr>
                <w:rFonts w:eastAsia="Arial Unicode MS"/>
              </w:rPr>
            </w:pPr>
            <w:r w:rsidRPr="00D82A73">
              <w:t>T.ex. Den avdelning som äger formuläret: se2321000016-1hz3</w:t>
            </w:r>
          </w:p>
        </w:tc>
        <w:tc>
          <w:tcPr>
            <w:tcW w:w="1140" w:type="dxa"/>
          </w:tcPr>
          <w:p w14:paraId="7CA47238" w14:textId="77777777" w:rsidR="00A35CF2" w:rsidRPr="00D82A73" w:rsidRDefault="00A35CF2" w:rsidP="00177141">
            <w:pPr>
              <w:rPr>
                <w:rFonts w:eastAsia="Arial Unicode MS"/>
              </w:rPr>
            </w:pPr>
            <w:r w:rsidRPr="00D82A73">
              <w:rPr>
                <w:rFonts w:eastAsia="Arial Unicode MS"/>
              </w:rPr>
              <w:t>II</w:t>
            </w:r>
          </w:p>
        </w:tc>
        <w:tc>
          <w:tcPr>
            <w:tcW w:w="720" w:type="dxa"/>
          </w:tcPr>
          <w:p w14:paraId="4BBECE2C" w14:textId="77777777" w:rsidR="00A35CF2" w:rsidRPr="00D82A73" w:rsidRDefault="00A35CF2" w:rsidP="00177141">
            <w:pPr>
              <w:rPr>
                <w:rFonts w:eastAsia="Arial Unicode MS"/>
              </w:rPr>
            </w:pPr>
            <w:r w:rsidRPr="00D82A73">
              <w:rPr>
                <w:rFonts w:eastAsia="Arial Unicode MS"/>
              </w:rPr>
              <w:t>1</w:t>
            </w:r>
          </w:p>
        </w:tc>
        <w:tc>
          <w:tcPr>
            <w:tcW w:w="1839" w:type="dxa"/>
          </w:tcPr>
          <w:p w14:paraId="71F84353" w14:textId="77777777" w:rsidR="00A35CF2" w:rsidRPr="00D82A73" w:rsidRDefault="00A35CF2" w:rsidP="00177141">
            <w:pPr>
              <w:rPr>
                <w:rFonts w:eastAsia="Arial Unicode MS"/>
              </w:rPr>
            </w:pPr>
            <w:r w:rsidRPr="00D82A73">
              <w:rPr>
                <w:rFonts w:eastAsia="Arial Unicode MS"/>
              </w:rPr>
              <w:t>Hsa-id</w:t>
            </w:r>
          </w:p>
        </w:tc>
        <w:tc>
          <w:tcPr>
            <w:tcW w:w="1881" w:type="dxa"/>
          </w:tcPr>
          <w:p w14:paraId="5C3BC315" w14:textId="77777777" w:rsidR="00A35CF2" w:rsidRPr="00D82A73" w:rsidRDefault="00A35CF2" w:rsidP="00177141">
            <w:pPr>
              <w:rPr>
                <w:rFonts w:ascii="Arial" w:eastAsia="Arial Unicode MS" w:hAnsi="Arial"/>
              </w:rPr>
            </w:pPr>
          </w:p>
        </w:tc>
        <w:tc>
          <w:tcPr>
            <w:tcW w:w="1200" w:type="dxa"/>
            <w:shd w:val="clear" w:color="auto" w:fill="auto"/>
          </w:tcPr>
          <w:p w14:paraId="7BB7E740" w14:textId="77777777" w:rsidR="00A35CF2" w:rsidRPr="00D158B9" w:rsidRDefault="00A35CF2" w:rsidP="00177141">
            <w:pPr>
              <w:rPr>
                <w:rFonts w:ascii="Arial" w:eastAsia="Arial Unicode MS" w:hAnsi="Arial"/>
              </w:rPr>
            </w:pPr>
            <w:r>
              <w:rPr>
                <w:rFonts w:ascii="Arial" w:eastAsia="Arial Unicode MS" w:hAnsi="Arial"/>
              </w:rPr>
              <w:t>Informationsresurs</w:t>
            </w:r>
          </w:p>
        </w:tc>
        <w:tc>
          <w:tcPr>
            <w:tcW w:w="1162" w:type="dxa"/>
            <w:shd w:val="clear" w:color="auto" w:fill="auto"/>
          </w:tcPr>
          <w:p w14:paraId="592F6E4C" w14:textId="77777777" w:rsidR="00A35CF2" w:rsidRPr="00D158B9" w:rsidRDefault="00A35CF2" w:rsidP="00177141">
            <w:pPr>
              <w:rPr>
                <w:rFonts w:ascii="Arial" w:eastAsia="Arial Unicode MS" w:hAnsi="Arial"/>
              </w:rPr>
            </w:pPr>
            <w:r>
              <w:rPr>
                <w:rFonts w:ascii="Arial" w:eastAsia="Arial Unicode MS" w:hAnsi="Arial"/>
              </w:rPr>
              <w:t>vård</w:t>
            </w:r>
            <w:r w:rsidRPr="00D158B9">
              <w:rPr>
                <w:rFonts w:ascii="Arial" w:eastAsia="Arial Unicode MS" w:hAnsi="Arial"/>
              </w:rPr>
              <w:t>enhet id</w:t>
            </w:r>
          </w:p>
        </w:tc>
        <w:tc>
          <w:tcPr>
            <w:tcW w:w="1078" w:type="dxa"/>
            <w:shd w:val="clear" w:color="auto" w:fill="auto"/>
          </w:tcPr>
          <w:p w14:paraId="0BA730C1" w14:textId="77777777" w:rsidR="00A35CF2" w:rsidRPr="00D158B9" w:rsidRDefault="00A35CF2" w:rsidP="00177141">
            <w:pPr>
              <w:rPr>
                <w:rFonts w:ascii="Arial" w:eastAsia="Arial Unicode MS" w:hAnsi="Arial"/>
              </w:rPr>
            </w:pPr>
            <w:r w:rsidRPr="00D158B9">
              <w:rPr>
                <w:rFonts w:ascii="Arial" w:eastAsia="Arial Unicode MS" w:hAnsi="Arial"/>
              </w:rPr>
              <w:t>N/A</w:t>
            </w:r>
          </w:p>
        </w:tc>
      </w:tr>
      <w:tr w:rsidR="00A35CF2" w:rsidRPr="00D82A73" w14:paraId="68829A62" w14:textId="77777777" w:rsidTr="00177141">
        <w:trPr>
          <w:trHeight w:val="217"/>
        </w:trPr>
        <w:tc>
          <w:tcPr>
            <w:tcW w:w="2567" w:type="dxa"/>
            <w:gridSpan w:val="2"/>
          </w:tcPr>
          <w:p w14:paraId="0CFDF51B" w14:textId="77777777" w:rsidR="00A35CF2" w:rsidRPr="00D82A73" w:rsidRDefault="00A35CF2" w:rsidP="00177141">
            <w:r w:rsidRPr="00D82A73">
              <w:t>Enhetsnamn</w:t>
            </w:r>
          </w:p>
          <w:p w14:paraId="05B0CD8D" w14:textId="77777777" w:rsidR="00A35CF2" w:rsidRPr="00D82A73" w:rsidRDefault="00A35CF2" w:rsidP="00177141">
            <w:pPr>
              <w:rPr>
                <w:rFonts w:eastAsia="Arial Unicode MS"/>
                <w:i/>
              </w:rPr>
            </w:pPr>
            <w:r w:rsidRPr="00D82A73">
              <w:t>(healthcare_facility_CareUnitName)</w:t>
            </w:r>
          </w:p>
        </w:tc>
        <w:tc>
          <w:tcPr>
            <w:tcW w:w="3388" w:type="dxa"/>
          </w:tcPr>
          <w:p w14:paraId="6ACA4B4C" w14:textId="77777777" w:rsidR="00A35CF2" w:rsidRPr="00D82A73" w:rsidRDefault="00A35CF2" w:rsidP="00177141">
            <w:r w:rsidRPr="00D82A73">
              <w:t>Vårdenhetens namn.</w:t>
            </w:r>
          </w:p>
          <w:p w14:paraId="6DB7A1D6" w14:textId="77777777" w:rsidR="00A35CF2" w:rsidRPr="00D82A73" w:rsidRDefault="00A35CF2" w:rsidP="00177141">
            <w:pPr>
              <w:rPr>
                <w:rFonts w:eastAsia="Arial Unicode MS"/>
              </w:rPr>
            </w:pPr>
            <w:r w:rsidRPr="00D82A73">
              <w:t>T.ex. Testvårdcentral A, Medicinmottagningen USÖ</w:t>
            </w:r>
          </w:p>
        </w:tc>
        <w:tc>
          <w:tcPr>
            <w:tcW w:w="1140" w:type="dxa"/>
          </w:tcPr>
          <w:p w14:paraId="38C87911" w14:textId="77777777" w:rsidR="00A35CF2" w:rsidRPr="00D82A73" w:rsidRDefault="00A35CF2" w:rsidP="00177141">
            <w:pPr>
              <w:rPr>
                <w:rFonts w:eastAsia="Arial Unicode MS"/>
              </w:rPr>
            </w:pPr>
            <w:r w:rsidRPr="00D82A73">
              <w:rPr>
                <w:rFonts w:eastAsia="Arial Unicode MS"/>
              </w:rPr>
              <w:t>TXT</w:t>
            </w:r>
          </w:p>
        </w:tc>
        <w:tc>
          <w:tcPr>
            <w:tcW w:w="720" w:type="dxa"/>
          </w:tcPr>
          <w:p w14:paraId="7DD9516C" w14:textId="77777777" w:rsidR="00A35CF2" w:rsidRPr="00D82A73" w:rsidRDefault="00A35CF2" w:rsidP="00177141">
            <w:pPr>
              <w:rPr>
                <w:rFonts w:eastAsia="Arial Unicode MS"/>
              </w:rPr>
            </w:pPr>
            <w:r w:rsidRPr="00D82A73">
              <w:rPr>
                <w:rFonts w:eastAsia="Arial Unicode MS"/>
              </w:rPr>
              <w:t>1</w:t>
            </w:r>
          </w:p>
        </w:tc>
        <w:tc>
          <w:tcPr>
            <w:tcW w:w="1839" w:type="dxa"/>
          </w:tcPr>
          <w:p w14:paraId="15158AAE" w14:textId="77777777" w:rsidR="00A35CF2" w:rsidRPr="00D82A73" w:rsidRDefault="00A35CF2" w:rsidP="00177141">
            <w:pPr>
              <w:rPr>
                <w:rFonts w:eastAsia="Arial Unicode MS"/>
              </w:rPr>
            </w:pPr>
          </w:p>
        </w:tc>
        <w:tc>
          <w:tcPr>
            <w:tcW w:w="1881" w:type="dxa"/>
          </w:tcPr>
          <w:p w14:paraId="76760528" w14:textId="77777777" w:rsidR="00A35CF2" w:rsidRPr="00D82A73" w:rsidRDefault="00A35CF2" w:rsidP="00177141">
            <w:pPr>
              <w:rPr>
                <w:rFonts w:ascii="Arial" w:eastAsia="Arial Unicode MS" w:hAnsi="Arial"/>
              </w:rPr>
            </w:pPr>
          </w:p>
        </w:tc>
        <w:tc>
          <w:tcPr>
            <w:tcW w:w="1200" w:type="dxa"/>
            <w:shd w:val="clear" w:color="auto" w:fill="auto"/>
          </w:tcPr>
          <w:p w14:paraId="28B0C878" w14:textId="77777777" w:rsidR="00A35CF2" w:rsidRPr="00D82A73" w:rsidRDefault="00A35CF2" w:rsidP="00177141">
            <w:pPr>
              <w:rPr>
                <w:rFonts w:ascii="Arial" w:eastAsia="Arial Unicode MS" w:hAnsi="Arial"/>
              </w:rPr>
            </w:pPr>
            <w:r>
              <w:rPr>
                <w:rFonts w:ascii="Arial" w:eastAsia="Arial Unicode MS" w:hAnsi="Arial"/>
              </w:rPr>
              <w:t>Informationsresurs</w:t>
            </w:r>
          </w:p>
        </w:tc>
        <w:tc>
          <w:tcPr>
            <w:tcW w:w="1162" w:type="dxa"/>
            <w:shd w:val="clear" w:color="auto" w:fill="auto"/>
          </w:tcPr>
          <w:p w14:paraId="21075DAA" w14:textId="77777777" w:rsidR="00A35CF2" w:rsidRPr="00D82A73" w:rsidRDefault="00A35CF2" w:rsidP="00177141">
            <w:pPr>
              <w:rPr>
                <w:rFonts w:ascii="Arial" w:eastAsia="Arial Unicode MS" w:hAnsi="Arial"/>
              </w:rPr>
            </w:pPr>
            <w:r>
              <w:rPr>
                <w:rFonts w:ascii="Arial" w:eastAsia="Arial Unicode MS" w:hAnsi="Arial"/>
              </w:rPr>
              <w:t>Vårdenhet namnx</w:t>
            </w:r>
          </w:p>
        </w:tc>
        <w:tc>
          <w:tcPr>
            <w:tcW w:w="1078" w:type="dxa"/>
            <w:shd w:val="clear" w:color="auto" w:fill="auto"/>
          </w:tcPr>
          <w:p w14:paraId="32A113D5"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4718478C" w14:textId="77777777" w:rsidTr="00177141">
        <w:trPr>
          <w:trHeight w:val="217"/>
        </w:trPr>
        <w:tc>
          <w:tcPr>
            <w:tcW w:w="2567" w:type="dxa"/>
            <w:gridSpan w:val="2"/>
          </w:tcPr>
          <w:p w14:paraId="756990CB" w14:textId="77777777" w:rsidR="00A35CF2" w:rsidRPr="00D82A73" w:rsidRDefault="00A35CF2" w:rsidP="00177141">
            <w:r w:rsidRPr="00D82A73">
              <w:t>(healthcare_systemID)</w:t>
            </w:r>
          </w:p>
        </w:tc>
        <w:tc>
          <w:tcPr>
            <w:tcW w:w="3388" w:type="dxa"/>
          </w:tcPr>
          <w:p w14:paraId="6DE4AADD" w14:textId="77777777" w:rsidR="00A35CF2" w:rsidRPr="00D82A73" w:rsidRDefault="00A35CF2" w:rsidP="00177141">
            <w:r w:rsidRPr="00D82A73">
              <w:t>Id för att identifiera mottagande system.</w:t>
            </w:r>
          </w:p>
          <w:p w14:paraId="787BC882" w14:textId="77777777" w:rsidR="00A35CF2" w:rsidRPr="00D82A73" w:rsidRDefault="00A35CF2" w:rsidP="00177141">
            <w:r w:rsidRPr="00D82A73">
              <w:t>T.ex. Ett hsa-id uttaget för en instans av ett journalsystem.</w:t>
            </w:r>
          </w:p>
        </w:tc>
        <w:tc>
          <w:tcPr>
            <w:tcW w:w="1140" w:type="dxa"/>
          </w:tcPr>
          <w:p w14:paraId="3FC8168B" w14:textId="77777777" w:rsidR="00A35CF2" w:rsidRPr="00D82A73" w:rsidRDefault="00A35CF2" w:rsidP="00177141">
            <w:pPr>
              <w:rPr>
                <w:rFonts w:eastAsia="Arial Unicode MS"/>
              </w:rPr>
            </w:pPr>
            <w:r w:rsidRPr="00D82A73">
              <w:rPr>
                <w:rFonts w:eastAsia="Arial Unicode MS"/>
              </w:rPr>
              <w:t>II</w:t>
            </w:r>
          </w:p>
        </w:tc>
        <w:tc>
          <w:tcPr>
            <w:tcW w:w="720" w:type="dxa"/>
          </w:tcPr>
          <w:p w14:paraId="7A159AF3" w14:textId="77777777" w:rsidR="00A35CF2" w:rsidRPr="00D82A73" w:rsidRDefault="00A35CF2" w:rsidP="00177141">
            <w:pPr>
              <w:rPr>
                <w:rFonts w:eastAsia="Arial Unicode MS"/>
              </w:rPr>
            </w:pPr>
            <w:r w:rsidRPr="00D82A73">
              <w:rPr>
                <w:rFonts w:eastAsia="Arial Unicode MS"/>
              </w:rPr>
              <w:t>0..1</w:t>
            </w:r>
          </w:p>
        </w:tc>
        <w:tc>
          <w:tcPr>
            <w:tcW w:w="1839" w:type="dxa"/>
          </w:tcPr>
          <w:p w14:paraId="29E64EEB" w14:textId="77777777" w:rsidR="00A35CF2" w:rsidRPr="00D82A73" w:rsidRDefault="00A35CF2" w:rsidP="00177141">
            <w:pPr>
              <w:rPr>
                <w:rFonts w:eastAsia="Arial Unicode MS"/>
              </w:rPr>
            </w:pPr>
            <w:r w:rsidRPr="00D82A73">
              <w:rPr>
                <w:rFonts w:eastAsia="Arial Unicode MS"/>
              </w:rPr>
              <w:t>Hsa-id</w:t>
            </w:r>
          </w:p>
        </w:tc>
        <w:tc>
          <w:tcPr>
            <w:tcW w:w="1881" w:type="dxa"/>
          </w:tcPr>
          <w:p w14:paraId="036E63EB" w14:textId="77777777" w:rsidR="00A35CF2" w:rsidRPr="00D82A73" w:rsidRDefault="00A35CF2" w:rsidP="00177141">
            <w:pPr>
              <w:rPr>
                <w:rFonts w:ascii="Arial" w:eastAsia="Arial Unicode MS" w:hAnsi="Arial"/>
              </w:rPr>
            </w:pPr>
          </w:p>
        </w:tc>
        <w:tc>
          <w:tcPr>
            <w:tcW w:w="1200" w:type="dxa"/>
            <w:shd w:val="clear" w:color="auto" w:fill="auto"/>
          </w:tcPr>
          <w:p w14:paraId="3CFBD9FB"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4E64116"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05BA6BC"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20B68DEC" w14:textId="77777777" w:rsidTr="00177141">
        <w:trPr>
          <w:trHeight w:val="217"/>
        </w:trPr>
        <w:tc>
          <w:tcPr>
            <w:tcW w:w="2567" w:type="dxa"/>
            <w:gridSpan w:val="2"/>
          </w:tcPr>
          <w:p w14:paraId="097DAA1E" w14:textId="77777777" w:rsidR="00A35CF2" w:rsidRPr="00D82A73" w:rsidRDefault="00A35CF2" w:rsidP="00177141">
            <w:pPr>
              <w:rPr>
                <w:rFonts w:eastAsia="Arial Unicode MS"/>
              </w:rPr>
            </w:pPr>
            <w:r w:rsidRPr="00D82A73">
              <w:rPr>
                <w:rFonts w:eastAsia="Arial Unicode MS"/>
              </w:rPr>
              <w:lastRenderedPageBreak/>
              <w:t>Hälsoärende-id</w:t>
            </w:r>
          </w:p>
          <w:p w14:paraId="34F3F5B9" w14:textId="77777777" w:rsidR="00A35CF2" w:rsidRPr="00D82A73" w:rsidRDefault="00A35CF2" w:rsidP="00177141">
            <w:pPr>
              <w:rPr>
                <w:rFonts w:eastAsia="Arial Unicode MS"/>
              </w:rPr>
            </w:pPr>
            <w:r w:rsidRPr="00D82A73">
              <w:rPr>
                <w:rFonts w:eastAsia="Arial Unicode MS"/>
              </w:rPr>
              <w:t>(</w:t>
            </w:r>
            <w:r>
              <w:t>c</w:t>
            </w:r>
            <w:r w:rsidRPr="00D82A73">
              <w:t>linicalProcessInterestId</w:t>
            </w:r>
            <w:r w:rsidRPr="00D82A73">
              <w:rPr>
                <w:rFonts w:eastAsia="Arial Unicode MS"/>
              </w:rPr>
              <w:t>)</w:t>
            </w:r>
          </w:p>
        </w:tc>
        <w:tc>
          <w:tcPr>
            <w:tcW w:w="3388" w:type="dxa"/>
          </w:tcPr>
          <w:p w14:paraId="0E269639" w14:textId="77777777" w:rsidR="00A35CF2" w:rsidRPr="00D82A73" w:rsidRDefault="00A35CF2" w:rsidP="00177141">
            <w:pPr>
              <w:rPr>
                <w:rFonts w:eastAsia="Arial Unicode MS"/>
              </w:rPr>
            </w:pPr>
            <w:r w:rsidRPr="00D82A73">
              <w:rPr>
                <w:rFonts w:eastAsia="Arial Unicode MS"/>
              </w:rPr>
              <w:t xml:space="preserve"> HSA-id för framställarens enhet/process + unik identifierare.</w:t>
            </w:r>
            <w:r w:rsidRPr="00D82A73">
              <w:rPr>
                <w:rFonts w:eastAsia="Arial Unicode MS"/>
              </w:rPr>
              <w:br/>
              <w:t>Globalt/nationellt hälsoärende ID. Hälsoärende är ett begrepp för det som håller samman information i en kärnprocess för en vård- och omsorgstagare, tvärs över organisatoriska enhetsgränser.</w:t>
            </w:r>
          </w:p>
        </w:tc>
        <w:tc>
          <w:tcPr>
            <w:tcW w:w="1140" w:type="dxa"/>
          </w:tcPr>
          <w:p w14:paraId="795DBE47" w14:textId="77777777" w:rsidR="00A35CF2" w:rsidRPr="00D82A73" w:rsidRDefault="00A35CF2" w:rsidP="00177141">
            <w:pPr>
              <w:rPr>
                <w:rFonts w:eastAsia="Arial Unicode MS"/>
              </w:rPr>
            </w:pPr>
            <w:r w:rsidRPr="00D82A73">
              <w:rPr>
                <w:rFonts w:eastAsia="Arial Unicode MS"/>
              </w:rPr>
              <w:t>II</w:t>
            </w:r>
          </w:p>
        </w:tc>
        <w:tc>
          <w:tcPr>
            <w:tcW w:w="720" w:type="dxa"/>
          </w:tcPr>
          <w:p w14:paraId="1C59A521" w14:textId="77777777" w:rsidR="00A35CF2" w:rsidRPr="00D82A73" w:rsidRDefault="00A35CF2" w:rsidP="00177141">
            <w:pPr>
              <w:rPr>
                <w:rFonts w:eastAsia="Arial Unicode MS"/>
              </w:rPr>
            </w:pPr>
            <w:r w:rsidRPr="00D82A73">
              <w:rPr>
                <w:rFonts w:eastAsia="Arial Unicode MS"/>
              </w:rPr>
              <w:t>0..1</w:t>
            </w:r>
          </w:p>
        </w:tc>
        <w:tc>
          <w:tcPr>
            <w:tcW w:w="1839" w:type="dxa"/>
          </w:tcPr>
          <w:p w14:paraId="362095DE" w14:textId="77777777" w:rsidR="00A35CF2" w:rsidRPr="00D82A73" w:rsidRDefault="00A35CF2" w:rsidP="00177141">
            <w:pPr>
              <w:rPr>
                <w:rFonts w:eastAsia="Arial Unicode MS"/>
              </w:rPr>
            </w:pPr>
            <w:r w:rsidRPr="00D82A73">
              <w:rPr>
                <w:rFonts w:eastAsia="Arial Unicode MS"/>
              </w:rPr>
              <w:t>ID</w:t>
            </w:r>
          </w:p>
        </w:tc>
        <w:tc>
          <w:tcPr>
            <w:tcW w:w="1881" w:type="dxa"/>
          </w:tcPr>
          <w:p w14:paraId="1B2225F1" w14:textId="77777777" w:rsidR="00A35CF2" w:rsidRPr="00D82A73" w:rsidRDefault="00A35CF2" w:rsidP="00177141">
            <w:pPr>
              <w:rPr>
                <w:rFonts w:ascii="Arial" w:eastAsia="Arial Unicode MS" w:hAnsi="Arial"/>
              </w:rPr>
            </w:pPr>
          </w:p>
        </w:tc>
        <w:tc>
          <w:tcPr>
            <w:tcW w:w="1200" w:type="dxa"/>
            <w:shd w:val="clear" w:color="auto" w:fill="auto"/>
          </w:tcPr>
          <w:p w14:paraId="08163C30" w14:textId="77777777" w:rsidR="00A35CF2" w:rsidRPr="00D82A73" w:rsidRDefault="00A35CF2" w:rsidP="00177141">
            <w:pPr>
              <w:rPr>
                <w:rFonts w:ascii="Arial" w:eastAsia="Arial Unicode MS" w:hAnsi="Arial"/>
              </w:rPr>
            </w:pPr>
            <w:r>
              <w:rPr>
                <w:rFonts w:ascii="Arial" w:eastAsia="Arial Unicode MS" w:hAnsi="Arial"/>
              </w:rPr>
              <w:t>Informationsresrus</w:t>
            </w:r>
          </w:p>
        </w:tc>
        <w:tc>
          <w:tcPr>
            <w:tcW w:w="1162" w:type="dxa"/>
            <w:shd w:val="clear" w:color="auto" w:fill="auto"/>
          </w:tcPr>
          <w:p w14:paraId="580FA24D" w14:textId="77777777" w:rsidR="00A35CF2" w:rsidRPr="00D82A73" w:rsidRDefault="00A35CF2" w:rsidP="00177141">
            <w:pPr>
              <w:rPr>
                <w:rFonts w:ascii="Arial" w:eastAsia="Arial Unicode MS" w:hAnsi="Arial"/>
              </w:rPr>
            </w:pPr>
            <w:r>
              <w:rPr>
                <w:rFonts w:ascii="Arial" w:eastAsia="Arial Unicode MS" w:hAnsi="Arial"/>
              </w:rPr>
              <w:t>vårdärende id</w:t>
            </w:r>
          </w:p>
        </w:tc>
        <w:tc>
          <w:tcPr>
            <w:tcW w:w="1078" w:type="dxa"/>
            <w:shd w:val="clear" w:color="auto" w:fill="auto"/>
          </w:tcPr>
          <w:p w14:paraId="6AD24BE5"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1861327F" w14:textId="77777777" w:rsidTr="00177141">
        <w:trPr>
          <w:trHeight w:val="217"/>
        </w:trPr>
        <w:tc>
          <w:tcPr>
            <w:tcW w:w="2567" w:type="dxa"/>
            <w:gridSpan w:val="2"/>
          </w:tcPr>
          <w:p w14:paraId="166F68C9" w14:textId="77777777" w:rsidR="00A35CF2" w:rsidRPr="00D82A73" w:rsidRDefault="00A35CF2" w:rsidP="00177141">
            <w:pPr>
              <w:rPr>
                <w:rFonts w:eastAsia="Arial Unicode MS"/>
              </w:rPr>
            </w:pPr>
            <w:r w:rsidRPr="00D82A73">
              <w:rPr>
                <w:rFonts w:eastAsia="Arial Unicode MS"/>
              </w:rPr>
              <w:t xml:space="preserve">Status </w:t>
            </w:r>
          </w:p>
          <w:p w14:paraId="4B139686" w14:textId="77777777" w:rsidR="00A35CF2" w:rsidRPr="00D82A73" w:rsidRDefault="00A35CF2" w:rsidP="00177141">
            <w:pPr>
              <w:rPr>
                <w:rFonts w:eastAsia="Arial Unicode MS"/>
              </w:rPr>
            </w:pPr>
            <w:r w:rsidRPr="00D82A73">
              <w:rPr>
                <w:rFonts w:eastAsia="Arial Unicode MS"/>
              </w:rPr>
              <w:t>(</w:t>
            </w:r>
            <w:r>
              <w:rPr>
                <w:rFonts w:eastAsia="Arial Unicode MS"/>
              </w:rPr>
              <w:t>f</w:t>
            </w:r>
            <w:r w:rsidRPr="00D82A73">
              <w:rPr>
                <w:rFonts w:eastAsia="Arial Unicode MS"/>
              </w:rPr>
              <w:t>ormStatus)</w:t>
            </w:r>
          </w:p>
        </w:tc>
        <w:tc>
          <w:tcPr>
            <w:tcW w:w="3388" w:type="dxa"/>
          </w:tcPr>
          <w:p w14:paraId="498272AA" w14:textId="77777777" w:rsidR="00A35CF2" w:rsidRPr="00D82A73" w:rsidRDefault="00A35CF2" w:rsidP="00177141">
            <w:pPr>
              <w:rPr>
                <w:rFonts w:eastAsia="Arial Unicode MS"/>
              </w:rPr>
            </w:pPr>
            <w:r w:rsidRPr="00D82A73">
              <w:rPr>
                <w:rFonts w:eastAsia="Arial Unicode MS"/>
              </w:rPr>
              <w:t>Formulärets status. Ett avslutat besvarat formulär kan visas i ”läs läge” för patienten.</w:t>
            </w:r>
          </w:p>
        </w:tc>
        <w:tc>
          <w:tcPr>
            <w:tcW w:w="1140" w:type="dxa"/>
          </w:tcPr>
          <w:p w14:paraId="2C75B163" w14:textId="77777777" w:rsidR="00A35CF2" w:rsidRPr="00D82A73" w:rsidRDefault="00A35CF2" w:rsidP="00177141">
            <w:pPr>
              <w:rPr>
                <w:rFonts w:eastAsia="Arial Unicode MS"/>
              </w:rPr>
            </w:pPr>
            <w:r w:rsidRPr="00D82A73">
              <w:rPr>
                <w:rFonts w:eastAsia="Arial Unicode MS"/>
              </w:rPr>
              <w:t>KTOV</w:t>
            </w:r>
          </w:p>
        </w:tc>
        <w:tc>
          <w:tcPr>
            <w:tcW w:w="720" w:type="dxa"/>
          </w:tcPr>
          <w:p w14:paraId="3A22DD56" w14:textId="77777777" w:rsidR="00A35CF2" w:rsidRPr="00D82A73" w:rsidRDefault="00A35CF2" w:rsidP="00177141">
            <w:pPr>
              <w:rPr>
                <w:rFonts w:eastAsia="Arial Unicode MS"/>
              </w:rPr>
            </w:pPr>
            <w:r w:rsidRPr="00D82A73">
              <w:rPr>
                <w:rFonts w:eastAsia="Arial Unicode MS"/>
              </w:rPr>
              <w:t>1</w:t>
            </w:r>
          </w:p>
        </w:tc>
        <w:tc>
          <w:tcPr>
            <w:tcW w:w="1839" w:type="dxa"/>
          </w:tcPr>
          <w:p w14:paraId="6691F2D3" w14:textId="77777777" w:rsidR="00A35CF2" w:rsidRPr="00D82A73" w:rsidRDefault="00A35CF2" w:rsidP="00177141">
            <w:pPr>
              <w:rPr>
                <w:rFonts w:eastAsia="Arial Unicode MS"/>
              </w:rPr>
            </w:pPr>
            <w:r w:rsidRPr="00D82A73">
              <w:rPr>
                <w:rFonts w:eastAsia="Arial Unicode MS"/>
              </w:rPr>
              <w:t>KV Form Status</w:t>
            </w:r>
          </w:p>
          <w:p w14:paraId="081D668B" w14:textId="77777777" w:rsidR="00A35CF2" w:rsidRPr="00D82A73" w:rsidRDefault="00A35CF2" w:rsidP="00177141">
            <w:pPr>
              <w:rPr>
                <w:rFonts w:eastAsia="Arial Unicode MS"/>
              </w:rPr>
            </w:pPr>
            <w:r w:rsidRPr="00D82A73">
              <w:rPr>
                <w:rFonts w:eastAsia="Arial Unicode MS"/>
              </w:rPr>
              <w:t>COMPLETED = Avslutad</w:t>
            </w:r>
            <w:r w:rsidRPr="00D82A73">
              <w:rPr>
                <w:rFonts w:eastAsia="Arial Unicode MS"/>
              </w:rPr>
              <w:br/>
              <w:t>ONGOING = Pågående, frågor har temporärsparats</w:t>
            </w:r>
            <w:r w:rsidRPr="00D82A73">
              <w:rPr>
                <w:rFonts w:eastAsia="Arial Unicode MS"/>
              </w:rPr>
              <w:br/>
              <w:t>PENDING_COMPLETION = Pågående, frågor har temporärsparats. Alla frågor är besvarade.</w:t>
            </w:r>
          </w:p>
        </w:tc>
        <w:tc>
          <w:tcPr>
            <w:tcW w:w="1881" w:type="dxa"/>
          </w:tcPr>
          <w:p w14:paraId="6AF38676" w14:textId="77777777" w:rsidR="00A35CF2" w:rsidRPr="00D82A73" w:rsidRDefault="00A35CF2" w:rsidP="00177141">
            <w:pPr>
              <w:rPr>
                <w:rFonts w:ascii="Arial" w:eastAsia="Arial Unicode MS" w:hAnsi="Arial"/>
              </w:rPr>
            </w:pPr>
          </w:p>
        </w:tc>
        <w:tc>
          <w:tcPr>
            <w:tcW w:w="1200" w:type="dxa"/>
            <w:shd w:val="clear" w:color="auto" w:fill="auto"/>
          </w:tcPr>
          <w:p w14:paraId="1B7A3DE7"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BA58316"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7A2B75C"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41222CFA" w14:textId="77777777" w:rsidTr="00177141">
        <w:trPr>
          <w:trHeight w:val="217"/>
        </w:trPr>
        <w:tc>
          <w:tcPr>
            <w:tcW w:w="2567" w:type="dxa"/>
            <w:gridSpan w:val="2"/>
          </w:tcPr>
          <w:p w14:paraId="63DADF18" w14:textId="77777777" w:rsidR="00A35CF2" w:rsidRPr="00D82A73" w:rsidRDefault="00A35CF2" w:rsidP="00177141">
            <w:pPr>
              <w:rPr>
                <w:rFonts w:eastAsia="Arial Unicode MS"/>
              </w:rPr>
            </w:pPr>
            <w:r w:rsidRPr="00D82A73">
              <w:rPr>
                <w:rFonts w:eastAsia="Arial Unicode MS"/>
              </w:rPr>
              <w:t>(</w:t>
            </w:r>
            <w:r>
              <w:rPr>
                <w:rFonts w:eastAsia="Arial Unicode MS"/>
              </w:rPr>
              <w:t>f</w:t>
            </w:r>
            <w:r w:rsidRPr="00D82A73">
              <w:rPr>
                <w:rFonts w:eastAsia="Arial Unicode MS"/>
              </w:rPr>
              <w:t>ormText)</w:t>
            </w:r>
          </w:p>
        </w:tc>
        <w:tc>
          <w:tcPr>
            <w:tcW w:w="3388" w:type="dxa"/>
          </w:tcPr>
          <w:p w14:paraId="5EAD74F5" w14:textId="77777777" w:rsidR="00A35CF2" w:rsidRPr="00D82A73" w:rsidRDefault="00A35CF2" w:rsidP="00177141">
            <w:pPr>
              <w:rPr>
                <w:szCs w:val="20"/>
              </w:rPr>
            </w:pPr>
            <w:r w:rsidRPr="00D82A73">
              <w:rPr>
                <w:szCs w:val="20"/>
              </w:rPr>
              <w:t xml:space="preserve">Unik text för Formulär. Använd t.ex. tjänsten "CreateFormRequest" för att </w:t>
            </w:r>
            <w:r w:rsidRPr="00D82A73">
              <w:rPr>
                <w:szCs w:val="20"/>
              </w:rPr>
              <w:lastRenderedPageBreak/>
              <w:t>bifoga en unik text för formuläret. T.ex. "Hälsoundersökning inför besök X".</w:t>
            </w:r>
          </w:p>
        </w:tc>
        <w:tc>
          <w:tcPr>
            <w:tcW w:w="1140" w:type="dxa"/>
          </w:tcPr>
          <w:p w14:paraId="3F6CC1A8" w14:textId="77777777" w:rsidR="00A35CF2" w:rsidRPr="00D82A73" w:rsidRDefault="00A35CF2" w:rsidP="00177141">
            <w:pPr>
              <w:rPr>
                <w:rFonts w:eastAsia="Arial Unicode MS"/>
              </w:rPr>
            </w:pPr>
            <w:r w:rsidRPr="00D82A73">
              <w:rPr>
                <w:rFonts w:eastAsia="Arial Unicode MS"/>
              </w:rPr>
              <w:lastRenderedPageBreak/>
              <w:t>TXT</w:t>
            </w:r>
          </w:p>
        </w:tc>
        <w:tc>
          <w:tcPr>
            <w:tcW w:w="720" w:type="dxa"/>
          </w:tcPr>
          <w:p w14:paraId="4A4E1E07" w14:textId="77777777" w:rsidR="00A35CF2" w:rsidRPr="00D82A73" w:rsidRDefault="00A35CF2" w:rsidP="00177141">
            <w:pPr>
              <w:rPr>
                <w:rFonts w:eastAsia="Arial Unicode MS"/>
              </w:rPr>
            </w:pPr>
            <w:r w:rsidRPr="00D82A73">
              <w:rPr>
                <w:rFonts w:eastAsia="Arial Unicode MS"/>
              </w:rPr>
              <w:t>0..1</w:t>
            </w:r>
          </w:p>
        </w:tc>
        <w:tc>
          <w:tcPr>
            <w:tcW w:w="1839" w:type="dxa"/>
          </w:tcPr>
          <w:p w14:paraId="31E2BDC6" w14:textId="77777777" w:rsidR="00A35CF2" w:rsidRPr="00D82A73" w:rsidRDefault="00A35CF2" w:rsidP="00177141">
            <w:pPr>
              <w:rPr>
                <w:rFonts w:eastAsia="Arial Unicode MS"/>
              </w:rPr>
            </w:pPr>
          </w:p>
        </w:tc>
        <w:tc>
          <w:tcPr>
            <w:tcW w:w="1881" w:type="dxa"/>
          </w:tcPr>
          <w:p w14:paraId="6297167D" w14:textId="77777777" w:rsidR="00A35CF2" w:rsidRPr="00D82A73" w:rsidRDefault="00A35CF2" w:rsidP="00177141">
            <w:pPr>
              <w:rPr>
                <w:rFonts w:ascii="Arial" w:eastAsia="Arial Unicode MS" w:hAnsi="Arial"/>
              </w:rPr>
            </w:pPr>
          </w:p>
        </w:tc>
        <w:tc>
          <w:tcPr>
            <w:tcW w:w="1200" w:type="dxa"/>
            <w:shd w:val="clear" w:color="auto" w:fill="auto"/>
          </w:tcPr>
          <w:p w14:paraId="5946B723"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8ECB1FA"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B748BC0"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2C6003E7" w14:textId="77777777" w:rsidTr="00177141">
        <w:trPr>
          <w:trHeight w:val="217"/>
        </w:trPr>
        <w:tc>
          <w:tcPr>
            <w:tcW w:w="2567" w:type="dxa"/>
            <w:gridSpan w:val="2"/>
          </w:tcPr>
          <w:p w14:paraId="57243FC5" w14:textId="77777777" w:rsidR="00A35CF2" w:rsidRPr="00D82A73" w:rsidRDefault="00A35CF2" w:rsidP="00177141">
            <w:pPr>
              <w:rPr>
                <w:rFonts w:eastAsia="Arial Unicode MS"/>
              </w:rPr>
            </w:pPr>
            <w:r w:rsidRPr="00D82A73">
              <w:rPr>
                <w:rFonts w:eastAsia="Arial Unicode MS"/>
              </w:rPr>
              <w:lastRenderedPageBreak/>
              <w:t>(</w:t>
            </w:r>
            <w:r>
              <w:rPr>
                <w:rFonts w:eastAsia="Arial Unicode MS"/>
              </w:rPr>
              <w:t>f</w:t>
            </w:r>
            <w:r w:rsidRPr="00D82A73">
              <w:rPr>
                <w:rFonts w:eastAsia="Arial Unicode MS"/>
              </w:rPr>
              <w:t>ormID)</w:t>
            </w:r>
          </w:p>
        </w:tc>
        <w:tc>
          <w:tcPr>
            <w:tcW w:w="3388" w:type="dxa"/>
          </w:tcPr>
          <w:p w14:paraId="24AF5750" w14:textId="77777777" w:rsidR="00A35CF2" w:rsidRPr="00D82A73" w:rsidRDefault="00A35CF2" w:rsidP="00177141">
            <w:pPr>
              <w:rPr>
                <w:szCs w:val="20"/>
              </w:rPr>
            </w:pPr>
            <w:r w:rsidRPr="00D82A73">
              <w:rPr>
                <w:szCs w:val="20"/>
              </w:rPr>
              <w:t>Formulärets unika ID (Sätts av formulärmotorn id/GUID).</w:t>
            </w:r>
          </w:p>
          <w:p w14:paraId="75B55D5E" w14:textId="77777777" w:rsidR="00A35CF2" w:rsidRPr="00D82A73" w:rsidRDefault="00A35CF2" w:rsidP="00177141">
            <w:r w:rsidRPr="00D82A73">
              <w:t>T.ex. MHV1 har FormID = 3B2DF0C0-BC22-11DE-823D-00155D316606</w:t>
            </w:r>
          </w:p>
          <w:p w14:paraId="49CBE006" w14:textId="77777777" w:rsidR="00A35CF2" w:rsidRPr="00D82A73" w:rsidRDefault="00A35CF2" w:rsidP="00177141"/>
          <w:p w14:paraId="2D5E3034" w14:textId="77777777" w:rsidR="00A35CF2" w:rsidRPr="00D82A73" w:rsidRDefault="00A35CF2" w:rsidP="00177141">
            <w:pPr>
              <w:rPr>
                <w:rFonts w:eastAsia="Arial Unicode MS"/>
                <w:szCs w:val="20"/>
              </w:rPr>
            </w:pPr>
            <w:r w:rsidRPr="00D82A73">
              <w:t xml:space="preserve">Måste genereras slumpmässigt för att vara unikt. </w:t>
            </w:r>
          </w:p>
        </w:tc>
        <w:tc>
          <w:tcPr>
            <w:tcW w:w="1140" w:type="dxa"/>
          </w:tcPr>
          <w:p w14:paraId="116C158F" w14:textId="77777777" w:rsidR="00A35CF2" w:rsidRPr="00D82A73" w:rsidRDefault="00A35CF2" w:rsidP="00177141">
            <w:pPr>
              <w:rPr>
                <w:rFonts w:eastAsia="Arial Unicode MS"/>
              </w:rPr>
            </w:pPr>
            <w:r w:rsidRPr="00D82A73">
              <w:rPr>
                <w:rFonts w:eastAsia="Arial Unicode MS"/>
              </w:rPr>
              <w:t>II</w:t>
            </w:r>
          </w:p>
        </w:tc>
        <w:tc>
          <w:tcPr>
            <w:tcW w:w="720" w:type="dxa"/>
          </w:tcPr>
          <w:p w14:paraId="7A83BA2E" w14:textId="77777777" w:rsidR="00A35CF2" w:rsidRPr="00D82A73" w:rsidRDefault="00A35CF2" w:rsidP="00177141">
            <w:pPr>
              <w:rPr>
                <w:rFonts w:eastAsia="Arial Unicode MS"/>
              </w:rPr>
            </w:pPr>
            <w:r w:rsidRPr="00D82A73">
              <w:rPr>
                <w:rFonts w:eastAsia="Arial Unicode MS"/>
              </w:rPr>
              <w:t>1</w:t>
            </w:r>
          </w:p>
        </w:tc>
        <w:tc>
          <w:tcPr>
            <w:tcW w:w="1839" w:type="dxa"/>
          </w:tcPr>
          <w:p w14:paraId="2A8A6F7F" w14:textId="77777777" w:rsidR="00A35CF2" w:rsidRPr="00D82A73" w:rsidRDefault="00A35CF2" w:rsidP="00177141">
            <w:pPr>
              <w:rPr>
                <w:rFonts w:eastAsia="Arial Unicode MS"/>
              </w:rPr>
            </w:pPr>
          </w:p>
        </w:tc>
        <w:tc>
          <w:tcPr>
            <w:tcW w:w="1881" w:type="dxa"/>
          </w:tcPr>
          <w:p w14:paraId="1BE42D7C" w14:textId="77777777" w:rsidR="00A35CF2" w:rsidRPr="00D82A73" w:rsidRDefault="00A35CF2" w:rsidP="00177141">
            <w:pPr>
              <w:rPr>
                <w:rFonts w:ascii="Arial" w:eastAsia="Arial Unicode MS" w:hAnsi="Arial"/>
              </w:rPr>
            </w:pPr>
            <w:r w:rsidRPr="00D82A73">
              <w:rPr>
                <w:rFonts w:ascii="Arial" w:eastAsia="Arial Unicode MS" w:hAnsi="Arial"/>
              </w:rPr>
              <w:t>Globally unique identifier (GUID)</w:t>
            </w:r>
          </w:p>
        </w:tc>
        <w:tc>
          <w:tcPr>
            <w:tcW w:w="1200" w:type="dxa"/>
            <w:shd w:val="clear" w:color="auto" w:fill="auto"/>
          </w:tcPr>
          <w:p w14:paraId="1BB1B96D"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C235A1A"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3444035"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3AEC6703" w14:textId="77777777" w:rsidTr="00177141">
        <w:trPr>
          <w:trHeight w:val="217"/>
        </w:trPr>
        <w:tc>
          <w:tcPr>
            <w:tcW w:w="2567" w:type="dxa"/>
            <w:gridSpan w:val="2"/>
          </w:tcPr>
          <w:p w14:paraId="7A8275CD" w14:textId="77777777" w:rsidR="00A35CF2" w:rsidRPr="00D82A73" w:rsidRDefault="00A35CF2" w:rsidP="00177141">
            <w:pPr>
              <w:rPr>
                <w:rFonts w:eastAsia="Arial Unicode MS"/>
              </w:rPr>
            </w:pPr>
            <w:r>
              <w:rPr>
                <w:rFonts w:eastAsia="Arial Unicode MS"/>
              </w:rPr>
              <w:t>p</w:t>
            </w:r>
            <w:r w:rsidRPr="00D82A73">
              <w:rPr>
                <w:rFonts w:eastAsia="Arial Unicode MS"/>
              </w:rPr>
              <w:t>atient id</w:t>
            </w:r>
          </w:p>
          <w:p w14:paraId="79EE4536" w14:textId="77777777" w:rsidR="00A35CF2" w:rsidRPr="00D82A73" w:rsidRDefault="00A35CF2" w:rsidP="00177141">
            <w:pPr>
              <w:rPr>
                <w:rFonts w:eastAsia="Arial Unicode MS"/>
              </w:rPr>
            </w:pPr>
            <w:r w:rsidRPr="00D82A73">
              <w:rPr>
                <w:rFonts w:eastAsia="Arial Unicode MS"/>
              </w:rPr>
              <w:t>(SubjectOfCare)</w:t>
            </w:r>
          </w:p>
        </w:tc>
        <w:tc>
          <w:tcPr>
            <w:tcW w:w="3388" w:type="dxa"/>
          </w:tcPr>
          <w:p w14:paraId="44E21FAE" w14:textId="77777777" w:rsidR="00A35CF2" w:rsidRPr="00D82A73" w:rsidRDefault="00A35CF2" w:rsidP="00177141">
            <w:pPr>
              <w:rPr>
                <w:rFonts w:eastAsia="Arial Unicode MS"/>
              </w:rPr>
            </w:pPr>
            <w:r w:rsidRPr="00D82A73">
              <w:rPr>
                <w:rFonts w:eastAsia="Arial Unicode MS"/>
              </w:rPr>
              <w:t>Patienten formuläret avser. Personnummer format yyyymmddnnnn.</w:t>
            </w:r>
          </w:p>
          <w:p w14:paraId="31E621D1" w14:textId="77777777" w:rsidR="00A35CF2" w:rsidRPr="00D82A73" w:rsidRDefault="00A35CF2" w:rsidP="00177141">
            <w:pPr>
              <w:rPr>
                <w:rFonts w:eastAsia="Arial Unicode MS"/>
              </w:rPr>
            </w:pPr>
            <w:r w:rsidRPr="00D82A73">
              <w:rPr>
                <w:rFonts w:eastAsia="Arial Unicode MS"/>
              </w:rPr>
              <w:t xml:space="preserve">T.ex. 191212121212 </w:t>
            </w:r>
          </w:p>
        </w:tc>
        <w:tc>
          <w:tcPr>
            <w:tcW w:w="1140" w:type="dxa"/>
          </w:tcPr>
          <w:p w14:paraId="64AC0CF7" w14:textId="77777777" w:rsidR="00A35CF2" w:rsidRPr="00D82A73" w:rsidRDefault="00A35CF2" w:rsidP="00177141">
            <w:pPr>
              <w:rPr>
                <w:rFonts w:eastAsia="Arial Unicode MS"/>
              </w:rPr>
            </w:pPr>
            <w:r w:rsidRPr="00D82A73">
              <w:rPr>
                <w:rFonts w:eastAsia="Arial Unicode MS"/>
              </w:rPr>
              <w:t>II</w:t>
            </w:r>
          </w:p>
        </w:tc>
        <w:tc>
          <w:tcPr>
            <w:tcW w:w="720" w:type="dxa"/>
          </w:tcPr>
          <w:p w14:paraId="377A48DB" w14:textId="77777777" w:rsidR="00A35CF2" w:rsidRPr="00D82A73" w:rsidRDefault="00A35CF2" w:rsidP="00177141">
            <w:pPr>
              <w:rPr>
                <w:rFonts w:eastAsia="Arial Unicode MS"/>
              </w:rPr>
            </w:pPr>
            <w:r w:rsidRPr="00D82A73">
              <w:rPr>
                <w:rFonts w:eastAsia="Arial Unicode MS"/>
              </w:rPr>
              <w:t>1</w:t>
            </w:r>
          </w:p>
        </w:tc>
        <w:tc>
          <w:tcPr>
            <w:tcW w:w="1839" w:type="dxa"/>
          </w:tcPr>
          <w:p w14:paraId="6949CD54" w14:textId="77777777" w:rsidR="00A35CF2" w:rsidRPr="00D82A73" w:rsidRDefault="00A35CF2" w:rsidP="00177141"/>
        </w:tc>
        <w:tc>
          <w:tcPr>
            <w:tcW w:w="1881" w:type="dxa"/>
          </w:tcPr>
          <w:p w14:paraId="4F56EC34" w14:textId="77777777" w:rsidR="00A35CF2" w:rsidRPr="00D82A73" w:rsidRDefault="00A35CF2" w:rsidP="00177141">
            <w:pPr>
              <w:rPr>
                <w:rFonts w:ascii="Arial" w:eastAsia="Arial Unicode MS" w:hAnsi="Arial"/>
              </w:rPr>
            </w:pPr>
          </w:p>
        </w:tc>
        <w:tc>
          <w:tcPr>
            <w:tcW w:w="1200" w:type="dxa"/>
            <w:shd w:val="clear" w:color="auto" w:fill="auto"/>
          </w:tcPr>
          <w:p w14:paraId="54B054D1" w14:textId="77777777" w:rsidR="00A35CF2" w:rsidRPr="00D82A73" w:rsidRDefault="00A35CF2" w:rsidP="00177141">
            <w:pPr>
              <w:rPr>
                <w:rFonts w:ascii="Arial" w:eastAsia="Arial Unicode MS" w:hAnsi="Arial"/>
              </w:rPr>
            </w:pPr>
            <w:r>
              <w:rPr>
                <w:rFonts w:ascii="Arial" w:eastAsia="Arial Unicode MS" w:hAnsi="Arial"/>
              </w:rPr>
              <w:t>Patient</w:t>
            </w:r>
          </w:p>
        </w:tc>
        <w:tc>
          <w:tcPr>
            <w:tcW w:w="1162" w:type="dxa"/>
            <w:shd w:val="clear" w:color="auto" w:fill="auto"/>
          </w:tcPr>
          <w:p w14:paraId="0BB2AC2C" w14:textId="77777777" w:rsidR="00A35CF2" w:rsidRPr="00D82A73" w:rsidRDefault="00A35CF2" w:rsidP="00177141">
            <w:pPr>
              <w:rPr>
                <w:rFonts w:ascii="Arial" w:eastAsia="Arial Unicode MS" w:hAnsi="Arial"/>
              </w:rPr>
            </w:pPr>
            <w:r>
              <w:rPr>
                <w:rFonts w:ascii="Arial" w:eastAsia="Arial Unicode MS" w:hAnsi="Arial"/>
              </w:rPr>
              <w:t>Person_id</w:t>
            </w:r>
          </w:p>
        </w:tc>
        <w:tc>
          <w:tcPr>
            <w:tcW w:w="1078" w:type="dxa"/>
            <w:shd w:val="clear" w:color="auto" w:fill="auto"/>
          </w:tcPr>
          <w:p w14:paraId="6083CA15"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3645532C" w14:textId="77777777" w:rsidTr="00177141">
        <w:trPr>
          <w:trHeight w:val="217"/>
        </w:trPr>
        <w:tc>
          <w:tcPr>
            <w:tcW w:w="2567" w:type="dxa"/>
            <w:gridSpan w:val="2"/>
          </w:tcPr>
          <w:p w14:paraId="1A38C0B3" w14:textId="77777777" w:rsidR="00A35CF2" w:rsidRPr="00D82A73" w:rsidRDefault="00A35CF2" w:rsidP="00177141">
            <w:pPr>
              <w:rPr>
                <w:rFonts w:eastAsia="Arial Unicode MS"/>
              </w:rPr>
            </w:pPr>
            <w:r w:rsidRPr="00D82A73">
              <w:rPr>
                <w:rFonts w:eastAsia="Arial Unicode MS"/>
              </w:rPr>
              <w:t>(</w:t>
            </w:r>
            <w:r>
              <w:rPr>
                <w:rFonts w:eastAsia="Arial Unicode MS"/>
              </w:rPr>
              <w:t>e</w:t>
            </w:r>
            <w:r w:rsidRPr="00D82A73">
              <w:rPr>
                <w:rFonts w:eastAsia="Arial Unicode MS"/>
              </w:rPr>
              <w:t>xpireDate)</w:t>
            </w:r>
          </w:p>
        </w:tc>
        <w:tc>
          <w:tcPr>
            <w:tcW w:w="3388" w:type="dxa"/>
          </w:tcPr>
          <w:p w14:paraId="0E454801" w14:textId="77777777" w:rsidR="00A35CF2" w:rsidRPr="00D82A73" w:rsidRDefault="00A35CF2" w:rsidP="00177141">
            <w:pPr>
              <w:rPr>
                <w:rFonts w:eastAsia="Arial Unicode MS"/>
              </w:rPr>
            </w:pPr>
            <w:r w:rsidRPr="00D82A73">
              <w:rPr>
                <w:rFonts w:eastAsia="Arial Unicode MS"/>
              </w:rPr>
              <w:t xml:space="preserve">Formulärets giltighetstid. Indikerar att formuläret kan fyllas i fram till om med angivet datum. </w:t>
            </w:r>
          </w:p>
          <w:p w14:paraId="12E811F4" w14:textId="77777777" w:rsidR="00A35CF2" w:rsidRPr="00D82A73" w:rsidRDefault="00A35CF2" w:rsidP="00177141">
            <w:pPr>
              <w:rPr>
                <w:rFonts w:eastAsia="Arial Unicode MS"/>
              </w:rPr>
            </w:pPr>
            <w:r w:rsidRPr="00D82A73">
              <w:rPr>
                <w:rFonts w:eastAsia="Arial Unicode MS"/>
              </w:rPr>
              <w:t>T.ex. 20121101</w:t>
            </w:r>
          </w:p>
        </w:tc>
        <w:tc>
          <w:tcPr>
            <w:tcW w:w="1140" w:type="dxa"/>
          </w:tcPr>
          <w:p w14:paraId="6C056AF8" w14:textId="77777777" w:rsidR="00A35CF2" w:rsidRPr="00D82A73" w:rsidRDefault="00A35CF2" w:rsidP="00177141">
            <w:pPr>
              <w:rPr>
                <w:rFonts w:eastAsia="Arial Unicode MS"/>
              </w:rPr>
            </w:pPr>
            <w:r w:rsidRPr="00D82A73">
              <w:rPr>
                <w:rFonts w:eastAsia="Arial Unicode MS"/>
              </w:rPr>
              <w:t>TXT</w:t>
            </w:r>
          </w:p>
        </w:tc>
        <w:tc>
          <w:tcPr>
            <w:tcW w:w="720" w:type="dxa"/>
          </w:tcPr>
          <w:p w14:paraId="26E5A82D" w14:textId="77777777" w:rsidR="00A35CF2" w:rsidRPr="00D82A73" w:rsidRDefault="00A35CF2" w:rsidP="00177141">
            <w:pPr>
              <w:rPr>
                <w:rFonts w:eastAsia="Arial Unicode MS"/>
              </w:rPr>
            </w:pPr>
            <w:r w:rsidRPr="00D82A73">
              <w:rPr>
                <w:rFonts w:eastAsia="Arial Unicode MS"/>
              </w:rPr>
              <w:t>0..1</w:t>
            </w:r>
          </w:p>
        </w:tc>
        <w:tc>
          <w:tcPr>
            <w:tcW w:w="1839" w:type="dxa"/>
          </w:tcPr>
          <w:p w14:paraId="53719865" w14:textId="77777777" w:rsidR="00A35CF2" w:rsidRPr="00D82A73" w:rsidRDefault="00A35CF2" w:rsidP="00177141">
            <w:pPr>
              <w:rPr>
                <w:rFonts w:eastAsia="Arial Unicode MS"/>
              </w:rPr>
            </w:pPr>
            <w:r w:rsidRPr="00D82A73">
              <w:t>ISO 8601:2004 ÅÅÅÅMMDD</w:t>
            </w:r>
            <w:r w:rsidRPr="00D82A73">
              <w:br/>
              <w:t>(yyyyMMdd)</w:t>
            </w:r>
          </w:p>
        </w:tc>
        <w:tc>
          <w:tcPr>
            <w:tcW w:w="1881" w:type="dxa"/>
          </w:tcPr>
          <w:p w14:paraId="47F0308F" w14:textId="77777777" w:rsidR="00A35CF2" w:rsidRPr="00D82A73" w:rsidRDefault="00A35CF2" w:rsidP="00177141">
            <w:pPr>
              <w:rPr>
                <w:rFonts w:ascii="Arial" w:eastAsia="Arial Unicode MS" w:hAnsi="Arial"/>
              </w:rPr>
            </w:pPr>
          </w:p>
        </w:tc>
        <w:tc>
          <w:tcPr>
            <w:tcW w:w="1200" w:type="dxa"/>
            <w:shd w:val="clear" w:color="auto" w:fill="auto"/>
          </w:tcPr>
          <w:p w14:paraId="6483BDEE"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D1A4774" w14:textId="77777777" w:rsidR="00A35CF2" w:rsidRPr="00777602" w:rsidRDefault="00A35CF2" w:rsidP="00177141">
            <w:pPr>
              <w:rPr>
                <w:rFonts w:ascii="Arial" w:eastAsia="Arial Unicode MS" w:hAnsi="Arial"/>
                <w:b/>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433E782"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79C308B5" w14:textId="77777777" w:rsidTr="00177141">
        <w:trPr>
          <w:trHeight w:val="217"/>
        </w:trPr>
        <w:tc>
          <w:tcPr>
            <w:tcW w:w="2567" w:type="dxa"/>
            <w:gridSpan w:val="2"/>
          </w:tcPr>
          <w:p w14:paraId="1C949CDF" w14:textId="77777777" w:rsidR="00A35CF2" w:rsidRPr="00D82A73" w:rsidRDefault="00A35CF2" w:rsidP="00177141">
            <w:pPr>
              <w:rPr>
                <w:rFonts w:eastAsia="Arial Unicode MS"/>
              </w:rPr>
            </w:pPr>
            <w:r w:rsidRPr="00D82A73">
              <w:rPr>
                <w:rFonts w:eastAsia="Arial Unicode MS"/>
              </w:rPr>
              <w:t>(</w:t>
            </w:r>
            <w:r>
              <w:rPr>
                <w:rFonts w:eastAsia="Arial Unicode MS"/>
              </w:rPr>
              <w:t>c</w:t>
            </w:r>
            <w:r w:rsidRPr="00D82A73">
              <w:rPr>
                <w:rFonts w:eastAsia="Arial Unicode MS"/>
              </w:rPr>
              <w:t>reatedDateTime)</w:t>
            </w:r>
          </w:p>
        </w:tc>
        <w:tc>
          <w:tcPr>
            <w:tcW w:w="3388" w:type="dxa"/>
          </w:tcPr>
          <w:p w14:paraId="0C52E158" w14:textId="77777777" w:rsidR="00A35CF2" w:rsidRPr="00D82A73" w:rsidRDefault="00A35CF2" w:rsidP="00177141">
            <w:pPr>
              <w:rPr>
                <w:rFonts w:eastAsia="Arial Unicode MS"/>
              </w:rPr>
            </w:pPr>
            <w:r w:rsidRPr="00D82A73">
              <w:rPr>
                <w:rFonts w:eastAsia="Arial Unicode MS"/>
              </w:rPr>
              <w:t>Datum när användaren/patienten skapade formuläret.</w:t>
            </w:r>
          </w:p>
          <w:p w14:paraId="629BA7A3" w14:textId="77777777" w:rsidR="00A35CF2" w:rsidRPr="00D82A73" w:rsidRDefault="00A35CF2" w:rsidP="00177141">
            <w:pPr>
              <w:rPr>
                <w:rFonts w:eastAsia="Arial Unicode MS"/>
              </w:rPr>
            </w:pPr>
            <w:r w:rsidRPr="00D82A73">
              <w:rPr>
                <w:rFonts w:eastAsia="Arial Unicode MS"/>
              </w:rPr>
              <w:lastRenderedPageBreak/>
              <w:t xml:space="preserve">T.ex. 2012-11-01 kl 13:05:00  20121101T130500 </w:t>
            </w:r>
          </w:p>
        </w:tc>
        <w:tc>
          <w:tcPr>
            <w:tcW w:w="1140" w:type="dxa"/>
          </w:tcPr>
          <w:p w14:paraId="087AFAAD" w14:textId="77777777" w:rsidR="00A35CF2" w:rsidRPr="00D82A73" w:rsidRDefault="00A35CF2" w:rsidP="00177141">
            <w:pPr>
              <w:rPr>
                <w:rFonts w:eastAsia="Arial Unicode MS"/>
              </w:rPr>
            </w:pPr>
            <w:r w:rsidRPr="00D82A73">
              <w:rPr>
                <w:rFonts w:eastAsia="Arial Unicode MS"/>
              </w:rPr>
              <w:lastRenderedPageBreak/>
              <w:t>TXT</w:t>
            </w:r>
          </w:p>
        </w:tc>
        <w:tc>
          <w:tcPr>
            <w:tcW w:w="720" w:type="dxa"/>
          </w:tcPr>
          <w:p w14:paraId="70EF65E2" w14:textId="77777777" w:rsidR="00A35CF2" w:rsidRPr="00D82A73" w:rsidRDefault="00A35CF2" w:rsidP="00177141">
            <w:pPr>
              <w:rPr>
                <w:rFonts w:eastAsia="Arial Unicode MS"/>
              </w:rPr>
            </w:pPr>
            <w:r w:rsidRPr="00D82A73">
              <w:rPr>
                <w:rFonts w:eastAsia="Arial Unicode MS"/>
              </w:rPr>
              <w:t>1</w:t>
            </w:r>
          </w:p>
        </w:tc>
        <w:tc>
          <w:tcPr>
            <w:tcW w:w="1839" w:type="dxa"/>
          </w:tcPr>
          <w:p w14:paraId="2B24814B" w14:textId="77777777" w:rsidR="00A35CF2" w:rsidRPr="00D82A73" w:rsidRDefault="00A35CF2" w:rsidP="00177141">
            <w:r w:rsidRPr="00D82A73">
              <w:t>ISO 8601:2004 ÅÅÅÅMMDDTttmmss</w:t>
            </w:r>
            <w:r w:rsidRPr="00D82A73">
              <w:br/>
            </w:r>
            <w:r w:rsidRPr="00D82A73">
              <w:lastRenderedPageBreak/>
              <w:t>(yyyyMMddThhmmss)</w:t>
            </w:r>
          </w:p>
        </w:tc>
        <w:tc>
          <w:tcPr>
            <w:tcW w:w="1881" w:type="dxa"/>
          </w:tcPr>
          <w:p w14:paraId="3280ED31" w14:textId="77777777" w:rsidR="00A35CF2" w:rsidRPr="00D82A73" w:rsidRDefault="00A35CF2" w:rsidP="00177141"/>
        </w:tc>
        <w:tc>
          <w:tcPr>
            <w:tcW w:w="1200" w:type="dxa"/>
            <w:shd w:val="clear" w:color="auto" w:fill="auto"/>
          </w:tcPr>
          <w:p w14:paraId="17184D91"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A646235"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8185D61"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3F54DF75" w14:textId="77777777" w:rsidTr="00177141">
        <w:trPr>
          <w:trHeight w:val="217"/>
        </w:trPr>
        <w:tc>
          <w:tcPr>
            <w:tcW w:w="2567" w:type="dxa"/>
            <w:gridSpan w:val="2"/>
          </w:tcPr>
          <w:p w14:paraId="4A3209FB" w14:textId="77777777" w:rsidR="00A35CF2" w:rsidRPr="00D82A73" w:rsidRDefault="00A35CF2" w:rsidP="00177141">
            <w:pPr>
              <w:rPr>
                <w:rFonts w:eastAsia="Arial Unicode MS"/>
              </w:rPr>
            </w:pPr>
            <w:r w:rsidRPr="00D82A73">
              <w:rPr>
                <w:rFonts w:eastAsia="Arial Unicode MS"/>
              </w:rPr>
              <w:lastRenderedPageBreak/>
              <w:t>(</w:t>
            </w:r>
            <w:r>
              <w:rPr>
                <w:rFonts w:eastAsia="Arial Unicode MS"/>
              </w:rPr>
              <w:t>l</w:t>
            </w:r>
            <w:r w:rsidRPr="00D82A73">
              <w:rPr>
                <w:rFonts w:eastAsia="Arial Unicode MS"/>
              </w:rPr>
              <w:t>astSavedDate)</w:t>
            </w:r>
          </w:p>
        </w:tc>
        <w:tc>
          <w:tcPr>
            <w:tcW w:w="3388" w:type="dxa"/>
          </w:tcPr>
          <w:p w14:paraId="7CB5B055" w14:textId="77777777" w:rsidR="00A35CF2" w:rsidRPr="00D82A73" w:rsidRDefault="00A35CF2" w:rsidP="00177141">
            <w:pPr>
              <w:rPr>
                <w:rFonts w:eastAsia="Arial Unicode MS"/>
              </w:rPr>
            </w:pPr>
            <w:r w:rsidRPr="00D82A73">
              <w:rPr>
                <w:rFonts w:eastAsia="Arial Unicode MS"/>
              </w:rPr>
              <w:t>Datum för senaste temporärsparning (användare/patientens).</w:t>
            </w:r>
          </w:p>
          <w:p w14:paraId="613A9806" w14:textId="77777777" w:rsidR="00A35CF2" w:rsidRPr="00D82A73" w:rsidRDefault="00A35CF2" w:rsidP="00177141">
            <w:pPr>
              <w:rPr>
                <w:rFonts w:eastAsia="Arial Unicode MS"/>
              </w:rPr>
            </w:pPr>
            <w:r w:rsidRPr="00D82A73">
              <w:rPr>
                <w:rFonts w:eastAsia="Arial Unicode MS"/>
              </w:rPr>
              <w:t>T.ex. 2012-11-01 kl 13:05:00  20121101T130500</w:t>
            </w:r>
          </w:p>
        </w:tc>
        <w:tc>
          <w:tcPr>
            <w:tcW w:w="1140" w:type="dxa"/>
          </w:tcPr>
          <w:p w14:paraId="1FE714CB" w14:textId="77777777" w:rsidR="00A35CF2" w:rsidRPr="00D82A73" w:rsidRDefault="00A35CF2" w:rsidP="00177141">
            <w:pPr>
              <w:rPr>
                <w:rFonts w:eastAsia="Arial Unicode MS"/>
              </w:rPr>
            </w:pPr>
            <w:r w:rsidRPr="00D82A73">
              <w:rPr>
                <w:rFonts w:eastAsia="Arial Unicode MS"/>
              </w:rPr>
              <w:t>TXT</w:t>
            </w:r>
          </w:p>
        </w:tc>
        <w:tc>
          <w:tcPr>
            <w:tcW w:w="720" w:type="dxa"/>
          </w:tcPr>
          <w:p w14:paraId="7F1577D3" w14:textId="77777777" w:rsidR="00A35CF2" w:rsidRPr="00D82A73" w:rsidRDefault="00A35CF2" w:rsidP="00177141">
            <w:pPr>
              <w:rPr>
                <w:rFonts w:eastAsia="Arial Unicode MS"/>
              </w:rPr>
            </w:pPr>
            <w:r w:rsidRPr="00D82A73">
              <w:rPr>
                <w:rFonts w:eastAsia="Arial Unicode MS"/>
              </w:rPr>
              <w:t>0..1</w:t>
            </w:r>
          </w:p>
        </w:tc>
        <w:tc>
          <w:tcPr>
            <w:tcW w:w="1839" w:type="dxa"/>
          </w:tcPr>
          <w:p w14:paraId="75A2CFD0" w14:textId="77777777" w:rsidR="00A35CF2" w:rsidRPr="00D82A73" w:rsidRDefault="00A35CF2" w:rsidP="00177141">
            <w:r w:rsidRPr="00D82A73">
              <w:t>ISO 8601:2004</w:t>
            </w:r>
          </w:p>
          <w:p w14:paraId="020B49A4" w14:textId="77777777" w:rsidR="00A35CF2" w:rsidRPr="00D82A73" w:rsidRDefault="00A35CF2" w:rsidP="00177141">
            <w:pPr>
              <w:rPr>
                <w:rFonts w:eastAsia="Arial Unicode MS"/>
              </w:rPr>
            </w:pPr>
            <w:r w:rsidRPr="00D82A73">
              <w:t>ÅÅÅÅMMDDTttmmss</w:t>
            </w:r>
            <w:r w:rsidRPr="00D82A73">
              <w:br/>
              <w:t>(yyyyMMddThhmmss)</w:t>
            </w:r>
          </w:p>
        </w:tc>
        <w:tc>
          <w:tcPr>
            <w:tcW w:w="1881" w:type="dxa"/>
          </w:tcPr>
          <w:p w14:paraId="0614BB6C" w14:textId="77777777" w:rsidR="00A35CF2" w:rsidRPr="00D82A73" w:rsidRDefault="00A35CF2" w:rsidP="00177141"/>
        </w:tc>
        <w:tc>
          <w:tcPr>
            <w:tcW w:w="1200" w:type="dxa"/>
            <w:shd w:val="clear" w:color="auto" w:fill="auto"/>
          </w:tcPr>
          <w:p w14:paraId="6466E378"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A315D22"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2CEB725"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5A78D635" w14:textId="77777777" w:rsidTr="00177141">
        <w:trPr>
          <w:trHeight w:val="217"/>
        </w:trPr>
        <w:tc>
          <w:tcPr>
            <w:tcW w:w="2567" w:type="dxa"/>
            <w:gridSpan w:val="2"/>
          </w:tcPr>
          <w:p w14:paraId="360D5D40" w14:textId="77777777" w:rsidR="00A35CF2" w:rsidRPr="00D82A73" w:rsidRDefault="00A35CF2" w:rsidP="00177141">
            <w:pPr>
              <w:rPr>
                <w:rFonts w:eastAsia="Arial Unicode MS"/>
              </w:rPr>
            </w:pPr>
            <w:r w:rsidRPr="00D82A73">
              <w:rPr>
                <w:rFonts w:eastAsia="Arial Unicode MS"/>
              </w:rPr>
              <w:t>(</w:t>
            </w:r>
            <w:r>
              <w:rPr>
                <w:rFonts w:eastAsia="Arial Unicode MS"/>
              </w:rPr>
              <w:t>k</w:t>
            </w:r>
            <w:r w:rsidRPr="00D82A73">
              <w:rPr>
                <w:rFonts w:eastAsia="Arial Unicode MS"/>
              </w:rPr>
              <w:t>eepUntil)</w:t>
            </w:r>
          </w:p>
        </w:tc>
        <w:tc>
          <w:tcPr>
            <w:tcW w:w="3388" w:type="dxa"/>
          </w:tcPr>
          <w:p w14:paraId="39BF409C" w14:textId="77777777" w:rsidR="00A35CF2" w:rsidRPr="00D82A73" w:rsidRDefault="00A35CF2" w:rsidP="00177141">
            <w:pPr>
              <w:rPr>
                <w:rFonts w:eastAsia="Arial Unicode MS"/>
              </w:rPr>
            </w:pPr>
            <w:r w:rsidRPr="00D82A73">
              <w:rPr>
                <w:rFonts w:eastAsia="Arial Unicode MS"/>
              </w:rPr>
              <w:t>Datum för hur länge källsystemet kommer lagra formuläret. Tomt indikerar tillsvidare.</w:t>
            </w:r>
          </w:p>
        </w:tc>
        <w:tc>
          <w:tcPr>
            <w:tcW w:w="1140" w:type="dxa"/>
          </w:tcPr>
          <w:p w14:paraId="791E6AC6" w14:textId="77777777" w:rsidR="00A35CF2" w:rsidRPr="00D82A73" w:rsidRDefault="00A35CF2" w:rsidP="00177141">
            <w:pPr>
              <w:rPr>
                <w:rFonts w:eastAsia="Arial Unicode MS"/>
              </w:rPr>
            </w:pPr>
            <w:r w:rsidRPr="00D82A73">
              <w:rPr>
                <w:rFonts w:eastAsia="Arial Unicode MS"/>
              </w:rPr>
              <w:t>TXT</w:t>
            </w:r>
          </w:p>
        </w:tc>
        <w:tc>
          <w:tcPr>
            <w:tcW w:w="720" w:type="dxa"/>
          </w:tcPr>
          <w:p w14:paraId="1EF3206C" w14:textId="77777777" w:rsidR="00A35CF2" w:rsidRPr="00D82A73" w:rsidRDefault="00A35CF2" w:rsidP="00177141">
            <w:pPr>
              <w:rPr>
                <w:rFonts w:eastAsia="Arial Unicode MS"/>
              </w:rPr>
            </w:pPr>
            <w:r w:rsidRPr="00D82A73">
              <w:rPr>
                <w:rFonts w:eastAsia="Arial Unicode MS"/>
              </w:rPr>
              <w:t>0..1</w:t>
            </w:r>
          </w:p>
        </w:tc>
        <w:tc>
          <w:tcPr>
            <w:tcW w:w="1839" w:type="dxa"/>
          </w:tcPr>
          <w:p w14:paraId="702F97B0" w14:textId="77777777" w:rsidR="00A35CF2" w:rsidRPr="00D82A73" w:rsidRDefault="00A35CF2" w:rsidP="00177141">
            <w:r w:rsidRPr="00D82A73">
              <w:t>ISO 8601:2004</w:t>
            </w:r>
          </w:p>
          <w:p w14:paraId="6CDB2D93" w14:textId="77777777" w:rsidR="00A35CF2" w:rsidRPr="00D82A73" w:rsidRDefault="00A35CF2" w:rsidP="00177141">
            <w:pPr>
              <w:rPr>
                <w:rFonts w:eastAsia="Arial Unicode MS"/>
              </w:rPr>
            </w:pPr>
            <w:r w:rsidRPr="00D82A73">
              <w:t>ÅÅÅÅMMDD</w:t>
            </w:r>
          </w:p>
        </w:tc>
        <w:tc>
          <w:tcPr>
            <w:tcW w:w="1881" w:type="dxa"/>
          </w:tcPr>
          <w:p w14:paraId="2F705D4F" w14:textId="77777777" w:rsidR="00A35CF2" w:rsidRPr="00D82A73" w:rsidRDefault="00A35CF2" w:rsidP="00177141"/>
        </w:tc>
        <w:tc>
          <w:tcPr>
            <w:tcW w:w="1200" w:type="dxa"/>
            <w:shd w:val="clear" w:color="auto" w:fill="auto"/>
          </w:tcPr>
          <w:p w14:paraId="04B871C0"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2F08241"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FC1D799"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468EB98B" w14:textId="77777777" w:rsidTr="00177141">
        <w:trPr>
          <w:trHeight w:val="217"/>
        </w:trPr>
        <w:tc>
          <w:tcPr>
            <w:tcW w:w="2567" w:type="dxa"/>
            <w:gridSpan w:val="2"/>
          </w:tcPr>
          <w:p w14:paraId="68BE8FFC" w14:textId="77777777" w:rsidR="00A35CF2" w:rsidRPr="00D82A73" w:rsidRDefault="00A35CF2" w:rsidP="00177141">
            <w:pPr>
              <w:rPr>
                <w:rFonts w:eastAsia="Arial Unicode MS"/>
              </w:rPr>
            </w:pPr>
            <w:r w:rsidRPr="00D82A73">
              <w:rPr>
                <w:rFonts w:eastAsia="Arial Unicode MS"/>
              </w:rPr>
              <w:t>Formulärmall/id</w:t>
            </w:r>
          </w:p>
          <w:p w14:paraId="71A6A37D" w14:textId="77777777" w:rsidR="00A35CF2" w:rsidRPr="00D82A73" w:rsidRDefault="00A35CF2" w:rsidP="00177141">
            <w:pPr>
              <w:rPr>
                <w:rFonts w:eastAsia="Arial Unicode MS"/>
              </w:rPr>
            </w:pPr>
            <w:r w:rsidRPr="00D82A73">
              <w:rPr>
                <w:rFonts w:eastAsia="Arial Unicode MS"/>
              </w:rPr>
              <w:t>(</w:t>
            </w:r>
            <w:r>
              <w:rPr>
                <w:rFonts w:eastAsia="Arial Unicode MS"/>
              </w:rPr>
              <w:t>f</w:t>
            </w:r>
            <w:r w:rsidRPr="00D82A73">
              <w:rPr>
                <w:rFonts w:eastAsia="Arial Unicode MS"/>
              </w:rPr>
              <w:t>ormTemplate)</w:t>
            </w:r>
          </w:p>
        </w:tc>
        <w:tc>
          <w:tcPr>
            <w:tcW w:w="3388" w:type="dxa"/>
          </w:tcPr>
          <w:p w14:paraId="20DAF6A9" w14:textId="77777777" w:rsidR="00A35CF2" w:rsidRPr="00D82A73" w:rsidRDefault="00A35CF2" w:rsidP="00177141">
            <w:pPr>
              <w:rPr>
                <w:rFonts w:eastAsia="Arial Unicode MS"/>
              </w:rPr>
            </w:pPr>
            <w:r w:rsidRPr="00D82A73">
              <w:rPr>
                <w:rFonts w:eastAsia="Arial Unicode MS"/>
              </w:rPr>
              <w:t>Koppling till klass för formulärmall.</w:t>
            </w:r>
          </w:p>
          <w:p w14:paraId="0B357BCD" w14:textId="77777777" w:rsidR="00A35CF2" w:rsidRPr="00D82A73" w:rsidRDefault="00A35CF2" w:rsidP="00177141">
            <w:pPr>
              <w:rPr>
                <w:rFonts w:eastAsia="Arial Unicode MS"/>
              </w:rPr>
            </w:pPr>
            <w:r w:rsidRPr="00D82A73">
              <w:rPr>
                <w:rFonts w:eastAsia="Arial Unicode MS"/>
              </w:rPr>
              <w:t xml:space="preserve"> </w:t>
            </w:r>
          </w:p>
        </w:tc>
        <w:tc>
          <w:tcPr>
            <w:tcW w:w="1140" w:type="dxa"/>
          </w:tcPr>
          <w:p w14:paraId="1DDB291D" w14:textId="77777777" w:rsidR="00A35CF2" w:rsidRPr="00D82A73" w:rsidRDefault="00A35CF2" w:rsidP="00177141">
            <w:pPr>
              <w:rPr>
                <w:rFonts w:eastAsia="Arial Unicode MS"/>
              </w:rPr>
            </w:pPr>
            <w:r w:rsidRPr="00D82A73">
              <w:rPr>
                <w:rFonts w:eastAsia="Arial Unicode MS"/>
              </w:rPr>
              <w:t>II</w:t>
            </w:r>
          </w:p>
        </w:tc>
        <w:tc>
          <w:tcPr>
            <w:tcW w:w="720" w:type="dxa"/>
          </w:tcPr>
          <w:p w14:paraId="7BC4F581" w14:textId="77777777" w:rsidR="00A35CF2" w:rsidRPr="00D82A73" w:rsidRDefault="00A35CF2" w:rsidP="00177141">
            <w:pPr>
              <w:rPr>
                <w:rFonts w:eastAsia="Arial Unicode MS"/>
              </w:rPr>
            </w:pPr>
            <w:r w:rsidRPr="00D82A73">
              <w:rPr>
                <w:rFonts w:eastAsia="Arial Unicode MS"/>
              </w:rPr>
              <w:t>1</w:t>
            </w:r>
          </w:p>
        </w:tc>
        <w:tc>
          <w:tcPr>
            <w:tcW w:w="1839" w:type="dxa"/>
          </w:tcPr>
          <w:p w14:paraId="4E0B4A00" w14:textId="77777777" w:rsidR="00A35CF2" w:rsidRPr="00D82A73" w:rsidRDefault="00A35CF2" w:rsidP="00177141">
            <w:pPr>
              <w:rPr>
                <w:rFonts w:eastAsia="Arial Unicode MS"/>
              </w:rPr>
            </w:pPr>
            <w:r w:rsidRPr="00D82A73">
              <w:rPr>
                <w:rFonts w:eastAsia="Arial Unicode MS"/>
              </w:rPr>
              <w:t>Länk till objekt</w:t>
            </w:r>
          </w:p>
        </w:tc>
        <w:tc>
          <w:tcPr>
            <w:tcW w:w="1881" w:type="dxa"/>
          </w:tcPr>
          <w:p w14:paraId="2222D0D2" w14:textId="77777777" w:rsidR="00A35CF2" w:rsidRPr="00D82A73" w:rsidRDefault="00A35CF2" w:rsidP="00177141">
            <w:pPr>
              <w:rPr>
                <w:rFonts w:ascii="Arial" w:eastAsia="Arial Unicode MS" w:hAnsi="Arial"/>
              </w:rPr>
            </w:pPr>
            <w:r w:rsidRPr="00D82A73">
              <w:t xml:space="preserve"> </w:t>
            </w:r>
          </w:p>
        </w:tc>
        <w:tc>
          <w:tcPr>
            <w:tcW w:w="1200" w:type="dxa"/>
            <w:shd w:val="clear" w:color="auto" w:fill="auto"/>
          </w:tcPr>
          <w:p w14:paraId="2CB1D491"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D349512"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5479793"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1D638D44" w14:textId="77777777" w:rsidTr="00177141">
        <w:trPr>
          <w:trHeight w:val="217"/>
        </w:trPr>
        <w:tc>
          <w:tcPr>
            <w:tcW w:w="2567" w:type="dxa"/>
            <w:gridSpan w:val="2"/>
          </w:tcPr>
          <w:p w14:paraId="6C70ECD9" w14:textId="77777777" w:rsidR="00A35CF2" w:rsidRPr="00D82A73" w:rsidRDefault="00A35CF2" w:rsidP="00177141">
            <w:pPr>
              <w:rPr>
                <w:rFonts w:eastAsia="Arial Unicode MS"/>
              </w:rPr>
            </w:pPr>
          </w:p>
        </w:tc>
        <w:tc>
          <w:tcPr>
            <w:tcW w:w="3388" w:type="dxa"/>
          </w:tcPr>
          <w:p w14:paraId="433B3B7D" w14:textId="77777777" w:rsidR="00A35CF2" w:rsidRPr="00D82A73" w:rsidRDefault="00A35CF2" w:rsidP="00177141">
            <w:pPr>
              <w:rPr>
                <w:rFonts w:eastAsia="Arial Unicode MS"/>
              </w:rPr>
            </w:pPr>
          </w:p>
        </w:tc>
        <w:tc>
          <w:tcPr>
            <w:tcW w:w="1140" w:type="dxa"/>
          </w:tcPr>
          <w:p w14:paraId="52661196" w14:textId="77777777" w:rsidR="00A35CF2" w:rsidRPr="00D82A73" w:rsidRDefault="00A35CF2" w:rsidP="00177141">
            <w:pPr>
              <w:rPr>
                <w:rFonts w:eastAsia="Arial Unicode MS"/>
              </w:rPr>
            </w:pPr>
          </w:p>
        </w:tc>
        <w:tc>
          <w:tcPr>
            <w:tcW w:w="720" w:type="dxa"/>
          </w:tcPr>
          <w:p w14:paraId="30BD85E7" w14:textId="77777777" w:rsidR="00A35CF2" w:rsidRPr="00D82A73" w:rsidRDefault="00A35CF2" w:rsidP="00177141">
            <w:pPr>
              <w:rPr>
                <w:rFonts w:eastAsia="Arial Unicode MS"/>
              </w:rPr>
            </w:pPr>
          </w:p>
        </w:tc>
        <w:tc>
          <w:tcPr>
            <w:tcW w:w="1839" w:type="dxa"/>
          </w:tcPr>
          <w:p w14:paraId="71C6C3A9" w14:textId="77777777" w:rsidR="00A35CF2" w:rsidRPr="00D82A73" w:rsidRDefault="00A35CF2" w:rsidP="00177141">
            <w:pPr>
              <w:rPr>
                <w:rFonts w:eastAsia="Arial Unicode MS"/>
              </w:rPr>
            </w:pPr>
          </w:p>
        </w:tc>
        <w:tc>
          <w:tcPr>
            <w:tcW w:w="1881" w:type="dxa"/>
          </w:tcPr>
          <w:p w14:paraId="714D14F1" w14:textId="77777777" w:rsidR="00A35CF2" w:rsidRPr="00D82A73" w:rsidRDefault="00A35CF2" w:rsidP="00177141">
            <w:pPr>
              <w:rPr>
                <w:rFonts w:ascii="Arial" w:eastAsia="Arial Unicode MS" w:hAnsi="Arial"/>
              </w:rPr>
            </w:pPr>
          </w:p>
        </w:tc>
        <w:tc>
          <w:tcPr>
            <w:tcW w:w="1200" w:type="dxa"/>
            <w:shd w:val="clear" w:color="auto" w:fill="auto"/>
          </w:tcPr>
          <w:p w14:paraId="352946C8" w14:textId="77777777" w:rsidR="00A35CF2" w:rsidRPr="00D82A73" w:rsidRDefault="00A35CF2" w:rsidP="00177141">
            <w:pPr>
              <w:rPr>
                <w:rFonts w:ascii="Arial" w:eastAsia="Arial Unicode MS" w:hAnsi="Arial"/>
              </w:rPr>
            </w:pPr>
          </w:p>
        </w:tc>
        <w:tc>
          <w:tcPr>
            <w:tcW w:w="1162" w:type="dxa"/>
            <w:shd w:val="clear" w:color="auto" w:fill="auto"/>
          </w:tcPr>
          <w:p w14:paraId="0B8D296C" w14:textId="77777777" w:rsidR="00A35CF2" w:rsidRPr="00D82A73" w:rsidRDefault="00A35CF2" w:rsidP="00177141">
            <w:pPr>
              <w:rPr>
                <w:rFonts w:ascii="Arial" w:eastAsia="Arial Unicode MS" w:hAnsi="Arial"/>
              </w:rPr>
            </w:pPr>
          </w:p>
        </w:tc>
        <w:tc>
          <w:tcPr>
            <w:tcW w:w="1078" w:type="dxa"/>
            <w:shd w:val="clear" w:color="auto" w:fill="auto"/>
          </w:tcPr>
          <w:p w14:paraId="417AC1A4" w14:textId="77777777" w:rsidR="00A35CF2" w:rsidRPr="00D82A73" w:rsidRDefault="00A35CF2" w:rsidP="00177141">
            <w:pPr>
              <w:rPr>
                <w:rFonts w:ascii="Arial" w:eastAsia="Arial Unicode MS" w:hAnsi="Arial"/>
              </w:rPr>
            </w:pPr>
          </w:p>
        </w:tc>
      </w:tr>
      <w:tr w:rsidR="00A35CF2" w:rsidRPr="00D82A73" w14:paraId="44C76F65" w14:textId="77777777" w:rsidTr="00177141">
        <w:trPr>
          <w:gridBefore w:val="1"/>
          <w:wBefore w:w="15" w:type="dxa"/>
          <w:trHeight w:val="217"/>
        </w:trPr>
        <w:tc>
          <w:tcPr>
            <w:tcW w:w="7080" w:type="dxa"/>
            <w:gridSpan w:val="3"/>
            <w:shd w:val="pct25" w:color="auto" w:fill="auto"/>
          </w:tcPr>
          <w:p w14:paraId="0F2F37A2" w14:textId="77777777" w:rsidR="00A35CF2" w:rsidRPr="00D82A73" w:rsidRDefault="00A35CF2" w:rsidP="00177141">
            <w:pPr>
              <w:rPr>
                <w:b/>
              </w:rPr>
            </w:pPr>
            <w:r w:rsidRPr="00D82A73">
              <w:rPr>
                <w:b/>
              </w:rPr>
              <w:t>Associationer</w:t>
            </w:r>
          </w:p>
        </w:tc>
        <w:tc>
          <w:tcPr>
            <w:tcW w:w="7880" w:type="dxa"/>
            <w:gridSpan w:val="6"/>
            <w:shd w:val="pct25" w:color="auto" w:fill="auto"/>
          </w:tcPr>
          <w:p w14:paraId="2175F1BC" w14:textId="77777777" w:rsidR="00A35CF2" w:rsidRPr="00D82A73" w:rsidRDefault="00A35CF2" w:rsidP="00177141">
            <w:pPr>
              <w:rPr>
                <w:rFonts w:eastAsia="Arial Unicode MS"/>
                <w:b/>
              </w:rPr>
            </w:pPr>
            <w:r w:rsidRPr="00D82A73">
              <w:rPr>
                <w:b/>
              </w:rPr>
              <w:t>Beslutsregel</w:t>
            </w:r>
          </w:p>
        </w:tc>
      </w:tr>
      <w:tr w:rsidR="00A35CF2" w:rsidRPr="00D82A73" w14:paraId="5DAE0290" w14:textId="77777777" w:rsidTr="00177141">
        <w:trPr>
          <w:gridBefore w:val="1"/>
          <w:wBefore w:w="15" w:type="dxa"/>
          <w:trHeight w:val="217"/>
        </w:trPr>
        <w:tc>
          <w:tcPr>
            <w:tcW w:w="7080" w:type="dxa"/>
            <w:gridSpan w:val="3"/>
          </w:tcPr>
          <w:p w14:paraId="32095514" w14:textId="77777777" w:rsidR="00A35CF2" w:rsidRPr="00D82A73" w:rsidRDefault="00A35CF2" w:rsidP="00177141">
            <w:pPr>
              <w:rPr>
                <w:rFonts w:ascii="Arial" w:eastAsia="Arial Unicode MS" w:hAnsi="Arial"/>
                <w:color w:val="000000"/>
              </w:rPr>
            </w:pPr>
            <w:r w:rsidRPr="00D82A73">
              <w:rPr>
                <w:rFonts w:ascii="Arial" w:eastAsia="Arial Unicode MS" w:hAnsi="Arial"/>
                <w:color w:val="000000"/>
              </w:rPr>
              <w:t xml:space="preserve"> Ett formulär(Form) tillhör formulärmall (FormTemplate</w:t>
            </w:r>
            <w:r>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2B119C82" w14:textId="77777777" w:rsidR="00A35CF2" w:rsidRPr="00D82A73" w:rsidRDefault="00A35CF2" w:rsidP="00177141">
            <w:pPr>
              <w:rPr>
                <w:rFonts w:ascii="Arial" w:eastAsia="Arial Unicode MS" w:hAnsi="Arial"/>
                <w:color w:val="000000"/>
              </w:rPr>
            </w:pPr>
          </w:p>
        </w:tc>
      </w:tr>
    </w:tbl>
    <w:p w14:paraId="77A53842" w14:textId="77777777" w:rsidR="00A35CF2" w:rsidRPr="00D82A73" w:rsidRDefault="00A35CF2" w:rsidP="00A35CF2"/>
    <w:p w14:paraId="186C360A" w14:textId="77777777" w:rsidR="00A35CF2" w:rsidRPr="00D82A73" w:rsidRDefault="00A35CF2" w:rsidP="00A35CF2"/>
    <w:p w14:paraId="0A61CD11" w14:textId="77777777" w:rsidR="00A35CF2" w:rsidRPr="00D82A73" w:rsidRDefault="00A35CF2" w:rsidP="0044783B">
      <w:pPr>
        <w:pStyle w:val="Heading3"/>
        <w:keepLines w:val="0"/>
        <w:numPr>
          <w:ilvl w:val="2"/>
          <w:numId w:val="23"/>
        </w:numPr>
        <w:spacing w:before="240" w:after="60" w:line="240" w:lineRule="auto"/>
        <w:ind w:left="2084" w:hanging="284"/>
        <w:rPr>
          <w:i/>
        </w:rPr>
      </w:pPr>
      <w:r w:rsidRPr="00D82A73">
        <w:rPr>
          <w:i/>
        </w:rPr>
        <w:br w:type="page"/>
      </w:r>
      <w:bookmarkStart w:id="187" w:name="_Toc193243782"/>
    </w:p>
    <w:p w14:paraId="6504B7D3" w14:textId="77777777" w:rsidR="00A35CF2" w:rsidRPr="00D82A73" w:rsidRDefault="00A35CF2" w:rsidP="00A35CF2">
      <w:pPr>
        <w:pStyle w:val="Heading3"/>
      </w:pPr>
      <w:bookmarkStart w:id="188" w:name="_Toc220986028"/>
      <w:bookmarkStart w:id="189" w:name="_Toc386458084"/>
      <w:bookmarkStart w:id="190" w:name="_Toc391636704"/>
      <w:bookmarkStart w:id="191" w:name="_Toc397581519"/>
      <w:r w:rsidRPr="00D82A73">
        <w:lastRenderedPageBreak/>
        <w:t>Klass Formulärmall (FormTemplateInfo</w:t>
      </w:r>
      <w:r>
        <w:t>Type</w:t>
      </w:r>
      <w:r w:rsidRPr="00D82A73">
        <w:t>)</w:t>
      </w:r>
      <w:bookmarkEnd w:id="188"/>
      <w:bookmarkEnd w:id="189"/>
      <w:bookmarkEnd w:id="190"/>
      <w:bookmarkEnd w:id="191"/>
    </w:p>
    <w:p w14:paraId="010D11C4" w14:textId="77777777" w:rsidR="00A35CF2" w:rsidRPr="00D82A73" w:rsidRDefault="00A35CF2" w:rsidP="00A35CF2">
      <w:r w:rsidRPr="00D82A73">
        <w:t xml:space="preserve">Objektet innehåller översiktlig mallinformation för ett formulär. </w:t>
      </w:r>
    </w:p>
    <w:p w14:paraId="6D6F4632" w14:textId="77777777" w:rsidR="00A35CF2" w:rsidRPr="00D82A73" w:rsidRDefault="00A35CF2" w:rsidP="00A35CF2"/>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52"/>
        <w:gridCol w:w="3388"/>
        <w:gridCol w:w="1140"/>
        <w:gridCol w:w="720"/>
        <w:gridCol w:w="1800"/>
        <w:gridCol w:w="1920"/>
        <w:gridCol w:w="1200"/>
        <w:gridCol w:w="1162"/>
        <w:gridCol w:w="1078"/>
      </w:tblGrid>
      <w:tr w:rsidR="00A35CF2" w:rsidRPr="00D82A73" w14:paraId="215FF114" w14:textId="77777777" w:rsidTr="00177141">
        <w:trPr>
          <w:cantSplit/>
          <w:trHeight w:val="376"/>
        </w:trPr>
        <w:tc>
          <w:tcPr>
            <w:tcW w:w="2567" w:type="dxa"/>
            <w:gridSpan w:val="2"/>
            <w:vMerge w:val="restart"/>
            <w:shd w:val="pct25" w:color="auto" w:fill="auto"/>
          </w:tcPr>
          <w:p w14:paraId="60E4DCA2" w14:textId="77777777" w:rsidR="00A35CF2" w:rsidRPr="00D82A73" w:rsidRDefault="00A35CF2" w:rsidP="00177141">
            <w:pPr>
              <w:rPr>
                <w:rFonts w:eastAsia="Arial Unicode MS"/>
              </w:rPr>
            </w:pPr>
            <w:r w:rsidRPr="00D82A73">
              <w:t>Att</w:t>
            </w:r>
            <w:r w:rsidRPr="00D82A73">
              <w:rPr>
                <w:bdr w:val="single" w:sz="4" w:space="0" w:color="C0C0C0"/>
              </w:rPr>
              <w:t>ribut</w:t>
            </w:r>
          </w:p>
        </w:tc>
        <w:tc>
          <w:tcPr>
            <w:tcW w:w="3388" w:type="dxa"/>
            <w:vMerge w:val="restart"/>
            <w:shd w:val="pct25" w:color="auto" w:fill="auto"/>
          </w:tcPr>
          <w:p w14:paraId="46F10A98" w14:textId="77777777" w:rsidR="00A35CF2" w:rsidRPr="00D82A73" w:rsidRDefault="00A35CF2" w:rsidP="00177141">
            <w:r w:rsidRPr="00D82A73">
              <w:t>Beskrivning</w:t>
            </w:r>
          </w:p>
        </w:tc>
        <w:tc>
          <w:tcPr>
            <w:tcW w:w="1140" w:type="dxa"/>
            <w:vMerge w:val="restart"/>
            <w:shd w:val="pct25" w:color="auto" w:fill="auto"/>
          </w:tcPr>
          <w:p w14:paraId="28303798" w14:textId="77777777" w:rsidR="00A35CF2" w:rsidRPr="00D82A73" w:rsidRDefault="00A35CF2" w:rsidP="00177141">
            <w:pPr>
              <w:rPr>
                <w:rFonts w:eastAsia="Arial Unicode MS"/>
              </w:rPr>
            </w:pPr>
            <w:r w:rsidRPr="00D82A73">
              <w:t>Format</w:t>
            </w:r>
          </w:p>
        </w:tc>
        <w:tc>
          <w:tcPr>
            <w:tcW w:w="720" w:type="dxa"/>
            <w:vMerge w:val="restart"/>
            <w:shd w:val="pct25" w:color="auto" w:fill="auto"/>
          </w:tcPr>
          <w:p w14:paraId="5CD19BE8" w14:textId="77777777" w:rsidR="00A35CF2" w:rsidRPr="00D82A73" w:rsidRDefault="00A35CF2" w:rsidP="00177141">
            <w:r w:rsidRPr="00D82A73">
              <w:t>Mult</w:t>
            </w:r>
          </w:p>
        </w:tc>
        <w:tc>
          <w:tcPr>
            <w:tcW w:w="1800" w:type="dxa"/>
            <w:vMerge w:val="restart"/>
            <w:shd w:val="pct25" w:color="auto" w:fill="auto"/>
          </w:tcPr>
          <w:p w14:paraId="7056FD61" w14:textId="77777777" w:rsidR="00A35CF2" w:rsidRPr="00D82A73" w:rsidRDefault="00A35CF2" w:rsidP="00177141">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544353DE" w14:textId="77777777" w:rsidR="00A35CF2" w:rsidRPr="00D82A73" w:rsidRDefault="00A35CF2" w:rsidP="00177141">
            <w:pPr>
              <w:rPr>
                <w:rFonts w:eastAsia="Arial Unicode MS"/>
              </w:rPr>
            </w:pPr>
            <w:r w:rsidRPr="00D82A73">
              <w:t>Beslutsregler och kommentar</w:t>
            </w:r>
          </w:p>
        </w:tc>
        <w:tc>
          <w:tcPr>
            <w:tcW w:w="3440" w:type="dxa"/>
            <w:gridSpan w:val="3"/>
            <w:shd w:val="pct25" w:color="auto" w:fill="auto"/>
          </w:tcPr>
          <w:p w14:paraId="35F55F90" w14:textId="77777777" w:rsidR="00A35CF2" w:rsidRPr="00D82A73" w:rsidRDefault="00A35CF2" w:rsidP="00177141">
            <w:pPr>
              <w:jc w:val="center"/>
              <w:rPr>
                <w:rFonts w:eastAsia="Arial Unicode MS"/>
              </w:rPr>
            </w:pPr>
            <w:r>
              <w:rPr>
                <w:rFonts w:eastAsia="Arial Unicode MS"/>
              </w:rPr>
              <w:t>Mappning V-TIM 2.2</w:t>
            </w:r>
          </w:p>
        </w:tc>
      </w:tr>
      <w:tr w:rsidR="00A35CF2" w:rsidRPr="00D82A73" w14:paraId="07D9DFD5" w14:textId="77777777" w:rsidTr="00177141">
        <w:trPr>
          <w:cantSplit/>
          <w:trHeight w:val="375"/>
        </w:trPr>
        <w:tc>
          <w:tcPr>
            <w:tcW w:w="2567" w:type="dxa"/>
            <w:gridSpan w:val="2"/>
            <w:vMerge/>
            <w:shd w:val="pct25" w:color="auto" w:fill="auto"/>
          </w:tcPr>
          <w:p w14:paraId="78B056F7" w14:textId="77777777" w:rsidR="00A35CF2" w:rsidRPr="00D82A73" w:rsidRDefault="00A35CF2" w:rsidP="00177141"/>
        </w:tc>
        <w:tc>
          <w:tcPr>
            <w:tcW w:w="3388" w:type="dxa"/>
            <w:vMerge/>
            <w:shd w:val="pct25" w:color="auto" w:fill="auto"/>
          </w:tcPr>
          <w:p w14:paraId="2005459B" w14:textId="77777777" w:rsidR="00A35CF2" w:rsidRPr="00D82A73" w:rsidRDefault="00A35CF2" w:rsidP="00177141"/>
        </w:tc>
        <w:tc>
          <w:tcPr>
            <w:tcW w:w="1140" w:type="dxa"/>
            <w:vMerge/>
            <w:shd w:val="pct25" w:color="auto" w:fill="auto"/>
          </w:tcPr>
          <w:p w14:paraId="054C192A" w14:textId="77777777" w:rsidR="00A35CF2" w:rsidRPr="00D82A73" w:rsidRDefault="00A35CF2" w:rsidP="00177141"/>
        </w:tc>
        <w:tc>
          <w:tcPr>
            <w:tcW w:w="720" w:type="dxa"/>
            <w:vMerge/>
            <w:shd w:val="pct25" w:color="auto" w:fill="auto"/>
          </w:tcPr>
          <w:p w14:paraId="536E092B" w14:textId="77777777" w:rsidR="00A35CF2" w:rsidRPr="00D82A73" w:rsidRDefault="00A35CF2" w:rsidP="00177141"/>
        </w:tc>
        <w:tc>
          <w:tcPr>
            <w:tcW w:w="1800" w:type="dxa"/>
            <w:vMerge/>
            <w:shd w:val="pct25" w:color="auto" w:fill="auto"/>
          </w:tcPr>
          <w:p w14:paraId="3F629734" w14:textId="77777777" w:rsidR="00A35CF2" w:rsidRPr="00D82A73" w:rsidRDefault="00A35CF2" w:rsidP="00177141"/>
        </w:tc>
        <w:tc>
          <w:tcPr>
            <w:tcW w:w="1920" w:type="dxa"/>
            <w:vMerge/>
            <w:shd w:val="pct25" w:color="auto" w:fill="auto"/>
          </w:tcPr>
          <w:p w14:paraId="444F84E6" w14:textId="77777777" w:rsidR="00A35CF2" w:rsidRPr="00D82A73" w:rsidRDefault="00A35CF2" w:rsidP="00177141"/>
        </w:tc>
        <w:tc>
          <w:tcPr>
            <w:tcW w:w="1200" w:type="dxa"/>
            <w:tcBorders>
              <w:bottom w:val="single" w:sz="4" w:space="0" w:color="auto"/>
            </w:tcBorders>
            <w:shd w:val="pct25" w:color="auto" w:fill="auto"/>
          </w:tcPr>
          <w:p w14:paraId="39AA51AF" w14:textId="77777777" w:rsidR="00A35CF2" w:rsidRPr="00D82A73" w:rsidRDefault="00A35CF2" w:rsidP="00177141">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560C7027" w14:textId="77777777" w:rsidR="00A35CF2" w:rsidRPr="00D82A73" w:rsidRDefault="00A35CF2" w:rsidP="00177141">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3637703F" w14:textId="77777777" w:rsidR="00A35CF2" w:rsidRPr="00D82A73" w:rsidRDefault="00A35CF2" w:rsidP="00177141">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30229606" w14:textId="77777777" w:rsidTr="00177141">
        <w:trPr>
          <w:trHeight w:val="217"/>
        </w:trPr>
        <w:tc>
          <w:tcPr>
            <w:tcW w:w="2567" w:type="dxa"/>
            <w:gridSpan w:val="2"/>
          </w:tcPr>
          <w:p w14:paraId="4C6C91AB" w14:textId="77777777" w:rsidR="00A35CF2" w:rsidRPr="00D82A73" w:rsidRDefault="00A35CF2" w:rsidP="00177141">
            <w:pPr>
              <w:rPr>
                <w:rFonts w:eastAsia="Arial Unicode MS"/>
              </w:rPr>
            </w:pPr>
            <w:r w:rsidRPr="00D82A73">
              <w:rPr>
                <w:rFonts w:eastAsia="Arial Unicode MS"/>
              </w:rPr>
              <w:t>(</w:t>
            </w:r>
            <w:r>
              <w:rPr>
                <w:rFonts w:eastAsia="Arial Unicode MS"/>
              </w:rPr>
              <w:t>a</w:t>
            </w:r>
            <w:r w:rsidRPr="00D82A73">
              <w:rPr>
                <w:rFonts w:eastAsia="Arial Unicode MS"/>
              </w:rPr>
              <w:t>nonymousForm)</w:t>
            </w:r>
          </w:p>
        </w:tc>
        <w:tc>
          <w:tcPr>
            <w:tcW w:w="3388" w:type="dxa"/>
          </w:tcPr>
          <w:p w14:paraId="7C1D3C29" w14:textId="77777777" w:rsidR="00A35CF2" w:rsidRPr="00D82A73" w:rsidRDefault="00A35CF2" w:rsidP="00177141">
            <w:pPr>
              <w:rPr>
                <w:rFonts w:eastAsia="Arial Unicode MS"/>
              </w:rPr>
            </w:pPr>
            <w:r w:rsidRPr="00D82A73">
              <w:rPr>
                <w:rFonts w:eastAsia="Arial Unicode MS"/>
              </w:rPr>
              <w:t>Attributet styr huruvida formulärmotorn stöder anonym användning av formuläret.</w:t>
            </w:r>
          </w:p>
          <w:p w14:paraId="0899F872" w14:textId="77777777" w:rsidR="00A35CF2" w:rsidRPr="00D82A73" w:rsidRDefault="00A35CF2" w:rsidP="00177141">
            <w:pPr>
              <w:rPr>
                <w:rFonts w:eastAsia="Arial Unicode MS"/>
              </w:rPr>
            </w:pPr>
            <w:r w:rsidRPr="00D82A73">
              <w:rPr>
                <w:rFonts w:eastAsia="Arial Unicode MS"/>
              </w:rPr>
              <w:t>Värden:</w:t>
            </w:r>
          </w:p>
          <w:p w14:paraId="15DCD128" w14:textId="77777777" w:rsidR="00A35CF2" w:rsidRPr="00D82A73" w:rsidRDefault="00A35CF2" w:rsidP="00177141">
            <w:pPr>
              <w:rPr>
                <w:rFonts w:eastAsia="Arial Unicode MS"/>
              </w:rPr>
            </w:pPr>
            <w:r w:rsidRPr="00D82A73">
              <w:rPr>
                <w:rFonts w:eastAsia="Arial Unicode MS"/>
              </w:rPr>
              <w:t>True = Tillåter anonym användning. "SubjectOfCare" får inte användas.</w:t>
            </w:r>
          </w:p>
          <w:p w14:paraId="5350B7A8" w14:textId="77777777" w:rsidR="00A35CF2" w:rsidRPr="00D82A73" w:rsidRDefault="00A35CF2" w:rsidP="00177141">
            <w:pPr>
              <w:rPr>
                <w:rFonts w:eastAsia="Arial Unicode MS"/>
              </w:rPr>
            </w:pPr>
            <w:r w:rsidRPr="00D82A73">
              <w:rPr>
                <w:rFonts w:eastAsia="Arial Unicode MS"/>
              </w:rPr>
              <w:t>False = Tillåter inte anonym användning. "SubjectOfCare" är obligatorisk attribut.</w:t>
            </w:r>
          </w:p>
          <w:p w14:paraId="5AA296D9" w14:textId="77777777" w:rsidR="00A35CF2" w:rsidRPr="00D82A73" w:rsidRDefault="00A35CF2" w:rsidP="00177141">
            <w:pPr>
              <w:rPr>
                <w:rFonts w:eastAsia="Arial Unicode MS"/>
              </w:rPr>
            </w:pPr>
          </w:p>
          <w:p w14:paraId="2A81F579" w14:textId="77777777" w:rsidR="00A35CF2" w:rsidRPr="00D82A73" w:rsidRDefault="00A35CF2" w:rsidP="00177141">
            <w:pPr>
              <w:rPr>
                <w:rFonts w:eastAsia="Arial Unicode MS"/>
              </w:rPr>
            </w:pPr>
            <w:r w:rsidRPr="00D82A73">
              <w:rPr>
                <w:rFonts w:eastAsia="Arial Unicode MS"/>
              </w:rPr>
              <w:t xml:space="preserve">T.ex. Om ”true” blir subjectOfcare obligatoriskt. </w:t>
            </w:r>
          </w:p>
        </w:tc>
        <w:tc>
          <w:tcPr>
            <w:tcW w:w="1140" w:type="dxa"/>
          </w:tcPr>
          <w:p w14:paraId="56B2F959" w14:textId="77777777" w:rsidR="00A35CF2" w:rsidRPr="00D82A73" w:rsidRDefault="00A35CF2" w:rsidP="00177141">
            <w:pPr>
              <w:rPr>
                <w:rFonts w:eastAsia="Arial Unicode MS"/>
              </w:rPr>
            </w:pPr>
            <w:r w:rsidRPr="00D82A73">
              <w:rPr>
                <w:rFonts w:eastAsia="Arial Unicode MS"/>
              </w:rPr>
              <w:t>S/F</w:t>
            </w:r>
          </w:p>
        </w:tc>
        <w:tc>
          <w:tcPr>
            <w:tcW w:w="720" w:type="dxa"/>
          </w:tcPr>
          <w:p w14:paraId="2B14B5BB" w14:textId="77777777" w:rsidR="00A35CF2" w:rsidRPr="00D82A73" w:rsidRDefault="00A35CF2" w:rsidP="00177141">
            <w:pPr>
              <w:rPr>
                <w:rFonts w:eastAsia="Arial Unicode MS"/>
              </w:rPr>
            </w:pPr>
          </w:p>
        </w:tc>
        <w:tc>
          <w:tcPr>
            <w:tcW w:w="1800" w:type="dxa"/>
          </w:tcPr>
          <w:p w14:paraId="548C9E13" w14:textId="77777777" w:rsidR="00A35CF2" w:rsidRPr="00D82A73" w:rsidRDefault="00A35CF2" w:rsidP="00177141">
            <w:r w:rsidRPr="00D82A73">
              <w:t>True = Anonymt formulär</w:t>
            </w:r>
          </w:p>
          <w:p w14:paraId="31992242" w14:textId="77777777" w:rsidR="00A35CF2" w:rsidRPr="00D82A73" w:rsidRDefault="00A35CF2" w:rsidP="00177141">
            <w:pPr>
              <w:rPr>
                <w:rFonts w:eastAsia="Arial Unicode MS"/>
              </w:rPr>
            </w:pPr>
            <w:r w:rsidRPr="00D82A73">
              <w:rPr>
                <w:szCs w:val="20"/>
              </w:rPr>
              <w:t>False = Ej anonymt formulär</w:t>
            </w:r>
          </w:p>
        </w:tc>
        <w:tc>
          <w:tcPr>
            <w:tcW w:w="1920" w:type="dxa"/>
          </w:tcPr>
          <w:p w14:paraId="5AC41245" w14:textId="77777777" w:rsidR="00A35CF2" w:rsidRPr="00D82A73" w:rsidRDefault="00A35CF2" w:rsidP="00177141">
            <w:pPr>
              <w:rPr>
                <w:rFonts w:eastAsia="Arial Unicode MS"/>
              </w:rPr>
            </w:pPr>
          </w:p>
        </w:tc>
        <w:tc>
          <w:tcPr>
            <w:tcW w:w="1200" w:type="dxa"/>
            <w:shd w:val="clear" w:color="auto" w:fill="auto"/>
          </w:tcPr>
          <w:p w14:paraId="2EFDC82B"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8F4F110"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7D0CBAD"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7CFB22F5" w14:textId="77777777" w:rsidTr="00177141">
        <w:trPr>
          <w:trHeight w:val="217"/>
        </w:trPr>
        <w:tc>
          <w:tcPr>
            <w:tcW w:w="2567" w:type="dxa"/>
            <w:gridSpan w:val="2"/>
          </w:tcPr>
          <w:p w14:paraId="39E2266B" w14:textId="77777777" w:rsidR="00A35CF2" w:rsidRPr="00D82A73" w:rsidRDefault="00A35CF2" w:rsidP="00177141">
            <w:pPr>
              <w:rPr>
                <w:rFonts w:eastAsia="Arial Unicode MS"/>
              </w:rPr>
            </w:pPr>
            <w:r w:rsidRPr="00D82A73">
              <w:rPr>
                <w:rFonts w:eastAsia="Arial Unicode MS"/>
              </w:rPr>
              <w:t>(</w:t>
            </w:r>
            <w:r>
              <w:rPr>
                <w:rFonts w:eastAsia="Arial Unicode MS"/>
              </w:rPr>
              <w:t>c</w:t>
            </w:r>
            <w:r w:rsidRPr="00D82A73">
              <w:rPr>
                <w:rFonts w:eastAsia="Arial Unicode MS"/>
              </w:rPr>
              <w:t>ategory)</w:t>
            </w:r>
          </w:p>
        </w:tc>
        <w:tc>
          <w:tcPr>
            <w:tcW w:w="3388" w:type="dxa"/>
          </w:tcPr>
          <w:p w14:paraId="33E8A03A" w14:textId="77777777" w:rsidR="00A35CF2" w:rsidRPr="00D82A73" w:rsidRDefault="00A35CF2" w:rsidP="00177141">
            <w:pPr>
              <w:rPr>
                <w:rFonts w:eastAsia="Arial Unicode MS"/>
              </w:rPr>
            </w:pPr>
            <w:r w:rsidRPr="00D82A73">
              <w:rPr>
                <w:rFonts w:eastAsia="Arial Unicode MS"/>
              </w:rPr>
              <w:t>Formulärets kategori</w:t>
            </w:r>
          </w:p>
          <w:p w14:paraId="7E57A43D" w14:textId="77777777" w:rsidR="00A35CF2" w:rsidRPr="00D82A73" w:rsidRDefault="00A35CF2" w:rsidP="00177141">
            <w:pPr>
              <w:rPr>
                <w:rFonts w:eastAsia="Arial Unicode MS"/>
              </w:rPr>
            </w:pPr>
            <w:r w:rsidRPr="00D82A73">
              <w:rPr>
                <w:rFonts w:eastAsia="Arial Unicode MS"/>
              </w:rPr>
              <w:t>T.ex. Anmälan, registrering, hälsodeklaration</w:t>
            </w:r>
          </w:p>
        </w:tc>
        <w:tc>
          <w:tcPr>
            <w:tcW w:w="1140" w:type="dxa"/>
          </w:tcPr>
          <w:p w14:paraId="0344A9D5" w14:textId="77777777" w:rsidR="00A35CF2" w:rsidRPr="00D82A73" w:rsidRDefault="00A35CF2" w:rsidP="00177141">
            <w:pPr>
              <w:rPr>
                <w:rFonts w:eastAsia="Arial Unicode MS"/>
              </w:rPr>
            </w:pPr>
            <w:r w:rsidRPr="00D82A73">
              <w:rPr>
                <w:rFonts w:eastAsia="Arial Unicode MS"/>
              </w:rPr>
              <w:t>KTOV</w:t>
            </w:r>
          </w:p>
        </w:tc>
        <w:tc>
          <w:tcPr>
            <w:tcW w:w="720" w:type="dxa"/>
          </w:tcPr>
          <w:p w14:paraId="7C33F29E" w14:textId="77777777" w:rsidR="00A35CF2" w:rsidRPr="00D82A73" w:rsidRDefault="00A35CF2" w:rsidP="00177141">
            <w:pPr>
              <w:rPr>
                <w:rFonts w:eastAsia="Arial Unicode MS"/>
              </w:rPr>
            </w:pPr>
            <w:r w:rsidRPr="00D82A73">
              <w:rPr>
                <w:rFonts w:eastAsia="Arial Unicode MS"/>
              </w:rPr>
              <w:t>1</w:t>
            </w:r>
          </w:p>
        </w:tc>
        <w:tc>
          <w:tcPr>
            <w:tcW w:w="1800" w:type="dxa"/>
          </w:tcPr>
          <w:p w14:paraId="6FEF97FA" w14:textId="77777777" w:rsidR="00A35CF2" w:rsidRPr="00D82A73" w:rsidRDefault="00A35CF2" w:rsidP="00177141">
            <w:pPr>
              <w:rPr>
                <w:rFonts w:eastAsia="Arial Unicode MS"/>
              </w:rPr>
            </w:pPr>
            <w:r w:rsidRPr="00D82A73">
              <w:rPr>
                <w:rFonts w:eastAsia="Arial Unicode MS"/>
              </w:rPr>
              <w:t>KV Formulärkategori</w:t>
            </w:r>
          </w:p>
        </w:tc>
        <w:tc>
          <w:tcPr>
            <w:tcW w:w="1920" w:type="dxa"/>
          </w:tcPr>
          <w:p w14:paraId="55A6370C" w14:textId="77777777" w:rsidR="00A35CF2" w:rsidRPr="00D82A73" w:rsidRDefault="00A35CF2" w:rsidP="00177141">
            <w:pPr>
              <w:rPr>
                <w:rFonts w:eastAsia="Arial Unicode MS"/>
              </w:rPr>
            </w:pPr>
            <w:r w:rsidRPr="00D82A73">
              <w:rPr>
                <w:rFonts w:eastAsia="Arial Unicode MS"/>
              </w:rPr>
              <w:t>Definierar formulärets typ</w:t>
            </w:r>
          </w:p>
        </w:tc>
        <w:tc>
          <w:tcPr>
            <w:tcW w:w="1200" w:type="dxa"/>
            <w:shd w:val="clear" w:color="auto" w:fill="auto"/>
          </w:tcPr>
          <w:p w14:paraId="649AB07B"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D7158D2"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069269D"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5BB008C9" w14:textId="77777777" w:rsidTr="00177141">
        <w:trPr>
          <w:trHeight w:val="217"/>
        </w:trPr>
        <w:tc>
          <w:tcPr>
            <w:tcW w:w="2567" w:type="dxa"/>
            <w:gridSpan w:val="2"/>
          </w:tcPr>
          <w:p w14:paraId="49790D9C" w14:textId="77777777" w:rsidR="00A35CF2" w:rsidRPr="00D82A73" w:rsidRDefault="00A35CF2" w:rsidP="00177141">
            <w:pPr>
              <w:rPr>
                <w:rFonts w:eastAsia="Arial Unicode MS"/>
              </w:rPr>
            </w:pPr>
            <w:r w:rsidRPr="00D82A73">
              <w:rPr>
                <w:rFonts w:eastAsia="Arial Unicode MS"/>
              </w:rPr>
              <w:lastRenderedPageBreak/>
              <w:t>Code/id</w:t>
            </w:r>
          </w:p>
          <w:p w14:paraId="440BF635" w14:textId="77777777" w:rsidR="00A35CF2" w:rsidRPr="00D82A73" w:rsidRDefault="00A35CF2" w:rsidP="00177141">
            <w:pPr>
              <w:rPr>
                <w:rFonts w:eastAsia="Arial Unicode MS"/>
              </w:rPr>
            </w:pPr>
            <w:r w:rsidRPr="00D82A73">
              <w:rPr>
                <w:rFonts w:eastAsia="Arial Unicode MS"/>
              </w:rPr>
              <w:t>(</w:t>
            </w:r>
            <w:r>
              <w:rPr>
                <w:rFonts w:eastAsia="Arial Unicode MS"/>
              </w:rPr>
              <w:t>c</w:t>
            </w:r>
            <w:r w:rsidRPr="00D82A73">
              <w:rPr>
                <w:rFonts w:eastAsia="Arial Unicode MS"/>
              </w:rPr>
              <w:t>ode)</w:t>
            </w:r>
          </w:p>
        </w:tc>
        <w:tc>
          <w:tcPr>
            <w:tcW w:w="3388" w:type="dxa"/>
          </w:tcPr>
          <w:p w14:paraId="19F1359C" w14:textId="77777777" w:rsidR="00A35CF2" w:rsidRPr="00D82A73" w:rsidRDefault="00A35CF2" w:rsidP="00177141">
            <w:pPr>
              <w:rPr>
                <w:rFonts w:eastAsia="Arial Unicode MS"/>
              </w:rPr>
            </w:pPr>
            <w:r w:rsidRPr="00D82A73">
              <w:rPr>
                <w:rFonts w:eastAsia="Arial Unicode MS"/>
              </w:rPr>
              <w:t>Koppling till klass för code. Används för att beskriva t.ex. formulärinstrument.</w:t>
            </w:r>
          </w:p>
          <w:p w14:paraId="55A259CB" w14:textId="77777777" w:rsidR="00A35CF2" w:rsidRPr="00D82A73" w:rsidRDefault="00A35CF2" w:rsidP="00177141">
            <w:pPr>
              <w:rPr>
                <w:rFonts w:eastAsia="Arial Unicode MS"/>
              </w:rPr>
            </w:pPr>
          </w:p>
        </w:tc>
        <w:tc>
          <w:tcPr>
            <w:tcW w:w="1140" w:type="dxa"/>
          </w:tcPr>
          <w:p w14:paraId="505B9C75" w14:textId="77777777" w:rsidR="00A35CF2" w:rsidRPr="00D82A73" w:rsidRDefault="00A35CF2" w:rsidP="00177141">
            <w:pPr>
              <w:rPr>
                <w:rFonts w:eastAsia="Arial Unicode MS"/>
              </w:rPr>
            </w:pPr>
            <w:r w:rsidRPr="00D82A73">
              <w:rPr>
                <w:rFonts w:eastAsia="Arial Unicode MS"/>
              </w:rPr>
              <w:t>II</w:t>
            </w:r>
          </w:p>
        </w:tc>
        <w:tc>
          <w:tcPr>
            <w:tcW w:w="720" w:type="dxa"/>
          </w:tcPr>
          <w:p w14:paraId="658E1AEE" w14:textId="77777777" w:rsidR="00A35CF2" w:rsidRPr="00D82A73" w:rsidRDefault="00A35CF2" w:rsidP="00177141">
            <w:pPr>
              <w:rPr>
                <w:rFonts w:eastAsia="Arial Unicode MS"/>
              </w:rPr>
            </w:pPr>
            <w:r w:rsidRPr="00D82A73">
              <w:rPr>
                <w:rFonts w:eastAsia="Arial Unicode MS"/>
              </w:rPr>
              <w:t>0..1</w:t>
            </w:r>
          </w:p>
        </w:tc>
        <w:tc>
          <w:tcPr>
            <w:tcW w:w="1800" w:type="dxa"/>
          </w:tcPr>
          <w:p w14:paraId="17AC01EB" w14:textId="77777777" w:rsidR="00A35CF2" w:rsidRPr="00D82A73" w:rsidRDefault="00A35CF2" w:rsidP="00177141">
            <w:pPr>
              <w:rPr>
                <w:rFonts w:eastAsia="Arial Unicode MS"/>
              </w:rPr>
            </w:pPr>
            <w:r w:rsidRPr="00D82A73">
              <w:rPr>
                <w:rFonts w:eastAsia="Arial Unicode MS"/>
              </w:rPr>
              <w:t>Länk till objekt</w:t>
            </w:r>
          </w:p>
        </w:tc>
        <w:tc>
          <w:tcPr>
            <w:tcW w:w="1920" w:type="dxa"/>
          </w:tcPr>
          <w:p w14:paraId="3CD24599" w14:textId="77777777" w:rsidR="00A35CF2" w:rsidRPr="00D82A73" w:rsidRDefault="00A35CF2" w:rsidP="00177141">
            <w:pPr>
              <w:rPr>
                <w:rFonts w:ascii="Arial" w:eastAsia="Arial Unicode MS" w:hAnsi="Arial"/>
              </w:rPr>
            </w:pPr>
          </w:p>
        </w:tc>
        <w:tc>
          <w:tcPr>
            <w:tcW w:w="1200" w:type="dxa"/>
            <w:shd w:val="clear" w:color="auto" w:fill="auto"/>
          </w:tcPr>
          <w:p w14:paraId="69C4E562"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1A0C288"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F53C4C1"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21463228" w14:textId="77777777" w:rsidTr="00177141">
        <w:trPr>
          <w:trHeight w:val="217"/>
        </w:trPr>
        <w:tc>
          <w:tcPr>
            <w:tcW w:w="2567" w:type="dxa"/>
            <w:gridSpan w:val="2"/>
          </w:tcPr>
          <w:p w14:paraId="0B4DFDB6" w14:textId="77777777" w:rsidR="00A35CF2" w:rsidRPr="00D82A73" w:rsidRDefault="00A35CF2" w:rsidP="00177141">
            <w:pPr>
              <w:rPr>
                <w:rFonts w:eastAsia="Arial Unicode MS"/>
              </w:rPr>
            </w:pPr>
            <w:r w:rsidRPr="00D82A73">
              <w:rPr>
                <w:rFonts w:eastAsia="Arial Unicode MS"/>
              </w:rPr>
              <w:t>(</w:t>
            </w:r>
            <w:r>
              <w:rPr>
                <w:rFonts w:eastAsia="Arial Unicode MS"/>
              </w:rPr>
              <w:t>f</w:t>
            </w:r>
            <w:r w:rsidRPr="00D82A73">
              <w:rPr>
                <w:rFonts w:eastAsia="Arial Unicode MS"/>
              </w:rPr>
              <w:t>ormCompleteText)</w:t>
            </w:r>
          </w:p>
        </w:tc>
        <w:tc>
          <w:tcPr>
            <w:tcW w:w="3388" w:type="dxa"/>
          </w:tcPr>
          <w:p w14:paraId="4A0AD7CE" w14:textId="77777777" w:rsidR="00A35CF2" w:rsidRPr="00D82A73" w:rsidRDefault="00A35CF2" w:rsidP="00177141">
            <w:pPr>
              <w:rPr>
                <w:rFonts w:eastAsia="Arial Unicode MS"/>
              </w:rPr>
            </w:pPr>
            <w:r w:rsidRPr="00D82A73">
              <w:rPr>
                <w:rFonts w:eastAsia="Arial Unicode MS"/>
              </w:rPr>
              <w:t>Text som visas för invånaren när formuläret är besvarat.</w:t>
            </w:r>
          </w:p>
        </w:tc>
        <w:tc>
          <w:tcPr>
            <w:tcW w:w="1140" w:type="dxa"/>
          </w:tcPr>
          <w:p w14:paraId="1D05C584" w14:textId="77777777" w:rsidR="00A35CF2" w:rsidRPr="00D82A73" w:rsidRDefault="00A35CF2" w:rsidP="00177141">
            <w:pPr>
              <w:rPr>
                <w:rFonts w:eastAsia="Arial Unicode MS"/>
              </w:rPr>
            </w:pPr>
            <w:r w:rsidRPr="00D82A73">
              <w:rPr>
                <w:rFonts w:eastAsia="Arial Unicode MS"/>
              </w:rPr>
              <w:t>TXT</w:t>
            </w:r>
          </w:p>
        </w:tc>
        <w:tc>
          <w:tcPr>
            <w:tcW w:w="720" w:type="dxa"/>
          </w:tcPr>
          <w:p w14:paraId="01771DF7" w14:textId="77777777" w:rsidR="00A35CF2" w:rsidRPr="00D82A73" w:rsidRDefault="00A35CF2" w:rsidP="00177141">
            <w:pPr>
              <w:rPr>
                <w:rFonts w:eastAsia="Arial Unicode MS"/>
              </w:rPr>
            </w:pPr>
            <w:r w:rsidRPr="00D82A73">
              <w:rPr>
                <w:rFonts w:eastAsia="Arial Unicode MS"/>
              </w:rPr>
              <w:t>0..1</w:t>
            </w:r>
          </w:p>
        </w:tc>
        <w:tc>
          <w:tcPr>
            <w:tcW w:w="1800" w:type="dxa"/>
          </w:tcPr>
          <w:p w14:paraId="51C54B5F" w14:textId="77777777" w:rsidR="00A35CF2" w:rsidRPr="00D82A73" w:rsidRDefault="00A35CF2" w:rsidP="00177141">
            <w:pPr>
              <w:rPr>
                <w:rFonts w:eastAsia="Arial Unicode MS"/>
              </w:rPr>
            </w:pPr>
          </w:p>
        </w:tc>
        <w:tc>
          <w:tcPr>
            <w:tcW w:w="1920" w:type="dxa"/>
          </w:tcPr>
          <w:p w14:paraId="18E94FA9" w14:textId="77777777" w:rsidR="00A35CF2" w:rsidRPr="00D82A73" w:rsidRDefault="00A35CF2" w:rsidP="00177141">
            <w:pPr>
              <w:rPr>
                <w:rFonts w:ascii="Arial" w:eastAsia="Arial Unicode MS" w:hAnsi="Arial"/>
              </w:rPr>
            </w:pPr>
          </w:p>
        </w:tc>
        <w:tc>
          <w:tcPr>
            <w:tcW w:w="1200" w:type="dxa"/>
            <w:shd w:val="clear" w:color="auto" w:fill="auto"/>
          </w:tcPr>
          <w:p w14:paraId="49A1C4A9"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E025F0F"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C05B039"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3DE10698" w14:textId="77777777" w:rsidTr="00177141">
        <w:trPr>
          <w:trHeight w:val="217"/>
        </w:trPr>
        <w:tc>
          <w:tcPr>
            <w:tcW w:w="2567" w:type="dxa"/>
            <w:gridSpan w:val="2"/>
          </w:tcPr>
          <w:p w14:paraId="1CFEEBE5" w14:textId="77777777" w:rsidR="00A35CF2" w:rsidRPr="00D82A73" w:rsidRDefault="00A35CF2" w:rsidP="00177141">
            <w:pPr>
              <w:rPr>
                <w:rFonts w:eastAsia="Arial Unicode MS"/>
              </w:rPr>
            </w:pPr>
            <w:r w:rsidRPr="00D82A73">
              <w:rPr>
                <w:rFonts w:eastAsia="Arial Unicode MS"/>
              </w:rPr>
              <w:t>(</w:t>
            </w:r>
            <w:r>
              <w:t>p</w:t>
            </w:r>
            <w:r w:rsidRPr="00D82A73">
              <w:t>ublishStatus</w:t>
            </w:r>
            <w:r w:rsidRPr="00D82A73">
              <w:rPr>
                <w:rFonts w:eastAsia="Arial Unicode MS"/>
              </w:rPr>
              <w:t>)</w:t>
            </w:r>
          </w:p>
        </w:tc>
        <w:tc>
          <w:tcPr>
            <w:tcW w:w="3388" w:type="dxa"/>
          </w:tcPr>
          <w:p w14:paraId="7AAC6EFA" w14:textId="77777777" w:rsidR="00A35CF2" w:rsidRPr="00D82A73" w:rsidRDefault="00A35CF2" w:rsidP="00177141">
            <w:pPr>
              <w:rPr>
                <w:rFonts w:eastAsia="Arial Unicode MS"/>
              </w:rPr>
            </w:pPr>
            <w:r w:rsidRPr="00D82A73">
              <w:rPr>
                <w:rFonts w:eastAsia="Arial Unicode MS"/>
              </w:rPr>
              <w:t>Mallen status.</w:t>
            </w:r>
          </w:p>
        </w:tc>
        <w:tc>
          <w:tcPr>
            <w:tcW w:w="1140" w:type="dxa"/>
          </w:tcPr>
          <w:p w14:paraId="442A7544" w14:textId="77777777" w:rsidR="00A35CF2" w:rsidRPr="00D82A73" w:rsidRDefault="00A35CF2" w:rsidP="00177141">
            <w:pPr>
              <w:rPr>
                <w:rFonts w:eastAsia="Arial Unicode MS"/>
              </w:rPr>
            </w:pPr>
            <w:r w:rsidRPr="00D82A73">
              <w:rPr>
                <w:rFonts w:eastAsia="Arial Unicode MS"/>
              </w:rPr>
              <w:t>KTOV</w:t>
            </w:r>
          </w:p>
        </w:tc>
        <w:tc>
          <w:tcPr>
            <w:tcW w:w="720" w:type="dxa"/>
          </w:tcPr>
          <w:p w14:paraId="2BE182B4" w14:textId="77777777" w:rsidR="00A35CF2" w:rsidRPr="00D82A73" w:rsidRDefault="00A35CF2" w:rsidP="00177141">
            <w:pPr>
              <w:rPr>
                <w:rFonts w:eastAsia="Arial Unicode MS"/>
              </w:rPr>
            </w:pPr>
            <w:r w:rsidRPr="00D82A73">
              <w:rPr>
                <w:rFonts w:eastAsia="Arial Unicode MS"/>
              </w:rPr>
              <w:t>1</w:t>
            </w:r>
          </w:p>
        </w:tc>
        <w:tc>
          <w:tcPr>
            <w:tcW w:w="1800" w:type="dxa"/>
          </w:tcPr>
          <w:p w14:paraId="055FF46F" w14:textId="77777777" w:rsidR="00A35CF2" w:rsidRPr="00D82A73" w:rsidRDefault="00A35CF2" w:rsidP="00177141">
            <w:pPr>
              <w:rPr>
                <w:rFonts w:eastAsia="Arial Unicode MS"/>
              </w:rPr>
            </w:pPr>
            <w:r w:rsidRPr="00D82A73">
              <w:rPr>
                <w:rFonts w:eastAsia="Arial Unicode MS"/>
              </w:rPr>
              <w:t>KV Publicerings status</w:t>
            </w:r>
          </w:p>
        </w:tc>
        <w:tc>
          <w:tcPr>
            <w:tcW w:w="1920" w:type="dxa"/>
          </w:tcPr>
          <w:p w14:paraId="4D30ECE9" w14:textId="77777777" w:rsidR="00A35CF2" w:rsidRPr="00D82A73" w:rsidRDefault="00A35CF2" w:rsidP="00177141">
            <w:pPr>
              <w:rPr>
                <w:rFonts w:ascii="Arial" w:eastAsia="Arial Unicode MS" w:hAnsi="Arial"/>
              </w:rPr>
            </w:pPr>
          </w:p>
        </w:tc>
        <w:tc>
          <w:tcPr>
            <w:tcW w:w="1200" w:type="dxa"/>
            <w:shd w:val="clear" w:color="auto" w:fill="auto"/>
          </w:tcPr>
          <w:p w14:paraId="68FD9563"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358E2A3"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3FB61BA"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03DB7B30" w14:textId="77777777" w:rsidTr="00177141">
        <w:trPr>
          <w:trHeight w:val="217"/>
        </w:trPr>
        <w:tc>
          <w:tcPr>
            <w:tcW w:w="2567" w:type="dxa"/>
            <w:gridSpan w:val="2"/>
          </w:tcPr>
          <w:p w14:paraId="7CC6CFE1" w14:textId="77777777" w:rsidR="00A35CF2" w:rsidRPr="00D82A73" w:rsidRDefault="00A35CF2" w:rsidP="00177141">
            <w:pPr>
              <w:rPr>
                <w:rFonts w:eastAsia="Arial Unicode MS"/>
              </w:rPr>
            </w:pPr>
            <w:r w:rsidRPr="00D82A73">
              <w:rPr>
                <w:rFonts w:eastAsia="Arial Unicode MS"/>
              </w:rPr>
              <w:t>(</w:t>
            </w:r>
            <w:r>
              <w:rPr>
                <w:rFonts w:eastAsia="Arial Unicode MS"/>
              </w:rPr>
              <w:t>t</w:t>
            </w:r>
            <w:r w:rsidRPr="00D82A73">
              <w:rPr>
                <w:rFonts w:eastAsia="Arial Unicode MS"/>
              </w:rPr>
              <w:t>emplateId)</w:t>
            </w:r>
          </w:p>
        </w:tc>
        <w:tc>
          <w:tcPr>
            <w:tcW w:w="3388" w:type="dxa"/>
          </w:tcPr>
          <w:p w14:paraId="7221E2B2" w14:textId="77777777" w:rsidR="00A35CF2" w:rsidRPr="00D82A73" w:rsidRDefault="00A35CF2" w:rsidP="00177141">
            <w:pPr>
              <w:rPr>
                <w:rFonts w:eastAsia="Arial Unicode MS"/>
              </w:rPr>
            </w:pPr>
            <w:r w:rsidRPr="00D82A73">
              <w:rPr>
                <w:rFonts w:eastAsia="Arial Unicode MS"/>
              </w:rPr>
              <w:t>Typ av formulär. Kodverk för standardiserade id för formulärtyper.</w:t>
            </w:r>
          </w:p>
          <w:p w14:paraId="1902BF87" w14:textId="77777777" w:rsidR="00A35CF2" w:rsidRPr="00D82A73" w:rsidRDefault="00A35CF2" w:rsidP="00177141">
            <w:pPr>
              <w:rPr>
                <w:rFonts w:eastAsia="Arial Unicode MS"/>
              </w:rPr>
            </w:pPr>
            <w:r w:rsidRPr="00D82A73">
              <w:rPr>
                <w:rFonts w:eastAsia="Arial Unicode MS"/>
              </w:rPr>
              <w:t>T.ex. Mödrahälsovårdsjournal 1 - MHV1.</w:t>
            </w:r>
          </w:p>
        </w:tc>
        <w:tc>
          <w:tcPr>
            <w:tcW w:w="1140" w:type="dxa"/>
          </w:tcPr>
          <w:p w14:paraId="197A5112" w14:textId="77777777" w:rsidR="00A35CF2" w:rsidRPr="00D82A73" w:rsidRDefault="00A35CF2" w:rsidP="00177141">
            <w:pPr>
              <w:rPr>
                <w:rFonts w:eastAsia="Arial Unicode MS"/>
              </w:rPr>
            </w:pPr>
            <w:r w:rsidRPr="00D82A73">
              <w:rPr>
                <w:rFonts w:eastAsia="Arial Unicode MS"/>
              </w:rPr>
              <w:t>KTOV</w:t>
            </w:r>
          </w:p>
        </w:tc>
        <w:tc>
          <w:tcPr>
            <w:tcW w:w="720" w:type="dxa"/>
          </w:tcPr>
          <w:p w14:paraId="0484EDC5" w14:textId="77777777" w:rsidR="00A35CF2" w:rsidRPr="00D82A73" w:rsidRDefault="00A35CF2" w:rsidP="00177141">
            <w:pPr>
              <w:rPr>
                <w:rFonts w:eastAsia="Arial Unicode MS"/>
              </w:rPr>
            </w:pPr>
            <w:r w:rsidRPr="00D82A73">
              <w:rPr>
                <w:rFonts w:eastAsia="Arial Unicode MS"/>
              </w:rPr>
              <w:t>1</w:t>
            </w:r>
          </w:p>
        </w:tc>
        <w:tc>
          <w:tcPr>
            <w:tcW w:w="1800" w:type="dxa"/>
          </w:tcPr>
          <w:p w14:paraId="7AA243F4" w14:textId="77777777" w:rsidR="00A35CF2" w:rsidRPr="00D82A73" w:rsidRDefault="00A35CF2" w:rsidP="00177141">
            <w:pPr>
              <w:rPr>
                <w:rFonts w:eastAsia="Arial Unicode MS"/>
              </w:rPr>
            </w:pPr>
            <w:r w:rsidRPr="00D82A73">
              <w:rPr>
                <w:rFonts w:eastAsia="Arial Unicode MS"/>
              </w:rPr>
              <w:t xml:space="preserve">KV Malltyp. </w:t>
            </w:r>
          </w:p>
        </w:tc>
        <w:tc>
          <w:tcPr>
            <w:tcW w:w="1920" w:type="dxa"/>
          </w:tcPr>
          <w:p w14:paraId="3E15D9FB" w14:textId="77777777" w:rsidR="00A35CF2" w:rsidRPr="00D82A73" w:rsidRDefault="00A35CF2" w:rsidP="00177141">
            <w:pPr>
              <w:rPr>
                <w:rFonts w:ascii="Arial" w:eastAsia="Arial Unicode MS" w:hAnsi="Arial"/>
              </w:rPr>
            </w:pPr>
            <w:r w:rsidRPr="00D82A73">
              <w:rPr>
                <w:rFonts w:ascii="Arial" w:eastAsia="Arial Unicode MS" w:hAnsi="Arial"/>
              </w:rPr>
              <w:t>Standard sakn</w:t>
            </w:r>
            <w:r>
              <w:rPr>
                <w:rFonts w:ascii="Arial" w:eastAsia="Arial Unicode MS" w:hAnsi="Arial"/>
              </w:rPr>
              <w:t>as</w:t>
            </w:r>
          </w:p>
        </w:tc>
        <w:tc>
          <w:tcPr>
            <w:tcW w:w="1200" w:type="dxa"/>
            <w:shd w:val="clear" w:color="auto" w:fill="auto"/>
          </w:tcPr>
          <w:p w14:paraId="67585337"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27D4770"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B2A6116" w14:textId="77777777" w:rsidR="00A35CF2" w:rsidRPr="00D82A73" w:rsidRDefault="00A35CF2" w:rsidP="00177141">
            <w:pPr>
              <w:rPr>
                <w:rFonts w:ascii="Arial" w:eastAsia="Arial Unicode MS" w:hAnsi="Arial"/>
              </w:rPr>
            </w:pPr>
            <w:r>
              <w:rPr>
                <w:rFonts w:ascii="Arial" w:eastAsia="Arial Unicode MS" w:hAnsi="Arial"/>
              </w:rPr>
              <w:t>Saknar i V</w:t>
            </w:r>
            <w:r>
              <w:rPr>
                <w:rFonts w:ascii="Arial" w:eastAsia="Arial Unicode MS" w:hAnsi="Arial"/>
              </w:rPr>
              <w:noBreakHyphen/>
              <w:t>TIM 2.2</w:t>
            </w:r>
          </w:p>
        </w:tc>
      </w:tr>
      <w:tr w:rsidR="00A35CF2" w:rsidRPr="00D82A73" w14:paraId="66170232" w14:textId="77777777" w:rsidTr="00177141">
        <w:trPr>
          <w:trHeight w:val="217"/>
        </w:trPr>
        <w:tc>
          <w:tcPr>
            <w:tcW w:w="2567" w:type="dxa"/>
            <w:gridSpan w:val="2"/>
          </w:tcPr>
          <w:p w14:paraId="16118D06" w14:textId="77777777" w:rsidR="00A35CF2" w:rsidRPr="00D82A73" w:rsidRDefault="00A35CF2" w:rsidP="00177141">
            <w:pPr>
              <w:rPr>
                <w:rFonts w:eastAsia="Arial Unicode MS"/>
              </w:rPr>
            </w:pPr>
            <w:r w:rsidRPr="00D82A73">
              <w:rPr>
                <w:rFonts w:eastAsia="Arial Unicode MS"/>
              </w:rPr>
              <w:t>(templateVersion)</w:t>
            </w:r>
          </w:p>
        </w:tc>
        <w:tc>
          <w:tcPr>
            <w:tcW w:w="3388" w:type="dxa"/>
          </w:tcPr>
          <w:p w14:paraId="3A5BD594" w14:textId="77777777" w:rsidR="00A35CF2" w:rsidRPr="00D82A73" w:rsidRDefault="00A35CF2" w:rsidP="00177141">
            <w:r w:rsidRPr="00D82A73">
              <w:t>Mallens version</w:t>
            </w:r>
          </w:p>
        </w:tc>
        <w:tc>
          <w:tcPr>
            <w:tcW w:w="1140" w:type="dxa"/>
          </w:tcPr>
          <w:p w14:paraId="701D63A8" w14:textId="77777777" w:rsidR="00A35CF2" w:rsidRPr="00D82A73" w:rsidRDefault="00A35CF2" w:rsidP="00177141">
            <w:pPr>
              <w:rPr>
                <w:rFonts w:eastAsia="Arial Unicode MS"/>
              </w:rPr>
            </w:pPr>
            <w:r w:rsidRPr="00D82A73">
              <w:rPr>
                <w:rFonts w:eastAsia="Arial Unicode MS"/>
              </w:rPr>
              <w:t>VÄ</w:t>
            </w:r>
          </w:p>
        </w:tc>
        <w:tc>
          <w:tcPr>
            <w:tcW w:w="720" w:type="dxa"/>
          </w:tcPr>
          <w:p w14:paraId="32851C84" w14:textId="77777777" w:rsidR="00A35CF2" w:rsidRPr="00D82A73" w:rsidRDefault="00A35CF2" w:rsidP="00177141">
            <w:pPr>
              <w:rPr>
                <w:rFonts w:eastAsia="Arial Unicode MS"/>
              </w:rPr>
            </w:pPr>
            <w:r w:rsidRPr="00D82A73">
              <w:rPr>
                <w:rFonts w:eastAsia="Arial Unicode MS"/>
              </w:rPr>
              <w:t>1</w:t>
            </w:r>
          </w:p>
        </w:tc>
        <w:tc>
          <w:tcPr>
            <w:tcW w:w="1800" w:type="dxa"/>
          </w:tcPr>
          <w:p w14:paraId="37A3D0CA" w14:textId="77777777" w:rsidR="00A35CF2" w:rsidRPr="00D82A73" w:rsidRDefault="00A35CF2" w:rsidP="00177141"/>
        </w:tc>
        <w:tc>
          <w:tcPr>
            <w:tcW w:w="1920" w:type="dxa"/>
          </w:tcPr>
          <w:p w14:paraId="228DB13F" w14:textId="77777777" w:rsidR="00A35CF2" w:rsidRPr="00D82A73" w:rsidRDefault="00A35CF2" w:rsidP="00177141">
            <w:pPr>
              <w:rPr>
                <w:rFonts w:ascii="Arial" w:eastAsia="Arial Unicode MS" w:hAnsi="Arial"/>
              </w:rPr>
            </w:pPr>
          </w:p>
        </w:tc>
        <w:tc>
          <w:tcPr>
            <w:tcW w:w="1200" w:type="dxa"/>
            <w:shd w:val="clear" w:color="auto" w:fill="auto"/>
          </w:tcPr>
          <w:p w14:paraId="30D58BE3"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B6460AE"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4DDA531"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19F1F20D" w14:textId="77777777" w:rsidTr="00177141">
        <w:trPr>
          <w:trHeight w:val="217"/>
        </w:trPr>
        <w:tc>
          <w:tcPr>
            <w:tcW w:w="2567" w:type="dxa"/>
            <w:gridSpan w:val="2"/>
          </w:tcPr>
          <w:p w14:paraId="1BBC1740" w14:textId="77777777" w:rsidR="00A35CF2" w:rsidRPr="00D82A73" w:rsidRDefault="00A35CF2" w:rsidP="00177141">
            <w:pPr>
              <w:rPr>
                <w:rFonts w:eastAsia="Arial Unicode MS"/>
              </w:rPr>
            </w:pPr>
            <w:r w:rsidRPr="00D82A73">
              <w:rPr>
                <w:rFonts w:eastAsia="Arial Unicode MS"/>
              </w:rPr>
              <w:t>Obligatoriskt</w:t>
            </w:r>
          </w:p>
          <w:p w14:paraId="19D4B8FC" w14:textId="77777777" w:rsidR="00A35CF2" w:rsidRPr="00D82A73" w:rsidRDefault="00A35CF2" w:rsidP="00177141">
            <w:pPr>
              <w:rPr>
                <w:rFonts w:eastAsia="Arial Unicode MS"/>
              </w:rPr>
            </w:pPr>
            <w:r w:rsidRPr="00D82A73">
              <w:rPr>
                <w:rFonts w:eastAsia="Arial Unicode MS"/>
              </w:rPr>
              <w:t>(</w:t>
            </w:r>
            <w:r>
              <w:rPr>
                <w:rFonts w:eastAsia="Arial Unicode MS"/>
              </w:rPr>
              <w:t>m</w:t>
            </w:r>
            <w:r w:rsidRPr="00D82A73">
              <w:rPr>
                <w:rFonts w:eastAsia="Arial Unicode MS"/>
              </w:rPr>
              <w:t>andatory)</w:t>
            </w:r>
          </w:p>
        </w:tc>
        <w:tc>
          <w:tcPr>
            <w:tcW w:w="3388" w:type="dxa"/>
          </w:tcPr>
          <w:p w14:paraId="10C96102" w14:textId="77777777" w:rsidR="00A35CF2" w:rsidRPr="00D82A73" w:rsidRDefault="00A35CF2" w:rsidP="00177141">
            <w:r w:rsidRPr="00D82A73">
              <w:t xml:space="preserve">Indikerar om formuläret är obligatoriskt att fylla i av användaren. </w:t>
            </w:r>
          </w:p>
          <w:p w14:paraId="189B4BD1" w14:textId="77777777" w:rsidR="00A35CF2" w:rsidRPr="00D82A73" w:rsidRDefault="00A35CF2" w:rsidP="00177141">
            <w:r w:rsidRPr="00D82A73">
              <w:t>T.ex. Ett obligatoriskt formulär kan indikerar att formuläret är en del av en vårdprocess.</w:t>
            </w:r>
          </w:p>
        </w:tc>
        <w:tc>
          <w:tcPr>
            <w:tcW w:w="1140" w:type="dxa"/>
          </w:tcPr>
          <w:p w14:paraId="18B84C59" w14:textId="77777777" w:rsidR="00A35CF2" w:rsidRPr="00D82A73" w:rsidRDefault="00A35CF2" w:rsidP="00177141">
            <w:pPr>
              <w:rPr>
                <w:rFonts w:eastAsia="Arial Unicode MS"/>
              </w:rPr>
            </w:pPr>
            <w:r w:rsidRPr="00D82A73">
              <w:rPr>
                <w:rFonts w:eastAsia="Arial Unicode MS"/>
              </w:rPr>
              <w:t>S/F</w:t>
            </w:r>
          </w:p>
        </w:tc>
        <w:tc>
          <w:tcPr>
            <w:tcW w:w="720" w:type="dxa"/>
          </w:tcPr>
          <w:p w14:paraId="7155A761" w14:textId="77777777" w:rsidR="00A35CF2" w:rsidRPr="00D82A73" w:rsidRDefault="00A35CF2" w:rsidP="00177141">
            <w:pPr>
              <w:rPr>
                <w:rFonts w:eastAsia="Arial Unicode MS"/>
              </w:rPr>
            </w:pPr>
            <w:r w:rsidRPr="00D82A73">
              <w:rPr>
                <w:rFonts w:eastAsia="Arial Unicode MS"/>
              </w:rPr>
              <w:t>1</w:t>
            </w:r>
          </w:p>
        </w:tc>
        <w:tc>
          <w:tcPr>
            <w:tcW w:w="1800" w:type="dxa"/>
          </w:tcPr>
          <w:p w14:paraId="7E032527" w14:textId="77777777" w:rsidR="00A35CF2" w:rsidRPr="00D82A73" w:rsidRDefault="00A35CF2" w:rsidP="00177141">
            <w:r w:rsidRPr="00D82A73">
              <w:t>True = obligatoriskt</w:t>
            </w:r>
          </w:p>
          <w:p w14:paraId="59B53F2E" w14:textId="77777777" w:rsidR="00A35CF2" w:rsidRPr="00D82A73" w:rsidRDefault="00A35CF2" w:rsidP="00177141">
            <w:pPr>
              <w:rPr>
                <w:rFonts w:eastAsia="Arial Unicode MS"/>
              </w:rPr>
            </w:pPr>
            <w:r w:rsidRPr="00D82A73">
              <w:rPr>
                <w:szCs w:val="20"/>
              </w:rPr>
              <w:t>False = Frivilligt</w:t>
            </w:r>
          </w:p>
        </w:tc>
        <w:tc>
          <w:tcPr>
            <w:tcW w:w="1920" w:type="dxa"/>
          </w:tcPr>
          <w:p w14:paraId="1945A4D9" w14:textId="77777777" w:rsidR="00A35CF2" w:rsidRPr="00D82A73" w:rsidRDefault="00A35CF2" w:rsidP="00177141">
            <w:pPr>
              <w:rPr>
                <w:rFonts w:ascii="Arial" w:eastAsia="Arial Unicode MS" w:hAnsi="Arial"/>
              </w:rPr>
            </w:pPr>
          </w:p>
        </w:tc>
        <w:tc>
          <w:tcPr>
            <w:tcW w:w="1200" w:type="dxa"/>
            <w:shd w:val="clear" w:color="auto" w:fill="auto"/>
          </w:tcPr>
          <w:p w14:paraId="1FD1EA35"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312B0C5"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F145447"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301DB1EE" w14:textId="77777777" w:rsidTr="00177141">
        <w:trPr>
          <w:trHeight w:val="217"/>
        </w:trPr>
        <w:tc>
          <w:tcPr>
            <w:tcW w:w="2567" w:type="dxa"/>
            <w:gridSpan w:val="2"/>
          </w:tcPr>
          <w:p w14:paraId="71DF906C" w14:textId="77777777" w:rsidR="00A35CF2" w:rsidRDefault="00A35CF2" w:rsidP="00177141">
            <w:pPr>
              <w:rPr>
                <w:rFonts w:eastAsia="Arial Unicode MS"/>
              </w:rPr>
            </w:pPr>
            <w:r w:rsidRPr="00D82A73">
              <w:rPr>
                <w:rFonts w:eastAsia="Arial Unicode MS"/>
              </w:rPr>
              <w:t xml:space="preserve">Språk </w:t>
            </w:r>
          </w:p>
          <w:p w14:paraId="28B465D0" w14:textId="77777777" w:rsidR="00A35CF2" w:rsidRPr="00D82A73" w:rsidRDefault="00A35CF2" w:rsidP="00177141">
            <w:pPr>
              <w:rPr>
                <w:rFonts w:eastAsia="Arial Unicode MS"/>
              </w:rPr>
            </w:pPr>
            <w:r w:rsidRPr="00D82A73">
              <w:rPr>
                <w:rFonts w:eastAsia="Arial Unicode MS"/>
              </w:rPr>
              <w:t>(</w:t>
            </w:r>
            <w:r>
              <w:rPr>
                <w:rFonts w:eastAsia="Arial Unicode MS"/>
              </w:rPr>
              <w:t>l</w:t>
            </w:r>
            <w:r w:rsidRPr="00D82A73">
              <w:rPr>
                <w:rFonts w:eastAsia="Arial Unicode MS"/>
              </w:rPr>
              <w:t>anguage)</w:t>
            </w:r>
          </w:p>
        </w:tc>
        <w:tc>
          <w:tcPr>
            <w:tcW w:w="3388" w:type="dxa"/>
          </w:tcPr>
          <w:p w14:paraId="2BB2A9AA" w14:textId="77777777" w:rsidR="00A35CF2" w:rsidRPr="00D82A73" w:rsidRDefault="00A35CF2" w:rsidP="00177141">
            <w:pPr>
              <w:rPr>
                <w:szCs w:val="20"/>
              </w:rPr>
            </w:pPr>
            <w:r w:rsidRPr="00D82A73">
              <w:rPr>
                <w:szCs w:val="20"/>
              </w:rPr>
              <w:t xml:space="preserve">Beskriver vilket språk som används i formuläret. </w:t>
            </w:r>
          </w:p>
          <w:p w14:paraId="0023B514" w14:textId="77777777" w:rsidR="00A35CF2" w:rsidRPr="00D82A73" w:rsidRDefault="00A35CF2" w:rsidP="00177141">
            <w:pPr>
              <w:rPr>
                <w:rFonts w:eastAsia="Arial Unicode MS"/>
                <w:szCs w:val="20"/>
              </w:rPr>
            </w:pPr>
            <w:r w:rsidRPr="00D82A73">
              <w:rPr>
                <w:szCs w:val="20"/>
              </w:rPr>
              <w:t>T.ex. s</w:t>
            </w:r>
            <w:r>
              <w:rPr>
                <w:szCs w:val="20"/>
              </w:rPr>
              <w:t>we</w:t>
            </w:r>
            <w:r w:rsidRPr="00D82A73">
              <w:rPr>
                <w:szCs w:val="20"/>
              </w:rPr>
              <w:t xml:space="preserve"> eller en</w:t>
            </w:r>
            <w:r>
              <w:rPr>
                <w:szCs w:val="20"/>
              </w:rPr>
              <w:t>g</w:t>
            </w:r>
            <w:r w:rsidRPr="00D82A73">
              <w:rPr>
                <w:szCs w:val="20"/>
              </w:rPr>
              <w:t>.</w:t>
            </w:r>
          </w:p>
        </w:tc>
        <w:tc>
          <w:tcPr>
            <w:tcW w:w="1140" w:type="dxa"/>
          </w:tcPr>
          <w:p w14:paraId="74E67D54" w14:textId="77777777" w:rsidR="00A35CF2" w:rsidRPr="00D82A73" w:rsidRDefault="00A35CF2" w:rsidP="00177141">
            <w:pPr>
              <w:rPr>
                <w:rFonts w:eastAsia="Arial Unicode MS"/>
              </w:rPr>
            </w:pPr>
            <w:r w:rsidRPr="00D82A73">
              <w:rPr>
                <w:rFonts w:eastAsia="Arial Unicode MS"/>
              </w:rPr>
              <w:t>KTOV</w:t>
            </w:r>
          </w:p>
        </w:tc>
        <w:tc>
          <w:tcPr>
            <w:tcW w:w="720" w:type="dxa"/>
          </w:tcPr>
          <w:p w14:paraId="49630125" w14:textId="77777777" w:rsidR="00A35CF2" w:rsidRPr="00D82A73" w:rsidRDefault="00A35CF2" w:rsidP="00177141">
            <w:pPr>
              <w:rPr>
                <w:rFonts w:eastAsia="Arial Unicode MS"/>
              </w:rPr>
            </w:pPr>
            <w:r w:rsidRPr="00D82A73">
              <w:rPr>
                <w:rFonts w:eastAsia="Arial Unicode MS"/>
              </w:rPr>
              <w:t>1</w:t>
            </w:r>
          </w:p>
        </w:tc>
        <w:tc>
          <w:tcPr>
            <w:tcW w:w="1800" w:type="dxa"/>
          </w:tcPr>
          <w:p w14:paraId="762FB371" w14:textId="77777777" w:rsidR="00A35CF2" w:rsidRPr="00D82A73" w:rsidRDefault="00A35CF2" w:rsidP="00177141">
            <w:pPr>
              <w:rPr>
                <w:rFonts w:eastAsia="Arial Unicode MS"/>
              </w:rPr>
            </w:pPr>
            <w:r w:rsidRPr="00D82A73">
              <w:rPr>
                <w:rFonts w:eastAsia="Arial Unicode MS"/>
              </w:rPr>
              <w:t xml:space="preserve">KV Språk. </w:t>
            </w:r>
          </w:p>
        </w:tc>
        <w:tc>
          <w:tcPr>
            <w:tcW w:w="1920" w:type="dxa"/>
          </w:tcPr>
          <w:p w14:paraId="1F03EF70" w14:textId="77777777" w:rsidR="00A35CF2" w:rsidRPr="00D82A73" w:rsidRDefault="00A35CF2" w:rsidP="00177141">
            <w:pPr>
              <w:rPr>
                <w:rFonts w:ascii="Arial" w:eastAsia="Arial Unicode MS" w:hAnsi="Arial"/>
              </w:rPr>
            </w:pPr>
            <w:r w:rsidRPr="00D82A73">
              <w:rPr>
                <w:rFonts w:eastAsia="Arial Unicode MS"/>
              </w:rPr>
              <w:t xml:space="preserve">Kodverk för språk Innehåller språkkoder som </w:t>
            </w:r>
            <w:r w:rsidRPr="00D82A73">
              <w:rPr>
                <w:rFonts w:eastAsia="Arial Unicode MS"/>
              </w:rPr>
              <w:lastRenderedPageBreak/>
              <w:t>utgår från SS-ISO 639-</w:t>
            </w:r>
            <w:r>
              <w:rPr>
                <w:rFonts w:eastAsia="Arial Unicode MS"/>
              </w:rPr>
              <w:t>2</w:t>
            </w:r>
          </w:p>
        </w:tc>
        <w:tc>
          <w:tcPr>
            <w:tcW w:w="1200" w:type="dxa"/>
            <w:shd w:val="clear" w:color="auto" w:fill="auto"/>
          </w:tcPr>
          <w:p w14:paraId="7505590D" w14:textId="77777777" w:rsidR="00A35CF2" w:rsidRPr="007E0F04" w:rsidRDefault="00A35CF2" w:rsidP="00177141">
            <w:pPr>
              <w:rPr>
                <w:rFonts w:ascii="Arial" w:eastAsia="Arial Unicode MS" w:hAnsi="Arial"/>
              </w:rPr>
            </w:pPr>
            <w:r>
              <w:rPr>
                <w:rFonts w:ascii="Arial" w:eastAsia="Arial Unicode MS" w:hAnsi="Arial"/>
              </w:rPr>
              <w:lastRenderedPageBreak/>
              <w:t>Saknas i V</w:t>
            </w:r>
            <w:r>
              <w:rPr>
                <w:rFonts w:ascii="Arial" w:eastAsia="Arial Unicode MS" w:hAnsi="Arial"/>
              </w:rPr>
              <w:noBreakHyphen/>
              <w:t>TIM 2.2</w:t>
            </w:r>
          </w:p>
        </w:tc>
        <w:tc>
          <w:tcPr>
            <w:tcW w:w="1162" w:type="dxa"/>
            <w:shd w:val="clear" w:color="auto" w:fill="auto"/>
          </w:tcPr>
          <w:p w14:paraId="69363EDB" w14:textId="77777777" w:rsidR="00A35CF2" w:rsidRPr="007E0F04"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1165091" w14:textId="77777777" w:rsidR="00A35CF2" w:rsidRPr="007E0F04" w:rsidRDefault="00A35CF2" w:rsidP="00177141">
            <w:pPr>
              <w:rPr>
                <w:rFonts w:ascii="Arial" w:eastAsia="Arial Unicode MS" w:hAnsi="Arial"/>
              </w:rPr>
            </w:pPr>
            <w:r w:rsidRPr="00777602">
              <w:rPr>
                <w:rFonts w:ascii="Arial" w:eastAsia="Arial Unicode MS" w:hAnsi="Arial"/>
              </w:rPr>
              <w:t>Kv språk</w:t>
            </w:r>
          </w:p>
        </w:tc>
      </w:tr>
      <w:tr w:rsidR="00A35CF2" w:rsidRPr="00D82A73" w14:paraId="027B2EF7" w14:textId="77777777" w:rsidTr="00177141">
        <w:trPr>
          <w:trHeight w:val="217"/>
        </w:trPr>
        <w:tc>
          <w:tcPr>
            <w:tcW w:w="2567" w:type="dxa"/>
            <w:gridSpan w:val="2"/>
          </w:tcPr>
          <w:p w14:paraId="7E3FB679" w14:textId="77777777" w:rsidR="00A35CF2" w:rsidRPr="00D82A73" w:rsidRDefault="00A35CF2" w:rsidP="00177141">
            <w:pPr>
              <w:rPr>
                <w:rFonts w:eastAsia="Arial Unicode MS"/>
              </w:rPr>
            </w:pPr>
            <w:r w:rsidRPr="00D82A73">
              <w:rPr>
                <w:rFonts w:eastAsia="Arial Unicode MS"/>
              </w:rPr>
              <w:lastRenderedPageBreak/>
              <w:t xml:space="preserve">Rubrik </w:t>
            </w:r>
          </w:p>
          <w:p w14:paraId="6D4836F1" w14:textId="77777777" w:rsidR="00A35CF2" w:rsidRPr="00D82A73" w:rsidRDefault="00A35CF2" w:rsidP="00177141">
            <w:pPr>
              <w:rPr>
                <w:rFonts w:eastAsia="Arial Unicode MS"/>
              </w:rPr>
            </w:pPr>
            <w:r w:rsidRPr="00D82A73">
              <w:rPr>
                <w:rFonts w:eastAsia="Arial Unicode MS"/>
              </w:rPr>
              <w:t>(</w:t>
            </w:r>
            <w:r>
              <w:rPr>
                <w:rFonts w:eastAsia="Arial Unicode MS"/>
              </w:rPr>
              <w:t>f</w:t>
            </w:r>
            <w:r w:rsidRPr="00D82A73">
              <w:rPr>
                <w:rFonts w:eastAsia="Arial Unicode MS"/>
              </w:rPr>
              <w:t>ormTitle)</w:t>
            </w:r>
          </w:p>
        </w:tc>
        <w:tc>
          <w:tcPr>
            <w:tcW w:w="3388" w:type="dxa"/>
          </w:tcPr>
          <w:p w14:paraId="0670A67A" w14:textId="77777777" w:rsidR="00A35CF2" w:rsidRPr="00D82A73" w:rsidRDefault="00A35CF2" w:rsidP="00177141">
            <w:pPr>
              <w:rPr>
                <w:rFonts w:eastAsia="Arial Unicode MS"/>
              </w:rPr>
            </w:pPr>
            <w:r w:rsidRPr="00D82A73">
              <w:rPr>
                <w:rFonts w:eastAsia="Arial Unicode MS"/>
              </w:rPr>
              <w:t xml:space="preserve">Mallens/formulärets rubrik. Används på formulärets introduktionssida. </w:t>
            </w:r>
          </w:p>
        </w:tc>
        <w:tc>
          <w:tcPr>
            <w:tcW w:w="1140" w:type="dxa"/>
          </w:tcPr>
          <w:p w14:paraId="2AAF5197" w14:textId="77777777" w:rsidR="00A35CF2" w:rsidRPr="00D82A73" w:rsidRDefault="00A35CF2" w:rsidP="00177141">
            <w:pPr>
              <w:rPr>
                <w:rFonts w:eastAsia="Arial Unicode MS"/>
              </w:rPr>
            </w:pPr>
            <w:r w:rsidRPr="00D82A73">
              <w:rPr>
                <w:rFonts w:eastAsia="Arial Unicode MS"/>
              </w:rPr>
              <w:t>TXT</w:t>
            </w:r>
          </w:p>
        </w:tc>
        <w:tc>
          <w:tcPr>
            <w:tcW w:w="720" w:type="dxa"/>
          </w:tcPr>
          <w:p w14:paraId="22D9DB55" w14:textId="77777777" w:rsidR="00A35CF2" w:rsidRPr="00D82A73" w:rsidRDefault="00A35CF2" w:rsidP="00177141">
            <w:pPr>
              <w:rPr>
                <w:rFonts w:eastAsia="Arial Unicode MS"/>
              </w:rPr>
            </w:pPr>
            <w:r w:rsidRPr="00D82A73">
              <w:rPr>
                <w:rFonts w:eastAsia="Arial Unicode MS"/>
              </w:rPr>
              <w:t>0..1</w:t>
            </w:r>
          </w:p>
        </w:tc>
        <w:tc>
          <w:tcPr>
            <w:tcW w:w="1800" w:type="dxa"/>
          </w:tcPr>
          <w:p w14:paraId="1AC01EAD" w14:textId="77777777" w:rsidR="00A35CF2" w:rsidRPr="00D82A73" w:rsidRDefault="00A35CF2" w:rsidP="00177141">
            <w:pPr>
              <w:rPr>
                <w:rFonts w:eastAsia="Arial Unicode MS"/>
              </w:rPr>
            </w:pPr>
          </w:p>
        </w:tc>
        <w:tc>
          <w:tcPr>
            <w:tcW w:w="1920" w:type="dxa"/>
          </w:tcPr>
          <w:p w14:paraId="5765A1AC" w14:textId="77777777" w:rsidR="00A35CF2" w:rsidRPr="00D82A73" w:rsidRDefault="00A35CF2" w:rsidP="00177141">
            <w:pPr>
              <w:rPr>
                <w:rFonts w:ascii="Arial" w:eastAsia="Arial Unicode MS" w:hAnsi="Arial"/>
              </w:rPr>
            </w:pPr>
          </w:p>
        </w:tc>
        <w:tc>
          <w:tcPr>
            <w:tcW w:w="1200" w:type="dxa"/>
            <w:shd w:val="clear" w:color="auto" w:fill="auto"/>
          </w:tcPr>
          <w:p w14:paraId="70F8209E"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A084521"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A510D62"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0CFEB894" w14:textId="77777777" w:rsidTr="00177141">
        <w:trPr>
          <w:trHeight w:val="217"/>
        </w:trPr>
        <w:tc>
          <w:tcPr>
            <w:tcW w:w="2567" w:type="dxa"/>
            <w:gridSpan w:val="2"/>
          </w:tcPr>
          <w:p w14:paraId="4AC55C59" w14:textId="77777777" w:rsidR="00A35CF2" w:rsidRPr="00D82A73" w:rsidRDefault="00A35CF2" w:rsidP="00177141">
            <w:pPr>
              <w:rPr>
                <w:rFonts w:eastAsia="Arial Unicode MS"/>
              </w:rPr>
            </w:pPr>
            <w:r w:rsidRPr="00D82A73">
              <w:rPr>
                <w:rFonts w:eastAsia="Arial Unicode MS"/>
              </w:rPr>
              <w:t>Mallens namn</w:t>
            </w:r>
          </w:p>
          <w:p w14:paraId="10749908" w14:textId="77777777" w:rsidR="00A35CF2" w:rsidRPr="00D82A73" w:rsidRDefault="00A35CF2" w:rsidP="00177141">
            <w:pPr>
              <w:rPr>
                <w:rFonts w:eastAsia="Arial Unicode MS"/>
              </w:rPr>
            </w:pPr>
            <w:r w:rsidRPr="00D82A73">
              <w:rPr>
                <w:rFonts w:eastAsia="Arial Unicode MS"/>
              </w:rPr>
              <w:t>(</w:t>
            </w:r>
            <w:r>
              <w:rPr>
                <w:rFonts w:eastAsia="Arial Unicode MS"/>
              </w:rPr>
              <w:t>f</w:t>
            </w:r>
            <w:r w:rsidRPr="00D82A73">
              <w:rPr>
                <w:rFonts w:eastAsia="Arial Unicode MS"/>
              </w:rPr>
              <w:t>ormName)</w:t>
            </w:r>
          </w:p>
        </w:tc>
        <w:tc>
          <w:tcPr>
            <w:tcW w:w="3388" w:type="dxa"/>
          </w:tcPr>
          <w:p w14:paraId="641F7217" w14:textId="77777777" w:rsidR="00A35CF2" w:rsidRPr="00D82A73" w:rsidRDefault="00A35CF2" w:rsidP="00177141">
            <w:pPr>
              <w:rPr>
                <w:rFonts w:eastAsia="Arial Unicode MS"/>
              </w:rPr>
            </w:pPr>
            <w:r w:rsidRPr="00D82A73">
              <w:rPr>
                <w:rFonts w:eastAsia="Arial Unicode MS"/>
              </w:rPr>
              <w:t>Mallens namn.</w:t>
            </w:r>
          </w:p>
          <w:p w14:paraId="2568C050" w14:textId="77777777" w:rsidR="00A35CF2" w:rsidRPr="00D82A73" w:rsidRDefault="00A35CF2" w:rsidP="00177141">
            <w:pPr>
              <w:rPr>
                <w:rFonts w:eastAsia="Arial Unicode MS"/>
              </w:rPr>
            </w:pPr>
            <w:r w:rsidRPr="00D82A73">
              <w:rPr>
                <w:rFonts w:eastAsia="Arial Unicode MS"/>
              </w:rPr>
              <w:t>T.ex. Hälsodeklaration Mödravård</w:t>
            </w:r>
          </w:p>
        </w:tc>
        <w:tc>
          <w:tcPr>
            <w:tcW w:w="1140" w:type="dxa"/>
          </w:tcPr>
          <w:p w14:paraId="3EA67C61" w14:textId="77777777" w:rsidR="00A35CF2" w:rsidRPr="00D82A73" w:rsidRDefault="00A35CF2" w:rsidP="00177141">
            <w:pPr>
              <w:rPr>
                <w:rFonts w:eastAsia="Arial Unicode MS"/>
              </w:rPr>
            </w:pPr>
            <w:r w:rsidRPr="00D82A73">
              <w:rPr>
                <w:rFonts w:eastAsia="Arial Unicode MS"/>
              </w:rPr>
              <w:t>TXT</w:t>
            </w:r>
          </w:p>
        </w:tc>
        <w:tc>
          <w:tcPr>
            <w:tcW w:w="720" w:type="dxa"/>
          </w:tcPr>
          <w:p w14:paraId="13FE5B60" w14:textId="77777777" w:rsidR="00A35CF2" w:rsidRPr="00D82A73" w:rsidRDefault="00A35CF2" w:rsidP="00177141">
            <w:pPr>
              <w:rPr>
                <w:rFonts w:eastAsia="Arial Unicode MS"/>
              </w:rPr>
            </w:pPr>
            <w:r w:rsidRPr="00D82A73">
              <w:rPr>
                <w:rFonts w:eastAsia="Arial Unicode MS"/>
              </w:rPr>
              <w:t>1</w:t>
            </w:r>
          </w:p>
        </w:tc>
        <w:tc>
          <w:tcPr>
            <w:tcW w:w="1800" w:type="dxa"/>
          </w:tcPr>
          <w:p w14:paraId="200425F4" w14:textId="77777777" w:rsidR="00A35CF2" w:rsidRPr="00D82A73" w:rsidRDefault="00A35CF2" w:rsidP="00177141">
            <w:pPr>
              <w:rPr>
                <w:rFonts w:eastAsia="Arial Unicode MS"/>
              </w:rPr>
            </w:pPr>
          </w:p>
        </w:tc>
        <w:tc>
          <w:tcPr>
            <w:tcW w:w="1920" w:type="dxa"/>
          </w:tcPr>
          <w:p w14:paraId="5A30BE55" w14:textId="77777777" w:rsidR="00A35CF2" w:rsidRPr="00D82A73" w:rsidRDefault="00A35CF2" w:rsidP="00177141">
            <w:pPr>
              <w:rPr>
                <w:rFonts w:ascii="Arial" w:eastAsia="Arial Unicode MS" w:hAnsi="Arial"/>
              </w:rPr>
            </w:pPr>
          </w:p>
        </w:tc>
        <w:tc>
          <w:tcPr>
            <w:tcW w:w="1200" w:type="dxa"/>
            <w:shd w:val="clear" w:color="auto" w:fill="auto"/>
          </w:tcPr>
          <w:p w14:paraId="1B02A1AA"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F00C7FB"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C04BE20"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4C335949" w14:textId="77777777" w:rsidTr="00177141">
        <w:trPr>
          <w:trHeight w:val="217"/>
        </w:trPr>
        <w:tc>
          <w:tcPr>
            <w:tcW w:w="2567" w:type="dxa"/>
            <w:gridSpan w:val="2"/>
          </w:tcPr>
          <w:p w14:paraId="22FBCF6C" w14:textId="77777777" w:rsidR="00A35CF2" w:rsidRPr="00D82A73" w:rsidRDefault="00A35CF2" w:rsidP="00177141">
            <w:pPr>
              <w:rPr>
                <w:rFonts w:eastAsia="Arial Unicode MS"/>
              </w:rPr>
            </w:pPr>
            <w:r w:rsidRPr="00D82A73">
              <w:rPr>
                <w:rFonts w:eastAsia="Arial Unicode MS"/>
              </w:rPr>
              <w:t>Formulärbeskrivning (</w:t>
            </w:r>
            <w:r>
              <w:rPr>
                <w:rFonts w:eastAsia="Arial Unicode MS"/>
              </w:rPr>
              <w:t>d</w:t>
            </w:r>
            <w:r w:rsidRPr="00D82A73">
              <w:rPr>
                <w:rFonts w:eastAsia="Arial Unicode MS"/>
              </w:rPr>
              <w:t>escription)</w:t>
            </w:r>
          </w:p>
        </w:tc>
        <w:tc>
          <w:tcPr>
            <w:tcW w:w="3388" w:type="dxa"/>
          </w:tcPr>
          <w:p w14:paraId="31512AEB" w14:textId="77777777" w:rsidR="00A35CF2" w:rsidRPr="00D82A73" w:rsidRDefault="00A35CF2" w:rsidP="00177141">
            <w:pPr>
              <w:rPr>
                <w:rFonts w:eastAsia="Arial Unicode MS"/>
              </w:rPr>
            </w:pPr>
            <w:r w:rsidRPr="00D82A73">
              <w:rPr>
                <w:rFonts w:eastAsia="Arial Unicode MS"/>
              </w:rPr>
              <w:t>Formulärets beskrivning och instruktioner.</w:t>
            </w:r>
          </w:p>
          <w:p w14:paraId="11E83431" w14:textId="77777777" w:rsidR="00A35CF2" w:rsidRPr="00D82A73" w:rsidRDefault="00A35CF2" w:rsidP="00177141">
            <w:pPr>
              <w:rPr>
                <w:rFonts w:eastAsia="Arial Unicode MS"/>
              </w:rPr>
            </w:pPr>
            <w:r w:rsidRPr="00D82A73">
              <w:rPr>
                <w:rFonts w:eastAsia="Arial Unicode MS"/>
              </w:rPr>
              <w:t>T.ex. Formuläret skall b</w:t>
            </w:r>
            <w:r>
              <w:rPr>
                <w:rFonts w:eastAsia="Arial Unicode MS"/>
              </w:rPr>
              <w:t>esvaras innan du besöker mottag</w:t>
            </w:r>
            <w:r w:rsidRPr="00D82A73">
              <w:rPr>
                <w:rFonts w:eastAsia="Arial Unicode MS"/>
              </w:rPr>
              <w:t>ningen.</w:t>
            </w:r>
          </w:p>
        </w:tc>
        <w:tc>
          <w:tcPr>
            <w:tcW w:w="1140" w:type="dxa"/>
          </w:tcPr>
          <w:p w14:paraId="142705D5" w14:textId="77777777" w:rsidR="00A35CF2" w:rsidRPr="00D82A73" w:rsidRDefault="00A35CF2" w:rsidP="00177141">
            <w:pPr>
              <w:rPr>
                <w:rFonts w:eastAsia="Arial Unicode MS"/>
              </w:rPr>
            </w:pPr>
            <w:r w:rsidRPr="00D82A73">
              <w:rPr>
                <w:rFonts w:eastAsia="Arial Unicode MS"/>
              </w:rPr>
              <w:t>TXT</w:t>
            </w:r>
          </w:p>
        </w:tc>
        <w:tc>
          <w:tcPr>
            <w:tcW w:w="720" w:type="dxa"/>
          </w:tcPr>
          <w:p w14:paraId="3817818A" w14:textId="77777777" w:rsidR="00A35CF2" w:rsidRPr="00D82A73" w:rsidRDefault="00A35CF2" w:rsidP="00177141">
            <w:pPr>
              <w:rPr>
                <w:rFonts w:eastAsia="Arial Unicode MS"/>
              </w:rPr>
            </w:pPr>
            <w:r w:rsidRPr="00D82A73">
              <w:rPr>
                <w:rFonts w:eastAsia="Arial Unicode MS"/>
              </w:rPr>
              <w:t>1..0</w:t>
            </w:r>
          </w:p>
        </w:tc>
        <w:tc>
          <w:tcPr>
            <w:tcW w:w="1800" w:type="dxa"/>
          </w:tcPr>
          <w:p w14:paraId="78D157B5" w14:textId="77777777" w:rsidR="00A35CF2" w:rsidRPr="00D82A73" w:rsidRDefault="00A35CF2" w:rsidP="00177141">
            <w:pPr>
              <w:rPr>
                <w:rFonts w:eastAsia="Arial Unicode MS"/>
              </w:rPr>
            </w:pPr>
          </w:p>
        </w:tc>
        <w:tc>
          <w:tcPr>
            <w:tcW w:w="1920" w:type="dxa"/>
          </w:tcPr>
          <w:p w14:paraId="121EAD06" w14:textId="77777777" w:rsidR="00A35CF2" w:rsidRPr="00D82A73" w:rsidRDefault="00A35CF2" w:rsidP="00177141">
            <w:pPr>
              <w:rPr>
                <w:rFonts w:ascii="Arial" w:eastAsia="Arial Unicode MS" w:hAnsi="Arial"/>
              </w:rPr>
            </w:pPr>
          </w:p>
        </w:tc>
        <w:tc>
          <w:tcPr>
            <w:tcW w:w="1200" w:type="dxa"/>
            <w:shd w:val="clear" w:color="auto" w:fill="auto"/>
          </w:tcPr>
          <w:p w14:paraId="3DE072CE"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6A12871"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F996E90"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19C4F965" w14:textId="77777777" w:rsidTr="00177141">
        <w:trPr>
          <w:trHeight w:val="217"/>
        </w:trPr>
        <w:tc>
          <w:tcPr>
            <w:tcW w:w="2567" w:type="dxa"/>
            <w:gridSpan w:val="2"/>
          </w:tcPr>
          <w:p w14:paraId="68F53097" w14:textId="77777777" w:rsidR="00A35CF2" w:rsidRPr="00D82A73" w:rsidRDefault="00A35CF2" w:rsidP="00177141">
            <w:pPr>
              <w:rPr>
                <w:rFonts w:eastAsia="Arial Unicode MS"/>
              </w:rPr>
            </w:pPr>
            <w:r w:rsidRPr="00D82A73">
              <w:rPr>
                <w:rFonts w:eastAsia="Arial Unicode MS"/>
              </w:rPr>
              <w:t>Informations URL</w:t>
            </w:r>
          </w:p>
          <w:p w14:paraId="2156005A" w14:textId="77777777" w:rsidR="00A35CF2" w:rsidRPr="00D82A73" w:rsidRDefault="00A35CF2" w:rsidP="00177141">
            <w:pPr>
              <w:rPr>
                <w:rFonts w:eastAsia="Arial Unicode MS"/>
              </w:rPr>
            </w:pPr>
            <w:r w:rsidRPr="00D82A73">
              <w:rPr>
                <w:rFonts w:eastAsia="Arial Unicode MS"/>
              </w:rPr>
              <w:t>(</w:t>
            </w:r>
            <w:r>
              <w:rPr>
                <w:rFonts w:eastAsia="Arial Unicode MS"/>
              </w:rPr>
              <w:t>i</w:t>
            </w:r>
            <w:r w:rsidRPr="00D82A73">
              <w:rPr>
                <w:rFonts w:eastAsia="Arial Unicode MS"/>
              </w:rPr>
              <w:t>nformationURL)</w:t>
            </w:r>
          </w:p>
        </w:tc>
        <w:tc>
          <w:tcPr>
            <w:tcW w:w="3388" w:type="dxa"/>
          </w:tcPr>
          <w:p w14:paraId="7B583AF5" w14:textId="77777777" w:rsidR="00A35CF2" w:rsidRPr="00D82A73" w:rsidRDefault="00A35CF2" w:rsidP="00177141">
            <w:pPr>
              <w:rPr>
                <w:szCs w:val="20"/>
              </w:rPr>
            </w:pPr>
            <w:r w:rsidRPr="00D82A73">
              <w:rPr>
                <w:szCs w:val="20"/>
              </w:rPr>
              <w:t>URL till ytterligare/relevant information.</w:t>
            </w:r>
          </w:p>
        </w:tc>
        <w:tc>
          <w:tcPr>
            <w:tcW w:w="1140" w:type="dxa"/>
          </w:tcPr>
          <w:p w14:paraId="02DAC70A" w14:textId="77777777" w:rsidR="00A35CF2" w:rsidRPr="00D82A73" w:rsidRDefault="00A35CF2" w:rsidP="00177141">
            <w:pPr>
              <w:rPr>
                <w:rFonts w:eastAsia="Arial Unicode MS"/>
              </w:rPr>
            </w:pPr>
            <w:r w:rsidRPr="00D82A73">
              <w:rPr>
                <w:rFonts w:eastAsia="Arial Unicode MS"/>
              </w:rPr>
              <w:t>URL</w:t>
            </w:r>
          </w:p>
        </w:tc>
        <w:tc>
          <w:tcPr>
            <w:tcW w:w="720" w:type="dxa"/>
          </w:tcPr>
          <w:p w14:paraId="1E126BD4" w14:textId="77777777" w:rsidR="00A35CF2" w:rsidRPr="00D82A73" w:rsidRDefault="00A35CF2" w:rsidP="00177141">
            <w:pPr>
              <w:rPr>
                <w:rFonts w:eastAsia="Arial Unicode MS"/>
              </w:rPr>
            </w:pPr>
            <w:r w:rsidRPr="00D82A73">
              <w:rPr>
                <w:rFonts w:eastAsia="Arial Unicode MS"/>
              </w:rPr>
              <w:t>0..1</w:t>
            </w:r>
          </w:p>
        </w:tc>
        <w:tc>
          <w:tcPr>
            <w:tcW w:w="1800" w:type="dxa"/>
          </w:tcPr>
          <w:p w14:paraId="43BF6967" w14:textId="77777777" w:rsidR="00A35CF2" w:rsidRPr="00D82A73" w:rsidRDefault="00A35CF2" w:rsidP="00177141">
            <w:pPr>
              <w:rPr>
                <w:rFonts w:eastAsia="Arial Unicode MS"/>
              </w:rPr>
            </w:pPr>
          </w:p>
        </w:tc>
        <w:tc>
          <w:tcPr>
            <w:tcW w:w="1920" w:type="dxa"/>
          </w:tcPr>
          <w:p w14:paraId="213B668B" w14:textId="77777777" w:rsidR="00A35CF2" w:rsidRPr="00D82A73" w:rsidRDefault="00A35CF2" w:rsidP="00177141">
            <w:pPr>
              <w:rPr>
                <w:rFonts w:ascii="Arial" w:eastAsia="Arial Unicode MS" w:hAnsi="Arial"/>
              </w:rPr>
            </w:pPr>
            <w:r w:rsidRPr="00D82A73">
              <w:rPr>
                <w:rFonts w:ascii="Arial" w:eastAsia="Arial Unicode MS" w:hAnsi="Arial"/>
              </w:rPr>
              <w:t>Länk till publik information utan krav på autentisering.</w:t>
            </w:r>
          </w:p>
        </w:tc>
        <w:tc>
          <w:tcPr>
            <w:tcW w:w="1200" w:type="dxa"/>
            <w:shd w:val="clear" w:color="auto" w:fill="auto"/>
          </w:tcPr>
          <w:p w14:paraId="7ED998F7"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CCE3DF4"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F2BAE28"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54BF5CFD" w14:textId="77777777" w:rsidTr="00177141">
        <w:trPr>
          <w:trHeight w:val="217"/>
        </w:trPr>
        <w:tc>
          <w:tcPr>
            <w:tcW w:w="2567" w:type="dxa"/>
            <w:gridSpan w:val="2"/>
          </w:tcPr>
          <w:p w14:paraId="34A04865" w14:textId="77777777" w:rsidR="00A35CF2" w:rsidRPr="00D82A73" w:rsidRDefault="00A35CF2" w:rsidP="00177141">
            <w:pPr>
              <w:rPr>
                <w:rFonts w:eastAsia="Arial Unicode MS"/>
              </w:rPr>
            </w:pPr>
          </w:p>
        </w:tc>
        <w:tc>
          <w:tcPr>
            <w:tcW w:w="3388" w:type="dxa"/>
          </w:tcPr>
          <w:p w14:paraId="04062715" w14:textId="77777777" w:rsidR="00A35CF2" w:rsidRPr="00D82A73" w:rsidRDefault="00A35CF2" w:rsidP="00177141">
            <w:pPr>
              <w:rPr>
                <w:rFonts w:eastAsia="Arial Unicode MS"/>
              </w:rPr>
            </w:pPr>
          </w:p>
        </w:tc>
        <w:tc>
          <w:tcPr>
            <w:tcW w:w="1140" w:type="dxa"/>
          </w:tcPr>
          <w:p w14:paraId="7B1602AD" w14:textId="77777777" w:rsidR="00A35CF2" w:rsidRPr="00D82A73" w:rsidRDefault="00A35CF2" w:rsidP="00177141">
            <w:pPr>
              <w:rPr>
                <w:rFonts w:eastAsia="Arial Unicode MS"/>
              </w:rPr>
            </w:pPr>
          </w:p>
        </w:tc>
        <w:tc>
          <w:tcPr>
            <w:tcW w:w="720" w:type="dxa"/>
          </w:tcPr>
          <w:p w14:paraId="1671B3F1" w14:textId="77777777" w:rsidR="00A35CF2" w:rsidRPr="00D82A73" w:rsidRDefault="00A35CF2" w:rsidP="00177141">
            <w:pPr>
              <w:rPr>
                <w:rFonts w:eastAsia="Arial Unicode MS"/>
              </w:rPr>
            </w:pPr>
          </w:p>
        </w:tc>
        <w:tc>
          <w:tcPr>
            <w:tcW w:w="1800" w:type="dxa"/>
          </w:tcPr>
          <w:p w14:paraId="2310D93A" w14:textId="77777777" w:rsidR="00A35CF2" w:rsidRPr="00D82A73" w:rsidRDefault="00A35CF2" w:rsidP="00177141">
            <w:pPr>
              <w:rPr>
                <w:rFonts w:eastAsia="Arial Unicode MS"/>
              </w:rPr>
            </w:pPr>
          </w:p>
        </w:tc>
        <w:tc>
          <w:tcPr>
            <w:tcW w:w="1920" w:type="dxa"/>
          </w:tcPr>
          <w:p w14:paraId="586A5425" w14:textId="77777777" w:rsidR="00A35CF2" w:rsidRPr="00D82A73" w:rsidRDefault="00A35CF2" w:rsidP="00177141">
            <w:pPr>
              <w:rPr>
                <w:rFonts w:ascii="Arial" w:eastAsia="Arial Unicode MS" w:hAnsi="Arial"/>
              </w:rPr>
            </w:pPr>
          </w:p>
        </w:tc>
        <w:tc>
          <w:tcPr>
            <w:tcW w:w="1200" w:type="dxa"/>
            <w:shd w:val="clear" w:color="auto" w:fill="auto"/>
          </w:tcPr>
          <w:p w14:paraId="022AF3A0" w14:textId="77777777" w:rsidR="00A35CF2" w:rsidRPr="00D82A73" w:rsidRDefault="00A35CF2" w:rsidP="00177141">
            <w:pPr>
              <w:rPr>
                <w:rFonts w:ascii="Arial" w:eastAsia="Arial Unicode MS" w:hAnsi="Arial"/>
              </w:rPr>
            </w:pPr>
          </w:p>
        </w:tc>
        <w:tc>
          <w:tcPr>
            <w:tcW w:w="1162" w:type="dxa"/>
            <w:shd w:val="clear" w:color="auto" w:fill="auto"/>
          </w:tcPr>
          <w:p w14:paraId="44D0EEFB" w14:textId="77777777" w:rsidR="00A35CF2" w:rsidRPr="00D82A73" w:rsidRDefault="00A35CF2" w:rsidP="00177141">
            <w:pPr>
              <w:rPr>
                <w:rFonts w:ascii="Arial" w:eastAsia="Arial Unicode MS" w:hAnsi="Arial"/>
              </w:rPr>
            </w:pPr>
          </w:p>
        </w:tc>
        <w:tc>
          <w:tcPr>
            <w:tcW w:w="1078" w:type="dxa"/>
            <w:shd w:val="clear" w:color="auto" w:fill="auto"/>
          </w:tcPr>
          <w:p w14:paraId="1E6CF352" w14:textId="77777777" w:rsidR="00A35CF2" w:rsidRPr="00D82A73" w:rsidRDefault="00A35CF2" w:rsidP="00177141">
            <w:pPr>
              <w:rPr>
                <w:rFonts w:ascii="Arial" w:eastAsia="Arial Unicode MS" w:hAnsi="Arial"/>
              </w:rPr>
            </w:pPr>
          </w:p>
        </w:tc>
      </w:tr>
      <w:tr w:rsidR="00A35CF2" w:rsidRPr="00D82A73" w14:paraId="59DA8109" w14:textId="77777777" w:rsidTr="00177141">
        <w:trPr>
          <w:trHeight w:val="217"/>
        </w:trPr>
        <w:tc>
          <w:tcPr>
            <w:tcW w:w="2567" w:type="dxa"/>
            <w:gridSpan w:val="2"/>
          </w:tcPr>
          <w:p w14:paraId="4C5F4BB2" w14:textId="77777777" w:rsidR="00A35CF2" w:rsidRPr="00D82A73" w:rsidRDefault="00A35CF2" w:rsidP="00177141">
            <w:pPr>
              <w:rPr>
                <w:rFonts w:eastAsia="Arial Unicode MS"/>
              </w:rPr>
            </w:pPr>
            <w:r w:rsidRPr="00D82A73">
              <w:rPr>
                <w:rFonts w:eastAsia="Arial Unicode MS"/>
              </w:rPr>
              <w:t>Villkor</w:t>
            </w:r>
          </w:p>
          <w:p w14:paraId="7EE7DA2E" w14:textId="77777777" w:rsidR="00A35CF2" w:rsidRPr="00D82A73" w:rsidRDefault="00A35CF2" w:rsidP="00177141">
            <w:pPr>
              <w:rPr>
                <w:rFonts w:eastAsia="Arial Unicode MS"/>
              </w:rPr>
            </w:pPr>
            <w:r w:rsidRPr="00D82A73">
              <w:rPr>
                <w:rFonts w:eastAsia="Arial Unicode MS"/>
              </w:rPr>
              <w:t>(</w:t>
            </w:r>
            <w:r>
              <w:rPr>
                <w:rFonts w:eastAsia="Arial Unicode MS"/>
              </w:rPr>
              <w:t>t</w:t>
            </w:r>
            <w:r w:rsidRPr="00D82A73">
              <w:rPr>
                <w:rFonts w:eastAsia="Arial Unicode MS"/>
              </w:rPr>
              <w:t>erm)</w:t>
            </w:r>
          </w:p>
        </w:tc>
        <w:tc>
          <w:tcPr>
            <w:tcW w:w="3388" w:type="dxa"/>
          </w:tcPr>
          <w:p w14:paraId="1FAA13D8" w14:textId="77777777" w:rsidR="00A35CF2" w:rsidRPr="00D82A73" w:rsidRDefault="00A35CF2" w:rsidP="00177141">
            <w:pPr>
              <w:rPr>
                <w:rFonts w:eastAsia="Arial Unicode MS"/>
              </w:rPr>
            </w:pPr>
            <w:r w:rsidRPr="00D82A73">
              <w:rPr>
                <w:rFonts w:eastAsia="Arial Unicode MS"/>
              </w:rPr>
              <w:t>Villkor kopplade till formuläret.</w:t>
            </w:r>
          </w:p>
          <w:p w14:paraId="5AC80621" w14:textId="77777777" w:rsidR="00A35CF2" w:rsidRPr="00D82A73" w:rsidRDefault="00A35CF2" w:rsidP="00177141">
            <w:pPr>
              <w:rPr>
                <w:rFonts w:eastAsia="Arial Unicode MS"/>
              </w:rPr>
            </w:pPr>
            <w:r w:rsidRPr="00D82A73">
              <w:rPr>
                <w:rFonts w:eastAsia="Arial Unicode MS"/>
              </w:rPr>
              <w:t>T.ex. Villkorstext som användaren/patienten måste godkänna innan formuläret kan besvaras.</w:t>
            </w:r>
          </w:p>
        </w:tc>
        <w:tc>
          <w:tcPr>
            <w:tcW w:w="1140" w:type="dxa"/>
          </w:tcPr>
          <w:p w14:paraId="46A016D3" w14:textId="77777777" w:rsidR="00A35CF2" w:rsidRPr="00D82A73" w:rsidRDefault="00A35CF2" w:rsidP="00177141">
            <w:pPr>
              <w:rPr>
                <w:rFonts w:eastAsia="Arial Unicode MS"/>
              </w:rPr>
            </w:pPr>
            <w:r w:rsidRPr="00D82A73">
              <w:rPr>
                <w:rFonts w:eastAsia="Arial Unicode MS"/>
              </w:rPr>
              <w:t>TXT</w:t>
            </w:r>
          </w:p>
        </w:tc>
        <w:tc>
          <w:tcPr>
            <w:tcW w:w="720" w:type="dxa"/>
          </w:tcPr>
          <w:p w14:paraId="069879A4" w14:textId="77777777" w:rsidR="00A35CF2" w:rsidRPr="00D82A73" w:rsidRDefault="00A35CF2" w:rsidP="00177141">
            <w:pPr>
              <w:rPr>
                <w:rFonts w:eastAsia="Arial Unicode MS"/>
              </w:rPr>
            </w:pPr>
            <w:r w:rsidRPr="00D82A73">
              <w:rPr>
                <w:rFonts w:eastAsia="Arial Unicode MS"/>
              </w:rPr>
              <w:t>1</w:t>
            </w:r>
          </w:p>
        </w:tc>
        <w:tc>
          <w:tcPr>
            <w:tcW w:w="1800" w:type="dxa"/>
          </w:tcPr>
          <w:p w14:paraId="227F4C04" w14:textId="77777777" w:rsidR="00A35CF2" w:rsidRPr="00D82A73" w:rsidRDefault="00A35CF2" w:rsidP="00177141">
            <w:pPr>
              <w:rPr>
                <w:rFonts w:eastAsia="Arial Unicode MS"/>
              </w:rPr>
            </w:pPr>
          </w:p>
        </w:tc>
        <w:tc>
          <w:tcPr>
            <w:tcW w:w="1920" w:type="dxa"/>
          </w:tcPr>
          <w:p w14:paraId="0893FB37" w14:textId="77777777" w:rsidR="00A35CF2" w:rsidRPr="00D82A73" w:rsidRDefault="00A35CF2" w:rsidP="00177141">
            <w:pPr>
              <w:rPr>
                <w:rFonts w:ascii="Arial" w:eastAsia="Arial Unicode MS" w:hAnsi="Arial"/>
              </w:rPr>
            </w:pPr>
          </w:p>
        </w:tc>
        <w:tc>
          <w:tcPr>
            <w:tcW w:w="1200" w:type="dxa"/>
            <w:shd w:val="clear" w:color="auto" w:fill="auto"/>
          </w:tcPr>
          <w:p w14:paraId="30192494"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F9D1310"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7F129B9"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53AA6F3B" w14:textId="77777777" w:rsidTr="00177141">
        <w:trPr>
          <w:trHeight w:val="217"/>
        </w:trPr>
        <w:tc>
          <w:tcPr>
            <w:tcW w:w="2567" w:type="dxa"/>
            <w:gridSpan w:val="2"/>
          </w:tcPr>
          <w:p w14:paraId="2E952683" w14:textId="77777777" w:rsidR="00A35CF2" w:rsidRPr="00D82A73" w:rsidRDefault="00A35CF2" w:rsidP="00177141">
            <w:pPr>
              <w:rPr>
                <w:rFonts w:eastAsia="Arial Unicode MS"/>
              </w:rPr>
            </w:pPr>
            <w:r w:rsidRPr="00D82A73">
              <w:rPr>
                <w:rFonts w:eastAsia="Arial Unicode MS"/>
              </w:rPr>
              <w:t>(</w:t>
            </w:r>
            <w:r>
              <w:rPr>
                <w:rFonts w:eastAsia="Arial Unicode MS"/>
              </w:rPr>
              <w:t>m</w:t>
            </w:r>
            <w:r w:rsidRPr="00D82A73">
              <w:rPr>
                <w:rFonts w:eastAsia="Arial Unicode MS"/>
              </w:rPr>
              <w:t>axNumberOfPages)</w:t>
            </w:r>
          </w:p>
        </w:tc>
        <w:tc>
          <w:tcPr>
            <w:tcW w:w="3388" w:type="dxa"/>
          </w:tcPr>
          <w:p w14:paraId="2AF34D2D" w14:textId="77777777" w:rsidR="00A35CF2" w:rsidRPr="00D82A73" w:rsidRDefault="00A35CF2" w:rsidP="00177141">
            <w:pPr>
              <w:rPr>
                <w:szCs w:val="20"/>
              </w:rPr>
            </w:pPr>
            <w:r w:rsidRPr="00D82A73">
              <w:rPr>
                <w:szCs w:val="20"/>
              </w:rPr>
              <w:t>Beskriver hur många ”sidor” formuläret maximalt kan innehåller.</w:t>
            </w:r>
          </w:p>
          <w:p w14:paraId="52E48C2A" w14:textId="77777777" w:rsidR="00A35CF2" w:rsidRPr="00D82A73" w:rsidRDefault="00A35CF2" w:rsidP="00177141">
            <w:pPr>
              <w:rPr>
                <w:szCs w:val="20"/>
              </w:rPr>
            </w:pPr>
            <w:r w:rsidRPr="00D82A73">
              <w:rPr>
                <w:szCs w:val="20"/>
              </w:rPr>
              <w:t>T.ex. 10</w:t>
            </w:r>
          </w:p>
        </w:tc>
        <w:tc>
          <w:tcPr>
            <w:tcW w:w="1140" w:type="dxa"/>
          </w:tcPr>
          <w:p w14:paraId="24E218C7" w14:textId="77777777" w:rsidR="00A35CF2" w:rsidRPr="00D82A73" w:rsidRDefault="00A35CF2" w:rsidP="00177141">
            <w:pPr>
              <w:rPr>
                <w:rFonts w:eastAsia="Arial Unicode MS"/>
              </w:rPr>
            </w:pPr>
            <w:r w:rsidRPr="00D82A73">
              <w:rPr>
                <w:rFonts w:eastAsia="Arial Unicode MS"/>
              </w:rPr>
              <w:t>VÄ</w:t>
            </w:r>
          </w:p>
        </w:tc>
        <w:tc>
          <w:tcPr>
            <w:tcW w:w="720" w:type="dxa"/>
          </w:tcPr>
          <w:p w14:paraId="10DD44E4" w14:textId="77777777" w:rsidR="00A35CF2" w:rsidRPr="00D82A73" w:rsidRDefault="00A35CF2" w:rsidP="00177141">
            <w:pPr>
              <w:rPr>
                <w:rFonts w:eastAsia="Arial Unicode MS"/>
              </w:rPr>
            </w:pPr>
            <w:r w:rsidRPr="00D82A73">
              <w:rPr>
                <w:rFonts w:eastAsia="Arial Unicode MS"/>
              </w:rPr>
              <w:t>1</w:t>
            </w:r>
          </w:p>
        </w:tc>
        <w:tc>
          <w:tcPr>
            <w:tcW w:w="1800" w:type="dxa"/>
          </w:tcPr>
          <w:p w14:paraId="13A893F5" w14:textId="77777777" w:rsidR="00A35CF2" w:rsidRPr="00D82A73" w:rsidRDefault="00A35CF2" w:rsidP="00177141">
            <w:pPr>
              <w:rPr>
                <w:rFonts w:eastAsia="Arial Unicode MS"/>
              </w:rPr>
            </w:pPr>
          </w:p>
        </w:tc>
        <w:tc>
          <w:tcPr>
            <w:tcW w:w="1920" w:type="dxa"/>
          </w:tcPr>
          <w:p w14:paraId="4540C92A" w14:textId="77777777" w:rsidR="00A35CF2" w:rsidRPr="00D82A73" w:rsidRDefault="00A35CF2" w:rsidP="00177141">
            <w:pPr>
              <w:rPr>
                <w:rFonts w:ascii="Arial" w:eastAsia="Arial Unicode MS" w:hAnsi="Arial"/>
              </w:rPr>
            </w:pPr>
          </w:p>
        </w:tc>
        <w:tc>
          <w:tcPr>
            <w:tcW w:w="1200" w:type="dxa"/>
            <w:shd w:val="clear" w:color="auto" w:fill="auto"/>
          </w:tcPr>
          <w:p w14:paraId="61721BB5"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19DEB95"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263A47F"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2E512759" w14:textId="77777777" w:rsidTr="00177141">
        <w:trPr>
          <w:trHeight w:val="217"/>
        </w:trPr>
        <w:tc>
          <w:tcPr>
            <w:tcW w:w="2567" w:type="dxa"/>
            <w:gridSpan w:val="2"/>
          </w:tcPr>
          <w:p w14:paraId="4C7A1522" w14:textId="77777777" w:rsidR="00A35CF2" w:rsidRPr="00D82A73" w:rsidRDefault="00A35CF2" w:rsidP="00177141">
            <w:pPr>
              <w:rPr>
                <w:rFonts w:eastAsia="Arial Unicode MS"/>
              </w:rPr>
            </w:pPr>
            <w:r w:rsidRPr="00D82A73">
              <w:rPr>
                <w:rFonts w:eastAsia="Arial Unicode MS"/>
              </w:rPr>
              <w:lastRenderedPageBreak/>
              <w:t>(</w:t>
            </w:r>
            <w:r>
              <w:rPr>
                <w:rFonts w:eastAsia="Arial Unicode MS"/>
              </w:rPr>
              <w:t>m</w:t>
            </w:r>
            <w:r w:rsidRPr="00D82A73">
              <w:rPr>
                <w:rFonts w:eastAsia="Arial Unicode MS"/>
              </w:rPr>
              <w:t>inNumberOfPages)</w:t>
            </w:r>
          </w:p>
        </w:tc>
        <w:tc>
          <w:tcPr>
            <w:tcW w:w="3388" w:type="dxa"/>
          </w:tcPr>
          <w:p w14:paraId="02898602" w14:textId="77777777" w:rsidR="00A35CF2" w:rsidRPr="00D82A73" w:rsidRDefault="00A35CF2" w:rsidP="00177141">
            <w:pPr>
              <w:rPr>
                <w:szCs w:val="20"/>
              </w:rPr>
            </w:pPr>
            <w:r w:rsidRPr="00D82A73">
              <w:rPr>
                <w:szCs w:val="20"/>
              </w:rPr>
              <w:t>Beskriver hur många ”sidor” formuläret minst kan innehålla.</w:t>
            </w:r>
          </w:p>
          <w:p w14:paraId="70E6A73B" w14:textId="77777777" w:rsidR="00A35CF2" w:rsidRPr="00D82A73" w:rsidRDefault="00A35CF2" w:rsidP="00177141">
            <w:pPr>
              <w:rPr>
                <w:szCs w:val="20"/>
              </w:rPr>
            </w:pPr>
            <w:r w:rsidRPr="00D82A73">
              <w:rPr>
                <w:szCs w:val="20"/>
              </w:rPr>
              <w:t>T.ex. 10</w:t>
            </w:r>
          </w:p>
        </w:tc>
        <w:tc>
          <w:tcPr>
            <w:tcW w:w="1140" w:type="dxa"/>
          </w:tcPr>
          <w:p w14:paraId="5BAA7E97" w14:textId="77777777" w:rsidR="00A35CF2" w:rsidRPr="00D82A73" w:rsidRDefault="00A35CF2" w:rsidP="00177141">
            <w:pPr>
              <w:rPr>
                <w:rFonts w:eastAsia="Arial Unicode MS"/>
              </w:rPr>
            </w:pPr>
            <w:r w:rsidRPr="00D82A73">
              <w:rPr>
                <w:rFonts w:eastAsia="Arial Unicode MS"/>
              </w:rPr>
              <w:t>VÄ</w:t>
            </w:r>
          </w:p>
        </w:tc>
        <w:tc>
          <w:tcPr>
            <w:tcW w:w="720" w:type="dxa"/>
          </w:tcPr>
          <w:p w14:paraId="36C756E0" w14:textId="77777777" w:rsidR="00A35CF2" w:rsidRPr="00D82A73" w:rsidRDefault="00A35CF2" w:rsidP="00177141">
            <w:pPr>
              <w:rPr>
                <w:rFonts w:eastAsia="Arial Unicode MS"/>
              </w:rPr>
            </w:pPr>
            <w:r w:rsidRPr="00D82A73">
              <w:rPr>
                <w:rFonts w:eastAsia="Arial Unicode MS"/>
              </w:rPr>
              <w:t>1</w:t>
            </w:r>
          </w:p>
        </w:tc>
        <w:tc>
          <w:tcPr>
            <w:tcW w:w="1800" w:type="dxa"/>
          </w:tcPr>
          <w:p w14:paraId="185C980F" w14:textId="77777777" w:rsidR="00A35CF2" w:rsidRPr="00D82A73" w:rsidRDefault="00A35CF2" w:rsidP="00177141">
            <w:pPr>
              <w:rPr>
                <w:rFonts w:eastAsia="Arial Unicode MS"/>
              </w:rPr>
            </w:pPr>
          </w:p>
        </w:tc>
        <w:tc>
          <w:tcPr>
            <w:tcW w:w="1920" w:type="dxa"/>
          </w:tcPr>
          <w:p w14:paraId="33423245" w14:textId="77777777" w:rsidR="00A35CF2" w:rsidRPr="00D82A73" w:rsidRDefault="00A35CF2" w:rsidP="00177141">
            <w:pPr>
              <w:rPr>
                <w:rFonts w:ascii="Arial" w:eastAsia="Arial Unicode MS" w:hAnsi="Arial"/>
              </w:rPr>
            </w:pPr>
          </w:p>
        </w:tc>
        <w:tc>
          <w:tcPr>
            <w:tcW w:w="1200" w:type="dxa"/>
            <w:shd w:val="clear" w:color="auto" w:fill="auto"/>
          </w:tcPr>
          <w:p w14:paraId="0D8F4B19"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D40C33E"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88EEE1A"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3604ACD6" w14:textId="77777777" w:rsidTr="00177141">
        <w:trPr>
          <w:trHeight w:val="217"/>
        </w:trPr>
        <w:tc>
          <w:tcPr>
            <w:tcW w:w="2567" w:type="dxa"/>
            <w:gridSpan w:val="2"/>
          </w:tcPr>
          <w:p w14:paraId="7A5F5B3E" w14:textId="77777777" w:rsidR="00A35CF2" w:rsidRPr="00D82A73" w:rsidRDefault="00A35CF2" w:rsidP="00177141">
            <w:pPr>
              <w:rPr>
                <w:rFonts w:eastAsia="Arial Unicode MS"/>
              </w:rPr>
            </w:pPr>
            <w:r w:rsidRPr="00D82A73">
              <w:rPr>
                <w:rFonts w:eastAsia="Arial Unicode MS"/>
              </w:rPr>
              <w:t>(</w:t>
            </w:r>
            <w:r>
              <w:rPr>
                <w:rFonts w:eastAsia="Arial Unicode MS"/>
              </w:rPr>
              <w:t>m</w:t>
            </w:r>
            <w:r w:rsidRPr="00D82A73">
              <w:rPr>
                <w:rFonts w:eastAsia="Arial Unicode MS"/>
              </w:rPr>
              <w:t>axNumberOfQuestion)</w:t>
            </w:r>
          </w:p>
        </w:tc>
        <w:tc>
          <w:tcPr>
            <w:tcW w:w="3388" w:type="dxa"/>
          </w:tcPr>
          <w:p w14:paraId="373C5887" w14:textId="77777777" w:rsidR="00A35CF2" w:rsidRPr="00D82A73" w:rsidRDefault="00A35CF2" w:rsidP="00177141">
            <w:pPr>
              <w:rPr>
                <w:szCs w:val="20"/>
              </w:rPr>
            </w:pPr>
            <w:r w:rsidRPr="00D82A73">
              <w:rPr>
                <w:szCs w:val="20"/>
              </w:rPr>
              <w:t>Beskriver hur många frågor formuläret maximalt kan innehåller.</w:t>
            </w:r>
          </w:p>
          <w:p w14:paraId="211D0863" w14:textId="77777777" w:rsidR="00A35CF2" w:rsidRPr="00D82A73" w:rsidRDefault="00A35CF2" w:rsidP="00177141">
            <w:pPr>
              <w:rPr>
                <w:rFonts w:eastAsia="Arial Unicode MS"/>
                <w:szCs w:val="20"/>
              </w:rPr>
            </w:pPr>
            <w:r w:rsidRPr="00D82A73">
              <w:rPr>
                <w:szCs w:val="20"/>
              </w:rPr>
              <w:t>T.ex. 10</w:t>
            </w:r>
          </w:p>
        </w:tc>
        <w:tc>
          <w:tcPr>
            <w:tcW w:w="1140" w:type="dxa"/>
          </w:tcPr>
          <w:p w14:paraId="71D79388" w14:textId="77777777" w:rsidR="00A35CF2" w:rsidRPr="00D82A73" w:rsidRDefault="00A35CF2" w:rsidP="00177141">
            <w:pPr>
              <w:rPr>
                <w:rFonts w:eastAsia="Arial Unicode MS"/>
              </w:rPr>
            </w:pPr>
            <w:r w:rsidRPr="00D82A73">
              <w:rPr>
                <w:rFonts w:eastAsia="Arial Unicode MS"/>
              </w:rPr>
              <w:t>VÄ</w:t>
            </w:r>
          </w:p>
        </w:tc>
        <w:tc>
          <w:tcPr>
            <w:tcW w:w="720" w:type="dxa"/>
          </w:tcPr>
          <w:p w14:paraId="7643B2E0" w14:textId="77777777" w:rsidR="00A35CF2" w:rsidRPr="00D82A73" w:rsidRDefault="00A35CF2" w:rsidP="00177141">
            <w:pPr>
              <w:rPr>
                <w:rFonts w:eastAsia="Arial Unicode MS"/>
              </w:rPr>
            </w:pPr>
            <w:r w:rsidRPr="00D82A73">
              <w:rPr>
                <w:rFonts w:eastAsia="Arial Unicode MS"/>
              </w:rPr>
              <w:t>1</w:t>
            </w:r>
          </w:p>
        </w:tc>
        <w:tc>
          <w:tcPr>
            <w:tcW w:w="1800" w:type="dxa"/>
          </w:tcPr>
          <w:p w14:paraId="1E323FED" w14:textId="77777777" w:rsidR="00A35CF2" w:rsidRPr="00D82A73" w:rsidRDefault="00A35CF2" w:rsidP="00177141">
            <w:pPr>
              <w:rPr>
                <w:rFonts w:eastAsia="Arial Unicode MS"/>
              </w:rPr>
            </w:pPr>
          </w:p>
        </w:tc>
        <w:tc>
          <w:tcPr>
            <w:tcW w:w="1920" w:type="dxa"/>
          </w:tcPr>
          <w:p w14:paraId="08CB2704" w14:textId="77777777" w:rsidR="00A35CF2" w:rsidRPr="00D82A73" w:rsidRDefault="00A35CF2" w:rsidP="00177141">
            <w:pPr>
              <w:rPr>
                <w:rFonts w:ascii="Arial" w:eastAsia="Arial Unicode MS" w:hAnsi="Arial"/>
              </w:rPr>
            </w:pPr>
          </w:p>
        </w:tc>
        <w:tc>
          <w:tcPr>
            <w:tcW w:w="1200" w:type="dxa"/>
            <w:shd w:val="clear" w:color="auto" w:fill="auto"/>
          </w:tcPr>
          <w:p w14:paraId="74A4759A"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4409B24"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D8C9A35"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3E6D1DB8" w14:textId="77777777" w:rsidTr="00177141">
        <w:trPr>
          <w:trHeight w:val="217"/>
        </w:trPr>
        <w:tc>
          <w:tcPr>
            <w:tcW w:w="2567" w:type="dxa"/>
            <w:gridSpan w:val="2"/>
          </w:tcPr>
          <w:p w14:paraId="6C674F74" w14:textId="77777777" w:rsidR="00A35CF2" w:rsidRPr="00D82A73" w:rsidRDefault="00A35CF2" w:rsidP="00177141">
            <w:pPr>
              <w:rPr>
                <w:rFonts w:eastAsia="Arial Unicode MS"/>
              </w:rPr>
            </w:pPr>
            <w:r w:rsidRPr="00D82A73">
              <w:rPr>
                <w:rFonts w:eastAsia="Arial Unicode MS"/>
              </w:rPr>
              <w:t>(</w:t>
            </w:r>
            <w:r>
              <w:rPr>
                <w:rFonts w:eastAsia="Arial Unicode MS"/>
              </w:rPr>
              <w:t>m</w:t>
            </w:r>
            <w:r w:rsidRPr="00D82A73">
              <w:rPr>
                <w:rFonts w:eastAsia="Arial Unicode MS"/>
              </w:rPr>
              <w:t>inNumberOfQuestion)</w:t>
            </w:r>
          </w:p>
        </w:tc>
        <w:tc>
          <w:tcPr>
            <w:tcW w:w="3388" w:type="dxa"/>
          </w:tcPr>
          <w:p w14:paraId="525FFA71" w14:textId="77777777" w:rsidR="00A35CF2" w:rsidRPr="00D82A73" w:rsidRDefault="00A35CF2" w:rsidP="00177141">
            <w:pPr>
              <w:rPr>
                <w:rFonts w:eastAsia="Arial Unicode MS"/>
              </w:rPr>
            </w:pPr>
            <w:r w:rsidRPr="00D82A73">
              <w:rPr>
                <w:szCs w:val="20"/>
              </w:rPr>
              <w:t>Beskriver hur många frågor formuläret som minst kan innehåller.</w:t>
            </w:r>
          </w:p>
        </w:tc>
        <w:tc>
          <w:tcPr>
            <w:tcW w:w="1140" w:type="dxa"/>
          </w:tcPr>
          <w:p w14:paraId="4717B112" w14:textId="77777777" w:rsidR="00A35CF2" w:rsidRPr="00D82A73" w:rsidRDefault="00A35CF2" w:rsidP="00177141">
            <w:pPr>
              <w:rPr>
                <w:rFonts w:eastAsia="Arial Unicode MS"/>
              </w:rPr>
            </w:pPr>
            <w:r w:rsidRPr="00D82A73">
              <w:rPr>
                <w:rFonts w:eastAsia="Arial Unicode MS"/>
              </w:rPr>
              <w:t>VÄ</w:t>
            </w:r>
          </w:p>
        </w:tc>
        <w:tc>
          <w:tcPr>
            <w:tcW w:w="720" w:type="dxa"/>
          </w:tcPr>
          <w:p w14:paraId="72F0C837" w14:textId="77777777" w:rsidR="00A35CF2" w:rsidRPr="00D82A73" w:rsidRDefault="00A35CF2" w:rsidP="00177141">
            <w:pPr>
              <w:rPr>
                <w:rFonts w:eastAsia="Arial Unicode MS"/>
              </w:rPr>
            </w:pPr>
            <w:r w:rsidRPr="00D82A73">
              <w:rPr>
                <w:rFonts w:eastAsia="Arial Unicode MS"/>
              </w:rPr>
              <w:t>1</w:t>
            </w:r>
          </w:p>
        </w:tc>
        <w:tc>
          <w:tcPr>
            <w:tcW w:w="1800" w:type="dxa"/>
          </w:tcPr>
          <w:p w14:paraId="1A3DED87" w14:textId="77777777" w:rsidR="00A35CF2" w:rsidRPr="00D82A73" w:rsidRDefault="00A35CF2" w:rsidP="00177141"/>
        </w:tc>
        <w:tc>
          <w:tcPr>
            <w:tcW w:w="1920" w:type="dxa"/>
          </w:tcPr>
          <w:p w14:paraId="54CE1E25" w14:textId="77777777" w:rsidR="00A35CF2" w:rsidRPr="00D82A73" w:rsidRDefault="00A35CF2" w:rsidP="00177141">
            <w:pPr>
              <w:rPr>
                <w:rFonts w:ascii="Arial" w:eastAsia="Arial Unicode MS" w:hAnsi="Arial"/>
              </w:rPr>
            </w:pPr>
          </w:p>
        </w:tc>
        <w:tc>
          <w:tcPr>
            <w:tcW w:w="1200" w:type="dxa"/>
            <w:shd w:val="clear" w:color="auto" w:fill="auto"/>
          </w:tcPr>
          <w:p w14:paraId="026763F0"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3719047"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6B8E66F"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67DB5AC8" w14:textId="77777777" w:rsidTr="00177141">
        <w:trPr>
          <w:trHeight w:val="217"/>
        </w:trPr>
        <w:tc>
          <w:tcPr>
            <w:tcW w:w="2567" w:type="dxa"/>
            <w:gridSpan w:val="2"/>
          </w:tcPr>
          <w:p w14:paraId="7B19FD2C" w14:textId="77777777" w:rsidR="00A35CF2" w:rsidRDefault="00A35CF2" w:rsidP="00177141">
            <w:pPr>
              <w:rPr>
                <w:rFonts w:eastAsia="Arial Unicode MS"/>
              </w:rPr>
            </w:pPr>
            <w:r w:rsidRPr="00D82A73">
              <w:rPr>
                <w:rFonts w:eastAsia="Arial Unicode MS"/>
              </w:rPr>
              <w:t>media/id</w:t>
            </w:r>
          </w:p>
          <w:p w14:paraId="2F127F51" w14:textId="77777777" w:rsidR="00A35CF2" w:rsidRPr="00D82A73" w:rsidRDefault="00A35CF2" w:rsidP="00177141">
            <w:pPr>
              <w:rPr>
                <w:rFonts w:eastAsia="Arial Unicode MS"/>
              </w:rPr>
            </w:pPr>
            <w:r>
              <w:rPr>
                <w:rFonts w:eastAsia="Arial Unicode MS"/>
              </w:rPr>
              <w:t>(media)</w:t>
            </w:r>
          </w:p>
        </w:tc>
        <w:tc>
          <w:tcPr>
            <w:tcW w:w="3388" w:type="dxa"/>
          </w:tcPr>
          <w:p w14:paraId="73AB037D" w14:textId="77777777" w:rsidR="00A35CF2" w:rsidRPr="00D82A73" w:rsidRDefault="00A35CF2" w:rsidP="00177141">
            <w:pPr>
              <w:rPr>
                <w:rFonts w:eastAsia="Arial Unicode MS"/>
              </w:rPr>
            </w:pPr>
            <w:r w:rsidRPr="00D82A73">
              <w:rPr>
                <w:szCs w:val="20"/>
              </w:rPr>
              <w:t>Mediaobjekt som skall visas på formulärets introduktionssida.</w:t>
            </w:r>
          </w:p>
        </w:tc>
        <w:tc>
          <w:tcPr>
            <w:tcW w:w="1140" w:type="dxa"/>
          </w:tcPr>
          <w:p w14:paraId="02B1D40A" w14:textId="77777777" w:rsidR="00A35CF2" w:rsidRPr="00D82A73" w:rsidRDefault="00A35CF2" w:rsidP="00177141">
            <w:pPr>
              <w:rPr>
                <w:rFonts w:eastAsia="Arial Unicode MS"/>
              </w:rPr>
            </w:pPr>
            <w:r w:rsidRPr="00D82A73">
              <w:rPr>
                <w:rFonts w:eastAsia="Arial Unicode MS"/>
              </w:rPr>
              <w:t>II</w:t>
            </w:r>
          </w:p>
        </w:tc>
        <w:tc>
          <w:tcPr>
            <w:tcW w:w="720" w:type="dxa"/>
          </w:tcPr>
          <w:p w14:paraId="7B204065" w14:textId="77777777" w:rsidR="00A35CF2" w:rsidRPr="00D82A73" w:rsidRDefault="00A35CF2" w:rsidP="00177141">
            <w:pPr>
              <w:rPr>
                <w:rFonts w:eastAsia="Arial Unicode MS"/>
              </w:rPr>
            </w:pPr>
            <w:r w:rsidRPr="00D82A73">
              <w:rPr>
                <w:rFonts w:eastAsia="Arial Unicode MS"/>
              </w:rPr>
              <w:t>0..1</w:t>
            </w:r>
          </w:p>
        </w:tc>
        <w:tc>
          <w:tcPr>
            <w:tcW w:w="1800" w:type="dxa"/>
          </w:tcPr>
          <w:p w14:paraId="1F536ED0" w14:textId="77777777" w:rsidR="00A35CF2" w:rsidRPr="00D82A73" w:rsidRDefault="00A35CF2" w:rsidP="00177141">
            <w:pPr>
              <w:rPr>
                <w:rFonts w:eastAsia="Arial Unicode MS"/>
              </w:rPr>
            </w:pPr>
          </w:p>
        </w:tc>
        <w:tc>
          <w:tcPr>
            <w:tcW w:w="1920" w:type="dxa"/>
          </w:tcPr>
          <w:p w14:paraId="5ECEDF60" w14:textId="77777777" w:rsidR="00A35CF2" w:rsidRPr="00D82A73" w:rsidRDefault="00A35CF2" w:rsidP="00177141">
            <w:pPr>
              <w:rPr>
                <w:rFonts w:ascii="Arial" w:eastAsia="Arial Unicode MS" w:hAnsi="Arial"/>
              </w:rPr>
            </w:pPr>
          </w:p>
        </w:tc>
        <w:tc>
          <w:tcPr>
            <w:tcW w:w="1200" w:type="dxa"/>
            <w:shd w:val="clear" w:color="auto" w:fill="auto"/>
          </w:tcPr>
          <w:p w14:paraId="415C6075"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FED48A4"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D0870C8"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0A18F49E" w14:textId="77777777" w:rsidTr="00177141">
        <w:trPr>
          <w:gridBefore w:val="1"/>
          <w:wBefore w:w="15" w:type="dxa"/>
          <w:trHeight w:val="217"/>
        </w:trPr>
        <w:tc>
          <w:tcPr>
            <w:tcW w:w="7080" w:type="dxa"/>
            <w:gridSpan w:val="3"/>
            <w:shd w:val="pct25" w:color="auto" w:fill="auto"/>
          </w:tcPr>
          <w:p w14:paraId="65369859" w14:textId="77777777" w:rsidR="00A35CF2" w:rsidRPr="00D82A73" w:rsidRDefault="00A35CF2" w:rsidP="00177141">
            <w:r w:rsidRPr="00D82A73">
              <w:t>Associationer</w:t>
            </w:r>
          </w:p>
        </w:tc>
        <w:tc>
          <w:tcPr>
            <w:tcW w:w="7880" w:type="dxa"/>
            <w:gridSpan w:val="6"/>
            <w:shd w:val="pct25" w:color="auto" w:fill="auto"/>
          </w:tcPr>
          <w:p w14:paraId="7A7F8B89" w14:textId="77777777" w:rsidR="00A35CF2" w:rsidRPr="00D82A73" w:rsidRDefault="00A35CF2" w:rsidP="00177141">
            <w:pPr>
              <w:rPr>
                <w:rFonts w:eastAsia="Arial Unicode MS"/>
              </w:rPr>
            </w:pPr>
            <w:r w:rsidRPr="00D82A73">
              <w:t>Beslutsregel</w:t>
            </w:r>
          </w:p>
        </w:tc>
      </w:tr>
      <w:tr w:rsidR="00A35CF2" w:rsidRPr="00D82A73" w14:paraId="35DBF8B8" w14:textId="77777777" w:rsidTr="00177141">
        <w:trPr>
          <w:gridBefore w:val="1"/>
          <w:wBefore w:w="15" w:type="dxa"/>
          <w:trHeight w:val="217"/>
        </w:trPr>
        <w:tc>
          <w:tcPr>
            <w:tcW w:w="7080" w:type="dxa"/>
            <w:gridSpan w:val="3"/>
          </w:tcPr>
          <w:p w14:paraId="7A6D0FF6" w14:textId="77777777" w:rsidR="00A35CF2" w:rsidRPr="00D82A73" w:rsidRDefault="00A35CF2" w:rsidP="00177141">
            <w:pPr>
              <w:rPr>
                <w:rFonts w:ascii="Arial" w:eastAsia="Arial Unicode MS" w:hAnsi="Arial"/>
                <w:color w:val="000000"/>
              </w:rPr>
            </w:pPr>
            <w:r w:rsidRPr="00D82A73">
              <w:rPr>
                <w:rFonts w:ascii="Arial" w:eastAsia="Arial Unicode MS" w:hAnsi="Arial"/>
                <w:color w:val="000000"/>
              </w:rPr>
              <w:t xml:space="preserve"> En formulärmall kan ha ett media objekt.</w:t>
            </w:r>
          </w:p>
        </w:tc>
        <w:tc>
          <w:tcPr>
            <w:tcW w:w="7880" w:type="dxa"/>
            <w:gridSpan w:val="6"/>
          </w:tcPr>
          <w:p w14:paraId="450A43E8" w14:textId="77777777" w:rsidR="00A35CF2" w:rsidRPr="00D82A73" w:rsidRDefault="00A35CF2" w:rsidP="00177141">
            <w:pPr>
              <w:rPr>
                <w:rFonts w:ascii="Arial" w:eastAsia="Arial Unicode MS" w:hAnsi="Arial"/>
                <w:color w:val="000000"/>
              </w:rPr>
            </w:pPr>
          </w:p>
        </w:tc>
      </w:tr>
      <w:tr w:rsidR="00A35CF2" w:rsidRPr="00D82A73" w14:paraId="55D546F0" w14:textId="77777777" w:rsidTr="00177141">
        <w:trPr>
          <w:gridBefore w:val="1"/>
          <w:wBefore w:w="15" w:type="dxa"/>
          <w:trHeight w:val="217"/>
        </w:trPr>
        <w:tc>
          <w:tcPr>
            <w:tcW w:w="7080" w:type="dxa"/>
            <w:gridSpan w:val="3"/>
          </w:tcPr>
          <w:p w14:paraId="52E171BA" w14:textId="77777777" w:rsidR="00A35CF2" w:rsidRPr="00D82A73" w:rsidRDefault="00A35CF2" w:rsidP="00177141">
            <w:pPr>
              <w:rPr>
                <w:rFonts w:ascii="Arial" w:eastAsia="Arial Unicode MS" w:hAnsi="Arial"/>
                <w:color w:val="000000"/>
              </w:rPr>
            </w:pPr>
          </w:p>
        </w:tc>
        <w:tc>
          <w:tcPr>
            <w:tcW w:w="7880" w:type="dxa"/>
            <w:gridSpan w:val="6"/>
          </w:tcPr>
          <w:p w14:paraId="2DD4BFF8" w14:textId="77777777" w:rsidR="00A35CF2" w:rsidRPr="00D82A73" w:rsidRDefault="00A35CF2" w:rsidP="00177141">
            <w:pPr>
              <w:rPr>
                <w:rFonts w:ascii="Arial" w:eastAsia="Arial Unicode MS" w:hAnsi="Arial"/>
                <w:color w:val="000000"/>
              </w:rPr>
            </w:pPr>
          </w:p>
        </w:tc>
      </w:tr>
    </w:tbl>
    <w:p w14:paraId="720F47B7" w14:textId="77777777" w:rsidR="00A35CF2" w:rsidRPr="00D82A73" w:rsidRDefault="00A35CF2" w:rsidP="00A35CF2"/>
    <w:p w14:paraId="4F3F3236" w14:textId="77777777" w:rsidR="00A35CF2" w:rsidRPr="00D82A73" w:rsidRDefault="00A35CF2" w:rsidP="00A35CF2">
      <w:pPr>
        <w:rPr>
          <w:i/>
        </w:rPr>
      </w:pPr>
    </w:p>
    <w:p w14:paraId="46762FD6" w14:textId="77777777" w:rsidR="00A35CF2" w:rsidRPr="00D82A73" w:rsidRDefault="00A35CF2" w:rsidP="00A35CF2">
      <w:pPr>
        <w:pStyle w:val="Heading3"/>
      </w:pPr>
      <w:bookmarkStart w:id="192" w:name="_Toc220986029"/>
      <w:bookmarkStart w:id="193" w:name="_Toc386458085"/>
      <w:bookmarkStart w:id="194" w:name="_Toc397581520"/>
      <w:r w:rsidRPr="00D82A73">
        <w:t>Klass Formulärmall (FormTemplate</w:t>
      </w:r>
      <w:r>
        <w:t>Type</w:t>
      </w:r>
      <w:r w:rsidRPr="00D82A73">
        <w:t>)</w:t>
      </w:r>
      <w:bookmarkEnd w:id="187"/>
      <w:bookmarkEnd w:id="192"/>
      <w:bookmarkEnd w:id="193"/>
      <w:bookmarkEnd w:id="194"/>
    </w:p>
    <w:p w14:paraId="3F160600" w14:textId="77777777" w:rsidR="00A35CF2" w:rsidRPr="00D82A73" w:rsidRDefault="00A35CF2" w:rsidP="00A35CF2">
      <w:r w:rsidRPr="00D82A73">
        <w:t>Klassen Formulär</w:t>
      </w:r>
      <w:r>
        <w:t>mall</w:t>
      </w:r>
      <w:r w:rsidRPr="00D82A73">
        <w:t xml:space="preserve"> innehåller grundläggande information om formuläret.</w:t>
      </w:r>
    </w:p>
    <w:p w14:paraId="4AF0FEFF" w14:textId="77777777" w:rsidR="00A35CF2" w:rsidRPr="00D82A73" w:rsidRDefault="00A35CF2" w:rsidP="00A35CF2">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52"/>
        <w:gridCol w:w="3388"/>
        <w:gridCol w:w="1140"/>
        <w:gridCol w:w="720"/>
        <w:gridCol w:w="1800"/>
        <w:gridCol w:w="1920"/>
        <w:gridCol w:w="1200"/>
        <w:gridCol w:w="1162"/>
        <w:gridCol w:w="1078"/>
      </w:tblGrid>
      <w:tr w:rsidR="00A35CF2" w:rsidRPr="00D82A73" w14:paraId="762B2EA4" w14:textId="77777777" w:rsidTr="00177141">
        <w:trPr>
          <w:cantSplit/>
          <w:trHeight w:val="376"/>
        </w:trPr>
        <w:tc>
          <w:tcPr>
            <w:tcW w:w="2567" w:type="dxa"/>
            <w:gridSpan w:val="2"/>
            <w:vMerge w:val="restart"/>
            <w:shd w:val="pct25" w:color="auto" w:fill="auto"/>
          </w:tcPr>
          <w:p w14:paraId="1A73640A" w14:textId="77777777" w:rsidR="00A35CF2" w:rsidRPr="00D82A73" w:rsidRDefault="00A35CF2" w:rsidP="00177141">
            <w:pPr>
              <w:rPr>
                <w:rFonts w:eastAsia="Arial Unicode MS"/>
              </w:rPr>
            </w:pPr>
            <w:r w:rsidRPr="00D82A73">
              <w:t>Att</w:t>
            </w:r>
            <w:r w:rsidRPr="00D82A73">
              <w:rPr>
                <w:bdr w:val="single" w:sz="4" w:space="0" w:color="C0C0C0"/>
              </w:rPr>
              <w:t>ribut</w:t>
            </w:r>
          </w:p>
        </w:tc>
        <w:tc>
          <w:tcPr>
            <w:tcW w:w="3388" w:type="dxa"/>
            <w:vMerge w:val="restart"/>
            <w:shd w:val="pct25" w:color="auto" w:fill="auto"/>
          </w:tcPr>
          <w:p w14:paraId="57D1A095" w14:textId="77777777" w:rsidR="00A35CF2" w:rsidRPr="00D82A73" w:rsidRDefault="00A35CF2" w:rsidP="00177141">
            <w:r w:rsidRPr="00D82A73">
              <w:t>Beskrivning</w:t>
            </w:r>
          </w:p>
        </w:tc>
        <w:tc>
          <w:tcPr>
            <w:tcW w:w="1140" w:type="dxa"/>
            <w:vMerge w:val="restart"/>
            <w:shd w:val="pct25" w:color="auto" w:fill="auto"/>
          </w:tcPr>
          <w:p w14:paraId="200A62E0" w14:textId="77777777" w:rsidR="00A35CF2" w:rsidRPr="00D82A73" w:rsidRDefault="00A35CF2" w:rsidP="00177141">
            <w:pPr>
              <w:rPr>
                <w:rFonts w:eastAsia="Arial Unicode MS"/>
              </w:rPr>
            </w:pPr>
            <w:r w:rsidRPr="00D82A73">
              <w:t>Format</w:t>
            </w:r>
          </w:p>
        </w:tc>
        <w:tc>
          <w:tcPr>
            <w:tcW w:w="720" w:type="dxa"/>
            <w:vMerge w:val="restart"/>
            <w:shd w:val="pct25" w:color="auto" w:fill="auto"/>
          </w:tcPr>
          <w:p w14:paraId="497FF0AF" w14:textId="77777777" w:rsidR="00A35CF2" w:rsidRPr="00D82A73" w:rsidRDefault="00A35CF2" w:rsidP="00177141">
            <w:r w:rsidRPr="00D82A73">
              <w:t>Mult</w:t>
            </w:r>
          </w:p>
        </w:tc>
        <w:tc>
          <w:tcPr>
            <w:tcW w:w="1800" w:type="dxa"/>
            <w:vMerge w:val="restart"/>
            <w:shd w:val="pct25" w:color="auto" w:fill="auto"/>
          </w:tcPr>
          <w:p w14:paraId="4C414416" w14:textId="77777777" w:rsidR="00A35CF2" w:rsidRPr="00D82A73" w:rsidRDefault="00A35CF2" w:rsidP="00177141">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7EDDEA03" w14:textId="77777777" w:rsidR="00A35CF2" w:rsidRPr="00D82A73" w:rsidRDefault="00A35CF2" w:rsidP="00177141">
            <w:pPr>
              <w:rPr>
                <w:rFonts w:eastAsia="Arial Unicode MS"/>
              </w:rPr>
            </w:pPr>
            <w:r w:rsidRPr="00D82A73">
              <w:t>Beslutsregler och kommentar</w:t>
            </w:r>
          </w:p>
        </w:tc>
        <w:tc>
          <w:tcPr>
            <w:tcW w:w="3440" w:type="dxa"/>
            <w:gridSpan w:val="3"/>
            <w:shd w:val="pct25" w:color="auto" w:fill="auto"/>
          </w:tcPr>
          <w:p w14:paraId="2267761E" w14:textId="77777777" w:rsidR="00A35CF2" w:rsidRPr="00D82A73" w:rsidRDefault="00A35CF2" w:rsidP="00177141">
            <w:pPr>
              <w:jc w:val="center"/>
              <w:rPr>
                <w:rFonts w:eastAsia="Arial Unicode MS"/>
              </w:rPr>
            </w:pPr>
            <w:r>
              <w:rPr>
                <w:rFonts w:eastAsia="Arial Unicode MS"/>
              </w:rPr>
              <w:t>Mappning V-TIM 2.2</w:t>
            </w:r>
          </w:p>
        </w:tc>
      </w:tr>
      <w:tr w:rsidR="00A35CF2" w:rsidRPr="00D82A73" w14:paraId="0189E6B2" w14:textId="77777777" w:rsidTr="00177141">
        <w:trPr>
          <w:cantSplit/>
          <w:trHeight w:val="375"/>
        </w:trPr>
        <w:tc>
          <w:tcPr>
            <w:tcW w:w="2567" w:type="dxa"/>
            <w:gridSpan w:val="2"/>
            <w:vMerge/>
            <w:shd w:val="pct25" w:color="auto" w:fill="auto"/>
          </w:tcPr>
          <w:p w14:paraId="71A9504C" w14:textId="77777777" w:rsidR="00A35CF2" w:rsidRPr="00D82A73" w:rsidRDefault="00A35CF2" w:rsidP="00177141"/>
        </w:tc>
        <w:tc>
          <w:tcPr>
            <w:tcW w:w="3388" w:type="dxa"/>
            <w:vMerge/>
            <w:shd w:val="pct25" w:color="auto" w:fill="auto"/>
          </w:tcPr>
          <w:p w14:paraId="077A643B" w14:textId="77777777" w:rsidR="00A35CF2" w:rsidRPr="00D82A73" w:rsidRDefault="00A35CF2" w:rsidP="00177141"/>
        </w:tc>
        <w:tc>
          <w:tcPr>
            <w:tcW w:w="1140" w:type="dxa"/>
            <w:vMerge/>
            <w:shd w:val="pct25" w:color="auto" w:fill="auto"/>
          </w:tcPr>
          <w:p w14:paraId="7D63DF35" w14:textId="77777777" w:rsidR="00A35CF2" w:rsidRPr="00D82A73" w:rsidRDefault="00A35CF2" w:rsidP="00177141"/>
        </w:tc>
        <w:tc>
          <w:tcPr>
            <w:tcW w:w="720" w:type="dxa"/>
            <w:vMerge/>
            <w:shd w:val="pct25" w:color="auto" w:fill="auto"/>
          </w:tcPr>
          <w:p w14:paraId="7B76E1CC" w14:textId="77777777" w:rsidR="00A35CF2" w:rsidRPr="00D82A73" w:rsidRDefault="00A35CF2" w:rsidP="00177141"/>
        </w:tc>
        <w:tc>
          <w:tcPr>
            <w:tcW w:w="1800" w:type="dxa"/>
            <w:vMerge/>
            <w:shd w:val="pct25" w:color="auto" w:fill="auto"/>
          </w:tcPr>
          <w:p w14:paraId="1AC13E88" w14:textId="77777777" w:rsidR="00A35CF2" w:rsidRPr="00D82A73" w:rsidRDefault="00A35CF2" w:rsidP="00177141"/>
        </w:tc>
        <w:tc>
          <w:tcPr>
            <w:tcW w:w="1920" w:type="dxa"/>
            <w:vMerge/>
            <w:shd w:val="pct25" w:color="auto" w:fill="auto"/>
          </w:tcPr>
          <w:p w14:paraId="02889EC8" w14:textId="77777777" w:rsidR="00A35CF2" w:rsidRPr="00D82A73" w:rsidRDefault="00A35CF2" w:rsidP="00177141"/>
        </w:tc>
        <w:tc>
          <w:tcPr>
            <w:tcW w:w="1200" w:type="dxa"/>
            <w:tcBorders>
              <w:bottom w:val="single" w:sz="4" w:space="0" w:color="auto"/>
            </w:tcBorders>
            <w:shd w:val="pct25" w:color="auto" w:fill="auto"/>
          </w:tcPr>
          <w:p w14:paraId="4E401B0C" w14:textId="77777777" w:rsidR="00A35CF2" w:rsidRPr="00D82A73" w:rsidRDefault="00A35CF2" w:rsidP="00177141">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0C5A84A4" w14:textId="77777777" w:rsidR="00A35CF2" w:rsidRPr="00D82A73" w:rsidRDefault="00A35CF2" w:rsidP="00177141">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079F3391" w14:textId="77777777" w:rsidR="00A35CF2" w:rsidRPr="00D82A73" w:rsidRDefault="00A35CF2" w:rsidP="00177141">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4F05AAD6" w14:textId="77777777" w:rsidTr="00177141">
        <w:trPr>
          <w:trHeight w:val="217"/>
        </w:trPr>
        <w:tc>
          <w:tcPr>
            <w:tcW w:w="2567" w:type="dxa"/>
            <w:gridSpan w:val="2"/>
          </w:tcPr>
          <w:p w14:paraId="2263E3CD" w14:textId="77777777" w:rsidR="00A35CF2" w:rsidRPr="00D82A73" w:rsidRDefault="00A35CF2" w:rsidP="00177141">
            <w:pPr>
              <w:rPr>
                <w:rFonts w:eastAsia="Arial Unicode MS"/>
              </w:rPr>
            </w:pPr>
            <w:r w:rsidRPr="00D82A73">
              <w:rPr>
                <w:rFonts w:eastAsia="Arial Unicode MS"/>
              </w:rPr>
              <w:lastRenderedPageBreak/>
              <w:t>(anonymousForm)</w:t>
            </w:r>
          </w:p>
        </w:tc>
        <w:tc>
          <w:tcPr>
            <w:tcW w:w="3388" w:type="dxa"/>
          </w:tcPr>
          <w:p w14:paraId="6D26FE98" w14:textId="77777777" w:rsidR="00A35CF2" w:rsidRPr="00D82A73" w:rsidRDefault="00A35CF2" w:rsidP="00177141">
            <w:pPr>
              <w:rPr>
                <w:rFonts w:eastAsia="Arial Unicode MS"/>
              </w:rPr>
            </w:pPr>
            <w:r w:rsidRPr="00D82A73">
              <w:rPr>
                <w:rFonts w:eastAsia="Arial Unicode MS"/>
              </w:rPr>
              <w:t>Attributet styr huruvida formulärmotorn stöder anonym användning av formuläret.</w:t>
            </w:r>
          </w:p>
          <w:p w14:paraId="0C0211BC" w14:textId="77777777" w:rsidR="00A35CF2" w:rsidRPr="00D82A73" w:rsidRDefault="00A35CF2" w:rsidP="00177141">
            <w:pPr>
              <w:rPr>
                <w:rFonts w:eastAsia="Arial Unicode MS"/>
              </w:rPr>
            </w:pPr>
            <w:r w:rsidRPr="00D82A73">
              <w:rPr>
                <w:rFonts w:eastAsia="Arial Unicode MS"/>
              </w:rPr>
              <w:t>Värden:</w:t>
            </w:r>
          </w:p>
          <w:p w14:paraId="466F0295" w14:textId="77777777" w:rsidR="00A35CF2" w:rsidRPr="00D82A73" w:rsidRDefault="00A35CF2" w:rsidP="00177141">
            <w:pPr>
              <w:rPr>
                <w:rFonts w:eastAsia="Arial Unicode MS"/>
              </w:rPr>
            </w:pPr>
            <w:r w:rsidRPr="00D82A73">
              <w:rPr>
                <w:rFonts w:eastAsia="Arial Unicode MS"/>
              </w:rPr>
              <w:t>True = Tillåter anonym användning. "SubjectOfCare" får inte användas.</w:t>
            </w:r>
          </w:p>
          <w:p w14:paraId="2BC2EB31" w14:textId="77777777" w:rsidR="00A35CF2" w:rsidRPr="00D82A73" w:rsidRDefault="00A35CF2" w:rsidP="00177141">
            <w:pPr>
              <w:rPr>
                <w:rFonts w:eastAsia="Arial Unicode MS"/>
              </w:rPr>
            </w:pPr>
            <w:r w:rsidRPr="00D82A73">
              <w:rPr>
                <w:rFonts w:eastAsia="Arial Unicode MS"/>
              </w:rPr>
              <w:t>False = Tillåter inte anonym användning. "SubjectOfCare" är obligatorisk attribut.</w:t>
            </w:r>
          </w:p>
          <w:p w14:paraId="6FC58134" w14:textId="77777777" w:rsidR="00A35CF2" w:rsidRPr="00D82A73" w:rsidRDefault="00A35CF2" w:rsidP="00177141">
            <w:pPr>
              <w:rPr>
                <w:rFonts w:eastAsia="Arial Unicode MS"/>
              </w:rPr>
            </w:pPr>
          </w:p>
          <w:p w14:paraId="06FA8FE5" w14:textId="77777777" w:rsidR="00A35CF2" w:rsidRPr="00D82A73" w:rsidRDefault="00A35CF2" w:rsidP="00177141">
            <w:pPr>
              <w:rPr>
                <w:rFonts w:eastAsia="Arial Unicode MS"/>
              </w:rPr>
            </w:pPr>
            <w:r w:rsidRPr="00D82A73">
              <w:rPr>
                <w:rFonts w:eastAsia="Arial Unicode MS"/>
              </w:rPr>
              <w:t xml:space="preserve">T.ex. Om ”true” blir subjectOfcare obligatoriskt. </w:t>
            </w:r>
          </w:p>
        </w:tc>
        <w:tc>
          <w:tcPr>
            <w:tcW w:w="1140" w:type="dxa"/>
          </w:tcPr>
          <w:p w14:paraId="556EFC29" w14:textId="77777777" w:rsidR="00A35CF2" w:rsidRPr="00D82A73" w:rsidRDefault="00A35CF2" w:rsidP="00177141">
            <w:pPr>
              <w:rPr>
                <w:rFonts w:eastAsia="Arial Unicode MS"/>
              </w:rPr>
            </w:pPr>
            <w:r w:rsidRPr="00D82A73">
              <w:rPr>
                <w:rFonts w:eastAsia="Arial Unicode MS"/>
              </w:rPr>
              <w:t>S/F</w:t>
            </w:r>
          </w:p>
        </w:tc>
        <w:tc>
          <w:tcPr>
            <w:tcW w:w="720" w:type="dxa"/>
          </w:tcPr>
          <w:p w14:paraId="1DCCA509" w14:textId="77777777" w:rsidR="00A35CF2" w:rsidRPr="00D82A73" w:rsidRDefault="00A35CF2" w:rsidP="00177141">
            <w:pPr>
              <w:rPr>
                <w:rFonts w:eastAsia="Arial Unicode MS"/>
              </w:rPr>
            </w:pPr>
          </w:p>
        </w:tc>
        <w:tc>
          <w:tcPr>
            <w:tcW w:w="1800" w:type="dxa"/>
          </w:tcPr>
          <w:p w14:paraId="4EE41293" w14:textId="77777777" w:rsidR="00A35CF2" w:rsidRPr="00D82A73" w:rsidRDefault="00A35CF2" w:rsidP="00177141">
            <w:r w:rsidRPr="00D82A73">
              <w:t>True = Anonymt formulär</w:t>
            </w:r>
          </w:p>
          <w:p w14:paraId="1EA9761C" w14:textId="77777777" w:rsidR="00A35CF2" w:rsidRPr="00D82A73" w:rsidRDefault="00A35CF2" w:rsidP="00177141">
            <w:pPr>
              <w:rPr>
                <w:rFonts w:eastAsia="Arial Unicode MS"/>
              </w:rPr>
            </w:pPr>
            <w:r w:rsidRPr="00D82A73">
              <w:rPr>
                <w:szCs w:val="20"/>
              </w:rPr>
              <w:t>False = Ej anonymt formulär</w:t>
            </w:r>
          </w:p>
        </w:tc>
        <w:tc>
          <w:tcPr>
            <w:tcW w:w="1920" w:type="dxa"/>
          </w:tcPr>
          <w:p w14:paraId="6624C871" w14:textId="77777777" w:rsidR="00A35CF2" w:rsidRPr="00D82A73" w:rsidRDefault="00A35CF2" w:rsidP="00177141">
            <w:pPr>
              <w:rPr>
                <w:rFonts w:eastAsia="Arial Unicode MS"/>
              </w:rPr>
            </w:pPr>
          </w:p>
        </w:tc>
        <w:tc>
          <w:tcPr>
            <w:tcW w:w="1200" w:type="dxa"/>
            <w:shd w:val="clear" w:color="auto" w:fill="auto"/>
          </w:tcPr>
          <w:p w14:paraId="2C2A80B4"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5983136"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AA4CAD1"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6CAAB325" w14:textId="77777777" w:rsidTr="00177141">
        <w:trPr>
          <w:trHeight w:val="217"/>
        </w:trPr>
        <w:tc>
          <w:tcPr>
            <w:tcW w:w="2567" w:type="dxa"/>
            <w:gridSpan w:val="2"/>
          </w:tcPr>
          <w:p w14:paraId="2777B7B3" w14:textId="77777777" w:rsidR="00A35CF2" w:rsidRPr="00D82A73" w:rsidRDefault="00A35CF2" w:rsidP="00177141">
            <w:pPr>
              <w:rPr>
                <w:rFonts w:eastAsia="Arial Unicode MS"/>
              </w:rPr>
            </w:pPr>
            <w:r w:rsidRPr="00D82A73">
              <w:rPr>
                <w:rFonts w:eastAsia="Arial Unicode MS"/>
              </w:rPr>
              <w:t>(</w:t>
            </w:r>
            <w:r>
              <w:rPr>
                <w:rFonts w:eastAsia="Arial Unicode MS"/>
              </w:rPr>
              <w:t>c</w:t>
            </w:r>
            <w:r w:rsidRPr="00D82A73">
              <w:rPr>
                <w:rFonts w:eastAsia="Arial Unicode MS"/>
              </w:rPr>
              <w:t>ategory)</w:t>
            </w:r>
          </w:p>
        </w:tc>
        <w:tc>
          <w:tcPr>
            <w:tcW w:w="3388" w:type="dxa"/>
          </w:tcPr>
          <w:p w14:paraId="36CF0D58" w14:textId="77777777" w:rsidR="00A35CF2" w:rsidRPr="00D82A73" w:rsidRDefault="00A35CF2" w:rsidP="00177141">
            <w:pPr>
              <w:rPr>
                <w:rFonts w:eastAsia="Arial Unicode MS"/>
              </w:rPr>
            </w:pPr>
            <w:r w:rsidRPr="00D82A73">
              <w:rPr>
                <w:rFonts w:eastAsia="Arial Unicode MS"/>
              </w:rPr>
              <w:t>Formulärets kategori</w:t>
            </w:r>
          </w:p>
          <w:p w14:paraId="403FAF1A" w14:textId="77777777" w:rsidR="00A35CF2" w:rsidRPr="00D82A73" w:rsidRDefault="00A35CF2" w:rsidP="00177141">
            <w:pPr>
              <w:rPr>
                <w:rFonts w:eastAsia="Arial Unicode MS"/>
              </w:rPr>
            </w:pPr>
            <w:r w:rsidRPr="00D82A73">
              <w:rPr>
                <w:rFonts w:eastAsia="Arial Unicode MS"/>
              </w:rPr>
              <w:t>T.ex. Anmälan, registrering, hälsodeklaration</w:t>
            </w:r>
          </w:p>
        </w:tc>
        <w:tc>
          <w:tcPr>
            <w:tcW w:w="1140" w:type="dxa"/>
          </w:tcPr>
          <w:p w14:paraId="662D52E2" w14:textId="77777777" w:rsidR="00A35CF2" w:rsidRPr="00D82A73" w:rsidRDefault="00A35CF2" w:rsidP="00177141">
            <w:pPr>
              <w:rPr>
                <w:rFonts w:eastAsia="Arial Unicode MS"/>
              </w:rPr>
            </w:pPr>
            <w:r w:rsidRPr="00D82A73">
              <w:rPr>
                <w:rFonts w:eastAsia="Arial Unicode MS"/>
              </w:rPr>
              <w:t>KTOV</w:t>
            </w:r>
          </w:p>
        </w:tc>
        <w:tc>
          <w:tcPr>
            <w:tcW w:w="720" w:type="dxa"/>
          </w:tcPr>
          <w:p w14:paraId="73D18B27" w14:textId="77777777" w:rsidR="00A35CF2" w:rsidRPr="00D82A73" w:rsidRDefault="00A35CF2" w:rsidP="00177141">
            <w:pPr>
              <w:rPr>
                <w:rFonts w:eastAsia="Arial Unicode MS"/>
              </w:rPr>
            </w:pPr>
            <w:r w:rsidRPr="00D82A73">
              <w:rPr>
                <w:rFonts w:eastAsia="Arial Unicode MS"/>
              </w:rPr>
              <w:t>1</w:t>
            </w:r>
          </w:p>
        </w:tc>
        <w:tc>
          <w:tcPr>
            <w:tcW w:w="1800" w:type="dxa"/>
          </w:tcPr>
          <w:p w14:paraId="48D45C51" w14:textId="77777777" w:rsidR="00A35CF2" w:rsidRPr="00D82A73" w:rsidRDefault="00A35CF2" w:rsidP="00177141">
            <w:pPr>
              <w:rPr>
                <w:rFonts w:eastAsia="Arial Unicode MS"/>
              </w:rPr>
            </w:pPr>
            <w:r w:rsidRPr="00D82A73">
              <w:rPr>
                <w:rFonts w:eastAsia="Arial Unicode MS"/>
              </w:rPr>
              <w:t>KV Formulärkategori</w:t>
            </w:r>
          </w:p>
        </w:tc>
        <w:tc>
          <w:tcPr>
            <w:tcW w:w="1920" w:type="dxa"/>
          </w:tcPr>
          <w:p w14:paraId="15E660BA" w14:textId="77777777" w:rsidR="00A35CF2" w:rsidRPr="00D82A73" w:rsidRDefault="00A35CF2" w:rsidP="00177141">
            <w:pPr>
              <w:rPr>
                <w:rFonts w:eastAsia="Arial Unicode MS"/>
              </w:rPr>
            </w:pPr>
            <w:r w:rsidRPr="00D82A73">
              <w:rPr>
                <w:rFonts w:eastAsia="Arial Unicode MS"/>
              </w:rPr>
              <w:t>Definierar formulärets typ</w:t>
            </w:r>
          </w:p>
        </w:tc>
        <w:tc>
          <w:tcPr>
            <w:tcW w:w="1200" w:type="dxa"/>
            <w:shd w:val="clear" w:color="auto" w:fill="auto"/>
          </w:tcPr>
          <w:p w14:paraId="4219761E"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5D53FBA"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0FAB2D0"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2C631050" w14:textId="77777777" w:rsidTr="00177141">
        <w:trPr>
          <w:trHeight w:val="217"/>
        </w:trPr>
        <w:tc>
          <w:tcPr>
            <w:tcW w:w="2567" w:type="dxa"/>
            <w:gridSpan w:val="2"/>
          </w:tcPr>
          <w:p w14:paraId="6BA78D9F" w14:textId="77777777" w:rsidR="00A35CF2" w:rsidRPr="00D82A73" w:rsidRDefault="00A35CF2" w:rsidP="00177141">
            <w:pPr>
              <w:rPr>
                <w:rFonts w:eastAsia="Arial Unicode MS"/>
              </w:rPr>
            </w:pPr>
            <w:r w:rsidRPr="00D82A73">
              <w:rPr>
                <w:rFonts w:eastAsia="Arial Unicode MS"/>
              </w:rPr>
              <w:t>(</w:t>
            </w:r>
            <w:r>
              <w:t>p</w:t>
            </w:r>
            <w:r w:rsidRPr="00D82A73">
              <w:t>ublishStatus</w:t>
            </w:r>
            <w:r w:rsidRPr="00D82A73">
              <w:rPr>
                <w:rFonts w:eastAsia="Arial Unicode MS"/>
              </w:rPr>
              <w:t>)</w:t>
            </w:r>
          </w:p>
        </w:tc>
        <w:tc>
          <w:tcPr>
            <w:tcW w:w="3388" w:type="dxa"/>
          </w:tcPr>
          <w:p w14:paraId="15F0FE48" w14:textId="77777777" w:rsidR="00A35CF2" w:rsidRPr="00D82A73" w:rsidRDefault="00A35CF2" w:rsidP="00177141">
            <w:pPr>
              <w:rPr>
                <w:rFonts w:eastAsia="Arial Unicode MS"/>
              </w:rPr>
            </w:pPr>
            <w:r w:rsidRPr="00D82A73">
              <w:rPr>
                <w:rFonts w:eastAsia="Arial Unicode MS"/>
              </w:rPr>
              <w:t>Mallen status.</w:t>
            </w:r>
          </w:p>
        </w:tc>
        <w:tc>
          <w:tcPr>
            <w:tcW w:w="1140" w:type="dxa"/>
          </w:tcPr>
          <w:p w14:paraId="5957CAD3" w14:textId="77777777" w:rsidR="00A35CF2" w:rsidRPr="00D82A73" w:rsidRDefault="00A35CF2" w:rsidP="00177141">
            <w:pPr>
              <w:rPr>
                <w:rFonts w:eastAsia="Arial Unicode MS"/>
              </w:rPr>
            </w:pPr>
            <w:r w:rsidRPr="00D82A73">
              <w:rPr>
                <w:rFonts w:eastAsia="Arial Unicode MS"/>
              </w:rPr>
              <w:t>KTOV</w:t>
            </w:r>
          </w:p>
        </w:tc>
        <w:tc>
          <w:tcPr>
            <w:tcW w:w="720" w:type="dxa"/>
          </w:tcPr>
          <w:p w14:paraId="180CE31C" w14:textId="77777777" w:rsidR="00A35CF2" w:rsidRPr="00D82A73" w:rsidRDefault="00A35CF2" w:rsidP="00177141">
            <w:pPr>
              <w:rPr>
                <w:rFonts w:eastAsia="Arial Unicode MS"/>
              </w:rPr>
            </w:pPr>
            <w:r w:rsidRPr="00D82A73">
              <w:rPr>
                <w:rFonts w:eastAsia="Arial Unicode MS"/>
              </w:rPr>
              <w:t>1</w:t>
            </w:r>
          </w:p>
        </w:tc>
        <w:tc>
          <w:tcPr>
            <w:tcW w:w="1800" w:type="dxa"/>
          </w:tcPr>
          <w:p w14:paraId="41717693" w14:textId="77777777" w:rsidR="00A35CF2" w:rsidRPr="00D82A73" w:rsidRDefault="00A35CF2" w:rsidP="00177141">
            <w:pPr>
              <w:rPr>
                <w:rFonts w:eastAsia="Arial Unicode MS"/>
              </w:rPr>
            </w:pPr>
            <w:r w:rsidRPr="00D82A73">
              <w:rPr>
                <w:rFonts w:eastAsia="Arial Unicode MS"/>
              </w:rPr>
              <w:t>KV Publicerings status</w:t>
            </w:r>
          </w:p>
        </w:tc>
        <w:tc>
          <w:tcPr>
            <w:tcW w:w="1920" w:type="dxa"/>
          </w:tcPr>
          <w:p w14:paraId="38DEB13B" w14:textId="77777777" w:rsidR="00A35CF2" w:rsidRPr="00D82A73" w:rsidRDefault="00A35CF2" w:rsidP="00177141">
            <w:pPr>
              <w:rPr>
                <w:rFonts w:ascii="Arial" w:eastAsia="Arial Unicode MS" w:hAnsi="Arial"/>
              </w:rPr>
            </w:pPr>
          </w:p>
        </w:tc>
        <w:tc>
          <w:tcPr>
            <w:tcW w:w="1200" w:type="dxa"/>
            <w:shd w:val="clear" w:color="auto" w:fill="auto"/>
          </w:tcPr>
          <w:p w14:paraId="5241F761"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7BC2100"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74AD1E6"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426338BC" w14:textId="77777777" w:rsidTr="00177141">
        <w:trPr>
          <w:trHeight w:val="217"/>
        </w:trPr>
        <w:tc>
          <w:tcPr>
            <w:tcW w:w="2567" w:type="dxa"/>
            <w:gridSpan w:val="2"/>
          </w:tcPr>
          <w:p w14:paraId="6F75A9E5" w14:textId="77777777" w:rsidR="00A35CF2" w:rsidRPr="00D82A73" w:rsidRDefault="00A35CF2" w:rsidP="00177141">
            <w:pPr>
              <w:rPr>
                <w:rFonts w:eastAsia="Arial Unicode MS"/>
              </w:rPr>
            </w:pPr>
            <w:r w:rsidRPr="00D82A73">
              <w:rPr>
                <w:rFonts w:eastAsia="Arial Unicode MS"/>
              </w:rPr>
              <w:t>(</w:t>
            </w:r>
            <w:r>
              <w:rPr>
                <w:rFonts w:eastAsia="Arial Unicode MS"/>
              </w:rPr>
              <w:t>t</w:t>
            </w:r>
            <w:r w:rsidRPr="00D82A73">
              <w:rPr>
                <w:rFonts w:eastAsia="Arial Unicode MS"/>
              </w:rPr>
              <w:t>emplateId)</w:t>
            </w:r>
          </w:p>
        </w:tc>
        <w:tc>
          <w:tcPr>
            <w:tcW w:w="3388" w:type="dxa"/>
          </w:tcPr>
          <w:p w14:paraId="1003B86C" w14:textId="77777777" w:rsidR="00A35CF2" w:rsidRPr="00D82A73" w:rsidRDefault="00A35CF2" w:rsidP="00177141">
            <w:pPr>
              <w:rPr>
                <w:rFonts w:eastAsia="Arial Unicode MS"/>
              </w:rPr>
            </w:pPr>
            <w:r w:rsidRPr="00D82A73">
              <w:rPr>
                <w:rFonts w:eastAsia="Arial Unicode MS"/>
              </w:rPr>
              <w:t>Typ av formulär. Kodverk för standardiserade id för formulärtyper.</w:t>
            </w:r>
          </w:p>
          <w:p w14:paraId="79C6AF05" w14:textId="77777777" w:rsidR="00A35CF2" w:rsidRPr="00D82A73" w:rsidRDefault="00A35CF2" w:rsidP="00177141">
            <w:pPr>
              <w:rPr>
                <w:rFonts w:eastAsia="Arial Unicode MS"/>
              </w:rPr>
            </w:pPr>
            <w:r w:rsidRPr="00D82A73">
              <w:rPr>
                <w:rFonts w:eastAsia="Arial Unicode MS"/>
              </w:rPr>
              <w:t>T.ex. Mödrahälsovårdsjournal 1 - MHV1.</w:t>
            </w:r>
          </w:p>
        </w:tc>
        <w:tc>
          <w:tcPr>
            <w:tcW w:w="1140" w:type="dxa"/>
          </w:tcPr>
          <w:p w14:paraId="56353DF6" w14:textId="77777777" w:rsidR="00A35CF2" w:rsidRPr="00D82A73" w:rsidRDefault="00A35CF2" w:rsidP="00177141">
            <w:pPr>
              <w:rPr>
                <w:rFonts w:eastAsia="Arial Unicode MS"/>
              </w:rPr>
            </w:pPr>
            <w:r w:rsidRPr="00D82A73">
              <w:rPr>
                <w:rFonts w:eastAsia="Arial Unicode MS"/>
              </w:rPr>
              <w:t>KTOV</w:t>
            </w:r>
          </w:p>
        </w:tc>
        <w:tc>
          <w:tcPr>
            <w:tcW w:w="720" w:type="dxa"/>
          </w:tcPr>
          <w:p w14:paraId="5396FCFA" w14:textId="77777777" w:rsidR="00A35CF2" w:rsidRPr="00D82A73" w:rsidRDefault="00A35CF2" w:rsidP="00177141">
            <w:pPr>
              <w:rPr>
                <w:rFonts w:eastAsia="Arial Unicode MS"/>
              </w:rPr>
            </w:pPr>
            <w:r w:rsidRPr="00D82A73">
              <w:rPr>
                <w:rFonts w:eastAsia="Arial Unicode MS"/>
              </w:rPr>
              <w:t>1</w:t>
            </w:r>
          </w:p>
        </w:tc>
        <w:tc>
          <w:tcPr>
            <w:tcW w:w="1800" w:type="dxa"/>
          </w:tcPr>
          <w:p w14:paraId="6273F143" w14:textId="77777777" w:rsidR="00A35CF2" w:rsidRPr="00D82A73" w:rsidRDefault="00A35CF2" w:rsidP="00177141">
            <w:pPr>
              <w:rPr>
                <w:rFonts w:eastAsia="Arial Unicode MS"/>
              </w:rPr>
            </w:pPr>
            <w:r w:rsidRPr="00D82A73">
              <w:rPr>
                <w:rFonts w:eastAsia="Arial Unicode MS"/>
              </w:rPr>
              <w:t xml:space="preserve">KV Malltyp. </w:t>
            </w:r>
          </w:p>
        </w:tc>
        <w:tc>
          <w:tcPr>
            <w:tcW w:w="1920" w:type="dxa"/>
          </w:tcPr>
          <w:p w14:paraId="14FB8D81" w14:textId="77777777" w:rsidR="00A35CF2" w:rsidRPr="00D82A73" w:rsidRDefault="00A35CF2" w:rsidP="00177141">
            <w:pPr>
              <w:rPr>
                <w:rFonts w:ascii="Arial" w:eastAsia="Arial Unicode MS" w:hAnsi="Arial"/>
              </w:rPr>
            </w:pPr>
            <w:r>
              <w:rPr>
                <w:rFonts w:ascii="Arial" w:eastAsia="Arial Unicode MS" w:hAnsi="Arial"/>
              </w:rPr>
              <w:t>Standard saknas</w:t>
            </w:r>
          </w:p>
        </w:tc>
        <w:tc>
          <w:tcPr>
            <w:tcW w:w="1200" w:type="dxa"/>
            <w:shd w:val="clear" w:color="auto" w:fill="auto"/>
          </w:tcPr>
          <w:p w14:paraId="11705280"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D19BAAA"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F1ACE24"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7B5A48F9" w14:textId="77777777" w:rsidTr="00177141">
        <w:trPr>
          <w:trHeight w:val="217"/>
        </w:trPr>
        <w:tc>
          <w:tcPr>
            <w:tcW w:w="2567" w:type="dxa"/>
            <w:gridSpan w:val="2"/>
          </w:tcPr>
          <w:p w14:paraId="73844F4C" w14:textId="77777777" w:rsidR="00A35CF2" w:rsidRPr="00D82A73" w:rsidRDefault="00A35CF2" w:rsidP="00177141">
            <w:pPr>
              <w:rPr>
                <w:rFonts w:eastAsia="Arial Unicode MS"/>
              </w:rPr>
            </w:pPr>
            <w:r w:rsidRPr="00D82A73">
              <w:rPr>
                <w:rFonts w:eastAsia="Arial Unicode MS"/>
              </w:rPr>
              <w:lastRenderedPageBreak/>
              <w:t>Mall delning/id</w:t>
            </w:r>
          </w:p>
          <w:p w14:paraId="35E30FFF" w14:textId="77777777" w:rsidR="00A35CF2" w:rsidRPr="00D82A73" w:rsidRDefault="00A35CF2" w:rsidP="00177141">
            <w:pPr>
              <w:rPr>
                <w:rFonts w:eastAsia="Arial Unicode MS"/>
              </w:rPr>
            </w:pPr>
            <w:r w:rsidRPr="00D82A73">
              <w:rPr>
                <w:rFonts w:eastAsia="Arial Unicode MS"/>
              </w:rPr>
              <w:t>(templatePropagate)</w:t>
            </w:r>
          </w:p>
        </w:tc>
        <w:tc>
          <w:tcPr>
            <w:tcW w:w="3388" w:type="dxa"/>
          </w:tcPr>
          <w:p w14:paraId="62E96700" w14:textId="77777777" w:rsidR="00A35CF2" w:rsidRPr="00D82A73" w:rsidRDefault="00A35CF2" w:rsidP="00177141">
            <w:r w:rsidRPr="00D82A73">
              <w:t>Indikerar om mallen skall delas (standardiserad).</w:t>
            </w:r>
          </w:p>
        </w:tc>
        <w:tc>
          <w:tcPr>
            <w:tcW w:w="1140" w:type="dxa"/>
          </w:tcPr>
          <w:p w14:paraId="2F216223" w14:textId="77777777" w:rsidR="00A35CF2" w:rsidRPr="00D82A73" w:rsidRDefault="00A35CF2" w:rsidP="00177141">
            <w:pPr>
              <w:rPr>
                <w:rFonts w:eastAsia="Arial Unicode MS"/>
              </w:rPr>
            </w:pPr>
            <w:r w:rsidRPr="00D82A73">
              <w:rPr>
                <w:rFonts w:eastAsia="Arial Unicode MS"/>
              </w:rPr>
              <w:t>II</w:t>
            </w:r>
          </w:p>
        </w:tc>
        <w:tc>
          <w:tcPr>
            <w:tcW w:w="720" w:type="dxa"/>
          </w:tcPr>
          <w:p w14:paraId="2EBEAB36" w14:textId="77777777" w:rsidR="00A35CF2" w:rsidRPr="00D82A73" w:rsidRDefault="00A35CF2" w:rsidP="00177141">
            <w:pPr>
              <w:rPr>
                <w:rFonts w:eastAsia="Arial Unicode MS"/>
              </w:rPr>
            </w:pPr>
            <w:r w:rsidRPr="00D82A73">
              <w:rPr>
                <w:rFonts w:eastAsia="Arial Unicode MS"/>
              </w:rPr>
              <w:t>0..*</w:t>
            </w:r>
          </w:p>
        </w:tc>
        <w:tc>
          <w:tcPr>
            <w:tcW w:w="1800" w:type="dxa"/>
          </w:tcPr>
          <w:p w14:paraId="63BB0FEE" w14:textId="77777777" w:rsidR="00A35CF2" w:rsidRPr="00D82A73" w:rsidRDefault="00A35CF2" w:rsidP="00177141">
            <w:pPr>
              <w:rPr>
                <w:rFonts w:eastAsia="Arial Unicode MS"/>
              </w:rPr>
            </w:pPr>
            <w:r w:rsidRPr="00D82A73">
              <w:rPr>
                <w:rFonts w:eastAsia="Arial Unicode MS"/>
              </w:rPr>
              <w:t>Länk till objekt</w:t>
            </w:r>
          </w:p>
        </w:tc>
        <w:tc>
          <w:tcPr>
            <w:tcW w:w="1920" w:type="dxa"/>
          </w:tcPr>
          <w:p w14:paraId="1A5F0B15" w14:textId="77777777" w:rsidR="00A35CF2" w:rsidRPr="00D82A73" w:rsidRDefault="00A35CF2" w:rsidP="00177141">
            <w:pPr>
              <w:rPr>
                <w:rFonts w:ascii="Arial" w:eastAsia="Arial Unicode MS" w:hAnsi="Arial"/>
              </w:rPr>
            </w:pPr>
          </w:p>
        </w:tc>
        <w:tc>
          <w:tcPr>
            <w:tcW w:w="1200" w:type="dxa"/>
            <w:shd w:val="clear" w:color="auto" w:fill="auto"/>
          </w:tcPr>
          <w:p w14:paraId="4B38F481"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308C477"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265EDA2"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4F24B049" w14:textId="77777777" w:rsidTr="00177141">
        <w:trPr>
          <w:trHeight w:val="217"/>
        </w:trPr>
        <w:tc>
          <w:tcPr>
            <w:tcW w:w="2567" w:type="dxa"/>
            <w:gridSpan w:val="2"/>
          </w:tcPr>
          <w:p w14:paraId="51AE7297" w14:textId="77777777" w:rsidR="00A35CF2" w:rsidRPr="00D82A73" w:rsidRDefault="00A35CF2" w:rsidP="00177141">
            <w:pPr>
              <w:rPr>
                <w:rFonts w:eastAsia="Arial Unicode MS"/>
              </w:rPr>
            </w:pPr>
            <w:r w:rsidRPr="00D82A73">
              <w:rPr>
                <w:rFonts w:eastAsia="Arial Unicode MS"/>
              </w:rPr>
              <w:t>(templateVersion)</w:t>
            </w:r>
          </w:p>
        </w:tc>
        <w:tc>
          <w:tcPr>
            <w:tcW w:w="3388" w:type="dxa"/>
          </w:tcPr>
          <w:p w14:paraId="2C6EE7B1" w14:textId="77777777" w:rsidR="00A35CF2" w:rsidRPr="00D82A73" w:rsidRDefault="00A35CF2" w:rsidP="00177141">
            <w:r w:rsidRPr="00D82A73">
              <w:t>Mallens version</w:t>
            </w:r>
          </w:p>
        </w:tc>
        <w:tc>
          <w:tcPr>
            <w:tcW w:w="1140" w:type="dxa"/>
          </w:tcPr>
          <w:p w14:paraId="35BB4D2A" w14:textId="77777777" w:rsidR="00A35CF2" w:rsidRPr="00D82A73" w:rsidRDefault="00A35CF2" w:rsidP="00177141">
            <w:pPr>
              <w:rPr>
                <w:rFonts w:eastAsia="Arial Unicode MS"/>
              </w:rPr>
            </w:pPr>
            <w:r w:rsidRPr="00D82A73">
              <w:rPr>
                <w:rFonts w:eastAsia="Arial Unicode MS"/>
              </w:rPr>
              <w:t>VÄ</w:t>
            </w:r>
          </w:p>
        </w:tc>
        <w:tc>
          <w:tcPr>
            <w:tcW w:w="720" w:type="dxa"/>
          </w:tcPr>
          <w:p w14:paraId="6D8C1241" w14:textId="77777777" w:rsidR="00A35CF2" w:rsidRPr="00D82A73" w:rsidRDefault="00A35CF2" w:rsidP="00177141">
            <w:pPr>
              <w:rPr>
                <w:rFonts w:eastAsia="Arial Unicode MS"/>
              </w:rPr>
            </w:pPr>
            <w:r w:rsidRPr="00D82A73">
              <w:rPr>
                <w:rFonts w:eastAsia="Arial Unicode MS"/>
              </w:rPr>
              <w:t>1</w:t>
            </w:r>
          </w:p>
        </w:tc>
        <w:tc>
          <w:tcPr>
            <w:tcW w:w="1800" w:type="dxa"/>
          </w:tcPr>
          <w:p w14:paraId="31A54B30" w14:textId="77777777" w:rsidR="00A35CF2" w:rsidRPr="00D82A73" w:rsidRDefault="00A35CF2" w:rsidP="00177141"/>
        </w:tc>
        <w:tc>
          <w:tcPr>
            <w:tcW w:w="1920" w:type="dxa"/>
          </w:tcPr>
          <w:p w14:paraId="2D4248C8" w14:textId="77777777" w:rsidR="00A35CF2" w:rsidRPr="00D82A73" w:rsidRDefault="00A35CF2" w:rsidP="00177141">
            <w:pPr>
              <w:rPr>
                <w:rFonts w:ascii="Arial" w:eastAsia="Arial Unicode MS" w:hAnsi="Arial"/>
              </w:rPr>
            </w:pPr>
          </w:p>
        </w:tc>
        <w:tc>
          <w:tcPr>
            <w:tcW w:w="1200" w:type="dxa"/>
            <w:shd w:val="clear" w:color="auto" w:fill="auto"/>
          </w:tcPr>
          <w:p w14:paraId="62EEDA0D"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03003D0"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D0EE2EE"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18EF5EB6" w14:textId="77777777" w:rsidTr="00177141">
        <w:trPr>
          <w:trHeight w:val="217"/>
        </w:trPr>
        <w:tc>
          <w:tcPr>
            <w:tcW w:w="2567" w:type="dxa"/>
            <w:gridSpan w:val="2"/>
          </w:tcPr>
          <w:p w14:paraId="4D8BB0FE" w14:textId="77777777" w:rsidR="00A35CF2" w:rsidRPr="00D82A73" w:rsidRDefault="00A35CF2" w:rsidP="00177141">
            <w:pPr>
              <w:rPr>
                <w:rFonts w:eastAsia="Arial Unicode MS"/>
              </w:rPr>
            </w:pPr>
            <w:r w:rsidRPr="00D82A73">
              <w:rPr>
                <w:rFonts w:eastAsia="Arial Unicode MS"/>
              </w:rPr>
              <w:t>Obligatoriskt</w:t>
            </w:r>
          </w:p>
          <w:p w14:paraId="0311DD43" w14:textId="77777777" w:rsidR="00A35CF2" w:rsidRPr="00D82A73" w:rsidRDefault="00A35CF2" w:rsidP="00177141">
            <w:pPr>
              <w:rPr>
                <w:rFonts w:eastAsia="Arial Unicode MS"/>
              </w:rPr>
            </w:pPr>
            <w:r w:rsidRPr="00D82A73">
              <w:rPr>
                <w:rFonts w:eastAsia="Arial Unicode MS"/>
              </w:rPr>
              <w:t>(</w:t>
            </w:r>
            <w:r>
              <w:rPr>
                <w:rFonts w:eastAsia="Arial Unicode MS"/>
              </w:rPr>
              <w:t>m</w:t>
            </w:r>
            <w:r w:rsidRPr="00D82A73">
              <w:rPr>
                <w:rFonts w:eastAsia="Arial Unicode MS"/>
              </w:rPr>
              <w:t>andatory)</w:t>
            </w:r>
          </w:p>
        </w:tc>
        <w:tc>
          <w:tcPr>
            <w:tcW w:w="3388" w:type="dxa"/>
          </w:tcPr>
          <w:p w14:paraId="5F6216C6" w14:textId="77777777" w:rsidR="00A35CF2" w:rsidRPr="00D82A73" w:rsidRDefault="00A35CF2" w:rsidP="00177141">
            <w:r w:rsidRPr="00D82A73">
              <w:t xml:space="preserve">Indikerar om formuläret är obligatoriskt att fylla i av användaren. </w:t>
            </w:r>
          </w:p>
          <w:p w14:paraId="5110960E" w14:textId="77777777" w:rsidR="00A35CF2" w:rsidRPr="00D82A73" w:rsidRDefault="00A35CF2" w:rsidP="00177141">
            <w:r w:rsidRPr="00D82A73">
              <w:t>T.ex. Ett obligatoriskt formulär kan indikerar att formuläret är en del av en vårdprocess.</w:t>
            </w:r>
          </w:p>
        </w:tc>
        <w:tc>
          <w:tcPr>
            <w:tcW w:w="1140" w:type="dxa"/>
          </w:tcPr>
          <w:p w14:paraId="045965B1" w14:textId="77777777" w:rsidR="00A35CF2" w:rsidRPr="00D82A73" w:rsidRDefault="00A35CF2" w:rsidP="00177141">
            <w:pPr>
              <w:rPr>
                <w:rFonts w:eastAsia="Arial Unicode MS"/>
              </w:rPr>
            </w:pPr>
            <w:r w:rsidRPr="00D82A73">
              <w:rPr>
                <w:rFonts w:eastAsia="Arial Unicode MS"/>
              </w:rPr>
              <w:t>S/F</w:t>
            </w:r>
          </w:p>
        </w:tc>
        <w:tc>
          <w:tcPr>
            <w:tcW w:w="720" w:type="dxa"/>
          </w:tcPr>
          <w:p w14:paraId="749ED92A" w14:textId="77777777" w:rsidR="00A35CF2" w:rsidRPr="00D82A73" w:rsidRDefault="00A35CF2" w:rsidP="00177141">
            <w:pPr>
              <w:rPr>
                <w:rFonts w:eastAsia="Arial Unicode MS"/>
              </w:rPr>
            </w:pPr>
            <w:r w:rsidRPr="00D82A73">
              <w:rPr>
                <w:rFonts w:eastAsia="Arial Unicode MS"/>
              </w:rPr>
              <w:t>1</w:t>
            </w:r>
          </w:p>
        </w:tc>
        <w:tc>
          <w:tcPr>
            <w:tcW w:w="1800" w:type="dxa"/>
          </w:tcPr>
          <w:p w14:paraId="0CFE245C" w14:textId="77777777" w:rsidR="00A35CF2" w:rsidRPr="00D82A73" w:rsidRDefault="00A35CF2" w:rsidP="00177141">
            <w:r w:rsidRPr="00D82A73">
              <w:t>True = obligatoriskt</w:t>
            </w:r>
          </w:p>
          <w:p w14:paraId="0CC599E4" w14:textId="77777777" w:rsidR="00A35CF2" w:rsidRPr="00D82A73" w:rsidRDefault="00A35CF2" w:rsidP="00177141">
            <w:pPr>
              <w:rPr>
                <w:rFonts w:eastAsia="Arial Unicode MS"/>
              </w:rPr>
            </w:pPr>
            <w:r w:rsidRPr="00D82A73">
              <w:rPr>
                <w:szCs w:val="20"/>
              </w:rPr>
              <w:t>False = Frivilligt</w:t>
            </w:r>
          </w:p>
        </w:tc>
        <w:tc>
          <w:tcPr>
            <w:tcW w:w="1920" w:type="dxa"/>
          </w:tcPr>
          <w:p w14:paraId="13AD89B6" w14:textId="77777777" w:rsidR="00A35CF2" w:rsidRPr="00D82A73" w:rsidRDefault="00A35CF2" w:rsidP="00177141">
            <w:pPr>
              <w:rPr>
                <w:rFonts w:ascii="Arial" w:eastAsia="Arial Unicode MS" w:hAnsi="Arial"/>
              </w:rPr>
            </w:pPr>
          </w:p>
        </w:tc>
        <w:tc>
          <w:tcPr>
            <w:tcW w:w="1200" w:type="dxa"/>
            <w:shd w:val="clear" w:color="auto" w:fill="auto"/>
          </w:tcPr>
          <w:p w14:paraId="0388C258"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094586D"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61118C0"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720DA94C" w14:textId="77777777" w:rsidTr="00177141">
        <w:trPr>
          <w:trHeight w:val="217"/>
        </w:trPr>
        <w:tc>
          <w:tcPr>
            <w:tcW w:w="2567" w:type="dxa"/>
            <w:gridSpan w:val="2"/>
          </w:tcPr>
          <w:p w14:paraId="3211213E" w14:textId="77777777" w:rsidR="00A35CF2" w:rsidRDefault="00A35CF2" w:rsidP="00177141">
            <w:pPr>
              <w:rPr>
                <w:rFonts w:eastAsia="Arial Unicode MS"/>
              </w:rPr>
            </w:pPr>
            <w:r w:rsidRPr="00D82A73">
              <w:rPr>
                <w:rFonts w:eastAsia="Arial Unicode MS"/>
              </w:rPr>
              <w:t xml:space="preserve">Språk </w:t>
            </w:r>
          </w:p>
          <w:p w14:paraId="5635190B" w14:textId="77777777" w:rsidR="00A35CF2" w:rsidRPr="00D82A73" w:rsidRDefault="00A35CF2" w:rsidP="00177141">
            <w:pPr>
              <w:rPr>
                <w:rFonts w:eastAsia="Arial Unicode MS"/>
              </w:rPr>
            </w:pPr>
            <w:r w:rsidRPr="00D82A73">
              <w:rPr>
                <w:rFonts w:eastAsia="Arial Unicode MS"/>
              </w:rPr>
              <w:t>(</w:t>
            </w:r>
            <w:r>
              <w:rPr>
                <w:rFonts w:eastAsia="Arial Unicode MS"/>
              </w:rPr>
              <w:t>l</w:t>
            </w:r>
            <w:r w:rsidRPr="00D82A73">
              <w:rPr>
                <w:rFonts w:eastAsia="Arial Unicode MS"/>
              </w:rPr>
              <w:t>anguage)</w:t>
            </w:r>
          </w:p>
        </w:tc>
        <w:tc>
          <w:tcPr>
            <w:tcW w:w="3388" w:type="dxa"/>
          </w:tcPr>
          <w:p w14:paraId="4E0EACD0" w14:textId="77777777" w:rsidR="00A35CF2" w:rsidRPr="00D82A73" w:rsidRDefault="00A35CF2" w:rsidP="00177141">
            <w:pPr>
              <w:rPr>
                <w:szCs w:val="20"/>
              </w:rPr>
            </w:pPr>
            <w:r w:rsidRPr="00D82A73">
              <w:rPr>
                <w:szCs w:val="20"/>
              </w:rPr>
              <w:t xml:space="preserve">Beskriver vilket språk som används i formuläret. </w:t>
            </w:r>
          </w:p>
          <w:p w14:paraId="24087E08" w14:textId="77777777" w:rsidR="00A35CF2" w:rsidRPr="00D82A73" w:rsidRDefault="00A35CF2" w:rsidP="00177141">
            <w:pPr>
              <w:rPr>
                <w:rFonts w:eastAsia="Arial Unicode MS"/>
                <w:szCs w:val="20"/>
              </w:rPr>
            </w:pPr>
            <w:r w:rsidRPr="00D82A73">
              <w:rPr>
                <w:szCs w:val="20"/>
              </w:rPr>
              <w:t>T.ex. s</w:t>
            </w:r>
            <w:r>
              <w:rPr>
                <w:szCs w:val="20"/>
              </w:rPr>
              <w:t>we</w:t>
            </w:r>
            <w:r w:rsidRPr="00D82A73">
              <w:rPr>
                <w:szCs w:val="20"/>
              </w:rPr>
              <w:t xml:space="preserve"> eller en</w:t>
            </w:r>
            <w:r>
              <w:rPr>
                <w:szCs w:val="20"/>
              </w:rPr>
              <w:t>g</w:t>
            </w:r>
            <w:r w:rsidRPr="00D82A73">
              <w:rPr>
                <w:szCs w:val="20"/>
              </w:rPr>
              <w:t>.</w:t>
            </w:r>
          </w:p>
        </w:tc>
        <w:tc>
          <w:tcPr>
            <w:tcW w:w="1140" w:type="dxa"/>
          </w:tcPr>
          <w:p w14:paraId="74D7C3E8" w14:textId="77777777" w:rsidR="00A35CF2" w:rsidRPr="00D82A73" w:rsidRDefault="00A35CF2" w:rsidP="00177141">
            <w:pPr>
              <w:rPr>
                <w:rFonts w:eastAsia="Arial Unicode MS"/>
              </w:rPr>
            </w:pPr>
            <w:r w:rsidRPr="00D82A73">
              <w:rPr>
                <w:rFonts w:eastAsia="Arial Unicode MS"/>
              </w:rPr>
              <w:t>KTOV</w:t>
            </w:r>
          </w:p>
        </w:tc>
        <w:tc>
          <w:tcPr>
            <w:tcW w:w="720" w:type="dxa"/>
          </w:tcPr>
          <w:p w14:paraId="148394AB" w14:textId="77777777" w:rsidR="00A35CF2" w:rsidRPr="00D82A73" w:rsidRDefault="00A35CF2" w:rsidP="00177141">
            <w:pPr>
              <w:rPr>
                <w:rFonts w:eastAsia="Arial Unicode MS"/>
              </w:rPr>
            </w:pPr>
            <w:r w:rsidRPr="00D82A73">
              <w:rPr>
                <w:rFonts w:eastAsia="Arial Unicode MS"/>
              </w:rPr>
              <w:t>1</w:t>
            </w:r>
          </w:p>
        </w:tc>
        <w:tc>
          <w:tcPr>
            <w:tcW w:w="1800" w:type="dxa"/>
          </w:tcPr>
          <w:p w14:paraId="16EB217D" w14:textId="77777777" w:rsidR="00A35CF2" w:rsidRPr="00D82A73" w:rsidRDefault="00A35CF2" w:rsidP="00177141">
            <w:pPr>
              <w:rPr>
                <w:rFonts w:eastAsia="Arial Unicode MS"/>
              </w:rPr>
            </w:pPr>
            <w:r w:rsidRPr="00D82A73">
              <w:rPr>
                <w:rFonts w:eastAsia="Arial Unicode MS"/>
              </w:rPr>
              <w:t>KV Språk.</w:t>
            </w:r>
          </w:p>
        </w:tc>
        <w:tc>
          <w:tcPr>
            <w:tcW w:w="1920" w:type="dxa"/>
          </w:tcPr>
          <w:p w14:paraId="5570892F" w14:textId="77777777" w:rsidR="00A35CF2" w:rsidRPr="00D82A73" w:rsidRDefault="00A35CF2" w:rsidP="00177141">
            <w:pPr>
              <w:rPr>
                <w:rFonts w:ascii="Arial" w:eastAsia="Arial Unicode MS" w:hAnsi="Arial"/>
              </w:rPr>
            </w:pPr>
            <w:r w:rsidRPr="00D82A73">
              <w:rPr>
                <w:rFonts w:eastAsia="Arial Unicode MS"/>
              </w:rPr>
              <w:t>Kodverk för språk Innehåller språkk</w:t>
            </w:r>
            <w:r>
              <w:rPr>
                <w:rFonts w:eastAsia="Arial Unicode MS"/>
              </w:rPr>
              <w:t>oder som utgår från SS-ISO 639-2</w:t>
            </w:r>
          </w:p>
        </w:tc>
        <w:tc>
          <w:tcPr>
            <w:tcW w:w="1200" w:type="dxa"/>
            <w:shd w:val="clear" w:color="auto" w:fill="auto"/>
          </w:tcPr>
          <w:p w14:paraId="594BA292"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5A8945B"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F502E50" w14:textId="77777777" w:rsidR="00A35CF2" w:rsidRPr="00D82A73" w:rsidRDefault="00A35CF2" w:rsidP="00177141">
            <w:pPr>
              <w:rPr>
                <w:rFonts w:ascii="Arial" w:eastAsia="Arial Unicode MS" w:hAnsi="Arial"/>
              </w:rPr>
            </w:pPr>
            <w:r w:rsidRPr="00777602">
              <w:rPr>
                <w:rFonts w:ascii="Arial" w:eastAsia="Arial Unicode MS" w:hAnsi="Arial"/>
              </w:rPr>
              <w:t>Kv språk</w:t>
            </w:r>
          </w:p>
        </w:tc>
      </w:tr>
      <w:tr w:rsidR="00A35CF2" w:rsidRPr="00D82A73" w14:paraId="14FD8779" w14:textId="77777777" w:rsidTr="00177141">
        <w:trPr>
          <w:trHeight w:val="217"/>
        </w:trPr>
        <w:tc>
          <w:tcPr>
            <w:tcW w:w="2567" w:type="dxa"/>
            <w:gridSpan w:val="2"/>
          </w:tcPr>
          <w:p w14:paraId="1124BABA" w14:textId="77777777" w:rsidR="00A35CF2" w:rsidRPr="00D82A73" w:rsidRDefault="00A35CF2" w:rsidP="00177141">
            <w:pPr>
              <w:rPr>
                <w:rFonts w:eastAsia="Arial Unicode MS"/>
              </w:rPr>
            </w:pPr>
            <w:r w:rsidRPr="00D82A73">
              <w:rPr>
                <w:rFonts w:eastAsia="Arial Unicode MS"/>
              </w:rPr>
              <w:t xml:space="preserve">Rubrik </w:t>
            </w:r>
          </w:p>
          <w:p w14:paraId="491C3D9F" w14:textId="77777777" w:rsidR="00A35CF2" w:rsidRPr="00D82A73" w:rsidRDefault="00A35CF2" w:rsidP="00177141">
            <w:pPr>
              <w:rPr>
                <w:rFonts w:eastAsia="Arial Unicode MS"/>
              </w:rPr>
            </w:pPr>
            <w:r w:rsidRPr="00D82A73">
              <w:rPr>
                <w:rFonts w:eastAsia="Arial Unicode MS"/>
              </w:rPr>
              <w:t>(</w:t>
            </w:r>
            <w:r>
              <w:rPr>
                <w:rFonts w:eastAsia="Arial Unicode MS"/>
              </w:rPr>
              <w:t>f</w:t>
            </w:r>
            <w:r w:rsidRPr="00D82A73">
              <w:rPr>
                <w:rFonts w:eastAsia="Arial Unicode MS"/>
              </w:rPr>
              <w:t>ormTitle)</w:t>
            </w:r>
          </w:p>
        </w:tc>
        <w:tc>
          <w:tcPr>
            <w:tcW w:w="3388" w:type="dxa"/>
          </w:tcPr>
          <w:p w14:paraId="5B74E49C" w14:textId="77777777" w:rsidR="00A35CF2" w:rsidRPr="00D82A73" w:rsidRDefault="00A35CF2" w:rsidP="00177141">
            <w:pPr>
              <w:rPr>
                <w:rFonts w:eastAsia="Arial Unicode MS"/>
              </w:rPr>
            </w:pPr>
            <w:r w:rsidRPr="00D82A73">
              <w:rPr>
                <w:rFonts w:eastAsia="Arial Unicode MS"/>
              </w:rPr>
              <w:t xml:space="preserve">Mallens/formulärets rubrik. Används på formulärets introduktionssida. </w:t>
            </w:r>
          </w:p>
        </w:tc>
        <w:tc>
          <w:tcPr>
            <w:tcW w:w="1140" w:type="dxa"/>
          </w:tcPr>
          <w:p w14:paraId="2E732B6F" w14:textId="77777777" w:rsidR="00A35CF2" w:rsidRPr="00D82A73" w:rsidRDefault="00A35CF2" w:rsidP="00177141">
            <w:pPr>
              <w:rPr>
                <w:rFonts w:eastAsia="Arial Unicode MS"/>
              </w:rPr>
            </w:pPr>
            <w:r w:rsidRPr="00D82A73">
              <w:rPr>
                <w:rFonts w:eastAsia="Arial Unicode MS"/>
              </w:rPr>
              <w:t>TXT</w:t>
            </w:r>
          </w:p>
        </w:tc>
        <w:tc>
          <w:tcPr>
            <w:tcW w:w="720" w:type="dxa"/>
          </w:tcPr>
          <w:p w14:paraId="13561758" w14:textId="77777777" w:rsidR="00A35CF2" w:rsidRPr="00D82A73" w:rsidRDefault="00A35CF2" w:rsidP="00177141">
            <w:pPr>
              <w:rPr>
                <w:rFonts w:eastAsia="Arial Unicode MS"/>
              </w:rPr>
            </w:pPr>
            <w:r w:rsidRPr="00D82A73">
              <w:rPr>
                <w:rFonts w:eastAsia="Arial Unicode MS"/>
              </w:rPr>
              <w:t>0..1</w:t>
            </w:r>
          </w:p>
        </w:tc>
        <w:tc>
          <w:tcPr>
            <w:tcW w:w="1800" w:type="dxa"/>
          </w:tcPr>
          <w:p w14:paraId="68CA5286" w14:textId="77777777" w:rsidR="00A35CF2" w:rsidRPr="00D82A73" w:rsidRDefault="00A35CF2" w:rsidP="00177141">
            <w:pPr>
              <w:rPr>
                <w:rFonts w:eastAsia="Arial Unicode MS"/>
              </w:rPr>
            </w:pPr>
          </w:p>
        </w:tc>
        <w:tc>
          <w:tcPr>
            <w:tcW w:w="1920" w:type="dxa"/>
          </w:tcPr>
          <w:p w14:paraId="34CCCA6D" w14:textId="77777777" w:rsidR="00A35CF2" w:rsidRPr="00D82A73" w:rsidRDefault="00A35CF2" w:rsidP="00177141">
            <w:pPr>
              <w:rPr>
                <w:rFonts w:ascii="Arial" w:eastAsia="Arial Unicode MS" w:hAnsi="Arial"/>
              </w:rPr>
            </w:pPr>
          </w:p>
        </w:tc>
        <w:tc>
          <w:tcPr>
            <w:tcW w:w="1200" w:type="dxa"/>
            <w:shd w:val="clear" w:color="auto" w:fill="auto"/>
          </w:tcPr>
          <w:p w14:paraId="2F7E9915"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6C37A2C"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4329EA9"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09863DF1" w14:textId="77777777" w:rsidTr="00177141">
        <w:trPr>
          <w:trHeight w:val="217"/>
        </w:trPr>
        <w:tc>
          <w:tcPr>
            <w:tcW w:w="2567" w:type="dxa"/>
            <w:gridSpan w:val="2"/>
          </w:tcPr>
          <w:p w14:paraId="5D42EAC5" w14:textId="77777777" w:rsidR="00A35CF2" w:rsidRPr="00D82A73" w:rsidRDefault="00A35CF2" w:rsidP="00177141">
            <w:pPr>
              <w:rPr>
                <w:rFonts w:eastAsia="Arial Unicode MS"/>
              </w:rPr>
            </w:pPr>
            <w:r w:rsidRPr="00D82A73">
              <w:rPr>
                <w:rFonts w:eastAsia="Arial Unicode MS"/>
              </w:rPr>
              <w:t>Mallens namn</w:t>
            </w:r>
          </w:p>
          <w:p w14:paraId="6B358226" w14:textId="77777777" w:rsidR="00A35CF2" w:rsidRPr="00D82A73" w:rsidRDefault="00A35CF2" w:rsidP="00177141">
            <w:pPr>
              <w:rPr>
                <w:rFonts w:eastAsia="Arial Unicode MS"/>
              </w:rPr>
            </w:pPr>
            <w:r w:rsidRPr="00D82A73">
              <w:rPr>
                <w:rFonts w:eastAsia="Arial Unicode MS"/>
              </w:rPr>
              <w:t>(</w:t>
            </w:r>
            <w:r>
              <w:rPr>
                <w:rFonts w:eastAsia="Arial Unicode MS"/>
              </w:rPr>
              <w:t>f</w:t>
            </w:r>
            <w:r w:rsidRPr="00D82A73">
              <w:rPr>
                <w:rFonts w:eastAsia="Arial Unicode MS"/>
              </w:rPr>
              <w:t>ormName)</w:t>
            </w:r>
          </w:p>
        </w:tc>
        <w:tc>
          <w:tcPr>
            <w:tcW w:w="3388" w:type="dxa"/>
          </w:tcPr>
          <w:p w14:paraId="7ECECBEF" w14:textId="77777777" w:rsidR="00A35CF2" w:rsidRPr="00D82A73" w:rsidRDefault="00A35CF2" w:rsidP="00177141">
            <w:pPr>
              <w:rPr>
                <w:rFonts w:eastAsia="Arial Unicode MS"/>
              </w:rPr>
            </w:pPr>
            <w:r w:rsidRPr="00D82A73">
              <w:rPr>
                <w:rFonts w:eastAsia="Arial Unicode MS"/>
              </w:rPr>
              <w:t>Mallens namn.</w:t>
            </w:r>
          </w:p>
          <w:p w14:paraId="5E7291D3" w14:textId="77777777" w:rsidR="00A35CF2" w:rsidRPr="00D82A73" w:rsidRDefault="00A35CF2" w:rsidP="00177141">
            <w:pPr>
              <w:rPr>
                <w:rFonts w:eastAsia="Arial Unicode MS"/>
              </w:rPr>
            </w:pPr>
            <w:r w:rsidRPr="00D82A73">
              <w:rPr>
                <w:rFonts w:eastAsia="Arial Unicode MS"/>
              </w:rPr>
              <w:t>T.ex. Hälsodeklaration Mödravård</w:t>
            </w:r>
          </w:p>
        </w:tc>
        <w:tc>
          <w:tcPr>
            <w:tcW w:w="1140" w:type="dxa"/>
          </w:tcPr>
          <w:p w14:paraId="6C512B2F" w14:textId="77777777" w:rsidR="00A35CF2" w:rsidRPr="00D82A73" w:rsidRDefault="00A35CF2" w:rsidP="00177141">
            <w:pPr>
              <w:rPr>
                <w:rFonts w:eastAsia="Arial Unicode MS"/>
              </w:rPr>
            </w:pPr>
            <w:r w:rsidRPr="00D82A73">
              <w:rPr>
                <w:rFonts w:eastAsia="Arial Unicode MS"/>
              </w:rPr>
              <w:t>TXT</w:t>
            </w:r>
          </w:p>
        </w:tc>
        <w:tc>
          <w:tcPr>
            <w:tcW w:w="720" w:type="dxa"/>
          </w:tcPr>
          <w:p w14:paraId="00F29A9F" w14:textId="77777777" w:rsidR="00A35CF2" w:rsidRPr="00D82A73" w:rsidRDefault="00A35CF2" w:rsidP="00177141">
            <w:pPr>
              <w:rPr>
                <w:rFonts w:eastAsia="Arial Unicode MS"/>
              </w:rPr>
            </w:pPr>
            <w:r w:rsidRPr="00D82A73">
              <w:rPr>
                <w:rFonts w:eastAsia="Arial Unicode MS"/>
              </w:rPr>
              <w:t>1</w:t>
            </w:r>
          </w:p>
        </w:tc>
        <w:tc>
          <w:tcPr>
            <w:tcW w:w="1800" w:type="dxa"/>
          </w:tcPr>
          <w:p w14:paraId="762272A4" w14:textId="77777777" w:rsidR="00A35CF2" w:rsidRPr="00D82A73" w:rsidRDefault="00A35CF2" w:rsidP="00177141">
            <w:pPr>
              <w:rPr>
                <w:rFonts w:eastAsia="Arial Unicode MS"/>
              </w:rPr>
            </w:pPr>
          </w:p>
        </w:tc>
        <w:tc>
          <w:tcPr>
            <w:tcW w:w="1920" w:type="dxa"/>
          </w:tcPr>
          <w:p w14:paraId="2294F637" w14:textId="77777777" w:rsidR="00A35CF2" w:rsidRPr="00D82A73" w:rsidRDefault="00A35CF2" w:rsidP="00177141">
            <w:pPr>
              <w:rPr>
                <w:rFonts w:ascii="Arial" w:eastAsia="Arial Unicode MS" w:hAnsi="Arial"/>
              </w:rPr>
            </w:pPr>
          </w:p>
        </w:tc>
        <w:tc>
          <w:tcPr>
            <w:tcW w:w="1200" w:type="dxa"/>
            <w:shd w:val="clear" w:color="auto" w:fill="auto"/>
          </w:tcPr>
          <w:p w14:paraId="47B66BEE"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C575C08"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E727F30"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6B65C784" w14:textId="77777777" w:rsidTr="00177141">
        <w:trPr>
          <w:trHeight w:val="217"/>
        </w:trPr>
        <w:tc>
          <w:tcPr>
            <w:tcW w:w="2567" w:type="dxa"/>
            <w:gridSpan w:val="2"/>
          </w:tcPr>
          <w:p w14:paraId="7E02F06F" w14:textId="77777777" w:rsidR="00A35CF2" w:rsidRPr="00D82A73" w:rsidRDefault="00A35CF2" w:rsidP="00177141">
            <w:pPr>
              <w:rPr>
                <w:rFonts w:eastAsia="Arial Unicode MS"/>
              </w:rPr>
            </w:pPr>
            <w:r w:rsidRPr="00D82A73">
              <w:rPr>
                <w:rFonts w:eastAsia="Arial Unicode MS"/>
              </w:rPr>
              <w:t>Formulärbeskrivning (</w:t>
            </w:r>
            <w:r>
              <w:rPr>
                <w:rFonts w:eastAsia="Arial Unicode MS"/>
              </w:rPr>
              <w:t>d</w:t>
            </w:r>
            <w:r w:rsidRPr="00D82A73">
              <w:rPr>
                <w:rFonts w:eastAsia="Arial Unicode MS"/>
              </w:rPr>
              <w:t>escription)</w:t>
            </w:r>
          </w:p>
        </w:tc>
        <w:tc>
          <w:tcPr>
            <w:tcW w:w="3388" w:type="dxa"/>
          </w:tcPr>
          <w:p w14:paraId="51CEC0C5" w14:textId="77777777" w:rsidR="00A35CF2" w:rsidRPr="00D82A73" w:rsidRDefault="00A35CF2" w:rsidP="00177141">
            <w:pPr>
              <w:rPr>
                <w:rFonts w:eastAsia="Arial Unicode MS"/>
              </w:rPr>
            </w:pPr>
            <w:r w:rsidRPr="00D82A73">
              <w:rPr>
                <w:rFonts w:eastAsia="Arial Unicode MS"/>
              </w:rPr>
              <w:t>Formulärets beskrivning och instruktioner.</w:t>
            </w:r>
          </w:p>
          <w:p w14:paraId="03C61585" w14:textId="77777777" w:rsidR="00A35CF2" w:rsidRPr="00D82A73" w:rsidRDefault="00A35CF2" w:rsidP="00177141">
            <w:pPr>
              <w:rPr>
                <w:rFonts w:eastAsia="Arial Unicode MS"/>
              </w:rPr>
            </w:pPr>
            <w:r w:rsidRPr="00D82A73">
              <w:rPr>
                <w:rFonts w:eastAsia="Arial Unicode MS"/>
              </w:rPr>
              <w:t>T.ex. Formuläret skall b</w:t>
            </w:r>
            <w:r>
              <w:rPr>
                <w:rFonts w:eastAsia="Arial Unicode MS"/>
              </w:rPr>
              <w:t>esvaras innan du besöker mottag</w:t>
            </w:r>
            <w:r w:rsidRPr="00D82A73">
              <w:rPr>
                <w:rFonts w:eastAsia="Arial Unicode MS"/>
              </w:rPr>
              <w:t>ningen.</w:t>
            </w:r>
          </w:p>
        </w:tc>
        <w:tc>
          <w:tcPr>
            <w:tcW w:w="1140" w:type="dxa"/>
          </w:tcPr>
          <w:p w14:paraId="61343B86" w14:textId="77777777" w:rsidR="00A35CF2" w:rsidRPr="00D82A73" w:rsidRDefault="00A35CF2" w:rsidP="00177141">
            <w:pPr>
              <w:rPr>
                <w:rFonts w:eastAsia="Arial Unicode MS"/>
              </w:rPr>
            </w:pPr>
            <w:r w:rsidRPr="00D82A73">
              <w:rPr>
                <w:rFonts w:eastAsia="Arial Unicode MS"/>
              </w:rPr>
              <w:t>TXT</w:t>
            </w:r>
          </w:p>
        </w:tc>
        <w:tc>
          <w:tcPr>
            <w:tcW w:w="720" w:type="dxa"/>
          </w:tcPr>
          <w:p w14:paraId="2BDC63F7" w14:textId="77777777" w:rsidR="00A35CF2" w:rsidRPr="00D82A73" w:rsidRDefault="00A35CF2" w:rsidP="00177141">
            <w:pPr>
              <w:rPr>
                <w:rFonts w:eastAsia="Arial Unicode MS"/>
              </w:rPr>
            </w:pPr>
            <w:r w:rsidRPr="00D82A73">
              <w:rPr>
                <w:rFonts w:eastAsia="Arial Unicode MS"/>
              </w:rPr>
              <w:t>1..0</w:t>
            </w:r>
          </w:p>
        </w:tc>
        <w:tc>
          <w:tcPr>
            <w:tcW w:w="1800" w:type="dxa"/>
          </w:tcPr>
          <w:p w14:paraId="40F3BDDE" w14:textId="77777777" w:rsidR="00A35CF2" w:rsidRPr="00D82A73" w:rsidRDefault="00A35CF2" w:rsidP="00177141">
            <w:pPr>
              <w:rPr>
                <w:rFonts w:eastAsia="Arial Unicode MS"/>
              </w:rPr>
            </w:pPr>
          </w:p>
        </w:tc>
        <w:tc>
          <w:tcPr>
            <w:tcW w:w="1920" w:type="dxa"/>
          </w:tcPr>
          <w:p w14:paraId="61C7BDE5" w14:textId="77777777" w:rsidR="00A35CF2" w:rsidRPr="00D82A73" w:rsidRDefault="00A35CF2" w:rsidP="00177141">
            <w:pPr>
              <w:rPr>
                <w:rFonts w:ascii="Arial" w:eastAsia="Arial Unicode MS" w:hAnsi="Arial"/>
              </w:rPr>
            </w:pPr>
          </w:p>
        </w:tc>
        <w:tc>
          <w:tcPr>
            <w:tcW w:w="1200" w:type="dxa"/>
            <w:shd w:val="clear" w:color="auto" w:fill="auto"/>
          </w:tcPr>
          <w:p w14:paraId="46CCE8A3"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E058504"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4CCAF16"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7D2570CC" w14:textId="77777777" w:rsidTr="00177141">
        <w:trPr>
          <w:trHeight w:val="217"/>
        </w:trPr>
        <w:tc>
          <w:tcPr>
            <w:tcW w:w="2567" w:type="dxa"/>
            <w:gridSpan w:val="2"/>
          </w:tcPr>
          <w:p w14:paraId="3AA3FBC7" w14:textId="77777777" w:rsidR="00A35CF2" w:rsidRPr="00D82A73" w:rsidRDefault="00A35CF2" w:rsidP="00177141">
            <w:pPr>
              <w:rPr>
                <w:rFonts w:eastAsia="Arial Unicode MS"/>
              </w:rPr>
            </w:pPr>
            <w:r w:rsidRPr="00D82A73">
              <w:rPr>
                <w:rFonts w:eastAsia="Arial Unicode MS"/>
              </w:rPr>
              <w:lastRenderedPageBreak/>
              <w:t>Formulärbeskrivning för personal (</w:t>
            </w:r>
            <w:r>
              <w:rPr>
                <w:rFonts w:eastAsia="Arial Unicode MS"/>
              </w:rPr>
              <w:t>d</w:t>
            </w:r>
            <w:r w:rsidRPr="00D82A73">
              <w:rPr>
                <w:rFonts w:eastAsia="Arial Unicode MS"/>
              </w:rPr>
              <w:t>escriptionInternal)</w:t>
            </w:r>
          </w:p>
        </w:tc>
        <w:tc>
          <w:tcPr>
            <w:tcW w:w="3388" w:type="dxa"/>
          </w:tcPr>
          <w:p w14:paraId="3FFEDFA1" w14:textId="77777777" w:rsidR="00A35CF2" w:rsidRPr="00D82A73" w:rsidRDefault="00A35CF2" w:rsidP="00177141">
            <w:pPr>
              <w:rPr>
                <w:rFonts w:eastAsia="Arial Unicode MS"/>
              </w:rPr>
            </w:pPr>
            <w:r w:rsidRPr="00D82A73">
              <w:rPr>
                <w:rFonts w:eastAsia="Arial Unicode MS"/>
              </w:rPr>
              <w:t>Formulärets beskrivning och instruktioner. Avsedd för personal.</w:t>
            </w:r>
          </w:p>
          <w:p w14:paraId="2FD5F144" w14:textId="77777777" w:rsidR="00A35CF2" w:rsidRPr="00D82A73" w:rsidRDefault="00A35CF2" w:rsidP="00177141">
            <w:pPr>
              <w:rPr>
                <w:szCs w:val="20"/>
              </w:rPr>
            </w:pPr>
            <w:r w:rsidRPr="00D82A73">
              <w:rPr>
                <w:rFonts w:eastAsia="Arial Unicode MS"/>
              </w:rPr>
              <w:t xml:space="preserve"> </w:t>
            </w:r>
          </w:p>
        </w:tc>
        <w:tc>
          <w:tcPr>
            <w:tcW w:w="1140" w:type="dxa"/>
          </w:tcPr>
          <w:p w14:paraId="3D958602" w14:textId="77777777" w:rsidR="00A35CF2" w:rsidRPr="00D82A73" w:rsidRDefault="00A35CF2" w:rsidP="00177141">
            <w:pPr>
              <w:rPr>
                <w:rFonts w:eastAsia="Arial Unicode MS"/>
              </w:rPr>
            </w:pPr>
            <w:r w:rsidRPr="00D82A73">
              <w:rPr>
                <w:rFonts w:eastAsia="Arial Unicode MS"/>
              </w:rPr>
              <w:t>TXT</w:t>
            </w:r>
          </w:p>
        </w:tc>
        <w:tc>
          <w:tcPr>
            <w:tcW w:w="720" w:type="dxa"/>
          </w:tcPr>
          <w:p w14:paraId="2C42DF6F" w14:textId="77777777" w:rsidR="00A35CF2" w:rsidRPr="00D82A73" w:rsidRDefault="00A35CF2" w:rsidP="00177141">
            <w:pPr>
              <w:rPr>
                <w:rFonts w:eastAsia="Arial Unicode MS"/>
              </w:rPr>
            </w:pPr>
            <w:r w:rsidRPr="00D82A73">
              <w:rPr>
                <w:rFonts w:eastAsia="Arial Unicode MS"/>
              </w:rPr>
              <w:t>1..0</w:t>
            </w:r>
          </w:p>
        </w:tc>
        <w:tc>
          <w:tcPr>
            <w:tcW w:w="1800" w:type="dxa"/>
          </w:tcPr>
          <w:p w14:paraId="1C825D99" w14:textId="77777777" w:rsidR="00A35CF2" w:rsidRPr="00D82A73" w:rsidRDefault="00A35CF2" w:rsidP="00177141">
            <w:pPr>
              <w:rPr>
                <w:rFonts w:eastAsia="Arial Unicode MS"/>
              </w:rPr>
            </w:pPr>
          </w:p>
        </w:tc>
        <w:tc>
          <w:tcPr>
            <w:tcW w:w="1920" w:type="dxa"/>
          </w:tcPr>
          <w:p w14:paraId="504D79DE" w14:textId="77777777" w:rsidR="00A35CF2" w:rsidRPr="00D82A73" w:rsidRDefault="00A35CF2" w:rsidP="00177141">
            <w:pPr>
              <w:rPr>
                <w:rFonts w:ascii="Arial" w:eastAsia="Arial Unicode MS" w:hAnsi="Arial"/>
              </w:rPr>
            </w:pPr>
          </w:p>
        </w:tc>
        <w:tc>
          <w:tcPr>
            <w:tcW w:w="1200" w:type="dxa"/>
            <w:shd w:val="clear" w:color="auto" w:fill="auto"/>
          </w:tcPr>
          <w:p w14:paraId="474917D5"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A242C94"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8CF20AD"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4BA5FD63" w14:textId="77777777" w:rsidTr="00177141">
        <w:trPr>
          <w:trHeight w:val="217"/>
        </w:trPr>
        <w:tc>
          <w:tcPr>
            <w:tcW w:w="2567" w:type="dxa"/>
            <w:gridSpan w:val="2"/>
          </w:tcPr>
          <w:p w14:paraId="20654E27" w14:textId="77777777" w:rsidR="00A35CF2" w:rsidRPr="00D82A73" w:rsidRDefault="00A35CF2" w:rsidP="00177141">
            <w:pPr>
              <w:rPr>
                <w:rFonts w:eastAsia="Arial Unicode MS"/>
              </w:rPr>
            </w:pPr>
            <w:r w:rsidRPr="00D82A73">
              <w:rPr>
                <w:rFonts w:eastAsia="Arial Unicode MS"/>
              </w:rPr>
              <w:t>(</w:t>
            </w:r>
            <w:r>
              <w:rPr>
                <w:rFonts w:eastAsia="Arial Unicode MS"/>
              </w:rPr>
              <w:t>f</w:t>
            </w:r>
            <w:r w:rsidRPr="00D82A73">
              <w:rPr>
                <w:rFonts w:eastAsia="Arial Unicode MS"/>
              </w:rPr>
              <w:t>ormCompleteText)</w:t>
            </w:r>
          </w:p>
        </w:tc>
        <w:tc>
          <w:tcPr>
            <w:tcW w:w="3388" w:type="dxa"/>
          </w:tcPr>
          <w:p w14:paraId="6973F460" w14:textId="77777777" w:rsidR="00A35CF2" w:rsidRPr="00D82A73" w:rsidRDefault="00A35CF2" w:rsidP="00177141">
            <w:pPr>
              <w:rPr>
                <w:szCs w:val="20"/>
              </w:rPr>
            </w:pPr>
            <w:r w:rsidRPr="00D82A73">
              <w:rPr>
                <w:szCs w:val="20"/>
              </w:rPr>
              <w:t>Informationstext vid avslutat och sparat formulär.</w:t>
            </w:r>
          </w:p>
        </w:tc>
        <w:tc>
          <w:tcPr>
            <w:tcW w:w="1140" w:type="dxa"/>
          </w:tcPr>
          <w:p w14:paraId="2072E849" w14:textId="77777777" w:rsidR="00A35CF2" w:rsidRPr="00D82A73" w:rsidRDefault="00A35CF2" w:rsidP="00177141">
            <w:pPr>
              <w:rPr>
                <w:rFonts w:eastAsia="Arial Unicode MS"/>
              </w:rPr>
            </w:pPr>
          </w:p>
        </w:tc>
        <w:tc>
          <w:tcPr>
            <w:tcW w:w="720" w:type="dxa"/>
          </w:tcPr>
          <w:p w14:paraId="7345F116" w14:textId="77777777" w:rsidR="00A35CF2" w:rsidRPr="00D82A73" w:rsidRDefault="00A35CF2" w:rsidP="00177141">
            <w:pPr>
              <w:rPr>
                <w:rFonts w:eastAsia="Arial Unicode MS"/>
              </w:rPr>
            </w:pPr>
          </w:p>
        </w:tc>
        <w:tc>
          <w:tcPr>
            <w:tcW w:w="1800" w:type="dxa"/>
          </w:tcPr>
          <w:p w14:paraId="5D3EDE83" w14:textId="77777777" w:rsidR="00A35CF2" w:rsidRPr="00D82A73" w:rsidRDefault="00A35CF2" w:rsidP="00177141">
            <w:pPr>
              <w:rPr>
                <w:rFonts w:eastAsia="Arial Unicode MS"/>
              </w:rPr>
            </w:pPr>
          </w:p>
        </w:tc>
        <w:tc>
          <w:tcPr>
            <w:tcW w:w="1920" w:type="dxa"/>
          </w:tcPr>
          <w:p w14:paraId="4FEB3BCE" w14:textId="77777777" w:rsidR="00A35CF2" w:rsidRPr="00D82A73" w:rsidRDefault="00A35CF2" w:rsidP="00177141">
            <w:pPr>
              <w:rPr>
                <w:rFonts w:ascii="Arial" w:eastAsia="Arial Unicode MS" w:hAnsi="Arial"/>
              </w:rPr>
            </w:pPr>
          </w:p>
        </w:tc>
        <w:tc>
          <w:tcPr>
            <w:tcW w:w="1200" w:type="dxa"/>
            <w:shd w:val="clear" w:color="auto" w:fill="auto"/>
          </w:tcPr>
          <w:p w14:paraId="0E621D1D"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5039BC1"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67B1A1F"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271278E0" w14:textId="77777777" w:rsidTr="00177141">
        <w:trPr>
          <w:trHeight w:val="217"/>
        </w:trPr>
        <w:tc>
          <w:tcPr>
            <w:tcW w:w="2567" w:type="dxa"/>
            <w:gridSpan w:val="2"/>
          </w:tcPr>
          <w:p w14:paraId="39F6AEE9" w14:textId="77777777" w:rsidR="00A35CF2" w:rsidRPr="00D82A73" w:rsidRDefault="00A35CF2" w:rsidP="00177141">
            <w:pPr>
              <w:rPr>
                <w:rFonts w:eastAsia="Arial Unicode MS"/>
              </w:rPr>
            </w:pPr>
            <w:r w:rsidRPr="00D82A73">
              <w:rPr>
                <w:rFonts w:eastAsia="Arial Unicode MS"/>
              </w:rPr>
              <w:t>Informations URL</w:t>
            </w:r>
          </w:p>
          <w:p w14:paraId="47A0E25B" w14:textId="77777777" w:rsidR="00A35CF2" w:rsidRPr="00D82A73" w:rsidRDefault="00A35CF2" w:rsidP="00177141">
            <w:pPr>
              <w:rPr>
                <w:rFonts w:eastAsia="Arial Unicode MS"/>
              </w:rPr>
            </w:pPr>
            <w:r w:rsidRPr="00D82A73">
              <w:rPr>
                <w:rFonts w:eastAsia="Arial Unicode MS"/>
              </w:rPr>
              <w:t>(</w:t>
            </w:r>
            <w:r>
              <w:rPr>
                <w:rFonts w:eastAsia="Arial Unicode MS"/>
              </w:rPr>
              <w:t>i</w:t>
            </w:r>
            <w:r w:rsidRPr="00D82A73">
              <w:rPr>
                <w:rFonts w:eastAsia="Arial Unicode MS"/>
              </w:rPr>
              <w:t>nformationURL)</w:t>
            </w:r>
          </w:p>
        </w:tc>
        <w:tc>
          <w:tcPr>
            <w:tcW w:w="3388" w:type="dxa"/>
          </w:tcPr>
          <w:p w14:paraId="0218A25E" w14:textId="77777777" w:rsidR="00A35CF2" w:rsidRPr="00D82A73" w:rsidRDefault="00A35CF2" w:rsidP="00177141">
            <w:pPr>
              <w:rPr>
                <w:szCs w:val="20"/>
              </w:rPr>
            </w:pPr>
            <w:r w:rsidRPr="00D82A73">
              <w:rPr>
                <w:szCs w:val="20"/>
              </w:rPr>
              <w:t>URL till ytterligare/relevant information.</w:t>
            </w:r>
          </w:p>
        </w:tc>
        <w:tc>
          <w:tcPr>
            <w:tcW w:w="1140" w:type="dxa"/>
          </w:tcPr>
          <w:p w14:paraId="06199372" w14:textId="77777777" w:rsidR="00A35CF2" w:rsidRPr="00D82A73" w:rsidRDefault="00A35CF2" w:rsidP="00177141">
            <w:pPr>
              <w:rPr>
                <w:rFonts w:eastAsia="Arial Unicode MS"/>
              </w:rPr>
            </w:pPr>
            <w:r w:rsidRPr="00D82A73">
              <w:rPr>
                <w:rFonts w:eastAsia="Arial Unicode MS"/>
              </w:rPr>
              <w:t>URL</w:t>
            </w:r>
          </w:p>
        </w:tc>
        <w:tc>
          <w:tcPr>
            <w:tcW w:w="720" w:type="dxa"/>
          </w:tcPr>
          <w:p w14:paraId="1E3A1EBC" w14:textId="77777777" w:rsidR="00A35CF2" w:rsidRPr="00D82A73" w:rsidRDefault="00A35CF2" w:rsidP="00177141">
            <w:pPr>
              <w:rPr>
                <w:rFonts w:eastAsia="Arial Unicode MS"/>
              </w:rPr>
            </w:pPr>
            <w:r w:rsidRPr="00D82A73">
              <w:rPr>
                <w:rFonts w:eastAsia="Arial Unicode MS"/>
              </w:rPr>
              <w:t>0..1</w:t>
            </w:r>
          </w:p>
        </w:tc>
        <w:tc>
          <w:tcPr>
            <w:tcW w:w="1800" w:type="dxa"/>
          </w:tcPr>
          <w:p w14:paraId="36B9E41C" w14:textId="77777777" w:rsidR="00A35CF2" w:rsidRPr="00D82A73" w:rsidRDefault="00A35CF2" w:rsidP="00177141">
            <w:pPr>
              <w:rPr>
                <w:rFonts w:eastAsia="Arial Unicode MS"/>
              </w:rPr>
            </w:pPr>
          </w:p>
        </w:tc>
        <w:tc>
          <w:tcPr>
            <w:tcW w:w="1920" w:type="dxa"/>
          </w:tcPr>
          <w:p w14:paraId="1470DE41" w14:textId="77777777" w:rsidR="00A35CF2" w:rsidRPr="00D82A73" w:rsidRDefault="00A35CF2" w:rsidP="00177141">
            <w:pPr>
              <w:rPr>
                <w:rFonts w:ascii="Arial" w:eastAsia="Arial Unicode MS" w:hAnsi="Arial"/>
              </w:rPr>
            </w:pPr>
            <w:r w:rsidRPr="00D82A73">
              <w:rPr>
                <w:rFonts w:ascii="Arial" w:eastAsia="Arial Unicode MS" w:hAnsi="Arial"/>
              </w:rPr>
              <w:t>Länk till publik information utan krav på autentisering.</w:t>
            </w:r>
          </w:p>
        </w:tc>
        <w:tc>
          <w:tcPr>
            <w:tcW w:w="1200" w:type="dxa"/>
            <w:shd w:val="clear" w:color="auto" w:fill="auto"/>
          </w:tcPr>
          <w:p w14:paraId="490B17C3"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99B7DDD"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D3861F2"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2F3E97F8" w14:textId="77777777" w:rsidTr="00177141">
        <w:trPr>
          <w:trHeight w:val="217"/>
        </w:trPr>
        <w:tc>
          <w:tcPr>
            <w:tcW w:w="2567" w:type="dxa"/>
            <w:gridSpan w:val="2"/>
          </w:tcPr>
          <w:p w14:paraId="0AB3FBE0" w14:textId="77777777" w:rsidR="00A35CF2" w:rsidRPr="00D82A73" w:rsidRDefault="00A35CF2" w:rsidP="00177141">
            <w:pPr>
              <w:rPr>
                <w:rFonts w:eastAsia="Arial Unicode MS"/>
              </w:rPr>
            </w:pPr>
            <w:r w:rsidRPr="00D82A73">
              <w:rPr>
                <w:rFonts w:eastAsia="Arial Unicode MS"/>
              </w:rPr>
              <w:t>Villkor</w:t>
            </w:r>
          </w:p>
          <w:p w14:paraId="35D27354" w14:textId="77777777" w:rsidR="00A35CF2" w:rsidRPr="00D82A73" w:rsidRDefault="00A35CF2" w:rsidP="00177141">
            <w:pPr>
              <w:rPr>
                <w:rFonts w:eastAsia="Arial Unicode MS"/>
              </w:rPr>
            </w:pPr>
            <w:r w:rsidRPr="00D82A73">
              <w:rPr>
                <w:rFonts w:eastAsia="Arial Unicode MS"/>
              </w:rPr>
              <w:t>(</w:t>
            </w:r>
            <w:r>
              <w:rPr>
                <w:rFonts w:eastAsia="Arial Unicode MS"/>
              </w:rPr>
              <w:t>t</w:t>
            </w:r>
            <w:r w:rsidRPr="00D82A73">
              <w:rPr>
                <w:rFonts w:eastAsia="Arial Unicode MS"/>
              </w:rPr>
              <w:t>erm)</w:t>
            </w:r>
          </w:p>
        </w:tc>
        <w:tc>
          <w:tcPr>
            <w:tcW w:w="3388" w:type="dxa"/>
          </w:tcPr>
          <w:p w14:paraId="659F24C5" w14:textId="77777777" w:rsidR="00A35CF2" w:rsidRPr="00D82A73" w:rsidRDefault="00A35CF2" w:rsidP="00177141">
            <w:pPr>
              <w:rPr>
                <w:rFonts w:eastAsia="Arial Unicode MS"/>
              </w:rPr>
            </w:pPr>
            <w:r w:rsidRPr="00D82A73">
              <w:rPr>
                <w:rFonts w:eastAsia="Arial Unicode MS"/>
              </w:rPr>
              <w:t>Villkor kopplade till formuläret.</w:t>
            </w:r>
          </w:p>
          <w:p w14:paraId="25528FCE" w14:textId="77777777" w:rsidR="00A35CF2" w:rsidRPr="00D82A73" w:rsidRDefault="00A35CF2" w:rsidP="00177141">
            <w:pPr>
              <w:rPr>
                <w:rFonts w:eastAsia="Arial Unicode MS"/>
              </w:rPr>
            </w:pPr>
            <w:r w:rsidRPr="00D82A73">
              <w:rPr>
                <w:rFonts w:eastAsia="Arial Unicode MS"/>
              </w:rPr>
              <w:t>T.ex. Villkorstext som användaren/patienten måste godkänna innan formuläret kan besvaras.</w:t>
            </w:r>
          </w:p>
        </w:tc>
        <w:tc>
          <w:tcPr>
            <w:tcW w:w="1140" w:type="dxa"/>
          </w:tcPr>
          <w:p w14:paraId="6B639D70" w14:textId="77777777" w:rsidR="00A35CF2" w:rsidRPr="00D82A73" w:rsidRDefault="00A35CF2" w:rsidP="00177141">
            <w:pPr>
              <w:rPr>
                <w:rFonts w:eastAsia="Arial Unicode MS"/>
              </w:rPr>
            </w:pPr>
            <w:r w:rsidRPr="00D82A73">
              <w:rPr>
                <w:rFonts w:eastAsia="Arial Unicode MS"/>
              </w:rPr>
              <w:t>TXT</w:t>
            </w:r>
          </w:p>
        </w:tc>
        <w:tc>
          <w:tcPr>
            <w:tcW w:w="720" w:type="dxa"/>
          </w:tcPr>
          <w:p w14:paraId="679BB617" w14:textId="77777777" w:rsidR="00A35CF2" w:rsidRPr="00D82A73" w:rsidRDefault="00A35CF2" w:rsidP="00177141">
            <w:pPr>
              <w:rPr>
                <w:rFonts w:eastAsia="Arial Unicode MS"/>
              </w:rPr>
            </w:pPr>
            <w:r w:rsidRPr="00D82A73">
              <w:rPr>
                <w:rFonts w:eastAsia="Arial Unicode MS"/>
              </w:rPr>
              <w:t>1</w:t>
            </w:r>
          </w:p>
        </w:tc>
        <w:tc>
          <w:tcPr>
            <w:tcW w:w="1800" w:type="dxa"/>
          </w:tcPr>
          <w:p w14:paraId="5BA5797A" w14:textId="77777777" w:rsidR="00A35CF2" w:rsidRPr="00D82A73" w:rsidRDefault="00A35CF2" w:rsidP="00177141">
            <w:pPr>
              <w:rPr>
                <w:rFonts w:eastAsia="Arial Unicode MS"/>
              </w:rPr>
            </w:pPr>
          </w:p>
        </w:tc>
        <w:tc>
          <w:tcPr>
            <w:tcW w:w="1920" w:type="dxa"/>
          </w:tcPr>
          <w:p w14:paraId="76323773" w14:textId="77777777" w:rsidR="00A35CF2" w:rsidRPr="00D82A73" w:rsidRDefault="00A35CF2" w:rsidP="00177141">
            <w:pPr>
              <w:rPr>
                <w:rFonts w:ascii="Arial" w:eastAsia="Arial Unicode MS" w:hAnsi="Arial"/>
              </w:rPr>
            </w:pPr>
          </w:p>
        </w:tc>
        <w:tc>
          <w:tcPr>
            <w:tcW w:w="1200" w:type="dxa"/>
            <w:shd w:val="clear" w:color="auto" w:fill="auto"/>
          </w:tcPr>
          <w:p w14:paraId="7F8639D3"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B654804"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7889EBD"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676BF002" w14:textId="77777777" w:rsidTr="00177141">
        <w:trPr>
          <w:trHeight w:val="217"/>
        </w:trPr>
        <w:tc>
          <w:tcPr>
            <w:tcW w:w="2567" w:type="dxa"/>
            <w:gridSpan w:val="2"/>
          </w:tcPr>
          <w:p w14:paraId="0F58E0BC" w14:textId="77777777" w:rsidR="00A35CF2" w:rsidRPr="00D82A73" w:rsidRDefault="00A35CF2" w:rsidP="00177141">
            <w:pPr>
              <w:rPr>
                <w:rFonts w:eastAsia="Arial Unicode MS"/>
              </w:rPr>
            </w:pPr>
            <w:r w:rsidRPr="00D82A73">
              <w:rPr>
                <w:rFonts w:eastAsia="Arial Unicode MS"/>
              </w:rPr>
              <w:t>(</w:t>
            </w:r>
            <w:r>
              <w:rPr>
                <w:rFonts w:eastAsia="Arial Unicode MS"/>
              </w:rPr>
              <w:t>m</w:t>
            </w:r>
            <w:r w:rsidRPr="00D82A73">
              <w:rPr>
                <w:rFonts w:eastAsia="Arial Unicode MS"/>
              </w:rPr>
              <w:t>axNumberOfPages)</w:t>
            </w:r>
          </w:p>
        </w:tc>
        <w:tc>
          <w:tcPr>
            <w:tcW w:w="3388" w:type="dxa"/>
          </w:tcPr>
          <w:p w14:paraId="5FB24564" w14:textId="77777777" w:rsidR="00A35CF2" w:rsidRPr="00D82A73" w:rsidRDefault="00A35CF2" w:rsidP="00177141">
            <w:pPr>
              <w:rPr>
                <w:szCs w:val="20"/>
              </w:rPr>
            </w:pPr>
            <w:r w:rsidRPr="00D82A73">
              <w:rPr>
                <w:szCs w:val="20"/>
              </w:rPr>
              <w:t>Beskriver hur många ”sidor” formuläret maximalt kan innehåller.</w:t>
            </w:r>
          </w:p>
          <w:p w14:paraId="551CF6E7" w14:textId="77777777" w:rsidR="00A35CF2" w:rsidRPr="00D82A73" w:rsidRDefault="00A35CF2" w:rsidP="00177141">
            <w:pPr>
              <w:rPr>
                <w:szCs w:val="20"/>
              </w:rPr>
            </w:pPr>
            <w:r w:rsidRPr="00D82A73">
              <w:rPr>
                <w:szCs w:val="20"/>
              </w:rPr>
              <w:t>T.ex. 10</w:t>
            </w:r>
          </w:p>
        </w:tc>
        <w:tc>
          <w:tcPr>
            <w:tcW w:w="1140" w:type="dxa"/>
          </w:tcPr>
          <w:p w14:paraId="5338D322" w14:textId="77777777" w:rsidR="00A35CF2" w:rsidRPr="00D82A73" w:rsidRDefault="00A35CF2" w:rsidP="00177141">
            <w:pPr>
              <w:rPr>
                <w:rFonts w:eastAsia="Arial Unicode MS"/>
              </w:rPr>
            </w:pPr>
            <w:r w:rsidRPr="00D82A73">
              <w:rPr>
                <w:rFonts w:eastAsia="Arial Unicode MS"/>
              </w:rPr>
              <w:t>VÄ</w:t>
            </w:r>
          </w:p>
        </w:tc>
        <w:tc>
          <w:tcPr>
            <w:tcW w:w="720" w:type="dxa"/>
          </w:tcPr>
          <w:p w14:paraId="4608A9AD" w14:textId="77777777" w:rsidR="00A35CF2" w:rsidRPr="00D82A73" w:rsidRDefault="00A35CF2" w:rsidP="00177141">
            <w:pPr>
              <w:rPr>
                <w:rFonts w:eastAsia="Arial Unicode MS"/>
              </w:rPr>
            </w:pPr>
            <w:r w:rsidRPr="00D82A73">
              <w:rPr>
                <w:rFonts w:eastAsia="Arial Unicode MS"/>
              </w:rPr>
              <w:t>1</w:t>
            </w:r>
          </w:p>
        </w:tc>
        <w:tc>
          <w:tcPr>
            <w:tcW w:w="1800" w:type="dxa"/>
          </w:tcPr>
          <w:p w14:paraId="55622205" w14:textId="77777777" w:rsidR="00A35CF2" w:rsidRPr="00D82A73" w:rsidRDefault="00A35CF2" w:rsidP="00177141">
            <w:pPr>
              <w:rPr>
                <w:rFonts w:eastAsia="Arial Unicode MS"/>
              </w:rPr>
            </w:pPr>
          </w:p>
        </w:tc>
        <w:tc>
          <w:tcPr>
            <w:tcW w:w="1920" w:type="dxa"/>
          </w:tcPr>
          <w:p w14:paraId="30C0014B" w14:textId="77777777" w:rsidR="00A35CF2" w:rsidRPr="00D82A73" w:rsidRDefault="00A35CF2" w:rsidP="00177141">
            <w:pPr>
              <w:rPr>
                <w:rFonts w:ascii="Arial" w:eastAsia="Arial Unicode MS" w:hAnsi="Arial"/>
              </w:rPr>
            </w:pPr>
          </w:p>
        </w:tc>
        <w:tc>
          <w:tcPr>
            <w:tcW w:w="1200" w:type="dxa"/>
            <w:shd w:val="clear" w:color="auto" w:fill="auto"/>
          </w:tcPr>
          <w:p w14:paraId="50FE6E2A"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BD52BE1"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C0142C9"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72020615" w14:textId="77777777" w:rsidTr="00177141">
        <w:trPr>
          <w:trHeight w:val="217"/>
        </w:trPr>
        <w:tc>
          <w:tcPr>
            <w:tcW w:w="2567" w:type="dxa"/>
            <w:gridSpan w:val="2"/>
          </w:tcPr>
          <w:p w14:paraId="32E37882" w14:textId="77777777" w:rsidR="00A35CF2" w:rsidRPr="00D82A73" w:rsidRDefault="00A35CF2" w:rsidP="00177141">
            <w:pPr>
              <w:rPr>
                <w:rFonts w:eastAsia="Arial Unicode MS"/>
              </w:rPr>
            </w:pPr>
            <w:r w:rsidRPr="00D82A73">
              <w:rPr>
                <w:rFonts w:eastAsia="Arial Unicode MS"/>
              </w:rPr>
              <w:t>(</w:t>
            </w:r>
            <w:r>
              <w:rPr>
                <w:rFonts w:eastAsia="Arial Unicode MS"/>
              </w:rPr>
              <w:t>m</w:t>
            </w:r>
            <w:r w:rsidRPr="00D82A73">
              <w:rPr>
                <w:rFonts w:eastAsia="Arial Unicode MS"/>
              </w:rPr>
              <w:t>inNumberOfPages)</w:t>
            </w:r>
          </w:p>
        </w:tc>
        <w:tc>
          <w:tcPr>
            <w:tcW w:w="3388" w:type="dxa"/>
          </w:tcPr>
          <w:p w14:paraId="5B92EFC3" w14:textId="77777777" w:rsidR="00A35CF2" w:rsidRPr="00D82A73" w:rsidRDefault="00A35CF2" w:rsidP="00177141">
            <w:pPr>
              <w:rPr>
                <w:szCs w:val="20"/>
              </w:rPr>
            </w:pPr>
            <w:r w:rsidRPr="00D82A73">
              <w:rPr>
                <w:szCs w:val="20"/>
              </w:rPr>
              <w:t>Beskriver hur många ”sidor” formuläret minst kan innehålla.</w:t>
            </w:r>
          </w:p>
          <w:p w14:paraId="2F04F231" w14:textId="77777777" w:rsidR="00A35CF2" w:rsidRPr="00D82A73" w:rsidRDefault="00A35CF2" w:rsidP="00177141">
            <w:pPr>
              <w:rPr>
                <w:szCs w:val="20"/>
              </w:rPr>
            </w:pPr>
            <w:r w:rsidRPr="00D82A73">
              <w:rPr>
                <w:szCs w:val="20"/>
              </w:rPr>
              <w:t>T.ex. 10</w:t>
            </w:r>
          </w:p>
        </w:tc>
        <w:tc>
          <w:tcPr>
            <w:tcW w:w="1140" w:type="dxa"/>
          </w:tcPr>
          <w:p w14:paraId="6BCC2048" w14:textId="77777777" w:rsidR="00A35CF2" w:rsidRPr="00D82A73" w:rsidRDefault="00A35CF2" w:rsidP="00177141">
            <w:pPr>
              <w:rPr>
                <w:rFonts w:eastAsia="Arial Unicode MS"/>
              </w:rPr>
            </w:pPr>
            <w:r w:rsidRPr="00D82A73">
              <w:rPr>
                <w:rFonts w:eastAsia="Arial Unicode MS"/>
              </w:rPr>
              <w:t>VÄ</w:t>
            </w:r>
          </w:p>
        </w:tc>
        <w:tc>
          <w:tcPr>
            <w:tcW w:w="720" w:type="dxa"/>
          </w:tcPr>
          <w:p w14:paraId="10FF6C3C" w14:textId="77777777" w:rsidR="00A35CF2" w:rsidRPr="00D82A73" w:rsidRDefault="00A35CF2" w:rsidP="00177141">
            <w:pPr>
              <w:rPr>
                <w:rFonts w:eastAsia="Arial Unicode MS"/>
              </w:rPr>
            </w:pPr>
            <w:r w:rsidRPr="00D82A73">
              <w:rPr>
                <w:rFonts w:eastAsia="Arial Unicode MS"/>
              </w:rPr>
              <w:t>1</w:t>
            </w:r>
          </w:p>
        </w:tc>
        <w:tc>
          <w:tcPr>
            <w:tcW w:w="1800" w:type="dxa"/>
          </w:tcPr>
          <w:p w14:paraId="31E7F9DD" w14:textId="77777777" w:rsidR="00A35CF2" w:rsidRPr="00D82A73" w:rsidRDefault="00A35CF2" w:rsidP="00177141">
            <w:pPr>
              <w:rPr>
                <w:rFonts w:eastAsia="Arial Unicode MS"/>
              </w:rPr>
            </w:pPr>
          </w:p>
        </w:tc>
        <w:tc>
          <w:tcPr>
            <w:tcW w:w="1920" w:type="dxa"/>
          </w:tcPr>
          <w:p w14:paraId="2B695260" w14:textId="77777777" w:rsidR="00A35CF2" w:rsidRPr="00D82A73" w:rsidRDefault="00A35CF2" w:rsidP="00177141">
            <w:pPr>
              <w:rPr>
                <w:rFonts w:ascii="Arial" w:eastAsia="Arial Unicode MS" w:hAnsi="Arial"/>
              </w:rPr>
            </w:pPr>
          </w:p>
        </w:tc>
        <w:tc>
          <w:tcPr>
            <w:tcW w:w="1200" w:type="dxa"/>
            <w:shd w:val="clear" w:color="auto" w:fill="auto"/>
          </w:tcPr>
          <w:p w14:paraId="028A0478"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3DA3009"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47184D7"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389C7493" w14:textId="77777777" w:rsidTr="00177141">
        <w:trPr>
          <w:trHeight w:val="217"/>
        </w:trPr>
        <w:tc>
          <w:tcPr>
            <w:tcW w:w="2567" w:type="dxa"/>
            <w:gridSpan w:val="2"/>
          </w:tcPr>
          <w:p w14:paraId="52B04A51" w14:textId="77777777" w:rsidR="00A35CF2" w:rsidRPr="00D82A73" w:rsidRDefault="00A35CF2" w:rsidP="00177141">
            <w:pPr>
              <w:rPr>
                <w:rFonts w:eastAsia="Arial Unicode MS"/>
              </w:rPr>
            </w:pPr>
            <w:r w:rsidRPr="00D82A73">
              <w:rPr>
                <w:rFonts w:eastAsia="Arial Unicode MS"/>
              </w:rPr>
              <w:t>(</w:t>
            </w:r>
            <w:r>
              <w:rPr>
                <w:rFonts w:eastAsia="Arial Unicode MS"/>
              </w:rPr>
              <w:t>m</w:t>
            </w:r>
            <w:r w:rsidRPr="00D82A73">
              <w:rPr>
                <w:rFonts w:eastAsia="Arial Unicode MS"/>
              </w:rPr>
              <w:t>axNumberOfQuestion)</w:t>
            </w:r>
          </w:p>
        </w:tc>
        <w:tc>
          <w:tcPr>
            <w:tcW w:w="3388" w:type="dxa"/>
          </w:tcPr>
          <w:p w14:paraId="501FD479" w14:textId="77777777" w:rsidR="00A35CF2" w:rsidRPr="00D82A73" w:rsidRDefault="00A35CF2" w:rsidP="00177141">
            <w:pPr>
              <w:rPr>
                <w:szCs w:val="20"/>
              </w:rPr>
            </w:pPr>
            <w:r w:rsidRPr="00D82A73">
              <w:rPr>
                <w:szCs w:val="20"/>
              </w:rPr>
              <w:t>Beskriver hur många frågor formuläret maximalt kan innehåller.</w:t>
            </w:r>
          </w:p>
          <w:p w14:paraId="702717FF" w14:textId="77777777" w:rsidR="00A35CF2" w:rsidRPr="00D82A73" w:rsidRDefault="00A35CF2" w:rsidP="00177141">
            <w:pPr>
              <w:rPr>
                <w:rFonts w:eastAsia="Arial Unicode MS"/>
                <w:szCs w:val="20"/>
              </w:rPr>
            </w:pPr>
            <w:r w:rsidRPr="00D82A73">
              <w:rPr>
                <w:szCs w:val="20"/>
              </w:rPr>
              <w:t>T.ex. 10</w:t>
            </w:r>
          </w:p>
        </w:tc>
        <w:tc>
          <w:tcPr>
            <w:tcW w:w="1140" w:type="dxa"/>
          </w:tcPr>
          <w:p w14:paraId="26D07D03" w14:textId="77777777" w:rsidR="00A35CF2" w:rsidRPr="00D82A73" w:rsidRDefault="00A35CF2" w:rsidP="00177141">
            <w:pPr>
              <w:rPr>
                <w:rFonts w:eastAsia="Arial Unicode MS"/>
              </w:rPr>
            </w:pPr>
            <w:r w:rsidRPr="00D82A73">
              <w:rPr>
                <w:rFonts w:eastAsia="Arial Unicode MS"/>
              </w:rPr>
              <w:t>VÄ</w:t>
            </w:r>
          </w:p>
        </w:tc>
        <w:tc>
          <w:tcPr>
            <w:tcW w:w="720" w:type="dxa"/>
          </w:tcPr>
          <w:p w14:paraId="27589ACF" w14:textId="77777777" w:rsidR="00A35CF2" w:rsidRPr="00D82A73" w:rsidRDefault="00A35CF2" w:rsidP="00177141">
            <w:pPr>
              <w:rPr>
                <w:rFonts w:eastAsia="Arial Unicode MS"/>
              </w:rPr>
            </w:pPr>
            <w:r w:rsidRPr="00D82A73">
              <w:rPr>
                <w:rFonts w:eastAsia="Arial Unicode MS"/>
              </w:rPr>
              <w:t>1</w:t>
            </w:r>
          </w:p>
        </w:tc>
        <w:tc>
          <w:tcPr>
            <w:tcW w:w="1800" w:type="dxa"/>
          </w:tcPr>
          <w:p w14:paraId="0D37ABF4" w14:textId="77777777" w:rsidR="00A35CF2" w:rsidRPr="00D82A73" w:rsidRDefault="00A35CF2" w:rsidP="00177141">
            <w:pPr>
              <w:rPr>
                <w:rFonts w:eastAsia="Arial Unicode MS"/>
              </w:rPr>
            </w:pPr>
          </w:p>
        </w:tc>
        <w:tc>
          <w:tcPr>
            <w:tcW w:w="1920" w:type="dxa"/>
          </w:tcPr>
          <w:p w14:paraId="2BCC5E53" w14:textId="77777777" w:rsidR="00A35CF2" w:rsidRPr="00D82A73" w:rsidRDefault="00A35CF2" w:rsidP="00177141">
            <w:pPr>
              <w:rPr>
                <w:rFonts w:ascii="Arial" w:eastAsia="Arial Unicode MS" w:hAnsi="Arial"/>
              </w:rPr>
            </w:pPr>
          </w:p>
        </w:tc>
        <w:tc>
          <w:tcPr>
            <w:tcW w:w="1200" w:type="dxa"/>
            <w:shd w:val="clear" w:color="auto" w:fill="auto"/>
          </w:tcPr>
          <w:p w14:paraId="5A4B4FD9"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6430C6E"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5408E36"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77BC4032" w14:textId="77777777" w:rsidTr="00177141">
        <w:trPr>
          <w:trHeight w:val="217"/>
        </w:trPr>
        <w:tc>
          <w:tcPr>
            <w:tcW w:w="2567" w:type="dxa"/>
            <w:gridSpan w:val="2"/>
          </w:tcPr>
          <w:p w14:paraId="653105C4" w14:textId="77777777" w:rsidR="00A35CF2" w:rsidRPr="00D82A73" w:rsidRDefault="00A35CF2" w:rsidP="00177141">
            <w:pPr>
              <w:rPr>
                <w:rFonts w:eastAsia="Arial Unicode MS"/>
              </w:rPr>
            </w:pPr>
            <w:r w:rsidRPr="00D82A73">
              <w:rPr>
                <w:rFonts w:eastAsia="Arial Unicode MS"/>
              </w:rPr>
              <w:lastRenderedPageBreak/>
              <w:t>(</w:t>
            </w:r>
            <w:r>
              <w:rPr>
                <w:rFonts w:eastAsia="Arial Unicode MS"/>
              </w:rPr>
              <w:t>m</w:t>
            </w:r>
            <w:r w:rsidRPr="00D82A73">
              <w:rPr>
                <w:rFonts w:eastAsia="Arial Unicode MS"/>
              </w:rPr>
              <w:t>inNumberOfQuestion)</w:t>
            </w:r>
          </w:p>
        </w:tc>
        <w:tc>
          <w:tcPr>
            <w:tcW w:w="3388" w:type="dxa"/>
          </w:tcPr>
          <w:p w14:paraId="24B70C4B" w14:textId="77777777" w:rsidR="00A35CF2" w:rsidRPr="00D82A73" w:rsidRDefault="00A35CF2" w:rsidP="00177141">
            <w:pPr>
              <w:rPr>
                <w:szCs w:val="20"/>
              </w:rPr>
            </w:pPr>
            <w:r w:rsidRPr="00D82A73">
              <w:rPr>
                <w:szCs w:val="20"/>
              </w:rPr>
              <w:t>Beskriver hur många frågor formuläret som minst kan innehåller.</w:t>
            </w:r>
          </w:p>
          <w:p w14:paraId="1D5F55CA" w14:textId="77777777" w:rsidR="00A35CF2" w:rsidRPr="00D82A73" w:rsidRDefault="00A35CF2" w:rsidP="00177141">
            <w:pPr>
              <w:rPr>
                <w:rFonts w:eastAsia="Arial Unicode MS"/>
              </w:rPr>
            </w:pPr>
          </w:p>
        </w:tc>
        <w:tc>
          <w:tcPr>
            <w:tcW w:w="1140" w:type="dxa"/>
          </w:tcPr>
          <w:p w14:paraId="6D6AF73A" w14:textId="77777777" w:rsidR="00A35CF2" w:rsidRPr="00D82A73" w:rsidRDefault="00A35CF2" w:rsidP="00177141">
            <w:pPr>
              <w:rPr>
                <w:rFonts w:eastAsia="Arial Unicode MS"/>
              </w:rPr>
            </w:pPr>
            <w:r w:rsidRPr="00D82A73">
              <w:rPr>
                <w:rFonts w:eastAsia="Arial Unicode MS"/>
              </w:rPr>
              <w:t>VÄ</w:t>
            </w:r>
          </w:p>
        </w:tc>
        <w:tc>
          <w:tcPr>
            <w:tcW w:w="720" w:type="dxa"/>
          </w:tcPr>
          <w:p w14:paraId="3B9B6BE6" w14:textId="77777777" w:rsidR="00A35CF2" w:rsidRPr="00D82A73" w:rsidRDefault="00A35CF2" w:rsidP="00177141">
            <w:pPr>
              <w:rPr>
                <w:rFonts w:eastAsia="Arial Unicode MS"/>
              </w:rPr>
            </w:pPr>
            <w:r w:rsidRPr="00D82A73">
              <w:rPr>
                <w:rFonts w:eastAsia="Arial Unicode MS"/>
              </w:rPr>
              <w:t>1</w:t>
            </w:r>
          </w:p>
        </w:tc>
        <w:tc>
          <w:tcPr>
            <w:tcW w:w="1800" w:type="dxa"/>
          </w:tcPr>
          <w:p w14:paraId="54872BE6" w14:textId="77777777" w:rsidR="00A35CF2" w:rsidRPr="00D82A73" w:rsidRDefault="00A35CF2" w:rsidP="00177141"/>
        </w:tc>
        <w:tc>
          <w:tcPr>
            <w:tcW w:w="1920" w:type="dxa"/>
          </w:tcPr>
          <w:p w14:paraId="60ABEC1F" w14:textId="77777777" w:rsidR="00A35CF2" w:rsidRPr="00D82A73" w:rsidRDefault="00A35CF2" w:rsidP="00177141">
            <w:pPr>
              <w:rPr>
                <w:rFonts w:ascii="Arial" w:eastAsia="Arial Unicode MS" w:hAnsi="Arial"/>
              </w:rPr>
            </w:pPr>
          </w:p>
        </w:tc>
        <w:tc>
          <w:tcPr>
            <w:tcW w:w="1200" w:type="dxa"/>
            <w:shd w:val="clear" w:color="auto" w:fill="auto"/>
          </w:tcPr>
          <w:p w14:paraId="3E8E4BBC"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3FC4967"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098FA04"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13CCE290" w14:textId="77777777" w:rsidTr="00177141">
        <w:trPr>
          <w:trHeight w:val="217"/>
        </w:trPr>
        <w:tc>
          <w:tcPr>
            <w:tcW w:w="2567" w:type="dxa"/>
            <w:gridSpan w:val="2"/>
          </w:tcPr>
          <w:p w14:paraId="0BF7A8B7" w14:textId="77777777" w:rsidR="00A35CF2" w:rsidRPr="00D82A73" w:rsidRDefault="00A35CF2" w:rsidP="00177141">
            <w:pPr>
              <w:rPr>
                <w:rFonts w:eastAsia="Arial Unicode MS"/>
              </w:rPr>
            </w:pPr>
            <w:r w:rsidRPr="00D82A73">
              <w:rPr>
                <w:rFonts w:eastAsia="Arial Unicode MS"/>
              </w:rPr>
              <w:t>(healthCareFacilityUnit)</w:t>
            </w:r>
          </w:p>
        </w:tc>
        <w:tc>
          <w:tcPr>
            <w:tcW w:w="3388" w:type="dxa"/>
          </w:tcPr>
          <w:p w14:paraId="37103359" w14:textId="77777777" w:rsidR="00A35CF2" w:rsidRPr="00D82A73" w:rsidRDefault="00A35CF2" w:rsidP="00177141">
            <w:pPr>
              <w:rPr>
                <w:rFonts w:eastAsia="Arial Unicode MS"/>
              </w:rPr>
            </w:pPr>
            <w:r w:rsidRPr="00D82A73">
              <w:rPr>
                <w:rFonts w:eastAsia="Arial Unicode MS"/>
              </w:rPr>
              <w:t>Mallens ägare.</w:t>
            </w:r>
          </w:p>
        </w:tc>
        <w:tc>
          <w:tcPr>
            <w:tcW w:w="1140" w:type="dxa"/>
          </w:tcPr>
          <w:p w14:paraId="038EA006" w14:textId="77777777" w:rsidR="00A35CF2" w:rsidRPr="00D82A73" w:rsidRDefault="00A35CF2" w:rsidP="00177141">
            <w:pPr>
              <w:rPr>
                <w:rFonts w:eastAsia="Arial Unicode MS"/>
              </w:rPr>
            </w:pPr>
            <w:r w:rsidRPr="00D82A73">
              <w:rPr>
                <w:rFonts w:eastAsia="Arial Unicode MS"/>
              </w:rPr>
              <w:t>II</w:t>
            </w:r>
          </w:p>
        </w:tc>
        <w:tc>
          <w:tcPr>
            <w:tcW w:w="720" w:type="dxa"/>
          </w:tcPr>
          <w:p w14:paraId="119DAC9F" w14:textId="77777777" w:rsidR="00A35CF2" w:rsidRPr="00D82A73" w:rsidRDefault="00A35CF2" w:rsidP="00177141">
            <w:pPr>
              <w:rPr>
                <w:rFonts w:eastAsia="Arial Unicode MS"/>
              </w:rPr>
            </w:pPr>
            <w:r w:rsidRPr="00D82A73">
              <w:rPr>
                <w:rFonts w:eastAsia="Arial Unicode MS"/>
              </w:rPr>
              <w:t>1</w:t>
            </w:r>
          </w:p>
        </w:tc>
        <w:tc>
          <w:tcPr>
            <w:tcW w:w="1800" w:type="dxa"/>
          </w:tcPr>
          <w:p w14:paraId="68F40A34" w14:textId="77777777" w:rsidR="00A35CF2" w:rsidRPr="00D82A73" w:rsidRDefault="00A35CF2" w:rsidP="00177141">
            <w:pPr>
              <w:rPr>
                <w:rFonts w:eastAsia="Arial Unicode MS"/>
              </w:rPr>
            </w:pPr>
            <w:r w:rsidRPr="00D82A73">
              <w:rPr>
                <w:rFonts w:eastAsia="Arial Unicode MS"/>
              </w:rPr>
              <w:t>Hsa-id</w:t>
            </w:r>
          </w:p>
        </w:tc>
        <w:tc>
          <w:tcPr>
            <w:tcW w:w="1920" w:type="dxa"/>
          </w:tcPr>
          <w:p w14:paraId="753860CD" w14:textId="77777777" w:rsidR="00A35CF2" w:rsidRPr="00D82A73" w:rsidRDefault="00A35CF2" w:rsidP="00177141"/>
        </w:tc>
        <w:tc>
          <w:tcPr>
            <w:tcW w:w="1200" w:type="dxa"/>
            <w:shd w:val="clear" w:color="auto" w:fill="auto"/>
          </w:tcPr>
          <w:p w14:paraId="0EE6989A" w14:textId="77777777" w:rsidR="00A35CF2" w:rsidRPr="00D82A73" w:rsidRDefault="00A35CF2" w:rsidP="00177141">
            <w:pPr>
              <w:rPr>
                <w:rFonts w:ascii="Arial" w:eastAsia="Arial Unicode MS" w:hAnsi="Arial"/>
              </w:rPr>
            </w:pPr>
            <w:r w:rsidRPr="00B424C3">
              <w:rPr>
                <w:rFonts w:ascii="Arial" w:eastAsia="Arial Unicode MS" w:hAnsi="Arial"/>
              </w:rPr>
              <w:t>Vård och omsorgsutövare</w:t>
            </w:r>
          </w:p>
        </w:tc>
        <w:tc>
          <w:tcPr>
            <w:tcW w:w="1162" w:type="dxa"/>
            <w:shd w:val="clear" w:color="auto" w:fill="auto"/>
          </w:tcPr>
          <w:p w14:paraId="3F7916CD" w14:textId="77777777" w:rsidR="00A35CF2" w:rsidRPr="00D82A73" w:rsidRDefault="00A35CF2" w:rsidP="00177141">
            <w:pPr>
              <w:rPr>
                <w:rFonts w:ascii="Arial" w:eastAsia="Arial Unicode MS" w:hAnsi="Arial"/>
              </w:rPr>
            </w:pPr>
            <w:r w:rsidRPr="00B424C3">
              <w:rPr>
                <w:rFonts w:ascii="Arial" w:eastAsia="Arial Unicode MS" w:hAnsi="Arial"/>
              </w:rPr>
              <w:t>enhet id</w:t>
            </w:r>
          </w:p>
        </w:tc>
        <w:tc>
          <w:tcPr>
            <w:tcW w:w="1078" w:type="dxa"/>
            <w:shd w:val="clear" w:color="auto" w:fill="auto"/>
          </w:tcPr>
          <w:p w14:paraId="236C7B8F"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42B322C2" w14:textId="77777777" w:rsidTr="00177141">
        <w:trPr>
          <w:trHeight w:val="217"/>
        </w:trPr>
        <w:tc>
          <w:tcPr>
            <w:tcW w:w="2567" w:type="dxa"/>
            <w:gridSpan w:val="2"/>
          </w:tcPr>
          <w:p w14:paraId="361C57F9" w14:textId="77777777" w:rsidR="00A35CF2" w:rsidRPr="00D82A73" w:rsidRDefault="00A35CF2" w:rsidP="00177141">
            <w:pPr>
              <w:rPr>
                <w:rFonts w:eastAsia="Arial Unicode MS"/>
              </w:rPr>
            </w:pPr>
            <w:r w:rsidRPr="00D82A73">
              <w:rPr>
                <w:rFonts w:eastAsia="Arial Unicode MS"/>
              </w:rPr>
              <w:t>Sida/id</w:t>
            </w:r>
          </w:p>
          <w:p w14:paraId="7867C4FE" w14:textId="77777777" w:rsidR="00A35CF2" w:rsidRPr="00D82A73" w:rsidRDefault="00A35CF2" w:rsidP="00177141">
            <w:pPr>
              <w:rPr>
                <w:rFonts w:eastAsia="Arial Unicode MS"/>
              </w:rPr>
            </w:pPr>
            <w:r w:rsidRPr="00D82A73">
              <w:rPr>
                <w:rFonts w:eastAsia="Arial Unicode MS"/>
              </w:rPr>
              <w:t>(pages)</w:t>
            </w:r>
          </w:p>
        </w:tc>
        <w:tc>
          <w:tcPr>
            <w:tcW w:w="3388" w:type="dxa"/>
          </w:tcPr>
          <w:p w14:paraId="3FFD46CD" w14:textId="77777777" w:rsidR="00A35CF2" w:rsidRPr="00D82A73" w:rsidRDefault="00A35CF2" w:rsidP="00177141">
            <w:pPr>
              <w:rPr>
                <w:rFonts w:eastAsia="Arial Unicode MS"/>
              </w:rPr>
            </w:pPr>
            <w:r w:rsidRPr="00D82A73">
              <w:rPr>
                <w:rFonts w:eastAsia="Arial Unicode MS"/>
              </w:rPr>
              <w:t>Koppling till klass för sida.</w:t>
            </w:r>
          </w:p>
          <w:p w14:paraId="7291EA21" w14:textId="77777777" w:rsidR="00A35CF2" w:rsidRPr="00D82A73" w:rsidRDefault="00A35CF2" w:rsidP="00177141">
            <w:pPr>
              <w:rPr>
                <w:rFonts w:eastAsia="Arial Unicode MS"/>
              </w:rPr>
            </w:pPr>
          </w:p>
        </w:tc>
        <w:tc>
          <w:tcPr>
            <w:tcW w:w="1140" w:type="dxa"/>
          </w:tcPr>
          <w:p w14:paraId="62CFF503" w14:textId="77777777" w:rsidR="00A35CF2" w:rsidRPr="00D82A73" w:rsidRDefault="00A35CF2" w:rsidP="00177141">
            <w:pPr>
              <w:rPr>
                <w:rFonts w:eastAsia="Arial Unicode MS"/>
              </w:rPr>
            </w:pPr>
            <w:r w:rsidRPr="00D82A73">
              <w:rPr>
                <w:rFonts w:eastAsia="Arial Unicode MS"/>
              </w:rPr>
              <w:t>II</w:t>
            </w:r>
          </w:p>
        </w:tc>
        <w:tc>
          <w:tcPr>
            <w:tcW w:w="720" w:type="dxa"/>
          </w:tcPr>
          <w:p w14:paraId="5EF76C33" w14:textId="77777777" w:rsidR="00A35CF2" w:rsidRPr="00D82A73" w:rsidRDefault="00A35CF2" w:rsidP="00177141">
            <w:pPr>
              <w:rPr>
                <w:rFonts w:eastAsia="Arial Unicode MS"/>
              </w:rPr>
            </w:pPr>
            <w:r w:rsidRPr="00D82A73">
              <w:rPr>
                <w:rFonts w:eastAsia="Arial Unicode MS"/>
              </w:rPr>
              <w:t>0..*</w:t>
            </w:r>
          </w:p>
        </w:tc>
        <w:tc>
          <w:tcPr>
            <w:tcW w:w="1800" w:type="dxa"/>
          </w:tcPr>
          <w:p w14:paraId="54FEC0E2" w14:textId="77777777" w:rsidR="00A35CF2" w:rsidRPr="00D82A73" w:rsidRDefault="00A35CF2" w:rsidP="00177141">
            <w:pPr>
              <w:rPr>
                <w:rFonts w:eastAsia="Arial Unicode MS"/>
              </w:rPr>
            </w:pPr>
            <w:r w:rsidRPr="00D82A73">
              <w:rPr>
                <w:rFonts w:eastAsia="Arial Unicode MS"/>
              </w:rPr>
              <w:t>Länk till objekt</w:t>
            </w:r>
          </w:p>
        </w:tc>
        <w:tc>
          <w:tcPr>
            <w:tcW w:w="1920" w:type="dxa"/>
          </w:tcPr>
          <w:p w14:paraId="4C3A8E92" w14:textId="77777777" w:rsidR="00A35CF2" w:rsidRPr="00D82A73" w:rsidRDefault="00A35CF2" w:rsidP="00177141">
            <w:pPr>
              <w:rPr>
                <w:rFonts w:ascii="Arial" w:eastAsia="Arial Unicode MS" w:hAnsi="Arial"/>
              </w:rPr>
            </w:pPr>
            <w:r w:rsidRPr="00D82A73">
              <w:t xml:space="preserve"> </w:t>
            </w:r>
          </w:p>
        </w:tc>
        <w:tc>
          <w:tcPr>
            <w:tcW w:w="1200" w:type="dxa"/>
            <w:shd w:val="clear" w:color="auto" w:fill="auto"/>
          </w:tcPr>
          <w:p w14:paraId="7D7C432A"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3299114"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CAF789F"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4FD3BC14" w14:textId="77777777" w:rsidTr="00177141">
        <w:trPr>
          <w:trHeight w:val="217"/>
        </w:trPr>
        <w:tc>
          <w:tcPr>
            <w:tcW w:w="2567" w:type="dxa"/>
            <w:gridSpan w:val="2"/>
          </w:tcPr>
          <w:p w14:paraId="6D4952C0" w14:textId="77777777" w:rsidR="00A35CF2" w:rsidRDefault="00A35CF2" w:rsidP="00177141">
            <w:pPr>
              <w:rPr>
                <w:rFonts w:eastAsia="Arial Unicode MS"/>
              </w:rPr>
            </w:pPr>
            <w:r w:rsidRPr="00D82A73">
              <w:rPr>
                <w:rFonts w:eastAsia="Arial Unicode MS"/>
              </w:rPr>
              <w:t>media/id</w:t>
            </w:r>
          </w:p>
          <w:p w14:paraId="30F88DA1" w14:textId="77777777" w:rsidR="00A35CF2" w:rsidRPr="00D82A73" w:rsidRDefault="00A35CF2" w:rsidP="00177141">
            <w:pPr>
              <w:rPr>
                <w:rFonts w:eastAsia="Arial Unicode MS"/>
              </w:rPr>
            </w:pPr>
            <w:r>
              <w:rPr>
                <w:rFonts w:eastAsia="Arial Unicode MS"/>
              </w:rPr>
              <w:t>(media)</w:t>
            </w:r>
          </w:p>
        </w:tc>
        <w:tc>
          <w:tcPr>
            <w:tcW w:w="3388" w:type="dxa"/>
          </w:tcPr>
          <w:p w14:paraId="4A5E3952" w14:textId="77777777" w:rsidR="00A35CF2" w:rsidRPr="00D82A73" w:rsidRDefault="00A35CF2" w:rsidP="00177141">
            <w:pPr>
              <w:rPr>
                <w:rFonts w:eastAsia="Arial Unicode MS"/>
              </w:rPr>
            </w:pPr>
            <w:r w:rsidRPr="00D82A73">
              <w:rPr>
                <w:szCs w:val="20"/>
              </w:rPr>
              <w:t>Mediaobjekt som skall visas på formulärets introduktionssida.</w:t>
            </w:r>
          </w:p>
        </w:tc>
        <w:tc>
          <w:tcPr>
            <w:tcW w:w="1140" w:type="dxa"/>
          </w:tcPr>
          <w:p w14:paraId="1BC9E4D8" w14:textId="77777777" w:rsidR="00A35CF2" w:rsidRPr="00D82A73" w:rsidRDefault="00A35CF2" w:rsidP="00177141">
            <w:pPr>
              <w:rPr>
                <w:rFonts w:eastAsia="Arial Unicode MS"/>
              </w:rPr>
            </w:pPr>
            <w:r w:rsidRPr="00D82A73">
              <w:rPr>
                <w:rFonts w:eastAsia="Arial Unicode MS"/>
              </w:rPr>
              <w:t>II</w:t>
            </w:r>
          </w:p>
        </w:tc>
        <w:tc>
          <w:tcPr>
            <w:tcW w:w="720" w:type="dxa"/>
          </w:tcPr>
          <w:p w14:paraId="2B5CF515" w14:textId="77777777" w:rsidR="00A35CF2" w:rsidRPr="00D82A73" w:rsidRDefault="00A35CF2" w:rsidP="00177141">
            <w:pPr>
              <w:rPr>
                <w:rFonts w:eastAsia="Arial Unicode MS"/>
              </w:rPr>
            </w:pPr>
            <w:r w:rsidRPr="00D82A73">
              <w:rPr>
                <w:rFonts w:eastAsia="Arial Unicode MS"/>
              </w:rPr>
              <w:t>0..1</w:t>
            </w:r>
          </w:p>
        </w:tc>
        <w:tc>
          <w:tcPr>
            <w:tcW w:w="1800" w:type="dxa"/>
          </w:tcPr>
          <w:p w14:paraId="2832EC77" w14:textId="77777777" w:rsidR="00A35CF2" w:rsidRPr="00D82A73" w:rsidRDefault="00A35CF2" w:rsidP="00177141">
            <w:pPr>
              <w:rPr>
                <w:rFonts w:eastAsia="Arial Unicode MS"/>
              </w:rPr>
            </w:pPr>
          </w:p>
        </w:tc>
        <w:tc>
          <w:tcPr>
            <w:tcW w:w="1920" w:type="dxa"/>
          </w:tcPr>
          <w:p w14:paraId="44A64FCC" w14:textId="77777777" w:rsidR="00A35CF2" w:rsidRPr="00D82A73" w:rsidRDefault="00A35CF2" w:rsidP="00177141">
            <w:pPr>
              <w:rPr>
                <w:rFonts w:ascii="Arial" w:eastAsia="Arial Unicode MS" w:hAnsi="Arial"/>
              </w:rPr>
            </w:pPr>
          </w:p>
        </w:tc>
        <w:tc>
          <w:tcPr>
            <w:tcW w:w="1200" w:type="dxa"/>
            <w:shd w:val="clear" w:color="auto" w:fill="auto"/>
          </w:tcPr>
          <w:p w14:paraId="3B501249"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9DA57CF"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8675926"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0757A3E0" w14:textId="77777777" w:rsidTr="00177141">
        <w:trPr>
          <w:gridBefore w:val="1"/>
          <w:wBefore w:w="15" w:type="dxa"/>
          <w:trHeight w:val="217"/>
        </w:trPr>
        <w:tc>
          <w:tcPr>
            <w:tcW w:w="7080" w:type="dxa"/>
            <w:gridSpan w:val="3"/>
            <w:shd w:val="pct25" w:color="auto" w:fill="auto"/>
          </w:tcPr>
          <w:p w14:paraId="08E32ABA" w14:textId="77777777" w:rsidR="00A35CF2" w:rsidRPr="00D82A73" w:rsidRDefault="00A35CF2" w:rsidP="00177141">
            <w:r w:rsidRPr="00D82A73">
              <w:t>Associationer</w:t>
            </w:r>
          </w:p>
        </w:tc>
        <w:tc>
          <w:tcPr>
            <w:tcW w:w="7880" w:type="dxa"/>
            <w:gridSpan w:val="6"/>
            <w:shd w:val="pct25" w:color="auto" w:fill="auto"/>
          </w:tcPr>
          <w:p w14:paraId="0DEAE4C9" w14:textId="77777777" w:rsidR="00A35CF2" w:rsidRPr="00D82A73" w:rsidRDefault="00A35CF2" w:rsidP="00177141">
            <w:pPr>
              <w:rPr>
                <w:rFonts w:eastAsia="Arial Unicode MS"/>
              </w:rPr>
            </w:pPr>
            <w:r w:rsidRPr="00D82A73">
              <w:t>Beslutsregel</w:t>
            </w:r>
          </w:p>
        </w:tc>
      </w:tr>
      <w:tr w:rsidR="00A35CF2" w:rsidRPr="00D82A73" w14:paraId="3034BCFC" w14:textId="77777777" w:rsidTr="00177141">
        <w:trPr>
          <w:gridBefore w:val="1"/>
          <w:wBefore w:w="15" w:type="dxa"/>
          <w:trHeight w:val="217"/>
        </w:trPr>
        <w:tc>
          <w:tcPr>
            <w:tcW w:w="7080" w:type="dxa"/>
            <w:gridSpan w:val="3"/>
          </w:tcPr>
          <w:p w14:paraId="48368C56" w14:textId="77777777" w:rsidR="00A35CF2" w:rsidRPr="00D82A73" w:rsidRDefault="00A35CF2" w:rsidP="00177141">
            <w:pPr>
              <w:rPr>
                <w:rFonts w:ascii="Arial" w:eastAsia="Arial Unicode MS" w:hAnsi="Arial"/>
                <w:color w:val="000000"/>
              </w:rPr>
            </w:pPr>
            <w:r w:rsidRPr="00D82A73">
              <w:rPr>
                <w:rFonts w:ascii="Arial" w:eastAsia="Arial Unicode MS" w:hAnsi="Arial"/>
                <w:color w:val="000000"/>
              </w:rPr>
              <w:t xml:space="preserve"> En formulärmall (FormTemplate</w:t>
            </w:r>
            <w:r>
              <w:rPr>
                <w:rFonts w:ascii="Arial" w:eastAsia="Arial Unicode MS" w:hAnsi="Arial"/>
                <w:color w:val="000000"/>
              </w:rPr>
              <w:t>Type</w:t>
            </w:r>
            <w:r w:rsidRPr="00D82A73">
              <w:rPr>
                <w:rFonts w:ascii="Arial" w:eastAsia="Arial Unicode MS" w:hAnsi="Arial"/>
                <w:color w:val="000000"/>
              </w:rPr>
              <w:t>) har en till många sidor (TemplatePage</w:t>
            </w:r>
            <w:r>
              <w:rPr>
                <w:rFonts w:ascii="Arial" w:eastAsia="Arial Unicode MS" w:hAnsi="Arial"/>
                <w:color w:val="000000"/>
              </w:rPr>
              <w:t>Type</w:t>
            </w:r>
            <w:r w:rsidRPr="00D82A73">
              <w:rPr>
                <w:rFonts w:ascii="Arial" w:eastAsia="Arial Unicode MS" w:hAnsi="Arial"/>
                <w:color w:val="000000"/>
              </w:rPr>
              <w:t xml:space="preserve">) </w:t>
            </w:r>
          </w:p>
        </w:tc>
        <w:tc>
          <w:tcPr>
            <w:tcW w:w="7880" w:type="dxa"/>
            <w:gridSpan w:val="6"/>
          </w:tcPr>
          <w:p w14:paraId="6FB28F6A" w14:textId="77777777" w:rsidR="00A35CF2" w:rsidRPr="00D82A73" w:rsidRDefault="00A35CF2" w:rsidP="00177141">
            <w:pPr>
              <w:rPr>
                <w:rFonts w:ascii="Arial" w:eastAsia="Arial Unicode MS" w:hAnsi="Arial"/>
                <w:color w:val="000000"/>
              </w:rPr>
            </w:pPr>
          </w:p>
        </w:tc>
      </w:tr>
      <w:tr w:rsidR="00A35CF2" w:rsidRPr="00D82A73" w14:paraId="69149F21" w14:textId="77777777" w:rsidTr="00177141">
        <w:trPr>
          <w:gridBefore w:val="1"/>
          <w:wBefore w:w="15" w:type="dxa"/>
          <w:trHeight w:val="217"/>
        </w:trPr>
        <w:tc>
          <w:tcPr>
            <w:tcW w:w="7080" w:type="dxa"/>
            <w:gridSpan w:val="3"/>
          </w:tcPr>
          <w:p w14:paraId="7242E38A" w14:textId="77777777" w:rsidR="00A35CF2" w:rsidRPr="00D82A73" w:rsidRDefault="00A35CF2" w:rsidP="00177141">
            <w:pPr>
              <w:rPr>
                <w:rFonts w:ascii="Arial" w:eastAsia="Arial Unicode MS" w:hAnsi="Arial"/>
                <w:color w:val="000000"/>
              </w:rPr>
            </w:pPr>
          </w:p>
        </w:tc>
        <w:tc>
          <w:tcPr>
            <w:tcW w:w="7880" w:type="dxa"/>
            <w:gridSpan w:val="6"/>
          </w:tcPr>
          <w:p w14:paraId="0B2016BA" w14:textId="77777777" w:rsidR="00A35CF2" w:rsidRPr="00D82A73" w:rsidRDefault="00A35CF2" w:rsidP="00177141">
            <w:pPr>
              <w:rPr>
                <w:rFonts w:ascii="Arial" w:eastAsia="Arial Unicode MS" w:hAnsi="Arial"/>
                <w:color w:val="000000"/>
              </w:rPr>
            </w:pPr>
          </w:p>
        </w:tc>
      </w:tr>
    </w:tbl>
    <w:p w14:paraId="5729B2B8" w14:textId="77777777" w:rsidR="00A35CF2" w:rsidRPr="00D82A73" w:rsidRDefault="00A35CF2" w:rsidP="00A35CF2">
      <w:pPr>
        <w:rPr>
          <w:rFonts w:ascii="Arial" w:hAnsi="Arial"/>
          <w:b/>
          <w:i/>
        </w:rPr>
      </w:pPr>
      <w:r w:rsidRPr="00D82A73">
        <w:rPr>
          <w:i/>
        </w:rPr>
        <w:br w:type="page"/>
      </w:r>
    </w:p>
    <w:p w14:paraId="75BA0EBD" w14:textId="77777777" w:rsidR="00A35CF2" w:rsidRPr="00D82A73" w:rsidRDefault="00A35CF2" w:rsidP="00A35CF2">
      <w:pPr>
        <w:pStyle w:val="Heading3"/>
      </w:pPr>
      <w:bookmarkStart w:id="195" w:name="_Toc220986030"/>
      <w:bookmarkStart w:id="196" w:name="_Toc386458086"/>
      <w:bookmarkStart w:id="197" w:name="_Toc391636705"/>
      <w:bookmarkStart w:id="198" w:name="_Toc193243783"/>
      <w:bookmarkStart w:id="199" w:name="_Toc397581521"/>
      <w:r w:rsidRPr="00D82A73">
        <w:lastRenderedPageBreak/>
        <w:t>Klass Formulärsida (TemplatePage</w:t>
      </w:r>
      <w:r>
        <w:t>Type</w:t>
      </w:r>
      <w:r w:rsidRPr="00D82A73">
        <w:t>)</w:t>
      </w:r>
      <w:bookmarkEnd w:id="195"/>
      <w:bookmarkEnd w:id="196"/>
      <w:bookmarkEnd w:id="197"/>
      <w:bookmarkEnd w:id="199"/>
    </w:p>
    <w:p w14:paraId="7DD456F3" w14:textId="77777777" w:rsidR="00A35CF2" w:rsidRPr="00D82A73" w:rsidRDefault="00A35CF2" w:rsidP="00A35CF2">
      <w:pPr>
        <w:pStyle w:val="BodyText"/>
      </w:pPr>
      <w:r w:rsidRPr="00D82A73">
        <w:t>Objektet utgör mall för en sida (Page</w:t>
      </w:r>
      <w:r>
        <w:t>Type</w:t>
      </w:r>
      <w:r w:rsidRPr="00D82A73">
        <w:t>)</w:t>
      </w:r>
    </w:p>
    <w:p w14:paraId="5618B6DD" w14:textId="77777777" w:rsidR="00A35CF2" w:rsidRPr="00D82A73" w:rsidRDefault="00A35CF2" w:rsidP="00A35CF2">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17"/>
        <w:gridCol w:w="1803"/>
        <w:gridCol w:w="1920"/>
        <w:gridCol w:w="1200"/>
        <w:gridCol w:w="1162"/>
        <w:gridCol w:w="1078"/>
      </w:tblGrid>
      <w:tr w:rsidR="00A35CF2" w:rsidRPr="00D82A73" w14:paraId="70D45F41" w14:textId="77777777" w:rsidTr="00177141">
        <w:trPr>
          <w:cantSplit/>
          <w:trHeight w:val="376"/>
        </w:trPr>
        <w:tc>
          <w:tcPr>
            <w:tcW w:w="2545" w:type="dxa"/>
            <w:gridSpan w:val="2"/>
            <w:vMerge w:val="restart"/>
            <w:shd w:val="pct25" w:color="auto" w:fill="auto"/>
          </w:tcPr>
          <w:p w14:paraId="0D2C2F9A" w14:textId="77777777" w:rsidR="00A35CF2" w:rsidRPr="00D82A73" w:rsidRDefault="00A35CF2" w:rsidP="00177141">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732AEF53" w14:textId="77777777" w:rsidR="00A35CF2" w:rsidRPr="00D82A73" w:rsidRDefault="00A35CF2" w:rsidP="00177141">
            <w:r w:rsidRPr="00D82A73">
              <w:t>Beskrivning</w:t>
            </w:r>
          </w:p>
        </w:tc>
        <w:tc>
          <w:tcPr>
            <w:tcW w:w="1140" w:type="dxa"/>
            <w:vMerge w:val="restart"/>
            <w:shd w:val="pct25" w:color="auto" w:fill="auto"/>
          </w:tcPr>
          <w:p w14:paraId="512C2ED3" w14:textId="77777777" w:rsidR="00A35CF2" w:rsidRPr="00D82A73" w:rsidRDefault="00A35CF2" w:rsidP="00177141">
            <w:pPr>
              <w:rPr>
                <w:rFonts w:eastAsia="Arial Unicode MS"/>
              </w:rPr>
            </w:pPr>
            <w:r w:rsidRPr="00D82A73">
              <w:t>Format</w:t>
            </w:r>
          </w:p>
        </w:tc>
        <w:tc>
          <w:tcPr>
            <w:tcW w:w="717" w:type="dxa"/>
            <w:vMerge w:val="restart"/>
            <w:shd w:val="pct25" w:color="auto" w:fill="auto"/>
          </w:tcPr>
          <w:p w14:paraId="270D2F3E" w14:textId="77777777" w:rsidR="00A35CF2" w:rsidRPr="00D82A73" w:rsidRDefault="00A35CF2" w:rsidP="00177141">
            <w:r w:rsidRPr="00D82A73">
              <w:t>Mult</w:t>
            </w:r>
          </w:p>
        </w:tc>
        <w:tc>
          <w:tcPr>
            <w:tcW w:w="1803" w:type="dxa"/>
            <w:vMerge w:val="restart"/>
            <w:shd w:val="pct25" w:color="auto" w:fill="auto"/>
          </w:tcPr>
          <w:p w14:paraId="3FDA2827" w14:textId="77777777" w:rsidR="00A35CF2" w:rsidRPr="00D82A73" w:rsidRDefault="00A35CF2" w:rsidP="00177141">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2F4336B6" w14:textId="77777777" w:rsidR="00A35CF2" w:rsidRPr="00D82A73" w:rsidRDefault="00A35CF2" w:rsidP="00177141">
            <w:pPr>
              <w:rPr>
                <w:rFonts w:eastAsia="Arial Unicode MS"/>
              </w:rPr>
            </w:pPr>
            <w:r w:rsidRPr="00D82A73">
              <w:t>Beslutsregler och kommentar</w:t>
            </w:r>
          </w:p>
        </w:tc>
        <w:tc>
          <w:tcPr>
            <w:tcW w:w="3440" w:type="dxa"/>
            <w:gridSpan w:val="3"/>
            <w:shd w:val="pct25" w:color="auto" w:fill="auto"/>
          </w:tcPr>
          <w:p w14:paraId="4096B617" w14:textId="77777777" w:rsidR="00A35CF2" w:rsidRPr="00D82A73" w:rsidRDefault="00A35CF2" w:rsidP="00177141">
            <w:pPr>
              <w:jc w:val="center"/>
              <w:rPr>
                <w:rFonts w:eastAsia="Arial Unicode MS"/>
              </w:rPr>
            </w:pPr>
            <w:r>
              <w:rPr>
                <w:rFonts w:eastAsia="Arial Unicode MS"/>
              </w:rPr>
              <w:t>Mappning V-TIM 2.2</w:t>
            </w:r>
          </w:p>
        </w:tc>
      </w:tr>
      <w:tr w:rsidR="00A35CF2" w:rsidRPr="00D82A73" w14:paraId="03FEA6BA" w14:textId="77777777" w:rsidTr="00177141">
        <w:trPr>
          <w:cantSplit/>
          <w:trHeight w:val="375"/>
        </w:trPr>
        <w:tc>
          <w:tcPr>
            <w:tcW w:w="2545" w:type="dxa"/>
            <w:gridSpan w:val="2"/>
            <w:vMerge/>
            <w:shd w:val="pct25" w:color="auto" w:fill="auto"/>
          </w:tcPr>
          <w:p w14:paraId="1E5724B8" w14:textId="77777777" w:rsidR="00A35CF2" w:rsidRPr="00D82A73" w:rsidRDefault="00A35CF2" w:rsidP="00177141"/>
        </w:tc>
        <w:tc>
          <w:tcPr>
            <w:tcW w:w="3410" w:type="dxa"/>
            <w:vMerge/>
            <w:shd w:val="pct25" w:color="auto" w:fill="auto"/>
          </w:tcPr>
          <w:p w14:paraId="10287419" w14:textId="77777777" w:rsidR="00A35CF2" w:rsidRPr="00D82A73" w:rsidRDefault="00A35CF2" w:rsidP="00177141"/>
        </w:tc>
        <w:tc>
          <w:tcPr>
            <w:tcW w:w="1140" w:type="dxa"/>
            <w:vMerge/>
            <w:shd w:val="pct25" w:color="auto" w:fill="auto"/>
          </w:tcPr>
          <w:p w14:paraId="7AFAA0F8" w14:textId="77777777" w:rsidR="00A35CF2" w:rsidRPr="00D82A73" w:rsidRDefault="00A35CF2" w:rsidP="00177141"/>
        </w:tc>
        <w:tc>
          <w:tcPr>
            <w:tcW w:w="717" w:type="dxa"/>
            <w:vMerge/>
            <w:shd w:val="pct25" w:color="auto" w:fill="auto"/>
          </w:tcPr>
          <w:p w14:paraId="7BFE4BA4" w14:textId="77777777" w:rsidR="00A35CF2" w:rsidRPr="00D82A73" w:rsidRDefault="00A35CF2" w:rsidP="00177141"/>
        </w:tc>
        <w:tc>
          <w:tcPr>
            <w:tcW w:w="1803" w:type="dxa"/>
            <w:vMerge/>
            <w:shd w:val="pct25" w:color="auto" w:fill="auto"/>
          </w:tcPr>
          <w:p w14:paraId="65A8D507" w14:textId="77777777" w:rsidR="00A35CF2" w:rsidRPr="00D82A73" w:rsidRDefault="00A35CF2" w:rsidP="00177141"/>
        </w:tc>
        <w:tc>
          <w:tcPr>
            <w:tcW w:w="1920" w:type="dxa"/>
            <w:vMerge/>
            <w:shd w:val="pct25" w:color="auto" w:fill="auto"/>
          </w:tcPr>
          <w:p w14:paraId="19015087" w14:textId="77777777" w:rsidR="00A35CF2" w:rsidRPr="00D82A73" w:rsidRDefault="00A35CF2" w:rsidP="00177141"/>
        </w:tc>
        <w:tc>
          <w:tcPr>
            <w:tcW w:w="1200" w:type="dxa"/>
            <w:tcBorders>
              <w:bottom w:val="single" w:sz="4" w:space="0" w:color="auto"/>
            </w:tcBorders>
            <w:shd w:val="pct25" w:color="auto" w:fill="auto"/>
          </w:tcPr>
          <w:p w14:paraId="627AFC7E" w14:textId="77777777" w:rsidR="00A35CF2" w:rsidRPr="00D82A73" w:rsidRDefault="00A35CF2" w:rsidP="00177141">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2335697B" w14:textId="77777777" w:rsidR="00A35CF2" w:rsidRPr="00D82A73" w:rsidRDefault="00A35CF2" w:rsidP="00177141">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531C6940" w14:textId="77777777" w:rsidR="00A35CF2" w:rsidRPr="00D82A73" w:rsidRDefault="00A35CF2" w:rsidP="00177141">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2E5EE81C" w14:textId="77777777" w:rsidTr="00177141">
        <w:trPr>
          <w:trHeight w:val="217"/>
        </w:trPr>
        <w:tc>
          <w:tcPr>
            <w:tcW w:w="2545" w:type="dxa"/>
            <w:gridSpan w:val="2"/>
          </w:tcPr>
          <w:p w14:paraId="5B4EE551" w14:textId="77777777" w:rsidR="00A35CF2" w:rsidRPr="00D82A73" w:rsidRDefault="00A35CF2" w:rsidP="00177141">
            <w:pPr>
              <w:rPr>
                <w:rFonts w:eastAsia="Arial Unicode MS"/>
              </w:rPr>
            </w:pPr>
            <w:r w:rsidRPr="00D82A73">
              <w:rPr>
                <w:rFonts w:eastAsia="Arial Unicode MS"/>
              </w:rPr>
              <w:t>(</w:t>
            </w:r>
            <w:r>
              <w:rPr>
                <w:rFonts w:eastAsia="Arial Unicode MS"/>
              </w:rPr>
              <w:t>p</w:t>
            </w:r>
            <w:r w:rsidRPr="00D82A73">
              <w:rPr>
                <w:rFonts w:eastAsia="Arial Unicode MS"/>
              </w:rPr>
              <w:t>ageNumber)</w:t>
            </w:r>
          </w:p>
        </w:tc>
        <w:tc>
          <w:tcPr>
            <w:tcW w:w="3410" w:type="dxa"/>
          </w:tcPr>
          <w:p w14:paraId="7CC033A8" w14:textId="77777777" w:rsidR="00A35CF2" w:rsidRPr="00D82A73" w:rsidRDefault="00A35CF2" w:rsidP="00177141">
            <w:pPr>
              <w:rPr>
                <w:rFonts w:eastAsia="Arial Unicode MS"/>
              </w:rPr>
            </w:pPr>
            <w:r w:rsidRPr="00D82A73">
              <w:rPr>
                <w:rFonts w:eastAsia="Arial Unicode MS"/>
              </w:rPr>
              <w:t>Grupperingsbegrepp  av frågor. Frågans nummer i nummerserie. Används för att indikera hur långt användaren har kommit i formuläret.</w:t>
            </w:r>
          </w:p>
          <w:p w14:paraId="748AAF10" w14:textId="77777777" w:rsidR="00A35CF2" w:rsidRPr="00D82A73" w:rsidRDefault="00A35CF2" w:rsidP="00177141">
            <w:pPr>
              <w:rPr>
                <w:rFonts w:eastAsia="Arial Unicode MS"/>
              </w:rPr>
            </w:pPr>
            <w:r w:rsidRPr="00D82A73">
              <w:rPr>
                <w:rFonts w:eastAsia="Arial Unicode MS"/>
              </w:rPr>
              <w:t>T.ex Fråga nummer 1 (av 10).</w:t>
            </w:r>
          </w:p>
        </w:tc>
        <w:tc>
          <w:tcPr>
            <w:tcW w:w="1140" w:type="dxa"/>
          </w:tcPr>
          <w:p w14:paraId="076ADC8C" w14:textId="77777777" w:rsidR="00A35CF2" w:rsidRPr="00D82A73" w:rsidRDefault="00A35CF2" w:rsidP="00177141">
            <w:pPr>
              <w:rPr>
                <w:rFonts w:eastAsia="Arial Unicode MS"/>
              </w:rPr>
            </w:pPr>
            <w:r w:rsidRPr="00D82A73">
              <w:rPr>
                <w:rFonts w:eastAsia="Arial Unicode MS"/>
              </w:rPr>
              <w:t>VÄ</w:t>
            </w:r>
          </w:p>
        </w:tc>
        <w:tc>
          <w:tcPr>
            <w:tcW w:w="717" w:type="dxa"/>
          </w:tcPr>
          <w:p w14:paraId="299B9158" w14:textId="77777777" w:rsidR="00A35CF2" w:rsidRPr="00D82A73" w:rsidRDefault="00A35CF2" w:rsidP="00177141">
            <w:pPr>
              <w:rPr>
                <w:rFonts w:eastAsia="Arial Unicode MS"/>
              </w:rPr>
            </w:pPr>
            <w:r w:rsidRPr="00D82A73">
              <w:rPr>
                <w:rFonts w:eastAsia="Arial Unicode MS"/>
              </w:rPr>
              <w:t>1</w:t>
            </w:r>
          </w:p>
        </w:tc>
        <w:tc>
          <w:tcPr>
            <w:tcW w:w="1803" w:type="dxa"/>
          </w:tcPr>
          <w:p w14:paraId="5023B66F" w14:textId="77777777" w:rsidR="00A35CF2" w:rsidRPr="00D82A73" w:rsidRDefault="00A35CF2" w:rsidP="00177141">
            <w:pPr>
              <w:rPr>
                <w:rFonts w:eastAsia="Arial Unicode MS"/>
              </w:rPr>
            </w:pPr>
          </w:p>
        </w:tc>
        <w:tc>
          <w:tcPr>
            <w:tcW w:w="1920" w:type="dxa"/>
          </w:tcPr>
          <w:p w14:paraId="051A9586" w14:textId="77777777" w:rsidR="00A35CF2" w:rsidRPr="00D82A73" w:rsidRDefault="00A35CF2" w:rsidP="00177141">
            <w:pPr>
              <w:rPr>
                <w:rFonts w:ascii="Arial" w:eastAsia="Arial Unicode MS" w:hAnsi="Arial"/>
              </w:rPr>
            </w:pPr>
          </w:p>
        </w:tc>
        <w:tc>
          <w:tcPr>
            <w:tcW w:w="1200" w:type="dxa"/>
            <w:shd w:val="clear" w:color="auto" w:fill="auto"/>
          </w:tcPr>
          <w:p w14:paraId="67E6D6F2"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DD0F4A2"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445A1D9"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11CAE370" w14:textId="77777777" w:rsidTr="00177141">
        <w:trPr>
          <w:trHeight w:val="217"/>
        </w:trPr>
        <w:tc>
          <w:tcPr>
            <w:tcW w:w="2545" w:type="dxa"/>
            <w:gridSpan w:val="2"/>
          </w:tcPr>
          <w:p w14:paraId="09FB51C4" w14:textId="77777777" w:rsidR="00A35CF2" w:rsidRPr="00D82A73" w:rsidRDefault="00A35CF2" w:rsidP="00177141">
            <w:pPr>
              <w:rPr>
                <w:rFonts w:eastAsia="Arial Unicode MS"/>
              </w:rPr>
            </w:pPr>
            <w:r w:rsidRPr="00D82A73">
              <w:rPr>
                <w:rFonts w:eastAsia="Arial Unicode MS"/>
              </w:rPr>
              <w:t>Rubrik</w:t>
            </w:r>
          </w:p>
          <w:p w14:paraId="097C8CA5" w14:textId="77777777" w:rsidR="00A35CF2" w:rsidRPr="00D82A73" w:rsidRDefault="00A35CF2" w:rsidP="00177141">
            <w:pPr>
              <w:rPr>
                <w:rFonts w:eastAsia="Arial Unicode MS"/>
              </w:rPr>
            </w:pPr>
            <w:r w:rsidRPr="00D82A73">
              <w:rPr>
                <w:rFonts w:eastAsia="Arial Unicode MS"/>
              </w:rPr>
              <w:t>(</w:t>
            </w:r>
            <w:r>
              <w:rPr>
                <w:rFonts w:eastAsia="Arial Unicode MS"/>
              </w:rPr>
              <w:t>s</w:t>
            </w:r>
            <w:r w:rsidRPr="00D82A73">
              <w:rPr>
                <w:rFonts w:eastAsia="Arial Unicode MS"/>
              </w:rPr>
              <w:t>ubject)</w:t>
            </w:r>
          </w:p>
        </w:tc>
        <w:tc>
          <w:tcPr>
            <w:tcW w:w="3410" w:type="dxa"/>
          </w:tcPr>
          <w:p w14:paraId="0A2C5183" w14:textId="77777777" w:rsidR="00A35CF2" w:rsidRPr="00D82A73" w:rsidRDefault="00A35CF2" w:rsidP="00177141">
            <w:pPr>
              <w:rPr>
                <w:rFonts w:eastAsia="Arial Unicode MS"/>
              </w:rPr>
            </w:pPr>
            <w:r w:rsidRPr="00D82A73">
              <w:rPr>
                <w:rFonts w:eastAsia="Arial Unicode MS"/>
              </w:rPr>
              <w:t>Sidans rubrik.</w:t>
            </w:r>
          </w:p>
          <w:p w14:paraId="613FD193" w14:textId="77777777" w:rsidR="00A35CF2" w:rsidRPr="00D82A73" w:rsidRDefault="00A35CF2" w:rsidP="00177141">
            <w:pPr>
              <w:rPr>
                <w:rFonts w:eastAsia="Arial Unicode MS"/>
              </w:rPr>
            </w:pPr>
            <w:r w:rsidRPr="00D82A73">
              <w:rPr>
                <w:rFonts w:eastAsia="Arial Unicode MS"/>
              </w:rPr>
              <w:t>T.ex Medicin.</w:t>
            </w:r>
          </w:p>
        </w:tc>
        <w:tc>
          <w:tcPr>
            <w:tcW w:w="1140" w:type="dxa"/>
          </w:tcPr>
          <w:p w14:paraId="6857DD13" w14:textId="77777777" w:rsidR="00A35CF2" w:rsidRPr="00D82A73" w:rsidRDefault="00A35CF2" w:rsidP="00177141">
            <w:pPr>
              <w:rPr>
                <w:rFonts w:eastAsia="Arial Unicode MS"/>
              </w:rPr>
            </w:pPr>
            <w:r w:rsidRPr="00D82A73">
              <w:rPr>
                <w:rFonts w:eastAsia="Arial Unicode MS"/>
              </w:rPr>
              <w:t>TXT</w:t>
            </w:r>
          </w:p>
        </w:tc>
        <w:tc>
          <w:tcPr>
            <w:tcW w:w="717" w:type="dxa"/>
          </w:tcPr>
          <w:p w14:paraId="0DC91898" w14:textId="77777777" w:rsidR="00A35CF2" w:rsidRPr="00D82A73" w:rsidRDefault="00A35CF2" w:rsidP="00177141">
            <w:pPr>
              <w:rPr>
                <w:rFonts w:eastAsia="Arial Unicode MS"/>
              </w:rPr>
            </w:pPr>
            <w:r w:rsidRPr="00D82A73">
              <w:rPr>
                <w:rFonts w:eastAsia="Arial Unicode MS"/>
              </w:rPr>
              <w:t>0..1</w:t>
            </w:r>
          </w:p>
        </w:tc>
        <w:tc>
          <w:tcPr>
            <w:tcW w:w="1803" w:type="dxa"/>
          </w:tcPr>
          <w:p w14:paraId="76C127E7" w14:textId="77777777" w:rsidR="00A35CF2" w:rsidRPr="00D82A73" w:rsidRDefault="00A35CF2" w:rsidP="00177141">
            <w:pPr>
              <w:rPr>
                <w:rFonts w:eastAsia="Arial Unicode MS"/>
              </w:rPr>
            </w:pPr>
          </w:p>
        </w:tc>
        <w:tc>
          <w:tcPr>
            <w:tcW w:w="1920" w:type="dxa"/>
          </w:tcPr>
          <w:p w14:paraId="6B24BAF5" w14:textId="77777777" w:rsidR="00A35CF2" w:rsidRPr="00D82A73" w:rsidRDefault="00A35CF2" w:rsidP="00177141">
            <w:pPr>
              <w:rPr>
                <w:rFonts w:ascii="Arial" w:eastAsia="Arial Unicode MS" w:hAnsi="Arial"/>
              </w:rPr>
            </w:pPr>
          </w:p>
        </w:tc>
        <w:tc>
          <w:tcPr>
            <w:tcW w:w="1200" w:type="dxa"/>
            <w:shd w:val="clear" w:color="auto" w:fill="auto"/>
          </w:tcPr>
          <w:p w14:paraId="7B253486"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D5CEBB1"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0CADE9C"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7F1C6058" w14:textId="77777777" w:rsidTr="00177141">
        <w:trPr>
          <w:trHeight w:val="217"/>
        </w:trPr>
        <w:tc>
          <w:tcPr>
            <w:tcW w:w="2545" w:type="dxa"/>
            <w:gridSpan w:val="2"/>
          </w:tcPr>
          <w:p w14:paraId="2F83EE38" w14:textId="77777777" w:rsidR="00A35CF2" w:rsidRPr="00D82A73" w:rsidRDefault="00A35CF2" w:rsidP="00177141">
            <w:pPr>
              <w:rPr>
                <w:rFonts w:eastAsia="Arial Unicode MS"/>
              </w:rPr>
            </w:pPr>
            <w:r w:rsidRPr="00D82A73">
              <w:rPr>
                <w:rFonts w:eastAsia="Arial Unicode MS"/>
              </w:rPr>
              <w:t>Beskrivning</w:t>
            </w:r>
          </w:p>
          <w:p w14:paraId="7356AC76" w14:textId="77777777" w:rsidR="00A35CF2" w:rsidRPr="00D82A73" w:rsidRDefault="00A35CF2" w:rsidP="00177141">
            <w:pPr>
              <w:rPr>
                <w:rFonts w:eastAsia="Arial Unicode MS"/>
              </w:rPr>
            </w:pPr>
            <w:r w:rsidRPr="00D82A73">
              <w:rPr>
                <w:rFonts w:eastAsia="Arial Unicode MS"/>
              </w:rPr>
              <w:t>(</w:t>
            </w:r>
            <w:r>
              <w:rPr>
                <w:rFonts w:eastAsia="Arial Unicode MS"/>
              </w:rPr>
              <w:t>d</w:t>
            </w:r>
            <w:r w:rsidRPr="00D82A73">
              <w:rPr>
                <w:rFonts w:eastAsia="Arial Unicode MS"/>
              </w:rPr>
              <w:t>escription)</w:t>
            </w:r>
          </w:p>
        </w:tc>
        <w:tc>
          <w:tcPr>
            <w:tcW w:w="3410" w:type="dxa"/>
          </w:tcPr>
          <w:p w14:paraId="5F232E11" w14:textId="77777777" w:rsidR="00A35CF2" w:rsidRPr="00D82A73" w:rsidRDefault="00A35CF2" w:rsidP="00177141">
            <w:pPr>
              <w:rPr>
                <w:rFonts w:eastAsia="Arial Unicode MS"/>
              </w:rPr>
            </w:pPr>
            <w:r w:rsidRPr="00D82A73">
              <w:rPr>
                <w:rFonts w:eastAsia="Arial Unicode MS"/>
              </w:rPr>
              <w:t>Beskrivande text.</w:t>
            </w:r>
          </w:p>
          <w:p w14:paraId="63AB1E1C" w14:textId="77777777" w:rsidR="00A35CF2" w:rsidRPr="00D82A73" w:rsidRDefault="00A35CF2" w:rsidP="00177141">
            <w:pPr>
              <w:rPr>
                <w:rFonts w:eastAsia="Arial Unicode MS"/>
              </w:rPr>
            </w:pPr>
            <w:r w:rsidRPr="00D82A73">
              <w:rPr>
                <w:rFonts w:eastAsia="Arial Unicode MS"/>
              </w:rPr>
              <w:t>Stöder kodverk ”DocBook” Se tidbokningskontraktet!!</w:t>
            </w:r>
          </w:p>
          <w:p w14:paraId="36AF1381" w14:textId="77777777" w:rsidR="00A35CF2" w:rsidRPr="00D82A73" w:rsidRDefault="00A35CF2" w:rsidP="00177141">
            <w:pPr>
              <w:rPr>
                <w:rFonts w:eastAsia="Arial Unicode MS"/>
              </w:rPr>
            </w:pPr>
            <w:r w:rsidRPr="00D82A73">
              <w:rPr>
                <w:rFonts w:eastAsia="Arial Unicode MS"/>
              </w:rPr>
              <w:t>T.ex här skall du lämna information kring din medicinering.</w:t>
            </w:r>
          </w:p>
        </w:tc>
        <w:tc>
          <w:tcPr>
            <w:tcW w:w="1140" w:type="dxa"/>
          </w:tcPr>
          <w:p w14:paraId="758C14F3" w14:textId="77777777" w:rsidR="00A35CF2" w:rsidRPr="00D82A73" w:rsidRDefault="00A35CF2" w:rsidP="00177141">
            <w:pPr>
              <w:rPr>
                <w:rFonts w:eastAsia="Arial Unicode MS"/>
              </w:rPr>
            </w:pPr>
            <w:r w:rsidRPr="00D82A73">
              <w:rPr>
                <w:rFonts w:eastAsia="Arial Unicode MS"/>
              </w:rPr>
              <w:t>TXT</w:t>
            </w:r>
          </w:p>
        </w:tc>
        <w:tc>
          <w:tcPr>
            <w:tcW w:w="717" w:type="dxa"/>
          </w:tcPr>
          <w:p w14:paraId="1A0CAD5C" w14:textId="77777777" w:rsidR="00A35CF2" w:rsidRPr="00D82A73" w:rsidRDefault="00A35CF2" w:rsidP="00177141">
            <w:pPr>
              <w:rPr>
                <w:rFonts w:eastAsia="Arial Unicode MS"/>
              </w:rPr>
            </w:pPr>
            <w:r w:rsidRPr="00D82A73">
              <w:rPr>
                <w:rFonts w:eastAsia="Arial Unicode MS"/>
              </w:rPr>
              <w:t>0..1</w:t>
            </w:r>
          </w:p>
        </w:tc>
        <w:tc>
          <w:tcPr>
            <w:tcW w:w="1803" w:type="dxa"/>
          </w:tcPr>
          <w:p w14:paraId="7363584B" w14:textId="77777777" w:rsidR="00A35CF2" w:rsidRPr="00D82A73" w:rsidRDefault="00A35CF2" w:rsidP="00177141">
            <w:pPr>
              <w:rPr>
                <w:rFonts w:eastAsia="Arial Unicode MS"/>
              </w:rPr>
            </w:pPr>
            <w:r w:rsidRPr="00D82A73">
              <w:rPr>
                <w:rFonts w:eastAsia="Arial Unicode MS"/>
              </w:rPr>
              <w:t>Text kan kodas enligt DocBook.</w:t>
            </w:r>
          </w:p>
        </w:tc>
        <w:tc>
          <w:tcPr>
            <w:tcW w:w="1920" w:type="dxa"/>
          </w:tcPr>
          <w:p w14:paraId="453F2617" w14:textId="77777777" w:rsidR="00A35CF2" w:rsidRPr="00D82A73" w:rsidRDefault="00A35CF2" w:rsidP="00177141">
            <w:pPr>
              <w:rPr>
                <w:rFonts w:ascii="Arial" w:eastAsia="Arial Unicode MS" w:hAnsi="Arial"/>
              </w:rPr>
            </w:pPr>
          </w:p>
        </w:tc>
        <w:tc>
          <w:tcPr>
            <w:tcW w:w="1200" w:type="dxa"/>
            <w:shd w:val="clear" w:color="auto" w:fill="auto"/>
          </w:tcPr>
          <w:p w14:paraId="22A5091D"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05B5F53"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C64B910"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244C5590" w14:textId="77777777" w:rsidTr="00177141">
        <w:trPr>
          <w:trHeight w:val="217"/>
        </w:trPr>
        <w:tc>
          <w:tcPr>
            <w:tcW w:w="2545" w:type="dxa"/>
            <w:gridSpan w:val="2"/>
          </w:tcPr>
          <w:p w14:paraId="7EA8FF62" w14:textId="77777777" w:rsidR="00A35CF2" w:rsidRPr="00D82A73" w:rsidRDefault="00A35CF2" w:rsidP="00177141">
            <w:pPr>
              <w:rPr>
                <w:rFonts w:eastAsia="Arial Unicode MS"/>
              </w:rPr>
            </w:pPr>
            <w:r w:rsidRPr="00D82A73">
              <w:rPr>
                <w:rFonts w:eastAsia="Arial Unicode MS"/>
              </w:rPr>
              <w:t>Frågegruppering/id</w:t>
            </w:r>
          </w:p>
          <w:p w14:paraId="345A56B4" w14:textId="77777777" w:rsidR="00A35CF2" w:rsidRPr="00D82A73" w:rsidRDefault="00A35CF2" w:rsidP="00177141">
            <w:pPr>
              <w:rPr>
                <w:rFonts w:eastAsia="Arial Unicode MS"/>
              </w:rPr>
            </w:pPr>
            <w:r w:rsidRPr="00D82A73">
              <w:rPr>
                <w:rFonts w:eastAsia="Arial Unicode MS"/>
              </w:rPr>
              <w:t>(</w:t>
            </w:r>
            <w:r>
              <w:rPr>
                <w:rFonts w:eastAsia="Arial Unicode MS"/>
              </w:rPr>
              <w:t>t</w:t>
            </w:r>
            <w:r w:rsidRPr="00D82A73">
              <w:rPr>
                <w:rFonts w:eastAsia="Arial Unicode MS"/>
              </w:rPr>
              <w:t>emplateQuestionBlock</w:t>
            </w:r>
            <w:r>
              <w:rPr>
                <w:rFonts w:eastAsia="Arial Unicode MS"/>
              </w:rPr>
              <w:t>s</w:t>
            </w:r>
            <w:r w:rsidRPr="00D82A73">
              <w:rPr>
                <w:rFonts w:eastAsia="Arial Unicode MS"/>
              </w:rPr>
              <w:t>)</w:t>
            </w:r>
          </w:p>
        </w:tc>
        <w:tc>
          <w:tcPr>
            <w:tcW w:w="3410" w:type="dxa"/>
          </w:tcPr>
          <w:p w14:paraId="08BCF3DD" w14:textId="77777777" w:rsidR="00A35CF2" w:rsidRPr="00D82A73" w:rsidRDefault="00A35CF2" w:rsidP="00177141">
            <w:pPr>
              <w:rPr>
                <w:rFonts w:eastAsia="Arial Unicode MS"/>
              </w:rPr>
            </w:pPr>
            <w:r w:rsidRPr="00D82A73">
              <w:rPr>
                <w:rFonts w:eastAsia="Arial Unicode MS"/>
              </w:rPr>
              <w:t>Koppling till klass för frågegruppering.</w:t>
            </w:r>
          </w:p>
        </w:tc>
        <w:tc>
          <w:tcPr>
            <w:tcW w:w="1140" w:type="dxa"/>
          </w:tcPr>
          <w:p w14:paraId="53E408CD" w14:textId="77777777" w:rsidR="00A35CF2" w:rsidRPr="00D82A73" w:rsidRDefault="00A35CF2" w:rsidP="00177141">
            <w:pPr>
              <w:rPr>
                <w:rFonts w:eastAsia="Arial Unicode MS"/>
              </w:rPr>
            </w:pPr>
            <w:r w:rsidRPr="00D82A73">
              <w:rPr>
                <w:rFonts w:eastAsia="Arial Unicode MS"/>
              </w:rPr>
              <w:t>II</w:t>
            </w:r>
          </w:p>
        </w:tc>
        <w:tc>
          <w:tcPr>
            <w:tcW w:w="717" w:type="dxa"/>
          </w:tcPr>
          <w:p w14:paraId="6E327E0E" w14:textId="77777777" w:rsidR="00A35CF2" w:rsidRPr="00D82A73" w:rsidRDefault="00A35CF2" w:rsidP="00177141">
            <w:pPr>
              <w:rPr>
                <w:rFonts w:eastAsia="Arial Unicode MS"/>
              </w:rPr>
            </w:pPr>
            <w:r w:rsidRPr="00D82A73">
              <w:rPr>
                <w:rFonts w:eastAsia="Arial Unicode MS"/>
              </w:rPr>
              <w:t>1..*</w:t>
            </w:r>
          </w:p>
        </w:tc>
        <w:tc>
          <w:tcPr>
            <w:tcW w:w="1803" w:type="dxa"/>
          </w:tcPr>
          <w:p w14:paraId="221ADA45" w14:textId="77777777" w:rsidR="00A35CF2" w:rsidRPr="00D82A73" w:rsidRDefault="00A35CF2" w:rsidP="00177141">
            <w:pPr>
              <w:rPr>
                <w:rFonts w:eastAsia="Arial Unicode MS"/>
              </w:rPr>
            </w:pPr>
            <w:r w:rsidRPr="00D82A73">
              <w:rPr>
                <w:rFonts w:eastAsia="Arial Unicode MS"/>
              </w:rPr>
              <w:t>Länk till array av objekt</w:t>
            </w:r>
          </w:p>
        </w:tc>
        <w:tc>
          <w:tcPr>
            <w:tcW w:w="1920" w:type="dxa"/>
          </w:tcPr>
          <w:p w14:paraId="7B345437" w14:textId="77777777" w:rsidR="00A35CF2" w:rsidRPr="00D82A73" w:rsidRDefault="00A35CF2" w:rsidP="00177141">
            <w:pPr>
              <w:rPr>
                <w:rFonts w:ascii="Arial" w:eastAsia="Arial Unicode MS" w:hAnsi="Arial"/>
              </w:rPr>
            </w:pPr>
          </w:p>
        </w:tc>
        <w:tc>
          <w:tcPr>
            <w:tcW w:w="1200" w:type="dxa"/>
            <w:shd w:val="clear" w:color="auto" w:fill="auto"/>
          </w:tcPr>
          <w:p w14:paraId="218FC94E"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42A6A9D"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A48C222"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50332E14" w14:textId="77777777" w:rsidTr="00177141">
        <w:trPr>
          <w:trHeight w:val="217"/>
        </w:trPr>
        <w:tc>
          <w:tcPr>
            <w:tcW w:w="2545" w:type="dxa"/>
            <w:gridSpan w:val="2"/>
          </w:tcPr>
          <w:p w14:paraId="1F7B4C88" w14:textId="77777777" w:rsidR="00A35CF2" w:rsidRPr="00D82A73" w:rsidRDefault="00A35CF2" w:rsidP="00177141">
            <w:pPr>
              <w:rPr>
                <w:rFonts w:eastAsia="Arial Unicode MS"/>
              </w:rPr>
            </w:pPr>
          </w:p>
        </w:tc>
        <w:tc>
          <w:tcPr>
            <w:tcW w:w="3410" w:type="dxa"/>
          </w:tcPr>
          <w:p w14:paraId="5833C15D" w14:textId="77777777" w:rsidR="00A35CF2" w:rsidRPr="00D82A73" w:rsidRDefault="00A35CF2" w:rsidP="00177141">
            <w:pPr>
              <w:rPr>
                <w:rFonts w:eastAsia="Arial Unicode MS"/>
              </w:rPr>
            </w:pPr>
          </w:p>
        </w:tc>
        <w:tc>
          <w:tcPr>
            <w:tcW w:w="1140" w:type="dxa"/>
          </w:tcPr>
          <w:p w14:paraId="548E0352" w14:textId="77777777" w:rsidR="00A35CF2" w:rsidRPr="00D82A73" w:rsidRDefault="00A35CF2" w:rsidP="00177141">
            <w:pPr>
              <w:rPr>
                <w:rFonts w:eastAsia="Arial Unicode MS"/>
              </w:rPr>
            </w:pPr>
          </w:p>
        </w:tc>
        <w:tc>
          <w:tcPr>
            <w:tcW w:w="717" w:type="dxa"/>
          </w:tcPr>
          <w:p w14:paraId="67224843" w14:textId="77777777" w:rsidR="00A35CF2" w:rsidRPr="00D82A73" w:rsidRDefault="00A35CF2" w:rsidP="00177141">
            <w:pPr>
              <w:rPr>
                <w:rFonts w:eastAsia="Arial Unicode MS"/>
              </w:rPr>
            </w:pPr>
          </w:p>
        </w:tc>
        <w:tc>
          <w:tcPr>
            <w:tcW w:w="1803" w:type="dxa"/>
          </w:tcPr>
          <w:p w14:paraId="293B2CA0" w14:textId="77777777" w:rsidR="00A35CF2" w:rsidRPr="00D82A73" w:rsidRDefault="00A35CF2" w:rsidP="00177141">
            <w:pPr>
              <w:rPr>
                <w:rFonts w:eastAsia="Arial Unicode MS"/>
              </w:rPr>
            </w:pPr>
          </w:p>
        </w:tc>
        <w:tc>
          <w:tcPr>
            <w:tcW w:w="1920" w:type="dxa"/>
          </w:tcPr>
          <w:p w14:paraId="5E2BBA62" w14:textId="77777777" w:rsidR="00A35CF2" w:rsidRPr="00D82A73" w:rsidRDefault="00A35CF2" w:rsidP="00177141">
            <w:pPr>
              <w:rPr>
                <w:rFonts w:ascii="Arial" w:eastAsia="Arial Unicode MS" w:hAnsi="Arial"/>
              </w:rPr>
            </w:pPr>
          </w:p>
        </w:tc>
        <w:tc>
          <w:tcPr>
            <w:tcW w:w="1200" w:type="dxa"/>
            <w:shd w:val="clear" w:color="auto" w:fill="auto"/>
          </w:tcPr>
          <w:p w14:paraId="4E9A2DA6" w14:textId="77777777" w:rsidR="00A35CF2" w:rsidRPr="00D82A73" w:rsidRDefault="00A35CF2" w:rsidP="00177141">
            <w:pPr>
              <w:rPr>
                <w:rFonts w:ascii="Arial" w:eastAsia="Arial Unicode MS" w:hAnsi="Arial"/>
              </w:rPr>
            </w:pPr>
          </w:p>
        </w:tc>
        <w:tc>
          <w:tcPr>
            <w:tcW w:w="1162" w:type="dxa"/>
            <w:shd w:val="clear" w:color="auto" w:fill="auto"/>
          </w:tcPr>
          <w:p w14:paraId="0BD6104D" w14:textId="77777777" w:rsidR="00A35CF2" w:rsidRPr="00D82A73" w:rsidRDefault="00A35CF2" w:rsidP="00177141">
            <w:pPr>
              <w:rPr>
                <w:rFonts w:ascii="Arial" w:eastAsia="Arial Unicode MS" w:hAnsi="Arial"/>
              </w:rPr>
            </w:pPr>
          </w:p>
        </w:tc>
        <w:tc>
          <w:tcPr>
            <w:tcW w:w="1078" w:type="dxa"/>
            <w:shd w:val="clear" w:color="auto" w:fill="auto"/>
          </w:tcPr>
          <w:p w14:paraId="2E3C0907" w14:textId="77777777" w:rsidR="00A35CF2" w:rsidRPr="00D82A73" w:rsidRDefault="00A35CF2" w:rsidP="00177141">
            <w:pPr>
              <w:rPr>
                <w:rFonts w:ascii="Arial" w:eastAsia="Arial Unicode MS" w:hAnsi="Arial"/>
              </w:rPr>
            </w:pPr>
          </w:p>
        </w:tc>
      </w:tr>
      <w:tr w:rsidR="00A35CF2" w:rsidRPr="00D82A73" w14:paraId="3192EBD1" w14:textId="77777777" w:rsidTr="00177141">
        <w:trPr>
          <w:gridBefore w:val="1"/>
          <w:wBefore w:w="15" w:type="dxa"/>
          <w:trHeight w:val="217"/>
        </w:trPr>
        <w:tc>
          <w:tcPr>
            <w:tcW w:w="7080" w:type="dxa"/>
            <w:gridSpan w:val="3"/>
            <w:shd w:val="pct25" w:color="auto" w:fill="auto"/>
          </w:tcPr>
          <w:p w14:paraId="567B9B9E" w14:textId="77777777" w:rsidR="00A35CF2" w:rsidRPr="00D82A73" w:rsidRDefault="00A35CF2" w:rsidP="00177141">
            <w:pPr>
              <w:rPr>
                <w:b/>
              </w:rPr>
            </w:pPr>
            <w:r w:rsidRPr="00D82A73">
              <w:rPr>
                <w:b/>
              </w:rPr>
              <w:lastRenderedPageBreak/>
              <w:t>Associationer</w:t>
            </w:r>
          </w:p>
        </w:tc>
        <w:tc>
          <w:tcPr>
            <w:tcW w:w="7880" w:type="dxa"/>
            <w:gridSpan w:val="6"/>
            <w:shd w:val="pct25" w:color="auto" w:fill="auto"/>
          </w:tcPr>
          <w:p w14:paraId="5F0DDAE2" w14:textId="77777777" w:rsidR="00A35CF2" w:rsidRPr="00D82A73" w:rsidRDefault="00A35CF2" w:rsidP="00177141">
            <w:pPr>
              <w:rPr>
                <w:rFonts w:eastAsia="Arial Unicode MS"/>
                <w:b/>
              </w:rPr>
            </w:pPr>
            <w:r w:rsidRPr="00D82A73">
              <w:rPr>
                <w:b/>
              </w:rPr>
              <w:t>Beslutsregel</w:t>
            </w:r>
          </w:p>
        </w:tc>
      </w:tr>
      <w:tr w:rsidR="00A35CF2" w:rsidRPr="00D82A73" w14:paraId="04E6EA88" w14:textId="77777777" w:rsidTr="00177141">
        <w:trPr>
          <w:gridBefore w:val="1"/>
          <w:wBefore w:w="15" w:type="dxa"/>
          <w:trHeight w:val="217"/>
        </w:trPr>
        <w:tc>
          <w:tcPr>
            <w:tcW w:w="7080" w:type="dxa"/>
            <w:gridSpan w:val="3"/>
          </w:tcPr>
          <w:p w14:paraId="6C6D70FD" w14:textId="77777777" w:rsidR="00A35CF2" w:rsidRPr="00D82A73" w:rsidRDefault="00A35CF2" w:rsidP="00177141">
            <w:pPr>
              <w:rPr>
                <w:rFonts w:ascii="Arial" w:eastAsia="Arial Unicode MS" w:hAnsi="Arial"/>
                <w:color w:val="000000"/>
              </w:rPr>
            </w:pPr>
            <w:r w:rsidRPr="00D82A73">
              <w:rPr>
                <w:rFonts w:ascii="Arial" w:eastAsia="Arial Unicode MS" w:hAnsi="Arial"/>
                <w:color w:val="000000"/>
              </w:rPr>
              <w:t>En formulärsida(Page</w:t>
            </w:r>
            <w:r>
              <w:rPr>
                <w:rFonts w:ascii="Arial" w:eastAsia="Arial Unicode MS" w:hAnsi="Arial"/>
                <w:color w:val="000000"/>
              </w:rPr>
              <w:t>Type</w:t>
            </w:r>
            <w:r w:rsidRPr="00D82A73">
              <w:rPr>
                <w:rFonts w:ascii="Arial" w:eastAsia="Arial Unicode MS" w:hAnsi="Arial"/>
                <w:color w:val="000000"/>
              </w:rPr>
              <w:t>) är har noll till flera frågegrupperingar (TemplateQuestionBlock</w:t>
            </w:r>
            <w:r>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3D947F5D" w14:textId="77777777" w:rsidR="00A35CF2" w:rsidRPr="00D82A73" w:rsidRDefault="00A35CF2" w:rsidP="00177141">
            <w:pPr>
              <w:rPr>
                <w:rFonts w:ascii="Arial" w:eastAsia="Arial Unicode MS" w:hAnsi="Arial"/>
                <w:color w:val="000000"/>
              </w:rPr>
            </w:pPr>
          </w:p>
        </w:tc>
      </w:tr>
      <w:tr w:rsidR="00A35CF2" w:rsidRPr="00D82A73" w14:paraId="0314150D" w14:textId="77777777" w:rsidTr="00177141">
        <w:trPr>
          <w:gridBefore w:val="1"/>
          <w:wBefore w:w="15" w:type="dxa"/>
          <w:trHeight w:val="217"/>
        </w:trPr>
        <w:tc>
          <w:tcPr>
            <w:tcW w:w="7080" w:type="dxa"/>
            <w:gridSpan w:val="3"/>
          </w:tcPr>
          <w:p w14:paraId="29C00B6B" w14:textId="77777777" w:rsidR="00A35CF2" w:rsidRPr="00D82A73" w:rsidRDefault="00A35CF2" w:rsidP="00177141">
            <w:pPr>
              <w:rPr>
                <w:rFonts w:ascii="Arial" w:eastAsia="Arial Unicode MS" w:hAnsi="Arial"/>
                <w:color w:val="000000"/>
              </w:rPr>
            </w:pPr>
          </w:p>
        </w:tc>
        <w:tc>
          <w:tcPr>
            <w:tcW w:w="7880" w:type="dxa"/>
            <w:gridSpan w:val="6"/>
          </w:tcPr>
          <w:p w14:paraId="4782E18F" w14:textId="77777777" w:rsidR="00A35CF2" w:rsidRPr="00D82A73" w:rsidRDefault="00A35CF2" w:rsidP="00177141">
            <w:pPr>
              <w:rPr>
                <w:rFonts w:ascii="Arial" w:eastAsia="Arial Unicode MS" w:hAnsi="Arial"/>
                <w:color w:val="000000"/>
              </w:rPr>
            </w:pPr>
          </w:p>
        </w:tc>
      </w:tr>
    </w:tbl>
    <w:p w14:paraId="34784EFE" w14:textId="77777777" w:rsidR="00A35CF2" w:rsidRPr="00D82A73" w:rsidRDefault="00A35CF2" w:rsidP="00A35CF2"/>
    <w:p w14:paraId="067B33C1" w14:textId="77777777" w:rsidR="00A35CF2" w:rsidRPr="00D82A73" w:rsidRDefault="00A35CF2" w:rsidP="00A35CF2"/>
    <w:p w14:paraId="3F7D368D" w14:textId="77777777" w:rsidR="00A35CF2" w:rsidRPr="00D82A73" w:rsidRDefault="00A35CF2" w:rsidP="00A35CF2">
      <w:pPr>
        <w:rPr>
          <w:rFonts w:ascii="Arial" w:hAnsi="Arial" w:cs="Arial"/>
          <w:b/>
          <w:bCs/>
          <w:i/>
          <w:sz w:val="22"/>
          <w:szCs w:val="26"/>
        </w:rPr>
      </w:pPr>
      <w:r w:rsidRPr="00D82A73">
        <w:rPr>
          <w:i/>
        </w:rPr>
        <w:br w:type="page"/>
      </w:r>
    </w:p>
    <w:p w14:paraId="41A284FB" w14:textId="77777777" w:rsidR="00A35CF2" w:rsidRPr="00D82A73" w:rsidRDefault="00A35CF2" w:rsidP="00A35CF2">
      <w:pPr>
        <w:pStyle w:val="Heading3"/>
      </w:pPr>
      <w:bookmarkStart w:id="200" w:name="_Toc220986031"/>
      <w:bookmarkStart w:id="201" w:name="_Toc386458087"/>
      <w:bookmarkStart w:id="202" w:name="_Toc391636706"/>
      <w:bookmarkStart w:id="203" w:name="_Toc397581522"/>
      <w:r w:rsidRPr="00D82A73">
        <w:lastRenderedPageBreak/>
        <w:t>Klass Formulärsida (Page</w:t>
      </w:r>
      <w:r>
        <w:t>Type</w:t>
      </w:r>
      <w:r w:rsidRPr="00D82A73">
        <w:t>)</w:t>
      </w:r>
      <w:bookmarkEnd w:id="200"/>
      <w:bookmarkEnd w:id="201"/>
      <w:bookmarkEnd w:id="202"/>
      <w:bookmarkEnd w:id="203"/>
    </w:p>
    <w:p w14:paraId="12D46F26" w14:textId="77777777" w:rsidR="00A35CF2" w:rsidRPr="00D82A73" w:rsidRDefault="00A35CF2" w:rsidP="00A35CF2">
      <w:r w:rsidRPr="00D82A73">
        <w:t xml:space="preserve">Objektet innehåller en till många frågegrupperingar.  En sida är ett sätt att dela upp/gruppera ett formulär. </w:t>
      </w:r>
    </w:p>
    <w:p w14:paraId="7AB8AFBC" w14:textId="77777777" w:rsidR="00A35CF2" w:rsidRPr="00D82A73" w:rsidRDefault="00A35CF2" w:rsidP="00A35CF2">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17"/>
        <w:gridCol w:w="1803"/>
        <w:gridCol w:w="1920"/>
        <w:gridCol w:w="1200"/>
        <w:gridCol w:w="1162"/>
        <w:gridCol w:w="1078"/>
      </w:tblGrid>
      <w:tr w:rsidR="00A35CF2" w:rsidRPr="00D82A73" w14:paraId="675FF49F" w14:textId="77777777" w:rsidTr="00177141">
        <w:trPr>
          <w:cantSplit/>
          <w:trHeight w:val="376"/>
        </w:trPr>
        <w:tc>
          <w:tcPr>
            <w:tcW w:w="2545" w:type="dxa"/>
            <w:gridSpan w:val="2"/>
            <w:vMerge w:val="restart"/>
            <w:shd w:val="pct25" w:color="auto" w:fill="auto"/>
          </w:tcPr>
          <w:p w14:paraId="1A3AC293" w14:textId="77777777" w:rsidR="00A35CF2" w:rsidRPr="00D82A73" w:rsidRDefault="00A35CF2" w:rsidP="00177141">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5B473DDE" w14:textId="77777777" w:rsidR="00A35CF2" w:rsidRPr="00D82A73" w:rsidRDefault="00A35CF2" w:rsidP="00177141">
            <w:r w:rsidRPr="00D82A73">
              <w:t>Beskrivning</w:t>
            </w:r>
          </w:p>
        </w:tc>
        <w:tc>
          <w:tcPr>
            <w:tcW w:w="1140" w:type="dxa"/>
            <w:vMerge w:val="restart"/>
            <w:shd w:val="pct25" w:color="auto" w:fill="auto"/>
          </w:tcPr>
          <w:p w14:paraId="571D5DE4" w14:textId="77777777" w:rsidR="00A35CF2" w:rsidRPr="00D82A73" w:rsidRDefault="00A35CF2" w:rsidP="00177141">
            <w:pPr>
              <w:rPr>
                <w:rFonts w:eastAsia="Arial Unicode MS"/>
              </w:rPr>
            </w:pPr>
            <w:r w:rsidRPr="00D82A73">
              <w:t>Format</w:t>
            </w:r>
          </w:p>
        </w:tc>
        <w:tc>
          <w:tcPr>
            <w:tcW w:w="717" w:type="dxa"/>
            <w:vMerge w:val="restart"/>
            <w:shd w:val="pct25" w:color="auto" w:fill="auto"/>
          </w:tcPr>
          <w:p w14:paraId="1CA7D16B" w14:textId="77777777" w:rsidR="00A35CF2" w:rsidRPr="00D82A73" w:rsidRDefault="00A35CF2" w:rsidP="00177141">
            <w:r w:rsidRPr="00D82A73">
              <w:t>Mult</w:t>
            </w:r>
          </w:p>
        </w:tc>
        <w:tc>
          <w:tcPr>
            <w:tcW w:w="1803" w:type="dxa"/>
            <w:vMerge w:val="restart"/>
            <w:shd w:val="pct25" w:color="auto" w:fill="auto"/>
          </w:tcPr>
          <w:p w14:paraId="6D19A453" w14:textId="77777777" w:rsidR="00A35CF2" w:rsidRPr="00D82A73" w:rsidRDefault="00A35CF2" w:rsidP="00177141">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0BC1F5AC" w14:textId="77777777" w:rsidR="00A35CF2" w:rsidRPr="00D82A73" w:rsidRDefault="00A35CF2" w:rsidP="00177141">
            <w:pPr>
              <w:rPr>
                <w:rFonts w:eastAsia="Arial Unicode MS"/>
              </w:rPr>
            </w:pPr>
            <w:r w:rsidRPr="00D82A73">
              <w:t>Beslutsregler och kommentar</w:t>
            </w:r>
          </w:p>
        </w:tc>
        <w:tc>
          <w:tcPr>
            <w:tcW w:w="3440" w:type="dxa"/>
            <w:gridSpan w:val="3"/>
            <w:shd w:val="pct25" w:color="auto" w:fill="auto"/>
          </w:tcPr>
          <w:p w14:paraId="2AFA8228" w14:textId="77777777" w:rsidR="00A35CF2" w:rsidRPr="00D82A73" w:rsidRDefault="00A35CF2" w:rsidP="00177141">
            <w:pPr>
              <w:jc w:val="center"/>
              <w:rPr>
                <w:rFonts w:eastAsia="Arial Unicode MS"/>
              </w:rPr>
            </w:pPr>
            <w:r>
              <w:rPr>
                <w:rFonts w:eastAsia="Arial Unicode MS"/>
              </w:rPr>
              <w:t>Mappning V-TIM 2.2</w:t>
            </w:r>
          </w:p>
        </w:tc>
      </w:tr>
      <w:tr w:rsidR="00A35CF2" w:rsidRPr="00D82A73" w14:paraId="79A309B8" w14:textId="77777777" w:rsidTr="00177141">
        <w:trPr>
          <w:cantSplit/>
          <w:trHeight w:val="375"/>
        </w:trPr>
        <w:tc>
          <w:tcPr>
            <w:tcW w:w="2545" w:type="dxa"/>
            <w:gridSpan w:val="2"/>
            <w:vMerge/>
            <w:shd w:val="pct25" w:color="auto" w:fill="auto"/>
          </w:tcPr>
          <w:p w14:paraId="67386B86" w14:textId="77777777" w:rsidR="00A35CF2" w:rsidRPr="00D82A73" w:rsidRDefault="00A35CF2" w:rsidP="00177141"/>
        </w:tc>
        <w:tc>
          <w:tcPr>
            <w:tcW w:w="3410" w:type="dxa"/>
            <w:vMerge/>
            <w:shd w:val="pct25" w:color="auto" w:fill="auto"/>
          </w:tcPr>
          <w:p w14:paraId="7A81E5DE" w14:textId="77777777" w:rsidR="00A35CF2" w:rsidRPr="00D82A73" w:rsidRDefault="00A35CF2" w:rsidP="00177141"/>
        </w:tc>
        <w:tc>
          <w:tcPr>
            <w:tcW w:w="1140" w:type="dxa"/>
            <w:vMerge/>
            <w:shd w:val="pct25" w:color="auto" w:fill="auto"/>
          </w:tcPr>
          <w:p w14:paraId="645C6EF5" w14:textId="77777777" w:rsidR="00A35CF2" w:rsidRPr="00D82A73" w:rsidRDefault="00A35CF2" w:rsidP="00177141"/>
        </w:tc>
        <w:tc>
          <w:tcPr>
            <w:tcW w:w="717" w:type="dxa"/>
            <w:vMerge/>
            <w:shd w:val="pct25" w:color="auto" w:fill="auto"/>
          </w:tcPr>
          <w:p w14:paraId="491989D7" w14:textId="77777777" w:rsidR="00A35CF2" w:rsidRPr="00D82A73" w:rsidRDefault="00A35CF2" w:rsidP="00177141"/>
        </w:tc>
        <w:tc>
          <w:tcPr>
            <w:tcW w:w="1803" w:type="dxa"/>
            <w:vMerge/>
            <w:shd w:val="pct25" w:color="auto" w:fill="auto"/>
          </w:tcPr>
          <w:p w14:paraId="73C9D8F7" w14:textId="77777777" w:rsidR="00A35CF2" w:rsidRPr="00D82A73" w:rsidRDefault="00A35CF2" w:rsidP="00177141"/>
        </w:tc>
        <w:tc>
          <w:tcPr>
            <w:tcW w:w="1920" w:type="dxa"/>
            <w:vMerge/>
            <w:shd w:val="pct25" w:color="auto" w:fill="auto"/>
          </w:tcPr>
          <w:p w14:paraId="21957019" w14:textId="77777777" w:rsidR="00A35CF2" w:rsidRPr="00D82A73" w:rsidRDefault="00A35CF2" w:rsidP="00177141"/>
        </w:tc>
        <w:tc>
          <w:tcPr>
            <w:tcW w:w="1200" w:type="dxa"/>
            <w:tcBorders>
              <w:bottom w:val="single" w:sz="4" w:space="0" w:color="auto"/>
            </w:tcBorders>
            <w:shd w:val="pct25" w:color="auto" w:fill="auto"/>
          </w:tcPr>
          <w:p w14:paraId="7CFA2600" w14:textId="77777777" w:rsidR="00A35CF2" w:rsidRPr="00D82A73" w:rsidRDefault="00A35CF2" w:rsidP="00177141">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2390D3AD" w14:textId="77777777" w:rsidR="00A35CF2" w:rsidRPr="00D82A73" w:rsidRDefault="00A35CF2" w:rsidP="00177141">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06154920" w14:textId="77777777" w:rsidR="00A35CF2" w:rsidRPr="00D82A73" w:rsidRDefault="00A35CF2" w:rsidP="00177141">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27994E62" w14:textId="77777777" w:rsidTr="00177141">
        <w:trPr>
          <w:trHeight w:val="217"/>
        </w:trPr>
        <w:tc>
          <w:tcPr>
            <w:tcW w:w="2545" w:type="dxa"/>
            <w:gridSpan w:val="2"/>
          </w:tcPr>
          <w:p w14:paraId="7EB8C16A" w14:textId="77777777" w:rsidR="00A35CF2" w:rsidRPr="00D82A73" w:rsidRDefault="00A35CF2" w:rsidP="00177141">
            <w:pPr>
              <w:rPr>
                <w:rFonts w:eastAsia="Arial Unicode MS"/>
              </w:rPr>
            </w:pPr>
            <w:r w:rsidRPr="00D82A73">
              <w:rPr>
                <w:rFonts w:eastAsia="Arial Unicode MS"/>
              </w:rPr>
              <w:t>(</w:t>
            </w:r>
            <w:r>
              <w:rPr>
                <w:rFonts w:eastAsia="Arial Unicode MS"/>
              </w:rPr>
              <w:t>p</w:t>
            </w:r>
            <w:r w:rsidRPr="00D82A73">
              <w:rPr>
                <w:rFonts w:eastAsia="Arial Unicode MS"/>
              </w:rPr>
              <w:t>ageNumber)</w:t>
            </w:r>
          </w:p>
        </w:tc>
        <w:tc>
          <w:tcPr>
            <w:tcW w:w="3410" w:type="dxa"/>
          </w:tcPr>
          <w:p w14:paraId="10E0FD2A" w14:textId="77777777" w:rsidR="00A35CF2" w:rsidRPr="00D82A73" w:rsidRDefault="00A35CF2" w:rsidP="00177141">
            <w:pPr>
              <w:rPr>
                <w:rFonts w:eastAsia="Arial Unicode MS"/>
              </w:rPr>
            </w:pPr>
            <w:r>
              <w:rPr>
                <w:rFonts w:eastAsia="Arial Unicode MS"/>
              </w:rPr>
              <w:t>Grupperingsbegrepp</w:t>
            </w:r>
            <w:r w:rsidRPr="00D82A73">
              <w:rPr>
                <w:rFonts w:eastAsia="Arial Unicode MS"/>
              </w:rPr>
              <w:t xml:space="preserve"> av frågor. Frågans nummer i nummerserie. Används för att indikera hur långt användaren har kommit i formuläret.</w:t>
            </w:r>
          </w:p>
          <w:p w14:paraId="225CFF43" w14:textId="77777777" w:rsidR="00A35CF2" w:rsidRPr="00D82A73" w:rsidRDefault="00A35CF2" w:rsidP="00177141">
            <w:pPr>
              <w:rPr>
                <w:rFonts w:eastAsia="Arial Unicode MS"/>
              </w:rPr>
            </w:pPr>
            <w:r w:rsidRPr="00D82A73">
              <w:rPr>
                <w:rFonts w:eastAsia="Arial Unicode MS"/>
              </w:rPr>
              <w:t>T.ex Fråga nummer 1 (av 10).</w:t>
            </w:r>
          </w:p>
        </w:tc>
        <w:tc>
          <w:tcPr>
            <w:tcW w:w="1140" w:type="dxa"/>
          </w:tcPr>
          <w:p w14:paraId="64B9805C" w14:textId="77777777" w:rsidR="00A35CF2" w:rsidRPr="00D82A73" w:rsidRDefault="00A35CF2" w:rsidP="00177141">
            <w:pPr>
              <w:rPr>
                <w:rFonts w:eastAsia="Arial Unicode MS"/>
              </w:rPr>
            </w:pPr>
            <w:r w:rsidRPr="00D82A73">
              <w:rPr>
                <w:rFonts w:eastAsia="Arial Unicode MS"/>
              </w:rPr>
              <w:t>VÄ</w:t>
            </w:r>
          </w:p>
        </w:tc>
        <w:tc>
          <w:tcPr>
            <w:tcW w:w="717" w:type="dxa"/>
          </w:tcPr>
          <w:p w14:paraId="3B7E2D27" w14:textId="77777777" w:rsidR="00A35CF2" w:rsidRPr="00D82A73" w:rsidRDefault="00A35CF2" w:rsidP="00177141">
            <w:pPr>
              <w:rPr>
                <w:rFonts w:eastAsia="Arial Unicode MS"/>
              </w:rPr>
            </w:pPr>
            <w:r w:rsidRPr="00D82A73">
              <w:rPr>
                <w:rFonts w:eastAsia="Arial Unicode MS"/>
              </w:rPr>
              <w:t>1</w:t>
            </w:r>
          </w:p>
        </w:tc>
        <w:tc>
          <w:tcPr>
            <w:tcW w:w="1803" w:type="dxa"/>
          </w:tcPr>
          <w:p w14:paraId="729701F0" w14:textId="77777777" w:rsidR="00A35CF2" w:rsidRPr="00D82A73" w:rsidRDefault="00A35CF2" w:rsidP="00177141">
            <w:pPr>
              <w:rPr>
                <w:rFonts w:eastAsia="Arial Unicode MS"/>
              </w:rPr>
            </w:pPr>
          </w:p>
        </w:tc>
        <w:tc>
          <w:tcPr>
            <w:tcW w:w="1920" w:type="dxa"/>
          </w:tcPr>
          <w:p w14:paraId="26324D0C" w14:textId="77777777" w:rsidR="00A35CF2" w:rsidRPr="00D82A73" w:rsidRDefault="00A35CF2" w:rsidP="00177141">
            <w:pPr>
              <w:rPr>
                <w:rFonts w:ascii="Arial" w:eastAsia="Arial Unicode MS" w:hAnsi="Arial"/>
              </w:rPr>
            </w:pPr>
          </w:p>
        </w:tc>
        <w:tc>
          <w:tcPr>
            <w:tcW w:w="1200" w:type="dxa"/>
            <w:shd w:val="clear" w:color="auto" w:fill="auto"/>
          </w:tcPr>
          <w:p w14:paraId="72C29EBF"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F50F9FA"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092B792"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75F47506" w14:textId="77777777" w:rsidTr="00177141">
        <w:trPr>
          <w:trHeight w:val="217"/>
        </w:trPr>
        <w:tc>
          <w:tcPr>
            <w:tcW w:w="2545" w:type="dxa"/>
            <w:gridSpan w:val="2"/>
          </w:tcPr>
          <w:p w14:paraId="3F60C01F" w14:textId="77777777" w:rsidR="00A35CF2" w:rsidRPr="00D82A73" w:rsidRDefault="00A35CF2" w:rsidP="00177141">
            <w:pPr>
              <w:rPr>
                <w:rFonts w:eastAsia="Arial Unicode MS"/>
              </w:rPr>
            </w:pPr>
            <w:r w:rsidRPr="00D82A73">
              <w:rPr>
                <w:rFonts w:eastAsia="Arial Unicode MS"/>
              </w:rPr>
              <w:t>Rubrik</w:t>
            </w:r>
          </w:p>
          <w:p w14:paraId="7DB739C7" w14:textId="77777777" w:rsidR="00A35CF2" w:rsidRPr="00D82A73" w:rsidRDefault="00A35CF2" w:rsidP="00177141">
            <w:pPr>
              <w:rPr>
                <w:rFonts w:eastAsia="Arial Unicode MS"/>
              </w:rPr>
            </w:pPr>
            <w:r w:rsidRPr="00D82A73">
              <w:rPr>
                <w:rFonts w:eastAsia="Arial Unicode MS"/>
              </w:rPr>
              <w:t>(</w:t>
            </w:r>
            <w:r>
              <w:rPr>
                <w:rFonts w:eastAsia="Arial Unicode MS"/>
              </w:rPr>
              <w:t>s</w:t>
            </w:r>
            <w:r w:rsidRPr="00D82A73">
              <w:rPr>
                <w:rFonts w:eastAsia="Arial Unicode MS"/>
              </w:rPr>
              <w:t>ubject)</w:t>
            </w:r>
          </w:p>
        </w:tc>
        <w:tc>
          <w:tcPr>
            <w:tcW w:w="3410" w:type="dxa"/>
          </w:tcPr>
          <w:p w14:paraId="7930834C" w14:textId="77777777" w:rsidR="00A35CF2" w:rsidRPr="00D82A73" w:rsidRDefault="00A35CF2" w:rsidP="00177141">
            <w:pPr>
              <w:rPr>
                <w:rFonts w:eastAsia="Arial Unicode MS"/>
              </w:rPr>
            </w:pPr>
            <w:r w:rsidRPr="00D82A73">
              <w:rPr>
                <w:rFonts w:eastAsia="Arial Unicode MS"/>
              </w:rPr>
              <w:t>Sidans rubrik.</w:t>
            </w:r>
          </w:p>
          <w:p w14:paraId="5529EC20" w14:textId="77777777" w:rsidR="00A35CF2" w:rsidRPr="00D82A73" w:rsidRDefault="00A35CF2" w:rsidP="00177141">
            <w:pPr>
              <w:rPr>
                <w:rFonts w:eastAsia="Arial Unicode MS"/>
              </w:rPr>
            </w:pPr>
            <w:r w:rsidRPr="00D82A73">
              <w:rPr>
                <w:rFonts w:eastAsia="Arial Unicode MS"/>
              </w:rPr>
              <w:t>T.ex Medicin.</w:t>
            </w:r>
          </w:p>
        </w:tc>
        <w:tc>
          <w:tcPr>
            <w:tcW w:w="1140" w:type="dxa"/>
          </w:tcPr>
          <w:p w14:paraId="445468A8" w14:textId="77777777" w:rsidR="00A35CF2" w:rsidRPr="00D82A73" w:rsidRDefault="00A35CF2" w:rsidP="00177141">
            <w:pPr>
              <w:rPr>
                <w:rFonts w:eastAsia="Arial Unicode MS"/>
              </w:rPr>
            </w:pPr>
            <w:r w:rsidRPr="00D82A73">
              <w:rPr>
                <w:rFonts w:eastAsia="Arial Unicode MS"/>
              </w:rPr>
              <w:t>TXT</w:t>
            </w:r>
          </w:p>
        </w:tc>
        <w:tc>
          <w:tcPr>
            <w:tcW w:w="717" w:type="dxa"/>
          </w:tcPr>
          <w:p w14:paraId="753FD77C" w14:textId="77777777" w:rsidR="00A35CF2" w:rsidRPr="00D82A73" w:rsidRDefault="00A35CF2" w:rsidP="00177141">
            <w:pPr>
              <w:rPr>
                <w:rFonts w:eastAsia="Arial Unicode MS"/>
              </w:rPr>
            </w:pPr>
            <w:r w:rsidRPr="00D82A73">
              <w:rPr>
                <w:rFonts w:eastAsia="Arial Unicode MS"/>
              </w:rPr>
              <w:t>0..1</w:t>
            </w:r>
          </w:p>
        </w:tc>
        <w:tc>
          <w:tcPr>
            <w:tcW w:w="1803" w:type="dxa"/>
          </w:tcPr>
          <w:p w14:paraId="2D3AA3D0" w14:textId="77777777" w:rsidR="00A35CF2" w:rsidRPr="00D82A73" w:rsidRDefault="00A35CF2" w:rsidP="00177141">
            <w:pPr>
              <w:rPr>
                <w:rFonts w:eastAsia="Arial Unicode MS"/>
              </w:rPr>
            </w:pPr>
          </w:p>
        </w:tc>
        <w:tc>
          <w:tcPr>
            <w:tcW w:w="1920" w:type="dxa"/>
          </w:tcPr>
          <w:p w14:paraId="3DAB2E77" w14:textId="77777777" w:rsidR="00A35CF2" w:rsidRPr="00D82A73" w:rsidRDefault="00A35CF2" w:rsidP="00177141">
            <w:pPr>
              <w:rPr>
                <w:rFonts w:ascii="Arial" w:eastAsia="Arial Unicode MS" w:hAnsi="Arial"/>
              </w:rPr>
            </w:pPr>
          </w:p>
        </w:tc>
        <w:tc>
          <w:tcPr>
            <w:tcW w:w="1200" w:type="dxa"/>
            <w:shd w:val="clear" w:color="auto" w:fill="auto"/>
          </w:tcPr>
          <w:p w14:paraId="6B226524"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18F1515"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9289BFA"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07895F58" w14:textId="77777777" w:rsidTr="00177141">
        <w:trPr>
          <w:trHeight w:val="217"/>
        </w:trPr>
        <w:tc>
          <w:tcPr>
            <w:tcW w:w="2545" w:type="dxa"/>
            <w:gridSpan w:val="2"/>
          </w:tcPr>
          <w:p w14:paraId="3E3A51A7" w14:textId="77777777" w:rsidR="00A35CF2" w:rsidRPr="00D82A73" w:rsidRDefault="00A35CF2" w:rsidP="00177141">
            <w:pPr>
              <w:rPr>
                <w:rFonts w:eastAsia="Arial Unicode MS"/>
              </w:rPr>
            </w:pPr>
            <w:r w:rsidRPr="00D82A73">
              <w:rPr>
                <w:rFonts w:eastAsia="Arial Unicode MS"/>
              </w:rPr>
              <w:t>Beskrivning</w:t>
            </w:r>
          </w:p>
          <w:p w14:paraId="5E5B51DA" w14:textId="77777777" w:rsidR="00A35CF2" w:rsidRPr="00D82A73" w:rsidRDefault="00A35CF2" w:rsidP="00177141">
            <w:pPr>
              <w:rPr>
                <w:rFonts w:eastAsia="Arial Unicode MS"/>
              </w:rPr>
            </w:pPr>
            <w:r w:rsidRPr="00D82A73">
              <w:rPr>
                <w:rFonts w:eastAsia="Arial Unicode MS"/>
              </w:rPr>
              <w:t>(</w:t>
            </w:r>
            <w:r>
              <w:rPr>
                <w:rFonts w:eastAsia="Arial Unicode MS"/>
              </w:rPr>
              <w:t>d</w:t>
            </w:r>
            <w:r w:rsidRPr="00D82A73">
              <w:rPr>
                <w:rFonts w:eastAsia="Arial Unicode MS"/>
              </w:rPr>
              <w:t>escription)</w:t>
            </w:r>
          </w:p>
        </w:tc>
        <w:tc>
          <w:tcPr>
            <w:tcW w:w="3410" w:type="dxa"/>
          </w:tcPr>
          <w:p w14:paraId="705FFE65" w14:textId="77777777" w:rsidR="00A35CF2" w:rsidRPr="00D82A73" w:rsidRDefault="00A35CF2" w:rsidP="00177141">
            <w:pPr>
              <w:rPr>
                <w:rFonts w:eastAsia="Arial Unicode MS"/>
              </w:rPr>
            </w:pPr>
            <w:r w:rsidRPr="00D82A73">
              <w:rPr>
                <w:rFonts w:eastAsia="Arial Unicode MS"/>
              </w:rPr>
              <w:t>Beskrivande text.</w:t>
            </w:r>
          </w:p>
          <w:p w14:paraId="2DAF5F9B" w14:textId="77777777" w:rsidR="00A35CF2" w:rsidRPr="00D82A73" w:rsidRDefault="00A35CF2" w:rsidP="00177141">
            <w:pPr>
              <w:rPr>
                <w:rFonts w:eastAsia="Arial Unicode MS"/>
              </w:rPr>
            </w:pPr>
            <w:r w:rsidRPr="00D82A73">
              <w:rPr>
                <w:rFonts w:eastAsia="Arial Unicode MS"/>
              </w:rPr>
              <w:t>Stöder kodverk ”DocBook” Se tidbokningskontraktet!!</w:t>
            </w:r>
          </w:p>
          <w:p w14:paraId="3BF37AFA" w14:textId="77777777" w:rsidR="00A35CF2" w:rsidRPr="00D82A73" w:rsidRDefault="00A35CF2" w:rsidP="00177141">
            <w:pPr>
              <w:rPr>
                <w:rFonts w:eastAsia="Arial Unicode MS"/>
              </w:rPr>
            </w:pPr>
            <w:r w:rsidRPr="00D82A73">
              <w:rPr>
                <w:rFonts w:eastAsia="Arial Unicode MS"/>
              </w:rPr>
              <w:t>T.ex här skall du lämna information kring din medicinering.</w:t>
            </w:r>
          </w:p>
        </w:tc>
        <w:tc>
          <w:tcPr>
            <w:tcW w:w="1140" w:type="dxa"/>
          </w:tcPr>
          <w:p w14:paraId="06C18F1B" w14:textId="77777777" w:rsidR="00A35CF2" w:rsidRPr="00D82A73" w:rsidRDefault="00A35CF2" w:rsidP="00177141">
            <w:pPr>
              <w:rPr>
                <w:rFonts w:eastAsia="Arial Unicode MS"/>
              </w:rPr>
            </w:pPr>
            <w:r w:rsidRPr="00D82A73">
              <w:rPr>
                <w:rFonts w:eastAsia="Arial Unicode MS"/>
              </w:rPr>
              <w:t>TXT</w:t>
            </w:r>
          </w:p>
        </w:tc>
        <w:tc>
          <w:tcPr>
            <w:tcW w:w="717" w:type="dxa"/>
          </w:tcPr>
          <w:p w14:paraId="4A9BC0D2" w14:textId="77777777" w:rsidR="00A35CF2" w:rsidRPr="00D82A73" w:rsidRDefault="00A35CF2" w:rsidP="00177141">
            <w:pPr>
              <w:rPr>
                <w:rFonts w:eastAsia="Arial Unicode MS"/>
              </w:rPr>
            </w:pPr>
            <w:r w:rsidRPr="00D82A73">
              <w:rPr>
                <w:rFonts w:eastAsia="Arial Unicode MS"/>
              </w:rPr>
              <w:t>0..1</w:t>
            </w:r>
          </w:p>
        </w:tc>
        <w:tc>
          <w:tcPr>
            <w:tcW w:w="1803" w:type="dxa"/>
          </w:tcPr>
          <w:p w14:paraId="5441131A" w14:textId="77777777" w:rsidR="00A35CF2" w:rsidRPr="00D82A73" w:rsidRDefault="00A35CF2" w:rsidP="00177141">
            <w:pPr>
              <w:rPr>
                <w:rFonts w:eastAsia="Arial Unicode MS"/>
              </w:rPr>
            </w:pPr>
            <w:r w:rsidRPr="00D82A73">
              <w:rPr>
                <w:rFonts w:eastAsia="Arial Unicode MS"/>
              </w:rPr>
              <w:t>Text kan kodas enligt DocBook.</w:t>
            </w:r>
          </w:p>
        </w:tc>
        <w:tc>
          <w:tcPr>
            <w:tcW w:w="1920" w:type="dxa"/>
          </w:tcPr>
          <w:p w14:paraId="5F86ABFA" w14:textId="77777777" w:rsidR="00A35CF2" w:rsidRPr="00D82A73" w:rsidRDefault="00A35CF2" w:rsidP="00177141">
            <w:pPr>
              <w:rPr>
                <w:rFonts w:ascii="Arial" w:eastAsia="Arial Unicode MS" w:hAnsi="Arial"/>
              </w:rPr>
            </w:pPr>
          </w:p>
        </w:tc>
        <w:tc>
          <w:tcPr>
            <w:tcW w:w="1200" w:type="dxa"/>
            <w:shd w:val="clear" w:color="auto" w:fill="auto"/>
          </w:tcPr>
          <w:p w14:paraId="4C80865D"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9AF70E1"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A8A526F"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2F9E962F" w14:textId="77777777" w:rsidTr="00177141">
        <w:trPr>
          <w:trHeight w:val="217"/>
        </w:trPr>
        <w:tc>
          <w:tcPr>
            <w:tcW w:w="2545" w:type="dxa"/>
            <w:gridSpan w:val="2"/>
          </w:tcPr>
          <w:p w14:paraId="3C1B5F7A" w14:textId="77777777" w:rsidR="00A35CF2" w:rsidRPr="00D82A73" w:rsidRDefault="00A35CF2" w:rsidP="00177141">
            <w:pPr>
              <w:rPr>
                <w:rFonts w:eastAsia="Arial Unicode MS"/>
              </w:rPr>
            </w:pPr>
            <w:r w:rsidRPr="00D82A73">
              <w:rPr>
                <w:rFonts w:eastAsia="Arial Unicode MS"/>
              </w:rPr>
              <w:t>(</w:t>
            </w:r>
            <w:r>
              <w:rPr>
                <w:rFonts w:eastAsia="Arial Unicode MS"/>
              </w:rPr>
              <w:t>i</w:t>
            </w:r>
            <w:r w:rsidRPr="00D82A73">
              <w:rPr>
                <w:rFonts w:eastAsia="Arial Unicode MS"/>
              </w:rPr>
              <w:t>nformationURL)</w:t>
            </w:r>
          </w:p>
        </w:tc>
        <w:tc>
          <w:tcPr>
            <w:tcW w:w="3410" w:type="dxa"/>
          </w:tcPr>
          <w:p w14:paraId="012AA11E" w14:textId="77777777" w:rsidR="00A35CF2" w:rsidRPr="00D82A73" w:rsidRDefault="00A35CF2" w:rsidP="00177141">
            <w:pPr>
              <w:rPr>
                <w:rFonts w:eastAsia="Arial Unicode MS"/>
              </w:rPr>
            </w:pPr>
            <w:r w:rsidRPr="00D82A73">
              <w:rPr>
                <w:rFonts w:eastAsia="Arial Unicode MS"/>
              </w:rPr>
              <w:t>URL till hjälpsida/mer information.</w:t>
            </w:r>
          </w:p>
        </w:tc>
        <w:tc>
          <w:tcPr>
            <w:tcW w:w="1140" w:type="dxa"/>
          </w:tcPr>
          <w:p w14:paraId="5B73AE8C" w14:textId="77777777" w:rsidR="00A35CF2" w:rsidRPr="00D82A73" w:rsidRDefault="00A35CF2" w:rsidP="00177141">
            <w:pPr>
              <w:rPr>
                <w:rFonts w:eastAsia="Arial Unicode MS"/>
              </w:rPr>
            </w:pPr>
            <w:r w:rsidRPr="00D82A73">
              <w:rPr>
                <w:rFonts w:eastAsia="Arial Unicode MS"/>
              </w:rPr>
              <w:t>TXT</w:t>
            </w:r>
          </w:p>
        </w:tc>
        <w:tc>
          <w:tcPr>
            <w:tcW w:w="717" w:type="dxa"/>
          </w:tcPr>
          <w:p w14:paraId="7FFC28F8" w14:textId="77777777" w:rsidR="00A35CF2" w:rsidRPr="00D82A73" w:rsidRDefault="00A35CF2" w:rsidP="00177141">
            <w:pPr>
              <w:rPr>
                <w:rFonts w:eastAsia="Arial Unicode MS"/>
              </w:rPr>
            </w:pPr>
            <w:r w:rsidRPr="00D82A73">
              <w:rPr>
                <w:rFonts w:eastAsia="Arial Unicode MS"/>
              </w:rPr>
              <w:t>0..1</w:t>
            </w:r>
          </w:p>
        </w:tc>
        <w:tc>
          <w:tcPr>
            <w:tcW w:w="1803" w:type="dxa"/>
          </w:tcPr>
          <w:p w14:paraId="07BC9DEB" w14:textId="77777777" w:rsidR="00A35CF2" w:rsidRPr="00D82A73" w:rsidRDefault="00A35CF2" w:rsidP="00177141">
            <w:pPr>
              <w:rPr>
                <w:rFonts w:eastAsia="Arial Unicode MS"/>
              </w:rPr>
            </w:pPr>
          </w:p>
        </w:tc>
        <w:tc>
          <w:tcPr>
            <w:tcW w:w="1920" w:type="dxa"/>
          </w:tcPr>
          <w:p w14:paraId="6A030288" w14:textId="77777777" w:rsidR="00A35CF2" w:rsidRPr="00D82A73" w:rsidRDefault="00A35CF2" w:rsidP="00177141">
            <w:pPr>
              <w:rPr>
                <w:rFonts w:ascii="Arial" w:eastAsia="Arial Unicode MS" w:hAnsi="Arial"/>
              </w:rPr>
            </w:pPr>
          </w:p>
        </w:tc>
        <w:tc>
          <w:tcPr>
            <w:tcW w:w="1200" w:type="dxa"/>
            <w:shd w:val="clear" w:color="auto" w:fill="auto"/>
          </w:tcPr>
          <w:p w14:paraId="10850429"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9FD49D2"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505EE94"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68E0E19D" w14:textId="77777777" w:rsidTr="00177141">
        <w:trPr>
          <w:trHeight w:val="217"/>
        </w:trPr>
        <w:tc>
          <w:tcPr>
            <w:tcW w:w="2545" w:type="dxa"/>
            <w:gridSpan w:val="2"/>
          </w:tcPr>
          <w:p w14:paraId="71F44A8F" w14:textId="77777777" w:rsidR="00A35CF2" w:rsidRPr="00D82A73" w:rsidRDefault="00A35CF2" w:rsidP="00177141">
            <w:pPr>
              <w:rPr>
                <w:rFonts w:eastAsia="Arial Unicode MS"/>
              </w:rPr>
            </w:pPr>
            <w:r w:rsidRPr="00D82A73">
              <w:rPr>
                <w:rFonts w:eastAsia="Arial Unicode MS"/>
              </w:rPr>
              <w:lastRenderedPageBreak/>
              <w:t>(</w:t>
            </w:r>
            <w:r>
              <w:rPr>
                <w:rFonts w:eastAsia="Arial Unicode MS"/>
              </w:rPr>
              <w:t>l</w:t>
            </w:r>
            <w:r w:rsidRPr="00D82A73">
              <w:rPr>
                <w:rFonts w:eastAsia="Arial Unicode MS"/>
              </w:rPr>
              <w:t>astPage)</w:t>
            </w:r>
          </w:p>
        </w:tc>
        <w:tc>
          <w:tcPr>
            <w:tcW w:w="3410" w:type="dxa"/>
          </w:tcPr>
          <w:p w14:paraId="43DD46B6" w14:textId="77777777" w:rsidR="00A35CF2" w:rsidRPr="00D82A73" w:rsidRDefault="00A35CF2" w:rsidP="00177141">
            <w:pPr>
              <w:rPr>
                <w:rFonts w:eastAsia="Arial Unicode MS"/>
              </w:rPr>
            </w:pPr>
            <w:r w:rsidRPr="00D82A73">
              <w:rPr>
                <w:rFonts w:eastAsia="Arial Unicode MS"/>
              </w:rPr>
              <w:t>Indikerar om ytterligare sidor. Detta ger indikation för konsumerande system att presentera en knapp för att ”Avsluta och skicka” formuläret.</w:t>
            </w:r>
          </w:p>
        </w:tc>
        <w:tc>
          <w:tcPr>
            <w:tcW w:w="1140" w:type="dxa"/>
          </w:tcPr>
          <w:p w14:paraId="1AEE8A36" w14:textId="77777777" w:rsidR="00A35CF2" w:rsidRPr="00D82A73" w:rsidRDefault="00A35CF2" w:rsidP="00177141">
            <w:pPr>
              <w:rPr>
                <w:rFonts w:eastAsia="Arial Unicode MS"/>
              </w:rPr>
            </w:pPr>
            <w:r w:rsidRPr="00D82A73">
              <w:rPr>
                <w:rFonts w:eastAsia="Arial Unicode MS"/>
              </w:rPr>
              <w:t>S/F</w:t>
            </w:r>
          </w:p>
        </w:tc>
        <w:tc>
          <w:tcPr>
            <w:tcW w:w="717" w:type="dxa"/>
          </w:tcPr>
          <w:p w14:paraId="4C390824" w14:textId="77777777" w:rsidR="00A35CF2" w:rsidRPr="00D82A73" w:rsidRDefault="00A35CF2" w:rsidP="00177141">
            <w:pPr>
              <w:rPr>
                <w:rFonts w:eastAsia="Arial Unicode MS"/>
              </w:rPr>
            </w:pPr>
            <w:r w:rsidRPr="00D82A73">
              <w:rPr>
                <w:rFonts w:eastAsia="Arial Unicode MS"/>
              </w:rPr>
              <w:t>1</w:t>
            </w:r>
          </w:p>
        </w:tc>
        <w:tc>
          <w:tcPr>
            <w:tcW w:w="1803" w:type="dxa"/>
          </w:tcPr>
          <w:p w14:paraId="42FA34B4" w14:textId="77777777" w:rsidR="00A35CF2" w:rsidRPr="00D82A73" w:rsidRDefault="00A35CF2" w:rsidP="00177141">
            <w:pPr>
              <w:rPr>
                <w:rFonts w:eastAsia="Arial Unicode MS"/>
              </w:rPr>
            </w:pPr>
            <w:r w:rsidRPr="00D82A73">
              <w:rPr>
                <w:rFonts w:eastAsia="Arial Unicode MS"/>
              </w:rPr>
              <w:t>S = Indikerar att detta är det sista sidan.</w:t>
            </w:r>
          </w:p>
          <w:p w14:paraId="13C4BF40" w14:textId="77777777" w:rsidR="00A35CF2" w:rsidRPr="00D82A73" w:rsidRDefault="00A35CF2" w:rsidP="00177141">
            <w:pPr>
              <w:rPr>
                <w:rFonts w:eastAsia="Arial Unicode MS"/>
              </w:rPr>
            </w:pPr>
            <w:r w:rsidRPr="00D82A73">
              <w:rPr>
                <w:rFonts w:eastAsia="Arial Unicode MS"/>
              </w:rPr>
              <w:t>F= Indikerar att ytterligare sidor.</w:t>
            </w:r>
          </w:p>
        </w:tc>
        <w:tc>
          <w:tcPr>
            <w:tcW w:w="1920" w:type="dxa"/>
          </w:tcPr>
          <w:p w14:paraId="7DE9B644" w14:textId="77777777" w:rsidR="00A35CF2" w:rsidRPr="00D82A73" w:rsidRDefault="00A35CF2" w:rsidP="00177141">
            <w:pPr>
              <w:rPr>
                <w:rFonts w:ascii="Arial" w:eastAsia="Arial Unicode MS" w:hAnsi="Arial"/>
              </w:rPr>
            </w:pPr>
          </w:p>
        </w:tc>
        <w:tc>
          <w:tcPr>
            <w:tcW w:w="1200" w:type="dxa"/>
            <w:shd w:val="clear" w:color="auto" w:fill="auto"/>
          </w:tcPr>
          <w:p w14:paraId="0A023B81"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2B16D74"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BC0A759"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6992D5FE" w14:textId="77777777" w:rsidTr="00177141">
        <w:trPr>
          <w:trHeight w:val="217"/>
        </w:trPr>
        <w:tc>
          <w:tcPr>
            <w:tcW w:w="2545" w:type="dxa"/>
            <w:gridSpan w:val="2"/>
          </w:tcPr>
          <w:p w14:paraId="163C2D89" w14:textId="77777777" w:rsidR="00A35CF2" w:rsidRPr="00D82A73" w:rsidRDefault="00A35CF2" w:rsidP="00177141">
            <w:pPr>
              <w:rPr>
                <w:rFonts w:eastAsia="Arial Unicode MS"/>
              </w:rPr>
            </w:pPr>
            <w:r w:rsidRPr="00D82A73">
              <w:rPr>
                <w:rFonts w:eastAsia="Arial Unicode MS"/>
              </w:rPr>
              <w:t>Frågor/id</w:t>
            </w:r>
          </w:p>
          <w:p w14:paraId="1DABB105" w14:textId="77777777" w:rsidR="00A35CF2" w:rsidRPr="00D82A73" w:rsidRDefault="00A35CF2" w:rsidP="00177141">
            <w:pPr>
              <w:rPr>
                <w:rFonts w:eastAsia="Arial Unicode MS"/>
              </w:rPr>
            </w:pPr>
            <w:r w:rsidRPr="00D82A73">
              <w:rPr>
                <w:rFonts w:eastAsia="Arial Unicode MS"/>
              </w:rPr>
              <w:t>(</w:t>
            </w:r>
            <w:r>
              <w:rPr>
                <w:rFonts w:eastAsia="Arial Unicode MS"/>
              </w:rPr>
              <w:t>q</w:t>
            </w:r>
            <w:r w:rsidRPr="00D82A73">
              <w:rPr>
                <w:rFonts w:eastAsia="Arial Unicode MS"/>
              </w:rPr>
              <w:t>uestionBlock</w:t>
            </w:r>
            <w:r>
              <w:rPr>
                <w:rFonts w:eastAsia="Arial Unicode MS"/>
              </w:rPr>
              <w:t>s</w:t>
            </w:r>
            <w:r w:rsidRPr="00D82A73">
              <w:rPr>
                <w:rFonts w:eastAsia="Arial Unicode MS"/>
              </w:rPr>
              <w:t>)</w:t>
            </w:r>
          </w:p>
        </w:tc>
        <w:tc>
          <w:tcPr>
            <w:tcW w:w="3410" w:type="dxa"/>
          </w:tcPr>
          <w:p w14:paraId="5EB2D4E5" w14:textId="77777777" w:rsidR="00A35CF2" w:rsidRPr="00D82A73" w:rsidRDefault="00A35CF2" w:rsidP="00177141">
            <w:pPr>
              <w:rPr>
                <w:rFonts w:eastAsia="Arial Unicode MS"/>
              </w:rPr>
            </w:pPr>
            <w:r w:rsidRPr="00D82A73">
              <w:rPr>
                <w:rFonts w:eastAsia="Arial Unicode MS"/>
              </w:rPr>
              <w:t>Koppling till klass för Block.</w:t>
            </w:r>
          </w:p>
        </w:tc>
        <w:tc>
          <w:tcPr>
            <w:tcW w:w="1140" w:type="dxa"/>
          </w:tcPr>
          <w:p w14:paraId="0D9E4B5B" w14:textId="77777777" w:rsidR="00A35CF2" w:rsidRPr="00D82A73" w:rsidRDefault="00A35CF2" w:rsidP="00177141">
            <w:pPr>
              <w:rPr>
                <w:rFonts w:eastAsia="Arial Unicode MS"/>
              </w:rPr>
            </w:pPr>
            <w:r w:rsidRPr="00D82A73">
              <w:rPr>
                <w:rFonts w:eastAsia="Arial Unicode MS"/>
              </w:rPr>
              <w:t>II</w:t>
            </w:r>
          </w:p>
        </w:tc>
        <w:tc>
          <w:tcPr>
            <w:tcW w:w="717" w:type="dxa"/>
          </w:tcPr>
          <w:p w14:paraId="0CBDA6B2" w14:textId="77777777" w:rsidR="00A35CF2" w:rsidRPr="00D82A73" w:rsidRDefault="00A35CF2" w:rsidP="00177141">
            <w:pPr>
              <w:rPr>
                <w:rFonts w:eastAsia="Arial Unicode MS"/>
              </w:rPr>
            </w:pPr>
            <w:r w:rsidRPr="00D82A73">
              <w:rPr>
                <w:rFonts w:eastAsia="Arial Unicode MS"/>
              </w:rPr>
              <w:t>1..*</w:t>
            </w:r>
          </w:p>
        </w:tc>
        <w:tc>
          <w:tcPr>
            <w:tcW w:w="1803" w:type="dxa"/>
          </w:tcPr>
          <w:p w14:paraId="62B0BCD3" w14:textId="77777777" w:rsidR="00A35CF2" w:rsidRPr="00D82A73" w:rsidRDefault="00A35CF2" w:rsidP="00177141">
            <w:pPr>
              <w:rPr>
                <w:rFonts w:eastAsia="Arial Unicode MS"/>
              </w:rPr>
            </w:pPr>
            <w:r w:rsidRPr="00D82A73">
              <w:rPr>
                <w:rFonts w:eastAsia="Arial Unicode MS"/>
              </w:rPr>
              <w:t>Länk till array av objekt</w:t>
            </w:r>
          </w:p>
        </w:tc>
        <w:tc>
          <w:tcPr>
            <w:tcW w:w="1920" w:type="dxa"/>
          </w:tcPr>
          <w:p w14:paraId="3148D367" w14:textId="77777777" w:rsidR="00A35CF2" w:rsidRPr="00D82A73" w:rsidRDefault="00A35CF2" w:rsidP="00177141">
            <w:pPr>
              <w:rPr>
                <w:rFonts w:ascii="Arial" w:eastAsia="Arial Unicode MS" w:hAnsi="Arial"/>
              </w:rPr>
            </w:pPr>
          </w:p>
        </w:tc>
        <w:tc>
          <w:tcPr>
            <w:tcW w:w="1200" w:type="dxa"/>
            <w:shd w:val="clear" w:color="auto" w:fill="auto"/>
          </w:tcPr>
          <w:p w14:paraId="51E2EDB5"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9C62A0D"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247DA6A"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01D34918" w14:textId="77777777" w:rsidTr="00177141">
        <w:trPr>
          <w:trHeight w:val="217"/>
        </w:trPr>
        <w:tc>
          <w:tcPr>
            <w:tcW w:w="2545" w:type="dxa"/>
            <w:gridSpan w:val="2"/>
          </w:tcPr>
          <w:p w14:paraId="41286809" w14:textId="77777777" w:rsidR="00A35CF2" w:rsidRPr="00D82A73" w:rsidRDefault="00A35CF2" w:rsidP="00177141">
            <w:pPr>
              <w:rPr>
                <w:rFonts w:eastAsia="Arial Unicode MS"/>
              </w:rPr>
            </w:pPr>
          </w:p>
        </w:tc>
        <w:tc>
          <w:tcPr>
            <w:tcW w:w="3410" w:type="dxa"/>
          </w:tcPr>
          <w:p w14:paraId="462BF74A" w14:textId="77777777" w:rsidR="00A35CF2" w:rsidRPr="00D82A73" w:rsidRDefault="00A35CF2" w:rsidP="00177141">
            <w:pPr>
              <w:rPr>
                <w:rFonts w:eastAsia="Arial Unicode MS"/>
              </w:rPr>
            </w:pPr>
          </w:p>
        </w:tc>
        <w:tc>
          <w:tcPr>
            <w:tcW w:w="1140" w:type="dxa"/>
          </w:tcPr>
          <w:p w14:paraId="1FBA9971" w14:textId="77777777" w:rsidR="00A35CF2" w:rsidRPr="00D82A73" w:rsidRDefault="00A35CF2" w:rsidP="00177141">
            <w:pPr>
              <w:rPr>
                <w:rFonts w:eastAsia="Arial Unicode MS"/>
              </w:rPr>
            </w:pPr>
          </w:p>
        </w:tc>
        <w:tc>
          <w:tcPr>
            <w:tcW w:w="717" w:type="dxa"/>
          </w:tcPr>
          <w:p w14:paraId="549D496F" w14:textId="77777777" w:rsidR="00A35CF2" w:rsidRPr="00D82A73" w:rsidRDefault="00A35CF2" w:rsidP="00177141">
            <w:pPr>
              <w:rPr>
                <w:rFonts w:eastAsia="Arial Unicode MS"/>
              </w:rPr>
            </w:pPr>
          </w:p>
        </w:tc>
        <w:tc>
          <w:tcPr>
            <w:tcW w:w="1803" w:type="dxa"/>
          </w:tcPr>
          <w:p w14:paraId="311708CF" w14:textId="77777777" w:rsidR="00A35CF2" w:rsidRPr="00D82A73" w:rsidRDefault="00A35CF2" w:rsidP="00177141">
            <w:pPr>
              <w:rPr>
                <w:rFonts w:eastAsia="Arial Unicode MS"/>
              </w:rPr>
            </w:pPr>
          </w:p>
        </w:tc>
        <w:tc>
          <w:tcPr>
            <w:tcW w:w="1920" w:type="dxa"/>
          </w:tcPr>
          <w:p w14:paraId="5BB9ACBD" w14:textId="77777777" w:rsidR="00A35CF2" w:rsidRPr="00D82A73" w:rsidRDefault="00A35CF2" w:rsidP="00177141">
            <w:pPr>
              <w:rPr>
                <w:rFonts w:ascii="Arial" w:eastAsia="Arial Unicode MS" w:hAnsi="Arial"/>
              </w:rPr>
            </w:pPr>
          </w:p>
        </w:tc>
        <w:tc>
          <w:tcPr>
            <w:tcW w:w="1200" w:type="dxa"/>
            <w:shd w:val="clear" w:color="auto" w:fill="auto"/>
          </w:tcPr>
          <w:p w14:paraId="7D24A9B2" w14:textId="77777777" w:rsidR="00A35CF2" w:rsidRPr="00D82A73" w:rsidRDefault="00A35CF2" w:rsidP="00177141">
            <w:pPr>
              <w:rPr>
                <w:rFonts w:ascii="Arial" w:eastAsia="Arial Unicode MS" w:hAnsi="Arial"/>
              </w:rPr>
            </w:pPr>
          </w:p>
        </w:tc>
        <w:tc>
          <w:tcPr>
            <w:tcW w:w="1162" w:type="dxa"/>
            <w:shd w:val="clear" w:color="auto" w:fill="auto"/>
          </w:tcPr>
          <w:p w14:paraId="028F061B" w14:textId="77777777" w:rsidR="00A35CF2" w:rsidRPr="00D82A73" w:rsidRDefault="00A35CF2" w:rsidP="00177141">
            <w:pPr>
              <w:rPr>
                <w:rFonts w:ascii="Arial" w:eastAsia="Arial Unicode MS" w:hAnsi="Arial"/>
              </w:rPr>
            </w:pPr>
          </w:p>
        </w:tc>
        <w:tc>
          <w:tcPr>
            <w:tcW w:w="1078" w:type="dxa"/>
            <w:shd w:val="clear" w:color="auto" w:fill="auto"/>
          </w:tcPr>
          <w:p w14:paraId="43E9F7C6" w14:textId="77777777" w:rsidR="00A35CF2" w:rsidRPr="00D82A73" w:rsidRDefault="00A35CF2" w:rsidP="00177141">
            <w:pPr>
              <w:rPr>
                <w:rFonts w:ascii="Arial" w:eastAsia="Arial Unicode MS" w:hAnsi="Arial"/>
              </w:rPr>
            </w:pPr>
          </w:p>
        </w:tc>
      </w:tr>
      <w:tr w:rsidR="00A35CF2" w:rsidRPr="00D82A73" w14:paraId="34CE4164" w14:textId="77777777" w:rsidTr="00177141">
        <w:trPr>
          <w:gridBefore w:val="1"/>
          <w:wBefore w:w="15" w:type="dxa"/>
          <w:trHeight w:val="217"/>
        </w:trPr>
        <w:tc>
          <w:tcPr>
            <w:tcW w:w="7080" w:type="dxa"/>
            <w:gridSpan w:val="3"/>
            <w:shd w:val="pct25" w:color="auto" w:fill="auto"/>
          </w:tcPr>
          <w:p w14:paraId="21A7BFE3" w14:textId="77777777" w:rsidR="00A35CF2" w:rsidRPr="00D82A73" w:rsidRDefault="00A35CF2" w:rsidP="00177141">
            <w:pPr>
              <w:rPr>
                <w:b/>
              </w:rPr>
            </w:pPr>
            <w:r w:rsidRPr="00D82A73">
              <w:rPr>
                <w:b/>
              </w:rPr>
              <w:t>Associationer</w:t>
            </w:r>
          </w:p>
        </w:tc>
        <w:tc>
          <w:tcPr>
            <w:tcW w:w="7880" w:type="dxa"/>
            <w:gridSpan w:val="6"/>
            <w:shd w:val="pct25" w:color="auto" w:fill="auto"/>
          </w:tcPr>
          <w:p w14:paraId="3B793AB7" w14:textId="77777777" w:rsidR="00A35CF2" w:rsidRPr="00D82A73" w:rsidRDefault="00A35CF2" w:rsidP="00177141">
            <w:pPr>
              <w:rPr>
                <w:rFonts w:eastAsia="Arial Unicode MS"/>
                <w:b/>
              </w:rPr>
            </w:pPr>
            <w:r w:rsidRPr="00D82A73">
              <w:rPr>
                <w:b/>
              </w:rPr>
              <w:t>Beslutsregel</w:t>
            </w:r>
          </w:p>
        </w:tc>
      </w:tr>
      <w:tr w:rsidR="00A35CF2" w:rsidRPr="00D82A73" w14:paraId="45932728" w14:textId="77777777" w:rsidTr="00177141">
        <w:trPr>
          <w:gridBefore w:val="1"/>
          <w:wBefore w:w="15" w:type="dxa"/>
          <w:trHeight w:val="217"/>
        </w:trPr>
        <w:tc>
          <w:tcPr>
            <w:tcW w:w="7080" w:type="dxa"/>
            <w:gridSpan w:val="3"/>
          </w:tcPr>
          <w:p w14:paraId="67AF7B08" w14:textId="77777777" w:rsidR="00A35CF2" w:rsidRPr="00D82A73" w:rsidRDefault="00A35CF2" w:rsidP="00177141">
            <w:pPr>
              <w:rPr>
                <w:rFonts w:ascii="Arial" w:eastAsia="Arial Unicode MS" w:hAnsi="Arial"/>
                <w:color w:val="000000"/>
              </w:rPr>
            </w:pPr>
            <w:r w:rsidRPr="00D82A73">
              <w:rPr>
                <w:rFonts w:ascii="Arial" w:eastAsia="Arial Unicode MS" w:hAnsi="Arial"/>
                <w:color w:val="000000"/>
              </w:rPr>
              <w:t>En formulärsida(Page</w:t>
            </w:r>
            <w:r>
              <w:rPr>
                <w:rFonts w:ascii="Arial" w:eastAsia="Arial Unicode MS" w:hAnsi="Arial"/>
                <w:color w:val="000000"/>
              </w:rPr>
              <w:t>Type</w:t>
            </w:r>
            <w:r w:rsidRPr="00D82A73">
              <w:rPr>
                <w:rFonts w:ascii="Arial" w:eastAsia="Arial Unicode MS" w:hAnsi="Arial"/>
                <w:color w:val="000000"/>
              </w:rPr>
              <w:t>) har noll till flera Block (QuestionBlock</w:t>
            </w:r>
            <w:r>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520FDCB7" w14:textId="77777777" w:rsidR="00A35CF2" w:rsidRPr="00D82A73" w:rsidRDefault="00A35CF2" w:rsidP="00177141">
            <w:pPr>
              <w:rPr>
                <w:rFonts w:ascii="Arial" w:eastAsia="Arial Unicode MS" w:hAnsi="Arial"/>
                <w:color w:val="000000"/>
              </w:rPr>
            </w:pPr>
          </w:p>
        </w:tc>
      </w:tr>
    </w:tbl>
    <w:p w14:paraId="3951F8BB" w14:textId="77777777" w:rsidR="00A35CF2" w:rsidRPr="00D82A73" w:rsidRDefault="00A35CF2" w:rsidP="00A35CF2">
      <w:pPr>
        <w:pStyle w:val="Heading3"/>
      </w:pPr>
      <w:bookmarkStart w:id="204" w:name="_Toc220986032"/>
      <w:bookmarkStart w:id="205" w:name="_Toc386458088"/>
      <w:bookmarkStart w:id="206" w:name="_Toc391636707"/>
      <w:bookmarkStart w:id="207" w:name="_Toc397581523"/>
      <w:r w:rsidRPr="00D82A73">
        <w:t>Klass Frågegrupperingsmall (TemplateQuestionBlock</w:t>
      </w:r>
      <w:r>
        <w:t>Type</w:t>
      </w:r>
      <w:r w:rsidRPr="00D82A73">
        <w:t>)</w:t>
      </w:r>
      <w:bookmarkEnd w:id="204"/>
      <w:bookmarkEnd w:id="205"/>
      <w:bookmarkEnd w:id="206"/>
      <w:bookmarkEnd w:id="207"/>
    </w:p>
    <w:p w14:paraId="18BFF78D" w14:textId="77777777" w:rsidR="00A35CF2" w:rsidRPr="00D82A73" w:rsidRDefault="00A35CF2" w:rsidP="00A35CF2">
      <w:pPr>
        <w:pStyle w:val="BodyText"/>
      </w:pPr>
      <w:r w:rsidRPr="00D82A73">
        <w:t>Objektet utgör mall för en frågegruppering (QuestionBlock</w:t>
      </w:r>
      <w:r>
        <w:t>Type</w:t>
      </w:r>
      <w:r w:rsidRPr="00D82A73">
        <w:t>)</w:t>
      </w:r>
    </w:p>
    <w:p w14:paraId="178898FE" w14:textId="77777777" w:rsidR="00A35CF2" w:rsidRPr="00D82A73" w:rsidRDefault="00A35CF2" w:rsidP="00A35CF2">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17"/>
        <w:gridCol w:w="1803"/>
        <w:gridCol w:w="1920"/>
        <w:gridCol w:w="1200"/>
        <w:gridCol w:w="1162"/>
        <w:gridCol w:w="1078"/>
      </w:tblGrid>
      <w:tr w:rsidR="00A35CF2" w:rsidRPr="00D82A73" w14:paraId="2BCCBDD6" w14:textId="77777777" w:rsidTr="00177141">
        <w:trPr>
          <w:cantSplit/>
          <w:trHeight w:val="376"/>
        </w:trPr>
        <w:tc>
          <w:tcPr>
            <w:tcW w:w="2545" w:type="dxa"/>
            <w:gridSpan w:val="2"/>
            <w:vMerge w:val="restart"/>
            <w:shd w:val="pct25" w:color="auto" w:fill="auto"/>
          </w:tcPr>
          <w:p w14:paraId="6E6207A9" w14:textId="77777777" w:rsidR="00A35CF2" w:rsidRPr="00D82A73" w:rsidRDefault="00A35CF2" w:rsidP="00177141">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41CCD1DC" w14:textId="77777777" w:rsidR="00A35CF2" w:rsidRPr="00D82A73" w:rsidRDefault="00A35CF2" w:rsidP="00177141">
            <w:r w:rsidRPr="00D82A73">
              <w:t>Beskrivning</w:t>
            </w:r>
          </w:p>
        </w:tc>
        <w:tc>
          <w:tcPr>
            <w:tcW w:w="1140" w:type="dxa"/>
            <w:vMerge w:val="restart"/>
            <w:shd w:val="pct25" w:color="auto" w:fill="auto"/>
          </w:tcPr>
          <w:p w14:paraId="699BBB50" w14:textId="77777777" w:rsidR="00A35CF2" w:rsidRPr="00D82A73" w:rsidRDefault="00A35CF2" w:rsidP="00177141">
            <w:pPr>
              <w:rPr>
                <w:rFonts w:eastAsia="Arial Unicode MS"/>
              </w:rPr>
            </w:pPr>
            <w:r w:rsidRPr="00D82A73">
              <w:t>Format</w:t>
            </w:r>
          </w:p>
        </w:tc>
        <w:tc>
          <w:tcPr>
            <w:tcW w:w="717" w:type="dxa"/>
            <w:vMerge w:val="restart"/>
            <w:shd w:val="pct25" w:color="auto" w:fill="auto"/>
          </w:tcPr>
          <w:p w14:paraId="166DD677" w14:textId="77777777" w:rsidR="00A35CF2" w:rsidRPr="00D82A73" w:rsidRDefault="00A35CF2" w:rsidP="00177141">
            <w:r w:rsidRPr="00D82A73">
              <w:t>Mult</w:t>
            </w:r>
          </w:p>
        </w:tc>
        <w:tc>
          <w:tcPr>
            <w:tcW w:w="1803" w:type="dxa"/>
            <w:vMerge w:val="restart"/>
            <w:shd w:val="pct25" w:color="auto" w:fill="auto"/>
          </w:tcPr>
          <w:p w14:paraId="0EC94403" w14:textId="77777777" w:rsidR="00A35CF2" w:rsidRPr="00D82A73" w:rsidRDefault="00A35CF2" w:rsidP="00177141">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5A42E415" w14:textId="77777777" w:rsidR="00A35CF2" w:rsidRPr="00D82A73" w:rsidRDefault="00A35CF2" w:rsidP="00177141">
            <w:pPr>
              <w:rPr>
                <w:rFonts w:eastAsia="Arial Unicode MS"/>
              </w:rPr>
            </w:pPr>
            <w:r w:rsidRPr="00D82A73">
              <w:t>Beslutsregler och kommentar</w:t>
            </w:r>
          </w:p>
        </w:tc>
        <w:tc>
          <w:tcPr>
            <w:tcW w:w="3440" w:type="dxa"/>
            <w:gridSpan w:val="3"/>
            <w:shd w:val="pct25" w:color="auto" w:fill="auto"/>
          </w:tcPr>
          <w:p w14:paraId="5334CDEC" w14:textId="77777777" w:rsidR="00A35CF2" w:rsidRPr="00D82A73" w:rsidRDefault="00A35CF2" w:rsidP="00177141">
            <w:pPr>
              <w:jc w:val="center"/>
              <w:rPr>
                <w:rFonts w:eastAsia="Arial Unicode MS"/>
              </w:rPr>
            </w:pPr>
            <w:r>
              <w:rPr>
                <w:rFonts w:eastAsia="Arial Unicode MS"/>
              </w:rPr>
              <w:t>Mappning V-TIM 2.2</w:t>
            </w:r>
          </w:p>
        </w:tc>
      </w:tr>
      <w:tr w:rsidR="00A35CF2" w:rsidRPr="00D82A73" w14:paraId="2C9CA196" w14:textId="77777777" w:rsidTr="00177141">
        <w:trPr>
          <w:cantSplit/>
          <w:trHeight w:val="375"/>
        </w:trPr>
        <w:tc>
          <w:tcPr>
            <w:tcW w:w="2545" w:type="dxa"/>
            <w:gridSpan w:val="2"/>
            <w:vMerge/>
            <w:shd w:val="pct25" w:color="auto" w:fill="auto"/>
          </w:tcPr>
          <w:p w14:paraId="689B922E" w14:textId="77777777" w:rsidR="00A35CF2" w:rsidRPr="00D82A73" w:rsidRDefault="00A35CF2" w:rsidP="00177141"/>
        </w:tc>
        <w:tc>
          <w:tcPr>
            <w:tcW w:w="3410" w:type="dxa"/>
            <w:vMerge/>
            <w:shd w:val="pct25" w:color="auto" w:fill="auto"/>
          </w:tcPr>
          <w:p w14:paraId="3343EDF1" w14:textId="77777777" w:rsidR="00A35CF2" w:rsidRPr="00D82A73" w:rsidRDefault="00A35CF2" w:rsidP="00177141"/>
        </w:tc>
        <w:tc>
          <w:tcPr>
            <w:tcW w:w="1140" w:type="dxa"/>
            <w:vMerge/>
            <w:shd w:val="pct25" w:color="auto" w:fill="auto"/>
          </w:tcPr>
          <w:p w14:paraId="500BFA5C" w14:textId="77777777" w:rsidR="00A35CF2" w:rsidRPr="00D82A73" w:rsidRDefault="00A35CF2" w:rsidP="00177141"/>
        </w:tc>
        <w:tc>
          <w:tcPr>
            <w:tcW w:w="717" w:type="dxa"/>
            <w:vMerge/>
            <w:shd w:val="pct25" w:color="auto" w:fill="auto"/>
          </w:tcPr>
          <w:p w14:paraId="76908405" w14:textId="77777777" w:rsidR="00A35CF2" w:rsidRPr="00D82A73" w:rsidRDefault="00A35CF2" w:rsidP="00177141"/>
        </w:tc>
        <w:tc>
          <w:tcPr>
            <w:tcW w:w="1803" w:type="dxa"/>
            <w:vMerge/>
            <w:shd w:val="pct25" w:color="auto" w:fill="auto"/>
          </w:tcPr>
          <w:p w14:paraId="2125A389" w14:textId="77777777" w:rsidR="00A35CF2" w:rsidRPr="00D82A73" w:rsidRDefault="00A35CF2" w:rsidP="00177141"/>
        </w:tc>
        <w:tc>
          <w:tcPr>
            <w:tcW w:w="1920" w:type="dxa"/>
            <w:vMerge/>
            <w:shd w:val="pct25" w:color="auto" w:fill="auto"/>
          </w:tcPr>
          <w:p w14:paraId="3BFF9204" w14:textId="77777777" w:rsidR="00A35CF2" w:rsidRPr="00D82A73" w:rsidRDefault="00A35CF2" w:rsidP="00177141"/>
        </w:tc>
        <w:tc>
          <w:tcPr>
            <w:tcW w:w="1200" w:type="dxa"/>
            <w:tcBorders>
              <w:bottom w:val="single" w:sz="4" w:space="0" w:color="auto"/>
            </w:tcBorders>
            <w:shd w:val="pct25" w:color="auto" w:fill="auto"/>
          </w:tcPr>
          <w:p w14:paraId="569175B9" w14:textId="77777777" w:rsidR="00A35CF2" w:rsidRPr="00D82A73" w:rsidRDefault="00A35CF2" w:rsidP="00177141">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255E24FB" w14:textId="77777777" w:rsidR="00A35CF2" w:rsidRPr="00D82A73" w:rsidRDefault="00A35CF2" w:rsidP="00177141">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27BD84CE" w14:textId="77777777" w:rsidR="00A35CF2" w:rsidRPr="00D82A73" w:rsidRDefault="00A35CF2" w:rsidP="00177141">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19CA44B3" w14:textId="77777777" w:rsidTr="00177141">
        <w:trPr>
          <w:trHeight w:val="217"/>
        </w:trPr>
        <w:tc>
          <w:tcPr>
            <w:tcW w:w="2545" w:type="dxa"/>
            <w:gridSpan w:val="2"/>
          </w:tcPr>
          <w:p w14:paraId="0FEFCDAA" w14:textId="77777777" w:rsidR="00A35CF2" w:rsidRPr="00D82A73" w:rsidRDefault="00A35CF2" w:rsidP="00177141">
            <w:pPr>
              <w:rPr>
                <w:rFonts w:eastAsia="Arial Unicode MS"/>
              </w:rPr>
            </w:pPr>
            <w:r w:rsidRPr="00D82A73">
              <w:rPr>
                <w:rFonts w:eastAsia="Arial Unicode MS"/>
              </w:rPr>
              <w:t>(</w:t>
            </w:r>
            <w:r>
              <w:rPr>
                <w:rFonts w:eastAsia="Arial Unicode MS"/>
              </w:rPr>
              <w:t>b</w:t>
            </w:r>
            <w:r w:rsidRPr="00D82A73">
              <w:rPr>
                <w:rFonts w:eastAsia="Arial Unicode MS"/>
              </w:rPr>
              <w:t>lockNumber)</w:t>
            </w:r>
          </w:p>
        </w:tc>
        <w:tc>
          <w:tcPr>
            <w:tcW w:w="3410" w:type="dxa"/>
          </w:tcPr>
          <w:p w14:paraId="7DB1A1E2" w14:textId="77777777" w:rsidR="00A35CF2" w:rsidRPr="00D82A73" w:rsidRDefault="00A35CF2" w:rsidP="00177141">
            <w:pPr>
              <w:rPr>
                <w:rFonts w:eastAsia="Arial Unicode MS"/>
              </w:rPr>
            </w:pPr>
            <w:r w:rsidRPr="00D82A73">
              <w:rPr>
                <w:rFonts w:eastAsia="Arial Unicode MS"/>
              </w:rPr>
              <w:t>Grupperingsbegrepp  av frågor. Frågans nummer i nummerserie. Används för att indikera hur långt användaren har kommit i formuläret.</w:t>
            </w:r>
          </w:p>
          <w:p w14:paraId="229C64F9" w14:textId="77777777" w:rsidR="00A35CF2" w:rsidRPr="00D82A73" w:rsidRDefault="00A35CF2" w:rsidP="00177141">
            <w:pPr>
              <w:rPr>
                <w:rFonts w:eastAsia="Arial Unicode MS"/>
              </w:rPr>
            </w:pPr>
            <w:r w:rsidRPr="00D82A73">
              <w:rPr>
                <w:rFonts w:eastAsia="Arial Unicode MS"/>
              </w:rPr>
              <w:t>T.ex Fråga nummer 1 (av 10).</w:t>
            </w:r>
          </w:p>
        </w:tc>
        <w:tc>
          <w:tcPr>
            <w:tcW w:w="1140" w:type="dxa"/>
          </w:tcPr>
          <w:p w14:paraId="64DA6053" w14:textId="77777777" w:rsidR="00A35CF2" w:rsidRPr="00D82A73" w:rsidRDefault="00A35CF2" w:rsidP="00177141">
            <w:pPr>
              <w:rPr>
                <w:rFonts w:eastAsia="Arial Unicode MS"/>
              </w:rPr>
            </w:pPr>
            <w:r w:rsidRPr="00D82A73">
              <w:rPr>
                <w:rFonts w:eastAsia="Arial Unicode MS"/>
              </w:rPr>
              <w:t>VÄ</w:t>
            </w:r>
          </w:p>
        </w:tc>
        <w:tc>
          <w:tcPr>
            <w:tcW w:w="717" w:type="dxa"/>
          </w:tcPr>
          <w:p w14:paraId="28AE2F03" w14:textId="77777777" w:rsidR="00A35CF2" w:rsidRPr="00D82A73" w:rsidRDefault="00A35CF2" w:rsidP="00177141">
            <w:pPr>
              <w:rPr>
                <w:rFonts w:eastAsia="Arial Unicode MS"/>
              </w:rPr>
            </w:pPr>
            <w:r w:rsidRPr="00D82A73">
              <w:rPr>
                <w:rFonts w:eastAsia="Arial Unicode MS"/>
              </w:rPr>
              <w:t>1</w:t>
            </w:r>
          </w:p>
        </w:tc>
        <w:tc>
          <w:tcPr>
            <w:tcW w:w="1803" w:type="dxa"/>
          </w:tcPr>
          <w:p w14:paraId="3D4E5E48" w14:textId="77777777" w:rsidR="00A35CF2" w:rsidRPr="00D82A73" w:rsidRDefault="00A35CF2" w:rsidP="00177141">
            <w:pPr>
              <w:rPr>
                <w:rFonts w:eastAsia="Arial Unicode MS"/>
              </w:rPr>
            </w:pPr>
          </w:p>
        </w:tc>
        <w:tc>
          <w:tcPr>
            <w:tcW w:w="1920" w:type="dxa"/>
          </w:tcPr>
          <w:p w14:paraId="0283C1FB" w14:textId="77777777" w:rsidR="00A35CF2" w:rsidRPr="00D82A73" w:rsidRDefault="00A35CF2" w:rsidP="00177141">
            <w:pPr>
              <w:rPr>
                <w:rFonts w:ascii="Arial" w:eastAsia="Arial Unicode MS" w:hAnsi="Arial"/>
              </w:rPr>
            </w:pPr>
          </w:p>
        </w:tc>
        <w:tc>
          <w:tcPr>
            <w:tcW w:w="1200" w:type="dxa"/>
            <w:shd w:val="clear" w:color="auto" w:fill="auto"/>
          </w:tcPr>
          <w:p w14:paraId="13B57B26"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44226CB"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8D6F6E3"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24B46009" w14:textId="77777777" w:rsidTr="00177141">
        <w:trPr>
          <w:trHeight w:val="217"/>
        </w:trPr>
        <w:tc>
          <w:tcPr>
            <w:tcW w:w="2545" w:type="dxa"/>
            <w:gridSpan w:val="2"/>
          </w:tcPr>
          <w:p w14:paraId="7FBA3F85" w14:textId="77777777" w:rsidR="00A35CF2" w:rsidRPr="00D82A73" w:rsidRDefault="00A35CF2" w:rsidP="00177141">
            <w:pPr>
              <w:rPr>
                <w:rFonts w:eastAsia="Arial Unicode MS"/>
              </w:rPr>
            </w:pPr>
            <w:r w:rsidRPr="00D82A73">
              <w:rPr>
                <w:rFonts w:eastAsia="Arial Unicode MS"/>
              </w:rPr>
              <w:lastRenderedPageBreak/>
              <w:t>Rubrik</w:t>
            </w:r>
          </w:p>
          <w:p w14:paraId="2723CFDF" w14:textId="77777777" w:rsidR="00A35CF2" w:rsidRPr="00D82A73" w:rsidRDefault="00A35CF2" w:rsidP="00177141">
            <w:pPr>
              <w:rPr>
                <w:rFonts w:eastAsia="Arial Unicode MS"/>
              </w:rPr>
            </w:pPr>
            <w:r w:rsidRPr="00D82A73">
              <w:rPr>
                <w:rFonts w:eastAsia="Arial Unicode MS"/>
              </w:rPr>
              <w:t>(</w:t>
            </w:r>
            <w:r>
              <w:rPr>
                <w:rFonts w:eastAsia="Arial Unicode MS"/>
              </w:rPr>
              <w:t>s</w:t>
            </w:r>
            <w:r w:rsidRPr="00D82A73">
              <w:rPr>
                <w:rFonts w:eastAsia="Arial Unicode MS"/>
              </w:rPr>
              <w:t>ubject)</w:t>
            </w:r>
          </w:p>
        </w:tc>
        <w:tc>
          <w:tcPr>
            <w:tcW w:w="3410" w:type="dxa"/>
          </w:tcPr>
          <w:p w14:paraId="23EA6FE9" w14:textId="77777777" w:rsidR="00A35CF2" w:rsidRPr="00D82A73" w:rsidRDefault="00A35CF2" w:rsidP="00177141">
            <w:pPr>
              <w:rPr>
                <w:rFonts w:eastAsia="Arial Unicode MS"/>
              </w:rPr>
            </w:pPr>
            <w:r w:rsidRPr="00D82A73">
              <w:rPr>
                <w:rFonts w:eastAsia="Arial Unicode MS"/>
              </w:rPr>
              <w:t>Blockets rubrik.</w:t>
            </w:r>
          </w:p>
          <w:p w14:paraId="73D40593" w14:textId="77777777" w:rsidR="00A35CF2" w:rsidRPr="00D82A73" w:rsidRDefault="00A35CF2" w:rsidP="00177141">
            <w:pPr>
              <w:rPr>
                <w:rFonts w:eastAsia="Arial Unicode MS"/>
              </w:rPr>
            </w:pPr>
            <w:r w:rsidRPr="00D82A73">
              <w:rPr>
                <w:rFonts w:eastAsia="Arial Unicode MS"/>
              </w:rPr>
              <w:t>T.ex Medicin.</w:t>
            </w:r>
          </w:p>
        </w:tc>
        <w:tc>
          <w:tcPr>
            <w:tcW w:w="1140" w:type="dxa"/>
          </w:tcPr>
          <w:p w14:paraId="27E6C0A1" w14:textId="77777777" w:rsidR="00A35CF2" w:rsidRPr="00D82A73" w:rsidRDefault="00A35CF2" w:rsidP="00177141">
            <w:pPr>
              <w:rPr>
                <w:rFonts w:eastAsia="Arial Unicode MS"/>
              </w:rPr>
            </w:pPr>
            <w:r w:rsidRPr="00D82A73">
              <w:rPr>
                <w:rFonts w:eastAsia="Arial Unicode MS"/>
              </w:rPr>
              <w:t>TXT</w:t>
            </w:r>
          </w:p>
        </w:tc>
        <w:tc>
          <w:tcPr>
            <w:tcW w:w="717" w:type="dxa"/>
          </w:tcPr>
          <w:p w14:paraId="5A78AD70" w14:textId="77777777" w:rsidR="00A35CF2" w:rsidRPr="00D82A73" w:rsidRDefault="00A35CF2" w:rsidP="00177141">
            <w:pPr>
              <w:rPr>
                <w:rFonts w:eastAsia="Arial Unicode MS"/>
              </w:rPr>
            </w:pPr>
            <w:r w:rsidRPr="00D82A73">
              <w:rPr>
                <w:rFonts w:eastAsia="Arial Unicode MS"/>
              </w:rPr>
              <w:t>0..1</w:t>
            </w:r>
          </w:p>
        </w:tc>
        <w:tc>
          <w:tcPr>
            <w:tcW w:w="1803" w:type="dxa"/>
          </w:tcPr>
          <w:p w14:paraId="62A2906E" w14:textId="77777777" w:rsidR="00A35CF2" w:rsidRPr="00D82A73" w:rsidRDefault="00A35CF2" w:rsidP="00177141">
            <w:pPr>
              <w:rPr>
                <w:rFonts w:eastAsia="Arial Unicode MS"/>
              </w:rPr>
            </w:pPr>
          </w:p>
        </w:tc>
        <w:tc>
          <w:tcPr>
            <w:tcW w:w="1920" w:type="dxa"/>
          </w:tcPr>
          <w:p w14:paraId="118BB7A3" w14:textId="77777777" w:rsidR="00A35CF2" w:rsidRPr="00D82A73" w:rsidRDefault="00A35CF2" w:rsidP="00177141">
            <w:pPr>
              <w:rPr>
                <w:rFonts w:ascii="Arial" w:eastAsia="Arial Unicode MS" w:hAnsi="Arial"/>
              </w:rPr>
            </w:pPr>
          </w:p>
        </w:tc>
        <w:tc>
          <w:tcPr>
            <w:tcW w:w="1200" w:type="dxa"/>
            <w:shd w:val="clear" w:color="auto" w:fill="auto"/>
          </w:tcPr>
          <w:p w14:paraId="38109C5E"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04B85CE"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C5930DD"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4D343205" w14:textId="77777777" w:rsidTr="00177141">
        <w:trPr>
          <w:trHeight w:val="217"/>
        </w:trPr>
        <w:tc>
          <w:tcPr>
            <w:tcW w:w="2545" w:type="dxa"/>
            <w:gridSpan w:val="2"/>
          </w:tcPr>
          <w:p w14:paraId="36D4F344" w14:textId="77777777" w:rsidR="00A35CF2" w:rsidRPr="00D82A73" w:rsidRDefault="00A35CF2" w:rsidP="00177141">
            <w:pPr>
              <w:rPr>
                <w:rFonts w:eastAsia="Arial Unicode MS"/>
              </w:rPr>
            </w:pPr>
            <w:r w:rsidRPr="00D82A73">
              <w:rPr>
                <w:rFonts w:eastAsia="Arial Unicode MS"/>
              </w:rPr>
              <w:t>Beskrivning</w:t>
            </w:r>
          </w:p>
          <w:p w14:paraId="228541CF" w14:textId="77777777" w:rsidR="00A35CF2" w:rsidRPr="00D82A73" w:rsidRDefault="00A35CF2" w:rsidP="00177141">
            <w:pPr>
              <w:rPr>
                <w:rFonts w:eastAsia="Arial Unicode MS"/>
              </w:rPr>
            </w:pPr>
            <w:r w:rsidRPr="00D82A73">
              <w:rPr>
                <w:rFonts w:eastAsia="Arial Unicode MS"/>
              </w:rPr>
              <w:t>(</w:t>
            </w:r>
            <w:r>
              <w:rPr>
                <w:rFonts w:eastAsia="Arial Unicode MS"/>
              </w:rPr>
              <w:t>d</w:t>
            </w:r>
            <w:r w:rsidRPr="00D82A73">
              <w:rPr>
                <w:rFonts w:eastAsia="Arial Unicode MS"/>
              </w:rPr>
              <w:t>escription)</w:t>
            </w:r>
          </w:p>
        </w:tc>
        <w:tc>
          <w:tcPr>
            <w:tcW w:w="3410" w:type="dxa"/>
          </w:tcPr>
          <w:p w14:paraId="6D3A6E53" w14:textId="77777777" w:rsidR="00A35CF2" w:rsidRPr="00D82A73" w:rsidRDefault="00A35CF2" w:rsidP="00177141">
            <w:pPr>
              <w:rPr>
                <w:rFonts w:eastAsia="Arial Unicode MS"/>
              </w:rPr>
            </w:pPr>
            <w:r w:rsidRPr="00D82A73">
              <w:rPr>
                <w:rFonts w:eastAsia="Arial Unicode MS"/>
              </w:rPr>
              <w:t>Beskrivande text.</w:t>
            </w:r>
          </w:p>
          <w:p w14:paraId="75A754F8" w14:textId="77777777" w:rsidR="00A35CF2" w:rsidRPr="00D82A73" w:rsidRDefault="00A35CF2" w:rsidP="00177141">
            <w:pPr>
              <w:rPr>
                <w:rFonts w:eastAsia="Arial Unicode MS"/>
              </w:rPr>
            </w:pPr>
            <w:r w:rsidRPr="00D82A73">
              <w:rPr>
                <w:rFonts w:eastAsia="Arial Unicode MS"/>
              </w:rPr>
              <w:t>Stöder kodverk ”DocBook” Se tidbokningskontraktet!!</w:t>
            </w:r>
          </w:p>
          <w:p w14:paraId="2F73A0CF" w14:textId="77777777" w:rsidR="00A35CF2" w:rsidRPr="00D82A73" w:rsidRDefault="00A35CF2" w:rsidP="00177141">
            <w:pPr>
              <w:rPr>
                <w:rFonts w:eastAsia="Arial Unicode MS"/>
              </w:rPr>
            </w:pPr>
            <w:r w:rsidRPr="00D82A73">
              <w:rPr>
                <w:rFonts w:eastAsia="Arial Unicode MS"/>
              </w:rPr>
              <w:t>T.ex här skall du lämna information kring din medicinering.</w:t>
            </w:r>
          </w:p>
        </w:tc>
        <w:tc>
          <w:tcPr>
            <w:tcW w:w="1140" w:type="dxa"/>
          </w:tcPr>
          <w:p w14:paraId="01ED02A4" w14:textId="77777777" w:rsidR="00A35CF2" w:rsidRPr="00D82A73" w:rsidRDefault="00A35CF2" w:rsidP="00177141">
            <w:pPr>
              <w:rPr>
                <w:rFonts w:eastAsia="Arial Unicode MS"/>
              </w:rPr>
            </w:pPr>
            <w:r w:rsidRPr="00D82A73">
              <w:rPr>
                <w:rFonts w:eastAsia="Arial Unicode MS"/>
              </w:rPr>
              <w:t>TXT</w:t>
            </w:r>
          </w:p>
        </w:tc>
        <w:tc>
          <w:tcPr>
            <w:tcW w:w="717" w:type="dxa"/>
          </w:tcPr>
          <w:p w14:paraId="7C8AEE18" w14:textId="77777777" w:rsidR="00A35CF2" w:rsidRPr="00D82A73" w:rsidRDefault="00A35CF2" w:rsidP="00177141">
            <w:pPr>
              <w:rPr>
                <w:rFonts w:eastAsia="Arial Unicode MS"/>
              </w:rPr>
            </w:pPr>
            <w:r w:rsidRPr="00D82A73">
              <w:rPr>
                <w:rFonts w:eastAsia="Arial Unicode MS"/>
              </w:rPr>
              <w:t>0..1</w:t>
            </w:r>
          </w:p>
        </w:tc>
        <w:tc>
          <w:tcPr>
            <w:tcW w:w="1803" w:type="dxa"/>
          </w:tcPr>
          <w:p w14:paraId="78DD087A" w14:textId="77777777" w:rsidR="00A35CF2" w:rsidRPr="00D82A73" w:rsidRDefault="00A35CF2" w:rsidP="00177141">
            <w:pPr>
              <w:rPr>
                <w:rFonts w:eastAsia="Arial Unicode MS"/>
              </w:rPr>
            </w:pPr>
            <w:r w:rsidRPr="00D82A73">
              <w:rPr>
                <w:rFonts w:eastAsia="Arial Unicode MS"/>
              </w:rPr>
              <w:t>Text kan kodas enligt DocBook.</w:t>
            </w:r>
          </w:p>
        </w:tc>
        <w:tc>
          <w:tcPr>
            <w:tcW w:w="1920" w:type="dxa"/>
          </w:tcPr>
          <w:p w14:paraId="529B2788" w14:textId="77777777" w:rsidR="00A35CF2" w:rsidRPr="00D82A73" w:rsidRDefault="00A35CF2" w:rsidP="00177141">
            <w:pPr>
              <w:rPr>
                <w:rFonts w:ascii="Arial" w:eastAsia="Arial Unicode MS" w:hAnsi="Arial"/>
              </w:rPr>
            </w:pPr>
          </w:p>
        </w:tc>
        <w:tc>
          <w:tcPr>
            <w:tcW w:w="1200" w:type="dxa"/>
            <w:shd w:val="clear" w:color="auto" w:fill="auto"/>
          </w:tcPr>
          <w:p w14:paraId="254865F3"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57BD113"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A10AFC6"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1D14B4B6" w14:textId="77777777" w:rsidTr="00177141">
        <w:trPr>
          <w:trHeight w:val="217"/>
        </w:trPr>
        <w:tc>
          <w:tcPr>
            <w:tcW w:w="2545" w:type="dxa"/>
            <w:gridSpan w:val="2"/>
          </w:tcPr>
          <w:p w14:paraId="666FC3A7" w14:textId="77777777" w:rsidR="00A35CF2" w:rsidRPr="00D82A73" w:rsidRDefault="00A35CF2" w:rsidP="00177141">
            <w:pPr>
              <w:rPr>
                <w:rFonts w:eastAsia="Arial Unicode MS"/>
              </w:rPr>
            </w:pPr>
            <w:r w:rsidRPr="00D82A73">
              <w:rPr>
                <w:rFonts w:eastAsia="Arial Unicode MS"/>
              </w:rPr>
              <w:t>(</w:t>
            </w:r>
            <w:r>
              <w:rPr>
                <w:rFonts w:eastAsia="Arial Unicode MS"/>
              </w:rPr>
              <w:t>i</w:t>
            </w:r>
            <w:r w:rsidRPr="00D82A73">
              <w:rPr>
                <w:rFonts w:eastAsia="Arial Unicode MS"/>
              </w:rPr>
              <w:t>nformationURL)</w:t>
            </w:r>
          </w:p>
        </w:tc>
        <w:tc>
          <w:tcPr>
            <w:tcW w:w="3410" w:type="dxa"/>
          </w:tcPr>
          <w:p w14:paraId="68B1D5B3" w14:textId="77777777" w:rsidR="00A35CF2" w:rsidRPr="00D82A73" w:rsidRDefault="00A35CF2" w:rsidP="00177141">
            <w:pPr>
              <w:rPr>
                <w:rFonts w:eastAsia="Arial Unicode MS"/>
              </w:rPr>
            </w:pPr>
            <w:r w:rsidRPr="00D82A73">
              <w:rPr>
                <w:rFonts w:eastAsia="Arial Unicode MS"/>
              </w:rPr>
              <w:t>URL till hjälpsida/mer information.</w:t>
            </w:r>
          </w:p>
        </w:tc>
        <w:tc>
          <w:tcPr>
            <w:tcW w:w="1140" w:type="dxa"/>
          </w:tcPr>
          <w:p w14:paraId="096033C9" w14:textId="77777777" w:rsidR="00A35CF2" w:rsidRPr="00D82A73" w:rsidRDefault="00A35CF2" w:rsidP="00177141">
            <w:pPr>
              <w:rPr>
                <w:rFonts w:eastAsia="Arial Unicode MS"/>
              </w:rPr>
            </w:pPr>
            <w:r w:rsidRPr="00D82A73">
              <w:rPr>
                <w:rFonts w:eastAsia="Arial Unicode MS"/>
              </w:rPr>
              <w:t>TXT</w:t>
            </w:r>
          </w:p>
        </w:tc>
        <w:tc>
          <w:tcPr>
            <w:tcW w:w="717" w:type="dxa"/>
          </w:tcPr>
          <w:p w14:paraId="4AAF4DE2" w14:textId="77777777" w:rsidR="00A35CF2" w:rsidRPr="00D82A73" w:rsidRDefault="00A35CF2" w:rsidP="00177141">
            <w:pPr>
              <w:rPr>
                <w:rFonts w:eastAsia="Arial Unicode MS"/>
              </w:rPr>
            </w:pPr>
            <w:r w:rsidRPr="00D82A73">
              <w:rPr>
                <w:rFonts w:eastAsia="Arial Unicode MS"/>
              </w:rPr>
              <w:t>0..1</w:t>
            </w:r>
          </w:p>
        </w:tc>
        <w:tc>
          <w:tcPr>
            <w:tcW w:w="1803" w:type="dxa"/>
          </w:tcPr>
          <w:p w14:paraId="424BA2DB" w14:textId="77777777" w:rsidR="00A35CF2" w:rsidRPr="00D82A73" w:rsidRDefault="00A35CF2" w:rsidP="00177141">
            <w:pPr>
              <w:rPr>
                <w:rFonts w:eastAsia="Arial Unicode MS"/>
              </w:rPr>
            </w:pPr>
            <w:r w:rsidRPr="00D82A73">
              <w:rPr>
                <w:rFonts w:eastAsia="Arial Unicode MS"/>
              </w:rPr>
              <w:t>(InformationURL)</w:t>
            </w:r>
          </w:p>
        </w:tc>
        <w:tc>
          <w:tcPr>
            <w:tcW w:w="1920" w:type="dxa"/>
          </w:tcPr>
          <w:p w14:paraId="6AB37789" w14:textId="77777777" w:rsidR="00A35CF2" w:rsidRPr="00D82A73" w:rsidRDefault="00A35CF2" w:rsidP="00177141">
            <w:pPr>
              <w:rPr>
                <w:rFonts w:ascii="Arial" w:eastAsia="Arial Unicode MS" w:hAnsi="Arial"/>
              </w:rPr>
            </w:pPr>
          </w:p>
        </w:tc>
        <w:tc>
          <w:tcPr>
            <w:tcW w:w="1200" w:type="dxa"/>
            <w:shd w:val="clear" w:color="auto" w:fill="auto"/>
          </w:tcPr>
          <w:p w14:paraId="01FDA3A8"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A7C122F"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4D29116"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1ABA3A01" w14:textId="77777777" w:rsidTr="00177141">
        <w:trPr>
          <w:trHeight w:val="217"/>
        </w:trPr>
        <w:tc>
          <w:tcPr>
            <w:tcW w:w="2545" w:type="dxa"/>
            <w:gridSpan w:val="2"/>
          </w:tcPr>
          <w:p w14:paraId="3E657B0A" w14:textId="77777777" w:rsidR="00A35CF2" w:rsidRPr="00D82A73" w:rsidRDefault="00A35CF2" w:rsidP="00177141">
            <w:pPr>
              <w:rPr>
                <w:rFonts w:eastAsia="Arial Unicode MS"/>
              </w:rPr>
            </w:pPr>
            <w:r w:rsidRPr="00D82A73">
              <w:rPr>
                <w:rFonts w:eastAsia="Arial Unicode MS"/>
              </w:rPr>
              <w:t>(</w:t>
            </w:r>
            <w:r>
              <w:rPr>
                <w:rFonts w:eastAsia="Arial Unicode MS"/>
              </w:rPr>
              <w:t>n</w:t>
            </w:r>
            <w:r w:rsidRPr="00D82A73">
              <w:rPr>
                <w:rFonts w:eastAsia="Arial Unicode MS"/>
              </w:rPr>
              <w:t>umberOfQuestions)</w:t>
            </w:r>
          </w:p>
        </w:tc>
        <w:tc>
          <w:tcPr>
            <w:tcW w:w="3410" w:type="dxa"/>
          </w:tcPr>
          <w:p w14:paraId="562E0F11" w14:textId="77777777" w:rsidR="00A35CF2" w:rsidRPr="00D82A73" w:rsidRDefault="00A35CF2" w:rsidP="00177141">
            <w:pPr>
              <w:rPr>
                <w:rFonts w:eastAsia="Arial Unicode MS"/>
              </w:rPr>
            </w:pPr>
            <w:r w:rsidRPr="00D82A73">
              <w:rPr>
                <w:rFonts w:eastAsia="Arial Unicode MS"/>
              </w:rPr>
              <w:t>Antal frågor tillhörande blocket.</w:t>
            </w:r>
          </w:p>
          <w:p w14:paraId="4004D040" w14:textId="77777777" w:rsidR="00A35CF2" w:rsidRPr="00D82A73" w:rsidRDefault="00A35CF2" w:rsidP="00177141">
            <w:pPr>
              <w:rPr>
                <w:rFonts w:eastAsia="Arial Unicode MS"/>
              </w:rPr>
            </w:pPr>
            <w:r w:rsidRPr="00D82A73">
              <w:rPr>
                <w:rFonts w:eastAsia="Arial Unicode MS"/>
              </w:rPr>
              <w:t>T.ex. 10</w:t>
            </w:r>
          </w:p>
        </w:tc>
        <w:tc>
          <w:tcPr>
            <w:tcW w:w="1140" w:type="dxa"/>
          </w:tcPr>
          <w:p w14:paraId="13B5EF42" w14:textId="77777777" w:rsidR="00A35CF2" w:rsidRPr="00D82A73" w:rsidRDefault="00A35CF2" w:rsidP="00177141">
            <w:pPr>
              <w:rPr>
                <w:rFonts w:eastAsia="Arial Unicode MS"/>
              </w:rPr>
            </w:pPr>
            <w:r w:rsidRPr="00D82A73">
              <w:rPr>
                <w:rFonts w:eastAsia="Arial Unicode MS"/>
              </w:rPr>
              <w:t>VÄ</w:t>
            </w:r>
          </w:p>
        </w:tc>
        <w:tc>
          <w:tcPr>
            <w:tcW w:w="717" w:type="dxa"/>
          </w:tcPr>
          <w:p w14:paraId="45A87FCF" w14:textId="77777777" w:rsidR="00A35CF2" w:rsidRPr="00D82A73" w:rsidRDefault="00A35CF2" w:rsidP="00177141">
            <w:pPr>
              <w:rPr>
                <w:rFonts w:eastAsia="Arial Unicode MS"/>
              </w:rPr>
            </w:pPr>
            <w:r w:rsidRPr="00D82A73">
              <w:rPr>
                <w:rFonts w:eastAsia="Arial Unicode MS"/>
              </w:rPr>
              <w:t>1</w:t>
            </w:r>
          </w:p>
        </w:tc>
        <w:tc>
          <w:tcPr>
            <w:tcW w:w="1803" w:type="dxa"/>
          </w:tcPr>
          <w:p w14:paraId="6C3BF0F4" w14:textId="77777777" w:rsidR="00A35CF2" w:rsidRPr="00D82A73" w:rsidRDefault="00A35CF2" w:rsidP="00177141">
            <w:pPr>
              <w:rPr>
                <w:rFonts w:eastAsia="Arial Unicode MS"/>
              </w:rPr>
            </w:pPr>
          </w:p>
        </w:tc>
        <w:tc>
          <w:tcPr>
            <w:tcW w:w="1920" w:type="dxa"/>
          </w:tcPr>
          <w:p w14:paraId="5297A8CA" w14:textId="77777777" w:rsidR="00A35CF2" w:rsidRPr="00D82A73" w:rsidRDefault="00A35CF2" w:rsidP="00177141">
            <w:pPr>
              <w:rPr>
                <w:rFonts w:ascii="Arial" w:eastAsia="Arial Unicode MS" w:hAnsi="Arial"/>
              </w:rPr>
            </w:pPr>
          </w:p>
        </w:tc>
        <w:tc>
          <w:tcPr>
            <w:tcW w:w="1200" w:type="dxa"/>
            <w:shd w:val="clear" w:color="auto" w:fill="auto"/>
          </w:tcPr>
          <w:p w14:paraId="1F3339CE"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B3D674F"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DB10283"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57064232" w14:textId="77777777" w:rsidTr="00177141">
        <w:trPr>
          <w:trHeight w:val="217"/>
        </w:trPr>
        <w:tc>
          <w:tcPr>
            <w:tcW w:w="2545" w:type="dxa"/>
            <w:gridSpan w:val="2"/>
          </w:tcPr>
          <w:p w14:paraId="754FE6BE" w14:textId="77777777" w:rsidR="00A35CF2" w:rsidRDefault="00A35CF2" w:rsidP="00177141">
            <w:pPr>
              <w:rPr>
                <w:rFonts w:eastAsia="Arial Unicode MS"/>
              </w:rPr>
            </w:pPr>
            <w:r w:rsidRPr="00D82A73">
              <w:rPr>
                <w:rFonts w:eastAsia="Arial Unicode MS"/>
              </w:rPr>
              <w:t>gridConfig/id</w:t>
            </w:r>
          </w:p>
          <w:p w14:paraId="1553F193" w14:textId="77777777" w:rsidR="00A35CF2" w:rsidRPr="00D82A73" w:rsidRDefault="00A35CF2" w:rsidP="00177141">
            <w:pPr>
              <w:rPr>
                <w:rFonts w:eastAsia="Arial Unicode MS"/>
              </w:rPr>
            </w:pPr>
            <w:r>
              <w:rPr>
                <w:rFonts w:eastAsia="Arial Unicode MS"/>
              </w:rPr>
              <w:t>(gridConfig)</w:t>
            </w:r>
          </w:p>
        </w:tc>
        <w:tc>
          <w:tcPr>
            <w:tcW w:w="3410" w:type="dxa"/>
          </w:tcPr>
          <w:p w14:paraId="50675344" w14:textId="77777777" w:rsidR="00A35CF2" w:rsidRPr="00D82A73" w:rsidRDefault="00A35CF2" w:rsidP="00177141">
            <w:pPr>
              <w:rPr>
                <w:rFonts w:eastAsia="Arial Unicode MS"/>
              </w:rPr>
            </w:pPr>
            <w:r w:rsidRPr="00D82A73">
              <w:rPr>
                <w:rFonts w:eastAsia="Arial Unicode MS"/>
              </w:rPr>
              <w:t>Koppling till klass för gridkonfigurering.</w:t>
            </w:r>
          </w:p>
        </w:tc>
        <w:tc>
          <w:tcPr>
            <w:tcW w:w="1140" w:type="dxa"/>
          </w:tcPr>
          <w:p w14:paraId="26F240C1" w14:textId="77777777" w:rsidR="00A35CF2" w:rsidRPr="00D82A73" w:rsidRDefault="00A35CF2" w:rsidP="00177141">
            <w:pPr>
              <w:rPr>
                <w:rFonts w:eastAsia="Arial Unicode MS"/>
              </w:rPr>
            </w:pPr>
            <w:r w:rsidRPr="00D82A73">
              <w:rPr>
                <w:rFonts w:eastAsia="Arial Unicode MS"/>
              </w:rPr>
              <w:t>II</w:t>
            </w:r>
          </w:p>
        </w:tc>
        <w:tc>
          <w:tcPr>
            <w:tcW w:w="717" w:type="dxa"/>
          </w:tcPr>
          <w:p w14:paraId="36AAF8EA" w14:textId="77777777" w:rsidR="00A35CF2" w:rsidRPr="00D82A73" w:rsidRDefault="00A35CF2" w:rsidP="00177141">
            <w:pPr>
              <w:rPr>
                <w:rFonts w:eastAsia="Arial Unicode MS"/>
              </w:rPr>
            </w:pPr>
            <w:r w:rsidRPr="00D82A73">
              <w:rPr>
                <w:rFonts w:eastAsia="Arial Unicode MS"/>
              </w:rPr>
              <w:t>0..1</w:t>
            </w:r>
          </w:p>
        </w:tc>
        <w:tc>
          <w:tcPr>
            <w:tcW w:w="1803" w:type="dxa"/>
          </w:tcPr>
          <w:p w14:paraId="581C09D0" w14:textId="77777777" w:rsidR="00A35CF2" w:rsidRPr="00D82A73" w:rsidRDefault="00A35CF2" w:rsidP="00177141">
            <w:pPr>
              <w:rPr>
                <w:rFonts w:eastAsia="Arial Unicode MS"/>
              </w:rPr>
            </w:pPr>
          </w:p>
        </w:tc>
        <w:tc>
          <w:tcPr>
            <w:tcW w:w="1920" w:type="dxa"/>
          </w:tcPr>
          <w:p w14:paraId="46B1647A" w14:textId="77777777" w:rsidR="00A35CF2" w:rsidRPr="00D82A73" w:rsidRDefault="00A35CF2" w:rsidP="00177141">
            <w:pPr>
              <w:rPr>
                <w:rFonts w:ascii="Arial" w:eastAsia="Arial Unicode MS" w:hAnsi="Arial"/>
              </w:rPr>
            </w:pPr>
          </w:p>
        </w:tc>
        <w:tc>
          <w:tcPr>
            <w:tcW w:w="1200" w:type="dxa"/>
            <w:shd w:val="clear" w:color="auto" w:fill="auto"/>
          </w:tcPr>
          <w:p w14:paraId="1E687616"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886F4B3"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C662E2C"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2A006357" w14:textId="77777777" w:rsidTr="00177141">
        <w:trPr>
          <w:trHeight w:val="217"/>
        </w:trPr>
        <w:tc>
          <w:tcPr>
            <w:tcW w:w="2545" w:type="dxa"/>
            <w:gridSpan w:val="2"/>
          </w:tcPr>
          <w:p w14:paraId="26266DCE" w14:textId="77777777" w:rsidR="00A35CF2" w:rsidRPr="00D82A73" w:rsidRDefault="00A35CF2" w:rsidP="00177141">
            <w:pPr>
              <w:rPr>
                <w:rFonts w:eastAsia="Arial Unicode MS"/>
              </w:rPr>
            </w:pPr>
            <w:r w:rsidRPr="00D82A73">
              <w:rPr>
                <w:rFonts w:eastAsia="Arial Unicode MS"/>
              </w:rPr>
              <w:t>Frågor/id</w:t>
            </w:r>
          </w:p>
          <w:p w14:paraId="2B4F320F" w14:textId="77777777" w:rsidR="00A35CF2" w:rsidRPr="00D82A73" w:rsidRDefault="00A35CF2" w:rsidP="00177141">
            <w:pPr>
              <w:rPr>
                <w:rFonts w:eastAsia="Arial Unicode MS"/>
              </w:rPr>
            </w:pPr>
            <w:r w:rsidRPr="00D82A73">
              <w:rPr>
                <w:rFonts w:eastAsia="Arial Unicode MS"/>
              </w:rPr>
              <w:t>(</w:t>
            </w:r>
            <w:r>
              <w:rPr>
                <w:rFonts w:eastAsia="Arial Unicode MS"/>
              </w:rPr>
              <w:t>q</w:t>
            </w:r>
            <w:r w:rsidRPr="00D82A73">
              <w:rPr>
                <w:rFonts w:eastAsia="Arial Unicode MS"/>
              </w:rPr>
              <w:t>uestionId)</w:t>
            </w:r>
          </w:p>
        </w:tc>
        <w:tc>
          <w:tcPr>
            <w:tcW w:w="3410" w:type="dxa"/>
          </w:tcPr>
          <w:p w14:paraId="18402219" w14:textId="77777777" w:rsidR="00A35CF2" w:rsidRPr="00D82A73" w:rsidRDefault="00A35CF2" w:rsidP="00177141">
            <w:pPr>
              <w:rPr>
                <w:rFonts w:eastAsia="Arial Unicode MS"/>
              </w:rPr>
            </w:pPr>
            <w:r w:rsidRPr="00D82A73">
              <w:rPr>
                <w:rFonts w:eastAsia="Arial Unicode MS"/>
              </w:rPr>
              <w:t>Koppling till klass för frågor.</w:t>
            </w:r>
          </w:p>
        </w:tc>
        <w:tc>
          <w:tcPr>
            <w:tcW w:w="1140" w:type="dxa"/>
          </w:tcPr>
          <w:p w14:paraId="6F68D8D8" w14:textId="77777777" w:rsidR="00A35CF2" w:rsidRPr="00D82A73" w:rsidRDefault="00A35CF2" w:rsidP="00177141">
            <w:pPr>
              <w:rPr>
                <w:rFonts w:eastAsia="Arial Unicode MS"/>
              </w:rPr>
            </w:pPr>
            <w:r w:rsidRPr="00D82A73">
              <w:rPr>
                <w:rFonts w:eastAsia="Arial Unicode MS"/>
              </w:rPr>
              <w:t>II</w:t>
            </w:r>
          </w:p>
        </w:tc>
        <w:tc>
          <w:tcPr>
            <w:tcW w:w="717" w:type="dxa"/>
          </w:tcPr>
          <w:p w14:paraId="2453C66A" w14:textId="77777777" w:rsidR="00A35CF2" w:rsidRPr="00D82A73" w:rsidRDefault="00A35CF2" w:rsidP="00177141">
            <w:pPr>
              <w:rPr>
                <w:rFonts w:eastAsia="Arial Unicode MS"/>
              </w:rPr>
            </w:pPr>
            <w:r w:rsidRPr="00D82A73">
              <w:rPr>
                <w:rFonts w:eastAsia="Arial Unicode MS"/>
              </w:rPr>
              <w:t>1..*</w:t>
            </w:r>
          </w:p>
        </w:tc>
        <w:tc>
          <w:tcPr>
            <w:tcW w:w="1803" w:type="dxa"/>
          </w:tcPr>
          <w:p w14:paraId="3CEF925F" w14:textId="77777777" w:rsidR="00A35CF2" w:rsidRPr="00D82A73" w:rsidRDefault="00A35CF2" w:rsidP="00177141">
            <w:pPr>
              <w:rPr>
                <w:rFonts w:eastAsia="Arial Unicode MS"/>
              </w:rPr>
            </w:pPr>
            <w:r w:rsidRPr="00D82A73">
              <w:rPr>
                <w:rFonts w:eastAsia="Arial Unicode MS"/>
              </w:rPr>
              <w:t>Länk till array av objekt</w:t>
            </w:r>
          </w:p>
        </w:tc>
        <w:tc>
          <w:tcPr>
            <w:tcW w:w="1920" w:type="dxa"/>
          </w:tcPr>
          <w:p w14:paraId="4DCF1363" w14:textId="77777777" w:rsidR="00A35CF2" w:rsidRPr="00D82A73" w:rsidRDefault="00A35CF2" w:rsidP="00177141">
            <w:pPr>
              <w:rPr>
                <w:rFonts w:ascii="Arial" w:eastAsia="Arial Unicode MS" w:hAnsi="Arial"/>
              </w:rPr>
            </w:pPr>
          </w:p>
        </w:tc>
        <w:tc>
          <w:tcPr>
            <w:tcW w:w="1200" w:type="dxa"/>
            <w:shd w:val="clear" w:color="auto" w:fill="auto"/>
          </w:tcPr>
          <w:p w14:paraId="1C27A4BE"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7E7D674"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41AFA47"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2C9194F0" w14:textId="77777777" w:rsidTr="00177141">
        <w:trPr>
          <w:trHeight w:val="217"/>
        </w:trPr>
        <w:tc>
          <w:tcPr>
            <w:tcW w:w="2545" w:type="dxa"/>
            <w:gridSpan w:val="2"/>
          </w:tcPr>
          <w:p w14:paraId="6BEFC982" w14:textId="77777777" w:rsidR="00A35CF2" w:rsidRPr="00D82A73" w:rsidRDefault="00A35CF2" w:rsidP="00177141">
            <w:pPr>
              <w:rPr>
                <w:rFonts w:eastAsia="Arial Unicode MS"/>
              </w:rPr>
            </w:pPr>
          </w:p>
        </w:tc>
        <w:tc>
          <w:tcPr>
            <w:tcW w:w="3410" w:type="dxa"/>
          </w:tcPr>
          <w:p w14:paraId="69127650" w14:textId="77777777" w:rsidR="00A35CF2" w:rsidRPr="00D82A73" w:rsidRDefault="00A35CF2" w:rsidP="00177141">
            <w:pPr>
              <w:rPr>
                <w:rFonts w:eastAsia="Arial Unicode MS"/>
              </w:rPr>
            </w:pPr>
          </w:p>
        </w:tc>
        <w:tc>
          <w:tcPr>
            <w:tcW w:w="1140" w:type="dxa"/>
          </w:tcPr>
          <w:p w14:paraId="0451BF19" w14:textId="77777777" w:rsidR="00A35CF2" w:rsidRPr="00D82A73" w:rsidRDefault="00A35CF2" w:rsidP="00177141">
            <w:pPr>
              <w:rPr>
                <w:rFonts w:eastAsia="Arial Unicode MS"/>
              </w:rPr>
            </w:pPr>
          </w:p>
        </w:tc>
        <w:tc>
          <w:tcPr>
            <w:tcW w:w="717" w:type="dxa"/>
          </w:tcPr>
          <w:p w14:paraId="4F1CC200" w14:textId="77777777" w:rsidR="00A35CF2" w:rsidRPr="00D82A73" w:rsidRDefault="00A35CF2" w:rsidP="00177141">
            <w:pPr>
              <w:rPr>
                <w:rFonts w:eastAsia="Arial Unicode MS"/>
              </w:rPr>
            </w:pPr>
          </w:p>
        </w:tc>
        <w:tc>
          <w:tcPr>
            <w:tcW w:w="1803" w:type="dxa"/>
          </w:tcPr>
          <w:p w14:paraId="1D4B6261" w14:textId="77777777" w:rsidR="00A35CF2" w:rsidRPr="00D82A73" w:rsidRDefault="00A35CF2" w:rsidP="00177141">
            <w:pPr>
              <w:rPr>
                <w:rFonts w:eastAsia="Arial Unicode MS"/>
              </w:rPr>
            </w:pPr>
          </w:p>
        </w:tc>
        <w:tc>
          <w:tcPr>
            <w:tcW w:w="1920" w:type="dxa"/>
          </w:tcPr>
          <w:p w14:paraId="7009D7AF" w14:textId="77777777" w:rsidR="00A35CF2" w:rsidRPr="00D82A73" w:rsidRDefault="00A35CF2" w:rsidP="00177141">
            <w:pPr>
              <w:rPr>
                <w:rFonts w:ascii="Arial" w:eastAsia="Arial Unicode MS" w:hAnsi="Arial"/>
              </w:rPr>
            </w:pPr>
          </w:p>
        </w:tc>
        <w:tc>
          <w:tcPr>
            <w:tcW w:w="1200" w:type="dxa"/>
            <w:shd w:val="clear" w:color="auto" w:fill="auto"/>
          </w:tcPr>
          <w:p w14:paraId="44A45A79" w14:textId="77777777" w:rsidR="00A35CF2" w:rsidRPr="00D82A73" w:rsidRDefault="00A35CF2" w:rsidP="00177141">
            <w:pPr>
              <w:rPr>
                <w:rFonts w:ascii="Arial" w:eastAsia="Arial Unicode MS" w:hAnsi="Arial"/>
              </w:rPr>
            </w:pPr>
          </w:p>
        </w:tc>
        <w:tc>
          <w:tcPr>
            <w:tcW w:w="1162" w:type="dxa"/>
            <w:shd w:val="clear" w:color="auto" w:fill="auto"/>
          </w:tcPr>
          <w:p w14:paraId="702F9E35" w14:textId="77777777" w:rsidR="00A35CF2" w:rsidRPr="00D82A73" w:rsidRDefault="00A35CF2" w:rsidP="00177141">
            <w:pPr>
              <w:rPr>
                <w:rFonts w:ascii="Arial" w:eastAsia="Arial Unicode MS" w:hAnsi="Arial"/>
              </w:rPr>
            </w:pPr>
          </w:p>
        </w:tc>
        <w:tc>
          <w:tcPr>
            <w:tcW w:w="1078" w:type="dxa"/>
            <w:shd w:val="clear" w:color="auto" w:fill="auto"/>
          </w:tcPr>
          <w:p w14:paraId="6DD557AE" w14:textId="77777777" w:rsidR="00A35CF2" w:rsidRPr="00D82A73" w:rsidRDefault="00A35CF2" w:rsidP="00177141">
            <w:pPr>
              <w:rPr>
                <w:rFonts w:ascii="Arial" w:eastAsia="Arial Unicode MS" w:hAnsi="Arial"/>
              </w:rPr>
            </w:pPr>
          </w:p>
        </w:tc>
      </w:tr>
      <w:tr w:rsidR="00A35CF2" w:rsidRPr="00D82A73" w14:paraId="4B92589F" w14:textId="77777777" w:rsidTr="00177141">
        <w:trPr>
          <w:gridBefore w:val="1"/>
          <w:wBefore w:w="15" w:type="dxa"/>
          <w:trHeight w:val="217"/>
        </w:trPr>
        <w:tc>
          <w:tcPr>
            <w:tcW w:w="7080" w:type="dxa"/>
            <w:gridSpan w:val="3"/>
            <w:shd w:val="pct25" w:color="auto" w:fill="auto"/>
          </w:tcPr>
          <w:p w14:paraId="680B9639" w14:textId="77777777" w:rsidR="00A35CF2" w:rsidRPr="00D82A73" w:rsidRDefault="00A35CF2" w:rsidP="00177141">
            <w:pPr>
              <w:rPr>
                <w:b/>
              </w:rPr>
            </w:pPr>
            <w:r w:rsidRPr="00D82A73">
              <w:rPr>
                <w:b/>
              </w:rPr>
              <w:t>Associationer</w:t>
            </w:r>
          </w:p>
        </w:tc>
        <w:tc>
          <w:tcPr>
            <w:tcW w:w="7880" w:type="dxa"/>
            <w:gridSpan w:val="6"/>
            <w:shd w:val="pct25" w:color="auto" w:fill="auto"/>
          </w:tcPr>
          <w:p w14:paraId="1F8EFD26" w14:textId="77777777" w:rsidR="00A35CF2" w:rsidRPr="00D82A73" w:rsidRDefault="00A35CF2" w:rsidP="00177141">
            <w:pPr>
              <w:rPr>
                <w:rFonts w:eastAsia="Arial Unicode MS"/>
                <w:b/>
              </w:rPr>
            </w:pPr>
            <w:r w:rsidRPr="00D82A73">
              <w:rPr>
                <w:b/>
              </w:rPr>
              <w:t>Beslutsregel</w:t>
            </w:r>
          </w:p>
        </w:tc>
      </w:tr>
      <w:tr w:rsidR="00A35CF2" w:rsidRPr="00D82A73" w14:paraId="49AC3EFD" w14:textId="77777777" w:rsidTr="00177141">
        <w:trPr>
          <w:gridBefore w:val="1"/>
          <w:wBefore w:w="15" w:type="dxa"/>
          <w:trHeight w:val="217"/>
        </w:trPr>
        <w:tc>
          <w:tcPr>
            <w:tcW w:w="7080" w:type="dxa"/>
            <w:gridSpan w:val="3"/>
          </w:tcPr>
          <w:p w14:paraId="485E9FFB" w14:textId="77777777" w:rsidR="00A35CF2" w:rsidRPr="00D82A73" w:rsidRDefault="00A35CF2" w:rsidP="00177141">
            <w:pPr>
              <w:rPr>
                <w:rFonts w:ascii="Arial" w:eastAsia="Arial Unicode MS" w:hAnsi="Arial"/>
                <w:color w:val="000000"/>
              </w:rPr>
            </w:pPr>
            <w:r w:rsidRPr="00D82A73">
              <w:rPr>
                <w:rFonts w:ascii="Arial" w:eastAsia="Arial Unicode MS" w:hAnsi="Arial"/>
                <w:color w:val="000000"/>
              </w:rPr>
              <w:t>En formulärfråga(QuestionBlock</w:t>
            </w:r>
            <w:r w:rsidRPr="00CA5C92">
              <w:rPr>
                <w:rFonts w:ascii="Arial" w:eastAsia="Arial Unicode MS" w:hAnsi="Arial"/>
                <w:color w:val="000000"/>
              </w:rPr>
              <w:t>Type</w:t>
            </w:r>
            <w:r w:rsidRPr="00D82A73">
              <w:rPr>
                <w:rFonts w:ascii="Arial" w:eastAsia="Arial Unicode MS" w:hAnsi="Arial"/>
                <w:color w:val="000000"/>
              </w:rPr>
              <w:t>) är har noll till flera Frågor (Question</w:t>
            </w:r>
            <w:r w:rsidRPr="00CA5C92">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712C4050" w14:textId="77777777" w:rsidR="00A35CF2" w:rsidRPr="00D82A73" w:rsidRDefault="00A35CF2" w:rsidP="00177141">
            <w:pPr>
              <w:rPr>
                <w:rFonts w:ascii="Arial" w:eastAsia="Arial Unicode MS" w:hAnsi="Arial"/>
                <w:color w:val="000000"/>
              </w:rPr>
            </w:pPr>
          </w:p>
        </w:tc>
      </w:tr>
      <w:tr w:rsidR="00A35CF2" w:rsidRPr="00D82A73" w14:paraId="2DDB9686" w14:textId="77777777" w:rsidTr="00177141">
        <w:trPr>
          <w:gridBefore w:val="1"/>
          <w:wBefore w:w="15" w:type="dxa"/>
          <w:trHeight w:val="217"/>
        </w:trPr>
        <w:tc>
          <w:tcPr>
            <w:tcW w:w="7080" w:type="dxa"/>
            <w:gridSpan w:val="3"/>
          </w:tcPr>
          <w:p w14:paraId="6FF9488C" w14:textId="77777777" w:rsidR="00A35CF2" w:rsidRPr="00D82A73" w:rsidRDefault="00A35CF2" w:rsidP="00177141">
            <w:pPr>
              <w:rPr>
                <w:rFonts w:ascii="Arial" w:eastAsia="Arial Unicode MS" w:hAnsi="Arial"/>
                <w:color w:val="000000"/>
              </w:rPr>
            </w:pPr>
            <w:r w:rsidRPr="00D82A73">
              <w:rPr>
                <w:rFonts w:ascii="Arial" w:eastAsia="Arial Unicode MS" w:hAnsi="Arial"/>
                <w:color w:val="000000"/>
              </w:rPr>
              <w:t>En formulärfråga(QuestionBlock</w:t>
            </w:r>
            <w:r w:rsidRPr="00CA5C92">
              <w:rPr>
                <w:rFonts w:ascii="Arial" w:eastAsia="Arial Unicode MS" w:hAnsi="Arial"/>
                <w:color w:val="000000"/>
              </w:rPr>
              <w:t>Type</w:t>
            </w:r>
            <w:r w:rsidRPr="00D82A73">
              <w:rPr>
                <w:rFonts w:ascii="Arial" w:eastAsia="Arial Unicode MS" w:hAnsi="Arial"/>
                <w:color w:val="000000"/>
              </w:rPr>
              <w:t>) är har noll till flera gridConfig (</w:t>
            </w:r>
            <w:r>
              <w:rPr>
                <w:rFonts w:ascii="Arial" w:eastAsia="Arial Unicode MS" w:hAnsi="Arial"/>
                <w:color w:val="000000"/>
              </w:rPr>
              <w:t>G</w:t>
            </w:r>
            <w:r w:rsidRPr="00D82A73">
              <w:rPr>
                <w:rFonts w:ascii="Arial" w:eastAsia="Arial Unicode MS" w:hAnsi="Arial"/>
                <w:color w:val="000000"/>
              </w:rPr>
              <w:t>ridConfig</w:t>
            </w:r>
            <w:r w:rsidRPr="00CA5C92">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49611E7E" w14:textId="77777777" w:rsidR="00A35CF2" w:rsidRPr="00D82A73" w:rsidRDefault="00A35CF2" w:rsidP="00177141">
            <w:pPr>
              <w:rPr>
                <w:rFonts w:ascii="Arial" w:eastAsia="Arial Unicode MS" w:hAnsi="Arial"/>
                <w:color w:val="000000"/>
              </w:rPr>
            </w:pPr>
          </w:p>
        </w:tc>
      </w:tr>
    </w:tbl>
    <w:p w14:paraId="5C2A68D9" w14:textId="77777777" w:rsidR="00A35CF2" w:rsidRPr="00D82A73" w:rsidRDefault="00A35CF2" w:rsidP="00A35CF2"/>
    <w:p w14:paraId="62052253" w14:textId="77777777" w:rsidR="00A35CF2" w:rsidRPr="00D82A73" w:rsidRDefault="00A35CF2" w:rsidP="00A35CF2">
      <w:pPr>
        <w:pStyle w:val="BodyText"/>
      </w:pPr>
    </w:p>
    <w:p w14:paraId="7A02ADA7" w14:textId="77777777" w:rsidR="00A35CF2" w:rsidRPr="00D82A73" w:rsidRDefault="00A35CF2" w:rsidP="00A35CF2">
      <w:pPr>
        <w:pStyle w:val="Heading3"/>
      </w:pPr>
      <w:bookmarkStart w:id="208" w:name="_Toc220986033"/>
      <w:bookmarkStart w:id="209" w:name="_Toc386458089"/>
      <w:bookmarkStart w:id="210" w:name="_Toc391636708"/>
      <w:bookmarkStart w:id="211" w:name="_Toc397581524"/>
      <w:r w:rsidRPr="00D82A73">
        <w:lastRenderedPageBreak/>
        <w:t>Klass Frågegruppering (QuestionBlock</w:t>
      </w:r>
      <w:r>
        <w:t>Type</w:t>
      </w:r>
      <w:r w:rsidRPr="00D82A73">
        <w:t>)</w:t>
      </w:r>
      <w:bookmarkEnd w:id="198"/>
      <w:bookmarkEnd w:id="208"/>
      <w:bookmarkEnd w:id="209"/>
      <w:bookmarkEnd w:id="210"/>
      <w:bookmarkEnd w:id="211"/>
    </w:p>
    <w:p w14:paraId="53CCE843" w14:textId="77777777" w:rsidR="00A35CF2" w:rsidRPr="00D82A73" w:rsidRDefault="00A35CF2" w:rsidP="00A35CF2">
      <w:r w:rsidRPr="00D82A73">
        <w:t xml:space="preserve">Objektet innehåller ett block fråga och dess svarsalternativ. </w:t>
      </w:r>
      <w:r w:rsidRPr="00D82A73">
        <w:rPr>
          <w:i/>
        </w:rPr>
        <w:t xml:space="preserve"> </w:t>
      </w:r>
      <w:r w:rsidRPr="00D82A73">
        <w:t xml:space="preserve">Ett block representerar en grupp av frågor. Grupperingen kan styras av vägskäl i fråge hierarkin alternativt lämplig gruppering på grund av mängden frågor. </w:t>
      </w:r>
    </w:p>
    <w:p w14:paraId="76F73145" w14:textId="77777777" w:rsidR="00A35CF2" w:rsidRPr="00D82A73" w:rsidRDefault="00A35CF2" w:rsidP="00A35CF2">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17"/>
        <w:gridCol w:w="1803"/>
        <w:gridCol w:w="1920"/>
        <w:gridCol w:w="1200"/>
        <w:gridCol w:w="1162"/>
        <w:gridCol w:w="1078"/>
      </w:tblGrid>
      <w:tr w:rsidR="00A35CF2" w:rsidRPr="00D82A73" w14:paraId="299BC7DD" w14:textId="77777777" w:rsidTr="00177141">
        <w:trPr>
          <w:cantSplit/>
          <w:trHeight w:val="376"/>
        </w:trPr>
        <w:tc>
          <w:tcPr>
            <w:tcW w:w="2545" w:type="dxa"/>
            <w:gridSpan w:val="2"/>
            <w:vMerge w:val="restart"/>
            <w:shd w:val="pct25" w:color="auto" w:fill="auto"/>
          </w:tcPr>
          <w:p w14:paraId="042A2998" w14:textId="77777777" w:rsidR="00A35CF2" w:rsidRPr="00D82A73" w:rsidRDefault="00A35CF2" w:rsidP="00177141">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608A53B4" w14:textId="77777777" w:rsidR="00A35CF2" w:rsidRPr="00D82A73" w:rsidRDefault="00A35CF2" w:rsidP="00177141">
            <w:r w:rsidRPr="00D82A73">
              <w:t>Beskrivning</w:t>
            </w:r>
          </w:p>
        </w:tc>
        <w:tc>
          <w:tcPr>
            <w:tcW w:w="1140" w:type="dxa"/>
            <w:vMerge w:val="restart"/>
            <w:shd w:val="pct25" w:color="auto" w:fill="auto"/>
          </w:tcPr>
          <w:p w14:paraId="35BA1607" w14:textId="77777777" w:rsidR="00A35CF2" w:rsidRPr="00D82A73" w:rsidRDefault="00A35CF2" w:rsidP="00177141">
            <w:pPr>
              <w:rPr>
                <w:rFonts w:eastAsia="Arial Unicode MS"/>
              </w:rPr>
            </w:pPr>
            <w:r w:rsidRPr="00D82A73">
              <w:t>Format</w:t>
            </w:r>
          </w:p>
        </w:tc>
        <w:tc>
          <w:tcPr>
            <w:tcW w:w="717" w:type="dxa"/>
            <w:vMerge w:val="restart"/>
            <w:shd w:val="pct25" w:color="auto" w:fill="auto"/>
          </w:tcPr>
          <w:p w14:paraId="3EEBEB20" w14:textId="77777777" w:rsidR="00A35CF2" w:rsidRPr="00D82A73" w:rsidRDefault="00A35CF2" w:rsidP="00177141">
            <w:r w:rsidRPr="00D82A73">
              <w:t>Mult</w:t>
            </w:r>
          </w:p>
        </w:tc>
        <w:tc>
          <w:tcPr>
            <w:tcW w:w="1803" w:type="dxa"/>
            <w:vMerge w:val="restart"/>
            <w:shd w:val="pct25" w:color="auto" w:fill="auto"/>
          </w:tcPr>
          <w:p w14:paraId="7BA809A1" w14:textId="77777777" w:rsidR="00A35CF2" w:rsidRPr="00D82A73" w:rsidRDefault="00A35CF2" w:rsidP="00177141">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788671FA" w14:textId="77777777" w:rsidR="00A35CF2" w:rsidRPr="00D82A73" w:rsidRDefault="00A35CF2" w:rsidP="00177141">
            <w:pPr>
              <w:rPr>
                <w:rFonts w:eastAsia="Arial Unicode MS"/>
              </w:rPr>
            </w:pPr>
            <w:r w:rsidRPr="00D82A73">
              <w:t>Beslutsregler och kommentar</w:t>
            </w:r>
          </w:p>
        </w:tc>
        <w:tc>
          <w:tcPr>
            <w:tcW w:w="3440" w:type="dxa"/>
            <w:gridSpan w:val="3"/>
            <w:shd w:val="pct25" w:color="auto" w:fill="auto"/>
          </w:tcPr>
          <w:p w14:paraId="58CF73D6" w14:textId="77777777" w:rsidR="00A35CF2" w:rsidRPr="00D82A73" w:rsidRDefault="00A35CF2" w:rsidP="00177141">
            <w:pPr>
              <w:jc w:val="center"/>
              <w:rPr>
                <w:rFonts w:eastAsia="Arial Unicode MS"/>
              </w:rPr>
            </w:pPr>
            <w:r>
              <w:rPr>
                <w:rFonts w:eastAsia="Arial Unicode MS"/>
              </w:rPr>
              <w:t>Mappning V-TIM 2.2</w:t>
            </w:r>
          </w:p>
        </w:tc>
      </w:tr>
      <w:tr w:rsidR="00A35CF2" w:rsidRPr="00D82A73" w14:paraId="4071B6B2" w14:textId="77777777" w:rsidTr="00177141">
        <w:trPr>
          <w:cantSplit/>
          <w:trHeight w:val="375"/>
        </w:trPr>
        <w:tc>
          <w:tcPr>
            <w:tcW w:w="2545" w:type="dxa"/>
            <w:gridSpan w:val="2"/>
            <w:vMerge/>
            <w:shd w:val="pct25" w:color="auto" w:fill="auto"/>
          </w:tcPr>
          <w:p w14:paraId="584F2B12" w14:textId="77777777" w:rsidR="00A35CF2" w:rsidRPr="00D82A73" w:rsidRDefault="00A35CF2" w:rsidP="00177141"/>
        </w:tc>
        <w:tc>
          <w:tcPr>
            <w:tcW w:w="3410" w:type="dxa"/>
            <w:vMerge/>
            <w:shd w:val="pct25" w:color="auto" w:fill="auto"/>
          </w:tcPr>
          <w:p w14:paraId="70343DCF" w14:textId="77777777" w:rsidR="00A35CF2" w:rsidRPr="00D82A73" w:rsidRDefault="00A35CF2" w:rsidP="00177141"/>
        </w:tc>
        <w:tc>
          <w:tcPr>
            <w:tcW w:w="1140" w:type="dxa"/>
            <w:vMerge/>
            <w:shd w:val="pct25" w:color="auto" w:fill="auto"/>
          </w:tcPr>
          <w:p w14:paraId="1F341A19" w14:textId="77777777" w:rsidR="00A35CF2" w:rsidRPr="00D82A73" w:rsidRDefault="00A35CF2" w:rsidP="00177141"/>
        </w:tc>
        <w:tc>
          <w:tcPr>
            <w:tcW w:w="717" w:type="dxa"/>
            <w:vMerge/>
            <w:shd w:val="pct25" w:color="auto" w:fill="auto"/>
          </w:tcPr>
          <w:p w14:paraId="2CD9FA23" w14:textId="77777777" w:rsidR="00A35CF2" w:rsidRPr="00D82A73" w:rsidRDefault="00A35CF2" w:rsidP="00177141"/>
        </w:tc>
        <w:tc>
          <w:tcPr>
            <w:tcW w:w="1803" w:type="dxa"/>
            <w:vMerge/>
            <w:shd w:val="pct25" w:color="auto" w:fill="auto"/>
          </w:tcPr>
          <w:p w14:paraId="415DEE60" w14:textId="77777777" w:rsidR="00A35CF2" w:rsidRPr="00D82A73" w:rsidRDefault="00A35CF2" w:rsidP="00177141"/>
        </w:tc>
        <w:tc>
          <w:tcPr>
            <w:tcW w:w="1920" w:type="dxa"/>
            <w:vMerge/>
            <w:shd w:val="pct25" w:color="auto" w:fill="auto"/>
          </w:tcPr>
          <w:p w14:paraId="4B8EB4A9" w14:textId="77777777" w:rsidR="00A35CF2" w:rsidRPr="00D82A73" w:rsidRDefault="00A35CF2" w:rsidP="00177141"/>
        </w:tc>
        <w:tc>
          <w:tcPr>
            <w:tcW w:w="1200" w:type="dxa"/>
            <w:tcBorders>
              <w:bottom w:val="single" w:sz="4" w:space="0" w:color="auto"/>
            </w:tcBorders>
            <w:shd w:val="pct25" w:color="auto" w:fill="auto"/>
          </w:tcPr>
          <w:p w14:paraId="3CB5A4CA" w14:textId="77777777" w:rsidR="00A35CF2" w:rsidRPr="00D82A73" w:rsidRDefault="00A35CF2" w:rsidP="00177141">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1F7FBAB8" w14:textId="77777777" w:rsidR="00A35CF2" w:rsidRPr="00D82A73" w:rsidRDefault="00A35CF2" w:rsidP="00177141">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022AD673" w14:textId="77777777" w:rsidR="00A35CF2" w:rsidRPr="00D82A73" w:rsidRDefault="00A35CF2" w:rsidP="00177141">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37C65CAC" w14:textId="77777777" w:rsidTr="00177141">
        <w:trPr>
          <w:trHeight w:val="217"/>
        </w:trPr>
        <w:tc>
          <w:tcPr>
            <w:tcW w:w="2545" w:type="dxa"/>
            <w:gridSpan w:val="2"/>
          </w:tcPr>
          <w:p w14:paraId="657A97FE" w14:textId="77777777" w:rsidR="00A35CF2" w:rsidRPr="00D82A73" w:rsidRDefault="00A35CF2" w:rsidP="00177141">
            <w:pPr>
              <w:rPr>
                <w:rFonts w:eastAsia="Arial Unicode MS"/>
              </w:rPr>
            </w:pPr>
            <w:r w:rsidRPr="00D82A73">
              <w:rPr>
                <w:rFonts w:eastAsia="Arial Unicode MS"/>
              </w:rPr>
              <w:t>(</w:t>
            </w:r>
            <w:r>
              <w:rPr>
                <w:rFonts w:eastAsia="Arial Unicode MS"/>
              </w:rPr>
              <w:t>b</w:t>
            </w:r>
            <w:r w:rsidRPr="00D82A73">
              <w:rPr>
                <w:rFonts w:eastAsia="Arial Unicode MS"/>
              </w:rPr>
              <w:t>lockNumber)</w:t>
            </w:r>
          </w:p>
        </w:tc>
        <w:tc>
          <w:tcPr>
            <w:tcW w:w="3410" w:type="dxa"/>
          </w:tcPr>
          <w:p w14:paraId="2B25C723" w14:textId="77777777" w:rsidR="00A35CF2" w:rsidRPr="00D82A73" w:rsidRDefault="00A35CF2" w:rsidP="00177141">
            <w:pPr>
              <w:rPr>
                <w:rFonts w:eastAsia="Arial Unicode MS"/>
              </w:rPr>
            </w:pPr>
            <w:r>
              <w:rPr>
                <w:rFonts w:eastAsia="Arial Unicode MS"/>
              </w:rPr>
              <w:t>Grupperingsbegrepp</w:t>
            </w:r>
            <w:r w:rsidRPr="00D82A73">
              <w:rPr>
                <w:rFonts w:eastAsia="Arial Unicode MS"/>
              </w:rPr>
              <w:t xml:space="preserve"> av frågor. Frågans nummer i nummerserie. Används för att indikera hur långt användaren har kommit i formuläret.</w:t>
            </w:r>
          </w:p>
          <w:p w14:paraId="635557B7" w14:textId="77777777" w:rsidR="00A35CF2" w:rsidRPr="00D82A73" w:rsidRDefault="00A35CF2" w:rsidP="00177141">
            <w:pPr>
              <w:rPr>
                <w:rFonts w:eastAsia="Arial Unicode MS"/>
              </w:rPr>
            </w:pPr>
            <w:r w:rsidRPr="00D82A73">
              <w:rPr>
                <w:rFonts w:eastAsia="Arial Unicode MS"/>
              </w:rPr>
              <w:t>T.ex Fråga nummer 1 (av 10).</w:t>
            </w:r>
          </w:p>
        </w:tc>
        <w:tc>
          <w:tcPr>
            <w:tcW w:w="1140" w:type="dxa"/>
          </w:tcPr>
          <w:p w14:paraId="5C12E4B1" w14:textId="77777777" w:rsidR="00A35CF2" w:rsidRPr="00D82A73" w:rsidRDefault="00A35CF2" w:rsidP="00177141">
            <w:pPr>
              <w:rPr>
                <w:rFonts w:eastAsia="Arial Unicode MS"/>
              </w:rPr>
            </w:pPr>
            <w:r w:rsidRPr="00D82A73">
              <w:rPr>
                <w:rFonts w:eastAsia="Arial Unicode MS"/>
              </w:rPr>
              <w:t>VÄ</w:t>
            </w:r>
          </w:p>
        </w:tc>
        <w:tc>
          <w:tcPr>
            <w:tcW w:w="717" w:type="dxa"/>
          </w:tcPr>
          <w:p w14:paraId="5BDC32A4" w14:textId="77777777" w:rsidR="00A35CF2" w:rsidRPr="00D82A73" w:rsidRDefault="00A35CF2" w:rsidP="00177141">
            <w:pPr>
              <w:rPr>
                <w:rFonts w:eastAsia="Arial Unicode MS"/>
              </w:rPr>
            </w:pPr>
            <w:r w:rsidRPr="00D82A73">
              <w:rPr>
                <w:rFonts w:eastAsia="Arial Unicode MS"/>
              </w:rPr>
              <w:t>1</w:t>
            </w:r>
          </w:p>
        </w:tc>
        <w:tc>
          <w:tcPr>
            <w:tcW w:w="1803" w:type="dxa"/>
          </w:tcPr>
          <w:p w14:paraId="298F9D57" w14:textId="77777777" w:rsidR="00A35CF2" w:rsidRPr="00D82A73" w:rsidRDefault="00A35CF2" w:rsidP="00177141">
            <w:pPr>
              <w:rPr>
                <w:rFonts w:eastAsia="Arial Unicode MS"/>
              </w:rPr>
            </w:pPr>
          </w:p>
        </w:tc>
        <w:tc>
          <w:tcPr>
            <w:tcW w:w="1920" w:type="dxa"/>
          </w:tcPr>
          <w:p w14:paraId="0593CB55" w14:textId="77777777" w:rsidR="00A35CF2" w:rsidRPr="00D82A73" w:rsidRDefault="00A35CF2" w:rsidP="00177141">
            <w:pPr>
              <w:rPr>
                <w:rFonts w:ascii="Arial" w:eastAsia="Arial Unicode MS" w:hAnsi="Arial"/>
              </w:rPr>
            </w:pPr>
          </w:p>
        </w:tc>
        <w:tc>
          <w:tcPr>
            <w:tcW w:w="1200" w:type="dxa"/>
            <w:shd w:val="clear" w:color="auto" w:fill="auto"/>
          </w:tcPr>
          <w:p w14:paraId="11EC1C40"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A0488B6"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AFD7035"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669A8002" w14:textId="77777777" w:rsidTr="00177141">
        <w:trPr>
          <w:trHeight w:val="217"/>
        </w:trPr>
        <w:tc>
          <w:tcPr>
            <w:tcW w:w="2545" w:type="dxa"/>
            <w:gridSpan w:val="2"/>
          </w:tcPr>
          <w:p w14:paraId="4FDE0DE5" w14:textId="77777777" w:rsidR="00A35CF2" w:rsidRPr="00D82A73" w:rsidRDefault="00A35CF2" w:rsidP="00177141">
            <w:pPr>
              <w:rPr>
                <w:rFonts w:eastAsia="Arial Unicode MS"/>
              </w:rPr>
            </w:pPr>
            <w:r w:rsidRPr="00D82A73">
              <w:rPr>
                <w:rFonts w:eastAsia="Arial Unicode MS"/>
              </w:rPr>
              <w:t>Rubrik</w:t>
            </w:r>
          </w:p>
          <w:p w14:paraId="14C7FB1C" w14:textId="77777777" w:rsidR="00A35CF2" w:rsidRPr="00D82A73" w:rsidRDefault="00A35CF2" w:rsidP="00177141">
            <w:pPr>
              <w:rPr>
                <w:rFonts w:eastAsia="Arial Unicode MS"/>
              </w:rPr>
            </w:pPr>
            <w:r w:rsidRPr="00D82A73">
              <w:rPr>
                <w:rFonts w:eastAsia="Arial Unicode MS"/>
              </w:rPr>
              <w:t>(</w:t>
            </w:r>
            <w:r>
              <w:rPr>
                <w:rFonts w:eastAsia="Arial Unicode MS"/>
              </w:rPr>
              <w:t>s</w:t>
            </w:r>
            <w:r w:rsidRPr="00D82A73">
              <w:rPr>
                <w:rFonts w:eastAsia="Arial Unicode MS"/>
              </w:rPr>
              <w:t>ubject)</w:t>
            </w:r>
          </w:p>
        </w:tc>
        <w:tc>
          <w:tcPr>
            <w:tcW w:w="3410" w:type="dxa"/>
          </w:tcPr>
          <w:p w14:paraId="56F930BF" w14:textId="77777777" w:rsidR="00A35CF2" w:rsidRPr="00D82A73" w:rsidRDefault="00A35CF2" w:rsidP="00177141">
            <w:pPr>
              <w:rPr>
                <w:rFonts w:eastAsia="Arial Unicode MS"/>
              </w:rPr>
            </w:pPr>
            <w:r w:rsidRPr="00D82A73">
              <w:rPr>
                <w:rFonts w:eastAsia="Arial Unicode MS"/>
              </w:rPr>
              <w:t>Blockets rubrik.</w:t>
            </w:r>
          </w:p>
          <w:p w14:paraId="30CFE57B" w14:textId="77777777" w:rsidR="00A35CF2" w:rsidRPr="00D82A73" w:rsidRDefault="00A35CF2" w:rsidP="00177141">
            <w:pPr>
              <w:rPr>
                <w:rFonts w:eastAsia="Arial Unicode MS"/>
              </w:rPr>
            </w:pPr>
            <w:r w:rsidRPr="00D82A73">
              <w:rPr>
                <w:rFonts w:eastAsia="Arial Unicode MS"/>
              </w:rPr>
              <w:t>T.ex Medicin.</w:t>
            </w:r>
          </w:p>
        </w:tc>
        <w:tc>
          <w:tcPr>
            <w:tcW w:w="1140" w:type="dxa"/>
          </w:tcPr>
          <w:p w14:paraId="32A36E36" w14:textId="77777777" w:rsidR="00A35CF2" w:rsidRPr="00D82A73" w:rsidRDefault="00A35CF2" w:rsidP="00177141">
            <w:pPr>
              <w:rPr>
                <w:rFonts w:eastAsia="Arial Unicode MS"/>
              </w:rPr>
            </w:pPr>
            <w:r w:rsidRPr="00D82A73">
              <w:rPr>
                <w:rFonts w:eastAsia="Arial Unicode MS"/>
              </w:rPr>
              <w:t>TXT</w:t>
            </w:r>
          </w:p>
        </w:tc>
        <w:tc>
          <w:tcPr>
            <w:tcW w:w="717" w:type="dxa"/>
          </w:tcPr>
          <w:p w14:paraId="42C7CEE1" w14:textId="77777777" w:rsidR="00A35CF2" w:rsidRPr="00D82A73" w:rsidRDefault="00A35CF2" w:rsidP="00177141">
            <w:pPr>
              <w:rPr>
                <w:rFonts w:eastAsia="Arial Unicode MS"/>
              </w:rPr>
            </w:pPr>
            <w:r w:rsidRPr="00D82A73">
              <w:rPr>
                <w:rFonts w:eastAsia="Arial Unicode MS"/>
              </w:rPr>
              <w:t>0..1</w:t>
            </w:r>
          </w:p>
        </w:tc>
        <w:tc>
          <w:tcPr>
            <w:tcW w:w="1803" w:type="dxa"/>
          </w:tcPr>
          <w:p w14:paraId="06586F99" w14:textId="77777777" w:rsidR="00A35CF2" w:rsidRPr="00D82A73" w:rsidRDefault="00A35CF2" w:rsidP="00177141">
            <w:pPr>
              <w:rPr>
                <w:rFonts w:eastAsia="Arial Unicode MS"/>
              </w:rPr>
            </w:pPr>
          </w:p>
        </w:tc>
        <w:tc>
          <w:tcPr>
            <w:tcW w:w="1920" w:type="dxa"/>
          </w:tcPr>
          <w:p w14:paraId="09BDFC9A" w14:textId="77777777" w:rsidR="00A35CF2" w:rsidRPr="00D82A73" w:rsidRDefault="00A35CF2" w:rsidP="00177141">
            <w:pPr>
              <w:rPr>
                <w:rFonts w:ascii="Arial" w:eastAsia="Arial Unicode MS" w:hAnsi="Arial"/>
              </w:rPr>
            </w:pPr>
          </w:p>
        </w:tc>
        <w:tc>
          <w:tcPr>
            <w:tcW w:w="1200" w:type="dxa"/>
            <w:shd w:val="clear" w:color="auto" w:fill="auto"/>
          </w:tcPr>
          <w:p w14:paraId="58906660"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6B46730"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1E76F02"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24CB4F6B" w14:textId="77777777" w:rsidTr="00177141">
        <w:trPr>
          <w:trHeight w:val="217"/>
        </w:trPr>
        <w:tc>
          <w:tcPr>
            <w:tcW w:w="2545" w:type="dxa"/>
            <w:gridSpan w:val="2"/>
          </w:tcPr>
          <w:p w14:paraId="502DB63A" w14:textId="77777777" w:rsidR="00A35CF2" w:rsidRPr="00D82A73" w:rsidRDefault="00A35CF2" w:rsidP="00177141">
            <w:pPr>
              <w:rPr>
                <w:rFonts w:eastAsia="Arial Unicode MS"/>
              </w:rPr>
            </w:pPr>
            <w:r w:rsidRPr="00D82A73">
              <w:rPr>
                <w:rFonts w:eastAsia="Arial Unicode MS"/>
              </w:rPr>
              <w:t>Beskrivning</w:t>
            </w:r>
          </w:p>
          <w:p w14:paraId="04B49F53" w14:textId="77777777" w:rsidR="00A35CF2" w:rsidRPr="00D82A73" w:rsidRDefault="00A35CF2" w:rsidP="00177141">
            <w:pPr>
              <w:rPr>
                <w:rFonts w:eastAsia="Arial Unicode MS"/>
              </w:rPr>
            </w:pPr>
            <w:r w:rsidRPr="00D82A73">
              <w:rPr>
                <w:rFonts w:eastAsia="Arial Unicode MS"/>
              </w:rPr>
              <w:t>(</w:t>
            </w:r>
            <w:r>
              <w:rPr>
                <w:rFonts w:eastAsia="Arial Unicode MS"/>
              </w:rPr>
              <w:t>d</w:t>
            </w:r>
            <w:r w:rsidRPr="00D82A73">
              <w:rPr>
                <w:rFonts w:eastAsia="Arial Unicode MS"/>
              </w:rPr>
              <w:t>escription)</w:t>
            </w:r>
          </w:p>
        </w:tc>
        <w:tc>
          <w:tcPr>
            <w:tcW w:w="3410" w:type="dxa"/>
          </w:tcPr>
          <w:p w14:paraId="2050D4DF" w14:textId="77777777" w:rsidR="00A35CF2" w:rsidRPr="00D82A73" w:rsidRDefault="00A35CF2" w:rsidP="00177141">
            <w:pPr>
              <w:rPr>
                <w:rFonts w:eastAsia="Arial Unicode MS"/>
              </w:rPr>
            </w:pPr>
            <w:r w:rsidRPr="00D82A73">
              <w:rPr>
                <w:rFonts w:eastAsia="Arial Unicode MS"/>
              </w:rPr>
              <w:t>Beskrivande text.</w:t>
            </w:r>
          </w:p>
          <w:p w14:paraId="58033ECF" w14:textId="77777777" w:rsidR="00A35CF2" w:rsidRPr="00D82A73" w:rsidRDefault="00A35CF2" w:rsidP="00177141">
            <w:pPr>
              <w:rPr>
                <w:rFonts w:eastAsia="Arial Unicode MS"/>
              </w:rPr>
            </w:pPr>
            <w:r w:rsidRPr="00D82A73">
              <w:rPr>
                <w:rFonts w:eastAsia="Arial Unicode MS"/>
              </w:rPr>
              <w:t>Stöder kodverk ”DocBook” Se tidbokningskontraktet!!</w:t>
            </w:r>
          </w:p>
          <w:p w14:paraId="0F8D7633" w14:textId="77777777" w:rsidR="00A35CF2" w:rsidRPr="00D82A73" w:rsidRDefault="00A35CF2" w:rsidP="00177141">
            <w:pPr>
              <w:rPr>
                <w:rFonts w:eastAsia="Arial Unicode MS"/>
              </w:rPr>
            </w:pPr>
            <w:r w:rsidRPr="00D82A73">
              <w:rPr>
                <w:rFonts w:eastAsia="Arial Unicode MS"/>
              </w:rPr>
              <w:t>T.ex här skall du lämna information kring din medicinering.</w:t>
            </w:r>
          </w:p>
        </w:tc>
        <w:tc>
          <w:tcPr>
            <w:tcW w:w="1140" w:type="dxa"/>
          </w:tcPr>
          <w:p w14:paraId="40FC44B0" w14:textId="77777777" w:rsidR="00A35CF2" w:rsidRPr="00D82A73" w:rsidRDefault="00A35CF2" w:rsidP="00177141">
            <w:pPr>
              <w:rPr>
                <w:rFonts w:eastAsia="Arial Unicode MS"/>
              </w:rPr>
            </w:pPr>
            <w:r w:rsidRPr="00D82A73">
              <w:rPr>
                <w:rFonts w:eastAsia="Arial Unicode MS"/>
              </w:rPr>
              <w:t>TXT</w:t>
            </w:r>
          </w:p>
        </w:tc>
        <w:tc>
          <w:tcPr>
            <w:tcW w:w="717" w:type="dxa"/>
          </w:tcPr>
          <w:p w14:paraId="28E3FCB0" w14:textId="77777777" w:rsidR="00A35CF2" w:rsidRPr="00D82A73" w:rsidRDefault="00A35CF2" w:rsidP="00177141">
            <w:pPr>
              <w:rPr>
                <w:rFonts w:eastAsia="Arial Unicode MS"/>
              </w:rPr>
            </w:pPr>
            <w:r w:rsidRPr="00D82A73">
              <w:rPr>
                <w:rFonts w:eastAsia="Arial Unicode MS"/>
              </w:rPr>
              <w:t>0..1</w:t>
            </w:r>
          </w:p>
        </w:tc>
        <w:tc>
          <w:tcPr>
            <w:tcW w:w="1803" w:type="dxa"/>
          </w:tcPr>
          <w:p w14:paraId="4D61C33A" w14:textId="77777777" w:rsidR="00A35CF2" w:rsidRPr="00D82A73" w:rsidRDefault="00A35CF2" w:rsidP="00177141">
            <w:pPr>
              <w:rPr>
                <w:rFonts w:eastAsia="Arial Unicode MS"/>
              </w:rPr>
            </w:pPr>
            <w:r w:rsidRPr="00D82A73">
              <w:rPr>
                <w:rFonts w:eastAsia="Arial Unicode MS"/>
              </w:rPr>
              <w:t>Text kan kodas enligt DocBook.</w:t>
            </w:r>
          </w:p>
        </w:tc>
        <w:tc>
          <w:tcPr>
            <w:tcW w:w="1920" w:type="dxa"/>
          </w:tcPr>
          <w:p w14:paraId="3A8B795D" w14:textId="77777777" w:rsidR="00A35CF2" w:rsidRPr="00D82A73" w:rsidRDefault="00A35CF2" w:rsidP="00177141">
            <w:pPr>
              <w:rPr>
                <w:rFonts w:ascii="Arial" w:eastAsia="Arial Unicode MS" w:hAnsi="Arial"/>
              </w:rPr>
            </w:pPr>
          </w:p>
        </w:tc>
        <w:tc>
          <w:tcPr>
            <w:tcW w:w="1200" w:type="dxa"/>
            <w:shd w:val="clear" w:color="auto" w:fill="auto"/>
          </w:tcPr>
          <w:p w14:paraId="13BBB0D7"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27BE998"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6BD3C9F"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2C089A8B" w14:textId="77777777" w:rsidTr="00177141">
        <w:trPr>
          <w:trHeight w:val="217"/>
        </w:trPr>
        <w:tc>
          <w:tcPr>
            <w:tcW w:w="2545" w:type="dxa"/>
            <w:gridSpan w:val="2"/>
          </w:tcPr>
          <w:p w14:paraId="26B2836E" w14:textId="77777777" w:rsidR="00A35CF2" w:rsidRPr="00D82A73" w:rsidRDefault="00A35CF2" w:rsidP="00177141">
            <w:pPr>
              <w:rPr>
                <w:rFonts w:eastAsia="Arial Unicode MS"/>
              </w:rPr>
            </w:pPr>
            <w:r w:rsidRPr="00D82A73">
              <w:rPr>
                <w:rFonts w:eastAsia="Arial Unicode MS"/>
              </w:rPr>
              <w:t>(</w:t>
            </w:r>
            <w:r>
              <w:rPr>
                <w:rFonts w:eastAsia="Arial Unicode MS"/>
              </w:rPr>
              <w:t>i</w:t>
            </w:r>
            <w:r w:rsidRPr="00D82A73">
              <w:rPr>
                <w:rFonts w:eastAsia="Arial Unicode MS"/>
              </w:rPr>
              <w:t>nformationURL)</w:t>
            </w:r>
          </w:p>
        </w:tc>
        <w:tc>
          <w:tcPr>
            <w:tcW w:w="3410" w:type="dxa"/>
          </w:tcPr>
          <w:p w14:paraId="2968D859" w14:textId="77777777" w:rsidR="00A35CF2" w:rsidRPr="00D82A73" w:rsidRDefault="00A35CF2" w:rsidP="00177141">
            <w:pPr>
              <w:rPr>
                <w:rFonts w:eastAsia="Arial Unicode MS"/>
              </w:rPr>
            </w:pPr>
            <w:r w:rsidRPr="00D82A73">
              <w:rPr>
                <w:rFonts w:eastAsia="Arial Unicode MS"/>
              </w:rPr>
              <w:t>URL till hjälpsida/mer information.</w:t>
            </w:r>
          </w:p>
        </w:tc>
        <w:tc>
          <w:tcPr>
            <w:tcW w:w="1140" w:type="dxa"/>
          </w:tcPr>
          <w:p w14:paraId="36408974" w14:textId="77777777" w:rsidR="00A35CF2" w:rsidRPr="00D82A73" w:rsidRDefault="00A35CF2" w:rsidP="00177141">
            <w:pPr>
              <w:rPr>
                <w:rFonts w:eastAsia="Arial Unicode MS"/>
              </w:rPr>
            </w:pPr>
            <w:r w:rsidRPr="00D82A73">
              <w:rPr>
                <w:rFonts w:eastAsia="Arial Unicode MS"/>
              </w:rPr>
              <w:t>TXT</w:t>
            </w:r>
          </w:p>
        </w:tc>
        <w:tc>
          <w:tcPr>
            <w:tcW w:w="717" w:type="dxa"/>
          </w:tcPr>
          <w:p w14:paraId="64E5E6AE" w14:textId="77777777" w:rsidR="00A35CF2" w:rsidRPr="00D82A73" w:rsidRDefault="00A35CF2" w:rsidP="00177141">
            <w:pPr>
              <w:rPr>
                <w:rFonts w:eastAsia="Arial Unicode MS"/>
              </w:rPr>
            </w:pPr>
            <w:r w:rsidRPr="00D82A73">
              <w:rPr>
                <w:rFonts w:eastAsia="Arial Unicode MS"/>
              </w:rPr>
              <w:t>0..1</w:t>
            </w:r>
          </w:p>
        </w:tc>
        <w:tc>
          <w:tcPr>
            <w:tcW w:w="1803" w:type="dxa"/>
          </w:tcPr>
          <w:p w14:paraId="62CF7C3F" w14:textId="77777777" w:rsidR="00A35CF2" w:rsidRPr="00D82A73" w:rsidRDefault="00A35CF2" w:rsidP="00177141">
            <w:pPr>
              <w:rPr>
                <w:rFonts w:eastAsia="Arial Unicode MS"/>
              </w:rPr>
            </w:pPr>
            <w:r w:rsidRPr="00D82A73">
              <w:rPr>
                <w:rFonts w:eastAsia="Arial Unicode MS"/>
              </w:rPr>
              <w:t>(InformationURL)</w:t>
            </w:r>
          </w:p>
        </w:tc>
        <w:tc>
          <w:tcPr>
            <w:tcW w:w="1920" w:type="dxa"/>
          </w:tcPr>
          <w:p w14:paraId="4CDE7153" w14:textId="77777777" w:rsidR="00A35CF2" w:rsidRPr="00D82A73" w:rsidRDefault="00A35CF2" w:rsidP="00177141">
            <w:pPr>
              <w:rPr>
                <w:rFonts w:ascii="Arial" w:eastAsia="Arial Unicode MS" w:hAnsi="Arial"/>
              </w:rPr>
            </w:pPr>
          </w:p>
        </w:tc>
        <w:tc>
          <w:tcPr>
            <w:tcW w:w="1200" w:type="dxa"/>
            <w:shd w:val="clear" w:color="auto" w:fill="auto"/>
          </w:tcPr>
          <w:p w14:paraId="0CAE6156"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8D8CE1A"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0677537"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0F11AA48" w14:textId="77777777" w:rsidTr="00177141">
        <w:trPr>
          <w:trHeight w:val="217"/>
        </w:trPr>
        <w:tc>
          <w:tcPr>
            <w:tcW w:w="2545" w:type="dxa"/>
            <w:gridSpan w:val="2"/>
          </w:tcPr>
          <w:p w14:paraId="611D9EFC" w14:textId="77777777" w:rsidR="00A35CF2" w:rsidRPr="00D82A73" w:rsidRDefault="00A35CF2" w:rsidP="00177141">
            <w:pPr>
              <w:rPr>
                <w:rFonts w:eastAsia="Arial Unicode MS"/>
              </w:rPr>
            </w:pPr>
            <w:r w:rsidRPr="00D82A73">
              <w:rPr>
                <w:rFonts w:eastAsia="Arial Unicode MS"/>
              </w:rPr>
              <w:lastRenderedPageBreak/>
              <w:t>(</w:t>
            </w:r>
            <w:r>
              <w:rPr>
                <w:rFonts w:eastAsia="Arial Unicode MS"/>
              </w:rPr>
              <w:t>n</w:t>
            </w:r>
            <w:r w:rsidRPr="00D82A73">
              <w:rPr>
                <w:rFonts w:eastAsia="Arial Unicode MS"/>
              </w:rPr>
              <w:t>umberOfQuestions)</w:t>
            </w:r>
          </w:p>
        </w:tc>
        <w:tc>
          <w:tcPr>
            <w:tcW w:w="3410" w:type="dxa"/>
          </w:tcPr>
          <w:p w14:paraId="4869173E" w14:textId="77777777" w:rsidR="00A35CF2" w:rsidRPr="00D82A73" w:rsidRDefault="00A35CF2" w:rsidP="00177141">
            <w:pPr>
              <w:rPr>
                <w:rFonts w:eastAsia="Arial Unicode MS"/>
              </w:rPr>
            </w:pPr>
            <w:r w:rsidRPr="00D82A73">
              <w:rPr>
                <w:rFonts w:eastAsia="Arial Unicode MS"/>
              </w:rPr>
              <w:t>Antal frågor tillhörande blocket.</w:t>
            </w:r>
          </w:p>
          <w:p w14:paraId="02AD7C5F" w14:textId="77777777" w:rsidR="00A35CF2" w:rsidRPr="00D82A73" w:rsidRDefault="00A35CF2" w:rsidP="00177141">
            <w:pPr>
              <w:rPr>
                <w:rFonts w:eastAsia="Arial Unicode MS"/>
              </w:rPr>
            </w:pPr>
            <w:r w:rsidRPr="00D82A73">
              <w:rPr>
                <w:rFonts w:eastAsia="Arial Unicode MS"/>
              </w:rPr>
              <w:t>T.ex. 10</w:t>
            </w:r>
          </w:p>
        </w:tc>
        <w:tc>
          <w:tcPr>
            <w:tcW w:w="1140" w:type="dxa"/>
          </w:tcPr>
          <w:p w14:paraId="5488E9A1" w14:textId="77777777" w:rsidR="00A35CF2" w:rsidRPr="00D82A73" w:rsidRDefault="00A35CF2" w:rsidP="00177141">
            <w:pPr>
              <w:rPr>
                <w:rFonts w:eastAsia="Arial Unicode MS"/>
              </w:rPr>
            </w:pPr>
            <w:r w:rsidRPr="00D82A73">
              <w:rPr>
                <w:rFonts w:eastAsia="Arial Unicode MS"/>
              </w:rPr>
              <w:t>VÄ</w:t>
            </w:r>
          </w:p>
        </w:tc>
        <w:tc>
          <w:tcPr>
            <w:tcW w:w="717" w:type="dxa"/>
          </w:tcPr>
          <w:p w14:paraId="2377AA45" w14:textId="77777777" w:rsidR="00A35CF2" w:rsidRPr="00D82A73" w:rsidRDefault="00A35CF2" w:rsidP="00177141">
            <w:pPr>
              <w:rPr>
                <w:rFonts w:eastAsia="Arial Unicode MS"/>
              </w:rPr>
            </w:pPr>
            <w:r w:rsidRPr="00D82A73">
              <w:rPr>
                <w:rFonts w:eastAsia="Arial Unicode MS"/>
              </w:rPr>
              <w:t>1</w:t>
            </w:r>
          </w:p>
        </w:tc>
        <w:tc>
          <w:tcPr>
            <w:tcW w:w="1803" w:type="dxa"/>
          </w:tcPr>
          <w:p w14:paraId="40CBEF4F" w14:textId="77777777" w:rsidR="00A35CF2" w:rsidRPr="00D82A73" w:rsidRDefault="00A35CF2" w:rsidP="00177141">
            <w:pPr>
              <w:rPr>
                <w:rFonts w:eastAsia="Arial Unicode MS"/>
              </w:rPr>
            </w:pPr>
          </w:p>
        </w:tc>
        <w:tc>
          <w:tcPr>
            <w:tcW w:w="1920" w:type="dxa"/>
          </w:tcPr>
          <w:p w14:paraId="6AA88629" w14:textId="77777777" w:rsidR="00A35CF2" w:rsidRPr="00D82A73" w:rsidRDefault="00A35CF2" w:rsidP="00177141">
            <w:pPr>
              <w:rPr>
                <w:rFonts w:ascii="Arial" w:eastAsia="Arial Unicode MS" w:hAnsi="Arial"/>
              </w:rPr>
            </w:pPr>
          </w:p>
        </w:tc>
        <w:tc>
          <w:tcPr>
            <w:tcW w:w="1200" w:type="dxa"/>
            <w:shd w:val="clear" w:color="auto" w:fill="auto"/>
          </w:tcPr>
          <w:p w14:paraId="5E2FB247"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6D73066"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8689464"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7C3BAA7F" w14:textId="77777777" w:rsidTr="00177141">
        <w:trPr>
          <w:trHeight w:val="217"/>
        </w:trPr>
        <w:tc>
          <w:tcPr>
            <w:tcW w:w="2545" w:type="dxa"/>
            <w:gridSpan w:val="2"/>
          </w:tcPr>
          <w:p w14:paraId="33BE397D" w14:textId="77777777" w:rsidR="00A35CF2" w:rsidRDefault="00A35CF2" w:rsidP="00177141">
            <w:pPr>
              <w:rPr>
                <w:rFonts w:eastAsia="Arial Unicode MS"/>
              </w:rPr>
            </w:pPr>
            <w:r w:rsidRPr="00D82A73">
              <w:rPr>
                <w:rFonts w:eastAsia="Arial Unicode MS"/>
              </w:rPr>
              <w:t>gridConfig/id</w:t>
            </w:r>
          </w:p>
          <w:p w14:paraId="23B04621" w14:textId="77777777" w:rsidR="00A35CF2" w:rsidRPr="00D82A73" w:rsidRDefault="00A35CF2" w:rsidP="00177141">
            <w:pPr>
              <w:rPr>
                <w:rFonts w:eastAsia="Arial Unicode MS"/>
              </w:rPr>
            </w:pPr>
            <w:r>
              <w:rPr>
                <w:rFonts w:eastAsia="Arial Unicode MS"/>
              </w:rPr>
              <w:t>(gridConfig)</w:t>
            </w:r>
          </w:p>
        </w:tc>
        <w:tc>
          <w:tcPr>
            <w:tcW w:w="3410" w:type="dxa"/>
          </w:tcPr>
          <w:p w14:paraId="3C7F3209" w14:textId="77777777" w:rsidR="00A35CF2" w:rsidRPr="00D82A73" w:rsidRDefault="00A35CF2" w:rsidP="00177141">
            <w:pPr>
              <w:rPr>
                <w:rFonts w:eastAsia="Arial Unicode MS"/>
              </w:rPr>
            </w:pPr>
            <w:r w:rsidRPr="00D82A73">
              <w:rPr>
                <w:rFonts w:eastAsia="Arial Unicode MS"/>
              </w:rPr>
              <w:t>Koppling till klass för gridkonfigurering.</w:t>
            </w:r>
          </w:p>
        </w:tc>
        <w:tc>
          <w:tcPr>
            <w:tcW w:w="1140" w:type="dxa"/>
          </w:tcPr>
          <w:p w14:paraId="76AF5922" w14:textId="77777777" w:rsidR="00A35CF2" w:rsidRPr="00D82A73" w:rsidRDefault="00A35CF2" w:rsidP="00177141">
            <w:pPr>
              <w:rPr>
                <w:rFonts w:eastAsia="Arial Unicode MS"/>
              </w:rPr>
            </w:pPr>
            <w:r w:rsidRPr="00D82A73">
              <w:rPr>
                <w:rFonts w:eastAsia="Arial Unicode MS"/>
              </w:rPr>
              <w:t>II</w:t>
            </w:r>
          </w:p>
        </w:tc>
        <w:tc>
          <w:tcPr>
            <w:tcW w:w="717" w:type="dxa"/>
          </w:tcPr>
          <w:p w14:paraId="3FFB73B3" w14:textId="77777777" w:rsidR="00A35CF2" w:rsidRPr="00D82A73" w:rsidRDefault="00A35CF2" w:rsidP="00177141">
            <w:pPr>
              <w:rPr>
                <w:rFonts w:eastAsia="Arial Unicode MS"/>
              </w:rPr>
            </w:pPr>
            <w:r w:rsidRPr="00D82A73">
              <w:rPr>
                <w:rFonts w:eastAsia="Arial Unicode MS"/>
              </w:rPr>
              <w:t>0..1</w:t>
            </w:r>
          </w:p>
        </w:tc>
        <w:tc>
          <w:tcPr>
            <w:tcW w:w="1803" w:type="dxa"/>
          </w:tcPr>
          <w:p w14:paraId="2C9267BB" w14:textId="77777777" w:rsidR="00A35CF2" w:rsidRPr="00D82A73" w:rsidRDefault="00A35CF2" w:rsidP="00177141">
            <w:pPr>
              <w:rPr>
                <w:rFonts w:eastAsia="Arial Unicode MS"/>
              </w:rPr>
            </w:pPr>
          </w:p>
        </w:tc>
        <w:tc>
          <w:tcPr>
            <w:tcW w:w="1920" w:type="dxa"/>
          </w:tcPr>
          <w:p w14:paraId="07A23246" w14:textId="77777777" w:rsidR="00A35CF2" w:rsidRPr="00D82A73" w:rsidRDefault="00A35CF2" w:rsidP="00177141">
            <w:pPr>
              <w:rPr>
                <w:rFonts w:ascii="Arial" w:eastAsia="Arial Unicode MS" w:hAnsi="Arial"/>
              </w:rPr>
            </w:pPr>
          </w:p>
        </w:tc>
        <w:tc>
          <w:tcPr>
            <w:tcW w:w="1200" w:type="dxa"/>
            <w:shd w:val="clear" w:color="auto" w:fill="auto"/>
          </w:tcPr>
          <w:p w14:paraId="746F69E3"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13E2E16"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97AEF4F"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09271F01" w14:textId="77777777" w:rsidTr="00177141">
        <w:trPr>
          <w:trHeight w:val="217"/>
        </w:trPr>
        <w:tc>
          <w:tcPr>
            <w:tcW w:w="2545" w:type="dxa"/>
            <w:gridSpan w:val="2"/>
          </w:tcPr>
          <w:p w14:paraId="1808D3A2" w14:textId="77777777" w:rsidR="00A35CF2" w:rsidRPr="00D82A73" w:rsidRDefault="00A35CF2" w:rsidP="00177141">
            <w:pPr>
              <w:rPr>
                <w:rFonts w:eastAsia="Arial Unicode MS"/>
              </w:rPr>
            </w:pPr>
            <w:r w:rsidRPr="00D82A73">
              <w:rPr>
                <w:rFonts w:eastAsia="Arial Unicode MS"/>
              </w:rPr>
              <w:t>Frågor/id</w:t>
            </w:r>
          </w:p>
          <w:p w14:paraId="25ABAD51" w14:textId="77777777" w:rsidR="00A35CF2" w:rsidRPr="00D82A73" w:rsidRDefault="00A35CF2" w:rsidP="00177141">
            <w:pPr>
              <w:rPr>
                <w:rFonts w:eastAsia="Arial Unicode MS"/>
              </w:rPr>
            </w:pPr>
            <w:r w:rsidRPr="00D82A73">
              <w:rPr>
                <w:rFonts w:eastAsia="Arial Unicode MS"/>
              </w:rPr>
              <w:t>(</w:t>
            </w:r>
            <w:r>
              <w:rPr>
                <w:rFonts w:eastAsia="Arial Unicode MS"/>
              </w:rPr>
              <w:t>q</w:t>
            </w:r>
            <w:r w:rsidRPr="00D82A73">
              <w:rPr>
                <w:rFonts w:eastAsia="Arial Unicode MS"/>
              </w:rPr>
              <w:t>uestionId)</w:t>
            </w:r>
          </w:p>
        </w:tc>
        <w:tc>
          <w:tcPr>
            <w:tcW w:w="3410" w:type="dxa"/>
          </w:tcPr>
          <w:p w14:paraId="4624D07F" w14:textId="77777777" w:rsidR="00A35CF2" w:rsidRPr="00D82A73" w:rsidRDefault="00A35CF2" w:rsidP="00177141">
            <w:pPr>
              <w:rPr>
                <w:rFonts w:eastAsia="Arial Unicode MS"/>
              </w:rPr>
            </w:pPr>
            <w:r w:rsidRPr="00D82A73">
              <w:rPr>
                <w:rFonts w:eastAsia="Arial Unicode MS"/>
              </w:rPr>
              <w:t>Koppling till klass för frågor.</w:t>
            </w:r>
          </w:p>
        </w:tc>
        <w:tc>
          <w:tcPr>
            <w:tcW w:w="1140" w:type="dxa"/>
          </w:tcPr>
          <w:p w14:paraId="0D5F6A56" w14:textId="77777777" w:rsidR="00A35CF2" w:rsidRPr="00D82A73" w:rsidRDefault="00A35CF2" w:rsidP="00177141">
            <w:pPr>
              <w:rPr>
                <w:rFonts w:eastAsia="Arial Unicode MS"/>
              </w:rPr>
            </w:pPr>
            <w:r w:rsidRPr="00D82A73">
              <w:rPr>
                <w:rFonts w:eastAsia="Arial Unicode MS"/>
              </w:rPr>
              <w:t>II</w:t>
            </w:r>
          </w:p>
        </w:tc>
        <w:tc>
          <w:tcPr>
            <w:tcW w:w="717" w:type="dxa"/>
          </w:tcPr>
          <w:p w14:paraId="207F22B0" w14:textId="77777777" w:rsidR="00A35CF2" w:rsidRPr="00D82A73" w:rsidRDefault="00A35CF2" w:rsidP="00177141">
            <w:pPr>
              <w:rPr>
                <w:rFonts w:eastAsia="Arial Unicode MS"/>
              </w:rPr>
            </w:pPr>
            <w:r w:rsidRPr="00D82A73">
              <w:rPr>
                <w:rFonts w:eastAsia="Arial Unicode MS"/>
              </w:rPr>
              <w:t>1..*</w:t>
            </w:r>
          </w:p>
        </w:tc>
        <w:tc>
          <w:tcPr>
            <w:tcW w:w="1803" w:type="dxa"/>
          </w:tcPr>
          <w:p w14:paraId="48626B51" w14:textId="77777777" w:rsidR="00A35CF2" w:rsidRPr="00D82A73" w:rsidRDefault="00A35CF2" w:rsidP="00177141">
            <w:pPr>
              <w:rPr>
                <w:rFonts w:eastAsia="Arial Unicode MS"/>
              </w:rPr>
            </w:pPr>
            <w:r w:rsidRPr="00D82A73">
              <w:rPr>
                <w:rFonts w:eastAsia="Arial Unicode MS"/>
              </w:rPr>
              <w:t>Länk till array av objekt</w:t>
            </w:r>
          </w:p>
        </w:tc>
        <w:tc>
          <w:tcPr>
            <w:tcW w:w="1920" w:type="dxa"/>
          </w:tcPr>
          <w:p w14:paraId="02BBD0CE" w14:textId="77777777" w:rsidR="00A35CF2" w:rsidRPr="00D82A73" w:rsidRDefault="00A35CF2" w:rsidP="00177141">
            <w:pPr>
              <w:rPr>
                <w:rFonts w:ascii="Arial" w:eastAsia="Arial Unicode MS" w:hAnsi="Arial"/>
              </w:rPr>
            </w:pPr>
          </w:p>
        </w:tc>
        <w:tc>
          <w:tcPr>
            <w:tcW w:w="1200" w:type="dxa"/>
            <w:shd w:val="clear" w:color="auto" w:fill="auto"/>
          </w:tcPr>
          <w:p w14:paraId="7A462229"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F9968FE"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B5DD0FB"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42EAECBD" w14:textId="77777777" w:rsidTr="00177141">
        <w:trPr>
          <w:trHeight w:val="217"/>
        </w:trPr>
        <w:tc>
          <w:tcPr>
            <w:tcW w:w="2545" w:type="dxa"/>
            <w:gridSpan w:val="2"/>
          </w:tcPr>
          <w:p w14:paraId="3CDD198B" w14:textId="77777777" w:rsidR="00A35CF2" w:rsidRPr="00D82A73" w:rsidRDefault="00A35CF2" w:rsidP="00177141">
            <w:pPr>
              <w:rPr>
                <w:rFonts w:eastAsia="Arial Unicode MS"/>
              </w:rPr>
            </w:pPr>
          </w:p>
        </w:tc>
        <w:tc>
          <w:tcPr>
            <w:tcW w:w="3410" w:type="dxa"/>
          </w:tcPr>
          <w:p w14:paraId="0929BB79" w14:textId="77777777" w:rsidR="00A35CF2" w:rsidRPr="00D82A73" w:rsidRDefault="00A35CF2" w:rsidP="00177141">
            <w:pPr>
              <w:rPr>
                <w:rFonts w:eastAsia="Arial Unicode MS"/>
              </w:rPr>
            </w:pPr>
          </w:p>
        </w:tc>
        <w:tc>
          <w:tcPr>
            <w:tcW w:w="1140" w:type="dxa"/>
          </w:tcPr>
          <w:p w14:paraId="2109B97F" w14:textId="77777777" w:rsidR="00A35CF2" w:rsidRPr="00D82A73" w:rsidRDefault="00A35CF2" w:rsidP="00177141">
            <w:pPr>
              <w:rPr>
                <w:rFonts w:eastAsia="Arial Unicode MS"/>
              </w:rPr>
            </w:pPr>
          </w:p>
        </w:tc>
        <w:tc>
          <w:tcPr>
            <w:tcW w:w="717" w:type="dxa"/>
          </w:tcPr>
          <w:p w14:paraId="0D1DFAE2" w14:textId="77777777" w:rsidR="00A35CF2" w:rsidRPr="00D82A73" w:rsidRDefault="00A35CF2" w:rsidP="00177141">
            <w:pPr>
              <w:rPr>
                <w:rFonts w:eastAsia="Arial Unicode MS"/>
              </w:rPr>
            </w:pPr>
          </w:p>
        </w:tc>
        <w:tc>
          <w:tcPr>
            <w:tcW w:w="1803" w:type="dxa"/>
          </w:tcPr>
          <w:p w14:paraId="522E56FD" w14:textId="77777777" w:rsidR="00A35CF2" w:rsidRPr="00D82A73" w:rsidRDefault="00A35CF2" w:rsidP="00177141">
            <w:pPr>
              <w:rPr>
                <w:rFonts w:eastAsia="Arial Unicode MS"/>
              </w:rPr>
            </w:pPr>
          </w:p>
        </w:tc>
        <w:tc>
          <w:tcPr>
            <w:tcW w:w="1920" w:type="dxa"/>
          </w:tcPr>
          <w:p w14:paraId="56CC0C2A" w14:textId="77777777" w:rsidR="00A35CF2" w:rsidRPr="00D82A73" w:rsidRDefault="00A35CF2" w:rsidP="00177141">
            <w:pPr>
              <w:rPr>
                <w:rFonts w:ascii="Arial" w:eastAsia="Arial Unicode MS" w:hAnsi="Arial"/>
              </w:rPr>
            </w:pPr>
          </w:p>
        </w:tc>
        <w:tc>
          <w:tcPr>
            <w:tcW w:w="1200" w:type="dxa"/>
            <w:shd w:val="clear" w:color="auto" w:fill="auto"/>
          </w:tcPr>
          <w:p w14:paraId="6CFB8271" w14:textId="77777777" w:rsidR="00A35CF2" w:rsidRPr="00D82A73" w:rsidRDefault="00A35CF2" w:rsidP="00177141">
            <w:pPr>
              <w:rPr>
                <w:rFonts w:ascii="Arial" w:eastAsia="Arial Unicode MS" w:hAnsi="Arial"/>
              </w:rPr>
            </w:pPr>
          </w:p>
        </w:tc>
        <w:tc>
          <w:tcPr>
            <w:tcW w:w="1162" w:type="dxa"/>
            <w:shd w:val="clear" w:color="auto" w:fill="auto"/>
          </w:tcPr>
          <w:p w14:paraId="07C82B6E" w14:textId="77777777" w:rsidR="00A35CF2" w:rsidRPr="00D82A73" w:rsidRDefault="00A35CF2" w:rsidP="00177141">
            <w:pPr>
              <w:rPr>
                <w:rFonts w:ascii="Arial" w:eastAsia="Arial Unicode MS" w:hAnsi="Arial"/>
              </w:rPr>
            </w:pPr>
          </w:p>
        </w:tc>
        <w:tc>
          <w:tcPr>
            <w:tcW w:w="1078" w:type="dxa"/>
            <w:shd w:val="clear" w:color="auto" w:fill="auto"/>
          </w:tcPr>
          <w:p w14:paraId="2536D089" w14:textId="77777777" w:rsidR="00A35CF2" w:rsidRPr="00D82A73" w:rsidRDefault="00A35CF2" w:rsidP="00177141">
            <w:pPr>
              <w:rPr>
                <w:rFonts w:ascii="Arial" w:eastAsia="Arial Unicode MS" w:hAnsi="Arial"/>
              </w:rPr>
            </w:pPr>
          </w:p>
        </w:tc>
      </w:tr>
      <w:tr w:rsidR="00A35CF2" w:rsidRPr="00D82A73" w14:paraId="4EB97677" w14:textId="77777777" w:rsidTr="00177141">
        <w:trPr>
          <w:gridBefore w:val="1"/>
          <w:wBefore w:w="15" w:type="dxa"/>
          <w:trHeight w:val="217"/>
        </w:trPr>
        <w:tc>
          <w:tcPr>
            <w:tcW w:w="7080" w:type="dxa"/>
            <w:gridSpan w:val="3"/>
            <w:shd w:val="pct25" w:color="auto" w:fill="auto"/>
          </w:tcPr>
          <w:p w14:paraId="4988E7C0" w14:textId="77777777" w:rsidR="00A35CF2" w:rsidRPr="00D82A73" w:rsidRDefault="00A35CF2" w:rsidP="00177141">
            <w:pPr>
              <w:rPr>
                <w:b/>
              </w:rPr>
            </w:pPr>
            <w:r w:rsidRPr="00D82A73">
              <w:rPr>
                <w:b/>
              </w:rPr>
              <w:t>Associationer</w:t>
            </w:r>
          </w:p>
        </w:tc>
        <w:tc>
          <w:tcPr>
            <w:tcW w:w="7880" w:type="dxa"/>
            <w:gridSpan w:val="6"/>
            <w:shd w:val="pct25" w:color="auto" w:fill="auto"/>
          </w:tcPr>
          <w:p w14:paraId="242F8978" w14:textId="77777777" w:rsidR="00A35CF2" w:rsidRPr="00D82A73" w:rsidRDefault="00A35CF2" w:rsidP="00177141">
            <w:pPr>
              <w:rPr>
                <w:rFonts w:eastAsia="Arial Unicode MS"/>
                <w:b/>
              </w:rPr>
            </w:pPr>
            <w:r w:rsidRPr="00D82A73">
              <w:rPr>
                <w:b/>
              </w:rPr>
              <w:t>Beslutsregel</w:t>
            </w:r>
          </w:p>
        </w:tc>
      </w:tr>
      <w:tr w:rsidR="00A35CF2" w:rsidRPr="00D82A73" w14:paraId="2EDA9671" w14:textId="77777777" w:rsidTr="00177141">
        <w:trPr>
          <w:gridBefore w:val="1"/>
          <w:wBefore w:w="15" w:type="dxa"/>
          <w:trHeight w:val="217"/>
        </w:trPr>
        <w:tc>
          <w:tcPr>
            <w:tcW w:w="7080" w:type="dxa"/>
            <w:gridSpan w:val="3"/>
          </w:tcPr>
          <w:p w14:paraId="3C02A413" w14:textId="77777777" w:rsidR="00A35CF2" w:rsidRPr="00D82A73" w:rsidRDefault="00A35CF2" w:rsidP="00177141">
            <w:pPr>
              <w:rPr>
                <w:rFonts w:ascii="Arial" w:eastAsia="Arial Unicode MS" w:hAnsi="Arial"/>
                <w:color w:val="000000"/>
              </w:rPr>
            </w:pPr>
            <w:r w:rsidRPr="00D82A73">
              <w:rPr>
                <w:rFonts w:ascii="Arial" w:eastAsia="Arial Unicode MS" w:hAnsi="Arial"/>
                <w:color w:val="000000"/>
              </w:rPr>
              <w:t>En formulärfråga(QuestionBlock</w:t>
            </w:r>
            <w:r w:rsidRPr="00CA5C92">
              <w:rPr>
                <w:rFonts w:ascii="Arial" w:eastAsia="Arial Unicode MS" w:hAnsi="Arial"/>
                <w:color w:val="000000"/>
              </w:rPr>
              <w:t>Type</w:t>
            </w:r>
            <w:r w:rsidRPr="00D82A73">
              <w:rPr>
                <w:rFonts w:ascii="Arial" w:eastAsia="Arial Unicode MS" w:hAnsi="Arial"/>
                <w:color w:val="000000"/>
              </w:rPr>
              <w:t>) är har noll till flera Frågor (Question</w:t>
            </w:r>
            <w:r w:rsidRPr="00CA5C92">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4C5D3582" w14:textId="77777777" w:rsidR="00A35CF2" w:rsidRPr="00D82A73" w:rsidRDefault="00A35CF2" w:rsidP="00177141">
            <w:pPr>
              <w:rPr>
                <w:rFonts w:ascii="Arial" w:eastAsia="Arial Unicode MS" w:hAnsi="Arial"/>
                <w:color w:val="000000"/>
              </w:rPr>
            </w:pPr>
          </w:p>
        </w:tc>
      </w:tr>
      <w:tr w:rsidR="00A35CF2" w:rsidRPr="00D82A73" w14:paraId="123002F3" w14:textId="77777777" w:rsidTr="00177141">
        <w:trPr>
          <w:gridBefore w:val="1"/>
          <w:wBefore w:w="15" w:type="dxa"/>
          <w:trHeight w:val="217"/>
        </w:trPr>
        <w:tc>
          <w:tcPr>
            <w:tcW w:w="7080" w:type="dxa"/>
            <w:gridSpan w:val="3"/>
          </w:tcPr>
          <w:p w14:paraId="12CA3B34" w14:textId="77777777" w:rsidR="00A35CF2" w:rsidRPr="00D82A73" w:rsidRDefault="00A35CF2" w:rsidP="00177141">
            <w:pPr>
              <w:rPr>
                <w:rFonts w:ascii="Arial" w:eastAsia="Arial Unicode MS" w:hAnsi="Arial"/>
                <w:color w:val="000000"/>
              </w:rPr>
            </w:pPr>
            <w:r w:rsidRPr="00D82A73">
              <w:rPr>
                <w:rFonts w:ascii="Arial" w:eastAsia="Arial Unicode MS" w:hAnsi="Arial"/>
                <w:color w:val="000000"/>
              </w:rPr>
              <w:t>En formulärfråga(QuestionBlock</w:t>
            </w:r>
            <w:r w:rsidRPr="00CA5C92">
              <w:rPr>
                <w:rFonts w:ascii="Arial" w:eastAsia="Arial Unicode MS" w:hAnsi="Arial"/>
                <w:color w:val="000000"/>
              </w:rPr>
              <w:t>Type</w:t>
            </w:r>
            <w:r w:rsidRPr="00D82A73">
              <w:rPr>
                <w:rFonts w:ascii="Arial" w:eastAsia="Arial Unicode MS" w:hAnsi="Arial"/>
                <w:color w:val="000000"/>
              </w:rPr>
              <w:t>) är har noll till flera gridConfig (</w:t>
            </w:r>
            <w:r>
              <w:rPr>
                <w:rFonts w:ascii="Arial" w:eastAsia="Arial Unicode MS" w:hAnsi="Arial"/>
                <w:color w:val="000000"/>
              </w:rPr>
              <w:t>G</w:t>
            </w:r>
            <w:r w:rsidRPr="00D82A73">
              <w:rPr>
                <w:rFonts w:ascii="Arial" w:eastAsia="Arial Unicode MS" w:hAnsi="Arial"/>
                <w:color w:val="000000"/>
              </w:rPr>
              <w:t>ridConfig</w:t>
            </w:r>
            <w:r w:rsidRPr="00CA5C92">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734DFEAC" w14:textId="77777777" w:rsidR="00A35CF2" w:rsidRPr="00D82A73" w:rsidRDefault="00A35CF2" w:rsidP="00177141">
            <w:pPr>
              <w:rPr>
                <w:rFonts w:ascii="Arial" w:eastAsia="Arial Unicode MS" w:hAnsi="Arial"/>
                <w:color w:val="000000"/>
              </w:rPr>
            </w:pPr>
          </w:p>
        </w:tc>
      </w:tr>
    </w:tbl>
    <w:p w14:paraId="56EDDE7F" w14:textId="77777777" w:rsidR="00A35CF2" w:rsidRPr="00D82A73" w:rsidRDefault="00A35CF2" w:rsidP="00A35CF2"/>
    <w:p w14:paraId="7E7D8D24" w14:textId="77777777" w:rsidR="00A35CF2" w:rsidRPr="00D82A73" w:rsidRDefault="00A35CF2" w:rsidP="00A35CF2"/>
    <w:p w14:paraId="319CAA92" w14:textId="77777777" w:rsidR="00A35CF2" w:rsidRPr="00D82A73" w:rsidRDefault="00A35CF2" w:rsidP="00A35CF2"/>
    <w:p w14:paraId="62486CB1" w14:textId="77777777" w:rsidR="00A35CF2" w:rsidRPr="00D82A73" w:rsidRDefault="00A35CF2" w:rsidP="00A35CF2"/>
    <w:p w14:paraId="0F7EB159" w14:textId="77777777" w:rsidR="00A35CF2" w:rsidRPr="00D82A73" w:rsidRDefault="00A35CF2" w:rsidP="0044783B">
      <w:pPr>
        <w:pStyle w:val="Heading3"/>
        <w:keepLines w:val="0"/>
        <w:numPr>
          <w:ilvl w:val="2"/>
          <w:numId w:val="23"/>
        </w:numPr>
        <w:spacing w:before="240" w:after="60" w:line="240" w:lineRule="auto"/>
        <w:ind w:left="2084" w:hanging="284"/>
        <w:rPr>
          <w:i/>
        </w:rPr>
      </w:pPr>
      <w:r w:rsidRPr="00D82A73">
        <w:rPr>
          <w:i/>
        </w:rPr>
        <w:br w:type="page"/>
      </w:r>
      <w:bookmarkStart w:id="212" w:name="_Toc193243784"/>
    </w:p>
    <w:p w14:paraId="0A665E28" w14:textId="77777777" w:rsidR="00A35CF2" w:rsidRPr="00D82A73" w:rsidRDefault="00A35CF2" w:rsidP="00A35CF2">
      <w:pPr>
        <w:pStyle w:val="Heading3"/>
      </w:pPr>
      <w:bookmarkStart w:id="213" w:name="_Toc220986034"/>
      <w:bookmarkStart w:id="214" w:name="_Toc386458090"/>
      <w:bookmarkStart w:id="215" w:name="_Toc391636709"/>
      <w:bookmarkStart w:id="216" w:name="_Toc397581525"/>
      <w:r w:rsidRPr="00D82A73">
        <w:lastRenderedPageBreak/>
        <w:t>Klass Formulärfråga mall (TemplateQuestion</w:t>
      </w:r>
      <w:r>
        <w:t>Type</w:t>
      </w:r>
      <w:r w:rsidRPr="00D82A73">
        <w:t>)</w:t>
      </w:r>
      <w:bookmarkEnd w:id="213"/>
      <w:bookmarkEnd w:id="214"/>
      <w:bookmarkEnd w:id="215"/>
      <w:bookmarkEnd w:id="216"/>
    </w:p>
    <w:p w14:paraId="1436C833" w14:textId="77777777" w:rsidR="00A35CF2" w:rsidRPr="00D82A73" w:rsidRDefault="00A35CF2" w:rsidP="00A35CF2">
      <w:pPr>
        <w:pStyle w:val="BodyText"/>
      </w:pPr>
      <w:r w:rsidRPr="00D82A73">
        <w:t>Objektet utgör mall för en fråga (Question</w:t>
      </w:r>
      <w:r w:rsidRPr="00CA5C92">
        <w:t>Type</w:t>
      </w:r>
      <w:r w:rsidRPr="00D82A73">
        <w:t>)</w:t>
      </w:r>
    </w:p>
    <w:p w14:paraId="14AB11B0" w14:textId="77777777" w:rsidR="00A35CF2" w:rsidRPr="00D82A73" w:rsidRDefault="00A35CF2" w:rsidP="00A35CF2"/>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17"/>
        <w:gridCol w:w="1803"/>
        <w:gridCol w:w="1920"/>
        <w:gridCol w:w="1200"/>
        <w:gridCol w:w="1162"/>
        <w:gridCol w:w="1078"/>
      </w:tblGrid>
      <w:tr w:rsidR="00A35CF2" w:rsidRPr="00D82A73" w14:paraId="4AD55B7E" w14:textId="77777777" w:rsidTr="00177141">
        <w:trPr>
          <w:cantSplit/>
          <w:trHeight w:val="376"/>
        </w:trPr>
        <w:tc>
          <w:tcPr>
            <w:tcW w:w="2545" w:type="dxa"/>
            <w:gridSpan w:val="2"/>
            <w:vMerge w:val="restart"/>
            <w:shd w:val="pct25" w:color="auto" w:fill="auto"/>
          </w:tcPr>
          <w:p w14:paraId="01D25985" w14:textId="77777777" w:rsidR="00A35CF2" w:rsidRPr="00D82A73" w:rsidRDefault="00A35CF2" w:rsidP="00177141">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7DC0E8DA" w14:textId="77777777" w:rsidR="00A35CF2" w:rsidRPr="00D82A73" w:rsidRDefault="00A35CF2" w:rsidP="00177141">
            <w:r w:rsidRPr="00D82A73">
              <w:t>Beskrivning</w:t>
            </w:r>
          </w:p>
        </w:tc>
        <w:tc>
          <w:tcPr>
            <w:tcW w:w="1140" w:type="dxa"/>
            <w:vMerge w:val="restart"/>
            <w:shd w:val="pct25" w:color="auto" w:fill="auto"/>
          </w:tcPr>
          <w:p w14:paraId="6CB1F379" w14:textId="77777777" w:rsidR="00A35CF2" w:rsidRPr="00D82A73" w:rsidRDefault="00A35CF2" w:rsidP="00177141">
            <w:pPr>
              <w:rPr>
                <w:rFonts w:eastAsia="Arial Unicode MS"/>
              </w:rPr>
            </w:pPr>
            <w:r w:rsidRPr="00D82A73">
              <w:t>Format</w:t>
            </w:r>
          </w:p>
        </w:tc>
        <w:tc>
          <w:tcPr>
            <w:tcW w:w="717" w:type="dxa"/>
            <w:vMerge w:val="restart"/>
            <w:shd w:val="pct25" w:color="auto" w:fill="auto"/>
          </w:tcPr>
          <w:p w14:paraId="01D658AE" w14:textId="77777777" w:rsidR="00A35CF2" w:rsidRPr="00D82A73" w:rsidRDefault="00A35CF2" w:rsidP="00177141">
            <w:r w:rsidRPr="00D82A73">
              <w:t>Mult</w:t>
            </w:r>
          </w:p>
        </w:tc>
        <w:tc>
          <w:tcPr>
            <w:tcW w:w="1803" w:type="dxa"/>
            <w:vMerge w:val="restart"/>
            <w:shd w:val="pct25" w:color="auto" w:fill="auto"/>
          </w:tcPr>
          <w:p w14:paraId="1714B819" w14:textId="77777777" w:rsidR="00A35CF2" w:rsidRPr="00D82A73" w:rsidRDefault="00A35CF2" w:rsidP="00177141">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10E742FF" w14:textId="77777777" w:rsidR="00A35CF2" w:rsidRPr="00D82A73" w:rsidRDefault="00A35CF2" w:rsidP="00177141">
            <w:pPr>
              <w:rPr>
                <w:rFonts w:eastAsia="Arial Unicode MS"/>
              </w:rPr>
            </w:pPr>
            <w:r w:rsidRPr="00D82A73">
              <w:t>Beslutsregler och kommentar</w:t>
            </w:r>
          </w:p>
        </w:tc>
        <w:tc>
          <w:tcPr>
            <w:tcW w:w="3440" w:type="dxa"/>
            <w:gridSpan w:val="3"/>
            <w:shd w:val="pct25" w:color="auto" w:fill="auto"/>
          </w:tcPr>
          <w:p w14:paraId="1301E5B0" w14:textId="77777777" w:rsidR="00A35CF2" w:rsidRPr="00D82A73" w:rsidRDefault="00A35CF2" w:rsidP="00177141">
            <w:pPr>
              <w:jc w:val="center"/>
              <w:rPr>
                <w:rFonts w:eastAsia="Arial Unicode MS"/>
              </w:rPr>
            </w:pPr>
            <w:r>
              <w:rPr>
                <w:rFonts w:eastAsia="Arial Unicode MS"/>
              </w:rPr>
              <w:t>Mappning V-TIM 2.2</w:t>
            </w:r>
          </w:p>
        </w:tc>
      </w:tr>
      <w:tr w:rsidR="00A35CF2" w:rsidRPr="00D82A73" w14:paraId="57D3BB20" w14:textId="77777777" w:rsidTr="00177141">
        <w:trPr>
          <w:cantSplit/>
          <w:trHeight w:val="375"/>
        </w:trPr>
        <w:tc>
          <w:tcPr>
            <w:tcW w:w="2545" w:type="dxa"/>
            <w:gridSpan w:val="2"/>
            <w:vMerge/>
            <w:shd w:val="pct25" w:color="auto" w:fill="auto"/>
          </w:tcPr>
          <w:p w14:paraId="7623C058" w14:textId="77777777" w:rsidR="00A35CF2" w:rsidRPr="00D82A73" w:rsidRDefault="00A35CF2" w:rsidP="00177141"/>
        </w:tc>
        <w:tc>
          <w:tcPr>
            <w:tcW w:w="3410" w:type="dxa"/>
            <w:vMerge/>
            <w:shd w:val="pct25" w:color="auto" w:fill="auto"/>
          </w:tcPr>
          <w:p w14:paraId="5496EC6C" w14:textId="77777777" w:rsidR="00A35CF2" w:rsidRPr="00D82A73" w:rsidRDefault="00A35CF2" w:rsidP="00177141"/>
        </w:tc>
        <w:tc>
          <w:tcPr>
            <w:tcW w:w="1140" w:type="dxa"/>
            <w:vMerge/>
            <w:shd w:val="pct25" w:color="auto" w:fill="auto"/>
          </w:tcPr>
          <w:p w14:paraId="3CF8E033" w14:textId="77777777" w:rsidR="00A35CF2" w:rsidRPr="00D82A73" w:rsidRDefault="00A35CF2" w:rsidP="00177141"/>
        </w:tc>
        <w:tc>
          <w:tcPr>
            <w:tcW w:w="717" w:type="dxa"/>
            <w:vMerge/>
            <w:shd w:val="pct25" w:color="auto" w:fill="auto"/>
          </w:tcPr>
          <w:p w14:paraId="32BDCCC2" w14:textId="77777777" w:rsidR="00A35CF2" w:rsidRPr="00D82A73" w:rsidRDefault="00A35CF2" w:rsidP="00177141"/>
        </w:tc>
        <w:tc>
          <w:tcPr>
            <w:tcW w:w="1803" w:type="dxa"/>
            <w:vMerge/>
            <w:shd w:val="pct25" w:color="auto" w:fill="auto"/>
          </w:tcPr>
          <w:p w14:paraId="36650C36" w14:textId="77777777" w:rsidR="00A35CF2" w:rsidRPr="00D82A73" w:rsidRDefault="00A35CF2" w:rsidP="00177141"/>
        </w:tc>
        <w:tc>
          <w:tcPr>
            <w:tcW w:w="1920" w:type="dxa"/>
            <w:vMerge/>
            <w:shd w:val="pct25" w:color="auto" w:fill="auto"/>
          </w:tcPr>
          <w:p w14:paraId="5D92565F" w14:textId="77777777" w:rsidR="00A35CF2" w:rsidRPr="00D82A73" w:rsidRDefault="00A35CF2" w:rsidP="00177141"/>
        </w:tc>
        <w:tc>
          <w:tcPr>
            <w:tcW w:w="1200" w:type="dxa"/>
            <w:tcBorders>
              <w:bottom w:val="single" w:sz="4" w:space="0" w:color="auto"/>
            </w:tcBorders>
            <w:shd w:val="pct25" w:color="auto" w:fill="auto"/>
          </w:tcPr>
          <w:p w14:paraId="520863C9" w14:textId="77777777" w:rsidR="00A35CF2" w:rsidRPr="00D82A73" w:rsidRDefault="00A35CF2" w:rsidP="00177141">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26E8F7BA" w14:textId="77777777" w:rsidR="00A35CF2" w:rsidRPr="00D82A73" w:rsidRDefault="00A35CF2" w:rsidP="00177141">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52746F04" w14:textId="77777777" w:rsidR="00A35CF2" w:rsidRPr="00D82A73" w:rsidRDefault="00A35CF2" w:rsidP="00177141">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5EA46C92" w14:textId="77777777" w:rsidTr="00177141">
        <w:trPr>
          <w:trHeight w:val="217"/>
        </w:trPr>
        <w:tc>
          <w:tcPr>
            <w:tcW w:w="2545" w:type="dxa"/>
            <w:gridSpan w:val="2"/>
          </w:tcPr>
          <w:p w14:paraId="70BEB02F" w14:textId="77777777" w:rsidR="00A35CF2" w:rsidRPr="00D82A73" w:rsidRDefault="00A35CF2" w:rsidP="00177141">
            <w:pPr>
              <w:rPr>
                <w:rFonts w:eastAsia="Arial Unicode MS"/>
              </w:rPr>
            </w:pPr>
            <w:r w:rsidRPr="00D82A73">
              <w:rPr>
                <w:rFonts w:eastAsia="Arial Unicode MS"/>
              </w:rPr>
              <w:t>(</w:t>
            </w:r>
            <w:r>
              <w:rPr>
                <w:rFonts w:eastAsia="Arial Unicode MS"/>
              </w:rPr>
              <w:t>i</w:t>
            </w:r>
            <w:r w:rsidRPr="00D82A73">
              <w:rPr>
                <w:rFonts w:eastAsia="Arial Unicode MS"/>
              </w:rPr>
              <w:t>nformationURL)</w:t>
            </w:r>
          </w:p>
        </w:tc>
        <w:tc>
          <w:tcPr>
            <w:tcW w:w="3410" w:type="dxa"/>
          </w:tcPr>
          <w:p w14:paraId="5E79FB0D" w14:textId="77777777" w:rsidR="00A35CF2" w:rsidRPr="00D82A73" w:rsidRDefault="00A35CF2" w:rsidP="00177141">
            <w:pPr>
              <w:rPr>
                <w:rFonts w:eastAsia="Arial Unicode MS"/>
              </w:rPr>
            </w:pPr>
            <w:r w:rsidRPr="00D82A73">
              <w:rPr>
                <w:rFonts w:eastAsia="Arial Unicode MS"/>
              </w:rPr>
              <w:t>URL till hjälpsida/mer information.</w:t>
            </w:r>
          </w:p>
        </w:tc>
        <w:tc>
          <w:tcPr>
            <w:tcW w:w="1140" w:type="dxa"/>
          </w:tcPr>
          <w:p w14:paraId="08A104DB" w14:textId="77777777" w:rsidR="00A35CF2" w:rsidRPr="00D82A73" w:rsidRDefault="00A35CF2" w:rsidP="00177141">
            <w:pPr>
              <w:rPr>
                <w:rFonts w:eastAsia="Arial Unicode MS"/>
              </w:rPr>
            </w:pPr>
            <w:r w:rsidRPr="00D82A73">
              <w:rPr>
                <w:rFonts w:eastAsia="Arial Unicode MS"/>
              </w:rPr>
              <w:t>TXT</w:t>
            </w:r>
          </w:p>
        </w:tc>
        <w:tc>
          <w:tcPr>
            <w:tcW w:w="717" w:type="dxa"/>
          </w:tcPr>
          <w:p w14:paraId="244404F3" w14:textId="77777777" w:rsidR="00A35CF2" w:rsidRPr="00D82A73" w:rsidRDefault="00A35CF2" w:rsidP="00177141">
            <w:pPr>
              <w:rPr>
                <w:rFonts w:eastAsia="Arial Unicode MS"/>
              </w:rPr>
            </w:pPr>
            <w:r w:rsidRPr="00D82A73">
              <w:rPr>
                <w:rFonts w:eastAsia="Arial Unicode MS"/>
              </w:rPr>
              <w:t>0..1</w:t>
            </w:r>
          </w:p>
        </w:tc>
        <w:tc>
          <w:tcPr>
            <w:tcW w:w="1803" w:type="dxa"/>
          </w:tcPr>
          <w:p w14:paraId="607EAB60" w14:textId="77777777" w:rsidR="00A35CF2" w:rsidRPr="00D82A73" w:rsidRDefault="00A35CF2" w:rsidP="00177141">
            <w:pPr>
              <w:rPr>
                <w:rFonts w:eastAsia="Arial Unicode MS"/>
              </w:rPr>
            </w:pPr>
          </w:p>
        </w:tc>
        <w:tc>
          <w:tcPr>
            <w:tcW w:w="1920" w:type="dxa"/>
          </w:tcPr>
          <w:p w14:paraId="76817E8D" w14:textId="77777777" w:rsidR="00A35CF2" w:rsidRPr="00D82A73" w:rsidRDefault="00A35CF2" w:rsidP="00177141">
            <w:pPr>
              <w:rPr>
                <w:rFonts w:ascii="Arial" w:eastAsia="Arial Unicode MS" w:hAnsi="Arial"/>
              </w:rPr>
            </w:pPr>
          </w:p>
        </w:tc>
        <w:tc>
          <w:tcPr>
            <w:tcW w:w="1200" w:type="dxa"/>
            <w:shd w:val="clear" w:color="auto" w:fill="auto"/>
          </w:tcPr>
          <w:p w14:paraId="60E0F104"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08B01CB"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FD08C54"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6F8F0400" w14:textId="77777777" w:rsidTr="00177141">
        <w:trPr>
          <w:trHeight w:val="217"/>
        </w:trPr>
        <w:tc>
          <w:tcPr>
            <w:tcW w:w="2545" w:type="dxa"/>
            <w:gridSpan w:val="2"/>
          </w:tcPr>
          <w:p w14:paraId="64E6191E" w14:textId="77777777" w:rsidR="00A35CF2" w:rsidRPr="00D82A73" w:rsidRDefault="00A35CF2" w:rsidP="00177141">
            <w:pPr>
              <w:rPr>
                <w:rFonts w:eastAsia="Arial Unicode MS"/>
              </w:rPr>
            </w:pPr>
            <w:r w:rsidRPr="00D82A73">
              <w:rPr>
                <w:rFonts w:eastAsia="Arial Unicode MS"/>
              </w:rPr>
              <w:t>(</w:t>
            </w:r>
            <w:r>
              <w:rPr>
                <w:rFonts w:eastAsia="Arial Unicode MS"/>
              </w:rPr>
              <w:t>s</w:t>
            </w:r>
            <w:r w:rsidRPr="00D82A73">
              <w:rPr>
                <w:rFonts w:eastAsia="Arial Unicode MS"/>
              </w:rPr>
              <w:t>ubject)</w:t>
            </w:r>
          </w:p>
        </w:tc>
        <w:tc>
          <w:tcPr>
            <w:tcW w:w="3410" w:type="dxa"/>
          </w:tcPr>
          <w:p w14:paraId="6A5E8C4E" w14:textId="77777777" w:rsidR="00A35CF2" w:rsidRPr="00D82A73" w:rsidRDefault="00A35CF2" w:rsidP="00177141">
            <w:pPr>
              <w:rPr>
                <w:rFonts w:eastAsia="Arial Unicode MS"/>
              </w:rPr>
            </w:pPr>
            <w:r w:rsidRPr="00D82A73">
              <w:rPr>
                <w:rFonts w:eastAsia="Arial Unicode MS"/>
              </w:rPr>
              <w:t>Frågans rubrik.</w:t>
            </w:r>
          </w:p>
          <w:p w14:paraId="48398891" w14:textId="77777777" w:rsidR="00A35CF2" w:rsidRPr="00D82A73" w:rsidRDefault="00A35CF2" w:rsidP="00177141">
            <w:pPr>
              <w:rPr>
                <w:rFonts w:eastAsia="Arial Unicode MS"/>
              </w:rPr>
            </w:pPr>
            <w:r w:rsidRPr="00D82A73">
              <w:rPr>
                <w:rFonts w:eastAsia="Arial Unicode MS"/>
              </w:rPr>
              <w:t>T.ex Ange din blodgrupp.</w:t>
            </w:r>
          </w:p>
        </w:tc>
        <w:tc>
          <w:tcPr>
            <w:tcW w:w="1140" w:type="dxa"/>
          </w:tcPr>
          <w:p w14:paraId="623902A8" w14:textId="77777777" w:rsidR="00A35CF2" w:rsidRPr="00D82A73" w:rsidRDefault="00A35CF2" w:rsidP="00177141">
            <w:pPr>
              <w:rPr>
                <w:rFonts w:eastAsia="Arial Unicode MS"/>
              </w:rPr>
            </w:pPr>
            <w:r w:rsidRPr="00D82A73">
              <w:rPr>
                <w:rFonts w:eastAsia="Arial Unicode MS"/>
              </w:rPr>
              <w:t>TXT</w:t>
            </w:r>
          </w:p>
        </w:tc>
        <w:tc>
          <w:tcPr>
            <w:tcW w:w="717" w:type="dxa"/>
          </w:tcPr>
          <w:p w14:paraId="4027DB05" w14:textId="77777777" w:rsidR="00A35CF2" w:rsidRPr="00D82A73" w:rsidRDefault="00A35CF2" w:rsidP="00177141">
            <w:pPr>
              <w:rPr>
                <w:rFonts w:eastAsia="Arial Unicode MS"/>
              </w:rPr>
            </w:pPr>
            <w:r w:rsidRPr="00D82A73">
              <w:rPr>
                <w:rFonts w:eastAsia="Arial Unicode MS"/>
              </w:rPr>
              <w:t>1</w:t>
            </w:r>
          </w:p>
        </w:tc>
        <w:tc>
          <w:tcPr>
            <w:tcW w:w="1803" w:type="dxa"/>
          </w:tcPr>
          <w:p w14:paraId="540A2F8C" w14:textId="77777777" w:rsidR="00A35CF2" w:rsidRPr="00D82A73" w:rsidRDefault="00A35CF2" w:rsidP="00177141">
            <w:pPr>
              <w:rPr>
                <w:rFonts w:eastAsia="Arial Unicode MS"/>
              </w:rPr>
            </w:pPr>
          </w:p>
        </w:tc>
        <w:tc>
          <w:tcPr>
            <w:tcW w:w="1920" w:type="dxa"/>
          </w:tcPr>
          <w:p w14:paraId="25CEFACF" w14:textId="77777777" w:rsidR="00A35CF2" w:rsidRPr="00D82A73" w:rsidRDefault="00A35CF2" w:rsidP="00177141">
            <w:pPr>
              <w:rPr>
                <w:rFonts w:ascii="Arial" w:eastAsia="Arial Unicode MS" w:hAnsi="Arial"/>
              </w:rPr>
            </w:pPr>
          </w:p>
        </w:tc>
        <w:tc>
          <w:tcPr>
            <w:tcW w:w="1200" w:type="dxa"/>
            <w:shd w:val="clear" w:color="auto" w:fill="auto"/>
          </w:tcPr>
          <w:p w14:paraId="10788EB9"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C081988"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DC87DCD"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45D487BE" w14:textId="77777777" w:rsidTr="00177141">
        <w:trPr>
          <w:trHeight w:val="217"/>
        </w:trPr>
        <w:tc>
          <w:tcPr>
            <w:tcW w:w="2545" w:type="dxa"/>
            <w:gridSpan w:val="2"/>
          </w:tcPr>
          <w:p w14:paraId="5C996EBB" w14:textId="77777777" w:rsidR="00A35CF2" w:rsidRPr="00D82A73" w:rsidRDefault="00A35CF2" w:rsidP="00177141">
            <w:pPr>
              <w:rPr>
                <w:rFonts w:eastAsia="Arial Unicode MS"/>
              </w:rPr>
            </w:pPr>
            <w:r w:rsidRPr="00D82A73">
              <w:rPr>
                <w:rFonts w:eastAsia="Arial Unicode MS"/>
              </w:rPr>
              <w:t>(</w:t>
            </w:r>
            <w:r>
              <w:rPr>
                <w:rFonts w:eastAsia="Arial Unicode MS"/>
              </w:rPr>
              <w:t>d</w:t>
            </w:r>
            <w:r w:rsidRPr="00D82A73">
              <w:rPr>
                <w:rFonts w:eastAsia="Arial Unicode MS"/>
              </w:rPr>
              <w:t>escription)</w:t>
            </w:r>
          </w:p>
        </w:tc>
        <w:tc>
          <w:tcPr>
            <w:tcW w:w="3410" w:type="dxa"/>
          </w:tcPr>
          <w:p w14:paraId="0539EA28" w14:textId="77777777" w:rsidR="00A35CF2" w:rsidRPr="00D82A73" w:rsidRDefault="00A35CF2" w:rsidP="00177141">
            <w:pPr>
              <w:rPr>
                <w:rFonts w:eastAsia="Arial Unicode MS"/>
              </w:rPr>
            </w:pPr>
            <w:r w:rsidRPr="00D82A73">
              <w:rPr>
                <w:rFonts w:eastAsia="Arial Unicode MS"/>
              </w:rPr>
              <w:t>Frågans beskrivande text eller instruktion till användaren/patient.</w:t>
            </w:r>
          </w:p>
          <w:p w14:paraId="19D8BB6D" w14:textId="77777777" w:rsidR="00A35CF2" w:rsidRPr="00D82A73" w:rsidRDefault="00A35CF2" w:rsidP="00177141">
            <w:pPr>
              <w:rPr>
                <w:rFonts w:eastAsia="Arial Unicode MS"/>
              </w:rPr>
            </w:pPr>
            <w:r w:rsidRPr="00D82A73">
              <w:rPr>
                <w:rFonts w:eastAsia="Arial Unicode MS"/>
              </w:rPr>
              <w:t>Stöder kodverk ”</w:t>
            </w:r>
            <w:r w:rsidRPr="00D82A73">
              <w:rPr>
                <w:rFonts w:eastAsia="Arial Unicode MS"/>
                <w:highlight w:val="yellow"/>
              </w:rPr>
              <w:t>DocBook”</w:t>
            </w:r>
            <w:r w:rsidRPr="00D82A73">
              <w:rPr>
                <w:rFonts w:eastAsia="Arial Unicode MS"/>
              </w:rPr>
              <w:t xml:space="preserve"> </w:t>
            </w:r>
            <w:r w:rsidRPr="00D82A73">
              <w:rPr>
                <w:rFonts w:eastAsia="Arial Unicode MS"/>
                <w:highlight w:val="yellow"/>
              </w:rPr>
              <w:t>Se tidbokningskontraktet!!</w:t>
            </w:r>
          </w:p>
        </w:tc>
        <w:tc>
          <w:tcPr>
            <w:tcW w:w="1140" w:type="dxa"/>
          </w:tcPr>
          <w:p w14:paraId="2A9B1599" w14:textId="77777777" w:rsidR="00A35CF2" w:rsidRPr="00D82A73" w:rsidRDefault="00A35CF2" w:rsidP="00177141">
            <w:pPr>
              <w:rPr>
                <w:rFonts w:eastAsia="Arial Unicode MS"/>
              </w:rPr>
            </w:pPr>
            <w:r w:rsidRPr="00D82A73">
              <w:rPr>
                <w:rFonts w:eastAsia="Arial Unicode MS"/>
              </w:rPr>
              <w:t>TXT</w:t>
            </w:r>
          </w:p>
        </w:tc>
        <w:tc>
          <w:tcPr>
            <w:tcW w:w="717" w:type="dxa"/>
          </w:tcPr>
          <w:p w14:paraId="1A984F9F" w14:textId="77777777" w:rsidR="00A35CF2" w:rsidRPr="00D82A73" w:rsidRDefault="00A35CF2" w:rsidP="00177141">
            <w:pPr>
              <w:rPr>
                <w:rFonts w:eastAsia="Arial Unicode MS"/>
              </w:rPr>
            </w:pPr>
            <w:r w:rsidRPr="00D82A73">
              <w:rPr>
                <w:rFonts w:eastAsia="Arial Unicode MS"/>
              </w:rPr>
              <w:t>1..0</w:t>
            </w:r>
          </w:p>
        </w:tc>
        <w:tc>
          <w:tcPr>
            <w:tcW w:w="1803" w:type="dxa"/>
          </w:tcPr>
          <w:p w14:paraId="603353B6" w14:textId="77777777" w:rsidR="00A35CF2" w:rsidRPr="00D82A73" w:rsidRDefault="00A35CF2" w:rsidP="00177141">
            <w:pPr>
              <w:rPr>
                <w:rFonts w:eastAsia="Arial Unicode MS"/>
              </w:rPr>
            </w:pPr>
          </w:p>
        </w:tc>
        <w:tc>
          <w:tcPr>
            <w:tcW w:w="1920" w:type="dxa"/>
          </w:tcPr>
          <w:p w14:paraId="2C1F5BDD" w14:textId="77777777" w:rsidR="00A35CF2" w:rsidRPr="00D82A73" w:rsidRDefault="00A35CF2" w:rsidP="00177141">
            <w:pPr>
              <w:rPr>
                <w:rFonts w:ascii="Arial" w:eastAsia="Arial Unicode MS" w:hAnsi="Arial"/>
              </w:rPr>
            </w:pPr>
          </w:p>
        </w:tc>
        <w:tc>
          <w:tcPr>
            <w:tcW w:w="1200" w:type="dxa"/>
            <w:shd w:val="clear" w:color="auto" w:fill="auto"/>
          </w:tcPr>
          <w:p w14:paraId="4A13F298"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A4E8BBB"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2536EF5"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1C03CC72" w14:textId="77777777" w:rsidTr="00177141">
        <w:trPr>
          <w:trHeight w:val="217"/>
        </w:trPr>
        <w:tc>
          <w:tcPr>
            <w:tcW w:w="2545" w:type="dxa"/>
            <w:gridSpan w:val="2"/>
          </w:tcPr>
          <w:p w14:paraId="05685C98" w14:textId="77777777" w:rsidR="00A35CF2" w:rsidRPr="00D82A73" w:rsidRDefault="00A35CF2" w:rsidP="00177141">
            <w:pPr>
              <w:rPr>
                <w:rFonts w:eastAsia="Arial Unicode MS"/>
              </w:rPr>
            </w:pPr>
            <w:r w:rsidRPr="00D82A73">
              <w:rPr>
                <w:rFonts w:eastAsia="Arial Unicode MS"/>
              </w:rPr>
              <w:t>(</w:t>
            </w:r>
            <w:r>
              <w:rPr>
                <w:rFonts w:eastAsia="Arial Unicode MS"/>
              </w:rPr>
              <w:t>f</w:t>
            </w:r>
            <w:r w:rsidRPr="00D82A73">
              <w:rPr>
                <w:rFonts w:eastAsia="Arial Unicode MS"/>
              </w:rPr>
              <w:t>ormId)</w:t>
            </w:r>
          </w:p>
        </w:tc>
        <w:tc>
          <w:tcPr>
            <w:tcW w:w="3410" w:type="dxa"/>
          </w:tcPr>
          <w:p w14:paraId="0FB4DB29" w14:textId="77777777" w:rsidR="00A35CF2" w:rsidRPr="00D82A73" w:rsidRDefault="00A35CF2" w:rsidP="00177141">
            <w:pPr>
              <w:rPr>
                <w:rFonts w:eastAsia="Arial Unicode MS"/>
              </w:rPr>
            </w:pPr>
            <w:r w:rsidRPr="00D82A73">
              <w:rPr>
                <w:rFonts w:eastAsia="Arial Unicode MS"/>
              </w:rPr>
              <w:t>Frågans unika id. (Producentens unika id)</w:t>
            </w:r>
          </w:p>
        </w:tc>
        <w:tc>
          <w:tcPr>
            <w:tcW w:w="1140" w:type="dxa"/>
          </w:tcPr>
          <w:p w14:paraId="28486041" w14:textId="77777777" w:rsidR="00A35CF2" w:rsidRPr="00D82A73" w:rsidRDefault="00A35CF2" w:rsidP="00177141">
            <w:pPr>
              <w:rPr>
                <w:rFonts w:eastAsia="Arial Unicode MS"/>
              </w:rPr>
            </w:pPr>
            <w:r w:rsidRPr="00D82A73">
              <w:rPr>
                <w:rFonts w:eastAsia="Arial Unicode MS"/>
              </w:rPr>
              <w:t>TXT</w:t>
            </w:r>
          </w:p>
        </w:tc>
        <w:tc>
          <w:tcPr>
            <w:tcW w:w="717" w:type="dxa"/>
          </w:tcPr>
          <w:p w14:paraId="7BA16577" w14:textId="77777777" w:rsidR="00A35CF2" w:rsidRPr="00D82A73" w:rsidRDefault="00A35CF2" w:rsidP="00177141">
            <w:pPr>
              <w:rPr>
                <w:rFonts w:eastAsia="Arial Unicode MS"/>
              </w:rPr>
            </w:pPr>
            <w:r w:rsidRPr="00D82A73">
              <w:rPr>
                <w:rFonts w:eastAsia="Arial Unicode MS"/>
              </w:rPr>
              <w:t>1</w:t>
            </w:r>
          </w:p>
        </w:tc>
        <w:tc>
          <w:tcPr>
            <w:tcW w:w="1803" w:type="dxa"/>
          </w:tcPr>
          <w:p w14:paraId="79BE8DD9" w14:textId="77777777" w:rsidR="00A35CF2" w:rsidRPr="00D82A73" w:rsidRDefault="00A35CF2" w:rsidP="00177141">
            <w:pPr>
              <w:rPr>
                <w:rFonts w:eastAsia="Arial Unicode MS"/>
              </w:rPr>
            </w:pPr>
          </w:p>
        </w:tc>
        <w:tc>
          <w:tcPr>
            <w:tcW w:w="1920" w:type="dxa"/>
          </w:tcPr>
          <w:p w14:paraId="1E54B558" w14:textId="77777777" w:rsidR="00A35CF2" w:rsidRPr="00D82A73" w:rsidRDefault="00A35CF2" w:rsidP="00177141">
            <w:pPr>
              <w:rPr>
                <w:rFonts w:ascii="Arial" w:eastAsia="Arial Unicode MS" w:hAnsi="Arial"/>
              </w:rPr>
            </w:pPr>
          </w:p>
        </w:tc>
        <w:tc>
          <w:tcPr>
            <w:tcW w:w="1200" w:type="dxa"/>
            <w:shd w:val="clear" w:color="auto" w:fill="auto"/>
          </w:tcPr>
          <w:p w14:paraId="32BDC005"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47C4B7F"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F690C26"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4BE0D2F0" w14:textId="77777777" w:rsidTr="00177141">
        <w:trPr>
          <w:trHeight w:val="217"/>
        </w:trPr>
        <w:tc>
          <w:tcPr>
            <w:tcW w:w="2545" w:type="dxa"/>
            <w:gridSpan w:val="2"/>
          </w:tcPr>
          <w:p w14:paraId="58C7058F" w14:textId="77777777" w:rsidR="00A35CF2" w:rsidRPr="00D82A73" w:rsidRDefault="00A35CF2" w:rsidP="00177141">
            <w:pPr>
              <w:rPr>
                <w:rFonts w:eastAsia="Arial Unicode MS"/>
              </w:rPr>
            </w:pPr>
            <w:r w:rsidRPr="00D82A73">
              <w:rPr>
                <w:rFonts w:eastAsia="Arial Unicode MS"/>
              </w:rPr>
              <w:t>(input)</w:t>
            </w:r>
          </w:p>
        </w:tc>
        <w:tc>
          <w:tcPr>
            <w:tcW w:w="3410" w:type="dxa"/>
          </w:tcPr>
          <w:p w14:paraId="662D181D" w14:textId="77777777" w:rsidR="00A35CF2" w:rsidRPr="00D82A73" w:rsidRDefault="00A35CF2" w:rsidP="00177141">
            <w:pPr>
              <w:rPr>
                <w:rFonts w:eastAsia="Arial Unicode MS"/>
              </w:rPr>
            </w:pPr>
            <w:r w:rsidRPr="00D82A73">
              <w:rPr>
                <w:rFonts w:eastAsia="Arial Unicode MS"/>
              </w:rPr>
              <w:t xml:space="preserve">Beskriver frågans inmatningstyp. </w:t>
            </w:r>
          </w:p>
          <w:p w14:paraId="6B02F037" w14:textId="77777777" w:rsidR="00A35CF2" w:rsidRPr="00D82A73" w:rsidRDefault="00A35CF2" w:rsidP="00177141">
            <w:pPr>
              <w:rPr>
                <w:rFonts w:eastAsia="Arial Unicode MS"/>
              </w:rPr>
            </w:pPr>
            <w:r w:rsidRPr="00D82A73">
              <w:rPr>
                <w:rFonts w:eastAsia="Arial Unicode MS"/>
              </w:rPr>
              <w:t>T.ex. radio(enkelvärde), checkbox(multivärde) eller fritext.</w:t>
            </w:r>
          </w:p>
        </w:tc>
        <w:tc>
          <w:tcPr>
            <w:tcW w:w="1140" w:type="dxa"/>
          </w:tcPr>
          <w:p w14:paraId="6AC66C75" w14:textId="77777777" w:rsidR="00A35CF2" w:rsidRPr="00D82A73" w:rsidRDefault="00A35CF2" w:rsidP="00177141">
            <w:pPr>
              <w:rPr>
                <w:rFonts w:eastAsia="Arial Unicode MS"/>
              </w:rPr>
            </w:pPr>
            <w:r w:rsidRPr="00D82A73">
              <w:rPr>
                <w:rFonts w:eastAsia="Arial Unicode MS"/>
              </w:rPr>
              <w:t>KTOV</w:t>
            </w:r>
          </w:p>
        </w:tc>
        <w:tc>
          <w:tcPr>
            <w:tcW w:w="717" w:type="dxa"/>
          </w:tcPr>
          <w:p w14:paraId="593BB5B8" w14:textId="77777777" w:rsidR="00A35CF2" w:rsidRPr="00D82A73" w:rsidRDefault="00A35CF2" w:rsidP="00177141">
            <w:pPr>
              <w:rPr>
                <w:rFonts w:eastAsia="Arial Unicode MS"/>
              </w:rPr>
            </w:pPr>
            <w:r w:rsidRPr="00D82A73">
              <w:rPr>
                <w:rFonts w:eastAsia="Arial Unicode MS"/>
              </w:rPr>
              <w:t>1</w:t>
            </w:r>
          </w:p>
        </w:tc>
        <w:tc>
          <w:tcPr>
            <w:tcW w:w="1803" w:type="dxa"/>
          </w:tcPr>
          <w:p w14:paraId="62B73F5D" w14:textId="77777777" w:rsidR="00A35CF2" w:rsidRPr="00D82A73" w:rsidRDefault="00A35CF2" w:rsidP="00177141">
            <w:pPr>
              <w:rPr>
                <w:rFonts w:eastAsia="Arial Unicode MS"/>
              </w:rPr>
            </w:pPr>
            <w:r w:rsidRPr="00D82A73">
              <w:rPr>
                <w:rFonts w:eastAsia="Arial Unicode MS"/>
              </w:rPr>
              <w:t>KV Inmatningstyp</w:t>
            </w:r>
          </w:p>
          <w:p w14:paraId="2B06C5BA" w14:textId="77777777" w:rsidR="00A35CF2" w:rsidRPr="00D82A73" w:rsidRDefault="00A35CF2" w:rsidP="00177141"/>
        </w:tc>
        <w:tc>
          <w:tcPr>
            <w:tcW w:w="1920" w:type="dxa"/>
          </w:tcPr>
          <w:p w14:paraId="3DDC3C79" w14:textId="77777777" w:rsidR="00A35CF2" w:rsidRPr="00D82A73" w:rsidRDefault="00A35CF2" w:rsidP="00177141">
            <w:pPr>
              <w:rPr>
                <w:rFonts w:ascii="Arial" w:eastAsia="Arial Unicode MS" w:hAnsi="Arial"/>
              </w:rPr>
            </w:pPr>
          </w:p>
        </w:tc>
        <w:tc>
          <w:tcPr>
            <w:tcW w:w="1200" w:type="dxa"/>
            <w:shd w:val="clear" w:color="auto" w:fill="auto"/>
          </w:tcPr>
          <w:p w14:paraId="4508C7DF"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CE88EA6"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0B571F1"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3A723830" w14:textId="77777777" w:rsidTr="00177141">
        <w:trPr>
          <w:trHeight w:val="217"/>
        </w:trPr>
        <w:tc>
          <w:tcPr>
            <w:tcW w:w="2545" w:type="dxa"/>
            <w:gridSpan w:val="2"/>
          </w:tcPr>
          <w:p w14:paraId="0B09175C" w14:textId="77777777" w:rsidR="00A35CF2" w:rsidRPr="00D82A73" w:rsidRDefault="00A35CF2" w:rsidP="00177141">
            <w:pPr>
              <w:rPr>
                <w:rFonts w:eastAsia="Arial Unicode MS"/>
              </w:rPr>
            </w:pPr>
            <w:r w:rsidRPr="00D82A73">
              <w:rPr>
                <w:rFonts w:eastAsia="Arial Unicode MS"/>
              </w:rPr>
              <w:t>(</w:t>
            </w:r>
            <w:r>
              <w:rPr>
                <w:rFonts w:eastAsia="Arial Unicode MS"/>
              </w:rPr>
              <w:t>m</w:t>
            </w:r>
            <w:r w:rsidRPr="00D82A73">
              <w:rPr>
                <w:rFonts w:eastAsia="Arial Unicode MS"/>
              </w:rPr>
              <w:t>andatory)</w:t>
            </w:r>
          </w:p>
        </w:tc>
        <w:tc>
          <w:tcPr>
            <w:tcW w:w="3410" w:type="dxa"/>
          </w:tcPr>
          <w:p w14:paraId="76D1DF03" w14:textId="77777777" w:rsidR="00A35CF2" w:rsidRPr="00D82A73" w:rsidRDefault="00A35CF2" w:rsidP="00177141">
            <w:pPr>
              <w:rPr>
                <w:rFonts w:eastAsia="Arial Unicode MS"/>
              </w:rPr>
            </w:pPr>
            <w:r w:rsidRPr="00D82A73">
              <w:rPr>
                <w:rFonts w:eastAsia="Arial Unicode MS"/>
              </w:rPr>
              <w:t>Indikerar om frågan är obligatorisk.</w:t>
            </w:r>
          </w:p>
        </w:tc>
        <w:tc>
          <w:tcPr>
            <w:tcW w:w="1140" w:type="dxa"/>
          </w:tcPr>
          <w:p w14:paraId="6C6577F0" w14:textId="77777777" w:rsidR="00A35CF2" w:rsidRPr="00D82A73" w:rsidRDefault="00A35CF2" w:rsidP="00177141">
            <w:pPr>
              <w:rPr>
                <w:rFonts w:eastAsia="Arial Unicode MS"/>
              </w:rPr>
            </w:pPr>
            <w:r w:rsidRPr="00D82A73">
              <w:rPr>
                <w:rFonts w:eastAsia="Arial Unicode MS"/>
              </w:rPr>
              <w:t>S/F</w:t>
            </w:r>
          </w:p>
        </w:tc>
        <w:tc>
          <w:tcPr>
            <w:tcW w:w="717" w:type="dxa"/>
          </w:tcPr>
          <w:p w14:paraId="0BB72A27" w14:textId="77777777" w:rsidR="00A35CF2" w:rsidRPr="00D82A73" w:rsidRDefault="00A35CF2" w:rsidP="00177141">
            <w:pPr>
              <w:rPr>
                <w:rFonts w:eastAsia="Arial Unicode MS"/>
              </w:rPr>
            </w:pPr>
            <w:r w:rsidRPr="00D82A73">
              <w:rPr>
                <w:rFonts w:eastAsia="Arial Unicode MS"/>
              </w:rPr>
              <w:t>1</w:t>
            </w:r>
          </w:p>
        </w:tc>
        <w:tc>
          <w:tcPr>
            <w:tcW w:w="1803" w:type="dxa"/>
          </w:tcPr>
          <w:p w14:paraId="0CD8C64E" w14:textId="77777777" w:rsidR="00A35CF2" w:rsidRPr="00D82A73" w:rsidRDefault="00A35CF2" w:rsidP="00177141">
            <w:r w:rsidRPr="00D82A73">
              <w:t>True = obligatorisk fråga</w:t>
            </w:r>
          </w:p>
          <w:p w14:paraId="733C5149" w14:textId="77777777" w:rsidR="00A35CF2" w:rsidRPr="00D82A73" w:rsidRDefault="00A35CF2" w:rsidP="00177141">
            <w:pPr>
              <w:rPr>
                <w:rFonts w:eastAsia="Arial Unicode MS"/>
              </w:rPr>
            </w:pPr>
            <w:r w:rsidRPr="00D82A73">
              <w:rPr>
                <w:szCs w:val="20"/>
              </w:rPr>
              <w:lastRenderedPageBreak/>
              <w:t>False = Frivillig fråga</w:t>
            </w:r>
          </w:p>
        </w:tc>
        <w:tc>
          <w:tcPr>
            <w:tcW w:w="1920" w:type="dxa"/>
          </w:tcPr>
          <w:p w14:paraId="6C074B23" w14:textId="77777777" w:rsidR="00A35CF2" w:rsidRPr="00D82A73" w:rsidRDefault="00A35CF2" w:rsidP="00177141">
            <w:pPr>
              <w:rPr>
                <w:rFonts w:ascii="Arial" w:eastAsia="Arial Unicode MS" w:hAnsi="Arial"/>
              </w:rPr>
            </w:pPr>
          </w:p>
        </w:tc>
        <w:tc>
          <w:tcPr>
            <w:tcW w:w="1200" w:type="dxa"/>
            <w:shd w:val="clear" w:color="auto" w:fill="auto"/>
          </w:tcPr>
          <w:p w14:paraId="6EDA7406"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DA20330"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B612FC3"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6B39AD53" w14:textId="77777777" w:rsidTr="00177141">
        <w:trPr>
          <w:trHeight w:val="217"/>
        </w:trPr>
        <w:tc>
          <w:tcPr>
            <w:tcW w:w="2545" w:type="dxa"/>
            <w:gridSpan w:val="2"/>
          </w:tcPr>
          <w:p w14:paraId="4AE255F0" w14:textId="77777777" w:rsidR="00A35CF2" w:rsidRPr="00D82A73" w:rsidRDefault="00A35CF2" w:rsidP="00177141">
            <w:pPr>
              <w:rPr>
                <w:rFonts w:eastAsia="Arial Unicode MS"/>
              </w:rPr>
            </w:pPr>
            <w:r w:rsidRPr="00D82A73">
              <w:rPr>
                <w:rFonts w:eastAsia="Arial Unicode MS"/>
              </w:rPr>
              <w:lastRenderedPageBreak/>
              <w:t>(</w:t>
            </w:r>
            <w:r>
              <w:rPr>
                <w:rFonts w:eastAsia="Arial Unicode MS"/>
              </w:rPr>
              <w:t>m</w:t>
            </w:r>
            <w:r w:rsidRPr="00D82A73">
              <w:rPr>
                <w:rFonts w:eastAsia="Arial Unicode MS"/>
              </w:rPr>
              <w:t>axNumberOf</w:t>
            </w:r>
            <w:r w:rsidRPr="00D82A73">
              <w:t>Choices</w:t>
            </w:r>
            <w:r w:rsidRPr="00D82A73">
              <w:rPr>
                <w:rFonts w:eastAsia="Arial Unicode MS"/>
              </w:rPr>
              <w:t>)</w:t>
            </w:r>
          </w:p>
        </w:tc>
        <w:tc>
          <w:tcPr>
            <w:tcW w:w="3410" w:type="dxa"/>
          </w:tcPr>
          <w:p w14:paraId="6807C37C" w14:textId="77777777" w:rsidR="00A35CF2" w:rsidRPr="00D82A73" w:rsidRDefault="00A35CF2" w:rsidP="00177141">
            <w:pPr>
              <w:rPr>
                <w:rFonts w:eastAsia="Arial Unicode MS"/>
              </w:rPr>
            </w:pPr>
            <w:r w:rsidRPr="00D82A73">
              <w:rPr>
                <w:rFonts w:eastAsia="Arial Unicode MS"/>
              </w:rPr>
              <w:t>Indikerar max antal värden som användaren får välja vid  checkbox/multivärde.</w:t>
            </w:r>
          </w:p>
        </w:tc>
        <w:tc>
          <w:tcPr>
            <w:tcW w:w="1140" w:type="dxa"/>
          </w:tcPr>
          <w:p w14:paraId="0CE34A16" w14:textId="77777777" w:rsidR="00A35CF2" w:rsidRPr="00D82A73" w:rsidRDefault="00A35CF2" w:rsidP="00177141">
            <w:pPr>
              <w:rPr>
                <w:rFonts w:eastAsia="Arial Unicode MS"/>
              </w:rPr>
            </w:pPr>
            <w:r w:rsidRPr="00D82A73">
              <w:rPr>
                <w:rFonts w:eastAsia="Arial Unicode MS"/>
              </w:rPr>
              <w:t>VÄ</w:t>
            </w:r>
          </w:p>
        </w:tc>
        <w:tc>
          <w:tcPr>
            <w:tcW w:w="717" w:type="dxa"/>
          </w:tcPr>
          <w:p w14:paraId="069DDFE6" w14:textId="77777777" w:rsidR="00A35CF2" w:rsidRPr="00D82A73" w:rsidRDefault="00A35CF2" w:rsidP="00177141">
            <w:pPr>
              <w:rPr>
                <w:rFonts w:eastAsia="Arial Unicode MS"/>
              </w:rPr>
            </w:pPr>
            <w:r w:rsidRPr="00D82A73">
              <w:rPr>
                <w:rFonts w:eastAsia="Arial Unicode MS"/>
              </w:rPr>
              <w:t>0..1</w:t>
            </w:r>
          </w:p>
        </w:tc>
        <w:tc>
          <w:tcPr>
            <w:tcW w:w="1803" w:type="dxa"/>
          </w:tcPr>
          <w:p w14:paraId="71A32CFB" w14:textId="77777777" w:rsidR="00A35CF2" w:rsidRPr="00D82A73" w:rsidRDefault="00A35CF2" w:rsidP="00177141">
            <w:pPr>
              <w:rPr>
                <w:rFonts w:eastAsia="Arial Unicode MS"/>
              </w:rPr>
            </w:pPr>
          </w:p>
        </w:tc>
        <w:tc>
          <w:tcPr>
            <w:tcW w:w="1920" w:type="dxa"/>
          </w:tcPr>
          <w:p w14:paraId="1C017C64" w14:textId="77777777" w:rsidR="00A35CF2" w:rsidRPr="00D82A73" w:rsidRDefault="00A35CF2" w:rsidP="00177141">
            <w:pPr>
              <w:rPr>
                <w:rFonts w:ascii="Arial" w:eastAsia="Arial Unicode MS" w:hAnsi="Arial"/>
              </w:rPr>
            </w:pPr>
            <w:r w:rsidRPr="00D82A73">
              <w:rPr>
                <w:rFonts w:ascii="Arial" w:eastAsia="Arial Unicode MS" w:hAnsi="Arial"/>
              </w:rPr>
              <w:t>Information till användaren.</w:t>
            </w:r>
          </w:p>
          <w:p w14:paraId="000DCEB1" w14:textId="77777777" w:rsidR="00A35CF2" w:rsidRPr="00D82A73" w:rsidRDefault="00A35CF2" w:rsidP="00177141">
            <w:pPr>
              <w:rPr>
                <w:rFonts w:ascii="Arial" w:eastAsia="Arial Unicode MS" w:hAnsi="Arial"/>
              </w:rPr>
            </w:pPr>
            <w:r w:rsidRPr="00D82A73">
              <w:rPr>
                <w:rFonts w:ascii="Arial" w:eastAsia="Arial Unicode MS" w:hAnsi="Arial"/>
              </w:rPr>
              <w:t>Kan användas för att validera inmatning av konsument.</w:t>
            </w:r>
          </w:p>
        </w:tc>
        <w:tc>
          <w:tcPr>
            <w:tcW w:w="1200" w:type="dxa"/>
            <w:shd w:val="clear" w:color="auto" w:fill="auto"/>
          </w:tcPr>
          <w:p w14:paraId="2CBEFEEB"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6465411"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313D75C"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33AAA9B4" w14:textId="77777777" w:rsidTr="00177141">
        <w:trPr>
          <w:trHeight w:val="217"/>
        </w:trPr>
        <w:tc>
          <w:tcPr>
            <w:tcW w:w="2545" w:type="dxa"/>
            <w:gridSpan w:val="2"/>
          </w:tcPr>
          <w:p w14:paraId="1EBB3F3E" w14:textId="77777777" w:rsidR="00A35CF2" w:rsidRPr="00D82A73" w:rsidRDefault="00A35CF2" w:rsidP="00177141">
            <w:pPr>
              <w:rPr>
                <w:rFonts w:eastAsia="Arial Unicode MS"/>
              </w:rPr>
            </w:pPr>
            <w:r w:rsidRPr="00D82A73">
              <w:rPr>
                <w:rFonts w:eastAsia="Arial Unicode MS"/>
              </w:rPr>
              <w:t>(</w:t>
            </w:r>
            <w:r>
              <w:rPr>
                <w:rFonts w:eastAsia="Arial Unicode MS"/>
              </w:rPr>
              <w:t>m</w:t>
            </w:r>
            <w:r w:rsidRPr="00D82A73">
              <w:rPr>
                <w:rFonts w:eastAsia="Arial Unicode MS"/>
              </w:rPr>
              <w:t>inNumberOf</w:t>
            </w:r>
            <w:r w:rsidRPr="00D82A73">
              <w:t>Choices</w:t>
            </w:r>
            <w:r w:rsidRPr="00D82A73">
              <w:rPr>
                <w:rFonts w:eastAsia="Arial Unicode MS"/>
              </w:rPr>
              <w:t>)</w:t>
            </w:r>
          </w:p>
        </w:tc>
        <w:tc>
          <w:tcPr>
            <w:tcW w:w="3410" w:type="dxa"/>
          </w:tcPr>
          <w:p w14:paraId="1075EB31" w14:textId="77777777" w:rsidR="00A35CF2" w:rsidRPr="00D82A73" w:rsidRDefault="00A35CF2" w:rsidP="00177141">
            <w:pPr>
              <w:rPr>
                <w:rFonts w:eastAsia="Arial Unicode MS"/>
              </w:rPr>
            </w:pPr>
            <w:r w:rsidRPr="00D82A73">
              <w:rPr>
                <w:rFonts w:eastAsia="Arial Unicode MS"/>
              </w:rPr>
              <w:t>Indikerar min. antal värden som användaren får välja vid  checkbox/multivärde.</w:t>
            </w:r>
          </w:p>
        </w:tc>
        <w:tc>
          <w:tcPr>
            <w:tcW w:w="1140" w:type="dxa"/>
          </w:tcPr>
          <w:p w14:paraId="16CC7D16" w14:textId="77777777" w:rsidR="00A35CF2" w:rsidRPr="00D82A73" w:rsidRDefault="00A35CF2" w:rsidP="00177141">
            <w:pPr>
              <w:rPr>
                <w:rFonts w:eastAsia="Arial Unicode MS"/>
              </w:rPr>
            </w:pPr>
            <w:r w:rsidRPr="00D82A73">
              <w:rPr>
                <w:rFonts w:eastAsia="Arial Unicode MS"/>
              </w:rPr>
              <w:t>VÄ</w:t>
            </w:r>
          </w:p>
        </w:tc>
        <w:tc>
          <w:tcPr>
            <w:tcW w:w="717" w:type="dxa"/>
          </w:tcPr>
          <w:p w14:paraId="3DE77701" w14:textId="77777777" w:rsidR="00A35CF2" w:rsidRPr="00D82A73" w:rsidRDefault="00A35CF2" w:rsidP="00177141">
            <w:pPr>
              <w:rPr>
                <w:rFonts w:eastAsia="Arial Unicode MS"/>
              </w:rPr>
            </w:pPr>
            <w:r w:rsidRPr="00D82A73">
              <w:rPr>
                <w:rFonts w:eastAsia="Arial Unicode MS"/>
              </w:rPr>
              <w:t>0..1</w:t>
            </w:r>
          </w:p>
        </w:tc>
        <w:tc>
          <w:tcPr>
            <w:tcW w:w="1803" w:type="dxa"/>
          </w:tcPr>
          <w:p w14:paraId="73CD3C2C" w14:textId="77777777" w:rsidR="00A35CF2" w:rsidRPr="00D82A73" w:rsidRDefault="00A35CF2" w:rsidP="00177141">
            <w:pPr>
              <w:rPr>
                <w:rFonts w:eastAsia="Arial Unicode MS"/>
              </w:rPr>
            </w:pPr>
          </w:p>
        </w:tc>
        <w:tc>
          <w:tcPr>
            <w:tcW w:w="1920" w:type="dxa"/>
          </w:tcPr>
          <w:p w14:paraId="238A69E2" w14:textId="77777777" w:rsidR="00A35CF2" w:rsidRPr="00D82A73" w:rsidRDefault="00A35CF2" w:rsidP="00177141">
            <w:pPr>
              <w:rPr>
                <w:rFonts w:ascii="Arial" w:eastAsia="Arial Unicode MS" w:hAnsi="Arial"/>
              </w:rPr>
            </w:pPr>
            <w:r w:rsidRPr="00D82A73">
              <w:rPr>
                <w:rFonts w:ascii="Arial" w:eastAsia="Arial Unicode MS" w:hAnsi="Arial"/>
              </w:rPr>
              <w:t>Information till användaren.</w:t>
            </w:r>
          </w:p>
          <w:p w14:paraId="100CCD5C" w14:textId="77777777" w:rsidR="00A35CF2" w:rsidRPr="00D82A73" w:rsidRDefault="00A35CF2" w:rsidP="00177141">
            <w:pPr>
              <w:rPr>
                <w:rFonts w:ascii="Arial" w:eastAsia="Arial Unicode MS" w:hAnsi="Arial"/>
              </w:rPr>
            </w:pPr>
            <w:r w:rsidRPr="00D82A73">
              <w:rPr>
                <w:rFonts w:ascii="Arial" w:eastAsia="Arial Unicode MS" w:hAnsi="Arial"/>
              </w:rPr>
              <w:t>Kan användas för att validera inmatning av konsument.</w:t>
            </w:r>
          </w:p>
        </w:tc>
        <w:tc>
          <w:tcPr>
            <w:tcW w:w="1200" w:type="dxa"/>
            <w:shd w:val="clear" w:color="auto" w:fill="auto"/>
          </w:tcPr>
          <w:p w14:paraId="562EF61F"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2A4E9D6"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BABAA21"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255D5D86" w14:textId="77777777" w:rsidTr="00177141">
        <w:trPr>
          <w:trHeight w:val="217"/>
        </w:trPr>
        <w:tc>
          <w:tcPr>
            <w:tcW w:w="2545" w:type="dxa"/>
            <w:gridSpan w:val="2"/>
          </w:tcPr>
          <w:p w14:paraId="353D1FA7" w14:textId="77777777" w:rsidR="00A35CF2" w:rsidRPr="00D82A73" w:rsidRDefault="00A35CF2" w:rsidP="00177141">
            <w:pPr>
              <w:rPr>
                <w:rFonts w:eastAsia="Arial Unicode MS"/>
              </w:rPr>
            </w:pPr>
            <w:r w:rsidRPr="00D82A73">
              <w:rPr>
                <w:rFonts w:eastAsia="Arial Unicode MS"/>
              </w:rPr>
              <w:t>(</w:t>
            </w:r>
            <w:r>
              <w:rPr>
                <w:rFonts w:eastAsia="Arial Unicode MS"/>
              </w:rPr>
              <w:t>i</w:t>
            </w:r>
            <w:r w:rsidRPr="00D82A73">
              <w:rPr>
                <w:rFonts w:eastAsia="Arial Unicode MS"/>
              </w:rPr>
              <w:t>nputUnit)</w:t>
            </w:r>
          </w:p>
        </w:tc>
        <w:tc>
          <w:tcPr>
            <w:tcW w:w="3410" w:type="dxa"/>
          </w:tcPr>
          <w:p w14:paraId="04F42B87" w14:textId="77777777" w:rsidR="00A35CF2" w:rsidRPr="00D82A73" w:rsidRDefault="00A35CF2" w:rsidP="00177141">
            <w:pPr>
              <w:rPr>
                <w:rFonts w:eastAsia="Arial Unicode MS"/>
              </w:rPr>
            </w:pPr>
            <w:r w:rsidRPr="00D82A73">
              <w:rPr>
                <w:rFonts w:eastAsia="Arial Unicode MS"/>
              </w:rPr>
              <w:t>Typ av enhet.</w:t>
            </w:r>
          </w:p>
          <w:p w14:paraId="26369610" w14:textId="77777777" w:rsidR="00A35CF2" w:rsidRPr="00D82A73" w:rsidRDefault="00A35CF2" w:rsidP="00177141">
            <w:pPr>
              <w:rPr>
                <w:rFonts w:eastAsia="Arial Unicode MS"/>
              </w:rPr>
            </w:pPr>
            <w:r w:rsidRPr="00D82A73">
              <w:rPr>
                <w:rFonts w:eastAsia="Arial Unicode MS"/>
              </w:rPr>
              <w:t>T.ex. kg, m</w:t>
            </w:r>
          </w:p>
        </w:tc>
        <w:tc>
          <w:tcPr>
            <w:tcW w:w="1140" w:type="dxa"/>
          </w:tcPr>
          <w:p w14:paraId="1727AA3F" w14:textId="77777777" w:rsidR="00A35CF2" w:rsidRPr="00D82A73" w:rsidRDefault="00A35CF2" w:rsidP="00177141">
            <w:pPr>
              <w:rPr>
                <w:rFonts w:eastAsia="Arial Unicode MS"/>
              </w:rPr>
            </w:pPr>
            <w:r w:rsidRPr="00D82A73">
              <w:rPr>
                <w:rFonts w:eastAsia="Arial Unicode MS"/>
              </w:rPr>
              <w:t>KTOV</w:t>
            </w:r>
          </w:p>
        </w:tc>
        <w:tc>
          <w:tcPr>
            <w:tcW w:w="717" w:type="dxa"/>
          </w:tcPr>
          <w:p w14:paraId="67BB02D5" w14:textId="77777777" w:rsidR="00A35CF2" w:rsidRPr="00D82A73" w:rsidRDefault="00A35CF2" w:rsidP="00177141">
            <w:pPr>
              <w:rPr>
                <w:rFonts w:eastAsia="Arial Unicode MS"/>
              </w:rPr>
            </w:pPr>
            <w:r w:rsidRPr="00D82A73">
              <w:rPr>
                <w:rFonts w:eastAsia="Arial Unicode MS"/>
              </w:rPr>
              <w:t>0..1</w:t>
            </w:r>
          </w:p>
        </w:tc>
        <w:tc>
          <w:tcPr>
            <w:tcW w:w="1803" w:type="dxa"/>
          </w:tcPr>
          <w:p w14:paraId="0C689E51" w14:textId="77777777" w:rsidR="00A35CF2" w:rsidRPr="00D82A73" w:rsidRDefault="00A35CF2" w:rsidP="00177141">
            <w:pPr>
              <w:rPr>
                <w:rFonts w:eastAsia="Arial Unicode MS"/>
              </w:rPr>
            </w:pPr>
            <w:r w:rsidRPr="00D82A73">
              <w:t>KV enhet</w:t>
            </w:r>
          </w:p>
        </w:tc>
        <w:tc>
          <w:tcPr>
            <w:tcW w:w="1920" w:type="dxa"/>
          </w:tcPr>
          <w:p w14:paraId="248E4359" w14:textId="77777777" w:rsidR="00A35CF2" w:rsidRPr="00D82A73" w:rsidRDefault="00A35CF2" w:rsidP="00177141">
            <w:pPr>
              <w:rPr>
                <w:rFonts w:ascii="Arial" w:eastAsia="Arial Unicode MS" w:hAnsi="Arial"/>
              </w:rPr>
            </w:pPr>
          </w:p>
        </w:tc>
        <w:tc>
          <w:tcPr>
            <w:tcW w:w="1200" w:type="dxa"/>
            <w:shd w:val="clear" w:color="auto" w:fill="auto"/>
          </w:tcPr>
          <w:p w14:paraId="00BA7079"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B797BD8"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E90D58D" w14:textId="77777777" w:rsidR="00A35CF2" w:rsidRPr="00D82A73" w:rsidRDefault="00A35CF2" w:rsidP="00177141">
            <w:pPr>
              <w:rPr>
                <w:rFonts w:ascii="Arial" w:eastAsia="Arial Unicode MS" w:hAnsi="Arial"/>
              </w:rPr>
            </w:pPr>
            <w:r>
              <w:rPr>
                <w:rFonts w:ascii="Arial" w:eastAsia="Arial Unicode MS" w:hAnsi="Arial"/>
              </w:rPr>
              <w:t>Kv enhet</w:t>
            </w:r>
          </w:p>
        </w:tc>
      </w:tr>
      <w:tr w:rsidR="00A35CF2" w:rsidRPr="00D82A73" w14:paraId="6E936F82" w14:textId="77777777" w:rsidTr="00177141">
        <w:trPr>
          <w:trHeight w:val="217"/>
        </w:trPr>
        <w:tc>
          <w:tcPr>
            <w:tcW w:w="2545" w:type="dxa"/>
            <w:gridSpan w:val="2"/>
          </w:tcPr>
          <w:p w14:paraId="09D9B101" w14:textId="77777777" w:rsidR="00A35CF2" w:rsidRPr="00D82A73" w:rsidRDefault="00A35CF2" w:rsidP="00177141">
            <w:pPr>
              <w:rPr>
                <w:rFonts w:eastAsia="Arial Unicode MS"/>
              </w:rPr>
            </w:pPr>
            <w:r w:rsidRPr="00D82A73">
              <w:rPr>
                <w:rFonts w:eastAsia="Arial Unicode MS"/>
              </w:rPr>
              <w:t>(</w:t>
            </w:r>
            <w:r>
              <w:rPr>
                <w:rFonts w:eastAsia="Arial Unicode MS"/>
              </w:rPr>
              <w:t>a</w:t>
            </w:r>
            <w:r w:rsidRPr="00D82A73">
              <w:rPr>
                <w:rFonts w:eastAsia="Arial Unicode MS"/>
              </w:rPr>
              <w:t>nswerMax)</w:t>
            </w:r>
          </w:p>
        </w:tc>
        <w:tc>
          <w:tcPr>
            <w:tcW w:w="3410" w:type="dxa"/>
          </w:tcPr>
          <w:p w14:paraId="7F68263C" w14:textId="77777777" w:rsidR="00A35CF2" w:rsidRPr="00D82A73" w:rsidRDefault="00A35CF2" w:rsidP="00177141">
            <w:pPr>
              <w:rPr>
                <w:rFonts w:eastAsia="Arial Unicode MS"/>
              </w:rPr>
            </w:pPr>
            <w:r w:rsidRPr="00D82A73">
              <w:rPr>
                <w:rFonts w:eastAsia="Arial Unicode MS"/>
              </w:rPr>
              <w:t>Specificerar maxvärde för inmatning. (Gäller typ: number, date)</w:t>
            </w:r>
          </w:p>
          <w:p w14:paraId="598FD8D0" w14:textId="77777777" w:rsidR="00A35CF2" w:rsidRPr="00D82A73" w:rsidRDefault="00A35CF2" w:rsidP="00177141">
            <w:pPr>
              <w:rPr>
                <w:rFonts w:eastAsia="Arial Unicode MS"/>
              </w:rPr>
            </w:pPr>
            <w:r w:rsidRPr="00D82A73">
              <w:rPr>
                <w:rFonts w:eastAsia="Arial Unicode MS"/>
              </w:rPr>
              <w:t>T.ex: Ett värde får inte överskrida 10. Blodtryck, rimlighetsparameter.</w:t>
            </w:r>
          </w:p>
        </w:tc>
        <w:tc>
          <w:tcPr>
            <w:tcW w:w="1140" w:type="dxa"/>
          </w:tcPr>
          <w:p w14:paraId="7E7D77B4" w14:textId="77777777" w:rsidR="00A35CF2" w:rsidRPr="00D82A73" w:rsidRDefault="00A35CF2" w:rsidP="00177141">
            <w:pPr>
              <w:rPr>
                <w:rFonts w:eastAsia="Arial Unicode MS"/>
              </w:rPr>
            </w:pPr>
            <w:r w:rsidRPr="00D82A73">
              <w:rPr>
                <w:rFonts w:eastAsia="Arial Unicode MS"/>
              </w:rPr>
              <w:t>VÅ</w:t>
            </w:r>
          </w:p>
        </w:tc>
        <w:tc>
          <w:tcPr>
            <w:tcW w:w="717" w:type="dxa"/>
          </w:tcPr>
          <w:p w14:paraId="2E6633EC" w14:textId="77777777" w:rsidR="00A35CF2" w:rsidRPr="00D82A73" w:rsidRDefault="00A35CF2" w:rsidP="00177141">
            <w:pPr>
              <w:rPr>
                <w:rFonts w:eastAsia="Arial Unicode MS"/>
              </w:rPr>
            </w:pPr>
            <w:r w:rsidRPr="00D82A73">
              <w:rPr>
                <w:rFonts w:eastAsia="Arial Unicode MS"/>
              </w:rPr>
              <w:t>0..1</w:t>
            </w:r>
          </w:p>
        </w:tc>
        <w:tc>
          <w:tcPr>
            <w:tcW w:w="1803" w:type="dxa"/>
          </w:tcPr>
          <w:p w14:paraId="21E29E35" w14:textId="77777777" w:rsidR="00A35CF2" w:rsidRPr="00D82A73" w:rsidRDefault="00A35CF2" w:rsidP="00177141">
            <w:pPr>
              <w:rPr>
                <w:rFonts w:eastAsia="Arial Unicode MS"/>
              </w:rPr>
            </w:pPr>
          </w:p>
        </w:tc>
        <w:tc>
          <w:tcPr>
            <w:tcW w:w="1920" w:type="dxa"/>
          </w:tcPr>
          <w:p w14:paraId="0DDC16F2" w14:textId="77777777" w:rsidR="00A35CF2" w:rsidRPr="00D82A73" w:rsidRDefault="00A35CF2" w:rsidP="00177141">
            <w:pPr>
              <w:rPr>
                <w:rFonts w:ascii="Arial" w:eastAsia="Arial Unicode MS" w:hAnsi="Arial"/>
              </w:rPr>
            </w:pPr>
            <w:r w:rsidRPr="00D82A73">
              <w:rPr>
                <w:rFonts w:ascii="Arial" w:eastAsia="Arial Unicode MS" w:hAnsi="Arial"/>
              </w:rPr>
              <w:t>Kan valideras av konsumerandesystem.</w:t>
            </w:r>
          </w:p>
        </w:tc>
        <w:tc>
          <w:tcPr>
            <w:tcW w:w="1200" w:type="dxa"/>
            <w:shd w:val="clear" w:color="auto" w:fill="auto"/>
          </w:tcPr>
          <w:p w14:paraId="4F690486"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ADF74E1"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9939A4E"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7520ED24" w14:textId="77777777" w:rsidTr="00177141">
        <w:trPr>
          <w:trHeight w:val="217"/>
        </w:trPr>
        <w:tc>
          <w:tcPr>
            <w:tcW w:w="2545" w:type="dxa"/>
            <w:gridSpan w:val="2"/>
          </w:tcPr>
          <w:p w14:paraId="2929D1E1" w14:textId="77777777" w:rsidR="00A35CF2" w:rsidRPr="00D82A73" w:rsidRDefault="00A35CF2" w:rsidP="00177141">
            <w:pPr>
              <w:rPr>
                <w:rFonts w:eastAsia="Arial Unicode MS"/>
              </w:rPr>
            </w:pPr>
            <w:r w:rsidRPr="00D82A73">
              <w:rPr>
                <w:rFonts w:eastAsia="Arial Unicode MS"/>
              </w:rPr>
              <w:t>(</w:t>
            </w:r>
            <w:r>
              <w:rPr>
                <w:rFonts w:eastAsia="Arial Unicode MS"/>
              </w:rPr>
              <w:t>a</w:t>
            </w:r>
            <w:r w:rsidRPr="00D82A73">
              <w:rPr>
                <w:rFonts w:eastAsia="Arial Unicode MS"/>
              </w:rPr>
              <w:t>nswerMin)</w:t>
            </w:r>
          </w:p>
        </w:tc>
        <w:tc>
          <w:tcPr>
            <w:tcW w:w="3410" w:type="dxa"/>
          </w:tcPr>
          <w:p w14:paraId="44655DC2" w14:textId="77777777" w:rsidR="00A35CF2" w:rsidRPr="00D82A73" w:rsidRDefault="00A35CF2" w:rsidP="00177141">
            <w:pPr>
              <w:rPr>
                <w:rFonts w:eastAsia="Arial Unicode MS"/>
              </w:rPr>
            </w:pPr>
            <w:r w:rsidRPr="00D82A73">
              <w:rPr>
                <w:rFonts w:eastAsia="Arial Unicode MS"/>
              </w:rPr>
              <w:t xml:space="preserve">Specificerar minvärde för inmatning. </w:t>
            </w:r>
          </w:p>
          <w:p w14:paraId="7FCABE14" w14:textId="77777777" w:rsidR="00A35CF2" w:rsidRPr="00D82A73" w:rsidRDefault="00A35CF2" w:rsidP="00177141">
            <w:pPr>
              <w:rPr>
                <w:rFonts w:eastAsia="Arial Unicode MS"/>
              </w:rPr>
            </w:pPr>
            <w:r w:rsidRPr="00D82A73">
              <w:rPr>
                <w:rFonts w:eastAsia="Arial Unicode MS"/>
              </w:rPr>
              <w:t>(Gäller typ: number, date)</w:t>
            </w:r>
          </w:p>
          <w:p w14:paraId="1FEB06F8" w14:textId="77777777" w:rsidR="00A35CF2" w:rsidRPr="00D82A73" w:rsidRDefault="00A35CF2" w:rsidP="00177141">
            <w:pPr>
              <w:rPr>
                <w:rFonts w:eastAsia="Arial Unicode MS"/>
              </w:rPr>
            </w:pPr>
          </w:p>
        </w:tc>
        <w:tc>
          <w:tcPr>
            <w:tcW w:w="1140" w:type="dxa"/>
          </w:tcPr>
          <w:p w14:paraId="16771BC2" w14:textId="77777777" w:rsidR="00A35CF2" w:rsidRPr="00D82A73" w:rsidRDefault="00A35CF2" w:rsidP="00177141">
            <w:pPr>
              <w:rPr>
                <w:rFonts w:eastAsia="Arial Unicode MS"/>
              </w:rPr>
            </w:pPr>
            <w:r w:rsidRPr="00D82A73">
              <w:rPr>
                <w:rFonts w:eastAsia="Arial Unicode MS"/>
              </w:rPr>
              <w:t>VÅ</w:t>
            </w:r>
          </w:p>
        </w:tc>
        <w:tc>
          <w:tcPr>
            <w:tcW w:w="717" w:type="dxa"/>
          </w:tcPr>
          <w:p w14:paraId="727095C6" w14:textId="77777777" w:rsidR="00A35CF2" w:rsidRPr="00D82A73" w:rsidRDefault="00A35CF2" w:rsidP="00177141">
            <w:pPr>
              <w:rPr>
                <w:rFonts w:eastAsia="Arial Unicode MS"/>
              </w:rPr>
            </w:pPr>
            <w:r w:rsidRPr="00D82A73">
              <w:rPr>
                <w:rFonts w:eastAsia="Arial Unicode MS"/>
              </w:rPr>
              <w:t>0..1</w:t>
            </w:r>
          </w:p>
        </w:tc>
        <w:tc>
          <w:tcPr>
            <w:tcW w:w="1803" w:type="dxa"/>
          </w:tcPr>
          <w:p w14:paraId="642EC4E3" w14:textId="77777777" w:rsidR="00A35CF2" w:rsidRPr="00D82A73" w:rsidRDefault="00A35CF2" w:rsidP="00177141">
            <w:pPr>
              <w:rPr>
                <w:rFonts w:eastAsia="Arial Unicode MS"/>
              </w:rPr>
            </w:pPr>
          </w:p>
        </w:tc>
        <w:tc>
          <w:tcPr>
            <w:tcW w:w="1920" w:type="dxa"/>
          </w:tcPr>
          <w:p w14:paraId="71443152" w14:textId="77777777" w:rsidR="00A35CF2" w:rsidRPr="00D82A73" w:rsidRDefault="00A35CF2" w:rsidP="00177141">
            <w:pPr>
              <w:rPr>
                <w:rFonts w:ascii="Arial" w:eastAsia="Arial Unicode MS" w:hAnsi="Arial"/>
              </w:rPr>
            </w:pPr>
            <w:r w:rsidRPr="00D82A73">
              <w:rPr>
                <w:rFonts w:ascii="Arial" w:eastAsia="Arial Unicode MS" w:hAnsi="Arial"/>
              </w:rPr>
              <w:t>Kan valideras av konsumerandesystem.</w:t>
            </w:r>
          </w:p>
        </w:tc>
        <w:tc>
          <w:tcPr>
            <w:tcW w:w="1200" w:type="dxa"/>
            <w:shd w:val="clear" w:color="auto" w:fill="auto"/>
          </w:tcPr>
          <w:p w14:paraId="60251677"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9DBC0DB"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E823B11"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149AD593" w14:textId="77777777" w:rsidTr="00177141">
        <w:trPr>
          <w:trHeight w:val="217"/>
        </w:trPr>
        <w:tc>
          <w:tcPr>
            <w:tcW w:w="2545" w:type="dxa"/>
            <w:gridSpan w:val="2"/>
          </w:tcPr>
          <w:p w14:paraId="0B36627C" w14:textId="77777777" w:rsidR="00A35CF2" w:rsidRPr="00D82A73" w:rsidRDefault="00A35CF2" w:rsidP="00177141">
            <w:pPr>
              <w:rPr>
                <w:rFonts w:eastAsia="Arial Unicode MS"/>
              </w:rPr>
            </w:pPr>
            <w:r w:rsidRPr="00D82A73">
              <w:rPr>
                <w:rFonts w:eastAsia="Arial Unicode MS"/>
              </w:rPr>
              <w:lastRenderedPageBreak/>
              <w:t>(</w:t>
            </w:r>
            <w:r>
              <w:rPr>
                <w:rFonts w:eastAsia="Arial Unicode MS"/>
              </w:rPr>
              <w:t>a</w:t>
            </w:r>
            <w:r w:rsidRPr="00D82A73">
              <w:rPr>
                <w:rFonts w:eastAsia="Arial Unicode MS"/>
              </w:rPr>
              <w:t>nswerMaxLenght)</w:t>
            </w:r>
          </w:p>
        </w:tc>
        <w:tc>
          <w:tcPr>
            <w:tcW w:w="3410" w:type="dxa"/>
          </w:tcPr>
          <w:p w14:paraId="406CF1CF" w14:textId="77777777" w:rsidR="00A35CF2" w:rsidRPr="00D82A73" w:rsidRDefault="00A35CF2" w:rsidP="00177141">
            <w:pPr>
              <w:rPr>
                <w:rFonts w:eastAsia="Arial Unicode MS"/>
              </w:rPr>
            </w:pPr>
            <w:r w:rsidRPr="00D82A73">
              <w:rPr>
                <w:rFonts w:eastAsia="Arial Unicode MS"/>
              </w:rPr>
              <w:t>Specificerar maxvärdelängd för inmatning.</w:t>
            </w:r>
          </w:p>
          <w:p w14:paraId="2E8565F8" w14:textId="77777777" w:rsidR="00A35CF2" w:rsidRPr="00D82A73" w:rsidRDefault="00A35CF2" w:rsidP="00177141">
            <w:pPr>
              <w:rPr>
                <w:rFonts w:eastAsia="Arial Unicode MS"/>
              </w:rPr>
            </w:pPr>
            <w:r w:rsidRPr="00D82A73">
              <w:rPr>
                <w:rFonts w:eastAsia="Arial Unicode MS"/>
              </w:rPr>
              <w:t>(Gäller typ: number)</w:t>
            </w:r>
          </w:p>
          <w:p w14:paraId="4EA5B7C8" w14:textId="77777777" w:rsidR="00A35CF2" w:rsidRPr="00D82A73" w:rsidRDefault="00A35CF2" w:rsidP="00177141">
            <w:pPr>
              <w:rPr>
                <w:rFonts w:eastAsia="Arial Unicode MS"/>
              </w:rPr>
            </w:pPr>
            <w:r w:rsidRPr="00D82A73">
              <w:rPr>
                <w:rFonts w:eastAsia="Arial Unicode MS"/>
              </w:rPr>
              <w:t>T.ex: En inmatning (text) får inte vara större än 100 tecken.</w:t>
            </w:r>
          </w:p>
        </w:tc>
        <w:tc>
          <w:tcPr>
            <w:tcW w:w="1140" w:type="dxa"/>
          </w:tcPr>
          <w:p w14:paraId="46884195" w14:textId="77777777" w:rsidR="00A35CF2" w:rsidRPr="00D82A73" w:rsidRDefault="00A35CF2" w:rsidP="00177141">
            <w:pPr>
              <w:rPr>
                <w:rFonts w:eastAsia="Arial Unicode MS"/>
              </w:rPr>
            </w:pPr>
            <w:r w:rsidRPr="00D82A73">
              <w:rPr>
                <w:rFonts w:eastAsia="Arial Unicode MS"/>
              </w:rPr>
              <w:t>VÅ</w:t>
            </w:r>
          </w:p>
        </w:tc>
        <w:tc>
          <w:tcPr>
            <w:tcW w:w="717" w:type="dxa"/>
          </w:tcPr>
          <w:p w14:paraId="7448C75E" w14:textId="77777777" w:rsidR="00A35CF2" w:rsidRPr="00D82A73" w:rsidRDefault="00A35CF2" w:rsidP="00177141">
            <w:pPr>
              <w:rPr>
                <w:rFonts w:eastAsia="Arial Unicode MS"/>
              </w:rPr>
            </w:pPr>
            <w:r w:rsidRPr="00D82A73">
              <w:rPr>
                <w:rFonts w:eastAsia="Arial Unicode MS"/>
              </w:rPr>
              <w:t>0..1</w:t>
            </w:r>
          </w:p>
        </w:tc>
        <w:tc>
          <w:tcPr>
            <w:tcW w:w="1803" w:type="dxa"/>
          </w:tcPr>
          <w:p w14:paraId="271563FA" w14:textId="77777777" w:rsidR="00A35CF2" w:rsidRPr="00D82A73" w:rsidRDefault="00A35CF2" w:rsidP="00177141">
            <w:pPr>
              <w:rPr>
                <w:rFonts w:eastAsia="Arial Unicode MS"/>
              </w:rPr>
            </w:pPr>
          </w:p>
        </w:tc>
        <w:tc>
          <w:tcPr>
            <w:tcW w:w="1920" w:type="dxa"/>
          </w:tcPr>
          <w:p w14:paraId="7AA926FD" w14:textId="77777777" w:rsidR="00A35CF2" w:rsidRPr="00D82A73" w:rsidRDefault="00A35CF2" w:rsidP="00177141">
            <w:pPr>
              <w:rPr>
                <w:rFonts w:ascii="Arial" w:eastAsia="Arial Unicode MS" w:hAnsi="Arial"/>
              </w:rPr>
            </w:pPr>
            <w:r w:rsidRPr="00D82A73">
              <w:rPr>
                <w:rFonts w:ascii="Arial" w:eastAsia="Arial Unicode MS" w:hAnsi="Arial"/>
              </w:rPr>
              <w:t>Kan valideras av konsumerandesystem.</w:t>
            </w:r>
          </w:p>
        </w:tc>
        <w:tc>
          <w:tcPr>
            <w:tcW w:w="1200" w:type="dxa"/>
            <w:shd w:val="clear" w:color="auto" w:fill="auto"/>
          </w:tcPr>
          <w:p w14:paraId="4649A874"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2D03D64"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9CFD13C"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2EBAC7BE" w14:textId="77777777" w:rsidTr="00177141">
        <w:trPr>
          <w:trHeight w:val="217"/>
        </w:trPr>
        <w:tc>
          <w:tcPr>
            <w:tcW w:w="2545" w:type="dxa"/>
            <w:gridSpan w:val="2"/>
          </w:tcPr>
          <w:p w14:paraId="130015A9" w14:textId="77777777" w:rsidR="00A35CF2" w:rsidRPr="00D82A73" w:rsidRDefault="00A35CF2" w:rsidP="00177141">
            <w:pPr>
              <w:rPr>
                <w:rFonts w:eastAsia="Arial Unicode MS"/>
              </w:rPr>
            </w:pPr>
            <w:r w:rsidRPr="00D82A73">
              <w:rPr>
                <w:rFonts w:eastAsia="Arial Unicode MS"/>
              </w:rPr>
              <w:t>(</w:t>
            </w:r>
            <w:r>
              <w:rPr>
                <w:rFonts w:eastAsia="Arial Unicode MS"/>
              </w:rPr>
              <w:t>a</w:t>
            </w:r>
            <w:r w:rsidRPr="00D82A73">
              <w:rPr>
                <w:rFonts w:eastAsia="Arial Unicode MS"/>
              </w:rPr>
              <w:t>nswerPattern)</w:t>
            </w:r>
          </w:p>
        </w:tc>
        <w:tc>
          <w:tcPr>
            <w:tcW w:w="3410" w:type="dxa"/>
          </w:tcPr>
          <w:p w14:paraId="054BC326" w14:textId="77777777" w:rsidR="00A35CF2" w:rsidRPr="00D82A73" w:rsidRDefault="00A35CF2" w:rsidP="00177141">
            <w:pPr>
              <w:rPr>
                <w:rFonts w:eastAsia="Arial Unicode MS"/>
              </w:rPr>
            </w:pPr>
            <w:r w:rsidRPr="00D82A73">
              <w:rPr>
                <w:rFonts w:eastAsia="Arial Unicode MS"/>
              </w:rPr>
              <w:t xml:space="preserve">Inmatningsvalidering </w:t>
            </w:r>
          </w:p>
          <w:p w14:paraId="468A389C" w14:textId="77777777" w:rsidR="00A35CF2" w:rsidRPr="00D82A73" w:rsidRDefault="00A35CF2" w:rsidP="00177141">
            <w:pPr>
              <w:rPr>
                <w:rFonts w:eastAsia="Arial Unicode MS"/>
              </w:rPr>
            </w:pPr>
            <w:r w:rsidRPr="00D82A73">
              <w:rPr>
                <w:rFonts w:eastAsia="Arial Unicode MS"/>
              </w:rPr>
              <w:t>(Regular expresson).</w:t>
            </w:r>
          </w:p>
          <w:p w14:paraId="3FAA8E2A" w14:textId="77777777" w:rsidR="00A35CF2" w:rsidRPr="00D82A73" w:rsidRDefault="00A35CF2" w:rsidP="00177141">
            <w:pPr>
              <w:rPr>
                <w:rFonts w:eastAsia="Arial Unicode MS"/>
              </w:rPr>
            </w:pPr>
            <w:r w:rsidRPr="00D82A73">
              <w:rPr>
                <w:rFonts w:eastAsia="Arial Unicode MS"/>
              </w:rPr>
              <w:t>T.ex: pattern="[A-z]{3}" tillåter endast 3 teckan A-z.</w:t>
            </w:r>
          </w:p>
        </w:tc>
        <w:tc>
          <w:tcPr>
            <w:tcW w:w="1140" w:type="dxa"/>
          </w:tcPr>
          <w:p w14:paraId="0D1CC4C4" w14:textId="77777777" w:rsidR="00A35CF2" w:rsidRPr="00D82A73" w:rsidRDefault="00A35CF2" w:rsidP="00177141">
            <w:pPr>
              <w:rPr>
                <w:rFonts w:eastAsia="Arial Unicode MS"/>
              </w:rPr>
            </w:pPr>
            <w:r w:rsidRPr="00D82A73">
              <w:rPr>
                <w:rFonts w:eastAsia="Arial Unicode MS"/>
              </w:rPr>
              <w:t>TXT</w:t>
            </w:r>
          </w:p>
        </w:tc>
        <w:tc>
          <w:tcPr>
            <w:tcW w:w="717" w:type="dxa"/>
          </w:tcPr>
          <w:p w14:paraId="23B54F13" w14:textId="77777777" w:rsidR="00A35CF2" w:rsidRPr="00D82A73" w:rsidRDefault="00A35CF2" w:rsidP="00177141">
            <w:pPr>
              <w:rPr>
                <w:rFonts w:eastAsia="Arial Unicode MS"/>
              </w:rPr>
            </w:pPr>
            <w:r w:rsidRPr="00D82A73">
              <w:rPr>
                <w:rFonts w:eastAsia="Arial Unicode MS"/>
              </w:rPr>
              <w:t>0..1</w:t>
            </w:r>
          </w:p>
        </w:tc>
        <w:tc>
          <w:tcPr>
            <w:tcW w:w="1803" w:type="dxa"/>
          </w:tcPr>
          <w:p w14:paraId="7DA74465" w14:textId="77777777" w:rsidR="00A35CF2" w:rsidRPr="00D82A73" w:rsidRDefault="00A35CF2" w:rsidP="00177141">
            <w:pPr>
              <w:rPr>
                <w:rFonts w:eastAsia="Arial Unicode MS"/>
              </w:rPr>
            </w:pPr>
          </w:p>
        </w:tc>
        <w:tc>
          <w:tcPr>
            <w:tcW w:w="1920" w:type="dxa"/>
          </w:tcPr>
          <w:p w14:paraId="14F7D540" w14:textId="77777777" w:rsidR="00A35CF2" w:rsidRPr="00D82A73" w:rsidRDefault="00A35CF2" w:rsidP="00177141">
            <w:pPr>
              <w:rPr>
                <w:rFonts w:ascii="Arial" w:eastAsia="Arial Unicode MS" w:hAnsi="Arial"/>
              </w:rPr>
            </w:pPr>
            <w:r w:rsidRPr="00D82A73">
              <w:rPr>
                <w:rFonts w:ascii="Arial" w:eastAsia="Arial Unicode MS" w:hAnsi="Arial"/>
              </w:rPr>
              <w:t>Kan valideras av konsumerandesystem.</w:t>
            </w:r>
          </w:p>
        </w:tc>
        <w:tc>
          <w:tcPr>
            <w:tcW w:w="1200" w:type="dxa"/>
            <w:shd w:val="clear" w:color="auto" w:fill="auto"/>
          </w:tcPr>
          <w:p w14:paraId="02BCA3CA"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9E41DF4"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F5DDB81"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68B820EA" w14:textId="77777777" w:rsidTr="00177141">
        <w:trPr>
          <w:trHeight w:val="217"/>
        </w:trPr>
        <w:tc>
          <w:tcPr>
            <w:tcW w:w="2545" w:type="dxa"/>
            <w:gridSpan w:val="2"/>
          </w:tcPr>
          <w:p w14:paraId="4E8DA2BB" w14:textId="77777777" w:rsidR="00A35CF2" w:rsidRPr="00D82A73" w:rsidRDefault="00A35CF2" w:rsidP="00177141">
            <w:pPr>
              <w:rPr>
                <w:rFonts w:eastAsia="Arial Unicode MS"/>
              </w:rPr>
            </w:pPr>
            <w:r w:rsidRPr="00D82A73">
              <w:rPr>
                <w:rFonts w:eastAsia="Arial Unicode MS"/>
              </w:rPr>
              <w:t>(</w:t>
            </w:r>
            <w:r>
              <w:rPr>
                <w:rFonts w:eastAsia="Arial Unicode MS"/>
              </w:rPr>
              <w:t>a</w:t>
            </w:r>
            <w:r w:rsidRPr="00D82A73">
              <w:rPr>
                <w:rFonts w:eastAsia="Arial Unicode MS"/>
              </w:rPr>
              <w:t>nswerStep)</w:t>
            </w:r>
          </w:p>
        </w:tc>
        <w:tc>
          <w:tcPr>
            <w:tcW w:w="3410" w:type="dxa"/>
          </w:tcPr>
          <w:p w14:paraId="2AA8D08D" w14:textId="77777777" w:rsidR="00A35CF2" w:rsidRPr="00D82A73" w:rsidRDefault="00A35CF2" w:rsidP="00177141">
            <w:pPr>
              <w:rPr>
                <w:rFonts w:eastAsia="Arial Unicode MS"/>
              </w:rPr>
            </w:pPr>
            <w:r w:rsidRPr="00D82A73">
              <w:rPr>
                <w:rFonts w:eastAsia="Arial Unicode MS"/>
              </w:rPr>
              <w:t xml:space="preserve">Specificerar giltiga intervall för inmatning. </w:t>
            </w:r>
          </w:p>
          <w:p w14:paraId="29558B4A" w14:textId="77777777" w:rsidR="00A35CF2" w:rsidRPr="00060509" w:rsidRDefault="00A35CF2" w:rsidP="00177141">
            <w:pPr>
              <w:rPr>
                <w:rFonts w:eastAsia="Arial Unicode MS"/>
                <w:lang w:val="en-US"/>
              </w:rPr>
            </w:pPr>
            <w:r w:rsidRPr="00060509">
              <w:rPr>
                <w:rFonts w:eastAsia="Arial Unicode MS"/>
                <w:lang w:val="en-US"/>
              </w:rPr>
              <w:t>(Gäller typ: number, range, date, datetime, datetime-local, month, time och week)</w:t>
            </w:r>
          </w:p>
          <w:p w14:paraId="51CD5618" w14:textId="77777777" w:rsidR="00A35CF2" w:rsidRPr="00D82A73" w:rsidRDefault="00A35CF2" w:rsidP="00177141">
            <w:pPr>
              <w:rPr>
                <w:rFonts w:eastAsia="Arial Unicode MS"/>
              </w:rPr>
            </w:pPr>
            <w:r w:rsidRPr="00D82A73">
              <w:rPr>
                <w:rFonts w:eastAsia="Arial Unicode MS"/>
              </w:rPr>
              <w:t xml:space="preserve">T.ex: Skalningsfaktor för en ”slide” kontroll. Ange värde för temperatur </w:t>
            </w:r>
            <w:r w:rsidRPr="00D82A73">
              <w:rPr>
                <w:rFonts w:eastAsia="Arial Unicode MS"/>
              </w:rPr>
              <w:br/>
              <w:t>35-40.</w:t>
            </w:r>
          </w:p>
        </w:tc>
        <w:tc>
          <w:tcPr>
            <w:tcW w:w="1140" w:type="dxa"/>
          </w:tcPr>
          <w:p w14:paraId="4D6CCA1C" w14:textId="77777777" w:rsidR="00A35CF2" w:rsidRPr="00D82A73" w:rsidRDefault="00A35CF2" w:rsidP="00177141">
            <w:pPr>
              <w:rPr>
                <w:rFonts w:eastAsia="Arial Unicode MS"/>
              </w:rPr>
            </w:pPr>
            <w:r w:rsidRPr="00D82A73">
              <w:rPr>
                <w:rFonts w:eastAsia="Arial Unicode MS"/>
              </w:rPr>
              <w:t>VÄ</w:t>
            </w:r>
          </w:p>
        </w:tc>
        <w:tc>
          <w:tcPr>
            <w:tcW w:w="717" w:type="dxa"/>
          </w:tcPr>
          <w:p w14:paraId="61926385" w14:textId="77777777" w:rsidR="00A35CF2" w:rsidRPr="00D82A73" w:rsidRDefault="00A35CF2" w:rsidP="00177141">
            <w:pPr>
              <w:rPr>
                <w:rFonts w:eastAsia="Arial Unicode MS"/>
              </w:rPr>
            </w:pPr>
            <w:r w:rsidRPr="00D82A73">
              <w:rPr>
                <w:rFonts w:eastAsia="Arial Unicode MS"/>
              </w:rPr>
              <w:t>0..1</w:t>
            </w:r>
          </w:p>
        </w:tc>
        <w:tc>
          <w:tcPr>
            <w:tcW w:w="1803" w:type="dxa"/>
          </w:tcPr>
          <w:p w14:paraId="4800CCDE" w14:textId="77777777" w:rsidR="00A35CF2" w:rsidRPr="00D82A73" w:rsidRDefault="00A35CF2" w:rsidP="00177141">
            <w:pPr>
              <w:rPr>
                <w:rFonts w:eastAsia="Arial Unicode MS"/>
              </w:rPr>
            </w:pPr>
          </w:p>
        </w:tc>
        <w:tc>
          <w:tcPr>
            <w:tcW w:w="1920" w:type="dxa"/>
          </w:tcPr>
          <w:p w14:paraId="61C03B89" w14:textId="77777777" w:rsidR="00A35CF2" w:rsidRPr="00D82A73" w:rsidRDefault="00A35CF2" w:rsidP="00177141">
            <w:pPr>
              <w:rPr>
                <w:rFonts w:ascii="Arial" w:eastAsia="Arial Unicode MS" w:hAnsi="Arial"/>
              </w:rPr>
            </w:pPr>
          </w:p>
        </w:tc>
        <w:tc>
          <w:tcPr>
            <w:tcW w:w="1200" w:type="dxa"/>
            <w:shd w:val="clear" w:color="auto" w:fill="auto"/>
          </w:tcPr>
          <w:p w14:paraId="26B8DD46"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D0D8C7D"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BD36AE2"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5147FEB9" w14:textId="77777777" w:rsidTr="00177141">
        <w:trPr>
          <w:trHeight w:val="217"/>
        </w:trPr>
        <w:tc>
          <w:tcPr>
            <w:tcW w:w="2545" w:type="dxa"/>
            <w:gridSpan w:val="2"/>
          </w:tcPr>
          <w:p w14:paraId="7AD38F6A" w14:textId="77777777" w:rsidR="00A35CF2" w:rsidRPr="00D82A73" w:rsidRDefault="00A35CF2" w:rsidP="00177141">
            <w:pPr>
              <w:rPr>
                <w:rFonts w:eastAsia="Arial Unicode MS"/>
              </w:rPr>
            </w:pPr>
            <w:r w:rsidRPr="00D82A73">
              <w:rPr>
                <w:rFonts w:eastAsia="Arial Unicode MS"/>
              </w:rPr>
              <w:t>(questionAlign)</w:t>
            </w:r>
          </w:p>
        </w:tc>
        <w:tc>
          <w:tcPr>
            <w:tcW w:w="3410" w:type="dxa"/>
          </w:tcPr>
          <w:p w14:paraId="2131D09E" w14:textId="77777777" w:rsidR="00A35CF2" w:rsidRPr="00D82A73" w:rsidRDefault="00A35CF2" w:rsidP="00177141">
            <w:pPr>
              <w:rPr>
                <w:rFonts w:eastAsia="Arial Unicode MS"/>
              </w:rPr>
            </w:pPr>
            <w:r w:rsidRPr="00D82A73">
              <w:rPr>
                <w:rFonts w:eastAsia="Arial Unicode MS"/>
              </w:rPr>
              <w:t>Presentationsrekommendation för fråga och svarsalternativ.</w:t>
            </w:r>
          </w:p>
          <w:p w14:paraId="0F1D01A9" w14:textId="77777777" w:rsidR="00A35CF2" w:rsidRPr="00D82A73" w:rsidRDefault="00A35CF2" w:rsidP="0044783B">
            <w:pPr>
              <w:pStyle w:val="ListParagraph"/>
              <w:numPr>
                <w:ilvl w:val="0"/>
                <w:numId w:val="27"/>
              </w:numPr>
              <w:rPr>
                <w:rFonts w:eastAsia="Arial Unicode MS"/>
              </w:rPr>
            </w:pPr>
            <w:r w:rsidRPr="00D82A73">
              <w:rPr>
                <w:rFonts w:eastAsia="Arial Unicode MS"/>
              </w:rPr>
              <w:t>left</w:t>
            </w:r>
          </w:p>
          <w:p w14:paraId="66D57613" w14:textId="77777777" w:rsidR="00A35CF2" w:rsidRPr="00D82A73" w:rsidRDefault="00A35CF2" w:rsidP="0044783B">
            <w:pPr>
              <w:pStyle w:val="ListParagraph"/>
              <w:numPr>
                <w:ilvl w:val="0"/>
                <w:numId w:val="27"/>
              </w:numPr>
              <w:rPr>
                <w:rFonts w:eastAsia="Arial Unicode MS"/>
              </w:rPr>
            </w:pPr>
            <w:r w:rsidRPr="00D82A73">
              <w:rPr>
                <w:rFonts w:eastAsia="Arial Unicode MS"/>
              </w:rPr>
              <w:t>right</w:t>
            </w:r>
          </w:p>
          <w:p w14:paraId="261FB442" w14:textId="77777777" w:rsidR="00A35CF2" w:rsidRPr="00D82A73" w:rsidRDefault="00A35CF2" w:rsidP="0044783B">
            <w:pPr>
              <w:pStyle w:val="ListParagraph"/>
              <w:numPr>
                <w:ilvl w:val="0"/>
                <w:numId w:val="27"/>
              </w:numPr>
              <w:rPr>
                <w:rFonts w:eastAsia="Arial Unicode MS"/>
              </w:rPr>
            </w:pPr>
            <w:r w:rsidRPr="00D82A73">
              <w:rPr>
                <w:rFonts w:eastAsia="Arial Unicode MS"/>
              </w:rPr>
              <w:t>Center</w:t>
            </w:r>
          </w:p>
          <w:p w14:paraId="29531D66" w14:textId="77777777" w:rsidR="00A35CF2" w:rsidRPr="00D82A73" w:rsidRDefault="00A35CF2" w:rsidP="0044783B">
            <w:pPr>
              <w:pStyle w:val="ListParagraph"/>
              <w:numPr>
                <w:ilvl w:val="0"/>
                <w:numId w:val="27"/>
              </w:numPr>
              <w:rPr>
                <w:rFonts w:eastAsia="Arial Unicode MS"/>
              </w:rPr>
            </w:pPr>
            <w:r w:rsidRPr="00D82A73">
              <w:rPr>
                <w:rFonts w:eastAsia="Arial Unicode MS"/>
              </w:rPr>
              <w:lastRenderedPageBreak/>
              <w:t>vertical: Fråga och svarsalternativ presenteras i vertikalt. T.ex. inmatning placeras under rubrik.</w:t>
            </w:r>
          </w:p>
          <w:p w14:paraId="749B883A" w14:textId="77777777" w:rsidR="00A35CF2" w:rsidRPr="00D82A73" w:rsidRDefault="00A35CF2" w:rsidP="0044783B">
            <w:pPr>
              <w:pStyle w:val="ListParagraph"/>
              <w:numPr>
                <w:ilvl w:val="0"/>
                <w:numId w:val="27"/>
              </w:numPr>
              <w:rPr>
                <w:rFonts w:eastAsia="Arial Unicode MS"/>
              </w:rPr>
            </w:pPr>
            <w:r w:rsidRPr="00D82A73">
              <w:rPr>
                <w:rFonts w:eastAsia="Arial Unicode MS"/>
              </w:rPr>
              <w:t>horizontal: Fråga och svarsalternativ presenteras i horisontalt. T.ex. inmatning placeras bredvid varandra.</w:t>
            </w:r>
          </w:p>
        </w:tc>
        <w:tc>
          <w:tcPr>
            <w:tcW w:w="1140" w:type="dxa"/>
          </w:tcPr>
          <w:p w14:paraId="0DC5FF6D" w14:textId="77777777" w:rsidR="00A35CF2" w:rsidRPr="00D82A73" w:rsidRDefault="00A35CF2" w:rsidP="00177141">
            <w:pPr>
              <w:rPr>
                <w:rFonts w:eastAsia="Arial Unicode MS"/>
              </w:rPr>
            </w:pPr>
            <w:r w:rsidRPr="00D82A73">
              <w:rPr>
                <w:rFonts w:eastAsia="Arial Unicode MS"/>
              </w:rPr>
              <w:lastRenderedPageBreak/>
              <w:t>TXT</w:t>
            </w:r>
          </w:p>
        </w:tc>
        <w:tc>
          <w:tcPr>
            <w:tcW w:w="717" w:type="dxa"/>
          </w:tcPr>
          <w:p w14:paraId="7FE4B0DD" w14:textId="77777777" w:rsidR="00A35CF2" w:rsidRPr="00D82A73" w:rsidRDefault="00A35CF2" w:rsidP="00177141">
            <w:pPr>
              <w:rPr>
                <w:rFonts w:eastAsia="Arial Unicode MS"/>
              </w:rPr>
            </w:pPr>
            <w:r w:rsidRPr="00D82A73">
              <w:rPr>
                <w:rFonts w:eastAsia="Arial Unicode MS"/>
              </w:rPr>
              <w:t>0..1</w:t>
            </w:r>
          </w:p>
        </w:tc>
        <w:tc>
          <w:tcPr>
            <w:tcW w:w="1803" w:type="dxa"/>
          </w:tcPr>
          <w:p w14:paraId="03621E4D" w14:textId="77777777" w:rsidR="00A35CF2" w:rsidRPr="00D82A73" w:rsidRDefault="00A35CF2" w:rsidP="00177141">
            <w:pPr>
              <w:rPr>
                <w:rFonts w:eastAsia="Arial Unicode MS"/>
              </w:rPr>
            </w:pPr>
          </w:p>
        </w:tc>
        <w:tc>
          <w:tcPr>
            <w:tcW w:w="1920" w:type="dxa"/>
          </w:tcPr>
          <w:p w14:paraId="663127F1" w14:textId="77777777" w:rsidR="00A35CF2" w:rsidRPr="00D82A73" w:rsidRDefault="00A35CF2" w:rsidP="00177141">
            <w:pPr>
              <w:rPr>
                <w:rFonts w:ascii="Arial" w:eastAsia="Arial Unicode MS" w:hAnsi="Arial"/>
              </w:rPr>
            </w:pPr>
          </w:p>
        </w:tc>
        <w:tc>
          <w:tcPr>
            <w:tcW w:w="1200" w:type="dxa"/>
            <w:shd w:val="clear" w:color="auto" w:fill="auto"/>
          </w:tcPr>
          <w:p w14:paraId="06D63CB2"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3E31A9B"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A809104"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69B0110D" w14:textId="77777777" w:rsidTr="00177141">
        <w:trPr>
          <w:trHeight w:val="217"/>
        </w:trPr>
        <w:tc>
          <w:tcPr>
            <w:tcW w:w="2545" w:type="dxa"/>
            <w:gridSpan w:val="2"/>
          </w:tcPr>
          <w:p w14:paraId="5203E8DB" w14:textId="77777777" w:rsidR="00A35CF2" w:rsidRPr="00D82A73" w:rsidRDefault="00A35CF2" w:rsidP="00177141">
            <w:pPr>
              <w:rPr>
                <w:rFonts w:eastAsia="Arial Unicode MS"/>
              </w:rPr>
            </w:pPr>
            <w:r w:rsidRPr="00D82A73">
              <w:rPr>
                <w:rFonts w:eastAsia="Arial Unicode MS"/>
              </w:rPr>
              <w:lastRenderedPageBreak/>
              <w:t xml:space="preserve">Code/id </w:t>
            </w:r>
          </w:p>
          <w:p w14:paraId="7B08F7BD" w14:textId="77777777" w:rsidR="00A35CF2" w:rsidRPr="00D82A73" w:rsidRDefault="00A35CF2" w:rsidP="00177141">
            <w:pPr>
              <w:rPr>
                <w:rFonts w:eastAsia="Arial Unicode MS"/>
              </w:rPr>
            </w:pPr>
            <w:r w:rsidRPr="00D82A73">
              <w:rPr>
                <w:rFonts w:eastAsia="Arial Unicode MS"/>
              </w:rPr>
              <w:t>(</w:t>
            </w:r>
            <w:r>
              <w:rPr>
                <w:rFonts w:eastAsia="Arial Unicode MS"/>
              </w:rPr>
              <w:t>c</w:t>
            </w:r>
            <w:r w:rsidRPr="00D82A73">
              <w:rPr>
                <w:rFonts w:eastAsia="Arial Unicode MS"/>
              </w:rPr>
              <w:t>ode)</w:t>
            </w:r>
          </w:p>
        </w:tc>
        <w:tc>
          <w:tcPr>
            <w:tcW w:w="3410" w:type="dxa"/>
          </w:tcPr>
          <w:p w14:paraId="22151A3A" w14:textId="77777777" w:rsidR="00A35CF2" w:rsidRPr="00D82A73" w:rsidRDefault="00A35CF2" w:rsidP="00177141">
            <w:pPr>
              <w:rPr>
                <w:rFonts w:eastAsia="Arial Unicode MS"/>
              </w:rPr>
            </w:pPr>
            <w:r w:rsidRPr="00D82A73">
              <w:rPr>
                <w:rFonts w:eastAsia="Arial Unicode MS"/>
              </w:rPr>
              <w:t>Koppling till klass för kodverk. Används för att beskriv</w:t>
            </w:r>
            <w:r>
              <w:rPr>
                <w:rFonts w:eastAsia="Arial Unicode MS"/>
              </w:rPr>
              <w:t>a kod/kodverk för en fråga. T.e</w:t>
            </w:r>
            <w:r w:rsidRPr="00D82A73">
              <w:rPr>
                <w:rFonts w:eastAsia="Arial Unicode MS"/>
              </w:rPr>
              <w:t>x</w:t>
            </w:r>
            <w:r>
              <w:rPr>
                <w:rFonts w:eastAsia="Arial Unicode MS"/>
              </w:rPr>
              <w:t>.</w:t>
            </w:r>
            <w:r w:rsidRPr="00D82A73">
              <w:rPr>
                <w:rFonts w:eastAsia="Arial Unicode MS"/>
              </w:rPr>
              <w:t xml:space="preserve"> SNOMED-CT kod.</w:t>
            </w:r>
          </w:p>
        </w:tc>
        <w:tc>
          <w:tcPr>
            <w:tcW w:w="1140" w:type="dxa"/>
          </w:tcPr>
          <w:p w14:paraId="1E9BF39F" w14:textId="77777777" w:rsidR="00A35CF2" w:rsidRPr="00D82A73" w:rsidRDefault="00A35CF2" w:rsidP="00177141">
            <w:pPr>
              <w:rPr>
                <w:rFonts w:eastAsia="Arial Unicode MS"/>
              </w:rPr>
            </w:pPr>
            <w:r w:rsidRPr="00D82A73">
              <w:rPr>
                <w:rFonts w:eastAsia="Arial Unicode MS"/>
              </w:rPr>
              <w:t>II</w:t>
            </w:r>
          </w:p>
        </w:tc>
        <w:tc>
          <w:tcPr>
            <w:tcW w:w="717" w:type="dxa"/>
          </w:tcPr>
          <w:p w14:paraId="5FDDD85A" w14:textId="77777777" w:rsidR="00A35CF2" w:rsidRPr="00D82A73" w:rsidRDefault="00A35CF2" w:rsidP="00177141">
            <w:pPr>
              <w:rPr>
                <w:rFonts w:eastAsia="Arial Unicode MS"/>
              </w:rPr>
            </w:pPr>
            <w:r w:rsidRPr="00D82A73">
              <w:rPr>
                <w:rFonts w:eastAsia="Arial Unicode MS"/>
              </w:rPr>
              <w:t>0..1</w:t>
            </w:r>
          </w:p>
        </w:tc>
        <w:tc>
          <w:tcPr>
            <w:tcW w:w="1803" w:type="dxa"/>
          </w:tcPr>
          <w:p w14:paraId="5CC1DA5F" w14:textId="77777777" w:rsidR="00A35CF2" w:rsidRPr="00D82A73" w:rsidRDefault="00A35CF2" w:rsidP="00177141">
            <w:pPr>
              <w:rPr>
                <w:rFonts w:eastAsia="Arial Unicode MS"/>
              </w:rPr>
            </w:pPr>
            <w:r w:rsidRPr="00D82A73">
              <w:rPr>
                <w:rFonts w:eastAsia="Arial Unicode MS"/>
              </w:rPr>
              <w:t>Länk till objekt</w:t>
            </w:r>
          </w:p>
        </w:tc>
        <w:tc>
          <w:tcPr>
            <w:tcW w:w="1920" w:type="dxa"/>
          </w:tcPr>
          <w:p w14:paraId="13E35B03" w14:textId="77777777" w:rsidR="00A35CF2" w:rsidRPr="00D82A73" w:rsidRDefault="00A35CF2" w:rsidP="00177141">
            <w:pPr>
              <w:rPr>
                <w:rFonts w:ascii="Arial" w:eastAsia="Arial Unicode MS" w:hAnsi="Arial"/>
              </w:rPr>
            </w:pPr>
          </w:p>
        </w:tc>
        <w:tc>
          <w:tcPr>
            <w:tcW w:w="1200" w:type="dxa"/>
            <w:shd w:val="clear" w:color="auto" w:fill="auto"/>
          </w:tcPr>
          <w:p w14:paraId="1427362B"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F55CC50"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98BF7D8"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48B188A1" w14:textId="77777777" w:rsidTr="00177141">
        <w:trPr>
          <w:trHeight w:val="217"/>
        </w:trPr>
        <w:tc>
          <w:tcPr>
            <w:tcW w:w="2545" w:type="dxa"/>
            <w:gridSpan w:val="2"/>
          </w:tcPr>
          <w:p w14:paraId="228B1C08" w14:textId="77777777" w:rsidR="00A35CF2" w:rsidRPr="00D82A73" w:rsidRDefault="00A35CF2" w:rsidP="00177141">
            <w:pPr>
              <w:rPr>
                <w:rFonts w:eastAsia="Arial Unicode MS"/>
              </w:rPr>
            </w:pPr>
            <w:r w:rsidRPr="00D82A73">
              <w:rPr>
                <w:rFonts w:eastAsia="Arial Unicode MS"/>
              </w:rPr>
              <w:t>Svarsalternativ/id</w:t>
            </w:r>
          </w:p>
          <w:p w14:paraId="4DBF1F7E" w14:textId="77777777" w:rsidR="00A35CF2" w:rsidRPr="00D82A73" w:rsidRDefault="00A35CF2" w:rsidP="00177141">
            <w:pPr>
              <w:rPr>
                <w:rFonts w:eastAsia="Arial Unicode MS"/>
              </w:rPr>
            </w:pPr>
            <w:r w:rsidRPr="00D82A73">
              <w:rPr>
                <w:rFonts w:eastAsia="Arial Unicode MS"/>
              </w:rPr>
              <w:t>(</w:t>
            </w:r>
            <w:r>
              <w:rPr>
                <w:rFonts w:eastAsia="Arial Unicode MS"/>
              </w:rPr>
              <w:t>a</w:t>
            </w:r>
            <w:r w:rsidRPr="00D82A73">
              <w:rPr>
                <w:rFonts w:eastAsia="Arial Unicode MS"/>
              </w:rPr>
              <w:t>nswerAlternative</w:t>
            </w:r>
            <w:r>
              <w:rPr>
                <w:rFonts w:eastAsia="Arial Unicode MS"/>
              </w:rPr>
              <w:t>s</w:t>
            </w:r>
            <w:r w:rsidRPr="00D82A73">
              <w:rPr>
                <w:rFonts w:eastAsia="Arial Unicode MS"/>
              </w:rPr>
              <w:t>)</w:t>
            </w:r>
          </w:p>
        </w:tc>
        <w:tc>
          <w:tcPr>
            <w:tcW w:w="3410" w:type="dxa"/>
          </w:tcPr>
          <w:p w14:paraId="382814A4" w14:textId="77777777" w:rsidR="00A35CF2" w:rsidRPr="00D82A73" w:rsidRDefault="00A35CF2" w:rsidP="00177141">
            <w:pPr>
              <w:rPr>
                <w:rFonts w:eastAsia="Arial Unicode MS"/>
              </w:rPr>
            </w:pPr>
            <w:r w:rsidRPr="00D82A73">
              <w:rPr>
                <w:rFonts w:eastAsia="Arial Unicode MS"/>
              </w:rPr>
              <w:t>Koppling till klass för svarsalternativ.</w:t>
            </w:r>
          </w:p>
        </w:tc>
        <w:tc>
          <w:tcPr>
            <w:tcW w:w="1140" w:type="dxa"/>
          </w:tcPr>
          <w:p w14:paraId="74ACB8AF" w14:textId="77777777" w:rsidR="00A35CF2" w:rsidRPr="00D82A73" w:rsidRDefault="00A35CF2" w:rsidP="00177141">
            <w:pPr>
              <w:rPr>
                <w:rFonts w:eastAsia="Arial Unicode MS"/>
              </w:rPr>
            </w:pPr>
            <w:r w:rsidRPr="00D82A73">
              <w:rPr>
                <w:rFonts w:eastAsia="Arial Unicode MS"/>
              </w:rPr>
              <w:t>II</w:t>
            </w:r>
          </w:p>
        </w:tc>
        <w:tc>
          <w:tcPr>
            <w:tcW w:w="717" w:type="dxa"/>
          </w:tcPr>
          <w:p w14:paraId="2135FB00" w14:textId="77777777" w:rsidR="00A35CF2" w:rsidRPr="00D82A73" w:rsidRDefault="00A35CF2" w:rsidP="00177141">
            <w:pPr>
              <w:rPr>
                <w:rFonts w:eastAsia="Arial Unicode MS"/>
              </w:rPr>
            </w:pPr>
            <w:r w:rsidRPr="00D82A73">
              <w:rPr>
                <w:rFonts w:eastAsia="Arial Unicode MS"/>
              </w:rPr>
              <w:t>0..*</w:t>
            </w:r>
          </w:p>
        </w:tc>
        <w:tc>
          <w:tcPr>
            <w:tcW w:w="1803" w:type="dxa"/>
          </w:tcPr>
          <w:p w14:paraId="2EEAF85B" w14:textId="77777777" w:rsidR="00A35CF2" w:rsidRPr="00D82A73" w:rsidRDefault="00A35CF2" w:rsidP="00177141">
            <w:pPr>
              <w:rPr>
                <w:rFonts w:eastAsia="Arial Unicode MS"/>
              </w:rPr>
            </w:pPr>
            <w:r w:rsidRPr="00D82A73">
              <w:rPr>
                <w:rFonts w:eastAsia="Arial Unicode MS"/>
              </w:rPr>
              <w:t>Länk till objekt</w:t>
            </w:r>
          </w:p>
        </w:tc>
        <w:tc>
          <w:tcPr>
            <w:tcW w:w="1920" w:type="dxa"/>
          </w:tcPr>
          <w:p w14:paraId="07468E3C" w14:textId="77777777" w:rsidR="00A35CF2" w:rsidRPr="00D82A73" w:rsidRDefault="00A35CF2" w:rsidP="00177141">
            <w:pPr>
              <w:rPr>
                <w:rFonts w:ascii="Arial" w:eastAsia="Arial Unicode MS" w:hAnsi="Arial"/>
              </w:rPr>
            </w:pPr>
          </w:p>
        </w:tc>
        <w:tc>
          <w:tcPr>
            <w:tcW w:w="1200" w:type="dxa"/>
            <w:shd w:val="clear" w:color="auto" w:fill="auto"/>
          </w:tcPr>
          <w:p w14:paraId="38CB38BD"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74C7330"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AEBF20B"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4ACBCEF0" w14:textId="77777777" w:rsidTr="00177141">
        <w:trPr>
          <w:trHeight w:val="217"/>
        </w:trPr>
        <w:tc>
          <w:tcPr>
            <w:tcW w:w="2545" w:type="dxa"/>
            <w:gridSpan w:val="2"/>
          </w:tcPr>
          <w:p w14:paraId="5DD37369" w14:textId="77777777" w:rsidR="00A35CF2" w:rsidRDefault="00A35CF2" w:rsidP="00177141">
            <w:pPr>
              <w:rPr>
                <w:rFonts w:eastAsia="Arial Unicode MS"/>
              </w:rPr>
            </w:pPr>
            <w:r w:rsidRPr="00D82A73">
              <w:rPr>
                <w:rFonts w:eastAsia="Arial Unicode MS"/>
              </w:rPr>
              <w:t>Media/id</w:t>
            </w:r>
          </w:p>
          <w:p w14:paraId="13FF64B4" w14:textId="77777777" w:rsidR="00A35CF2" w:rsidRPr="00D82A73" w:rsidRDefault="00A35CF2" w:rsidP="00177141">
            <w:pPr>
              <w:rPr>
                <w:rFonts w:eastAsia="Arial Unicode MS"/>
              </w:rPr>
            </w:pPr>
            <w:r>
              <w:rPr>
                <w:rFonts w:eastAsia="Arial Unicode MS"/>
              </w:rPr>
              <w:t>(media)</w:t>
            </w:r>
          </w:p>
        </w:tc>
        <w:tc>
          <w:tcPr>
            <w:tcW w:w="3410" w:type="dxa"/>
          </w:tcPr>
          <w:p w14:paraId="47C713E6" w14:textId="77777777" w:rsidR="00A35CF2" w:rsidRPr="00D82A73" w:rsidRDefault="00A35CF2" w:rsidP="00177141">
            <w:pPr>
              <w:rPr>
                <w:rFonts w:eastAsia="Arial Unicode MS"/>
              </w:rPr>
            </w:pPr>
            <w:r w:rsidRPr="00D82A73">
              <w:rPr>
                <w:rFonts w:eastAsia="Arial Unicode MS"/>
              </w:rPr>
              <w:t>Koppling till klass för media.</w:t>
            </w:r>
          </w:p>
        </w:tc>
        <w:tc>
          <w:tcPr>
            <w:tcW w:w="1140" w:type="dxa"/>
          </w:tcPr>
          <w:p w14:paraId="3B533579" w14:textId="77777777" w:rsidR="00A35CF2" w:rsidRPr="00D82A73" w:rsidRDefault="00A35CF2" w:rsidP="00177141">
            <w:pPr>
              <w:rPr>
                <w:rFonts w:eastAsia="Arial Unicode MS"/>
              </w:rPr>
            </w:pPr>
            <w:r w:rsidRPr="00D82A73">
              <w:rPr>
                <w:rFonts w:eastAsia="Arial Unicode MS"/>
              </w:rPr>
              <w:t>II</w:t>
            </w:r>
          </w:p>
        </w:tc>
        <w:tc>
          <w:tcPr>
            <w:tcW w:w="717" w:type="dxa"/>
          </w:tcPr>
          <w:p w14:paraId="02373169" w14:textId="77777777" w:rsidR="00A35CF2" w:rsidRPr="00D82A73" w:rsidRDefault="00A35CF2" w:rsidP="00177141">
            <w:pPr>
              <w:rPr>
                <w:rFonts w:eastAsia="Arial Unicode MS"/>
              </w:rPr>
            </w:pPr>
            <w:r w:rsidRPr="00D82A73">
              <w:rPr>
                <w:rFonts w:eastAsia="Arial Unicode MS"/>
              </w:rPr>
              <w:t>0..1</w:t>
            </w:r>
          </w:p>
        </w:tc>
        <w:tc>
          <w:tcPr>
            <w:tcW w:w="1803" w:type="dxa"/>
          </w:tcPr>
          <w:p w14:paraId="1A6F4371" w14:textId="77777777" w:rsidR="00A35CF2" w:rsidRPr="00D82A73" w:rsidRDefault="00A35CF2" w:rsidP="00177141">
            <w:pPr>
              <w:rPr>
                <w:rFonts w:eastAsia="Arial Unicode MS"/>
              </w:rPr>
            </w:pPr>
            <w:r w:rsidRPr="00D82A73">
              <w:rPr>
                <w:rFonts w:eastAsia="Arial Unicode MS"/>
              </w:rPr>
              <w:t>Länk till objekt</w:t>
            </w:r>
          </w:p>
        </w:tc>
        <w:tc>
          <w:tcPr>
            <w:tcW w:w="1920" w:type="dxa"/>
          </w:tcPr>
          <w:p w14:paraId="397B05AB" w14:textId="77777777" w:rsidR="00A35CF2" w:rsidRPr="00D82A73" w:rsidRDefault="00A35CF2" w:rsidP="00177141">
            <w:pPr>
              <w:rPr>
                <w:rFonts w:ascii="Arial" w:eastAsia="Arial Unicode MS" w:hAnsi="Arial"/>
              </w:rPr>
            </w:pPr>
          </w:p>
        </w:tc>
        <w:tc>
          <w:tcPr>
            <w:tcW w:w="1200" w:type="dxa"/>
            <w:shd w:val="clear" w:color="auto" w:fill="auto"/>
          </w:tcPr>
          <w:p w14:paraId="3F9543C4"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C559D74"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B865084"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1C89C505" w14:textId="77777777" w:rsidTr="00177141">
        <w:trPr>
          <w:trHeight w:val="217"/>
        </w:trPr>
        <w:tc>
          <w:tcPr>
            <w:tcW w:w="2545" w:type="dxa"/>
            <w:gridSpan w:val="2"/>
          </w:tcPr>
          <w:p w14:paraId="07CEB81D" w14:textId="77777777" w:rsidR="00A35CF2" w:rsidRDefault="00A35CF2" w:rsidP="00177141">
            <w:pPr>
              <w:rPr>
                <w:rFonts w:eastAsia="Arial Unicode MS"/>
              </w:rPr>
            </w:pPr>
            <w:r w:rsidRPr="00D82A73">
              <w:rPr>
                <w:rFonts w:eastAsia="Arial Unicode MS"/>
              </w:rPr>
              <w:t>ValidationEvent/id</w:t>
            </w:r>
          </w:p>
          <w:p w14:paraId="2079EBBB" w14:textId="77777777" w:rsidR="00A35CF2" w:rsidRPr="00D82A73" w:rsidRDefault="00A35CF2" w:rsidP="00177141">
            <w:pPr>
              <w:rPr>
                <w:rFonts w:eastAsia="Arial Unicode MS"/>
              </w:rPr>
            </w:pPr>
            <w:r>
              <w:rPr>
                <w:rFonts w:eastAsia="Arial Unicode MS"/>
              </w:rPr>
              <w:t>(validationsEvents)</w:t>
            </w:r>
          </w:p>
        </w:tc>
        <w:tc>
          <w:tcPr>
            <w:tcW w:w="3410" w:type="dxa"/>
          </w:tcPr>
          <w:p w14:paraId="00552B72" w14:textId="77777777" w:rsidR="00A35CF2" w:rsidRPr="00D82A73" w:rsidRDefault="00A35CF2" w:rsidP="00177141">
            <w:pPr>
              <w:rPr>
                <w:rFonts w:eastAsia="Arial Unicode MS"/>
              </w:rPr>
            </w:pPr>
            <w:r w:rsidRPr="00D82A73">
              <w:rPr>
                <w:rFonts w:eastAsia="Arial Unicode MS"/>
              </w:rPr>
              <w:t>Koppling till klass för validerings events.</w:t>
            </w:r>
          </w:p>
        </w:tc>
        <w:tc>
          <w:tcPr>
            <w:tcW w:w="1140" w:type="dxa"/>
          </w:tcPr>
          <w:p w14:paraId="5E7064F7" w14:textId="77777777" w:rsidR="00A35CF2" w:rsidRPr="00D82A73" w:rsidRDefault="00A35CF2" w:rsidP="00177141">
            <w:pPr>
              <w:rPr>
                <w:rFonts w:eastAsia="Arial Unicode MS"/>
              </w:rPr>
            </w:pPr>
            <w:r w:rsidRPr="00D82A73">
              <w:rPr>
                <w:rFonts w:eastAsia="Arial Unicode MS"/>
              </w:rPr>
              <w:t>II</w:t>
            </w:r>
          </w:p>
        </w:tc>
        <w:tc>
          <w:tcPr>
            <w:tcW w:w="717" w:type="dxa"/>
          </w:tcPr>
          <w:p w14:paraId="18DE4C8C" w14:textId="77777777" w:rsidR="00A35CF2" w:rsidRPr="00D82A73" w:rsidRDefault="00A35CF2" w:rsidP="00177141">
            <w:pPr>
              <w:rPr>
                <w:rFonts w:eastAsia="Arial Unicode MS"/>
              </w:rPr>
            </w:pPr>
            <w:r w:rsidRPr="00D82A73">
              <w:rPr>
                <w:rFonts w:eastAsia="Arial Unicode MS"/>
              </w:rPr>
              <w:t>0..*</w:t>
            </w:r>
          </w:p>
        </w:tc>
        <w:tc>
          <w:tcPr>
            <w:tcW w:w="1803" w:type="dxa"/>
          </w:tcPr>
          <w:p w14:paraId="232B5F8B" w14:textId="77777777" w:rsidR="00A35CF2" w:rsidRPr="00D82A73" w:rsidRDefault="00A35CF2" w:rsidP="00177141">
            <w:pPr>
              <w:rPr>
                <w:rFonts w:eastAsia="Arial Unicode MS"/>
              </w:rPr>
            </w:pPr>
            <w:r w:rsidRPr="00D82A73">
              <w:rPr>
                <w:rFonts w:eastAsia="Arial Unicode MS"/>
              </w:rPr>
              <w:t>Länk till objekt</w:t>
            </w:r>
          </w:p>
        </w:tc>
        <w:tc>
          <w:tcPr>
            <w:tcW w:w="1920" w:type="dxa"/>
          </w:tcPr>
          <w:p w14:paraId="51FD1250" w14:textId="77777777" w:rsidR="00A35CF2" w:rsidRPr="00D82A73" w:rsidRDefault="00A35CF2" w:rsidP="00177141">
            <w:pPr>
              <w:rPr>
                <w:rFonts w:ascii="Arial" w:eastAsia="Arial Unicode MS" w:hAnsi="Arial"/>
              </w:rPr>
            </w:pPr>
          </w:p>
        </w:tc>
        <w:tc>
          <w:tcPr>
            <w:tcW w:w="1200" w:type="dxa"/>
            <w:shd w:val="clear" w:color="auto" w:fill="auto"/>
          </w:tcPr>
          <w:p w14:paraId="74B47774"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A5788AA"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B22AE69"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40CFC878" w14:textId="77777777" w:rsidTr="00177141">
        <w:trPr>
          <w:trHeight w:val="217"/>
        </w:trPr>
        <w:tc>
          <w:tcPr>
            <w:tcW w:w="2545" w:type="dxa"/>
            <w:gridSpan w:val="2"/>
          </w:tcPr>
          <w:p w14:paraId="6C58003E" w14:textId="77777777" w:rsidR="00A35CF2" w:rsidRDefault="00A35CF2" w:rsidP="00177141">
            <w:pPr>
              <w:rPr>
                <w:rFonts w:eastAsia="Arial Unicode MS"/>
              </w:rPr>
            </w:pPr>
            <w:r w:rsidRPr="00D82A73">
              <w:rPr>
                <w:rFonts w:eastAsia="Arial Unicode MS"/>
              </w:rPr>
              <w:t>GridValue/id</w:t>
            </w:r>
          </w:p>
          <w:p w14:paraId="070E49E8" w14:textId="77777777" w:rsidR="00A35CF2" w:rsidRPr="00D82A73" w:rsidRDefault="00A35CF2" w:rsidP="00177141">
            <w:pPr>
              <w:rPr>
                <w:rFonts w:eastAsia="Arial Unicode MS"/>
              </w:rPr>
            </w:pPr>
            <w:r>
              <w:rPr>
                <w:rFonts w:eastAsia="Arial Unicode MS"/>
              </w:rPr>
              <w:t>(gridValue)</w:t>
            </w:r>
          </w:p>
        </w:tc>
        <w:tc>
          <w:tcPr>
            <w:tcW w:w="3410" w:type="dxa"/>
          </w:tcPr>
          <w:p w14:paraId="4A35F4AA" w14:textId="77777777" w:rsidR="00A35CF2" w:rsidRPr="00D82A73" w:rsidRDefault="00A35CF2" w:rsidP="00177141">
            <w:pPr>
              <w:rPr>
                <w:rFonts w:eastAsia="Arial Unicode MS"/>
              </w:rPr>
            </w:pPr>
            <w:r w:rsidRPr="00D82A73">
              <w:rPr>
                <w:rFonts w:eastAsia="Arial Unicode MS"/>
              </w:rPr>
              <w:t>Koppling till klass för ”grid” värden.</w:t>
            </w:r>
          </w:p>
        </w:tc>
        <w:tc>
          <w:tcPr>
            <w:tcW w:w="1140" w:type="dxa"/>
          </w:tcPr>
          <w:p w14:paraId="12F7FE1E" w14:textId="77777777" w:rsidR="00A35CF2" w:rsidRPr="00D82A73" w:rsidRDefault="00A35CF2" w:rsidP="00177141">
            <w:pPr>
              <w:rPr>
                <w:rFonts w:eastAsia="Arial Unicode MS"/>
              </w:rPr>
            </w:pPr>
            <w:r w:rsidRPr="00D82A73">
              <w:rPr>
                <w:rFonts w:eastAsia="Arial Unicode MS"/>
              </w:rPr>
              <w:t>II</w:t>
            </w:r>
          </w:p>
        </w:tc>
        <w:tc>
          <w:tcPr>
            <w:tcW w:w="717" w:type="dxa"/>
          </w:tcPr>
          <w:p w14:paraId="4EDC8F00" w14:textId="77777777" w:rsidR="00A35CF2" w:rsidRPr="00D82A73" w:rsidRDefault="00A35CF2" w:rsidP="00177141">
            <w:pPr>
              <w:rPr>
                <w:rFonts w:eastAsia="Arial Unicode MS"/>
              </w:rPr>
            </w:pPr>
            <w:r w:rsidRPr="00D82A73">
              <w:rPr>
                <w:rFonts w:eastAsia="Arial Unicode MS"/>
              </w:rPr>
              <w:t>0..1</w:t>
            </w:r>
          </w:p>
        </w:tc>
        <w:tc>
          <w:tcPr>
            <w:tcW w:w="1803" w:type="dxa"/>
          </w:tcPr>
          <w:p w14:paraId="7E66E57D" w14:textId="77777777" w:rsidR="00A35CF2" w:rsidRPr="00D82A73" w:rsidRDefault="00A35CF2" w:rsidP="00177141">
            <w:pPr>
              <w:rPr>
                <w:rFonts w:eastAsia="Arial Unicode MS"/>
              </w:rPr>
            </w:pPr>
            <w:r w:rsidRPr="00D82A73">
              <w:rPr>
                <w:rFonts w:eastAsia="Arial Unicode MS"/>
              </w:rPr>
              <w:t>Länk till objekt.</w:t>
            </w:r>
          </w:p>
        </w:tc>
        <w:tc>
          <w:tcPr>
            <w:tcW w:w="1920" w:type="dxa"/>
          </w:tcPr>
          <w:p w14:paraId="4C7EDB3B" w14:textId="77777777" w:rsidR="00A35CF2" w:rsidRPr="00D82A73" w:rsidRDefault="00A35CF2" w:rsidP="00177141">
            <w:pPr>
              <w:rPr>
                <w:rFonts w:ascii="Arial" w:eastAsia="Arial Unicode MS" w:hAnsi="Arial"/>
              </w:rPr>
            </w:pPr>
          </w:p>
        </w:tc>
        <w:tc>
          <w:tcPr>
            <w:tcW w:w="1200" w:type="dxa"/>
            <w:shd w:val="clear" w:color="auto" w:fill="auto"/>
          </w:tcPr>
          <w:p w14:paraId="39AD32C9"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4822661"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0073D84"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21EEB674" w14:textId="77777777" w:rsidTr="00177141">
        <w:trPr>
          <w:trHeight w:val="217"/>
        </w:trPr>
        <w:tc>
          <w:tcPr>
            <w:tcW w:w="2545" w:type="dxa"/>
            <w:gridSpan w:val="2"/>
          </w:tcPr>
          <w:p w14:paraId="7E4A836C" w14:textId="77777777" w:rsidR="00A35CF2" w:rsidRDefault="00A35CF2" w:rsidP="00177141">
            <w:pPr>
              <w:rPr>
                <w:rFonts w:eastAsia="Arial Unicode MS"/>
              </w:rPr>
            </w:pPr>
            <w:r w:rsidRPr="00D82A73">
              <w:rPr>
                <w:rFonts w:eastAsia="Arial Unicode MS"/>
              </w:rPr>
              <w:t>QuestionSuperior/id</w:t>
            </w:r>
          </w:p>
          <w:p w14:paraId="0BA0D2A7" w14:textId="77777777" w:rsidR="00A35CF2" w:rsidRPr="00D82A73" w:rsidRDefault="00A35CF2" w:rsidP="00177141">
            <w:pPr>
              <w:rPr>
                <w:rFonts w:eastAsia="Arial Unicode MS"/>
              </w:rPr>
            </w:pPr>
            <w:r>
              <w:rPr>
                <w:rFonts w:eastAsia="Arial Unicode MS"/>
              </w:rPr>
              <w:t>(questionSuperior)</w:t>
            </w:r>
          </w:p>
        </w:tc>
        <w:tc>
          <w:tcPr>
            <w:tcW w:w="3410" w:type="dxa"/>
          </w:tcPr>
          <w:p w14:paraId="33BE136E" w14:textId="77777777" w:rsidR="00A35CF2" w:rsidRPr="00D82A73" w:rsidRDefault="00A35CF2" w:rsidP="00177141">
            <w:pPr>
              <w:rPr>
                <w:rFonts w:eastAsia="Arial Unicode MS"/>
              </w:rPr>
            </w:pPr>
            <w:r w:rsidRPr="00D82A73">
              <w:rPr>
                <w:rFonts w:eastAsia="Arial Unicode MS"/>
              </w:rPr>
              <w:t>Koppling till klass för kopplade frågor.</w:t>
            </w:r>
          </w:p>
        </w:tc>
        <w:tc>
          <w:tcPr>
            <w:tcW w:w="1140" w:type="dxa"/>
          </w:tcPr>
          <w:p w14:paraId="1DFC36BC" w14:textId="77777777" w:rsidR="00A35CF2" w:rsidRPr="00D82A73" w:rsidRDefault="00A35CF2" w:rsidP="00177141">
            <w:pPr>
              <w:rPr>
                <w:rFonts w:eastAsia="Arial Unicode MS"/>
              </w:rPr>
            </w:pPr>
            <w:r w:rsidRPr="00D82A73">
              <w:rPr>
                <w:rFonts w:eastAsia="Arial Unicode MS"/>
              </w:rPr>
              <w:t>II</w:t>
            </w:r>
          </w:p>
        </w:tc>
        <w:tc>
          <w:tcPr>
            <w:tcW w:w="717" w:type="dxa"/>
          </w:tcPr>
          <w:p w14:paraId="6FCC809E" w14:textId="77777777" w:rsidR="00A35CF2" w:rsidRPr="00D82A73" w:rsidRDefault="00A35CF2" w:rsidP="00177141">
            <w:pPr>
              <w:rPr>
                <w:rFonts w:eastAsia="Arial Unicode MS"/>
              </w:rPr>
            </w:pPr>
            <w:r w:rsidRPr="00D82A73">
              <w:rPr>
                <w:rFonts w:eastAsia="Arial Unicode MS"/>
              </w:rPr>
              <w:t>0..1</w:t>
            </w:r>
          </w:p>
        </w:tc>
        <w:tc>
          <w:tcPr>
            <w:tcW w:w="1803" w:type="dxa"/>
          </w:tcPr>
          <w:p w14:paraId="136F21B1" w14:textId="77777777" w:rsidR="00A35CF2" w:rsidRPr="00D82A73" w:rsidRDefault="00A35CF2" w:rsidP="00177141">
            <w:pPr>
              <w:rPr>
                <w:rFonts w:eastAsia="Arial Unicode MS"/>
              </w:rPr>
            </w:pPr>
            <w:r w:rsidRPr="00D82A73">
              <w:rPr>
                <w:rFonts w:eastAsia="Arial Unicode MS"/>
              </w:rPr>
              <w:t>Länk till objekt.</w:t>
            </w:r>
          </w:p>
        </w:tc>
        <w:tc>
          <w:tcPr>
            <w:tcW w:w="1920" w:type="dxa"/>
          </w:tcPr>
          <w:p w14:paraId="296C332F" w14:textId="77777777" w:rsidR="00A35CF2" w:rsidRPr="00D82A73" w:rsidRDefault="00A35CF2" w:rsidP="00177141">
            <w:pPr>
              <w:rPr>
                <w:rFonts w:ascii="Arial" w:eastAsia="Arial Unicode MS" w:hAnsi="Arial"/>
              </w:rPr>
            </w:pPr>
          </w:p>
        </w:tc>
        <w:tc>
          <w:tcPr>
            <w:tcW w:w="1200" w:type="dxa"/>
            <w:shd w:val="clear" w:color="auto" w:fill="auto"/>
          </w:tcPr>
          <w:p w14:paraId="36F4482C"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4819F5E"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BCBBBC2"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5447A86C" w14:textId="77777777" w:rsidTr="00177141">
        <w:trPr>
          <w:gridBefore w:val="1"/>
          <w:wBefore w:w="15" w:type="dxa"/>
          <w:trHeight w:val="217"/>
        </w:trPr>
        <w:tc>
          <w:tcPr>
            <w:tcW w:w="7080" w:type="dxa"/>
            <w:gridSpan w:val="3"/>
            <w:shd w:val="pct25" w:color="auto" w:fill="auto"/>
          </w:tcPr>
          <w:p w14:paraId="5DDA43B9" w14:textId="77777777" w:rsidR="00A35CF2" w:rsidRPr="00D82A73" w:rsidRDefault="00A35CF2" w:rsidP="00177141">
            <w:r w:rsidRPr="00D82A73">
              <w:t>Associationer</w:t>
            </w:r>
          </w:p>
        </w:tc>
        <w:tc>
          <w:tcPr>
            <w:tcW w:w="7880" w:type="dxa"/>
            <w:gridSpan w:val="6"/>
            <w:shd w:val="pct25" w:color="auto" w:fill="auto"/>
          </w:tcPr>
          <w:p w14:paraId="19650A45" w14:textId="77777777" w:rsidR="00A35CF2" w:rsidRPr="00D82A73" w:rsidRDefault="00A35CF2" w:rsidP="00177141">
            <w:pPr>
              <w:rPr>
                <w:rFonts w:eastAsia="Arial Unicode MS"/>
              </w:rPr>
            </w:pPr>
            <w:r w:rsidRPr="00D82A73">
              <w:t>Beslutsregel</w:t>
            </w:r>
          </w:p>
        </w:tc>
      </w:tr>
      <w:tr w:rsidR="00A35CF2" w:rsidRPr="00D82A73" w14:paraId="7F8BF729" w14:textId="77777777" w:rsidTr="00177141">
        <w:trPr>
          <w:gridBefore w:val="1"/>
          <w:wBefore w:w="15" w:type="dxa"/>
          <w:trHeight w:val="217"/>
        </w:trPr>
        <w:tc>
          <w:tcPr>
            <w:tcW w:w="7080" w:type="dxa"/>
            <w:gridSpan w:val="3"/>
          </w:tcPr>
          <w:p w14:paraId="5C150948" w14:textId="77777777" w:rsidR="00A35CF2" w:rsidRPr="00D82A73" w:rsidRDefault="00A35CF2" w:rsidP="00177141">
            <w:pPr>
              <w:rPr>
                <w:rFonts w:ascii="Arial" w:eastAsia="Arial Unicode MS" w:hAnsi="Arial"/>
                <w:color w:val="000000"/>
              </w:rPr>
            </w:pPr>
            <w:r w:rsidRPr="00D82A73">
              <w:rPr>
                <w:rFonts w:ascii="Arial" w:eastAsia="Arial Unicode MS" w:hAnsi="Arial"/>
                <w:color w:val="000000"/>
              </w:rPr>
              <w:lastRenderedPageBreak/>
              <w:t>En formulärfråga(Question</w:t>
            </w:r>
            <w:r>
              <w:rPr>
                <w:rFonts w:ascii="Arial" w:eastAsia="Arial Unicode MS" w:hAnsi="Arial"/>
                <w:color w:val="000000"/>
              </w:rPr>
              <w:t>Type</w:t>
            </w:r>
            <w:r w:rsidRPr="00D82A73">
              <w:rPr>
                <w:rFonts w:ascii="Arial" w:eastAsia="Arial Unicode MS" w:hAnsi="Arial"/>
                <w:color w:val="000000"/>
              </w:rPr>
              <w:t>) är har noll till flera svarsalternativ (AnswerAlternative</w:t>
            </w:r>
            <w:r>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2E11E507" w14:textId="77777777" w:rsidR="00A35CF2" w:rsidRPr="00D82A73" w:rsidRDefault="00A35CF2" w:rsidP="00177141">
            <w:pPr>
              <w:rPr>
                <w:rFonts w:ascii="Arial" w:eastAsia="Arial Unicode MS" w:hAnsi="Arial"/>
                <w:color w:val="000000"/>
              </w:rPr>
            </w:pPr>
          </w:p>
        </w:tc>
      </w:tr>
      <w:tr w:rsidR="00A35CF2" w:rsidRPr="00D82A73" w14:paraId="19C58954" w14:textId="77777777" w:rsidTr="00177141">
        <w:trPr>
          <w:gridBefore w:val="1"/>
          <w:wBefore w:w="15" w:type="dxa"/>
          <w:trHeight w:val="217"/>
        </w:trPr>
        <w:tc>
          <w:tcPr>
            <w:tcW w:w="7080" w:type="dxa"/>
            <w:gridSpan w:val="3"/>
          </w:tcPr>
          <w:p w14:paraId="3795D3E2" w14:textId="77777777" w:rsidR="00A35CF2" w:rsidRPr="00D82A73" w:rsidRDefault="00A35CF2" w:rsidP="00177141">
            <w:pPr>
              <w:rPr>
                <w:rFonts w:ascii="Arial" w:eastAsia="Arial Unicode MS" w:hAnsi="Arial"/>
                <w:color w:val="000000"/>
              </w:rPr>
            </w:pPr>
            <w:r w:rsidRPr="00D82A73">
              <w:rPr>
                <w:rFonts w:ascii="Arial" w:eastAsia="Arial Unicode MS" w:hAnsi="Arial"/>
                <w:color w:val="000000"/>
              </w:rPr>
              <w:t>En formulärfråga (Question</w:t>
            </w:r>
            <w:r>
              <w:rPr>
                <w:rFonts w:ascii="Arial" w:eastAsia="Arial Unicode MS" w:hAnsi="Arial"/>
                <w:color w:val="000000"/>
              </w:rPr>
              <w:t>Type</w:t>
            </w:r>
            <w:r w:rsidRPr="00D82A73">
              <w:rPr>
                <w:rFonts w:ascii="Arial" w:eastAsia="Arial Unicode MS" w:hAnsi="Arial"/>
                <w:color w:val="000000"/>
              </w:rPr>
              <w:t>) har noll till flera svar (Answer</w:t>
            </w:r>
            <w:r w:rsidRPr="009F23DA">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09EE65D6" w14:textId="77777777" w:rsidR="00A35CF2" w:rsidRPr="00D82A73" w:rsidRDefault="00A35CF2" w:rsidP="00177141">
            <w:pPr>
              <w:rPr>
                <w:rFonts w:ascii="Arial" w:eastAsia="Arial Unicode MS" w:hAnsi="Arial"/>
                <w:color w:val="000000"/>
              </w:rPr>
            </w:pPr>
          </w:p>
        </w:tc>
      </w:tr>
      <w:tr w:rsidR="00A35CF2" w:rsidRPr="00D82A73" w14:paraId="74902E65" w14:textId="77777777" w:rsidTr="00177141">
        <w:trPr>
          <w:gridBefore w:val="1"/>
          <w:wBefore w:w="15" w:type="dxa"/>
          <w:trHeight w:val="217"/>
        </w:trPr>
        <w:tc>
          <w:tcPr>
            <w:tcW w:w="7080" w:type="dxa"/>
            <w:gridSpan w:val="3"/>
          </w:tcPr>
          <w:p w14:paraId="4A32130A" w14:textId="77777777" w:rsidR="00A35CF2" w:rsidRPr="00D82A73" w:rsidRDefault="00A35CF2" w:rsidP="00177141">
            <w:pPr>
              <w:rPr>
                <w:rFonts w:ascii="Arial" w:eastAsia="Arial Unicode MS" w:hAnsi="Arial"/>
                <w:color w:val="000000"/>
              </w:rPr>
            </w:pPr>
            <w:r w:rsidRPr="00D82A73">
              <w:rPr>
                <w:rFonts w:ascii="Arial" w:eastAsia="Arial Unicode MS" w:hAnsi="Arial"/>
                <w:color w:val="000000"/>
              </w:rPr>
              <w:t>En Formulärfråga (Question</w:t>
            </w:r>
            <w:r w:rsidRPr="009F23DA">
              <w:rPr>
                <w:rFonts w:ascii="Arial" w:eastAsia="Arial Unicode MS" w:hAnsi="Arial"/>
                <w:color w:val="000000"/>
              </w:rPr>
              <w:t>Type</w:t>
            </w:r>
            <w:r w:rsidRPr="00D82A73">
              <w:rPr>
                <w:rFonts w:ascii="Arial" w:eastAsia="Arial Unicode MS" w:hAnsi="Arial"/>
                <w:color w:val="000000"/>
              </w:rPr>
              <w:t>) har noll till ett kodverk (</w:t>
            </w:r>
            <w:r>
              <w:rPr>
                <w:rFonts w:ascii="Arial" w:eastAsia="Arial Unicode MS" w:hAnsi="Arial"/>
                <w:color w:val="000000"/>
              </w:rPr>
              <w:t>C</w:t>
            </w:r>
            <w:r w:rsidRPr="00D82A73">
              <w:rPr>
                <w:rFonts w:ascii="Arial" w:eastAsia="Arial Unicode MS" w:hAnsi="Arial"/>
                <w:color w:val="000000"/>
              </w:rPr>
              <w:t>ode</w:t>
            </w:r>
            <w:r w:rsidRPr="009F23DA">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7E1130F5" w14:textId="77777777" w:rsidR="00A35CF2" w:rsidRPr="00D82A73" w:rsidRDefault="00A35CF2" w:rsidP="00177141">
            <w:pPr>
              <w:rPr>
                <w:rFonts w:ascii="Arial" w:eastAsia="Arial Unicode MS" w:hAnsi="Arial"/>
                <w:color w:val="000000"/>
              </w:rPr>
            </w:pPr>
          </w:p>
        </w:tc>
      </w:tr>
      <w:tr w:rsidR="00A35CF2" w:rsidRPr="00D82A73" w14:paraId="3335C4DD" w14:textId="77777777" w:rsidTr="00177141">
        <w:trPr>
          <w:gridBefore w:val="1"/>
          <w:wBefore w:w="15" w:type="dxa"/>
          <w:trHeight w:val="217"/>
        </w:trPr>
        <w:tc>
          <w:tcPr>
            <w:tcW w:w="7080" w:type="dxa"/>
            <w:gridSpan w:val="3"/>
          </w:tcPr>
          <w:p w14:paraId="5A50E196" w14:textId="77777777" w:rsidR="00A35CF2" w:rsidRPr="00D82A73" w:rsidRDefault="00A35CF2" w:rsidP="00177141">
            <w:pPr>
              <w:rPr>
                <w:rFonts w:ascii="Arial" w:eastAsia="Arial Unicode MS" w:hAnsi="Arial"/>
                <w:color w:val="000000"/>
              </w:rPr>
            </w:pPr>
            <w:r w:rsidRPr="00D82A73">
              <w:rPr>
                <w:rFonts w:ascii="Arial" w:eastAsia="Arial Unicode MS" w:hAnsi="Arial"/>
                <w:color w:val="000000"/>
              </w:rPr>
              <w:t>En Formulärfråga (Question</w:t>
            </w:r>
            <w:r w:rsidRPr="009F23DA">
              <w:rPr>
                <w:rFonts w:ascii="Arial" w:eastAsia="Arial Unicode MS" w:hAnsi="Arial"/>
                <w:color w:val="000000"/>
              </w:rPr>
              <w:t>Type</w:t>
            </w:r>
            <w:r w:rsidRPr="00D82A73">
              <w:rPr>
                <w:rFonts w:ascii="Arial" w:eastAsia="Arial Unicode MS" w:hAnsi="Arial"/>
                <w:color w:val="000000"/>
              </w:rPr>
              <w:t>) har noll till ett gridvalue</w:t>
            </w:r>
            <w:r>
              <w:rPr>
                <w:rFonts w:ascii="Arial" w:eastAsia="Arial Unicode MS" w:hAnsi="Arial"/>
                <w:color w:val="000000"/>
              </w:rPr>
              <w:t xml:space="preserve"> (GridValue</w:t>
            </w:r>
            <w:r w:rsidRPr="009F23DA">
              <w:rPr>
                <w:rFonts w:ascii="Arial" w:eastAsia="Arial Unicode MS" w:hAnsi="Arial"/>
                <w:color w:val="000000"/>
              </w:rPr>
              <w:t>Type</w:t>
            </w:r>
            <w:r>
              <w:rPr>
                <w:rFonts w:ascii="Arial" w:eastAsia="Arial Unicode MS" w:hAnsi="Arial"/>
                <w:color w:val="000000"/>
              </w:rPr>
              <w:t>)</w:t>
            </w:r>
          </w:p>
        </w:tc>
        <w:tc>
          <w:tcPr>
            <w:tcW w:w="7880" w:type="dxa"/>
            <w:gridSpan w:val="6"/>
          </w:tcPr>
          <w:p w14:paraId="6BEB0BEF" w14:textId="77777777" w:rsidR="00A35CF2" w:rsidRPr="00D82A73" w:rsidRDefault="00A35CF2" w:rsidP="00177141">
            <w:pPr>
              <w:rPr>
                <w:rFonts w:ascii="Arial" w:eastAsia="Arial Unicode MS" w:hAnsi="Arial"/>
                <w:color w:val="000000"/>
              </w:rPr>
            </w:pPr>
          </w:p>
        </w:tc>
      </w:tr>
      <w:tr w:rsidR="00A35CF2" w:rsidRPr="00D82A73" w14:paraId="1BA6E94F" w14:textId="77777777" w:rsidTr="00177141">
        <w:trPr>
          <w:gridBefore w:val="1"/>
          <w:wBefore w:w="15" w:type="dxa"/>
          <w:trHeight w:val="217"/>
        </w:trPr>
        <w:tc>
          <w:tcPr>
            <w:tcW w:w="7080" w:type="dxa"/>
            <w:gridSpan w:val="3"/>
          </w:tcPr>
          <w:p w14:paraId="30CE21A3" w14:textId="77777777" w:rsidR="00A35CF2" w:rsidRPr="00D82A73" w:rsidRDefault="00A35CF2" w:rsidP="00177141">
            <w:pPr>
              <w:rPr>
                <w:rFonts w:ascii="Arial" w:eastAsia="Arial Unicode MS" w:hAnsi="Arial"/>
                <w:color w:val="000000"/>
              </w:rPr>
            </w:pPr>
            <w:r w:rsidRPr="00D82A73">
              <w:rPr>
                <w:rFonts w:ascii="Arial" w:eastAsia="Arial Unicode MS" w:hAnsi="Arial"/>
                <w:color w:val="000000"/>
              </w:rPr>
              <w:t>En Formulärfråga (Question</w:t>
            </w:r>
            <w:r w:rsidRPr="009F23DA">
              <w:rPr>
                <w:rFonts w:ascii="Arial" w:eastAsia="Arial Unicode MS" w:hAnsi="Arial"/>
                <w:color w:val="000000"/>
              </w:rPr>
              <w:t>Type</w:t>
            </w:r>
            <w:r w:rsidRPr="00D82A73">
              <w:rPr>
                <w:rFonts w:ascii="Arial" w:eastAsia="Arial Unicode MS" w:hAnsi="Arial"/>
                <w:color w:val="000000"/>
              </w:rPr>
              <w:t>) har noll till ett questionsuperior</w:t>
            </w:r>
            <w:r>
              <w:rPr>
                <w:rFonts w:ascii="Arial" w:eastAsia="Arial Unicode MS" w:hAnsi="Arial"/>
                <w:color w:val="000000"/>
              </w:rPr>
              <w:t xml:space="preserve"> (QuestionSuperior</w:t>
            </w:r>
            <w:r w:rsidRPr="009F23DA">
              <w:rPr>
                <w:rFonts w:ascii="Arial" w:eastAsia="Arial Unicode MS" w:hAnsi="Arial"/>
                <w:color w:val="000000"/>
              </w:rPr>
              <w:t>Type</w:t>
            </w:r>
            <w:r>
              <w:rPr>
                <w:rFonts w:ascii="Arial" w:eastAsia="Arial Unicode MS" w:hAnsi="Arial"/>
                <w:color w:val="000000"/>
              </w:rPr>
              <w:t>)</w:t>
            </w:r>
          </w:p>
        </w:tc>
        <w:tc>
          <w:tcPr>
            <w:tcW w:w="7880" w:type="dxa"/>
            <w:gridSpan w:val="6"/>
          </w:tcPr>
          <w:p w14:paraId="6EED2B66" w14:textId="77777777" w:rsidR="00A35CF2" w:rsidRPr="00D82A73" w:rsidRDefault="00A35CF2" w:rsidP="00177141">
            <w:pPr>
              <w:rPr>
                <w:rFonts w:ascii="Arial" w:eastAsia="Arial Unicode MS" w:hAnsi="Arial"/>
                <w:color w:val="000000"/>
              </w:rPr>
            </w:pPr>
          </w:p>
        </w:tc>
      </w:tr>
      <w:tr w:rsidR="00A35CF2" w:rsidRPr="00D82A73" w14:paraId="68BC219E" w14:textId="77777777" w:rsidTr="00177141">
        <w:trPr>
          <w:gridBefore w:val="1"/>
          <w:wBefore w:w="15" w:type="dxa"/>
          <w:trHeight w:val="217"/>
        </w:trPr>
        <w:tc>
          <w:tcPr>
            <w:tcW w:w="7080" w:type="dxa"/>
            <w:gridSpan w:val="3"/>
          </w:tcPr>
          <w:p w14:paraId="6D513BE9" w14:textId="77777777" w:rsidR="00A35CF2" w:rsidRPr="00D82A73" w:rsidRDefault="00A35CF2" w:rsidP="00177141">
            <w:pPr>
              <w:rPr>
                <w:rFonts w:ascii="Arial" w:eastAsia="Arial Unicode MS" w:hAnsi="Arial"/>
                <w:color w:val="000000"/>
              </w:rPr>
            </w:pPr>
          </w:p>
        </w:tc>
        <w:tc>
          <w:tcPr>
            <w:tcW w:w="7880" w:type="dxa"/>
            <w:gridSpan w:val="6"/>
          </w:tcPr>
          <w:p w14:paraId="60744D08" w14:textId="77777777" w:rsidR="00A35CF2" w:rsidRPr="00D82A73" w:rsidRDefault="00A35CF2" w:rsidP="00177141">
            <w:pPr>
              <w:rPr>
                <w:rFonts w:ascii="Arial" w:eastAsia="Arial Unicode MS" w:hAnsi="Arial"/>
                <w:color w:val="000000"/>
              </w:rPr>
            </w:pPr>
          </w:p>
        </w:tc>
      </w:tr>
    </w:tbl>
    <w:p w14:paraId="146291F4" w14:textId="77777777" w:rsidR="00A35CF2" w:rsidRPr="00D82A73" w:rsidRDefault="00A35CF2" w:rsidP="00A35CF2">
      <w:pPr>
        <w:pStyle w:val="BodyText"/>
      </w:pPr>
    </w:p>
    <w:p w14:paraId="2485F22B" w14:textId="77777777" w:rsidR="00A35CF2" w:rsidRPr="00D82A73" w:rsidRDefault="00A35CF2" w:rsidP="00A35CF2">
      <w:pPr>
        <w:pStyle w:val="Heading3"/>
      </w:pPr>
      <w:bookmarkStart w:id="217" w:name="_Toc220986035"/>
      <w:bookmarkStart w:id="218" w:name="_Toc386458091"/>
      <w:bookmarkStart w:id="219" w:name="_Toc391636710"/>
      <w:bookmarkStart w:id="220" w:name="_Toc397581526"/>
      <w:r w:rsidRPr="00D82A73">
        <w:t>Klass Formulärfråga (Question</w:t>
      </w:r>
      <w:r w:rsidRPr="00CA5C92">
        <w:t>Type</w:t>
      </w:r>
      <w:r w:rsidRPr="00D82A73">
        <w:t>)</w:t>
      </w:r>
      <w:bookmarkEnd w:id="212"/>
      <w:bookmarkEnd w:id="217"/>
      <w:bookmarkEnd w:id="218"/>
      <w:bookmarkEnd w:id="219"/>
      <w:bookmarkEnd w:id="220"/>
    </w:p>
    <w:p w14:paraId="41A81BC3" w14:textId="77777777" w:rsidR="00A35CF2" w:rsidRPr="00D82A73" w:rsidRDefault="00A35CF2" w:rsidP="00A35CF2">
      <w:r w:rsidRPr="00D82A73">
        <w:t xml:space="preserve">Objektet innehåller en fråga samt metadata. </w:t>
      </w:r>
      <w:r w:rsidRPr="00D82A73">
        <w:rPr>
          <w:i/>
        </w:rPr>
        <w:t xml:space="preserve"> </w:t>
      </w:r>
    </w:p>
    <w:p w14:paraId="693DCDE5" w14:textId="77777777" w:rsidR="00A35CF2" w:rsidRPr="00D82A73" w:rsidRDefault="00A35CF2" w:rsidP="00A35CF2">
      <w:r w:rsidRPr="00D82A73">
        <w:t>Exempel:</w:t>
      </w:r>
    </w:p>
    <w:p w14:paraId="0310C407" w14:textId="77777777" w:rsidR="00A35CF2" w:rsidRPr="00D82A73" w:rsidRDefault="00A35CF2" w:rsidP="00A35CF2">
      <w:r w:rsidRPr="00D82A73">
        <w:t xml:space="preserve">”Vilken är din favoritfärg?” </w:t>
      </w:r>
    </w:p>
    <w:p w14:paraId="353D015B" w14:textId="77777777" w:rsidR="00A35CF2" w:rsidRPr="00D82A73" w:rsidRDefault="00A35CF2" w:rsidP="00A35CF2"/>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17"/>
        <w:gridCol w:w="1803"/>
        <w:gridCol w:w="1920"/>
        <w:gridCol w:w="1200"/>
        <w:gridCol w:w="1162"/>
        <w:gridCol w:w="1078"/>
      </w:tblGrid>
      <w:tr w:rsidR="00A35CF2" w:rsidRPr="00D82A73" w14:paraId="51BE0937" w14:textId="77777777" w:rsidTr="00177141">
        <w:trPr>
          <w:cantSplit/>
          <w:trHeight w:val="376"/>
        </w:trPr>
        <w:tc>
          <w:tcPr>
            <w:tcW w:w="2545" w:type="dxa"/>
            <w:gridSpan w:val="2"/>
            <w:vMerge w:val="restart"/>
            <w:shd w:val="pct25" w:color="auto" w:fill="auto"/>
          </w:tcPr>
          <w:p w14:paraId="0069DE7A" w14:textId="77777777" w:rsidR="00A35CF2" w:rsidRPr="00D82A73" w:rsidRDefault="00A35CF2" w:rsidP="00177141">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78888D56" w14:textId="77777777" w:rsidR="00A35CF2" w:rsidRPr="00D82A73" w:rsidRDefault="00A35CF2" w:rsidP="00177141">
            <w:r w:rsidRPr="00D82A73">
              <w:t>Beskrivning</w:t>
            </w:r>
          </w:p>
        </w:tc>
        <w:tc>
          <w:tcPr>
            <w:tcW w:w="1140" w:type="dxa"/>
            <w:vMerge w:val="restart"/>
            <w:shd w:val="pct25" w:color="auto" w:fill="auto"/>
          </w:tcPr>
          <w:p w14:paraId="29A32417" w14:textId="77777777" w:rsidR="00A35CF2" w:rsidRPr="00D82A73" w:rsidRDefault="00A35CF2" w:rsidP="00177141">
            <w:pPr>
              <w:rPr>
                <w:rFonts w:eastAsia="Arial Unicode MS"/>
              </w:rPr>
            </w:pPr>
            <w:r w:rsidRPr="00D82A73">
              <w:t>Format</w:t>
            </w:r>
          </w:p>
        </w:tc>
        <w:tc>
          <w:tcPr>
            <w:tcW w:w="717" w:type="dxa"/>
            <w:vMerge w:val="restart"/>
            <w:shd w:val="pct25" w:color="auto" w:fill="auto"/>
          </w:tcPr>
          <w:p w14:paraId="72AC545A" w14:textId="77777777" w:rsidR="00A35CF2" w:rsidRPr="00D82A73" w:rsidRDefault="00A35CF2" w:rsidP="00177141">
            <w:r w:rsidRPr="00D82A73">
              <w:t>Mult</w:t>
            </w:r>
          </w:p>
        </w:tc>
        <w:tc>
          <w:tcPr>
            <w:tcW w:w="1803" w:type="dxa"/>
            <w:vMerge w:val="restart"/>
            <w:shd w:val="pct25" w:color="auto" w:fill="auto"/>
          </w:tcPr>
          <w:p w14:paraId="582D0445" w14:textId="77777777" w:rsidR="00A35CF2" w:rsidRPr="00D82A73" w:rsidRDefault="00A35CF2" w:rsidP="00177141">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5209A368" w14:textId="77777777" w:rsidR="00A35CF2" w:rsidRPr="00D82A73" w:rsidRDefault="00A35CF2" w:rsidP="00177141">
            <w:pPr>
              <w:rPr>
                <w:rFonts w:eastAsia="Arial Unicode MS"/>
              </w:rPr>
            </w:pPr>
            <w:r w:rsidRPr="00D82A73">
              <w:t>Beslutsregler och kommentar</w:t>
            </w:r>
          </w:p>
        </w:tc>
        <w:tc>
          <w:tcPr>
            <w:tcW w:w="3440" w:type="dxa"/>
            <w:gridSpan w:val="3"/>
            <w:shd w:val="pct25" w:color="auto" w:fill="auto"/>
          </w:tcPr>
          <w:p w14:paraId="56CEAC8A" w14:textId="77777777" w:rsidR="00A35CF2" w:rsidRPr="00D82A73" w:rsidRDefault="00A35CF2" w:rsidP="00177141">
            <w:pPr>
              <w:jc w:val="center"/>
              <w:rPr>
                <w:rFonts w:eastAsia="Arial Unicode MS"/>
              </w:rPr>
            </w:pPr>
            <w:r>
              <w:rPr>
                <w:rFonts w:eastAsia="Arial Unicode MS"/>
              </w:rPr>
              <w:t>Mappning V-TIM 2.2</w:t>
            </w:r>
          </w:p>
        </w:tc>
      </w:tr>
      <w:tr w:rsidR="00A35CF2" w:rsidRPr="00D82A73" w14:paraId="514AB7F7" w14:textId="77777777" w:rsidTr="00177141">
        <w:trPr>
          <w:cantSplit/>
          <w:trHeight w:val="375"/>
        </w:trPr>
        <w:tc>
          <w:tcPr>
            <w:tcW w:w="2545" w:type="dxa"/>
            <w:gridSpan w:val="2"/>
            <w:vMerge/>
            <w:shd w:val="pct25" w:color="auto" w:fill="auto"/>
          </w:tcPr>
          <w:p w14:paraId="02747015" w14:textId="77777777" w:rsidR="00A35CF2" w:rsidRPr="00D82A73" w:rsidRDefault="00A35CF2" w:rsidP="00177141"/>
        </w:tc>
        <w:tc>
          <w:tcPr>
            <w:tcW w:w="3410" w:type="dxa"/>
            <w:vMerge/>
            <w:shd w:val="pct25" w:color="auto" w:fill="auto"/>
          </w:tcPr>
          <w:p w14:paraId="47FC74B9" w14:textId="77777777" w:rsidR="00A35CF2" w:rsidRPr="00D82A73" w:rsidRDefault="00A35CF2" w:rsidP="00177141"/>
        </w:tc>
        <w:tc>
          <w:tcPr>
            <w:tcW w:w="1140" w:type="dxa"/>
            <w:vMerge/>
            <w:shd w:val="pct25" w:color="auto" w:fill="auto"/>
          </w:tcPr>
          <w:p w14:paraId="3B16C5A9" w14:textId="77777777" w:rsidR="00A35CF2" w:rsidRPr="00D82A73" w:rsidRDefault="00A35CF2" w:rsidP="00177141"/>
        </w:tc>
        <w:tc>
          <w:tcPr>
            <w:tcW w:w="717" w:type="dxa"/>
            <w:vMerge/>
            <w:shd w:val="pct25" w:color="auto" w:fill="auto"/>
          </w:tcPr>
          <w:p w14:paraId="73A9B6D0" w14:textId="77777777" w:rsidR="00A35CF2" w:rsidRPr="00D82A73" w:rsidRDefault="00A35CF2" w:rsidP="00177141"/>
        </w:tc>
        <w:tc>
          <w:tcPr>
            <w:tcW w:w="1803" w:type="dxa"/>
            <w:vMerge/>
            <w:shd w:val="pct25" w:color="auto" w:fill="auto"/>
          </w:tcPr>
          <w:p w14:paraId="50D74245" w14:textId="77777777" w:rsidR="00A35CF2" w:rsidRPr="00D82A73" w:rsidRDefault="00A35CF2" w:rsidP="00177141"/>
        </w:tc>
        <w:tc>
          <w:tcPr>
            <w:tcW w:w="1920" w:type="dxa"/>
            <w:vMerge/>
            <w:shd w:val="pct25" w:color="auto" w:fill="auto"/>
          </w:tcPr>
          <w:p w14:paraId="6D1642E1" w14:textId="77777777" w:rsidR="00A35CF2" w:rsidRPr="00D82A73" w:rsidRDefault="00A35CF2" w:rsidP="00177141"/>
        </w:tc>
        <w:tc>
          <w:tcPr>
            <w:tcW w:w="1200" w:type="dxa"/>
            <w:tcBorders>
              <w:bottom w:val="single" w:sz="4" w:space="0" w:color="auto"/>
            </w:tcBorders>
            <w:shd w:val="pct25" w:color="auto" w:fill="auto"/>
          </w:tcPr>
          <w:p w14:paraId="0A10AE93" w14:textId="77777777" w:rsidR="00A35CF2" w:rsidRPr="00D82A73" w:rsidRDefault="00A35CF2" w:rsidP="00177141">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3D05E231" w14:textId="77777777" w:rsidR="00A35CF2" w:rsidRPr="00D82A73" w:rsidRDefault="00A35CF2" w:rsidP="00177141">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25C352C3" w14:textId="77777777" w:rsidR="00A35CF2" w:rsidRPr="00D82A73" w:rsidRDefault="00A35CF2" w:rsidP="00177141">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24D89B32" w14:textId="77777777" w:rsidTr="00177141">
        <w:trPr>
          <w:trHeight w:val="217"/>
        </w:trPr>
        <w:tc>
          <w:tcPr>
            <w:tcW w:w="2545" w:type="dxa"/>
            <w:gridSpan w:val="2"/>
          </w:tcPr>
          <w:p w14:paraId="3A805041" w14:textId="77777777" w:rsidR="00A35CF2" w:rsidRPr="00D82A73" w:rsidRDefault="00A35CF2" w:rsidP="00177141">
            <w:pPr>
              <w:rPr>
                <w:rFonts w:eastAsia="Arial Unicode MS"/>
              </w:rPr>
            </w:pPr>
            <w:r w:rsidRPr="00D82A73">
              <w:rPr>
                <w:rFonts w:eastAsia="Arial Unicode MS"/>
              </w:rPr>
              <w:t>(</w:t>
            </w:r>
            <w:r>
              <w:rPr>
                <w:rFonts w:eastAsia="Arial Unicode MS"/>
              </w:rPr>
              <w:t>i</w:t>
            </w:r>
            <w:r w:rsidRPr="00D82A73">
              <w:rPr>
                <w:rFonts w:eastAsia="Arial Unicode MS"/>
              </w:rPr>
              <w:t>nformationURL)</w:t>
            </w:r>
          </w:p>
        </w:tc>
        <w:tc>
          <w:tcPr>
            <w:tcW w:w="3410" w:type="dxa"/>
          </w:tcPr>
          <w:p w14:paraId="67939910" w14:textId="77777777" w:rsidR="00A35CF2" w:rsidRPr="00D82A73" w:rsidRDefault="00A35CF2" w:rsidP="00177141">
            <w:pPr>
              <w:rPr>
                <w:rFonts w:eastAsia="Arial Unicode MS"/>
              </w:rPr>
            </w:pPr>
            <w:r w:rsidRPr="00D82A73">
              <w:rPr>
                <w:rFonts w:eastAsia="Arial Unicode MS"/>
              </w:rPr>
              <w:t>URL till hjälpsida/mer information.</w:t>
            </w:r>
          </w:p>
        </w:tc>
        <w:tc>
          <w:tcPr>
            <w:tcW w:w="1140" w:type="dxa"/>
          </w:tcPr>
          <w:p w14:paraId="2463F7A5" w14:textId="77777777" w:rsidR="00A35CF2" w:rsidRPr="00D82A73" w:rsidRDefault="00A35CF2" w:rsidP="00177141">
            <w:pPr>
              <w:rPr>
                <w:rFonts w:eastAsia="Arial Unicode MS"/>
              </w:rPr>
            </w:pPr>
            <w:r w:rsidRPr="00D82A73">
              <w:rPr>
                <w:rFonts w:eastAsia="Arial Unicode MS"/>
              </w:rPr>
              <w:t>TXT</w:t>
            </w:r>
          </w:p>
        </w:tc>
        <w:tc>
          <w:tcPr>
            <w:tcW w:w="717" w:type="dxa"/>
          </w:tcPr>
          <w:p w14:paraId="2A203FF2" w14:textId="77777777" w:rsidR="00A35CF2" w:rsidRPr="00D82A73" w:rsidRDefault="00A35CF2" w:rsidP="00177141">
            <w:pPr>
              <w:rPr>
                <w:rFonts w:eastAsia="Arial Unicode MS"/>
              </w:rPr>
            </w:pPr>
            <w:r w:rsidRPr="00D82A73">
              <w:rPr>
                <w:rFonts w:eastAsia="Arial Unicode MS"/>
              </w:rPr>
              <w:t>0..1</w:t>
            </w:r>
          </w:p>
        </w:tc>
        <w:tc>
          <w:tcPr>
            <w:tcW w:w="1803" w:type="dxa"/>
          </w:tcPr>
          <w:p w14:paraId="3241F9F0" w14:textId="77777777" w:rsidR="00A35CF2" w:rsidRPr="00D82A73" w:rsidRDefault="00A35CF2" w:rsidP="00177141">
            <w:pPr>
              <w:rPr>
                <w:rFonts w:eastAsia="Arial Unicode MS"/>
              </w:rPr>
            </w:pPr>
          </w:p>
        </w:tc>
        <w:tc>
          <w:tcPr>
            <w:tcW w:w="1920" w:type="dxa"/>
          </w:tcPr>
          <w:p w14:paraId="281E298E" w14:textId="77777777" w:rsidR="00A35CF2" w:rsidRPr="00D82A73" w:rsidRDefault="00A35CF2" w:rsidP="00177141">
            <w:pPr>
              <w:rPr>
                <w:rFonts w:ascii="Arial" w:eastAsia="Arial Unicode MS" w:hAnsi="Arial"/>
              </w:rPr>
            </w:pPr>
          </w:p>
        </w:tc>
        <w:tc>
          <w:tcPr>
            <w:tcW w:w="1200" w:type="dxa"/>
            <w:shd w:val="clear" w:color="auto" w:fill="auto"/>
          </w:tcPr>
          <w:p w14:paraId="282CFD5C"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10084EB"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BF804AF"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76D1855B" w14:textId="77777777" w:rsidTr="00177141">
        <w:trPr>
          <w:trHeight w:val="217"/>
        </w:trPr>
        <w:tc>
          <w:tcPr>
            <w:tcW w:w="2545" w:type="dxa"/>
            <w:gridSpan w:val="2"/>
          </w:tcPr>
          <w:p w14:paraId="24C69D1D" w14:textId="77777777" w:rsidR="00A35CF2" w:rsidRPr="00D82A73" w:rsidRDefault="00A35CF2" w:rsidP="00177141">
            <w:pPr>
              <w:rPr>
                <w:rFonts w:eastAsia="Arial Unicode MS"/>
              </w:rPr>
            </w:pPr>
            <w:r w:rsidRPr="00D82A73">
              <w:rPr>
                <w:rFonts w:eastAsia="Arial Unicode MS"/>
              </w:rPr>
              <w:lastRenderedPageBreak/>
              <w:t>(</w:t>
            </w:r>
            <w:r>
              <w:rPr>
                <w:rFonts w:eastAsia="Arial Unicode MS"/>
              </w:rPr>
              <w:t>s</w:t>
            </w:r>
            <w:r w:rsidRPr="00D82A73">
              <w:rPr>
                <w:rFonts w:eastAsia="Arial Unicode MS"/>
              </w:rPr>
              <w:t>ubject)</w:t>
            </w:r>
          </w:p>
        </w:tc>
        <w:tc>
          <w:tcPr>
            <w:tcW w:w="3410" w:type="dxa"/>
          </w:tcPr>
          <w:p w14:paraId="7286341A" w14:textId="77777777" w:rsidR="00A35CF2" w:rsidRPr="00D82A73" w:rsidRDefault="00A35CF2" w:rsidP="00177141">
            <w:pPr>
              <w:rPr>
                <w:rFonts w:eastAsia="Arial Unicode MS"/>
              </w:rPr>
            </w:pPr>
            <w:r w:rsidRPr="00D82A73">
              <w:rPr>
                <w:rFonts w:eastAsia="Arial Unicode MS"/>
              </w:rPr>
              <w:t>Frågans rubrik.</w:t>
            </w:r>
          </w:p>
          <w:p w14:paraId="2189D018" w14:textId="77777777" w:rsidR="00A35CF2" w:rsidRPr="00D82A73" w:rsidRDefault="00A35CF2" w:rsidP="00177141">
            <w:pPr>
              <w:rPr>
                <w:rFonts w:eastAsia="Arial Unicode MS"/>
              </w:rPr>
            </w:pPr>
            <w:r w:rsidRPr="00D82A73">
              <w:rPr>
                <w:rFonts w:eastAsia="Arial Unicode MS"/>
              </w:rPr>
              <w:t>T.ex Ange din blodgrupp.</w:t>
            </w:r>
          </w:p>
        </w:tc>
        <w:tc>
          <w:tcPr>
            <w:tcW w:w="1140" w:type="dxa"/>
          </w:tcPr>
          <w:p w14:paraId="3F00EBEE" w14:textId="77777777" w:rsidR="00A35CF2" w:rsidRPr="00D82A73" w:rsidRDefault="00A35CF2" w:rsidP="00177141">
            <w:pPr>
              <w:rPr>
                <w:rFonts w:eastAsia="Arial Unicode MS"/>
              </w:rPr>
            </w:pPr>
            <w:r w:rsidRPr="00D82A73">
              <w:rPr>
                <w:rFonts w:eastAsia="Arial Unicode MS"/>
              </w:rPr>
              <w:t>TXT</w:t>
            </w:r>
          </w:p>
        </w:tc>
        <w:tc>
          <w:tcPr>
            <w:tcW w:w="717" w:type="dxa"/>
          </w:tcPr>
          <w:p w14:paraId="2167E0AE" w14:textId="77777777" w:rsidR="00A35CF2" w:rsidRPr="00D82A73" w:rsidRDefault="00A35CF2" w:rsidP="00177141">
            <w:pPr>
              <w:rPr>
                <w:rFonts w:eastAsia="Arial Unicode MS"/>
              </w:rPr>
            </w:pPr>
            <w:r w:rsidRPr="00D82A73">
              <w:rPr>
                <w:rFonts w:eastAsia="Arial Unicode MS"/>
              </w:rPr>
              <w:t>1</w:t>
            </w:r>
          </w:p>
        </w:tc>
        <w:tc>
          <w:tcPr>
            <w:tcW w:w="1803" w:type="dxa"/>
          </w:tcPr>
          <w:p w14:paraId="2923372C" w14:textId="77777777" w:rsidR="00A35CF2" w:rsidRPr="00D82A73" w:rsidRDefault="00A35CF2" w:rsidP="00177141">
            <w:pPr>
              <w:rPr>
                <w:rFonts w:eastAsia="Arial Unicode MS"/>
              </w:rPr>
            </w:pPr>
          </w:p>
        </w:tc>
        <w:tc>
          <w:tcPr>
            <w:tcW w:w="1920" w:type="dxa"/>
          </w:tcPr>
          <w:p w14:paraId="47086328" w14:textId="77777777" w:rsidR="00A35CF2" w:rsidRPr="00D82A73" w:rsidRDefault="00A35CF2" w:rsidP="00177141">
            <w:pPr>
              <w:rPr>
                <w:rFonts w:ascii="Arial" w:eastAsia="Arial Unicode MS" w:hAnsi="Arial"/>
              </w:rPr>
            </w:pPr>
          </w:p>
        </w:tc>
        <w:tc>
          <w:tcPr>
            <w:tcW w:w="1200" w:type="dxa"/>
            <w:shd w:val="clear" w:color="auto" w:fill="auto"/>
          </w:tcPr>
          <w:p w14:paraId="27D0DD02"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2BB69A6"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AD0C991"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0564A990" w14:textId="77777777" w:rsidTr="00177141">
        <w:trPr>
          <w:trHeight w:val="217"/>
        </w:trPr>
        <w:tc>
          <w:tcPr>
            <w:tcW w:w="2545" w:type="dxa"/>
            <w:gridSpan w:val="2"/>
          </w:tcPr>
          <w:p w14:paraId="5EF5F169" w14:textId="77777777" w:rsidR="00A35CF2" w:rsidRPr="00D82A73" w:rsidRDefault="00A35CF2" w:rsidP="00177141">
            <w:pPr>
              <w:rPr>
                <w:rFonts w:eastAsia="Arial Unicode MS"/>
              </w:rPr>
            </w:pPr>
            <w:r w:rsidRPr="00D82A73">
              <w:rPr>
                <w:rFonts w:eastAsia="Arial Unicode MS"/>
              </w:rPr>
              <w:t>(</w:t>
            </w:r>
            <w:r>
              <w:rPr>
                <w:rFonts w:eastAsia="Arial Unicode MS"/>
              </w:rPr>
              <w:t>d</w:t>
            </w:r>
            <w:r w:rsidRPr="00D82A73">
              <w:rPr>
                <w:rFonts w:eastAsia="Arial Unicode MS"/>
              </w:rPr>
              <w:t>escription)</w:t>
            </w:r>
          </w:p>
        </w:tc>
        <w:tc>
          <w:tcPr>
            <w:tcW w:w="3410" w:type="dxa"/>
          </w:tcPr>
          <w:p w14:paraId="1C3B4501" w14:textId="77777777" w:rsidR="00A35CF2" w:rsidRPr="00D82A73" w:rsidRDefault="00A35CF2" w:rsidP="00177141">
            <w:pPr>
              <w:rPr>
                <w:rFonts w:eastAsia="Arial Unicode MS"/>
              </w:rPr>
            </w:pPr>
            <w:r w:rsidRPr="00D82A73">
              <w:rPr>
                <w:rFonts w:eastAsia="Arial Unicode MS"/>
              </w:rPr>
              <w:t>Frågans beskrivande text eller instruktion till användaren/patient.</w:t>
            </w:r>
          </w:p>
          <w:p w14:paraId="28D2F482" w14:textId="77777777" w:rsidR="00A35CF2" w:rsidRPr="00D82A73" w:rsidRDefault="00A35CF2" w:rsidP="00177141">
            <w:pPr>
              <w:rPr>
                <w:rFonts w:eastAsia="Arial Unicode MS"/>
              </w:rPr>
            </w:pPr>
            <w:r w:rsidRPr="00D82A73">
              <w:rPr>
                <w:rFonts w:eastAsia="Arial Unicode MS"/>
              </w:rPr>
              <w:t>Stöder kodverk ”</w:t>
            </w:r>
            <w:r w:rsidRPr="00D82A73">
              <w:rPr>
                <w:rFonts w:eastAsia="Arial Unicode MS"/>
                <w:highlight w:val="yellow"/>
              </w:rPr>
              <w:t>DocBook”</w:t>
            </w:r>
            <w:r w:rsidRPr="00D82A73">
              <w:rPr>
                <w:rFonts w:eastAsia="Arial Unicode MS"/>
              </w:rPr>
              <w:t xml:space="preserve"> </w:t>
            </w:r>
            <w:r w:rsidRPr="00D82A73">
              <w:rPr>
                <w:rFonts w:eastAsia="Arial Unicode MS"/>
                <w:highlight w:val="yellow"/>
              </w:rPr>
              <w:t>Se tidbokningskontraktet!!</w:t>
            </w:r>
          </w:p>
        </w:tc>
        <w:tc>
          <w:tcPr>
            <w:tcW w:w="1140" w:type="dxa"/>
          </w:tcPr>
          <w:p w14:paraId="3FFADB18" w14:textId="77777777" w:rsidR="00A35CF2" w:rsidRPr="00D82A73" w:rsidRDefault="00A35CF2" w:rsidP="00177141">
            <w:pPr>
              <w:rPr>
                <w:rFonts w:eastAsia="Arial Unicode MS"/>
              </w:rPr>
            </w:pPr>
            <w:r w:rsidRPr="00D82A73">
              <w:rPr>
                <w:rFonts w:eastAsia="Arial Unicode MS"/>
              </w:rPr>
              <w:t>TXT</w:t>
            </w:r>
          </w:p>
        </w:tc>
        <w:tc>
          <w:tcPr>
            <w:tcW w:w="717" w:type="dxa"/>
          </w:tcPr>
          <w:p w14:paraId="15B40695" w14:textId="77777777" w:rsidR="00A35CF2" w:rsidRPr="00D82A73" w:rsidRDefault="00A35CF2" w:rsidP="00177141">
            <w:pPr>
              <w:rPr>
                <w:rFonts w:eastAsia="Arial Unicode MS"/>
              </w:rPr>
            </w:pPr>
            <w:r w:rsidRPr="00D82A73">
              <w:rPr>
                <w:rFonts w:eastAsia="Arial Unicode MS"/>
              </w:rPr>
              <w:t>1..0</w:t>
            </w:r>
          </w:p>
        </w:tc>
        <w:tc>
          <w:tcPr>
            <w:tcW w:w="1803" w:type="dxa"/>
          </w:tcPr>
          <w:p w14:paraId="366D33F5" w14:textId="77777777" w:rsidR="00A35CF2" w:rsidRPr="00D82A73" w:rsidRDefault="00A35CF2" w:rsidP="00177141">
            <w:pPr>
              <w:rPr>
                <w:rFonts w:eastAsia="Arial Unicode MS"/>
              </w:rPr>
            </w:pPr>
          </w:p>
        </w:tc>
        <w:tc>
          <w:tcPr>
            <w:tcW w:w="1920" w:type="dxa"/>
          </w:tcPr>
          <w:p w14:paraId="166F0FD4" w14:textId="77777777" w:rsidR="00A35CF2" w:rsidRPr="00D82A73" w:rsidRDefault="00A35CF2" w:rsidP="00177141">
            <w:pPr>
              <w:rPr>
                <w:rFonts w:ascii="Arial" w:eastAsia="Arial Unicode MS" w:hAnsi="Arial"/>
              </w:rPr>
            </w:pPr>
          </w:p>
        </w:tc>
        <w:tc>
          <w:tcPr>
            <w:tcW w:w="1200" w:type="dxa"/>
            <w:shd w:val="clear" w:color="auto" w:fill="auto"/>
          </w:tcPr>
          <w:p w14:paraId="3DBEF8FB"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2627B2A"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71BED1F"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3C54CD5A" w14:textId="77777777" w:rsidTr="00177141">
        <w:trPr>
          <w:trHeight w:val="217"/>
        </w:trPr>
        <w:tc>
          <w:tcPr>
            <w:tcW w:w="2545" w:type="dxa"/>
            <w:gridSpan w:val="2"/>
          </w:tcPr>
          <w:p w14:paraId="01C9B0FD" w14:textId="77777777" w:rsidR="00A35CF2" w:rsidRPr="00D82A73" w:rsidRDefault="00A35CF2" w:rsidP="00177141">
            <w:pPr>
              <w:rPr>
                <w:rFonts w:eastAsia="Arial Unicode MS"/>
              </w:rPr>
            </w:pPr>
            <w:r w:rsidRPr="00D82A73">
              <w:rPr>
                <w:rFonts w:eastAsia="Arial Unicode MS"/>
              </w:rPr>
              <w:t>(</w:t>
            </w:r>
            <w:r>
              <w:rPr>
                <w:rFonts w:eastAsia="Arial Unicode MS"/>
              </w:rPr>
              <w:t>f</w:t>
            </w:r>
            <w:r w:rsidRPr="00D82A73">
              <w:rPr>
                <w:rFonts w:eastAsia="Arial Unicode MS"/>
              </w:rPr>
              <w:t>ormId)</w:t>
            </w:r>
          </w:p>
        </w:tc>
        <w:tc>
          <w:tcPr>
            <w:tcW w:w="3410" w:type="dxa"/>
          </w:tcPr>
          <w:p w14:paraId="31978BD0" w14:textId="77777777" w:rsidR="00A35CF2" w:rsidRPr="00D82A73" w:rsidRDefault="00A35CF2" w:rsidP="00177141">
            <w:pPr>
              <w:rPr>
                <w:rFonts w:eastAsia="Arial Unicode MS"/>
              </w:rPr>
            </w:pPr>
            <w:r w:rsidRPr="00D82A73">
              <w:rPr>
                <w:rFonts w:eastAsia="Arial Unicode MS"/>
              </w:rPr>
              <w:t>Frågans unika id. (Producentens unika id)</w:t>
            </w:r>
          </w:p>
        </w:tc>
        <w:tc>
          <w:tcPr>
            <w:tcW w:w="1140" w:type="dxa"/>
          </w:tcPr>
          <w:p w14:paraId="1DDB835B" w14:textId="77777777" w:rsidR="00A35CF2" w:rsidRPr="00D82A73" w:rsidRDefault="00A35CF2" w:rsidP="00177141">
            <w:pPr>
              <w:rPr>
                <w:rFonts w:eastAsia="Arial Unicode MS"/>
              </w:rPr>
            </w:pPr>
            <w:r w:rsidRPr="00D82A73">
              <w:rPr>
                <w:rFonts w:eastAsia="Arial Unicode MS"/>
              </w:rPr>
              <w:t>TXT</w:t>
            </w:r>
          </w:p>
        </w:tc>
        <w:tc>
          <w:tcPr>
            <w:tcW w:w="717" w:type="dxa"/>
          </w:tcPr>
          <w:p w14:paraId="094B0DE8" w14:textId="77777777" w:rsidR="00A35CF2" w:rsidRPr="00D82A73" w:rsidRDefault="00A35CF2" w:rsidP="00177141">
            <w:pPr>
              <w:rPr>
                <w:rFonts w:eastAsia="Arial Unicode MS"/>
              </w:rPr>
            </w:pPr>
            <w:r w:rsidRPr="00D82A73">
              <w:rPr>
                <w:rFonts w:eastAsia="Arial Unicode MS"/>
              </w:rPr>
              <w:t>1</w:t>
            </w:r>
          </w:p>
        </w:tc>
        <w:tc>
          <w:tcPr>
            <w:tcW w:w="1803" w:type="dxa"/>
          </w:tcPr>
          <w:p w14:paraId="1F613A93" w14:textId="77777777" w:rsidR="00A35CF2" w:rsidRPr="00D82A73" w:rsidRDefault="00A35CF2" w:rsidP="00177141">
            <w:pPr>
              <w:rPr>
                <w:rFonts w:eastAsia="Arial Unicode MS"/>
              </w:rPr>
            </w:pPr>
          </w:p>
        </w:tc>
        <w:tc>
          <w:tcPr>
            <w:tcW w:w="1920" w:type="dxa"/>
          </w:tcPr>
          <w:p w14:paraId="7010E334" w14:textId="77777777" w:rsidR="00A35CF2" w:rsidRPr="00D82A73" w:rsidRDefault="00A35CF2" w:rsidP="00177141">
            <w:pPr>
              <w:rPr>
                <w:rFonts w:ascii="Arial" w:eastAsia="Arial Unicode MS" w:hAnsi="Arial"/>
              </w:rPr>
            </w:pPr>
          </w:p>
        </w:tc>
        <w:tc>
          <w:tcPr>
            <w:tcW w:w="1200" w:type="dxa"/>
            <w:shd w:val="clear" w:color="auto" w:fill="auto"/>
          </w:tcPr>
          <w:p w14:paraId="52E93EDF"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91DC9F3"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6D9606B"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01A261F1" w14:textId="77777777" w:rsidTr="00177141">
        <w:trPr>
          <w:trHeight w:val="217"/>
        </w:trPr>
        <w:tc>
          <w:tcPr>
            <w:tcW w:w="2545" w:type="dxa"/>
            <w:gridSpan w:val="2"/>
          </w:tcPr>
          <w:p w14:paraId="1C56BF6D" w14:textId="77777777" w:rsidR="00A35CF2" w:rsidRPr="00D82A73" w:rsidRDefault="00A35CF2" w:rsidP="00177141">
            <w:pPr>
              <w:rPr>
                <w:rFonts w:eastAsia="Arial Unicode MS"/>
              </w:rPr>
            </w:pPr>
            <w:r w:rsidRPr="00D82A73">
              <w:rPr>
                <w:rFonts w:eastAsia="Arial Unicode MS"/>
              </w:rPr>
              <w:t>(input)</w:t>
            </w:r>
          </w:p>
        </w:tc>
        <w:tc>
          <w:tcPr>
            <w:tcW w:w="3410" w:type="dxa"/>
          </w:tcPr>
          <w:p w14:paraId="46FA883F" w14:textId="77777777" w:rsidR="00A35CF2" w:rsidRPr="00D82A73" w:rsidRDefault="00A35CF2" w:rsidP="00177141">
            <w:pPr>
              <w:rPr>
                <w:rFonts w:eastAsia="Arial Unicode MS"/>
              </w:rPr>
            </w:pPr>
            <w:r w:rsidRPr="00D82A73">
              <w:rPr>
                <w:rFonts w:eastAsia="Arial Unicode MS"/>
              </w:rPr>
              <w:t xml:space="preserve">Beskriver frågans inmatningstyp. </w:t>
            </w:r>
          </w:p>
          <w:p w14:paraId="1449B5F3" w14:textId="77777777" w:rsidR="00A35CF2" w:rsidRPr="00D82A73" w:rsidRDefault="00A35CF2" w:rsidP="00177141">
            <w:pPr>
              <w:rPr>
                <w:rFonts w:eastAsia="Arial Unicode MS"/>
              </w:rPr>
            </w:pPr>
            <w:r w:rsidRPr="00D82A73">
              <w:rPr>
                <w:rFonts w:eastAsia="Arial Unicode MS"/>
              </w:rPr>
              <w:t>T.ex. radio(enkelvärde), checkbox(multivärde) eller fritext.</w:t>
            </w:r>
          </w:p>
        </w:tc>
        <w:tc>
          <w:tcPr>
            <w:tcW w:w="1140" w:type="dxa"/>
          </w:tcPr>
          <w:p w14:paraId="6AD5F5AE" w14:textId="77777777" w:rsidR="00A35CF2" w:rsidRPr="00D82A73" w:rsidRDefault="00A35CF2" w:rsidP="00177141">
            <w:pPr>
              <w:rPr>
                <w:rFonts w:eastAsia="Arial Unicode MS"/>
              </w:rPr>
            </w:pPr>
            <w:r w:rsidRPr="00D82A73">
              <w:rPr>
                <w:rFonts w:eastAsia="Arial Unicode MS"/>
              </w:rPr>
              <w:t>KTOV</w:t>
            </w:r>
          </w:p>
        </w:tc>
        <w:tc>
          <w:tcPr>
            <w:tcW w:w="717" w:type="dxa"/>
          </w:tcPr>
          <w:p w14:paraId="2D3EFC36" w14:textId="77777777" w:rsidR="00A35CF2" w:rsidRPr="00D82A73" w:rsidRDefault="00A35CF2" w:rsidP="00177141">
            <w:pPr>
              <w:rPr>
                <w:rFonts w:eastAsia="Arial Unicode MS"/>
              </w:rPr>
            </w:pPr>
            <w:r w:rsidRPr="00D82A73">
              <w:rPr>
                <w:rFonts w:eastAsia="Arial Unicode MS"/>
              </w:rPr>
              <w:t>1</w:t>
            </w:r>
          </w:p>
        </w:tc>
        <w:tc>
          <w:tcPr>
            <w:tcW w:w="1803" w:type="dxa"/>
          </w:tcPr>
          <w:p w14:paraId="645E81F3" w14:textId="77777777" w:rsidR="00A35CF2" w:rsidRPr="00D82A73" w:rsidRDefault="00A35CF2" w:rsidP="00177141">
            <w:pPr>
              <w:rPr>
                <w:rFonts w:eastAsia="Arial Unicode MS"/>
              </w:rPr>
            </w:pPr>
            <w:r w:rsidRPr="00D82A73">
              <w:rPr>
                <w:rFonts w:eastAsia="Arial Unicode MS"/>
              </w:rPr>
              <w:t>KV Inmatningstyp</w:t>
            </w:r>
          </w:p>
          <w:p w14:paraId="18AC3B6B" w14:textId="77777777" w:rsidR="00A35CF2" w:rsidRPr="00D82A73" w:rsidRDefault="00A35CF2" w:rsidP="00177141"/>
        </w:tc>
        <w:tc>
          <w:tcPr>
            <w:tcW w:w="1920" w:type="dxa"/>
          </w:tcPr>
          <w:p w14:paraId="2270402E" w14:textId="77777777" w:rsidR="00A35CF2" w:rsidRPr="00D82A73" w:rsidRDefault="00A35CF2" w:rsidP="00177141">
            <w:pPr>
              <w:rPr>
                <w:rFonts w:ascii="Arial" w:eastAsia="Arial Unicode MS" w:hAnsi="Arial"/>
              </w:rPr>
            </w:pPr>
          </w:p>
        </w:tc>
        <w:tc>
          <w:tcPr>
            <w:tcW w:w="1200" w:type="dxa"/>
            <w:shd w:val="clear" w:color="auto" w:fill="auto"/>
          </w:tcPr>
          <w:p w14:paraId="475AE30D"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4C5485C"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F75B4B6"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607365CA" w14:textId="77777777" w:rsidTr="00177141">
        <w:trPr>
          <w:trHeight w:val="217"/>
        </w:trPr>
        <w:tc>
          <w:tcPr>
            <w:tcW w:w="2545" w:type="dxa"/>
            <w:gridSpan w:val="2"/>
          </w:tcPr>
          <w:p w14:paraId="4D941A64" w14:textId="77777777" w:rsidR="00A35CF2" w:rsidRPr="00D82A73" w:rsidRDefault="00A35CF2" w:rsidP="00177141">
            <w:pPr>
              <w:rPr>
                <w:rFonts w:eastAsia="Arial Unicode MS"/>
              </w:rPr>
            </w:pPr>
            <w:r w:rsidRPr="00D82A73">
              <w:rPr>
                <w:rFonts w:eastAsia="Arial Unicode MS"/>
              </w:rPr>
              <w:t>(</w:t>
            </w:r>
            <w:r>
              <w:rPr>
                <w:rFonts w:eastAsia="Arial Unicode MS"/>
              </w:rPr>
              <w:t>m</w:t>
            </w:r>
            <w:r w:rsidRPr="00D82A73">
              <w:rPr>
                <w:rFonts w:eastAsia="Arial Unicode MS"/>
              </w:rPr>
              <w:t>andatory)</w:t>
            </w:r>
          </w:p>
        </w:tc>
        <w:tc>
          <w:tcPr>
            <w:tcW w:w="3410" w:type="dxa"/>
          </w:tcPr>
          <w:p w14:paraId="45C53EE1" w14:textId="77777777" w:rsidR="00A35CF2" w:rsidRPr="00D82A73" w:rsidRDefault="00A35CF2" w:rsidP="00177141">
            <w:pPr>
              <w:rPr>
                <w:rFonts w:eastAsia="Arial Unicode MS"/>
              </w:rPr>
            </w:pPr>
            <w:r w:rsidRPr="00D82A73">
              <w:rPr>
                <w:rFonts w:eastAsia="Arial Unicode MS"/>
              </w:rPr>
              <w:t>Indikerar om frågan är obligatorisk.</w:t>
            </w:r>
          </w:p>
        </w:tc>
        <w:tc>
          <w:tcPr>
            <w:tcW w:w="1140" w:type="dxa"/>
          </w:tcPr>
          <w:p w14:paraId="3B0A06CB" w14:textId="77777777" w:rsidR="00A35CF2" w:rsidRPr="00D82A73" w:rsidRDefault="00A35CF2" w:rsidP="00177141">
            <w:pPr>
              <w:rPr>
                <w:rFonts w:eastAsia="Arial Unicode MS"/>
              </w:rPr>
            </w:pPr>
            <w:r w:rsidRPr="00D82A73">
              <w:rPr>
                <w:rFonts w:eastAsia="Arial Unicode MS"/>
              </w:rPr>
              <w:t>S/F</w:t>
            </w:r>
          </w:p>
        </w:tc>
        <w:tc>
          <w:tcPr>
            <w:tcW w:w="717" w:type="dxa"/>
          </w:tcPr>
          <w:p w14:paraId="0AB37769" w14:textId="77777777" w:rsidR="00A35CF2" w:rsidRPr="00D82A73" w:rsidRDefault="00A35CF2" w:rsidP="00177141">
            <w:pPr>
              <w:rPr>
                <w:rFonts w:eastAsia="Arial Unicode MS"/>
              </w:rPr>
            </w:pPr>
            <w:r w:rsidRPr="00D82A73">
              <w:rPr>
                <w:rFonts w:eastAsia="Arial Unicode MS"/>
              </w:rPr>
              <w:t>1</w:t>
            </w:r>
          </w:p>
        </w:tc>
        <w:tc>
          <w:tcPr>
            <w:tcW w:w="1803" w:type="dxa"/>
          </w:tcPr>
          <w:p w14:paraId="21F8AC92" w14:textId="77777777" w:rsidR="00A35CF2" w:rsidRPr="00D82A73" w:rsidRDefault="00A35CF2" w:rsidP="00177141">
            <w:r w:rsidRPr="00D82A73">
              <w:t>True = obligatorisk fråga</w:t>
            </w:r>
          </w:p>
          <w:p w14:paraId="5C012412" w14:textId="77777777" w:rsidR="00A35CF2" w:rsidRPr="00D82A73" w:rsidRDefault="00A35CF2" w:rsidP="00177141">
            <w:pPr>
              <w:rPr>
                <w:rFonts w:eastAsia="Arial Unicode MS"/>
              </w:rPr>
            </w:pPr>
            <w:r w:rsidRPr="00D82A73">
              <w:rPr>
                <w:szCs w:val="20"/>
              </w:rPr>
              <w:t>False = Frivillig fråga</w:t>
            </w:r>
          </w:p>
        </w:tc>
        <w:tc>
          <w:tcPr>
            <w:tcW w:w="1920" w:type="dxa"/>
          </w:tcPr>
          <w:p w14:paraId="32D1A7DF" w14:textId="77777777" w:rsidR="00A35CF2" w:rsidRPr="00D82A73" w:rsidRDefault="00A35CF2" w:rsidP="00177141">
            <w:pPr>
              <w:rPr>
                <w:rFonts w:ascii="Arial" w:eastAsia="Arial Unicode MS" w:hAnsi="Arial"/>
              </w:rPr>
            </w:pPr>
          </w:p>
        </w:tc>
        <w:tc>
          <w:tcPr>
            <w:tcW w:w="1200" w:type="dxa"/>
            <w:shd w:val="clear" w:color="auto" w:fill="auto"/>
          </w:tcPr>
          <w:p w14:paraId="3021EDFB"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0B3731A"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F5379C6"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133EEFFE" w14:textId="77777777" w:rsidTr="00177141">
        <w:trPr>
          <w:trHeight w:val="217"/>
        </w:trPr>
        <w:tc>
          <w:tcPr>
            <w:tcW w:w="2545" w:type="dxa"/>
            <w:gridSpan w:val="2"/>
          </w:tcPr>
          <w:p w14:paraId="4614CD73" w14:textId="77777777" w:rsidR="00A35CF2" w:rsidRPr="00D82A73" w:rsidRDefault="00A35CF2" w:rsidP="00177141">
            <w:pPr>
              <w:rPr>
                <w:rFonts w:eastAsia="Arial Unicode MS"/>
              </w:rPr>
            </w:pPr>
            <w:r w:rsidRPr="00D82A73">
              <w:rPr>
                <w:rFonts w:eastAsia="Arial Unicode MS"/>
              </w:rPr>
              <w:t>(</w:t>
            </w:r>
            <w:r>
              <w:rPr>
                <w:rFonts w:eastAsia="Arial Unicode MS"/>
              </w:rPr>
              <w:t>m</w:t>
            </w:r>
            <w:r w:rsidRPr="00D82A73">
              <w:rPr>
                <w:rFonts w:eastAsia="Arial Unicode MS"/>
              </w:rPr>
              <w:t>axNumberOf</w:t>
            </w:r>
            <w:r w:rsidRPr="00D82A73">
              <w:t>Choices</w:t>
            </w:r>
            <w:r w:rsidRPr="00D82A73">
              <w:rPr>
                <w:rFonts w:eastAsia="Arial Unicode MS"/>
              </w:rPr>
              <w:t>)</w:t>
            </w:r>
          </w:p>
        </w:tc>
        <w:tc>
          <w:tcPr>
            <w:tcW w:w="3410" w:type="dxa"/>
          </w:tcPr>
          <w:p w14:paraId="271A912A" w14:textId="77777777" w:rsidR="00A35CF2" w:rsidRPr="00D82A73" w:rsidRDefault="00A35CF2" w:rsidP="00177141">
            <w:pPr>
              <w:rPr>
                <w:rFonts w:eastAsia="Arial Unicode MS"/>
              </w:rPr>
            </w:pPr>
            <w:r w:rsidRPr="00D82A73">
              <w:rPr>
                <w:rFonts w:eastAsia="Arial Unicode MS"/>
              </w:rPr>
              <w:t>Indikerar max antal värden som användaren får välja vid  checkbox/multivärde.</w:t>
            </w:r>
          </w:p>
        </w:tc>
        <w:tc>
          <w:tcPr>
            <w:tcW w:w="1140" w:type="dxa"/>
          </w:tcPr>
          <w:p w14:paraId="413FD0AC" w14:textId="77777777" w:rsidR="00A35CF2" w:rsidRPr="00D82A73" w:rsidRDefault="00A35CF2" w:rsidP="00177141">
            <w:pPr>
              <w:rPr>
                <w:rFonts w:eastAsia="Arial Unicode MS"/>
              </w:rPr>
            </w:pPr>
            <w:r w:rsidRPr="00D82A73">
              <w:rPr>
                <w:rFonts w:eastAsia="Arial Unicode MS"/>
              </w:rPr>
              <w:t>VÄ</w:t>
            </w:r>
          </w:p>
        </w:tc>
        <w:tc>
          <w:tcPr>
            <w:tcW w:w="717" w:type="dxa"/>
          </w:tcPr>
          <w:p w14:paraId="48353D36" w14:textId="77777777" w:rsidR="00A35CF2" w:rsidRPr="00D82A73" w:rsidRDefault="00A35CF2" w:rsidP="00177141">
            <w:pPr>
              <w:rPr>
                <w:rFonts w:eastAsia="Arial Unicode MS"/>
              </w:rPr>
            </w:pPr>
            <w:r w:rsidRPr="00D82A73">
              <w:rPr>
                <w:rFonts w:eastAsia="Arial Unicode MS"/>
              </w:rPr>
              <w:t>0..1</w:t>
            </w:r>
          </w:p>
        </w:tc>
        <w:tc>
          <w:tcPr>
            <w:tcW w:w="1803" w:type="dxa"/>
          </w:tcPr>
          <w:p w14:paraId="3D7A1B95" w14:textId="77777777" w:rsidR="00A35CF2" w:rsidRPr="00D82A73" w:rsidRDefault="00A35CF2" w:rsidP="00177141">
            <w:pPr>
              <w:rPr>
                <w:rFonts w:eastAsia="Arial Unicode MS"/>
              </w:rPr>
            </w:pPr>
          </w:p>
        </w:tc>
        <w:tc>
          <w:tcPr>
            <w:tcW w:w="1920" w:type="dxa"/>
          </w:tcPr>
          <w:p w14:paraId="1080EA3D" w14:textId="77777777" w:rsidR="00A35CF2" w:rsidRPr="00D82A73" w:rsidRDefault="00A35CF2" w:rsidP="00177141">
            <w:pPr>
              <w:rPr>
                <w:rFonts w:ascii="Arial" w:eastAsia="Arial Unicode MS" w:hAnsi="Arial"/>
              </w:rPr>
            </w:pPr>
            <w:r w:rsidRPr="00D82A73">
              <w:rPr>
                <w:rFonts w:ascii="Arial" w:eastAsia="Arial Unicode MS" w:hAnsi="Arial"/>
              </w:rPr>
              <w:t>Information till användaren.</w:t>
            </w:r>
          </w:p>
          <w:p w14:paraId="3CA6E819" w14:textId="77777777" w:rsidR="00A35CF2" w:rsidRPr="00D82A73" w:rsidRDefault="00A35CF2" w:rsidP="00177141">
            <w:pPr>
              <w:rPr>
                <w:rFonts w:ascii="Arial" w:eastAsia="Arial Unicode MS" w:hAnsi="Arial"/>
              </w:rPr>
            </w:pPr>
            <w:r w:rsidRPr="00D82A73">
              <w:rPr>
                <w:rFonts w:ascii="Arial" w:eastAsia="Arial Unicode MS" w:hAnsi="Arial"/>
              </w:rPr>
              <w:t>Kan användas för att validera inmatning av konsument.</w:t>
            </w:r>
          </w:p>
        </w:tc>
        <w:tc>
          <w:tcPr>
            <w:tcW w:w="1200" w:type="dxa"/>
            <w:shd w:val="clear" w:color="auto" w:fill="auto"/>
          </w:tcPr>
          <w:p w14:paraId="6A22DAED"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63599C0"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1584AEA"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3EC84F50" w14:textId="77777777" w:rsidTr="00177141">
        <w:trPr>
          <w:trHeight w:val="217"/>
        </w:trPr>
        <w:tc>
          <w:tcPr>
            <w:tcW w:w="2545" w:type="dxa"/>
            <w:gridSpan w:val="2"/>
          </w:tcPr>
          <w:p w14:paraId="708995D9" w14:textId="77777777" w:rsidR="00A35CF2" w:rsidRPr="00D82A73" w:rsidRDefault="00A35CF2" w:rsidP="00177141">
            <w:pPr>
              <w:rPr>
                <w:rFonts w:eastAsia="Arial Unicode MS"/>
              </w:rPr>
            </w:pPr>
            <w:r w:rsidRPr="00D82A73">
              <w:rPr>
                <w:rFonts w:eastAsia="Arial Unicode MS"/>
              </w:rPr>
              <w:lastRenderedPageBreak/>
              <w:t>(</w:t>
            </w:r>
            <w:r>
              <w:rPr>
                <w:rFonts w:eastAsia="Arial Unicode MS"/>
              </w:rPr>
              <w:t>m</w:t>
            </w:r>
            <w:r w:rsidRPr="00D82A73">
              <w:rPr>
                <w:rFonts w:eastAsia="Arial Unicode MS"/>
              </w:rPr>
              <w:t>inNumberOf</w:t>
            </w:r>
            <w:r w:rsidRPr="00D82A73">
              <w:t>Choices</w:t>
            </w:r>
            <w:r w:rsidRPr="00D82A73">
              <w:rPr>
                <w:rFonts w:eastAsia="Arial Unicode MS"/>
              </w:rPr>
              <w:t>)</w:t>
            </w:r>
          </w:p>
        </w:tc>
        <w:tc>
          <w:tcPr>
            <w:tcW w:w="3410" w:type="dxa"/>
          </w:tcPr>
          <w:p w14:paraId="694696F9" w14:textId="77777777" w:rsidR="00A35CF2" w:rsidRPr="00D82A73" w:rsidRDefault="00A35CF2" w:rsidP="00177141">
            <w:pPr>
              <w:rPr>
                <w:rFonts w:eastAsia="Arial Unicode MS"/>
              </w:rPr>
            </w:pPr>
            <w:r w:rsidRPr="00D82A73">
              <w:rPr>
                <w:rFonts w:eastAsia="Arial Unicode MS"/>
              </w:rPr>
              <w:t>Indikerar min. antal värden som användaren får välja vid  checkbox/multivärde.</w:t>
            </w:r>
          </w:p>
        </w:tc>
        <w:tc>
          <w:tcPr>
            <w:tcW w:w="1140" w:type="dxa"/>
          </w:tcPr>
          <w:p w14:paraId="541AB316" w14:textId="77777777" w:rsidR="00A35CF2" w:rsidRPr="00D82A73" w:rsidRDefault="00A35CF2" w:rsidP="00177141">
            <w:pPr>
              <w:rPr>
                <w:rFonts w:eastAsia="Arial Unicode MS"/>
              </w:rPr>
            </w:pPr>
            <w:r w:rsidRPr="00D82A73">
              <w:rPr>
                <w:rFonts w:eastAsia="Arial Unicode MS"/>
              </w:rPr>
              <w:t>VÄ</w:t>
            </w:r>
          </w:p>
        </w:tc>
        <w:tc>
          <w:tcPr>
            <w:tcW w:w="717" w:type="dxa"/>
          </w:tcPr>
          <w:p w14:paraId="1F552AA9" w14:textId="77777777" w:rsidR="00A35CF2" w:rsidRPr="00D82A73" w:rsidRDefault="00A35CF2" w:rsidP="00177141">
            <w:pPr>
              <w:rPr>
                <w:rFonts w:eastAsia="Arial Unicode MS"/>
              </w:rPr>
            </w:pPr>
            <w:r w:rsidRPr="00D82A73">
              <w:rPr>
                <w:rFonts w:eastAsia="Arial Unicode MS"/>
              </w:rPr>
              <w:t>0..1</w:t>
            </w:r>
          </w:p>
        </w:tc>
        <w:tc>
          <w:tcPr>
            <w:tcW w:w="1803" w:type="dxa"/>
          </w:tcPr>
          <w:p w14:paraId="21525CCE" w14:textId="77777777" w:rsidR="00A35CF2" w:rsidRPr="00D82A73" w:rsidRDefault="00A35CF2" w:rsidP="00177141">
            <w:pPr>
              <w:rPr>
                <w:rFonts w:eastAsia="Arial Unicode MS"/>
              </w:rPr>
            </w:pPr>
          </w:p>
        </w:tc>
        <w:tc>
          <w:tcPr>
            <w:tcW w:w="1920" w:type="dxa"/>
          </w:tcPr>
          <w:p w14:paraId="6FBF0248" w14:textId="77777777" w:rsidR="00A35CF2" w:rsidRPr="00D82A73" w:rsidRDefault="00A35CF2" w:rsidP="00177141">
            <w:pPr>
              <w:rPr>
                <w:rFonts w:ascii="Arial" w:eastAsia="Arial Unicode MS" w:hAnsi="Arial"/>
              </w:rPr>
            </w:pPr>
            <w:r w:rsidRPr="00D82A73">
              <w:rPr>
                <w:rFonts w:ascii="Arial" w:eastAsia="Arial Unicode MS" w:hAnsi="Arial"/>
              </w:rPr>
              <w:t>Information till användaren.</w:t>
            </w:r>
          </w:p>
          <w:p w14:paraId="0DC76DE2" w14:textId="77777777" w:rsidR="00A35CF2" w:rsidRPr="00D82A73" w:rsidRDefault="00A35CF2" w:rsidP="00177141">
            <w:pPr>
              <w:rPr>
                <w:rFonts w:ascii="Arial" w:eastAsia="Arial Unicode MS" w:hAnsi="Arial"/>
              </w:rPr>
            </w:pPr>
            <w:r w:rsidRPr="00D82A73">
              <w:rPr>
                <w:rFonts w:ascii="Arial" w:eastAsia="Arial Unicode MS" w:hAnsi="Arial"/>
              </w:rPr>
              <w:t>Kan användas för att validera inmatning av konsument.</w:t>
            </w:r>
          </w:p>
        </w:tc>
        <w:tc>
          <w:tcPr>
            <w:tcW w:w="1200" w:type="dxa"/>
            <w:shd w:val="clear" w:color="auto" w:fill="auto"/>
          </w:tcPr>
          <w:p w14:paraId="36CF35F8"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6562DC8"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3271E74"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08406AC8" w14:textId="77777777" w:rsidTr="00177141">
        <w:trPr>
          <w:trHeight w:val="217"/>
        </w:trPr>
        <w:tc>
          <w:tcPr>
            <w:tcW w:w="2545" w:type="dxa"/>
            <w:gridSpan w:val="2"/>
          </w:tcPr>
          <w:p w14:paraId="25977D9D" w14:textId="77777777" w:rsidR="00A35CF2" w:rsidRPr="00D82A73" w:rsidRDefault="00A35CF2" w:rsidP="00177141">
            <w:pPr>
              <w:rPr>
                <w:rFonts w:eastAsia="Arial Unicode MS"/>
              </w:rPr>
            </w:pPr>
            <w:r w:rsidRPr="00D82A73">
              <w:rPr>
                <w:rFonts w:eastAsia="Arial Unicode MS"/>
              </w:rPr>
              <w:t>(</w:t>
            </w:r>
            <w:r>
              <w:rPr>
                <w:rFonts w:eastAsia="Arial Unicode MS"/>
              </w:rPr>
              <w:t>i</w:t>
            </w:r>
            <w:r w:rsidRPr="00D82A73">
              <w:rPr>
                <w:rFonts w:eastAsia="Arial Unicode MS"/>
              </w:rPr>
              <w:t>nputUnit)</w:t>
            </w:r>
          </w:p>
        </w:tc>
        <w:tc>
          <w:tcPr>
            <w:tcW w:w="3410" w:type="dxa"/>
          </w:tcPr>
          <w:p w14:paraId="3FBAC9CD" w14:textId="77777777" w:rsidR="00A35CF2" w:rsidRPr="00D82A73" w:rsidRDefault="00A35CF2" w:rsidP="00177141">
            <w:pPr>
              <w:rPr>
                <w:rFonts w:eastAsia="Arial Unicode MS"/>
              </w:rPr>
            </w:pPr>
            <w:r w:rsidRPr="00D82A73">
              <w:rPr>
                <w:rFonts w:eastAsia="Arial Unicode MS"/>
              </w:rPr>
              <w:t>Typ av enhet.</w:t>
            </w:r>
          </w:p>
          <w:p w14:paraId="7BDC882C" w14:textId="77777777" w:rsidR="00A35CF2" w:rsidRPr="00D82A73" w:rsidRDefault="00A35CF2" w:rsidP="00177141">
            <w:pPr>
              <w:rPr>
                <w:rFonts w:eastAsia="Arial Unicode MS"/>
              </w:rPr>
            </w:pPr>
            <w:r w:rsidRPr="00D82A73">
              <w:rPr>
                <w:rFonts w:eastAsia="Arial Unicode MS"/>
              </w:rPr>
              <w:t>T.ex. kg, m</w:t>
            </w:r>
          </w:p>
        </w:tc>
        <w:tc>
          <w:tcPr>
            <w:tcW w:w="1140" w:type="dxa"/>
          </w:tcPr>
          <w:p w14:paraId="566103DB" w14:textId="77777777" w:rsidR="00A35CF2" w:rsidRPr="00D82A73" w:rsidRDefault="00A35CF2" w:rsidP="00177141">
            <w:pPr>
              <w:rPr>
                <w:rFonts w:eastAsia="Arial Unicode MS"/>
              </w:rPr>
            </w:pPr>
            <w:r w:rsidRPr="00D82A73">
              <w:rPr>
                <w:rFonts w:eastAsia="Arial Unicode MS"/>
              </w:rPr>
              <w:t>KTOV</w:t>
            </w:r>
          </w:p>
        </w:tc>
        <w:tc>
          <w:tcPr>
            <w:tcW w:w="717" w:type="dxa"/>
          </w:tcPr>
          <w:p w14:paraId="62DDDCC5" w14:textId="77777777" w:rsidR="00A35CF2" w:rsidRPr="00D82A73" w:rsidRDefault="00A35CF2" w:rsidP="00177141">
            <w:pPr>
              <w:rPr>
                <w:rFonts w:eastAsia="Arial Unicode MS"/>
              </w:rPr>
            </w:pPr>
            <w:r w:rsidRPr="00D82A73">
              <w:rPr>
                <w:rFonts w:eastAsia="Arial Unicode MS"/>
              </w:rPr>
              <w:t>0..1</w:t>
            </w:r>
          </w:p>
        </w:tc>
        <w:tc>
          <w:tcPr>
            <w:tcW w:w="1803" w:type="dxa"/>
          </w:tcPr>
          <w:p w14:paraId="746B6733" w14:textId="77777777" w:rsidR="00A35CF2" w:rsidRPr="00D82A73" w:rsidRDefault="00A35CF2" w:rsidP="00177141">
            <w:pPr>
              <w:rPr>
                <w:rFonts w:eastAsia="Arial Unicode MS"/>
              </w:rPr>
            </w:pPr>
            <w:r w:rsidRPr="00D82A73">
              <w:t>KV enhet</w:t>
            </w:r>
          </w:p>
        </w:tc>
        <w:tc>
          <w:tcPr>
            <w:tcW w:w="1920" w:type="dxa"/>
          </w:tcPr>
          <w:p w14:paraId="57631679" w14:textId="77777777" w:rsidR="00A35CF2" w:rsidRPr="00D82A73" w:rsidRDefault="00A35CF2" w:rsidP="00177141">
            <w:pPr>
              <w:rPr>
                <w:rFonts w:ascii="Arial" w:eastAsia="Arial Unicode MS" w:hAnsi="Arial"/>
              </w:rPr>
            </w:pPr>
          </w:p>
        </w:tc>
        <w:tc>
          <w:tcPr>
            <w:tcW w:w="1200" w:type="dxa"/>
            <w:shd w:val="clear" w:color="auto" w:fill="auto"/>
          </w:tcPr>
          <w:p w14:paraId="0F61FF0B"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D820FBB"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1A23E64" w14:textId="77777777" w:rsidR="00A35CF2" w:rsidRPr="00D82A73" w:rsidRDefault="00A35CF2" w:rsidP="00177141">
            <w:pPr>
              <w:rPr>
                <w:rFonts w:ascii="Arial" w:eastAsia="Arial Unicode MS" w:hAnsi="Arial"/>
              </w:rPr>
            </w:pPr>
            <w:r>
              <w:rPr>
                <w:rFonts w:ascii="Arial" w:eastAsia="Arial Unicode MS" w:hAnsi="Arial"/>
              </w:rPr>
              <w:t>Kv enhet</w:t>
            </w:r>
          </w:p>
        </w:tc>
      </w:tr>
      <w:tr w:rsidR="00A35CF2" w:rsidRPr="00D82A73" w14:paraId="4905618A" w14:textId="77777777" w:rsidTr="00177141">
        <w:trPr>
          <w:trHeight w:val="217"/>
        </w:trPr>
        <w:tc>
          <w:tcPr>
            <w:tcW w:w="2545" w:type="dxa"/>
            <w:gridSpan w:val="2"/>
          </w:tcPr>
          <w:p w14:paraId="2A4D3613" w14:textId="77777777" w:rsidR="00A35CF2" w:rsidRPr="00D82A73" w:rsidRDefault="00A35CF2" w:rsidP="00177141">
            <w:pPr>
              <w:rPr>
                <w:rFonts w:eastAsia="Arial Unicode MS"/>
              </w:rPr>
            </w:pPr>
            <w:r w:rsidRPr="00D82A73">
              <w:rPr>
                <w:rFonts w:eastAsia="Arial Unicode MS"/>
              </w:rPr>
              <w:t>(</w:t>
            </w:r>
            <w:r>
              <w:rPr>
                <w:rFonts w:eastAsia="Arial Unicode MS"/>
              </w:rPr>
              <w:t>a</w:t>
            </w:r>
            <w:r w:rsidRPr="00D82A73">
              <w:rPr>
                <w:rFonts w:eastAsia="Arial Unicode MS"/>
              </w:rPr>
              <w:t>nswerMax)</w:t>
            </w:r>
          </w:p>
        </w:tc>
        <w:tc>
          <w:tcPr>
            <w:tcW w:w="3410" w:type="dxa"/>
          </w:tcPr>
          <w:p w14:paraId="6F205250" w14:textId="77777777" w:rsidR="00A35CF2" w:rsidRPr="00D82A73" w:rsidRDefault="00A35CF2" w:rsidP="00177141">
            <w:pPr>
              <w:rPr>
                <w:rFonts w:eastAsia="Arial Unicode MS"/>
              </w:rPr>
            </w:pPr>
            <w:r w:rsidRPr="00D82A73">
              <w:rPr>
                <w:rFonts w:eastAsia="Arial Unicode MS"/>
              </w:rPr>
              <w:t>Specificerar maxvärde för inmatning. (Gäller typ: number, date)</w:t>
            </w:r>
          </w:p>
          <w:p w14:paraId="4602B7FB" w14:textId="77777777" w:rsidR="00A35CF2" w:rsidRPr="00D82A73" w:rsidRDefault="00A35CF2" w:rsidP="00177141">
            <w:pPr>
              <w:rPr>
                <w:rFonts w:eastAsia="Arial Unicode MS"/>
              </w:rPr>
            </w:pPr>
            <w:r w:rsidRPr="00D82A73">
              <w:rPr>
                <w:rFonts w:eastAsia="Arial Unicode MS"/>
              </w:rPr>
              <w:t>T.ex: Ett värde får inte överskrida 10. Blodtryck, rimlighetsparameter.</w:t>
            </w:r>
          </w:p>
        </w:tc>
        <w:tc>
          <w:tcPr>
            <w:tcW w:w="1140" w:type="dxa"/>
          </w:tcPr>
          <w:p w14:paraId="7158E7D4" w14:textId="77777777" w:rsidR="00A35CF2" w:rsidRPr="00D82A73" w:rsidRDefault="00A35CF2" w:rsidP="00177141">
            <w:pPr>
              <w:rPr>
                <w:rFonts w:eastAsia="Arial Unicode MS"/>
              </w:rPr>
            </w:pPr>
            <w:r w:rsidRPr="00D82A73">
              <w:rPr>
                <w:rFonts w:eastAsia="Arial Unicode MS"/>
              </w:rPr>
              <w:t>VÅ</w:t>
            </w:r>
          </w:p>
        </w:tc>
        <w:tc>
          <w:tcPr>
            <w:tcW w:w="717" w:type="dxa"/>
          </w:tcPr>
          <w:p w14:paraId="7AC2B370" w14:textId="77777777" w:rsidR="00A35CF2" w:rsidRPr="00D82A73" w:rsidRDefault="00A35CF2" w:rsidP="00177141">
            <w:pPr>
              <w:rPr>
                <w:rFonts w:eastAsia="Arial Unicode MS"/>
              </w:rPr>
            </w:pPr>
            <w:r w:rsidRPr="00D82A73">
              <w:rPr>
                <w:rFonts w:eastAsia="Arial Unicode MS"/>
              </w:rPr>
              <w:t>0..1</w:t>
            </w:r>
          </w:p>
        </w:tc>
        <w:tc>
          <w:tcPr>
            <w:tcW w:w="1803" w:type="dxa"/>
          </w:tcPr>
          <w:p w14:paraId="1A6AC09B" w14:textId="77777777" w:rsidR="00A35CF2" w:rsidRPr="00D82A73" w:rsidRDefault="00A35CF2" w:rsidP="00177141">
            <w:pPr>
              <w:rPr>
                <w:rFonts w:eastAsia="Arial Unicode MS"/>
              </w:rPr>
            </w:pPr>
          </w:p>
        </w:tc>
        <w:tc>
          <w:tcPr>
            <w:tcW w:w="1920" w:type="dxa"/>
          </w:tcPr>
          <w:p w14:paraId="0C6BC9F6" w14:textId="77777777" w:rsidR="00A35CF2" w:rsidRPr="00D82A73" w:rsidRDefault="00A35CF2" w:rsidP="00177141">
            <w:pPr>
              <w:rPr>
                <w:rFonts w:ascii="Arial" w:eastAsia="Arial Unicode MS" w:hAnsi="Arial"/>
              </w:rPr>
            </w:pPr>
            <w:r w:rsidRPr="00D82A73">
              <w:rPr>
                <w:rFonts w:ascii="Arial" w:eastAsia="Arial Unicode MS" w:hAnsi="Arial"/>
              </w:rPr>
              <w:t>Kan valideras av konsumerandesystem.</w:t>
            </w:r>
          </w:p>
        </w:tc>
        <w:tc>
          <w:tcPr>
            <w:tcW w:w="1200" w:type="dxa"/>
            <w:shd w:val="clear" w:color="auto" w:fill="auto"/>
          </w:tcPr>
          <w:p w14:paraId="1E2F9911"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30FEB95"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4CD74C4"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52529ECF" w14:textId="77777777" w:rsidTr="00177141">
        <w:trPr>
          <w:trHeight w:val="217"/>
        </w:trPr>
        <w:tc>
          <w:tcPr>
            <w:tcW w:w="2545" w:type="dxa"/>
            <w:gridSpan w:val="2"/>
          </w:tcPr>
          <w:p w14:paraId="6E7BB8E8" w14:textId="77777777" w:rsidR="00A35CF2" w:rsidRPr="00D82A73" w:rsidRDefault="00A35CF2" w:rsidP="00177141">
            <w:pPr>
              <w:rPr>
                <w:rFonts w:eastAsia="Arial Unicode MS"/>
              </w:rPr>
            </w:pPr>
            <w:r w:rsidRPr="00D82A73">
              <w:rPr>
                <w:rFonts w:eastAsia="Arial Unicode MS"/>
              </w:rPr>
              <w:t>(</w:t>
            </w:r>
            <w:r>
              <w:rPr>
                <w:rFonts w:eastAsia="Arial Unicode MS"/>
              </w:rPr>
              <w:t>a</w:t>
            </w:r>
            <w:r w:rsidRPr="00D82A73">
              <w:rPr>
                <w:rFonts w:eastAsia="Arial Unicode MS"/>
              </w:rPr>
              <w:t>nswerMin)</w:t>
            </w:r>
          </w:p>
        </w:tc>
        <w:tc>
          <w:tcPr>
            <w:tcW w:w="3410" w:type="dxa"/>
          </w:tcPr>
          <w:p w14:paraId="1B718AF4" w14:textId="77777777" w:rsidR="00A35CF2" w:rsidRPr="00D82A73" w:rsidRDefault="00A35CF2" w:rsidP="00177141">
            <w:pPr>
              <w:rPr>
                <w:rFonts w:eastAsia="Arial Unicode MS"/>
              </w:rPr>
            </w:pPr>
            <w:r w:rsidRPr="00D82A73">
              <w:rPr>
                <w:rFonts w:eastAsia="Arial Unicode MS"/>
              </w:rPr>
              <w:t xml:space="preserve">Specificerar minvärde för inmatning. </w:t>
            </w:r>
          </w:p>
          <w:p w14:paraId="6DEC710E" w14:textId="77777777" w:rsidR="00A35CF2" w:rsidRPr="00D82A73" w:rsidRDefault="00A35CF2" w:rsidP="00177141">
            <w:pPr>
              <w:rPr>
                <w:rFonts w:eastAsia="Arial Unicode MS"/>
              </w:rPr>
            </w:pPr>
            <w:r w:rsidRPr="00D82A73">
              <w:rPr>
                <w:rFonts w:eastAsia="Arial Unicode MS"/>
              </w:rPr>
              <w:t>(Gäller typ: number, date)</w:t>
            </w:r>
          </w:p>
          <w:p w14:paraId="22BA0BB1" w14:textId="77777777" w:rsidR="00A35CF2" w:rsidRPr="00D82A73" w:rsidRDefault="00A35CF2" w:rsidP="00177141">
            <w:pPr>
              <w:rPr>
                <w:rFonts w:eastAsia="Arial Unicode MS"/>
              </w:rPr>
            </w:pPr>
          </w:p>
        </w:tc>
        <w:tc>
          <w:tcPr>
            <w:tcW w:w="1140" w:type="dxa"/>
          </w:tcPr>
          <w:p w14:paraId="565F4477" w14:textId="77777777" w:rsidR="00A35CF2" w:rsidRPr="00D82A73" w:rsidRDefault="00A35CF2" w:rsidP="00177141">
            <w:pPr>
              <w:rPr>
                <w:rFonts w:eastAsia="Arial Unicode MS"/>
              </w:rPr>
            </w:pPr>
            <w:r w:rsidRPr="00D82A73">
              <w:rPr>
                <w:rFonts w:eastAsia="Arial Unicode MS"/>
              </w:rPr>
              <w:t>VÅ</w:t>
            </w:r>
          </w:p>
        </w:tc>
        <w:tc>
          <w:tcPr>
            <w:tcW w:w="717" w:type="dxa"/>
          </w:tcPr>
          <w:p w14:paraId="1FD267CB" w14:textId="77777777" w:rsidR="00A35CF2" w:rsidRPr="00D82A73" w:rsidRDefault="00A35CF2" w:rsidP="00177141">
            <w:pPr>
              <w:rPr>
                <w:rFonts w:eastAsia="Arial Unicode MS"/>
              </w:rPr>
            </w:pPr>
            <w:r w:rsidRPr="00D82A73">
              <w:rPr>
                <w:rFonts w:eastAsia="Arial Unicode MS"/>
              </w:rPr>
              <w:t>0..1</w:t>
            </w:r>
          </w:p>
        </w:tc>
        <w:tc>
          <w:tcPr>
            <w:tcW w:w="1803" w:type="dxa"/>
          </w:tcPr>
          <w:p w14:paraId="65E49310" w14:textId="77777777" w:rsidR="00A35CF2" w:rsidRPr="00D82A73" w:rsidRDefault="00A35CF2" w:rsidP="00177141">
            <w:pPr>
              <w:rPr>
                <w:rFonts w:eastAsia="Arial Unicode MS"/>
              </w:rPr>
            </w:pPr>
          </w:p>
        </w:tc>
        <w:tc>
          <w:tcPr>
            <w:tcW w:w="1920" w:type="dxa"/>
          </w:tcPr>
          <w:p w14:paraId="0CEAAF1F" w14:textId="77777777" w:rsidR="00A35CF2" w:rsidRPr="00D82A73" w:rsidRDefault="00A35CF2" w:rsidP="00177141">
            <w:pPr>
              <w:rPr>
                <w:rFonts w:ascii="Arial" w:eastAsia="Arial Unicode MS" w:hAnsi="Arial"/>
              </w:rPr>
            </w:pPr>
            <w:r w:rsidRPr="00D82A73">
              <w:rPr>
                <w:rFonts w:ascii="Arial" w:eastAsia="Arial Unicode MS" w:hAnsi="Arial"/>
              </w:rPr>
              <w:t>Kan valideras av konsumerandesystem.</w:t>
            </w:r>
          </w:p>
        </w:tc>
        <w:tc>
          <w:tcPr>
            <w:tcW w:w="1200" w:type="dxa"/>
            <w:shd w:val="clear" w:color="auto" w:fill="auto"/>
          </w:tcPr>
          <w:p w14:paraId="224CF7BA"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DC86EA3"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D495BC7"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32D5B165" w14:textId="77777777" w:rsidTr="00177141">
        <w:trPr>
          <w:trHeight w:val="217"/>
        </w:trPr>
        <w:tc>
          <w:tcPr>
            <w:tcW w:w="2545" w:type="dxa"/>
            <w:gridSpan w:val="2"/>
          </w:tcPr>
          <w:p w14:paraId="46A349E9" w14:textId="77777777" w:rsidR="00A35CF2" w:rsidRPr="00D82A73" w:rsidRDefault="00A35CF2" w:rsidP="00177141">
            <w:pPr>
              <w:rPr>
                <w:rFonts w:eastAsia="Arial Unicode MS"/>
              </w:rPr>
            </w:pPr>
            <w:r w:rsidRPr="00D82A73">
              <w:rPr>
                <w:rFonts w:eastAsia="Arial Unicode MS"/>
              </w:rPr>
              <w:t>(</w:t>
            </w:r>
            <w:r>
              <w:rPr>
                <w:rFonts w:eastAsia="Arial Unicode MS"/>
              </w:rPr>
              <w:t>a</w:t>
            </w:r>
            <w:r w:rsidRPr="00D82A73">
              <w:rPr>
                <w:rFonts w:eastAsia="Arial Unicode MS"/>
              </w:rPr>
              <w:t>nswerMaxLenght)</w:t>
            </w:r>
          </w:p>
        </w:tc>
        <w:tc>
          <w:tcPr>
            <w:tcW w:w="3410" w:type="dxa"/>
          </w:tcPr>
          <w:p w14:paraId="015739E7" w14:textId="77777777" w:rsidR="00A35CF2" w:rsidRPr="00D82A73" w:rsidRDefault="00A35CF2" w:rsidP="00177141">
            <w:pPr>
              <w:rPr>
                <w:rFonts w:eastAsia="Arial Unicode MS"/>
              </w:rPr>
            </w:pPr>
            <w:r w:rsidRPr="00D82A73">
              <w:rPr>
                <w:rFonts w:eastAsia="Arial Unicode MS"/>
              </w:rPr>
              <w:t>Specificerar maxvärdelängd för inmatning.</w:t>
            </w:r>
          </w:p>
          <w:p w14:paraId="0A55069F" w14:textId="77777777" w:rsidR="00A35CF2" w:rsidRPr="00D82A73" w:rsidRDefault="00A35CF2" w:rsidP="00177141">
            <w:pPr>
              <w:rPr>
                <w:rFonts w:eastAsia="Arial Unicode MS"/>
              </w:rPr>
            </w:pPr>
            <w:r w:rsidRPr="00D82A73">
              <w:rPr>
                <w:rFonts w:eastAsia="Arial Unicode MS"/>
              </w:rPr>
              <w:t>(Gäller typ: number)</w:t>
            </w:r>
          </w:p>
          <w:p w14:paraId="7AEBC1F9" w14:textId="77777777" w:rsidR="00A35CF2" w:rsidRPr="00D82A73" w:rsidRDefault="00A35CF2" w:rsidP="00177141">
            <w:pPr>
              <w:rPr>
                <w:rFonts w:eastAsia="Arial Unicode MS"/>
              </w:rPr>
            </w:pPr>
            <w:r w:rsidRPr="00D82A73">
              <w:rPr>
                <w:rFonts w:eastAsia="Arial Unicode MS"/>
              </w:rPr>
              <w:t>T.ex: En inmatning (text) får inte vara större än 100 tecken.</w:t>
            </w:r>
          </w:p>
        </w:tc>
        <w:tc>
          <w:tcPr>
            <w:tcW w:w="1140" w:type="dxa"/>
          </w:tcPr>
          <w:p w14:paraId="417D6C59" w14:textId="77777777" w:rsidR="00A35CF2" w:rsidRPr="00D82A73" w:rsidRDefault="00A35CF2" w:rsidP="00177141">
            <w:pPr>
              <w:rPr>
                <w:rFonts w:eastAsia="Arial Unicode MS"/>
              </w:rPr>
            </w:pPr>
            <w:r w:rsidRPr="00D82A73">
              <w:rPr>
                <w:rFonts w:eastAsia="Arial Unicode MS"/>
              </w:rPr>
              <w:t>VÅ</w:t>
            </w:r>
          </w:p>
        </w:tc>
        <w:tc>
          <w:tcPr>
            <w:tcW w:w="717" w:type="dxa"/>
          </w:tcPr>
          <w:p w14:paraId="03B2705F" w14:textId="77777777" w:rsidR="00A35CF2" w:rsidRPr="00D82A73" w:rsidRDefault="00A35CF2" w:rsidP="00177141">
            <w:pPr>
              <w:rPr>
                <w:rFonts w:eastAsia="Arial Unicode MS"/>
              </w:rPr>
            </w:pPr>
            <w:r w:rsidRPr="00D82A73">
              <w:rPr>
                <w:rFonts w:eastAsia="Arial Unicode MS"/>
              </w:rPr>
              <w:t>0..1</w:t>
            </w:r>
          </w:p>
        </w:tc>
        <w:tc>
          <w:tcPr>
            <w:tcW w:w="1803" w:type="dxa"/>
          </w:tcPr>
          <w:p w14:paraId="6F8D9E69" w14:textId="77777777" w:rsidR="00A35CF2" w:rsidRPr="00D82A73" w:rsidRDefault="00A35CF2" w:rsidP="00177141">
            <w:pPr>
              <w:rPr>
                <w:rFonts w:eastAsia="Arial Unicode MS"/>
              </w:rPr>
            </w:pPr>
          </w:p>
        </w:tc>
        <w:tc>
          <w:tcPr>
            <w:tcW w:w="1920" w:type="dxa"/>
          </w:tcPr>
          <w:p w14:paraId="2703214D" w14:textId="77777777" w:rsidR="00A35CF2" w:rsidRPr="00D82A73" w:rsidRDefault="00A35CF2" w:rsidP="00177141">
            <w:pPr>
              <w:rPr>
                <w:rFonts w:ascii="Arial" w:eastAsia="Arial Unicode MS" w:hAnsi="Arial"/>
              </w:rPr>
            </w:pPr>
            <w:r w:rsidRPr="00D82A73">
              <w:rPr>
                <w:rFonts w:ascii="Arial" w:eastAsia="Arial Unicode MS" w:hAnsi="Arial"/>
              </w:rPr>
              <w:t>Kan valideras av konsumerandesystem.</w:t>
            </w:r>
          </w:p>
        </w:tc>
        <w:tc>
          <w:tcPr>
            <w:tcW w:w="1200" w:type="dxa"/>
            <w:shd w:val="clear" w:color="auto" w:fill="auto"/>
          </w:tcPr>
          <w:p w14:paraId="3E2143E4"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D364F28"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7877664"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06CE58CC" w14:textId="77777777" w:rsidTr="00177141">
        <w:trPr>
          <w:trHeight w:val="217"/>
        </w:trPr>
        <w:tc>
          <w:tcPr>
            <w:tcW w:w="2545" w:type="dxa"/>
            <w:gridSpan w:val="2"/>
          </w:tcPr>
          <w:p w14:paraId="4B034C14" w14:textId="77777777" w:rsidR="00A35CF2" w:rsidRPr="00D82A73" w:rsidRDefault="00A35CF2" w:rsidP="00177141">
            <w:pPr>
              <w:rPr>
                <w:rFonts w:eastAsia="Arial Unicode MS"/>
              </w:rPr>
            </w:pPr>
            <w:r w:rsidRPr="00D82A73">
              <w:rPr>
                <w:rFonts w:eastAsia="Arial Unicode MS"/>
              </w:rPr>
              <w:t>(</w:t>
            </w:r>
            <w:r>
              <w:rPr>
                <w:rFonts w:eastAsia="Arial Unicode MS"/>
              </w:rPr>
              <w:t>a</w:t>
            </w:r>
            <w:r w:rsidRPr="00D82A73">
              <w:rPr>
                <w:rFonts w:eastAsia="Arial Unicode MS"/>
              </w:rPr>
              <w:t>nswerPattern)</w:t>
            </w:r>
          </w:p>
        </w:tc>
        <w:tc>
          <w:tcPr>
            <w:tcW w:w="3410" w:type="dxa"/>
          </w:tcPr>
          <w:p w14:paraId="588A73AE" w14:textId="77777777" w:rsidR="00A35CF2" w:rsidRPr="00D82A73" w:rsidRDefault="00A35CF2" w:rsidP="00177141">
            <w:pPr>
              <w:rPr>
                <w:rFonts w:eastAsia="Arial Unicode MS"/>
              </w:rPr>
            </w:pPr>
            <w:r w:rsidRPr="00D82A73">
              <w:rPr>
                <w:rFonts w:eastAsia="Arial Unicode MS"/>
              </w:rPr>
              <w:t xml:space="preserve">Inmatningsvalidering </w:t>
            </w:r>
          </w:p>
          <w:p w14:paraId="5284C0F0" w14:textId="77777777" w:rsidR="00A35CF2" w:rsidRPr="00D82A73" w:rsidRDefault="00A35CF2" w:rsidP="00177141">
            <w:pPr>
              <w:rPr>
                <w:rFonts w:eastAsia="Arial Unicode MS"/>
              </w:rPr>
            </w:pPr>
            <w:r w:rsidRPr="00D82A73">
              <w:rPr>
                <w:rFonts w:eastAsia="Arial Unicode MS"/>
              </w:rPr>
              <w:t>(Regular expresson).</w:t>
            </w:r>
          </w:p>
          <w:p w14:paraId="49EA9226" w14:textId="77777777" w:rsidR="00A35CF2" w:rsidRPr="00D82A73" w:rsidRDefault="00A35CF2" w:rsidP="00177141">
            <w:pPr>
              <w:rPr>
                <w:rFonts w:eastAsia="Arial Unicode MS"/>
              </w:rPr>
            </w:pPr>
            <w:r w:rsidRPr="00D82A73">
              <w:rPr>
                <w:rFonts w:eastAsia="Arial Unicode MS"/>
              </w:rPr>
              <w:lastRenderedPageBreak/>
              <w:t>T.ex: pattern="[A-z]{3}" tillåter endast 3 teckan A-z.</w:t>
            </w:r>
          </w:p>
        </w:tc>
        <w:tc>
          <w:tcPr>
            <w:tcW w:w="1140" w:type="dxa"/>
          </w:tcPr>
          <w:p w14:paraId="46F5A946" w14:textId="77777777" w:rsidR="00A35CF2" w:rsidRPr="00D82A73" w:rsidRDefault="00A35CF2" w:rsidP="00177141">
            <w:pPr>
              <w:rPr>
                <w:rFonts w:eastAsia="Arial Unicode MS"/>
              </w:rPr>
            </w:pPr>
            <w:r w:rsidRPr="00D82A73">
              <w:rPr>
                <w:rFonts w:eastAsia="Arial Unicode MS"/>
              </w:rPr>
              <w:lastRenderedPageBreak/>
              <w:t>TXT</w:t>
            </w:r>
          </w:p>
        </w:tc>
        <w:tc>
          <w:tcPr>
            <w:tcW w:w="717" w:type="dxa"/>
          </w:tcPr>
          <w:p w14:paraId="596BCABB" w14:textId="77777777" w:rsidR="00A35CF2" w:rsidRPr="00D82A73" w:rsidRDefault="00A35CF2" w:rsidP="00177141">
            <w:pPr>
              <w:rPr>
                <w:rFonts w:eastAsia="Arial Unicode MS"/>
              </w:rPr>
            </w:pPr>
            <w:r w:rsidRPr="00D82A73">
              <w:rPr>
                <w:rFonts w:eastAsia="Arial Unicode MS"/>
              </w:rPr>
              <w:t>0..1</w:t>
            </w:r>
          </w:p>
        </w:tc>
        <w:tc>
          <w:tcPr>
            <w:tcW w:w="1803" w:type="dxa"/>
          </w:tcPr>
          <w:p w14:paraId="174D3BC8" w14:textId="77777777" w:rsidR="00A35CF2" w:rsidRPr="00D82A73" w:rsidRDefault="00A35CF2" w:rsidP="00177141">
            <w:pPr>
              <w:rPr>
                <w:rFonts w:eastAsia="Arial Unicode MS"/>
              </w:rPr>
            </w:pPr>
          </w:p>
        </w:tc>
        <w:tc>
          <w:tcPr>
            <w:tcW w:w="1920" w:type="dxa"/>
          </w:tcPr>
          <w:p w14:paraId="08FB24F4" w14:textId="77777777" w:rsidR="00A35CF2" w:rsidRPr="00D82A73" w:rsidRDefault="00A35CF2" w:rsidP="00177141">
            <w:pPr>
              <w:rPr>
                <w:rFonts w:ascii="Arial" w:eastAsia="Arial Unicode MS" w:hAnsi="Arial"/>
              </w:rPr>
            </w:pPr>
            <w:r w:rsidRPr="00D82A73">
              <w:rPr>
                <w:rFonts w:ascii="Arial" w:eastAsia="Arial Unicode MS" w:hAnsi="Arial"/>
              </w:rPr>
              <w:t>Kan valideras av konsumerandesystem.</w:t>
            </w:r>
          </w:p>
        </w:tc>
        <w:tc>
          <w:tcPr>
            <w:tcW w:w="1200" w:type="dxa"/>
            <w:shd w:val="clear" w:color="auto" w:fill="auto"/>
          </w:tcPr>
          <w:p w14:paraId="25C54815"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C6B2440"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55A5DD3"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6DB83115" w14:textId="77777777" w:rsidTr="00177141">
        <w:trPr>
          <w:trHeight w:val="217"/>
        </w:trPr>
        <w:tc>
          <w:tcPr>
            <w:tcW w:w="2545" w:type="dxa"/>
            <w:gridSpan w:val="2"/>
          </w:tcPr>
          <w:p w14:paraId="3531483A" w14:textId="77777777" w:rsidR="00A35CF2" w:rsidRPr="00D82A73" w:rsidRDefault="00A35CF2" w:rsidP="00177141">
            <w:pPr>
              <w:rPr>
                <w:rFonts w:eastAsia="Arial Unicode MS"/>
              </w:rPr>
            </w:pPr>
            <w:r w:rsidRPr="00D82A73">
              <w:rPr>
                <w:rFonts w:eastAsia="Arial Unicode MS"/>
              </w:rPr>
              <w:lastRenderedPageBreak/>
              <w:t>(</w:t>
            </w:r>
            <w:r>
              <w:rPr>
                <w:rFonts w:eastAsia="Arial Unicode MS"/>
              </w:rPr>
              <w:t>a</w:t>
            </w:r>
            <w:r w:rsidRPr="00D82A73">
              <w:rPr>
                <w:rFonts w:eastAsia="Arial Unicode MS"/>
              </w:rPr>
              <w:t>nswerStep)</w:t>
            </w:r>
          </w:p>
        </w:tc>
        <w:tc>
          <w:tcPr>
            <w:tcW w:w="3410" w:type="dxa"/>
          </w:tcPr>
          <w:p w14:paraId="3EACA2CD" w14:textId="77777777" w:rsidR="00A35CF2" w:rsidRPr="00D82A73" w:rsidRDefault="00A35CF2" w:rsidP="00177141">
            <w:pPr>
              <w:rPr>
                <w:rFonts w:eastAsia="Arial Unicode MS"/>
              </w:rPr>
            </w:pPr>
            <w:r w:rsidRPr="00D82A73">
              <w:rPr>
                <w:rFonts w:eastAsia="Arial Unicode MS"/>
              </w:rPr>
              <w:t xml:space="preserve">Specificerar giltiga intervall för inmatning. </w:t>
            </w:r>
          </w:p>
          <w:p w14:paraId="7FEE621E" w14:textId="77777777" w:rsidR="00A35CF2" w:rsidRPr="00060509" w:rsidRDefault="00A35CF2" w:rsidP="00177141">
            <w:pPr>
              <w:rPr>
                <w:rFonts w:eastAsia="Arial Unicode MS"/>
                <w:lang w:val="en-US"/>
              </w:rPr>
            </w:pPr>
            <w:r w:rsidRPr="00060509">
              <w:rPr>
                <w:rFonts w:eastAsia="Arial Unicode MS"/>
                <w:lang w:val="en-US"/>
              </w:rPr>
              <w:t>(Gäller typ: number, range, date, datetime, datetime-local, month, time och week)</w:t>
            </w:r>
          </w:p>
          <w:p w14:paraId="77371C52" w14:textId="77777777" w:rsidR="00A35CF2" w:rsidRPr="00D82A73" w:rsidRDefault="00A35CF2" w:rsidP="00177141">
            <w:pPr>
              <w:rPr>
                <w:rFonts w:eastAsia="Arial Unicode MS"/>
              </w:rPr>
            </w:pPr>
            <w:r w:rsidRPr="00D82A73">
              <w:rPr>
                <w:rFonts w:eastAsia="Arial Unicode MS"/>
              </w:rPr>
              <w:t xml:space="preserve">T.ex: Skalningsfaktor för en ”slide” kontroll. Ange värde för temperatur </w:t>
            </w:r>
            <w:r w:rsidRPr="00D82A73">
              <w:rPr>
                <w:rFonts w:eastAsia="Arial Unicode MS"/>
              </w:rPr>
              <w:br/>
              <w:t>35-40.</w:t>
            </w:r>
          </w:p>
        </w:tc>
        <w:tc>
          <w:tcPr>
            <w:tcW w:w="1140" w:type="dxa"/>
          </w:tcPr>
          <w:p w14:paraId="184666B5" w14:textId="77777777" w:rsidR="00A35CF2" w:rsidRPr="00D82A73" w:rsidRDefault="00A35CF2" w:rsidP="00177141">
            <w:pPr>
              <w:rPr>
                <w:rFonts w:eastAsia="Arial Unicode MS"/>
              </w:rPr>
            </w:pPr>
            <w:r w:rsidRPr="00D82A73">
              <w:rPr>
                <w:rFonts w:eastAsia="Arial Unicode MS"/>
              </w:rPr>
              <w:t>VÄ</w:t>
            </w:r>
          </w:p>
        </w:tc>
        <w:tc>
          <w:tcPr>
            <w:tcW w:w="717" w:type="dxa"/>
          </w:tcPr>
          <w:p w14:paraId="5FDEFD67" w14:textId="77777777" w:rsidR="00A35CF2" w:rsidRPr="00D82A73" w:rsidRDefault="00A35CF2" w:rsidP="00177141">
            <w:pPr>
              <w:rPr>
                <w:rFonts w:eastAsia="Arial Unicode MS"/>
              </w:rPr>
            </w:pPr>
            <w:r w:rsidRPr="00D82A73">
              <w:rPr>
                <w:rFonts w:eastAsia="Arial Unicode MS"/>
              </w:rPr>
              <w:t>0..1</w:t>
            </w:r>
          </w:p>
        </w:tc>
        <w:tc>
          <w:tcPr>
            <w:tcW w:w="1803" w:type="dxa"/>
          </w:tcPr>
          <w:p w14:paraId="08AC357C" w14:textId="77777777" w:rsidR="00A35CF2" w:rsidRPr="00D82A73" w:rsidRDefault="00A35CF2" w:rsidP="00177141">
            <w:pPr>
              <w:rPr>
                <w:rFonts w:eastAsia="Arial Unicode MS"/>
              </w:rPr>
            </w:pPr>
          </w:p>
        </w:tc>
        <w:tc>
          <w:tcPr>
            <w:tcW w:w="1920" w:type="dxa"/>
          </w:tcPr>
          <w:p w14:paraId="518C7A16" w14:textId="77777777" w:rsidR="00A35CF2" w:rsidRPr="00D82A73" w:rsidRDefault="00A35CF2" w:rsidP="00177141">
            <w:pPr>
              <w:rPr>
                <w:rFonts w:ascii="Arial" w:eastAsia="Arial Unicode MS" w:hAnsi="Arial"/>
              </w:rPr>
            </w:pPr>
          </w:p>
        </w:tc>
        <w:tc>
          <w:tcPr>
            <w:tcW w:w="1200" w:type="dxa"/>
            <w:shd w:val="clear" w:color="auto" w:fill="auto"/>
          </w:tcPr>
          <w:p w14:paraId="153485FF"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B053F9C"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3661173"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5833178B" w14:textId="77777777" w:rsidTr="00177141">
        <w:trPr>
          <w:trHeight w:val="217"/>
        </w:trPr>
        <w:tc>
          <w:tcPr>
            <w:tcW w:w="2545" w:type="dxa"/>
            <w:gridSpan w:val="2"/>
          </w:tcPr>
          <w:p w14:paraId="4E3FD755" w14:textId="77777777" w:rsidR="00A35CF2" w:rsidRPr="00D82A73" w:rsidRDefault="00A35CF2" w:rsidP="00177141">
            <w:pPr>
              <w:rPr>
                <w:rFonts w:eastAsia="Arial Unicode MS"/>
              </w:rPr>
            </w:pPr>
            <w:r w:rsidRPr="00D82A73">
              <w:rPr>
                <w:rFonts w:eastAsia="Arial Unicode MS"/>
              </w:rPr>
              <w:t>(questionAlign)</w:t>
            </w:r>
          </w:p>
        </w:tc>
        <w:tc>
          <w:tcPr>
            <w:tcW w:w="3410" w:type="dxa"/>
          </w:tcPr>
          <w:p w14:paraId="0234B684" w14:textId="77777777" w:rsidR="00A35CF2" w:rsidRPr="00D82A73" w:rsidRDefault="00A35CF2" w:rsidP="00177141">
            <w:pPr>
              <w:rPr>
                <w:rFonts w:eastAsia="Arial Unicode MS"/>
              </w:rPr>
            </w:pPr>
            <w:r w:rsidRPr="00D82A73">
              <w:rPr>
                <w:rFonts w:eastAsia="Arial Unicode MS"/>
              </w:rPr>
              <w:t>Presentationsrekommendation för fråga och svarsalternativ.</w:t>
            </w:r>
          </w:p>
          <w:p w14:paraId="3B4AA93D" w14:textId="77777777" w:rsidR="00A35CF2" w:rsidRPr="00D82A73" w:rsidRDefault="00A35CF2" w:rsidP="0044783B">
            <w:pPr>
              <w:pStyle w:val="ListParagraph"/>
              <w:numPr>
                <w:ilvl w:val="0"/>
                <w:numId w:val="27"/>
              </w:numPr>
              <w:rPr>
                <w:rFonts w:eastAsia="Arial Unicode MS"/>
              </w:rPr>
            </w:pPr>
            <w:r w:rsidRPr="00D82A73">
              <w:rPr>
                <w:rFonts w:eastAsia="Arial Unicode MS"/>
              </w:rPr>
              <w:t>left</w:t>
            </w:r>
          </w:p>
          <w:p w14:paraId="3A4B6759" w14:textId="77777777" w:rsidR="00A35CF2" w:rsidRPr="00D82A73" w:rsidRDefault="00A35CF2" w:rsidP="0044783B">
            <w:pPr>
              <w:pStyle w:val="ListParagraph"/>
              <w:numPr>
                <w:ilvl w:val="0"/>
                <w:numId w:val="27"/>
              </w:numPr>
              <w:rPr>
                <w:rFonts w:eastAsia="Arial Unicode MS"/>
              </w:rPr>
            </w:pPr>
            <w:r w:rsidRPr="00D82A73">
              <w:rPr>
                <w:rFonts w:eastAsia="Arial Unicode MS"/>
              </w:rPr>
              <w:t>right</w:t>
            </w:r>
          </w:p>
          <w:p w14:paraId="79C8982C" w14:textId="77777777" w:rsidR="00A35CF2" w:rsidRPr="00D82A73" w:rsidRDefault="00A35CF2" w:rsidP="0044783B">
            <w:pPr>
              <w:pStyle w:val="ListParagraph"/>
              <w:numPr>
                <w:ilvl w:val="0"/>
                <w:numId w:val="27"/>
              </w:numPr>
              <w:rPr>
                <w:rFonts w:eastAsia="Arial Unicode MS"/>
              </w:rPr>
            </w:pPr>
            <w:r w:rsidRPr="00D82A73">
              <w:rPr>
                <w:rFonts w:eastAsia="Arial Unicode MS"/>
              </w:rPr>
              <w:t>Center</w:t>
            </w:r>
          </w:p>
          <w:p w14:paraId="1F82BDD5" w14:textId="77777777" w:rsidR="00A35CF2" w:rsidRPr="00D82A73" w:rsidRDefault="00A35CF2" w:rsidP="0044783B">
            <w:pPr>
              <w:pStyle w:val="ListParagraph"/>
              <w:numPr>
                <w:ilvl w:val="0"/>
                <w:numId w:val="27"/>
              </w:numPr>
              <w:rPr>
                <w:rFonts w:eastAsia="Arial Unicode MS"/>
              </w:rPr>
            </w:pPr>
            <w:r w:rsidRPr="00D82A73">
              <w:rPr>
                <w:rFonts w:eastAsia="Arial Unicode MS"/>
              </w:rPr>
              <w:t>vertical: Fråga och svarsalternativ presenteras i vertikalt. T.ex. inmatning placeras under rubrik.</w:t>
            </w:r>
          </w:p>
          <w:p w14:paraId="75B952F1" w14:textId="77777777" w:rsidR="00A35CF2" w:rsidRPr="00D82A73" w:rsidRDefault="00A35CF2" w:rsidP="0044783B">
            <w:pPr>
              <w:pStyle w:val="ListParagraph"/>
              <w:numPr>
                <w:ilvl w:val="0"/>
                <w:numId w:val="27"/>
              </w:numPr>
              <w:rPr>
                <w:rFonts w:eastAsia="Arial Unicode MS"/>
              </w:rPr>
            </w:pPr>
            <w:r w:rsidRPr="00D82A73">
              <w:rPr>
                <w:rFonts w:eastAsia="Arial Unicode MS"/>
              </w:rPr>
              <w:t xml:space="preserve">horizontal: Fråga och svarsalternativ presenteras i </w:t>
            </w:r>
            <w:r w:rsidRPr="00D82A73">
              <w:rPr>
                <w:rFonts w:eastAsia="Arial Unicode MS"/>
              </w:rPr>
              <w:lastRenderedPageBreak/>
              <w:t>horisontalt. T.ex. inmatning placeras bredvid varandra.</w:t>
            </w:r>
          </w:p>
        </w:tc>
        <w:tc>
          <w:tcPr>
            <w:tcW w:w="1140" w:type="dxa"/>
          </w:tcPr>
          <w:p w14:paraId="61AFDB17" w14:textId="77777777" w:rsidR="00A35CF2" w:rsidRPr="00D82A73" w:rsidRDefault="00A35CF2" w:rsidP="00177141">
            <w:pPr>
              <w:rPr>
                <w:rFonts w:eastAsia="Arial Unicode MS"/>
              </w:rPr>
            </w:pPr>
            <w:r w:rsidRPr="00D82A73">
              <w:rPr>
                <w:rFonts w:eastAsia="Arial Unicode MS"/>
              </w:rPr>
              <w:lastRenderedPageBreak/>
              <w:t>TXT</w:t>
            </w:r>
          </w:p>
        </w:tc>
        <w:tc>
          <w:tcPr>
            <w:tcW w:w="717" w:type="dxa"/>
          </w:tcPr>
          <w:p w14:paraId="3274DECB" w14:textId="77777777" w:rsidR="00A35CF2" w:rsidRPr="00D82A73" w:rsidRDefault="00A35CF2" w:rsidP="00177141">
            <w:pPr>
              <w:rPr>
                <w:rFonts w:eastAsia="Arial Unicode MS"/>
              </w:rPr>
            </w:pPr>
            <w:r w:rsidRPr="00D82A73">
              <w:rPr>
                <w:rFonts w:eastAsia="Arial Unicode MS"/>
              </w:rPr>
              <w:t>0..1</w:t>
            </w:r>
          </w:p>
        </w:tc>
        <w:tc>
          <w:tcPr>
            <w:tcW w:w="1803" w:type="dxa"/>
          </w:tcPr>
          <w:p w14:paraId="4893D8A1" w14:textId="77777777" w:rsidR="00A35CF2" w:rsidRPr="00D82A73" w:rsidRDefault="00A35CF2" w:rsidP="00177141">
            <w:pPr>
              <w:rPr>
                <w:rFonts w:eastAsia="Arial Unicode MS"/>
              </w:rPr>
            </w:pPr>
          </w:p>
        </w:tc>
        <w:tc>
          <w:tcPr>
            <w:tcW w:w="1920" w:type="dxa"/>
          </w:tcPr>
          <w:p w14:paraId="6AEA6BE2" w14:textId="77777777" w:rsidR="00A35CF2" w:rsidRPr="00D82A73" w:rsidRDefault="00A35CF2" w:rsidP="00177141">
            <w:pPr>
              <w:rPr>
                <w:rFonts w:ascii="Arial" w:eastAsia="Arial Unicode MS" w:hAnsi="Arial"/>
              </w:rPr>
            </w:pPr>
          </w:p>
        </w:tc>
        <w:tc>
          <w:tcPr>
            <w:tcW w:w="1200" w:type="dxa"/>
            <w:shd w:val="clear" w:color="auto" w:fill="auto"/>
          </w:tcPr>
          <w:p w14:paraId="3E399D4F"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354C23B"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5AC25CE"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657CCB56" w14:textId="77777777" w:rsidTr="00177141">
        <w:trPr>
          <w:trHeight w:val="217"/>
        </w:trPr>
        <w:tc>
          <w:tcPr>
            <w:tcW w:w="2545" w:type="dxa"/>
            <w:gridSpan w:val="2"/>
          </w:tcPr>
          <w:p w14:paraId="3B1B02D1" w14:textId="77777777" w:rsidR="00A35CF2" w:rsidRPr="00D82A73" w:rsidRDefault="00A35CF2" w:rsidP="00177141">
            <w:pPr>
              <w:rPr>
                <w:rFonts w:eastAsia="Arial Unicode MS"/>
              </w:rPr>
            </w:pPr>
            <w:r w:rsidRPr="00D82A73">
              <w:rPr>
                <w:rFonts w:eastAsia="Arial Unicode MS"/>
              </w:rPr>
              <w:lastRenderedPageBreak/>
              <w:t xml:space="preserve">Code/id </w:t>
            </w:r>
          </w:p>
          <w:p w14:paraId="1647E52B" w14:textId="77777777" w:rsidR="00A35CF2" w:rsidRPr="00D82A73" w:rsidRDefault="00A35CF2" w:rsidP="00177141">
            <w:pPr>
              <w:rPr>
                <w:rFonts w:eastAsia="Arial Unicode MS"/>
              </w:rPr>
            </w:pPr>
            <w:r w:rsidRPr="00D82A73">
              <w:rPr>
                <w:rFonts w:eastAsia="Arial Unicode MS"/>
              </w:rPr>
              <w:t>(</w:t>
            </w:r>
            <w:r>
              <w:rPr>
                <w:rFonts w:eastAsia="Arial Unicode MS"/>
              </w:rPr>
              <w:t>c</w:t>
            </w:r>
            <w:r w:rsidRPr="00D82A73">
              <w:rPr>
                <w:rFonts w:eastAsia="Arial Unicode MS"/>
              </w:rPr>
              <w:t>odeType)</w:t>
            </w:r>
          </w:p>
        </w:tc>
        <w:tc>
          <w:tcPr>
            <w:tcW w:w="3410" w:type="dxa"/>
          </w:tcPr>
          <w:p w14:paraId="5F2F62E8" w14:textId="77777777" w:rsidR="00A35CF2" w:rsidRPr="00D82A73" w:rsidRDefault="00A35CF2" w:rsidP="00177141">
            <w:pPr>
              <w:rPr>
                <w:rFonts w:eastAsia="Arial Unicode MS"/>
              </w:rPr>
            </w:pPr>
            <w:r w:rsidRPr="00D82A73">
              <w:rPr>
                <w:rFonts w:eastAsia="Arial Unicode MS"/>
              </w:rPr>
              <w:t xml:space="preserve">Koppling till klass för kodverk. Används för att beskriva kod/kodverk för en fråga. </w:t>
            </w:r>
            <w:r>
              <w:rPr>
                <w:rFonts w:eastAsia="Arial Unicode MS"/>
              </w:rPr>
              <w:t xml:space="preserve">T.ex. </w:t>
            </w:r>
            <w:r w:rsidRPr="00D82A73">
              <w:rPr>
                <w:rFonts w:eastAsia="Arial Unicode MS"/>
              </w:rPr>
              <w:t>SNOMED-CT kod.</w:t>
            </w:r>
          </w:p>
        </w:tc>
        <w:tc>
          <w:tcPr>
            <w:tcW w:w="1140" w:type="dxa"/>
          </w:tcPr>
          <w:p w14:paraId="37F258A4" w14:textId="77777777" w:rsidR="00A35CF2" w:rsidRPr="00D82A73" w:rsidRDefault="00A35CF2" w:rsidP="00177141">
            <w:pPr>
              <w:rPr>
                <w:rFonts w:eastAsia="Arial Unicode MS"/>
              </w:rPr>
            </w:pPr>
            <w:r w:rsidRPr="00D82A73">
              <w:rPr>
                <w:rFonts w:eastAsia="Arial Unicode MS"/>
              </w:rPr>
              <w:t>II</w:t>
            </w:r>
          </w:p>
        </w:tc>
        <w:tc>
          <w:tcPr>
            <w:tcW w:w="717" w:type="dxa"/>
          </w:tcPr>
          <w:p w14:paraId="673F56CE" w14:textId="77777777" w:rsidR="00A35CF2" w:rsidRPr="00D82A73" w:rsidRDefault="00A35CF2" w:rsidP="00177141">
            <w:pPr>
              <w:rPr>
                <w:rFonts w:eastAsia="Arial Unicode MS"/>
              </w:rPr>
            </w:pPr>
            <w:r w:rsidRPr="00D82A73">
              <w:rPr>
                <w:rFonts w:eastAsia="Arial Unicode MS"/>
              </w:rPr>
              <w:t>0..1</w:t>
            </w:r>
          </w:p>
        </w:tc>
        <w:tc>
          <w:tcPr>
            <w:tcW w:w="1803" w:type="dxa"/>
          </w:tcPr>
          <w:p w14:paraId="03F204C4" w14:textId="77777777" w:rsidR="00A35CF2" w:rsidRPr="00D82A73" w:rsidRDefault="00A35CF2" w:rsidP="00177141">
            <w:pPr>
              <w:rPr>
                <w:rFonts w:eastAsia="Arial Unicode MS"/>
              </w:rPr>
            </w:pPr>
            <w:r w:rsidRPr="00D82A73">
              <w:rPr>
                <w:rFonts w:eastAsia="Arial Unicode MS"/>
              </w:rPr>
              <w:t>Länk till objekt</w:t>
            </w:r>
          </w:p>
        </w:tc>
        <w:tc>
          <w:tcPr>
            <w:tcW w:w="1920" w:type="dxa"/>
          </w:tcPr>
          <w:p w14:paraId="76AD8434" w14:textId="77777777" w:rsidR="00A35CF2" w:rsidRPr="00D82A73" w:rsidRDefault="00A35CF2" w:rsidP="00177141">
            <w:pPr>
              <w:rPr>
                <w:rFonts w:ascii="Arial" w:eastAsia="Arial Unicode MS" w:hAnsi="Arial"/>
              </w:rPr>
            </w:pPr>
          </w:p>
        </w:tc>
        <w:tc>
          <w:tcPr>
            <w:tcW w:w="1200" w:type="dxa"/>
            <w:shd w:val="clear" w:color="auto" w:fill="auto"/>
          </w:tcPr>
          <w:p w14:paraId="79B5B726"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B401B2C"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55F5640"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40B89680" w14:textId="77777777" w:rsidTr="00177141">
        <w:trPr>
          <w:trHeight w:val="217"/>
        </w:trPr>
        <w:tc>
          <w:tcPr>
            <w:tcW w:w="2545" w:type="dxa"/>
            <w:gridSpan w:val="2"/>
          </w:tcPr>
          <w:p w14:paraId="7F918645" w14:textId="77777777" w:rsidR="00A35CF2" w:rsidRPr="00D82A73" w:rsidRDefault="00A35CF2" w:rsidP="00177141">
            <w:pPr>
              <w:rPr>
                <w:rFonts w:eastAsia="Arial Unicode MS"/>
              </w:rPr>
            </w:pPr>
            <w:r w:rsidRPr="00D82A73">
              <w:rPr>
                <w:rFonts w:eastAsia="Arial Unicode MS"/>
              </w:rPr>
              <w:t>Svarsalternativ/id</w:t>
            </w:r>
          </w:p>
          <w:p w14:paraId="0CD8F1B7" w14:textId="77777777" w:rsidR="00A35CF2" w:rsidRPr="00D82A73" w:rsidRDefault="00A35CF2" w:rsidP="00177141">
            <w:pPr>
              <w:rPr>
                <w:rFonts w:eastAsia="Arial Unicode MS"/>
              </w:rPr>
            </w:pPr>
            <w:r w:rsidRPr="00D82A73">
              <w:rPr>
                <w:rFonts w:eastAsia="Arial Unicode MS"/>
              </w:rPr>
              <w:t>(</w:t>
            </w:r>
            <w:r>
              <w:rPr>
                <w:rFonts w:eastAsia="Arial Unicode MS"/>
              </w:rPr>
              <w:t>a</w:t>
            </w:r>
            <w:r w:rsidRPr="00D82A73">
              <w:rPr>
                <w:rFonts w:eastAsia="Arial Unicode MS"/>
              </w:rPr>
              <w:t>nswerAlternative)</w:t>
            </w:r>
          </w:p>
        </w:tc>
        <w:tc>
          <w:tcPr>
            <w:tcW w:w="3410" w:type="dxa"/>
          </w:tcPr>
          <w:p w14:paraId="79BDBBA4" w14:textId="77777777" w:rsidR="00A35CF2" w:rsidRPr="00D82A73" w:rsidRDefault="00A35CF2" w:rsidP="00177141">
            <w:pPr>
              <w:rPr>
                <w:rFonts w:eastAsia="Arial Unicode MS"/>
              </w:rPr>
            </w:pPr>
            <w:r w:rsidRPr="00D82A73">
              <w:rPr>
                <w:rFonts w:eastAsia="Arial Unicode MS"/>
              </w:rPr>
              <w:t>Koppling till klass för svarsalternativ.</w:t>
            </w:r>
          </w:p>
        </w:tc>
        <w:tc>
          <w:tcPr>
            <w:tcW w:w="1140" w:type="dxa"/>
          </w:tcPr>
          <w:p w14:paraId="7ED46B53" w14:textId="77777777" w:rsidR="00A35CF2" w:rsidRPr="00D82A73" w:rsidRDefault="00A35CF2" w:rsidP="00177141">
            <w:pPr>
              <w:rPr>
                <w:rFonts w:eastAsia="Arial Unicode MS"/>
              </w:rPr>
            </w:pPr>
            <w:r w:rsidRPr="00D82A73">
              <w:rPr>
                <w:rFonts w:eastAsia="Arial Unicode MS"/>
              </w:rPr>
              <w:t>II</w:t>
            </w:r>
          </w:p>
        </w:tc>
        <w:tc>
          <w:tcPr>
            <w:tcW w:w="717" w:type="dxa"/>
          </w:tcPr>
          <w:p w14:paraId="36264CF5" w14:textId="77777777" w:rsidR="00A35CF2" w:rsidRPr="00D82A73" w:rsidRDefault="00A35CF2" w:rsidP="00177141">
            <w:pPr>
              <w:rPr>
                <w:rFonts w:eastAsia="Arial Unicode MS"/>
              </w:rPr>
            </w:pPr>
            <w:r w:rsidRPr="00D82A73">
              <w:rPr>
                <w:rFonts w:eastAsia="Arial Unicode MS"/>
              </w:rPr>
              <w:t>0..*</w:t>
            </w:r>
          </w:p>
        </w:tc>
        <w:tc>
          <w:tcPr>
            <w:tcW w:w="1803" w:type="dxa"/>
          </w:tcPr>
          <w:p w14:paraId="76632BF1" w14:textId="77777777" w:rsidR="00A35CF2" w:rsidRPr="00D82A73" w:rsidRDefault="00A35CF2" w:rsidP="00177141">
            <w:pPr>
              <w:rPr>
                <w:rFonts w:eastAsia="Arial Unicode MS"/>
              </w:rPr>
            </w:pPr>
            <w:r w:rsidRPr="00D82A73">
              <w:rPr>
                <w:rFonts w:eastAsia="Arial Unicode MS"/>
              </w:rPr>
              <w:t>Länk till objekt</w:t>
            </w:r>
          </w:p>
        </w:tc>
        <w:tc>
          <w:tcPr>
            <w:tcW w:w="1920" w:type="dxa"/>
          </w:tcPr>
          <w:p w14:paraId="5599ADB1" w14:textId="77777777" w:rsidR="00A35CF2" w:rsidRPr="00D82A73" w:rsidRDefault="00A35CF2" w:rsidP="00177141">
            <w:pPr>
              <w:rPr>
                <w:rFonts w:ascii="Arial" w:eastAsia="Arial Unicode MS" w:hAnsi="Arial"/>
              </w:rPr>
            </w:pPr>
          </w:p>
        </w:tc>
        <w:tc>
          <w:tcPr>
            <w:tcW w:w="1200" w:type="dxa"/>
            <w:shd w:val="clear" w:color="auto" w:fill="auto"/>
          </w:tcPr>
          <w:p w14:paraId="03A943EF"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F9FD921"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2598E66"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50EAA484" w14:textId="77777777" w:rsidTr="00177141">
        <w:trPr>
          <w:trHeight w:val="217"/>
        </w:trPr>
        <w:tc>
          <w:tcPr>
            <w:tcW w:w="2545" w:type="dxa"/>
            <w:gridSpan w:val="2"/>
          </w:tcPr>
          <w:p w14:paraId="0472963B" w14:textId="77777777" w:rsidR="00A35CF2" w:rsidRDefault="00A35CF2" w:rsidP="00177141">
            <w:pPr>
              <w:rPr>
                <w:rFonts w:eastAsia="Arial Unicode MS"/>
              </w:rPr>
            </w:pPr>
            <w:r w:rsidRPr="00D82A73">
              <w:rPr>
                <w:rFonts w:eastAsia="Arial Unicode MS"/>
              </w:rPr>
              <w:t>Media/id</w:t>
            </w:r>
          </w:p>
          <w:p w14:paraId="3AFA04DD" w14:textId="77777777" w:rsidR="00A35CF2" w:rsidRPr="00D82A73" w:rsidRDefault="00A35CF2" w:rsidP="00177141">
            <w:pPr>
              <w:rPr>
                <w:rFonts w:eastAsia="Arial Unicode MS"/>
              </w:rPr>
            </w:pPr>
            <w:r>
              <w:rPr>
                <w:rFonts w:eastAsia="Arial Unicode MS"/>
              </w:rPr>
              <w:t>(media)</w:t>
            </w:r>
          </w:p>
        </w:tc>
        <w:tc>
          <w:tcPr>
            <w:tcW w:w="3410" w:type="dxa"/>
          </w:tcPr>
          <w:p w14:paraId="24996B4D" w14:textId="77777777" w:rsidR="00A35CF2" w:rsidRPr="00D82A73" w:rsidRDefault="00A35CF2" w:rsidP="00177141">
            <w:pPr>
              <w:rPr>
                <w:rFonts w:eastAsia="Arial Unicode MS"/>
              </w:rPr>
            </w:pPr>
            <w:r w:rsidRPr="00D82A73">
              <w:rPr>
                <w:rFonts w:eastAsia="Arial Unicode MS"/>
              </w:rPr>
              <w:t>Koppling till klass för media.</w:t>
            </w:r>
          </w:p>
        </w:tc>
        <w:tc>
          <w:tcPr>
            <w:tcW w:w="1140" w:type="dxa"/>
          </w:tcPr>
          <w:p w14:paraId="2CB63AB9" w14:textId="77777777" w:rsidR="00A35CF2" w:rsidRPr="00D82A73" w:rsidRDefault="00A35CF2" w:rsidP="00177141">
            <w:pPr>
              <w:rPr>
                <w:rFonts w:eastAsia="Arial Unicode MS"/>
              </w:rPr>
            </w:pPr>
            <w:r w:rsidRPr="00D82A73">
              <w:rPr>
                <w:rFonts w:eastAsia="Arial Unicode MS"/>
              </w:rPr>
              <w:t>II</w:t>
            </w:r>
          </w:p>
        </w:tc>
        <w:tc>
          <w:tcPr>
            <w:tcW w:w="717" w:type="dxa"/>
          </w:tcPr>
          <w:p w14:paraId="65F78533" w14:textId="77777777" w:rsidR="00A35CF2" w:rsidRPr="00D82A73" w:rsidRDefault="00A35CF2" w:rsidP="00177141">
            <w:pPr>
              <w:rPr>
                <w:rFonts w:eastAsia="Arial Unicode MS"/>
              </w:rPr>
            </w:pPr>
            <w:r w:rsidRPr="00D82A73">
              <w:rPr>
                <w:rFonts w:eastAsia="Arial Unicode MS"/>
              </w:rPr>
              <w:t>0..1</w:t>
            </w:r>
          </w:p>
        </w:tc>
        <w:tc>
          <w:tcPr>
            <w:tcW w:w="1803" w:type="dxa"/>
          </w:tcPr>
          <w:p w14:paraId="63BDE5FE" w14:textId="77777777" w:rsidR="00A35CF2" w:rsidRPr="00D82A73" w:rsidRDefault="00A35CF2" w:rsidP="00177141">
            <w:pPr>
              <w:rPr>
                <w:rFonts w:eastAsia="Arial Unicode MS"/>
              </w:rPr>
            </w:pPr>
            <w:r w:rsidRPr="00D82A73">
              <w:rPr>
                <w:rFonts w:eastAsia="Arial Unicode MS"/>
              </w:rPr>
              <w:t>Länk till objekt</w:t>
            </w:r>
          </w:p>
        </w:tc>
        <w:tc>
          <w:tcPr>
            <w:tcW w:w="1920" w:type="dxa"/>
          </w:tcPr>
          <w:p w14:paraId="072D33C5" w14:textId="77777777" w:rsidR="00A35CF2" w:rsidRPr="00D82A73" w:rsidRDefault="00A35CF2" w:rsidP="00177141">
            <w:pPr>
              <w:rPr>
                <w:rFonts w:ascii="Arial" w:eastAsia="Arial Unicode MS" w:hAnsi="Arial"/>
              </w:rPr>
            </w:pPr>
          </w:p>
        </w:tc>
        <w:tc>
          <w:tcPr>
            <w:tcW w:w="1200" w:type="dxa"/>
            <w:shd w:val="clear" w:color="auto" w:fill="auto"/>
          </w:tcPr>
          <w:p w14:paraId="6C27AEA8"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96455AC"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9377E07"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145ECD7F" w14:textId="77777777" w:rsidTr="00177141">
        <w:trPr>
          <w:trHeight w:val="217"/>
        </w:trPr>
        <w:tc>
          <w:tcPr>
            <w:tcW w:w="2545" w:type="dxa"/>
            <w:gridSpan w:val="2"/>
          </w:tcPr>
          <w:p w14:paraId="54B62ADA" w14:textId="77777777" w:rsidR="00A35CF2" w:rsidRDefault="00A35CF2" w:rsidP="00177141">
            <w:pPr>
              <w:rPr>
                <w:rFonts w:eastAsia="Arial Unicode MS"/>
              </w:rPr>
            </w:pPr>
            <w:r w:rsidRPr="00D82A73">
              <w:rPr>
                <w:rFonts w:eastAsia="Arial Unicode MS"/>
              </w:rPr>
              <w:t>ValidationEvent/id</w:t>
            </w:r>
          </w:p>
          <w:p w14:paraId="6B96D14C" w14:textId="77777777" w:rsidR="00A35CF2" w:rsidRPr="00D82A73" w:rsidRDefault="00A35CF2" w:rsidP="00177141">
            <w:pPr>
              <w:rPr>
                <w:rFonts w:eastAsia="Arial Unicode MS"/>
              </w:rPr>
            </w:pPr>
            <w:r>
              <w:rPr>
                <w:rFonts w:eastAsia="Arial Unicode MS"/>
              </w:rPr>
              <w:t>(validationEvents)</w:t>
            </w:r>
          </w:p>
        </w:tc>
        <w:tc>
          <w:tcPr>
            <w:tcW w:w="3410" w:type="dxa"/>
          </w:tcPr>
          <w:p w14:paraId="13E8443A" w14:textId="77777777" w:rsidR="00A35CF2" w:rsidRPr="00D82A73" w:rsidRDefault="00A35CF2" w:rsidP="00177141">
            <w:pPr>
              <w:rPr>
                <w:rFonts w:eastAsia="Arial Unicode MS"/>
              </w:rPr>
            </w:pPr>
            <w:r w:rsidRPr="00D82A73">
              <w:rPr>
                <w:rFonts w:eastAsia="Arial Unicode MS"/>
              </w:rPr>
              <w:t>Koppling till klass för validerings events.</w:t>
            </w:r>
          </w:p>
        </w:tc>
        <w:tc>
          <w:tcPr>
            <w:tcW w:w="1140" w:type="dxa"/>
          </w:tcPr>
          <w:p w14:paraId="508E2309" w14:textId="77777777" w:rsidR="00A35CF2" w:rsidRPr="00D82A73" w:rsidRDefault="00A35CF2" w:rsidP="00177141">
            <w:pPr>
              <w:rPr>
                <w:rFonts w:eastAsia="Arial Unicode MS"/>
              </w:rPr>
            </w:pPr>
            <w:r w:rsidRPr="00D82A73">
              <w:rPr>
                <w:rFonts w:eastAsia="Arial Unicode MS"/>
              </w:rPr>
              <w:t>II</w:t>
            </w:r>
          </w:p>
        </w:tc>
        <w:tc>
          <w:tcPr>
            <w:tcW w:w="717" w:type="dxa"/>
          </w:tcPr>
          <w:p w14:paraId="77E2F26C" w14:textId="77777777" w:rsidR="00A35CF2" w:rsidRPr="00D82A73" w:rsidRDefault="00A35CF2" w:rsidP="00177141">
            <w:pPr>
              <w:rPr>
                <w:rFonts w:eastAsia="Arial Unicode MS"/>
              </w:rPr>
            </w:pPr>
            <w:r w:rsidRPr="00D82A73">
              <w:rPr>
                <w:rFonts w:eastAsia="Arial Unicode MS"/>
              </w:rPr>
              <w:t>0..*</w:t>
            </w:r>
          </w:p>
        </w:tc>
        <w:tc>
          <w:tcPr>
            <w:tcW w:w="1803" w:type="dxa"/>
          </w:tcPr>
          <w:p w14:paraId="587B177D" w14:textId="77777777" w:rsidR="00A35CF2" w:rsidRPr="00D82A73" w:rsidRDefault="00A35CF2" w:rsidP="00177141">
            <w:pPr>
              <w:rPr>
                <w:rFonts w:eastAsia="Arial Unicode MS"/>
              </w:rPr>
            </w:pPr>
            <w:r w:rsidRPr="00D82A73">
              <w:rPr>
                <w:rFonts w:eastAsia="Arial Unicode MS"/>
              </w:rPr>
              <w:t>Länk till objekt</w:t>
            </w:r>
          </w:p>
        </w:tc>
        <w:tc>
          <w:tcPr>
            <w:tcW w:w="1920" w:type="dxa"/>
          </w:tcPr>
          <w:p w14:paraId="0540F2CD" w14:textId="77777777" w:rsidR="00A35CF2" w:rsidRPr="00D82A73" w:rsidRDefault="00A35CF2" w:rsidP="00177141">
            <w:pPr>
              <w:rPr>
                <w:rFonts w:ascii="Arial" w:eastAsia="Arial Unicode MS" w:hAnsi="Arial"/>
              </w:rPr>
            </w:pPr>
          </w:p>
        </w:tc>
        <w:tc>
          <w:tcPr>
            <w:tcW w:w="1200" w:type="dxa"/>
            <w:shd w:val="clear" w:color="auto" w:fill="auto"/>
          </w:tcPr>
          <w:p w14:paraId="27AF5487"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0C4A7F69"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10693BF"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61C6006A" w14:textId="77777777" w:rsidTr="00177141">
        <w:trPr>
          <w:trHeight w:val="217"/>
        </w:trPr>
        <w:tc>
          <w:tcPr>
            <w:tcW w:w="2545" w:type="dxa"/>
            <w:gridSpan w:val="2"/>
          </w:tcPr>
          <w:p w14:paraId="13FE4314" w14:textId="77777777" w:rsidR="00A35CF2" w:rsidRDefault="00A35CF2" w:rsidP="00177141">
            <w:pPr>
              <w:rPr>
                <w:rFonts w:eastAsia="Arial Unicode MS"/>
              </w:rPr>
            </w:pPr>
            <w:r w:rsidRPr="00D82A73">
              <w:rPr>
                <w:rFonts w:eastAsia="Arial Unicode MS"/>
              </w:rPr>
              <w:t>GridValue/id</w:t>
            </w:r>
          </w:p>
          <w:p w14:paraId="1C6003C0" w14:textId="77777777" w:rsidR="00A35CF2" w:rsidRPr="00D82A73" w:rsidRDefault="00A35CF2" w:rsidP="00177141">
            <w:pPr>
              <w:rPr>
                <w:rFonts w:eastAsia="Arial Unicode MS"/>
              </w:rPr>
            </w:pPr>
            <w:r>
              <w:rPr>
                <w:rFonts w:eastAsia="Arial Unicode MS"/>
              </w:rPr>
              <w:t>(gridValue)</w:t>
            </w:r>
          </w:p>
        </w:tc>
        <w:tc>
          <w:tcPr>
            <w:tcW w:w="3410" w:type="dxa"/>
          </w:tcPr>
          <w:p w14:paraId="2A7C9A0B" w14:textId="77777777" w:rsidR="00A35CF2" w:rsidRPr="00D82A73" w:rsidRDefault="00A35CF2" w:rsidP="00177141">
            <w:pPr>
              <w:rPr>
                <w:rFonts w:eastAsia="Arial Unicode MS"/>
              </w:rPr>
            </w:pPr>
            <w:r w:rsidRPr="00D82A73">
              <w:rPr>
                <w:rFonts w:eastAsia="Arial Unicode MS"/>
              </w:rPr>
              <w:t>Koppling till klass för ”grid” värden.</w:t>
            </w:r>
          </w:p>
        </w:tc>
        <w:tc>
          <w:tcPr>
            <w:tcW w:w="1140" w:type="dxa"/>
          </w:tcPr>
          <w:p w14:paraId="092E61CE" w14:textId="77777777" w:rsidR="00A35CF2" w:rsidRPr="00D82A73" w:rsidRDefault="00A35CF2" w:rsidP="00177141">
            <w:pPr>
              <w:rPr>
                <w:rFonts w:eastAsia="Arial Unicode MS"/>
              </w:rPr>
            </w:pPr>
            <w:r w:rsidRPr="00D82A73">
              <w:rPr>
                <w:rFonts w:eastAsia="Arial Unicode MS"/>
              </w:rPr>
              <w:t>II</w:t>
            </w:r>
          </w:p>
        </w:tc>
        <w:tc>
          <w:tcPr>
            <w:tcW w:w="717" w:type="dxa"/>
          </w:tcPr>
          <w:p w14:paraId="536ACC17" w14:textId="77777777" w:rsidR="00A35CF2" w:rsidRPr="00D82A73" w:rsidRDefault="00A35CF2" w:rsidP="00177141">
            <w:pPr>
              <w:rPr>
                <w:rFonts w:eastAsia="Arial Unicode MS"/>
              </w:rPr>
            </w:pPr>
            <w:r w:rsidRPr="00D82A73">
              <w:rPr>
                <w:rFonts w:eastAsia="Arial Unicode MS"/>
              </w:rPr>
              <w:t>0..1</w:t>
            </w:r>
          </w:p>
        </w:tc>
        <w:tc>
          <w:tcPr>
            <w:tcW w:w="1803" w:type="dxa"/>
          </w:tcPr>
          <w:p w14:paraId="4324674C" w14:textId="77777777" w:rsidR="00A35CF2" w:rsidRPr="00D82A73" w:rsidRDefault="00A35CF2" w:rsidP="00177141">
            <w:pPr>
              <w:rPr>
                <w:rFonts w:eastAsia="Arial Unicode MS"/>
              </w:rPr>
            </w:pPr>
            <w:r w:rsidRPr="00D82A73">
              <w:rPr>
                <w:rFonts w:eastAsia="Arial Unicode MS"/>
              </w:rPr>
              <w:t>Länk till objekt.</w:t>
            </w:r>
          </w:p>
        </w:tc>
        <w:tc>
          <w:tcPr>
            <w:tcW w:w="1920" w:type="dxa"/>
          </w:tcPr>
          <w:p w14:paraId="669B9963" w14:textId="77777777" w:rsidR="00A35CF2" w:rsidRPr="00D82A73" w:rsidRDefault="00A35CF2" w:rsidP="00177141">
            <w:pPr>
              <w:rPr>
                <w:rFonts w:ascii="Arial" w:eastAsia="Arial Unicode MS" w:hAnsi="Arial"/>
              </w:rPr>
            </w:pPr>
          </w:p>
        </w:tc>
        <w:tc>
          <w:tcPr>
            <w:tcW w:w="1200" w:type="dxa"/>
            <w:shd w:val="clear" w:color="auto" w:fill="auto"/>
          </w:tcPr>
          <w:p w14:paraId="7A584F71"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8EC9225"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6AF6518"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57ADA67F" w14:textId="77777777" w:rsidTr="00177141">
        <w:trPr>
          <w:trHeight w:val="217"/>
        </w:trPr>
        <w:tc>
          <w:tcPr>
            <w:tcW w:w="2545" w:type="dxa"/>
            <w:gridSpan w:val="2"/>
          </w:tcPr>
          <w:p w14:paraId="040AD347" w14:textId="77777777" w:rsidR="00A35CF2" w:rsidRDefault="00A35CF2" w:rsidP="00177141">
            <w:pPr>
              <w:rPr>
                <w:rFonts w:eastAsia="Arial Unicode MS"/>
              </w:rPr>
            </w:pPr>
            <w:r w:rsidRPr="00D82A73">
              <w:rPr>
                <w:rFonts w:eastAsia="Arial Unicode MS"/>
              </w:rPr>
              <w:t>QuestionSuperior/id</w:t>
            </w:r>
          </w:p>
          <w:p w14:paraId="2E580C6E" w14:textId="77777777" w:rsidR="00A35CF2" w:rsidRPr="00D82A73" w:rsidRDefault="00A35CF2" w:rsidP="00177141">
            <w:pPr>
              <w:rPr>
                <w:rFonts w:eastAsia="Arial Unicode MS"/>
              </w:rPr>
            </w:pPr>
            <w:r>
              <w:rPr>
                <w:rFonts w:eastAsia="Arial Unicode MS"/>
              </w:rPr>
              <w:t>(questionSuperior)</w:t>
            </w:r>
          </w:p>
        </w:tc>
        <w:tc>
          <w:tcPr>
            <w:tcW w:w="3410" w:type="dxa"/>
          </w:tcPr>
          <w:p w14:paraId="02E1B64D" w14:textId="77777777" w:rsidR="00A35CF2" w:rsidRPr="00D82A73" w:rsidRDefault="00A35CF2" w:rsidP="00177141">
            <w:pPr>
              <w:rPr>
                <w:rFonts w:eastAsia="Arial Unicode MS"/>
              </w:rPr>
            </w:pPr>
            <w:r w:rsidRPr="00D82A73">
              <w:rPr>
                <w:rFonts w:eastAsia="Arial Unicode MS"/>
              </w:rPr>
              <w:t>Koppling till klass för kopplade frågor.</w:t>
            </w:r>
          </w:p>
        </w:tc>
        <w:tc>
          <w:tcPr>
            <w:tcW w:w="1140" w:type="dxa"/>
          </w:tcPr>
          <w:p w14:paraId="281B4F63" w14:textId="77777777" w:rsidR="00A35CF2" w:rsidRPr="00D82A73" w:rsidRDefault="00A35CF2" w:rsidP="00177141">
            <w:pPr>
              <w:rPr>
                <w:rFonts w:eastAsia="Arial Unicode MS"/>
              </w:rPr>
            </w:pPr>
            <w:r w:rsidRPr="00D82A73">
              <w:rPr>
                <w:rFonts w:eastAsia="Arial Unicode MS"/>
              </w:rPr>
              <w:t>II</w:t>
            </w:r>
          </w:p>
        </w:tc>
        <w:tc>
          <w:tcPr>
            <w:tcW w:w="717" w:type="dxa"/>
          </w:tcPr>
          <w:p w14:paraId="3AC15146" w14:textId="77777777" w:rsidR="00A35CF2" w:rsidRPr="00D82A73" w:rsidRDefault="00A35CF2" w:rsidP="00177141">
            <w:pPr>
              <w:rPr>
                <w:rFonts w:eastAsia="Arial Unicode MS"/>
              </w:rPr>
            </w:pPr>
            <w:r w:rsidRPr="00D82A73">
              <w:rPr>
                <w:rFonts w:eastAsia="Arial Unicode MS"/>
              </w:rPr>
              <w:t>0..1</w:t>
            </w:r>
          </w:p>
        </w:tc>
        <w:tc>
          <w:tcPr>
            <w:tcW w:w="1803" w:type="dxa"/>
          </w:tcPr>
          <w:p w14:paraId="2557BFC6" w14:textId="77777777" w:rsidR="00A35CF2" w:rsidRPr="00D82A73" w:rsidRDefault="00A35CF2" w:rsidP="00177141">
            <w:pPr>
              <w:rPr>
                <w:rFonts w:eastAsia="Arial Unicode MS"/>
              </w:rPr>
            </w:pPr>
            <w:r w:rsidRPr="00D82A73">
              <w:rPr>
                <w:rFonts w:eastAsia="Arial Unicode MS"/>
              </w:rPr>
              <w:t>Länk till objekt.</w:t>
            </w:r>
          </w:p>
        </w:tc>
        <w:tc>
          <w:tcPr>
            <w:tcW w:w="1920" w:type="dxa"/>
          </w:tcPr>
          <w:p w14:paraId="3264E480" w14:textId="77777777" w:rsidR="00A35CF2" w:rsidRPr="00D82A73" w:rsidRDefault="00A35CF2" w:rsidP="00177141">
            <w:pPr>
              <w:rPr>
                <w:rFonts w:ascii="Arial" w:eastAsia="Arial Unicode MS" w:hAnsi="Arial"/>
              </w:rPr>
            </w:pPr>
          </w:p>
        </w:tc>
        <w:tc>
          <w:tcPr>
            <w:tcW w:w="1200" w:type="dxa"/>
            <w:shd w:val="clear" w:color="auto" w:fill="auto"/>
          </w:tcPr>
          <w:p w14:paraId="639EC69C"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D362CC8"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260D3E5"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5C81083F" w14:textId="77777777" w:rsidTr="00177141">
        <w:trPr>
          <w:gridBefore w:val="1"/>
          <w:wBefore w:w="15" w:type="dxa"/>
          <w:trHeight w:val="217"/>
        </w:trPr>
        <w:tc>
          <w:tcPr>
            <w:tcW w:w="7080" w:type="dxa"/>
            <w:gridSpan w:val="3"/>
            <w:shd w:val="pct25" w:color="auto" w:fill="auto"/>
          </w:tcPr>
          <w:p w14:paraId="3BD939B8" w14:textId="77777777" w:rsidR="00A35CF2" w:rsidRPr="00D82A73" w:rsidRDefault="00A35CF2" w:rsidP="00177141">
            <w:r w:rsidRPr="00D82A73">
              <w:t>Associationer</w:t>
            </w:r>
          </w:p>
        </w:tc>
        <w:tc>
          <w:tcPr>
            <w:tcW w:w="7880" w:type="dxa"/>
            <w:gridSpan w:val="6"/>
            <w:shd w:val="pct25" w:color="auto" w:fill="auto"/>
          </w:tcPr>
          <w:p w14:paraId="178821B0" w14:textId="77777777" w:rsidR="00A35CF2" w:rsidRPr="00D82A73" w:rsidRDefault="00A35CF2" w:rsidP="00177141">
            <w:pPr>
              <w:rPr>
                <w:rFonts w:eastAsia="Arial Unicode MS"/>
              </w:rPr>
            </w:pPr>
            <w:r w:rsidRPr="00D82A73">
              <w:t>Beslutsregel</w:t>
            </w:r>
          </w:p>
        </w:tc>
      </w:tr>
      <w:tr w:rsidR="00A35CF2" w:rsidRPr="00D82A73" w14:paraId="11653792" w14:textId="77777777" w:rsidTr="00177141">
        <w:trPr>
          <w:gridBefore w:val="1"/>
          <w:wBefore w:w="15" w:type="dxa"/>
          <w:trHeight w:val="217"/>
        </w:trPr>
        <w:tc>
          <w:tcPr>
            <w:tcW w:w="7080" w:type="dxa"/>
            <w:gridSpan w:val="3"/>
          </w:tcPr>
          <w:p w14:paraId="5D263246" w14:textId="77777777" w:rsidR="00A35CF2" w:rsidRPr="00D82A73" w:rsidRDefault="00A35CF2" w:rsidP="00177141">
            <w:pPr>
              <w:rPr>
                <w:rFonts w:ascii="Arial" w:eastAsia="Arial Unicode MS" w:hAnsi="Arial"/>
                <w:color w:val="000000"/>
              </w:rPr>
            </w:pPr>
            <w:r w:rsidRPr="00D82A73">
              <w:rPr>
                <w:rFonts w:ascii="Arial" w:eastAsia="Arial Unicode MS" w:hAnsi="Arial"/>
                <w:color w:val="000000"/>
              </w:rPr>
              <w:t>En formulärfråga(Question</w:t>
            </w:r>
            <w:r w:rsidRPr="009F23DA">
              <w:rPr>
                <w:rFonts w:ascii="Arial" w:eastAsia="Arial Unicode MS" w:hAnsi="Arial"/>
                <w:color w:val="000000"/>
              </w:rPr>
              <w:t>Type</w:t>
            </w:r>
            <w:r w:rsidRPr="00D82A73">
              <w:rPr>
                <w:rFonts w:ascii="Arial" w:eastAsia="Arial Unicode MS" w:hAnsi="Arial"/>
                <w:color w:val="000000"/>
              </w:rPr>
              <w:t>) är har noll till flera svarsalternativ (AnswerAlternative</w:t>
            </w:r>
            <w:r w:rsidRPr="009F23DA">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1D639C05" w14:textId="77777777" w:rsidR="00A35CF2" w:rsidRPr="00D82A73" w:rsidRDefault="00A35CF2" w:rsidP="00177141">
            <w:pPr>
              <w:rPr>
                <w:rFonts w:ascii="Arial" w:eastAsia="Arial Unicode MS" w:hAnsi="Arial"/>
                <w:color w:val="000000"/>
              </w:rPr>
            </w:pPr>
          </w:p>
        </w:tc>
      </w:tr>
      <w:tr w:rsidR="00A35CF2" w:rsidRPr="00D82A73" w14:paraId="28FFF1D7" w14:textId="77777777" w:rsidTr="00177141">
        <w:trPr>
          <w:gridBefore w:val="1"/>
          <w:wBefore w:w="15" w:type="dxa"/>
          <w:trHeight w:val="217"/>
        </w:trPr>
        <w:tc>
          <w:tcPr>
            <w:tcW w:w="7080" w:type="dxa"/>
            <w:gridSpan w:val="3"/>
          </w:tcPr>
          <w:p w14:paraId="7311A803" w14:textId="77777777" w:rsidR="00A35CF2" w:rsidRPr="00D82A73" w:rsidRDefault="00A35CF2" w:rsidP="00177141">
            <w:pPr>
              <w:rPr>
                <w:rFonts w:ascii="Arial" w:eastAsia="Arial Unicode MS" w:hAnsi="Arial"/>
                <w:color w:val="000000"/>
              </w:rPr>
            </w:pPr>
            <w:r w:rsidRPr="00D82A73">
              <w:rPr>
                <w:rFonts w:ascii="Arial" w:eastAsia="Arial Unicode MS" w:hAnsi="Arial"/>
                <w:color w:val="000000"/>
              </w:rPr>
              <w:t>En formulärfråga (Question</w:t>
            </w:r>
            <w:r w:rsidRPr="009F23DA">
              <w:rPr>
                <w:rFonts w:ascii="Arial" w:eastAsia="Arial Unicode MS" w:hAnsi="Arial"/>
                <w:color w:val="000000"/>
              </w:rPr>
              <w:t>Type</w:t>
            </w:r>
            <w:r w:rsidRPr="00D82A73">
              <w:rPr>
                <w:rFonts w:ascii="Arial" w:eastAsia="Arial Unicode MS" w:hAnsi="Arial"/>
                <w:color w:val="000000"/>
              </w:rPr>
              <w:t>) har noll till flera svar (Answer</w:t>
            </w:r>
            <w:r w:rsidRPr="009F23DA">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07678257" w14:textId="77777777" w:rsidR="00A35CF2" w:rsidRPr="00D82A73" w:rsidRDefault="00A35CF2" w:rsidP="00177141">
            <w:pPr>
              <w:rPr>
                <w:rFonts w:ascii="Arial" w:eastAsia="Arial Unicode MS" w:hAnsi="Arial"/>
                <w:color w:val="000000"/>
              </w:rPr>
            </w:pPr>
          </w:p>
        </w:tc>
      </w:tr>
      <w:tr w:rsidR="00A35CF2" w:rsidRPr="00D82A73" w14:paraId="57A688E4" w14:textId="77777777" w:rsidTr="00177141">
        <w:trPr>
          <w:gridBefore w:val="1"/>
          <w:wBefore w:w="15" w:type="dxa"/>
          <w:trHeight w:val="217"/>
        </w:trPr>
        <w:tc>
          <w:tcPr>
            <w:tcW w:w="7080" w:type="dxa"/>
            <w:gridSpan w:val="3"/>
          </w:tcPr>
          <w:p w14:paraId="7DED7B5A" w14:textId="77777777" w:rsidR="00A35CF2" w:rsidRPr="00D82A73" w:rsidRDefault="00A35CF2" w:rsidP="00177141">
            <w:pPr>
              <w:rPr>
                <w:rFonts w:ascii="Arial" w:eastAsia="Arial Unicode MS" w:hAnsi="Arial"/>
                <w:color w:val="000000"/>
              </w:rPr>
            </w:pPr>
            <w:r w:rsidRPr="00D82A73">
              <w:rPr>
                <w:rFonts w:ascii="Arial" w:eastAsia="Arial Unicode MS" w:hAnsi="Arial"/>
                <w:color w:val="000000"/>
              </w:rPr>
              <w:t>En Formulärfråga (Question</w:t>
            </w:r>
            <w:r w:rsidRPr="009F23DA">
              <w:rPr>
                <w:rFonts w:ascii="Arial" w:eastAsia="Arial Unicode MS" w:hAnsi="Arial"/>
                <w:color w:val="000000"/>
              </w:rPr>
              <w:t>Type</w:t>
            </w:r>
            <w:r w:rsidRPr="00D82A73">
              <w:rPr>
                <w:rFonts w:ascii="Arial" w:eastAsia="Arial Unicode MS" w:hAnsi="Arial"/>
                <w:color w:val="000000"/>
              </w:rPr>
              <w:t>) har noll till ett kodverk (</w:t>
            </w:r>
            <w:r>
              <w:rPr>
                <w:rFonts w:ascii="Arial" w:eastAsia="Arial Unicode MS" w:hAnsi="Arial"/>
                <w:color w:val="000000"/>
              </w:rPr>
              <w:t>C</w:t>
            </w:r>
            <w:r w:rsidRPr="00D82A73">
              <w:rPr>
                <w:rFonts w:ascii="Arial" w:eastAsia="Arial Unicode MS" w:hAnsi="Arial"/>
                <w:color w:val="000000"/>
              </w:rPr>
              <w:t>ode</w:t>
            </w:r>
            <w:r w:rsidRPr="009F23DA">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1AA21905" w14:textId="77777777" w:rsidR="00A35CF2" w:rsidRPr="00D82A73" w:rsidRDefault="00A35CF2" w:rsidP="00177141">
            <w:pPr>
              <w:rPr>
                <w:rFonts w:ascii="Arial" w:eastAsia="Arial Unicode MS" w:hAnsi="Arial"/>
                <w:color w:val="000000"/>
              </w:rPr>
            </w:pPr>
          </w:p>
        </w:tc>
      </w:tr>
      <w:tr w:rsidR="00A35CF2" w:rsidRPr="00D82A73" w14:paraId="1B1BFEB1" w14:textId="77777777" w:rsidTr="00177141">
        <w:trPr>
          <w:gridBefore w:val="1"/>
          <w:wBefore w:w="15" w:type="dxa"/>
          <w:trHeight w:val="217"/>
        </w:trPr>
        <w:tc>
          <w:tcPr>
            <w:tcW w:w="7080" w:type="dxa"/>
            <w:gridSpan w:val="3"/>
          </w:tcPr>
          <w:p w14:paraId="2ADE75E3" w14:textId="77777777" w:rsidR="00A35CF2" w:rsidRPr="00D82A73" w:rsidRDefault="00A35CF2" w:rsidP="00177141">
            <w:pPr>
              <w:rPr>
                <w:rFonts w:ascii="Arial" w:eastAsia="Arial Unicode MS" w:hAnsi="Arial"/>
                <w:color w:val="000000"/>
              </w:rPr>
            </w:pPr>
            <w:r w:rsidRPr="00D82A73">
              <w:rPr>
                <w:rFonts w:ascii="Arial" w:eastAsia="Arial Unicode MS" w:hAnsi="Arial"/>
                <w:color w:val="000000"/>
              </w:rPr>
              <w:t>En Formulärfråga (Question</w:t>
            </w:r>
            <w:r w:rsidRPr="009F23DA">
              <w:rPr>
                <w:rFonts w:ascii="Arial" w:eastAsia="Arial Unicode MS" w:hAnsi="Arial"/>
                <w:color w:val="000000"/>
              </w:rPr>
              <w:t>Type</w:t>
            </w:r>
            <w:r w:rsidRPr="00D82A73">
              <w:rPr>
                <w:rFonts w:ascii="Arial" w:eastAsia="Arial Unicode MS" w:hAnsi="Arial"/>
                <w:color w:val="000000"/>
              </w:rPr>
              <w:t>) har noll till ett gridvalue</w:t>
            </w:r>
            <w:r>
              <w:rPr>
                <w:rFonts w:ascii="Arial" w:eastAsia="Arial Unicode MS" w:hAnsi="Arial"/>
                <w:color w:val="000000"/>
              </w:rPr>
              <w:t xml:space="preserve"> (GridValue</w:t>
            </w:r>
            <w:r w:rsidRPr="009F23DA">
              <w:rPr>
                <w:rFonts w:ascii="Arial" w:eastAsia="Arial Unicode MS" w:hAnsi="Arial"/>
                <w:color w:val="000000"/>
              </w:rPr>
              <w:t>Type</w:t>
            </w:r>
            <w:r>
              <w:rPr>
                <w:rFonts w:ascii="Arial" w:eastAsia="Arial Unicode MS" w:hAnsi="Arial"/>
                <w:color w:val="000000"/>
              </w:rPr>
              <w:t>)</w:t>
            </w:r>
          </w:p>
        </w:tc>
        <w:tc>
          <w:tcPr>
            <w:tcW w:w="7880" w:type="dxa"/>
            <w:gridSpan w:val="6"/>
          </w:tcPr>
          <w:p w14:paraId="335D3DE3" w14:textId="77777777" w:rsidR="00A35CF2" w:rsidRPr="00D82A73" w:rsidRDefault="00A35CF2" w:rsidP="00177141">
            <w:pPr>
              <w:rPr>
                <w:rFonts w:ascii="Arial" w:eastAsia="Arial Unicode MS" w:hAnsi="Arial"/>
                <w:color w:val="000000"/>
              </w:rPr>
            </w:pPr>
          </w:p>
        </w:tc>
      </w:tr>
      <w:tr w:rsidR="00A35CF2" w:rsidRPr="00D82A73" w14:paraId="757048CD" w14:textId="77777777" w:rsidTr="00177141">
        <w:trPr>
          <w:gridBefore w:val="1"/>
          <w:wBefore w:w="15" w:type="dxa"/>
          <w:trHeight w:val="217"/>
        </w:trPr>
        <w:tc>
          <w:tcPr>
            <w:tcW w:w="7080" w:type="dxa"/>
            <w:gridSpan w:val="3"/>
          </w:tcPr>
          <w:p w14:paraId="1C067BE2" w14:textId="77777777" w:rsidR="00A35CF2" w:rsidRPr="00D82A73" w:rsidRDefault="00A35CF2" w:rsidP="00177141">
            <w:pPr>
              <w:rPr>
                <w:rFonts w:ascii="Arial" w:eastAsia="Arial Unicode MS" w:hAnsi="Arial"/>
                <w:color w:val="000000"/>
              </w:rPr>
            </w:pPr>
            <w:r w:rsidRPr="00D82A73">
              <w:rPr>
                <w:rFonts w:ascii="Arial" w:eastAsia="Arial Unicode MS" w:hAnsi="Arial"/>
                <w:color w:val="000000"/>
              </w:rPr>
              <w:lastRenderedPageBreak/>
              <w:t>En Formulärfråga (Question</w:t>
            </w:r>
            <w:r w:rsidRPr="00CA5C92">
              <w:rPr>
                <w:rFonts w:ascii="Arial" w:eastAsia="Arial Unicode MS" w:hAnsi="Arial"/>
                <w:color w:val="000000"/>
              </w:rPr>
              <w:t>Type</w:t>
            </w:r>
            <w:r w:rsidRPr="00D82A73">
              <w:rPr>
                <w:rFonts w:ascii="Arial" w:eastAsia="Arial Unicode MS" w:hAnsi="Arial"/>
                <w:color w:val="000000"/>
              </w:rPr>
              <w:t>) har noll till ett questionsuperior</w:t>
            </w:r>
            <w:r>
              <w:rPr>
                <w:rFonts w:ascii="Arial" w:eastAsia="Arial Unicode MS" w:hAnsi="Arial"/>
                <w:color w:val="000000"/>
              </w:rPr>
              <w:t xml:space="preserve"> (QuestionSuperior</w:t>
            </w:r>
            <w:r w:rsidRPr="009F23DA">
              <w:rPr>
                <w:rFonts w:ascii="Arial" w:eastAsia="Arial Unicode MS" w:hAnsi="Arial"/>
                <w:color w:val="000000"/>
              </w:rPr>
              <w:t>Type</w:t>
            </w:r>
            <w:r>
              <w:rPr>
                <w:rFonts w:ascii="Arial" w:eastAsia="Arial Unicode MS" w:hAnsi="Arial"/>
                <w:color w:val="000000"/>
              </w:rPr>
              <w:t>)</w:t>
            </w:r>
          </w:p>
        </w:tc>
        <w:tc>
          <w:tcPr>
            <w:tcW w:w="7880" w:type="dxa"/>
            <w:gridSpan w:val="6"/>
          </w:tcPr>
          <w:p w14:paraId="3FCB4DB1" w14:textId="77777777" w:rsidR="00A35CF2" w:rsidRPr="00D82A73" w:rsidRDefault="00A35CF2" w:rsidP="00177141">
            <w:pPr>
              <w:rPr>
                <w:rFonts w:ascii="Arial" w:eastAsia="Arial Unicode MS" w:hAnsi="Arial"/>
                <w:color w:val="000000"/>
              </w:rPr>
            </w:pPr>
          </w:p>
        </w:tc>
      </w:tr>
      <w:tr w:rsidR="00A35CF2" w:rsidRPr="00D82A73" w14:paraId="40B2CD2D" w14:textId="77777777" w:rsidTr="00177141">
        <w:trPr>
          <w:gridBefore w:val="1"/>
          <w:wBefore w:w="15" w:type="dxa"/>
          <w:trHeight w:val="217"/>
        </w:trPr>
        <w:tc>
          <w:tcPr>
            <w:tcW w:w="7080" w:type="dxa"/>
            <w:gridSpan w:val="3"/>
          </w:tcPr>
          <w:p w14:paraId="6FA5E7F1" w14:textId="77777777" w:rsidR="00A35CF2" w:rsidRPr="00D82A73" w:rsidRDefault="00A35CF2" w:rsidP="00177141">
            <w:pPr>
              <w:rPr>
                <w:rFonts w:ascii="Arial" w:eastAsia="Arial Unicode MS" w:hAnsi="Arial"/>
                <w:color w:val="000000"/>
              </w:rPr>
            </w:pPr>
          </w:p>
        </w:tc>
        <w:tc>
          <w:tcPr>
            <w:tcW w:w="7880" w:type="dxa"/>
            <w:gridSpan w:val="6"/>
          </w:tcPr>
          <w:p w14:paraId="4ABFF1F9" w14:textId="77777777" w:rsidR="00A35CF2" w:rsidRPr="00D82A73" w:rsidRDefault="00A35CF2" w:rsidP="00177141">
            <w:pPr>
              <w:rPr>
                <w:rFonts w:ascii="Arial" w:eastAsia="Arial Unicode MS" w:hAnsi="Arial"/>
                <w:color w:val="000000"/>
              </w:rPr>
            </w:pPr>
          </w:p>
        </w:tc>
      </w:tr>
    </w:tbl>
    <w:p w14:paraId="26760A85" w14:textId="77777777" w:rsidR="00A35CF2" w:rsidRPr="00D82A73" w:rsidRDefault="00A35CF2" w:rsidP="00A35CF2">
      <w:pPr>
        <w:pStyle w:val="Heading3"/>
      </w:pPr>
      <w:bookmarkStart w:id="221" w:name="_Toc391364354"/>
      <w:bookmarkStart w:id="222" w:name="_Toc391365416"/>
      <w:bookmarkStart w:id="223" w:name="_Toc193243785"/>
      <w:bookmarkStart w:id="224" w:name="_Toc220986036"/>
      <w:bookmarkStart w:id="225" w:name="_Toc386458092"/>
      <w:bookmarkStart w:id="226" w:name="_Toc391636711"/>
      <w:bookmarkStart w:id="227" w:name="_Toc397581527"/>
      <w:bookmarkEnd w:id="221"/>
      <w:bookmarkEnd w:id="222"/>
      <w:r w:rsidRPr="00D82A73">
        <w:t>Klass Svarsalternativ (AnswerAlternative</w:t>
      </w:r>
      <w:r w:rsidRPr="009F23DA">
        <w:t>Type</w:t>
      </w:r>
      <w:r w:rsidRPr="00D82A73">
        <w:t>)</w:t>
      </w:r>
      <w:bookmarkEnd w:id="223"/>
      <w:bookmarkEnd w:id="224"/>
      <w:bookmarkEnd w:id="225"/>
      <w:bookmarkEnd w:id="226"/>
      <w:bookmarkEnd w:id="227"/>
    </w:p>
    <w:p w14:paraId="197E5B9F" w14:textId="77777777" w:rsidR="00A35CF2" w:rsidRPr="00D82A73" w:rsidRDefault="00A35CF2" w:rsidP="00A35CF2">
      <w:r w:rsidRPr="00D82A73">
        <w:t>Objektet innehåller de svarsalternativen som skall presenteras för användaren. För varje svarsalternativ finns ett objekt. Nedanstående exempel kräver tre objekt.</w:t>
      </w:r>
    </w:p>
    <w:p w14:paraId="1F8DAB4B" w14:textId="77777777" w:rsidR="00A35CF2" w:rsidRPr="00D82A73" w:rsidRDefault="00A35CF2" w:rsidP="00A35CF2"/>
    <w:p w14:paraId="18F12F7E" w14:textId="77777777" w:rsidR="00A35CF2" w:rsidRPr="00D82A73" w:rsidRDefault="00A35CF2" w:rsidP="00A35CF2">
      <w:r w:rsidRPr="00D82A73">
        <w:t>Exempel:</w:t>
      </w:r>
    </w:p>
    <w:p w14:paraId="77B7C70B" w14:textId="77777777" w:rsidR="00A35CF2" w:rsidRPr="00D82A73" w:rsidRDefault="00A35CF2" w:rsidP="00A35CF2">
      <w:r w:rsidRPr="00D82A73">
        <w:t>InputType = checkbox (multivärde)</w:t>
      </w:r>
    </w:p>
    <w:p w14:paraId="605BDBC4" w14:textId="77777777" w:rsidR="00A35CF2" w:rsidRPr="00D82A73" w:rsidRDefault="00A35CF2" w:rsidP="00A35CF2">
      <w:pPr>
        <w:rPr>
          <w:rFonts w:ascii="MS Gothic" w:eastAsia="MS Gothic" w:hAnsi="MS Gothic"/>
          <w:color w:val="000000"/>
        </w:rPr>
      </w:pPr>
      <w:r w:rsidRPr="00D82A73">
        <w:rPr>
          <w:rFonts w:ascii="MS Gothic" w:eastAsia="MS Gothic" w:hAnsi="MS Gothic"/>
          <w:color w:val="000000"/>
        </w:rPr>
        <w:t>☐ Blå</w:t>
      </w:r>
    </w:p>
    <w:p w14:paraId="3F0AE843" w14:textId="77777777" w:rsidR="00A35CF2" w:rsidRPr="00D82A73" w:rsidRDefault="00A35CF2" w:rsidP="00A35CF2">
      <w:pPr>
        <w:rPr>
          <w:rFonts w:ascii="MS Gothic" w:eastAsia="MS Gothic" w:hAnsi="MS Gothic"/>
          <w:color w:val="000000"/>
        </w:rPr>
      </w:pPr>
      <w:r w:rsidRPr="00D82A73">
        <w:rPr>
          <w:rFonts w:ascii="MS Gothic" w:eastAsia="MS Gothic" w:hAnsi="MS Gothic"/>
          <w:color w:val="000000"/>
        </w:rPr>
        <w:t>☐ Gul</w:t>
      </w:r>
    </w:p>
    <w:p w14:paraId="207D280F" w14:textId="77777777" w:rsidR="00A35CF2" w:rsidRPr="00D82A73" w:rsidRDefault="00A35CF2" w:rsidP="00A35CF2">
      <w:r w:rsidRPr="00D82A73">
        <w:rPr>
          <w:rFonts w:ascii="MS Gothic" w:eastAsia="MS Gothic" w:hAnsi="MS Gothic"/>
          <w:color w:val="000000"/>
        </w:rPr>
        <w:t>☐ Röd</w:t>
      </w:r>
    </w:p>
    <w:p w14:paraId="7C76997E" w14:textId="77777777" w:rsidR="00A35CF2" w:rsidRPr="00D82A73" w:rsidRDefault="00A35CF2" w:rsidP="00A35CF2">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20"/>
        <w:gridCol w:w="1800"/>
        <w:gridCol w:w="1920"/>
        <w:gridCol w:w="1200"/>
        <w:gridCol w:w="1162"/>
        <w:gridCol w:w="1078"/>
      </w:tblGrid>
      <w:tr w:rsidR="00A35CF2" w:rsidRPr="00D82A73" w14:paraId="2E490C35" w14:textId="77777777" w:rsidTr="00177141">
        <w:trPr>
          <w:cantSplit/>
          <w:trHeight w:val="376"/>
        </w:trPr>
        <w:tc>
          <w:tcPr>
            <w:tcW w:w="2545" w:type="dxa"/>
            <w:gridSpan w:val="2"/>
            <w:vMerge w:val="restart"/>
            <w:shd w:val="pct25" w:color="auto" w:fill="auto"/>
          </w:tcPr>
          <w:p w14:paraId="6CEB7301" w14:textId="77777777" w:rsidR="00A35CF2" w:rsidRPr="00D82A73" w:rsidRDefault="00A35CF2" w:rsidP="00177141">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1FA7CD80" w14:textId="77777777" w:rsidR="00A35CF2" w:rsidRPr="00D82A73" w:rsidRDefault="00A35CF2" w:rsidP="00177141">
            <w:r w:rsidRPr="00D82A73">
              <w:t>Beskrivning</w:t>
            </w:r>
          </w:p>
        </w:tc>
        <w:tc>
          <w:tcPr>
            <w:tcW w:w="1140" w:type="dxa"/>
            <w:vMerge w:val="restart"/>
            <w:shd w:val="pct25" w:color="auto" w:fill="auto"/>
          </w:tcPr>
          <w:p w14:paraId="03835CC7" w14:textId="77777777" w:rsidR="00A35CF2" w:rsidRPr="00D82A73" w:rsidRDefault="00A35CF2" w:rsidP="00177141">
            <w:pPr>
              <w:rPr>
                <w:rFonts w:eastAsia="Arial Unicode MS"/>
              </w:rPr>
            </w:pPr>
            <w:r w:rsidRPr="00D82A73">
              <w:t>Format</w:t>
            </w:r>
          </w:p>
        </w:tc>
        <w:tc>
          <w:tcPr>
            <w:tcW w:w="720" w:type="dxa"/>
            <w:vMerge w:val="restart"/>
            <w:shd w:val="pct25" w:color="auto" w:fill="auto"/>
          </w:tcPr>
          <w:p w14:paraId="618AF763" w14:textId="77777777" w:rsidR="00A35CF2" w:rsidRPr="00D82A73" w:rsidRDefault="00A35CF2" w:rsidP="00177141">
            <w:r w:rsidRPr="00D82A73">
              <w:t>Mult</w:t>
            </w:r>
          </w:p>
        </w:tc>
        <w:tc>
          <w:tcPr>
            <w:tcW w:w="1800" w:type="dxa"/>
            <w:vMerge w:val="restart"/>
            <w:shd w:val="pct25" w:color="auto" w:fill="auto"/>
          </w:tcPr>
          <w:p w14:paraId="2B417A8A" w14:textId="77777777" w:rsidR="00A35CF2" w:rsidRPr="00D82A73" w:rsidRDefault="00A35CF2" w:rsidP="00177141">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0A06D75A" w14:textId="77777777" w:rsidR="00A35CF2" w:rsidRPr="00D82A73" w:rsidRDefault="00A35CF2" w:rsidP="00177141">
            <w:pPr>
              <w:rPr>
                <w:rFonts w:eastAsia="Arial Unicode MS"/>
              </w:rPr>
            </w:pPr>
            <w:r w:rsidRPr="00D82A73">
              <w:t>Beslutsregler och kommentar</w:t>
            </w:r>
          </w:p>
        </w:tc>
        <w:tc>
          <w:tcPr>
            <w:tcW w:w="3440" w:type="dxa"/>
            <w:gridSpan w:val="3"/>
            <w:shd w:val="pct25" w:color="auto" w:fill="auto"/>
          </w:tcPr>
          <w:p w14:paraId="43805BA8" w14:textId="77777777" w:rsidR="00A35CF2" w:rsidRPr="00D82A73" w:rsidRDefault="00A35CF2" w:rsidP="00177141">
            <w:pPr>
              <w:jc w:val="center"/>
              <w:rPr>
                <w:rFonts w:eastAsia="Arial Unicode MS"/>
              </w:rPr>
            </w:pPr>
            <w:r>
              <w:rPr>
                <w:rFonts w:eastAsia="Arial Unicode MS"/>
              </w:rPr>
              <w:t>Mappning V-TIM 2.2</w:t>
            </w:r>
          </w:p>
        </w:tc>
      </w:tr>
      <w:tr w:rsidR="00A35CF2" w:rsidRPr="00D82A73" w14:paraId="5CE81682" w14:textId="77777777" w:rsidTr="00177141">
        <w:trPr>
          <w:cantSplit/>
          <w:trHeight w:val="375"/>
        </w:trPr>
        <w:tc>
          <w:tcPr>
            <w:tcW w:w="2545" w:type="dxa"/>
            <w:gridSpan w:val="2"/>
            <w:vMerge/>
            <w:shd w:val="pct25" w:color="auto" w:fill="auto"/>
          </w:tcPr>
          <w:p w14:paraId="43660E5E" w14:textId="77777777" w:rsidR="00A35CF2" w:rsidRPr="00D82A73" w:rsidRDefault="00A35CF2" w:rsidP="00177141"/>
        </w:tc>
        <w:tc>
          <w:tcPr>
            <w:tcW w:w="3410" w:type="dxa"/>
            <w:vMerge/>
            <w:shd w:val="pct25" w:color="auto" w:fill="auto"/>
          </w:tcPr>
          <w:p w14:paraId="3D420012" w14:textId="77777777" w:rsidR="00A35CF2" w:rsidRPr="00D82A73" w:rsidRDefault="00A35CF2" w:rsidP="00177141"/>
        </w:tc>
        <w:tc>
          <w:tcPr>
            <w:tcW w:w="1140" w:type="dxa"/>
            <w:vMerge/>
            <w:shd w:val="pct25" w:color="auto" w:fill="auto"/>
          </w:tcPr>
          <w:p w14:paraId="280976CD" w14:textId="77777777" w:rsidR="00A35CF2" w:rsidRPr="00D82A73" w:rsidRDefault="00A35CF2" w:rsidP="00177141"/>
        </w:tc>
        <w:tc>
          <w:tcPr>
            <w:tcW w:w="720" w:type="dxa"/>
            <w:vMerge/>
            <w:shd w:val="pct25" w:color="auto" w:fill="auto"/>
          </w:tcPr>
          <w:p w14:paraId="0E1F5C29" w14:textId="77777777" w:rsidR="00A35CF2" w:rsidRPr="00D82A73" w:rsidRDefault="00A35CF2" w:rsidP="00177141"/>
        </w:tc>
        <w:tc>
          <w:tcPr>
            <w:tcW w:w="1800" w:type="dxa"/>
            <w:vMerge/>
            <w:shd w:val="pct25" w:color="auto" w:fill="auto"/>
          </w:tcPr>
          <w:p w14:paraId="641F4185" w14:textId="77777777" w:rsidR="00A35CF2" w:rsidRPr="00D82A73" w:rsidRDefault="00A35CF2" w:rsidP="00177141"/>
        </w:tc>
        <w:tc>
          <w:tcPr>
            <w:tcW w:w="1920" w:type="dxa"/>
            <w:vMerge/>
            <w:shd w:val="pct25" w:color="auto" w:fill="auto"/>
          </w:tcPr>
          <w:p w14:paraId="1E21871A" w14:textId="77777777" w:rsidR="00A35CF2" w:rsidRPr="00D82A73" w:rsidRDefault="00A35CF2" w:rsidP="00177141"/>
        </w:tc>
        <w:tc>
          <w:tcPr>
            <w:tcW w:w="1200" w:type="dxa"/>
            <w:tcBorders>
              <w:bottom w:val="single" w:sz="4" w:space="0" w:color="auto"/>
            </w:tcBorders>
            <w:shd w:val="pct25" w:color="auto" w:fill="auto"/>
          </w:tcPr>
          <w:p w14:paraId="0748A69F" w14:textId="77777777" w:rsidR="00A35CF2" w:rsidRPr="00D82A73" w:rsidRDefault="00A35CF2" w:rsidP="00177141">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092CE1C1" w14:textId="77777777" w:rsidR="00A35CF2" w:rsidRPr="00D82A73" w:rsidRDefault="00A35CF2" w:rsidP="00177141">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19DD613D" w14:textId="77777777" w:rsidR="00A35CF2" w:rsidRPr="00D82A73" w:rsidRDefault="00A35CF2" w:rsidP="00177141">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48616CEC" w14:textId="77777777" w:rsidTr="00177141">
        <w:trPr>
          <w:trHeight w:val="217"/>
        </w:trPr>
        <w:tc>
          <w:tcPr>
            <w:tcW w:w="2545" w:type="dxa"/>
            <w:gridSpan w:val="2"/>
          </w:tcPr>
          <w:p w14:paraId="4EB45FA7" w14:textId="77777777" w:rsidR="00A35CF2" w:rsidRPr="00D82A73" w:rsidRDefault="00A35CF2" w:rsidP="00177141">
            <w:pPr>
              <w:rPr>
                <w:rFonts w:eastAsia="Arial Unicode MS"/>
              </w:rPr>
            </w:pPr>
            <w:r w:rsidRPr="00D82A73">
              <w:rPr>
                <w:rFonts w:eastAsia="Arial Unicode MS"/>
              </w:rPr>
              <w:t>(</w:t>
            </w:r>
            <w:r>
              <w:rPr>
                <w:rFonts w:eastAsia="Arial Unicode MS"/>
              </w:rPr>
              <w:t>i</w:t>
            </w:r>
            <w:r w:rsidRPr="00D82A73">
              <w:rPr>
                <w:rFonts w:eastAsia="Arial Unicode MS"/>
              </w:rPr>
              <w:t>nputUnit)</w:t>
            </w:r>
          </w:p>
        </w:tc>
        <w:tc>
          <w:tcPr>
            <w:tcW w:w="3410" w:type="dxa"/>
          </w:tcPr>
          <w:p w14:paraId="78C66F1E" w14:textId="77777777" w:rsidR="00A35CF2" w:rsidRPr="00D82A73" w:rsidRDefault="00A35CF2" w:rsidP="00177141">
            <w:pPr>
              <w:rPr>
                <w:rFonts w:eastAsia="Arial Unicode MS"/>
              </w:rPr>
            </w:pPr>
            <w:r w:rsidRPr="00D82A73">
              <w:rPr>
                <w:rFonts w:eastAsia="Arial Unicode MS"/>
              </w:rPr>
              <w:t>Typ av enhet.</w:t>
            </w:r>
          </w:p>
          <w:p w14:paraId="6FA1CFDA" w14:textId="77777777" w:rsidR="00A35CF2" w:rsidRPr="00D82A73" w:rsidRDefault="00A35CF2" w:rsidP="00177141">
            <w:pPr>
              <w:rPr>
                <w:rFonts w:eastAsia="Arial Unicode MS"/>
              </w:rPr>
            </w:pPr>
            <w:r w:rsidRPr="00D82A73">
              <w:rPr>
                <w:rFonts w:eastAsia="Arial Unicode MS"/>
              </w:rPr>
              <w:t>T.ex. kg, m</w:t>
            </w:r>
          </w:p>
        </w:tc>
        <w:tc>
          <w:tcPr>
            <w:tcW w:w="1140" w:type="dxa"/>
          </w:tcPr>
          <w:p w14:paraId="2DAFC513" w14:textId="77777777" w:rsidR="00A35CF2" w:rsidRPr="00D82A73" w:rsidRDefault="00A35CF2" w:rsidP="00177141">
            <w:pPr>
              <w:rPr>
                <w:rFonts w:eastAsia="Arial Unicode MS"/>
              </w:rPr>
            </w:pPr>
            <w:r w:rsidRPr="00D82A73">
              <w:rPr>
                <w:rFonts w:eastAsia="Arial Unicode MS"/>
              </w:rPr>
              <w:t>KTOV</w:t>
            </w:r>
          </w:p>
        </w:tc>
        <w:tc>
          <w:tcPr>
            <w:tcW w:w="720" w:type="dxa"/>
          </w:tcPr>
          <w:p w14:paraId="4B282C83" w14:textId="77777777" w:rsidR="00A35CF2" w:rsidRPr="00D82A73" w:rsidRDefault="00A35CF2" w:rsidP="00177141">
            <w:pPr>
              <w:rPr>
                <w:rFonts w:eastAsia="Arial Unicode MS"/>
                <w:szCs w:val="20"/>
              </w:rPr>
            </w:pPr>
            <w:r w:rsidRPr="00D82A73">
              <w:rPr>
                <w:rFonts w:eastAsia="Arial Unicode MS"/>
              </w:rPr>
              <w:t>0..1</w:t>
            </w:r>
          </w:p>
        </w:tc>
        <w:tc>
          <w:tcPr>
            <w:tcW w:w="1800" w:type="dxa"/>
          </w:tcPr>
          <w:p w14:paraId="5F4089C9" w14:textId="77777777" w:rsidR="00A35CF2" w:rsidRPr="00D82A73" w:rsidRDefault="00A35CF2" w:rsidP="00177141">
            <w:pPr>
              <w:rPr>
                <w:rFonts w:eastAsia="Arial Unicode MS"/>
              </w:rPr>
            </w:pPr>
            <w:r w:rsidRPr="00D82A73">
              <w:t>KV enhet</w:t>
            </w:r>
          </w:p>
        </w:tc>
        <w:tc>
          <w:tcPr>
            <w:tcW w:w="1920" w:type="dxa"/>
          </w:tcPr>
          <w:p w14:paraId="49F2C8F3" w14:textId="77777777" w:rsidR="00A35CF2" w:rsidRPr="00D82A73" w:rsidRDefault="00A35CF2" w:rsidP="00177141">
            <w:pPr>
              <w:rPr>
                <w:rFonts w:ascii="Arial" w:eastAsia="Arial Unicode MS" w:hAnsi="Arial"/>
              </w:rPr>
            </w:pPr>
          </w:p>
        </w:tc>
        <w:tc>
          <w:tcPr>
            <w:tcW w:w="1200" w:type="dxa"/>
            <w:shd w:val="clear" w:color="auto" w:fill="auto"/>
          </w:tcPr>
          <w:p w14:paraId="0213DF75"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F70426D"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0B12EE9" w14:textId="77777777" w:rsidR="00A35CF2" w:rsidRPr="00D82A73" w:rsidRDefault="00A35CF2" w:rsidP="00177141">
            <w:pPr>
              <w:rPr>
                <w:rFonts w:ascii="Arial" w:eastAsia="Arial Unicode MS" w:hAnsi="Arial"/>
              </w:rPr>
            </w:pPr>
            <w:r>
              <w:rPr>
                <w:rFonts w:ascii="Arial" w:eastAsia="Arial Unicode MS" w:hAnsi="Arial"/>
              </w:rPr>
              <w:t>Kv enhet</w:t>
            </w:r>
          </w:p>
        </w:tc>
      </w:tr>
      <w:tr w:rsidR="00A35CF2" w:rsidRPr="00D82A73" w14:paraId="2AA005D3" w14:textId="77777777" w:rsidTr="00177141">
        <w:trPr>
          <w:trHeight w:val="217"/>
        </w:trPr>
        <w:tc>
          <w:tcPr>
            <w:tcW w:w="2545" w:type="dxa"/>
            <w:gridSpan w:val="2"/>
          </w:tcPr>
          <w:p w14:paraId="5C9C7020" w14:textId="77777777" w:rsidR="00A35CF2" w:rsidRPr="00D82A73" w:rsidRDefault="00A35CF2" w:rsidP="00177141">
            <w:pPr>
              <w:rPr>
                <w:rFonts w:eastAsia="Arial Unicode MS"/>
              </w:rPr>
            </w:pPr>
            <w:r w:rsidRPr="00D82A73">
              <w:rPr>
                <w:rFonts w:eastAsia="Arial Unicode MS"/>
              </w:rPr>
              <w:t>(</w:t>
            </w:r>
            <w:r>
              <w:rPr>
                <w:rFonts w:eastAsia="Arial Unicode MS"/>
              </w:rPr>
              <w:t>a</w:t>
            </w:r>
            <w:r w:rsidRPr="00D82A73">
              <w:rPr>
                <w:rFonts w:eastAsia="Arial Unicode MS"/>
              </w:rPr>
              <w:t>lternativeValue)</w:t>
            </w:r>
          </w:p>
        </w:tc>
        <w:tc>
          <w:tcPr>
            <w:tcW w:w="3410" w:type="dxa"/>
          </w:tcPr>
          <w:p w14:paraId="78866605" w14:textId="77777777" w:rsidR="00A35CF2" w:rsidRPr="00D82A73" w:rsidRDefault="00A35CF2" w:rsidP="00177141">
            <w:pPr>
              <w:rPr>
                <w:rFonts w:eastAsia="Arial Unicode MS"/>
              </w:rPr>
            </w:pPr>
            <w:r w:rsidRPr="00D82A73">
              <w:rPr>
                <w:rFonts w:eastAsia="Arial Unicode MS"/>
              </w:rPr>
              <w:t>Valbart svarsalternativ.</w:t>
            </w:r>
          </w:p>
        </w:tc>
        <w:tc>
          <w:tcPr>
            <w:tcW w:w="1140" w:type="dxa"/>
          </w:tcPr>
          <w:p w14:paraId="5704CB52" w14:textId="77777777" w:rsidR="00A35CF2" w:rsidRPr="00D82A73" w:rsidRDefault="00A35CF2" w:rsidP="00177141">
            <w:pPr>
              <w:rPr>
                <w:rFonts w:eastAsia="Arial Unicode MS"/>
              </w:rPr>
            </w:pPr>
            <w:r w:rsidRPr="00D82A73">
              <w:rPr>
                <w:rFonts w:eastAsia="Arial Unicode MS"/>
              </w:rPr>
              <w:t>ANY</w:t>
            </w:r>
          </w:p>
        </w:tc>
        <w:tc>
          <w:tcPr>
            <w:tcW w:w="720" w:type="dxa"/>
          </w:tcPr>
          <w:p w14:paraId="6DF8EC37" w14:textId="77777777" w:rsidR="00A35CF2" w:rsidRPr="00D82A73" w:rsidRDefault="00A35CF2" w:rsidP="00177141">
            <w:pPr>
              <w:rPr>
                <w:rFonts w:eastAsia="Arial Unicode MS"/>
                <w:szCs w:val="20"/>
              </w:rPr>
            </w:pPr>
            <w:r w:rsidRPr="00D82A73">
              <w:rPr>
                <w:rFonts w:eastAsia="Arial Unicode MS"/>
                <w:szCs w:val="20"/>
              </w:rPr>
              <w:t>1..*</w:t>
            </w:r>
          </w:p>
        </w:tc>
        <w:tc>
          <w:tcPr>
            <w:tcW w:w="1800" w:type="dxa"/>
          </w:tcPr>
          <w:p w14:paraId="018AFB9C" w14:textId="77777777" w:rsidR="00A35CF2" w:rsidRPr="00D82A73" w:rsidRDefault="00A35CF2" w:rsidP="00177141">
            <w:pPr>
              <w:rPr>
                <w:rFonts w:eastAsia="Arial Unicode MS"/>
              </w:rPr>
            </w:pPr>
          </w:p>
        </w:tc>
        <w:tc>
          <w:tcPr>
            <w:tcW w:w="1920" w:type="dxa"/>
          </w:tcPr>
          <w:p w14:paraId="4BE34C70" w14:textId="77777777" w:rsidR="00A35CF2" w:rsidRPr="00D82A73" w:rsidRDefault="00A35CF2" w:rsidP="00177141">
            <w:pPr>
              <w:rPr>
                <w:rFonts w:ascii="Arial" w:eastAsia="Arial Unicode MS" w:hAnsi="Arial"/>
              </w:rPr>
            </w:pPr>
          </w:p>
        </w:tc>
        <w:tc>
          <w:tcPr>
            <w:tcW w:w="1200" w:type="dxa"/>
            <w:shd w:val="clear" w:color="auto" w:fill="auto"/>
          </w:tcPr>
          <w:p w14:paraId="69F84A70"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54CA99D"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1913E0B4"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2856E3AC" w14:textId="77777777" w:rsidTr="00177141">
        <w:trPr>
          <w:trHeight w:val="217"/>
        </w:trPr>
        <w:tc>
          <w:tcPr>
            <w:tcW w:w="2545" w:type="dxa"/>
            <w:gridSpan w:val="2"/>
          </w:tcPr>
          <w:p w14:paraId="580C3E7A" w14:textId="77777777" w:rsidR="00A35CF2" w:rsidRPr="00D82A73" w:rsidRDefault="00A35CF2" w:rsidP="00177141">
            <w:pPr>
              <w:rPr>
                <w:rFonts w:eastAsia="Arial Unicode MS"/>
              </w:rPr>
            </w:pPr>
            <w:r w:rsidRPr="00D82A73">
              <w:rPr>
                <w:rFonts w:eastAsia="Arial Unicode MS"/>
              </w:rPr>
              <w:lastRenderedPageBreak/>
              <w:t>(answerHelp)</w:t>
            </w:r>
          </w:p>
        </w:tc>
        <w:tc>
          <w:tcPr>
            <w:tcW w:w="3410" w:type="dxa"/>
          </w:tcPr>
          <w:p w14:paraId="68C5AB74" w14:textId="77777777" w:rsidR="00A35CF2" w:rsidRPr="00D82A73" w:rsidRDefault="00A35CF2" w:rsidP="00177141">
            <w:pPr>
              <w:rPr>
                <w:szCs w:val="20"/>
              </w:rPr>
            </w:pPr>
            <w:r w:rsidRPr="00D82A73">
              <w:rPr>
                <w:szCs w:val="20"/>
              </w:rPr>
              <w:t>Hjälptext till svarsalternativet. (placeholder)</w:t>
            </w:r>
          </w:p>
        </w:tc>
        <w:tc>
          <w:tcPr>
            <w:tcW w:w="1140" w:type="dxa"/>
          </w:tcPr>
          <w:p w14:paraId="024F78E1" w14:textId="77777777" w:rsidR="00A35CF2" w:rsidRPr="00D82A73" w:rsidRDefault="00A35CF2" w:rsidP="00177141">
            <w:pPr>
              <w:rPr>
                <w:rFonts w:eastAsia="Arial Unicode MS"/>
              </w:rPr>
            </w:pPr>
            <w:r w:rsidRPr="00D82A73">
              <w:rPr>
                <w:rFonts w:eastAsia="Arial Unicode MS"/>
              </w:rPr>
              <w:t>TXT</w:t>
            </w:r>
          </w:p>
        </w:tc>
        <w:tc>
          <w:tcPr>
            <w:tcW w:w="720" w:type="dxa"/>
          </w:tcPr>
          <w:p w14:paraId="3DDD0D41" w14:textId="77777777" w:rsidR="00A35CF2" w:rsidRPr="00D82A73" w:rsidRDefault="00A35CF2" w:rsidP="00177141">
            <w:pPr>
              <w:rPr>
                <w:rFonts w:eastAsia="Arial Unicode MS"/>
              </w:rPr>
            </w:pPr>
            <w:r w:rsidRPr="00D82A73">
              <w:rPr>
                <w:rFonts w:eastAsia="Arial Unicode MS"/>
              </w:rPr>
              <w:t>0..1</w:t>
            </w:r>
          </w:p>
        </w:tc>
        <w:tc>
          <w:tcPr>
            <w:tcW w:w="1800" w:type="dxa"/>
          </w:tcPr>
          <w:p w14:paraId="64525553" w14:textId="77777777" w:rsidR="00A35CF2" w:rsidRPr="00D82A73" w:rsidRDefault="00A35CF2" w:rsidP="00177141">
            <w:pPr>
              <w:rPr>
                <w:rFonts w:eastAsia="Arial Unicode MS"/>
              </w:rPr>
            </w:pPr>
          </w:p>
        </w:tc>
        <w:tc>
          <w:tcPr>
            <w:tcW w:w="1920" w:type="dxa"/>
          </w:tcPr>
          <w:p w14:paraId="45A03269" w14:textId="77777777" w:rsidR="00A35CF2" w:rsidRPr="00D82A73" w:rsidRDefault="00A35CF2" w:rsidP="00177141">
            <w:pPr>
              <w:rPr>
                <w:rFonts w:ascii="Arial" w:eastAsia="Arial Unicode MS" w:hAnsi="Arial"/>
              </w:rPr>
            </w:pPr>
          </w:p>
        </w:tc>
        <w:tc>
          <w:tcPr>
            <w:tcW w:w="1200" w:type="dxa"/>
            <w:shd w:val="clear" w:color="auto" w:fill="auto"/>
          </w:tcPr>
          <w:p w14:paraId="2DBAB725"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6F10C77A"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1C186A2"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00D3A486" w14:textId="77777777" w:rsidTr="00177141">
        <w:trPr>
          <w:trHeight w:val="217"/>
        </w:trPr>
        <w:tc>
          <w:tcPr>
            <w:tcW w:w="2545" w:type="dxa"/>
            <w:gridSpan w:val="2"/>
          </w:tcPr>
          <w:p w14:paraId="286909D7" w14:textId="77777777" w:rsidR="00A35CF2" w:rsidRPr="00D82A73" w:rsidRDefault="00A35CF2" w:rsidP="00177141">
            <w:pPr>
              <w:rPr>
                <w:rFonts w:eastAsia="Arial Unicode MS"/>
              </w:rPr>
            </w:pPr>
            <w:r w:rsidRPr="00D82A73">
              <w:rPr>
                <w:rFonts w:eastAsia="Arial Unicode MS"/>
              </w:rPr>
              <w:t>(</w:t>
            </w:r>
            <w:r>
              <w:rPr>
                <w:rFonts w:eastAsia="Arial Unicode MS"/>
              </w:rPr>
              <w:t>a</w:t>
            </w:r>
            <w:r w:rsidRPr="00D82A73">
              <w:rPr>
                <w:rFonts w:eastAsia="Arial Unicode MS"/>
              </w:rPr>
              <w:t>lternativID)</w:t>
            </w:r>
          </w:p>
        </w:tc>
        <w:tc>
          <w:tcPr>
            <w:tcW w:w="3410" w:type="dxa"/>
          </w:tcPr>
          <w:p w14:paraId="60AB341A" w14:textId="77777777" w:rsidR="00A35CF2" w:rsidRPr="00D82A73" w:rsidRDefault="00A35CF2" w:rsidP="00177141">
            <w:pPr>
              <w:rPr>
                <w:szCs w:val="20"/>
              </w:rPr>
            </w:pPr>
            <w:r w:rsidRPr="00D82A73">
              <w:rPr>
                <w:szCs w:val="20"/>
              </w:rPr>
              <w:t xml:space="preserve">Svarsalternativets id. </w:t>
            </w:r>
          </w:p>
        </w:tc>
        <w:tc>
          <w:tcPr>
            <w:tcW w:w="1140" w:type="dxa"/>
          </w:tcPr>
          <w:p w14:paraId="22FAAFB9" w14:textId="77777777" w:rsidR="00A35CF2" w:rsidRPr="00D82A73" w:rsidRDefault="00A35CF2" w:rsidP="00177141">
            <w:pPr>
              <w:rPr>
                <w:rFonts w:eastAsia="Arial Unicode MS"/>
              </w:rPr>
            </w:pPr>
            <w:r w:rsidRPr="00D82A73">
              <w:rPr>
                <w:rFonts w:eastAsia="Arial Unicode MS"/>
              </w:rPr>
              <w:t>II</w:t>
            </w:r>
          </w:p>
        </w:tc>
        <w:tc>
          <w:tcPr>
            <w:tcW w:w="720" w:type="dxa"/>
          </w:tcPr>
          <w:p w14:paraId="063423BA" w14:textId="77777777" w:rsidR="00A35CF2" w:rsidRPr="00D82A73" w:rsidRDefault="00A35CF2" w:rsidP="00177141">
            <w:pPr>
              <w:rPr>
                <w:rFonts w:eastAsia="Arial Unicode MS"/>
              </w:rPr>
            </w:pPr>
            <w:r w:rsidRPr="00D82A73">
              <w:rPr>
                <w:rFonts w:eastAsia="Arial Unicode MS"/>
              </w:rPr>
              <w:t>1</w:t>
            </w:r>
          </w:p>
        </w:tc>
        <w:tc>
          <w:tcPr>
            <w:tcW w:w="1800" w:type="dxa"/>
          </w:tcPr>
          <w:p w14:paraId="194B500B" w14:textId="77777777" w:rsidR="00A35CF2" w:rsidRPr="00D82A73" w:rsidRDefault="00A35CF2" w:rsidP="00177141">
            <w:pPr>
              <w:rPr>
                <w:rFonts w:eastAsia="Arial Unicode MS"/>
              </w:rPr>
            </w:pPr>
          </w:p>
        </w:tc>
        <w:tc>
          <w:tcPr>
            <w:tcW w:w="1920" w:type="dxa"/>
          </w:tcPr>
          <w:p w14:paraId="794A75AF" w14:textId="77777777" w:rsidR="00A35CF2" w:rsidRPr="00D82A73" w:rsidRDefault="00A35CF2" w:rsidP="00177141">
            <w:pPr>
              <w:rPr>
                <w:rFonts w:ascii="Arial" w:eastAsia="Arial Unicode MS" w:hAnsi="Arial"/>
              </w:rPr>
            </w:pPr>
          </w:p>
        </w:tc>
        <w:tc>
          <w:tcPr>
            <w:tcW w:w="1200" w:type="dxa"/>
            <w:shd w:val="clear" w:color="auto" w:fill="auto"/>
          </w:tcPr>
          <w:p w14:paraId="3891A38D"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63C1E21"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B5CC3E3"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0B1638A1" w14:textId="77777777" w:rsidTr="00177141">
        <w:trPr>
          <w:trHeight w:val="217"/>
        </w:trPr>
        <w:tc>
          <w:tcPr>
            <w:tcW w:w="2545" w:type="dxa"/>
            <w:gridSpan w:val="2"/>
          </w:tcPr>
          <w:p w14:paraId="525B5FFA" w14:textId="77777777" w:rsidR="00A35CF2" w:rsidRPr="00D82A73" w:rsidRDefault="00A35CF2" w:rsidP="00177141">
            <w:pPr>
              <w:rPr>
                <w:rFonts w:eastAsia="Arial Unicode MS"/>
              </w:rPr>
            </w:pPr>
            <w:r w:rsidRPr="00D82A73">
              <w:rPr>
                <w:rFonts w:eastAsia="Arial Unicode MS"/>
              </w:rPr>
              <w:t xml:space="preserve">Code/id </w:t>
            </w:r>
          </w:p>
          <w:p w14:paraId="167DD59D" w14:textId="77777777" w:rsidR="00A35CF2" w:rsidRPr="00D82A73" w:rsidRDefault="00A35CF2" w:rsidP="00177141">
            <w:pPr>
              <w:rPr>
                <w:rFonts w:eastAsia="Arial Unicode MS"/>
              </w:rPr>
            </w:pPr>
            <w:r w:rsidRPr="00D82A73">
              <w:rPr>
                <w:rFonts w:eastAsia="Arial Unicode MS"/>
              </w:rPr>
              <w:t>(codeType)</w:t>
            </w:r>
          </w:p>
        </w:tc>
        <w:tc>
          <w:tcPr>
            <w:tcW w:w="3410" w:type="dxa"/>
          </w:tcPr>
          <w:p w14:paraId="7478942A" w14:textId="77777777" w:rsidR="00A35CF2" w:rsidRPr="00D82A73" w:rsidRDefault="00A35CF2" w:rsidP="00177141">
            <w:pPr>
              <w:rPr>
                <w:rFonts w:eastAsia="Arial Unicode MS"/>
              </w:rPr>
            </w:pPr>
            <w:r w:rsidRPr="00D82A73">
              <w:rPr>
                <w:rFonts w:eastAsia="Arial Unicode MS"/>
              </w:rPr>
              <w:t xml:space="preserve">Koppling till klass för kodverk. Används för att beskriva kod/kodverk för ett svarsalternativ. </w:t>
            </w:r>
            <w:r>
              <w:rPr>
                <w:rFonts w:eastAsia="Arial Unicode MS"/>
              </w:rPr>
              <w:t xml:space="preserve">T.ex. </w:t>
            </w:r>
            <w:r w:rsidRPr="00D82A73">
              <w:rPr>
                <w:rFonts w:eastAsia="Arial Unicode MS"/>
              </w:rPr>
              <w:t>SNOMED-CT kod.</w:t>
            </w:r>
          </w:p>
        </w:tc>
        <w:tc>
          <w:tcPr>
            <w:tcW w:w="1140" w:type="dxa"/>
          </w:tcPr>
          <w:p w14:paraId="50D90EEF" w14:textId="77777777" w:rsidR="00A35CF2" w:rsidRPr="00D82A73" w:rsidRDefault="00A35CF2" w:rsidP="00177141">
            <w:pPr>
              <w:rPr>
                <w:rFonts w:eastAsia="Arial Unicode MS"/>
              </w:rPr>
            </w:pPr>
            <w:r w:rsidRPr="00D82A73">
              <w:rPr>
                <w:rFonts w:eastAsia="Arial Unicode MS"/>
              </w:rPr>
              <w:t>II</w:t>
            </w:r>
          </w:p>
        </w:tc>
        <w:tc>
          <w:tcPr>
            <w:tcW w:w="720" w:type="dxa"/>
          </w:tcPr>
          <w:p w14:paraId="321ED472" w14:textId="77777777" w:rsidR="00A35CF2" w:rsidRPr="00D82A73" w:rsidRDefault="00A35CF2" w:rsidP="00177141">
            <w:pPr>
              <w:rPr>
                <w:rFonts w:eastAsia="Arial Unicode MS"/>
              </w:rPr>
            </w:pPr>
            <w:r w:rsidRPr="00D82A73">
              <w:rPr>
                <w:rFonts w:eastAsia="Arial Unicode MS"/>
              </w:rPr>
              <w:t>0..1</w:t>
            </w:r>
          </w:p>
        </w:tc>
        <w:tc>
          <w:tcPr>
            <w:tcW w:w="1800" w:type="dxa"/>
          </w:tcPr>
          <w:p w14:paraId="63C8E949" w14:textId="77777777" w:rsidR="00A35CF2" w:rsidRPr="00D82A73" w:rsidRDefault="00A35CF2" w:rsidP="00177141">
            <w:pPr>
              <w:rPr>
                <w:rFonts w:eastAsia="Arial Unicode MS"/>
              </w:rPr>
            </w:pPr>
            <w:r w:rsidRPr="00D82A73">
              <w:rPr>
                <w:rFonts w:eastAsia="Arial Unicode MS"/>
              </w:rPr>
              <w:t>Länk till objekt</w:t>
            </w:r>
          </w:p>
        </w:tc>
        <w:tc>
          <w:tcPr>
            <w:tcW w:w="1920" w:type="dxa"/>
          </w:tcPr>
          <w:p w14:paraId="2DAA877D" w14:textId="77777777" w:rsidR="00A35CF2" w:rsidRPr="00D82A73" w:rsidRDefault="00A35CF2" w:rsidP="00177141">
            <w:pPr>
              <w:rPr>
                <w:rFonts w:ascii="Arial" w:eastAsia="Arial Unicode MS" w:hAnsi="Arial"/>
              </w:rPr>
            </w:pPr>
          </w:p>
        </w:tc>
        <w:tc>
          <w:tcPr>
            <w:tcW w:w="1200" w:type="dxa"/>
            <w:shd w:val="clear" w:color="auto" w:fill="auto"/>
          </w:tcPr>
          <w:p w14:paraId="021C8474"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B1218E8"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05229B1"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59E3BD79" w14:textId="77777777" w:rsidTr="00177141">
        <w:trPr>
          <w:trHeight w:val="217"/>
        </w:trPr>
        <w:tc>
          <w:tcPr>
            <w:tcW w:w="2545" w:type="dxa"/>
            <w:gridSpan w:val="2"/>
          </w:tcPr>
          <w:p w14:paraId="6E873D58" w14:textId="77777777" w:rsidR="00A35CF2" w:rsidRDefault="00A35CF2" w:rsidP="00177141">
            <w:pPr>
              <w:rPr>
                <w:rFonts w:eastAsia="Arial Unicode MS"/>
              </w:rPr>
            </w:pPr>
            <w:r w:rsidRPr="00D82A73">
              <w:rPr>
                <w:rFonts w:eastAsia="Arial Unicode MS"/>
              </w:rPr>
              <w:t>Medi</w:t>
            </w:r>
            <w:r>
              <w:rPr>
                <w:rFonts w:eastAsia="Arial Unicode MS"/>
              </w:rPr>
              <w:t>a</w:t>
            </w:r>
            <w:r w:rsidRPr="00D82A73">
              <w:rPr>
                <w:rFonts w:eastAsia="Arial Unicode MS"/>
              </w:rPr>
              <w:t>/id</w:t>
            </w:r>
          </w:p>
          <w:p w14:paraId="55495666" w14:textId="77777777" w:rsidR="00A35CF2" w:rsidRPr="00D82A73" w:rsidRDefault="00A35CF2" w:rsidP="00177141">
            <w:pPr>
              <w:rPr>
                <w:rFonts w:eastAsia="Arial Unicode MS"/>
              </w:rPr>
            </w:pPr>
            <w:r>
              <w:rPr>
                <w:rFonts w:eastAsia="Arial Unicode MS"/>
              </w:rPr>
              <w:t>(media)</w:t>
            </w:r>
          </w:p>
        </w:tc>
        <w:tc>
          <w:tcPr>
            <w:tcW w:w="3410" w:type="dxa"/>
          </w:tcPr>
          <w:p w14:paraId="79846397" w14:textId="77777777" w:rsidR="00A35CF2" w:rsidRPr="00D82A73" w:rsidRDefault="00A35CF2" w:rsidP="00177141">
            <w:pPr>
              <w:rPr>
                <w:rFonts w:eastAsia="Arial Unicode MS"/>
              </w:rPr>
            </w:pPr>
            <w:r w:rsidRPr="00D82A73">
              <w:rPr>
                <w:rFonts w:eastAsia="Arial Unicode MS"/>
              </w:rPr>
              <w:t>Koppling till klass för media.</w:t>
            </w:r>
          </w:p>
        </w:tc>
        <w:tc>
          <w:tcPr>
            <w:tcW w:w="1140" w:type="dxa"/>
          </w:tcPr>
          <w:p w14:paraId="66ED7E35" w14:textId="77777777" w:rsidR="00A35CF2" w:rsidRPr="00D82A73" w:rsidRDefault="00A35CF2" w:rsidP="00177141">
            <w:pPr>
              <w:rPr>
                <w:rFonts w:eastAsia="Arial Unicode MS"/>
              </w:rPr>
            </w:pPr>
            <w:r w:rsidRPr="00D82A73">
              <w:rPr>
                <w:rFonts w:eastAsia="Arial Unicode MS"/>
              </w:rPr>
              <w:t>II</w:t>
            </w:r>
          </w:p>
        </w:tc>
        <w:tc>
          <w:tcPr>
            <w:tcW w:w="720" w:type="dxa"/>
          </w:tcPr>
          <w:p w14:paraId="400F95E3" w14:textId="77777777" w:rsidR="00A35CF2" w:rsidRPr="00D82A73" w:rsidRDefault="00A35CF2" w:rsidP="00177141">
            <w:pPr>
              <w:rPr>
                <w:rFonts w:eastAsia="Arial Unicode MS"/>
              </w:rPr>
            </w:pPr>
            <w:r w:rsidRPr="00D82A73">
              <w:rPr>
                <w:rFonts w:eastAsia="Arial Unicode MS"/>
              </w:rPr>
              <w:t>0..1</w:t>
            </w:r>
          </w:p>
        </w:tc>
        <w:tc>
          <w:tcPr>
            <w:tcW w:w="1800" w:type="dxa"/>
          </w:tcPr>
          <w:p w14:paraId="30F60F1D" w14:textId="77777777" w:rsidR="00A35CF2" w:rsidRPr="00D82A73" w:rsidRDefault="00A35CF2" w:rsidP="00177141">
            <w:pPr>
              <w:rPr>
                <w:rFonts w:eastAsia="Arial Unicode MS"/>
              </w:rPr>
            </w:pPr>
            <w:r w:rsidRPr="00D82A73">
              <w:rPr>
                <w:rFonts w:eastAsia="Arial Unicode MS"/>
              </w:rPr>
              <w:t>Länk till objekt</w:t>
            </w:r>
          </w:p>
        </w:tc>
        <w:tc>
          <w:tcPr>
            <w:tcW w:w="1920" w:type="dxa"/>
          </w:tcPr>
          <w:p w14:paraId="6AAEA9B8" w14:textId="77777777" w:rsidR="00A35CF2" w:rsidRPr="00D82A73" w:rsidRDefault="00A35CF2" w:rsidP="00177141">
            <w:pPr>
              <w:rPr>
                <w:rFonts w:ascii="Arial" w:eastAsia="Arial Unicode MS" w:hAnsi="Arial"/>
              </w:rPr>
            </w:pPr>
          </w:p>
        </w:tc>
        <w:tc>
          <w:tcPr>
            <w:tcW w:w="1200" w:type="dxa"/>
            <w:shd w:val="clear" w:color="auto" w:fill="auto"/>
          </w:tcPr>
          <w:p w14:paraId="49B1DE0C"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7A042E8"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6A33A23C"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10D98BD3" w14:textId="77777777" w:rsidTr="00177141">
        <w:trPr>
          <w:gridBefore w:val="1"/>
          <w:wBefore w:w="15" w:type="dxa"/>
          <w:trHeight w:val="217"/>
        </w:trPr>
        <w:tc>
          <w:tcPr>
            <w:tcW w:w="7080" w:type="dxa"/>
            <w:gridSpan w:val="3"/>
            <w:shd w:val="pct25" w:color="auto" w:fill="auto"/>
          </w:tcPr>
          <w:p w14:paraId="10E8B775" w14:textId="77777777" w:rsidR="00A35CF2" w:rsidRPr="00D82A73" w:rsidRDefault="00A35CF2" w:rsidP="00177141">
            <w:r w:rsidRPr="00D82A73">
              <w:t>Associationer</w:t>
            </w:r>
          </w:p>
        </w:tc>
        <w:tc>
          <w:tcPr>
            <w:tcW w:w="7880" w:type="dxa"/>
            <w:gridSpan w:val="6"/>
            <w:shd w:val="pct25" w:color="auto" w:fill="auto"/>
          </w:tcPr>
          <w:p w14:paraId="4AD2B794" w14:textId="77777777" w:rsidR="00A35CF2" w:rsidRPr="00D82A73" w:rsidRDefault="00A35CF2" w:rsidP="00177141">
            <w:pPr>
              <w:rPr>
                <w:rFonts w:eastAsia="Arial Unicode MS"/>
              </w:rPr>
            </w:pPr>
            <w:r w:rsidRPr="00D82A73">
              <w:t>Beslutsregel</w:t>
            </w:r>
          </w:p>
        </w:tc>
      </w:tr>
      <w:tr w:rsidR="00A35CF2" w:rsidRPr="00D82A73" w14:paraId="17E16992" w14:textId="77777777" w:rsidTr="00177141">
        <w:trPr>
          <w:gridBefore w:val="1"/>
          <w:wBefore w:w="15" w:type="dxa"/>
          <w:trHeight w:val="217"/>
        </w:trPr>
        <w:tc>
          <w:tcPr>
            <w:tcW w:w="7080" w:type="dxa"/>
            <w:gridSpan w:val="3"/>
          </w:tcPr>
          <w:p w14:paraId="04D5D614" w14:textId="77777777" w:rsidR="00A35CF2" w:rsidRPr="00D82A73" w:rsidRDefault="00A35CF2" w:rsidP="00177141">
            <w:pPr>
              <w:rPr>
                <w:rFonts w:ascii="Arial" w:eastAsia="Arial Unicode MS" w:hAnsi="Arial"/>
                <w:color w:val="000000"/>
              </w:rPr>
            </w:pPr>
            <w:r w:rsidRPr="00D82A73">
              <w:rPr>
                <w:rFonts w:ascii="Arial" w:eastAsia="Arial Unicode MS" w:hAnsi="Arial"/>
                <w:color w:val="000000"/>
              </w:rPr>
              <w:t>Ett svarsalternativ(AnswerAlternative</w:t>
            </w:r>
            <w:r w:rsidRPr="009F23DA">
              <w:rPr>
                <w:rFonts w:ascii="Arial" w:eastAsia="Arial Unicode MS" w:hAnsi="Arial"/>
                <w:color w:val="000000"/>
              </w:rPr>
              <w:t>Type</w:t>
            </w:r>
            <w:r w:rsidRPr="00D82A73">
              <w:rPr>
                <w:rFonts w:ascii="Arial" w:eastAsia="Arial Unicode MS" w:hAnsi="Arial"/>
                <w:color w:val="000000"/>
              </w:rPr>
              <w:t>) har en formulärfråga (Question</w:t>
            </w:r>
            <w:r w:rsidRPr="009F23DA">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1A826821" w14:textId="77777777" w:rsidR="00A35CF2" w:rsidRPr="00D82A73" w:rsidRDefault="00A35CF2" w:rsidP="00177141">
            <w:pPr>
              <w:rPr>
                <w:rFonts w:ascii="Arial" w:eastAsia="Arial Unicode MS" w:hAnsi="Arial"/>
                <w:color w:val="000000"/>
              </w:rPr>
            </w:pPr>
          </w:p>
        </w:tc>
      </w:tr>
      <w:tr w:rsidR="00A35CF2" w:rsidRPr="00D82A73" w14:paraId="0CAE0C62" w14:textId="77777777" w:rsidTr="00177141">
        <w:trPr>
          <w:gridBefore w:val="1"/>
          <w:wBefore w:w="15" w:type="dxa"/>
          <w:trHeight w:val="217"/>
        </w:trPr>
        <w:tc>
          <w:tcPr>
            <w:tcW w:w="7080" w:type="dxa"/>
            <w:gridSpan w:val="3"/>
          </w:tcPr>
          <w:p w14:paraId="3D9BC6A1" w14:textId="77777777" w:rsidR="00A35CF2" w:rsidRPr="00D82A73" w:rsidRDefault="00A35CF2" w:rsidP="00177141">
            <w:pPr>
              <w:rPr>
                <w:rFonts w:ascii="Arial" w:eastAsia="Arial Unicode MS" w:hAnsi="Arial"/>
                <w:color w:val="000000"/>
              </w:rPr>
            </w:pPr>
          </w:p>
        </w:tc>
        <w:tc>
          <w:tcPr>
            <w:tcW w:w="7880" w:type="dxa"/>
            <w:gridSpan w:val="6"/>
          </w:tcPr>
          <w:p w14:paraId="1C1FD7FF" w14:textId="77777777" w:rsidR="00A35CF2" w:rsidRPr="00D82A73" w:rsidRDefault="00A35CF2" w:rsidP="00177141">
            <w:pPr>
              <w:rPr>
                <w:rFonts w:ascii="Arial" w:eastAsia="Arial Unicode MS" w:hAnsi="Arial"/>
                <w:color w:val="000000"/>
              </w:rPr>
            </w:pPr>
          </w:p>
        </w:tc>
      </w:tr>
    </w:tbl>
    <w:p w14:paraId="0C1DCEAA" w14:textId="77777777" w:rsidR="00A35CF2" w:rsidRPr="00D82A73" w:rsidRDefault="00A35CF2" w:rsidP="00A35CF2">
      <w:pPr>
        <w:pStyle w:val="Heading3"/>
      </w:pPr>
      <w:bookmarkStart w:id="228" w:name="_Toc386457318"/>
      <w:bookmarkStart w:id="229" w:name="_Toc386458093"/>
      <w:bookmarkEnd w:id="228"/>
      <w:bookmarkEnd w:id="229"/>
      <w:r w:rsidRPr="00D82A73">
        <w:br w:type="page"/>
      </w:r>
      <w:bookmarkStart w:id="230" w:name="_Toc193243786"/>
      <w:bookmarkStart w:id="231" w:name="_Toc220986037"/>
      <w:bookmarkStart w:id="232" w:name="_Toc386458094"/>
      <w:bookmarkStart w:id="233" w:name="_Toc391636712"/>
      <w:bookmarkStart w:id="234" w:name="_Toc397581528"/>
      <w:r w:rsidRPr="00D82A73">
        <w:lastRenderedPageBreak/>
        <w:t>Klass Svar (Answer</w:t>
      </w:r>
      <w:r>
        <w:t>Type</w:t>
      </w:r>
      <w:r w:rsidRPr="00D82A73">
        <w:t>)</w:t>
      </w:r>
      <w:bookmarkEnd w:id="230"/>
      <w:bookmarkEnd w:id="231"/>
      <w:bookmarkEnd w:id="232"/>
      <w:bookmarkEnd w:id="233"/>
      <w:bookmarkEnd w:id="234"/>
    </w:p>
    <w:p w14:paraId="6E8E1909" w14:textId="77777777" w:rsidR="00A35CF2" w:rsidRPr="00D82A73" w:rsidRDefault="00A35CF2" w:rsidP="00A35CF2">
      <w:pPr>
        <w:rPr>
          <w:i/>
        </w:rPr>
      </w:pPr>
      <w:r w:rsidRPr="00D82A73">
        <w:t xml:space="preserve">Objektet innehåller patientens/användarens svar på en fråga. </w:t>
      </w:r>
      <w:r w:rsidRPr="00D82A73">
        <w:rPr>
          <w:i/>
        </w:rPr>
        <w:t xml:space="preserve"> </w:t>
      </w:r>
    </w:p>
    <w:p w14:paraId="5C6360D5" w14:textId="77777777" w:rsidR="00A35CF2" w:rsidRPr="00D82A73" w:rsidRDefault="00A35CF2" w:rsidP="00A35CF2">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20"/>
        <w:gridCol w:w="1800"/>
        <w:gridCol w:w="1920"/>
        <w:gridCol w:w="1200"/>
        <w:gridCol w:w="1162"/>
        <w:gridCol w:w="1078"/>
      </w:tblGrid>
      <w:tr w:rsidR="00A35CF2" w:rsidRPr="00D82A73" w14:paraId="75DEA43D" w14:textId="77777777" w:rsidTr="00177141">
        <w:trPr>
          <w:cantSplit/>
          <w:trHeight w:val="376"/>
        </w:trPr>
        <w:tc>
          <w:tcPr>
            <w:tcW w:w="2545" w:type="dxa"/>
            <w:gridSpan w:val="2"/>
            <w:vMerge w:val="restart"/>
            <w:shd w:val="pct25" w:color="auto" w:fill="auto"/>
          </w:tcPr>
          <w:p w14:paraId="6B86C13D" w14:textId="77777777" w:rsidR="00A35CF2" w:rsidRPr="00D82A73" w:rsidRDefault="00A35CF2" w:rsidP="00177141">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2BB036A6" w14:textId="77777777" w:rsidR="00A35CF2" w:rsidRPr="00D82A73" w:rsidRDefault="00A35CF2" w:rsidP="00177141">
            <w:r w:rsidRPr="00D82A73">
              <w:t>Beskrivning</w:t>
            </w:r>
          </w:p>
        </w:tc>
        <w:tc>
          <w:tcPr>
            <w:tcW w:w="1140" w:type="dxa"/>
            <w:vMerge w:val="restart"/>
            <w:shd w:val="pct25" w:color="auto" w:fill="auto"/>
          </w:tcPr>
          <w:p w14:paraId="222D50F4" w14:textId="77777777" w:rsidR="00A35CF2" w:rsidRPr="00D82A73" w:rsidRDefault="00A35CF2" w:rsidP="00177141">
            <w:pPr>
              <w:rPr>
                <w:rFonts w:eastAsia="Arial Unicode MS"/>
              </w:rPr>
            </w:pPr>
            <w:r w:rsidRPr="00D82A73">
              <w:t>Format</w:t>
            </w:r>
          </w:p>
        </w:tc>
        <w:tc>
          <w:tcPr>
            <w:tcW w:w="720" w:type="dxa"/>
            <w:vMerge w:val="restart"/>
            <w:shd w:val="pct25" w:color="auto" w:fill="auto"/>
          </w:tcPr>
          <w:p w14:paraId="3F876187" w14:textId="77777777" w:rsidR="00A35CF2" w:rsidRPr="00D82A73" w:rsidRDefault="00A35CF2" w:rsidP="00177141">
            <w:r w:rsidRPr="00D82A73">
              <w:t>Mult</w:t>
            </w:r>
          </w:p>
        </w:tc>
        <w:tc>
          <w:tcPr>
            <w:tcW w:w="1800" w:type="dxa"/>
            <w:vMerge w:val="restart"/>
            <w:shd w:val="pct25" w:color="auto" w:fill="auto"/>
          </w:tcPr>
          <w:p w14:paraId="47B55D6C" w14:textId="77777777" w:rsidR="00A35CF2" w:rsidRPr="00D82A73" w:rsidRDefault="00A35CF2" w:rsidP="00177141">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13CDC8DC" w14:textId="77777777" w:rsidR="00A35CF2" w:rsidRPr="00D82A73" w:rsidRDefault="00A35CF2" w:rsidP="00177141">
            <w:pPr>
              <w:rPr>
                <w:rFonts w:eastAsia="Arial Unicode MS"/>
              </w:rPr>
            </w:pPr>
            <w:r w:rsidRPr="00D82A73">
              <w:t>Beslutsregler och kommentar</w:t>
            </w:r>
          </w:p>
        </w:tc>
        <w:tc>
          <w:tcPr>
            <w:tcW w:w="3440" w:type="dxa"/>
            <w:gridSpan w:val="3"/>
            <w:shd w:val="pct25" w:color="auto" w:fill="auto"/>
          </w:tcPr>
          <w:p w14:paraId="589F647B" w14:textId="77777777" w:rsidR="00A35CF2" w:rsidRPr="00D82A73" w:rsidRDefault="00A35CF2" w:rsidP="00177141">
            <w:pPr>
              <w:jc w:val="center"/>
              <w:rPr>
                <w:rFonts w:eastAsia="Arial Unicode MS"/>
              </w:rPr>
            </w:pPr>
            <w:r>
              <w:rPr>
                <w:rFonts w:eastAsia="Arial Unicode MS"/>
              </w:rPr>
              <w:t>Mappning V-TIM 2.2</w:t>
            </w:r>
          </w:p>
        </w:tc>
      </w:tr>
      <w:tr w:rsidR="00A35CF2" w:rsidRPr="00D82A73" w14:paraId="6490E23F" w14:textId="77777777" w:rsidTr="00177141">
        <w:trPr>
          <w:cantSplit/>
          <w:trHeight w:val="375"/>
        </w:trPr>
        <w:tc>
          <w:tcPr>
            <w:tcW w:w="2545" w:type="dxa"/>
            <w:gridSpan w:val="2"/>
            <w:vMerge/>
            <w:shd w:val="pct25" w:color="auto" w:fill="auto"/>
          </w:tcPr>
          <w:p w14:paraId="794FA507" w14:textId="77777777" w:rsidR="00A35CF2" w:rsidRPr="00D82A73" w:rsidRDefault="00A35CF2" w:rsidP="00177141"/>
        </w:tc>
        <w:tc>
          <w:tcPr>
            <w:tcW w:w="3410" w:type="dxa"/>
            <w:vMerge/>
            <w:shd w:val="pct25" w:color="auto" w:fill="auto"/>
          </w:tcPr>
          <w:p w14:paraId="7F7AFAE5" w14:textId="77777777" w:rsidR="00A35CF2" w:rsidRPr="00D82A73" w:rsidRDefault="00A35CF2" w:rsidP="00177141"/>
        </w:tc>
        <w:tc>
          <w:tcPr>
            <w:tcW w:w="1140" w:type="dxa"/>
            <w:vMerge/>
            <w:shd w:val="pct25" w:color="auto" w:fill="auto"/>
          </w:tcPr>
          <w:p w14:paraId="2BF81F0D" w14:textId="77777777" w:rsidR="00A35CF2" w:rsidRPr="00D82A73" w:rsidRDefault="00A35CF2" w:rsidP="00177141"/>
        </w:tc>
        <w:tc>
          <w:tcPr>
            <w:tcW w:w="720" w:type="dxa"/>
            <w:vMerge/>
            <w:shd w:val="pct25" w:color="auto" w:fill="auto"/>
          </w:tcPr>
          <w:p w14:paraId="68CBF2F0" w14:textId="77777777" w:rsidR="00A35CF2" w:rsidRPr="00D82A73" w:rsidRDefault="00A35CF2" w:rsidP="00177141"/>
        </w:tc>
        <w:tc>
          <w:tcPr>
            <w:tcW w:w="1800" w:type="dxa"/>
            <w:vMerge/>
            <w:shd w:val="pct25" w:color="auto" w:fill="auto"/>
          </w:tcPr>
          <w:p w14:paraId="7333CA62" w14:textId="77777777" w:rsidR="00A35CF2" w:rsidRPr="00D82A73" w:rsidRDefault="00A35CF2" w:rsidP="00177141"/>
        </w:tc>
        <w:tc>
          <w:tcPr>
            <w:tcW w:w="1920" w:type="dxa"/>
            <w:vMerge/>
            <w:shd w:val="pct25" w:color="auto" w:fill="auto"/>
          </w:tcPr>
          <w:p w14:paraId="24E812B4" w14:textId="77777777" w:rsidR="00A35CF2" w:rsidRPr="00D82A73" w:rsidRDefault="00A35CF2" w:rsidP="00177141"/>
        </w:tc>
        <w:tc>
          <w:tcPr>
            <w:tcW w:w="1200" w:type="dxa"/>
            <w:tcBorders>
              <w:bottom w:val="single" w:sz="4" w:space="0" w:color="auto"/>
            </w:tcBorders>
            <w:shd w:val="pct25" w:color="auto" w:fill="auto"/>
          </w:tcPr>
          <w:p w14:paraId="76225C07" w14:textId="77777777" w:rsidR="00A35CF2" w:rsidRPr="00D82A73" w:rsidRDefault="00A35CF2" w:rsidP="00177141">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1F31742D" w14:textId="77777777" w:rsidR="00A35CF2" w:rsidRPr="00D82A73" w:rsidRDefault="00A35CF2" w:rsidP="00177141">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4742B119" w14:textId="77777777" w:rsidR="00A35CF2" w:rsidRPr="00D82A73" w:rsidRDefault="00A35CF2" w:rsidP="00177141">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6E691925" w14:textId="77777777" w:rsidTr="00177141">
        <w:trPr>
          <w:trHeight w:val="217"/>
        </w:trPr>
        <w:tc>
          <w:tcPr>
            <w:tcW w:w="2545" w:type="dxa"/>
            <w:gridSpan w:val="2"/>
          </w:tcPr>
          <w:p w14:paraId="254486BF" w14:textId="77777777" w:rsidR="00A35CF2" w:rsidRPr="00D82A73" w:rsidRDefault="00A35CF2" w:rsidP="00177141">
            <w:pPr>
              <w:rPr>
                <w:rFonts w:eastAsia="Arial Unicode MS"/>
              </w:rPr>
            </w:pPr>
            <w:r w:rsidRPr="00D82A73">
              <w:rPr>
                <w:rFonts w:eastAsia="Arial Unicode MS"/>
              </w:rPr>
              <w:t>(</w:t>
            </w:r>
            <w:r>
              <w:rPr>
                <w:rFonts w:eastAsia="Arial Unicode MS"/>
              </w:rPr>
              <w:t>v</w:t>
            </w:r>
            <w:r w:rsidRPr="00D82A73">
              <w:rPr>
                <w:rFonts w:eastAsia="Arial Unicode MS"/>
              </w:rPr>
              <w:t>alue)</w:t>
            </w:r>
          </w:p>
        </w:tc>
        <w:tc>
          <w:tcPr>
            <w:tcW w:w="3410" w:type="dxa"/>
          </w:tcPr>
          <w:p w14:paraId="50F20A87" w14:textId="77777777" w:rsidR="00A35CF2" w:rsidRPr="00D82A73" w:rsidRDefault="00A35CF2" w:rsidP="00177141">
            <w:pPr>
              <w:rPr>
                <w:rFonts w:eastAsia="Arial Unicode MS"/>
              </w:rPr>
            </w:pPr>
            <w:r w:rsidRPr="00D82A73">
              <w:rPr>
                <w:rFonts w:eastAsia="Arial Unicode MS"/>
              </w:rPr>
              <w:t>Patientens/användarens svar.</w:t>
            </w:r>
          </w:p>
        </w:tc>
        <w:tc>
          <w:tcPr>
            <w:tcW w:w="1140" w:type="dxa"/>
          </w:tcPr>
          <w:p w14:paraId="708ABF45" w14:textId="77777777" w:rsidR="00A35CF2" w:rsidRPr="00D82A73" w:rsidRDefault="00A35CF2" w:rsidP="00177141">
            <w:pPr>
              <w:rPr>
                <w:rFonts w:eastAsia="Arial Unicode MS"/>
              </w:rPr>
            </w:pPr>
            <w:r w:rsidRPr="00D82A73">
              <w:rPr>
                <w:rFonts w:eastAsia="Arial Unicode MS"/>
              </w:rPr>
              <w:t>ANY</w:t>
            </w:r>
          </w:p>
        </w:tc>
        <w:tc>
          <w:tcPr>
            <w:tcW w:w="720" w:type="dxa"/>
          </w:tcPr>
          <w:p w14:paraId="15D8BF4B" w14:textId="77777777" w:rsidR="00A35CF2" w:rsidRPr="00D82A73" w:rsidRDefault="00A35CF2" w:rsidP="00177141">
            <w:pPr>
              <w:rPr>
                <w:rFonts w:eastAsia="Arial Unicode MS"/>
              </w:rPr>
            </w:pPr>
            <w:r w:rsidRPr="00D82A73">
              <w:rPr>
                <w:rFonts w:eastAsia="Arial Unicode MS"/>
              </w:rPr>
              <w:t>1</w:t>
            </w:r>
          </w:p>
        </w:tc>
        <w:tc>
          <w:tcPr>
            <w:tcW w:w="1800" w:type="dxa"/>
          </w:tcPr>
          <w:p w14:paraId="372F5239" w14:textId="77777777" w:rsidR="00A35CF2" w:rsidRPr="00D82A73" w:rsidRDefault="00A35CF2" w:rsidP="00177141">
            <w:pPr>
              <w:rPr>
                <w:rFonts w:eastAsia="Arial Unicode MS"/>
              </w:rPr>
            </w:pPr>
          </w:p>
        </w:tc>
        <w:tc>
          <w:tcPr>
            <w:tcW w:w="1920" w:type="dxa"/>
          </w:tcPr>
          <w:p w14:paraId="2D723478" w14:textId="77777777" w:rsidR="00A35CF2" w:rsidRPr="00D82A73" w:rsidRDefault="00A35CF2" w:rsidP="00177141">
            <w:pPr>
              <w:rPr>
                <w:rFonts w:ascii="Arial" w:eastAsia="Arial Unicode MS" w:hAnsi="Arial"/>
              </w:rPr>
            </w:pPr>
          </w:p>
        </w:tc>
        <w:tc>
          <w:tcPr>
            <w:tcW w:w="1200" w:type="dxa"/>
            <w:shd w:val="clear" w:color="auto" w:fill="auto"/>
          </w:tcPr>
          <w:p w14:paraId="11539851"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F072228"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FB6445A"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0CCEE8A3" w14:textId="77777777" w:rsidTr="00177141">
        <w:trPr>
          <w:trHeight w:val="217"/>
        </w:trPr>
        <w:tc>
          <w:tcPr>
            <w:tcW w:w="2545" w:type="dxa"/>
            <w:gridSpan w:val="2"/>
          </w:tcPr>
          <w:p w14:paraId="50F68239" w14:textId="77777777" w:rsidR="00A35CF2" w:rsidRPr="00D82A73" w:rsidRDefault="00A35CF2" w:rsidP="00177141">
            <w:pPr>
              <w:rPr>
                <w:rFonts w:eastAsia="Arial Unicode MS"/>
              </w:rPr>
            </w:pPr>
            <w:r w:rsidRPr="00D82A73">
              <w:rPr>
                <w:rFonts w:eastAsia="Arial Unicode MS"/>
              </w:rPr>
              <w:t>(</w:t>
            </w:r>
            <w:r>
              <w:rPr>
                <w:rFonts w:eastAsia="Arial Unicode MS"/>
              </w:rPr>
              <w:t>v</w:t>
            </w:r>
            <w:r w:rsidRPr="00D82A73">
              <w:rPr>
                <w:rFonts w:eastAsia="Arial Unicode MS"/>
              </w:rPr>
              <w:t>alueID)</w:t>
            </w:r>
          </w:p>
        </w:tc>
        <w:tc>
          <w:tcPr>
            <w:tcW w:w="3410" w:type="dxa"/>
          </w:tcPr>
          <w:p w14:paraId="1BEEA032" w14:textId="77777777" w:rsidR="00A35CF2" w:rsidRPr="00D82A73" w:rsidRDefault="00A35CF2" w:rsidP="00177141">
            <w:pPr>
              <w:rPr>
                <w:rFonts w:eastAsia="Arial Unicode MS"/>
              </w:rPr>
            </w:pPr>
            <w:r w:rsidRPr="00D82A73">
              <w:rPr>
                <w:rFonts w:eastAsia="Arial Unicode MS"/>
              </w:rPr>
              <w:t>ID på frågan</w:t>
            </w:r>
          </w:p>
        </w:tc>
        <w:tc>
          <w:tcPr>
            <w:tcW w:w="1140" w:type="dxa"/>
          </w:tcPr>
          <w:p w14:paraId="2C846FB0" w14:textId="77777777" w:rsidR="00A35CF2" w:rsidRPr="00D82A73" w:rsidRDefault="00A35CF2" w:rsidP="00177141">
            <w:pPr>
              <w:rPr>
                <w:rFonts w:eastAsia="Arial Unicode MS"/>
              </w:rPr>
            </w:pPr>
            <w:r w:rsidRPr="00D82A73">
              <w:rPr>
                <w:rFonts w:eastAsia="Arial Unicode MS"/>
              </w:rPr>
              <w:t>II</w:t>
            </w:r>
          </w:p>
        </w:tc>
        <w:tc>
          <w:tcPr>
            <w:tcW w:w="720" w:type="dxa"/>
          </w:tcPr>
          <w:p w14:paraId="6FBD7E63" w14:textId="77777777" w:rsidR="00A35CF2" w:rsidRPr="00D82A73" w:rsidRDefault="00A35CF2" w:rsidP="00177141">
            <w:pPr>
              <w:rPr>
                <w:rFonts w:eastAsia="Arial Unicode MS"/>
              </w:rPr>
            </w:pPr>
            <w:r w:rsidRPr="00D82A73">
              <w:rPr>
                <w:rFonts w:eastAsia="Arial Unicode MS"/>
              </w:rPr>
              <w:t>1</w:t>
            </w:r>
          </w:p>
        </w:tc>
        <w:tc>
          <w:tcPr>
            <w:tcW w:w="1800" w:type="dxa"/>
          </w:tcPr>
          <w:p w14:paraId="53A698CB" w14:textId="77777777" w:rsidR="00A35CF2" w:rsidRPr="00D82A73" w:rsidRDefault="00A35CF2" w:rsidP="00177141">
            <w:pPr>
              <w:rPr>
                <w:rFonts w:eastAsia="Arial Unicode MS"/>
              </w:rPr>
            </w:pPr>
          </w:p>
        </w:tc>
        <w:tc>
          <w:tcPr>
            <w:tcW w:w="1920" w:type="dxa"/>
          </w:tcPr>
          <w:p w14:paraId="39409543" w14:textId="77777777" w:rsidR="00A35CF2" w:rsidRPr="00D82A73" w:rsidRDefault="00A35CF2" w:rsidP="00177141">
            <w:pPr>
              <w:rPr>
                <w:rFonts w:ascii="Arial" w:eastAsia="Arial Unicode MS" w:hAnsi="Arial"/>
              </w:rPr>
            </w:pPr>
          </w:p>
        </w:tc>
        <w:tc>
          <w:tcPr>
            <w:tcW w:w="1200" w:type="dxa"/>
            <w:shd w:val="clear" w:color="auto" w:fill="auto"/>
          </w:tcPr>
          <w:p w14:paraId="7DAB0C4B"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6039B19"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361DFAD"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1A71C5BA" w14:textId="77777777" w:rsidTr="00177141">
        <w:trPr>
          <w:trHeight w:val="217"/>
        </w:trPr>
        <w:tc>
          <w:tcPr>
            <w:tcW w:w="2545" w:type="dxa"/>
            <w:gridSpan w:val="2"/>
          </w:tcPr>
          <w:p w14:paraId="78BF6132" w14:textId="77777777" w:rsidR="00A35CF2" w:rsidRPr="00D82A73" w:rsidRDefault="00A35CF2" w:rsidP="00177141">
            <w:pPr>
              <w:rPr>
                <w:rFonts w:eastAsia="Arial Unicode MS"/>
              </w:rPr>
            </w:pPr>
            <w:r w:rsidRPr="00D82A73">
              <w:rPr>
                <w:rFonts w:eastAsia="Arial Unicode MS"/>
              </w:rPr>
              <w:t>Statuskod/id</w:t>
            </w:r>
          </w:p>
          <w:p w14:paraId="6100ACE7" w14:textId="77777777" w:rsidR="00A35CF2" w:rsidRPr="00D82A73" w:rsidRDefault="00A35CF2" w:rsidP="00177141">
            <w:pPr>
              <w:rPr>
                <w:rFonts w:eastAsia="Arial Unicode MS"/>
              </w:rPr>
            </w:pPr>
            <w:r w:rsidRPr="00D82A73">
              <w:rPr>
                <w:rFonts w:eastAsia="Arial Unicode MS"/>
              </w:rPr>
              <w:t>(</w:t>
            </w:r>
            <w:r>
              <w:rPr>
                <w:rFonts w:eastAsia="Arial Unicode MS"/>
              </w:rPr>
              <w:t>answerS</w:t>
            </w:r>
            <w:r w:rsidRPr="00D82A73">
              <w:rPr>
                <w:rFonts w:eastAsia="Arial Unicode MS"/>
              </w:rPr>
              <w:t>tatus)</w:t>
            </w:r>
          </w:p>
        </w:tc>
        <w:tc>
          <w:tcPr>
            <w:tcW w:w="3410" w:type="dxa"/>
          </w:tcPr>
          <w:p w14:paraId="71F60FED" w14:textId="77777777" w:rsidR="00A35CF2" w:rsidRPr="00D82A73" w:rsidRDefault="00A35CF2" w:rsidP="00177141">
            <w:pPr>
              <w:rPr>
                <w:rFonts w:eastAsia="Arial Unicode MS"/>
              </w:rPr>
            </w:pPr>
            <w:r w:rsidRPr="00D82A73">
              <w:rPr>
                <w:rFonts w:eastAsia="Arial Unicode MS"/>
              </w:rPr>
              <w:t>Koppling till klass för statuskod.</w:t>
            </w:r>
          </w:p>
        </w:tc>
        <w:tc>
          <w:tcPr>
            <w:tcW w:w="1140" w:type="dxa"/>
          </w:tcPr>
          <w:p w14:paraId="07CDFA87" w14:textId="77777777" w:rsidR="00A35CF2" w:rsidRPr="00D82A73" w:rsidRDefault="00A35CF2" w:rsidP="00177141">
            <w:pPr>
              <w:rPr>
                <w:rFonts w:eastAsia="Arial Unicode MS"/>
              </w:rPr>
            </w:pPr>
            <w:r w:rsidRPr="00D82A73">
              <w:rPr>
                <w:rFonts w:eastAsia="Arial Unicode MS"/>
              </w:rPr>
              <w:t>II</w:t>
            </w:r>
          </w:p>
        </w:tc>
        <w:tc>
          <w:tcPr>
            <w:tcW w:w="720" w:type="dxa"/>
          </w:tcPr>
          <w:p w14:paraId="0410B13D" w14:textId="77777777" w:rsidR="00A35CF2" w:rsidRPr="00D82A73" w:rsidRDefault="00A35CF2" w:rsidP="00177141">
            <w:pPr>
              <w:rPr>
                <w:rFonts w:eastAsia="Arial Unicode MS"/>
              </w:rPr>
            </w:pPr>
            <w:r w:rsidRPr="00D82A73">
              <w:rPr>
                <w:rFonts w:eastAsia="Arial Unicode MS"/>
              </w:rPr>
              <w:t>0..1</w:t>
            </w:r>
          </w:p>
        </w:tc>
        <w:tc>
          <w:tcPr>
            <w:tcW w:w="1800" w:type="dxa"/>
          </w:tcPr>
          <w:p w14:paraId="0F6C1A60" w14:textId="77777777" w:rsidR="00A35CF2" w:rsidRPr="00D82A73" w:rsidRDefault="00A35CF2" w:rsidP="00177141">
            <w:pPr>
              <w:rPr>
                <w:rFonts w:eastAsia="Arial Unicode MS"/>
              </w:rPr>
            </w:pPr>
            <w:r w:rsidRPr="00D82A73">
              <w:rPr>
                <w:rFonts w:eastAsia="Arial Unicode MS"/>
              </w:rPr>
              <w:t>Länk till objekt</w:t>
            </w:r>
          </w:p>
        </w:tc>
        <w:tc>
          <w:tcPr>
            <w:tcW w:w="1920" w:type="dxa"/>
          </w:tcPr>
          <w:p w14:paraId="413C849B" w14:textId="77777777" w:rsidR="00A35CF2" w:rsidRPr="00D82A73" w:rsidRDefault="00A35CF2" w:rsidP="00177141">
            <w:pPr>
              <w:rPr>
                <w:rFonts w:ascii="Arial" w:eastAsia="Arial Unicode MS" w:hAnsi="Arial"/>
              </w:rPr>
            </w:pPr>
          </w:p>
        </w:tc>
        <w:tc>
          <w:tcPr>
            <w:tcW w:w="1200" w:type="dxa"/>
            <w:shd w:val="clear" w:color="auto" w:fill="auto"/>
          </w:tcPr>
          <w:p w14:paraId="49B7FCD5"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26B5F02"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C288B38"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0DA322D1" w14:textId="77777777" w:rsidTr="00177141">
        <w:trPr>
          <w:trHeight w:val="217"/>
        </w:trPr>
        <w:tc>
          <w:tcPr>
            <w:tcW w:w="2545" w:type="dxa"/>
            <w:gridSpan w:val="2"/>
          </w:tcPr>
          <w:p w14:paraId="19BB3701" w14:textId="77777777" w:rsidR="00A35CF2" w:rsidRPr="00D82A73" w:rsidRDefault="00A35CF2" w:rsidP="00177141">
            <w:pPr>
              <w:rPr>
                <w:rFonts w:eastAsia="Arial Unicode MS"/>
              </w:rPr>
            </w:pPr>
          </w:p>
        </w:tc>
        <w:tc>
          <w:tcPr>
            <w:tcW w:w="3410" w:type="dxa"/>
          </w:tcPr>
          <w:p w14:paraId="3E39F150" w14:textId="77777777" w:rsidR="00A35CF2" w:rsidRPr="00D82A73" w:rsidRDefault="00A35CF2" w:rsidP="00177141">
            <w:pPr>
              <w:rPr>
                <w:rFonts w:eastAsia="Arial Unicode MS"/>
              </w:rPr>
            </w:pPr>
          </w:p>
        </w:tc>
        <w:tc>
          <w:tcPr>
            <w:tcW w:w="1140" w:type="dxa"/>
          </w:tcPr>
          <w:p w14:paraId="4FEB5CA2" w14:textId="77777777" w:rsidR="00A35CF2" w:rsidRPr="00D82A73" w:rsidRDefault="00A35CF2" w:rsidP="00177141">
            <w:pPr>
              <w:rPr>
                <w:rFonts w:eastAsia="Arial Unicode MS"/>
              </w:rPr>
            </w:pPr>
          </w:p>
        </w:tc>
        <w:tc>
          <w:tcPr>
            <w:tcW w:w="720" w:type="dxa"/>
          </w:tcPr>
          <w:p w14:paraId="134D9323" w14:textId="77777777" w:rsidR="00A35CF2" w:rsidRPr="00D82A73" w:rsidRDefault="00A35CF2" w:rsidP="00177141">
            <w:pPr>
              <w:rPr>
                <w:rFonts w:eastAsia="Arial Unicode MS"/>
              </w:rPr>
            </w:pPr>
          </w:p>
        </w:tc>
        <w:tc>
          <w:tcPr>
            <w:tcW w:w="1800" w:type="dxa"/>
          </w:tcPr>
          <w:p w14:paraId="221268DA" w14:textId="77777777" w:rsidR="00A35CF2" w:rsidRPr="00D82A73" w:rsidRDefault="00A35CF2" w:rsidP="00177141">
            <w:pPr>
              <w:rPr>
                <w:rFonts w:eastAsia="Arial Unicode MS"/>
              </w:rPr>
            </w:pPr>
          </w:p>
        </w:tc>
        <w:tc>
          <w:tcPr>
            <w:tcW w:w="1920" w:type="dxa"/>
          </w:tcPr>
          <w:p w14:paraId="374D4372" w14:textId="77777777" w:rsidR="00A35CF2" w:rsidRPr="00D82A73" w:rsidRDefault="00A35CF2" w:rsidP="00177141">
            <w:pPr>
              <w:rPr>
                <w:rFonts w:ascii="Arial" w:eastAsia="Arial Unicode MS" w:hAnsi="Arial"/>
              </w:rPr>
            </w:pPr>
          </w:p>
        </w:tc>
        <w:tc>
          <w:tcPr>
            <w:tcW w:w="1200" w:type="dxa"/>
            <w:shd w:val="clear" w:color="auto" w:fill="auto"/>
          </w:tcPr>
          <w:p w14:paraId="2A21347F" w14:textId="77777777" w:rsidR="00A35CF2" w:rsidRPr="00D82A73" w:rsidRDefault="00A35CF2" w:rsidP="00177141">
            <w:pPr>
              <w:rPr>
                <w:rFonts w:ascii="Arial" w:eastAsia="Arial Unicode MS" w:hAnsi="Arial"/>
              </w:rPr>
            </w:pPr>
          </w:p>
        </w:tc>
        <w:tc>
          <w:tcPr>
            <w:tcW w:w="1162" w:type="dxa"/>
            <w:shd w:val="clear" w:color="auto" w:fill="auto"/>
          </w:tcPr>
          <w:p w14:paraId="56E7BBEF" w14:textId="77777777" w:rsidR="00A35CF2" w:rsidRPr="00D82A73" w:rsidRDefault="00A35CF2" w:rsidP="00177141">
            <w:pPr>
              <w:rPr>
                <w:rFonts w:ascii="Arial" w:eastAsia="Arial Unicode MS" w:hAnsi="Arial"/>
              </w:rPr>
            </w:pPr>
          </w:p>
        </w:tc>
        <w:tc>
          <w:tcPr>
            <w:tcW w:w="1078" w:type="dxa"/>
            <w:shd w:val="clear" w:color="auto" w:fill="auto"/>
          </w:tcPr>
          <w:p w14:paraId="1321AAD3" w14:textId="77777777" w:rsidR="00A35CF2" w:rsidRPr="00D82A73" w:rsidRDefault="00A35CF2" w:rsidP="00177141">
            <w:pPr>
              <w:rPr>
                <w:rFonts w:ascii="Arial" w:eastAsia="Arial Unicode MS" w:hAnsi="Arial"/>
              </w:rPr>
            </w:pPr>
          </w:p>
        </w:tc>
      </w:tr>
      <w:tr w:rsidR="00A35CF2" w:rsidRPr="00D82A73" w14:paraId="2BB6CFFD" w14:textId="77777777" w:rsidTr="00177141">
        <w:trPr>
          <w:gridBefore w:val="1"/>
          <w:wBefore w:w="15" w:type="dxa"/>
          <w:trHeight w:val="217"/>
        </w:trPr>
        <w:tc>
          <w:tcPr>
            <w:tcW w:w="7080" w:type="dxa"/>
            <w:gridSpan w:val="3"/>
            <w:shd w:val="pct25" w:color="auto" w:fill="auto"/>
          </w:tcPr>
          <w:p w14:paraId="467B6E50" w14:textId="77777777" w:rsidR="00A35CF2" w:rsidRPr="00D82A73" w:rsidRDefault="00A35CF2" w:rsidP="00177141">
            <w:r w:rsidRPr="00D82A73">
              <w:t>Associationer</w:t>
            </w:r>
          </w:p>
        </w:tc>
        <w:tc>
          <w:tcPr>
            <w:tcW w:w="7880" w:type="dxa"/>
            <w:gridSpan w:val="6"/>
            <w:shd w:val="pct25" w:color="auto" w:fill="auto"/>
          </w:tcPr>
          <w:p w14:paraId="0843CA5C" w14:textId="77777777" w:rsidR="00A35CF2" w:rsidRPr="00D82A73" w:rsidRDefault="00A35CF2" w:rsidP="00177141">
            <w:pPr>
              <w:rPr>
                <w:rFonts w:eastAsia="Arial Unicode MS"/>
              </w:rPr>
            </w:pPr>
            <w:r w:rsidRPr="00D82A73">
              <w:t>Beslutsregel</w:t>
            </w:r>
          </w:p>
        </w:tc>
      </w:tr>
      <w:tr w:rsidR="00A35CF2" w:rsidRPr="00D82A73" w14:paraId="7E22EDBD" w14:textId="77777777" w:rsidTr="00177141">
        <w:trPr>
          <w:gridBefore w:val="1"/>
          <w:wBefore w:w="15" w:type="dxa"/>
          <w:trHeight w:val="217"/>
        </w:trPr>
        <w:tc>
          <w:tcPr>
            <w:tcW w:w="7080" w:type="dxa"/>
            <w:gridSpan w:val="3"/>
          </w:tcPr>
          <w:p w14:paraId="1F55E8F7" w14:textId="77777777" w:rsidR="00A35CF2" w:rsidRPr="00D82A73" w:rsidRDefault="00A35CF2" w:rsidP="00177141">
            <w:pPr>
              <w:rPr>
                <w:rFonts w:ascii="Arial" w:eastAsia="Arial Unicode MS" w:hAnsi="Arial"/>
                <w:color w:val="000000"/>
              </w:rPr>
            </w:pPr>
            <w:r w:rsidRPr="00D82A73">
              <w:rPr>
                <w:rFonts w:ascii="Arial" w:eastAsia="Arial Unicode MS" w:hAnsi="Arial"/>
                <w:color w:val="000000"/>
              </w:rPr>
              <w:t>Ett svar(Answer</w:t>
            </w:r>
            <w:r>
              <w:rPr>
                <w:rFonts w:ascii="Arial" w:eastAsia="Arial Unicode MS" w:hAnsi="Arial"/>
                <w:color w:val="000000"/>
              </w:rPr>
              <w:t>Type</w:t>
            </w:r>
            <w:r w:rsidRPr="00D82A73">
              <w:rPr>
                <w:rFonts w:ascii="Arial" w:eastAsia="Arial Unicode MS" w:hAnsi="Arial"/>
                <w:color w:val="000000"/>
              </w:rPr>
              <w:t>) har en formulärfråga (Question</w:t>
            </w:r>
            <w:r>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3DD70D38" w14:textId="77777777" w:rsidR="00A35CF2" w:rsidRPr="00D82A73" w:rsidRDefault="00A35CF2" w:rsidP="00177141">
            <w:pPr>
              <w:rPr>
                <w:rFonts w:ascii="Arial" w:eastAsia="Arial Unicode MS" w:hAnsi="Arial"/>
                <w:color w:val="000000"/>
              </w:rPr>
            </w:pPr>
          </w:p>
        </w:tc>
      </w:tr>
      <w:tr w:rsidR="00A35CF2" w:rsidRPr="00D82A73" w14:paraId="6E264DF8" w14:textId="77777777" w:rsidTr="00177141">
        <w:trPr>
          <w:gridBefore w:val="1"/>
          <w:wBefore w:w="15" w:type="dxa"/>
          <w:trHeight w:val="217"/>
        </w:trPr>
        <w:tc>
          <w:tcPr>
            <w:tcW w:w="7080" w:type="dxa"/>
            <w:gridSpan w:val="3"/>
          </w:tcPr>
          <w:p w14:paraId="1D07680B" w14:textId="77777777" w:rsidR="00A35CF2" w:rsidRPr="00D82A73" w:rsidRDefault="00A35CF2" w:rsidP="00177141">
            <w:pPr>
              <w:rPr>
                <w:rFonts w:ascii="Arial" w:eastAsia="Arial Unicode MS" w:hAnsi="Arial"/>
                <w:color w:val="000000"/>
              </w:rPr>
            </w:pPr>
            <w:r w:rsidRPr="00D82A73">
              <w:rPr>
                <w:rFonts w:ascii="Arial" w:eastAsia="Arial Unicode MS" w:hAnsi="Arial"/>
                <w:color w:val="000000"/>
              </w:rPr>
              <w:t>Ett svar(Answer</w:t>
            </w:r>
            <w:r>
              <w:rPr>
                <w:rFonts w:ascii="Arial" w:eastAsia="Arial Unicode MS" w:hAnsi="Arial"/>
                <w:color w:val="000000"/>
              </w:rPr>
              <w:t>Type</w:t>
            </w:r>
            <w:r w:rsidRPr="00D82A73">
              <w:rPr>
                <w:rFonts w:ascii="Arial" w:eastAsia="Arial Unicode MS" w:hAnsi="Arial"/>
                <w:color w:val="000000"/>
              </w:rPr>
              <w:t>) har noll eller en statuskod (</w:t>
            </w:r>
            <w:r>
              <w:rPr>
                <w:rFonts w:ascii="Arial" w:eastAsia="Arial Unicode MS" w:hAnsi="Arial"/>
                <w:color w:val="000000"/>
              </w:rPr>
              <w:t>Answer</w:t>
            </w:r>
            <w:r w:rsidRPr="00D82A73">
              <w:rPr>
                <w:rFonts w:ascii="Arial" w:eastAsia="Arial Unicode MS" w:hAnsi="Arial"/>
                <w:color w:val="000000"/>
              </w:rPr>
              <w:t>Status</w:t>
            </w:r>
            <w:r>
              <w:rPr>
                <w:rFonts w:ascii="Arial" w:eastAsia="Arial Unicode MS" w:hAnsi="Arial"/>
                <w:color w:val="000000"/>
              </w:rPr>
              <w:t>Type</w:t>
            </w:r>
            <w:r w:rsidRPr="00D82A73">
              <w:rPr>
                <w:rFonts w:ascii="Arial" w:eastAsia="Arial Unicode MS" w:hAnsi="Arial"/>
                <w:color w:val="000000"/>
              </w:rPr>
              <w:t>)</w:t>
            </w:r>
          </w:p>
        </w:tc>
        <w:tc>
          <w:tcPr>
            <w:tcW w:w="7880" w:type="dxa"/>
            <w:gridSpan w:val="6"/>
          </w:tcPr>
          <w:p w14:paraId="402F358E" w14:textId="77777777" w:rsidR="00A35CF2" w:rsidRPr="00D82A73" w:rsidRDefault="00A35CF2" w:rsidP="00177141">
            <w:pPr>
              <w:rPr>
                <w:rFonts w:ascii="Arial" w:eastAsia="Arial Unicode MS" w:hAnsi="Arial"/>
                <w:color w:val="000000"/>
              </w:rPr>
            </w:pPr>
          </w:p>
        </w:tc>
      </w:tr>
    </w:tbl>
    <w:p w14:paraId="4E8A0493" w14:textId="77777777" w:rsidR="00A35CF2" w:rsidRPr="00D82A73" w:rsidRDefault="00A35CF2" w:rsidP="00A35CF2"/>
    <w:p w14:paraId="1FDE6162" w14:textId="77777777" w:rsidR="00A35CF2" w:rsidRPr="00D82A73" w:rsidRDefault="00A35CF2" w:rsidP="00A35CF2"/>
    <w:p w14:paraId="314AA83F" w14:textId="77777777" w:rsidR="00A35CF2" w:rsidRPr="00D82A73" w:rsidRDefault="00A35CF2" w:rsidP="00A35CF2"/>
    <w:p w14:paraId="182542D8" w14:textId="77777777" w:rsidR="00A35CF2" w:rsidRPr="00D82A73" w:rsidRDefault="00A35CF2" w:rsidP="00A35CF2"/>
    <w:p w14:paraId="688216A8" w14:textId="77777777" w:rsidR="00A35CF2" w:rsidRPr="00D82A73" w:rsidRDefault="00A35CF2" w:rsidP="00A35CF2"/>
    <w:p w14:paraId="61AC2217" w14:textId="77777777" w:rsidR="00A35CF2" w:rsidRPr="00D82A73" w:rsidRDefault="00A35CF2" w:rsidP="00A35CF2"/>
    <w:p w14:paraId="23A4BE40" w14:textId="77777777" w:rsidR="00A35CF2" w:rsidRPr="00D82A73" w:rsidRDefault="00A35CF2" w:rsidP="00A35CF2"/>
    <w:p w14:paraId="02235454" w14:textId="77777777" w:rsidR="00A35CF2" w:rsidRPr="00D82A73" w:rsidRDefault="00A35CF2" w:rsidP="00A35CF2"/>
    <w:p w14:paraId="2066BB09" w14:textId="77777777" w:rsidR="00A35CF2" w:rsidRPr="00D82A73" w:rsidRDefault="00A35CF2" w:rsidP="00A35CF2">
      <w:pPr>
        <w:pStyle w:val="Heading3"/>
      </w:pPr>
      <w:bookmarkStart w:id="235" w:name="_Toc193243787"/>
      <w:bookmarkStart w:id="236" w:name="_Toc220986038"/>
      <w:bookmarkStart w:id="237" w:name="_Toc386458095"/>
      <w:bookmarkStart w:id="238" w:name="_Toc391636713"/>
      <w:bookmarkStart w:id="239" w:name="_Toc397581529"/>
      <w:r w:rsidRPr="00D82A73">
        <w:t>Klass anropsbekräftelse (AnswerStatus)</w:t>
      </w:r>
      <w:bookmarkEnd w:id="235"/>
      <w:bookmarkEnd w:id="236"/>
      <w:bookmarkEnd w:id="237"/>
      <w:bookmarkEnd w:id="238"/>
      <w:bookmarkEnd w:id="239"/>
    </w:p>
    <w:p w14:paraId="20221BAB" w14:textId="77777777" w:rsidR="00A35CF2" w:rsidRPr="00D82A73" w:rsidRDefault="00A35CF2" w:rsidP="00A35CF2">
      <w:pPr>
        <w:rPr>
          <w:i/>
        </w:rPr>
      </w:pPr>
      <w:r w:rsidRPr="00D82A73">
        <w:t xml:space="preserve">Objekt innehåller statuskod och meddelande. </w:t>
      </w:r>
      <w:r w:rsidRPr="00D82A73">
        <w:rPr>
          <w:i/>
        </w:rPr>
        <w:t xml:space="preserve"> </w:t>
      </w:r>
    </w:p>
    <w:p w14:paraId="578C3FF8" w14:textId="77777777" w:rsidR="00A35CF2" w:rsidRPr="00D82A73" w:rsidRDefault="00A35CF2" w:rsidP="00A35CF2">
      <w:pPr>
        <w:rPr>
          <w:i/>
        </w:rPr>
      </w:pPr>
    </w:p>
    <w:tbl>
      <w:tblPr>
        <w:tblW w:w="15031"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20"/>
        <w:gridCol w:w="1800"/>
        <w:gridCol w:w="1920"/>
        <w:gridCol w:w="1200"/>
        <w:gridCol w:w="1162"/>
        <w:gridCol w:w="1134"/>
      </w:tblGrid>
      <w:tr w:rsidR="00A35CF2" w:rsidRPr="00D82A73" w14:paraId="16CE7F66" w14:textId="77777777" w:rsidTr="00177141">
        <w:trPr>
          <w:cantSplit/>
          <w:trHeight w:val="376"/>
        </w:trPr>
        <w:tc>
          <w:tcPr>
            <w:tcW w:w="2545" w:type="dxa"/>
            <w:gridSpan w:val="2"/>
            <w:vMerge w:val="restart"/>
            <w:shd w:val="pct25" w:color="auto" w:fill="auto"/>
          </w:tcPr>
          <w:p w14:paraId="3A7EE68F" w14:textId="77777777" w:rsidR="00A35CF2" w:rsidRPr="00D82A73" w:rsidRDefault="00A35CF2" w:rsidP="00177141">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315FD125" w14:textId="77777777" w:rsidR="00A35CF2" w:rsidRPr="00D82A73" w:rsidRDefault="00A35CF2" w:rsidP="00177141">
            <w:r w:rsidRPr="00D82A73">
              <w:t>Beskrivning</w:t>
            </w:r>
          </w:p>
        </w:tc>
        <w:tc>
          <w:tcPr>
            <w:tcW w:w="1140" w:type="dxa"/>
            <w:vMerge w:val="restart"/>
            <w:shd w:val="pct25" w:color="auto" w:fill="auto"/>
          </w:tcPr>
          <w:p w14:paraId="43E74013" w14:textId="77777777" w:rsidR="00A35CF2" w:rsidRPr="00D82A73" w:rsidRDefault="00A35CF2" w:rsidP="00177141">
            <w:pPr>
              <w:rPr>
                <w:rFonts w:eastAsia="Arial Unicode MS"/>
              </w:rPr>
            </w:pPr>
            <w:r w:rsidRPr="00D82A73">
              <w:t>Format</w:t>
            </w:r>
          </w:p>
        </w:tc>
        <w:tc>
          <w:tcPr>
            <w:tcW w:w="720" w:type="dxa"/>
            <w:vMerge w:val="restart"/>
            <w:shd w:val="pct25" w:color="auto" w:fill="auto"/>
          </w:tcPr>
          <w:p w14:paraId="1991E542" w14:textId="77777777" w:rsidR="00A35CF2" w:rsidRPr="00D82A73" w:rsidRDefault="00A35CF2" w:rsidP="00177141">
            <w:r w:rsidRPr="00D82A73">
              <w:t>Mult</w:t>
            </w:r>
          </w:p>
        </w:tc>
        <w:tc>
          <w:tcPr>
            <w:tcW w:w="1800" w:type="dxa"/>
            <w:vMerge w:val="restart"/>
            <w:shd w:val="pct25" w:color="auto" w:fill="auto"/>
          </w:tcPr>
          <w:p w14:paraId="0D14CBFA" w14:textId="77777777" w:rsidR="00A35CF2" w:rsidRPr="00D82A73" w:rsidRDefault="00A35CF2" w:rsidP="00177141">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71E1F5BB" w14:textId="77777777" w:rsidR="00A35CF2" w:rsidRPr="00D82A73" w:rsidRDefault="00A35CF2" w:rsidP="00177141">
            <w:pPr>
              <w:rPr>
                <w:rFonts w:eastAsia="Arial Unicode MS"/>
              </w:rPr>
            </w:pPr>
            <w:r w:rsidRPr="00D82A73">
              <w:t>Beslutsregler och kommentar</w:t>
            </w:r>
          </w:p>
        </w:tc>
        <w:tc>
          <w:tcPr>
            <w:tcW w:w="3496" w:type="dxa"/>
            <w:gridSpan w:val="3"/>
            <w:shd w:val="pct25" w:color="auto" w:fill="auto"/>
          </w:tcPr>
          <w:p w14:paraId="049D04D1" w14:textId="77777777" w:rsidR="00A35CF2" w:rsidRPr="00D82A73" w:rsidRDefault="00A35CF2" w:rsidP="00177141">
            <w:pPr>
              <w:jc w:val="center"/>
              <w:rPr>
                <w:rFonts w:eastAsia="Arial Unicode MS"/>
              </w:rPr>
            </w:pPr>
            <w:r>
              <w:rPr>
                <w:rFonts w:eastAsia="Arial Unicode MS"/>
              </w:rPr>
              <w:t>Mappning V-TIM 2.2</w:t>
            </w:r>
          </w:p>
        </w:tc>
      </w:tr>
      <w:tr w:rsidR="00A35CF2" w:rsidRPr="00D82A73" w14:paraId="2446C960" w14:textId="77777777" w:rsidTr="00177141">
        <w:trPr>
          <w:cantSplit/>
          <w:trHeight w:val="375"/>
        </w:trPr>
        <w:tc>
          <w:tcPr>
            <w:tcW w:w="2545" w:type="dxa"/>
            <w:gridSpan w:val="2"/>
            <w:vMerge/>
            <w:shd w:val="pct25" w:color="auto" w:fill="auto"/>
          </w:tcPr>
          <w:p w14:paraId="0AFA2BBF" w14:textId="77777777" w:rsidR="00A35CF2" w:rsidRPr="00D82A73" w:rsidRDefault="00A35CF2" w:rsidP="00177141"/>
        </w:tc>
        <w:tc>
          <w:tcPr>
            <w:tcW w:w="3410" w:type="dxa"/>
            <w:vMerge/>
            <w:shd w:val="pct25" w:color="auto" w:fill="auto"/>
          </w:tcPr>
          <w:p w14:paraId="3A6D0100" w14:textId="77777777" w:rsidR="00A35CF2" w:rsidRPr="00D82A73" w:rsidRDefault="00A35CF2" w:rsidP="00177141"/>
        </w:tc>
        <w:tc>
          <w:tcPr>
            <w:tcW w:w="1140" w:type="dxa"/>
            <w:vMerge/>
            <w:shd w:val="pct25" w:color="auto" w:fill="auto"/>
          </w:tcPr>
          <w:p w14:paraId="02CC22D6" w14:textId="77777777" w:rsidR="00A35CF2" w:rsidRPr="00D82A73" w:rsidRDefault="00A35CF2" w:rsidP="00177141"/>
        </w:tc>
        <w:tc>
          <w:tcPr>
            <w:tcW w:w="720" w:type="dxa"/>
            <w:vMerge/>
            <w:shd w:val="pct25" w:color="auto" w:fill="auto"/>
          </w:tcPr>
          <w:p w14:paraId="6C612A4E" w14:textId="77777777" w:rsidR="00A35CF2" w:rsidRPr="00D82A73" w:rsidRDefault="00A35CF2" w:rsidP="00177141"/>
        </w:tc>
        <w:tc>
          <w:tcPr>
            <w:tcW w:w="1800" w:type="dxa"/>
            <w:vMerge/>
            <w:shd w:val="pct25" w:color="auto" w:fill="auto"/>
          </w:tcPr>
          <w:p w14:paraId="66A0E5E0" w14:textId="77777777" w:rsidR="00A35CF2" w:rsidRPr="00D82A73" w:rsidRDefault="00A35CF2" w:rsidP="00177141"/>
        </w:tc>
        <w:tc>
          <w:tcPr>
            <w:tcW w:w="1920" w:type="dxa"/>
            <w:vMerge/>
            <w:shd w:val="pct25" w:color="auto" w:fill="auto"/>
          </w:tcPr>
          <w:p w14:paraId="459FB6BD" w14:textId="77777777" w:rsidR="00A35CF2" w:rsidRPr="00D82A73" w:rsidRDefault="00A35CF2" w:rsidP="00177141"/>
        </w:tc>
        <w:tc>
          <w:tcPr>
            <w:tcW w:w="1200" w:type="dxa"/>
            <w:tcBorders>
              <w:bottom w:val="single" w:sz="4" w:space="0" w:color="auto"/>
            </w:tcBorders>
            <w:shd w:val="pct25" w:color="auto" w:fill="auto"/>
          </w:tcPr>
          <w:p w14:paraId="1B324DE0" w14:textId="77777777" w:rsidR="00A35CF2" w:rsidRPr="00D82A73" w:rsidRDefault="00A35CF2" w:rsidP="00177141">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73E23C59" w14:textId="77777777" w:rsidR="00A35CF2" w:rsidRPr="00D82A73" w:rsidRDefault="00A35CF2" w:rsidP="00177141">
            <w:pPr>
              <w:rPr>
                <w:rFonts w:eastAsia="Arial Unicode MS"/>
              </w:rPr>
            </w:pPr>
            <w:r w:rsidRPr="009A3B8F">
              <w:rPr>
                <w:rFonts w:eastAsia="Arial Unicode MS"/>
              </w:rPr>
              <w:t>Attribut i V</w:t>
            </w:r>
            <w:r w:rsidRPr="009A3B8F">
              <w:rPr>
                <w:rFonts w:eastAsia="Arial Unicode MS"/>
              </w:rPr>
              <w:noBreakHyphen/>
              <w:t>TIM</w:t>
            </w:r>
          </w:p>
        </w:tc>
        <w:tc>
          <w:tcPr>
            <w:tcW w:w="1134" w:type="dxa"/>
            <w:tcBorders>
              <w:bottom w:val="single" w:sz="4" w:space="0" w:color="auto"/>
            </w:tcBorders>
            <w:shd w:val="pct25" w:color="auto" w:fill="auto"/>
          </w:tcPr>
          <w:p w14:paraId="49322874" w14:textId="77777777" w:rsidR="00A35CF2" w:rsidRPr="00D82A73" w:rsidRDefault="00A35CF2" w:rsidP="00177141">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651E605C" w14:textId="77777777" w:rsidTr="00177141">
        <w:trPr>
          <w:trHeight w:val="217"/>
        </w:trPr>
        <w:tc>
          <w:tcPr>
            <w:tcW w:w="2545" w:type="dxa"/>
            <w:gridSpan w:val="2"/>
          </w:tcPr>
          <w:p w14:paraId="4AA83C8B" w14:textId="77777777" w:rsidR="00A35CF2" w:rsidRPr="00D82A73" w:rsidRDefault="00A35CF2" w:rsidP="00177141">
            <w:pPr>
              <w:rPr>
                <w:rFonts w:eastAsia="Arial Unicode MS"/>
              </w:rPr>
            </w:pPr>
            <w:r w:rsidRPr="00D82A73">
              <w:rPr>
                <w:rFonts w:eastAsia="Arial Unicode MS"/>
              </w:rPr>
              <w:t>(resultCode)</w:t>
            </w:r>
          </w:p>
        </w:tc>
        <w:tc>
          <w:tcPr>
            <w:tcW w:w="3410" w:type="dxa"/>
          </w:tcPr>
          <w:p w14:paraId="33278414" w14:textId="77777777" w:rsidR="00A35CF2" w:rsidRPr="00D82A73" w:rsidRDefault="00A35CF2" w:rsidP="00177141">
            <w:pPr>
              <w:rPr>
                <w:rFonts w:eastAsia="Arial Unicode MS"/>
              </w:rPr>
            </w:pPr>
            <w:r w:rsidRPr="00D82A73">
              <w:rPr>
                <w:rFonts w:eastAsia="Arial Unicode MS"/>
              </w:rPr>
              <w:t>Signalerar om frågan är ifylld på ett felaktigt sätt. Felkod</w:t>
            </w:r>
          </w:p>
        </w:tc>
        <w:tc>
          <w:tcPr>
            <w:tcW w:w="1140" w:type="dxa"/>
          </w:tcPr>
          <w:p w14:paraId="0E02B61B" w14:textId="77777777" w:rsidR="00A35CF2" w:rsidRPr="00D82A73" w:rsidRDefault="00A35CF2" w:rsidP="00177141">
            <w:pPr>
              <w:rPr>
                <w:rFonts w:eastAsia="Arial Unicode MS"/>
              </w:rPr>
            </w:pPr>
            <w:r w:rsidRPr="00D82A73">
              <w:rPr>
                <w:rFonts w:eastAsia="Arial Unicode MS"/>
              </w:rPr>
              <w:t>KTOV</w:t>
            </w:r>
          </w:p>
        </w:tc>
        <w:tc>
          <w:tcPr>
            <w:tcW w:w="720" w:type="dxa"/>
          </w:tcPr>
          <w:p w14:paraId="1910DE30" w14:textId="77777777" w:rsidR="00A35CF2" w:rsidRPr="00D82A73" w:rsidRDefault="00A35CF2" w:rsidP="00177141">
            <w:pPr>
              <w:rPr>
                <w:rFonts w:eastAsia="Arial Unicode MS"/>
              </w:rPr>
            </w:pPr>
            <w:r w:rsidRPr="00D82A73">
              <w:rPr>
                <w:rFonts w:eastAsia="Arial Unicode MS"/>
              </w:rPr>
              <w:t>0..1</w:t>
            </w:r>
          </w:p>
        </w:tc>
        <w:tc>
          <w:tcPr>
            <w:tcW w:w="1800" w:type="dxa"/>
          </w:tcPr>
          <w:p w14:paraId="372889A4" w14:textId="77777777" w:rsidR="00A35CF2" w:rsidRPr="00D82A73" w:rsidRDefault="00A35CF2" w:rsidP="00177141">
            <w:pPr>
              <w:rPr>
                <w:rFonts w:eastAsia="Arial Unicode MS"/>
              </w:rPr>
            </w:pPr>
            <w:r w:rsidRPr="00D82A73">
              <w:rPr>
                <w:rFonts w:eastAsia="Arial Unicode MS"/>
              </w:rPr>
              <w:t>KV Statuskod</w:t>
            </w:r>
          </w:p>
          <w:p w14:paraId="293526E1" w14:textId="77777777" w:rsidR="00A35CF2" w:rsidRPr="00D82A73" w:rsidRDefault="00A35CF2" w:rsidP="00177141">
            <w:pPr>
              <w:rPr>
                <w:rFonts w:eastAsia="Arial Unicode MS"/>
              </w:rPr>
            </w:pPr>
          </w:p>
        </w:tc>
        <w:tc>
          <w:tcPr>
            <w:tcW w:w="1920" w:type="dxa"/>
          </w:tcPr>
          <w:p w14:paraId="77215875" w14:textId="77777777" w:rsidR="00A35CF2" w:rsidRPr="00D82A73" w:rsidRDefault="00A35CF2" w:rsidP="00177141">
            <w:pPr>
              <w:rPr>
                <w:rFonts w:ascii="Arial" w:eastAsia="Arial Unicode MS" w:hAnsi="Arial"/>
              </w:rPr>
            </w:pPr>
          </w:p>
        </w:tc>
        <w:tc>
          <w:tcPr>
            <w:tcW w:w="1200" w:type="dxa"/>
            <w:shd w:val="clear" w:color="auto" w:fill="auto"/>
          </w:tcPr>
          <w:p w14:paraId="554B6EB9"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9E3908A"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34" w:type="dxa"/>
            <w:shd w:val="clear" w:color="auto" w:fill="auto"/>
          </w:tcPr>
          <w:p w14:paraId="3A2CD619"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2BA04DD8" w14:textId="77777777" w:rsidTr="00177141">
        <w:trPr>
          <w:trHeight w:val="217"/>
        </w:trPr>
        <w:tc>
          <w:tcPr>
            <w:tcW w:w="2545" w:type="dxa"/>
            <w:gridSpan w:val="2"/>
          </w:tcPr>
          <w:p w14:paraId="59639D1C" w14:textId="77777777" w:rsidR="00A35CF2" w:rsidRPr="00D82A73" w:rsidRDefault="00A35CF2" w:rsidP="00177141">
            <w:pPr>
              <w:rPr>
                <w:rFonts w:eastAsia="Arial Unicode MS"/>
              </w:rPr>
            </w:pPr>
            <w:r w:rsidRPr="00D82A73">
              <w:rPr>
                <w:rFonts w:eastAsia="Arial Unicode MS"/>
              </w:rPr>
              <w:t>(resultCodeText)</w:t>
            </w:r>
          </w:p>
        </w:tc>
        <w:tc>
          <w:tcPr>
            <w:tcW w:w="3410" w:type="dxa"/>
          </w:tcPr>
          <w:p w14:paraId="5D8F2665" w14:textId="77777777" w:rsidR="00A35CF2" w:rsidRPr="00D82A73" w:rsidRDefault="00A35CF2" w:rsidP="00177141">
            <w:pPr>
              <w:rPr>
                <w:rFonts w:eastAsia="Arial Unicode MS"/>
              </w:rPr>
            </w:pPr>
            <w:r w:rsidRPr="00D82A73">
              <w:rPr>
                <w:rFonts w:eastAsia="Arial Unicode MS"/>
              </w:rPr>
              <w:t>Felmeddelande, förklarande text. Vid INFO eller ERROR.</w:t>
            </w:r>
          </w:p>
          <w:p w14:paraId="57C0C7C2" w14:textId="77777777" w:rsidR="00A35CF2" w:rsidRPr="00D82A73" w:rsidRDefault="00A35CF2" w:rsidP="00177141">
            <w:pPr>
              <w:rPr>
                <w:rFonts w:eastAsia="Arial Unicode MS"/>
              </w:rPr>
            </w:pPr>
            <w:r w:rsidRPr="00D82A73">
              <w:rPr>
                <w:rFonts w:eastAsia="Arial Unicode MS"/>
              </w:rPr>
              <w:t>T.ex. INFO – Medtag legitimation.</w:t>
            </w:r>
          </w:p>
        </w:tc>
        <w:tc>
          <w:tcPr>
            <w:tcW w:w="1140" w:type="dxa"/>
          </w:tcPr>
          <w:p w14:paraId="19BC39DE" w14:textId="77777777" w:rsidR="00A35CF2" w:rsidRPr="00D82A73" w:rsidRDefault="00A35CF2" w:rsidP="00177141">
            <w:pPr>
              <w:rPr>
                <w:rFonts w:eastAsia="Arial Unicode MS"/>
              </w:rPr>
            </w:pPr>
            <w:r w:rsidRPr="00D82A73">
              <w:rPr>
                <w:rFonts w:eastAsia="Arial Unicode MS"/>
              </w:rPr>
              <w:t>TXT</w:t>
            </w:r>
          </w:p>
        </w:tc>
        <w:tc>
          <w:tcPr>
            <w:tcW w:w="720" w:type="dxa"/>
          </w:tcPr>
          <w:p w14:paraId="6504ABB3" w14:textId="77777777" w:rsidR="00A35CF2" w:rsidRPr="00D82A73" w:rsidRDefault="00A35CF2" w:rsidP="00177141">
            <w:pPr>
              <w:rPr>
                <w:rFonts w:eastAsia="Arial Unicode MS"/>
              </w:rPr>
            </w:pPr>
            <w:r w:rsidRPr="00D82A73">
              <w:rPr>
                <w:rFonts w:eastAsia="Arial Unicode MS"/>
              </w:rPr>
              <w:t>0..1</w:t>
            </w:r>
          </w:p>
        </w:tc>
        <w:tc>
          <w:tcPr>
            <w:tcW w:w="1800" w:type="dxa"/>
          </w:tcPr>
          <w:p w14:paraId="7F3BD8C0" w14:textId="77777777" w:rsidR="00A35CF2" w:rsidRPr="00D82A73" w:rsidRDefault="00A35CF2" w:rsidP="00177141">
            <w:pPr>
              <w:rPr>
                <w:rFonts w:eastAsia="Arial Unicode MS"/>
              </w:rPr>
            </w:pPr>
          </w:p>
        </w:tc>
        <w:tc>
          <w:tcPr>
            <w:tcW w:w="1920" w:type="dxa"/>
          </w:tcPr>
          <w:p w14:paraId="35F73F14" w14:textId="77777777" w:rsidR="00A35CF2" w:rsidRPr="00D82A73" w:rsidRDefault="00A35CF2" w:rsidP="00177141">
            <w:pPr>
              <w:rPr>
                <w:rFonts w:ascii="Arial" w:eastAsia="Arial Unicode MS" w:hAnsi="Arial"/>
              </w:rPr>
            </w:pPr>
          </w:p>
        </w:tc>
        <w:tc>
          <w:tcPr>
            <w:tcW w:w="1200" w:type="dxa"/>
            <w:shd w:val="clear" w:color="auto" w:fill="auto"/>
          </w:tcPr>
          <w:p w14:paraId="693BA985"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0E3498E"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34" w:type="dxa"/>
            <w:shd w:val="clear" w:color="auto" w:fill="auto"/>
          </w:tcPr>
          <w:p w14:paraId="1A899831"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7D6B3093" w14:textId="77777777" w:rsidTr="00177141">
        <w:trPr>
          <w:gridBefore w:val="1"/>
          <w:wBefore w:w="15" w:type="dxa"/>
          <w:trHeight w:val="217"/>
        </w:trPr>
        <w:tc>
          <w:tcPr>
            <w:tcW w:w="7080" w:type="dxa"/>
            <w:gridSpan w:val="3"/>
            <w:shd w:val="pct25" w:color="auto" w:fill="auto"/>
          </w:tcPr>
          <w:p w14:paraId="3FD71A3B" w14:textId="77777777" w:rsidR="00A35CF2" w:rsidRPr="00D82A73" w:rsidRDefault="00A35CF2" w:rsidP="00177141">
            <w:r w:rsidRPr="00D82A73">
              <w:t>Associationer</w:t>
            </w:r>
          </w:p>
        </w:tc>
        <w:tc>
          <w:tcPr>
            <w:tcW w:w="7936" w:type="dxa"/>
            <w:gridSpan w:val="6"/>
            <w:shd w:val="pct25" w:color="auto" w:fill="auto"/>
          </w:tcPr>
          <w:p w14:paraId="3A161D34" w14:textId="77777777" w:rsidR="00A35CF2" w:rsidRPr="00D82A73" w:rsidRDefault="00A35CF2" w:rsidP="00177141">
            <w:pPr>
              <w:rPr>
                <w:rFonts w:eastAsia="Arial Unicode MS"/>
              </w:rPr>
            </w:pPr>
            <w:r w:rsidRPr="00D82A73">
              <w:t>Beslutsregel</w:t>
            </w:r>
          </w:p>
        </w:tc>
      </w:tr>
      <w:tr w:rsidR="00A35CF2" w:rsidRPr="00D82A73" w14:paraId="77741FF4" w14:textId="77777777" w:rsidTr="00177141">
        <w:trPr>
          <w:gridBefore w:val="1"/>
          <w:wBefore w:w="15" w:type="dxa"/>
          <w:trHeight w:val="217"/>
        </w:trPr>
        <w:tc>
          <w:tcPr>
            <w:tcW w:w="7080" w:type="dxa"/>
            <w:gridSpan w:val="3"/>
          </w:tcPr>
          <w:p w14:paraId="14336BB2" w14:textId="77777777" w:rsidR="00A35CF2" w:rsidRPr="00D82A73" w:rsidRDefault="00A35CF2" w:rsidP="00177141">
            <w:pPr>
              <w:rPr>
                <w:rFonts w:ascii="Arial" w:eastAsia="Arial Unicode MS" w:hAnsi="Arial"/>
                <w:color w:val="000000"/>
              </w:rPr>
            </w:pPr>
          </w:p>
        </w:tc>
        <w:tc>
          <w:tcPr>
            <w:tcW w:w="7936" w:type="dxa"/>
            <w:gridSpan w:val="6"/>
          </w:tcPr>
          <w:p w14:paraId="13B73B8C" w14:textId="77777777" w:rsidR="00A35CF2" w:rsidRPr="00D82A73" w:rsidRDefault="00A35CF2" w:rsidP="00177141">
            <w:pPr>
              <w:rPr>
                <w:rFonts w:ascii="Arial" w:eastAsia="Arial Unicode MS" w:hAnsi="Arial"/>
                <w:color w:val="000000"/>
              </w:rPr>
            </w:pPr>
          </w:p>
        </w:tc>
      </w:tr>
      <w:tr w:rsidR="00A35CF2" w:rsidRPr="00D82A73" w14:paraId="0BB0D540" w14:textId="77777777" w:rsidTr="00177141">
        <w:trPr>
          <w:gridBefore w:val="1"/>
          <w:wBefore w:w="15" w:type="dxa"/>
          <w:trHeight w:val="217"/>
        </w:trPr>
        <w:tc>
          <w:tcPr>
            <w:tcW w:w="7080" w:type="dxa"/>
            <w:gridSpan w:val="3"/>
          </w:tcPr>
          <w:p w14:paraId="3CFAD963" w14:textId="77777777" w:rsidR="00A35CF2" w:rsidRPr="00D82A73" w:rsidRDefault="00A35CF2" w:rsidP="00177141">
            <w:pPr>
              <w:rPr>
                <w:rFonts w:ascii="Arial" w:eastAsia="Arial Unicode MS" w:hAnsi="Arial"/>
                <w:color w:val="000000"/>
              </w:rPr>
            </w:pPr>
          </w:p>
        </w:tc>
        <w:tc>
          <w:tcPr>
            <w:tcW w:w="7936" w:type="dxa"/>
            <w:gridSpan w:val="6"/>
          </w:tcPr>
          <w:p w14:paraId="7E728DA4" w14:textId="77777777" w:rsidR="00A35CF2" w:rsidRPr="00D82A73" w:rsidRDefault="00A35CF2" w:rsidP="00177141">
            <w:pPr>
              <w:rPr>
                <w:rFonts w:ascii="Arial" w:eastAsia="Arial Unicode MS" w:hAnsi="Arial"/>
                <w:color w:val="000000"/>
              </w:rPr>
            </w:pPr>
          </w:p>
        </w:tc>
      </w:tr>
    </w:tbl>
    <w:p w14:paraId="19F1B7B8" w14:textId="77777777" w:rsidR="00A35CF2" w:rsidRPr="00D82A73" w:rsidRDefault="00A35CF2" w:rsidP="00A35CF2">
      <w:pPr>
        <w:spacing w:line="240" w:lineRule="auto"/>
        <w:rPr>
          <w:rFonts w:eastAsia="Times New Roman"/>
          <w:bCs/>
          <w:i/>
          <w:sz w:val="24"/>
        </w:rPr>
      </w:pPr>
      <w:bookmarkStart w:id="240" w:name="_Toc220986039"/>
    </w:p>
    <w:p w14:paraId="6921BB8C" w14:textId="77777777" w:rsidR="00A35CF2" w:rsidRPr="00D82A73" w:rsidRDefault="00A35CF2" w:rsidP="00A35CF2">
      <w:pPr>
        <w:pStyle w:val="Heading3"/>
      </w:pPr>
      <w:bookmarkStart w:id="241" w:name="_Toc386458096"/>
      <w:bookmarkStart w:id="242" w:name="_Toc391636714"/>
      <w:bookmarkStart w:id="243" w:name="_Toc397581530"/>
      <w:r w:rsidRPr="00D82A73">
        <w:t>Klass Frågerelation (QuestionSuperior)</w:t>
      </w:r>
      <w:bookmarkEnd w:id="240"/>
      <w:bookmarkEnd w:id="241"/>
      <w:bookmarkEnd w:id="242"/>
      <w:bookmarkEnd w:id="243"/>
    </w:p>
    <w:p w14:paraId="4E24E26B" w14:textId="77777777" w:rsidR="00A35CF2" w:rsidRPr="00D82A73" w:rsidRDefault="00A35CF2" w:rsidP="00A35CF2">
      <w:pPr>
        <w:rPr>
          <w:i/>
        </w:rPr>
      </w:pPr>
      <w:r w:rsidRPr="00D82A73">
        <w:t xml:space="preserve">Objekt innehåller information om beroende till överordnade frågor eller svarsalternativ finns. </w:t>
      </w:r>
      <w:r w:rsidRPr="00D82A73">
        <w:rPr>
          <w:i/>
        </w:rPr>
        <w:t xml:space="preserve"> </w:t>
      </w:r>
    </w:p>
    <w:p w14:paraId="780F06AC" w14:textId="77777777" w:rsidR="00A35CF2" w:rsidRPr="00D82A73" w:rsidRDefault="00A35CF2" w:rsidP="00A35CF2">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20"/>
        <w:gridCol w:w="1800"/>
        <w:gridCol w:w="1920"/>
        <w:gridCol w:w="1200"/>
        <w:gridCol w:w="1162"/>
        <w:gridCol w:w="1078"/>
      </w:tblGrid>
      <w:tr w:rsidR="00A35CF2" w:rsidRPr="00D82A73" w14:paraId="6C4E4976" w14:textId="77777777" w:rsidTr="00177141">
        <w:trPr>
          <w:cantSplit/>
          <w:trHeight w:val="376"/>
        </w:trPr>
        <w:tc>
          <w:tcPr>
            <w:tcW w:w="2545" w:type="dxa"/>
            <w:gridSpan w:val="2"/>
            <w:vMerge w:val="restart"/>
            <w:shd w:val="pct25" w:color="auto" w:fill="auto"/>
          </w:tcPr>
          <w:p w14:paraId="737FF296" w14:textId="77777777" w:rsidR="00A35CF2" w:rsidRPr="00D82A73" w:rsidRDefault="00A35CF2" w:rsidP="00177141">
            <w:pPr>
              <w:rPr>
                <w:rFonts w:eastAsia="Arial Unicode MS"/>
              </w:rPr>
            </w:pPr>
            <w:r w:rsidRPr="00D82A73">
              <w:lastRenderedPageBreak/>
              <w:t>Att</w:t>
            </w:r>
            <w:r w:rsidRPr="00D82A73">
              <w:rPr>
                <w:bdr w:val="single" w:sz="4" w:space="0" w:color="C0C0C0"/>
              </w:rPr>
              <w:t>ribut</w:t>
            </w:r>
          </w:p>
        </w:tc>
        <w:tc>
          <w:tcPr>
            <w:tcW w:w="3410" w:type="dxa"/>
            <w:vMerge w:val="restart"/>
            <w:shd w:val="pct25" w:color="auto" w:fill="auto"/>
          </w:tcPr>
          <w:p w14:paraId="0E8A594F" w14:textId="77777777" w:rsidR="00A35CF2" w:rsidRPr="00D82A73" w:rsidRDefault="00A35CF2" w:rsidP="00177141">
            <w:r w:rsidRPr="00D82A73">
              <w:t>Beskrivning</w:t>
            </w:r>
          </w:p>
        </w:tc>
        <w:tc>
          <w:tcPr>
            <w:tcW w:w="1140" w:type="dxa"/>
            <w:vMerge w:val="restart"/>
            <w:shd w:val="pct25" w:color="auto" w:fill="auto"/>
          </w:tcPr>
          <w:p w14:paraId="6C90E611" w14:textId="77777777" w:rsidR="00A35CF2" w:rsidRPr="00D82A73" w:rsidRDefault="00A35CF2" w:rsidP="00177141">
            <w:pPr>
              <w:rPr>
                <w:rFonts w:eastAsia="Arial Unicode MS"/>
              </w:rPr>
            </w:pPr>
            <w:r w:rsidRPr="00D82A73">
              <w:t>Format</w:t>
            </w:r>
          </w:p>
        </w:tc>
        <w:tc>
          <w:tcPr>
            <w:tcW w:w="720" w:type="dxa"/>
            <w:vMerge w:val="restart"/>
            <w:shd w:val="pct25" w:color="auto" w:fill="auto"/>
          </w:tcPr>
          <w:p w14:paraId="0DD70720" w14:textId="77777777" w:rsidR="00A35CF2" w:rsidRPr="00D82A73" w:rsidRDefault="00A35CF2" w:rsidP="00177141">
            <w:r w:rsidRPr="00D82A73">
              <w:t>Mult</w:t>
            </w:r>
          </w:p>
        </w:tc>
        <w:tc>
          <w:tcPr>
            <w:tcW w:w="1800" w:type="dxa"/>
            <w:vMerge w:val="restart"/>
            <w:shd w:val="pct25" w:color="auto" w:fill="auto"/>
          </w:tcPr>
          <w:p w14:paraId="0D390E4D" w14:textId="77777777" w:rsidR="00A35CF2" w:rsidRPr="00D82A73" w:rsidRDefault="00A35CF2" w:rsidP="00177141">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60E651E0" w14:textId="77777777" w:rsidR="00A35CF2" w:rsidRPr="00D82A73" w:rsidRDefault="00A35CF2" w:rsidP="00177141">
            <w:pPr>
              <w:rPr>
                <w:rFonts w:eastAsia="Arial Unicode MS"/>
              </w:rPr>
            </w:pPr>
            <w:r w:rsidRPr="00D82A73">
              <w:t>Beslutsregler och kommentar</w:t>
            </w:r>
          </w:p>
        </w:tc>
        <w:tc>
          <w:tcPr>
            <w:tcW w:w="3440" w:type="dxa"/>
            <w:gridSpan w:val="3"/>
            <w:shd w:val="pct25" w:color="auto" w:fill="auto"/>
          </w:tcPr>
          <w:p w14:paraId="7EDFD729" w14:textId="77777777" w:rsidR="00A35CF2" w:rsidRPr="00D82A73" w:rsidRDefault="00A35CF2" w:rsidP="00177141">
            <w:pPr>
              <w:jc w:val="center"/>
              <w:rPr>
                <w:rFonts w:eastAsia="Arial Unicode MS"/>
              </w:rPr>
            </w:pPr>
            <w:r>
              <w:rPr>
                <w:rFonts w:eastAsia="Arial Unicode MS"/>
              </w:rPr>
              <w:t>Mappning V-TIM 2.2</w:t>
            </w:r>
          </w:p>
        </w:tc>
      </w:tr>
      <w:tr w:rsidR="00A35CF2" w:rsidRPr="00D82A73" w14:paraId="39DAABA8" w14:textId="77777777" w:rsidTr="00177141">
        <w:trPr>
          <w:cantSplit/>
          <w:trHeight w:val="375"/>
        </w:trPr>
        <w:tc>
          <w:tcPr>
            <w:tcW w:w="2545" w:type="dxa"/>
            <w:gridSpan w:val="2"/>
            <w:vMerge/>
            <w:shd w:val="pct25" w:color="auto" w:fill="auto"/>
          </w:tcPr>
          <w:p w14:paraId="12652097" w14:textId="77777777" w:rsidR="00A35CF2" w:rsidRPr="00D82A73" w:rsidRDefault="00A35CF2" w:rsidP="00177141"/>
        </w:tc>
        <w:tc>
          <w:tcPr>
            <w:tcW w:w="3410" w:type="dxa"/>
            <w:vMerge/>
            <w:shd w:val="pct25" w:color="auto" w:fill="auto"/>
          </w:tcPr>
          <w:p w14:paraId="4CA009E9" w14:textId="77777777" w:rsidR="00A35CF2" w:rsidRPr="00D82A73" w:rsidRDefault="00A35CF2" w:rsidP="00177141"/>
        </w:tc>
        <w:tc>
          <w:tcPr>
            <w:tcW w:w="1140" w:type="dxa"/>
            <w:vMerge/>
            <w:shd w:val="pct25" w:color="auto" w:fill="auto"/>
          </w:tcPr>
          <w:p w14:paraId="32A90D4E" w14:textId="77777777" w:rsidR="00A35CF2" w:rsidRPr="00D82A73" w:rsidRDefault="00A35CF2" w:rsidP="00177141"/>
        </w:tc>
        <w:tc>
          <w:tcPr>
            <w:tcW w:w="720" w:type="dxa"/>
            <w:vMerge/>
            <w:shd w:val="pct25" w:color="auto" w:fill="auto"/>
          </w:tcPr>
          <w:p w14:paraId="1A704520" w14:textId="77777777" w:rsidR="00A35CF2" w:rsidRPr="00D82A73" w:rsidRDefault="00A35CF2" w:rsidP="00177141"/>
        </w:tc>
        <w:tc>
          <w:tcPr>
            <w:tcW w:w="1800" w:type="dxa"/>
            <w:vMerge/>
            <w:shd w:val="pct25" w:color="auto" w:fill="auto"/>
          </w:tcPr>
          <w:p w14:paraId="6018A3A8" w14:textId="77777777" w:rsidR="00A35CF2" w:rsidRPr="00D82A73" w:rsidRDefault="00A35CF2" w:rsidP="00177141"/>
        </w:tc>
        <w:tc>
          <w:tcPr>
            <w:tcW w:w="1920" w:type="dxa"/>
            <w:vMerge/>
            <w:shd w:val="pct25" w:color="auto" w:fill="auto"/>
          </w:tcPr>
          <w:p w14:paraId="2C4B455D" w14:textId="77777777" w:rsidR="00A35CF2" w:rsidRPr="00D82A73" w:rsidRDefault="00A35CF2" w:rsidP="00177141"/>
        </w:tc>
        <w:tc>
          <w:tcPr>
            <w:tcW w:w="1200" w:type="dxa"/>
            <w:tcBorders>
              <w:bottom w:val="single" w:sz="4" w:space="0" w:color="auto"/>
            </w:tcBorders>
            <w:shd w:val="pct25" w:color="auto" w:fill="auto"/>
          </w:tcPr>
          <w:p w14:paraId="5EB0D8C0" w14:textId="77777777" w:rsidR="00A35CF2" w:rsidRPr="00D82A73" w:rsidRDefault="00A35CF2" w:rsidP="00177141">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41782108" w14:textId="77777777" w:rsidR="00A35CF2" w:rsidRPr="00D82A73" w:rsidRDefault="00A35CF2" w:rsidP="00177141">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3897FD3C" w14:textId="77777777" w:rsidR="00A35CF2" w:rsidRPr="00D82A73" w:rsidRDefault="00A35CF2" w:rsidP="00177141">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2464A2F0" w14:textId="77777777" w:rsidTr="00177141">
        <w:trPr>
          <w:trHeight w:val="217"/>
        </w:trPr>
        <w:tc>
          <w:tcPr>
            <w:tcW w:w="2545" w:type="dxa"/>
            <w:gridSpan w:val="2"/>
          </w:tcPr>
          <w:p w14:paraId="14F8231A" w14:textId="77777777" w:rsidR="00A35CF2" w:rsidRPr="00D82A73" w:rsidRDefault="00A35CF2" w:rsidP="00177141">
            <w:pPr>
              <w:rPr>
                <w:rFonts w:eastAsia="Arial Unicode MS"/>
              </w:rPr>
            </w:pPr>
            <w:r w:rsidRPr="00D82A73">
              <w:rPr>
                <w:rFonts w:eastAsia="Arial Unicode MS"/>
              </w:rPr>
              <w:t>(superiorAnswerAlternativeNumber)</w:t>
            </w:r>
          </w:p>
        </w:tc>
        <w:tc>
          <w:tcPr>
            <w:tcW w:w="3410" w:type="dxa"/>
          </w:tcPr>
          <w:p w14:paraId="0E675279" w14:textId="77777777" w:rsidR="00A35CF2" w:rsidRPr="00D82A73" w:rsidRDefault="00A35CF2" w:rsidP="00177141">
            <w:pPr>
              <w:rPr>
                <w:rFonts w:eastAsia="Arial Unicode MS"/>
              </w:rPr>
            </w:pPr>
            <w:r w:rsidRPr="00D82A73">
              <w:rPr>
                <w:rFonts w:eastAsia="Arial Unicode MS"/>
              </w:rPr>
              <w:t>Indikerar att frågan är beroende av att ett specifikt svarsalternativ är besvarat.</w:t>
            </w:r>
          </w:p>
          <w:p w14:paraId="2CD39E03" w14:textId="77777777" w:rsidR="00A35CF2" w:rsidRPr="00D82A73" w:rsidRDefault="00A35CF2" w:rsidP="00177141">
            <w:pPr>
              <w:rPr>
                <w:rFonts w:eastAsia="Arial Unicode MS"/>
              </w:rPr>
            </w:pPr>
            <w:r>
              <w:rPr>
                <w:rFonts w:eastAsia="Arial Unicode MS"/>
              </w:rPr>
              <w:t xml:space="preserve">T.ex. </w:t>
            </w:r>
            <w:r w:rsidRPr="00D82A73">
              <w:rPr>
                <w:rFonts w:eastAsia="Arial Unicode MS"/>
              </w:rPr>
              <w:t>Frågan skall endast visa om invånaren har svarat ”Ja” på en fråga.</w:t>
            </w:r>
          </w:p>
        </w:tc>
        <w:tc>
          <w:tcPr>
            <w:tcW w:w="1140" w:type="dxa"/>
          </w:tcPr>
          <w:p w14:paraId="4D619974" w14:textId="77777777" w:rsidR="00A35CF2" w:rsidRPr="00D82A73" w:rsidRDefault="00A35CF2" w:rsidP="00177141">
            <w:pPr>
              <w:rPr>
                <w:rFonts w:eastAsia="Arial Unicode MS"/>
              </w:rPr>
            </w:pPr>
            <w:r w:rsidRPr="00D82A73">
              <w:rPr>
                <w:rFonts w:eastAsia="Arial Unicode MS"/>
              </w:rPr>
              <w:t>TXT</w:t>
            </w:r>
          </w:p>
        </w:tc>
        <w:tc>
          <w:tcPr>
            <w:tcW w:w="720" w:type="dxa"/>
          </w:tcPr>
          <w:p w14:paraId="3448D21B" w14:textId="77777777" w:rsidR="00A35CF2" w:rsidRPr="00D82A73" w:rsidRDefault="00A35CF2" w:rsidP="00177141">
            <w:pPr>
              <w:rPr>
                <w:rFonts w:eastAsia="Arial Unicode MS"/>
              </w:rPr>
            </w:pPr>
            <w:r w:rsidRPr="00D82A73">
              <w:rPr>
                <w:rFonts w:eastAsia="Arial Unicode MS"/>
              </w:rPr>
              <w:t>0..1</w:t>
            </w:r>
          </w:p>
        </w:tc>
        <w:tc>
          <w:tcPr>
            <w:tcW w:w="1800" w:type="dxa"/>
          </w:tcPr>
          <w:p w14:paraId="68B11CEA" w14:textId="77777777" w:rsidR="00A35CF2" w:rsidRPr="00D82A73" w:rsidRDefault="00A35CF2" w:rsidP="00177141">
            <w:pPr>
              <w:rPr>
                <w:rFonts w:eastAsia="Arial Unicode MS"/>
              </w:rPr>
            </w:pPr>
          </w:p>
          <w:p w14:paraId="6DAF254E" w14:textId="77777777" w:rsidR="00A35CF2" w:rsidRPr="00D82A73" w:rsidRDefault="00A35CF2" w:rsidP="00177141">
            <w:pPr>
              <w:rPr>
                <w:rFonts w:eastAsia="Arial Unicode MS"/>
              </w:rPr>
            </w:pPr>
          </w:p>
        </w:tc>
        <w:tc>
          <w:tcPr>
            <w:tcW w:w="1920" w:type="dxa"/>
          </w:tcPr>
          <w:p w14:paraId="73371B8B" w14:textId="77777777" w:rsidR="00A35CF2" w:rsidRPr="00D82A73" w:rsidRDefault="00A35CF2" w:rsidP="00177141">
            <w:pPr>
              <w:rPr>
                <w:rFonts w:ascii="Arial" w:eastAsia="Arial Unicode MS" w:hAnsi="Arial"/>
              </w:rPr>
            </w:pPr>
          </w:p>
        </w:tc>
        <w:tc>
          <w:tcPr>
            <w:tcW w:w="1200" w:type="dxa"/>
            <w:shd w:val="clear" w:color="auto" w:fill="auto"/>
          </w:tcPr>
          <w:p w14:paraId="2428873A"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1D88CEB"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BA2ECD6"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1F378228" w14:textId="77777777" w:rsidTr="00177141">
        <w:trPr>
          <w:trHeight w:val="217"/>
        </w:trPr>
        <w:tc>
          <w:tcPr>
            <w:tcW w:w="2545" w:type="dxa"/>
            <w:gridSpan w:val="2"/>
          </w:tcPr>
          <w:p w14:paraId="43CB98D2" w14:textId="77777777" w:rsidR="00A35CF2" w:rsidRPr="00D82A73" w:rsidRDefault="00A35CF2" w:rsidP="00177141">
            <w:pPr>
              <w:rPr>
                <w:rFonts w:eastAsia="Arial Unicode MS"/>
              </w:rPr>
            </w:pPr>
            <w:r w:rsidRPr="00D82A73">
              <w:rPr>
                <w:rFonts w:eastAsia="Arial Unicode MS"/>
              </w:rPr>
              <w:t>(superiorQuestionNumber)</w:t>
            </w:r>
          </w:p>
        </w:tc>
        <w:tc>
          <w:tcPr>
            <w:tcW w:w="3410" w:type="dxa"/>
          </w:tcPr>
          <w:p w14:paraId="74B27CA3" w14:textId="77777777" w:rsidR="00A35CF2" w:rsidRPr="00D82A73" w:rsidRDefault="00A35CF2" w:rsidP="00177141">
            <w:pPr>
              <w:rPr>
                <w:rFonts w:eastAsia="Arial Unicode MS"/>
              </w:rPr>
            </w:pPr>
            <w:r w:rsidRPr="00D82A73">
              <w:rPr>
                <w:rFonts w:eastAsia="Arial Unicode MS"/>
              </w:rPr>
              <w:t>Indikerar att frågan är beroende av att en  specifikt fråga är besvarad.</w:t>
            </w:r>
          </w:p>
        </w:tc>
        <w:tc>
          <w:tcPr>
            <w:tcW w:w="1140" w:type="dxa"/>
          </w:tcPr>
          <w:p w14:paraId="7E647CEF" w14:textId="77777777" w:rsidR="00A35CF2" w:rsidRPr="00D82A73" w:rsidRDefault="00A35CF2" w:rsidP="00177141">
            <w:pPr>
              <w:rPr>
                <w:rFonts w:eastAsia="Arial Unicode MS"/>
              </w:rPr>
            </w:pPr>
            <w:r w:rsidRPr="00D82A73">
              <w:rPr>
                <w:rFonts w:eastAsia="Arial Unicode MS"/>
              </w:rPr>
              <w:t>TXT</w:t>
            </w:r>
          </w:p>
        </w:tc>
        <w:tc>
          <w:tcPr>
            <w:tcW w:w="720" w:type="dxa"/>
          </w:tcPr>
          <w:p w14:paraId="7019E99D" w14:textId="77777777" w:rsidR="00A35CF2" w:rsidRPr="00D82A73" w:rsidRDefault="00A35CF2" w:rsidP="00177141">
            <w:pPr>
              <w:rPr>
                <w:rFonts w:eastAsia="Arial Unicode MS"/>
              </w:rPr>
            </w:pPr>
            <w:r w:rsidRPr="00D82A73">
              <w:rPr>
                <w:rFonts w:eastAsia="Arial Unicode MS"/>
              </w:rPr>
              <w:t>0..1</w:t>
            </w:r>
          </w:p>
        </w:tc>
        <w:tc>
          <w:tcPr>
            <w:tcW w:w="1800" w:type="dxa"/>
          </w:tcPr>
          <w:p w14:paraId="2D241191" w14:textId="77777777" w:rsidR="00A35CF2" w:rsidRPr="00D82A73" w:rsidRDefault="00A35CF2" w:rsidP="00177141">
            <w:pPr>
              <w:rPr>
                <w:rFonts w:eastAsia="Arial Unicode MS"/>
              </w:rPr>
            </w:pPr>
          </w:p>
        </w:tc>
        <w:tc>
          <w:tcPr>
            <w:tcW w:w="1920" w:type="dxa"/>
          </w:tcPr>
          <w:p w14:paraId="5BC29FF2" w14:textId="77777777" w:rsidR="00A35CF2" w:rsidRPr="00D82A73" w:rsidRDefault="00A35CF2" w:rsidP="00177141">
            <w:pPr>
              <w:rPr>
                <w:rFonts w:ascii="Arial" w:eastAsia="Arial Unicode MS" w:hAnsi="Arial"/>
              </w:rPr>
            </w:pPr>
          </w:p>
        </w:tc>
        <w:tc>
          <w:tcPr>
            <w:tcW w:w="1200" w:type="dxa"/>
            <w:shd w:val="clear" w:color="auto" w:fill="auto"/>
          </w:tcPr>
          <w:p w14:paraId="547EF090"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24DFA280"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3269C857"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05332BB0" w14:textId="77777777" w:rsidTr="00177141">
        <w:trPr>
          <w:gridBefore w:val="1"/>
          <w:wBefore w:w="15" w:type="dxa"/>
          <w:trHeight w:val="217"/>
        </w:trPr>
        <w:tc>
          <w:tcPr>
            <w:tcW w:w="7080" w:type="dxa"/>
            <w:gridSpan w:val="3"/>
            <w:shd w:val="pct25" w:color="auto" w:fill="auto"/>
          </w:tcPr>
          <w:p w14:paraId="2F88F620" w14:textId="77777777" w:rsidR="00A35CF2" w:rsidRPr="00D82A73" w:rsidRDefault="00A35CF2" w:rsidP="00177141">
            <w:r w:rsidRPr="00D82A73">
              <w:t>Associationer</w:t>
            </w:r>
          </w:p>
        </w:tc>
        <w:tc>
          <w:tcPr>
            <w:tcW w:w="7880" w:type="dxa"/>
            <w:gridSpan w:val="6"/>
            <w:shd w:val="pct25" w:color="auto" w:fill="auto"/>
          </w:tcPr>
          <w:p w14:paraId="3456E8F1" w14:textId="77777777" w:rsidR="00A35CF2" w:rsidRPr="00D82A73" w:rsidRDefault="00A35CF2" w:rsidP="00177141">
            <w:pPr>
              <w:rPr>
                <w:rFonts w:eastAsia="Arial Unicode MS"/>
              </w:rPr>
            </w:pPr>
            <w:r w:rsidRPr="00D82A73">
              <w:t>Beslutsregel</w:t>
            </w:r>
          </w:p>
        </w:tc>
      </w:tr>
      <w:tr w:rsidR="00A35CF2" w:rsidRPr="00D82A73" w14:paraId="05B9333B" w14:textId="77777777" w:rsidTr="00177141">
        <w:trPr>
          <w:gridBefore w:val="1"/>
          <w:wBefore w:w="15" w:type="dxa"/>
          <w:trHeight w:val="217"/>
        </w:trPr>
        <w:tc>
          <w:tcPr>
            <w:tcW w:w="7080" w:type="dxa"/>
            <w:gridSpan w:val="3"/>
          </w:tcPr>
          <w:p w14:paraId="171FB304" w14:textId="77777777" w:rsidR="00A35CF2" w:rsidRPr="00D82A73" w:rsidRDefault="00A35CF2" w:rsidP="00177141">
            <w:pPr>
              <w:rPr>
                <w:rFonts w:ascii="Arial" w:eastAsia="Arial Unicode MS" w:hAnsi="Arial"/>
                <w:color w:val="000000"/>
              </w:rPr>
            </w:pPr>
          </w:p>
        </w:tc>
        <w:tc>
          <w:tcPr>
            <w:tcW w:w="7880" w:type="dxa"/>
            <w:gridSpan w:val="6"/>
          </w:tcPr>
          <w:p w14:paraId="36235D25" w14:textId="77777777" w:rsidR="00A35CF2" w:rsidRPr="00D82A73" w:rsidRDefault="00A35CF2" w:rsidP="00177141">
            <w:pPr>
              <w:rPr>
                <w:rFonts w:ascii="Arial" w:eastAsia="Arial Unicode MS" w:hAnsi="Arial"/>
                <w:color w:val="000000"/>
              </w:rPr>
            </w:pPr>
          </w:p>
        </w:tc>
      </w:tr>
      <w:tr w:rsidR="00A35CF2" w:rsidRPr="00D82A73" w14:paraId="7DF81063" w14:textId="77777777" w:rsidTr="00177141">
        <w:trPr>
          <w:gridBefore w:val="1"/>
          <w:wBefore w:w="15" w:type="dxa"/>
          <w:trHeight w:val="217"/>
        </w:trPr>
        <w:tc>
          <w:tcPr>
            <w:tcW w:w="7080" w:type="dxa"/>
            <w:gridSpan w:val="3"/>
          </w:tcPr>
          <w:p w14:paraId="2CEF094B" w14:textId="77777777" w:rsidR="00A35CF2" w:rsidRPr="00D82A73" w:rsidRDefault="00A35CF2" w:rsidP="00177141">
            <w:pPr>
              <w:rPr>
                <w:rFonts w:ascii="Arial" w:eastAsia="Arial Unicode MS" w:hAnsi="Arial"/>
                <w:color w:val="000000"/>
              </w:rPr>
            </w:pPr>
          </w:p>
        </w:tc>
        <w:tc>
          <w:tcPr>
            <w:tcW w:w="7880" w:type="dxa"/>
            <w:gridSpan w:val="6"/>
          </w:tcPr>
          <w:p w14:paraId="69445830" w14:textId="77777777" w:rsidR="00A35CF2" w:rsidRPr="00D82A73" w:rsidRDefault="00A35CF2" w:rsidP="00177141">
            <w:pPr>
              <w:rPr>
                <w:rFonts w:ascii="Arial" w:eastAsia="Arial Unicode MS" w:hAnsi="Arial"/>
                <w:color w:val="000000"/>
              </w:rPr>
            </w:pPr>
          </w:p>
        </w:tc>
      </w:tr>
    </w:tbl>
    <w:p w14:paraId="309995D6" w14:textId="77777777" w:rsidR="00A35CF2" w:rsidRPr="00D82A73" w:rsidRDefault="00A35CF2" w:rsidP="00A35CF2"/>
    <w:p w14:paraId="0F15ED90" w14:textId="77777777" w:rsidR="00A35CF2" w:rsidRPr="00D82A73" w:rsidRDefault="00A35CF2" w:rsidP="00A35CF2"/>
    <w:p w14:paraId="57477757" w14:textId="77777777" w:rsidR="00A35CF2" w:rsidRPr="00D82A73" w:rsidRDefault="00A35CF2" w:rsidP="00A35CF2">
      <w:pPr>
        <w:pStyle w:val="Heading3"/>
      </w:pPr>
      <w:bookmarkStart w:id="244" w:name="_Toc220986040"/>
      <w:bookmarkStart w:id="245" w:name="_Toc386458097"/>
      <w:bookmarkStart w:id="246" w:name="_Toc391636715"/>
      <w:bookmarkStart w:id="247" w:name="_Toc397581531"/>
      <w:r w:rsidRPr="00D82A73">
        <w:t>Klass kodverk (Code)</w:t>
      </w:r>
      <w:bookmarkEnd w:id="244"/>
      <w:bookmarkEnd w:id="245"/>
      <w:bookmarkEnd w:id="246"/>
      <w:bookmarkEnd w:id="247"/>
    </w:p>
    <w:p w14:paraId="6BBA3020" w14:textId="77777777" w:rsidR="00A35CF2" w:rsidRPr="00D82A73" w:rsidRDefault="00A35CF2" w:rsidP="00A35CF2">
      <w:r w:rsidRPr="00D82A73">
        <w:t>Objekt innehåller definition av kodverk/kod. Klassen kan användas för att kodverk/kod för en fråga/svarsalternativ eller ett formulär instrument (EQ-5D).</w:t>
      </w:r>
    </w:p>
    <w:p w14:paraId="60D52E90" w14:textId="77777777" w:rsidR="00A35CF2" w:rsidRPr="00D82A73" w:rsidRDefault="00A35CF2" w:rsidP="00A35CF2">
      <w:r w:rsidRPr="00D82A73">
        <w:t>Om ”code” används på formulärnivå avses ett standardinstrument. Prefixet 1177 Innebär att instrumentet är etablerat inom 1177 konceptet.</w:t>
      </w:r>
    </w:p>
    <w:p w14:paraId="6D683CBA" w14:textId="77777777" w:rsidR="00A35CF2" w:rsidRPr="00D82A73" w:rsidRDefault="00A35CF2" w:rsidP="00A35CF2">
      <w:r w:rsidRPr="00D82A73">
        <w:t>Ex: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2"/>
      </w:tblGrid>
      <w:tr w:rsidR="00A35CF2" w:rsidRPr="00D82A73" w14:paraId="73E64859" w14:textId="77777777" w:rsidTr="00177141">
        <w:trPr>
          <w:tblCellSpacing w:w="15" w:type="dxa"/>
        </w:trPr>
        <w:tc>
          <w:tcPr>
            <w:tcW w:w="0" w:type="auto"/>
            <w:vAlign w:val="center"/>
            <w:hideMark/>
          </w:tcPr>
          <w:p w14:paraId="52EE936C" w14:textId="77777777" w:rsidR="00A35CF2" w:rsidRPr="00D82A73" w:rsidRDefault="00A35CF2" w:rsidP="0044783B">
            <w:pPr>
              <w:pStyle w:val="ListParagraph"/>
              <w:numPr>
                <w:ilvl w:val="0"/>
                <w:numId w:val="26"/>
              </w:numPr>
              <w:spacing w:before="20" w:after="40" w:line="240" w:lineRule="auto"/>
            </w:pPr>
            <w:r w:rsidRPr="00D82A73">
              <w:t>1177.forms.audit-c</w:t>
            </w:r>
          </w:p>
          <w:p w14:paraId="259A66C9" w14:textId="77777777" w:rsidR="00A35CF2" w:rsidRPr="00D82A73" w:rsidRDefault="00A35CF2" w:rsidP="0044783B">
            <w:pPr>
              <w:pStyle w:val="ListParagraph"/>
              <w:numPr>
                <w:ilvl w:val="0"/>
                <w:numId w:val="26"/>
              </w:numPr>
              <w:spacing w:before="20" w:after="40" w:line="240" w:lineRule="auto"/>
            </w:pPr>
            <w:r w:rsidRPr="00D82A73">
              <w:lastRenderedPageBreak/>
              <w:t>1177.forms.eq-5d</w:t>
            </w:r>
          </w:p>
          <w:p w14:paraId="2F65EA9D" w14:textId="77777777" w:rsidR="00A35CF2" w:rsidRPr="00D82A73" w:rsidRDefault="00A35CF2" w:rsidP="0044783B">
            <w:pPr>
              <w:pStyle w:val="ListParagraph"/>
              <w:numPr>
                <w:ilvl w:val="0"/>
                <w:numId w:val="26"/>
              </w:numPr>
              <w:spacing w:before="20" w:after="40" w:line="240" w:lineRule="auto"/>
            </w:pPr>
            <w:r w:rsidRPr="00D82A73">
              <w:t>1177.forms.phq-9</w:t>
            </w:r>
          </w:p>
        </w:tc>
      </w:tr>
    </w:tbl>
    <w:p w14:paraId="64726AD4" w14:textId="77777777" w:rsidR="00A35CF2" w:rsidRPr="00D82A73" w:rsidRDefault="00A35CF2" w:rsidP="00A35CF2"/>
    <w:p w14:paraId="14792175" w14:textId="77777777" w:rsidR="00A35CF2" w:rsidRPr="00D82A73" w:rsidRDefault="00A35CF2" w:rsidP="00A35CF2">
      <w:r w:rsidRPr="00D82A73">
        <w:t xml:space="preserve">Om ”code” används på fråga eller svarsalternativ avses ett kodsystem som avspeglar fråga och svarsalternativ. </w:t>
      </w:r>
    </w:p>
    <w:p w14:paraId="06054233" w14:textId="77777777" w:rsidR="00A35CF2" w:rsidRPr="00D82A73" w:rsidRDefault="00A35CF2" w:rsidP="00A35CF2">
      <w:r w:rsidRPr="00D82A73">
        <w:t>Ex</w:t>
      </w:r>
    </w:p>
    <w:p w14:paraId="12C956F4" w14:textId="77777777" w:rsidR="00A35CF2" w:rsidRPr="00D82A73" w:rsidRDefault="00A35CF2" w:rsidP="0044783B">
      <w:pPr>
        <w:pStyle w:val="ListParagraph"/>
        <w:numPr>
          <w:ilvl w:val="0"/>
          <w:numId w:val="4"/>
        </w:numPr>
        <w:spacing w:before="20" w:line="240" w:lineRule="auto"/>
      </w:pPr>
      <w:r w:rsidRPr="00D82A73">
        <w:t>ICD-10(Diagnos kod)</w:t>
      </w:r>
    </w:p>
    <w:p w14:paraId="51197980" w14:textId="77777777" w:rsidR="00A35CF2" w:rsidRPr="00D82A73" w:rsidRDefault="00A35CF2" w:rsidP="0044783B">
      <w:pPr>
        <w:pStyle w:val="ListParagraph"/>
        <w:numPr>
          <w:ilvl w:val="0"/>
          <w:numId w:val="4"/>
        </w:numPr>
        <w:spacing w:before="20" w:line="240" w:lineRule="auto"/>
      </w:pPr>
      <w:r w:rsidRPr="00D82A73">
        <w:t>KVÅ (Operations kod)</w:t>
      </w:r>
    </w:p>
    <w:p w14:paraId="5956F971" w14:textId="77777777" w:rsidR="00A35CF2" w:rsidRPr="00D82A73" w:rsidRDefault="00A35CF2" w:rsidP="0044783B">
      <w:pPr>
        <w:pStyle w:val="ListParagraph"/>
        <w:numPr>
          <w:ilvl w:val="0"/>
          <w:numId w:val="4"/>
        </w:numPr>
        <w:spacing w:before="20" w:line="240" w:lineRule="auto"/>
      </w:pPr>
      <w:r w:rsidRPr="00D82A73">
        <w:t>SNOMED-CT.</w:t>
      </w:r>
    </w:p>
    <w:p w14:paraId="78AC4B00" w14:textId="77777777" w:rsidR="00A35CF2" w:rsidRPr="00D82A73" w:rsidRDefault="00A35CF2" w:rsidP="00A35CF2"/>
    <w:p w14:paraId="04C62EDF" w14:textId="77777777" w:rsidR="00A35CF2" w:rsidRPr="00D82A73" w:rsidRDefault="00A35CF2" w:rsidP="00A35CF2">
      <w:r w:rsidRPr="00D82A73">
        <w:rPr>
          <w:highlight w:val="yellow"/>
        </w:rPr>
        <w:t>Separat dokumentation kring fastställda mallar/instrument kommer publiceras under ”</w:t>
      </w:r>
      <w:r w:rsidRPr="00D82A73">
        <w:rPr>
          <w:b/>
          <w:highlight w:val="yellow"/>
        </w:rPr>
        <w:t>/riv/infrastructure/</w:t>
      </w:r>
      <w:r>
        <w:rPr>
          <w:b/>
          <w:highlight w:val="yellow"/>
        </w:rPr>
        <w:t>eservicesupply</w:t>
      </w:r>
      <w:r w:rsidRPr="00D82A73">
        <w:rPr>
          <w:b/>
          <w:highlight w:val="yellow"/>
        </w:rPr>
        <w:t>/forminteraction/trunk/docs/mallar</w:t>
      </w:r>
      <w:r w:rsidRPr="00D82A73">
        <w:rPr>
          <w:highlight w:val="yellow"/>
        </w:rPr>
        <w:t>”.</w:t>
      </w:r>
      <w:r w:rsidRPr="00D82A73">
        <w:t xml:space="preserve"> </w:t>
      </w:r>
    </w:p>
    <w:p w14:paraId="4200DBD5" w14:textId="77777777" w:rsidR="00A35CF2" w:rsidRPr="00D82A73" w:rsidRDefault="00A35CF2" w:rsidP="00A35CF2">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20"/>
        <w:gridCol w:w="1800"/>
        <w:gridCol w:w="1920"/>
        <w:gridCol w:w="1200"/>
        <w:gridCol w:w="1162"/>
        <w:gridCol w:w="1078"/>
      </w:tblGrid>
      <w:tr w:rsidR="00A35CF2" w:rsidRPr="00D82A73" w14:paraId="072365D6" w14:textId="77777777" w:rsidTr="00177141">
        <w:trPr>
          <w:cantSplit/>
          <w:trHeight w:val="376"/>
        </w:trPr>
        <w:tc>
          <w:tcPr>
            <w:tcW w:w="2545" w:type="dxa"/>
            <w:gridSpan w:val="2"/>
            <w:vMerge w:val="restart"/>
            <w:shd w:val="pct25" w:color="auto" w:fill="auto"/>
          </w:tcPr>
          <w:p w14:paraId="35FE4469" w14:textId="77777777" w:rsidR="00A35CF2" w:rsidRPr="00D82A73" w:rsidRDefault="00A35CF2" w:rsidP="00177141">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7693354D" w14:textId="77777777" w:rsidR="00A35CF2" w:rsidRPr="00D82A73" w:rsidRDefault="00A35CF2" w:rsidP="00177141">
            <w:r w:rsidRPr="00D82A73">
              <w:t>Beskrivning</w:t>
            </w:r>
          </w:p>
        </w:tc>
        <w:tc>
          <w:tcPr>
            <w:tcW w:w="1140" w:type="dxa"/>
            <w:vMerge w:val="restart"/>
            <w:shd w:val="pct25" w:color="auto" w:fill="auto"/>
          </w:tcPr>
          <w:p w14:paraId="0870BDEB" w14:textId="77777777" w:rsidR="00A35CF2" w:rsidRPr="00D82A73" w:rsidRDefault="00A35CF2" w:rsidP="00177141">
            <w:pPr>
              <w:rPr>
                <w:rFonts w:eastAsia="Arial Unicode MS"/>
              </w:rPr>
            </w:pPr>
            <w:r w:rsidRPr="00D82A73">
              <w:t>Format</w:t>
            </w:r>
          </w:p>
        </w:tc>
        <w:tc>
          <w:tcPr>
            <w:tcW w:w="720" w:type="dxa"/>
            <w:vMerge w:val="restart"/>
            <w:shd w:val="pct25" w:color="auto" w:fill="auto"/>
          </w:tcPr>
          <w:p w14:paraId="6832860F" w14:textId="77777777" w:rsidR="00A35CF2" w:rsidRPr="00D82A73" w:rsidRDefault="00A35CF2" w:rsidP="00177141">
            <w:r w:rsidRPr="00D82A73">
              <w:t>Mult</w:t>
            </w:r>
          </w:p>
        </w:tc>
        <w:tc>
          <w:tcPr>
            <w:tcW w:w="1800" w:type="dxa"/>
            <w:vMerge w:val="restart"/>
            <w:shd w:val="pct25" w:color="auto" w:fill="auto"/>
          </w:tcPr>
          <w:p w14:paraId="754DD54C" w14:textId="77777777" w:rsidR="00A35CF2" w:rsidRPr="00D82A73" w:rsidRDefault="00A35CF2" w:rsidP="00177141">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45FCBB5F" w14:textId="77777777" w:rsidR="00A35CF2" w:rsidRPr="00D82A73" w:rsidRDefault="00A35CF2" w:rsidP="00177141">
            <w:pPr>
              <w:rPr>
                <w:rFonts w:eastAsia="Arial Unicode MS"/>
              </w:rPr>
            </w:pPr>
            <w:r w:rsidRPr="00D82A73">
              <w:t>Beslutsregler och kommentar</w:t>
            </w:r>
          </w:p>
        </w:tc>
        <w:tc>
          <w:tcPr>
            <w:tcW w:w="3440" w:type="dxa"/>
            <w:gridSpan w:val="3"/>
            <w:shd w:val="pct25" w:color="auto" w:fill="auto"/>
          </w:tcPr>
          <w:p w14:paraId="0BAD019C" w14:textId="77777777" w:rsidR="00A35CF2" w:rsidRPr="00D82A73" w:rsidRDefault="00A35CF2" w:rsidP="00177141">
            <w:pPr>
              <w:jc w:val="center"/>
              <w:rPr>
                <w:rFonts w:eastAsia="Arial Unicode MS"/>
              </w:rPr>
            </w:pPr>
            <w:r>
              <w:rPr>
                <w:rFonts w:eastAsia="Arial Unicode MS"/>
              </w:rPr>
              <w:t>Mappning V-TIM 2.2</w:t>
            </w:r>
          </w:p>
        </w:tc>
      </w:tr>
      <w:tr w:rsidR="00A35CF2" w:rsidRPr="00D82A73" w14:paraId="3DF99F6B" w14:textId="77777777" w:rsidTr="00177141">
        <w:trPr>
          <w:cantSplit/>
          <w:trHeight w:val="375"/>
        </w:trPr>
        <w:tc>
          <w:tcPr>
            <w:tcW w:w="2545" w:type="dxa"/>
            <w:gridSpan w:val="2"/>
            <w:vMerge/>
            <w:shd w:val="pct25" w:color="auto" w:fill="auto"/>
          </w:tcPr>
          <w:p w14:paraId="74068400" w14:textId="77777777" w:rsidR="00A35CF2" w:rsidRPr="00D82A73" w:rsidRDefault="00A35CF2" w:rsidP="00177141"/>
        </w:tc>
        <w:tc>
          <w:tcPr>
            <w:tcW w:w="3410" w:type="dxa"/>
            <w:vMerge/>
            <w:shd w:val="pct25" w:color="auto" w:fill="auto"/>
          </w:tcPr>
          <w:p w14:paraId="3902FC38" w14:textId="77777777" w:rsidR="00A35CF2" w:rsidRPr="00D82A73" w:rsidRDefault="00A35CF2" w:rsidP="00177141"/>
        </w:tc>
        <w:tc>
          <w:tcPr>
            <w:tcW w:w="1140" w:type="dxa"/>
            <w:vMerge/>
            <w:shd w:val="pct25" w:color="auto" w:fill="auto"/>
          </w:tcPr>
          <w:p w14:paraId="4292D2E0" w14:textId="77777777" w:rsidR="00A35CF2" w:rsidRPr="00D82A73" w:rsidRDefault="00A35CF2" w:rsidP="00177141"/>
        </w:tc>
        <w:tc>
          <w:tcPr>
            <w:tcW w:w="720" w:type="dxa"/>
            <w:vMerge/>
            <w:shd w:val="pct25" w:color="auto" w:fill="auto"/>
          </w:tcPr>
          <w:p w14:paraId="15B0AFBF" w14:textId="77777777" w:rsidR="00A35CF2" w:rsidRPr="00D82A73" w:rsidRDefault="00A35CF2" w:rsidP="00177141"/>
        </w:tc>
        <w:tc>
          <w:tcPr>
            <w:tcW w:w="1800" w:type="dxa"/>
            <w:vMerge/>
            <w:shd w:val="pct25" w:color="auto" w:fill="auto"/>
          </w:tcPr>
          <w:p w14:paraId="3652FA18" w14:textId="77777777" w:rsidR="00A35CF2" w:rsidRPr="00D82A73" w:rsidRDefault="00A35CF2" w:rsidP="00177141"/>
        </w:tc>
        <w:tc>
          <w:tcPr>
            <w:tcW w:w="1920" w:type="dxa"/>
            <w:vMerge/>
            <w:shd w:val="pct25" w:color="auto" w:fill="auto"/>
          </w:tcPr>
          <w:p w14:paraId="28513E0A" w14:textId="77777777" w:rsidR="00A35CF2" w:rsidRPr="00D82A73" w:rsidRDefault="00A35CF2" w:rsidP="00177141"/>
        </w:tc>
        <w:tc>
          <w:tcPr>
            <w:tcW w:w="1200" w:type="dxa"/>
            <w:tcBorders>
              <w:bottom w:val="single" w:sz="4" w:space="0" w:color="auto"/>
            </w:tcBorders>
            <w:shd w:val="pct25" w:color="auto" w:fill="auto"/>
          </w:tcPr>
          <w:p w14:paraId="4FC5DEDF" w14:textId="77777777" w:rsidR="00A35CF2" w:rsidRPr="00D82A73" w:rsidRDefault="00A35CF2" w:rsidP="00177141">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7503F7A9" w14:textId="77777777" w:rsidR="00A35CF2" w:rsidRPr="00D82A73" w:rsidRDefault="00A35CF2" w:rsidP="00177141">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344108C1" w14:textId="77777777" w:rsidR="00A35CF2" w:rsidRPr="00D82A73" w:rsidRDefault="00A35CF2" w:rsidP="00177141">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56CA754A" w14:textId="77777777" w:rsidTr="00177141">
        <w:trPr>
          <w:trHeight w:val="217"/>
        </w:trPr>
        <w:tc>
          <w:tcPr>
            <w:tcW w:w="2545" w:type="dxa"/>
            <w:gridSpan w:val="2"/>
          </w:tcPr>
          <w:p w14:paraId="2C659467" w14:textId="77777777" w:rsidR="00A35CF2" w:rsidRPr="00D82A73" w:rsidRDefault="00A35CF2" w:rsidP="00177141">
            <w:pPr>
              <w:rPr>
                <w:rFonts w:eastAsia="Arial Unicode MS"/>
              </w:rPr>
            </w:pPr>
            <w:r w:rsidRPr="00D82A73">
              <w:rPr>
                <w:rFonts w:eastAsia="Arial Unicode MS"/>
              </w:rPr>
              <w:t>(codeValue)</w:t>
            </w:r>
          </w:p>
        </w:tc>
        <w:tc>
          <w:tcPr>
            <w:tcW w:w="3410" w:type="dxa"/>
          </w:tcPr>
          <w:p w14:paraId="4FFB06AA" w14:textId="77777777" w:rsidR="00A35CF2" w:rsidRPr="00D82A73" w:rsidRDefault="00A35CF2" w:rsidP="00177141">
            <w:pPr>
              <w:rPr>
                <w:rFonts w:eastAsia="Arial Unicode MS"/>
              </w:rPr>
            </w:pPr>
            <w:r w:rsidRPr="00D82A73">
              <w:rPr>
                <w:rFonts w:eastAsia="Arial Unicode MS"/>
              </w:rPr>
              <w:t>Kod som används (Kodverk).</w:t>
            </w:r>
          </w:p>
          <w:p w14:paraId="6C3B7A07" w14:textId="77777777" w:rsidR="00A35CF2" w:rsidRPr="00D82A73" w:rsidRDefault="00A35CF2" w:rsidP="00177141">
            <w:pPr>
              <w:rPr>
                <w:rFonts w:eastAsia="Arial Unicode MS"/>
              </w:rPr>
            </w:pPr>
          </w:p>
        </w:tc>
        <w:tc>
          <w:tcPr>
            <w:tcW w:w="1140" w:type="dxa"/>
          </w:tcPr>
          <w:p w14:paraId="40C54951" w14:textId="77777777" w:rsidR="00A35CF2" w:rsidRPr="00D82A73" w:rsidRDefault="00A35CF2" w:rsidP="00177141">
            <w:pPr>
              <w:rPr>
                <w:rFonts w:eastAsia="Arial Unicode MS"/>
              </w:rPr>
            </w:pPr>
            <w:r w:rsidRPr="00D82A73">
              <w:rPr>
                <w:rFonts w:eastAsia="Arial Unicode MS"/>
              </w:rPr>
              <w:t>TXT</w:t>
            </w:r>
          </w:p>
        </w:tc>
        <w:tc>
          <w:tcPr>
            <w:tcW w:w="720" w:type="dxa"/>
          </w:tcPr>
          <w:p w14:paraId="6B9A7C1E" w14:textId="77777777" w:rsidR="00A35CF2" w:rsidRPr="00D82A73" w:rsidRDefault="00A35CF2" w:rsidP="00177141">
            <w:pPr>
              <w:rPr>
                <w:rFonts w:eastAsia="Arial Unicode MS"/>
              </w:rPr>
            </w:pPr>
            <w:r w:rsidRPr="00D82A73">
              <w:rPr>
                <w:rFonts w:eastAsia="Arial Unicode MS"/>
              </w:rPr>
              <w:t>1</w:t>
            </w:r>
          </w:p>
        </w:tc>
        <w:tc>
          <w:tcPr>
            <w:tcW w:w="1800" w:type="dxa"/>
          </w:tcPr>
          <w:p w14:paraId="209886FB" w14:textId="77777777" w:rsidR="00A35CF2" w:rsidRPr="00D82A73" w:rsidRDefault="00A35CF2" w:rsidP="00177141">
            <w:pPr>
              <w:rPr>
                <w:rFonts w:eastAsia="Arial Unicode MS"/>
              </w:rPr>
            </w:pPr>
          </w:p>
          <w:p w14:paraId="167F1D3C" w14:textId="77777777" w:rsidR="00A35CF2" w:rsidRPr="00D82A73" w:rsidRDefault="00A35CF2" w:rsidP="00177141">
            <w:pPr>
              <w:rPr>
                <w:rFonts w:eastAsia="Arial Unicode MS"/>
              </w:rPr>
            </w:pPr>
          </w:p>
        </w:tc>
        <w:tc>
          <w:tcPr>
            <w:tcW w:w="1920" w:type="dxa"/>
          </w:tcPr>
          <w:p w14:paraId="2591364E" w14:textId="77777777" w:rsidR="00A35CF2" w:rsidRPr="00D82A73" w:rsidRDefault="00A35CF2" w:rsidP="00177141">
            <w:pPr>
              <w:rPr>
                <w:rFonts w:ascii="Arial" w:eastAsia="Arial Unicode MS" w:hAnsi="Arial"/>
              </w:rPr>
            </w:pPr>
          </w:p>
        </w:tc>
        <w:tc>
          <w:tcPr>
            <w:tcW w:w="1200" w:type="dxa"/>
            <w:shd w:val="clear" w:color="auto" w:fill="auto"/>
          </w:tcPr>
          <w:p w14:paraId="4EDD07F5"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10870FA2"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286F7439"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6943510B" w14:textId="77777777" w:rsidTr="00177141">
        <w:trPr>
          <w:trHeight w:val="217"/>
        </w:trPr>
        <w:tc>
          <w:tcPr>
            <w:tcW w:w="2545" w:type="dxa"/>
            <w:gridSpan w:val="2"/>
          </w:tcPr>
          <w:p w14:paraId="300275C5" w14:textId="77777777" w:rsidR="00A35CF2" w:rsidRPr="00D82A73" w:rsidRDefault="00A35CF2" w:rsidP="00177141">
            <w:pPr>
              <w:rPr>
                <w:rFonts w:eastAsia="Arial Unicode MS"/>
              </w:rPr>
            </w:pPr>
            <w:r w:rsidRPr="00D82A73">
              <w:rPr>
                <w:rFonts w:eastAsia="Arial Unicode MS"/>
              </w:rPr>
              <w:t>(codeSystem)</w:t>
            </w:r>
          </w:p>
        </w:tc>
        <w:tc>
          <w:tcPr>
            <w:tcW w:w="3410" w:type="dxa"/>
          </w:tcPr>
          <w:p w14:paraId="696CD0E5" w14:textId="77777777" w:rsidR="00A35CF2" w:rsidRPr="00D82A73" w:rsidRDefault="00A35CF2" w:rsidP="00177141">
            <w:pPr>
              <w:rPr>
                <w:rFonts w:eastAsia="Arial Unicode MS"/>
              </w:rPr>
            </w:pPr>
            <w:r w:rsidRPr="00D82A73">
              <w:rPr>
                <w:rFonts w:eastAsia="Arial Unicode MS"/>
              </w:rPr>
              <w:t>Identifierar vilket kodverk som används.</w:t>
            </w:r>
          </w:p>
          <w:p w14:paraId="0E96C23A" w14:textId="77777777" w:rsidR="00A35CF2" w:rsidRPr="00D82A73" w:rsidRDefault="00A35CF2" w:rsidP="00177141">
            <w:pPr>
              <w:rPr>
                <w:rFonts w:eastAsia="Arial Unicode MS"/>
              </w:rPr>
            </w:pPr>
          </w:p>
        </w:tc>
        <w:tc>
          <w:tcPr>
            <w:tcW w:w="1140" w:type="dxa"/>
          </w:tcPr>
          <w:p w14:paraId="48A5E72A" w14:textId="77777777" w:rsidR="00A35CF2" w:rsidRPr="00D82A73" w:rsidRDefault="00A35CF2" w:rsidP="00177141">
            <w:pPr>
              <w:rPr>
                <w:rFonts w:eastAsia="Arial Unicode MS"/>
              </w:rPr>
            </w:pPr>
            <w:r w:rsidRPr="00D82A73">
              <w:rPr>
                <w:rFonts w:eastAsia="Arial Unicode MS"/>
              </w:rPr>
              <w:t>TXT</w:t>
            </w:r>
          </w:p>
        </w:tc>
        <w:tc>
          <w:tcPr>
            <w:tcW w:w="720" w:type="dxa"/>
          </w:tcPr>
          <w:p w14:paraId="1FA203A9" w14:textId="77777777" w:rsidR="00A35CF2" w:rsidRPr="00D82A73" w:rsidRDefault="00A35CF2" w:rsidP="00177141">
            <w:pPr>
              <w:rPr>
                <w:rFonts w:eastAsia="Arial Unicode MS"/>
              </w:rPr>
            </w:pPr>
            <w:r w:rsidRPr="00D82A73">
              <w:rPr>
                <w:rFonts w:eastAsia="Arial Unicode MS"/>
              </w:rPr>
              <w:t>1</w:t>
            </w:r>
          </w:p>
        </w:tc>
        <w:tc>
          <w:tcPr>
            <w:tcW w:w="1800" w:type="dxa"/>
          </w:tcPr>
          <w:p w14:paraId="25733639" w14:textId="77777777" w:rsidR="00A35CF2" w:rsidRPr="00D82A73" w:rsidRDefault="00A35CF2" w:rsidP="00177141">
            <w:pPr>
              <w:rPr>
                <w:rFonts w:eastAsia="Arial Unicode MS"/>
              </w:rPr>
            </w:pPr>
          </w:p>
        </w:tc>
        <w:tc>
          <w:tcPr>
            <w:tcW w:w="1920" w:type="dxa"/>
          </w:tcPr>
          <w:p w14:paraId="4FF3FBA7" w14:textId="77777777" w:rsidR="00A35CF2" w:rsidRPr="00D82A73" w:rsidRDefault="00A35CF2" w:rsidP="00177141">
            <w:pPr>
              <w:rPr>
                <w:rFonts w:ascii="Arial" w:eastAsia="Arial Unicode MS" w:hAnsi="Arial"/>
              </w:rPr>
            </w:pPr>
          </w:p>
        </w:tc>
        <w:tc>
          <w:tcPr>
            <w:tcW w:w="1200" w:type="dxa"/>
            <w:shd w:val="clear" w:color="auto" w:fill="auto"/>
          </w:tcPr>
          <w:p w14:paraId="5E0A126D"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4371DADB"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01E5D5AF"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718DEA42" w14:textId="77777777" w:rsidTr="00177141">
        <w:trPr>
          <w:gridBefore w:val="1"/>
          <w:wBefore w:w="15" w:type="dxa"/>
          <w:trHeight w:val="217"/>
        </w:trPr>
        <w:tc>
          <w:tcPr>
            <w:tcW w:w="7080" w:type="dxa"/>
            <w:gridSpan w:val="3"/>
            <w:shd w:val="pct25" w:color="auto" w:fill="auto"/>
          </w:tcPr>
          <w:p w14:paraId="56891539" w14:textId="77777777" w:rsidR="00A35CF2" w:rsidRPr="00D82A73" w:rsidRDefault="00A35CF2" w:rsidP="00177141">
            <w:r w:rsidRPr="00D82A73">
              <w:t>Associationer</w:t>
            </w:r>
          </w:p>
        </w:tc>
        <w:tc>
          <w:tcPr>
            <w:tcW w:w="7880" w:type="dxa"/>
            <w:gridSpan w:val="6"/>
            <w:shd w:val="pct25" w:color="auto" w:fill="auto"/>
          </w:tcPr>
          <w:p w14:paraId="640010B5" w14:textId="77777777" w:rsidR="00A35CF2" w:rsidRPr="00D82A73" w:rsidRDefault="00A35CF2" w:rsidP="00177141">
            <w:pPr>
              <w:rPr>
                <w:rFonts w:eastAsia="Arial Unicode MS"/>
              </w:rPr>
            </w:pPr>
            <w:r w:rsidRPr="00D82A73">
              <w:t>Beslutsregel</w:t>
            </w:r>
          </w:p>
        </w:tc>
      </w:tr>
      <w:tr w:rsidR="00A35CF2" w:rsidRPr="00D82A73" w14:paraId="39B743CB" w14:textId="77777777" w:rsidTr="00177141">
        <w:trPr>
          <w:gridBefore w:val="1"/>
          <w:wBefore w:w="15" w:type="dxa"/>
          <w:trHeight w:val="217"/>
        </w:trPr>
        <w:tc>
          <w:tcPr>
            <w:tcW w:w="7080" w:type="dxa"/>
            <w:gridSpan w:val="3"/>
          </w:tcPr>
          <w:p w14:paraId="6C60E581" w14:textId="77777777" w:rsidR="00A35CF2" w:rsidRPr="00D82A73" w:rsidRDefault="00A35CF2" w:rsidP="00177141">
            <w:pPr>
              <w:rPr>
                <w:rFonts w:ascii="Arial" w:eastAsia="Arial Unicode MS" w:hAnsi="Arial"/>
                <w:color w:val="000000"/>
              </w:rPr>
            </w:pPr>
          </w:p>
        </w:tc>
        <w:tc>
          <w:tcPr>
            <w:tcW w:w="7880" w:type="dxa"/>
            <w:gridSpan w:val="6"/>
          </w:tcPr>
          <w:p w14:paraId="5C5165B2" w14:textId="77777777" w:rsidR="00A35CF2" w:rsidRPr="00D82A73" w:rsidRDefault="00A35CF2" w:rsidP="00177141">
            <w:pPr>
              <w:rPr>
                <w:rFonts w:ascii="Arial" w:eastAsia="Arial Unicode MS" w:hAnsi="Arial"/>
                <w:color w:val="000000"/>
              </w:rPr>
            </w:pPr>
          </w:p>
        </w:tc>
      </w:tr>
      <w:tr w:rsidR="00A35CF2" w:rsidRPr="00D82A73" w14:paraId="02547A61" w14:textId="77777777" w:rsidTr="00177141">
        <w:trPr>
          <w:gridBefore w:val="1"/>
          <w:wBefore w:w="15" w:type="dxa"/>
          <w:trHeight w:val="217"/>
        </w:trPr>
        <w:tc>
          <w:tcPr>
            <w:tcW w:w="7080" w:type="dxa"/>
            <w:gridSpan w:val="3"/>
          </w:tcPr>
          <w:p w14:paraId="46B08C53" w14:textId="77777777" w:rsidR="00A35CF2" w:rsidRPr="00D82A73" w:rsidRDefault="00A35CF2" w:rsidP="00177141">
            <w:pPr>
              <w:rPr>
                <w:rFonts w:ascii="Arial" w:eastAsia="Arial Unicode MS" w:hAnsi="Arial"/>
                <w:color w:val="000000"/>
              </w:rPr>
            </w:pPr>
          </w:p>
        </w:tc>
        <w:tc>
          <w:tcPr>
            <w:tcW w:w="7880" w:type="dxa"/>
            <w:gridSpan w:val="6"/>
          </w:tcPr>
          <w:p w14:paraId="7E043439" w14:textId="77777777" w:rsidR="00A35CF2" w:rsidRPr="00D82A73" w:rsidRDefault="00A35CF2" w:rsidP="00177141">
            <w:pPr>
              <w:rPr>
                <w:rFonts w:ascii="Arial" w:eastAsia="Arial Unicode MS" w:hAnsi="Arial"/>
                <w:color w:val="000000"/>
              </w:rPr>
            </w:pPr>
          </w:p>
        </w:tc>
      </w:tr>
    </w:tbl>
    <w:p w14:paraId="7DE77E87" w14:textId="77777777" w:rsidR="00A35CF2" w:rsidRPr="00D82A73" w:rsidRDefault="00A35CF2" w:rsidP="00A35CF2"/>
    <w:p w14:paraId="34EDF017" w14:textId="77777777" w:rsidR="00A35CF2" w:rsidRPr="00D82A73" w:rsidRDefault="00A35CF2" w:rsidP="00A35CF2"/>
    <w:p w14:paraId="27207441" w14:textId="77777777" w:rsidR="00A35CF2" w:rsidRPr="00D82A73" w:rsidRDefault="00A35CF2" w:rsidP="00A35CF2"/>
    <w:p w14:paraId="2318A98C" w14:textId="77777777" w:rsidR="00A35CF2" w:rsidRPr="00D82A73" w:rsidRDefault="00A35CF2" w:rsidP="00A35CF2">
      <w:pPr>
        <w:pStyle w:val="Heading3"/>
      </w:pPr>
      <w:bookmarkStart w:id="248" w:name="_Toc220986041"/>
      <w:bookmarkStart w:id="249" w:name="_Toc386458098"/>
      <w:bookmarkStart w:id="250" w:name="_Toc391636716"/>
      <w:bookmarkStart w:id="251" w:name="_Toc397581532"/>
      <w:r w:rsidRPr="00D82A73">
        <w:t>Klass Malldelning (TemplatePropagate)</w:t>
      </w:r>
      <w:bookmarkEnd w:id="248"/>
      <w:bookmarkEnd w:id="249"/>
      <w:bookmarkEnd w:id="250"/>
      <w:bookmarkEnd w:id="251"/>
    </w:p>
    <w:p w14:paraId="042D21BA" w14:textId="77777777" w:rsidR="00A35CF2" w:rsidRPr="00D82A73" w:rsidRDefault="00A35CF2" w:rsidP="00A35CF2">
      <w:r w:rsidRPr="00D82A73">
        <w:t xml:space="preserve">Objekt för att definiera om mallen är regional/nationell. En standardiserad mall kan användas regionalt eller nationellt. mall kan delas definieras global (kan). Attributet countycode styr mallens tillgänglighet. ISO 3166-2:SEObjekt  information om mallen delas med.innehåller definition av kodverk/kod. </w:t>
      </w:r>
    </w:p>
    <w:p w14:paraId="52738315" w14:textId="77777777" w:rsidR="00A35CF2" w:rsidRPr="00D82A73" w:rsidRDefault="00A35CF2" w:rsidP="00A35CF2">
      <w:r w:rsidRPr="00D82A73">
        <w:t>Ex:</w:t>
      </w:r>
    </w:p>
    <w:p w14:paraId="3478A468" w14:textId="77777777" w:rsidR="00A35CF2" w:rsidRPr="00D82A73" w:rsidRDefault="00A35CF2" w:rsidP="00A35CF2">
      <w:pPr>
        <w:rPr>
          <w:i/>
        </w:rPr>
      </w:pP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20"/>
        <w:gridCol w:w="1800"/>
        <w:gridCol w:w="1920"/>
        <w:gridCol w:w="1200"/>
        <w:gridCol w:w="1162"/>
        <w:gridCol w:w="1078"/>
      </w:tblGrid>
      <w:tr w:rsidR="00A35CF2" w:rsidRPr="00D82A73" w14:paraId="380D9C71" w14:textId="77777777" w:rsidTr="00177141">
        <w:trPr>
          <w:cantSplit/>
          <w:trHeight w:val="376"/>
        </w:trPr>
        <w:tc>
          <w:tcPr>
            <w:tcW w:w="2545" w:type="dxa"/>
            <w:gridSpan w:val="2"/>
            <w:vMerge w:val="restart"/>
            <w:shd w:val="pct25" w:color="auto" w:fill="auto"/>
          </w:tcPr>
          <w:p w14:paraId="1347F337" w14:textId="77777777" w:rsidR="00A35CF2" w:rsidRPr="00D82A73" w:rsidRDefault="00A35CF2" w:rsidP="00177141">
            <w:pPr>
              <w:rPr>
                <w:rFonts w:eastAsia="Arial Unicode MS"/>
              </w:rPr>
            </w:pPr>
            <w:r w:rsidRPr="00D82A73">
              <w:t>Att</w:t>
            </w:r>
            <w:r w:rsidRPr="00D82A73">
              <w:rPr>
                <w:bdr w:val="single" w:sz="4" w:space="0" w:color="C0C0C0"/>
              </w:rPr>
              <w:t>ribut</w:t>
            </w:r>
          </w:p>
        </w:tc>
        <w:tc>
          <w:tcPr>
            <w:tcW w:w="3410" w:type="dxa"/>
            <w:vMerge w:val="restart"/>
            <w:shd w:val="pct25" w:color="auto" w:fill="auto"/>
          </w:tcPr>
          <w:p w14:paraId="4A4A38C1" w14:textId="77777777" w:rsidR="00A35CF2" w:rsidRPr="00D82A73" w:rsidRDefault="00A35CF2" w:rsidP="00177141">
            <w:r w:rsidRPr="00D82A73">
              <w:t>Beskrivning</w:t>
            </w:r>
          </w:p>
        </w:tc>
        <w:tc>
          <w:tcPr>
            <w:tcW w:w="1140" w:type="dxa"/>
            <w:vMerge w:val="restart"/>
            <w:shd w:val="pct25" w:color="auto" w:fill="auto"/>
          </w:tcPr>
          <w:p w14:paraId="1C7031A9" w14:textId="77777777" w:rsidR="00A35CF2" w:rsidRPr="00D82A73" w:rsidRDefault="00A35CF2" w:rsidP="00177141">
            <w:pPr>
              <w:rPr>
                <w:rFonts w:eastAsia="Arial Unicode MS"/>
              </w:rPr>
            </w:pPr>
            <w:r w:rsidRPr="00D82A73">
              <w:t>Format</w:t>
            </w:r>
          </w:p>
        </w:tc>
        <w:tc>
          <w:tcPr>
            <w:tcW w:w="720" w:type="dxa"/>
            <w:vMerge w:val="restart"/>
            <w:shd w:val="pct25" w:color="auto" w:fill="auto"/>
          </w:tcPr>
          <w:p w14:paraId="172DE94D" w14:textId="77777777" w:rsidR="00A35CF2" w:rsidRPr="00D82A73" w:rsidRDefault="00A35CF2" w:rsidP="00177141">
            <w:r w:rsidRPr="00D82A73">
              <w:t>Mult</w:t>
            </w:r>
          </w:p>
        </w:tc>
        <w:tc>
          <w:tcPr>
            <w:tcW w:w="1800" w:type="dxa"/>
            <w:vMerge w:val="restart"/>
            <w:shd w:val="pct25" w:color="auto" w:fill="auto"/>
          </w:tcPr>
          <w:p w14:paraId="575BFEB2" w14:textId="77777777" w:rsidR="00A35CF2" w:rsidRPr="00D82A73" w:rsidRDefault="00A35CF2" w:rsidP="00177141">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7F46D6B1" w14:textId="77777777" w:rsidR="00A35CF2" w:rsidRPr="00D82A73" w:rsidRDefault="00A35CF2" w:rsidP="00177141">
            <w:pPr>
              <w:rPr>
                <w:rFonts w:eastAsia="Arial Unicode MS"/>
              </w:rPr>
            </w:pPr>
            <w:r w:rsidRPr="00D82A73">
              <w:t>Beslutsregler och kommentar</w:t>
            </w:r>
          </w:p>
        </w:tc>
        <w:tc>
          <w:tcPr>
            <w:tcW w:w="3440" w:type="dxa"/>
            <w:gridSpan w:val="3"/>
            <w:shd w:val="pct25" w:color="auto" w:fill="auto"/>
          </w:tcPr>
          <w:p w14:paraId="5BA730F2" w14:textId="77777777" w:rsidR="00A35CF2" w:rsidRPr="00D82A73" w:rsidRDefault="00A35CF2" w:rsidP="00177141">
            <w:pPr>
              <w:jc w:val="center"/>
              <w:rPr>
                <w:rFonts w:eastAsia="Arial Unicode MS"/>
              </w:rPr>
            </w:pPr>
            <w:r>
              <w:rPr>
                <w:rFonts w:eastAsia="Arial Unicode MS"/>
              </w:rPr>
              <w:t>Mappning V-TIM 2.2</w:t>
            </w:r>
          </w:p>
        </w:tc>
      </w:tr>
      <w:tr w:rsidR="00A35CF2" w:rsidRPr="00D82A73" w14:paraId="2E511488" w14:textId="77777777" w:rsidTr="00177141">
        <w:trPr>
          <w:cantSplit/>
          <w:trHeight w:val="375"/>
        </w:trPr>
        <w:tc>
          <w:tcPr>
            <w:tcW w:w="2545" w:type="dxa"/>
            <w:gridSpan w:val="2"/>
            <w:vMerge/>
            <w:shd w:val="pct25" w:color="auto" w:fill="auto"/>
          </w:tcPr>
          <w:p w14:paraId="7D375D6F" w14:textId="77777777" w:rsidR="00A35CF2" w:rsidRPr="00D82A73" w:rsidRDefault="00A35CF2" w:rsidP="00177141"/>
        </w:tc>
        <w:tc>
          <w:tcPr>
            <w:tcW w:w="3410" w:type="dxa"/>
            <w:vMerge/>
            <w:shd w:val="pct25" w:color="auto" w:fill="auto"/>
          </w:tcPr>
          <w:p w14:paraId="500868FA" w14:textId="77777777" w:rsidR="00A35CF2" w:rsidRPr="00D82A73" w:rsidRDefault="00A35CF2" w:rsidP="00177141"/>
        </w:tc>
        <w:tc>
          <w:tcPr>
            <w:tcW w:w="1140" w:type="dxa"/>
            <w:vMerge/>
            <w:shd w:val="pct25" w:color="auto" w:fill="auto"/>
          </w:tcPr>
          <w:p w14:paraId="6DB0302F" w14:textId="77777777" w:rsidR="00A35CF2" w:rsidRPr="00D82A73" w:rsidRDefault="00A35CF2" w:rsidP="00177141"/>
        </w:tc>
        <w:tc>
          <w:tcPr>
            <w:tcW w:w="720" w:type="dxa"/>
            <w:vMerge/>
            <w:shd w:val="pct25" w:color="auto" w:fill="auto"/>
          </w:tcPr>
          <w:p w14:paraId="1B357476" w14:textId="77777777" w:rsidR="00A35CF2" w:rsidRPr="00D82A73" w:rsidRDefault="00A35CF2" w:rsidP="00177141"/>
        </w:tc>
        <w:tc>
          <w:tcPr>
            <w:tcW w:w="1800" w:type="dxa"/>
            <w:vMerge/>
            <w:shd w:val="pct25" w:color="auto" w:fill="auto"/>
          </w:tcPr>
          <w:p w14:paraId="6CC1903B" w14:textId="77777777" w:rsidR="00A35CF2" w:rsidRPr="00D82A73" w:rsidRDefault="00A35CF2" w:rsidP="00177141"/>
        </w:tc>
        <w:tc>
          <w:tcPr>
            <w:tcW w:w="1920" w:type="dxa"/>
            <w:vMerge/>
            <w:shd w:val="pct25" w:color="auto" w:fill="auto"/>
          </w:tcPr>
          <w:p w14:paraId="58C71E92" w14:textId="77777777" w:rsidR="00A35CF2" w:rsidRPr="00D82A73" w:rsidRDefault="00A35CF2" w:rsidP="00177141"/>
        </w:tc>
        <w:tc>
          <w:tcPr>
            <w:tcW w:w="1200" w:type="dxa"/>
            <w:tcBorders>
              <w:bottom w:val="single" w:sz="4" w:space="0" w:color="auto"/>
            </w:tcBorders>
            <w:shd w:val="pct25" w:color="auto" w:fill="auto"/>
          </w:tcPr>
          <w:p w14:paraId="69EC99AF" w14:textId="77777777" w:rsidR="00A35CF2" w:rsidRPr="00D82A73" w:rsidRDefault="00A35CF2" w:rsidP="00177141">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34D0B5D4" w14:textId="77777777" w:rsidR="00A35CF2" w:rsidRPr="00D82A73" w:rsidRDefault="00A35CF2" w:rsidP="00177141">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45DC4508" w14:textId="77777777" w:rsidR="00A35CF2" w:rsidRPr="00D82A73" w:rsidRDefault="00A35CF2" w:rsidP="00177141">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631A7AD1" w14:textId="77777777" w:rsidTr="00177141">
        <w:trPr>
          <w:trHeight w:val="217"/>
        </w:trPr>
        <w:tc>
          <w:tcPr>
            <w:tcW w:w="2545" w:type="dxa"/>
            <w:gridSpan w:val="2"/>
          </w:tcPr>
          <w:p w14:paraId="778D69F6" w14:textId="77777777" w:rsidR="00A35CF2" w:rsidRPr="00D82A73" w:rsidRDefault="00A35CF2" w:rsidP="00177141">
            <w:pPr>
              <w:rPr>
                <w:rFonts w:eastAsia="Arial Unicode MS"/>
              </w:rPr>
            </w:pPr>
            <w:r w:rsidRPr="00D82A73">
              <w:rPr>
                <w:rFonts w:eastAsia="Arial Unicode MS"/>
              </w:rPr>
              <w:t>(countycode)</w:t>
            </w:r>
          </w:p>
        </w:tc>
        <w:tc>
          <w:tcPr>
            <w:tcW w:w="3410" w:type="dxa"/>
          </w:tcPr>
          <w:p w14:paraId="07270A4A" w14:textId="77777777" w:rsidR="00A35CF2" w:rsidRPr="00D82A73" w:rsidRDefault="00A35CF2" w:rsidP="00177141">
            <w:pPr>
              <w:rPr>
                <w:rFonts w:eastAsia="Arial Unicode MS"/>
              </w:rPr>
            </w:pPr>
            <w:r w:rsidRPr="00D82A73">
              <w:rPr>
                <w:rFonts w:eastAsia="Arial Unicode MS"/>
              </w:rPr>
              <w:t xml:space="preserve">Avgränsande fält. Om Propagate "true" kan mallen delas inom en till flera länskoder. </w:t>
            </w:r>
          </w:p>
          <w:p w14:paraId="7FC27F89" w14:textId="77777777" w:rsidR="00A35CF2" w:rsidRPr="00D82A73" w:rsidRDefault="00A35CF2" w:rsidP="00177141">
            <w:pPr>
              <w:rPr>
                <w:rFonts w:eastAsia="Arial Unicode MS"/>
              </w:rPr>
            </w:pPr>
            <w:r w:rsidRPr="00D82A73">
              <w:rPr>
                <w:rFonts w:eastAsia="Arial Unicode MS"/>
              </w:rPr>
              <w:t>Om attributet är tomt delas mallen utan avgränsning.</w:t>
            </w:r>
          </w:p>
          <w:p w14:paraId="63A3B5FC" w14:textId="77777777" w:rsidR="00A35CF2" w:rsidRPr="00D82A73" w:rsidRDefault="00A35CF2" w:rsidP="00177141">
            <w:pPr>
              <w:rPr>
                <w:rFonts w:eastAsia="Arial Unicode MS"/>
              </w:rPr>
            </w:pPr>
          </w:p>
          <w:p w14:paraId="1A897145" w14:textId="77777777" w:rsidR="00A35CF2" w:rsidRPr="00D82A73" w:rsidRDefault="00A35CF2" w:rsidP="00177141">
            <w:pPr>
              <w:rPr>
                <w:rFonts w:eastAsia="Arial Unicode MS"/>
              </w:rPr>
            </w:pPr>
            <w:r w:rsidRPr="00D82A73">
              <w:rPr>
                <w:rFonts w:eastAsia="Arial Unicode MS"/>
              </w:rPr>
              <w:t xml:space="preserve">Avgränsningen (länskod) gäller för inom det län verksamheten (hsa-id) </w:t>
            </w:r>
            <w:r w:rsidRPr="00D82A73">
              <w:rPr>
                <w:rFonts w:eastAsia="Arial Unicode MS"/>
              </w:rPr>
              <w:lastRenderedPageBreak/>
              <w:t>verkar inom (som vill använda mallen).</w:t>
            </w:r>
          </w:p>
        </w:tc>
        <w:tc>
          <w:tcPr>
            <w:tcW w:w="1140" w:type="dxa"/>
          </w:tcPr>
          <w:p w14:paraId="25CB2D0C" w14:textId="77777777" w:rsidR="00A35CF2" w:rsidRPr="00D82A73" w:rsidRDefault="00A35CF2" w:rsidP="00177141">
            <w:pPr>
              <w:rPr>
                <w:rFonts w:eastAsia="Arial Unicode MS"/>
              </w:rPr>
            </w:pPr>
            <w:r w:rsidRPr="00D82A73">
              <w:rPr>
                <w:rFonts w:eastAsia="Arial Unicode MS"/>
              </w:rPr>
              <w:lastRenderedPageBreak/>
              <w:t>KTOV</w:t>
            </w:r>
          </w:p>
        </w:tc>
        <w:tc>
          <w:tcPr>
            <w:tcW w:w="720" w:type="dxa"/>
          </w:tcPr>
          <w:p w14:paraId="7E8BFC0C" w14:textId="77777777" w:rsidR="00A35CF2" w:rsidRPr="00D82A73" w:rsidRDefault="00A35CF2" w:rsidP="00177141">
            <w:pPr>
              <w:rPr>
                <w:rFonts w:eastAsia="Arial Unicode MS"/>
              </w:rPr>
            </w:pPr>
            <w:r w:rsidRPr="00D82A73">
              <w:rPr>
                <w:rFonts w:eastAsia="Arial Unicode MS"/>
              </w:rPr>
              <w:t>0..*</w:t>
            </w:r>
          </w:p>
        </w:tc>
        <w:tc>
          <w:tcPr>
            <w:tcW w:w="1800" w:type="dxa"/>
          </w:tcPr>
          <w:p w14:paraId="5B515EA1" w14:textId="77777777" w:rsidR="00A35CF2" w:rsidRPr="00D82A73" w:rsidRDefault="00A35CF2" w:rsidP="00177141">
            <w:pPr>
              <w:rPr>
                <w:rFonts w:eastAsia="Arial Unicode MS"/>
              </w:rPr>
            </w:pPr>
            <w:r w:rsidRPr="00D82A73">
              <w:rPr>
                <w:rFonts w:eastAsia="Arial Unicode MS"/>
              </w:rPr>
              <w:t>KV Länskod.</w:t>
            </w:r>
          </w:p>
          <w:p w14:paraId="5BA83382" w14:textId="77777777" w:rsidR="00A35CF2" w:rsidRPr="00D82A73" w:rsidRDefault="00A35CF2" w:rsidP="00177141">
            <w:pPr>
              <w:rPr>
                <w:rFonts w:eastAsia="Arial Unicode MS"/>
              </w:rPr>
            </w:pPr>
          </w:p>
        </w:tc>
        <w:tc>
          <w:tcPr>
            <w:tcW w:w="1920" w:type="dxa"/>
          </w:tcPr>
          <w:p w14:paraId="5ECCE714" w14:textId="77777777" w:rsidR="00A35CF2" w:rsidRPr="00D82A73" w:rsidRDefault="00A35CF2" w:rsidP="00177141">
            <w:pPr>
              <w:rPr>
                <w:rFonts w:ascii="Arial" w:eastAsia="Arial Unicode MS" w:hAnsi="Arial"/>
              </w:rPr>
            </w:pPr>
          </w:p>
        </w:tc>
        <w:tc>
          <w:tcPr>
            <w:tcW w:w="1200" w:type="dxa"/>
            <w:shd w:val="clear" w:color="auto" w:fill="auto"/>
          </w:tcPr>
          <w:p w14:paraId="75C9D6D5"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B43B126"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4EEFDDBD" w14:textId="77777777" w:rsidR="00A35CF2" w:rsidRPr="00777602" w:rsidRDefault="00A35CF2" w:rsidP="00177141">
            <w:pPr>
              <w:spacing w:line="240" w:lineRule="auto"/>
              <w:rPr>
                <w:rFonts w:ascii="Arial" w:hAnsi="Arial" w:cs="Arial"/>
                <w:szCs w:val="20"/>
                <w:lang w:eastAsia="sv-SE"/>
              </w:rPr>
            </w:pPr>
            <w:r>
              <w:rPr>
                <w:rFonts w:ascii="Arial" w:hAnsi="Arial" w:cs="Arial"/>
                <w:szCs w:val="20"/>
              </w:rPr>
              <w:t>Kv län</w:t>
            </w:r>
          </w:p>
        </w:tc>
      </w:tr>
      <w:tr w:rsidR="00A35CF2" w:rsidRPr="00D82A73" w14:paraId="00067A1C" w14:textId="77777777" w:rsidTr="00177141">
        <w:trPr>
          <w:trHeight w:val="217"/>
        </w:trPr>
        <w:tc>
          <w:tcPr>
            <w:tcW w:w="2545" w:type="dxa"/>
            <w:gridSpan w:val="2"/>
          </w:tcPr>
          <w:p w14:paraId="09E697FE" w14:textId="77777777" w:rsidR="00A35CF2" w:rsidRPr="00D82A73" w:rsidRDefault="00A35CF2" w:rsidP="00177141">
            <w:pPr>
              <w:rPr>
                <w:rFonts w:eastAsia="Arial Unicode MS"/>
              </w:rPr>
            </w:pPr>
            <w:r w:rsidRPr="00D82A73">
              <w:rPr>
                <w:rFonts w:eastAsia="Arial Unicode MS"/>
              </w:rPr>
              <w:lastRenderedPageBreak/>
              <w:t>(propagate)</w:t>
            </w:r>
          </w:p>
        </w:tc>
        <w:tc>
          <w:tcPr>
            <w:tcW w:w="3410" w:type="dxa"/>
          </w:tcPr>
          <w:p w14:paraId="6E61AC9C" w14:textId="77777777" w:rsidR="00A35CF2" w:rsidRPr="00D82A73" w:rsidRDefault="00A35CF2" w:rsidP="00177141">
            <w:pPr>
              <w:rPr>
                <w:rFonts w:eastAsia="Arial Unicode MS"/>
              </w:rPr>
            </w:pPr>
            <w:r w:rsidRPr="00D82A73">
              <w:rPr>
                <w:rFonts w:eastAsia="Arial Unicode MS"/>
              </w:rPr>
              <w:t>Attribut för att indikera att mallen är global.</w:t>
            </w:r>
          </w:p>
          <w:p w14:paraId="3427C57F" w14:textId="77777777" w:rsidR="00A35CF2" w:rsidRPr="00D82A73" w:rsidRDefault="00A35CF2" w:rsidP="00177141">
            <w:pPr>
              <w:rPr>
                <w:rFonts w:eastAsia="Arial Unicode MS"/>
              </w:rPr>
            </w:pPr>
            <w:r w:rsidRPr="00D82A73">
              <w:rPr>
                <w:rFonts w:eastAsia="Arial Unicode MS"/>
              </w:rPr>
              <w:t xml:space="preserve"> </w:t>
            </w:r>
          </w:p>
        </w:tc>
        <w:tc>
          <w:tcPr>
            <w:tcW w:w="1140" w:type="dxa"/>
          </w:tcPr>
          <w:p w14:paraId="74D07778" w14:textId="77777777" w:rsidR="00A35CF2" w:rsidRPr="00D82A73" w:rsidRDefault="00A35CF2" w:rsidP="00177141">
            <w:pPr>
              <w:rPr>
                <w:rFonts w:eastAsia="Arial Unicode MS"/>
              </w:rPr>
            </w:pPr>
            <w:r w:rsidRPr="00D82A73">
              <w:rPr>
                <w:rFonts w:eastAsia="Arial Unicode MS"/>
              </w:rPr>
              <w:t>S/F</w:t>
            </w:r>
          </w:p>
        </w:tc>
        <w:tc>
          <w:tcPr>
            <w:tcW w:w="720" w:type="dxa"/>
          </w:tcPr>
          <w:p w14:paraId="7C842ABB" w14:textId="77777777" w:rsidR="00A35CF2" w:rsidRPr="00D82A73" w:rsidRDefault="00A35CF2" w:rsidP="00177141">
            <w:pPr>
              <w:rPr>
                <w:rFonts w:eastAsia="Arial Unicode MS"/>
              </w:rPr>
            </w:pPr>
            <w:r w:rsidRPr="00D82A73">
              <w:rPr>
                <w:rFonts w:eastAsia="Arial Unicode MS"/>
              </w:rPr>
              <w:t>1</w:t>
            </w:r>
          </w:p>
        </w:tc>
        <w:tc>
          <w:tcPr>
            <w:tcW w:w="1800" w:type="dxa"/>
          </w:tcPr>
          <w:p w14:paraId="756836C0" w14:textId="77777777" w:rsidR="00A35CF2" w:rsidRPr="00D82A73" w:rsidRDefault="00A35CF2" w:rsidP="00177141">
            <w:pPr>
              <w:rPr>
                <w:rFonts w:eastAsia="Arial Unicode MS"/>
              </w:rPr>
            </w:pPr>
            <w:r w:rsidRPr="00D82A73">
              <w:rPr>
                <w:rFonts w:eastAsia="Arial Unicode MS"/>
              </w:rPr>
              <w:t>S = Mallen delas (t.ex är nationell).</w:t>
            </w:r>
          </w:p>
          <w:p w14:paraId="3A095677" w14:textId="77777777" w:rsidR="00A35CF2" w:rsidRPr="00D82A73" w:rsidRDefault="00A35CF2" w:rsidP="00177141">
            <w:pPr>
              <w:rPr>
                <w:rFonts w:eastAsia="Arial Unicode MS"/>
              </w:rPr>
            </w:pPr>
            <w:r w:rsidRPr="00D82A73">
              <w:rPr>
                <w:rFonts w:eastAsia="Arial Unicode MS"/>
              </w:rPr>
              <w:t>F = Mallen delas inte.</w:t>
            </w:r>
          </w:p>
        </w:tc>
        <w:tc>
          <w:tcPr>
            <w:tcW w:w="1920" w:type="dxa"/>
          </w:tcPr>
          <w:p w14:paraId="1346F0AB" w14:textId="77777777" w:rsidR="00A35CF2" w:rsidRPr="00D82A73" w:rsidRDefault="00A35CF2" w:rsidP="00177141">
            <w:pPr>
              <w:rPr>
                <w:rFonts w:ascii="Arial" w:eastAsia="Arial Unicode MS" w:hAnsi="Arial"/>
              </w:rPr>
            </w:pPr>
          </w:p>
        </w:tc>
        <w:tc>
          <w:tcPr>
            <w:tcW w:w="1200" w:type="dxa"/>
            <w:shd w:val="clear" w:color="auto" w:fill="auto"/>
          </w:tcPr>
          <w:p w14:paraId="238B9701"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3D2CD4C2"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BEAF6AE"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3E2111BD" w14:textId="77777777" w:rsidTr="00177141">
        <w:trPr>
          <w:gridBefore w:val="1"/>
          <w:wBefore w:w="15" w:type="dxa"/>
          <w:trHeight w:val="217"/>
        </w:trPr>
        <w:tc>
          <w:tcPr>
            <w:tcW w:w="7080" w:type="dxa"/>
            <w:gridSpan w:val="3"/>
            <w:shd w:val="pct25" w:color="auto" w:fill="auto"/>
          </w:tcPr>
          <w:p w14:paraId="13873241" w14:textId="77777777" w:rsidR="00A35CF2" w:rsidRPr="00D82A73" w:rsidRDefault="00A35CF2" w:rsidP="00177141">
            <w:r w:rsidRPr="00D82A73">
              <w:t>Associationer</w:t>
            </w:r>
          </w:p>
        </w:tc>
        <w:tc>
          <w:tcPr>
            <w:tcW w:w="7880" w:type="dxa"/>
            <w:gridSpan w:val="6"/>
            <w:shd w:val="pct25" w:color="auto" w:fill="auto"/>
          </w:tcPr>
          <w:p w14:paraId="449FB64A" w14:textId="77777777" w:rsidR="00A35CF2" w:rsidRPr="00D82A73" w:rsidRDefault="00A35CF2" w:rsidP="00177141">
            <w:pPr>
              <w:rPr>
                <w:rFonts w:eastAsia="Arial Unicode MS"/>
              </w:rPr>
            </w:pPr>
            <w:r w:rsidRPr="00D82A73">
              <w:t>Beslutsregel</w:t>
            </w:r>
          </w:p>
        </w:tc>
      </w:tr>
    </w:tbl>
    <w:p w14:paraId="15B253A8" w14:textId="77777777" w:rsidR="00A35CF2" w:rsidRPr="00D82A73" w:rsidRDefault="00A35CF2" w:rsidP="00A35CF2"/>
    <w:p w14:paraId="75401F42" w14:textId="77777777" w:rsidR="00A35CF2" w:rsidRPr="00D82A73" w:rsidRDefault="00A35CF2" w:rsidP="00A35CF2">
      <w:pPr>
        <w:spacing w:line="240" w:lineRule="auto"/>
        <w:rPr>
          <w:rFonts w:eastAsia="Times New Roman"/>
          <w:bCs/>
          <w:i/>
          <w:sz w:val="24"/>
        </w:rPr>
      </w:pPr>
      <w:r w:rsidRPr="00D82A73">
        <w:rPr>
          <w:i/>
        </w:rPr>
        <w:br w:type="page"/>
      </w:r>
    </w:p>
    <w:p w14:paraId="37FC0EE7" w14:textId="77777777" w:rsidR="00A35CF2" w:rsidRPr="00D82A73" w:rsidRDefault="00A35CF2" w:rsidP="00A35CF2">
      <w:pPr>
        <w:pStyle w:val="Heading3"/>
      </w:pPr>
      <w:bookmarkStart w:id="252" w:name="_Toc386458099"/>
      <w:bookmarkStart w:id="253" w:name="_Toc391636717"/>
      <w:bookmarkStart w:id="254" w:name="_Toc397581533"/>
      <w:r w:rsidRPr="00D82A73">
        <w:lastRenderedPageBreak/>
        <w:t>Klass validering (validationEvent</w:t>
      </w:r>
      <w:r w:rsidRPr="00CA5C92">
        <w:t>Type</w:t>
      </w:r>
      <w:r w:rsidRPr="00D82A73">
        <w:t>)</w:t>
      </w:r>
      <w:bookmarkEnd w:id="252"/>
      <w:bookmarkEnd w:id="253"/>
      <w:bookmarkEnd w:id="254"/>
    </w:p>
    <w:p w14:paraId="5BD48B5C" w14:textId="77777777" w:rsidR="00A35CF2" w:rsidRPr="00D82A73" w:rsidRDefault="00A35CF2" w:rsidP="00A35CF2">
      <w:r w:rsidRPr="00D82A73">
        <w:t xml:space="preserve">Objekt innehåller valideringsmeddelanden kopplade till en valideringshändelse. Om </w:t>
      </w:r>
      <w:r>
        <w:t xml:space="preserve">valideringsmeddelanden </w:t>
      </w:r>
      <w:r w:rsidRPr="00D82A73">
        <w:t>finns skall dessa visas för slutanvändaren vid valideringsfel.</w:t>
      </w:r>
      <w:r>
        <w:t xml:space="preserve"> </w:t>
      </w:r>
      <w:r w:rsidRPr="00CA5C92">
        <w:t>Det finns följande valideringsalternativ kopplade till frågor.</w:t>
      </w:r>
    </w:p>
    <w:p w14:paraId="03F3214A" w14:textId="77777777" w:rsidR="00A35CF2" w:rsidRPr="00D82A73" w:rsidRDefault="00A35CF2" w:rsidP="00A35CF2"/>
    <w:p w14:paraId="2150D7B2" w14:textId="77777777" w:rsidR="00A35CF2" w:rsidRPr="00D82A73" w:rsidRDefault="00A35CF2" w:rsidP="00A35CF2">
      <w:pPr>
        <w:rPr>
          <w:i/>
        </w:rPr>
      </w:pPr>
      <w:r w:rsidRPr="00D82A73">
        <w:rPr>
          <w:i/>
        </w:rPr>
        <w:t>ÖVERSIKT</w:t>
      </w:r>
    </w:p>
    <w:tbl>
      <w:tblPr>
        <w:tblStyle w:val="TableGrid"/>
        <w:tblW w:w="12866" w:type="dxa"/>
        <w:tblLayout w:type="fixed"/>
        <w:tblLook w:val="04A0" w:firstRow="1" w:lastRow="0" w:firstColumn="1" w:lastColumn="0" w:noHBand="0" w:noVBand="1"/>
      </w:tblPr>
      <w:tblGrid>
        <w:gridCol w:w="1809"/>
        <w:gridCol w:w="709"/>
        <w:gridCol w:w="1134"/>
        <w:gridCol w:w="851"/>
        <w:gridCol w:w="1134"/>
        <w:gridCol w:w="783"/>
        <w:gridCol w:w="1059"/>
        <w:gridCol w:w="851"/>
        <w:gridCol w:w="850"/>
        <w:gridCol w:w="993"/>
        <w:gridCol w:w="1134"/>
        <w:gridCol w:w="850"/>
        <w:gridCol w:w="709"/>
      </w:tblGrid>
      <w:tr w:rsidR="00A35CF2" w:rsidRPr="00D82A73" w14:paraId="586CA014" w14:textId="77777777" w:rsidTr="00177141">
        <w:tc>
          <w:tcPr>
            <w:tcW w:w="1809" w:type="dxa"/>
            <w:shd w:val="clear" w:color="auto" w:fill="D9D9D9" w:themeFill="background1" w:themeFillShade="D9"/>
          </w:tcPr>
          <w:p w14:paraId="356F89E7" w14:textId="77777777" w:rsidR="00A35CF2" w:rsidRPr="00D82A73" w:rsidRDefault="00A35CF2" w:rsidP="00177141">
            <w:r>
              <w:t xml:space="preserve">Validation </w:t>
            </w:r>
            <w:r w:rsidRPr="00D82A73">
              <w:t>vent</w:t>
            </w:r>
          </w:p>
        </w:tc>
        <w:tc>
          <w:tcPr>
            <w:tcW w:w="709" w:type="dxa"/>
            <w:shd w:val="clear" w:color="auto" w:fill="D9D9D9" w:themeFill="background1" w:themeFillShade="D9"/>
          </w:tcPr>
          <w:p w14:paraId="130A2C47" w14:textId="77777777" w:rsidR="00A35CF2" w:rsidRPr="00D82A73" w:rsidRDefault="00A35CF2" w:rsidP="00177141">
            <w:pPr>
              <w:jc w:val="center"/>
            </w:pPr>
            <w:r w:rsidRPr="00D82A73">
              <w:t>Text</w:t>
            </w:r>
          </w:p>
        </w:tc>
        <w:tc>
          <w:tcPr>
            <w:tcW w:w="1134" w:type="dxa"/>
            <w:shd w:val="clear" w:color="auto" w:fill="D9D9D9" w:themeFill="background1" w:themeFillShade="D9"/>
          </w:tcPr>
          <w:p w14:paraId="08514C9B" w14:textId="77777777" w:rsidR="00A35CF2" w:rsidRPr="00D82A73" w:rsidRDefault="00A35CF2" w:rsidP="00177141">
            <w:pPr>
              <w:jc w:val="center"/>
            </w:pPr>
            <w:r w:rsidRPr="00D82A73">
              <w:t>TextArea</w:t>
            </w:r>
          </w:p>
        </w:tc>
        <w:tc>
          <w:tcPr>
            <w:tcW w:w="851" w:type="dxa"/>
            <w:shd w:val="clear" w:color="auto" w:fill="D9D9D9" w:themeFill="background1" w:themeFillShade="D9"/>
          </w:tcPr>
          <w:p w14:paraId="31F47B40" w14:textId="77777777" w:rsidR="00A35CF2" w:rsidRPr="00D82A73" w:rsidRDefault="00A35CF2" w:rsidP="00177141">
            <w:pPr>
              <w:jc w:val="center"/>
            </w:pPr>
            <w:r w:rsidRPr="00D82A73">
              <w:t>Radio</w:t>
            </w:r>
          </w:p>
        </w:tc>
        <w:tc>
          <w:tcPr>
            <w:tcW w:w="1134" w:type="dxa"/>
            <w:shd w:val="clear" w:color="auto" w:fill="D9D9D9" w:themeFill="background1" w:themeFillShade="D9"/>
          </w:tcPr>
          <w:p w14:paraId="0B290EC9" w14:textId="77777777" w:rsidR="00A35CF2" w:rsidRPr="00D82A73" w:rsidRDefault="00A35CF2" w:rsidP="00177141">
            <w:pPr>
              <w:jc w:val="center"/>
            </w:pPr>
            <w:r w:rsidRPr="00D82A73">
              <w:t>CheckBox</w:t>
            </w:r>
          </w:p>
        </w:tc>
        <w:tc>
          <w:tcPr>
            <w:tcW w:w="783" w:type="dxa"/>
            <w:shd w:val="clear" w:color="auto" w:fill="D9D9D9" w:themeFill="background1" w:themeFillShade="D9"/>
          </w:tcPr>
          <w:p w14:paraId="4128E1E7" w14:textId="77777777" w:rsidR="00A35CF2" w:rsidRPr="00D82A73" w:rsidRDefault="00A35CF2" w:rsidP="00177141">
            <w:pPr>
              <w:jc w:val="center"/>
            </w:pPr>
            <w:r w:rsidRPr="00D82A73">
              <w:t>Select</w:t>
            </w:r>
          </w:p>
        </w:tc>
        <w:tc>
          <w:tcPr>
            <w:tcW w:w="1059" w:type="dxa"/>
            <w:shd w:val="clear" w:color="auto" w:fill="D9D9D9" w:themeFill="background1" w:themeFillShade="D9"/>
          </w:tcPr>
          <w:p w14:paraId="586F2D30" w14:textId="77777777" w:rsidR="00A35CF2" w:rsidRPr="00D82A73" w:rsidRDefault="00A35CF2" w:rsidP="00177141">
            <w:pPr>
              <w:jc w:val="center"/>
            </w:pPr>
            <w:r w:rsidRPr="00D82A73">
              <w:t>Number</w:t>
            </w:r>
          </w:p>
        </w:tc>
        <w:tc>
          <w:tcPr>
            <w:tcW w:w="851" w:type="dxa"/>
            <w:shd w:val="clear" w:color="auto" w:fill="D9D9D9" w:themeFill="background1" w:themeFillShade="D9"/>
          </w:tcPr>
          <w:p w14:paraId="3C257536" w14:textId="77777777" w:rsidR="00A35CF2" w:rsidRPr="00D82A73" w:rsidRDefault="00A35CF2" w:rsidP="00177141">
            <w:pPr>
              <w:jc w:val="center"/>
            </w:pPr>
            <w:r w:rsidRPr="00D82A73">
              <w:t>Date</w:t>
            </w:r>
          </w:p>
          <w:p w14:paraId="040E6C3E" w14:textId="77777777" w:rsidR="00A35CF2" w:rsidRPr="00D82A73" w:rsidRDefault="00A35CF2" w:rsidP="00177141">
            <w:pPr>
              <w:jc w:val="center"/>
            </w:pPr>
            <w:r w:rsidRPr="00D82A73">
              <w:t>Time</w:t>
            </w:r>
          </w:p>
          <w:p w14:paraId="385B2EE9" w14:textId="77777777" w:rsidR="00A35CF2" w:rsidRPr="00D82A73" w:rsidRDefault="00A35CF2" w:rsidP="00177141">
            <w:pPr>
              <w:jc w:val="center"/>
            </w:pPr>
            <w:r w:rsidRPr="00D82A73">
              <w:t>Month</w:t>
            </w:r>
          </w:p>
          <w:p w14:paraId="1D2376D1" w14:textId="77777777" w:rsidR="00A35CF2" w:rsidRPr="00D82A73" w:rsidRDefault="00A35CF2" w:rsidP="00177141">
            <w:pPr>
              <w:jc w:val="center"/>
            </w:pPr>
            <w:r w:rsidRPr="00D82A73">
              <w:t>Week</w:t>
            </w:r>
          </w:p>
        </w:tc>
        <w:tc>
          <w:tcPr>
            <w:tcW w:w="850" w:type="dxa"/>
            <w:shd w:val="clear" w:color="auto" w:fill="D9D9D9" w:themeFill="background1" w:themeFillShade="D9"/>
          </w:tcPr>
          <w:p w14:paraId="7491DF0E" w14:textId="77777777" w:rsidR="00A35CF2" w:rsidRPr="00D82A73" w:rsidRDefault="00A35CF2" w:rsidP="00177141">
            <w:pPr>
              <w:jc w:val="center"/>
            </w:pPr>
            <w:r w:rsidRPr="00D82A73">
              <w:t>Range</w:t>
            </w:r>
          </w:p>
        </w:tc>
        <w:tc>
          <w:tcPr>
            <w:tcW w:w="993" w:type="dxa"/>
            <w:shd w:val="clear" w:color="auto" w:fill="D9D9D9" w:themeFill="background1" w:themeFillShade="D9"/>
          </w:tcPr>
          <w:p w14:paraId="1B26FF98" w14:textId="77777777" w:rsidR="00A35CF2" w:rsidRPr="00D82A73" w:rsidRDefault="00A35CF2" w:rsidP="00177141">
            <w:pPr>
              <w:jc w:val="center"/>
            </w:pPr>
            <w:r w:rsidRPr="00D82A73">
              <w:t>Matrix</w:t>
            </w:r>
          </w:p>
          <w:p w14:paraId="42282616" w14:textId="77777777" w:rsidR="00A35CF2" w:rsidRPr="00D82A73" w:rsidRDefault="00A35CF2" w:rsidP="00177141">
            <w:pPr>
              <w:jc w:val="center"/>
            </w:pPr>
            <w:r w:rsidRPr="00D82A73">
              <w:t>Radio</w:t>
            </w:r>
          </w:p>
        </w:tc>
        <w:tc>
          <w:tcPr>
            <w:tcW w:w="1134" w:type="dxa"/>
            <w:shd w:val="clear" w:color="auto" w:fill="D9D9D9" w:themeFill="background1" w:themeFillShade="D9"/>
          </w:tcPr>
          <w:p w14:paraId="1949F8DB" w14:textId="77777777" w:rsidR="00A35CF2" w:rsidRPr="00D82A73" w:rsidRDefault="00A35CF2" w:rsidP="00177141">
            <w:pPr>
              <w:jc w:val="center"/>
            </w:pPr>
            <w:r w:rsidRPr="00D82A73">
              <w:t>Matrix</w:t>
            </w:r>
          </w:p>
          <w:p w14:paraId="45DC9B63" w14:textId="77777777" w:rsidR="00A35CF2" w:rsidRPr="00D82A73" w:rsidRDefault="00A35CF2" w:rsidP="00177141">
            <w:pPr>
              <w:jc w:val="center"/>
            </w:pPr>
            <w:r w:rsidRPr="00D82A73">
              <w:t>checkbox</w:t>
            </w:r>
          </w:p>
        </w:tc>
        <w:tc>
          <w:tcPr>
            <w:tcW w:w="850" w:type="dxa"/>
            <w:shd w:val="clear" w:color="auto" w:fill="D9D9D9" w:themeFill="background1" w:themeFillShade="D9"/>
          </w:tcPr>
          <w:p w14:paraId="3B41F6CA" w14:textId="77777777" w:rsidR="00A35CF2" w:rsidRPr="00D82A73" w:rsidRDefault="00A35CF2" w:rsidP="00177141">
            <w:pPr>
              <w:jc w:val="center"/>
            </w:pPr>
            <w:r w:rsidRPr="00D82A73">
              <w:t>Matrix</w:t>
            </w:r>
          </w:p>
          <w:p w14:paraId="6CA56458" w14:textId="77777777" w:rsidR="00A35CF2" w:rsidRPr="00D82A73" w:rsidRDefault="00A35CF2" w:rsidP="00177141">
            <w:pPr>
              <w:jc w:val="center"/>
            </w:pPr>
            <w:r w:rsidRPr="00D82A73">
              <w:t>Text</w:t>
            </w:r>
          </w:p>
        </w:tc>
        <w:tc>
          <w:tcPr>
            <w:tcW w:w="709" w:type="dxa"/>
            <w:shd w:val="clear" w:color="auto" w:fill="D9D9D9" w:themeFill="background1" w:themeFillShade="D9"/>
          </w:tcPr>
          <w:p w14:paraId="20077051" w14:textId="77777777" w:rsidR="00A35CF2" w:rsidRPr="00D82A73" w:rsidRDefault="00A35CF2" w:rsidP="00177141">
            <w:pPr>
              <w:jc w:val="center"/>
            </w:pPr>
            <w:r w:rsidRPr="00D82A73">
              <w:t>Scale</w:t>
            </w:r>
          </w:p>
        </w:tc>
      </w:tr>
      <w:tr w:rsidR="00A35CF2" w:rsidRPr="00D82A73" w14:paraId="25E6E00F" w14:textId="77777777" w:rsidTr="00177141">
        <w:tc>
          <w:tcPr>
            <w:tcW w:w="1809" w:type="dxa"/>
          </w:tcPr>
          <w:p w14:paraId="5A45F223" w14:textId="77777777" w:rsidR="00A35CF2" w:rsidRPr="00D82A73" w:rsidRDefault="00A35CF2" w:rsidP="00177141">
            <w:r w:rsidRPr="00D82A73">
              <w:t>answerMin</w:t>
            </w:r>
          </w:p>
        </w:tc>
        <w:tc>
          <w:tcPr>
            <w:tcW w:w="709" w:type="dxa"/>
          </w:tcPr>
          <w:p w14:paraId="4866FE82" w14:textId="77777777" w:rsidR="00A35CF2" w:rsidRPr="00D82A73" w:rsidRDefault="00A35CF2" w:rsidP="00177141">
            <w:pPr>
              <w:jc w:val="center"/>
            </w:pPr>
          </w:p>
        </w:tc>
        <w:tc>
          <w:tcPr>
            <w:tcW w:w="1134" w:type="dxa"/>
          </w:tcPr>
          <w:p w14:paraId="323E9A3E" w14:textId="77777777" w:rsidR="00A35CF2" w:rsidRPr="00D82A73" w:rsidRDefault="00A35CF2" w:rsidP="00177141">
            <w:pPr>
              <w:jc w:val="center"/>
            </w:pPr>
          </w:p>
        </w:tc>
        <w:tc>
          <w:tcPr>
            <w:tcW w:w="851" w:type="dxa"/>
          </w:tcPr>
          <w:p w14:paraId="26B00E46" w14:textId="77777777" w:rsidR="00A35CF2" w:rsidRPr="00D82A73" w:rsidRDefault="00A35CF2" w:rsidP="00177141">
            <w:pPr>
              <w:jc w:val="center"/>
            </w:pPr>
          </w:p>
        </w:tc>
        <w:tc>
          <w:tcPr>
            <w:tcW w:w="1134" w:type="dxa"/>
          </w:tcPr>
          <w:p w14:paraId="4B204D6D" w14:textId="77777777" w:rsidR="00A35CF2" w:rsidRPr="00D82A73" w:rsidRDefault="00A35CF2" w:rsidP="00177141">
            <w:pPr>
              <w:jc w:val="center"/>
            </w:pPr>
          </w:p>
        </w:tc>
        <w:tc>
          <w:tcPr>
            <w:tcW w:w="783" w:type="dxa"/>
          </w:tcPr>
          <w:p w14:paraId="314718B4" w14:textId="77777777" w:rsidR="00A35CF2" w:rsidRPr="00D82A73" w:rsidRDefault="00A35CF2" w:rsidP="00177141">
            <w:pPr>
              <w:jc w:val="center"/>
            </w:pPr>
          </w:p>
        </w:tc>
        <w:tc>
          <w:tcPr>
            <w:tcW w:w="1059" w:type="dxa"/>
          </w:tcPr>
          <w:p w14:paraId="0F8B7D85" w14:textId="77777777" w:rsidR="00A35CF2" w:rsidRPr="00D82A73" w:rsidRDefault="00A35CF2" w:rsidP="00177141">
            <w:pPr>
              <w:jc w:val="center"/>
            </w:pPr>
            <w:r w:rsidRPr="00D82A73">
              <w:t>X</w:t>
            </w:r>
          </w:p>
        </w:tc>
        <w:tc>
          <w:tcPr>
            <w:tcW w:w="851" w:type="dxa"/>
          </w:tcPr>
          <w:p w14:paraId="755B1FC5" w14:textId="77777777" w:rsidR="00A35CF2" w:rsidRPr="00D82A73" w:rsidRDefault="00A35CF2" w:rsidP="00177141">
            <w:pPr>
              <w:jc w:val="center"/>
            </w:pPr>
            <w:r w:rsidRPr="00D82A73">
              <w:t>X</w:t>
            </w:r>
          </w:p>
        </w:tc>
        <w:tc>
          <w:tcPr>
            <w:tcW w:w="850" w:type="dxa"/>
          </w:tcPr>
          <w:p w14:paraId="43DEBB35" w14:textId="77777777" w:rsidR="00A35CF2" w:rsidRPr="00D82A73" w:rsidRDefault="00A35CF2" w:rsidP="00177141">
            <w:pPr>
              <w:jc w:val="center"/>
            </w:pPr>
            <w:r w:rsidRPr="00D82A73">
              <w:t>X</w:t>
            </w:r>
          </w:p>
        </w:tc>
        <w:tc>
          <w:tcPr>
            <w:tcW w:w="993" w:type="dxa"/>
          </w:tcPr>
          <w:p w14:paraId="52C0B6CC" w14:textId="77777777" w:rsidR="00A35CF2" w:rsidRPr="00D82A73" w:rsidRDefault="00A35CF2" w:rsidP="00177141">
            <w:pPr>
              <w:jc w:val="center"/>
            </w:pPr>
          </w:p>
        </w:tc>
        <w:tc>
          <w:tcPr>
            <w:tcW w:w="1134" w:type="dxa"/>
          </w:tcPr>
          <w:p w14:paraId="46318215" w14:textId="77777777" w:rsidR="00A35CF2" w:rsidRPr="00D82A73" w:rsidRDefault="00A35CF2" w:rsidP="00177141">
            <w:pPr>
              <w:jc w:val="center"/>
            </w:pPr>
          </w:p>
        </w:tc>
        <w:tc>
          <w:tcPr>
            <w:tcW w:w="850" w:type="dxa"/>
          </w:tcPr>
          <w:p w14:paraId="74582E87" w14:textId="77777777" w:rsidR="00A35CF2" w:rsidRPr="00D82A73" w:rsidRDefault="00A35CF2" w:rsidP="00177141">
            <w:pPr>
              <w:jc w:val="center"/>
            </w:pPr>
          </w:p>
        </w:tc>
        <w:tc>
          <w:tcPr>
            <w:tcW w:w="709" w:type="dxa"/>
          </w:tcPr>
          <w:p w14:paraId="75FDD525" w14:textId="77777777" w:rsidR="00A35CF2" w:rsidRPr="00D82A73" w:rsidRDefault="00A35CF2" w:rsidP="00177141">
            <w:pPr>
              <w:jc w:val="center"/>
            </w:pPr>
          </w:p>
        </w:tc>
      </w:tr>
      <w:tr w:rsidR="00A35CF2" w:rsidRPr="00D82A73" w14:paraId="55BE3ADF" w14:textId="77777777" w:rsidTr="00177141">
        <w:tc>
          <w:tcPr>
            <w:tcW w:w="1809" w:type="dxa"/>
          </w:tcPr>
          <w:p w14:paraId="252E5D6B" w14:textId="77777777" w:rsidR="00A35CF2" w:rsidRPr="00D82A73" w:rsidRDefault="00A35CF2" w:rsidP="00177141">
            <w:r w:rsidRPr="00D82A73">
              <w:t>answerMax</w:t>
            </w:r>
          </w:p>
        </w:tc>
        <w:tc>
          <w:tcPr>
            <w:tcW w:w="709" w:type="dxa"/>
          </w:tcPr>
          <w:p w14:paraId="7EC28DA9" w14:textId="77777777" w:rsidR="00A35CF2" w:rsidRPr="00D82A73" w:rsidRDefault="00A35CF2" w:rsidP="00177141">
            <w:pPr>
              <w:jc w:val="center"/>
            </w:pPr>
          </w:p>
        </w:tc>
        <w:tc>
          <w:tcPr>
            <w:tcW w:w="1134" w:type="dxa"/>
          </w:tcPr>
          <w:p w14:paraId="08C18AA7" w14:textId="77777777" w:rsidR="00A35CF2" w:rsidRPr="00D82A73" w:rsidRDefault="00A35CF2" w:rsidP="00177141">
            <w:pPr>
              <w:jc w:val="center"/>
            </w:pPr>
          </w:p>
        </w:tc>
        <w:tc>
          <w:tcPr>
            <w:tcW w:w="851" w:type="dxa"/>
          </w:tcPr>
          <w:p w14:paraId="03F0DEB2" w14:textId="77777777" w:rsidR="00A35CF2" w:rsidRPr="00D82A73" w:rsidRDefault="00A35CF2" w:rsidP="00177141">
            <w:pPr>
              <w:jc w:val="center"/>
            </w:pPr>
          </w:p>
        </w:tc>
        <w:tc>
          <w:tcPr>
            <w:tcW w:w="1134" w:type="dxa"/>
          </w:tcPr>
          <w:p w14:paraId="4A9C04B7" w14:textId="77777777" w:rsidR="00A35CF2" w:rsidRPr="00D82A73" w:rsidRDefault="00A35CF2" w:rsidP="00177141">
            <w:pPr>
              <w:jc w:val="center"/>
            </w:pPr>
          </w:p>
        </w:tc>
        <w:tc>
          <w:tcPr>
            <w:tcW w:w="783" w:type="dxa"/>
          </w:tcPr>
          <w:p w14:paraId="5E6DC735" w14:textId="77777777" w:rsidR="00A35CF2" w:rsidRPr="00D82A73" w:rsidRDefault="00A35CF2" w:rsidP="00177141">
            <w:pPr>
              <w:jc w:val="center"/>
            </w:pPr>
          </w:p>
        </w:tc>
        <w:tc>
          <w:tcPr>
            <w:tcW w:w="1059" w:type="dxa"/>
          </w:tcPr>
          <w:p w14:paraId="34801738" w14:textId="77777777" w:rsidR="00A35CF2" w:rsidRPr="00D82A73" w:rsidRDefault="00A35CF2" w:rsidP="00177141">
            <w:pPr>
              <w:jc w:val="center"/>
            </w:pPr>
            <w:r w:rsidRPr="00D82A73">
              <w:t>X</w:t>
            </w:r>
          </w:p>
        </w:tc>
        <w:tc>
          <w:tcPr>
            <w:tcW w:w="851" w:type="dxa"/>
          </w:tcPr>
          <w:p w14:paraId="31078674" w14:textId="77777777" w:rsidR="00A35CF2" w:rsidRPr="00D82A73" w:rsidRDefault="00A35CF2" w:rsidP="00177141">
            <w:pPr>
              <w:jc w:val="center"/>
            </w:pPr>
            <w:r w:rsidRPr="00D82A73">
              <w:t>X</w:t>
            </w:r>
          </w:p>
        </w:tc>
        <w:tc>
          <w:tcPr>
            <w:tcW w:w="850" w:type="dxa"/>
          </w:tcPr>
          <w:p w14:paraId="08BDD215" w14:textId="77777777" w:rsidR="00A35CF2" w:rsidRPr="00D82A73" w:rsidRDefault="00A35CF2" w:rsidP="00177141">
            <w:pPr>
              <w:jc w:val="center"/>
            </w:pPr>
            <w:r w:rsidRPr="00D82A73">
              <w:t>X</w:t>
            </w:r>
          </w:p>
        </w:tc>
        <w:tc>
          <w:tcPr>
            <w:tcW w:w="993" w:type="dxa"/>
          </w:tcPr>
          <w:p w14:paraId="75311D1C" w14:textId="77777777" w:rsidR="00A35CF2" w:rsidRPr="00D82A73" w:rsidRDefault="00A35CF2" w:rsidP="00177141">
            <w:pPr>
              <w:jc w:val="center"/>
            </w:pPr>
          </w:p>
        </w:tc>
        <w:tc>
          <w:tcPr>
            <w:tcW w:w="1134" w:type="dxa"/>
          </w:tcPr>
          <w:p w14:paraId="78369ED3" w14:textId="77777777" w:rsidR="00A35CF2" w:rsidRPr="00D82A73" w:rsidRDefault="00A35CF2" w:rsidP="00177141">
            <w:pPr>
              <w:jc w:val="center"/>
            </w:pPr>
          </w:p>
        </w:tc>
        <w:tc>
          <w:tcPr>
            <w:tcW w:w="850" w:type="dxa"/>
          </w:tcPr>
          <w:p w14:paraId="6277F4F8" w14:textId="77777777" w:rsidR="00A35CF2" w:rsidRPr="00D82A73" w:rsidRDefault="00A35CF2" w:rsidP="00177141">
            <w:pPr>
              <w:jc w:val="center"/>
            </w:pPr>
          </w:p>
        </w:tc>
        <w:tc>
          <w:tcPr>
            <w:tcW w:w="709" w:type="dxa"/>
          </w:tcPr>
          <w:p w14:paraId="2EFDB2B9" w14:textId="77777777" w:rsidR="00A35CF2" w:rsidRPr="00D82A73" w:rsidRDefault="00A35CF2" w:rsidP="00177141">
            <w:pPr>
              <w:jc w:val="center"/>
            </w:pPr>
          </w:p>
        </w:tc>
      </w:tr>
      <w:tr w:rsidR="00A35CF2" w:rsidRPr="00D82A73" w14:paraId="6441465E" w14:textId="77777777" w:rsidTr="00177141">
        <w:tc>
          <w:tcPr>
            <w:tcW w:w="1809" w:type="dxa"/>
          </w:tcPr>
          <w:p w14:paraId="7DE56AC7" w14:textId="77777777" w:rsidR="00A35CF2" w:rsidRPr="00D82A73" w:rsidRDefault="00A35CF2" w:rsidP="00177141">
            <w:r w:rsidRPr="00D82A73">
              <w:t>answerPattern</w:t>
            </w:r>
          </w:p>
        </w:tc>
        <w:tc>
          <w:tcPr>
            <w:tcW w:w="709" w:type="dxa"/>
          </w:tcPr>
          <w:p w14:paraId="653E5877" w14:textId="77777777" w:rsidR="00A35CF2" w:rsidRPr="00D82A73" w:rsidRDefault="00A35CF2" w:rsidP="00177141">
            <w:pPr>
              <w:jc w:val="center"/>
            </w:pPr>
            <w:r w:rsidRPr="00D82A73">
              <w:t>X</w:t>
            </w:r>
          </w:p>
        </w:tc>
        <w:tc>
          <w:tcPr>
            <w:tcW w:w="1134" w:type="dxa"/>
          </w:tcPr>
          <w:p w14:paraId="23D4B6F5" w14:textId="77777777" w:rsidR="00A35CF2" w:rsidRPr="00D82A73" w:rsidRDefault="00A35CF2" w:rsidP="00177141">
            <w:pPr>
              <w:jc w:val="center"/>
            </w:pPr>
            <w:r w:rsidRPr="00D82A73">
              <w:t>X</w:t>
            </w:r>
          </w:p>
        </w:tc>
        <w:tc>
          <w:tcPr>
            <w:tcW w:w="851" w:type="dxa"/>
          </w:tcPr>
          <w:p w14:paraId="327B93CC" w14:textId="77777777" w:rsidR="00A35CF2" w:rsidRPr="00D82A73" w:rsidRDefault="00A35CF2" w:rsidP="00177141">
            <w:pPr>
              <w:jc w:val="center"/>
            </w:pPr>
            <w:r w:rsidRPr="00D82A73">
              <w:t>X</w:t>
            </w:r>
          </w:p>
        </w:tc>
        <w:tc>
          <w:tcPr>
            <w:tcW w:w="1134" w:type="dxa"/>
          </w:tcPr>
          <w:p w14:paraId="49E1B4D4" w14:textId="77777777" w:rsidR="00A35CF2" w:rsidRPr="00D82A73" w:rsidRDefault="00A35CF2" w:rsidP="00177141">
            <w:pPr>
              <w:jc w:val="center"/>
            </w:pPr>
            <w:r w:rsidRPr="00D82A73">
              <w:t>X</w:t>
            </w:r>
          </w:p>
        </w:tc>
        <w:tc>
          <w:tcPr>
            <w:tcW w:w="783" w:type="dxa"/>
          </w:tcPr>
          <w:p w14:paraId="72E2F9EF" w14:textId="77777777" w:rsidR="00A35CF2" w:rsidRPr="00D82A73" w:rsidRDefault="00A35CF2" w:rsidP="00177141">
            <w:pPr>
              <w:jc w:val="center"/>
            </w:pPr>
            <w:r w:rsidRPr="00D82A73">
              <w:t>X</w:t>
            </w:r>
          </w:p>
        </w:tc>
        <w:tc>
          <w:tcPr>
            <w:tcW w:w="1059" w:type="dxa"/>
          </w:tcPr>
          <w:p w14:paraId="089B4CA0" w14:textId="77777777" w:rsidR="00A35CF2" w:rsidRPr="00D82A73" w:rsidRDefault="00A35CF2" w:rsidP="00177141">
            <w:pPr>
              <w:jc w:val="center"/>
            </w:pPr>
            <w:r w:rsidRPr="00D82A73">
              <w:t>X</w:t>
            </w:r>
          </w:p>
        </w:tc>
        <w:tc>
          <w:tcPr>
            <w:tcW w:w="851" w:type="dxa"/>
          </w:tcPr>
          <w:p w14:paraId="48D740E9" w14:textId="77777777" w:rsidR="00A35CF2" w:rsidRPr="00D82A73" w:rsidRDefault="00A35CF2" w:rsidP="00177141">
            <w:pPr>
              <w:jc w:val="center"/>
            </w:pPr>
            <w:r w:rsidRPr="00D82A73">
              <w:t>X</w:t>
            </w:r>
          </w:p>
        </w:tc>
        <w:tc>
          <w:tcPr>
            <w:tcW w:w="850" w:type="dxa"/>
          </w:tcPr>
          <w:p w14:paraId="04E1F99F" w14:textId="77777777" w:rsidR="00A35CF2" w:rsidRPr="00D82A73" w:rsidRDefault="00A35CF2" w:rsidP="00177141">
            <w:pPr>
              <w:jc w:val="center"/>
            </w:pPr>
            <w:r w:rsidRPr="00D82A73">
              <w:t>X</w:t>
            </w:r>
          </w:p>
        </w:tc>
        <w:tc>
          <w:tcPr>
            <w:tcW w:w="993" w:type="dxa"/>
          </w:tcPr>
          <w:p w14:paraId="6C320D78" w14:textId="77777777" w:rsidR="00A35CF2" w:rsidRPr="00D82A73" w:rsidRDefault="00A35CF2" w:rsidP="00177141">
            <w:pPr>
              <w:jc w:val="center"/>
            </w:pPr>
            <w:r w:rsidRPr="00D82A73">
              <w:t>X</w:t>
            </w:r>
          </w:p>
        </w:tc>
        <w:tc>
          <w:tcPr>
            <w:tcW w:w="1134" w:type="dxa"/>
          </w:tcPr>
          <w:p w14:paraId="573BA416" w14:textId="77777777" w:rsidR="00A35CF2" w:rsidRPr="00D82A73" w:rsidRDefault="00A35CF2" w:rsidP="00177141">
            <w:pPr>
              <w:jc w:val="center"/>
            </w:pPr>
            <w:r w:rsidRPr="00D82A73">
              <w:t>X</w:t>
            </w:r>
          </w:p>
        </w:tc>
        <w:tc>
          <w:tcPr>
            <w:tcW w:w="850" w:type="dxa"/>
          </w:tcPr>
          <w:p w14:paraId="2612C49F" w14:textId="77777777" w:rsidR="00A35CF2" w:rsidRPr="00D82A73" w:rsidRDefault="00A35CF2" w:rsidP="00177141">
            <w:pPr>
              <w:jc w:val="center"/>
            </w:pPr>
            <w:r w:rsidRPr="00D82A73">
              <w:t>X</w:t>
            </w:r>
          </w:p>
        </w:tc>
        <w:tc>
          <w:tcPr>
            <w:tcW w:w="709" w:type="dxa"/>
          </w:tcPr>
          <w:p w14:paraId="390DDF6E" w14:textId="77777777" w:rsidR="00A35CF2" w:rsidRPr="00D82A73" w:rsidRDefault="00A35CF2" w:rsidP="00177141">
            <w:pPr>
              <w:jc w:val="center"/>
            </w:pPr>
            <w:r w:rsidRPr="00D82A73">
              <w:t>X</w:t>
            </w:r>
          </w:p>
        </w:tc>
      </w:tr>
      <w:tr w:rsidR="00A35CF2" w:rsidRPr="00D82A73" w14:paraId="1185C28B" w14:textId="77777777" w:rsidTr="00177141">
        <w:tc>
          <w:tcPr>
            <w:tcW w:w="1809" w:type="dxa"/>
          </w:tcPr>
          <w:p w14:paraId="373561F6" w14:textId="77777777" w:rsidR="00A35CF2" w:rsidRPr="00D82A73" w:rsidRDefault="00A35CF2" w:rsidP="00177141">
            <w:r w:rsidRPr="00D82A73">
              <w:t>inputUnit</w:t>
            </w:r>
          </w:p>
        </w:tc>
        <w:tc>
          <w:tcPr>
            <w:tcW w:w="709" w:type="dxa"/>
          </w:tcPr>
          <w:p w14:paraId="15FBDDBB" w14:textId="77777777" w:rsidR="00A35CF2" w:rsidRPr="00D82A73" w:rsidRDefault="00A35CF2" w:rsidP="00177141">
            <w:pPr>
              <w:jc w:val="center"/>
            </w:pPr>
            <w:r w:rsidRPr="00D82A73">
              <w:t>X</w:t>
            </w:r>
          </w:p>
        </w:tc>
        <w:tc>
          <w:tcPr>
            <w:tcW w:w="1134" w:type="dxa"/>
          </w:tcPr>
          <w:p w14:paraId="7A760DB8" w14:textId="77777777" w:rsidR="00A35CF2" w:rsidRPr="00D82A73" w:rsidRDefault="00A35CF2" w:rsidP="00177141">
            <w:pPr>
              <w:jc w:val="center"/>
            </w:pPr>
          </w:p>
        </w:tc>
        <w:tc>
          <w:tcPr>
            <w:tcW w:w="851" w:type="dxa"/>
          </w:tcPr>
          <w:p w14:paraId="1DF9544A" w14:textId="77777777" w:rsidR="00A35CF2" w:rsidRPr="00D82A73" w:rsidRDefault="00A35CF2" w:rsidP="00177141">
            <w:pPr>
              <w:jc w:val="center"/>
            </w:pPr>
          </w:p>
        </w:tc>
        <w:tc>
          <w:tcPr>
            <w:tcW w:w="1134" w:type="dxa"/>
          </w:tcPr>
          <w:p w14:paraId="01236BE2" w14:textId="77777777" w:rsidR="00A35CF2" w:rsidRPr="00D82A73" w:rsidRDefault="00A35CF2" w:rsidP="00177141">
            <w:pPr>
              <w:jc w:val="center"/>
            </w:pPr>
          </w:p>
        </w:tc>
        <w:tc>
          <w:tcPr>
            <w:tcW w:w="783" w:type="dxa"/>
          </w:tcPr>
          <w:p w14:paraId="46EE7E24" w14:textId="77777777" w:rsidR="00A35CF2" w:rsidRPr="00D82A73" w:rsidRDefault="00A35CF2" w:rsidP="00177141">
            <w:pPr>
              <w:jc w:val="center"/>
            </w:pPr>
          </w:p>
        </w:tc>
        <w:tc>
          <w:tcPr>
            <w:tcW w:w="1059" w:type="dxa"/>
          </w:tcPr>
          <w:p w14:paraId="4669F808" w14:textId="77777777" w:rsidR="00A35CF2" w:rsidRPr="00D82A73" w:rsidRDefault="00A35CF2" w:rsidP="00177141">
            <w:pPr>
              <w:jc w:val="center"/>
            </w:pPr>
          </w:p>
        </w:tc>
        <w:tc>
          <w:tcPr>
            <w:tcW w:w="851" w:type="dxa"/>
          </w:tcPr>
          <w:p w14:paraId="6A5D1EC0" w14:textId="77777777" w:rsidR="00A35CF2" w:rsidRPr="00D82A73" w:rsidRDefault="00A35CF2" w:rsidP="00177141">
            <w:pPr>
              <w:jc w:val="center"/>
            </w:pPr>
          </w:p>
        </w:tc>
        <w:tc>
          <w:tcPr>
            <w:tcW w:w="850" w:type="dxa"/>
          </w:tcPr>
          <w:p w14:paraId="11718F68" w14:textId="77777777" w:rsidR="00A35CF2" w:rsidRPr="00D82A73" w:rsidRDefault="00A35CF2" w:rsidP="00177141">
            <w:pPr>
              <w:jc w:val="center"/>
            </w:pPr>
          </w:p>
        </w:tc>
        <w:tc>
          <w:tcPr>
            <w:tcW w:w="993" w:type="dxa"/>
          </w:tcPr>
          <w:p w14:paraId="4C975296" w14:textId="77777777" w:rsidR="00A35CF2" w:rsidRPr="00D82A73" w:rsidRDefault="00A35CF2" w:rsidP="00177141">
            <w:pPr>
              <w:jc w:val="center"/>
            </w:pPr>
          </w:p>
        </w:tc>
        <w:tc>
          <w:tcPr>
            <w:tcW w:w="1134" w:type="dxa"/>
          </w:tcPr>
          <w:p w14:paraId="64481B1B" w14:textId="77777777" w:rsidR="00A35CF2" w:rsidRPr="00D82A73" w:rsidRDefault="00A35CF2" w:rsidP="00177141">
            <w:pPr>
              <w:jc w:val="center"/>
            </w:pPr>
          </w:p>
        </w:tc>
        <w:tc>
          <w:tcPr>
            <w:tcW w:w="850" w:type="dxa"/>
          </w:tcPr>
          <w:p w14:paraId="3D44DA1D" w14:textId="77777777" w:rsidR="00A35CF2" w:rsidRPr="00D82A73" w:rsidRDefault="00A35CF2" w:rsidP="00177141">
            <w:pPr>
              <w:jc w:val="center"/>
            </w:pPr>
          </w:p>
        </w:tc>
        <w:tc>
          <w:tcPr>
            <w:tcW w:w="709" w:type="dxa"/>
          </w:tcPr>
          <w:p w14:paraId="15705551" w14:textId="77777777" w:rsidR="00A35CF2" w:rsidRPr="00D82A73" w:rsidRDefault="00A35CF2" w:rsidP="00177141">
            <w:pPr>
              <w:jc w:val="center"/>
            </w:pPr>
          </w:p>
        </w:tc>
      </w:tr>
      <w:tr w:rsidR="00A35CF2" w:rsidRPr="00D82A73" w14:paraId="0B9319D8" w14:textId="77777777" w:rsidTr="00177141">
        <w:tc>
          <w:tcPr>
            <w:tcW w:w="1809" w:type="dxa"/>
          </w:tcPr>
          <w:p w14:paraId="5385183A" w14:textId="77777777" w:rsidR="00A35CF2" w:rsidRPr="00D82A73" w:rsidRDefault="00A35CF2" w:rsidP="00177141">
            <w:r w:rsidRPr="00D82A73">
              <w:t>mandatory</w:t>
            </w:r>
          </w:p>
        </w:tc>
        <w:tc>
          <w:tcPr>
            <w:tcW w:w="709" w:type="dxa"/>
          </w:tcPr>
          <w:p w14:paraId="33FF38B8" w14:textId="77777777" w:rsidR="00A35CF2" w:rsidRPr="00D82A73" w:rsidRDefault="00A35CF2" w:rsidP="00177141">
            <w:pPr>
              <w:jc w:val="center"/>
            </w:pPr>
            <w:r w:rsidRPr="00D82A73">
              <w:t>X</w:t>
            </w:r>
          </w:p>
        </w:tc>
        <w:tc>
          <w:tcPr>
            <w:tcW w:w="1134" w:type="dxa"/>
          </w:tcPr>
          <w:p w14:paraId="612FC7E7" w14:textId="77777777" w:rsidR="00A35CF2" w:rsidRPr="00D82A73" w:rsidRDefault="00A35CF2" w:rsidP="00177141">
            <w:pPr>
              <w:jc w:val="center"/>
            </w:pPr>
            <w:r w:rsidRPr="00D82A73">
              <w:t>X</w:t>
            </w:r>
          </w:p>
        </w:tc>
        <w:tc>
          <w:tcPr>
            <w:tcW w:w="851" w:type="dxa"/>
          </w:tcPr>
          <w:p w14:paraId="0114D9B0" w14:textId="77777777" w:rsidR="00A35CF2" w:rsidRPr="00D82A73" w:rsidRDefault="00A35CF2" w:rsidP="00177141">
            <w:pPr>
              <w:jc w:val="center"/>
            </w:pPr>
            <w:r w:rsidRPr="00D82A73">
              <w:t>X</w:t>
            </w:r>
          </w:p>
        </w:tc>
        <w:tc>
          <w:tcPr>
            <w:tcW w:w="1134" w:type="dxa"/>
          </w:tcPr>
          <w:p w14:paraId="17EFF694" w14:textId="77777777" w:rsidR="00A35CF2" w:rsidRPr="00D82A73" w:rsidRDefault="00A35CF2" w:rsidP="00177141">
            <w:pPr>
              <w:jc w:val="center"/>
            </w:pPr>
            <w:r w:rsidRPr="00D82A73">
              <w:t>X</w:t>
            </w:r>
          </w:p>
        </w:tc>
        <w:tc>
          <w:tcPr>
            <w:tcW w:w="783" w:type="dxa"/>
          </w:tcPr>
          <w:p w14:paraId="6BD343BC" w14:textId="77777777" w:rsidR="00A35CF2" w:rsidRPr="00D82A73" w:rsidRDefault="00A35CF2" w:rsidP="00177141">
            <w:pPr>
              <w:jc w:val="center"/>
            </w:pPr>
            <w:r w:rsidRPr="00D82A73">
              <w:t>X</w:t>
            </w:r>
          </w:p>
        </w:tc>
        <w:tc>
          <w:tcPr>
            <w:tcW w:w="1059" w:type="dxa"/>
          </w:tcPr>
          <w:p w14:paraId="22DA82F0" w14:textId="77777777" w:rsidR="00A35CF2" w:rsidRPr="00D82A73" w:rsidRDefault="00A35CF2" w:rsidP="00177141">
            <w:pPr>
              <w:jc w:val="center"/>
            </w:pPr>
            <w:r w:rsidRPr="00D82A73">
              <w:t>X</w:t>
            </w:r>
          </w:p>
        </w:tc>
        <w:tc>
          <w:tcPr>
            <w:tcW w:w="851" w:type="dxa"/>
          </w:tcPr>
          <w:p w14:paraId="33DE082E" w14:textId="77777777" w:rsidR="00A35CF2" w:rsidRPr="00D82A73" w:rsidRDefault="00A35CF2" w:rsidP="00177141">
            <w:pPr>
              <w:jc w:val="center"/>
            </w:pPr>
            <w:r w:rsidRPr="00D82A73">
              <w:t>X</w:t>
            </w:r>
          </w:p>
        </w:tc>
        <w:tc>
          <w:tcPr>
            <w:tcW w:w="850" w:type="dxa"/>
          </w:tcPr>
          <w:p w14:paraId="67ECA221" w14:textId="77777777" w:rsidR="00A35CF2" w:rsidRPr="00D82A73" w:rsidRDefault="00A35CF2" w:rsidP="00177141">
            <w:pPr>
              <w:jc w:val="center"/>
            </w:pPr>
            <w:r w:rsidRPr="00D82A73">
              <w:t>X</w:t>
            </w:r>
          </w:p>
        </w:tc>
        <w:tc>
          <w:tcPr>
            <w:tcW w:w="993" w:type="dxa"/>
          </w:tcPr>
          <w:p w14:paraId="7C14A885" w14:textId="77777777" w:rsidR="00A35CF2" w:rsidRPr="00D82A73" w:rsidRDefault="00A35CF2" w:rsidP="00177141">
            <w:pPr>
              <w:jc w:val="center"/>
            </w:pPr>
            <w:r w:rsidRPr="00D82A73">
              <w:t>X</w:t>
            </w:r>
          </w:p>
        </w:tc>
        <w:tc>
          <w:tcPr>
            <w:tcW w:w="1134" w:type="dxa"/>
          </w:tcPr>
          <w:p w14:paraId="3F920308" w14:textId="77777777" w:rsidR="00A35CF2" w:rsidRPr="00D82A73" w:rsidRDefault="00A35CF2" w:rsidP="00177141">
            <w:pPr>
              <w:jc w:val="center"/>
            </w:pPr>
            <w:r w:rsidRPr="00D82A73">
              <w:t>X</w:t>
            </w:r>
          </w:p>
        </w:tc>
        <w:tc>
          <w:tcPr>
            <w:tcW w:w="850" w:type="dxa"/>
          </w:tcPr>
          <w:p w14:paraId="5F8B288A" w14:textId="77777777" w:rsidR="00A35CF2" w:rsidRPr="00D82A73" w:rsidRDefault="00A35CF2" w:rsidP="00177141">
            <w:pPr>
              <w:jc w:val="center"/>
            </w:pPr>
            <w:r w:rsidRPr="00D82A73">
              <w:t>X</w:t>
            </w:r>
          </w:p>
        </w:tc>
        <w:tc>
          <w:tcPr>
            <w:tcW w:w="709" w:type="dxa"/>
          </w:tcPr>
          <w:p w14:paraId="789F1FC7" w14:textId="77777777" w:rsidR="00A35CF2" w:rsidRPr="00D82A73" w:rsidRDefault="00A35CF2" w:rsidP="00177141">
            <w:pPr>
              <w:jc w:val="center"/>
            </w:pPr>
            <w:r w:rsidRPr="00D82A73">
              <w:t>X</w:t>
            </w:r>
          </w:p>
        </w:tc>
      </w:tr>
      <w:tr w:rsidR="00A35CF2" w:rsidRPr="00D82A73" w14:paraId="76284C6A" w14:textId="77777777" w:rsidTr="00177141">
        <w:tc>
          <w:tcPr>
            <w:tcW w:w="1809" w:type="dxa"/>
          </w:tcPr>
          <w:p w14:paraId="25533362" w14:textId="77777777" w:rsidR="00A35CF2" w:rsidRPr="00D82A73" w:rsidRDefault="00A35CF2" w:rsidP="00177141">
            <w:r w:rsidRPr="00D82A73">
              <w:t>maxNumberOfChoices</w:t>
            </w:r>
          </w:p>
        </w:tc>
        <w:tc>
          <w:tcPr>
            <w:tcW w:w="709" w:type="dxa"/>
          </w:tcPr>
          <w:p w14:paraId="03E70E1F" w14:textId="77777777" w:rsidR="00A35CF2" w:rsidRPr="00D82A73" w:rsidRDefault="00A35CF2" w:rsidP="00177141">
            <w:pPr>
              <w:jc w:val="center"/>
            </w:pPr>
          </w:p>
        </w:tc>
        <w:tc>
          <w:tcPr>
            <w:tcW w:w="1134" w:type="dxa"/>
          </w:tcPr>
          <w:p w14:paraId="521574BB" w14:textId="77777777" w:rsidR="00A35CF2" w:rsidRPr="00D82A73" w:rsidRDefault="00A35CF2" w:rsidP="00177141">
            <w:pPr>
              <w:jc w:val="center"/>
            </w:pPr>
          </w:p>
        </w:tc>
        <w:tc>
          <w:tcPr>
            <w:tcW w:w="851" w:type="dxa"/>
          </w:tcPr>
          <w:p w14:paraId="1C2C0FFD" w14:textId="77777777" w:rsidR="00A35CF2" w:rsidRPr="00D82A73" w:rsidRDefault="00A35CF2" w:rsidP="00177141">
            <w:pPr>
              <w:jc w:val="center"/>
            </w:pPr>
          </w:p>
        </w:tc>
        <w:tc>
          <w:tcPr>
            <w:tcW w:w="1134" w:type="dxa"/>
          </w:tcPr>
          <w:p w14:paraId="616E1F85" w14:textId="77777777" w:rsidR="00A35CF2" w:rsidRPr="00D82A73" w:rsidRDefault="00A35CF2" w:rsidP="00177141">
            <w:pPr>
              <w:jc w:val="center"/>
            </w:pPr>
            <w:r w:rsidRPr="00D82A73">
              <w:t>X</w:t>
            </w:r>
          </w:p>
        </w:tc>
        <w:tc>
          <w:tcPr>
            <w:tcW w:w="783" w:type="dxa"/>
          </w:tcPr>
          <w:p w14:paraId="58BC1D83" w14:textId="77777777" w:rsidR="00A35CF2" w:rsidRPr="00D82A73" w:rsidRDefault="00A35CF2" w:rsidP="00177141">
            <w:pPr>
              <w:jc w:val="center"/>
            </w:pPr>
            <w:r w:rsidRPr="00D82A73">
              <w:t>X</w:t>
            </w:r>
          </w:p>
        </w:tc>
        <w:tc>
          <w:tcPr>
            <w:tcW w:w="1059" w:type="dxa"/>
          </w:tcPr>
          <w:p w14:paraId="43C50F85" w14:textId="77777777" w:rsidR="00A35CF2" w:rsidRPr="00D82A73" w:rsidRDefault="00A35CF2" w:rsidP="00177141">
            <w:pPr>
              <w:jc w:val="center"/>
            </w:pPr>
          </w:p>
        </w:tc>
        <w:tc>
          <w:tcPr>
            <w:tcW w:w="851" w:type="dxa"/>
          </w:tcPr>
          <w:p w14:paraId="79F12E7D" w14:textId="77777777" w:rsidR="00A35CF2" w:rsidRPr="00D82A73" w:rsidRDefault="00A35CF2" w:rsidP="00177141">
            <w:pPr>
              <w:jc w:val="center"/>
            </w:pPr>
          </w:p>
        </w:tc>
        <w:tc>
          <w:tcPr>
            <w:tcW w:w="850" w:type="dxa"/>
          </w:tcPr>
          <w:p w14:paraId="3491750F" w14:textId="77777777" w:rsidR="00A35CF2" w:rsidRPr="00D82A73" w:rsidRDefault="00A35CF2" w:rsidP="00177141">
            <w:pPr>
              <w:jc w:val="center"/>
            </w:pPr>
          </w:p>
        </w:tc>
        <w:tc>
          <w:tcPr>
            <w:tcW w:w="993" w:type="dxa"/>
          </w:tcPr>
          <w:p w14:paraId="4B449FD5" w14:textId="77777777" w:rsidR="00A35CF2" w:rsidRPr="00D82A73" w:rsidRDefault="00A35CF2" w:rsidP="00177141">
            <w:pPr>
              <w:jc w:val="center"/>
            </w:pPr>
          </w:p>
        </w:tc>
        <w:tc>
          <w:tcPr>
            <w:tcW w:w="1134" w:type="dxa"/>
          </w:tcPr>
          <w:p w14:paraId="22B490FD" w14:textId="77777777" w:rsidR="00A35CF2" w:rsidRPr="00D82A73" w:rsidRDefault="00A35CF2" w:rsidP="00177141">
            <w:pPr>
              <w:jc w:val="center"/>
            </w:pPr>
            <w:r w:rsidRPr="00D82A73">
              <w:t>X</w:t>
            </w:r>
          </w:p>
        </w:tc>
        <w:tc>
          <w:tcPr>
            <w:tcW w:w="850" w:type="dxa"/>
          </w:tcPr>
          <w:p w14:paraId="042AEEE3" w14:textId="77777777" w:rsidR="00A35CF2" w:rsidRPr="00D82A73" w:rsidRDefault="00A35CF2" w:rsidP="00177141">
            <w:pPr>
              <w:jc w:val="center"/>
            </w:pPr>
          </w:p>
        </w:tc>
        <w:tc>
          <w:tcPr>
            <w:tcW w:w="709" w:type="dxa"/>
          </w:tcPr>
          <w:p w14:paraId="7E1B3E0C" w14:textId="77777777" w:rsidR="00A35CF2" w:rsidRPr="00D82A73" w:rsidRDefault="00A35CF2" w:rsidP="00177141">
            <w:pPr>
              <w:jc w:val="center"/>
            </w:pPr>
          </w:p>
        </w:tc>
      </w:tr>
      <w:tr w:rsidR="00A35CF2" w:rsidRPr="00D82A73" w14:paraId="528F7C58" w14:textId="77777777" w:rsidTr="00177141">
        <w:tc>
          <w:tcPr>
            <w:tcW w:w="1809" w:type="dxa"/>
          </w:tcPr>
          <w:p w14:paraId="03087AAB" w14:textId="77777777" w:rsidR="00A35CF2" w:rsidRPr="00D82A73" w:rsidRDefault="00A35CF2" w:rsidP="00177141">
            <w:r w:rsidRPr="00D82A73">
              <w:t>minNumberOfChoices</w:t>
            </w:r>
          </w:p>
        </w:tc>
        <w:tc>
          <w:tcPr>
            <w:tcW w:w="709" w:type="dxa"/>
          </w:tcPr>
          <w:p w14:paraId="7756A4D8" w14:textId="77777777" w:rsidR="00A35CF2" w:rsidRPr="00D82A73" w:rsidRDefault="00A35CF2" w:rsidP="00177141">
            <w:pPr>
              <w:jc w:val="center"/>
            </w:pPr>
          </w:p>
        </w:tc>
        <w:tc>
          <w:tcPr>
            <w:tcW w:w="1134" w:type="dxa"/>
          </w:tcPr>
          <w:p w14:paraId="51FEF18C" w14:textId="77777777" w:rsidR="00A35CF2" w:rsidRPr="00D82A73" w:rsidRDefault="00A35CF2" w:rsidP="00177141">
            <w:pPr>
              <w:jc w:val="center"/>
            </w:pPr>
          </w:p>
        </w:tc>
        <w:tc>
          <w:tcPr>
            <w:tcW w:w="851" w:type="dxa"/>
          </w:tcPr>
          <w:p w14:paraId="3C857B2D" w14:textId="77777777" w:rsidR="00A35CF2" w:rsidRPr="00D82A73" w:rsidRDefault="00A35CF2" w:rsidP="00177141">
            <w:pPr>
              <w:jc w:val="center"/>
            </w:pPr>
          </w:p>
        </w:tc>
        <w:tc>
          <w:tcPr>
            <w:tcW w:w="1134" w:type="dxa"/>
          </w:tcPr>
          <w:p w14:paraId="67D335BA" w14:textId="77777777" w:rsidR="00A35CF2" w:rsidRPr="00D82A73" w:rsidRDefault="00A35CF2" w:rsidP="00177141">
            <w:pPr>
              <w:jc w:val="center"/>
            </w:pPr>
            <w:r w:rsidRPr="00D82A73">
              <w:t>X</w:t>
            </w:r>
          </w:p>
        </w:tc>
        <w:tc>
          <w:tcPr>
            <w:tcW w:w="783" w:type="dxa"/>
          </w:tcPr>
          <w:p w14:paraId="2CC10C3E" w14:textId="77777777" w:rsidR="00A35CF2" w:rsidRPr="00D82A73" w:rsidRDefault="00A35CF2" w:rsidP="00177141">
            <w:pPr>
              <w:jc w:val="center"/>
            </w:pPr>
            <w:r w:rsidRPr="00D82A73">
              <w:t>X</w:t>
            </w:r>
          </w:p>
        </w:tc>
        <w:tc>
          <w:tcPr>
            <w:tcW w:w="1059" w:type="dxa"/>
          </w:tcPr>
          <w:p w14:paraId="04FF810A" w14:textId="77777777" w:rsidR="00A35CF2" w:rsidRPr="00D82A73" w:rsidRDefault="00A35CF2" w:rsidP="00177141">
            <w:pPr>
              <w:jc w:val="center"/>
            </w:pPr>
          </w:p>
        </w:tc>
        <w:tc>
          <w:tcPr>
            <w:tcW w:w="851" w:type="dxa"/>
          </w:tcPr>
          <w:p w14:paraId="5906204B" w14:textId="77777777" w:rsidR="00A35CF2" w:rsidRPr="00D82A73" w:rsidRDefault="00A35CF2" w:rsidP="00177141">
            <w:pPr>
              <w:jc w:val="center"/>
            </w:pPr>
          </w:p>
        </w:tc>
        <w:tc>
          <w:tcPr>
            <w:tcW w:w="850" w:type="dxa"/>
          </w:tcPr>
          <w:p w14:paraId="5B11B7E8" w14:textId="77777777" w:rsidR="00A35CF2" w:rsidRPr="00D82A73" w:rsidRDefault="00A35CF2" w:rsidP="00177141">
            <w:pPr>
              <w:jc w:val="center"/>
            </w:pPr>
          </w:p>
        </w:tc>
        <w:tc>
          <w:tcPr>
            <w:tcW w:w="993" w:type="dxa"/>
          </w:tcPr>
          <w:p w14:paraId="51C9373E" w14:textId="77777777" w:rsidR="00A35CF2" w:rsidRPr="00D82A73" w:rsidRDefault="00A35CF2" w:rsidP="00177141">
            <w:pPr>
              <w:jc w:val="center"/>
            </w:pPr>
          </w:p>
        </w:tc>
        <w:tc>
          <w:tcPr>
            <w:tcW w:w="1134" w:type="dxa"/>
          </w:tcPr>
          <w:p w14:paraId="2F5917F2" w14:textId="77777777" w:rsidR="00A35CF2" w:rsidRPr="00D82A73" w:rsidRDefault="00A35CF2" w:rsidP="00177141">
            <w:pPr>
              <w:jc w:val="center"/>
            </w:pPr>
            <w:r w:rsidRPr="00D82A73">
              <w:t>X</w:t>
            </w:r>
          </w:p>
        </w:tc>
        <w:tc>
          <w:tcPr>
            <w:tcW w:w="850" w:type="dxa"/>
          </w:tcPr>
          <w:p w14:paraId="07F87144" w14:textId="77777777" w:rsidR="00A35CF2" w:rsidRPr="00D82A73" w:rsidRDefault="00A35CF2" w:rsidP="00177141">
            <w:pPr>
              <w:jc w:val="center"/>
            </w:pPr>
          </w:p>
        </w:tc>
        <w:tc>
          <w:tcPr>
            <w:tcW w:w="709" w:type="dxa"/>
          </w:tcPr>
          <w:p w14:paraId="611DE2B7" w14:textId="77777777" w:rsidR="00A35CF2" w:rsidRPr="00D82A73" w:rsidRDefault="00A35CF2" w:rsidP="00177141">
            <w:pPr>
              <w:jc w:val="center"/>
            </w:pPr>
          </w:p>
        </w:tc>
      </w:tr>
    </w:tbl>
    <w:p w14:paraId="65A20B17" w14:textId="77777777" w:rsidR="00A35CF2" w:rsidRPr="00D82A73" w:rsidRDefault="00A35CF2" w:rsidP="00A35CF2"/>
    <w:p w14:paraId="14906A5E" w14:textId="77777777" w:rsidR="00A35CF2" w:rsidRPr="00D82A73" w:rsidRDefault="00A35CF2" w:rsidP="00A35CF2">
      <w:pPr>
        <w:rPr>
          <w:i/>
        </w:rPr>
      </w:pPr>
    </w:p>
    <w:p w14:paraId="034D590A" w14:textId="77777777" w:rsidR="00A35CF2" w:rsidRDefault="00A35CF2" w:rsidP="00A35CF2">
      <w:r>
        <w:br w:type="page"/>
      </w:r>
    </w:p>
    <w:tbl>
      <w:tblPr>
        <w:tblW w:w="1497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
        <w:gridCol w:w="2530"/>
        <w:gridCol w:w="3410"/>
        <w:gridCol w:w="1140"/>
        <w:gridCol w:w="720"/>
        <w:gridCol w:w="1800"/>
        <w:gridCol w:w="1920"/>
        <w:gridCol w:w="1200"/>
        <w:gridCol w:w="1162"/>
        <w:gridCol w:w="1078"/>
      </w:tblGrid>
      <w:tr w:rsidR="00A35CF2" w:rsidRPr="00D82A73" w14:paraId="42F98E57" w14:textId="77777777" w:rsidTr="00177141">
        <w:trPr>
          <w:cantSplit/>
          <w:trHeight w:val="376"/>
        </w:trPr>
        <w:tc>
          <w:tcPr>
            <w:tcW w:w="2545" w:type="dxa"/>
            <w:gridSpan w:val="2"/>
            <w:vMerge w:val="restart"/>
            <w:shd w:val="pct25" w:color="auto" w:fill="auto"/>
          </w:tcPr>
          <w:p w14:paraId="495D93A6" w14:textId="77777777" w:rsidR="00A35CF2" w:rsidRPr="00D82A73" w:rsidRDefault="00A35CF2" w:rsidP="00177141">
            <w:pPr>
              <w:rPr>
                <w:rFonts w:eastAsia="Arial Unicode MS"/>
              </w:rPr>
            </w:pPr>
            <w:r w:rsidRPr="00D82A73">
              <w:lastRenderedPageBreak/>
              <w:t>Att</w:t>
            </w:r>
            <w:r w:rsidRPr="00D82A73">
              <w:rPr>
                <w:bdr w:val="single" w:sz="4" w:space="0" w:color="C0C0C0"/>
              </w:rPr>
              <w:t>ribut</w:t>
            </w:r>
          </w:p>
        </w:tc>
        <w:tc>
          <w:tcPr>
            <w:tcW w:w="3410" w:type="dxa"/>
            <w:vMerge w:val="restart"/>
            <w:shd w:val="pct25" w:color="auto" w:fill="auto"/>
          </w:tcPr>
          <w:p w14:paraId="25F617EF" w14:textId="77777777" w:rsidR="00A35CF2" w:rsidRPr="00D82A73" w:rsidRDefault="00A35CF2" w:rsidP="00177141">
            <w:r w:rsidRPr="00D82A73">
              <w:t>Beskrivning</w:t>
            </w:r>
          </w:p>
        </w:tc>
        <w:tc>
          <w:tcPr>
            <w:tcW w:w="1140" w:type="dxa"/>
            <w:vMerge w:val="restart"/>
            <w:shd w:val="pct25" w:color="auto" w:fill="auto"/>
          </w:tcPr>
          <w:p w14:paraId="6D00E105" w14:textId="77777777" w:rsidR="00A35CF2" w:rsidRPr="00D82A73" w:rsidRDefault="00A35CF2" w:rsidP="00177141">
            <w:pPr>
              <w:rPr>
                <w:rFonts w:eastAsia="Arial Unicode MS"/>
              </w:rPr>
            </w:pPr>
            <w:r w:rsidRPr="00D82A73">
              <w:t>Format</w:t>
            </w:r>
          </w:p>
        </w:tc>
        <w:tc>
          <w:tcPr>
            <w:tcW w:w="720" w:type="dxa"/>
            <w:vMerge w:val="restart"/>
            <w:shd w:val="pct25" w:color="auto" w:fill="auto"/>
          </w:tcPr>
          <w:p w14:paraId="55C57BAB" w14:textId="77777777" w:rsidR="00A35CF2" w:rsidRPr="00D82A73" w:rsidRDefault="00A35CF2" w:rsidP="00177141">
            <w:r w:rsidRPr="00D82A73">
              <w:t>Mult</w:t>
            </w:r>
          </w:p>
        </w:tc>
        <w:tc>
          <w:tcPr>
            <w:tcW w:w="1800" w:type="dxa"/>
            <w:vMerge w:val="restart"/>
            <w:shd w:val="pct25" w:color="auto" w:fill="auto"/>
          </w:tcPr>
          <w:p w14:paraId="14263CE5" w14:textId="77777777" w:rsidR="00A35CF2" w:rsidRPr="00D82A73" w:rsidRDefault="00A35CF2" w:rsidP="00177141">
            <w:pPr>
              <w:rPr>
                <w:rFonts w:eastAsia="Arial Unicode MS"/>
              </w:rPr>
            </w:pPr>
            <w:r w:rsidRPr="00D82A73">
              <w:t xml:space="preserve">Kodverk/värdemängd </w:t>
            </w:r>
            <w:r w:rsidRPr="00D82A73">
              <w:br/>
              <w:t>/ ev. begränsningar</w:t>
            </w:r>
          </w:p>
        </w:tc>
        <w:tc>
          <w:tcPr>
            <w:tcW w:w="1920" w:type="dxa"/>
            <w:vMerge w:val="restart"/>
            <w:shd w:val="pct25" w:color="auto" w:fill="auto"/>
          </w:tcPr>
          <w:p w14:paraId="19FAD4A4" w14:textId="77777777" w:rsidR="00A35CF2" w:rsidRPr="00D82A73" w:rsidRDefault="00A35CF2" w:rsidP="00177141">
            <w:pPr>
              <w:rPr>
                <w:rFonts w:eastAsia="Arial Unicode MS"/>
              </w:rPr>
            </w:pPr>
            <w:r w:rsidRPr="00D82A73">
              <w:t>Beslutsregler och kommentar</w:t>
            </w:r>
          </w:p>
        </w:tc>
        <w:tc>
          <w:tcPr>
            <w:tcW w:w="3440" w:type="dxa"/>
            <w:gridSpan w:val="3"/>
            <w:shd w:val="pct25" w:color="auto" w:fill="auto"/>
          </w:tcPr>
          <w:p w14:paraId="46BC5AF0" w14:textId="77777777" w:rsidR="00A35CF2" w:rsidRPr="00D82A73" w:rsidRDefault="00A35CF2" w:rsidP="00177141">
            <w:pPr>
              <w:jc w:val="center"/>
              <w:rPr>
                <w:rFonts w:eastAsia="Arial Unicode MS"/>
              </w:rPr>
            </w:pPr>
            <w:r>
              <w:rPr>
                <w:rFonts w:eastAsia="Arial Unicode MS"/>
              </w:rPr>
              <w:t>Mappning V-TIM 2.2</w:t>
            </w:r>
          </w:p>
        </w:tc>
      </w:tr>
      <w:tr w:rsidR="00A35CF2" w:rsidRPr="00D82A73" w14:paraId="18CB2DA3" w14:textId="77777777" w:rsidTr="00177141">
        <w:trPr>
          <w:cantSplit/>
          <w:trHeight w:val="375"/>
        </w:trPr>
        <w:tc>
          <w:tcPr>
            <w:tcW w:w="2545" w:type="dxa"/>
            <w:gridSpan w:val="2"/>
            <w:vMerge/>
            <w:shd w:val="pct25" w:color="auto" w:fill="auto"/>
          </w:tcPr>
          <w:p w14:paraId="7AD681AF" w14:textId="77777777" w:rsidR="00A35CF2" w:rsidRPr="00D82A73" w:rsidRDefault="00A35CF2" w:rsidP="00177141"/>
        </w:tc>
        <w:tc>
          <w:tcPr>
            <w:tcW w:w="3410" w:type="dxa"/>
            <w:vMerge/>
            <w:shd w:val="pct25" w:color="auto" w:fill="auto"/>
          </w:tcPr>
          <w:p w14:paraId="123A0DDD" w14:textId="77777777" w:rsidR="00A35CF2" w:rsidRPr="00D82A73" w:rsidRDefault="00A35CF2" w:rsidP="00177141"/>
        </w:tc>
        <w:tc>
          <w:tcPr>
            <w:tcW w:w="1140" w:type="dxa"/>
            <w:vMerge/>
            <w:shd w:val="pct25" w:color="auto" w:fill="auto"/>
          </w:tcPr>
          <w:p w14:paraId="5832915A" w14:textId="77777777" w:rsidR="00A35CF2" w:rsidRPr="00D82A73" w:rsidRDefault="00A35CF2" w:rsidP="00177141"/>
        </w:tc>
        <w:tc>
          <w:tcPr>
            <w:tcW w:w="720" w:type="dxa"/>
            <w:vMerge/>
            <w:shd w:val="pct25" w:color="auto" w:fill="auto"/>
          </w:tcPr>
          <w:p w14:paraId="26FF2122" w14:textId="77777777" w:rsidR="00A35CF2" w:rsidRPr="00D82A73" w:rsidRDefault="00A35CF2" w:rsidP="00177141"/>
        </w:tc>
        <w:tc>
          <w:tcPr>
            <w:tcW w:w="1800" w:type="dxa"/>
            <w:vMerge/>
            <w:shd w:val="pct25" w:color="auto" w:fill="auto"/>
          </w:tcPr>
          <w:p w14:paraId="24A6DD5C" w14:textId="77777777" w:rsidR="00A35CF2" w:rsidRPr="00D82A73" w:rsidRDefault="00A35CF2" w:rsidP="00177141"/>
        </w:tc>
        <w:tc>
          <w:tcPr>
            <w:tcW w:w="1920" w:type="dxa"/>
            <w:vMerge/>
            <w:shd w:val="pct25" w:color="auto" w:fill="auto"/>
          </w:tcPr>
          <w:p w14:paraId="3086DB41" w14:textId="77777777" w:rsidR="00A35CF2" w:rsidRPr="00D82A73" w:rsidRDefault="00A35CF2" w:rsidP="00177141"/>
        </w:tc>
        <w:tc>
          <w:tcPr>
            <w:tcW w:w="1200" w:type="dxa"/>
            <w:tcBorders>
              <w:bottom w:val="single" w:sz="4" w:space="0" w:color="auto"/>
            </w:tcBorders>
            <w:shd w:val="pct25" w:color="auto" w:fill="auto"/>
          </w:tcPr>
          <w:p w14:paraId="4096155E" w14:textId="77777777" w:rsidR="00A35CF2" w:rsidRPr="00D82A73" w:rsidRDefault="00A35CF2" w:rsidP="00177141">
            <w:pPr>
              <w:rPr>
                <w:rFonts w:eastAsia="Arial Unicode MS"/>
              </w:rPr>
            </w:pPr>
            <w:r w:rsidRPr="009A3B8F">
              <w:rPr>
                <w:rFonts w:eastAsia="Arial Unicode MS"/>
              </w:rPr>
              <w:t>Klass i V</w:t>
            </w:r>
            <w:r w:rsidRPr="009A3B8F">
              <w:rPr>
                <w:rFonts w:eastAsia="Arial Unicode MS"/>
              </w:rPr>
              <w:noBreakHyphen/>
              <w:t>TIM</w:t>
            </w:r>
          </w:p>
        </w:tc>
        <w:tc>
          <w:tcPr>
            <w:tcW w:w="1162" w:type="dxa"/>
            <w:tcBorders>
              <w:bottom w:val="single" w:sz="4" w:space="0" w:color="auto"/>
            </w:tcBorders>
            <w:shd w:val="pct25" w:color="auto" w:fill="auto"/>
          </w:tcPr>
          <w:p w14:paraId="58BE9F4C" w14:textId="77777777" w:rsidR="00A35CF2" w:rsidRPr="00D82A73" w:rsidRDefault="00A35CF2" w:rsidP="00177141">
            <w:pPr>
              <w:rPr>
                <w:rFonts w:eastAsia="Arial Unicode MS"/>
              </w:rPr>
            </w:pPr>
            <w:r w:rsidRPr="009A3B8F">
              <w:rPr>
                <w:rFonts w:eastAsia="Arial Unicode MS"/>
              </w:rPr>
              <w:t>Attribut i V</w:t>
            </w:r>
            <w:r w:rsidRPr="009A3B8F">
              <w:rPr>
                <w:rFonts w:eastAsia="Arial Unicode MS"/>
              </w:rPr>
              <w:noBreakHyphen/>
              <w:t>TIM</w:t>
            </w:r>
          </w:p>
        </w:tc>
        <w:tc>
          <w:tcPr>
            <w:tcW w:w="1078" w:type="dxa"/>
            <w:tcBorders>
              <w:bottom w:val="single" w:sz="4" w:space="0" w:color="auto"/>
            </w:tcBorders>
            <w:shd w:val="pct25" w:color="auto" w:fill="auto"/>
          </w:tcPr>
          <w:p w14:paraId="23F212E2" w14:textId="77777777" w:rsidR="00A35CF2" w:rsidRPr="00D82A73" w:rsidRDefault="00A35CF2" w:rsidP="00177141">
            <w:pPr>
              <w:rPr>
                <w:rFonts w:eastAsia="Arial Unicode MS"/>
              </w:rPr>
            </w:pPr>
            <w:r w:rsidRPr="009A3B8F">
              <w:rPr>
                <w:rFonts w:eastAsia="Arial Unicode MS"/>
              </w:rPr>
              <w:t>Kodverk i V</w:t>
            </w:r>
            <w:r w:rsidRPr="009A3B8F">
              <w:rPr>
                <w:rFonts w:eastAsia="Arial Unicode MS"/>
              </w:rPr>
              <w:noBreakHyphen/>
              <w:t>TIM</w:t>
            </w:r>
          </w:p>
        </w:tc>
      </w:tr>
      <w:tr w:rsidR="00A35CF2" w:rsidRPr="00D82A73" w14:paraId="5733FB71" w14:textId="77777777" w:rsidTr="00177141">
        <w:trPr>
          <w:trHeight w:val="217"/>
        </w:trPr>
        <w:tc>
          <w:tcPr>
            <w:tcW w:w="2545" w:type="dxa"/>
            <w:gridSpan w:val="2"/>
          </w:tcPr>
          <w:p w14:paraId="45A28F45" w14:textId="77777777" w:rsidR="00A35CF2" w:rsidRPr="00D82A73" w:rsidRDefault="00A35CF2" w:rsidP="00177141">
            <w:pPr>
              <w:rPr>
                <w:rFonts w:eastAsia="Arial Unicode MS"/>
              </w:rPr>
            </w:pPr>
            <w:r w:rsidRPr="00D82A73">
              <w:rPr>
                <w:rFonts w:eastAsia="Arial Unicode MS"/>
              </w:rPr>
              <w:t>(event)</w:t>
            </w:r>
          </w:p>
        </w:tc>
        <w:tc>
          <w:tcPr>
            <w:tcW w:w="3410" w:type="dxa"/>
          </w:tcPr>
          <w:p w14:paraId="085F27BB" w14:textId="77777777" w:rsidR="00A35CF2" w:rsidRPr="00D82A73" w:rsidRDefault="00A35CF2" w:rsidP="00177141">
            <w:pPr>
              <w:rPr>
                <w:rFonts w:eastAsia="Arial Unicode MS"/>
              </w:rPr>
            </w:pPr>
            <w:r w:rsidRPr="00D82A73">
              <w:rPr>
                <w:rFonts w:eastAsia="Arial Unicode MS"/>
              </w:rPr>
              <w:t xml:space="preserve">Valideringshändelse. </w:t>
            </w:r>
          </w:p>
          <w:p w14:paraId="4583E65C" w14:textId="77777777" w:rsidR="00A35CF2" w:rsidRPr="00D82A73" w:rsidRDefault="00A35CF2" w:rsidP="00177141">
            <w:pPr>
              <w:rPr>
                <w:rFonts w:eastAsia="Arial Unicode MS"/>
              </w:rPr>
            </w:pPr>
            <w:r w:rsidRPr="00D82A73">
              <w:rPr>
                <w:rFonts w:eastAsia="Arial Unicode MS"/>
              </w:rPr>
              <w:t>Ex: ”mandatory” indikerar att det finns en valideringstext för ett obligatoriskt fält.</w:t>
            </w:r>
          </w:p>
        </w:tc>
        <w:tc>
          <w:tcPr>
            <w:tcW w:w="1140" w:type="dxa"/>
          </w:tcPr>
          <w:p w14:paraId="70291E74" w14:textId="77777777" w:rsidR="00A35CF2" w:rsidRPr="00D82A73" w:rsidRDefault="00A35CF2" w:rsidP="00177141">
            <w:pPr>
              <w:rPr>
                <w:rFonts w:eastAsia="Arial Unicode MS"/>
              </w:rPr>
            </w:pPr>
            <w:r w:rsidRPr="00D82A73">
              <w:rPr>
                <w:rFonts w:eastAsia="Arial Unicode MS"/>
              </w:rPr>
              <w:t>TXT</w:t>
            </w:r>
          </w:p>
        </w:tc>
        <w:tc>
          <w:tcPr>
            <w:tcW w:w="720" w:type="dxa"/>
          </w:tcPr>
          <w:p w14:paraId="74822978" w14:textId="77777777" w:rsidR="00A35CF2" w:rsidRPr="00D82A73" w:rsidRDefault="00A35CF2" w:rsidP="00177141">
            <w:pPr>
              <w:rPr>
                <w:rFonts w:eastAsia="Arial Unicode MS"/>
              </w:rPr>
            </w:pPr>
            <w:r w:rsidRPr="00D82A73">
              <w:rPr>
                <w:rFonts w:eastAsia="Arial Unicode MS"/>
              </w:rPr>
              <w:t>1..1</w:t>
            </w:r>
          </w:p>
        </w:tc>
        <w:tc>
          <w:tcPr>
            <w:tcW w:w="1800" w:type="dxa"/>
          </w:tcPr>
          <w:p w14:paraId="407DDF00" w14:textId="77777777" w:rsidR="00A35CF2" w:rsidRPr="00D82A73" w:rsidRDefault="00A35CF2" w:rsidP="00177141">
            <w:pPr>
              <w:rPr>
                <w:rFonts w:eastAsia="Arial Unicode MS"/>
              </w:rPr>
            </w:pPr>
            <w:r w:rsidRPr="00D82A73">
              <w:rPr>
                <w:rFonts w:eastAsia="Arial Unicode MS"/>
              </w:rPr>
              <w:t>KV Valideringshändelse</w:t>
            </w:r>
          </w:p>
          <w:p w14:paraId="37E0C6F6" w14:textId="77777777" w:rsidR="00A35CF2" w:rsidRPr="00D82A73" w:rsidRDefault="00A35CF2" w:rsidP="00177141">
            <w:pPr>
              <w:rPr>
                <w:rFonts w:eastAsia="Arial Unicode MS"/>
              </w:rPr>
            </w:pPr>
          </w:p>
        </w:tc>
        <w:tc>
          <w:tcPr>
            <w:tcW w:w="1920" w:type="dxa"/>
          </w:tcPr>
          <w:p w14:paraId="453D9B8A" w14:textId="77777777" w:rsidR="00A35CF2" w:rsidRPr="00D82A73" w:rsidRDefault="00A35CF2" w:rsidP="00177141">
            <w:pPr>
              <w:rPr>
                <w:rFonts w:ascii="Arial" w:eastAsia="Arial Unicode MS" w:hAnsi="Arial"/>
              </w:rPr>
            </w:pPr>
          </w:p>
        </w:tc>
        <w:tc>
          <w:tcPr>
            <w:tcW w:w="1200" w:type="dxa"/>
            <w:shd w:val="clear" w:color="auto" w:fill="auto"/>
          </w:tcPr>
          <w:p w14:paraId="6784E49B"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70430897"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56AD737A"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r>
      <w:tr w:rsidR="00A35CF2" w:rsidRPr="00D82A73" w14:paraId="3CB9E4F0" w14:textId="77777777" w:rsidTr="00177141">
        <w:trPr>
          <w:trHeight w:val="217"/>
        </w:trPr>
        <w:tc>
          <w:tcPr>
            <w:tcW w:w="2545" w:type="dxa"/>
            <w:gridSpan w:val="2"/>
          </w:tcPr>
          <w:p w14:paraId="0041FC04" w14:textId="77777777" w:rsidR="00A35CF2" w:rsidRPr="00D82A73" w:rsidRDefault="00A35CF2" w:rsidP="00177141">
            <w:pPr>
              <w:rPr>
                <w:rFonts w:eastAsia="Arial Unicode MS"/>
              </w:rPr>
            </w:pPr>
            <w:r w:rsidRPr="00D82A73">
              <w:rPr>
                <w:rFonts w:eastAsia="Arial Unicode MS"/>
              </w:rPr>
              <w:t>(text)</w:t>
            </w:r>
          </w:p>
        </w:tc>
        <w:tc>
          <w:tcPr>
            <w:tcW w:w="3410" w:type="dxa"/>
          </w:tcPr>
          <w:p w14:paraId="7E6DD062" w14:textId="77777777" w:rsidR="00A35CF2" w:rsidRPr="00D82A73" w:rsidRDefault="00A35CF2" w:rsidP="00177141">
            <w:pPr>
              <w:rPr>
                <w:rFonts w:eastAsia="Arial Unicode MS"/>
              </w:rPr>
            </w:pPr>
            <w:r w:rsidRPr="00D82A73">
              <w:rPr>
                <w:rFonts w:eastAsia="Arial Unicode MS"/>
              </w:rPr>
              <w:t>Valideringstext för valideringshändelse..</w:t>
            </w:r>
          </w:p>
          <w:p w14:paraId="55E042E0" w14:textId="77777777" w:rsidR="00A35CF2" w:rsidRPr="00D82A73" w:rsidRDefault="00A35CF2" w:rsidP="00177141">
            <w:pPr>
              <w:rPr>
                <w:rFonts w:eastAsia="Arial Unicode MS"/>
              </w:rPr>
            </w:pPr>
            <w:r w:rsidRPr="00D82A73">
              <w:rPr>
                <w:rFonts w:eastAsia="Arial Unicode MS"/>
              </w:rPr>
              <w:t>Ex: ”Fältet x är obligatoriskt”</w:t>
            </w:r>
          </w:p>
          <w:p w14:paraId="17727C98" w14:textId="77777777" w:rsidR="00A35CF2" w:rsidRPr="00D82A73" w:rsidRDefault="00A35CF2" w:rsidP="00177141">
            <w:pPr>
              <w:rPr>
                <w:rFonts w:eastAsia="Arial Unicode MS"/>
              </w:rPr>
            </w:pPr>
          </w:p>
        </w:tc>
        <w:tc>
          <w:tcPr>
            <w:tcW w:w="1140" w:type="dxa"/>
          </w:tcPr>
          <w:p w14:paraId="1E22984E" w14:textId="77777777" w:rsidR="00A35CF2" w:rsidRPr="00D82A73" w:rsidRDefault="00A35CF2" w:rsidP="00177141">
            <w:pPr>
              <w:rPr>
                <w:rFonts w:eastAsia="Arial Unicode MS"/>
              </w:rPr>
            </w:pPr>
            <w:r w:rsidRPr="00D82A73">
              <w:rPr>
                <w:rFonts w:eastAsia="Arial Unicode MS"/>
              </w:rPr>
              <w:t>TXT</w:t>
            </w:r>
          </w:p>
        </w:tc>
        <w:tc>
          <w:tcPr>
            <w:tcW w:w="720" w:type="dxa"/>
          </w:tcPr>
          <w:p w14:paraId="3039ADF2" w14:textId="77777777" w:rsidR="00A35CF2" w:rsidRPr="00D82A73" w:rsidRDefault="00A35CF2" w:rsidP="00177141">
            <w:pPr>
              <w:rPr>
                <w:rFonts w:eastAsia="Arial Unicode MS"/>
              </w:rPr>
            </w:pPr>
            <w:r w:rsidRPr="00D82A73">
              <w:rPr>
                <w:rFonts w:eastAsia="Arial Unicode MS"/>
              </w:rPr>
              <w:t>1..1</w:t>
            </w:r>
          </w:p>
        </w:tc>
        <w:tc>
          <w:tcPr>
            <w:tcW w:w="1800" w:type="dxa"/>
          </w:tcPr>
          <w:p w14:paraId="2FD2ECF0" w14:textId="77777777" w:rsidR="00A35CF2" w:rsidRPr="00D82A73" w:rsidRDefault="00A35CF2" w:rsidP="00177141">
            <w:pPr>
              <w:rPr>
                <w:rFonts w:eastAsia="Arial Unicode MS"/>
              </w:rPr>
            </w:pPr>
          </w:p>
        </w:tc>
        <w:tc>
          <w:tcPr>
            <w:tcW w:w="1920" w:type="dxa"/>
          </w:tcPr>
          <w:p w14:paraId="49D88CBA" w14:textId="77777777" w:rsidR="00A35CF2" w:rsidRPr="00D82A73" w:rsidRDefault="00A35CF2" w:rsidP="00177141">
            <w:pPr>
              <w:rPr>
                <w:rFonts w:ascii="Arial" w:eastAsia="Arial Unicode MS" w:hAnsi="Arial"/>
              </w:rPr>
            </w:pPr>
          </w:p>
        </w:tc>
        <w:tc>
          <w:tcPr>
            <w:tcW w:w="1200" w:type="dxa"/>
            <w:shd w:val="clear" w:color="auto" w:fill="auto"/>
          </w:tcPr>
          <w:p w14:paraId="139B97BC"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162" w:type="dxa"/>
            <w:shd w:val="clear" w:color="auto" w:fill="auto"/>
          </w:tcPr>
          <w:p w14:paraId="5318CACE" w14:textId="77777777" w:rsidR="00A35CF2" w:rsidRPr="00D82A73" w:rsidRDefault="00A35CF2" w:rsidP="00177141">
            <w:pPr>
              <w:rPr>
                <w:rFonts w:ascii="Arial" w:eastAsia="Arial Unicode MS" w:hAnsi="Arial"/>
              </w:rPr>
            </w:pPr>
            <w:r>
              <w:rPr>
                <w:rFonts w:ascii="Arial" w:eastAsia="Arial Unicode MS" w:hAnsi="Arial"/>
              </w:rPr>
              <w:t>Saknas i V</w:t>
            </w:r>
            <w:r>
              <w:rPr>
                <w:rFonts w:ascii="Arial" w:eastAsia="Arial Unicode MS" w:hAnsi="Arial"/>
              </w:rPr>
              <w:noBreakHyphen/>
              <w:t>TIM 2.2</w:t>
            </w:r>
          </w:p>
        </w:tc>
        <w:tc>
          <w:tcPr>
            <w:tcW w:w="1078" w:type="dxa"/>
            <w:shd w:val="clear" w:color="auto" w:fill="auto"/>
          </w:tcPr>
          <w:p w14:paraId="792933EC" w14:textId="77777777" w:rsidR="00A35CF2" w:rsidRPr="00D82A73" w:rsidRDefault="00A35CF2" w:rsidP="00177141">
            <w:pPr>
              <w:rPr>
                <w:rFonts w:ascii="Arial" w:eastAsia="Arial Unicode MS" w:hAnsi="Arial"/>
              </w:rPr>
            </w:pPr>
            <w:r>
              <w:rPr>
                <w:rFonts w:ascii="Arial" w:eastAsia="Arial Unicode MS" w:hAnsi="Arial"/>
              </w:rPr>
              <w:t>N/A</w:t>
            </w:r>
          </w:p>
        </w:tc>
      </w:tr>
      <w:tr w:rsidR="00A35CF2" w:rsidRPr="00D82A73" w14:paraId="20C09E2E" w14:textId="77777777" w:rsidTr="00177141">
        <w:trPr>
          <w:gridBefore w:val="1"/>
          <w:wBefore w:w="15" w:type="dxa"/>
          <w:trHeight w:val="217"/>
        </w:trPr>
        <w:tc>
          <w:tcPr>
            <w:tcW w:w="7080" w:type="dxa"/>
            <w:gridSpan w:val="3"/>
            <w:shd w:val="pct25" w:color="auto" w:fill="auto"/>
          </w:tcPr>
          <w:p w14:paraId="42909CEF" w14:textId="77777777" w:rsidR="00A35CF2" w:rsidRPr="00D82A73" w:rsidRDefault="00A35CF2" w:rsidP="00177141">
            <w:r w:rsidRPr="00D82A73">
              <w:t>Associationer</w:t>
            </w:r>
          </w:p>
        </w:tc>
        <w:tc>
          <w:tcPr>
            <w:tcW w:w="7880" w:type="dxa"/>
            <w:gridSpan w:val="6"/>
            <w:shd w:val="pct25" w:color="auto" w:fill="auto"/>
          </w:tcPr>
          <w:p w14:paraId="40E15D2F" w14:textId="77777777" w:rsidR="00A35CF2" w:rsidRPr="00D82A73" w:rsidRDefault="00A35CF2" w:rsidP="00177141">
            <w:pPr>
              <w:rPr>
                <w:rFonts w:eastAsia="Arial Unicode MS"/>
              </w:rPr>
            </w:pPr>
            <w:r w:rsidRPr="00D82A73">
              <w:t>Beslutsregel</w:t>
            </w:r>
          </w:p>
        </w:tc>
      </w:tr>
      <w:tr w:rsidR="00A35CF2" w:rsidRPr="00D82A73" w14:paraId="1D13A698" w14:textId="77777777" w:rsidTr="00177141">
        <w:trPr>
          <w:gridBefore w:val="1"/>
          <w:wBefore w:w="15" w:type="dxa"/>
          <w:trHeight w:val="217"/>
        </w:trPr>
        <w:tc>
          <w:tcPr>
            <w:tcW w:w="7080" w:type="dxa"/>
            <w:gridSpan w:val="3"/>
          </w:tcPr>
          <w:p w14:paraId="188116D7" w14:textId="77777777" w:rsidR="00A35CF2" w:rsidRPr="00D82A73" w:rsidRDefault="00A35CF2" w:rsidP="00177141">
            <w:pPr>
              <w:rPr>
                <w:rFonts w:ascii="Arial" w:eastAsia="Arial Unicode MS" w:hAnsi="Arial"/>
                <w:color w:val="000000"/>
              </w:rPr>
            </w:pPr>
          </w:p>
        </w:tc>
        <w:tc>
          <w:tcPr>
            <w:tcW w:w="7880" w:type="dxa"/>
            <w:gridSpan w:val="6"/>
          </w:tcPr>
          <w:p w14:paraId="2B55FE90" w14:textId="77777777" w:rsidR="00A35CF2" w:rsidRPr="00D82A73" w:rsidRDefault="00A35CF2" w:rsidP="00177141">
            <w:pPr>
              <w:rPr>
                <w:rFonts w:ascii="Arial" w:eastAsia="Arial Unicode MS" w:hAnsi="Arial"/>
                <w:color w:val="000000"/>
              </w:rPr>
            </w:pPr>
          </w:p>
        </w:tc>
      </w:tr>
      <w:tr w:rsidR="00A35CF2" w:rsidRPr="00D82A73" w14:paraId="477E83A9" w14:textId="77777777" w:rsidTr="00177141">
        <w:trPr>
          <w:gridBefore w:val="1"/>
          <w:wBefore w:w="15" w:type="dxa"/>
          <w:trHeight w:val="217"/>
        </w:trPr>
        <w:tc>
          <w:tcPr>
            <w:tcW w:w="7080" w:type="dxa"/>
            <w:gridSpan w:val="3"/>
          </w:tcPr>
          <w:p w14:paraId="15EAC540" w14:textId="77777777" w:rsidR="00A35CF2" w:rsidRPr="00D82A73" w:rsidRDefault="00A35CF2" w:rsidP="00177141">
            <w:pPr>
              <w:rPr>
                <w:rFonts w:ascii="Arial" w:eastAsia="Arial Unicode MS" w:hAnsi="Arial"/>
                <w:color w:val="000000"/>
              </w:rPr>
            </w:pPr>
          </w:p>
        </w:tc>
        <w:tc>
          <w:tcPr>
            <w:tcW w:w="7880" w:type="dxa"/>
            <w:gridSpan w:val="6"/>
          </w:tcPr>
          <w:p w14:paraId="6A9DEC48" w14:textId="77777777" w:rsidR="00A35CF2" w:rsidRPr="00D82A73" w:rsidRDefault="00A35CF2" w:rsidP="00177141">
            <w:pPr>
              <w:rPr>
                <w:rFonts w:ascii="Arial" w:eastAsia="Arial Unicode MS" w:hAnsi="Arial"/>
                <w:color w:val="000000"/>
              </w:rPr>
            </w:pPr>
          </w:p>
        </w:tc>
      </w:tr>
    </w:tbl>
    <w:p w14:paraId="5B8DCDC0" w14:textId="77777777" w:rsidR="00A35CF2" w:rsidRPr="00D82A73" w:rsidRDefault="00A35CF2" w:rsidP="00A35CF2"/>
    <w:p w14:paraId="6A1B130B" w14:textId="77777777" w:rsidR="00A35CF2" w:rsidRPr="00D82A73" w:rsidRDefault="00A35CF2" w:rsidP="00A35CF2"/>
    <w:p w14:paraId="2BB67419" w14:textId="77777777" w:rsidR="00A35CF2" w:rsidRDefault="00A35CF2" w:rsidP="00A35CF2">
      <w:pPr>
        <w:spacing w:line="240" w:lineRule="auto"/>
        <w:rPr>
          <w:rFonts w:eastAsia="Times New Roman"/>
          <w:bCs/>
          <w:sz w:val="24"/>
          <w:szCs w:val="26"/>
        </w:rPr>
      </w:pPr>
      <w:bookmarkStart w:id="255" w:name="_Toc138576302"/>
      <w:bookmarkStart w:id="256" w:name="_Toc193243795"/>
      <w:bookmarkStart w:id="257" w:name="_Toc220986057"/>
      <w:bookmarkStart w:id="258" w:name="_Toc386458100"/>
      <w:r>
        <w:br w:type="page"/>
      </w:r>
    </w:p>
    <w:p w14:paraId="1190BA87" w14:textId="77777777" w:rsidR="00A35CF2" w:rsidRPr="00E91314" w:rsidRDefault="00A35CF2" w:rsidP="00A35CF2">
      <w:pPr>
        <w:pStyle w:val="Heading2"/>
      </w:pPr>
      <w:bookmarkStart w:id="259" w:name="_Toc391636718"/>
      <w:bookmarkStart w:id="260" w:name="_Toc397581534"/>
      <w:r w:rsidRPr="00E91314">
        <w:lastRenderedPageBreak/>
        <w:t>Terminologier, kodverk</w:t>
      </w:r>
      <w:bookmarkEnd w:id="255"/>
      <w:r w:rsidRPr="00E91314">
        <w:t xml:space="preserve"> och identifierare (</w:t>
      </w:r>
      <w:r w:rsidRPr="00E91314">
        <w:rPr>
          <w:sz w:val="26"/>
        </w:rPr>
        <w:t>t/k/i)</w:t>
      </w:r>
      <w:bookmarkEnd w:id="256"/>
      <w:bookmarkEnd w:id="257"/>
      <w:bookmarkEnd w:id="258"/>
      <w:bookmarkEnd w:id="259"/>
      <w:bookmarkEnd w:id="260"/>
    </w:p>
    <w:p w14:paraId="78507F8B" w14:textId="77777777" w:rsidR="00A35CF2" w:rsidRPr="00E91314" w:rsidRDefault="00A35CF2" w:rsidP="00A35CF2">
      <w:pPr>
        <w:rPr>
          <w:i/>
        </w:rPr>
      </w:pPr>
      <w:r w:rsidRPr="00E91314">
        <w:t>Terminologier, kodverk och indentifikationssystem som hanteras i informationsutbytet inom formulärtjänst.</w:t>
      </w:r>
    </w:p>
    <w:tbl>
      <w:tblPr>
        <w:tblW w:w="60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1E0" w:firstRow="1" w:lastRow="1" w:firstColumn="1" w:lastColumn="1" w:noHBand="0" w:noVBand="0"/>
      </w:tblPr>
      <w:tblGrid>
        <w:gridCol w:w="1902"/>
        <w:gridCol w:w="2824"/>
        <w:gridCol w:w="2541"/>
        <w:gridCol w:w="1418"/>
        <w:gridCol w:w="956"/>
        <w:gridCol w:w="1860"/>
        <w:gridCol w:w="1800"/>
        <w:gridCol w:w="969"/>
        <w:gridCol w:w="1418"/>
      </w:tblGrid>
      <w:tr w:rsidR="00A35CF2" w:rsidRPr="00E91314" w14:paraId="1BB460ED" w14:textId="77777777" w:rsidTr="00177141">
        <w:trPr>
          <w:tblHeader/>
        </w:trPr>
        <w:tc>
          <w:tcPr>
            <w:tcW w:w="606" w:type="pct"/>
            <w:shd w:val="clear" w:color="auto" w:fill="C0C0C0"/>
          </w:tcPr>
          <w:p w14:paraId="4339E1AB" w14:textId="77777777" w:rsidR="00A35CF2" w:rsidRPr="00E91314" w:rsidRDefault="00A35CF2" w:rsidP="00177141">
            <w:r w:rsidRPr="00E91314">
              <w:t>Namn</w:t>
            </w:r>
          </w:p>
        </w:tc>
        <w:tc>
          <w:tcPr>
            <w:tcW w:w="900" w:type="pct"/>
            <w:shd w:val="clear" w:color="auto" w:fill="C0C0C0"/>
          </w:tcPr>
          <w:p w14:paraId="1E9345CC" w14:textId="77777777" w:rsidR="00A35CF2" w:rsidRPr="00E91314" w:rsidRDefault="00A35CF2" w:rsidP="00177141">
            <w:r w:rsidRPr="00E91314">
              <w:t>Syfte</w:t>
            </w:r>
          </w:p>
        </w:tc>
        <w:tc>
          <w:tcPr>
            <w:tcW w:w="810" w:type="pct"/>
            <w:shd w:val="clear" w:color="auto" w:fill="C0C0C0"/>
          </w:tcPr>
          <w:p w14:paraId="12E97370" w14:textId="77777777" w:rsidR="00A35CF2" w:rsidRPr="00E91314" w:rsidRDefault="00A35CF2" w:rsidP="00177141">
            <w:r w:rsidRPr="00E91314">
              <w:t>Innehåll. språk</w:t>
            </w:r>
          </w:p>
        </w:tc>
        <w:tc>
          <w:tcPr>
            <w:tcW w:w="452" w:type="pct"/>
            <w:shd w:val="clear" w:color="auto" w:fill="C0C0C0"/>
          </w:tcPr>
          <w:p w14:paraId="20FE3860" w14:textId="77777777" w:rsidR="00A35CF2" w:rsidRPr="00E91314" w:rsidRDefault="00A35CF2" w:rsidP="00177141">
            <w:r w:rsidRPr="00E91314">
              <w:t>Föreskrift, standard, internationellt kodverk</w:t>
            </w:r>
          </w:p>
        </w:tc>
        <w:tc>
          <w:tcPr>
            <w:tcW w:w="305" w:type="pct"/>
            <w:shd w:val="clear" w:color="auto" w:fill="C0C0C0"/>
          </w:tcPr>
          <w:p w14:paraId="53C5868D" w14:textId="77777777" w:rsidR="00A35CF2" w:rsidRPr="00E91314" w:rsidRDefault="00A35CF2" w:rsidP="00177141">
            <w:r w:rsidRPr="00E91314">
              <w:t>Fastställt av</w:t>
            </w:r>
          </w:p>
        </w:tc>
        <w:tc>
          <w:tcPr>
            <w:tcW w:w="593" w:type="pct"/>
            <w:shd w:val="clear" w:color="auto" w:fill="C0C0C0"/>
          </w:tcPr>
          <w:p w14:paraId="5BC7BA98" w14:textId="77777777" w:rsidR="00A35CF2" w:rsidRPr="00E91314" w:rsidRDefault="00A35CF2" w:rsidP="00177141">
            <w:r w:rsidRPr="00E91314">
              <w:t>OID-nummer och ägaren av OID-numret</w:t>
            </w:r>
          </w:p>
        </w:tc>
        <w:tc>
          <w:tcPr>
            <w:tcW w:w="574" w:type="pct"/>
            <w:shd w:val="clear" w:color="auto" w:fill="C0C0C0"/>
          </w:tcPr>
          <w:p w14:paraId="184E3E3A" w14:textId="77777777" w:rsidR="00A35CF2" w:rsidRPr="00E91314" w:rsidRDefault="00A35CF2" w:rsidP="00177141">
            <w:r w:rsidRPr="00E91314">
              <w:t xml:space="preserve">Ägare/förvaltare, länkar och revideringsprocess </w:t>
            </w:r>
          </w:p>
        </w:tc>
        <w:tc>
          <w:tcPr>
            <w:tcW w:w="309" w:type="pct"/>
            <w:shd w:val="clear" w:color="auto" w:fill="C0C0C0"/>
          </w:tcPr>
          <w:p w14:paraId="0CB5E4DB" w14:textId="77777777" w:rsidR="00A35CF2" w:rsidRPr="00E91314" w:rsidRDefault="00A35CF2" w:rsidP="00177141">
            <w:r w:rsidRPr="00E91314">
              <w:t>Återfinns i Klass / attribut</w:t>
            </w:r>
          </w:p>
        </w:tc>
        <w:tc>
          <w:tcPr>
            <w:tcW w:w="452" w:type="pct"/>
            <w:shd w:val="clear" w:color="auto" w:fill="C0C0C0"/>
          </w:tcPr>
          <w:p w14:paraId="3919585C" w14:textId="77777777" w:rsidR="00A35CF2" w:rsidRPr="00E91314" w:rsidRDefault="00A35CF2" w:rsidP="00177141">
            <w:r w:rsidRPr="00E91314">
              <w:t>Ev begränsningar</w:t>
            </w:r>
          </w:p>
          <w:p w14:paraId="1C5FA11C" w14:textId="77777777" w:rsidR="00A35CF2" w:rsidRPr="00E91314" w:rsidRDefault="00A35CF2" w:rsidP="00177141"/>
        </w:tc>
      </w:tr>
      <w:tr w:rsidR="00A35CF2" w:rsidRPr="00E91314" w14:paraId="424BD11B" w14:textId="77777777" w:rsidTr="00177141">
        <w:tc>
          <w:tcPr>
            <w:tcW w:w="606" w:type="pct"/>
            <w:vAlign w:val="center"/>
          </w:tcPr>
          <w:p w14:paraId="71F72EF3" w14:textId="77777777" w:rsidR="00A35CF2" w:rsidRPr="00E91314" w:rsidRDefault="00A35CF2" w:rsidP="00177141">
            <w:r w:rsidRPr="00E91314">
              <w:t>KV Formulärkategori</w:t>
            </w:r>
          </w:p>
        </w:tc>
        <w:tc>
          <w:tcPr>
            <w:tcW w:w="900" w:type="pct"/>
            <w:vAlign w:val="center"/>
          </w:tcPr>
          <w:p w14:paraId="32D10BBA" w14:textId="77777777" w:rsidR="00A35CF2" w:rsidRPr="00E91314" w:rsidRDefault="00A35CF2" w:rsidP="00177141">
            <w:r w:rsidRPr="00E91314">
              <w:t>Kodverk för formulärkategori</w:t>
            </w:r>
          </w:p>
          <w:p w14:paraId="18BBA455" w14:textId="77777777" w:rsidR="00A35CF2" w:rsidRPr="00E91314" w:rsidRDefault="00A35CF2" w:rsidP="00177141"/>
        </w:tc>
        <w:tc>
          <w:tcPr>
            <w:tcW w:w="810" w:type="pct"/>
            <w:vAlign w:val="center"/>
          </w:tcPr>
          <w:p w14:paraId="719C0879" w14:textId="77777777" w:rsidR="00A35CF2" w:rsidRPr="00E91314" w:rsidRDefault="00A35CF2" w:rsidP="00177141">
            <w:r w:rsidRPr="00E91314">
              <w:t>Kodverk saknas</w:t>
            </w:r>
          </w:p>
          <w:p w14:paraId="09FE019F" w14:textId="77777777" w:rsidR="00A35CF2" w:rsidRPr="00E91314" w:rsidRDefault="00A35CF2" w:rsidP="00177141"/>
          <w:p w14:paraId="7090E762" w14:textId="77777777" w:rsidR="00A35CF2" w:rsidRPr="00E91314" w:rsidRDefault="00A35CF2" w:rsidP="00177141">
            <w:r w:rsidRPr="00E91314">
              <w:t>Exempel</w:t>
            </w:r>
          </w:p>
          <w:p w14:paraId="02098468" w14:textId="77777777" w:rsidR="00A35CF2" w:rsidRPr="00E91314" w:rsidRDefault="00A35CF2" w:rsidP="00177141">
            <w:r w:rsidRPr="00E91314">
              <w:t>Anmälan</w:t>
            </w:r>
          </w:p>
          <w:p w14:paraId="4229292D" w14:textId="77777777" w:rsidR="00A35CF2" w:rsidRPr="00E91314" w:rsidRDefault="00A35CF2" w:rsidP="00177141">
            <w:r w:rsidRPr="00E91314">
              <w:t>Registrering</w:t>
            </w:r>
          </w:p>
          <w:p w14:paraId="401D814F" w14:textId="77777777" w:rsidR="00A35CF2" w:rsidRPr="00E91314" w:rsidRDefault="00A35CF2" w:rsidP="00177141">
            <w:r w:rsidRPr="00E91314">
              <w:t>Deklaration</w:t>
            </w:r>
          </w:p>
        </w:tc>
        <w:tc>
          <w:tcPr>
            <w:tcW w:w="452" w:type="pct"/>
          </w:tcPr>
          <w:p w14:paraId="46F69C00" w14:textId="77777777" w:rsidR="00A35CF2" w:rsidRPr="00E91314" w:rsidRDefault="00A35CF2" w:rsidP="00177141"/>
        </w:tc>
        <w:tc>
          <w:tcPr>
            <w:tcW w:w="305" w:type="pct"/>
          </w:tcPr>
          <w:p w14:paraId="7DCB7FD7" w14:textId="77777777" w:rsidR="00A35CF2" w:rsidRPr="00E91314" w:rsidRDefault="00A35CF2" w:rsidP="00177141"/>
        </w:tc>
        <w:tc>
          <w:tcPr>
            <w:tcW w:w="593" w:type="pct"/>
          </w:tcPr>
          <w:p w14:paraId="02F46521" w14:textId="77777777" w:rsidR="00A35CF2" w:rsidRPr="00E91314" w:rsidRDefault="00A35CF2" w:rsidP="00177141"/>
        </w:tc>
        <w:tc>
          <w:tcPr>
            <w:tcW w:w="574" w:type="pct"/>
          </w:tcPr>
          <w:p w14:paraId="74D84694" w14:textId="77777777" w:rsidR="00A35CF2" w:rsidRPr="00E91314" w:rsidRDefault="00A35CF2" w:rsidP="00177141">
            <w:bookmarkStart w:id="261" w:name="_GoBack"/>
            <w:bookmarkEnd w:id="261"/>
          </w:p>
        </w:tc>
        <w:tc>
          <w:tcPr>
            <w:tcW w:w="309" w:type="pct"/>
          </w:tcPr>
          <w:p w14:paraId="28188053" w14:textId="77777777" w:rsidR="00A35CF2" w:rsidRPr="00E91314" w:rsidRDefault="00A35CF2" w:rsidP="00177141"/>
        </w:tc>
        <w:tc>
          <w:tcPr>
            <w:tcW w:w="452" w:type="pct"/>
          </w:tcPr>
          <w:p w14:paraId="4EFFB190" w14:textId="77777777" w:rsidR="00A35CF2" w:rsidRPr="00E91314" w:rsidRDefault="00A35CF2" w:rsidP="00177141"/>
        </w:tc>
      </w:tr>
      <w:tr w:rsidR="00A35CF2" w:rsidRPr="00E91314" w14:paraId="122B75DD" w14:textId="77777777" w:rsidTr="00177141">
        <w:tc>
          <w:tcPr>
            <w:tcW w:w="606" w:type="pct"/>
            <w:vAlign w:val="center"/>
          </w:tcPr>
          <w:p w14:paraId="71A1D2F2" w14:textId="77777777" w:rsidR="00A35CF2" w:rsidRPr="00E91314" w:rsidRDefault="00A35CF2" w:rsidP="00177141">
            <w:r w:rsidRPr="00E91314">
              <w:t>KV Malltyp</w:t>
            </w:r>
          </w:p>
        </w:tc>
        <w:tc>
          <w:tcPr>
            <w:tcW w:w="900" w:type="pct"/>
            <w:vAlign w:val="center"/>
          </w:tcPr>
          <w:p w14:paraId="68267B75" w14:textId="77777777" w:rsidR="00A35CF2" w:rsidRPr="00E91314" w:rsidRDefault="00A35CF2" w:rsidP="00177141">
            <w:r w:rsidRPr="00E91314">
              <w:t>Kodverk för malltyp</w:t>
            </w:r>
          </w:p>
        </w:tc>
        <w:tc>
          <w:tcPr>
            <w:tcW w:w="810" w:type="pct"/>
            <w:vAlign w:val="center"/>
          </w:tcPr>
          <w:p w14:paraId="275B26ED" w14:textId="77777777" w:rsidR="00A35CF2" w:rsidRPr="00E91314" w:rsidRDefault="00A35CF2" w:rsidP="00177141">
            <w:r w:rsidRPr="00E91314">
              <w:t>Kodverk saknas</w:t>
            </w:r>
          </w:p>
          <w:p w14:paraId="6EF10964" w14:textId="77777777" w:rsidR="00A35CF2" w:rsidRPr="00E91314" w:rsidRDefault="00A35CF2" w:rsidP="00177141"/>
          <w:p w14:paraId="3002437B" w14:textId="77777777" w:rsidR="00A35CF2" w:rsidRPr="00E91314" w:rsidRDefault="00A35CF2" w:rsidP="00177141">
            <w:r w:rsidRPr="00E91314">
              <w:t>Exempel</w:t>
            </w:r>
          </w:p>
          <w:p w14:paraId="61E38CCA" w14:textId="77777777" w:rsidR="00A35CF2" w:rsidRPr="00E91314" w:rsidRDefault="00A35CF2" w:rsidP="00177141">
            <w:r w:rsidRPr="00E91314">
              <w:t>Mödrahälsovårdsjournal 1 - MHV1</w:t>
            </w:r>
          </w:p>
        </w:tc>
        <w:tc>
          <w:tcPr>
            <w:tcW w:w="452" w:type="pct"/>
          </w:tcPr>
          <w:p w14:paraId="719D09AE" w14:textId="77777777" w:rsidR="00A35CF2" w:rsidRPr="00E91314" w:rsidRDefault="00A35CF2" w:rsidP="00177141"/>
        </w:tc>
        <w:tc>
          <w:tcPr>
            <w:tcW w:w="305" w:type="pct"/>
          </w:tcPr>
          <w:p w14:paraId="3089526C" w14:textId="77777777" w:rsidR="00A35CF2" w:rsidRPr="00E91314" w:rsidRDefault="00A35CF2" w:rsidP="00177141"/>
        </w:tc>
        <w:tc>
          <w:tcPr>
            <w:tcW w:w="593" w:type="pct"/>
          </w:tcPr>
          <w:p w14:paraId="1F2BB69A" w14:textId="77777777" w:rsidR="00A35CF2" w:rsidRPr="00E91314" w:rsidRDefault="00A35CF2" w:rsidP="00177141"/>
        </w:tc>
        <w:tc>
          <w:tcPr>
            <w:tcW w:w="574" w:type="pct"/>
          </w:tcPr>
          <w:p w14:paraId="6B0902B7" w14:textId="77777777" w:rsidR="00A35CF2" w:rsidRPr="00E91314" w:rsidRDefault="00A35CF2" w:rsidP="00177141"/>
        </w:tc>
        <w:tc>
          <w:tcPr>
            <w:tcW w:w="309" w:type="pct"/>
          </w:tcPr>
          <w:p w14:paraId="53BA1F57" w14:textId="77777777" w:rsidR="00A35CF2" w:rsidRPr="00E91314" w:rsidRDefault="00A35CF2" w:rsidP="00177141"/>
        </w:tc>
        <w:tc>
          <w:tcPr>
            <w:tcW w:w="452" w:type="pct"/>
          </w:tcPr>
          <w:p w14:paraId="265125FF" w14:textId="77777777" w:rsidR="00A35CF2" w:rsidRPr="00E91314" w:rsidRDefault="00A35CF2" w:rsidP="00177141"/>
        </w:tc>
      </w:tr>
      <w:tr w:rsidR="00A35CF2" w:rsidRPr="007E0F04" w14:paraId="3226E347" w14:textId="77777777" w:rsidTr="00177141">
        <w:tc>
          <w:tcPr>
            <w:tcW w:w="606" w:type="pct"/>
            <w:vAlign w:val="center"/>
          </w:tcPr>
          <w:p w14:paraId="28556B0A" w14:textId="77777777" w:rsidR="00A35CF2" w:rsidRPr="007E0F04" w:rsidRDefault="00A35CF2" w:rsidP="00177141">
            <w:r w:rsidRPr="007E0F04">
              <w:t>KV Språk</w:t>
            </w:r>
          </w:p>
        </w:tc>
        <w:tc>
          <w:tcPr>
            <w:tcW w:w="900" w:type="pct"/>
            <w:vAlign w:val="center"/>
          </w:tcPr>
          <w:p w14:paraId="6FF82A9C" w14:textId="77777777" w:rsidR="00A35CF2" w:rsidRPr="007E0F04" w:rsidRDefault="00A35CF2" w:rsidP="00177141">
            <w:r w:rsidRPr="007E0F04">
              <w:t>Kodverk för formulärspråk.</w:t>
            </w:r>
          </w:p>
        </w:tc>
        <w:tc>
          <w:tcPr>
            <w:tcW w:w="810" w:type="pct"/>
            <w:vAlign w:val="center"/>
          </w:tcPr>
          <w:p w14:paraId="1E87838E" w14:textId="77777777" w:rsidR="00A35CF2" w:rsidRPr="007E0F04" w:rsidRDefault="00A35CF2" w:rsidP="00177141"/>
        </w:tc>
        <w:tc>
          <w:tcPr>
            <w:tcW w:w="452" w:type="pct"/>
          </w:tcPr>
          <w:p w14:paraId="4FCEB32E" w14:textId="77777777" w:rsidR="00A35CF2" w:rsidRPr="007E0F04" w:rsidRDefault="00A35CF2" w:rsidP="00177141">
            <w:r>
              <w:t>Kv språk</w:t>
            </w:r>
          </w:p>
        </w:tc>
        <w:tc>
          <w:tcPr>
            <w:tcW w:w="305" w:type="pct"/>
          </w:tcPr>
          <w:p w14:paraId="47BCC852" w14:textId="77777777" w:rsidR="00A35CF2" w:rsidRPr="007E0F04" w:rsidRDefault="00A35CF2" w:rsidP="00177141">
            <w:r w:rsidRPr="007E0F04">
              <w:t>CeHis</w:t>
            </w:r>
          </w:p>
        </w:tc>
        <w:tc>
          <w:tcPr>
            <w:tcW w:w="593" w:type="pct"/>
          </w:tcPr>
          <w:p w14:paraId="305DDF1C" w14:textId="77777777" w:rsidR="00A35CF2" w:rsidRPr="007E0F04" w:rsidRDefault="00A35CF2" w:rsidP="00177141">
            <w:pPr>
              <w:rPr>
                <w:szCs w:val="20"/>
              </w:rPr>
            </w:pPr>
            <w:r w:rsidRPr="007E0F04">
              <w:rPr>
                <w:szCs w:val="20"/>
              </w:rPr>
              <w:t>1.2.752.129.2.2.1.9</w:t>
            </w:r>
          </w:p>
          <w:p w14:paraId="1C450F8A" w14:textId="77777777" w:rsidR="00A35CF2" w:rsidRPr="007E0F04" w:rsidRDefault="00A35CF2" w:rsidP="00177141">
            <w:pPr>
              <w:rPr>
                <w:szCs w:val="20"/>
              </w:rPr>
            </w:pPr>
          </w:p>
        </w:tc>
        <w:tc>
          <w:tcPr>
            <w:tcW w:w="574" w:type="pct"/>
          </w:tcPr>
          <w:p w14:paraId="2071D6DC" w14:textId="77777777" w:rsidR="00A35CF2" w:rsidRPr="007E0F04" w:rsidRDefault="00A35CF2" w:rsidP="00177141">
            <w:pPr>
              <w:rPr>
                <w:szCs w:val="20"/>
              </w:rPr>
            </w:pPr>
            <w:r w:rsidRPr="007E0F04">
              <w:rPr>
                <w:szCs w:val="20"/>
              </w:rPr>
              <w:t>Sveriges Kommuner och Landsting</w:t>
            </w:r>
          </w:p>
          <w:p w14:paraId="4A4C7277" w14:textId="77777777" w:rsidR="00A35CF2" w:rsidRPr="007E0F04" w:rsidRDefault="00A35CF2" w:rsidP="00177141">
            <w:pPr>
              <w:rPr>
                <w:szCs w:val="20"/>
              </w:rPr>
            </w:pPr>
          </w:p>
        </w:tc>
        <w:tc>
          <w:tcPr>
            <w:tcW w:w="309" w:type="pct"/>
          </w:tcPr>
          <w:p w14:paraId="71D01013" w14:textId="77777777" w:rsidR="00A35CF2" w:rsidRPr="007E0F04" w:rsidRDefault="00A35CF2" w:rsidP="00177141"/>
        </w:tc>
        <w:tc>
          <w:tcPr>
            <w:tcW w:w="452" w:type="pct"/>
          </w:tcPr>
          <w:p w14:paraId="5605A8BB" w14:textId="77777777" w:rsidR="00A35CF2" w:rsidRPr="007E0F04" w:rsidRDefault="00A35CF2" w:rsidP="00177141"/>
        </w:tc>
      </w:tr>
      <w:tr w:rsidR="00A35CF2" w:rsidRPr="00E91314" w14:paraId="763FD5B3" w14:textId="77777777" w:rsidTr="00177141">
        <w:tc>
          <w:tcPr>
            <w:tcW w:w="606" w:type="pct"/>
            <w:vAlign w:val="center"/>
          </w:tcPr>
          <w:p w14:paraId="18E9F05D" w14:textId="77777777" w:rsidR="00A35CF2" w:rsidRPr="00E91314" w:rsidRDefault="00A35CF2" w:rsidP="00177141">
            <w:r>
              <w:lastRenderedPageBreak/>
              <w:t>KV Inmatnings</w:t>
            </w:r>
            <w:r w:rsidRPr="00E91314">
              <w:t>typ</w:t>
            </w:r>
          </w:p>
        </w:tc>
        <w:tc>
          <w:tcPr>
            <w:tcW w:w="900" w:type="pct"/>
            <w:vAlign w:val="center"/>
          </w:tcPr>
          <w:p w14:paraId="61B6E3E5" w14:textId="77777777" w:rsidR="00A35CF2" w:rsidRPr="00E91314" w:rsidRDefault="00A35CF2" w:rsidP="00177141">
            <w:r w:rsidRPr="00E91314">
              <w:t>Kodverk för inmatningstyp</w:t>
            </w:r>
          </w:p>
        </w:tc>
        <w:tc>
          <w:tcPr>
            <w:tcW w:w="810" w:type="pct"/>
            <w:vAlign w:val="center"/>
          </w:tcPr>
          <w:p w14:paraId="4051A64D" w14:textId="77777777" w:rsidR="00A35CF2" w:rsidRPr="00E91314" w:rsidRDefault="00A35CF2" w:rsidP="00177141">
            <w:r w:rsidRPr="00E91314">
              <w:t>Följande typer stödjs.</w:t>
            </w:r>
          </w:p>
          <w:p w14:paraId="1765B736" w14:textId="77777777" w:rsidR="00A35CF2" w:rsidRPr="00E91314" w:rsidRDefault="00A35CF2" w:rsidP="00177141">
            <w:r w:rsidRPr="00E91314">
              <w:t>Inmatning kan vara av följande huvudtyper:</w:t>
            </w:r>
          </w:p>
          <w:p w14:paraId="343240ED" w14:textId="77777777" w:rsidR="00A35CF2" w:rsidRPr="00E91314" w:rsidRDefault="00A35CF2" w:rsidP="00177141">
            <w:r w:rsidRPr="00E91314">
              <w:t>Enkelvärde</w:t>
            </w:r>
          </w:p>
          <w:p w14:paraId="06F18151" w14:textId="77777777" w:rsidR="00A35CF2" w:rsidRPr="00E91314" w:rsidRDefault="00A35CF2" w:rsidP="00177141">
            <w:r w:rsidRPr="00E91314">
              <w:t>Multivärde</w:t>
            </w:r>
          </w:p>
          <w:p w14:paraId="79FAC342" w14:textId="77777777" w:rsidR="00A35CF2" w:rsidRDefault="00A35CF2" w:rsidP="00177141">
            <w:r w:rsidRPr="00E91314">
              <w:t xml:space="preserve">Fritext </w:t>
            </w:r>
          </w:p>
          <w:p w14:paraId="3975C912" w14:textId="0F812E0F" w:rsidR="004C00DC" w:rsidRPr="00E91314" w:rsidRDefault="004C00DC" w:rsidP="00177141">
            <w:r>
              <w:t>IngetVärde</w:t>
            </w:r>
            <w:r w:rsidR="00171397">
              <w:t xml:space="preserve"> (none)</w:t>
            </w:r>
          </w:p>
          <w:p w14:paraId="2421BC14" w14:textId="77777777" w:rsidR="00A35CF2" w:rsidRPr="00E91314" w:rsidRDefault="00A35CF2" w:rsidP="00177141">
            <w:r w:rsidRPr="00E91314">
              <w:t>Exempel på inmatningstyper:</w:t>
            </w:r>
          </w:p>
          <w:p w14:paraId="3D3923E8" w14:textId="77777777" w:rsidR="00A35CF2" w:rsidRDefault="00A35CF2" w:rsidP="00177141">
            <w:pPr>
              <w:rPr>
                <w:lang w:val="en-US"/>
              </w:rPr>
            </w:pPr>
            <w:r>
              <w:rPr>
                <w:lang w:val="en-US"/>
              </w:rPr>
              <w:t>T</w:t>
            </w:r>
            <w:r w:rsidRPr="00E963D8">
              <w:rPr>
                <w:lang w:val="en-US"/>
              </w:rPr>
              <w:t>ext</w:t>
            </w:r>
          </w:p>
          <w:p w14:paraId="5423508C" w14:textId="77777777" w:rsidR="00A35CF2" w:rsidRPr="00E963D8" w:rsidRDefault="00A35CF2" w:rsidP="00177141">
            <w:pPr>
              <w:rPr>
                <w:lang w:val="en-US"/>
              </w:rPr>
            </w:pPr>
            <w:r>
              <w:rPr>
                <w:lang w:val="en-US"/>
              </w:rPr>
              <w:t>textarea</w:t>
            </w:r>
          </w:p>
          <w:p w14:paraId="69D5FFD2" w14:textId="77777777" w:rsidR="00A35CF2" w:rsidRPr="00E963D8" w:rsidRDefault="00A35CF2" w:rsidP="00177141">
            <w:pPr>
              <w:rPr>
                <w:lang w:val="en-US"/>
              </w:rPr>
            </w:pPr>
            <w:r w:rsidRPr="00E963D8">
              <w:rPr>
                <w:lang w:val="en-US"/>
              </w:rPr>
              <w:t>Checkbox</w:t>
            </w:r>
          </w:p>
          <w:p w14:paraId="51C409E2" w14:textId="77777777" w:rsidR="00A35CF2" w:rsidRDefault="00A35CF2" w:rsidP="00177141">
            <w:pPr>
              <w:rPr>
                <w:lang w:val="en-US"/>
              </w:rPr>
            </w:pPr>
            <w:r>
              <w:rPr>
                <w:lang w:val="en-US"/>
              </w:rPr>
              <w:t>Radio</w:t>
            </w:r>
          </w:p>
          <w:p w14:paraId="68BC00D6" w14:textId="77777777" w:rsidR="00A35CF2" w:rsidRDefault="00A35CF2" w:rsidP="00177141">
            <w:pPr>
              <w:rPr>
                <w:lang w:val="en-US"/>
              </w:rPr>
            </w:pPr>
            <w:r>
              <w:rPr>
                <w:lang w:val="en-US"/>
              </w:rPr>
              <w:t>Select</w:t>
            </w:r>
          </w:p>
          <w:p w14:paraId="0F78F480" w14:textId="77777777" w:rsidR="00A35CF2" w:rsidRPr="00E963D8" w:rsidRDefault="00A35CF2" w:rsidP="00177141">
            <w:pPr>
              <w:rPr>
                <w:lang w:val="en-US"/>
              </w:rPr>
            </w:pPr>
            <w:r>
              <w:rPr>
                <w:lang w:val="en-US"/>
              </w:rPr>
              <w:t>SelectMultiple</w:t>
            </w:r>
          </w:p>
          <w:p w14:paraId="2E48956A" w14:textId="77777777" w:rsidR="00A35CF2" w:rsidRPr="00E963D8" w:rsidRDefault="00A35CF2" w:rsidP="00177141">
            <w:pPr>
              <w:rPr>
                <w:lang w:val="en-US"/>
              </w:rPr>
            </w:pPr>
            <w:r w:rsidRPr="00E963D8">
              <w:rPr>
                <w:lang w:val="en-US"/>
              </w:rPr>
              <w:t>Number</w:t>
            </w:r>
          </w:p>
          <w:p w14:paraId="3198BEDA" w14:textId="77777777" w:rsidR="00A35CF2" w:rsidRPr="00E963D8" w:rsidRDefault="00A35CF2" w:rsidP="00177141">
            <w:pPr>
              <w:rPr>
                <w:lang w:val="en-US"/>
              </w:rPr>
            </w:pPr>
            <w:r w:rsidRPr="00E963D8">
              <w:rPr>
                <w:lang w:val="en-US"/>
              </w:rPr>
              <w:t>URL</w:t>
            </w:r>
          </w:p>
          <w:p w14:paraId="4BDE85A4" w14:textId="77777777" w:rsidR="00A35CF2" w:rsidRPr="00E963D8" w:rsidRDefault="00A35CF2" w:rsidP="00177141">
            <w:pPr>
              <w:rPr>
                <w:lang w:val="en-US"/>
              </w:rPr>
            </w:pPr>
            <w:r w:rsidRPr="00E963D8">
              <w:rPr>
                <w:lang w:val="en-US"/>
              </w:rPr>
              <w:t>Date and time</w:t>
            </w:r>
          </w:p>
          <w:p w14:paraId="32B9B341" w14:textId="77777777" w:rsidR="00A35CF2" w:rsidRPr="00E963D8" w:rsidRDefault="00A35CF2" w:rsidP="00177141">
            <w:pPr>
              <w:rPr>
                <w:lang w:val="en-US"/>
              </w:rPr>
            </w:pPr>
            <w:r w:rsidRPr="00E963D8">
              <w:rPr>
                <w:lang w:val="en-US"/>
              </w:rPr>
              <w:lastRenderedPageBreak/>
              <w:t>Date</w:t>
            </w:r>
          </w:p>
          <w:p w14:paraId="191E93D1" w14:textId="77777777" w:rsidR="00A35CF2" w:rsidRPr="00E963D8" w:rsidRDefault="00A35CF2" w:rsidP="00177141">
            <w:pPr>
              <w:rPr>
                <w:lang w:val="en-US"/>
              </w:rPr>
            </w:pPr>
            <w:r w:rsidRPr="00E963D8">
              <w:rPr>
                <w:lang w:val="en-US"/>
              </w:rPr>
              <w:t>Month</w:t>
            </w:r>
          </w:p>
          <w:p w14:paraId="45196C2D" w14:textId="77777777" w:rsidR="00A35CF2" w:rsidRPr="00E963D8" w:rsidRDefault="00A35CF2" w:rsidP="00177141">
            <w:pPr>
              <w:rPr>
                <w:lang w:val="en-US"/>
              </w:rPr>
            </w:pPr>
            <w:r w:rsidRPr="00E963D8">
              <w:rPr>
                <w:lang w:val="en-US"/>
              </w:rPr>
              <w:t>Week</w:t>
            </w:r>
          </w:p>
          <w:p w14:paraId="7B57DD79" w14:textId="77777777" w:rsidR="00A35CF2" w:rsidRPr="00E963D8" w:rsidRDefault="00A35CF2" w:rsidP="00177141">
            <w:pPr>
              <w:rPr>
                <w:lang w:val="en-US"/>
              </w:rPr>
            </w:pPr>
            <w:r w:rsidRPr="00E963D8">
              <w:rPr>
                <w:lang w:val="en-US"/>
              </w:rPr>
              <w:t>Time</w:t>
            </w:r>
          </w:p>
          <w:p w14:paraId="74D87712" w14:textId="77777777" w:rsidR="00A35CF2" w:rsidRPr="00E963D8" w:rsidRDefault="00A35CF2" w:rsidP="00177141">
            <w:pPr>
              <w:rPr>
                <w:lang w:val="en-US"/>
              </w:rPr>
            </w:pPr>
            <w:r w:rsidRPr="00E963D8">
              <w:rPr>
                <w:lang w:val="en-US"/>
              </w:rPr>
              <w:t>Local date and time</w:t>
            </w:r>
          </w:p>
          <w:p w14:paraId="2F5CE128" w14:textId="77777777" w:rsidR="00A35CF2" w:rsidRDefault="00A35CF2" w:rsidP="00177141">
            <w:pPr>
              <w:rPr>
                <w:lang w:val="en-US"/>
              </w:rPr>
            </w:pPr>
            <w:r w:rsidRPr="00E963D8">
              <w:rPr>
                <w:lang w:val="en-US"/>
              </w:rPr>
              <w:t>Range</w:t>
            </w:r>
          </w:p>
          <w:p w14:paraId="19367980" w14:textId="77777777" w:rsidR="00A35CF2" w:rsidRDefault="00A35CF2" w:rsidP="00177141">
            <w:pPr>
              <w:rPr>
                <w:lang w:val="en-US"/>
              </w:rPr>
            </w:pPr>
            <w:r>
              <w:rPr>
                <w:lang w:val="en-US"/>
              </w:rPr>
              <w:t>Image</w:t>
            </w:r>
          </w:p>
          <w:p w14:paraId="59DFDF4B" w14:textId="77777777" w:rsidR="00A35CF2" w:rsidRPr="00754ECA" w:rsidRDefault="00A35CF2" w:rsidP="00177141">
            <w:pPr>
              <w:rPr>
                <w:lang w:val="en-US"/>
              </w:rPr>
            </w:pPr>
            <w:r w:rsidRPr="00754ECA">
              <w:rPr>
                <w:lang w:val="en-US"/>
              </w:rPr>
              <w:t>MatrixText</w:t>
            </w:r>
          </w:p>
          <w:p w14:paraId="7C861822" w14:textId="77777777" w:rsidR="00A35CF2" w:rsidRPr="00754ECA" w:rsidRDefault="00A35CF2" w:rsidP="00177141">
            <w:pPr>
              <w:rPr>
                <w:lang w:val="en-US"/>
              </w:rPr>
            </w:pPr>
            <w:r w:rsidRPr="00754ECA">
              <w:rPr>
                <w:lang w:val="en-US"/>
              </w:rPr>
              <w:t>MatrixRadio</w:t>
            </w:r>
          </w:p>
          <w:p w14:paraId="3F58D307" w14:textId="77777777" w:rsidR="00A35CF2" w:rsidRPr="00754ECA" w:rsidRDefault="00A35CF2" w:rsidP="00177141">
            <w:pPr>
              <w:rPr>
                <w:lang w:val="en-US"/>
              </w:rPr>
            </w:pPr>
            <w:r w:rsidRPr="00754ECA">
              <w:rPr>
                <w:lang w:val="en-US"/>
              </w:rPr>
              <w:t>MatrixCheckbox</w:t>
            </w:r>
          </w:p>
          <w:p w14:paraId="4DA484FD" w14:textId="77777777" w:rsidR="00A35CF2" w:rsidRDefault="00A35CF2" w:rsidP="00177141">
            <w:pPr>
              <w:rPr>
                <w:lang w:val="en-US"/>
              </w:rPr>
            </w:pPr>
            <w:r w:rsidRPr="00754ECA">
              <w:rPr>
                <w:lang w:val="en-US"/>
              </w:rPr>
              <w:t>MatrixMulti</w:t>
            </w:r>
          </w:p>
          <w:p w14:paraId="3B8EC8C2" w14:textId="77777777" w:rsidR="00A35CF2" w:rsidRPr="00875C03" w:rsidRDefault="00A35CF2" w:rsidP="00177141">
            <w:pPr>
              <w:rPr>
                <w:lang w:val="en-US"/>
              </w:rPr>
            </w:pPr>
            <w:r>
              <w:rPr>
                <w:lang w:val="en-US"/>
              </w:rPr>
              <w:t>Scale</w:t>
            </w:r>
          </w:p>
        </w:tc>
        <w:tc>
          <w:tcPr>
            <w:tcW w:w="452" w:type="pct"/>
          </w:tcPr>
          <w:p w14:paraId="6FB89510" w14:textId="77777777" w:rsidR="00A35CF2" w:rsidRPr="00E91314" w:rsidRDefault="00A35CF2" w:rsidP="00177141"/>
        </w:tc>
        <w:tc>
          <w:tcPr>
            <w:tcW w:w="305" w:type="pct"/>
          </w:tcPr>
          <w:p w14:paraId="173B77CF" w14:textId="77777777" w:rsidR="00A35CF2" w:rsidRPr="00E91314" w:rsidRDefault="00A35CF2" w:rsidP="00177141">
            <w:r w:rsidRPr="00E91314">
              <w:t>W3C *</w:t>
            </w:r>
          </w:p>
        </w:tc>
        <w:tc>
          <w:tcPr>
            <w:tcW w:w="593" w:type="pct"/>
          </w:tcPr>
          <w:p w14:paraId="5F6FF060" w14:textId="77777777" w:rsidR="00A35CF2" w:rsidRPr="00E91314" w:rsidRDefault="00A35CF2" w:rsidP="00177141">
            <w:r w:rsidRPr="00E91314">
              <w:t>Version HTML5</w:t>
            </w:r>
          </w:p>
        </w:tc>
        <w:tc>
          <w:tcPr>
            <w:tcW w:w="574" w:type="pct"/>
          </w:tcPr>
          <w:p w14:paraId="64658B35" w14:textId="77777777" w:rsidR="00A35CF2" w:rsidRPr="00E91314" w:rsidRDefault="00A35CF2" w:rsidP="00177141">
            <w:r w:rsidRPr="00E91314">
              <w:t>W3C *</w:t>
            </w:r>
          </w:p>
        </w:tc>
        <w:tc>
          <w:tcPr>
            <w:tcW w:w="309" w:type="pct"/>
          </w:tcPr>
          <w:p w14:paraId="269A6585" w14:textId="77777777" w:rsidR="00A35CF2" w:rsidRPr="00E91314" w:rsidRDefault="00A35CF2" w:rsidP="00177141"/>
        </w:tc>
        <w:tc>
          <w:tcPr>
            <w:tcW w:w="452" w:type="pct"/>
          </w:tcPr>
          <w:p w14:paraId="0C355D10" w14:textId="77777777" w:rsidR="00A35CF2" w:rsidRPr="00E91314" w:rsidRDefault="00A35CF2" w:rsidP="00177141"/>
        </w:tc>
      </w:tr>
      <w:tr w:rsidR="00A35CF2" w:rsidRPr="00E91314" w14:paraId="3286B64A" w14:textId="77777777" w:rsidTr="00177141">
        <w:tc>
          <w:tcPr>
            <w:tcW w:w="606" w:type="pct"/>
            <w:vAlign w:val="center"/>
          </w:tcPr>
          <w:p w14:paraId="09F61849" w14:textId="77777777" w:rsidR="00A35CF2" w:rsidRPr="00E91314" w:rsidRDefault="00A35CF2" w:rsidP="00177141">
            <w:r w:rsidRPr="00E91314">
              <w:lastRenderedPageBreak/>
              <w:t>KV Form Status</w:t>
            </w:r>
          </w:p>
        </w:tc>
        <w:tc>
          <w:tcPr>
            <w:tcW w:w="900" w:type="pct"/>
            <w:vAlign w:val="center"/>
          </w:tcPr>
          <w:p w14:paraId="410E5D7E" w14:textId="77777777" w:rsidR="00A35CF2" w:rsidRPr="00E91314" w:rsidRDefault="00A35CF2" w:rsidP="00177141">
            <w:r>
              <w:t>Kodverk för formuläret</w:t>
            </w:r>
            <w:r w:rsidRPr="00E91314">
              <w:t>s</w:t>
            </w:r>
            <w:r>
              <w:t xml:space="preserve"> </w:t>
            </w:r>
            <w:r w:rsidRPr="00E91314">
              <w:t>status</w:t>
            </w:r>
          </w:p>
        </w:tc>
        <w:tc>
          <w:tcPr>
            <w:tcW w:w="810" w:type="pct"/>
            <w:vAlign w:val="center"/>
          </w:tcPr>
          <w:p w14:paraId="5F2594B8" w14:textId="77777777" w:rsidR="00A35CF2" w:rsidRPr="00E91314" w:rsidRDefault="00A35CF2" w:rsidP="00177141">
            <w:r w:rsidRPr="00E91314">
              <w:t>COMPLETED = Skickat</w:t>
            </w:r>
          </w:p>
          <w:p w14:paraId="3FC750E7" w14:textId="77777777" w:rsidR="00A35CF2" w:rsidRPr="00E91314" w:rsidRDefault="00A35CF2" w:rsidP="00177141">
            <w:r w:rsidRPr="00E91314">
              <w:t>ONGOING = Pågående, svar har temporärsparats</w:t>
            </w:r>
          </w:p>
          <w:p w14:paraId="5C7783A2" w14:textId="77777777" w:rsidR="00A35CF2" w:rsidRPr="00E91314" w:rsidRDefault="00A35CF2" w:rsidP="00177141">
            <w:r w:rsidRPr="00E91314">
              <w:t xml:space="preserve">PENDING_COMPLETION = Pågående, svarr har temporärsparats. Alla </w:t>
            </w:r>
            <w:r w:rsidRPr="00E91314">
              <w:lastRenderedPageBreak/>
              <w:t>frågor är besvarade (färdigt ej skickat).</w:t>
            </w:r>
          </w:p>
        </w:tc>
        <w:tc>
          <w:tcPr>
            <w:tcW w:w="452" w:type="pct"/>
          </w:tcPr>
          <w:p w14:paraId="7001D642" w14:textId="77777777" w:rsidR="00A35CF2" w:rsidRPr="00E91314" w:rsidRDefault="00A35CF2" w:rsidP="00177141"/>
        </w:tc>
        <w:tc>
          <w:tcPr>
            <w:tcW w:w="305" w:type="pct"/>
          </w:tcPr>
          <w:p w14:paraId="11859E36" w14:textId="77777777" w:rsidR="00A35CF2" w:rsidRPr="00E91314" w:rsidRDefault="00A35CF2" w:rsidP="00177141"/>
        </w:tc>
        <w:tc>
          <w:tcPr>
            <w:tcW w:w="593" w:type="pct"/>
          </w:tcPr>
          <w:p w14:paraId="4E133763" w14:textId="77777777" w:rsidR="00A35CF2" w:rsidRPr="00E91314" w:rsidRDefault="00A35CF2" w:rsidP="00177141"/>
        </w:tc>
        <w:tc>
          <w:tcPr>
            <w:tcW w:w="574" w:type="pct"/>
          </w:tcPr>
          <w:p w14:paraId="5240AC87" w14:textId="77777777" w:rsidR="00A35CF2" w:rsidRPr="00E91314" w:rsidRDefault="00A35CF2" w:rsidP="00177141"/>
        </w:tc>
        <w:tc>
          <w:tcPr>
            <w:tcW w:w="309" w:type="pct"/>
          </w:tcPr>
          <w:p w14:paraId="16278F89" w14:textId="77777777" w:rsidR="00A35CF2" w:rsidRPr="00E91314" w:rsidRDefault="00A35CF2" w:rsidP="00177141"/>
        </w:tc>
        <w:tc>
          <w:tcPr>
            <w:tcW w:w="452" w:type="pct"/>
          </w:tcPr>
          <w:p w14:paraId="06BA421B" w14:textId="77777777" w:rsidR="00A35CF2" w:rsidRPr="00E91314" w:rsidRDefault="00A35CF2" w:rsidP="00177141"/>
        </w:tc>
      </w:tr>
      <w:tr w:rsidR="00A35CF2" w:rsidRPr="00E91314" w14:paraId="44D6D8D5" w14:textId="77777777" w:rsidTr="00177141">
        <w:tc>
          <w:tcPr>
            <w:tcW w:w="606" w:type="pct"/>
            <w:vAlign w:val="center"/>
          </w:tcPr>
          <w:p w14:paraId="750BFC5D" w14:textId="77777777" w:rsidR="00A35CF2" w:rsidRPr="00E91314" w:rsidRDefault="00A35CF2" w:rsidP="00177141">
            <w:r w:rsidRPr="00E91314">
              <w:lastRenderedPageBreak/>
              <w:t>KV Statuskod</w:t>
            </w:r>
          </w:p>
        </w:tc>
        <w:tc>
          <w:tcPr>
            <w:tcW w:w="900" w:type="pct"/>
            <w:vAlign w:val="center"/>
          </w:tcPr>
          <w:p w14:paraId="67DD6090" w14:textId="77777777" w:rsidR="00A35CF2" w:rsidRPr="00E91314" w:rsidRDefault="00A35CF2" w:rsidP="00177141">
            <w:r w:rsidRPr="00E91314">
              <w:t>Kodverk för logisk felhantering</w:t>
            </w:r>
          </w:p>
        </w:tc>
        <w:tc>
          <w:tcPr>
            <w:tcW w:w="810" w:type="pct"/>
            <w:vAlign w:val="center"/>
          </w:tcPr>
          <w:p w14:paraId="32CE59FE" w14:textId="77777777" w:rsidR="00A35CF2" w:rsidRPr="00E91314" w:rsidRDefault="00A35CF2" w:rsidP="00177141">
            <w:r w:rsidRPr="00E91314">
              <w:t>OK - Transaktion utförd</w:t>
            </w:r>
          </w:p>
          <w:p w14:paraId="315F2B68" w14:textId="77777777" w:rsidR="00A35CF2" w:rsidRPr="00E91314" w:rsidRDefault="00A35CF2" w:rsidP="00177141">
            <w:r w:rsidRPr="00E91314">
              <w:t>INFO - Transaktion utförd med kommentar.</w:t>
            </w:r>
          </w:p>
          <w:p w14:paraId="2B110F39" w14:textId="77777777" w:rsidR="00A35CF2" w:rsidRPr="00E91314" w:rsidRDefault="00A35CF2" w:rsidP="00177141">
            <w:r w:rsidRPr="00E91314">
              <w:t>ERROR - Transaktion ej genomförd</w:t>
            </w:r>
          </w:p>
        </w:tc>
        <w:tc>
          <w:tcPr>
            <w:tcW w:w="452" w:type="pct"/>
          </w:tcPr>
          <w:p w14:paraId="4881BA66" w14:textId="77777777" w:rsidR="00A35CF2" w:rsidRPr="00E91314" w:rsidRDefault="00A35CF2" w:rsidP="00177141"/>
        </w:tc>
        <w:tc>
          <w:tcPr>
            <w:tcW w:w="305" w:type="pct"/>
          </w:tcPr>
          <w:p w14:paraId="33D8B9D7" w14:textId="77777777" w:rsidR="00A35CF2" w:rsidRPr="00E91314" w:rsidRDefault="00A35CF2" w:rsidP="00177141"/>
        </w:tc>
        <w:tc>
          <w:tcPr>
            <w:tcW w:w="593" w:type="pct"/>
          </w:tcPr>
          <w:p w14:paraId="1C5E3E55" w14:textId="77777777" w:rsidR="00A35CF2" w:rsidRPr="00E91314" w:rsidRDefault="00A35CF2" w:rsidP="00177141"/>
        </w:tc>
        <w:tc>
          <w:tcPr>
            <w:tcW w:w="574" w:type="pct"/>
          </w:tcPr>
          <w:p w14:paraId="6689F275" w14:textId="77777777" w:rsidR="00A35CF2" w:rsidRPr="00E91314" w:rsidRDefault="00A35CF2" w:rsidP="00177141"/>
        </w:tc>
        <w:tc>
          <w:tcPr>
            <w:tcW w:w="309" w:type="pct"/>
          </w:tcPr>
          <w:p w14:paraId="55275974" w14:textId="77777777" w:rsidR="00A35CF2" w:rsidRPr="00E91314" w:rsidRDefault="00A35CF2" w:rsidP="00177141"/>
        </w:tc>
        <w:tc>
          <w:tcPr>
            <w:tcW w:w="452" w:type="pct"/>
          </w:tcPr>
          <w:p w14:paraId="619FA702" w14:textId="77777777" w:rsidR="00A35CF2" w:rsidRPr="00E91314" w:rsidRDefault="00A35CF2" w:rsidP="00177141"/>
        </w:tc>
      </w:tr>
      <w:tr w:rsidR="00A35CF2" w:rsidRPr="00E91314" w14:paraId="163F932B" w14:textId="77777777" w:rsidTr="00177141">
        <w:tc>
          <w:tcPr>
            <w:tcW w:w="606" w:type="pct"/>
            <w:vAlign w:val="center"/>
          </w:tcPr>
          <w:p w14:paraId="01494CCF" w14:textId="77777777" w:rsidR="00A35CF2" w:rsidRPr="00E91314" w:rsidRDefault="00A35CF2" w:rsidP="00177141">
            <w:r w:rsidRPr="00E91314">
              <w:t>KV enhet</w:t>
            </w:r>
          </w:p>
        </w:tc>
        <w:tc>
          <w:tcPr>
            <w:tcW w:w="900" w:type="pct"/>
            <w:vAlign w:val="center"/>
          </w:tcPr>
          <w:p w14:paraId="7414441D" w14:textId="77777777" w:rsidR="00A35CF2" w:rsidRPr="00E91314" w:rsidRDefault="00A35CF2" w:rsidP="00177141">
            <w:r w:rsidRPr="00E91314">
              <w:t>Kodverk för måttenheter</w:t>
            </w:r>
          </w:p>
        </w:tc>
        <w:tc>
          <w:tcPr>
            <w:tcW w:w="810" w:type="pct"/>
            <w:vAlign w:val="center"/>
          </w:tcPr>
          <w:p w14:paraId="4885FF1A" w14:textId="77777777" w:rsidR="00A35CF2" w:rsidRPr="00E91314" w:rsidRDefault="00A35CF2" w:rsidP="00177141">
            <w:r w:rsidRPr="00E91314">
              <w:t>Grundenheter samt härledda SI-enheter beskrivs med dess beteckning.</w:t>
            </w:r>
          </w:p>
          <w:p w14:paraId="5798637B" w14:textId="77777777" w:rsidR="00A35CF2" w:rsidRPr="00E91314" w:rsidRDefault="00A35CF2" w:rsidP="00177141">
            <w:r w:rsidRPr="00E91314">
              <w:t>T.ex. km, m, cm, kg, mm Hg etc</w:t>
            </w:r>
          </w:p>
        </w:tc>
        <w:tc>
          <w:tcPr>
            <w:tcW w:w="452" w:type="pct"/>
          </w:tcPr>
          <w:p w14:paraId="0C2D5A20" w14:textId="77777777" w:rsidR="00A35CF2" w:rsidRPr="00E91314" w:rsidRDefault="00A35CF2" w:rsidP="00177141">
            <w:r w:rsidRPr="00E91314">
              <w:t>Måttenheter enligt SI-systemet. SWEDAC (STAFS 2009:26)</w:t>
            </w:r>
          </w:p>
        </w:tc>
        <w:tc>
          <w:tcPr>
            <w:tcW w:w="305" w:type="pct"/>
          </w:tcPr>
          <w:p w14:paraId="42E73B71" w14:textId="77777777" w:rsidR="00A35CF2" w:rsidRPr="00E91314" w:rsidRDefault="00A35CF2" w:rsidP="00177141"/>
        </w:tc>
        <w:tc>
          <w:tcPr>
            <w:tcW w:w="593" w:type="pct"/>
          </w:tcPr>
          <w:p w14:paraId="3BE03245" w14:textId="77777777" w:rsidR="00A35CF2" w:rsidRPr="00E91314" w:rsidRDefault="00A35CF2" w:rsidP="00177141"/>
        </w:tc>
        <w:tc>
          <w:tcPr>
            <w:tcW w:w="574" w:type="pct"/>
          </w:tcPr>
          <w:p w14:paraId="22F56134" w14:textId="77777777" w:rsidR="00A35CF2" w:rsidRPr="00E91314" w:rsidRDefault="00A35CF2" w:rsidP="00177141"/>
        </w:tc>
        <w:tc>
          <w:tcPr>
            <w:tcW w:w="309" w:type="pct"/>
          </w:tcPr>
          <w:p w14:paraId="3A9EBD17" w14:textId="77777777" w:rsidR="00A35CF2" w:rsidRPr="00E91314" w:rsidRDefault="00A35CF2" w:rsidP="00177141"/>
        </w:tc>
        <w:tc>
          <w:tcPr>
            <w:tcW w:w="452" w:type="pct"/>
          </w:tcPr>
          <w:p w14:paraId="76C8F3D8" w14:textId="77777777" w:rsidR="00A35CF2" w:rsidRPr="00E91314" w:rsidRDefault="00A35CF2" w:rsidP="00177141"/>
        </w:tc>
      </w:tr>
      <w:tr w:rsidR="00A35CF2" w:rsidRPr="007E0F04" w14:paraId="18BBE40D" w14:textId="77777777" w:rsidTr="00177141">
        <w:tc>
          <w:tcPr>
            <w:tcW w:w="606" w:type="pct"/>
            <w:vAlign w:val="center"/>
          </w:tcPr>
          <w:p w14:paraId="1FFD891A" w14:textId="77777777" w:rsidR="00A35CF2" w:rsidRPr="007E0F04" w:rsidRDefault="00A35CF2" w:rsidP="00177141">
            <w:r w:rsidRPr="007E0F04">
              <w:t>KV Länskod</w:t>
            </w:r>
          </w:p>
        </w:tc>
        <w:tc>
          <w:tcPr>
            <w:tcW w:w="900" w:type="pct"/>
            <w:vAlign w:val="center"/>
          </w:tcPr>
          <w:p w14:paraId="5C8171ED" w14:textId="77777777" w:rsidR="00A35CF2" w:rsidRPr="007E0F04" w:rsidRDefault="00A35CF2" w:rsidP="00177141">
            <w:r w:rsidRPr="007E0F04">
              <w:t>Kodverk för länskod,</w:t>
            </w:r>
          </w:p>
        </w:tc>
        <w:tc>
          <w:tcPr>
            <w:tcW w:w="810" w:type="pct"/>
            <w:vAlign w:val="center"/>
          </w:tcPr>
          <w:p w14:paraId="6CFC75E0" w14:textId="77777777" w:rsidR="00A35CF2" w:rsidRPr="007E0F04" w:rsidRDefault="00A35CF2" w:rsidP="00177141">
            <w:r w:rsidRPr="007E0F04">
              <w:t xml:space="preserve">Kodverk för länskod. </w:t>
            </w:r>
          </w:p>
        </w:tc>
        <w:tc>
          <w:tcPr>
            <w:tcW w:w="452" w:type="pct"/>
          </w:tcPr>
          <w:p w14:paraId="2C42F7FB" w14:textId="77777777" w:rsidR="00A35CF2" w:rsidRPr="007E0F04" w:rsidRDefault="00A35CF2" w:rsidP="00177141">
            <w:r w:rsidRPr="007E0F04">
              <w:t>Länskod enligt SCB</w:t>
            </w:r>
          </w:p>
        </w:tc>
        <w:tc>
          <w:tcPr>
            <w:tcW w:w="305" w:type="pct"/>
          </w:tcPr>
          <w:p w14:paraId="2030175A" w14:textId="77777777" w:rsidR="00A35CF2" w:rsidRPr="007E0F04" w:rsidRDefault="00A35CF2" w:rsidP="00177141"/>
        </w:tc>
        <w:tc>
          <w:tcPr>
            <w:tcW w:w="593" w:type="pct"/>
          </w:tcPr>
          <w:p w14:paraId="6FFC8FE4" w14:textId="77777777" w:rsidR="00A35CF2" w:rsidRPr="007E0F04" w:rsidRDefault="00A35CF2" w:rsidP="00177141">
            <w:r w:rsidRPr="007E0F04">
              <w:t>1.2.752.129.2.2.1.18</w:t>
            </w:r>
          </w:p>
        </w:tc>
        <w:tc>
          <w:tcPr>
            <w:tcW w:w="574" w:type="pct"/>
          </w:tcPr>
          <w:p w14:paraId="47290082" w14:textId="77777777" w:rsidR="00A35CF2" w:rsidRPr="00777602" w:rsidRDefault="00A35CF2" w:rsidP="00177141">
            <w:pPr>
              <w:rPr>
                <w:szCs w:val="20"/>
              </w:rPr>
            </w:pPr>
            <w:r w:rsidRPr="00777602">
              <w:rPr>
                <w:szCs w:val="20"/>
              </w:rPr>
              <w:t>Sveriges Kommuner och Landsting</w:t>
            </w:r>
          </w:p>
          <w:p w14:paraId="0B055D9C" w14:textId="77777777" w:rsidR="00A35CF2" w:rsidRPr="007E0F04" w:rsidRDefault="00A35CF2" w:rsidP="00177141"/>
        </w:tc>
        <w:tc>
          <w:tcPr>
            <w:tcW w:w="309" w:type="pct"/>
          </w:tcPr>
          <w:p w14:paraId="67E4F01A" w14:textId="77777777" w:rsidR="00A35CF2" w:rsidRPr="007E0F04" w:rsidRDefault="00A35CF2" w:rsidP="00177141"/>
        </w:tc>
        <w:tc>
          <w:tcPr>
            <w:tcW w:w="452" w:type="pct"/>
          </w:tcPr>
          <w:p w14:paraId="54DC0BC2" w14:textId="77777777" w:rsidR="00A35CF2" w:rsidRPr="007E0F04" w:rsidRDefault="00A35CF2" w:rsidP="00177141"/>
        </w:tc>
      </w:tr>
      <w:tr w:rsidR="00A35CF2" w:rsidRPr="00E91314" w14:paraId="4109E320" w14:textId="77777777" w:rsidTr="00177141">
        <w:tc>
          <w:tcPr>
            <w:tcW w:w="606" w:type="pct"/>
            <w:vAlign w:val="center"/>
          </w:tcPr>
          <w:p w14:paraId="7B2880A4" w14:textId="77777777" w:rsidR="00A35CF2" w:rsidRPr="00B944DA" w:rsidRDefault="00A35CF2" w:rsidP="00177141">
            <w:r>
              <w:lastRenderedPageBreak/>
              <w:t>KV valideringshändelse</w:t>
            </w:r>
          </w:p>
        </w:tc>
        <w:tc>
          <w:tcPr>
            <w:tcW w:w="900" w:type="pct"/>
            <w:vAlign w:val="center"/>
          </w:tcPr>
          <w:p w14:paraId="5BDBFD13" w14:textId="77777777" w:rsidR="00A35CF2" w:rsidRDefault="00A35CF2" w:rsidP="00177141">
            <w:r>
              <w:t>Kodverk för formulärvalideringshändelser.</w:t>
            </w:r>
          </w:p>
        </w:tc>
        <w:tc>
          <w:tcPr>
            <w:tcW w:w="810" w:type="pct"/>
            <w:vAlign w:val="center"/>
          </w:tcPr>
          <w:p w14:paraId="2188B884" w14:textId="77777777" w:rsidR="00A35CF2" w:rsidRPr="00704D45" w:rsidRDefault="00A35CF2" w:rsidP="00177141">
            <w:pPr>
              <w:rPr>
                <w:rFonts w:eastAsia="Arial Unicode MS"/>
                <w:lang w:val="en-US"/>
              </w:rPr>
            </w:pPr>
            <w:r w:rsidRPr="00704D45">
              <w:rPr>
                <w:rFonts w:eastAsia="Arial Unicode MS"/>
                <w:lang w:val="en-US"/>
              </w:rPr>
              <w:t>Gilgitga värden</w:t>
            </w:r>
          </w:p>
          <w:p w14:paraId="151B6809" w14:textId="77777777" w:rsidR="00A35CF2" w:rsidRPr="00704D45" w:rsidRDefault="00A35CF2" w:rsidP="00177141">
            <w:pPr>
              <w:rPr>
                <w:rFonts w:eastAsia="Arial Unicode MS"/>
                <w:lang w:val="en-US"/>
              </w:rPr>
            </w:pPr>
            <w:r w:rsidRPr="00704D45">
              <w:rPr>
                <w:rFonts w:eastAsia="Arial Unicode MS"/>
                <w:lang w:val="en-US"/>
              </w:rPr>
              <w:t xml:space="preserve">mandatory </w:t>
            </w:r>
          </w:p>
          <w:p w14:paraId="5772F111" w14:textId="77777777" w:rsidR="00A35CF2" w:rsidRPr="00704D45" w:rsidRDefault="00A35CF2" w:rsidP="00177141">
            <w:pPr>
              <w:rPr>
                <w:rFonts w:eastAsia="Arial Unicode MS"/>
                <w:lang w:val="en-US"/>
              </w:rPr>
            </w:pPr>
            <w:r w:rsidRPr="00704D45">
              <w:rPr>
                <w:rFonts w:eastAsia="Arial Unicode MS"/>
                <w:lang w:val="en-US"/>
              </w:rPr>
              <w:t xml:space="preserve">answerMax </w:t>
            </w:r>
          </w:p>
          <w:p w14:paraId="6F97042C" w14:textId="77777777" w:rsidR="00A35CF2" w:rsidRPr="00704D45" w:rsidRDefault="00A35CF2" w:rsidP="00177141">
            <w:pPr>
              <w:rPr>
                <w:rFonts w:eastAsia="Arial Unicode MS"/>
                <w:lang w:val="en-US"/>
              </w:rPr>
            </w:pPr>
            <w:r w:rsidRPr="00704D45">
              <w:rPr>
                <w:rFonts w:eastAsia="Arial Unicode MS"/>
                <w:lang w:val="en-US"/>
              </w:rPr>
              <w:t xml:space="preserve">answerMin </w:t>
            </w:r>
          </w:p>
          <w:p w14:paraId="0F87F483" w14:textId="77777777" w:rsidR="00A35CF2" w:rsidRPr="00704D45" w:rsidRDefault="00A35CF2" w:rsidP="00177141">
            <w:pPr>
              <w:rPr>
                <w:rFonts w:eastAsia="Arial Unicode MS"/>
                <w:lang w:val="en-US"/>
              </w:rPr>
            </w:pPr>
            <w:r w:rsidRPr="00704D45">
              <w:rPr>
                <w:rFonts w:eastAsia="Arial Unicode MS"/>
                <w:lang w:val="en-US"/>
              </w:rPr>
              <w:t>answerMaxLength answerPattern</w:t>
            </w:r>
          </w:p>
          <w:p w14:paraId="6DBC080C" w14:textId="77777777" w:rsidR="00A35CF2" w:rsidRDefault="00A35CF2" w:rsidP="00177141">
            <w:r>
              <w:rPr>
                <w:rFonts w:eastAsia="Arial Unicode MS"/>
              </w:rPr>
              <w:t>m</w:t>
            </w:r>
            <w:r w:rsidRPr="00DC028F">
              <w:rPr>
                <w:rFonts w:eastAsia="Arial Unicode MS"/>
              </w:rPr>
              <w:t>axNumberOfChoises minNumberOfChoises answerSuperior</w:t>
            </w:r>
          </w:p>
        </w:tc>
        <w:tc>
          <w:tcPr>
            <w:tcW w:w="452" w:type="pct"/>
          </w:tcPr>
          <w:p w14:paraId="618DB8FB" w14:textId="77777777" w:rsidR="00A35CF2" w:rsidRDefault="00A35CF2" w:rsidP="00177141"/>
        </w:tc>
        <w:tc>
          <w:tcPr>
            <w:tcW w:w="305" w:type="pct"/>
          </w:tcPr>
          <w:p w14:paraId="14FE6282" w14:textId="77777777" w:rsidR="00A35CF2" w:rsidRPr="00E91314" w:rsidRDefault="00A35CF2" w:rsidP="00177141"/>
        </w:tc>
        <w:tc>
          <w:tcPr>
            <w:tcW w:w="593" w:type="pct"/>
          </w:tcPr>
          <w:p w14:paraId="7E15C939" w14:textId="77777777" w:rsidR="00A35CF2" w:rsidRPr="00E91314" w:rsidRDefault="00A35CF2" w:rsidP="00177141"/>
        </w:tc>
        <w:tc>
          <w:tcPr>
            <w:tcW w:w="574" w:type="pct"/>
          </w:tcPr>
          <w:p w14:paraId="24D59229" w14:textId="77777777" w:rsidR="00A35CF2" w:rsidRPr="00E91314" w:rsidRDefault="00A35CF2" w:rsidP="00177141"/>
        </w:tc>
        <w:tc>
          <w:tcPr>
            <w:tcW w:w="309" w:type="pct"/>
          </w:tcPr>
          <w:p w14:paraId="3054EB83" w14:textId="77777777" w:rsidR="00A35CF2" w:rsidRPr="00E91314" w:rsidRDefault="00A35CF2" w:rsidP="00177141"/>
        </w:tc>
        <w:tc>
          <w:tcPr>
            <w:tcW w:w="452" w:type="pct"/>
          </w:tcPr>
          <w:p w14:paraId="44DBD868" w14:textId="77777777" w:rsidR="00A35CF2" w:rsidRPr="00E91314" w:rsidRDefault="00A35CF2" w:rsidP="00177141"/>
        </w:tc>
      </w:tr>
      <w:tr w:rsidR="00A35CF2" w:rsidRPr="00E91314" w14:paraId="265BE696" w14:textId="77777777" w:rsidTr="00177141">
        <w:tc>
          <w:tcPr>
            <w:tcW w:w="606" w:type="pct"/>
            <w:vAlign w:val="center"/>
          </w:tcPr>
          <w:p w14:paraId="335B1832" w14:textId="77777777" w:rsidR="00A35CF2" w:rsidRDefault="00A35CF2" w:rsidP="00177141">
            <w:r>
              <w:rPr>
                <w:rFonts w:eastAsia="Arial Unicode MS"/>
              </w:rPr>
              <w:t>KV Publicerings status</w:t>
            </w:r>
          </w:p>
        </w:tc>
        <w:tc>
          <w:tcPr>
            <w:tcW w:w="900" w:type="pct"/>
            <w:vAlign w:val="center"/>
          </w:tcPr>
          <w:p w14:paraId="48BBFA46" w14:textId="77777777" w:rsidR="00A35CF2" w:rsidRDefault="00A35CF2" w:rsidP="00177141"/>
        </w:tc>
        <w:tc>
          <w:tcPr>
            <w:tcW w:w="810" w:type="pct"/>
            <w:vAlign w:val="center"/>
          </w:tcPr>
          <w:p w14:paraId="6E7D2D8A" w14:textId="77777777" w:rsidR="00A35CF2" w:rsidRPr="00E80F66" w:rsidRDefault="00A35CF2" w:rsidP="00177141">
            <w:pPr>
              <w:rPr>
                <w:rFonts w:eastAsia="Arial Unicode MS"/>
              </w:rPr>
            </w:pPr>
            <w:r w:rsidRPr="00E80F66">
              <w:rPr>
                <w:rFonts w:eastAsia="Arial Unicode MS"/>
              </w:rPr>
              <w:t>Unpublished</w:t>
            </w:r>
          </w:p>
          <w:p w14:paraId="5348E65E" w14:textId="77777777" w:rsidR="00A35CF2" w:rsidRPr="00E80F66" w:rsidRDefault="00A35CF2" w:rsidP="00177141">
            <w:pPr>
              <w:rPr>
                <w:rFonts w:eastAsia="Arial Unicode MS"/>
              </w:rPr>
            </w:pPr>
            <w:r w:rsidRPr="00E80F66">
              <w:rPr>
                <w:rFonts w:eastAsia="Arial Unicode MS"/>
              </w:rPr>
              <w:t>Pending</w:t>
            </w:r>
          </w:p>
          <w:p w14:paraId="2EBA78E5" w14:textId="77777777" w:rsidR="00A35CF2" w:rsidRPr="00E80F66" w:rsidRDefault="00A35CF2" w:rsidP="00177141">
            <w:pPr>
              <w:rPr>
                <w:rFonts w:eastAsia="Arial Unicode MS"/>
              </w:rPr>
            </w:pPr>
            <w:r w:rsidRPr="00E80F66">
              <w:rPr>
                <w:rFonts w:eastAsia="Arial Unicode MS"/>
              </w:rPr>
              <w:t>Published</w:t>
            </w:r>
          </w:p>
          <w:p w14:paraId="42BCAD60" w14:textId="77777777" w:rsidR="00A35CF2" w:rsidRDefault="00A35CF2" w:rsidP="00177141">
            <w:pPr>
              <w:rPr>
                <w:rFonts w:eastAsia="Arial Unicode MS"/>
              </w:rPr>
            </w:pPr>
            <w:r w:rsidRPr="00E80F66">
              <w:rPr>
                <w:rFonts w:eastAsia="Arial Unicode MS"/>
              </w:rPr>
              <w:t>Archived</w:t>
            </w:r>
          </w:p>
        </w:tc>
        <w:tc>
          <w:tcPr>
            <w:tcW w:w="452" w:type="pct"/>
          </w:tcPr>
          <w:p w14:paraId="5B5420F4" w14:textId="77777777" w:rsidR="00A35CF2" w:rsidRDefault="00A35CF2" w:rsidP="00177141"/>
        </w:tc>
        <w:tc>
          <w:tcPr>
            <w:tcW w:w="305" w:type="pct"/>
          </w:tcPr>
          <w:p w14:paraId="45810BC1" w14:textId="77777777" w:rsidR="00A35CF2" w:rsidRPr="00E91314" w:rsidRDefault="00A35CF2" w:rsidP="00177141"/>
        </w:tc>
        <w:tc>
          <w:tcPr>
            <w:tcW w:w="593" w:type="pct"/>
          </w:tcPr>
          <w:p w14:paraId="02ACC029" w14:textId="77777777" w:rsidR="00A35CF2" w:rsidRPr="00E91314" w:rsidRDefault="00A35CF2" w:rsidP="00177141"/>
        </w:tc>
        <w:tc>
          <w:tcPr>
            <w:tcW w:w="574" w:type="pct"/>
          </w:tcPr>
          <w:p w14:paraId="38549E97" w14:textId="77777777" w:rsidR="00A35CF2" w:rsidRPr="00E91314" w:rsidRDefault="00A35CF2" w:rsidP="00177141"/>
        </w:tc>
        <w:tc>
          <w:tcPr>
            <w:tcW w:w="309" w:type="pct"/>
          </w:tcPr>
          <w:p w14:paraId="2154DB74" w14:textId="77777777" w:rsidR="00A35CF2" w:rsidRPr="00E91314" w:rsidRDefault="00A35CF2" w:rsidP="00177141"/>
        </w:tc>
        <w:tc>
          <w:tcPr>
            <w:tcW w:w="452" w:type="pct"/>
          </w:tcPr>
          <w:p w14:paraId="4F73BE64" w14:textId="77777777" w:rsidR="00A35CF2" w:rsidRPr="00E91314" w:rsidRDefault="00A35CF2" w:rsidP="00177141"/>
        </w:tc>
      </w:tr>
    </w:tbl>
    <w:p w14:paraId="2EA9BD51" w14:textId="77777777" w:rsidR="00A35CF2" w:rsidRPr="00E91314" w:rsidRDefault="00A35CF2" w:rsidP="00A35CF2">
      <w:r w:rsidRPr="00E91314">
        <w:t>* http://www.w3.org/TR/html5/the-input-element.html#attr-input-type</w:t>
      </w:r>
    </w:p>
    <w:p w14:paraId="40D0A870" w14:textId="77777777" w:rsidR="00A35CF2" w:rsidRPr="009C52F6" w:rsidRDefault="00A35CF2" w:rsidP="00A35CF2">
      <w:pPr>
        <w:spacing w:line="240" w:lineRule="auto"/>
        <w:rPr>
          <w:sz w:val="24"/>
        </w:rPr>
      </w:pPr>
    </w:p>
    <w:p w14:paraId="1FDAACA0" w14:textId="77777777" w:rsidR="00A35CF2" w:rsidRPr="009C52F6" w:rsidRDefault="00A35CF2" w:rsidP="00A35CF2"/>
    <w:p w14:paraId="231D4B19" w14:textId="77777777" w:rsidR="00A35CF2" w:rsidRDefault="00A35CF2" w:rsidP="00A35CF2">
      <w:pPr>
        <w:pStyle w:val="Heading2"/>
        <w:numPr>
          <w:ilvl w:val="0"/>
          <w:numId w:val="0"/>
        </w:numPr>
        <w:ind w:left="576"/>
        <w:sectPr w:rsidR="00A35CF2" w:rsidSect="00177141">
          <w:pgSz w:w="16838" w:h="11906" w:orient="landscape" w:code="9"/>
          <w:pgMar w:top="720" w:right="3232" w:bottom="720" w:left="720" w:header="0" w:footer="907" w:gutter="0"/>
          <w:cols w:space="708"/>
          <w:titlePg/>
          <w:docGrid w:linePitch="360"/>
        </w:sectPr>
      </w:pPr>
    </w:p>
    <w:p w14:paraId="35D6B0CF" w14:textId="77777777" w:rsidR="00A35CF2" w:rsidRDefault="00A35CF2" w:rsidP="00A35CF2">
      <w:pPr>
        <w:pStyle w:val="Heading2"/>
      </w:pPr>
      <w:bookmarkStart w:id="262" w:name="_Toc386458101"/>
      <w:bookmarkStart w:id="263" w:name="_Toc391636719"/>
      <w:bookmarkStart w:id="264" w:name="_Toc397581535"/>
      <w:r>
        <w:lastRenderedPageBreak/>
        <w:t>Formatregler</w:t>
      </w:r>
      <w:bookmarkEnd w:id="262"/>
      <w:bookmarkEnd w:id="263"/>
      <w:bookmarkEnd w:id="264"/>
    </w:p>
    <w:p w14:paraId="0849CDEB" w14:textId="77777777" w:rsidR="00A35CF2" w:rsidRPr="00D82A73" w:rsidRDefault="00A35CF2" w:rsidP="00A35CF2">
      <w:pPr>
        <w:pStyle w:val="Heading3"/>
      </w:pPr>
      <w:bookmarkStart w:id="265" w:name="_Toc258862131"/>
      <w:bookmarkStart w:id="266" w:name="_Toc386458102"/>
      <w:bookmarkStart w:id="267" w:name="_Toc391636720"/>
      <w:bookmarkStart w:id="268" w:name="_Toc397581536"/>
      <w:r w:rsidRPr="00D82A73">
        <w:t>Format för datum</w:t>
      </w:r>
      <w:bookmarkEnd w:id="265"/>
      <w:bookmarkEnd w:id="266"/>
      <w:bookmarkEnd w:id="267"/>
      <w:bookmarkEnd w:id="268"/>
    </w:p>
    <w:p w14:paraId="126D663F" w14:textId="77777777" w:rsidR="00A35CF2" w:rsidRPr="00D82A73" w:rsidRDefault="00A35CF2" w:rsidP="00A35CF2">
      <w:r w:rsidRPr="00D82A73">
        <w:t>Datum anges alltid på formatet ”ÅÅÅÅMMDD”, vilket motsvara den ISO 8601:2004-kompatibla formatbeskrivningen ”YYYYMMDD”.</w:t>
      </w:r>
    </w:p>
    <w:p w14:paraId="09F8495E" w14:textId="77777777" w:rsidR="00A35CF2" w:rsidRPr="00D82A73" w:rsidRDefault="00A35CF2" w:rsidP="00A35CF2"/>
    <w:p w14:paraId="152363C2" w14:textId="77777777" w:rsidR="00A35CF2" w:rsidRPr="00D82A73" w:rsidRDefault="00A35CF2" w:rsidP="00A35CF2">
      <w:pPr>
        <w:pStyle w:val="Heading3"/>
      </w:pPr>
      <w:bookmarkStart w:id="269" w:name="_Toc258862132"/>
      <w:bookmarkStart w:id="270" w:name="_Toc386458103"/>
      <w:bookmarkStart w:id="271" w:name="_Toc391636721"/>
      <w:bookmarkStart w:id="272" w:name="_Toc397581537"/>
      <w:r w:rsidRPr="00D82A73">
        <w:t>Format för tidpunkter</w:t>
      </w:r>
      <w:bookmarkEnd w:id="269"/>
      <w:bookmarkEnd w:id="270"/>
      <w:bookmarkEnd w:id="271"/>
      <w:bookmarkEnd w:id="272"/>
    </w:p>
    <w:p w14:paraId="09B6BD55" w14:textId="77777777" w:rsidR="00A35CF2" w:rsidRPr="00D82A73" w:rsidRDefault="00A35CF2" w:rsidP="00A35CF2">
      <w:r w:rsidRPr="00D82A73">
        <w:t>Tidpunkter anges alltid på formatet ”ÅÅÅÅMMDDTttmmss”, vilket motsvara den ISO 8601:2004-kompatibla formatbeskrivningen ”YYYYMMDDTttmmss”.</w:t>
      </w:r>
    </w:p>
    <w:p w14:paraId="428A0DAA" w14:textId="77777777" w:rsidR="00A35CF2" w:rsidRPr="00D82A73" w:rsidRDefault="00A35CF2" w:rsidP="00A35CF2"/>
    <w:p w14:paraId="453B1DE8" w14:textId="77777777" w:rsidR="00A35CF2" w:rsidRPr="00D82A73" w:rsidRDefault="00A35CF2" w:rsidP="00A35CF2">
      <w:pPr>
        <w:pStyle w:val="Heading3"/>
      </w:pPr>
      <w:bookmarkStart w:id="273" w:name="_Toc258862133"/>
      <w:bookmarkStart w:id="274" w:name="_Toc386458104"/>
      <w:bookmarkStart w:id="275" w:name="_Toc391636722"/>
      <w:bookmarkStart w:id="276" w:name="_Toc397581538"/>
      <w:r w:rsidRPr="00D82A73">
        <w:t>Tidszon för tidpunkter</w:t>
      </w:r>
      <w:bookmarkEnd w:id="273"/>
      <w:bookmarkEnd w:id="274"/>
      <w:bookmarkEnd w:id="275"/>
      <w:bookmarkEnd w:id="276"/>
    </w:p>
    <w:p w14:paraId="07F71D62" w14:textId="77777777" w:rsidR="00A35CF2" w:rsidRPr="00D82A73" w:rsidRDefault="00A35CF2" w:rsidP="00A35CF2">
      <w:r w:rsidRPr="00D82A73">
        <w:t>Tidszon anges inte i meddelandeformaten. All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2E2EF2BF" w14:textId="77777777" w:rsidR="00A35CF2" w:rsidRPr="002F2D14" w:rsidRDefault="00A35CF2" w:rsidP="00A35CF2"/>
    <w:p w14:paraId="2FC5D361" w14:textId="77777777" w:rsidR="00A35CF2" w:rsidRPr="007E3F3B" w:rsidRDefault="00A35CF2" w:rsidP="0039481C">
      <w:pPr>
        <w:rPr>
          <w:i/>
        </w:rPr>
      </w:pPr>
    </w:p>
    <w:p w14:paraId="033A8625" w14:textId="77777777" w:rsidR="000A520D" w:rsidRDefault="000A520D">
      <w:pPr>
        <w:spacing w:line="240" w:lineRule="auto"/>
        <w:rPr>
          <w:rFonts w:eastAsia="Times New Roman"/>
          <w:bCs/>
          <w:sz w:val="30"/>
          <w:szCs w:val="28"/>
        </w:rPr>
      </w:pPr>
      <w:bookmarkStart w:id="277" w:name="_Toc386458105"/>
      <w:bookmarkStart w:id="278" w:name="_Toc391636723"/>
      <w:r>
        <w:br w:type="page"/>
      </w:r>
    </w:p>
    <w:p w14:paraId="65419CB8" w14:textId="6D482183" w:rsidR="000A520D" w:rsidRPr="00D82A73" w:rsidRDefault="000A520D" w:rsidP="000A520D">
      <w:pPr>
        <w:pStyle w:val="Heading1"/>
      </w:pPr>
      <w:bookmarkStart w:id="279" w:name="_Toc397581539"/>
      <w:r>
        <w:lastRenderedPageBreak/>
        <w:t>Tjänster sammanställning</w:t>
      </w:r>
      <w:bookmarkEnd w:id="277"/>
      <w:bookmarkEnd w:id="278"/>
      <w:bookmarkEnd w:id="2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2835"/>
        <w:gridCol w:w="3969"/>
      </w:tblGrid>
      <w:tr w:rsidR="000A520D" w:rsidRPr="00D82A73" w14:paraId="70A2DFBC" w14:textId="77777777" w:rsidTr="00177141">
        <w:tc>
          <w:tcPr>
            <w:tcW w:w="2376" w:type="dxa"/>
            <w:shd w:val="clear" w:color="auto" w:fill="auto"/>
          </w:tcPr>
          <w:p w14:paraId="21263C6D" w14:textId="77777777" w:rsidR="000A520D" w:rsidRPr="00D82A73" w:rsidRDefault="000A520D" w:rsidP="00177141">
            <w:pPr>
              <w:rPr>
                <w:b/>
              </w:rPr>
            </w:pPr>
            <w:r w:rsidRPr="00D82A73">
              <w:rPr>
                <w:b/>
              </w:rPr>
              <w:t>Namn på tjänst</w:t>
            </w:r>
          </w:p>
        </w:tc>
        <w:tc>
          <w:tcPr>
            <w:tcW w:w="2835" w:type="dxa"/>
            <w:shd w:val="clear" w:color="auto" w:fill="auto"/>
          </w:tcPr>
          <w:p w14:paraId="52E8E58F" w14:textId="77777777" w:rsidR="000A520D" w:rsidRPr="00D82A73" w:rsidRDefault="000A520D" w:rsidP="00177141">
            <w:pPr>
              <w:rPr>
                <w:b/>
              </w:rPr>
            </w:pPr>
            <w:r w:rsidRPr="00D82A73">
              <w:rPr>
                <w:b/>
              </w:rPr>
              <w:t>Aktiviteter</w:t>
            </w:r>
          </w:p>
        </w:tc>
        <w:tc>
          <w:tcPr>
            <w:tcW w:w="3969" w:type="dxa"/>
            <w:shd w:val="clear" w:color="auto" w:fill="auto"/>
          </w:tcPr>
          <w:p w14:paraId="4BBB6F1F" w14:textId="77777777" w:rsidR="000A520D" w:rsidRPr="00D82A73" w:rsidRDefault="000A520D" w:rsidP="00177141">
            <w:pPr>
              <w:rPr>
                <w:b/>
              </w:rPr>
            </w:pPr>
            <w:r w:rsidRPr="00D82A73">
              <w:rPr>
                <w:b/>
              </w:rPr>
              <w:t>Beskrivning</w:t>
            </w:r>
          </w:p>
        </w:tc>
      </w:tr>
      <w:tr w:rsidR="000A520D" w:rsidRPr="00D82A73" w14:paraId="0E636916" w14:textId="77777777" w:rsidTr="00177141">
        <w:tc>
          <w:tcPr>
            <w:tcW w:w="2376" w:type="dxa"/>
            <w:shd w:val="clear" w:color="auto" w:fill="auto"/>
          </w:tcPr>
          <w:p w14:paraId="336E2995" w14:textId="77777777" w:rsidR="000A520D" w:rsidRPr="00D82A73" w:rsidRDefault="000A520D" w:rsidP="00177141">
            <w:r w:rsidRPr="00D82A73">
              <w:t>GetFormTemp</w:t>
            </w:r>
            <w:r>
              <w:t>l</w:t>
            </w:r>
            <w:r w:rsidRPr="00D82A73">
              <w:t>ates</w:t>
            </w:r>
          </w:p>
        </w:tc>
        <w:tc>
          <w:tcPr>
            <w:tcW w:w="2835" w:type="dxa"/>
            <w:shd w:val="clear" w:color="auto" w:fill="auto"/>
          </w:tcPr>
          <w:p w14:paraId="243DFD64" w14:textId="77777777" w:rsidR="000A520D" w:rsidRPr="00D82A73" w:rsidRDefault="000A520D" w:rsidP="00177141">
            <w:r w:rsidRPr="00D82A73">
              <w:t>Hämta valbara formulärmallar</w:t>
            </w:r>
          </w:p>
        </w:tc>
        <w:tc>
          <w:tcPr>
            <w:tcW w:w="3969" w:type="dxa"/>
            <w:shd w:val="clear" w:color="auto" w:fill="auto"/>
          </w:tcPr>
          <w:p w14:paraId="792EAB02" w14:textId="77777777" w:rsidR="000A520D" w:rsidRPr="00D82A73" w:rsidRDefault="000A520D" w:rsidP="00177141">
            <w:r w:rsidRPr="00D82A73">
              <w:t>Tjänsten används för att lista valbara formulär för en användare.</w:t>
            </w:r>
          </w:p>
        </w:tc>
      </w:tr>
      <w:tr w:rsidR="000A520D" w:rsidRPr="00D82A73" w14:paraId="2C18862F" w14:textId="77777777" w:rsidTr="00177141">
        <w:tc>
          <w:tcPr>
            <w:tcW w:w="2376" w:type="dxa"/>
            <w:shd w:val="clear" w:color="auto" w:fill="auto"/>
          </w:tcPr>
          <w:p w14:paraId="16C32020" w14:textId="77777777" w:rsidR="000A520D" w:rsidRPr="00D82A73" w:rsidRDefault="000A520D" w:rsidP="00177141">
            <w:r w:rsidRPr="00D82A73">
              <w:t>GetForms</w:t>
            </w:r>
          </w:p>
        </w:tc>
        <w:tc>
          <w:tcPr>
            <w:tcW w:w="2835" w:type="dxa"/>
            <w:shd w:val="clear" w:color="auto" w:fill="auto"/>
          </w:tcPr>
          <w:p w14:paraId="56B428C4" w14:textId="77777777" w:rsidR="000A520D" w:rsidRPr="00D82A73" w:rsidRDefault="000A520D" w:rsidP="00177141">
            <w:r w:rsidRPr="00D82A73">
              <w:t>Hämta användarens formulär</w:t>
            </w:r>
          </w:p>
        </w:tc>
        <w:tc>
          <w:tcPr>
            <w:tcW w:w="3969" w:type="dxa"/>
            <w:shd w:val="clear" w:color="auto" w:fill="auto"/>
          </w:tcPr>
          <w:p w14:paraId="588CC96F" w14:textId="77777777" w:rsidR="000A520D" w:rsidRPr="00D82A73" w:rsidRDefault="000A520D" w:rsidP="00177141">
            <w:r w:rsidRPr="00D82A73">
              <w:t xml:space="preserve">Tjänsten används för att hämta alla pågående eller avslutade formulär.  </w:t>
            </w:r>
          </w:p>
        </w:tc>
      </w:tr>
      <w:tr w:rsidR="000A520D" w:rsidRPr="00D82A73" w14:paraId="62A605B5" w14:textId="77777777" w:rsidTr="00177141">
        <w:tc>
          <w:tcPr>
            <w:tcW w:w="2376" w:type="dxa"/>
            <w:shd w:val="clear" w:color="auto" w:fill="auto"/>
          </w:tcPr>
          <w:p w14:paraId="43E09144" w14:textId="77777777" w:rsidR="000A520D" w:rsidRPr="00D82A73" w:rsidRDefault="000A520D" w:rsidP="00177141">
            <w:r w:rsidRPr="00D82A73">
              <w:t>GetForm</w:t>
            </w:r>
          </w:p>
        </w:tc>
        <w:tc>
          <w:tcPr>
            <w:tcW w:w="2835" w:type="dxa"/>
            <w:shd w:val="clear" w:color="auto" w:fill="auto"/>
          </w:tcPr>
          <w:p w14:paraId="1931AF87" w14:textId="77777777" w:rsidR="000A520D" w:rsidRPr="00D82A73" w:rsidRDefault="000A520D" w:rsidP="00177141">
            <w:r w:rsidRPr="00D82A73">
              <w:t>Hämta ett specifikt formulär</w:t>
            </w:r>
          </w:p>
        </w:tc>
        <w:tc>
          <w:tcPr>
            <w:tcW w:w="3969" w:type="dxa"/>
            <w:shd w:val="clear" w:color="auto" w:fill="auto"/>
          </w:tcPr>
          <w:p w14:paraId="22278F02" w14:textId="77777777" w:rsidR="000A520D" w:rsidRPr="00D82A73" w:rsidRDefault="000A520D" w:rsidP="00177141">
            <w:r w:rsidRPr="00D82A73">
              <w:t>Tjänsten används för att hämta ett specifikt formulär.</w:t>
            </w:r>
          </w:p>
        </w:tc>
      </w:tr>
      <w:tr w:rsidR="000A520D" w:rsidRPr="00D82A73" w14:paraId="3459944B" w14:textId="77777777" w:rsidTr="00177141">
        <w:tc>
          <w:tcPr>
            <w:tcW w:w="2376" w:type="dxa"/>
            <w:shd w:val="clear" w:color="auto" w:fill="auto"/>
          </w:tcPr>
          <w:p w14:paraId="1635E39F" w14:textId="77777777" w:rsidR="000A520D" w:rsidRPr="00D82A73" w:rsidRDefault="000A520D" w:rsidP="00177141">
            <w:r w:rsidRPr="00D82A73">
              <w:t>CreateForm</w:t>
            </w:r>
          </w:p>
        </w:tc>
        <w:tc>
          <w:tcPr>
            <w:tcW w:w="2835" w:type="dxa"/>
            <w:shd w:val="clear" w:color="auto" w:fill="auto"/>
          </w:tcPr>
          <w:p w14:paraId="2C6A0FB3" w14:textId="77777777" w:rsidR="000A520D" w:rsidRPr="00D82A73" w:rsidRDefault="000A520D" w:rsidP="00177141">
            <w:r w:rsidRPr="00D82A73">
              <w:t>Skapa formulär</w:t>
            </w:r>
          </w:p>
        </w:tc>
        <w:tc>
          <w:tcPr>
            <w:tcW w:w="3969" w:type="dxa"/>
            <w:shd w:val="clear" w:color="auto" w:fill="auto"/>
          </w:tcPr>
          <w:p w14:paraId="7BE8FDB2" w14:textId="77777777" w:rsidR="000A520D" w:rsidRPr="00D82A73" w:rsidRDefault="000A520D" w:rsidP="00177141">
            <w:r w:rsidRPr="00D82A73">
              <w:t>Tjänsten används för att skapa och starta ett formulär.</w:t>
            </w:r>
          </w:p>
        </w:tc>
      </w:tr>
      <w:tr w:rsidR="000A520D" w:rsidRPr="00D82A73" w14:paraId="5EF0B056" w14:textId="77777777" w:rsidTr="00177141">
        <w:tc>
          <w:tcPr>
            <w:tcW w:w="2376" w:type="dxa"/>
            <w:shd w:val="clear" w:color="auto" w:fill="auto"/>
          </w:tcPr>
          <w:p w14:paraId="6B9ADA2F" w14:textId="77777777" w:rsidR="000A520D" w:rsidRPr="00D82A73" w:rsidRDefault="000A520D" w:rsidP="00177141">
            <w:r w:rsidRPr="00D82A73">
              <w:t>SaveFormPage</w:t>
            </w:r>
          </w:p>
        </w:tc>
        <w:tc>
          <w:tcPr>
            <w:tcW w:w="2835" w:type="dxa"/>
            <w:shd w:val="clear" w:color="auto" w:fill="auto"/>
          </w:tcPr>
          <w:p w14:paraId="2EB12E38" w14:textId="77777777" w:rsidR="000A520D" w:rsidRPr="00D82A73" w:rsidRDefault="000A520D" w:rsidP="00177141">
            <w:r w:rsidRPr="00D82A73">
              <w:t>Temporärspara</w:t>
            </w:r>
          </w:p>
        </w:tc>
        <w:tc>
          <w:tcPr>
            <w:tcW w:w="3969" w:type="dxa"/>
            <w:shd w:val="clear" w:color="auto" w:fill="auto"/>
          </w:tcPr>
          <w:p w14:paraId="5E46D89C" w14:textId="77777777" w:rsidR="000A520D" w:rsidRPr="00D82A73" w:rsidRDefault="000A520D" w:rsidP="00177141">
            <w:r w:rsidRPr="00D82A73">
              <w:t>Spara och hämta formulärfrågor</w:t>
            </w:r>
          </w:p>
        </w:tc>
      </w:tr>
      <w:tr w:rsidR="000A520D" w:rsidRPr="00D82A73" w14:paraId="14505AF3" w14:textId="77777777" w:rsidTr="00177141">
        <w:tc>
          <w:tcPr>
            <w:tcW w:w="2376" w:type="dxa"/>
            <w:shd w:val="clear" w:color="auto" w:fill="auto"/>
          </w:tcPr>
          <w:p w14:paraId="52A9C103" w14:textId="77777777" w:rsidR="000A520D" w:rsidRPr="00D82A73" w:rsidRDefault="000A520D" w:rsidP="00177141">
            <w:r w:rsidRPr="00D82A73">
              <w:t>SaveForm</w:t>
            </w:r>
          </w:p>
        </w:tc>
        <w:tc>
          <w:tcPr>
            <w:tcW w:w="2835" w:type="dxa"/>
            <w:shd w:val="clear" w:color="auto" w:fill="auto"/>
          </w:tcPr>
          <w:p w14:paraId="555E6DE6" w14:textId="77777777" w:rsidR="000A520D" w:rsidRPr="00D82A73" w:rsidRDefault="000A520D" w:rsidP="00177141">
            <w:r w:rsidRPr="00D82A73">
              <w:t>Spara och avsluta</w:t>
            </w:r>
          </w:p>
        </w:tc>
        <w:tc>
          <w:tcPr>
            <w:tcW w:w="3969" w:type="dxa"/>
            <w:shd w:val="clear" w:color="auto" w:fill="auto"/>
          </w:tcPr>
          <w:p w14:paraId="22AAFA48" w14:textId="77777777" w:rsidR="000A520D" w:rsidRPr="00D82A73" w:rsidRDefault="000A520D" w:rsidP="00177141">
            <w:r w:rsidRPr="00D82A73">
              <w:t>Spara och avsluta formulär.</w:t>
            </w:r>
          </w:p>
        </w:tc>
      </w:tr>
      <w:tr w:rsidR="000A520D" w:rsidRPr="00D82A73" w14:paraId="640E88AC" w14:textId="77777777" w:rsidTr="00177141">
        <w:tc>
          <w:tcPr>
            <w:tcW w:w="2376" w:type="dxa"/>
            <w:shd w:val="clear" w:color="auto" w:fill="auto"/>
          </w:tcPr>
          <w:p w14:paraId="69BDD7FE" w14:textId="77777777" w:rsidR="000A520D" w:rsidRPr="00D82A73" w:rsidRDefault="000A520D" w:rsidP="00177141">
            <w:r w:rsidRPr="00D82A73">
              <w:t>CancelForm</w:t>
            </w:r>
          </w:p>
        </w:tc>
        <w:tc>
          <w:tcPr>
            <w:tcW w:w="2835" w:type="dxa"/>
            <w:shd w:val="clear" w:color="auto" w:fill="auto"/>
          </w:tcPr>
          <w:p w14:paraId="3314228F" w14:textId="77777777" w:rsidR="000A520D" w:rsidRPr="00D82A73" w:rsidRDefault="000A520D" w:rsidP="00177141">
            <w:r w:rsidRPr="00D82A73">
              <w:t>Avbryt/radera formulär</w:t>
            </w:r>
          </w:p>
        </w:tc>
        <w:tc>
          <w:tcPr>
            <w:tcW w:w="3969" w:type="dxa"/>
            <w:shd w:val="clear" w:color="auto" w:fill="auto"/>
          </w:tcPr>
          <w:p w14:paraId="267EA862" w14:textId="77777777" w:rsidR="000A520D" w:rsidRPr="00D82A73" w:rsidRDefault="000A520D" w:rsidP="00177141">
            <w:r w:rsidRPr="00D82A73">
              <w:t>Avbryter och radera ett pågående formulär.</w:t>
            </w:r>
          </w:p>
        </w:tc>
      </w:tr>
      <w:tr w:rsidR="000A520D" w:rsidRPr="00D82A73" w14:paraId="23DB14DB" w14:textId="77777777" w:rsidTr="00177141">
        <w:tc>
          <w:tcPr>
            <w:tcW w:w="2376" w:type="dxa"/>
            <w:shd w:val="clear" w:color="auto" w:fill="auto"/>
          </w:tcPr>
          <w:p w14:paraId="1C9E1CDB" w14:textId="77777777" w:rsidR="000A520D" w:rsidRPr="00D82A73" w:rsidRDefault="000A520D" w:rsidP="00177141">
            <w:r w:rsidRPr="00D82A73">
              <w:t>GetFormQuestionPage</w:t>
            </w:r>
          </w:p>
        </w:tc>
        <w:tc>
          <w:tcPr>
            <w:tcW w:w="2835" w:type="dxa"/>
            <w:shd w:val="clear" w:color="auto" w:fill="auto"/>
          </w:tcPr>
          <w:p w14:paraId="78C5C663" w14:textId="77777777" w:rsidR="000A520D" w:rsidRPr="00D82A73" w:rsidRDefault="000A520D" w:rsidP="00177141">
            <w:r w:rsidRPr="00D82A73">
              <w:t xml:space="preserve">Tjänst för hoppa till en sida. </w:t>
            </w:r>
          </w:p>
        </w:tc>
        <w:tc>
          <w:tcPr>
            <w:tcW w:w="3969" w:type="dxa"/>
            <w:shd w:val="clear" w:color="auto" w:fill="auto"/>
          </w:tcPr>
          <w:p w14:paraId="5658B315" w14:textId="77777777" w:rsidR="000A520D" w:rsidRPr="00D82A73" w:rsidRDefault="000A520D" w:rsidP="00177141">
            <w:r w:rsidRPr="00D82A73">
              <w:t>Tjänst för att hoppa till en specifik sida(grupp med frågor). Används typiskt för att navigera fram/bak i ett formulär med många frågor.</w:t>
            </w:r>
          </w:p>
        </w:tc>
      </w:tr>
      <w:tr w:rsidR="000A520D" w:rsidRPr="00D82A73" w14:paraId="49606583" w14:textId="77777777" w:rsidTr="00177141">
        <w:tc>
          <w:tcPr>
            <w:tcW w:w="2376" w:type="dxa"/>
            <w:shd w:val="clear" w:color="auto" w:fill="auto"/>
          </w:tcPr>
          <w:p w14:paraId="26BBE270" w14:textId="77777777" w:rsidR="000A520D" w:rsidRPr="00D82A73" w:rsidRDefault="000A520D" w:rsidP="00177141">
            <w:r w:rsidRPr="00D82A73">
              <w:t>CreateFormRequest</w:t>
            </w:r>
          </w:p>
        </w:tc>
        <w:tc>
          <w:tcPr>
            <w:tcW w:w="2835" w:type="dxa"/>
            <w:shd w:val="clear" w:color="auto" w:fill="auto"/>
          </w:tcPr>
          <w:p w14:paraId="10EAA41A" w14:textId="77777777" w:rsidR="000A520D" w:rsidRPr="00D82A73" w:rsidRDefault="000A520D" w:rsidP="00177141">
            <w:r w:rsidRPr="00D82A73">
              <w:t>Skapa en formulärbegäran.</w:t>
            </w:r>
          </w:p>
        </w:tc>
        <w:tc>
          <w:tcPr>
            <w:tcW w:w="3969" w:type="dxa"/>
            <w:shd w:val="clear" w:color="auto" w:fill="auto"/>
          </w:tcPr>
          <w:p w14:paraId="14A642E1" w14:textId="77777777" w:rsidR="000A520D" w:rsidRPr="00D82A73" w:rsidRDefault="000A520D" w:rsidP="00177141">
            <w:r w:rsidRPr="00D82A73">
              <w:t xml:space="preserve">Ett vårdsystem använder tjänsten för att skapa en begäran om formulär. </w:t>
            </w:r>
          </w:p>
        </w:tc>
      </w:tr>
      <w:tr w:rsidR="000A520D" w:rsidRPr="00D82A73" w14:paraId="55A36F13" w14:textId="77777777" w:rsidTr="00177141">
        <w:tc>
          <w:tcPr>
            <w:tcW w:w="2376" w:type="dxa"/>
            <w:shd w:val="clear" w:color="auto" w:fill="auto"/>
          </w:tcPr>
          <w:p w14:paraId="12234023" w14:textId="77777777" w:rsidR="000A520D" w:rsidRPr="00D82A73" w:rsidRDefault="000A520D" w:rsidP="00177141">
            <w:r w:rsidRPr="00D82A73">
              <w:t>GetFormTemplate</w:t>
            </w:r>
          </w:p>
        </w:tc>
        <w:tc>
          <w:tcPr>
            <w:tcW w:w="2835" w:type="dxa"/>
            <w:shd w:val="clear" w:color="auto" w:fill="auto"/>
          </w:tcPr>
          <w:p w14:paraId="6D60479E" w14:textId="77777777" w:rsidR="000A520D" w:rsidRPr="00D82A73" w:rsidRDefault="000A520D" w:rsidP="00177141">
            <w:r w:rsidRPr="00D82A73">
              <w:t>Hämta formulärmall.</w:t>
            </w:r>
          </w:p>
        </w:tc>
        <w:tc>
          <w:tcPr>
            <w:tcW w:w="3969" w:type="dxa"/>
            <w:shd w:val="clear" w:color="auto" w:fill="auto"/>
          </w:tcPr>
          <w:p w14:paraId="21A86E7D" w14:textId="77777777" w:rsidR="000A520D" w:rsidRPr="00D82A73" w:rsidRDefault="000A520D" w:rsidP="00177141">
            <w:r w:rsidRPr="00D82A73">
              <w:t>Tjänst för att hämta formulärmall från tjänsteproducent.</w:t>
            </w:r>
          </w:p>
        </w:tc>
      </w:tr>
      <w:tr w:rsidR="000A520D" w:rsidRPr="00D82A73" w14:paraId="23A64B27" w14:textId="77777777" w:rsidTr="00177141">
        <w:tc>
          <w:tcPr>
            <w:tcW w:w="2376" w:type="dxa"/>
            <w:shd w:val="clear" w:color="auto" w:fill="auto"/>
          </w:tcPr>
          <w:p w14:paraId="79E9188C" w14:textId="77777777" w:rsidR="000A520D" w:rsidRPr="00D82A73" w:rsidRDefault="000A520D" w:rsidP="00177141">
            <w:r w:rsidRPr="00D82A73">
              <w:t>SaveFormTemplate</w:t>
            </w:r>
          </w:p>
        </w:tc>
        <w:tc>
          <w:tcPr>
            <w:tcW w:w="2835" w:type="dxa"/>
            <w:shd w:val="clear" w:color="auto" w:fill="auto"/>
          </w:tcPr>
          <w:p w14:paraId="7E5F9B3B" w14:textId="77777777" w:rsidR="000A520D" w:rsidRPr="00D82A73" w:rsidRDefault="000A520D" w:rsidP="00177141">
            <w:r w:rsidRPr="00D82A73">
              <w:t>Spara formulärmall.</w:t>
            </w:r>
          </w:p>
        </w:tc>
        <w:tc>
          <w:tcPr>
            <w:tcW w:w="3969" w:type="dxa"/>
            <w:shd w:val="clear" w:color="auto" w:fill="auto"/>
          </w:tcPr>
          <w:p w14:paraId="34D327B0" w14:textId="77777777" w:rsidR="000A520D" w:rsidRPr="00D82A73" w:rsidRDefault="000A520D" w:rsidP="00177141">
            <w:r w:rsidRPr="00D82A73">
              <w:t>Tjänst för att spara formulärmall hos tjänsteproducent.</w:t>
            </w:r>
          </w:p>
        </w:tc>
      </w:tr>
    </w:tbl>
    <w:p w14:paraId="3D9DE432" w14:textId="77777777" w:rsidR="000A520D" w:rsidRPr="00C55071" w:rsidRDefault="000A520D" w:rsidP="000A520D"/>
    <w:p w14:paraId="5B073D2A" w14:textId="77777777" w:rsidR="0039481C" w:rsidRDefault="0039481C" w:rsidP="0039481C">
      <w:pPr>
        <w:spacing w:line="240" w:lineRule="auto"/>
        <w:rPr>
          <w:rFonts w:eastAsia="Times New Roman"/>
          <w:bCs/>
          <w:sz w:val="30"/>
          <w:szCs w:val="28"/>
        </w:rPr>
      </w:pPr>
      <w:r>
        <w:br w:type="page"/>
      </w:r>
    </w:p>
    <w:p w14:paraId="212A4AA4" w14:textId="77777777" w:rsidR="00094541" w:rsidRDefault="00094541" w:rsidP="00094541">
      <w:pPr>
        <w:pStyle w:val="Heading1"/>
      </w:pPr>
      <w:bookmarkStart w:id="280" w:name="_Toc397581540"/>
      <w:bookmarkEnd w:id="175"/>
      <w:r>
        <w:lastRenderedPageBreak/>
        <w:t>Tjänstekontrakt</w:t>
      </w:r>
      <w:bookmarkEnd w:id="280"/>
    </w:p>
    <w:p w14:paraId="4271C1F2" w14:textId="77777777" w:rsidR="00094541" w:rsidRPr="00094541" w:rsidRDefault="00094541" w:rsidP="00094541"/>
    <w:p w14:paraId="14318806" w14:textId="77777777" w:rsidR="00FD215B" w:rsidRPr="00996C28" w:rsidRDefault="00FD215B" w:rsidP="00E32647">
      <w:pPr>
        <w:pStyle w:val="Heading2"/>
      </w:pPr>
      <w:bookmarkStart w:id="281" w:name="_Toc391636724"/>
      <w:bookmarkStart w:id="282" w:name="_Toc397581541"/>
      <w:r w:rsidRPr="00996C28">
        <w:t>Tjänstekontrakt GetFormTemplates</w:t>
      </w:r>
      <w:bookmarkEnd w:id="281"/>
      <w:bookmarkEnd w:id="282"/>
    </w:p>
    <w:p w14:paraId="0D52B0DC" w14:textId="77777777" w:rsidR="000A520D" w:rsidRPr="00D82A73" w:rsidRDefault="000A520D" w:rsidP="000A520D">
      <w:r w:rsidRPr="00D82A73">
        <w:t>Tjänst för att hämta tillgängliga formulär för invånare. Tjänsten används för att lista de formulär som invånaren kan använda för att skapa formulär.</w:t>
      </w:r>
    </w:p>
    <w:p w14:paraId="3857AC68" w14:textId="77777777" w:rsidR="000A520D" w:rsidRPr="00D82A73" w:rsidRDefault="000A520D" w:rsidP="000A520D"/>
    <w:p w14:paraId="167DEC5F" w14:textId="77777777" w:rsidR="000A520D" w:rsidRPr="00D82A73" w:rsidRDefault="000A520D" w:rsidP="000A520D">
      <w:r w:rsidRPr="00D82A73">
        <w:t xml:space="preserve">Tjänsten returnerar formulär baserat på olika parametrar. </w:t>
      </w:r>
    </w:p>
    <w:p w14:paraId="77E1C323" w14:textId="77777777" w:rsidR="000A520D" w:rsidRPr="00D82A73" w:rsidRDefault="000A520D" w:rsidP="0044783B">
      <w:pPr>
        <w:numPr>
          <w:ilvl w:val="0"/>
          <w:numId w:val="36"/>
        </w:numPr>
        <w:spacing w:line="240" w:lineRule="auto"/>
      </w:pPr>
      <w:r w:rsidRPr="00D82A73">
        <w:t>Vårdenhets hsa-id.</w:t>
      </w:r>
    </w:p>
    <w:p w14:paraId="2B08129F" w14:textId="77777777" w:rsidR="000A520D" w:rsidRPr="00D82A73" w:rsidRDefault="000A520D" w:rsidP="0044783B">
      <w:pPr>
        <w:numPr>
          <w:ilvl w:val="0"/>
          <w:numId w:val="36"/>
        </w:numPr>
        <w:spacing w:line="240" w:lineRule="auto"/>
      </w:pPr>
      <w:r w:rsidRPr="00D82A73">
        <w:t>Personnummer.</w:t>
      </w:r>
    </w:p>
    <w:p w14:paraId="6FBF2FCE" w14:textId="77777777" w:rsidR="000A520D" w:rsidRPr="00D82A73" w:rsidRDefault="000A520D" w:rsidP="0044783B">
      <w:pPr>
        <w:numPr>
          <w:ilvl w:val="1"/>
          <w:numId w:val="36"/>
        </w:numPr>
        <w:spacing w:line="240" w:lineRule="auto"/>
      </w:pPr>
      <w:r w:rsidRPr="00D82A73">
        <w:t>Indikerar att producerande system kan presentera formulär anpassat till användaren.</w:t>
      </w:r>
    </w:p>
    <w:p w14:paraId="1499EE12" w14:textId="77777777" w:rsidR="000A520D" w:rsidRPr="00D82A73" w:rsidRDefault="000A520D" w:rsidP="0044783B">
      <w:pPr>
        <w:numPr>
          <w:ilvl w:val="0"/>
          <w:numId w:val="36"/>
        </w:numPr>
        <w:spacing w:line="240" w:lineRule="auto"/>
      </w:pPr>
      <w:r w:rsidRPr="00D82A73">
        <w:t>Formulärmall.</w:t>
      </w:r>
    </w:p>
    <w:p w14:paraId="704EE24E" w14:textId="77777777" w:rsidR="000A520D" w:rsidRPr="00D82A73" w:rsidRDefault="000A520D" w:rsidP="0044783B">
      <w:pPr>
        <w:numPr>
          <w:ilvl w:val="1"/>
          <w:numId w:val="36"/>
        </w:numPr>
        <w:spacing w:line="240" w:lineRule="auto"/>
      </w:pPr>
      <w:r w:rsidRPr="00D82A73">
        <w:t>Indikerar att producerandesystem skall presentera formulärmall om denna finns tillgänglig.</w:t>
      </w:r>
    </w:p>
    <w:p w14:paraId="1D4CCC44" w14:textId="77777777" w:rsidR="000A520D" w:rsidRPr="00D82A73" w:rsidRDefault="000A520D" w:rsidP="0044783B">
      <w:pPr>
        <w:numPr>
          <w:ilvl w:val="0"/>
          <w:numId w:val="36"/>
        </w:numPr>
        <w:spacing w:line="240" w:lineRule="auto"/>
      </w:pPr>
      <w:r w:rsidRPr="00D82A73">
        <w:t>Hälsoärende.</w:t>
      </w:r>
    </w:p>
    <w:p w14:paraId="770F08BD" w14:textId="24CB67F4" w:rsidR="000A520D" w:rsidRDefault="000A520D" w:rsidP="0044783B">
      <w:pPr>
        <w:numPr>
          <w:ilvl w:val="1"/>
          <w:numId w:val="36"/>
        </w:numPr>
        <w:spacing w:line="240" w:lineRule="auto"/>
      </w:pPr>
      <w:r w:rsidRPr="00D82A73">
        <w:t>Indikerar att producerande system skall visa formulär kopplade till hälsoärende.</w:t>
      </w:r>
    </w:p>
    <w:p w14:paraId="2A5FC705" w14:textId="77777777" w:rsidR="00E32647" w:rsidRPr="00D82A73" w:rsidRDefault="00E32647" w:rsidP="00E32647">
      <w:pPr>
        <w:spacing w:line="240" w:lineRule="auto"/>
      </w:pPr>
    </w:p>
    <w:p w14:paraId="16CF2942" w14:textId="77777777" w:rsidR="000A520D" w:rsidRPr="00D82A73" w:rsidRDefault="000A520D" w:rsidP="000A520D">
      <w:r w:rsidRPr="00D82A73">
        <w:t>Tjänst används för att:</w:t>
      </w:r>
    </w:p>
    <w:p w14:paraId="246E805A" w14:textId="77777777" w:rsidR="000A520D" w:rsidRPr="00D82A73" w:rsidRDefault="000A520D" w:rsidP="0044783B">
      <w:pPr>
        <w:numPr>
          <w:ilvl w:val="0"/>
          <w:numId w:val="32"/>
        </w:numPr>
        <w:spacing w:line="240" w:lineRule="auto"/>
      </w:pPr>
      <w:r w:rsidRPr="00D82A73">
        <w:t>Hämta och lista formulär som användaren kan använda/fylla i.</w:t>
      </w:r>
    </w:p>
    <w:p w14:paraId="3E3EB917" w14:textId="77777777" w:rsidR="000A520D" w:rsidRPr="00D82A73" w:rsidRDefault="000A520D" w:rsidP="0044783B">
      <w:pPr>
        <w:numPr>
          <w:ilvl w:val="0"/>
          <w:numId w:val="32"/>
        </w:numPr>
        <w:spacing w:line="240" w:lineRule="auto"/>
      </w:pPr>
      <w:r w:rsidRPr="00D82A73">
        <w:t>Hämta specifika formulär som användaren skall fylla i.</w:t>
      </w:r>
    </w:p>
    <w:p w14:paraId="074F6A45" w14:textId="77777777" w:rsidR="000A520D" w:rsidRPr="00D82A73" w:rsidRDefault="000A520D" w:rsidP="0044783B">
      <w:pPr>
        <w:numPr>
          <w:ilvl w:val="0"/>
          <w:numId w:val="32"/>
        </w:numPr>
        <w:spacing w:line="240" w:lineRule="auto"/>
      </w:pPr>
      <w:r w:rsidRPr="00D82A73">
        <w:t xml:space="preserve">Hämta formulär som användaren skall använda som resultat av en vårdprocess/vårdaktivitet. </w:t>
      </w:r>
    </w:p>
    <w:p w14:paraId="7AA7F387" w14:textId="687E71FA" w:rsidR="000A520D" w:rsidRPr="00D82A73" w:rsidRDefault="000A520D" w:rsidP="000A520D">
      <w:r w:rsidRPr="00D82A73">
        <w:t xml:space="preserve"> </w:t>
      </w:r>
    </w:p>
    <w:p w14:paraId="1836779C" w14:textId="3D13B6E6" w:rsidR="000A520D" w:rsidRPr="00D82A73" w:rsidRDefault="000A520D" w:rsidP="00E32647">
      <w:pPr>
        <w:pStyle w:val="Heading3"/>
      </w:pPr>
      <w:bookmarkStart w:id="283" w:name="_Toc258862138"/>
      <w:bookmarkStart w:id="284" w:name="_Toc386458108"/>
      <w:bookmarkStart w:id="285" w:name="_Toc391636726"/>
      <w:bookmarkStart w:id="286" w:name="_Toc397581542"/>
      <w:r w:rsidRPr="00D82A73">
        <w:t>Version</w:t>
      </w:r>
      <w:bookmarkEnd w:id="283"/>
      <w:bookmarkEnd w:id="284"/>
      <w:bookmarkEnd w:id="285"/>
      <w:bookmarkEnd w:id="286"/>
    </w:p>
    <w:p w14:paraId="7C974EFF" w14:textId="77777777" w:rsidR="000A520D" w:rsidRPr="00D82A73" w:rsidRDefault="000A520D" w:rsidP="000A520D">
      <w:r>
        <w:t>2.0</w:t>
      </w:r>
    </w:p>
    <w:p w14:paraId="34E6EBC1" w14:textId="0E1C06D4" w:rsidR="000A520D" w:rsidRPr="00D82A73" w:rsidRDefault="000A520D" w:rsidP="0044783B">
      <w:pPr>
        <w:pStyle w:val="Heading3"/>
      </w:pPr>
      <w:r w:rsidRPr="00D82A73">
        <w:br w:type="page"/>
      </w:r>
      <w:bookmarkStart w:id="287" w:name="_Toc397581543"/>
      <w:r w:rsidR="00E32647">
        <w:lastRenderedPageBreak/>
        <w:t>Fältregler</w:t>
      </w:r>
      <w:bookmarkEnd w:id="287"/>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0A520D" w:rsidRPr="00D82A73" w14:paraId="3AA73C36" w14:textId="77777777" w:rsidTr="00177141">
        <w:tc>
          <w:tcPr>
            <w:tcW w:w="2628" w:type="dxa"/>
            <w:shd w:val="clear" w:color="auto" w:fill="auto"/>
          </w:tcPr>
          <w:p w14:paraId="19EF2435" w14:textId="77777777" w:rsidR="000A520D" w:rsidRPr="00D82A73" w:rsidRDefault="000A520D" w:rsidP="00177141">
            <w:pPr>
              <w:rPr>
                <w:b/>
              </w:rPr>
            </w:pPr>
            <w:r w:rsidRPr="00D82A73">
              <w:rPr>
                <w:b/>
              </w:rPr>
              <w:t>Namn</w:t>
            </w:r>
          </w:p>
        </w:tc>
        <w:tc>
          <w:tcPr>
            <w:tcW w:w="1260" w:type="dxa"/>
            <w:shd w:val="clear" w:color="auto" w:fill="auto"/>
          </w:tcPr>
          <w:p w14:paraId="064CB79C" w14:textId="77777777" w:rsidR="000A520D" w:rsidRPr="00D82A73" w:rsidRDefault="000A520D" w:rsidP="00177141">
            <w:pPr>
              <w:rPr>
                <w:b/>
              </w:rPr>
            </w:pPr>
            <w:r w:rsidRPr="00D82A73">
              <w:rPr>
                <w:b/>
              </w:rPr>
              <w:t>Typ</w:t>
            </w:r>
          </w:p>
        </w:tc>
        <w:tc>
          <w:tcPr>
            <w:tcW w:w="4867" w:type="dxa"/>
            <w:shd w:val="clear" w:color="auto" w:fill="auto"/>
          </w:tcPr>
          <w:p w14:paraId="482C918C" w14:textId="77777777" w:rsidR="000A520D" w:rsidRPr="00D82A73" w:rsidRDefault="000A520D" w:rsidP="00177141">
            <w:pPr>
              <w:rPr>
                <w:b/>
              </w:rPr>
            </w:pPr>
            <w:r w:rsidRPr="00D82A73">
              <w:rPr>
                <w:b/>
              </w:rPr>
              <w:t>Kommentar</w:t>
            </w:r>
          </w:p>
        </w:tc>
        <w:tc>
          <w:tcPr>
            <w:tcW w:w="1134" w:type="dxa"/>
            <w:shd w:val="clear" w:color="auto" w:fill="auto"/>
          </w:tcPr>
          <w:p w14:paraId="70D87256" w14:textId="77777777" w:rsidR="000A520D" w:rsidRPr="00D82A73" w:rsidRDefault="000A520D" w:rsidP="00177141">
            <w:pPr>
              <w:rPr>
                <w:b/>
              </w:rPr>
            </w:pPr>
            <w:r w:rsidRPr="00D82A73">
              <w:rPr>
                <w:b/>
              </w:rPr>
              <w:t>Kardi-nalitet</w:t>
            </w:r>
          </w:p>
        </w:tc>
      </w:tr>
      <w:tr w:rsidR="000A520D" w:rsidRPr="00D82A73" w14:paraId="175B1A6F" w14:textId="77777777" w:rsidTr="00177141">
        <w:tc>
          <w:tcPr>
            <w:tcW w:w="2628" w:type="dxa"/>
            <w:shd w:val="clear" w:color="auto" w:fill="auto"/>
          </w:tcPr>
          <w:p w14:paraId="3CBDBDE8" w14:textId="77777777" w:rsidR="000A520D" w:rsidRPr="00D82A73" w:rsidRDefault="000A520D" w:rsidP="00177141">
            <w:pPr>
              <w:rPr>
                <w:i/>
              </w:rPr>
            </w:pPr>
            <w:r w:rsidRPr="00D82A73">
              <w:rPr>
                <w:i/>
              </w:rPr>
              <w:t>Begäran</w:t>
            </w:r>
          </w:p>
        </w:tc>
        <w:tc>
          <w:tcPr>
            <w:tcW w:w="1260" w:type="dxa"/>
            <w:shd w:val="clear" w:color="auto" w:fill="auto"/>
          </w:tcPr>
          <w:p w14:paraId="562B4266" w14:textId="77777777" w:rsidR="000A520D" w:rsidRPr="00D82A73" w:rsidRDefault="000A520D" w:rsidP="00177141"/>
        </w:tc>
        <w:tc>
          <w:tcPr>
            <w:tcW w:w="4867" w:type="dxa"/>
            <w:shd w:val="clear" w:color="auto" w:fill="auto"/>
          </w:tcPr>
          <w:p w14:paraId="549F2A15" w14:textId="77777777" w:rsidR="000A520D" w:rsidRPr="00D82A73" w:rsidRDefault="000A520D" w:rsidP="00177141"/>
        </w:tc>
        <w:tc>
          <w:tcPr>
            <w:tcW w:w="1134" w:type="dxa"/>
            <w:shd w:val="clear" w:color="auto" w:fill="auto"/>
          </w:tcPr>
          <w:p w14:paraId="791E3819" w14:textId="77777777" w:rsidR="000A520D" w:rsidRPr="00D82A73" w:rsidRDefault="000A520D" w:rsidP="00177141"/>
        </w:tc>
      </w:tr>
      <w:tr w:rsidR="000A520D" w:rsidRPr="00D82A73" w14:paraId="355E67C5" w14:textId="77777777" w:rsidTr="00177141">
        <w:tc>
          <w:tcPr>
            <w:tcW w:w="2628" w:type="dxa"/>
            <w:shd w:val="clear" w:color="auto" w:fill="auto"/>
          </w:tcPr>
          <w:p w14:paraId="1D11D7D6" w14:textId="77777777" w:rsidR="000A520D" w:rsidRPr="00D82A73" w:rsidRDefault="000A520D" w:rsidP="00177141">
            <w:pPr>
              <w:rPr>
                <w:b/>
              </w:rPr>
            </w:pPr>
            <w:r w:rsidRPr="00D82A73">
              <w:t>Healthcare_Facility_CareUnit</w:t>
            </w:r>
          </w:p>
        </w:tc>
        <w:tc>
          <w:tcPr>
            <w:tcW w:w="1260" w:type="dxa"/>
            <w:shd w:val="clear" w:color="auto" w:fill="auto"/>
          </w:tcPr>
          <w:p w14:paraId="5091F978" w14:textId="77777777" w:rsidR="000A520D" w:rsidRPr="00D82A73" w:rsidRDefault="000A520D" w:rsidP="00177141"/>
        </w:tc>
        <w:tc>
          <w:tcPr>
            <w:tcW w:w="4867" w:type="dxa"/>
            <w:shd w:val="clear" w:color="auto" w:fill="auto"/>
          </w:tcPr>
          <w:p w14:paraId="0B1C4A70" w14:textId="77777777" w:rsidR="000A520D" w:rsidRPr="00D82A73" w:rsidRDefault="000A520D" w:rsidP="00177141">
            <w:r w:rsidRPr="00D82A73">
              <w:t xml:space="preserve">Hsa-Id (Vårdenhet/enhets-id).   </w:t>
            </w:r>
          </w:p>
          <w:p w14:paraId="576055FF" w14:textId="77777777" w:rsidR="000A520D" w:rsidRPr="00D82A73" w:rsidRDefault="000A520D" w:rsidP="00177141">
            <w:r w:rsidRPr="00D82A73">
              <w:t>T.ex. se2321000016-1hz3</w:t>
            </w:r>
          </w:p>
        </w:tc>
        <w:tc>
          <w:tcPr>
            <w:tcW w:w="1134" w:type="dxa"/>
            <w:shd w:val="clear" w:color="auto" w:fill="auto"/>
          </w:tcPr>
          <w:p w14:paraId="25CFF107" w14:textId="77777777" w:rsidR="000A520D" w:rsidRPr="00D82A73" w:rsidRDefault="000A520D" w:rsidP="00177141">
            <w:pPr>
              <w:rPr>
                <w:b/>
              </w:rPr>
            </w:pPr>
            <w:r w:rsidRPr="00D82A73">
              <w:t>1..1</w:t>
            </w:r>
          </w:p>
        </w:tc>
      </w:tr>
      <w:tr w:rsidR="000A520D" w:rsidRPr="00D82A73" w14:paraId="1EACB488" w14:textId="77777777" w:rsidTr="00177141">
        <w:tc>
          <w:tcPr>
            <w:tcW w:w="2628" w:type="dxa"/>
            <w:shd w:val="clear" w:color="auto" w:fill="auto"/>
          </w:tcPr>
          <w:p w14:paraId="01BFBC53" w14:textId="77777777" w:rsidR="000A520D" w:rsidRPr="00D82A73" w:rsidRDefault="000A520D" w:rsidP="00177141">
            <w:r w:rsidRPr="00D82A73">
              <w:t>PublishedStatus</w:t>
            </w:r>
          </w:p>
        </w:tc>
        <w:tc>
          <w:tcPr>
            <w:tcW w:w="1260" w:type="dxa"/>
            <w:shd w:val="clear" w:color="auto" w:fill="auto"/>
          </w:tcPr>
          <w:p w14:paraId="33A861C4" w14:textId="77777777" w:rsidR="000A520D" w:rsidRPr="00D82A73" w:rsidRDefault="000A520D" w:rsidP="00177141"/>
        </w:tc>
        <w:tc>
          <w:tcPr>
            <w:tcW w:w="4867" w:type="dxa"/>
            <w:shd w:val="clear" w:color="auto" w:fill="auto"/>
          </w:tcPr>
          <w:p w14:paraId="5DBB7D16" w14:textId="77777777" w:rsidR="000A520D" w:rsidRPr="00D82A73" w:rsidRDefault="000A520D" w:rsidP="00177141">
            <w:r w:rsidRPr="00D82A73">
              <w:t>Indikerar vilken status en mall skall ha.</w:t>
            </w:r>
          </w:p>
        </w:tc>
        <w:tc>
          <w:tcPr>
            <w:tcW w:w="1134" w:type="dxa"/>
            <w:shd w:val="clear" w:color="auto" w:fill="auto"/>
          </w:tcPr>
          <w:p w14:paraId="7CBAA083" w14:textId="77777777" w:rsidR="000A520D" w:rsidRPr="00D82A73" w:rsidRDefault="000A520D" w:rsidP="00177141">
            <w:r w:rsidRPr="00D82A73">
              <w:t>0..*</w:t>
            </w:r>
          </w:p>
        </w:tc>
      </w:tr>
      <w:tr w:rsidR="000A520D" w:rsidRPr="00D82A73" w14:paraId="26BCA8FB" w14:textId="77777777" w:rsidTr="00177141">
        <w:tc>
          <w:tcPr>
            <w:tcW w:w="2628" w:type="dxa"/>
            <w:shd w:val="clear" w:color="auto" w:fill="auto"/>
          </w:tcPr>
          <w:p w14:paraId="62969175" w14:textId="77777777" w:rsidR="000A520D" w:rsidRPr="00D82A73" w:rsidRDefault="000A520D" w:rsidP="00177141">
            <w:pPr>
              <w:rPr>
                <w:b/>
              </w:rPr>
            </w:pPr>
            <w:r w:rsidRPr="00D82A73">
              <w:t>SubjectOfCare</w:t>
            </w:r>
          </w:p>
        </w:tc>
        <w:tc>
          <w:tcPr>
            <w:tcW w:w="1260" w:type="dxa"/>
            <w:shd w:val="clear" w:color="auto" w:fill="auto"/>
          </w:tcPr>
          <w:p w14:paraId="45571D5B" w14:textId="77777777" w:rsidR="000A520D" w:rsidRPr="00D82A73" w:rsidRDefault="000A520D" w:rsidP="00177141"/>
        </w:tc>
        <w:tc>
          <w:tcPr>
            <w:tcW w:w="4867" w:type="dxa"/>
            <w:shd w:val="clear" w:color="auto" w:fill="auto"/>
          </w:tcPr>
          <w:p w14:paraId="3A0DFC75" w14:textId="77777777" w:rsidR="000A520D" w:rsidRPr="00D82A73" w:rsidRDefault="000A520D" w:rsidP="00177141">
            <w:r w:rsidRPr="00D82A73">
              <w:t xml:space="preserve">Starkt autentiserad användares personnummer. </w:t>
            </w:r>
          </w:p>
          <w:p w14:paraId="459AEA86" w14:textId="77777777" w:rsidR="000A520D" w:rsidRPr="00D82A73" w:rsidRDefault="000A520D" w:rsidP="00177141">
            <w:r w:rsidRPr="00D82A73">
              <w:t>T.ex. 191212121212 (yyyymmddnnnn)</w:t>
            </w:r>
          </w:p>
          <w:p w14:paraId="6323DE3C" w14:textId="77777777" w:rsidR="000A520D" w:rsidRPr="00D82A73" w:rsidRDefault="000A520D" w:rsidP="00177141">
            <w:r w:rsidRPr="00D82A73">
              <w:t>FormTemplate attributet ”anonymousForm” styr huruvida formulärmotorn hanterar detta fält som obligatoriskt eller frivilligt.</w:t>
            </w:r>
          </w:p>
        </w:tc>
        <w:tc>
          <w:tcPr>
            <w:tcW w:w="1134" w:type="dxa"/>
            <w:shd w:val="clear" w:color="auto" w:fill="auto"/>
          </w:tcPr>
          <w:p w14:paraId="72118F8B" w14:textId="77777777" w:rsidR="000A520D" w:rsidRPr="00D82A73" w:rsidRDefault="000A520D" w:rsidP="00177141">
            <w:pPr>
              <w:rPr>
                <w:b/>
              </w:rPr>
            </w:pPr>
            <w:r w:rsidRPr="00D82A73">
              <w:t>0..1</w:t>
            </w:r>
          </w:p>
        </w:tc>
      </w:tr>
      <w:tr w:rsidR="000A520D" w:rsidRPr="00D82A73" w14:paraId="1E4C07D6" w14:textId="77777777" w:rsidTr="00177141">
        <w:tc>
          <w:tcPr>
            <w:tcW w:w="2628" w:type="dxa"/>
            <w:shd w:val="clear" w:color="auto" w:fill="auto"/>
          </w:tcPr>
          <w:p w14:paraId="2EAB64CD" w14:textId="77777777" w:rsidR="000A520D" w:rsidRPr="00D82A73" w:rsidRDefault="000A520D" w:rsidP="00177141">
            <w:r w:rsidRPr="00D82A73">
              <w:rPr>
                <w:rFonts w:eastAsia="Arial Unicode MS"/>
              </w:rPr>
              <w:t>TemplateId</w:t>
            </w:r>
            <w:r>
              <w:rPr>
                <w:rFonts w:eastAsia="Arial Unicode MS"/>
              </w:rPr>
              <w:t>s</w:t>
            </w:r>
          </w:p>
        </w:tc>
        <w:tc>
          <w:tcPr>
            <w:tcW w:w="1260" w:type="dxa"/>
            <w:shd w:val="clear" w:color="auto" w:fill="auto"/>
          </w:tcPr>
          <w:p w14:paraId="0046C81F" w14:textId="77777777" w:rsidR="000A520D" w:rsidRPr="00D82A73" w:rsidRDefault="000A520D" w:rsidP="00177141"/>
        </w:tc>
        <w:tc>
          <w:tcPr>
            <w:tcW w:w="4867" w:type="dxa"/>
            <w:shd w:val="clear" w:color="auto" w:fill="auto"/>
          </w:tcPr>
          <w:p w14:paraId="3677F0DB" w14:textId="77777777" w:rsidR="000A520D" w:rsidRPr="00D82A73" w:rsidRDefault="000A520D" w:rsidP="00177141">
            <w:r w:rsidRPr="00D82A73">
              <w:t>Typ av formulärmall. Kodverk. Om denna inte anges skall formulärtjänsten som default returnera ALLA tillgängliga formulär för medborgaren.</w:t>
            </w:r>
          </w:p>
        </w:tc>
        <w:tc>
          <w:tcPr>
            <w:tcW w:w="1134" w:type="dxa"/>
            <w:shd w:val="clear" w:color="auto" w:fill="auto"/>
          </w:tcPr>
          <w:p w14:paraId="325FBFC0" w14:textId="77777777" w:rsidR="000A520D" w:rsidRPr="00D82A73" w:rsidRDefault="000A520D" w:rsidP="00177141">
            <w:r w:rsidRPr="00D82A73">
              <w:t>0..*</w:t>
            </w:r>
          </w:p>
        </w:tc>
      </w:tr>
      <w:tr w:rsidR="000A520D" w:rsidRPr="00D82A73" w14:paraId="21398A53" w14:textId="77777777" w:rsidTr="00177141">
        <w:tc>
          <w:tcPr>
            <w:tcW w:w="2628" w:type="dxa"/>
            <w:shd w:val="clear" w:color="auto" w:fill="auto"/>
          </w:tcPr>
          <w:p w14:paraId="65D56379" w14:textId="77777777" w:rsidR="000A520D" w:rsidRPr="00D82A73" w:rsidRDefault="000A520D" w:rsidP="00177141">
            <w:pPr>
              <w:rPr>
                <w:i/>
              </w:rPr>
            </w:pPr>
            <w:r w:rsidRPr="00D82A73">
              <w:t>ClinicalProcessInterestId</w:t>
            </w:r>
            <w:r>
              <w:t>s</w:t>
            </w:r>
          </w:p>
        </w:tc>
        <w:tc>
          <w:tcPr>
            <w:tcW w:w="1260" w:type="dxa"/>
            <w:shd w:val="clear" w:color="auto" w:fill="auto"/>
          </w:tcPr>
          <w:p w14:paraId="465604C7" w14:textId="77777777" w:rsidR="000A520D" w:rsidRPr="00D82A73" w:rsidRDefault="000A520D" w:rsidP="00177141"/>
        </w:tc>
        <w:tc>
          <w:tcPr>
            <w:tcW w:w="4867" w:type="dxa"/>
            <w:shd w:val="clear" w:color="auto" w:fill="auto"/>
          </w:tcPr>
          <w:p w14:paraId="6D022EBE" w14:textId="77777777" w:rsidR="000A520D" w:rsidRPr="00D82A73" w:rsidRDefault="000A520D" w:rsidP="00177141">
            <w:r w:rsidRPr="00D82A73">
              <w:t>Hälsoärende</w:t>
            </w:r>
            <w:r>
              <w:t>n</w:t>
            </w:r>
            <w:r w:rsidRPr="00D82A73">
              <w:t>.</w:t>
            </w:r>
          </w:p>
        </w:tc>
        <w:tc>
          <w:tcPr>
            <w:tcW w:w="1134" w:type="dxa"/>
            <w:shd w:val="clear" w:color="auto" w:fill="auto"/>
          </w:tcPr>
          <w:p w14:paraId="07C810CF" w14:textId="77777777" w:rsidR="000A520D" w:rsidRPr="00D82A73" w:rsidRDefault="000A520D" w:rsidP="00177141">
            <w:r w:rsidRPr="00D82A73">
              <w:t>0..*</w:t>
            </w:r>
          </w:p>
        </w:tc>
      </w:tr>
      <w:tr w:rsidR="000A520D" w:rsidRPr="00D82A73" w14:paraId="6B5E492E" w14:textId="77777777" w:rsidTr="00177141">
        <w:tc>
          <w:tcPr>
            <w:tcW w:w="2628" w:type="dxa"/>
            <w:shd w:val="clear" w:color="auto" w:fill="auto"/>
          </w:tcPr>
          <w:p w14:paraId="377C63AD" w14:textId="77777777" w:rsidR="000A520D" w:rsidRPr="00D82A73" w:rsidRDefault="000A520D" w:rsidP="00177141">
            <w:pPr>
              <w:rPr>
                <w:i/>
              </w:rPr>
            </w:pPr>
            <w:r w:rsidRPr="00D82A73">
              <w:rPr>
                <w:i/>
              </w:rPr>
              <w:t>Svar</w:t>
            </w:r>
          </w:p>
        </w:tc>
        <w:tc>
          <w:tcPr>
            <w:tcW w:w="1260" w:type="dxa"/>
            <w:shd w:val="clear" w:color="auto" w:fill="auto"/>
          </w:tcPr>
          <w:p w14:paraId="3A08AF4D" w14:textId="77777777" w:rsidR="000A520D" w:rsidRPr="00D82A73" w:rsidRDefault="000A520D" w:rsidP="00177141"/>
        </w:tc>
        <w:tc>
          <w:tcPr>
            <w:tcW w:w="4867" w:type="dxa"/>
            <w:shd w:val="clear" w:color="auto" w:fill="auto"/>
          </w:tcPr>
          <w:p w14:paraId="7A39F370" w14:textId="77777777" w:rsidR="000A520D" w:rsidRPr="00D82A73" w:rsidRDefault="000A520D" w:rsidP="00177141"/>
        </w:tc>
        <w:tc>
          <w:tcPr>
            <w:tcW w:w="1134" w:type="dxa"/>
            <w:shd w:val="clear" w:color="auto" w:fill="auto"/>
          </w:tcPr>
          <w:p w14:paraId="1C3D010E" w14:textId="77777777" w:rsidR="000A520D" w:rsidRPr="00D82A73" w:rsidRDefault="000A520D" w:rsidP="00177141"/>
        </w:tc>
      </w:tr>
      <w:tr w:rsidR="000A520D" w:rsidRPr="00D82A73" w14:paraId="128079EA" w14:textId="77777777" w:rsidTr="00177141">
        <w:tc>
          <w:tcPr>
            <w:tcW w:w="2628" w:type="dxa"/>
            <w:shd w:val="clear" w:color="auto" w:fill="auto"/>
          </w:tcPr>
          <w:p w14:paraId="1B2A5469" w14:textId="77777777" w:rsidR="000A520D" w:rsidRPr="00D82A73" w:rsidRDefault="000A520D" w:rsidP="00177141">
            <w:pPr>
              <w:rPr>
                <w:b/>
              </w:rPr>
            </w:pPr>
            <w:r w:rsidRPr="00D82A73">
              <w:t>FormTemplate</w:t>
            </w:r>
          </w:p>
        </w:tc>
        <w:tc>
          <w:tcPr>
            <w:tcW w:w="1260" w:type="dxa"/>
            <w:shd w:val="clear" w:color="auto" w:fill="auto"/>
          </w:tcPr>
          <w:p w14:paraId="41F50CCC" w14:textId="77777777" w:rsidR="000A520D" w:rsidRPr="00D82A73" w:rsidRDefault="000A520D" w:rsidP="00177141">
            <w:pPr>
              <w:rPr>
                <w:b/>
              </w:rPr>
            </w:pPr>
            <w:r w:rsidRPr="00D82A73">
              <w:t xml:space="preserve"> </w:t>
            </w:r>
          </w:p>
        </w:tc>
        <w:tc>
          <w:tcPr>
            <w:tcW w:w="4867" w:type="dxa"/>
            <w:shd w:val="clear" w:color="auto" w:fill="auto"/>
          </w:tcPr>
          <w:p w14:paraId="70F8C0FA" w14:textId="77777777" w:rsidR="000A520D" w:rsidRPr="00D82A73" w:rsidRDefault="000A520D" w:rsidP="00177141">
            <w:pPr>
              <w:rPr>
                <w:b/>
              </w:rPr>
            </w:pPr>
            <w:r w:rsidRPr="00D82A73">
              <w:t>Objekt FormTemplateType.</w:t>
            </w:r>
          </w:p>
        </w:tc>
        <w:tc>
          <w:tcPr>
            <w:tcW w:w="1134" w:type="dxa"/>
            <w:shd w:val="clear" w:color="auto" w:fill="auto"/>
          </w:tcPr>
          <w:p w14:paraId="121032FB" w14:textId="77777777" w:rsidR="000A520D" w:rsidRPr="00D82A73" w:rsidRDefault="000A520D" w:rsidP="00177141">
            <w:pPr>
              <w:rPr>
                <w:b/>
              </w:rPr>
            </w:pPr>
            <w:r w:rsidRPr="00D82A73">
              <w:t>0..*</w:t>
            </w:r>
          </w:p>
        </w:tc>
      </w:tr>
    </w:tbl>
    <w:p w14:paraId="65D1B85C" w14:textId="77777777" w:rsidR="000A520D" w:rsidRPr="00D82A73" w:rsidRDefault="000A520D" w:rsidP="000A520D"/>
    <w:p w14:paraId="399A7DA9" w14:textId="77777777" w:rsidR="000A520D" w:rsidRPr="00D82A73" w:rsidRDefault="000A520D" w:rsidP="000A520D"/>
    <w:p w14:paraId="76D386DF" w14:textId="734E19BF" w:rsidR="000A520D" w:rsidRPr="00D82A73" w:rsidRDefault="00E32647" w:rsidP="00E32647">
      <w:pPr>
        <w:pStyle w:val="Heading3"/>
      </w:pPr>
      <w:bookmarkStart w:id="288" w:name="_Toc397581544"/>
      <w:r>
        <w:t>Övriga regler</w:t>
      </w:r>
      <w:bookmarkEnd w:id="288"/>
    </w:p>
    <w:p w14:paraId="2BEA07FB" w14:textId="77777777" w:rsidR="000A520D" w:rsidRPr="00D82A73" w:rsidRDefault="000A520D" w:rsidP="00E32647">
      <w:pPr>
        <w:pStyle w:val="Heading4"/>
      </w:pPr>
      <w:bookmarkStart w:id="289" w:name="_Toc258862142"/>
      <w:bookmarkStart w:id="290" w:name="_Toc386458112"/>
      <w:bookmarkStart w:id="291" w:name="_Toc391636730"/>
      <w:r w:rsidRPr="00D82A73">
        <w:t>Begäran</w:t>
      </w:r>
      <w:bookmarkEnd w:id="289"/>
      <w:bookmarkEnd w:id="290"/>
      <w:bookmarkEnd w:id="291"/>
    </w:p>
    <w:p w14:paraId="4C410279" w14:textId="77777777" w:rsidR="000A520D" w:rsidRPr="00D82A73" w:rsidRDefault="000A520D" w:rsidP="000A520D">
      <w:r w:rsidRPr="00D82A73">
        <w:t>Tjänsteproducenten validerar begäran enligt regler som specificerats i per attribut ovan. Anropande system kan begära filtrerade svar med följande parametrar.</w:t>
      </w:r>
    </w:p>
    <w:p w14:paraId="7508B113" w14:textId="77777777" w:rsidR="000A520D" w:rsidRPr="00D82A73" w:rsidRDefault="000A520D" w:rsidP="000A520D"/>
    <w:p w14:paraId="697E0CED" w14:textId="77777777" w:rsidR="000A520D" w:rsidRPr="00D82A73" w:rsidRDefault="000A520D" w:rsidP="000A520D">
      <w:r w:rsidRPr="00D82A73">
        <w:t>Filtreringsprioritet</w:t>
      </w:r>
    </w:p>
    <w:p w14:paraId="23C2D703" w14:textId="77777777" w:rsidR="000A520D" w:rsidRPr="00D82A73" w:rsidRDefault="000A520D" w:rsidP="0044783B">
      <w:pPr>
        <w:numPr>
          <w:ilvl w:val="0"/>
          <w:numId w:val="37"/>
        </w:numPr>
        <w:spacing w:line="240" w:lineRule="auto"/>
      </w:pPr>
      <w:r w:rsidRPr="00D82A73">
        <w:t>Personnummer (subjectOfCare).</w:t>
      </w:r>
    </w:p>
    <w:p w14:paraId="04BF4BAF" w14:textId="77777777" w:rsidR="000A520D" w:rsidRPr="00D82A73" w:rsidRDefault="000A520D" w:rsidP="0044783B">
      <w:pPr>
        <w:numPr>
          <w:ilvl w:val="0"/>
          <w:numId w:val="37"/>
        </w:numPr>
        <w:spacing w:line="240" w:lineRule="auto"/>
      </w:pPr>
      <w:r w:rsidRPr="00D82A73">
        <w:t>Hälsoärende</w:t>
      </w:r>
      <w:r>
        <w:t>n</w:t>
      </w:r>
      <w:r w:rsidRPr="00D82A73">
        <w:t xml:space="preserve"> (ClinicalProcessInterestId</w:t>
      </w:r>
      <w:r>
        <w:t>s</w:t>
      </w:r>
      <w:r w:rsidRPr="00D82A73">
        <w:t>). Formulär relaterade till ett eller flera hälsoärenden.</w:t>
      </w:r>
    </w:p>
    <w:p w14:paraId="39C737E4" w14:textId="77777777" w:rsidR="000A520D" w:rsidRPr="00D82A73" w:rsidRDefault="000A520D" w:rsidP="0044783B">
      <w:pPr>
        <w:numPr>
          <w:ilvl w:val="0"/>
          <w:numId w:val="37"/>
        </w:numPr>
        <w:spacing w:line="240" w:lineRule="auto"/>
      </w:pPr>
      <w:r w:rsidRPr="00D82A73">
        <w:t>Formulärtyp (TemplateId</w:t>
      </w:r>
      <w:r>
        <w:t>s</w:t>
      </w:r>
      <w:r w:rsidRPr="00D82A73">
        <w:t>).</w:t>
      </w:r>
    </w:p>
    <w:p w14:paraId="2AB7EBF6" w14:textId="77777777" w:rsidR="000A520D" w:rsidRPr="00D82A73" w:rsidRDefault="000A520D" w:rsidP="000A520D">
      <w:r w:rsidRPr="00D82A73">
        <w:t xml:space="preserve"> </w:t>
      </w:r>
    </w:p>
    <w:p w14:paraId="6CE416CE" w14:textId="77777777" w:rsidR="000A520D" w:rsidRPr="00D82A73" w:rsidRDefault="000A520D" w:rsidP="00E32647">
      <w:pPr>
        <w:pStyle w:val="Heading4"/>
      </w:pPr>
      <w:bookmarkStart w:id="292" w:name="_Toc258862143"/>
      <w:bookmarkStart w:id="293" w:name="_Toc386458113"/>
      <w:bookmarkStart w:id="294" w:name="_Toc391636731"/>
      <w:r w:rsidRPr="00D82A73">
        <w:t>Svar</w:t>
      </w:r>
      <w:bookmarkEnd w:id="292"/>
      <w:bookmarkEnd w:id="293"/>
      <w:bookmarkEnd w:id="294"/>
    </w:p>
    <w:p w14:paraId="054BBFE5" w14:textId="77777777" w:rsidR="000A520D" w:rsidRPr="00D82A73" w:rsidRDefault="000A520D" w:rsidP="000A520D">
      <w:r w:rsidRPr="00D82A73">
        <w:t xml:space="preserve">Sökresultatet framställs genom att svaret begränsas av de värden som angivits i begäran. </w:t>
      </w:r>
    </w:p>
    <w:p w14:paraId="460D6CC3" w14:textId="77777777" w:rsidR="000A520D" w:rsidRPr="00D82A73" w:rsidRDefault="000A520D" w:rsidP="000A520D"/>
    <w:p w14:paraId="0C125401" w14:textId="77777777" w:rsidR="000A520D" w:rsidRPr="00D82A73" w:rsidRDefault="000A520D" w:rsidP="000A520D">
      <w:r w:rsidRPr="00D82A73">
        <w:rPr>
          <w:highlight w:val="yellow"/>
        </w:rPr>
        <w:t>Null/tomt</w:t>
      </w:r>
      <w:r w:rsidRPr="00D82A73">
        <w:t xml:space="preserve"> indikerar att det inte finns något formulär för angivna sökparametrar.</w:t>
      </w:r>
    </w:p>
    <w:p w14:paraId="362D51B4" w14:textId="77777777" w:rsidR="000A520D" w:rsidRPr="00D82A73" w:rsidRDefault="000A520D" w:rsidP="000A520D"/>
    <w:p w14:paraId="03A427BB" w14:textId="77777777" w:rsidR="000A520D" w:rsidRPr="00D82A73" w:rsidRDefault="000A520D" w:rsidP="00E32647">
      <w:pPr>
        <w:pStyle w:val="Heading3"/>
      </w:pPr>
      <w:bookmarkStart w:id="295" w:name="_Toc258862144"/>
      <w:bookmarkStart w:id="296" w:name="_Toc386458114"/>
      <w:bookmarkStart w:id="297" w:name="_Toc391636732"/>
      <w:bookmarkStart w:id="298" w:name="_Toc397581545"/>
      <w:r w:rsidRPr="00D82A73">
        <w:t>Tjänsteinteraktion</w:t>
      </w:r>
      <w:bookmarkEnd w:id="295"/>
      <w:bookmarkEnd w:id="296"/>
      <w:bookmarkEnd w:id="297"/>
      <w:bookmarkEnd w:id="298"/>
    </w:p>
    <w:p w14:paraId="4B94F365" w14:textId="2A1F8545" w:rsidR="000A520D" w:rsidRPr="00D82A73" w:rsidRDefault="000A520D" w:rsidP="0044783B">
      <w:pPr>
        <w:numPr>
          <w:ilvl w:val="0"/>
          <w:numId w:val="34"/>
        </w:numPr>
        <w:spacing w:line="240" w:lineRule="auto"/>
      </w:pPr>
      <w:r w:rsidRPr="00D82A73">
        <w:t>GetFormTemp</w:t>
      </w:r>
      <w:r w:rsidR="00E32647">
        <w:t>l</w:t>
      </w:r>
      <w:r w:rsidRPr="00D82A73">
        <w:t>atesInteraction</w:t>
      </w:r>
    </w:p>
    <w:p w14:paraId="2C4A47F4" w14:textId="77777777" w:rsidR="000A520D" w:rsidRPr="00D82A73" w:rsidRDefault="000A520D" w:rsidP="00996C28">
      <w:pPr>
        <w:pStyle w:val="Heading2"/>
      </w:pPr>
      <w:bookmarkStart w:id="299" w:name="_Toc184091415"/>
      <w:bookmarkStart w:id="300" w:name="_Toc258862145"/>
      <w:bookmarkStart w:id="301" w:name="_Toc386458115"/>
      <w:bookmarkStart w:id="302" w:name="_Toc391636733"/>
      <w:bookmarkStart w:id="303" w:name="_Toc397581546"/>
      <w:r w:rsidRPr="00D82A73">
        <w:lastRenderedPageBreak/>
        <w:t>Tjänstekontrakt Create</w:t>
      </w:r>
      <w:bookmarkEnd w:id="299"/>
      <w:r w:rsidRPr="00D82A73">
        <w:t>Form</w:t>
      </w:r>
      <w:bookmarkEnd w:id="300"/>
      <w:bookmarkEnd w:id="301"/>
      <w:bookmarkEnd w:id="302"/>
      <w:bookmarkEnd w:id="303"/>
      <w:r w:rsidRPr="00D82A73">
        <w:t xml:space="preserve"> </w:t>
      </w:r>
    </w:p>
    <w:p w14:paraId="38B72273" w14:textId="77777777" w:rsidR="000A520D" w:rsidRPr="00D82A73" w:rsidRDefault="000A520D" w:rsidP="000A520D">
      <w:r w:rsidRPr="00D82A73">
        <w:t xml:space="preserve">Tjänsten används för att skapa och initiera/starta ett formulär. </w:t>
      </w:r>
    </w:p>
    <w:p w14:paraId="64B16234" w14:textId="77777777" w:rsidR="000A520D" w:rsidRPr="00D82A73" w:rsidRDefault="000A520D" w:rsidP="000A520D"/>
    <w:p w14:paraId="04114939" w14:textId="77777777" w:rsidR="000A520D" w:rsidRPr="00D82A73" w:rsidRDefault="000A520D" w:rsidP="000A520D">
      <w:r w:rsidRPr="00D82A73">
        <w:t>Tjänsten anropas när användaren vill:</w:t>
      </w:r>
    </w:p>
    <w:p w14:paraId="2632CB80" w14:textId="77777777" w:rsidR="000A520D" w:rsidRPr="00D82A73" w:rsidRDefault="000A520D" w:rsidP="0044783B">
      <w:pPr>
        <w:numPr>
          <w:ilvl w:val="0"/>
          <w:numId w:val="35"/>
        </w:numPr>
        <w:spacing w:line="240" w:lineRule="auto"/>
      </w:pPr>
      <w:r w:rsidRPr="00D82A73">
        <w:t xml:space="preserve">Starta/skapa ett nytt formulär. </w:t>
      </w:r>
    </w:p>
    <w:p w14:paraId="05B5C565" w14:textId="77777777" w:rsidR="000A520D" w:rsidRPr="00D82A73" w:rsidRDefault="000A520D" w:rsidP="000A520D"/>
    <w:p w14:paraId="296269A4" w14:textId="77777777" w:rsidR="000A520D" w:rsidRPr="00D82A73" w:rsidRDefault="000A520D" w:rsidP="000A520D">
      <w:r w:rsidRPr="00D82A73">
        <w:t>En ”CreateForm” kan hämta nödvändiga parametrar från tjänsten GetFormTemplates eller från en alternativ källa som engagemangsindex.</w:t>
      </w:r>
    </w:p>
    <w:p w14:paraId="3F7B8A07" w14:textId="77777777" w:rsidR="000A520D" w:rsidRPr="00D82A73" w:rsidRDefault="000A520D" w:rsidP="000A520D">
      <w:pPr>
        <w:rPr>
          <w:i/>
        </w:rPr>
      </w:pPr>
    </w:p>
    <w:p w14:paraId="5EC898FB" w14:textId="77777777" w:rsidR="000A520D" w:rsidRPr="00D82A73" w:rsidRDefault="000A520D" w:rsidP="00996C28">
      <w:pPr>
        <w:pStyle w:val="Heading3"/>
      </w:pPr>
      <w:bookmarkStart w:id="304" w:name="_Toc258862147"/>
      <w:bookmarkStart w:id="305" w:name="_Toc386458117"/>
      <w:bookmarkStart w:id="306" w:name="_Toc391636735"/>
      <w:bookmarkStart w:id="307" w:name="_Toc397581547"/>
      <w:r w:rsidRPr="00D82A73">
        <w:t>Version</w:t>
      </w:r>
      <w:bookmarkEnd w:id="304"/>
      <w:bookmarkEnd w:id="305"/>
      <w:bookmarkEnd w:id="306"/>
      <w:bookmarkEnd w:id="307"/>
    </w:p>
    <w:p w14:paraId="50A1B744" w14:textId="77777777" w:rsidR="000A520D" w:rsidRPr="00D82A73" w:rsidRDefault="000A520D" w:rsidP="000A520D">
      <w:r>
        <w:t>2.0</w:t>
      </w:r>
    </w:p>
    <w:p w14:paraId="79297D44" w14:textId="77777777" w:rsidR="000A520D" w:rsidRPr="00D82A73" w:rsidRDefault="000A520D" w:rsidP="000A520D"/>
    <w:p w14:paraId="47B79E8D" w14:textId="00BCE89B" w:rsidR="000A520D" w:rsidRPr="00D82A73" w:rsidRDefault="00996C28" w:rsidP="000A520D">
      <w:pPr>
        <w:pStyle w:val="Heading3"/>
      </w:pPr>
      <w:bookmarkStart w:id="308" w:name="_Toc386457344"/>
      <w:bookmarkStart w:id="309" w:name="_Toc386458119"/>
      <w:bookmarkStart w:id="310" w:name="_Toc386457345"/>
      <w:bookmarkStart w:id="311" w:name="_Toc386458120"/>
      <w:bookmarkStart w:id="312" w:name="_Toc397581548"/>
      <w:bookmarkEnd w:id="308"/>
      <w:bookmarkEnd w:id="309"/>
      <w:bookmarkEnd w:id="310"/>
      <w:bookmarkEnd w:id="311"/>
      <w:r>
        <w:t>Fältregler</w:t>
      </w:r>
      <w:bookmarkEnd w:id="312"/>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0A520D" w:rsidRPr="00D82A73" w14:paraId="2A70DC5B" w14:textId="77777777" w:rsidTr="00177141">
        <w:tc>
          <w:tcPr>
            <w:tcW w:w="2628" w:type="dxa"/>
            <w:shd w:val="clear" w:color="auto" w:fill="auto"/>
          </w:tcPr>
          <w:p w14:paraId="6A4A6302" w14:textId="77777777" w:rsidR="000A520D" w:rsidRPr="00D82A73" w:rsidRDefault="000A520D" w:rsidP="00177141">
            <w:pPr>
              <w:rPr>
                <w:b/>
              </w:rPr>
            </w:pPr>
            <w:r w:rsidRPr="00D82A73">
              <w:rPr>
                <w:b/>
              </w:rPr>
              <w:br w:type="page"/>
              <w:t>Attribut</w:t>
            </w:r>
          </w:p>
        </w:tc>
        <w:tc>
          <w:tcPr>
            <w:tcW w:w="1260" w:type="dxa"/>
            <w:shd w:val="clear" w:color="auto" w:fill="auto"/>
          </w:tcPr>
          <w:p w14:paraId="42C5311F" w14:textId="77777777" w:rsidR="000A520D" w:rsidRPr="00D82A73" w:rsidRDefault="000A520D" w:rsidP="00177141">
            <w:pPr>
              <w:rPr>
                <w:b/>
              </w:rPr>
            </w:pPr>
            <w:r w:rsidRPr="00D82A73">
              <w:rPr>
                <w:b/>
              </w:rPr>
              <w:t>Typ</w:t>
            </w:r>
          </w:p>
        </w:tc>
        <w:tc>
          <w:tcPr>
            <w:tcW w:w="4867" w:type="dxa"/>
            <w:shd w:val="clear" w:color="auto" w:fill="auto"/>
          </w:tcPr>
          <w:p w14:paraId="21FA5399" w14:textId="77777777" w:rsidR="000A520D" w:rsidRPr="00D82A73" w:rsidRDefault="000A520D" w:rsidP="00177141">
            <w:pPr>
              <w:rPr>
                <w:b/>
              </w:rPr>
            </w:pPr>
            <w:r w:rsidRPr="00D82A73">
              <w:rPr>
                <w:b/>
              </w:rPr>
              <w:t>Kommentar</w:t>
            </w:r>
          </w:p>
        </w:tc>
        <w:tc>
          <w:tcPr>
            <w:tcW w:w="1134" w:type="dxa"/>
            <w:shd w:val="clear" w:color="auto" w:fill="auto"/>
          </w:tcPr>
          <w:p w14:paraId="1B65C630" w14:textId="77777777" w:rsidR="000A520D" w:rsidRPr="00D82A73" w:rsidRDefault="000A520D" w:rsidP="00177141">
            <w:pPr>
              <w:rPr>
                <w:b/>
              </w:rPr>
            </w:pPr>
            <w:r w:rsidRPr="00D82A73">
              <w:rPr>
                <w:b/>
              </w:rPr>
              <w:t>Kardi-nalitet</w:t>
            </w:r>
          </w:p>
        </w:tc>
      </w:tr>
      <w:tr w:rsidR="000A520D" w:rsidRPr="00D82A73" w14:paraId="6A13FDD9" w14:textId="77777777" w:rsidTr="00177141">
        <w:tc>
          <w:tcPr>
            <w:tcW w:w="2628" w:type="dxa"/>
            <w:shd w:val="clear" w:color="auto" w:fill="auto"/>
          </w:tcPr>
          <w:p w14:paraId="46C25C62" w14:textId="77777777" w:rsidR="000A520D" w:rsidRPr="00D82A73" w:rsidRDefault="000A520D" w:rsidP="00177141">
            <w:pPr>
              <w:rPr>
                <w:i/>
              </w:rPr>
            </w:pPr>
            <w:r w:rsidRPr="00D82A73">
              <w:rPr>
                <w:i/>
              </w:rPr>
              <w:t>Begäran</w:t>
            </w:r>
          </w:p>
        </w:tc>
        <w:tc>
          <w:tcPr>
            <w:tcW w:w="1260" w:type="dxa"/>
            <w:shd w:val="clear" w:color="auto" w:fill="auto"/>
          </w:tcPr>
          <w:p w14:paraId="295F06D3" w14:textId="77777777" w:rsidR="000A520D" w:rsidRPr="00D82A73" w:rsidRDefault="000A520D" w:rsidP="00177141"/>
        </w:tc>
        <w:tc>
          <w:tcPr>
            <w:tcW w:w="4867" w:type="dxa"/>
            <w:shd w:val="clear" w:color="auto" w:fill="auto"/>
          </w:tcPr>
          <w:p w14:paraId="3D95A3B8" w14:textId="77777777" w:rsidR="000A520D" w:rsidRPr="00D82A73" w:rsidRDefault="000A520D" w:rsidP="00177141"/>
        </w:tc>
        <w:tc>
          <w:tcPr>
            <w:tcW w:w="1134" w:type="dxa"/>
            <w:shd w:val="clear" w:color="auto" w:fill="auto"/>
          </w:tcPr>
          <w:p w14:paraId="30B6A63B" w14:textId="77777777" w:rsidR="000A520D" w:rsidRPr="00D82A73" w:rsidRDefault="000A520D" w:rsidP="00177141"/>
        </w:tc>
      </w:tr>
      <w:tr w:rsidR="000A520D" w:rsidRPr="00D82A73" w14:paraId="2953B997" w14:textId="77777777" w:rsidTr="00177141">
        <w:tc>
          <w:tcPr>
            <w:tcW w:w="2628" w:type="dxa"/>
            <w:shd w:val="clear" w:color="auto" w:fill="auto"/>
          </w:tcPr>
          <w:p w14:paraId="1BFE5490" w14:textId="77777777" w:rsidR="000A520D" w:rsidRPr="00D82A73" w:rsidRDefault="000A520D" w:rsidP="00177141">
            <w:pPr>
              <w:rPr>
                <w:b/>
              </w:rPr>
            </w:pPr>
          </w:p>
        </w:tc>
        <w:tc>
          <w:tcPr>
            <w:tcW w:w="1260" w:type="dxa"/>
            <w:shd w:val="clear" w:color="auto" w:fill="auto"/>
          </w:tcPr>
          <w:p w14:paraId="06FECCEA" w14:textId="77777777" w:rsidR="000A520D" w:rsidRPr="00D82A73" w:rsidRDefault="000A520D" w:rsidP="00177141"/>
        </w:tc>
        <w:tc>
          <w:tcPr>
            <w:tcW w:w="4867" w:type="dxa"/>
            <w:shd w:val="clear" w:color="auto" w:fill="auto"/>
          </w:tcPr>
          <w:p w14:paraId="7807F41D" w14:textId="77777777" w:rsidR="000A520D" w:rsidRPr="00D82A73" w:rsidRDefault="000A520D" w:rsidP="00177141"/>
        </w:tc>
        <w:tc>
          <w:tcPr>
            <w:tcW w:w="1134" w:type="dxa"/>
            <w:shd w:val="clear" w:color="auto" w:fill="auto"/>
          </w:tcPr>
          <w:p w14:paraId="642CE4D5" w14:textId="77777777" w:rsidR="000A520D" w:rsidRPr="00D82A73" w:rsidRDefault="000A520D" w:rsidP="00177141">
            <w:pPr>
              <w:rPr>
                <w:b/>
              </w:rPr>
            </w:pPr>
          </w:p>
        </w:tc>
      </w:tr>
      <w:tr w:rsidR="000A520D" w:rsidRPr="00D82A73" w14:paraId="10C1887C" w14:textId="77777777" w:rsidTr="00177141">
        <w:tc>
          <w:tcPr>
            <w:tcW w:w="2628" w:type="dxa"/>
            <w:shd w:val="clear" w:color="auto" w:fill="auto"/>
          </w:tcPr>
          <w:p w14:paraId="0C039326" w14:textId="77777777" w:rsidR="000A520D" w:rsidRPr="00D82A73" w:rsidRDefault="000A520D" w:rsidP="00177141">
            <w:pPr>
              <w:rPr>
                <w:b/>
              </w:rPr>
            </w:pPr>
            <w:r w:rsidRPr="00D82A73">
              <w:t>Healthcare_Facility_CareUnit</w:t>
            </w:r>
          </w:p>
        </w:tc>
        <w:tc>
          <w:tcPr>
            <w:tcW w:w="1260" w:type="dxa"/>
            <w:shd w:val="clear" w:color="auto" w:fill="auto"/>
          </w:tcPr>
          <w:p w14:paraId="0030E29D" w14:textId="77777777" w:rsidR="000A520D" w:rsidRPr="00D82A73" w:rsidRDefault="000A520D" w:rsidP="00177141"/>
        </w:tc>
        <w:tc>
          <w:tcPr>
            <w:tcW w:w="4867" w:type="dxa"/>
            <w:shd w:val="clear" w:color="auto" w:fill="auto"/>
          </w:tcPr>
          <w:p w14:paraId="6E725149" w14:textId="77777777" w:rsidR="000A520D" w:rsidRPr="00D82A73" w:rsidRDefault="000A520D" w:rsidP="00177141">
            <w:r w:rsidRPr="00D82A73">
              <w:t>Hsa-Id (Vårdenhet/enhets-id).</w:t>
            </w:r>
          </w:p>
          <w:p w14:paraId="32A55CD3" w14:textId="77777777" w:rsidR="000A520D" w:rsidRPr="00D82A73" w:rsidRDefault="000A520D" w:rsidP="00177141">
            <w:r w:rsidRPr="00D82A73">
              <w:t>T.ex. se2321000016-1hz3</w:t>
            </w:r>
          </w:p>
        </w:tc>
        <w:tc>
          <w:tcPr>
            <w:tcW w:w="1134" w:type="dxa"/>
            <w:shd w:val="clear" w:color="auto" w:fill="auto"/>
          </w:tcPr>
          <w:p w14:paraId="0CE6E3E5" w14:textId="77777777" w:rsidR="000A520D" w:rsidRPr="00D82A73" w:rsidRDefault="000A520D" w:rsidP="00177141">
            <w:pPr>
              <w:rPr>
                <w:b/>
              </w:rPr>
            </w:pPr>
            <w:r w:rsidRPr="00D82A73">
              <w:t>1..1</w:t>
            </w:r>
          </w:p>
        </w:tc>
      </w:tr>
      <w:tr w:rsidR="000A520D" w:rsidRPr="00D82A73" w14:paraId="3DEC2619" w14:textId="77777777" w:rsidTr="00177141">
        <w:tc>
          <w:tcPr>
            <w:tcW w:w="2628" w:type="dxa"/>
            <w:shd w:val="clear" w:color="auto" w:fill="auto"/>
          </w:tcPr>
          <w:p w14:paraId="6B9DAAAD" w14:textId="77777777" w:rsidR="000A520D" w:rsidRPr="00D82A73" w:rsidRDefault="000A520D" w:rsidP="00177141">
            <w:pPr>
              <w:rPr>
                <w:b/>
                <w:i/>
              </w:rPr>
            </w:pPr>
            <w:r w:rsidRPr="00D82A73">
              <w:t>SubjectOfCare</w:t>
            </w:r>
          </w:p>
        </w:tc>
        <w:tc>
          <w:tcPr>
            <w:tcW w:w="1260" w:type="dxa"/>
            <w:shd w:val="clear" w:color="auto" w:fill="auto"/>
          </w:tcPr>
          <w:p w14:paraId="1AA9A071" w14:textId="77777777" w:rsidR="000A520D" w:rsidRPr="00D82A73" w:rsidRDefault="000A520D" w:rsidP="00177141"/>
        </w:tc>
        <w:tc>
          <w:tcPr>
            <w:tcW w:w="4867" w:type="dxa"/>
            <w:shd w:val="clear" w:color="auto" w:fill="auto"/>
          </w:tcPr>
          <w:p w14:paraId="787CD09C" w14:textId="77777777" w:rsidR="000A520D" w:rsidRPr="00D82A73" w:rsidRDefault="000A520D" w:rsidP="00177141">
            <w:r w:rsidRPr="00D82A73">
              <w:t xml:space="preserve">Starkt autentiserad användares personnummer. </w:t>
            </w:r>
          </w:p>
          <w:p w14:paraId="675BEE66" w14:textId="77777777" w:rsidR="000A520D" w:rsidRPr="00D82A73" w:rsidRDefault="000A520D" w:rsidP="00177141">
            <w:r w:rsidRPr="00D82A73">
              <w:t>T.ex. 191212121212 (yyyymmddnnnn). FormTemplate attributet ”anonymousForm” styr huruvida formulärmotorn hanterar detta fält som obligatoriskt eller frivilligt.</w:t>
            </w:r>
          </w:p>
        </w:tc>
        <w:tc>
          <w:tcPr>
            <w:tcW w:w="1134" w:type="dxa"/>
            <w:shd w:val="clear" w:color="auto" w:fill="auto"/>
          </w:tcPr>
          <w:p w14:paraId="4CD5B777" w14:textId="77777777" w:rsidR="000A520D" w:rsidRPr="00D82A73" w:rsidRDefault="000A520D" w:rsidP="00177141">
            <w:pPr>
              <w:rPr>
                <w:b/>
              </w:rPr>
            </w:pPr>
            <w:r w:rsidRPr="00D82A73">
              <w:t>0..1</w:t>
            </w:r>
          </w:p>
        </w:tc>
      </w:tr>
      <w:tr w:rsidR="000A520D" w:rsidRPr="00D82A73" w14:paraId="4CF445A0" w14:textId="77777777" w:rsidTr="00177141">
        <w:tc>
          <w:tcPr>
            <w:tcW w:w="2628" w:type="dxa"/>
            <w:shd w:val="clear" w:color="auto" w:fill="auto"/>
          </w:tcPr>
          <w:p w14:paraId="277E6D11" w14:textId="77777777" w:rsidR="000A520D" w:rsidRPr="00D82A73" w:rsidRDefault="000A520D" w:rsidP="00177141">
            <w:pPr>
              <w:rPr>
                <w:highlight w:val="yellow"/>
              </w:rPr>
            </w:pPr>
            <w:r w:rsidRPr="00D82A73">
              <w:rPr>
                <w:rFonts w:eastAsia="Arial Unicode MS"/>
              </w:rPr>
              <w:t>TemplateId</w:t>
            </w:r>
          </w:p>
        </w:tc>
        <w:tc>
          <w:tcPr>
            <w:tcW w:w="1260" w:type="dxa"/>
            <w:shd w:val="clear" w:color="auto" w:fill="auto"/>
          </w:tcPr>
          <w:p w14:paraId="382AF2CD" w14:textId="77777777" w:rsidR="000A520D" w:rsidRPr="00D82A73" w:rsidRDefault="000A520D" w:rsidP="00177141"/>
        </w:tc>
        <w:tc>
          <w:tcPr>
            <w:tcW w:w="4867" w:type="dxa"/>
            <w:shd w:val="clear" w:color="auto" w:fill="auto"/>
          </w:tcPr>
          <w:p w14:paraId="62B18334" w14:textId="77777777" w:rsidR="000A520D" w:rsidRPr="00D82A73" w:rsidRDefault="000A520D" w:rsidP="00177141">
            <w:r w:rsidRPr="00D82A73">
              <w:t>Mallid.</w:t>
            </w:r>
          </w:p>
        </w:tc>
        <w:tc>
          <w:tcPr>
            <w:tcW w:w="1134" w:type="dxa"/>
            <w:shd w:val="clear" w:color="auto" w:fill="auto"/>
          </w:tcPr>
          <w:p w14:paraId="4F034ED6" w14:textId="77777777" w:rsidR="000A520D" w:rsidRPr="00D82A73" w:rsidRDefault="000A520D" w:rsidP="00177141">
            <w:r w:rsidRPr="00D82A73">
              <w:t>1..1</w:t>
            </w:r>
          </w:p>
        </w:tc>
      </w:tr>
      <w:tr w:rsidR="000A520D" w:rsidRPr="00D82A73" w14:paraId="297E34E5" w14:textId="77777777" w:rsidTr="00177141">
        <w:tc>
          <w:tcPr>
            <w:tcW w:w="2628" w:type="dxa"/>
            <w:shd w:val="clear" w:color="auto" w:fill="auto"/>
          </w:tcPr>
          <w:p w14:paraId="521FFBD1" w14:textId="77777777" w:rsidR="000A520D" w:rsidRPr="00D82A73" w:rsidRDefault="000A520D" w:rsidP="00177141">
            <w:r w:rsidRPr="00D82A73">
              <w:t>TemplateVersion</w:t>
            </w:r>
          </w:p>
        </w:tc>
        <w:tc>
          <w:tcPr>
            <w:tcW w:w="1260" w:type="dxa"/>
            <w:shd w:val="clear" w:color="auto" w:fill="auto"/>
          </w:tcPr>
          <w:p w14:paraId="300C61F6" w14:textId="77777777" w:rsidR="000A520D" w:rsidRPr="00D82A73" w:rsidRDefault="000A520D" w:rsidP="00177141"/>
        </w:tc>
        <w:tc>
          <w:tcPr>
            <w:tcW w:w="4867" w:type="dxa"/>
            <w:shd w:val="clear" w:color="auto" w:fill="auto"/>
          </w:tcPr>
          <w:p w14:paraId="6616D675" w14:textId="77777777" w:rsidR="000A520D" w:rsidRPr="00D82A73" w:rsidRDefault="000A520D" w:rsidP="00177141">
            <w:r w:rsidRPr="00D82A73">
              <w:t>Mallens version. Utelämnas denna parameter skall producerande system använda den senaste versionen.</w:t>
            </w:r>
          </w:p>
        </w:tc>
        <w:tc>
          <w:tcPr>
            <w:tcW w:w="1134" w:type="dxa"/>
            <w:shd w:val="clear" w:color="auto" w:fill="auto"/>
          </w:tcPr>
          <w:p w14:paraId="152E3A45" w14:textId="77777777" w:rsidR="000A520D" w:rsidRPr="00D82A73" w:rsidRDefault="000A520D" w:rsidP="00177141">
            <w:r w:rsidRPr="00D82A73">
              <w:t>0..1</w:t>
            </w:r>
          </w:p>
        </w:tc>
      </w:tr>
      <w:tr w:rsidR="000A520D" w:rsidRPr="00D82A73" w14:paraId="7F5F6647" w14:textId="77777777" w:rsidTr="00177141">
        <w:tc>
          <w:tcPr>
            <w:tcW w:w="2628" w:type="dxa"/>
            <w:shd w:val="clear" w:color="auto" w:fill="auto"/>
          </w:tcPr>
          <w:p w14:paraId="69C00823" w14:textId="77777777" w:rsidR="000A520D" w:rsidRPr="00D82A73" w:rsidRDefault="000A520D" w:rsidP="00177141">
            <w:r w:rsidRPr="00D82A73">
              <w:t>ClinicalProcessInterestId</w:t>
            </w:r>
          </w:p>
        </w:tc>
        <w:tc>
          <w:tcPr>
            <w:tcW w:w="1260" w:type="dxa"/>
            <w:shd w:val="clear" w:color="auto" w:fill="auto"/>
          </w:tcPr>
          <w:p w14:paraId="0705037B" w14:textId="77777777" w:rsidR="000A520D" w:rsidRPr="00D82A73" w:rsidRDefault="000A520D" w:rsidP="00177141"/>
        </w:tc>
        <w:tc>
          <w:tcPr>
            <w:tcW w:w="4867" w:type="dxa"/>
            <w:shd w:val="clear" w:color="auto" w:fill="auto"/>
          </w:tcPr>
          <w:p w14:paraId="66633436" w14:textId="77777777" w:rsidR="000A520D" w:rsidRPr="00D82A73" w:rsidRDefault="000A520D" w:rsidP="00177141">
            <w:r w:rsidRPr="00D82A73">
              <w:t>Hälsoärende id. Parameter indikerar att formuläret ingår i ett Hälsoärende.</w:t>
            </w:r>
          </w:p>
        </w:tc>
        <w:tc>
          <w:tcPr>
            <w:tcW w:w="1134" w:type="dxa"/>
            <w:shd w:val="clear" w:color="auto" w:fill="auto"/>
          </w:tcPr>
          <w:p w14:paraId="06D6F41B" w14:textId="77777777" w:rsidR="000A520D" w:rsidRPr="00D82A73" w:rsidRDefault="000A520D" w:rsidP="00177141">
            <w:r w:rsidRPr="00D82A73">
              <w:t>0..1</w:t>
            </w:r>
          </w:p>
        </w:tc>
      </w:tr>
      <w:tr w:rsidR="000A520D" w:rsidRPr="00D82A73" w14:paraId="30CB4FFE" w14:textId="77777777" w:rsidTr="00177141">
        <w:tc>
          <w:tcPr>
            <w:tcW w:w="2628" w:type="dxa"/>
            <w:shd w:val="clear" w:color="auto" w:fill="auto"/>
          </w:tcPr>
          <w:p w14:paraId="09E3B406" w14:textId="77777777" w:rsidR="000A520D" w:rsidRPr="00D82A73" w:rsidRDefault="000A520D" w:rsidP="00177141">
            <w:pPr>
              <w:rPr>
                <w:i/>
              </w:rPr>
            </w:pPr>
          </w:p>
        </w:tc>
        <w:tc>
          <w:tcPr>
            <w:tcW w:w="1260" w:type="dxa"/>
            <w:shd w:val="clear" w:color="auto" w:fill="auto"/>
          </w:tcPr>
          <w:p w14:paraId="7F7DF1F7" w14:textId="77777777" w:rsidR="000A520D" w:rsidRPr="00D82A73" w:rsidRDefault="000A520D" w:rsidP="00177141"/>
        </w:tc>
        <w:tc>
          <w:tcPr>
            <w:tcW w:w="4867" w:type="dxa"/>
            <w:shd w:val="clear" w:color="auto" w:fill="auto"/>
          </w:tcPr>
          <w:p w14:paraId="1DB87BE1" w14:textId="77777777" w:rsidR="000A520D" w:rsidRPr="00D82A73" w:rsidRDefault="000A520D" w:rsidP="00177141"/>
        </w:tc>
        <w:tc>
          <w:tcPr>
            <w:tcW w:w="1134" w:type="dxa"/>
            <w:shd w:val="clear" w:color="auto" w:fill="auto"/>
          </w:tcPr>
          <w:p w14:paraId="497536FC" w14:textId="77777777" w:rsidR="000A520D" w:rsidRPr="00D82A73" w:rsidRDefault="000A520D" w:rsidP="00177141"/>
        </w:tc>
      </w:tr>
      <w:tr w:rsidR="000A520D" w:rsidRPr="00D82A73" w14:paraId="12B4FB3A" w14:textId="77777777" w:rsidTr="00177141">
        <w:tc>
          <w:tcPr>
            <w:tcW w:w="2628" w:type="dxa"/>
            <w:shd w:val="clear" w:color="auto" w:fill="auto"/>
          </w:tcPr>
          <w:p w14:paraId="02C89313" w14:textId="77777777" w:rsidR="000A520D" w:rsidRPr="00D82A73" w:rsidRDefault="000A520D" w:rsidP="00177141">
            <w:pPr>
              <w:rPr>
                <w:i/>
              </w:rPr>
            </w:pPr>
            <w:r w:rsidRPr="00D82A73">
              <w:rPr>
                <w:i/>
              </w:rPr>
              <w:t>Svar</w:t>
            </w:r>
          </w:p>
        </w:tc>
        <w:tc>
          <w:tcPr>
            <w:tcW w:w="1260" w:type="dxa"/>
            <w:shd w:val="clear" w:color="auto" w:fill="auto"/>
          </w:tcPr>
          <w:p w14:paraId="63BF0489" w14:textId="77777777" w:rsidR="000A520D" w:rsidRPr="00D82A73" w:rsidRDefault="000A520D" w:rsidP="00177141"/>
        </w:tc>
        <w:tc>
          <w:tcPr>
            <w:tcW w:w="4867" w:type="dxa"/>
            <w:shd w:val="clear" w:color="auto" w:fill="auto"/>
          </w:tcPr>
          <w:p w14:paraId="321DE44C" w14:textId="77777777" w:rsidR="000A520D" w:rsidRPr="00D82A73" w:rsidRDefault="000A520D" w:rsidP="00177141"/>
        </w:tc>
        <w:tc>
          <w:tcPr>
            <w:tcW w:w="1134" w:type="dxa"/>
            <w:shd w:val="clear" w:color="auto" w:fill="auto"/>
          </w:tcPr>
          <w:p w14:paraId="3FCC1100" w14:textId="77777777" w:rsidR="000A520D" w:rsidRPr="00D82A73" w:rsidRDefault="000A520D" w:rsidP="00177141"/>
        </w:tc>
      </w:tr>
      <w:tr w:rsidR="000A520D" w:rsidRPr="00D82A73" w14:paraId="0730AB8E" w14:textId="77777777" w:rsidTr="00177141">
        <w:tc>
          <w:tcPr>
            <w:tcW w:w="2628" w:type="dxa"/>
            <w:shd w:val="clear" w:color="auto" w:fill="auto"/>
          </w:tcPr>
          <w:p w14:paraId="4416ABD3" w14:textId="77777777" w:rsidR="000A520D" w:rsidRPr="00D82A73" w:rsidRDefault="000A520D" w:rsidP="00177141">
            <w:pPr>
              <w:rPr>
                <w:b/>
              </w:rPr>
            </w:pPr>
            <w:r w:rsidRPr="00D82A73">
              <w:t>Form</w:t>
            </w:r>
          </w:p>
        </w:tc>
        <w:tc>
          <w:tcPr>
            <w:tcW w:w="1260" w:type="dxa"/>
            <w:shd w:val="clear" w:color="auto" w:fill="auto"/>
          </w:tcPr>
          <w:p w14:paraId="34CA89A1" w14:textId="77777777" w:rsidR="000A520D" w:rsidRPr="00D82A73" w:rsidRDefault="000A520D" w:rsidP="00177141">
            <w:pPr>
              <w:rPr>
                <w:i/>
              </w:rPr>
            </w:pPr>
            <w:r w:rsidRPr="00D82A73">
              <w:rPr>
                <w:i/>
              </w:rPr>
              <w:t>FormType</w:t>
            </w:r>
          </w:p>
        </w:tc>
        <w:tc>
          <w:tcPr>
            <w:tcW w:w="4867" w:type="dxa"/>
            <w:shd w:val="clear" w:color="auto" w:fill="auto"/>
          </w:tcPr>
          <w:p w14:paraId="590EC65F" w14:textId="77777777" w:rsidR="000A520D" w:rsidRPr="00D82A73" w:rsidRDefault="000A520D" w:rsidP="00177141">
            <w:r w:rsidRPr="00D82A73">
              <w:t>Objekt CreateFormResponseType</w:t>
            </w:r>
          </w:p>
        </w:tc>
        <w:tc>
          <w:tcPr>
            <w:tcW w:w="1134" w:type="dxa"/>
            <w:shd w:val="clear" w:color="auto" w:fill="auto"/>
          </w:tcPr>
          <w:p w14:paraId="26DCFF08" w14:textId="77777777" w:rsidR="000A520D" w:rsidRPr="00D82A73" w:rsidRDefault="000A520D" w:rsidP="00177141">
            <w:pPr>
              <w:rPr>
                <w:b/>
              </w:rPr>
            </w:pPr>
            <w:r w:rsidRPr="00D82A73">
              <w:t>1..1</w:t>
            </w:r>
          </w:p>
        </w:tc>
      </w:tr>
    </w:tbl>
    <w:p w14:paraId="068EAA30" w14:textId="77777777" w:rsidR="000C57FC" w:rsidRDefault="000C57FC" w:rsidP="000C57FC">
      <w:bookmarkStart w:id="313" w:name="_Toc258862151"/>
      <w:bookmarkStart w:id="314" w:name="_Toc386458123"/>
      <w:bookmarkStart w:id="315" w:name="_Toc391636739"/>
    </w:p>
    <w:p w14:paraId="404197EC" w14:textId="77777777" w:rsidR="006E5F54" w:rsidRPr="00D82A73" w:rsidRDefault="006E5F54" w:rsidP="006E5F54">
      <w:pPr>
        <w:pStyle w:val="Heading3"/>
      </w:pPr>
      <w:bookmarkStart w:id="316" w:name="_Toc397581549"/>
      <w:r>
        <w:t>Övriga regler</w:t>
      </w:r>
      <w:bookmarkEnd w:id="316"/>
    </w:p>
    <w:p w14:paraId="27E862F7" w14:textId="77777777" w:rsidR="000A520D" w:rsidRPr="00D82A73" w:rsidRDefault="000A520D" w:rsidP="006E5F54">
      <w:pPr>
        <w:pStyle w:val="Heading4"/>
      </w:pPr>
      <w:r w:rsidRPr="00D82A73">
        <w:t>Begäran</w:t>
      </w:r>
      <w:bookmarkEnd w:id="313"/>
      <w:bookmarkEnd w:id="314"/>
      <w:bookmarkEnd w:id="315"/>
    </w:p>
    <w:p w14:paraId="1929570E" w14:textId="77777777" w:rsidR="000A520D" w:rsidRPr="00D82A73" w:rsidRDefault="000A520D" w:rsidP="000A520D">
      <w:r w:rsidRPr="00D82A73">
        <w:t>Tjänsteproducenten validerar begäran enligt regler som specificerats i per attribut ovan. Anropande system kan använda följande parametrar.</w:t>
      </w:r>
    </w:p>
    <w:p w14:paraId="61FD65D6" w14:textId="77777777" w:rsidR="000A520D" w:rsidRPr="00D82A73" w:rsidRDefault="000A520D" w:rsidP="000A520D"/>
    <w:p w14:paraId="5138B3F5" w14:textId="77777777" w:rsidR="000A520D" w:rsidRPr="00D82A73" w:rsidRDefault="000A520D" w:rsidP="000A520D">
      <w:r w:rsidRPr="00D82A73">
        <w:t>Filtreringsprioritet</w:t>
      </w:r>
    </w:p>
    <w:p w14:paraId="075CA974" w14:textId="77777777" w:rsidR="000A520D" w:rsidRPr="00D82A73" w:rsidRDefault="000A520D" w:rsidP="0044783B">
      <w:pPr>
        <w:numPr>
          <w:ilvl w:val="0"/>
          <w:numId w:val="38"/>
        </w:numPr>
        <w:spacing w:line="240" w:lineRule="auto"/>
      </w:pPr>
      <w:r w:rsidRPr="00D82A73">
        <w:t>Personnummer (subjectOfCare)</w:t>
      </w:r>
    </w:p>
    <w:p w14:paraId="08DD8CC1" w14:textId="77777777" w:rsidR="000A520D" w:rsidRPr="00D82A73" w:rsidRDefault="000A520D" w:rsidP="0044783B">
      <w:pPr>
        <w:numPr>
          <w:ilvl w:val="1"/>
          <w:numId w:val="38"/>
        </w:numPr>
        <w:spacing w:line="240" w:lineRule="auto"/>
      </w:pPr>
      <w:r w:rsidRPr="00D82A73">
        <w:t xml:space="preserve">Personnummer indikerar </w:t>
      </w:r>
      <w:r w:rsidRPr="00D82A73">
        <w:rPr>
          <w:b/>
        </w:rPr>
        <w:t>starkt autentiserad</w:t>
      </w:r>
      <w:r w:rsidRPr="00D82A73">
        <w:t xml:space="preserve"> invånare.</w:t>
      </w:r>
    </w:p>
    <w:p w14:paraId="366D71C6" w14:textId="77777777" w:rsidR="000A520D" w:rsidRPr="00D82A73" w:rsidRDefault="000A520D" w:rsidP="0044783B">
      <w:pPr>
        <w:numPr>
          <w:ilvl w:val="1"/>
          <w:numId w:val="38"/>
        </w:numPr>
        <w:spacing w:line="240" w:lineRule="auto"/>
      </w:pPr>
      <w:r w:rsidRPr="00D82A73">
        <w:t>Tomt fält indikerar anonym användare.</w:t>
      </w:r>
    </w:p>
    <w:p w14:paraId="1FB29279" w14:textId="77777777" w:rsidR="000A520D" w:rsidRPr="00D82A73" w:rsidRDefault="000A520D" w:rsidP="0044783B">
      <w:pPr>
        <w:numPr>
          <w:ilvl w:val="0"/>
          <w:numId w:val="38"/>
        </w:numPr>
        <w:spacing w:line="240" w:lineRule="auto"/>
      </w:pPr>
      <w:r w:rsidRPr="00D82A73">
        <w:t>Hälsoärende (ClinicalProcessInterestId)</w:t>
      </w:r>
    </w:p>
    <w:p w14:paraId="20A9E1C2" w14:textId="77777777" w:rsidR="000A520D" w:rsidRPr="00D82A73" w:rsidRDefault="000A520D" w:rsidP="0044783B">
      <w:pPr>
        <w:numPr>
          <w:ilvl w:val="1"/>
          <w:numId w:val="38"/>
        </w:numPr>
        <w:spacing w:line="240" w:lineRule="auto"/>
      </w:pPr>
      <w:r w:rsidRPr="00D82A73">
        <w:t>Indikerar att formuläret skall kopplas till ett hälsoärende.</w:t>
      </w:r>
    </w:p>
    <w:p w14:paraId="304692FD" w14:textId="77777777" w:rsidR="000A520D" w:rsidRPr="00D82A73" w:rsidRDefault="000A520D" w:rsidP="000A520D"/>
    <w:p w14:paraId="160F1215" w14:textId="77777777" w:rsidR="00576B3B" w:rsidRPr="00D82A73" w:rsidRDefault="00576B3B" w:rsidP="00576B3B">
      <w:pPr>
        <w:pStyle w:val="Heading4"/>
      </w:pPr>
      <w:r w:rsidRPr="00D82A73">
        <w:t>Svar</w:t>
      </w:r>
    </w:p>
    <w:p w14:paraId="72C8070D" w14:textId="77777777" w:rsidR="000A520D" w:rsidRPr="00D82A73" w:rsidRDefault="000A520D" w:rsidP="000A520D">
      <w:r w:rsidRPr="00D82A73">
        <w:t xml:space="preserve">Sökresultatet framställs genom att svaret begränsas av de värden som angivits i begäran. Formulärets (Form, FormTemplate) sida med frågor (Page) skall av konsumerande system(e-tjänst) presenteras för invånaren utan uppdelning. </w:t>
      </w:r>
    </w:p>
    <w:p w14:paraId="7EC375C1" w14:textId="77777777" w:rsidR="000A520D" w:rsidRPr="00D82A73" w:rsidRDefault="000A520D" w:rsidP="000A520D"/>
    <w:p w14:paraId="2B896D04" w14:textId="77777777" w:rsidR="000A520D" w:rsidRPr="00D82A73" w:rsidRDefault="000A520D" w:rsidP="000A520D">
      <w:r w:rsidRPr="00D82A73">
        <w:t xml:space="preserve">Vid komplexa formulär med många frågor bör frågor delas upp i flera sidor (Page).  </w:t>
      </w:r>
    </w:p>
    <w:p w14:paraId="65C866C7" w14:textId="77777777" w:rsidR="000A520D" w:rsidRPr="00D82A73" w:rsidRDefault="000A520D" w:rsidP="000A520D"/>
    <w:p w14:paraId="307268E1" w14:textId="77777777" w:rsidR="00996C28" w:rsidRPr="00D82A73" w:rsidRDefault="00996C28" w:rsidP="00996C28">
      <w:pPr>
        <w:pStyle w:val="Heading3"/>
      </w:pPr>
      <w:bookmarkStart w:id="317" w:name="_Toc397581550"/>
      <w:r w:rsidRPr="00D82A73">
        <w:t>Tjänsteinteraktion</w:t>
      </w:r>
      <w:bookmarkEnd w:id="317"/>
    </w:p>
    <w:p w14:paraId="49EB178E" w14:textId="77777777" w:rsidR="000A520D" w:rsidRPr="00D82A73" w:rsidRDefault="000A520D" w:rsidP="0044783B">
      <w:pPr>
        <w:numPr>
          <w:ilvl w:val="0"/>
          <w:numId w:val="34"/>
        </w:numPr>
        <w:spacing w:line="240" w:lineRule="auto"/>
      </w:pPr>
      <w:r w:rsidRPr="00D82A73">
        <w:t>CreateFormInteraction</w:t>
      </w:r>
    </w:p>
    <w:p w14:paraId="5AF370BC" w14:textId="77777777" w:rsidR="000A520D" w:rsidRPr="00D82A73" w:rsidRDefault="000A520D" w:rsidP="000A520D"/>
    <w:p w14:paraId="4838C772" w14:textId="77777777" w:rsidR="000A520D" w:rsidRPr="00D82A73" w:rsidRDefault="000A520D" w:rsidP="000A520D"/>
    <w:p w14:paraId="45483083" w14:textId="77777777" w:rsidR="000A520D" w:rsidRDefault="000A520D" w:rsidP="000A520D">
      <w:pPr>
        <w:spacing w:line="240" w:lineRule="auto"/>
        <w:rPr>
          <w:rFonts w:eastAsia="Times New Roman"/>
          <w:bCs/>
          <w:sz w:val="30"/>
          <w:szCs w:val="28"/>
        </w:rPr>
      </w:pPr>
      <w:bookmarkStart w:id="318" w:name="_Toc258862154"/>
      <w:bookmarkStart w:id="319" w:name="_Toc386458126"/>
      <w:r>
        <w:br w:type="page"/>
      </w:r>
    </w:p>
    <w:p w14:paraId="7D79F218" w14:textId="77777777" w:rsidR="000A520D" w:rsidRPr="00D82A73" w:rsidRDefault="000A520D" w:rsidP="00996C28">
      <w:pPr>
        <w:pStyle w:val="Heading2"/>
      </w:pPr>
      <w:bookmarkStart w:id="320" w:name="_Toc391636742"/>
      <w:bookmarkStart w:id="321" w:name="_Toc397581551"/>
      <w:r w:rsidRPr="00D82A73">
        <w:lastRenderedPageBreak/>
        <w:t>Tjänstekontrakt GetForms</w:t>
      </w:r>
      <w:bookmarkEnd w:id="318"/>
      <w:bookmarkEnd w:id="319"/>
      <w:bookmarkEnd w:id="320"/>
      <w:bookmarkEnd w:id="321"/>
      <w:r w:rsidRPr="00D82A73">
        <w:t xml:space="preserve"> </w:t>
      </w:r>
    </w:p>
    <w:p w14:paraId="4A49811F" w14:textId="77777777" w:rsidR="000A520D" w:rsidRPr="00D82A73" w:rsidRDefault="000A520D" w:rsidP="000A520D">
      <w:r w:rsidRPr="00D82A73">
        <w:t xml:space="preserve">Tjänsten används för att lista alla pågående/avslutade formulär.   </w:t>
      </w:r>
    </w:p>
    <w:p w14:paraId="00EB6C97" w14:textId="77777777" w:rsidR="000A520D" w:rsidRPr="00D82A73" w:rsidRDefault="000A520D" w:rsidP="000A520D"/>
    <w:p w14:paraId="62B186AA" w14:textId="77777777" w:rsidR="000A520D" w:rsidRPr="00D82A73" w:rsidRDefault="000A520D" w:rsidP="000A520D">
      <w:r w:rsidRPr="00D82A73">
        <w:t>Tjänsten returnerar formulär baserat på olika parametrar.</w:t>
      </w:r>
    </w:p>
    <w:p w14:paraId="4F880F3C" w14:textId="77777777" w:rsidR="000A520D" w:rsidRPr="00D82A73" w:rsidRDefault="000A520D" w:rsidP="0044783B">
      <w:pPr>
        <w:numPr>
          <w:ilvl w:val="0"/>
          <w:numId w:val="36"/>
        </w:numPr>
        <w:spacing w:line="240" w:lineRule="auto"/>
      </w:pPr>
      <w:r w:rsidRPr="00D82A73">
        <w:t>Vårdenhets hsa-id</w:t>
      </w:r>
    </w:p>
    <w:p w14:paraId="31BD502F" w14:textId="77777777" w:rsidR="000A520D" w:rsidRPr="00D82A73" w:rsidRDefault="000A520D" w:rsidP="0044783B">
      <w:pPr>
        <w:numPr>
          <w:ilvl w:val="0"/>
          <w:numId w:val="36"/>
        </w:numPr>
        <w:spacing w:line="240" w:lineRule="auto"/>
      </w:pPr>
      <w:r w:rsidRPr="00D82A73">
        <w:t>Personnummer</w:t>
      </w:r>
    </w:p>
    <w:p w14:paraId="46B9D751" w14:textId="77777777" w:rsidR="000A520D" w:rsidRPr="00D82A73" w:rsidRDefault="000A520D" w:rsidP="0044783B">
      <w:pPr>
        <w:numPr>
          <w:ilvl w:val="1"/>
          <w:numId w:val="36"/>
        </w:numPr>
        <w:spacing w:line="240" w:lineRule="auto"/>
      </w:pPr>
      <w:r w:rsidRPr="00D82A73">
        <w:t>Indikerar att producerande system skall hämta formulär för den specifika användaren.</w:t>
      </w:r>
    </w:p>
    <w:p w14:paraId="628619C3" w14:textId="77777777" w:rsidR="000A520D" w:rsidRPr="00D82A73" w:rsidRDefault="000A520D" w:rsidP="0044783B">
      <w:pPr>
        <w:numPr>
          <w:ilvl w:val="0"/>
          <w:numId w:val="36"/>
        </w:numPr>
        <w:spacing w:line="240" w:lineRule="auto"/>
      </w:pPr>
      <w:r w:rsidRPr="00D82A73">
        <w:t>Formulärtyp</w:t>
      </w:r>
    </w:p>
    <w:p w14:paraId="4D9737CA" w14:textId="77777777" w:rsidR="000A520D" w:rsidRPr="00D82A73" w:rsidRDefault="000A520D" w:rsidP="0044783B">
      <w:pPr>
        <w:numPr>
          <w:ilvl w:val="1"/>
          <w:numId w:val="36"/>
        </w:numPr>
        <w:spacing w:line="240" w:lineRule="auto"/>
      </w:pPr>
      <w:r w:rsidRPr="00D82A73">
        <w:t>Indikerar att producerandesystem skall filtrerar sitt svar baserat på formulärtypen (om denna finns tillgänglig).</w:t>
      </w:r>
    </w:p>
    <w:p w14:paraId="3D441414" w14:textId="77777777" w:rsidR="000A520D" w:rsidRPr="00D82A73" w:rsidRDefault="000A520D" w:rsidP="0044783B">
      <w:pPr>
        <w:numPr>
          <w:ilvl w:val="0"/>
          <w:numId w:val="36"/>
        </w:numPr>
        <w:spacing w:line="240" w:lineRule="auto"/>
      </w:pPr>
      <w:r w:rsidRPr="00D82A73">
        <w:t>Hälsoärende.</w:t>
      </w:r>
    </w:p>
    <w:p w14:paraId="77C318FB" w14:textId="77777777" w:rsidR="000A520D" w:rsidRPr="00D82A73" w:rsidRDefault="000A520D" w:rsidP="0044783B">
      <w:pPr>
        <w:numPr>
          <w:ilvl w:val="1"/>
          <w:numId w:val="36"/>
        </w:numPr>
        <w:spacing w:line="240" w:lineRule="auto"/>
      </w:pPr>
      <w:r w:rsidRPr="00D82A73">
        <w:t>Indikerar att producerande system skall filtrera formulär kopplade till ett specifikt hälsoärende.</w:t>
      </w:r>
    </w:p>
    <w:p w14:paraId="12A24D99" w14:textId="77777777" w:rsidR="000A520D" w:rsidRPr="00D82A73" w:rsidRDefault="000A520D" w:rsidP="000A520D"/>
    <w:p w14:paraId="77879629" w14:textId="77777777" w:rsidR="000A520D" w:rsidRPr="00D82A73" w:rsidRDefault="000A520D" w:rsidP="000A520D">
      <w:r w:rsidRPr="00D82A73">
        <w:t>Tjänsten anropas när användaren vill:</w:t>
      </w:r>
    </w:p>
    <w:p w14:paraId="279889D9" w14:textId="77777777" w:rsidR="000A520D" w:rsidRPr="00D82A73" w:rsidRDefault="000A520D" w:rsidP="0044783B">
      <w:pPr>
        <w:numPr>
          <w:ilvl w:val="0"/>
          <w:numId w:val="35"/>
        </w:numPr>
        <w:spacing w:line="240" w:lineRule="auto"/>
      </w:pPr>
      <w:r w:rsidRPr="00D82A73">
        <w:t xml:space="preserve">Lista användarens alla formulär. </w:t>
      </w:r>
    </w:p>
    <w:p w14:paraId="21ED137D" w14:textId="77777777" w:rsidR="000A520D" w:rsidRPr="00D82A73" w:rsidRDefault="000A520D" w:rsidP="0044783B">
      <w:pPr>
        <w:numPr>
          <w:ilvl w:val="0"/>
          <w:numId w:val="35"/>
        </w:numPr>
        <w:spacing w:line="240" w:lineRule="auto"/>
      </w:pPr>
      <w:r w:rsidRPr="00D82A73">
        <w:t>Formulär kan ha följande status:</w:t>
      </w:r>
    </w:p>
    <w:p w14:paraId="1F116B18" w14:textId="77777777" w:rsidR="000A520D" w:rsidRPr="00D82A73" w:rsidRDefault="000A520D" w:rsidP="0044783B">
      <w:pPr>
        <w:numPr>
          <w:ilvl w:val="1"/>
          <w:numId w:val="35"/>
        </w:numPr>
        <w:spacing w:line="240" w:lineRule="auto"/>
      </w:pPr>
      <w:r w:rsidRPr="00D82A73">
        <w:t>ONGOING = Formulär skapat/formulärbegäran skapad. Pågående, frågor har temporärsparats</w:t>
      </w:r>
    </w:p>
    <w:p w14:paraId="7A463289" w14:textId="77777777" w:rsidR="000A520D" w:rsidRPr="00D82A73" w:rsidRDefault="000A520D" w:rsidP="0044783B">
      <w:pPr>
        <w:numPr>
          <w:ilvl w:val="1"/>
          <w:numId w:val="35"/>
        </w:numPr>
        <w:spacing w:line="240" w:lineRule="auto"/>
      </w:pPr>
      <w:r w:rsidRPr="00D82A73">
        <w:t>PENDING_COMPLETION = Pågående, frågor har temporärsparats. Alla frågor är besvarade.</w:t>
      </w:r>
    </w:p>
    <w:p w14:paraId="720DA229" w14:textId="77777777" w:rsidR="000A520D" w:rsidRPr="00D82A73" w:rsidRDefault="000A520D" w:rsidP="0044783B">
      <w:pPr>
        <w:numPr>
          <w:ilvl w:val="1"/>
          <w:numId w:val="35"/>
        </w:numPr>
        <w:spacing w:line="240" w:lineRule="auto"/>
      </w:pPr>
      <w:r w:rsidRPr="00D82A73">
        <w:t>COMPLETED = Avslutad</w:t>
      </w:r>
    </w:p>
    <w:p w14:paraId="1012EA6B" w14:textId="77777777" w:rsidR="000A520D" w:rsidRPr="00D82A73" w:rsidRDefault="000A520D" w:rsidP="000A520D"/>
    <w:p w14:paraId="3058A2EC" w14:textId="77777777" w:rsidR="00996C28" w:rsidRPr="00D82A73" w:rsidRDefault="00996C28" w:rsidP="00177141">
      <w:pPr>
        <w:pStyle w:val="Heading3"/>
      </w:pPr>
      <w:bookmarkStart w:id="322" w:name="_Toc397581552"/>
      <w:r w:rsidRPr="00D82A73">
        <w:t>Version</w:t>
      </w:r>
      <w:bookmarkEnd w:id="322"/>
    </w:p>
    <w:p w14:paraId="536F0330" w14:textId="77777777" w:rsidR="00996C28" w:rsidRPr="00D82A73" w:rsidRDefault="00996C28" w:rsidP="00177141">
      <w:r>
        <w:t>2.0</w:t>
      </w:r>
    </w:p>
    <w:p w14:paraId="64DA1EE7" w14:textId="77777777" w:rsidR="00996C28" w:rsidRPr="00D82A73" w:rsidRDefault="00996C28" w:rsidP="00177141"/>
    <w:p w14:paraId="1EE07549" w14:textId="77777777" w:rsidR="00996C28" w:rsidRPr="00D82A73" w:rsidRDefault="00996C28" w:rsidP="00996C28">
      <w:pPr>
        <w:pStyle w:val="Heading3"/>
      </w:pPr>
      <w:bookmarkStart w:id="323" w:name="_Toc397581553"/>
      <w:r>
        <w:t>Fältregler</w:t>
      </w:r>
      <w:bookmarkEnd w:id="323"/>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0A520D" w:rsidRPr="00D82A73" w14:paraId="41CA8853" w14:textId="77777777" w:rsidTr="00177141">
        <w:tc>
          <w:tcPr>
            <w:tcW w:w="2628" w:type="dxa"/>
            <w:shd w:val="clear" w:color="auto" w:fill="auto"/>
          </w:tcPr>
          <w:p w14:paraId="030940B4" w14:textId="77777777" w:rsidR="000A520D" w:rsidRPr="00D82A73" w:rsidRDefault="000A520D" w:rsidP="00177141">
            <w:pPr>
              <w:rPr>
                <w:b/>
              </w:rPr>
            </w:pPr>
            <w:r w:rsidRPr="00D82A73">
              <w:rPr>
                <w:b/>
              </w:rPr>
              <w:br w:type="page"/>
              <w:t>Attribut</w:t>
            </w:r>
          </w:p>
        </w:tc>
        <w:tc>
          <w:tcPr>
            <w:tcW w:w="1260" w:type="dxa"/>
            <w:shd w:val="clear" w:color="auto" w:fill="auto"/>
          </w:tcPr>
          <w:p w14:paraId="1503FA35" w14:textId="77777777" w:rsidR="000A520D" w:rsidRPr="00D82A73" w:rsidRDefault="000A520D" w:rsidP="00177141">
            <w:pPr>
              <w:rPr>
                <w:b/>
              </w:rPr>
            </w:pPr>
            <w:r w:rsidRPr="00D82A73">
              <w:rPr>
                <w:b/>
              </w:rPr>
              <w:t>Typ</w:t>
            </w:r>
          </w:p>
        </w:tc>
        <w:tc>
          <w:tcPr>
            <w:tcW w:w="4867" w:type="dxa"/>
            <w:shd w:val="clear" w:color="auto" w:fill="auto"/>
          </w:tcPr>
          <w:p w14:paraId="54A27B4D" w14:textId="77777777" w:rsidR="000A520D" w:rsidRPr="00D82A73" w:rsidRDefault="000A520D" w:rsidP="00177141">
            <w:pPr>
              <w:rPr>
                <w:b/>
              </w:rPr>
            </w:pPr>
            <w:r w:rsidRPr="00D82A73">
              <w:rPr>
                <w:b/>
              </w:rPr>
              <w:t>Kommentar</w:t>
            </w:r>
          </w:p>
        </w:tc>
        <w:tc>
          <w:tcPr>
            <w:tcW w:w="1134" w:type="dxa"/>
            <w:shd w:val="clear" w:color="auto" w:fill="auto"/>
          </w:tcPr>
          <w:p w14:paraId="786124B7" w14:textId="77777777" w:rsidR="000A520D" w:rsidRPr="00D82A73" w:rsidRDefault="000A520D" w:rsidP="00177141">
            <w:pPr>
              <w:rPr>
                <w:b/>
              </w:rPr>
            </w:pPr>
            <w:r w:rsidRPr="00D82A73">
              <w:rPr>
                <w:b/>
              </w:rPr>
              <w:t>Kardi-nalitet</w:t>
            </w:r>
          </w:p>
        </w:tc>
      </w:tr>
      <w:tr w:rsidR="000A520D" w:rsidRPr="00D82A73" w14:paraId="41A71AD8" w14:textId="77777777" w:rsidTr="00177141">
        <w:tc>
          <w:tcPr>
            <w:tcW w:w="2628" w:type="dxa"/>
            <w:shd w:val="clear" w:color="auto" w:fill="auto"/>
          </w:tcPr>
          <w:p w14:paraId="11DCBE22" w14:textId="77777777" w:rsidR="000A520D" w:rsidRPr="00D82A73" w:rsidRDefault="000A520D" w:rsidP="00177141">
            <w:pPr>
              <w:rPr>
                <w:i/>
              </w:rPr>
            </w:pPr>
            <w:r w:rsidRPr="00D82A73">
              <w:rPr>
                <w:i/>
              </w:rPr>
              <w:t>Begäran</w:t>
            </w:r>
          </w:p>
        </w:tc>
        <w:tc>
          <w:tcPr>
            <w:tcW w:w="1260" w:type="dxa"/>
            <w:shd w:val="clear" w:color="auto" w:fill="auto"/>
          </w:tcPr>
          <w:p w14:paraId="5C76D9FE" w14:textId="77777777" w:rsidR="000A520D" w:rsidRPr="00D82A73" w:rsidRDefault="000A520D" w:rsidP="00177141"/>
        </w:tc>
        <w:tc>
          <w:tcPr>
            <w:tcW w:w="4867" w:type="dxa"/>
            <w:shd w:val="clear" w:color="auto" w:fill="auto"/>
          </w:tcPr>
          <w:p w14:paraId="5695D597" w14:textId="77777777" w:rsidR="000A520D" w:rsidRPr="00D82A73" w:rsidRDefault="000A520D" w:rsidP="00177141"/>
        </w:tc>
        <w:tc>
          <w:tcPr>
            <w:tcW w:w="1134" w:type="dxa"/>
            <w:shd w:val="clear" w:color="auto" w:fill="auto"/>
          </w:tcPr>
          <w:p w14:paraId="4D2FE669" w14:textId="77777777" w:rsidR="000A520D" w:rsidRPr="00D82A73" w:rsidRDefault="000A520D" w:rsidP="00177141"/>
        </w:tc>
      </w:tr>
      <w:tr w:rsidR="000A520D" w:rsidRPr="00D82A73" w14:paraId="18F78CF2" w14:textId="77777777" w:rsidTr="00177141">
        <w:tc>
          <w:tcPr>
            <w:tcW w:w="2628" w:type="dxa"/>
            <w:shd w:val="clear" w:color="auto" w:fill="auto"/>
          </w:tcPr>
          <w:p w14:paraId="42BD9BFF" w14:textId="77777777" w:rsidR="000A520D" w:rsidRPr="00D82A73" w:rsidRDefault="000A520D" w:rsidP="00177141">
            <w:pPr>
              <w:rPr>
                <w:b/>
              </w:rPr>
            </w:pPr>
            <w:r w:rsidRPr="00D82A73">
              <w:t>Healthcare_Facility_CareUnit</w:t>
            </w:r>
          </w:p>
        </w:tc>
        <w:tc>
          <w:tcPr>
            <w:tcW w:w="1260" w:type="dxa"/>
            <w:shd w:val="clear" w:color="auto" w:fill="auto"/>
          </w:tcPr>
          <w:p w14:paraId="7F166312" w14:textId="77777777" w:rsidR="000A520D" w:rsidRPr="00D82A73" w:rsidRDefault="000A520D" w:rsidP="00177141"/>
        </w:tc>
        <w:tc>
          <w:tcPr>
            <w:tcW w:w="4867" w:type="dxa"/>
            <w:shd w:val="clear" w:color="auto" w:fill="auto"/>
          </w:tcPr>
          <w:p w14:paraId="18E396CA" w14:textId="77777777" w:rsidR="000A520D" w:rsidRPr="00D82A73" w:rsidRDefault="000A520D" w:rsidP="00177141">
            <w:r w:rsidRPr="00D82A73">
              <w:t>Hsa-Id (Vårdenhet/enhets-id).</w:t>
            </w:r>
          </w:p>
          <w:p w14:paraId="6E1C7090" w14:textId="77777777" w:rsidR="000A520D" w:rsidRPr="00D82A73" w:rsidRDefault="000A520D" w:rsidP="00177141">
            <w:r w:rsidRPr="00D82A73">
              <w:t>T.ex. se2321000016-1hz3</w:t>
            </w:r>
          </w:p>
        </w:tc>
        <w:tc>
          <w:tcPr>
            <w:tcW w:w="1134" w:type="dxa"/>
            <w:shd w:val="clear" w:color="auto" w:fill="auto"/>
          </w:tcPr>
          <w:p w14:paraId="54173275" w14:textId="77777777" w:rsidR="000A520D" w:rsidRPr="00D82A73" w:rsidRDefault="000A520D" w:rsidP="00177141">
            <w:pPr>
              <w:rPr>
                <w:b/>
              </w:rPr>
            </w:pPr>
            <w:r>
              <w:t>0</w:t>
            </w:r>
            <w:r w:rsidRPr="00D82A73">
              <w:t>..1</w:t>
            </w:r>
          </w:p>
        </w:tc>
      </w:tr>
      <w:tr w:rsidR="000A520D" w:rsidRPr="00D82A73" w14:paraId="6DAC1760" w14:textId="77777777" w:rsidTr="00177141">
        <w:tc>
          <w:tcPr>
            <w:tcW w:w="2628" w:type="dxa"/>
            <w:shd w:val="clear" w:color="auto" w:fill="auto"/>
          </w:tcPr>
          <w:p w14:paraId="6BE6DC9B" w14:textId="77777777" w:rsidR="000A520D" w:rsidRPr="00D82A73" w:rsidRDefault="000A520D" w:rsidP="00177141">
            <w:pPr>
              <w:rPr>
                <w:b/>
                <w:i/>
              </w:rPr>
            </w:pPr>
            <w:r w:rsidRPr="00D82A73">
              <w:t>SubjectOfCare</w:t>
            </w:r>
          </w:p>
        </w:tc>
        <w:tc>
          <w:tcPr>
            <w:tcW w:w="1260" w:type="dxa"/>
            <w:shd w:val="clear" w:color="auto" w:fill="auto"/>
          </w:tcPr>
          <w:p w14:paraId="12AA0519" w14:textId="77777777" w:rsidR="000A520D" w:rsidRPr="00D82A73" w:rsidRDefault="000A520D" w:rsidP="00177141"/>
        </w:tc>
        <w:tc>
          <w:tcPr>
            <w:tcW w:w="4867" w:type="dxa"/>
            <w:shd w:val="clear" w:color="auto" w:fill="auto"/>
          </w:tcPr>
          <w:p w14:paraId="1F923B05" w14:textId="77777777" w:rsidR="000A520D" w:rsidRPr="00D82A73" w:rsidRDefault="000A520D" w:rsidP="00177141">
            <w:r w:rsidRPr="00D82A73">
              <w:t xml:space="preserve">Starkt autentiserad användares personnummer. </w:t>
            </w:r>
          </w:p>
          <w:p w14:paraId="47EEE55D" w14:textId="77777777" w:rsidR="000A520D" w:rsidRPr="00D82A73" w:rsidRDefault="000A520D" w:rsidP="00177141">
            <w:r w:rsidRPr="00D82A73">
              <w:t>T.ex. 191212121212 (yyyymmddnnnn)</w:t>
            </w:r>
          </w:p>
          <w:p w14:paraId="32E2039E" w14:textId="77777777" w:rsidR="000A520D" w:rsidRPr="00D82A73" w:rsidRDefault="000A520D" w:rsidP="00177141">
            <w:r w:rsidRPr="00D82A73">
              <w:t>FormTemplate attributet ”anonymousForm” styr huruvida formulärmotorn hanterar detta fält som obligatoriskt eller frivilligt.</w:t>
            </w:r>
          </w:p>
        </w:tc>
        <w:tc>
          <w:tcPr>
            <w:tcW w:w="1134" w:type="dxa"/>
            <w:shd w:val="clear" w:color="auto" w:fill="auto"/>
          </w:tcPr>
          <w:p w14:paraId="23B18E48" w14:textId="77777777" w:rsidR="000A520D" w:rsidRPr="00D82A73" w:rsidRDefault="000A520D" w:rsidP="00177141">
            <w:pPr>
              <w:rPr>
                <w:b/>
              </w:rPr>
            </w:pPr>
            <w:r w:rsidRPr="00D82A73">
              <w:t>0..1</w:t>
            </w:r>
          </w:p>
        </w:tc>
      </w:tr>
      <w:tr w:rsidR="000A520D" w:rsidRPr="00D82A73" w14:paraId="50709531" w14:textId="77777777" w:rsidTr="00177141">
        <w:tc>
          <w:tcPr>
            <w:tcW w:w="2628" w:type="dxa"/>
            <w:shd w:val="clear" w:color="auto" w:fill="auto"/>
          </w:tcPr>
          <w:p w14:paraId="7E09B90E" w14:textId="77777777" w:rsidR="000A520D" w:rsidRPr="00D82A73" w:rsidRDefault="000A520D" w:rsidP="00177141">
            <w:pPr>
              <w:rPr>
                <w:highlight w:val="yellow"/>
              </w:rPr>
            </w:pPr>
            <w:r w:rsidRPr="00D82A73">
              <w:rPr>
                <w:rFonts w:eastAsia="Arial Unicode MS"/>
              </w:rPr>
              <w:t>TemplateId</w:t>
            </w:r>
            <w:r>
              <w:rPr>
                <w:rFonts w:eastAsia="Arial Unicode MS"/>
              </w:rPr>
              <w:t>s</w:t>
            </w:r>
          </w:p>
        </w:tc>
        <w:tc>
          <w:tcPr>
            <w:tcW w:w="1260" w:type="dxa"/>
            <w:shd w:val="clear" w:color="auto" w:fill="auto"/>
          </w:tcPr>
          <w:p w14:paraId="560D3F9A" w14:textId="77777777" w:rsidR="000A520D" w:rsidRPr="00D82A73" w:rsidRDefault="000A520D" w:rsidP="00177141"/>
        </w:tc>
        <w:tc>
          <w:tcPr>
            <w:tcW w:w="4867" w:type="dxa"/>
            <w:shd w:val="clear" w:color="auto" w:fill="auto"/>
          </w:tcPr>
          <w:p w14:paraId="554DD7FA" w14:textId="77777777" w:rsidR="000A520D" w:rsidRPr="00D82A73" w:rsidRDefault="000A520D" w:rsidP="00177141">
            <w:r w:rsidRPr="00D82A73">
              <w:t>Ett unikt id för en formulärtyp.</w:t>
            </w:r>
          </w:p>
        </w:tc>
        <w:tc>
          <w:tcPr>
            <w:tcW w:w="1134" w:type="dxa"/>
            <w:shd w:val="clear" w:color="auto" w:fill="auto"/>
          </w:tcPr>
          <w:p w14:paraId="26637447" w14:textId="77777777" w:rsidR="000A520D" w:rsidRPr="00D82A73" w:rsidRDefault="000A520D" w:rsidP="00177141">
            <w:r w:rsidRPr="00D82A73">
              <w:t>0..*</w:t>
            </w:r>
          </w:p>
        </w:tc>
      </w:tr>
      <w:tr w:rsidR="000A520D" w:rsidRPr="00D82A73" w14:paraId="18212D84" w14:textId="77777777" w:rsidTr="00177141">
        <w:tc>
          <w:tcPr>
            <w:tcW w:w="2628" w:type="dxa"/>
            <w:shd w:val="clear" w:color="auto" w:fill="auto"/>
          </w:tcPr>
          <w:p w14:paraId="0A186AFF" w14:textId="77777777" w:rsidR="000A520D" w:rsidRPr="00D82A73" w:rsidRDefault="000A520D" w:rsidP="00177141">
            <w:r w:rsidRPr="00D82A73">
              <w:t>ClinicalProcessInterestId</w:t>
            </w:r>
            <w:r>
              <w:t>s</w:t>
            </w:r>
          </w:p>
        </w:tc>
        <w:tc>
          <w:tcPr>
            <w:tcW w:w="1260" w:type="dxa"/>
            <w:shd w:val="clear" w:color="auto" w:fill="auto"/>
          </w:tcPr>
          <w:p w14:paraId="65CD6538" w14:textId="77777777" w:rsidR="000A520D" w:rsidRPr="00D82A73" w:rsidRDefault="000A520D" w:rsidP="00177141"/>
        </w:tc>
        <w:tc>
          <w:tcPr>
            <w:tcW w:w="4867" w:type="dxa"/>
            <w:shd w:val="clear" w:color="auto" w:fill="auto"/>
          </w:tcPr>
          <w:p w14:paraId="13B0F21C" w14:textId="77777777" w:rsidR="000A520D" w:rsidRPr="00D82A73" w:rsidRDefault="000A520D" w:rsidP="00177141">
            <w:r w:rsidRPr="00D82A73">
              <w:t>Hälsoärende ID</w:t>
            </w:r>
          </w:p>
        </w:tc>
        <w:tc>
          <w:tcPr>
            <w:tcW w:w="1134" w:type="dxa"/>
            <w:shd w:val="clear" w:color="auto" w:fill="auto"/>
          </w:tcPr>
          <w:p w14:paraId="0644CAB5" w14:textId="77777777" w:rsidR="000A520D" w:rsidRPr="00D82A73" w:rsidRDefault="000A520D" w:rsidP="00177141">
            <w:r w:rsidRPr="00D82A73">
              <w:t>0..*</w:t>
            </w:r>
          </w:p>
        </w:tc>
      </w:tr>
      <w:tr w:rsidR="000A520D" w:rsidRPr="00D82A73" w14:paraId="1F26A544" w14:textId="77777777" w:rsidTr="00177141">
        <w:tc>
          <w:tcPr>
            <w:tcW w:w="2628" w:type="dxa"/>
            <w:shd w:val="clear" w:color="auto" w:fill="auto"/>
          </w:tcPr>
          <w:p w14:paraId="4BDBD76D" w14:textId="77777777" w:rsidR="000A520D" w:rsidRPr="00D82A73" w:rsidRDefault="000A520D" w:rsidP="00177141">
            <w:pPr>
              <w:rPr>
                <w:i/>
              </w:rPr>
            </w:pPr>
          </w:p>
        </w:tc>
        <w:tc>
          <w:tcPr>
            <w:tcW w:w="1260" w:type="dxa"/>
            <w:shd w:val="clear" w:color="auto" w:fill="auto"/>
          </w:tcPr>
          <w:p w14:paraId="4BE44C76" w14:textId="77777777" w:rsidR="000A520D" w:rsidRPr="00D82A73" w:rsidRDefault="000A520D" w:rsidP="00177141"/>
        </w:tc>
        <w:tc>
          <w:tcPr>
            <w:tcW w:w="4867" w:type="dxa"/>
            <w:shd w:val="clear" w:color="auto" w:fill="auto"/>
          </w:tcPr>
          <w:p w14:paraId="105618DF" w14:textId="77777777" w:rsidR="000A520D" w:rsidRPr="00D82A73" w:rsidRDefault="000A520D" w:rsidP="00177141"/>
        </w:tc>
        <w:tc>
          <w:tcPr>
            <w:tcW w:w="1134" w:type="dxa"/>
            <w:shd w:val="clear" w:color="auto" w:fill="auto"/>
          </w:tcPr>
          <w:p w14:paraId="5204D9DC" w14:textId="77777777" w:rsidR="000A520D" w:rsidRPr="00D82A73" w:rsidRDefault="000A520D" w:rsidP="00177141"/>
        </w:tc>
      </w:tr>
      <w:tr w:rsidR="000A520D" w:rsidRPr="00D82A73" w14:paraId="4A28517A" w14:textId="77777777" w:rsidTr="00177141">
        <w:tc>
          <w:tcPr>
            <w:tcW w:w="2628" w:type="dxa"/>
            <w:shd w:val="clear" w:color="auto" w:fill="auto"/>
          </w:tcPr>
          <w:p w14:paraId="289EDB1A" w14:textId="77777777" w:rsidR="000A520D" w:rsidRPr="00D82A73" w:rsidRDefault="000A520D" w:rsidP="00177141">
            <w:pPr>
              <w:rPr>
                <w:i/>
              </w:rPr>
            </w:pPr>
            <w:r w:rsidRPr="00D82A73">
              <w:rPr>
                <w:i/>
              </w:rPr>
              <w:t>Svar</w:t>
            </w:r>
          </w:p>
        </w:tc>
        <w:tc>
          <w:tcPr>
            <w:tcW w:w="1260" w:type="dxa"/>
            <w:shd w:val="clear" w:color="auto" w:fill="auto"/>
          </w:tcPr>
          <w:p w14:paraId="71482D2A" w14:textId="77777777" w:rsidR="000A520D" w:rsidRPr="00D82A73" w:rsidRDefault="000A520D" w:rsidP="00177141"/>
        </w:tc>
        <w:tc>
          <w:tcPr>
            <w:tcW w:w="4867" w:type="dxa"/>
            <w:shd w:val="clear" w:color="auto" w:fill="auto"/>
          </w:tcPr>
          <w:p w14:paraId="78F9915A" w14:textId="77777777" w:rsidR="000A520D" w:rsidRPr="00D82A73" w:rsidRDefault="000A520D" w:rsidP="00177141"/>
        </w:tc>
        <w:tc>
          <w:tcPr>
            <w:tcW w:w="1134" w:type="dxa"/>
            <w:shd w:val="clear" w:color="auto" w:fill="auto"/>
          </w:tcPr>
          <w:p w14:paraId="194A1585" w14:textId="77777777" w:rsidR="000A520D" w:rsidRPr="00D82A73" w:rsidRDefault="000A520D" w:rsidP="00177141"/>
        </w:tc>
      </w:tr>
      <w:tr w:rsidR="000A520D" w:rsidRPr="00D82A73" w14:paraId="74F42F9A" w14:textId="77777777" w:rsidTr="00177141">
        <w:tc>
          <w:tcPr>
            <w:tcW w:w="2628" w:type="dxa"/>
            <w:shd w:val="clear" w:color="auto" w:fill="auto"/>
          </w:tcPr>
          <w:p w14:paraId="07CA9E13" w14:textId="77777777" w:rsidR="000A520D" w:rsidRPr="00D82A73" w:rsidRDefault="000A520D" w:rsidP="00177141">
            <w:pPr>
              <w:rPr>
                <w:b/>
              </w:rPr>
            </w:pPr>
            <w:r w:rsidRPr="00D82A73">
              <w:t xml:space="preserve">Formulär </w:t>
            </w:r>
            <w:r w:rsidRPr="00D82A73">
              <w:br/>
              <w:t>(Form)</w:t>
            </w:r>
          </w:p>
        </w:tc>
        <w:tc>
          <w:tcPr>
            <w:tcW w:w="1260" w:type="dxa"/>
            <w:shd w:val="clear" w:color="auto" w:fill="auto"/>
          </w:tcPr>
          <w:p w14:paraId="031EEFD6" w14:textId="77777777" w:rsidR="000A520D" w:rsidRPr="00D82A73" w:rsidRDefault="000A520D" w:rsidP="00177141">
            <w:r w:rsidRPr="00D82A73">
              <w:t>FormsType</w:t>
            </w:r>
          </w:p>
        </w:tc>
        <w:tc>
          <w:tcPr>
            <w:tcW w:w="4867" w:type="dxa"/>
            <w:shd w:val="clear" w:color="auto" w:fill="auto"/>
          </w:tcPr>
          <w:p w14:paraId="54E3894E" w14:textId="77777777" w:rsidR="000A520D" w:rsidRPr="00D82A73" w:rsidRDefault="000A520D" w:rsidP="00177141">
            <w:r w:rsidRPr="00D82A73">
              <w:t>Objekt GetFormsResponse</w:t>
            </w:r>
          </w:p>
        </w:tc>
        <w:tc>
          <w:tcPr>
            <w:tcW w:w="1134" w:type="dxa"/>
            <w:shd w:val="clear" w:color="auto" w:fill="auto"/>
          </w:tcPr>
          <w:p w14:paraId="381767C1" w14:textId="77777777" w:rsidR="000A520D" w:rsidRPr="00D82A73" w:rsidRDefault="000A520D" w:rsidP="00177141">
            <w:pPr>
              <w:rPr>
                <w:b/>
              </w:rPr>
            </w:pPr>
            <w:r w:rsidRPr="00D82A73">
              <w:t>0..*</w:t>
            </w:r>
          </w:p>
        </w:tc>
      </w:tr>
    </w:tbl>
    <w:p w14:paraId="510B7433" w14:textId="77777777" w:rsidR="006E5F54" w:rsidRPr="00D82A73" w:rsidRDefault="006E5F54" w:rsidP="006E5F54">
      <w:pPr>
        <w:pStyle w:val="Heading3"/>
      </w:pPr>
      <w:bookmarkStart w:id="324" w:name="_Toc397581554"/>
      <w:r>
        <w:lastRenderedPageBreak/>
        <w:t>Övriga regler</w:t>
      </w:r>
      <w:bookmarkEnd w:id="324"/>
    </w:p>
    <w:p w14:paraId="7ACBAE6B" w14:textId="27E5C845" w:rsidR="000A520D" w:rsidRPr="00D82A73" w:rsidRDefault="006E5F54" w:rsidP="0044783B">
      <w:pPr>
        <w:pStyle w:val="Heading4"/>
      </w:pPr>
      <w:r w:rsidRPr="00D82A73">
        <w:t>Begäran</w:t>
      </w:r>
    </w:p>
    <w:p w14:paraId="72EF2CB7" w14:textId="77777777" w:rsidR="000A520D" w:rsidRPr="00D82A73" w:rsidRDefault="000A520D" w:rsidP="000A520D">
      <w:r w:rsidRPr="00D82A73">
        <w:t>Tjänsteproducenten validerar begäran enligt regler som specificerats i per attribut ovan. Anropande system kan begära filtrerade svar med följande parametrar.</w:t>
      </w:r>
    </w:p>
    <w:p w14:paraId="5C934D68" w14:textId="77777777" w:rsidR="000A520D" w:rsidRPr="00D82A73" w:rsidRDefault="000A520D" w:rsidP="000A520D"/>
    <w:p w14:paraId="1A0D8266" w14:textId="77777777" w:rsidR="000A520D" w:rsidRPr="00D82A73" w:rsidRDefault="000A520D" w:rsidP="000A520D">
      <w:r w:rsidRPr="00D82A73">
        <w:t>Filtreringsprioritet</w:t>
      </w:r>
    </w:p>
    <w:p w14:paraId="135040F3" w14:textId="77777777" w:rsidR="000A520D" w:rsidRDefault="000A520D" w:rsidP="0044783B">
      <w:pPr>
        <w:numPr>
          <w:ilvl w:val="0"/>
          <w:numId w:val="39"/>
        </w:numPr>
        <w:spacing w:line="240" w:lineRule="auto"/>
      </w:pPr>
      <w:r w:rsidRPr="00D82A73">
        <w:t>Healthcare_Facility_CareUnit</w:t>
      </w:r>
    </w:p>
    <w:p w14:paraId="08D85F1B" w14:textId="77777777" w:rsidR="000A520D" w:rsidRPr="00D82A73" w:rsidRDefault="000A520D" w:rsidP="0044783B">
      <w:pPr>
        <w:numPr>
          <w:ilvl w:val="0"/>
          <w:numId w:val="39"/>
        </w:numPr>
        <w:spacing w:line="240" w:lineRule="auto"/>
      </w:pPr>
      <w:r w:rsidRPr="00D82A73">
        <w:t>Personnummer (subjectOfCare)</w:t>
      </w:r>
    </w:p>
    <w:p w14:paraId="6FC54474" w14:textId="77777777" w:rsidR="000A520D" w:rsidRPr="00D82A73" w:rsidRDefault="000A520D" w:rsidP="0044783B">
      <w:pPr>
        <w:numPr>
          <w:ilvl w:val="0"/>
          <w:numId w:val="39"/>
        </w:numPr>
        <w:spacing w:line="240" w:lineRule="auto"/>
      </w:pPr>
      <w:r w:rsidRPr="00D82A73">
        <w:t>Hälsoärende (ClinicalProcessInterestId</w:t>
      </w:r>
      <w:r>
        <w:t>s</w:t>
      </w:r>
      <w:r w:rsidRPr="00D82A73">
        <w:t>)</w:t>
      </w:r>
    </w:p>
    <w:p w14:paraId="7DE01870" w14:textId="77777777" w:rsidR="000A520D" w:rsidRDefault="000A520D" w:rsidP="0044783B">
      <w:pPr>
        <w:numPr>
          <w:ilvl w:val="0"/>
          <w:numId w:val="39"/>
        </w:numPr>
        <w:spacing w:line="240" w:lineRule="auto"/>
      </w:pPr>
      <w:r w:rsidRPr="00D82A73">
        <w:t>Formulärtyp (TemplateId</w:t>
      </w:r>
      <w:r>
        <w:t>s</w:t>
      </w:r>
      <w:r w:rsidRPr="00D82A73">
        <w:t>)</w:t>
      </w:r>
    </w:p>
    <w:p w14:paraId="19167C19" w14:textId="77777777" w:rsidR="000A520D" w:rsidRPr="00D82A73" w:rsidRDefault="000A520D" w:rsidP="000A520D">
      <w:pPr>
        <w:spacing w:line="240" w:lineRule="auto"/>
      </w:pPr>
      <w:r>
        <w:t>Flera villkor kan anges.</w:t>
      </w:r>
    </w:p>
    <w:p w14:paraId="0EA384DB" w14:textId="77777777" w:rsidR="000A520D" w:rsidRPr="00D82A73" w:rsidRDefault="000A520D" w:rsidP="000A520D"/>
    <w:p w14:paraId="5B3578C2" w14:textId="77777777" w:rsidR="00576B3B" w:rsidRPr="00D82A73" w:rsidRDefault="00576B3B" w:rsidP="00576B3B">
      <w:pPr>
        <w:pStyle w:val="Heading4"/>
      </w:pPr>
      <w:r w:rsidRPr="00D82A73">
        <w:t>Svar</w:t>
      </w:r>
    </w:p>
    <w:p w14:paraId="6F6E3CF7" w14:textId="77777777" w:rsidR="000A520D" w:rsidRPr="00D82A73" w:rsidRDefault="000A520D" w:rsidP="000A520D">
      <w:r w:rsidRPr="00D82A73">
        <w:t>Sökresultatet framställs genom att svaret begränsas av de värden som angivits i begäran. Formulär som returneras kan ha följande status:</w:t>
      </w:r>
    </w:p>
    <w:p w14:paraId="7325BD6C" w14:textId="77777777" w:rsidR="000A520D" w:rsidRPr="00D82A73" w:rsidRDefault="000A520D" w:rsidP="0044783B">
      <w:pPr>
        <w:numPr>
          <w:ilvl w:val="0"/>
          <w:numId w:val="35"/>
        </w:numPr>
        <w:spacing w:line="240" w:lineRule="auto"/>
      </w:pPr>
      <w:r w:rsidRPr="00D82A73">
        <w:t xml:space="preserve">ONGOING = Pågående, frågor har temporärsparats </w:t>
      </w:r>
    </w:p>
    <w:p w14:paraId="09E0D571" w14:textId="77777777" w:rsidR="000A520D" w:rsidRPr="00D82A73" w:rsidRDefault="000A520D" w:rsidP="0044783B">
      <w:pPr>
        <w:numPr>
          <w:ilvl w:val="0"/>
          <w:numId w:val="35"/>
        </w:numPr>
        <w:spacing w:line="240" w:lineRule="auto"/>
      </w:pPr>
      <w:r w:rsidRPr="00D82A73">
        <w:t>PENDING_COMPLETION = Pågående, frågor har temporärsparats. Alla frågor är besvarade.</w:t>
      </w:r>
    </w:p>
    <w:p w14:paraId="1169179C" w14:textId="77777777" w:rsidR="000A520D" w:rsidRPr="00D82A73" w:rsidRDefault="000A520D" w:rsidP="0044783B">
      <w:pPr>
        <w:numPr>
          <w:ilvl w:val="0"/>
          <w:numId w:val="35"/>
        </w:numPr>
        <w:spacing w:line="240" w:lineRule="auto"/>
      </w:pPr>
      <w:r w:rsidRPr="00D82A73">
        <w:t>COMPLETED =  Formulär kan endast visas i ”läsläge”.</w:t>
      </w:r>
    </w:p>
    <w:p w14:paraId="07BB810F" w14:textId="77777777" w:rsidR="000A520D" w:rsidRPr="00D82A73" w:rsidRDefault="000A520D" w:rsidP="000A520D"/>
    <w:p w14:paraId="302E583B" w14:textId="77777777" w:rsidR="00996C28" w:rsidRPr="00D82A73" w:rsidRDefault="00996C28" w:rsidP="00996C28">
      <w:pPr>
        <w:pStyle w:val="Heading3"/>
      </w:pPr>
      <w:bookmarkStart w:id="325" w:name="_Toc397581555"/>
      <w:r w:rsidRPr="00D82A73">
        <w:t>Tjänsteinteraktion</w:t>
      </w:r>
      <w:bookmarkEnd w:id="325"/>
    </w:p>
    <w:p w14:paraId="6824BB93" w14:textId="77777777" w:rsidR="000A520D" w:rsidRPr="00D82A73" w:rsidRDefault="000A520D" w:rsidP="0044783B">
      <w:pPr>
        <w:numPr>
          <w:ilvl w:val="0"/>
          <w:numId w:val="34"/>
        </w:numPr>
        <w:spacing w:line="240" w:lineRule="auto"/>
      </w:pPr>
      <w:r w:rsidRPr="00D82A73">
        <w:t>GetFormsInteraction</w:t>
      </w:r>
    </w:p>
    <w:p w14:paraId="643CF7CD" w14:textId="77777777" w:rsidR="000A520D" w:rsidRPr="00D82A73" w:rsidRDefault="000A520D" w:rsidP="000A520D"/>
    <w:p w14:paraId="11FB67EA" w14:textId="77777777" w:rsidR="000A520D" w:rsidRPr="00D82A73" w:rsidRDefault="000A520D" w:rsidP="000A520D"/>
    <w:p w14:paraId="74CE39D2" w14:textId="77777777" w:rsidR="000A520D" w:rsidRPr="00D82A73" w:rsidRDefault="000A520D" w:rsidP="000A520D"/>
    <w:p w14:paraId="268D27E0" w14:textId="77777777" w:rsidR="000A520D" w:rsidRDefault="000A520D" w:rsidP="000A520D">
      <w:pPr>
        <w:spacing w:line="240" w:lineRule="auto"/>
        <w:rPr>
          <w:rFonts w:eastAsia="Times New Roman"/>
          <w:bCs/>
          <w:sz w:val="30"/>
          <w:szCs w:val="28"/>
        </w:rPr>
      </w:pPr>
      <w:bookmarkStart w:id="326" w:name="_Toc258862163"/>
      <w:bookmarkStart w:id="327" w:name="_Toc386458136"/>
      <w:r>
        <w:br w:type="page"/>
      </w:r>
    </w:p>
    <w:p w14:paraId="103F7626" w14:textId="77777777" w:rsidR="000A520D" w:rsidRPr="00D82A73" w:rsidRDefault="000A520D" w:rsidP="00996C28">
      <w:pPr>
        <w:pStyle w:val="Heading2"/>
      </w:pPr>
      <w:bookmarkStart w:id="328" w:name="_Toc391636751"/>
      <w:bookmarkStart w:id="329" w:name="_Toc397581556"/>
      <w:r w:rsidRPr="00D82A73">
        <w:lastRenderedPageBreak/>
        <w:t>Tjänstekontrakt GetForm</w:t>
      </w:r>
      <w:bookmarkEnd w:id="326"/>
      <w:bookmarkEnd w:id="327"/>
      <w:bookmarkEnd w:id="328"/>
      <w:bookmarkEnd w:id="329"/>
      <w:r w:rsidRPr="00D82A73">
        <w:t xml:space="preserve"> </w:t>
      </w:r>
    </w:p>
    <w:p w14:paraId="6DA44500" w14:textId="77777777" w:rsidR="000A520D" w:rsidRPr="00D82A73" w:rsidRDefault="000A520D" w:rsidP="000A520D">
      <w:r w:rsidRPr="00D82A73">
        <w:t xml:space="preserve">Tjänsten används för att hämta ett specifikt formulär. Nödvändiga parametrar </w:t>
      </w:r>
      <w:r w:rsidRPr="00D82A73">
        <w:rPr>
          <w:b/>
        </w:rPr>
        <w:t>kan</w:t>
      </w:r>
      <w:r w:rsidRPr="00D82A73">
        <w:t xml:space="preserve"> hämtas från tjänsten </w:t>
      </w:r>
      <w:r w:rsidRPr="00D82A73">
        <w:rPr>
          <w:b/>
        </w:rPr>
        <w:t>GetForms(GetFormsInteraction) alternativt engagemangsindex</w:t>
      </w:r>
      <w:r w:rsidRPr="00D82A73">
        <w:t xml:space="preserve">. </w:t>
      </w:r>
    </w:p>
    <w:p w14:paraId="51F80FDA" w14:textId="77777777" w:rsidR="000A520D" w:rsidRPr="00D82A73" w:rsidRDefault="000A520D" w:rsidP="000A520D"/>
    <w:p w14:paraId="34850BF7" w14:textId="77777777" w:rsidR="000A520D" w:rsidRPr="00D82A73" w:rsidRDefault="000A520D" w:rsidP="000A520D">
      <w:r w:rsidRPr="00D82A73">
        <w:t>Tjänsten anropas när:</w:t>
      </w:r>
    </w:p>
    <w:p w14:paraId="6F28E08A" w14:textId="77777777" w:rsidR="000A520D" w:rsidRPr="00D82A73" w:rsidRDefault="000A520D" w:rsidP="0044783B">
      <w:pPr>
        <w:numPr>
          <w:ilvl w:val="0"/>
          <w:numId w:val="35"/>
        </w:numPr>
        <w:spacing w:line="240" w:lineRule="auto"/>
      </w:pPr>
      <w:r w:rsidRPr="00D82A73">
        <w:t>En invånare vill återuppta ett formulär (ONGOING).</w:t>
      </w:r>
    </w:p>
    <w:p w14:paraId="0E3AF7DC" w14:textId="77777777" w:rsidR="000A520D" w:rsidRPr="00D82A73" w:rsidRDefault="000A520D" w:rsidP="0044783B">
      <w:pPr>
        <w:numPr>
          <w:ilvl w:val="0"/>
          <w:numId w:val="35"/>
        </w:numPr>
        <w:spacing w:line="240" w:lineRule="auto"/>
      </w:pPr>
      <w:r w:rsidRPr="00D82A73">
        <w:t>En invånare vill se en sammanställning av ifyllt formulär. (PENDING_COMPLETE).</w:t>
      </w:r>
    </w:p>
    <w:p w14:paraId="074371CA" w14:textId="77777777" w:rsidR="000A520D" w:rsidRPr="00D82A73" w:rsidRDefault="000A520D" w:rsidP="0044783B">
      <w:pPr>
        <w:numPr>
          <w:ilvl w:val="0"/>
          <w:numId w:val="35"/>
        </w:numPr>
        <w:spacing w:line="240" w:lineRule="auto"/>
      </w:pPr>
      <w:r w:rsidRPr="00D82A73">
        <w:t xml:space="preserve">Ett vårdsystem skall hämta ett ifyllt, avslutat formulär (COMPLETED). </w:t>
      </w:r>
    </w:p>
    <w:p w14:paraId="41711512" w14:textId="77777777" w:rsidR="000A520D" w:rsidRPr="00D82A73" w:rsidRDefault="000A520D" w:rsidP="000A520D"/>
    <w:p w14:paraId="2A422058" w14:textId="77777777" w:rsidR="000A520D" w:rsidRPr="00D82A73" w:rsidRDefault="000A520D" w:rsidP="000A520D">
      <w:r w:rsidRPr="00D82A73">
        <w:t xml:space="preserve">FormID kan t.ex. hämtas via </w:t>
      </w:r>
    </w:p>
    <w:p w14:paraId="45DF8A6A" w14:textId="77777777" w:rsidR="000A520D" w:rsidRPr="00D82A73" w:rsidRDefault="000A520D" w:rsidP="0044783B">
      <w:pPr>
        <w:numPr>
          <w:ilvl w:val="0"/>
          <w:numId w:val="35"/>
        </w:numPr>
        <w:spacing w:line="240" w:lineRule="auto"/>
      </w:pPr>
      <w:r w:rsidRPr="00D82A73">
        <w:t>GetFormsInteraction.</w:t>
      </w:r>
    </w:p>
    <w:p w14:paraId="2BCDD20F" w14:textId="77777777" w:rsidR="000A520D" w:rsidRPr="00D82A73" w:rsidRDefault="000A520D" w:rsidP="0044783B">
      <w:pPr>
        <w:numPr>
          <w:ilvl w:val="0"/>
          <w:numId w:val="35"/>
        </w:numPr>
        <w:spacing w:line="240" w:lineRule="auto"/>
      </w:pPr>
      <w:r w:rsidRPr="00D82A73">
        <w:t>Notifiering via Engagemangsindex.</w:t>
      </w:r>
    </w:p>
    <w:p w14:paraId="12006337" w14:textId="77777777" w:rsidR="000A520D" w:rsidRPr="00D82A73" w:rsidRDefault="000A520D" w:rsidP="000A520D"/>
    <w:p w14:paraId="395245DD" w14:textId="77777777" w:rsidR="00996C28" w:rsidRPr="00D82A73" w:rsidRDefault="00996C28" w:rsidP="00177141">
      <w:pPr>
        <w:pStyle w:val="Heading3"/>
      </w:pPr>
      <w:bookmarkStart w:id="330" w:name="_Toc397581557"/>
      <w:r w:rsidRPr="00D82A73">
        <w:t>Version</w:t>
      </w:r>
      <w:bookmarkEnd w:id="330"/>
    </w:p>
    <w:p w14:paraId="244F000F" w14:textId="77777777" w:rsidR="00996C28" w:rsidRPr="00D82A73" w:rsidRDefault="00996C28" w:rsidP="00177141">
      <w:r>
        <w:t>2.0</w:t>
      </w:r>
    </w:p>
    <w:p w14:paraId="05C211F3" w14:textId="77777777" w:rsidR="00996C28" w:rsidRPr="00D82A73" w:rsidRDefault="00996C28" w:rsidP="00177141"/>
    <w:p w14:paraId="01374A3C" w14:textId="77777777" w:rsidR="00996C28" w:rsidRPr="00D82A73" w:rsidRDefault="00996C28" w:rsidP="00996C28">
      <w:pPr>
        <w:pStyle w:val="Heading3"/>
      </w:pPr>
      <w:bookmarkStart w:id="331" w:name="_Toc397581558"/>
      <w:r>
        <w:t>Fältregler</w:t>
      </w:r>
      <w:bookmarkEnd w:id="331"/>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0A520D" w:rsidRPr="00D82A73" w14:paraId="2695B076" w14:textId="77777777" w:rsidTr="00177141">
        <w:tc>
          <w:tcPr>
            <w:tcW w:w="2628" w:type="dxa"/>
            <w:shd w:val="clear" w:color="auto" w:fill="auto"/>
          </w:tcPr>
          <w:p w14:paraId="2C9FEC24" w14:textId="77777777" w:rsidR="000A520D" w:rsidRPr="00D82A73" w:rsidRDefault="000A520D" w:rsidP="00177141">
            <w:pPr>
              <w:rPr>
                <w:b/>
              </w:rPr>
            </w:pPr>
            <w:r w:rsidRPr="00D82A73">
              <w:rPr>
                <w:b/>
              </w:rPr>
              <w:br w:type="page"/>
              <w:t>Attribut</w:t>
            </w:r>
          </w:p>
        </w:tc>
        <w:tc>
          <w:tcPr>
            <w:tcW w:w="1260" w:type="dxa"/>
            <w:shd w:val="clear" w:color="auto" w:fill="auto"/>
          </w:tcPr>
          <w:p w14:paraId="0E32F753" w14:textId="77777777" w:rsidR="000A520D" w:rsidRPr="00D82A73" w:rsidRDefault="000A520D" w:rsidP="00177141">
            <w:pPr>
              <w:rPr>
                <w:b/>
              </w:rPr>
            </w:pPr>
            <w:r w:rsidRPr="00D82A73">
              <w:rPr>
                <w:b/>
              </w:rPr>
              <w:t>Typ</w:t>
            </w:r>
          </w:p>
        </w:tc>
        <w:tc>
          <w:tcPr>
            <w:tcW w:w="4867" w:type="dxa"/>
            <w:shd w:val="clear" w:color="auto" w:fill="auto"/>
          </w:tcPr>
          <w:p w14:paraId="5446E140" w14:textId="77777777" w:rsidR="000A520D" w:rsidRPr="00D82A73" w:rsidRDefault="000A520D" w:rsidP="00177141">
            <w:pPr>
              <w:rPr>
                <w:b/>
              </w:rPr>
            </w:pPr>
            <w:r w:rsidRPr="00D82A73">
              <w:rPr>
                <w:b/>
              </w:rPr>
              <w:t>Kommentar</w:t>
            </w:r>
          </w:p>
        </w:tc>
        <w:tc>
          <w:tcPr>
            <w:tcW w:w="1134" w:type="dxa"/>
            <w:shd w:val="clear" w:color="auto" w:fill="auto"/>
          </w:tcPr>
          <w:p w14:paraId="3E3C33A2" w14:textId="77777777" w:rsidR="000A520D" w:rsidRPr="00D82A73" w:rsidRDefault="000A520D" w:rsidP="00177141">
            <w:pPr>
              <w:rPr>
                <w:b/>
              </w:rPr>
            </w:pPr>
            <w:r w:rsidRPr="00D82A73">
              <w:rPr>
                <w:b/>
              </w:rPr>
              <w:t>Kardi-nalitet</w:t>
            </w:r>
          </w:p>
        </w:tc>
      </w:tr>
      <w:tr w:rsidR="000A520D" w:rsidRPr="00D82A73" w14:paraId="7F18C3EB" w14:textId="77777777" w:rsidTr="00177141">
        <w:tc>
          <w:tcPr>
            <w:tcW w:w="2628" w:type="dxa"/>
            <w:shd w:val="clear" w:color="auto" w:fill="auto"/>
          </w:tcPr>
          <w:p w14:paraId="579F53D7" w14:textId="77777777" w:rsidR="000A520D" w:rsidRPr="00D82A73" w:rsidRDefault="000A520D" w:rsidP="00177141">
            <w:pPr>
              <w:rPr>
                <w:i/>
              </w:rPr>
            </w:pPr>
            <w:r w:rsidRPr="00D82A73">
              <w:rPr>
                <w:i/>
              </w:rPr>
              <w:t>Begäran</w:t>
            </w:r>
          </w:p>
        </w:tc>
        <w:tc>
          <w:tcPr>
            <w:tcW w:w="1260" w:type="dxa"/>
            <w:shd w:val="clear" w:color="auto" w:fill="auto"/>
          </w:tcPr>
          <w:p w14:paraId="1660490F" w14:textId="77777777" w:rsidR="000A520D" w:rsidRPr="00D82A73" w:rsidRDefault="000A520D" w:rsidP="00177141"/>
        </w:tc>
        <w:tc>
          <w:tcPr>
            <w:tcW w:w="4867" w:type="dxa"/>
            <w:shd w:val="clear" w:color="auto" w:fill="auto"/>
          </w:tcPr>
          <w:p w14:paraId="06DF71C9" w14:textId="77777777" w:rsidR="000A520D" w:rsidRPr="00D82A73" w:rsidRDefault="000A520D" w:rsidP="00177141"/>
        </w:tc>
        <w:tc>
          <w:tcPr>
            <w:tcW w:w="1134" w:type="dxa"/>
            <w:shd w:val="clear" w:color="auto" w:fill="auto"/>
          </w:tcPr>
          <w:p w14:paraId="451CDB60" w14:textId="77777777" w:rsidR="000A520D" w:rsidRPr="00D82A73" w:rsidRDefault="000A520D" w:rsidP="00177141"/>
        </w:tc>
      </w:tr>
      <w:tr w:rsidR="000A520D" w:rsidRPr="00D82A73" w14:paraId="35A0CD73" w14:textId="77777777" w:rsidTr="00177141">
        <w:tc>
          <w:tcPr>
            <w:tcW w:w="2628" w:type="dxa"/>
            <w:shd w:val="clear" w:color="auto" w:fill="auto"/>
          </w:tcPr>
          <w:p w14:paraId="74210A99" w14:textId="77777777" w:rsidR="000A520D" w:rsidRPr="00D82A73" w:rsidRDefault="000A520D" w:rsidP="00177141">
            <w:pPr>
              <w:rPr>
                <w:highlight w:val="yellow"/>
              </w:rPr>
            </w:pPr>
            <w:r w:rsidRPr="00D82A73">
              <w:rPr>
                <w:rFonts w:eastAsia="Arial Unicode MS"/>
              </w:rPr>
              <w:t>FormID</w:t>
            </w:r>
          </w:p>
        </w:tc>
        <w:tc>
          <w:tcPr>
            <w:tcW w:w="1260" w:type="dxa"/>
            <w:shd w:val="clear" w:color="auto" w:fill="auto"/>
          </w:tcPr>
          <w:p w14:paraId="32A09614" w14:textId="77777777" w:rsidR="000A520D" w:rsidRPr="00D82A73" w:rsidRDefault="000A520D" w:rsidP="00177141"/>
        </w:tc>
        <w:tc>
          <w:tcPr>
            <w:tcW w:w="4867" w:type="dxa"/>
            <w:shd w:val="clear" w:color="auto" w:fill="auto"/>
          </w:tcPr>
          <w:p w14:paraId="55AA58E7" w14:textId="77777777" w:rsidR="000A520D" w:rsidRPr="00D82A73" w:rsidRDefault="000A520D" w:rsidP="00177141">
            <w:r w:rsidRPr="00D82A73">
              <w:t>Ett unikt id (GUID) för ett formulär.</w:t>
            </w:r>
          </w:p>
        </w:tc>
        <w:tc>
          <w:tcPr>
            <w:tcW w:w="1134" w:type="dxa"/>
            <w:shd w:val="clear" w:color="auto" w:fill="auto"/>
          </w:tcPr>
          <w:p w14:paraId="03217561" w14:textId="77777777" w:rsidR="000A520D" w:rsidRPr="00D82A73" w:rsidRDefault="000A520D" w:rsidP="00177141">
            <w:r w:rsidRPr="00D82A73">
              <w:t>1..1</w:t>
            </w:r>
          </w:p>
        </w:tc>
      </w:tr>
      <w:tr w:rsidR="000A520D" w:rsidRPr="00D82A73" w14:paraId="77EDDB27" w14:textId="77777777" w:rsidTr="00177141">
        <w:tc>
          <w:tcPr>
            <w:tcW w:w="2628" w:type="dxa"/>
            <w:shd w:val="clear" w:color="auto" w:fill="auto"/>
          </w:tcPr>
          <w:p w14:paraId="74F68BFE" w14:textId="77777777" w:rsidR="000A520D" w:rsidRPr="00D82A73" w:rsidRDefault="000A520D" w:rsidP="00177141">
            <w:r w:rsidRPr="00D82A73">
              <w:t>SubjectOfCare</w:t>
            </w:r>
          </w:p>
        </w:tc>
        <w:tc>
          <w:tcPr>
            <w:tcW w:w="1260" w:type="dxa"/>
            <w:shd w:val="clear" w:color="auto" w:fill="auto"/>
          </w:tcPr>
          <w:p w14:paraId="3165909A" w14:textId="77777777" w:rsidR="000A520D" w:rsidRPr="00D82A73" w:rsidRDefault="000A520D" w:rsidP="00177141"/>
        </w:tc>
        <w:tc>
          <w:tcPr>
            <w:tcW w:w="4867" w:type="dxa"/>
            <w:shd w:val="clear" w:color="auto" w:fill="auto"/>
          </w:tcPr>
          <w:p w14:paraId="20692B34" w14:textId="77777777" w:rsidR="000A520D" w:rsidRPr="00D82A73" w:rsidRDefault="000A520D" w:rsidP="00177141">
            <w:r w:rsidRPr="00D82A73">
              <w:t xml:space="preserve">Starkt autentiserad användares personnummer. </w:t>
            </w:r>
          </w:p>
          <w:p w14:paraId="7DAB39C3" w14:textId="77777777" w:rsidR="000A520D" w:rsidRPr="00D82A73" w:rsidRDefault="000A520D" w:rsidP="00177141">
            <w:r w:rsidRPr="00D82A73">
              <w:t>T.ex. 191212121212 (yyyymmddnnnn)</w:t>
            </w:r>
          </w:p>
          <w:p w14:paraId="2CD3DFCF" w14:textId="77777777" w:rsidR="000A520D" w:rsidRPr="00D82A73" w:rsidRDefault="000A520D" w:rsidP="00177141">
            <w:r w:rsidRPr="00D82A73">
              <w:t>FormTemplate attributet ”anonymousForm” styr huruvida formulärmotorn hanterar detta fält som obligatoriskt eller frivilligt.</w:t>
            </w:r>
          </w:p>
        </w:tc>
        <w:tc>
          <w:tcPr>
            <w:tcW w:w="1134" w:type="dxa"/>
            <w:shd w:val="clear" w:color="auto" w:fill="auto"/>
          </w:tcPr>
          <w:p w14:paraId="573DC650" w14:textId="77777777" w:rsidR="000A520D" w:rsidRPr="00D82A73" w:rsidRDefault="000A520D" w:rsidP="00177141">
            <w:r w:rsidRPr="00D82A73">
              <w:t>0..1</w:t>
            </w:r>
          </w:p>
        </w:tc>
      </w:tr>
      <w:tr w:rsidR="000A520D" w:rsidRPr="00D82A73" w14:paraId="6D4D3C2A" w14:textId="77777777" w:rsidTr="00177141">
        <w:tc>
          <w:tcPr>
            <w:tcW w:w="2628" w:type="dxa"/>
            <w:shd w:val="clear" w:color="auto" w:fill="auto"/>
          </w:tcPr>
          <w:p w14:paraId="7AFD5D2D" w14:textId="77777777" w:rsidR="000A520D" w:rsidRPr="00D82A73" w:rsidRDefault="000A520D" w:rsidP="00177141">
            <w:pPr>
              <w:rPr>
                <w:i/>
              </w:rPr>
            </w:pPr>
          </w:p>
        </w:tc>
        <w:tc>
          <w:tcPr>
            <w:tcW w:w="1260" w:type="dxa"/>
            <w:shd w:val="clear" w:color="auto" w:fill="auto"/>
          </w:tcPr>
          <w:p w14:paraId="64EC8AD8" w14:textId="77777777" w:rsidR="000A520D" w:rsidRPr="00D82A73" w:rsidRDefault="000A520D" w:rsidP="00177141"/>
        </w:tc>
        <w:tc>
          <w:tcPr>
            <w:tcW w:w="4867" w:type="dxa"/>
            <w:shd w:val="clear" w:color="auto" w:fill="auto"/>
          </w:tcPr>
          <w:p w14:paraId="61977847" w14:textId="77777777" w:rsidR="000A520D" w:rsidRPr="00D82A73" w:rsidRDefault="000A520D" w:rsidP="00177141"/>
        </w:tc>
        <w:tc>
          <w:tcPr>
            <w:tcW w:w="1134" w:type="dxa"/>
            <w:shd w:val="clear" w:color="auto" w:fill="auto"/>
          </w:tcPr>
          <w:p w14:paraId="0AEE26A5" w14:textId="77777777" w:rsidR="000A520D" w:rsidRPr="00D82A73" w:rsidRDefault="000A520D" w:rsidP="00177141"/>
        </w:tc>
      </w:tr>
      <w:tr w:rsidR="000A520D" w:rsidRPr="00D82A73" w14:paraId="27372834" w14:textId="77777777" w:rsidTr="00177141">
        <w:tc>
          <w:tcPr>
            <w:tcW w:w="2628" w:type="dxa"/>
            <w:shd w:val="clear" w:color="auto" w:fill="auto"/>
          </w:tcPr>
          <w:p w14:paraId="470A0840" w14:textId="77777777" w:rsidR="000A520D" w:rsidRPr="00D82A73" w:rsidRDefault="000A520D" w:rsidP="00177141">
            <w:pPr>
              <w:rPr>
                <w:i/>
              </w:rPr>
            </w:pPr>
            <w:r w:rsidRPr="00D82A73">
              <w:rPr>
                <w:i/>
              </w:rPr>
              <w:t>Svar</w:t>
            </w:r>
          </w:p>
        </w:tc>
        <w:tc>
          <w:tcPr>
            <w:tcW w:w="1260" w:type="dxa"/>
            <w:shd w:val="clear" w:color="auto" w:fill="auto"/>
          </w:tcPr>
          <w:p w14:paraId="66EB55CA" w14:textId="77777777" w:rsidR="000A520D" w:rsidRPr="00D82A73" w:rsidRDefault="000A520D" w:rsidP="00177141"/>
        </w:tc>
        <w:tc>
          <w:tcPr>
            <w:tcW w:w="4867" w:type="dxa"/>
            <w:shd w:val="clear" w:color="auto" w:fill="auto"/>
          </w:tcPr>
          <w:p w14:paraId="6D471EB7" w14:textId="77777777" w:rsidR="000A520D" w:rsidRPr="00D82A73" w:rsidRDefault="000A520D" w:rsidP="00177141"/>
        </w:tc>
        <w:tc>
          <w:tcPr>
            <w:tcW w:w="1134" w:type="dxa"/>
            <w:shd w:val="clear" w:color="auto" w:fill="auto"/>
          </w:tcPr>
          <w:p w14:paraId="5C7247BE" w14:textId="77777777" w:rsidR="000A520D" w:rsidRPr="00D82A73" w:rsidRDefault="000A520D" w:rsidP="00177141"/>
        </w:tc>
      </w:tr>
      <w:tr w:rsidR="000A520D" w:rsidRPr="00D82A73" w14:paraId="15A6F7B2" w14:textId="77777777" w:rsidTr="00177141">
        <w:tc>
          <w:tcPr>
            <w:tcW w:w="2628" w:type="dxa"/>
            <w:shd w:val="clear" w:color="auto" w:fill="auto"/>
          </w:tcPr>
          <w:p w14:paraId="0A0E271D" w14:textId="77777777" w:rsidR="000A520D" w:rsidRPr="00D82A73" w:rsidRDefault="000A520D" w:rsidP="00177141">
            <w:pPr>
              <w:rPr>
                <w:b/>
              </w:rPr>
            </w:pPr>
            <w:r w:rsidRPr="00D82A73">
              <w:t>Form</w:t>
            </w:r>
          </w:p>
        </w:tc>
        <w:tc>
          <w:tcPr>
            <w:tcW w:w="1260" w:type="dxa"/>
            <w:shd w:val="clear" w:color="auto" w:fill="auto"/>
          </w:tcPr>
          <w:p w14:paraId="5BFF3D4E" w14:textId="77777777" w:rsidR="000A520D" w:rsidRPr="00D82A73" w:rsidRDefault="000A520D" w:rsidP="00177141">
            <w:pPr>
              <w:rPr>
                <w:i/>
              </w:rPr>
            </w:pPr>
            <w:r w:rsidRPr="00D82A73">
              <w:rPr>
                <w:i/>
              </w:rPr>
              <w:t>FormType</w:t>
            </w:r>
          </w:p>
        </w:tc>
        <w:tc>
          <w:tcPr>
            <w:tcW w:w="4867" w:type="dxa"/>
            <w:shd w:val="clear" w:color="auto" w:fill="auto"/>
          </w:tcPr>
          <w:p w14:paraId="69DFB4E5" w14:textId="77777777" w:rsidR="000A520D" w:rsidRPr="00D82A73" w:rsidRDefault="000A520D" w:rsidP="00177141">
            <w:r w:rsidRPr="00D82A73">
              <w:t>Objekt FormResponseType</w:t>
            </w:r>
          </w:p>
        </w:tc>
        <w:tc>
          <w:tcPr>
            <w:tcW w:w="1134" w:type="dxa"/>
            <w:shd w:val="clear" w:color="auto" w:fill="auto"/>
          </w:tcPr>
          <w:p w14:paraId="462BB40C" w14:textId="77777777" w:rsidR="000A520D" w:rsidRPr="00D82A73" w:rsidRDefault="000A520D" w:rsidP="00177141">
            <w:pPr>
              <w:rPr>
                <w:b/>
              </w:rPr>
            </w:pPr>
            <w:r>
              <w:t>0</w:t>
            </w:r>
            <w:r w:rsidRPr="00D82A73">
              <w:t>..1</w:t>
            </w:r>
          </w:p>
        </w:tc>
      </w:tr>
    </w:tbl>
    <w:p w14:paraId="2A23A245" w14:textId="77777777" w:rsidR="000C57FC" w:rsidRDefault="000C57FC" w:rsidP="000C57FC"/>
    <w:p w14:paraId="11B48624" w14:textId="77777777" w:rsidR="006E5F54" w:rsidRPr="00D82A73" w:rsidRDefault="006E5F54" w:rsidP="006E5F54">
      <w:pPr>
        <w:pStyle w:val="Heading3"/>
      </w:pPr>
      <w:bookmarkStart w:id="332" w:name="_Toc397581559"/>
      <w:r>
        <w:t>Övriga regler</w:t>
      </w:r>
      <w:bookmarkEnd w:id="332"/>
    </w:p>
    <w:p w14:paraId="5DA00AEC" w14:textId="634E36D9" w:rsidR="000A520D" w:rsidRPr="00D82A73" w:rsidRDefault="006E5F54" w:rsidP="0044783B">
      <w:pPr>
        <w:pStyle w:val="Heading4"/>
      </w:pPr>
      <w:r w:rsidRPr="00D82A73">
        <w:t>Begäran</w:t>
      </w:r>
    </w:p>
    <w:p w14:paraId="5FCFE483" w14:textId="77777777" w:rsidR="000A520D" w:rsidRDefault="000A520D" w:rsidP="000A520D">
      <w:r w:rsidRPr="00D82A73">
        <w:t>Tjänsteproducenten validerar begäran enligt regler som specificerats i per attribut ovan.</w:t>
      </w:r>
    </w:p>
    <w:p w14:paraId="3414F8B3" w14:textId="77777777" w:rsidR="000C57FC" w:rsidRPr="00D82A73" w:rsidRDefault="000C57FC" w:rsidP="000A520D"/>
    <w:p w14:paraId="2D668F1B" w14:textId="77777777" w:rsidR="00576B3B" w:rsidRPr="00D82A73" w:rsidRDefault="00576B3B" w:rsidP="00576B3B">
      <w:pPr>
        <w:pStyle w:val="Heading4"/>
      </w:pPr>
      <w:r w:rsidRPr="00D82A73">
        <w:t>Svar</w:t>
      </w:r>
    </w:p>
    <w:p w14:paraId="1B7D4C55" w14:textId="77777777" w:rsidR="000A520D" w:rsidRPr="00D82A73" w:rsidRDefault="000A520D" w:rsidP="000A520D">
      <w:r w:rsidRPr="00D82A73">
        <w:t xml:space="preserve">Sökresultatet framställs genom att svaret begränsas av de värden som angivits i begäran. Om formuläret är uppdelat i sidor (Page) skall </w:t>
      </w:r>
      <w:r w:rsidRPr="00D82A73">
        <w:rPr>
          <w:b/>
        </w:rPr>
        <w:t>det sista ifyllda sidan i sekvensen returneras</w:t>
      </w:r>
      <w:r w:rsidRPr="00D82A73">
        <w:t>.</w:t>
      </w:r>
    </w:p>
    <w:p w14:paraId="30E61114" w14:textId="77777777" w:rsidR="000A520D" w:rsidRPr="00D82A73" w:rsidRDefault="000A520D" w:rsidP="0044783B">
      <w:pPr>
        <w:numPr>
          <w:ilvl w:val="0"/>
          <w:numId w:val="35"/>
        </w:numPr>
        <w:spacing w:line="240" w:lineRule="auto"/>
      </w:pPr>
      <w:r w:rsidRPr="00D82A73">
        <w:t>COMPLETED =  Avslutat. Formuläret är besvarat och avslutat av invånaren. Konsumerande system (e-tjänst) kan endast visas formulär i ”läsläge”.</w:t>
      </w:r>
    </w:p>
    <w:p w14:paraId="0529E896" w14:textId="77777777" w:rsidR="000A520D" w:rsidRPr="00D82A73" w:rsidRDefault="000A520D" w:rsidP="0044783B">
      <w:pPr>
        <w:numPr>
          <w:ilvl w:val="0"/>
          <w:numId w:val="35"/>
        </w:numPr>
        <w:spacing w:line="240" w:lineRule="auto"/>
      </w:pPr>
      <w:r w:rsidRPr="00D82A73">
        <w:lastRenderedPageBreak/>
        <w:t xml:space="preserve">ONGOING = Pågående, frågor har temporärsparats. Producenten skall returnera det </w:t>
      </w:r>
      <w:r w:rsidRPr="00D82A73">
        <w:rPr>
          <w:b/>
        </w:rPr>
        <w:t>sista/senaste</w:t>
      </w:r>
      <w:r w:rsidRPr="00D82A73">
        <w:t xml:space="preserve"> Page i sekvensen(currentPage).</w:t>
      </w:r>
    </w:p>
    <w:p w14:paraId="33CC7E70" w14:textId="77777777" w:rsidR="000A520D" w:rsidRPr="00D82A73" w:rsidRDefault="000A520D" w:rsidP="0044783B">
      <w:pPr>
        <w:widowControl w:val="0"/>
        <w:numPr>
          <w:ilvl w:val="0"/>
          <w:numId w:val="35"/>
        </w:numPr>
        <w:autoSpaceDE w:val="0"/>
        <w:autoSpaceDN w:val="0"/>
        <w:adjustRightInd w:val="0"/>
        <w:spacing w:line="240" w:lineRule="auto"/>
        <w:rPr>
          <w:rFonts w:ascii="Calibri" w:hAnsi="Calibri" w:cs="Calibri"/>
          <w:sz w:val="22"/>
        </w:rPr>
      </w:pPr>
      <w:r w:rsidRPr="00D82A73">
        <w:t xml:space="preserve">PENDING_COMPLETION = Invånaren har besvarat(och temporärsparats) formulärets samtliga frågor. Formuläret byter status till COMPLETED genom att uppdateras via tjänsten ”SaveForm”. </w:t>
      </w:r>
    </w:p>
    <w:p w14:paraId="471B4E27" w14:textId="77777777" w:rsidR="000A520D" w:rsidRPr="00D82A73" w:rsidRDefault="000A520D" w:rsidP="000A520D"/>
    <w:p w14:paraId="7D92023C" w14:textId="77777777" w:rsidR="000A520D" w:rsidRDefault="000A520D" w:rsidP="000A520D">
      <w:r w:rsidRPr="00D82A73">
        <w:t>Om formulär saknas returneras ett SOAP exception.</w:t>
      </w:r>
    </w:p>
    <w:p w14:paraId="656CB05B" w14:textId="77777777" w:rsidR="000A520D" w:rsidRPr="00D82A73" w:rsidRDefault="000A520D" w:rsidP="000A520D"/>
    <w:p w14:paraId="7CFB96C3" w14:textId="77777777" w:rsidR="00996C28" w:rsidRPr="00D82A73" w:rsidRDefault="00996C28" w:rsidP="00996C28">
      <w:pPr>
        <w:pStyle w:val="Heading3"/>
      </w:pPr>
      <w:bookmarkStart w:id="333" w:name="_Toc397581560"/>
      <w:r w:rsidRPr="00D82A73">
        <w:t>Tjänsteinteraktion</w:t>
      </w:r>
      <w:bookmarkEnd w:id="333"/>
    </w:p>
    <w:p w14:paraId="13FDB3E6" w14:textId="77777777" w:rsidR="000A520D" w:rsidRPr="00D82A73" w:rsidRDefault="000A520D" w:rsidP="0044783B">
      <w:pPr>
        <w:numPr>
          <w:ilvl w:val="0"/>
          <w:numId w:val="34"/>
        </w:numPr>
        <w:spacing w:line="240" w:lineRule="auto"/>
      </w:pPr>
      <w:r w:rsidRPr="00D82A73">
        <w:t>GetFormInteraction</w:t>
      </w:r>
    </w:p>
    <w:p w14:paraId="06EB48D0" w14:textId="77777777" w:rsidR="000A520D" w:rsidRPr="00D82A73" w:rsidRDefault="000A520D" w:rsidP="000A520D"/>
    <w:p w14:paraId="0B550744" w14:textId="77777777" w:rsidR="000A520D" w:rsidRPr="00D82A73" w:rsidRDefault="000A520D" w:rsidP="000A520D"/>
    <w:p w14:paraId="58047BEA" w14:textId="77777777" w:rsidR="000A520D" w:rsidRDefault="000A520D" w:rsidP="000A520D">
      <w:pPr>
        <w:spacing w:line="240" w:lineRule="auto"/>
        <w:rPr>
          <w:rFonts w:eastAsia="Times New Roman"/>
          <w:bCs/>
          <w:sz w:val="30"/>
          <w:szCs w:val="28"/>
        </w:rPr>
      </w:pPr>
      <w:bookmarkStart w:id="334" w:name="_Toc258862172"/>
      <w:bookmarkStart w:id="335" w:name="_Toc386458145"/>
      <w:r>
        <w:br w:type="page"/>
      </w:r>
    </w:p>
    <w:p w14:paraId="3F12B366" w14:textId="77777777" w:rsidR="000A520D" w:rsidRPr="00D82A73" w:rsidRDefault="000A520D" w:rsidP="00996C28">
      <w:pPr>
        <w:pStyle w:val="Heading2"/>
      </w:pPr>
      <w:bookmarkStart w:id="336" w:name="_Toc391636760"/>
      <w:bookmarkStart w:id="337" w:name="_Toc397581561"/>
      <w:r w:rsidRPr="00D82A73">
        <w:lastRenderedPageBreak/>
        <w:t>Tjänstekontrakt GetFormQuestionPage</w:t>
      </w:r>
      <w:bookmarkEnd w:id="334"/>
      <w:bookmarkEnd w:id="335"/>
      <w:bookmarkEnd w:id="336"/>
      <w:bookmarkEnd w:id="337"/>
      <w:r w:rsidRPr="00D82A73">
        <w:t xml:space="preserve">  </w:t>
      </w:r>
    </w:p>
    <w:p w14:paraId="4B791F67" w14:textId="77777777" w:rsidR="000A520D" w:rsidRPr="00D82A73" w:rsidRDefault="000A520D" w:rsidP="000A520D">
      <w:r w:rsidRPr="00D82A73">
        <w:t xml:space="preserve">Tjänsten används för att hoppa/navigera framåt eller bakåt i ett formulär. </w:t>
      </w:r>
    </w:p>
    <w:p w14:paraId="00B699F9" w14:textId="77777777" w:rsidR="000A520D" w:rsidRPr="00D82A73" w:rsidRDefault="000A520D" w:rsidP="000A520D"/>
    <w:p w14:paraId="783D99FB" w14:textId="77777777" w:rsidR="000A520D" w:rsidRPr="00D82A73" w:rsidRDefault="000A520D" w:rsidP="000A520D">
      <w:r w:rsidRPr="00D82A73">
        <w:t>Tjänsten anropas när användaren vill:</w:t>
      </w:r>
    </w:p>
    <w:p w14:paraId="6E4918AF" w14:textId="77777777" w:rsidR="000A520D" w:rsidRPr="00D82A73" w:rsidRDefault="000A520D" w:rsidP="0044783B">
      <w:pPr>
        <w:numPr>
          <w:ilvl w:val="0"/>
          <w:numId w:val="35"/>
        </w:numPr>
        <w:spacing w:line="240" w:lineRule="auto"/>
      </w:pPr>
      <w:r w:rsidRPr="00D82A73">
        <w:t xml:space="preserve">Hoppa framåt eller bakåt bland besvarade och sparade frågor. </w:t>
      </w:r>
    </w:p>
    <w:p w14:paraId="0544E98A" w14:textId="77777777" w:rsidR="000A520D" w:rsidRPr="00D82A73" w:rsidRDefault="000A520D" w:rsidP="000A520D">
      <w:pPr>
        <w:rPr>
          <w:i/>
        </w:rPr>
      </w:pPr>
    </w:p>
    <w:p w14:paraId="2380D62D" w14:textId="77777777" w:rsidR="00996C28" w:rsidRPr="00D82A73" w:rsidRDefault="00996C28" w:rsidP="00177141">
      <w:pPr>
        <w:pStyle w:val="Heading3"/>
      </w:pPr>
      <w:bookmarkStart w:id="338" w:name="_Toc397581562"/>
      <w:r w:rsidRPr="00D82A73">
        <w:t>Version</w:t>
      </w:r>
      <w:bookmarkEnd w:id="338"/>
    </w:p>
    <w:p w14:paraId="20A5536B" w14:textId="77777777" w:rsidR="00996C28" w:rsidRPr="00D82A73" w:rsidRDefault="00996C28" w:rsidP="00177141">
      <w:r>
        <w:t>2.0</w:t>
      </w:r>
    </w:p>
    <w:p w14:paraId="017DE5E6" w14:textId="77777777" w:rsidR="00996C28" w:rsidRPr="00D82A73" w:rsidRDefault="00996C28" w:rsidP="00177141"/>
    <w:p w14:paraId="55E95A9B" w14:textId="77777777" w:rsidR="00996C28" w:rsidRPr="00D82A73" w:rsidRDefault="00996C28" w:rsidP="00996C28">
      <w:pPr>
        <w:pStyle w:val="Heading3"/>
      </w:pPr>
      <w:bookmarkStart w:id="339" w:name="_Toc397581563"/>
      <w:r>
        <w:t>Fältregler</w:t>
      </w:r>
      <w:bookmarkEnd w:id="339"/>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0A520D" w:rsidRPr="00D82A73" w14:paraId="4BBF73F5" w14:textId="77777777" w:rsidTr="00177141">
        <w:tc>
          <w:tcPr>
            <w:tcW w:w="2628" w:type="dxa"/>
            <w:shd w:val="clear" w:color="auto" w:fill="auto"/>
          </w:tcPr>
          <w:p w14:paraId="6386811A" w14:textId="77777777" w:rsidR="000A520D" w:rsidRPr="00D82A73" w:rsidRDefault="000A520D" w:rsidP="00177141">
            <w:pPr>
              <w:rPr>
                <w:b/>
              </w:rPr>
            </w:pPr>
            <w:r w:rsidRPr="00D82A73">
              <w:rPr>
                <w:b/>
              </w:rPr>
              <w:br w:type="page"/>
              <w:t>Attribut</w:t>
            </w:r>
          </w:p>
        </w:tc>
        <w:tc>
          <w:tcPr>
            <w:tcW w:w="1260" w:type="dxa"/>
            <w:shd w:val="clear" w:color="auto" w:fill="auto"/>
          </w:tcPr>
          <w:p w14:paraId="3A13BAEE" w14:textId="77777777" w:rsidR="000A520D" w:rsidRPr="00D82A73" w:rsidRDefault="000A520D" w:rsidP="00177141">
            <w:pPr>
              <w:rPr>
                <w:b/>
              </w:rPr>
            </w:pPr>
            <w:r w:rsidRPr="00D82A73">
              <w:rPr>
                <w:b/>
              </w:rPr>
              <w:t>Typ</w:t>
            </w:r>
          </w:p>
        </w:tc>
        <w:tc>
          <w:tcPr>
            <w:tcW w:w="4867" w:type="dxa"/>
            <w:shd w:val="clear" w:color="auto" w:fill="auto"/>
          </w:tcPr>
          <w:p w14:paraId="21F7194D" w14:textId="77777777" w:rsidR="000A520D" w:rsidRPr="00D82A73" w:rsidRDefault="000A520D" w:rsidP="00177141">
            <w:pPr>
              <w:rPr>
                <w:b/>
              </w:rPr>
            </w:pPr>
            <w:r w:rsidRPr="00D82A73">
              <w:rPr>
                <w:b/>
              </w:rPr>
              <w:t>Kommentar</w:t>
            </w:r>
          </w:p>
        </w:tc>
        <w:tc>
          <w:tcPr>
            <w:tcW w:w="1134" w:type="dxa"/>
            <w:shd w:val="clear" w:color="auto" w:fill="auto"/>
          </w:tcPr>
          <w:p w14:paraId="1F925479" w14:textId="77777777" w:rsidR="000A520D" w:rsidRPr="00D82A73" w:rsidRDefault="000A520D" w:rsidP="00177141">
            <w:pPr>
              <w:rPr>
                <w:b/>
              </w:rPr>
            </w:pPr>
            <w:r w:rsidRPr="00D82A73">
              <w:rPr>
                <w:b/>
              </w:rPr>
              <w:t>Kardi-nalitet</w:t>
            </w:r>
          </w:p>
        </w:tc>
      </w:tr>
      <w:tr w:rsidR="000A520D" w:rsidRPr="00D82A73" w14:paraId="190F8964" w14:textId="77777777" w:rsidTr="00177141">
        <w:tc>
          <w:tcPr>
            <w:tcW w:w="2628" w:type="dxa"/>
            <w:shd w:val="clear" w:color="auto" w:fill="auto"/>
          </w:tcPr>
          <w:p w14:paraId="0AD05B38" w14:textId="77777777" w:rsidR="000A520D" w:rsidRPr="00D82A73" w:rsidRDefault="000A520D" w:rsidP="00177141">
            <w:pPr>
              <w:rPr>
                <w:i/>
              </w:rPr>
            </w:pPr>
            <w:r w:rsidRPr="00D82A73">
              <w:rPr>
                <w:i/>
              </w:rPr>
              <w:t>Begäran</w:t>
            </w:r>
          </w:p>
        </w:tc>
        <w:tc>
          <w:tcPr>
            <w:tcW w:w="1260" w:type="dxa"/>
            <w:shd w:val="clear" w:color="auto" w:fill="auto"/>
          </w:tcPr>
          <w:p w14:paraId="76482551" w14:textId="77777777" w:rsidR="000A520D" w:rsidRPr="00D82A73" w:rsidRDefault="000A520D" w:rsidP="00177141"/>
        </w:tc>
        <w:tc>
          <w:tcPr>
            <w:tcW w:w="4867" w:type="dxa"/>
            <w:shd w:val="clear" w:color="auto" w:fill="auto"/>
          </w:tcPr>
          <w:p w14:paraId="48CC9A8C" w14:textId="77777777" w:rsidR="000A520D" w:rsidRPr="00D82A73" w:rsidRDefault="000A520D" w:rsidP="00177141"/>
        </w:tc>
        <w:tc>
          <w:tcPr>
            <w:tcW w:w="1134" w:type="dxa"/>
            <w:shd w:val="clear" w:color="auto" w:fill="auto"/>
          </w:tcPr>
          <w:p w14:paraId="6C51CC17" w14:textId="77777777" w:rsidR="000A520D" w:rsidRPr="00D82A73" w:rsidRDefault="000A520D" w:rsidP="00177141"/>
        </w:tc>
      </w:tr>
      <w:tr w:rsidR="000A520D" w:rsidRPr="00D82A73" w14:paraId="3B5A7975" w14:textId="77777777" w:rsidTr="00177141">
        <w:tc>
          <w:tcPr>
            <w:tcW w:w="2628" w:type="dxa"/>
            <w:shd w:val="clear" w:color="auto" w:fill="auto"/>
          </w:tcPr>
          <w:p w14:paraId="04167EB3" w14:textId="77777777" w:rsidR="000A520D" w:rsidRPr="00D82A73" w:rsidRDefault="000A520D" w:rsidP="00177141">
            <w:pPr>
              <w:rPr>
                <w:highlight w:val="yellow"/>
              </w:rPr>
            </w:pPr>
            <w:r w:rsidRPr="00D82A73">
              <w:rPr>
                <w:rFonts w:eastAsia="Arial Unicode MS"/>
              </w:rPr>
              <w:t>FormID</w:t>
            </w:r>
          </w:p>
        </w:tc>
        <w:tc>
          <w:tcPr>
            <w:tcW w:w="1260" w:type="dxa"/>
            <w:shd w:val="clear" w:color="auto" w:fill="auto"/>
          </w:tcPr>
          <w:p w14:paraId="6E07436F" w14:textId="77777777" w:rsidR="000A520D" w:rsidRPr="00D82A73" w:rsidRDefault="000A520D" w:rsidP="00177141"/>
        </w:tc>
        <w:tc>
          <w:tcPr>
            <w:tcW w:w="4867" w:type="dxa"/>
            <w:shd w:val="clear" w:color="auto" w:fill="auto"/>
          </w:tcPr>
          <w:p w14:paraId="27B2F22F" w14:textId="77777777" w:rsidR="000A520D" w:rsidRPr="00D82A73" w:rsidRDefault="000A520D" w:rsidP="00177141">
            <w:r w:rsidRPr="00D82A73">
              <w:t>Ett unikt id (GUID) för ett formulär.</w:t>
            </w:r>
          </w:p>
        </w:tc>
        <w:tc>
          <w:tcPr>
            <w:tcW w:w="1134" w:type="dxa"/>
            <w:shd w:val="clear" w:color="auto" w:fill="auto"/>
          </w:tcPr>
          <w:p w14:paraId="1701CE77" w14:textId="77777777" w:rsidR="000A520D" w:rsidRPr="00D82A73" w:rsidRDefault="000A520D" w:rsidP="00177141">
            <w:r w:rsidRPr="00D82A73">
              <w:t>1..1</w:t>
            </w:r>
          </w:p>
        </w:tc>
      </w:tr>
      <w:tr w:rsidR="000A520D" w:rsidRPr="00D82A73" w14:paraId="7833DC2B" w14:textId="77777777" w:rsidTr="00177141">
        <w:tc>
          <w:tcPr>
            <w:tcW w:w="2628" w:type="dxa"/>
            <w:shd w:val="clear" w:color="auto" w:fill="auto"/>
          </w:tcPr>
          <w:p w14:paraId="18F24942" w14:textId="77777777" w:rsidR="000A520D" w:rsidRPr="00D82A73" w:rsidRDefault="000A520D" w:rsidP="00177141">
            <w:pPr>
              <w:rPr>
                <w:i/>
              </w:rPr>
            </w:pPr>
            <w:r w:rsidRPr="00D82A73">
              <w:t>pageNumber</w:t>
            </w:r>
          </w:p>
        </w:tc>
        <w:tc>
          <w:tcPr>
            <w:tcW w:w="1260" w:type="dxa"/>
            <w:shd w:val="clear" w:color="auto" w:fill="auto"/>
          </w:tcPr>
          <w:p w14:paraId="21F134F5" w14:textId="77777777" w:rsidR="000A520D" w:rsidRPr="00D82A73" w:rsidRDefault="000A520D" w:rsidP="00177141"/>
        </w:tc>
        <w:tc>
          <w:tcPr>
            <w:tcW w:w="4867" w:type="dxa"/>
            <w:shd w:val="clear" w:color="auto" w:fill="auto"/>
          </w:tcPr>
          <w:p w14:paraId="3D895586" w14:textId="77777777" w:rsidR="000A520D" w:rsidRPr="00D82A73" w:rsidRDefault="000A520D" w:rsidP="00177141">
            <w:r w:rsidRPr="00D82A73">
              <w:t>Nummer på sidan som navigering utgår</w:t>
            </w:r>
            <w:r>
              <w:t xml:space="preserve"> </w:t>
            </w:r>
            <w:r w:rsidRPr="00D82A73">
              <w:t xml:space="preserve">ifrån. </w:t>
            </w:r>
          </w:p>
        </w:tc>
        <w:tc>
          <w:tcPr>
            <w:tcW w:w="1134" w:type="dxa"/>
            <w:shd w:val="clear" w:color="auto" w:fill="auto"/>
          </w:tcPr>
          <w:p w14:paraId="58A2CA33" w14:textId="77777777" w:rsidR="000A520D" w:rsidRPr="00D82A73" w:rsidRDefault="000A520D" w:rsidP="00177141">
            <w:r w:rsidRPr="00D82A73">
              <w:t>1..1</w:t>
            </w:r>
          </w:p>
        </w:tc>
      </w:tr>
      <w:tr w:rsidR="000A520D" w:rsidRPr="00D82A73" w14:paraId="3A8C1B90" w14:textId="77777777" w:rsidTr="00177141">
        <w:tc>
          <w:tcPr>
            <w:tcW w:w="2628" w:type="dxa"/>
            <w:shd w:val="clear" w:color="auto" w:fill="auto"/>
          </w:tcPr>
          <w:p w14:paraId="78924F0F" w14:textId="77777777" w:rsidR="000A520D" w:rsidRPr="00D82A73" w:rsidRDefault="000A520D" w:rsidP="00177141">
            <w:r w:rsidRPr="00D82A73">
              <w:t>Direction</w:t>
            </w:r>
          </w:p>
        </w:tc>
        <w:tc>
          <w:tcPr>
            <w:tcW w:w="1260" w:type="dxa"/>
            <w:shd w:val="clear" w:color="auto" w:fill="auto"/>
          </w:tcPr>
          <w:p w14:paraId="1FEFF2F4" w14:textId="77777777" w:rsidR="000A520D" w:rsidRPr="00D82A73" w:rsidRDefault="000A520D" w:rsidP="00177141"/>
        </w:tc>
        <w:tc>
          <w:tcPr>
            <w:tcW w:w="4867" w:type="dxa"/>
            <w:shd w:val="clear" w:color="auto" w:fill="auto"/>
          </w:tcPr>
          <w:p w14:paraId="534841E6" w14:textId="77777777" w:rsidR="000A520D" w:rsidRPr="00D82A73" w:rsidRDefault="000A520D" w:rsidP="00177141">
            <w:r w:rsidRPr="00D82A73">
              <w:t xml:space="preserve">Kodverk. </w:t>
            </w:r>
            <w:r w:rsidRPr="00D82A73">
              <w:rPr>
                <w:b/>
              </w:rPr>
              <w:t>FORWARD</w:t>
            </w:r>
            <w:r w:rsidRPr="00D82A73">
              <w:t xml:space="preserve">, </w:t>
            </w:r>
            <w:r w:rsidRPr="00D82A73">
              <w:rPr>
                <w:b/>
              </w:rPr>
              <w:t>BACK</w:t>
            </w:r>
          </w:p>
        </w:tc>
        <w:tc>
          <w:tcPr>
            <w:tcW w:w="1134" w:type="dxa"/>
            <w:shd w:val="clear" w:color="auto" w:fill="auto"/>
          </w:tcPr>
          <w:p w14:paraId="1614E46E" w14:textId="77777777" w:rsidR="000A520D" w:rsidRPr="00D82A73" w:rsidRDefault="000A520D" w:rsidP="00177141">
            <w:r w:rsidRPr="00D82A73">
              <w:t>1..1</w:t>
            </w:r>
          </w:p>
        </w:tc>
      </w:tr>
      <w:tr w:rsidR="000A520D" w:rsidRPr="00D82A73" w14:paraId="3A418B91" w14:textId="77777777" w:rsidTr="00177141">
        <w:tc>
          <w:tcPr>
            <w:tcW w:w="2628" w:type="dxa"/>
            <w:shd w:val="clear" w:color="auto" w:fill="auto"/>
          </w:tcPr>
          <w:p w14:paraId="2C0A47B8" w14:textId="77777777" w:rsidR="000A520D" w:rsidRPr="00D82A73" w:rsidRDefault="000A520D" w:rsidP="00177141">
            <w:r w:rsidRPr="00D82A73">
              <w:t>subjectOfCare</w:t>
            </w:r>
          </w:p>
        </w:tc>
        <w:tc>
          <w:tcPr>
            <w:tcW w:w="1260" w:type="dxa"/>
            <w:shd w:val="clear" w:color="auto" w:fill="auto"/>
          </w:tcPr>
          <w:p w14:paraId="216E209B" w14:textId="77777777" w:rsidR="000A520D" w:rsidRPr="00D82A73" w:rsidRDefault="000A520D" w:rsidP="00177141"/>
        </w:tc>
        <w:tc>
          <w:tcPr>
            <w:tcW w:w="4867" w:type="dxa"/>
            <w:shd w:val="clear" w:color="auto" w:fill="auto"/>
          </w:tcPr>
          <w:p w14:paraId="18E5AE15" w14:textId="77777777" w:rsidR="000A520D" w:rsidRPr="00D82A73" w:rsidRDefault="000A520D" w:rsidP="00177141">
            <w:r w:rsidRPr="00D82A73">
              <w:t>Invånarens personnummer.</w:t>
            </w:r>
          </w:p>
        </w:tc>
        <w:tc>
          <w:tcPr>
            <w:tcW w:w="1134" w:type="dxa"/>
            <w:shd w:val="clear" w:color="auto" w:fill="auto"/>
          </w:tcPr>
          <w:p w14:paraId="3E5411F4" w14:textId="77777777" w:rsidR="000A520D" w:rsidRPr="00D82A73" w:rsidRDefault="000A520D" w:rsidP="00177141">
            <w:r w:rsidRPr="00D82A73">
              <w:t>0..1</w:t>
            </w:r>
          </w:p>
        </w:tc>
      </w:tr>
      <w:tr w:rsidR="000A520D" w:rsidRPr="00D82A73" w14:paraId="0CF9AB68" w14:textId="77777777" w:rsidTr="00177141">
        <w:tc>
          <w:tcPr>
            <w:tcW w:w="2628" w:type="dxa"/>
            <w:shd w:val="clear" w:color="auto" w:fill="auto"/>
          </w:tcPr>
          <w:p w14:paraId="7F940FEA" w14:textId="77777777" w:rsidR="000A520D" w:rsidRPr="00D82A73" w:rsidRDefault="000A520D" w:rsidP="00177141">
            <w:pPr>
              <w:rPr>
                <w:i/>
              </w:rPr>
            </w:pPr>
            <w:r w:rsidRPr="00D82A73">
              <w:rPr>
                <w:i/>
              </w:rPr>
              <w:t>Svar</w:t>
            </w:r>
          </w:p>
        </w:tc>
        <w:tc>
          <w:tcPr>
            <w:tcW w:w="1260" w:type="dxa"/>
            <w:shd w:val="clear" w:color="auto" w:fill="auto"/>
          </w:tcPr>
          <w:p w14:paraId="6E3386D5" w14:textId="77777777" w:rsidR="000A520D" w:rsidRPr="00D82A73" w:rsidRDefault="000A520D" w:rsidP="00177141"/>
        </w:tc>
        <w:tc>
          <w:tcPr>
            <w:tcW w:w="4867" w:type="dxa"/>
            <w:shd w:val="clear" w:color="auto" w:fill="auto"/>
          </w:tcPr>
          <w:p w14:paraId="49C878EA" w14:textId="77777777" w:rsidR="000A520D" w:rsidRPr="00D82A73" w:rsidRDefault="000A520D" w:rsidP="00177141"/>
        </w:tc>
        <w:tc>
          <w:tcPr>
            <w:tcW w:w="1134" w:type="dxa"/>
            <w:shd w:val="clear" w:color="auto" w:fill="auto"/>
          </w:tcPr>
          <w:p w14:paraId="2AD37343" w14:textId="77777777" w:rsidR="000A520D" w:rsidRPr="00D82A73" w:rsidRDefault="000A520D" w:rsidP="00177141"/>
        </w:tc>
      </w:tr>
      <w:tr w:rsidR="000A520D" w:rsidRPr="00D82A73" w14:paraId="1AABFF76" w14:textId="77777777" w:rsidTr="00177141">
        <w:tc>
          <w:tcPr>
            <w:tcW w:w="2628" w:type="dxa"/>
            <w:shd w:val="clear" w:color="auto" w:fill="auto"/>
          </w:tcPr>
          <w:p w14:paraId="613174FE" w14:textId="77777777" w:rsidR="000A520D" w:rsidRPr="00D82A73" w:rsidRDefault="000A520D" w:rsidP="00177141">
            <w:pPr>
              <w:rPr>
                <w:b/>
              </w:rPr>
            </w:pPr>
            <w:r w:rsidRPr="00D82A73">
              <w:t>Form</w:t>
            </w:r>
          </w:p>
        </w:tc>
        <w:tc>
          <w:tcPr>
            <w:tcW w:w="1260" w:type="dxa"/>
            <w:shd w:val="clear" w:color="auto" w:fill="auto"/>
          </w:tcPr>
          <w:p w14:paraId="416227AA" w14:textId="77777777" w:rsidR="000A520D" w:rsidRPr="00D82A73" w:rsidRDefault="000A520D" w:rsidP="00177141">
            <w:pPr>
              <w:rPr>
                <w:i/>
              </w:rPr>
            </w:pPr>
          </w:p>
        </w:tc>
        <w:tc>
          <w:tcPr>
            <w:tcW w:w="4867" w:type="dxa"/>
            <w:shd w:val="clear" w:color="auto" w:fill="auto"/>
          </w:tcPr>
          <w:p w14:paraId="6D98741B" w14:textId="77777777" w:rsidR="000A520D" w:rsidRPr="00D82A73" w:rsidRDefault="000A520D" w:rsidP="00177141">
            <w:r w:rsidRPr="00D82A73">
              <w:t>Objekt FormType</w:t>
            </w:r>
          </w:p>
        </w:tc>
        <w:tc>
          <w:tcPr>
            <w:tcW w:w="1134" w:type="dxa"/>
            <w:shd w:val="clear" w:color="auto" w:fill="auto"/>
          </w:tcPr>
          <w:p w14:paraId="0CAB175D" w14:textId="77777777" w:rsidR="000A520D" w:rsidRPr="00D82A73" w:rsidRDefault="000A520D" w:rsidP="00177141">
            <w:pPr>
              <w:rPr>
                <w:b/>
              </w:rPr>
            </w:pPr>
            <w:r w:rsidRPr="00D82A73">
              <w:t>0..1</w:t>
            </w:r>
          </w:p>
        </w:tc>
      </w:tr>
    </w:tbl>
    <w:p w14:paraId="2395B762" w14:textId="77777777" w:rsidR="000C57FC" w:rsidRDefault="000C57FC" w:rsidP="000C57FC"/>
    <w:p w14:paraId="4A9B10C0" w14:textId="77777777" w:rsidR="006E5F54" w:rsidRPr="00D82A73" w:rsidRDefault="006E5F54" w:rsidP="006E5F54">
      <w:pPr>
        <w:pStyle w:val="Heading3"/>
      </w:pPr>
      <w:bookmarkStart w:id="340" w:name="_Toc397581564"/>
      <w:r>
        <w:t>Övriga regler</w:t>
      </w:r>
      <w:bookmarkEnd w:id="340"/>
    </w:p>
    <w:p w14:paraId="39DE817F" w14:textId="77777777" w:rsidR="006E5F54" w:rsidRPr="00D82A73" w:rsidRDefault="006E5F54" w:rsidP="006E5F54">
      <w:pPr>
        <w:pStyle w:val="Heading4"/>
      </w:pPr>
      <w:r w:rsidRPr="00D82A73">
        <w:t>Begäran</w:t>
      </w:r>
    </w:p>
    <w:p w14:paraId="242B8E28" w14:textId="77777777" w:rsidR="000A520D" w:rsidRPr="00D82A73" w:rsidRDefault="000A520D" w:rsidP="000A520D">
      <w:r w:rsidRPr="00D82A73">
        <w:t xml:space="preserve">Tjänsteproducenten validerar begäran enligt regler som specificerats i per attribut ovan. Konsumenten kan endast hoppa till en gruppering(FormType.currentPage) med sparade frågor. </w:t>
      </w:r>
    </w:p>
    <w:p w14:paraId="35F94E4D" w14:textId="77777777" w:rsidR="000A520D" w:rsidRPr="00D82A73" w:rsidRDefault="000A520D" w:rsidP="0044783B">
      <w:pPr>
        <w:numPr>
          <w:ilvl w:val="0"/>
          <w:numId w:val="41"/>
        </w:numPr>
        <w:spacing w:line="240" w:lineRule="auto"/>
      </w:pPr>
      <w:r w:rsidRPr="00D82A73">
        <w:t>Direction ”</w:t>
      </w:r>
      <w:r w:rsidRPr="00D82A73">
        <w:rPr>
          <w:b/>
        </w:rPr>
        <w:t>BACK</w:t>
      </w:r>
      <w:r w:rsidRPr="00D82A73">
        <w:t>” är inte tillåtet om objektet ”</w:t>
      </w:r>
      <w:r w:rsidRPr="00D82A73">
        <w:rPr>
          <w:b/>
        </w:rPr>
        <w:t>PageNumber</w:t>
      </w:r>
      <w:r w:rsidRPr="00D82A73">
        <w:t>” är 1.</w:t>
      </w:r>
    </w:p>
    <w:p w14:paraId="383DBB89" w14:textId="77777777" w:rsidR="000A520D" w:rsidRPr="00D82A73" w:rsidRDefault="000A520D" w:rsidP="0044783B">
      <w:pPr>
        <w:numPr>
          <w:ilvl w:val="0"/>
          <w:numId w:val="41"/>
        </w:numPr>
        <w:spacing w:line="240" w:lineRule="auto"/>
      </w:pPr>
      <w:r w:rsidRPr="00D82A73">
        <w:t>Direction ”</w:t>
      </w:r>
      <w:r w:rsidRPr="00D82A73">
        <w:rPr>
          <w:b/>
        </w:rPr>
        <w:t>FORWARD</w:t>
      </w:r>
      <w:r w:rsidRPr="00D82A73">
        <w:t xml:space="preserve">” är inte tillåtet om objektets </w:t>
      </w:r>
      <w:r w:rsidRPr="00D82A73">
        <w:rPr>
          <w:b/>
        </w:rPr>
        <w:t>LastPage</w:t>
      </w:r>
      <w:r w:rsidRPr="00D82A73">
        <w:t>(PageType) är sant (true).</w:t>
      </w:r>
    </w:p>
    <w:p w14:paraId="33504F43" w14:textId="77777777" w:rsidR="000A520D" w:rsidRPr="00D82A73" w:rsidRDefault="000A520D" w:rsidP="0044783B">
      <w:pPr>
        <w:numPr>
          <w:ilvl w:val="0"/>
          <w:numId w:val="41"/>
        </w:numPr>
        <w:spacing w:line="240" w:lineRule="auto"/>
      </w:pPr>
      <w:r w:rsidRPr="00D82A73">
        <w:t>Anges ”PageNumber = 0” och ”direction = FORWARD” för att gå till första sidan.</w:t>
      </w:r>
    </w:p>
    <w:p w14:paraId="2AFD84AC" w14:textId="77777777" w:rsidR="000A520D" w:rsidRPr="00D82A73" w:rsidRDefault="000A520D" w:rsidP="0044783B">
      <w:pPr>
        <w:numPr>
          <w:ilvl w:val="0"/>
          <w:numId w:val="41"/>
        </w:numPr>
        <w:spacing w:line="240" w:lineRule="auto"/>
      </w:pPr>
      <w:r w:rsidRPr="00D82A73">
        <w:t>Anges ”PageNumber = 0” och ”direction = BACK” för att gå till sista sidan.</w:t>
      </w:r>
    </w:p>
    <w:p w14:paraId="5AD79153" w14:textId="77777777" w:rsidR="000A520D" w:rsidRPr="00D82A73" w:rsidRDefault="000A520D" w:rsidP="0044783B">
      <w:pPr>
        <w:numPr>
          <w:ilvl w:val="0"/>
          <w:numId w:val="41"/>
        </w:numPr>
        <w:spacing w:line="240" w:lineRule="auto"/>
      </w:pPr>
    </w:p>
    <w:p w14:paraId="1AEF0B00" w14:textId="77777777" w:rsidR="000A520D" w:rsidRDefault="000A520D" w:rsidP="000A520D">
      <w:r w:rsidRPr="00D82A73">
        <w:t>Vid ovanstående fel genereras ett exception.</w:t>
      </w:r>
    </w:p>
    <w:p w14:paraId="41A8E199" w14:textId="77777777" w:rsidR="000C57FC" w:rsidRPr="00D82A73" w:rsidRDefault="000C57FC" w:rsidP="000A520D"/>
    <w:p w14:paraId="528CD679" w14:textId="77777777" w:rsidR="00576B3B" w:rsidRPr="00D82A73" w:rsidRDefault="00576B3B" w:rsidP="00576B3B">
      <w:pPr>
        <w:pStyle w:val="Heading4"/>
      </w:pPr>
      <w:r w:rsidRPr="00D82A73">
        <w:t>Svar</w:t>
      </w:r>
    </w:p>
    <w:p w14:paraId="28C0711D" w14:textId="77777777" w:rsidR="000A520D" w:rsidRPr="00D82A73" w:rsidRDefault="000A520D" w:rsidP="000A520D">
      <w:r w:rsidRPr="00D82A73">
        <w:t xml:space="preserve">Sökresultatet framställs genom att svaret begränsas av de värden som angivits i begäran. </w:t>
      </w:r>
      <w:r w:rsidRPr="00D82A73">
        <w:rPr>
          <w:b/>
        </w:rPr>
        <w:t xml:space="preserve"> </w:t>
      </w:r>
    </w:p>
    <w:p w14:paraId="79C024B2" w14:textId="77777777" w:rsidR="000A520D" w:rsidRPr="00D82A73" w:rsidRDefault="000A520D" w:rsidP="000A520D"/>
    <w:p w14:paraId="5AD3B40B" w14:textId="77777777" w:rsidR="00996C28" w:rsidRPr="00D82A73" w:rsidRDefault="00996C28" w:rsidP="00996C28">
      <w:pPr>
        <w:pStyle w:val="Heading3"/>
      </w:pPr>
      <w:bookmarkStart w:id="341" w:name="_Toc397581565"/>
      <w:r w:rsidRPr="00D82A73">
        <w:t>Tjänsteinteraktion</w:t>
      </w:r>
      <w:bookmarkEnd w:id="341"/>
    </w:p>
    <w:p w14:paraId="2B44EE53" w14:textId="77777777" w:rsidR="000A520D" w:rsidRPr="00D82A73" w:rsidRDefault="000A520D" w:rsidP="0044783B">
      <w:pPr>
        <w:numPr>
          <w:ilvl w:val="0"/>
          <w:numId w:val="34"/>
        </w:numPr>
        <w:spacing w:line="240" w:lineRule="auto"/>
      </w:pPr>
      <w:r w:rsidRPr="00D82A73">
        <w:t xml:space="preserve">GetFormQuestionPageInteraction </w:t>
      </w:r>
    </w:p>
    <w:p w14:paraId="0E77B009" w14:textId="77777777" w:rsidR="000A520D" w:rsidRPr="00D82A73" w:rsidRDefault="000A520D" w:rsidP="000A520D"/>
    <w:p w14:paraId="20A9007E" w14:textId="77777777" w:rsidR="000A520D" w:rsidRDefault="000A520D" w:rsidP="000A520D">
      <w:pPr>
        <w:spacing w:line="240" w:lineRule="auto"/>
        <w:rPr>
          <w:rFonts w:eastAsia="Times New Roman"/>
          <w:bCs/>
          <w:sz w:val="30"/>
          <w:szCs w:val="28"/>
        </w:rPr>
      </w:pPr>
      <w:bookmarkStart w:id="342" w:name="_Toc258862181"/>
      <w:bookmarkStart w:id="343" w:name="_Toc386458156"/>
      <w:r>
        <w:br w:type="page"/>
      </w:r>
    </w:p>
    <w:p w14:paraId="0E84B698" w14:textId="77777777" w:rsidR="000A520D" w:rsidRPr="00D82A73" w:rsidRDefault="000A520D" w:rsidP="00996C28">
      <w:pPr>
        <w:pStyle w:val="Heading2"/>
      </w:pPr>
      <w:bookmarkStart w:id="344" w:name="_Toc391636769"/>
      <w:bookmarkStart w:id="345" w:name="_Toc397581566"/>
      <w:r w:rsidRPr="00D82A73">
        <w:lastRenderedPageBreak/>
        <w:t>Tjänstekontrakt SaveFormPage</w:t>
      </w:r>
      <w:bookmarkEnd w:id="342"/>
      <w:bookmarkEnd w:id="343"/>
      <w:bookmarkEnd w:id="344"/>
      <w:bookmarkEnd w:id="345"/>
    </w:p>
    <w:p w14:paraId="145DB060" w14:textId="77777777" w:rsidR="000A520D" w:rsidRPr="00D82A73" w:rsidRDefault="000A520D" w:rsidP="000A520D">
      <w:r w:rsidRPr="00D82A73">
        <w:t>Tjänsten används för att spara invånarens besvarade frågor. Tjänsten används under pågående formulär session.</w:t>
      </w:r>
    </w:p>
    <w:p w14:paraId="69440D77" w14:textId="77777777" w:rsidR="000A520D" w:rsidRPr="00D82A73" w:rsidRDefault="000A520D" w:rsidP="0044783B">
      <w:pPr>
        <w:numPr>
          <w:ilvl w:val="0"/>
          <w:numId w:val="40"/>
        </w:numPr>
        <w:spacing w:line="240" w:lineRule="auto"/>
      </w:pPr>
      <w:r w:rsidRPr="00D82A73">
        <w:t xml:space="preserve">E-tjänsten (konsumerande system) sparar invånarens svar med ”PageAnswers”. </w:t>
      </w:r>
    </w:p>
    <w:p w14:paraId="72C59014" w14:textId="77777777" w:rsidR="000A520D" w:rsidRDefault="000A520D" w:rsidP="0044783B">
      <w:pPr>
        <w:numPr>
          <w:ilvl w:val="0"/>
          <w:numId w:val="40"/>
        </w:numPr>
        <w:spacing w:line="240" w:lineRule="auto"/>
      </w:pPr>
      <w:r w:rsidRPr="00D82A73">
        <w:t>Formulärmotor (producerande system) returnerar nästa sida med frågor (nextPage).</w:t>
      </w:r>
    </w:p>
    <w:p w14:paraId="20354727" w14:textId="77777777" w:rsidR="000A520D" w:rsidRDefault="000A520D" w:rsidP="0044783B">
      <w:pPr>
        <w:numPr>
          <w:ilvl w:val="0"/>
          <w:numId w:val="40"/>
        </w:numPr>
        <w:spacing w:line="240" w:lineRule="auto"/>
      </w:pPr>
      <w:r>
        <w:t>Om parametern ”temporarySave” anges kommer formulärmotorn.</w:t>
      </w:r>
    </w:p>
    <w:p w14:paraId="36F76E9F" w14:textId="77777777" w:rsidR="000A520D" w:rsidRDefault="000A520D" w:rsidP="0044783B">
      <w:pPr>
        <w:numPr>
          <w:ilvl w:val="1"/>
          <w:numId w:val="40"/>
        </w:numPr>
        <w:spacing w:line="240" w:lineRule="auto"/>
      </w:pPr>
      <w:r>
        <w:t>Spara formulärvärden som skickas in.</w:t>
      </w:r>
    </w:p>
    <w:p w14:paraId="4D5BA03A" w14:textId="77777777" w:rsidR="000A520D" w:rsidRDefault="000A520D" w:rsidP="0044783B">
      <w:pPr>
        <w:numPr>
          <w:ilvl w:val="1"/>
          <w:numId w:val="40"/>
        </w:numPr>
        <w:spacing w:line="240" w:lineRule="auto"/>
      </w:pPr>
      <w:r>
        <w:t>Validering av formulärdata skall ej göras.</w:t>
      </w:r>
    </w:p>
    <w:p w14:paraId="4F1EC270" w14:textId="77777777" w:rsidR="000A520D" w:rsidRDefault="000A520D" w:rsidP="0044783B">
      <w:pPr>
        <w:numPr>
          <w:ilvl w:val="1"/>
          <w:numId w:val="40"/>
        </w:numPr>
        <w:spacing w:line="240" w:lineRule="auto"/>
      </w:pPr>
      <w:r>
        <w:t xml:space="preserve">Det Form och Page som skickades in skall returneras. </w:t>
      </w:r>
    </w:p>
    <w:p w14:paraId="6A1615B5" w14:textId="77777777" w:rsidR="000A520D" w:rsidRPr="00D82A73" w:rsidRDefault="000A520D" w:rsidP="0044783B">
      <w:pPr>
        <w:numPr>
          <w:ilvl w:val="1"/>
          <w:numId w:val="40"/>
        </w:numPr>
        <w:spacing w:line="240" w:lineRule="auto"/>
      </w:pPr>
      <w:r>
        <w:t>Formulärmotorn skall inte skicka med nästa sida (page).</w:t>
      </w:r>
    </w:p>
    <w:p w14:paraId="6C4BA47B" w14:textId="77777777" w:rsidR="000A520D" w:rsidRPr="00D82A73" w:rsidRDefault="000A520D" w:rsidP="000A520D"/>
    <w:p w14:paraId="2CF1F9D2" w14:textId="77777777" w:rsidR="000A520D" w:rsidRPr="00D82A73" w:rsidRDefault="000A520D" w:rsidP="000A520D">
      <w:r w:rsidRPr="00D82A73">
        <w:t>Vid valideringsfel signaleras fel via ”ResultCode” och ”PageAnswer” returneras. ”AnswerStatus” (i AnswerType) kommer innehålla felindikering samt feltext.</w:t>
      </w:r>
    </w:p>
    <w:p w14:paraId="5A09BFEF" w14:textId="77777777" w:rsidR="000A520D" w:rsidRPr="00D82A73" w:rsidRDefault="000A520D" w:rsidP="000A520D"/>
    <w:p w14:paraId="35BDE6B3" w14:textId="77777777" w:rsidR="00996C28" w:rsidRPr="00D82A73" w:rsidRDefault="00996C28" w:rsidP="00177141">
      <w:pPr>
        <w:pStyle w:val="Heading3"/>
      </w:pPr>
      <w:bookmarkStart w:id="346" w:name="_Toc397581567"/>
      <w:r w:rsidRPr="00D82A73">
        <w:t>Version</w:t>
      </w:r>
      <w:bookmarkEnd w:id="346"/>
    </w:p>
    <w:p w14:paraId="51482031" w14:textId="77777777" w:rsidR="00996C28" w:rsidRPr="00D82A73" w:rsidRDefault="00996C28" w:rsidP="00177141">
      <w:r>
        <w:t>2.0</w:t>
      </w:r>
    </w:p>
    <w:p w14:paraId="5707D65C" w14:textId="77777777" w:rsidR="00996C28" w:rsidRPr="00D82A73" w:rsidRDefault="00996C28" w:rsidP="00177141"/>
    <w:p w14:paraId="62B76A1A" w14:textId="77777777" w:rsidR="00996C28" w:rsidRPr="00D82A73" w:rsidRDefault="00996C28" w:rsidP="00996C28">
      <w:pPr>
        <w:pStyle w:val="Heading3"/>
      </w:pPr>
      <w:bookmarkStart w:id="347" w:name="_Toc397581568"/>
      <w:r>
        <w:t>Fältregler</w:t>
      </w:r>
      <w:bookmarkEnd w:id="347"/>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0A520D" w:rsidRPr="00D82A73" w14:paraId="3DE0CF20" w14:textId="77777777" w:rsidTr="00177141">
        <w:tc>
          <w:tcPr>
            <w:tcW w:w="2628" w:type="dxa"/>
            <w:shd w:val="clear" w:color="auto" w:fill="auto"/>
          </w:tcPr>
          <w:p w14:paraId="4D61F62B" w14:textId="77777777" w:rsidR="000A520D" w:rsidRPr="00D82A73" w:rsidRDefault="000A520D" w:rsidP="00177141">
            <w:pPr>
              <w:rPr>
                <w:b/>
              </w:rPr>
            </w:pPr>
            <w:r w:rsidRPr="00D82A73">
              <w:rPr>
                <w:b/>
              </w:rPr>
              <w:t>Attribut</w:t>
            </w:r>
          </w:p>
        </w:tc>
        <w:tc>
          <w:tcPr>
            <w:tcW w:w="1260" w:type="dxa"/>
            <w:shd w:val="clear" w:color="auto" w:fill="auto"/>
          </w:tcPr>
          <w:p w14:paraId="422D9F32" w14:textId="77777777" w:rsidR="000A520D" w:rsidRPr="00D82A73" w:rsidRDefault="000A520D" w:rsidP="00177141">
            <w:pPr>
              <w:rPr>
                <w:b/>
              </w:rPr>
            </w:pPr>
            <w:r w:rsidRPr="00D82A73">
              <w:rPr>
                <w:b/>
              </w:rPr>
              <w:t>Typ</w:t>
            </w:r>
          </w:p>
        </w:tc>
        <w:tc>
          <w:tcPr>
            <w:tcW w:w="4867" w:type="dxa"/>
            <w:shd w:val="clear" w:color="auto" w:fill="auto"/>
          </w:tcPr>
          <w:p w14:paraId="6B411741" w14:textId="77777777" w:rsidR="000A520D" w:rsidRPr="00D82A73" w:rsidRDefault="000A520D" w:rsidP="00177141">
            <w:pPr>
              <w:rPr>
                <w:b/>
              </w:rPr>
            </w:pPr>
            <w:r w:rsidRPr="00D82A73">
              <w:rPr>
                <w:b/>
              </w:rPr>
              <w:t>Kommentar</w:t>
            </w:r>
          </w:p>
        </w:tc>
        <w:tc>
          <w:tcPr>
            <w:tcW w:w="1134" w:type="dxa"/>
            <w:shd w:val="clear" w:color="auto" w:fill="auto"/>
          </w:tcPr>
          <w:p w14:paraId="3B260D81" w14:textId="77777777" w:rsidR="000A520D" w:rsidRPr="00D82A73" w:rsidRDefault="000A520D" w:rsidP="00177141">
            <w:pPr>
              <w:rPr>
                <w:b/>
              </w:rPr>
            </w:pPr>
            <w:r w:rsidRPr="00D82A73">
              <w:rPr>
                <w:b/>
              </w:rPr>
              <w:t>Kardi-nalitet</w:t>
            </w:r>
          </w:p>
        </w:tc>
      </w:tr>
      <w:tr w:rsidR="000A520D" w:rsidRPr="00D82A73" w14:paraId="2C53573A" w14:textId="77777777" w:rsidTr="00177141">
        <w:tc>
          <w:tcPr>
            <w:tcW w:w="2628" w:type="dxa"/>
            <w:shd w:val="clear" w:color="auto" w:fill="auto"/>
          </w:tcPr>
          <w:p w14:paraId="7476E07A" w14:textId="77777777" w:rsidR="000A520D" w:rsidRPr="00D82A73" w:rsidRDefault="000A520D" w:rsidP="00177141">
            <w:pPr>
              <w:rPr>
                <w:i/>
              </w:rPr>
            </w:pPr>
            <w:r w:rsidRPr="00D82A73">
              <w:rPr>
                <w:i/>
              </w:rPr>
              <w:t>Begäran</w:t>
            </w:r>
          </w:p>
        </w:tc>
        <w:tc>
          <w:tcPr>
            <w:tcW w:w="1260" w:type="dxa"/>
            <w:shd w:val="clear" w:color="auto" w:fill="auto"/>
          </w:tcPr>
          <w:p w14:paraId="0F8EB111" w14:textId="77777777" w:rsidR="000A520D" w:rsidRPr="00D82A73" w:rsidRDefault="000A520D" w:rsidP="00177141"/>
        </w:tc>
        <w:tc>
          <w:tcPr>
            <w:tcW w:w="4867" w:type="dxa"/>
            <w:shd w:val="clear" w:color="auto" w:fill="auto"/>
          </w:tcPr>
          <w:p w14:paraId="702B9FAE" w14:textId="77777777" w:rsidR="000A520D" w:rsidRPr="00D82A73" w:rsidRDefault="000A520D" w:rsidP="00177141"/>
        </w:tc>
        <w:tc>
          <w:tcPr>
            <w:tcW w:w="1134" w:type="dxa"/>
            <w:shd w:val="clear" w:color="auto" w:fill="auto"/>
          </w:tcPr>
          <w:p w14:paraId="5499D37D" w14:textId="77777777" w:rsidR="000A520D" w:rsidRPr="00D82A73" w:rsidRDefault="000A520D" w:rsidP="00177141"/>
        </w:tc>
      </w:tr>
      <w:tr w:rsidR="000A520D" w:rsidRPr="00D82A73" w14:paraId="09F7D294" w14:textId="77777777" w:rsidTr="00177141">
        <w:tc>
          <w:tcPr>
            <w:tcW w:w="2628" w:type="dxa"/>
            <w:shd w:val="clear" w:color="auto" w:fill="auto"/>
          </w:tcPr>
          <w:p w14:paraId="1446065E" w14:textId="77777777" w:rsidR="000A520D" w:rsidRPr="00D82A73" w:rsidRDefault="000A520D" w:rsidP="00177141">
            <w:r w:rsidRPr="00D82A73">
              <w:t>FormID</w:t>
            </w:r>
          </w:p>
        </w:tc>
        <w:tc>
          <w:tcPr>
            <w:tcW w:w="1260" w:type="dxa"/>
            <w:shd w:val="clear" w:color="auto" w:fill="auto"/>
          </w:tcPr>
          <w:p w14:paraId="5D6F03C3" w14:textId="77777777" w:rsidR="000A520D" w:rsidRPr="00D82A73" w:rsidRDefault="000A520D" w:rsidP="00177141"/>
        </w:tc>
        <w:tc>
          <w:tcPr>
            <w:tcW w:w="4867" w:type="dxa"/>
            <w:shd w:val="clear" w:color="auto" w:fill="auto"/>
          </w:tcPr>
          <w:p w14:paraId="06F031DA" w14:textId="77777777" w:rsidR="000A520D" w:rsidRPr="00D82A73" w:rsidRDefault="000A520D" w:rsidP="00177141">
            <w:r w:rsidRPr="00D82A73">
              <w:t>Formulärets unika id.</w:t>
            </w:r>
          </w:p>
        </w:tc>
        <w:tc>
          <w:tcPr>
            <w:tcW w:w="1134" w:type="dxa"/>
            <w:shd w:val="clear" w:color="auto" w:fill="auto"/>
          </w:tcPr>
          <w:p w14:paraId="47B51BC9" w14:textId="77777777" w:rsidR="000A520D" w:rsidRPr="00D82A73" w:rsidRDefault="000A520D" w:rsidP="00177141">
            <w:r w:rsidRPr="00D82A73">
              <w:t>1..1</w:t>
            </w:r>
          </w:p>
        </w:tc>
      </w:tr>
      <w:tr w:rsidR="000A520D" w:rsidRPr="00D82A73" w14:paraId="332CEB73" w14:textId="77777777" w:rsidTr="00177141">
        <w:tc>
          <w:tcPr>
            <w:tcW w:w="2628" w:type="dxa"/>
            <w:shd w:val="clear" w:color="auto" w:fill="auto"/>
          </w:tcPr>
          <w:p w14:paraId="0356221B" w14:textId="77777777" w:rsidR="000A520D" w:rsidRPr="00D82A73" w:rsidRDefault="000A520D" w:rsidP="00177141">
            <w:pPr>
              <w:rPr>
                <w:b/>
                <w:i/>
              </w:rPr>
            </w:pPr>
            <w:r w:rsidRPr="00D82A73">
              <w:t>PageAnswers</w:t>
            </w:r>
          </w:p>
        </w:tc>
        <w:tc>
          <w:tcPr>
            <w:tcW w:w="1260" w:type="dxa"/>
            <w:shd w:val="clear" w:color="auto" w:fill="auto"/>
          </w:tcPr>
          <w:p w14:paraId="1A670AFA" w14:textId="77777777" w:rsidR="000A520D" w:rsidRPr="00D82A73" w:rsidRDefault="000A520D" w:rsidP="00177141"/>
        </w:tc>
        <w:tc>
          <w:tcPr>
            <w:tcW w:w="4867" w:type="dxa"/>
            <w:shd w:val="clear" w:color="auto" w:fill="auto"/>
          </w:tcPr>
          <w:p w14:paraId="7E1CCFE4" w14:textId="77777777" w:rsidR="000A520D" w:rsidRPr="00D82A73" w:rsidRDefault="000A520D" w:rsidP="00177141">
            <w:r w:rsidRPr="00D82A73">
              <w:t xml:space="preserve">Objek PageAnswerType. </w:t>
            </w:r>
          </w:p>
        </w:tc>
        <w:tc>
          <w:tcPr>
            <w:tcW w:w="1134" w:type="dxa"/>
            <w:shd w:val="clear" w:color="auto" w:fill="auto"/>
          </w:tcPr>
          <w:p w14:paraId="32604B13" w14:textId="77777777" w:rsidR="000A520D" w:rsidRPr="00D82A73" w:rsidRDefault="000A520D" w:rsidP="00177141">
            <w:pPr>
              <w:rPr>
                <w:b/>
              </w:rPr>
            </w:pPr>
            <w:r w:rsidRPr="00D82A73">
              <w:t>1..1</w:t>
            </w:r>
          </w:p>
        </w:tc>
      </w:tr>
      <w:tr w:rsidR="000A520D" w:rsidRPr="00D82A73" w14:paraId="1714E674" w14:textId="77777777" w:rsidTr="00177141">
        <w:tc>
          <w:tcPr>
            <w:tcW w:w="2628" w:type="dxa"/>
            <w:shd w:val="clear" w:color="auto" w:fill="auto"/>
          </w:tcPr>
          <w:p w14:paraId="5D51628F" w14:textId="77777777" w:rsidR="000A520D" w:rsidRPr="00D82A73" w:rsidRDefault="000A520D" w:rsidP="00177141">
            <w:r w:rsidRPr="00D82A73">
              <w:t>SubjectOfCare</w:t>
            </w:r>
          </w:p>
        </w:tc>
        <w:tc>
          <w:tcPr>
            <w:tcW w:w="1260" w:type="dxa"/>
            <w:shd w:val="clear" w:color="auto" w:fill="auto"/>
          </w:tcPr>
          <w:p w14:paraId="163EE23E" w14:textId="77777777" w:rsidR="000A520D" w:rsidRPr="00D82A73" w:rsidRDefault="000A520D" w:rsidP="00177141"/>
        </w:tc>
        <w:tc>
          <w:tcPr>
            <w:tcW w:w="4867" w:type="dxa"/>
            <w:shd w:val="clear" w:color="auto" w:fill="auto"/>
          </w:tcPr>
          <w:p w14:paraId="057A1348" w14:textId="77777777" w:rsidR="000A520D" w:rsidRPr="00D82A73" w:rsidRDefault="000A520D" w:rsidP="00177141">
            <w:r w:rsidRPr="00D82A73">
              <w:t xml:space="preserve">Starkt autentiserad användares personnummer. </w:t>
            </w:r>
          </w:p>
          <w:p w14:paraId="374271D2" w14:textId="77777777" w:rsidR="000A520D" w:rsidRPr="00D82A73" w:rsidRDefault="000A520D" w:rsidP="00177141">
            <w:r w:rsidRPr="00D82A73">
              <w:t>T.ex. 191212121212 (yyyymmddnnnn)</w:t>
            </w:r>
          </w:p>
          <w:p w14:paraId="0B1555C4" w14:textId="77777777" w:rsidR="000A520D" w:rsidRPr="00D82A73" w:rsidRDefault="000A520D" w:rsidP="00177141">
            <w:r w:rsidRPr="00D82A73">
              <w:t>FormTemplate attributet ”anonymousForm” styr huruvida formulärmotorn hanterar detta fält som obligatoriskt eller frivilligt.</w:t>
            </w:r>
          </w:p>
        </w:tc>
        <w:tc>
          <w:tcPr>
            <w:tcW w:w="1134" w:type="dxa"/>
            <w:shd w:val="clear" w:color="auto" w:fill="auto"/>
          </w:tcPr>
          <w:p w14:paraId="4C87F6D3" w14:textId="77777777" w:rsidR="000A520D" w:rsidRPr="00D82A73" w:rsidRDefault="000A520D" w:rsidP="00177141">
            <w:r w:rsidRPr="00D82A73">
              <w:t>0..1</w:t>
            </w:r>
          </w:p>
        </w:tc>
      </w:tr>
      <w:tr w:rsidR="000A520D" w:rsidRPr="00D82A73" w14:paraId="450CF07C" w14:textId="77777777" w:rsidTr="00177141">
        <w:tc>
          <w:tcPr>
            <w:tcW w:w="2628" w:type="dxa"/>
            <w:shd w:val="clear" w:color="auto" w:fill="auto"/>
          </w:tcPr>
          <w:p w14:paraId="17D9B5E7" w14:textId="77777777" w:rsidR="000A520D" w:rsidRPr="00EE65D2" w:rsidRDefault="000A520D" w:rsidP="00177141">
            <w:r w:rsidRPr="00EE65D2">
              <w:t>temporarySave</w:t>
            </w:r>
          </w:p>
        </w:tc>
        <w:tc>
          <w:tcPr>
            <w:tcW w:w="1260" w:type="dxa"/>
            <w:shd w:val="clear" w:color="auto" w:fill="auto"/>
          </w:tcPr>
          <w:p w14:paraId="16241685" w14:textId="77777777" w:rsidR="000A520D" w:rsidRPr="00D82A73" w:rsidRDefault="000A520D" w:rsidP="00177141"/>
        </w:tc>
        <w:tc>
          <w:tcPr>
            <w:tcW w:w="4867" w:type="dxa"/>
            <w:shd w:val="clear" w:color="auto" w:fill="auto"/>
          </w:tcPr>
          <w:p w14:paraId="01809741" w14:textId="77777777" w:rsidR="000A520D" w:rsidRDefault="000A520D" w:rsidP="00177141">
            <w:r>
              <w:t>Parameter för att indikera temporärsparning.</w:t>
            </w:r>
          </w:p>
          <w:p w14:paraId="3D374F29" w14:textId="77777777" w:rsidR="000A520D" w:rsidRDefault="000A520D" w:rsidP="00177141">
            <w:r>
              <w:t>True = temporär</w:t>
            </w:r>
          </w:p>
          <w:p w14:paraId="0DE4BABB" w14:textId="77777777" w:rsidR="000A520D" w:rsidRDefault="000A520D" w:rsidP="00177141">
            <w:r>
              <w:t>False = normal hantering</w:t>
            </w:r>
          </w:p>
          <w:p w14:paraId="1ADC46EB" w14:textId="77777777" w:rsidR="000A520D" w:rsidRDefault="000A520D" w:rsidP="00177141"/>
          <w:p w14:paraId="0F995494" w14:textId="77777777" w:rsidR="000A520D" w:rsidRPr="00D82A73" w:rsidRDefault="000A520D" w:rsidP="00177141">
            <w:r>
              <w:t>Utelämnad parameter = normal hantering.</w:t>
            </w:r>
          </w:p>
        </w:tc>
        <w:tc>
          <w:tcPr>
            <w:tcW w:w="1134" w:type="dxa"/>
            <w:shd w:val="clear" w:color="auto" w:fill="auto"/>
          </w:tcPr>
          <w:p w14:paraId="084E75E1" w14:textId="77777777" w:rsidR="000A520D" w:rsidRPr="00D82A73" w:rsidRDefault="000A520D" w:rsidP="00177141">
            <w:r>
              <w:t>0..1</w:t>
            </w:r>
          </w:p>
        </w:tc>
      </w:tr>
      <w:tr w:rsidR="000A520D" w:rsidRPr="00D82A73" w14:paraId="6AF4CD75" w14:textId="77777777" w:rsidTr="00177141">
        <w:tc>
          <w:tcPr>
            <w:tcW w:w="2628" w:type="dxa"/>
            <w:shd w:val="clear" w:color="auto" w:fill="auto"/>
          </w:tcPr>
          <w:p w14:paraId="1C72A449" w14:textId="77777777" w:rsidR="000A520D" w:rsidRPr="00D82A73" w:rsidRDefault="000A520D" w:rsidP="00177141">
            <w:pPr>
              <w:rPr>
                <w:i/>
              </w:rPr>
            </w:pPr>
          </w:p>
        </w:tc>
        <w:tc>
          <w:tcPr>
            <w:tcW w:w="1260" w:type="dxa"/>
            <w:shd w:val="clear" w:color="auto" w:fill="auto"/>
          </w:tcPr>
          <w:p w14:paraId="751532D3" w14:textId="77777777" w:rsidR="000A520D" w:rsidRPr="00D82A73" w:rsidRDefault="000A520D" w:rsidP="00177141"/>
        </w:tc>
        <w:tc>
          <w:tcPr>
            <w:tcW w:w="4867" w:type="dxa"/>
            <w:shd w:val="clear" w:color="auto" w:fill="auto"/>
          </w:tcPr>
          <w:p w14:paraId="494BAC3B" w14:textId="77777777" w:rsidR="000A520D" w:rsidRPr="00D82A73" w:rsidRDefault="000A520D" w:rsidP="00177141"/>
        </w:tc>
        <w:tc>
          <w:tcPr>
            <w:tcW w:w="1134" w:type="dxa"/>
            <w:shd w:val="clear" w:color="auto" w:fill="auto"/>
          </w:tcPr>
          <w:p w14:paraId="771B3CB4" w14:textId="77777777" w:rsidR="000A520D" w:rsidRPr="00D82A73" w:rsidRDefault="000A520D" w:rsidP="00177141"/>
        </w:tc>
      </w:tr>
      <w:tr w:rsidR="000A520D" w:rsidRPr="00D82A73" w14:paraId="3DA0442E" w14:textId="77777777" w:rsidTr="00177141">
        <w:tc>
          <w:tcPr>
            <w:tcW w:w="2628" w:type="dxa"/>
            <w:shd w:val="clear" w:color="auto" w:fill="auto"/>
          </w:tcPr>
          <w:p w14:paraId="4C7AFC50" w14:textId="77777777" w:rsidR="000A520D" w:rsidRPr="00D82A73" w:rsidRDefault="000A520D" w:rsidP="00177141">
            <w:pPr>
              <w:rPr>
                <w:i/>
              </w:rPr>
            </w:pPr>
            <w:r w:rsidRPr="00D82A73">
              <w:rPr>
                <w:i/>
              </w:rPr>
              <w:t>Svar</w:t>
            </w:r>
          </w:p>
        </w:tc>
        <w:tc>
          <w:tcPr>
            <w:tcW w:w="1260" w:type="dxa"/>
            <w:shd w:val="clear" w:color="auto" w:fill="auto"/>
          </w:tcPr>
          <w:p w14:paraId="252E57D0" w14:textId="77777777" w:rsidR="000A520D" w:rsidRPr="00D82A73" w:rsidRDefault="000A520D" w:rsidP="00177141"/>
        </w:tc>
        <w:tc>
          <w:tcPr>
            <w:tcW w:w="4867" w:type="dxa"/>
            <w:shd w:val="clear" w:color="auto" w:fill="auto"/>
          </w:tcPr>
          <w:p w14:paraId="7DEB9CBA" w14:textId="77777777" w:rsidR="000A520D" w:rsidRPr="00D82A73" w:rsidRDefault="000A520D" w:rsidP="00177141"/>
        </w:tc>
        <w:tc>
          <w:tcPr>
            <w:tcW w:w="1134" w:type="dxa"/>
            <w:shd w:val="clear" w:color="auto" w:fill="auto"/>
          </w:tcPr>
          <w:p w14:paraId="52E8876D" w14:textId="77777777" w:rsidR="000A520D" w:rsidRPr="00D82A73" w:rsidRDefault="000A520D" w:rsidP="00177141"/>
        </w:tc>
      </w:tr>
      <w:tr w:rsidR="000A520D" w:rsidRPr="00D82A73" w14:paraId="01AA4889" w14:textId="77777777" w:rsidTr="00177141">
        <w:tc>
          <w:tcPr>
            <w:tcW w:w="2628" w:type="dxa"/>
            <w:shd w:val="clear" w:color="auto" w:fill="auto"/>
          </w:tcPr>
          <w:p w14:paraId="48645B8C" w14:textId="77777777" w:rsidR="000A520D" w:rsidRPr="00D82A73" w:rsidRDefault="000A520D" w:rsidP="00177141">
            <w:pPr>
              <w:rPr>
                <w:b/>
              </w:rPr>
            </w:pPr>
            <w:r w:rsidRPr="00D82A73">
              <w:t>Form</w:t>
            </w:r>
          </w:p>
        </w:tc>
        <w:tc>
          <w:tcPr>
            <w:tcW w:w="1260" w:type="dxa"/>
            <w:shd w:val="clear" w:color="auto" w:fill="auto"/>
          </w:tcPr>
          <w:p w14:paraId="4D18E499" w14:textId="77777777" w:rsidR="000A520D" w:rsidRPr="00D82A73" w:rsidRDefault="000A520D" w:rsidP="00177141"/>
        </w:tc>
        <w:tc>
          <w:tcPr>
            <w:tcW w:w="4867" w:type="dxa"/>
            <w:shd w:val="clear" w:color="auto" w:fill="auto"/>
          </w:tcPr>
          <w:p w14:paraId="4F069A26" w14:textId="77777777" w:rsidR="000A520D" w:rsidRPr="00D82A73" w:rsidRDefault="000A520D" w:rsidP="00177141">
            <w:r w:rsidRPr="00D82A73">
              <w:t>Objekt FormType.</w:t>
            </w:r>
          </w:p>
        </w:tc>
        <w:tc>
          <w:tcPr>
            <w:tcW w:w="1134" w:type="dxa"/>
            <w:shd w:val="clear" w:color="auto" w:fill="auto"/>
          </w:tcPr>
          <w:p w14:paraId="4B54721B" w14:textId="77777777" w:rsidR="000A520D" w:rsidRPr="00D82A73" w:rsidRDefault="000A520D" w:rsidP="00177141">
            <w:pPr>
              <w:rPr>
                <w:b/>
              </w:rPr>
            </w:pPr>
            <w:r w:rsidRPr="00D82A73">
              <w:t>0..1</w:t>
            </w:r>
          </w:p>
        </w:tc>
      </w:tr>
      <w:tr w:rsidR="000A520D" w:rsidRPr="00D82A73" w14:paraId="3BC278BC" w14:textId="77777777" w:rsidTr="00177141">
        <w:tc>
          <w:tcPr>
            <w:tcW w:w="2628" w:type="dxa"/>
            <w:shd w:val="clear" w:color="auto" w:fill="auto"/>
          </w:tcPr>
          <w:p w14:paraId="7CAD5142" w14:textId="77777777" w:rsidR="000A520D" w:rsidRPr="00D82A73" w:rsidRDefault="000A520D" w:rsidP="00177141">
            <w:r w:rsidRPr="00D82A73">
              <w:t>comment</w:t>
            </w:r>
          </w:p>
        </w:tc>
        <w:tc>
          <w:tcPr>
            <w:tcW w:w="1260" w:type="dxa"/>
            <w:shd w:val="clear" w:color="auto" w:fill="auto"/>
          </w:tcPr>
          <w:p w14:paraId="2013589A" w14:textId="77777777" w:rsidR="000A520D" w:rsidRPr="00D82A73" w:rsidRDefault="000A520D" w:rsidP="00177141">
            <w:pPr>
              <w:rPr>
                <w:b/>
              </w:rPr>
            </w:pPr>
          </w:p>
        </w:tc>
        <w:tc>
          <w:tcPr>
            <w:tcW w:w="4867" w:type="dxa"/>
            <w:shd w:val="clear" w:color="auto" w:fill="auto"/>
          </w:tcPr>
          <w:p w14:paraId="213AC21F" w14:textId="77777777" w:rsidR="000A520D" w:rsidRPr="00D82A73" w:rsidRDefault="000A520D" w:rsidP="00177141">
            <w:r w:rsidRPr="00D82A73">
              <w:t>Attribut för felsignalering. Skall kunna visas för slutanvändaren.</w:t>
            </w:r>
          </w:p>
        </w:tc>
        <w:tc>
          <w:tcPr>
            <w:tcW w:w="1134" w:type="dxa"/>
            <w:shd w:val="clear" w:color="auto" w:fill="auto"/>
          </w:tcPr>
          <w:p w14:paraId="6635DF40" w14:textId="77777777" w:rsidR="000A520D" w:rsidRPr="00D82A73" w:rsidRDefault="000A520D" w:rsidP="00177141">
            <w:r w:rsidRPr="00D82A73">
              <w:t>0..1</w:t>
            </w:r>
          </w:p>
        </w:tc>
      </w:tr>
      <w:tr w:rsidR="000A520D" w:rsidRPr="00D82A73" w14:paraId="45088692" w14:textId="77777777" w:rsidTr="00177141">
        <w:tc>
          <w:tcPr>
            <w:tcW w:w="2628" w:type="dxa"/>
            <w:shd w:val="clear" w:color="auto" w:fill="auto"/>
          </w:tcPr>
          <w:p w14:paraId="2E9EA003" w14:textId="77777777" w:rsidR="000A520D" w:rsidRPr="00D82A73" w:rsidRDefault="000A520D" w:rsidP="00177141">
            <w:pPr>
              <w:rPr>
                <w:b/>
              </w:rPr>
            </w:pPr>
            <w:r w:rsidRPr="00D82A73">
              <w:t>ResultCode</w:t>
            </w:r>
          </w:p>
        </w:tc>
        <w:tc>
          <w:tcPr>
            <w:tcW w:w="1260" w:type="dxa"/>
            <w:shd w:val="clear" w:color="auto" w:fill="auto"/>
          </w:tcPr>
          <w:p w14:paraId="166D5328" w14:textId="77777777" w:rsidR="000A520D" w:rsidRPr="00D82A73" w:rsidRDefault="000A520D" w:rsidP="00177141">
            <w:pPr>
              <w:rPr>
                <w:b/>
              </w:rPr>
            </w:pPr>
          </w:p>
        </w:tc>
        <w:tc>
          <w:tcPr>
            <w:tcW w:w="4867" w:type="dxa"/>
            <w:shd w:val="clear" w:color="auto" w:fill="auto"/>
          </w:tcPr>
          <w:p w14:paraId="7B1BE49E" w14:textId="77777777" w:rsidR="000A520D" w:rsidRPr="00D82A73" w:rsidRDefault="000A520D" w:rsidP="00177141">
            <w:pPr>
              <w:rPr>
                <w:b/>
              </w:rPr>
            </w:pPr>
            <w:r w:rsidRPr="00D82A73">
              <w:t xml:space="preserve">Objekt StatusType. </w:t>
            </w:r>
          </w:p>
        </w:tc>
        <w:tc>
          <w:tcPr>
            <w:tcW w:w="1134" w:type="dxa"/>
            <w:shd w:val="clear" w:color="auto" w:fill="auto"/>
          </w:tcPr>
          <w:p w14:paraId="781E7F5A" w14:textId="77777777" w:rsidR="000A520D" w:rsidRPr="00D82A73" w:rsidRDefault="000A520D" w:rsidP="00177141">
            <w:pPr>
              <w:rPr>
                <w:b/>
              </w:rPr>
            </w:pPr>
            <w:r w:rsidRPr="00D82A73">
              <w:t>1..1</w:t>
            </w:r>
          </w:p>
        </w:tc>
      </w:tr>
    </w:tbl>
    <w:p w14:paraId="731F7803" w14:textId="77777777" w:rsidR="000A520D" w:rsidRPr="00D82A73" w:rsidRDefault="000A520D" w:rsidP="000A520D"/>
    <w:p w14:paraId="60674202" w14:textId="77777777" w:rsidR="006E5F54" w:rsidRPr="00D82A73" w:rsidRDefault="006E5F54" w:rsidP="006E5F54">
      <w:pPr>
        <w:pStyle w:val="Heading3"/>
      </w:pPr>
      <w:bookmarkStart w:id="348" w:name="_Toc397581569"/>
      <w:r>
        <w:lastRenderedPageBreak/>
        <w:t>Övriga regler</w:t>
      </w:r>
      <w:bookmarkEnd w:id="348"/>
    </w:p>
    <w:p w14:paraId="745C3B2A" w14:textId="77777777" w:rsidR="006E5F54" w:rsidRPr="00D82A73" w:rsidRDefault="006E5F54" w:rsidP="006E5F54">
      <w:pPr>
        <w:pStyle w:val="Heading4"/>
      </w:pPr>
      <w:r w:rsidRPr="00D82A73">
        <w:t>Begäran</w:t>
      </w:r>
    </w:p>
    <w:p w14:paraId="376458F4" w14:textId="77777777" w:rsidR="000A520D" w:rsidRDefault="000A520D" w:rsidP="000A520D">
      <w:r w:rsidRPr="00D82A73">
        <w:t>Tjänsteproducenten validerar begäran enligt regler som specificerats i per attribut ovan. Endast formulär som har FormStatus ”</w:t>
      </w:r>
      <w:r w:rsidRPr="00D82A73">
        <w:rPr>
          <w:b/>
        </w:rPr>
        <w:t>ONGOING</w:t>
      </w:r>
      <w:r w:rsidRPr="00D82A73">
        <w:t>” kan a</w:t>
      </w:r>
      <w:r>
        <w:t>n</w:t>
      </w:r>
      <w:r w:rsidRPr="00D82A73">
        <w:t>vända denna tjänst.</w:t>
      </w:r>
    </w:p>
    <w:p w14:paraId="06E390DD" w14:textId="77777777" w:rsidR="000C57FC" w:rsidRPr="00D82A73" w:rsidRDefault="000C57FC" w:rsidP="000A520D"/>
    <w:p w14:paraId="000CCDBB" w14:textId="77777777" w:rsidR="00576B3B" w:rsidRPr="00D82A73" w:rsidRDefault="00576B3B" w:rsidP="00576B3B">
      <w:pPr>
        <w:pStyle w:val="Heading4"/>
      </w:pPr>
      <w:r w:rsidRPr="00D82A73">
        <w:t>Svar</w:t>
      </w:r>
    </w:p>
    <w:p w14:paraId="0D141469" w14:textId="77777777" w:rsidR="000A520D" w:rsidRPr="00D82A73" w:rsidRDefault="000A520D" w:rsidP="000A520D">
      <w:r w:rsidRPr="00D82A73">
        <w:t>Sökresultatet framställs genom att svaret begränsas av de värden som angivits i begäran.</w:t>
      </w:r>
    </w:p>
    <w:p w14:paraId="565FB56B" w14:textId="77777777" w:rsidR="000A520D" w:rsidRPr="00D82A73" w:rsidRDefault="000A520D" w:rsidP="0044783B">
      <w:pPr>
        <w:numPr>
          <w:ilvl w:val="0"/>
          <w:numId w:val="33"/>
        </w:numPr>
        <w:spacing w:line="240" w:lineRule="auto"/>
      </w:pPr>
      <w:r w:rsidRPr="00D82A73">
        <w:t>Attributet ”LastPage” = sant (Objekt PageType) indikerar att detta är det sista frågesida.</w:t>
      </w:r>
    </w:p>
    <w:p w14:paraId="30BFA955" w14:textId="77777777" w:rsidR="000A520D" w:rsidRPr="00D82A73" w:rsidRDefault="000A520D" w:rsidP="000A520D"/>
    <w:p w14:paraId="43CFE517" w14:textId="77777777" w:rsidR="000A520D" w:rsidRPr="00D82A73" w:rsidRDefault="000A520D" w:rsidP="000A520D">
      <w:r w:rsidRPr="00D82A73">
        <w:t>Förklaring:</w:t>
      </w:r>
    </w:p>
    <w:p w14:paraId="19947A93" w14:textId="77777777" w:rsidR="000A520D" w:rsidRPr="00D82A73" w:rsidRDefault="000A520D" w:rsidP="000A520D">
      <w:pPr>
        <w:rPr>
          <w:b/>
          <w:u w:val="single"/>
        </w:rPr>
      </w:pPr>
      <w:r w:rsidRPr="00D82A73">
        <w:rPr>
          <w:b/>
          <w:u w:val="single"/>
        </w:rPr>
        <w:t>Status = ”ERROR”</w:t>
      </w:r>
    </w:p>
    <w:p w14:paraId="702F1D5C" w14:textId="77777777" w:rsidR="000A520D" w:rsidRPr="00D82A73" w:rsidRDefault="000A520D" w:rsidP="000A520D">
      <w:r w:rsidRPr="00D82A73">
        <w:t xml:space="preserve">Vid  </w:t>
      </w:r>
      <w:r w:rsidRPr="00D82A73">
        <w:rPr>
          <w:b/>
        </w:rPr>
        <w:t>SaveFormPage</w:t>
      </w:r>
      <w:r w:rsidRPr="00D82A73">
        <w:t xml:space="preserve"> skall producerandesystem validera begäran. Vid valideringsfel skall producerande (formulärmotorn) skicka objekt (FormType) tillbaka till konsumerande (e-tjänst) system.   Objektet </w:t>
      </w:r>
      <w:r>
        <w:t xml:space="preserve">(AnswerStatusType) </w:t>
      </w:r>
      <w:r w:rsidRPr="00D82A73">
        <w:t>”form.currentPage.questionBlock</w:t>
      </w:r>
      <w:r>
        <w:t>s</w:t>
      </w:r>
      <w:r w:rsidRPr="00D82A73">
        <w:t>.question</w:t>
      </w:r>
      <w:r>
        <w:t>s</w:t>
      </w:r>
      <w:r w:rsidRPr="00D82A73">
        <w:t>.answer</w:t>
      </w:r>
      <w:r>
        <w:t>s</w:t>
      </w:r>
      <w:r w:rsidRPr="00D82A73">
        <w:t>.answerStatus” används för att markera fält som innehåller fel.  Producerande system presenterar dessa för användaren för åtgärd.</w:t>
      </w:r>
    </w:p>
    <w:p w14:paraId="5A8648F5" w14:textId="77777777" w:rsidR="000A520D" w:rsidRPr="00D82A73" w:rsidRDefault="000A520D" w:rsidP="000A520D"/>
    <w:p w14:paraId="6CA9C6A1" w14:textId="77777777" w:rsidR="000A520D" w:rsidRPr="00D82A73" w:rsidRDefault="000A520D" w:rsidP="000A520D">
      <w:r w:rsidRPr="00D82A73">
        <w:rPr>
          <w:b/>
          <w:u w:val="single"/>
        </w:rPr>
        <w:t>Status = ”OK”</w:t>
      </w:r>
    </w:p>
    <w:p w14:paraId="4835F058" w14:textId="77777777" w:rsidR="000A520D" w:rsidRPr="00D82A73" w:rsidRDefault="000A520D" w:rsidP="000A520D">
      <w:r w:rsidRPr="00D82A73">
        <w:t xml:space="preserve">Vid godkänd begäran returneras validerade frågor/svar. </w:t>
      </w:r>
      <w:r w:rsidRPr="00D82A73">
        <w:rPr>
          <w:b/>
        </w:rPr>
        <w:t xml:space="preserve">Null </w:t>
      </w:r>
      <w:r w:rsidRPr="00D82A73">
        <w:t>”form” bedöms formuläret färdigifyllt. Detta har föregåtts av ”LastPage” sant i objektet PageType.</w:t>
      </w:r>
    </w:p>
    <w:p w14:paraId="58524280" w14:textId="77777777" w:rsidR="000A520D" w:rsidRPr="00D82A73" w:rsidRDefault="000A520D" w:rsidP="000A520D"/>
    <w:p w14:paraId="06AEF7EB" w14:textId="77777777" w:rsidR="00996C28" w:rsidRPr="00D82A73" w:rsidRDefault="00996C28" w:rsidP="00996C28">
      <w:pPr>
        <w:pStyle w:val="Heading3"/>
      </w:pPr>
      <w:bookmarkStart w:id="349" w:name="_Toc397581570"/>
      <w:r w:rsidRPr="00D82A73">
        <w:t>Tjänsteinteraktion</w:t>
      </w:r>
      <w:bookmarkEnd w:id="349"/>
    </w:p>
    <w:p w14:paraId="076ABEB9" w14:textId="77777777" w:rsidR="000A520D" w:rsidRDefault="000A520D" w:rsidP="0044783B">
      <w:pPr>
        <w:numPr>
          <w:ilvl w:val="0"/>
          <w:numId w:val="34"/>
        </w:numPr>
        <w:spacing w:line="240" w:lineRule="auto"/>
      </w:pPr>
      <w:r w:rsidRPr="00D82A73">
        <w:t>SaveFormAnswerPageInteraction</w:t>
      </w:r>
    </w:p>
    <w:p w14:paraId="0169B7C2" w14:textId="77777777" w:rsidR="00996C28" w:rsidRPr="00D82A73" w:rsidRDefault="00996C28" w:rsidP="00996C28">
      <w:pPr>
        <w:spacing w:line="240" w:lineRule="auto"/>
        <w:ind w:left="360"/>
      </w:pPr>
    </w:p>
    <w:p w14:paraId="430902FB" w14:textId="77777777" w:rsidR="006E5F54" w:rsidRDefault="006E5F54">
      <w:pPr>
        <w:spacing w:line="240" w:lineRule="auto"/>
        <w:rPr>
          <w:rFonts w:eastAsia="Times New Roman"/>
          <w:bCs/>
          <w:sz w:val="24"/>
          <w:szCs w:val="26"/>
        </w:rPr>
      </w:pPr>
      <w:bookmarkStart w:id="350" w:name="_Toc258862190"/>
      <w:bookmarkStart w:id="351" w:name="_Toc386458165"/>
      <w:bookmarkStart w:id="352" w:name="_Toc391636778"/>
      <w:r>
        <w:br w:type="page"/>
      </w:r>
    </w:p>
    <w:p w14:paraId="25236C2A" w14:textId="11569E71" w:rsidR="000A520D" w:rsidRPr="00D82A73" w:rsidRDefault="000A520D" w:rsidP="00996C28">
      <w:pPr>
        <w:pStyle w:val="Heading2"/>
      </w:pPr>
      <w:bookmarkStart w:id="353" w:name="_Toc397581571"/>
      <w:r w:rsidRPr="00D82A73">
        <w:lastRenderedPageBreak/>
        <w:t>Tjänstekontrakt SaveForm</w:t>
      </w:r>
      <w:bookmarkEnd w:id="350"/>
      <w:bookmarkEnd w:id="351"/>
      <w:bookmarkEnd w:id="352"/>
      <w:bookmarkEnd w:id="353"/>
    </w:p>
    <w:p w14:paraId="5AF9607F" w14:textId="77777777" w:rsidR="000A520D" w:rsidRPr="00D82A73" w:rsidRDefault="000A520D" w:rsidP="000A520D">
      <w:r w:rsidRPr="00D82A73">
        <w:t>Tjänsten används för att indikera/signalera att invånarens formulär är färdig</w:t>
      </w:r>
      <w:r>
        <w:t>t</w:t>
      </w:r>
      <w:r w:rsidRPr="00D82A73">
        <w:t xml:space="preserve"> ifyllt </w:t>
      </w:r>
      <w:r>
        <w:t xml:space="preserve">och </w:t>
      </w:r>
      <w:r w:rsidRPr="00D82A73">
        <w:t>skall avslutas/stängas.</w:t>
      </w:r>
    </w:p>
    <w:p w14:paraId="2BF7CECA" w14:textId="77777777" w:rsidR="000A520D" w:rsidRPr="00D82A73" w:rsidRDefault="000A520D" w:rsidP="000A520D"/>
    <w:p w14:paraId="5CC4EF60" w14:textId="77777777" w:rsidR="000A520D" w:rsidRPr="00D82A73" w:rsidRDefault="000A520D" w:rsidP="000A520D">
      <w:r w:rsidRPr="00D82A73">
        <w:t xml:space="preserve">Exempel spara och avsluta formulär: </w:t>
      </w:r>
    </w:p>
    <w:p w14:paraId="0A202778" w14:textId="77777777" w:rsidR="000A520D" w:rsidRPr="00D82A73" w:rsidRDefault="000A520D" w:rsidP="0044783B">
      <w:pPr>
        <w:numPr>
          <w:ilvl w:val="0"/>
          <w:numId w:val="42"/>
        </w:numPr>
        <w:spacing w:line="240" w:lineRule="auto"/>
      </w:pPr>
      <w:r w:rsidRPr="00D82A73">
        <w:t>Konsumerandesystem(e-tjänst) frågar användaren (i grafiskt gränssnitt) om formuläret skall avslutas.</w:t>
      </w:r>
    </w:p>
    <w:p w14:paraId="0E96E829" w14:textId="77777777" w:rsidR="000A520D" w:rsidRPr="00D82A73" w:rsidRDefault="000A520D" w:rsidP="0044783B">
      <w:pPr>
        <w:numPr>
          <w:ilvl w:val="0"/>
          <w:numId w:val="42"/>
        </w:numPr>
        <w:spacing w:line="240" w:lineRule="auto"/>
      </w:pPr>
      <w:r w:rsidRPr="00D82A73">
        <w:t xml:space="preserve">Konsumerandesystem(e-tjänst) hämtar en sammanställning (formulär, sida, frågor, svar) via tjänst </w:t>
      </w:r>
      <w:r w:rsidRPr="00D82A73">
        <w:rPr>
          <w:b/>
        </w:rPr>
        <w:t>GetForm.</w:t>
      </w:r>
      <w:r w:rsidRPr="00D82A73">
        <w:t xml:space="preserve"> </w:t>
      </w:r>
    </w:p>
    <w:p w14:paraId="4E551DE6" w14:textId="77777777" w:rsidR="000A520D" w:rsidRPr="00D82A73" w:rsidRDefault="000A520D" w:rsidP="0044783B">
      <w:pPr>
        <w:numPr>
          <w:ilvl w:val="1"/>
          <w:numId w:val="42"/>
        </w:numPr>
        <w:spacing w:line="240" w:lineRule="auto"/>
      </w:pPr>
      <w:r w:rsidRPr="00D82A73">
        <w:t xml:space="preserve">Användaren/patienten granskar och godkänner formuläret. </w:t>
      </w:r>
    </w:p>
    <w:p w14:paraId="3268D274" w14:textId="77777777" w:rsidR="000A520D" w:rsidRPr="00D82A73" w:rsidRDefault="000A520D" w:rsidP="0044783B">
      <w:pPr>
        <w:numPr>
          <w:ilvl w:val="0"/>
          <w:numId w:val="42"/>
        </w:numPr>
        <w:spacing w:line="240" w:lineRule="auto"/>
      </w:pPr>
      <w:r w:rsidRPr="00D82A73">
        <w:t xml:space="preserve">Konsumerandesystem avslutar formuläret (på invånarens begäran). Anropar </w:t>
      </w:r>
      <w:r w:rsidRPr="00D82A73">
        <w:rPr>
          <w:b/>
        </w:rPr>
        <w:t>SaveForm</w:t>
      </w:r>
      <w:r w:rsidRPr="00D82A73">
        <w:t xml:space="preserve">. </w:t>
      </w:r>
    </w:p>
    <w:p w14:paraId="7A5E7412" w14:textId="77777777" w:rsidR="000A520D" w:rsidRPr="00D82A73" w:rsidRDefault="000A520D" w:rsidP="000A520D"/>
    <w:p w14:paraId="1497BEC4" w14:textId="77777777" w:rsidR="000A520D" w:rsidRPr="00D82A73" w:rsidRDefault="000A520D" w:rsidP="000A520D">
      <w:r w:rsidRPr="00D82A73">
        <w:t xml:space="preserve">Producerande system validerar begäran och avslutar formulär. </w:t>
      </w:r>
    </w:p>
    <w:p w14:paraId="1C7E3228" w14:textId="77777777" w:rsidR="000A520D" w:rsidRPr="009C52F6" w:rsidRDefault="000A520D" w:rsidP="000A520D">
      <w:pPr>
        <w:rPr>
          <w:i/>
        </w:rPr>
      </w:pPr>
    </w:p>
    <w:p w14:paraId="6F103093" w14:textId="77777777" w:rsidR="00996C28" w:rsidRPr="00D82A73" w:rsidRDefault="00996C28" w:rsidP="00177141">
      <w:pPr>
        <w:pStyle w:val="Heading3"/>
      </w:pPr>
      <w:bookmarkStart w:id="354" w:name="_Toc397581572"/>
      <w:r w:rsidRPr="00D82A73">
        <w:t>Version</w:t>
      </w:r>
      <w:bookmarkEnd w:id="354"/>
    </w:p>
    <w:p w14:paraId="5B2471D5" w14:textId="77777777" w:rsidR="00996C28" w:rsidRPr="00D82A73" w:rsidRDefault="00996C28" w:rsidP="00177141">
      <w:r>
        <w:t>2.0</w:t>
      </w:r>
    </w:p>
    <w:p w14:paraId="202FF117" w14:textId="77777777" w:rsidR="00996C28" w:rsidRPr="00D82A73" w:rsidRDefault="00996C28" w:rsidP="00177141"/>
    <w:p w14:paraId="6A40CABB" w14:textId="77777777" w:rsidR="00996C28" w:rsidRPr="00D82A73" w:rsidRDefault="00996C28" w:rsidP="00996C28">
      <w:pPr>
        <w:pStyle w:val="Heading3"/>
      </w:pPr>
      <w:bookmarkStart w:id="355" w:name="_Toc397581573"/>
      <w:r>
        <w:t>Fältregler</w:t>
      </w:r>
      <w:bookmarkEnd w:id="355"/>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0A520D" w:rsidRPr="00D82A73" w14:paraId="0E71BE51" w14:textId="77777777" w:rsidTr="00177141">
        <w:tc>
          <w:tcPr>
            <w:tcW w:w="2628" w:type="dxa"/>
            <w:shd w:val="clear" w:color="auto" w:fill="auto"/>
          </w:tcPr>
          <w:p w14:paraId="0E3976F1" w14:textId="77777777" w:rsidR="000A520D" w:rsidRPr="00D82A73" w:rsidRDefault="000A520D" w:rsidP="00177141">
            <w:pPr>
              <w:rPr>
                <w:b/>
              </w:rPr>
            </w:pPr>
            <w:r w:rsidRPr="00D82A73">
              <w:rPr>
                <w:b/>
              </w:rPr>
              <w:t>Attribut</w:t>
            </w:r>
          </w:p>
        </w:tc>
        <w:tc>
          <w:tcPr>
            <w:tcW w:w="1260" w:type="dxa"/>
            <w:shd w:val="clear" w:color="auto" w:fill="auto"/>
          </w:tcPr>
          <w:p w14:paraId="4D94A8F5" w14:textId="77777777" w:rsidR="000A520D" w:rsidRPr="00D82A73" w:rsidRDefault="000A520D" w:rsidP="00177141">
            <w:pPr>
              <w:rPr>
                <w:b/>
              </w:rPr>
            </w:pPr>
            <w:r w:rsidRPr="00D82A73">
              <w:rPr>
                <w:b/>
              </w:rPr>
              <w:t>Typ</w:t>
            </w:r>
          </w:p>
        </w:tc>
        <w:tc>
          <w:tcPr>
            <w:tcW w:w="4867" w:type="dxa"/>
            <w:shd w:val="clear" w:color="auto" w:fill="auto"/>
          </w:tcPr>
          <w:p w14:paraId="5B229BB0" w14:textId="77777777" w:rsidR="000A520D" w:rsidRPr="00D82A73" w:rsidRDefault="000A520D" w:rsidP="00177141">
            <w:pPr>
              <w:rPr>
                <w:b/>
              </w:rPr>
            </w:pPr>
            <w:r w:rsidRPr="00D82A73">
              <w:rPr>
                <w:b/>
              </w:rPr>
              <w:t>Kommentar</w:t>
            </w:r>
          </w:p>
        </w:tc>
        <w:tc>
          <w:tcPr>
            <w:tcW w:w="1134" w:type="dxa"/>
            <w:shd w:val="clear" w:color="auto" w:fill="auto"/>
          </w:tcPr>
          <w:p w14:paraId="59BBA33A" w14:textId="77777777" w:rsidR="000A520D" w:rsidRPr="00D82A73" w:rsidRDefault="000A520D" w:rsidP="00177141">
            <w:pPr>
              <w:rPr>
                <w:b/>
              </w:rPr>
            </w:pPr>
            <w:r w:rsidRPr="00D82A73">
              <w:rPr>
                <w:b/>
              </w:rPr>
              <w:t>Kardi-nalitet</w:t>
            </w:r>
          </w:p>
        </w:tc>
      </w:tr>
      <w:tr w:rsidR="000A520D" w:rsidRPr="00D82A73" w14:paraId="29450A34" w14:textId="77777777" w:rsidTr="00177141">
        <w:tc>
          <w:tcPr>
            <w:tcW w:w="2628" w:type="dxa"/>
            <w:shd w:val="clear" w:color="auto" w:fill="auto"/>
          </w:tcPr>
          <w:p w14:paraId="3C9EDF86" w14:textId="77777777" w:rsidR="000A520D" w:rsidRPr="00D82A73" w:rsidRDefault="000A520D" w:rsidP="00177141">
            <w:pPr>
              <w:rPr>
                <w:i/>
              </w:rPr>
            </w:pPr>
            <w:r w:rsidRPr="00D82A73">
              <w:rPr>
                <w:i/>
              </w:rPr>
              <w:t>Begäran</w:t>
            </w:r>
          </w:p>
        </w:tc>
        <w:tc>
          <w:tcPr>
            <w:tcW w:w="1260" w:type="dxa"/>
            <w:shd w:val="clear" w:color="auto" w:fill="auto"/>
          </w:tcPr>
          <w:p w14:paraId="35F1F710" w14:textId="77777777" w:rsidR="000A520D" w:rsidRPr="00D82A73" w:rsidRDefault="000A520D" w:rsidP="00177141"/>
        </w:tc>
        <w:tc>
          <w:tcPr>
            <w:tcW w:w="4867" w:type="dxa"/>
            <w:shd w:val="clear" w:color="auto" w:fill="auto"/>
          </w:tcPr>
          <w:p w14:paraId="1EA0036C" w14:textId="77777777" w:rsidR="000A520D" w:rsidRPr="00D82A73" w:rsidRDefault="000A520D" w:rsidP="00177141"/>
        </w:tc>
        <w:tc>
          <w:tcPr>
            <w:tcW w:w="1134" w:type="dxa"/>
            <w:shd w:val="clear" w:color="auto" w:fill="auto"/>
          </w:tcPr>
          <w:p w14:paraId="7BAFFB35" w14:textId="77777777" w:rsidR="000A520D" w:rsidRPr="00D82A73" w:rsidRDefault="000A520D" w:rsidP="00177141"/>
        </w:tc>
      </w:tr>
      <w:tr w:rsidR="000A520D" w:rsidRPr="00D82A73" w14:paraId="2954FCD9" w14:textId="77777777" w:rsidTr="00177141">
        <w:tc>
          <w:tcPr>
            <w:tcW w:w="2628" w:type="dxa"/>
            <w:shd w:val="clear" w:color="auto" w:fill="auto"/>
          </w:tcPr>
          <w:p w14:paraId="58A540BC" w14:textId="77777777" w:rsidR="000A520D" w:rsidRPr="00D82A73" w:rsidRDefault="000A520D" w:rsidP="00177141">
            <w:pPr>
              <w:rPr>
                <w:b/>
                <w:i/>
              </w:rPr>
            </w:pPr>
            <w:r w:rsidRPr="00D82A73">
              <w:t>FormID</w:t>
            </w:r>
          </w:p>
        </w:tc>
        <w:tc>
          <w:tcPr>
            <w:tcW w:w="1260" w:type="dxa"/>
            <w:shd w:val="clear" w:color="auto" w:fill="auto"/>
          </w:tcPr>
          <w:p w14:paraId="56B14FF3" w14:textId="77777777" w:rsidR="000A520D" w:rsidRPr="00D82A73" w:rsidRDefault="000A520D" w:rsidP="00177141"/>
        </w:tc>
        <w:tc>
          <w:tcPr>
            <w:tcW w:w="4867" w:type="dxa"/>
            <w:shd w:val="clear" w:color="auto" w:fill="auto"/>
          </w:tcPr>
          <w:p w14:paraId="6B550D71" w14:textId="77777777" w:rsidR="000A520D" w:rsidRPr="00D82A73" w:rsidRDefault="000A520D" w:rsidP="00177141">
            <w:r w:rsidRPr="00D82A73">
              <w:t xml:space="preserve">Formulärets ID. </w:t>
            </w:r>
          </w:p>
        </w:tc>
        <w:tc>
          <w:tcPr>
            <w:tcW w:w="1134" w:type="dxa"/>
            <w:shd w:val="clear" w:color="auto" w:fill="auto"/>
          </w:tcPr>
          <w:p w14:paraId="38F1A508" w14:textId="77777777" w:rsidR="000A520D" w:rsidRPr="00D82A73" w:rsidRDefault="000A520D" w:rsidP="00177141">
            <w:pPr>
              <w:rPr>
                <w:b/>
              </w:rPr>
            </w:pPr>
            <w:r w:rsidRPr="00D82A73">
              <w:t>1..1</w:t>
            </w:r>
          </w:p>
        </w:tc>
      </w:tr>
      <w:tr w:rsidR="000A520D" w:rsidRPr="00D82A73" w14:paraId="58413DE3" w14:textId="77777777" w:rsidTr="00177141">
        <w:tc>
          <w:tcPr>
            <w:tcW w:w="2628" w:type="dxa"/>
            <w:shd w:val="clear" w:color="auto" w:fill="auto"/>
          </w:tcPr>
          <w:p w14:paraId="3C74DB9C" w14:textId="77777777" w:rsidR="000A520D" w:rsidRPr="00D82A73" w:rsidRDefault="000A520D" w:rsidP="00177141">
            <w:r w:rsidRPr="00D82A73">
              <w:t>SubjectOfCare</w:t>
            </w:r>
          </w:p>
        </w:tc>
        <w:tc>
          <w:tcPr>
            <w:tcW w:w="1260" w:type="dxa"/>
            <w:shd w:val="clear" w:color="auto" w:fill="auto"/>
          </w:tcPr>
          <w:p w14:paraId="6A19D426" w14:textId="77777777" w:rsidR="000A520D" w:rsidRPr="00D82A73" w:rsidRDefault="000A520D" w:rsidP="00177141"/>
        </w:tc>
        <w:tc>
          <w:tcPr>
            <w:tcW w:w="4867" w:type="dxa"/>
            <w:shd w:val="clear" w:color="auto" w:fill="auto"/>
          </w:tcPr>
          <w:p w14:paraId="7BECA5E5" w14:textId="77777777" w:rsidR="000A520D" w:rsidRPr="00D82A73" w:rsidRDefault="000A520D" w:rsidP="00177141">
            <w:r w:rsidRPr="00D82A73">
              <w:t xml:space="preserve">Starkt autentiserad användares personnummer. </w:t>
            </w:r>
          </w:p>
          <w:p w14:paraId="40A53834" w14:textId="77777777" w:rsidR="000A520D" w:rsidRPr="00D82A73" w:rsidRDefault="000A520D" w:rsidP="00177141">
            <w:r w:rsidRPr="00D82A73">
              <w:t>T.ex. 191212121212 (yyyymmddnnnn)</w:t>
            </w:r>
          </w:p>
          <w:p w14:paraId="1D6A0007" w14:textId="77777777" w:rsidR="000A520D" w:rsidRPr="00D82A73" w:rsidRDefault="000A520D" w:rsidP="00177141">
            <w:r w:rsidRPr="00D82A73">
              <w:t>FormTemplate attributet ”anonymousForm” styr huruvida formulärmotorn hanterar detta fält som obligatoriskt eller frivilligt.</w:t>
            </w:r>
          </w:p>
        </w:tc>
        <w:tc>
          <w:tcPr>
            <w:tcW w:w="1134" w:type="dxa"/>
            <w:shd w:val="clear" w:color="auto" w:fill="auto"/>
          </w:tcPr>
          <w:p w14:paraId="068FDDEB" w14:textId="77777777" w:rsidR="000A520D" w:rsidRPr="00D82A73" w:rsidRDefault="000A520D" w:rsidP="00177141">
            <w:r w:rsidRPr="00D82A73">
              <w:t>0..1</w:t>
            </w:r>
          </w:p>
        </w:tc>
      </w:tr>
      <w:tr w:rsidR="000A520D" w:rsidRPr="00D82A73" w14:paraId="2FD1565D" w14:textId="77777777" w:rsidTr="00177141">
        <w:tc>
          <w:tcPr>
            <w:tcW w:w="2628" w:type="dxa"/>
            <w:shd w:val="clear" w:color="auto" w:fill="auto"/>
          </w:tcPr>
          <w:p w14:paraId="59F00C2C" w14:textId="77777777" w:rsidR="000A520D" w:rsidRPr="00D82A73" w:rsidRDefault="000A520D" w:rsidP="00177141"/>
        </w:tc>
        <w:tc>
          <w:tcPr>
            <w:tcW w:w="1260" w:type="dxa"/>
            <w:shd w:val="clear" w:color="auto" w:fill="auto"/>
          </w:tcPr>
          <w:p w14:paraId="690FE499" w14:textId="77777777" w:rsidR="000A520D" w:rsidRPr="00D82A73" w:rsidRDefault="000A520D" w:rsidP="00177141"/>
        </w:tc>
        <w:tc>
          <w:tcPr>
            <w:tcW w:w="4867" w:type="dxa"/>
            <w:shd w:val="clear" w:color="auto" w:fill="auto"/>
          </w:tcPr>
          <w:p w14:paraId="21C1C203" w14:textId="77777777" w:rsidR="000A520D" w:rsidRPr="00D82A73" w:rsidRDefault="000A520D" w:rsidP="00177141"/>
        </w:tc>
        <w:tc>
          <w:tcPr>
            <w:tcW w:w="1134" w:type="dxa"/>
            <w:shd w:val="clear" w:color="auto" w:fill="auto"/>
          </w:tcPr>
          <w:p w14:paraId="213CAD4E" w14:textId="77777777" w:rsidR="000A520D" w:rsidRPr="00D82A73" w:rsidRDefault="000A520D" w:rsidP="00177141"/>
        </w:tc>
      </w:tr>
      <w:tr w:rsidR="000A520D" w:rsidRPr="00D82A73" w14:paraId="605120AA" w14:textId="77777777" w:rsidTr="00177141">
        <w:tc>
          <w:tcPr>
            <w:tcW w:w="2628" w:type="dxa"/>
            <w:shd w:val="clear" w:color="auto" w:fill="auto"/>
          </w:tcPr>
          <w:p w14:paraId="0CEAFD23" w14:textId="77777777" w:rsidR="000A520D" w:rsidRPr="00D82A73" w:rsidRDefault="000A520D" w:rsidP="00177141">
            <w:pPr>
              <w:rPr>
                <w:i/>
              </w:rPr>
            </w:pPr>
            <w:r w:rsidRPr="00D82A73">
              <w:rPr>
                <w:i/>
              </w:rPr>
              <w:t>Svar</w:t>
            </w:r>
          </w:p>
        </w:tc>
        <w:tc>
          <w:tcPr>
            <w:tcW w:w="1260" w:type="dxa"/>
            <w:shd w:val="clear" w:color="auto" w:fill="auto"/>
          </w:tcPr>
          <w:p w14:paraId="2DFDE8E7" w14:textId="77777777" w:rsidR="000A520D" w:rsidRPr="00D82A73" w:rsidRDefault="000A520D" w:rsidP="00177141"/>
        </w:tc>
        <w:tc>
          <w:tcPr>
            <w:tcW w:w="4867" w:type="dxa"/>
            <w:shd w:val="clear" w:color="auto" w:fill="auto"/>
          </w:tcPr>
          <w:p w14:paraId="00DCC0CF" w14:textId="77777777" w:rsidR="000A520D" w:rsidRPr="00D82A73" w:rsidRDefault="000A520D" w:rsidP="00177141"/>
        </w:tc>
        <w:tc>
          <w:tcPr>
            <w:tcW w:w="1134" w:type="dxa"/>
            <w:shd w:val="clear" w:color="auto" w:fill="auto"/>
          </w:tcPr>
          <w:p w14:paraId="2FDD8557" w14:textId="77777777" w:rsidR="000A520D" w:rsidRPr="00D82A73" w:rsidRDefault="000A520D" w:rsidP="00177141"/>
        </w:tc>
      </w:tr>
      <w:tr w:rsidR="000A520D" w:rsidRPr="00D82A73" w14:paraId="50DF366F" w14:textId="77777777" w:rsidTr="00177141">
        <w:tc>
          <w:tcPr>
            <w:tcW w:w="2628" w:type="dxa"/>
            <w:shd w:val="clear" w:color="auto" w:fill="auto"/>
          </w:tcPr>
          <w:p w14:paraId="235EF8BB" w14:textId="77777777" w:rsidR="000A520D" w:rsidRPr="00D82A73" w:rsidRDefault="000A520D" w:rsidP="00177141">
            <w:pPr>
              <w:rPr>
                <w:b/>
              </w:rPr>
            </w:pPr>
            <w:r w:rsidRPr="00D82A73">
              <w:t>ResultCode</w:t>
            </w:r>
          </w:p>
        </w:tc>
        <w:tc>
          <w:tcPr>
            <w:tcW w:w="1260" w:type="dxa"/>
            <w:shd w:val="clear" w:color="auto" w:fill="auto"/>
          </w:tcPr>
          <w:p w14:paraId="0D78ED5C" w14:textId="77777777" w:rsidR="000A520D" w:rsidRPr="00D82A73" w:rsidRDefault="000A520D" w:rsidP="00177141">
            <w:pPr>
              <w:rPr>
                <w:b/>
              </w:rPr>
            </w:pPr>
            <w:r w:rsidRPr="00D82A73">
              <w:t>ResultCodeEnumType</w:t>
            </w:r>
          </w:p>
        </w:tc>
        <w:tc>
          <w:tcPr>
            <w:tcW w:w="4867" w:type="dxa"/>
            <w:shd w:val="clear" w:color="auto" w:fill="auto"/>
          </w:tcPr>
          <w:p w14:paraId="7336AA93" w14:textId="77777777" w:rsidR="000A520D" w:rsidRPr="00D82A73" w:rsidRDefault="000A520D" w:rsidP="00177141">
            <w:pPr>
              <w:rPr>
                <w:b/>
              </w:rPr>
            </w:pPr>
            <w:r w:rsidRPr="00D82A73">
              <w:t>Signalera status på operationen (gick det bra/uppstod fel).</w:t>
            </w:r>
          </w:p>
        </w:tc>
        <w:tc>
          <w:tcPr>
            <w:tcW w:w="1134" w:type="dxa"/>
            <w:shd w:val="clear" w:color="auto" w:fill="auto"/>
          </w:tcPr>
          <w:p w14:paraId="133AC689" w14:textId="77777777" w:rsidR="000A520D" w:rsidRPr="00D82A73" w:rsidRDefault="000A520D" w:rsidP="00177141">
            <w:pPr>
              <w:rPr>
                <w:b/>
              </w:rPr>
            </w:pPr>
            <w:r w:rsidRPr="00D82A73">
              <w:t>1..1</w:t>
            </w:r>
          </w:p>
        </w:tc>
      </w:tr>
      <w:tr w:rsidR="000A520D" w:rsidRPr="00D82A73" w14:paraId="6C5F67EF" w14:textId="77777777" w:rsidTr="00177141">
        <w:tc>
          <w:tcPr>
            <w:tcW w:w="2628" w:type="dxa"/>
            <w:shd w:val="clear" w:color="auto" w:fill="auto"/>
          </w:tcPr>
          <w:p w14:paraId="1E3810CD" w14:textId="77777777" w:rsidR="000A520D" w:rsidRPr="00D82A73" w:rsidRDefault="000A520D" w:rsidP="00177141">
            <w:r w:rsidRPr="00D82A73">
              <w:t>Comment</w:t>
            </w:r>
          </w:p>
        </w:tc>
        <w:tc>
          <w:tcPr>
            <w:tcW w:w="1260" w:type="dxa"/>
            <w:shd w:val="clear" w:color="auto" w:fill="auto"/>
          </w:tcPr>
          <w:p w14:paraId="67E93F18" w14:textId="77777777" w:rsidR="000A520D" w:rsidRPr="00D82A73" w:rsidRDefault="000A520D" w:rsidP="00177141"/>
        </w:tc>
        <w:tc>
          <w:tcPr>
            <w:tcW w:w="4867" w:type="dxa"/>
            <w:shd w:val="clear" w:color="auto" w:fill="auto"/>
          </w:tcPr>
          <w:p w14:paraId="7A266584" w14:textId="77777777" w:rsidR="000A520D" w:rsidRPr="00D82A73" w:rsidRDefault="000A520D" w:rsidP="00177141">
            <w:r w:rsidRPr="00D82A73">
              <w:t>Attribut för felsignalering. Skall kunna visas för slutanvändaren.</w:t>
            </w:r>
          </w:p>
        </w:tc>
        <w:tc>
          <w:tcPr>
            <w:tcW w:w="1134" w:type="dxa"/>
            <w:shd w:val="clear" w:color="auto" w:fill="auto"/>
          </w:tcPr>
          <w:p w14:paraId="2E116513" w14:textId="77777777" w:rsidR="000A520D" w:rsidRPr="00D82A73" w:rsidRDefault="000A520D" w:rsidP="00177141">
            <w:r w:rsidRPr="00D82A73">
              <w:t>0..1</w:t>
            </w:r>
          </w:p>
        </w:tc>
      </w:tr>
    </w:tbl>
    <w:p w14:paraId="23233A75" w14:textId="77777777" w:rsidR="000A520D" w:rsidRPr="00D82A73" w:rsidRDefault="000A520D" w:rsidP="000A520D"/>
    <w:p w14:paraId="4BC43E49" w14:textId="77777777" w:rsidR="006E5F54" w:rsidRPr="00D82A73" w:rsidRDefault="006E5F54" w:rsidP="006E5F54">
      <w:pPr>
        <w:pStyle w:val="Heading3"/>
      </w:pPr>
      <w:bookmarkStart w:id="356" w:name="_Toc397581574"/>
      <w:r>
        <w:t>Övriga regler</w:t>
      </w:r>
      <w:bookmarkEnd w:id="356"/>
    </w:p>
    <w:p w14:paraId="42964DF6" w14:textId="77777777" w:rsidR="006E5F54" w:rsidRPr="00D82A73" w:rsidRDefault="006E5F54" w:rsidP="006E5F54">
      <w:pPr>
        <w:pStyle w:val="Heading4"/>
      </w:pPr>
      <w:r w:rsidRPr="00D82A73">
        <w:t>Begäran</w:t>
      </w:r>
    </w:p>
    <w:p w14:paraId="71D21F42" w14:textId="77777777" w:rsidR="000A520D" w:rsidRPr="00D82A73" w:rsidRDefault="000A520D" w:rsidP="000A520D">
      <w:r w:rsidRPr="00D82A73">
        <w:t>Tjänsteproducenten validerar begäran enligt regler som specificerats i per attribut ovan.</w:t>
      </w:r>
    </w:p>
    <w:p w14:paraId="25061712" w14:textId="77777777" w:rsidR="000A520D" w:rsidRDefault="000A520D" w:rsidP="0044783B">
      <w:pPr>
        <w:numPr>
          <w:ilvl w:val="0"/>
          <w:numId w:val="33"/>
        </w:numPr>
        <w:spacing w:line="240" w:lineRule="auto"/>
      </w:pPr>
      <w:r w:rsidRPr="00D82A73">
        <w:t>Endast formulär som har FormStatus ”</w:t>
      </w:r>
      <w:r w:rsidRPr="00D82A73">
        <w:rPr>
          <w:b/>
        </w:rPr>
        <w:t>PENDING_COMPLETE</w:t>
      </w:r>
      <w:r w:rsidRPr="00D82A73">
        <w:t xml:space="preserve">” kan använda tjänsten. </w:t>
      </w:r>
    </w:p>
    <w:p w14:paraId="63391F70" w14:textId="77777777" w:rsidR="000C57FC" w:rsidRPr="00D82A73" w:rsidRDefault="000C57FC" w:rsidP="000C57FC">
      <w:pPr>
        <w:spacing w:line="240" w:lineRule="auto"/>
      </w:pPr>
    </w:p>
    <w:p w14:paraId="063D3662" w14:textId="77777777" w:rsidR="00576B3B" w:rsidRPr="00D82A73" w:rsidRDefault="00576B3B" w:rsidP="00576B3B">
      <w:pPr>
        <w:pStyle w:val="Heading4"/>
      </w:pPr>
      <w:r w:rsidRPr="00D82A73">
        <w:t>Svar</w:t>
      </w:r>
    </w:p>
    <w:p w14:paraId="76C5577F" w14:textId="77777777" w:rsidR="000A520D" w:rsidRPr="00D82A73" w:rsidRDefault="000A520D" w:rsidP="000A520D">
      <w:r w:rsidRPr="00D82A73">
        <w:t>Sökresultatet framställs genom att svaret begränsas av de värden som angivits i begäran.</w:t>
      </w:r>
    </w:p>
    <w:p w14:paraId="0BBA940F" w14:textId="77777777" w:rsidR="000A520D" w:rsidRPr="00D82A73" w:rsidRDefault="000A520D" w:rsidP="000A520D"/>
    <w:p w14:paraId="0FCEACBD" w14:textId="77777777" w:rsidR="000A520D" w:rsidRPr="00D82A73" w:rsidRDefault="000A520D" w:rsidP="000A520D">
      <w:r w:rsidRPr="00D82A73">
        <w:t xml:space="preserve">Vid  </w:t>
      </w:r>
      <w:r w:rsidRPr="00D82A73">
        <w:rPr>
          <w:b/>
        </w:rPr>
        <w:t>SaveForm</w:t>
      </w:r>
      <w:r w:rsidRPr="00D82A73">
        <w:t xml:space="preserve"> skall producerandesystem validera begäran. Vid valideringsfel meddelas användaren fel via ”resultCode”. </w:t>
      </w:r>
    </w:p>
    <w:p w14:paraId="06C5855D" w14:textId="77777777" w:rsidR="000A520D" w:rsidRPr="00D82A73" w:rsidRDefault="000A520D" w:rsidP="000A520D"/>
    <w:p w14:paraId="4FBB4898" w14:textId="77777777" w:rsidR="00996C28" w:rsidRPr="00D82A73" w:rsidRDefault="00996C28" w:rsidP="00996C28">
      <w:pPr>
        <w:pStyle w:val="Heading3"/>
      </w:pPr>
      <w:bookmarkStart w:id="357" w:name="_Toc397581575"/>
      <w:r w:rsidRPr="00D82A73">
        <w:t>Tjänsteinteraktion</w:t>
      </w:r>
      <w:bookmarkEnd w:id="357"/>
    </w:p>
    <w:p w14:paraId="44EC5AA7" w14:textId="77777777" w:rsidR="000A520D" w:rsidRPr="00D82A73" w:rsidRDefault="000A520D" w:rsidP="0044783B">
      <w:pPr>
        <w:numPr>
          <w:ilvl w:val="0"/>
          <w:numId w:val="34"/>
        </w:numPr>
        <w:spacing w:line="240" w:lineRule="auto"/>
      </w:pPr>
      <w:r w:rsidRPr="00D82A73">
        <w:t>SaveFormInteraction</w:t>
      </w:r>
    </w:p>
    <w:p w14:paraId="3A5E9701" w14:textId="77777777" w:rsidR="000A520D" w:rsidRPr="00D82A73" w:rsidRDefault="000A520D" w:rsidP="000A520D"/>
    <w:p w14:paraId="59D3CF23" w14:textId="77777777" w:rsidR="000A520D" w:rsidRPr="00D82A73" w:rsidRDefault="000A520D" w:rsidP="000A520D"/>
    <w:p w14:paraId="2DBE6063" w14:textId="77777777" w:rsidR="000A520D" w:rsidRPr="00D82A73" w:rsidRDefault="000A520D" w:rsidP="000A520D"/>
    <w:p w14:paraId="7B84744D" w14:textId="77777777" w:rsidR="000A520D" w:rsidRPr="00D82A73" w:rsidRDefault="000A520D" w:rsidP="000A520D"/>
    <w:p w14:paraId="236EB2F9" w14:textId="77777777" w:rsidR="000A520D" w:rsidRDefault="000A520D" w:rsidP="000A520D">
      <w:pPr>
        <w:spacing w:line="240" w:lineRule="auto"/>
        <w:rPr>
          <w:rFonts w:eastAsia="Times New Roman"/>
          <w:bCs/>
          <w:sz w:val="30"/>
          <w:szCs w:val="28"/>
        </w:rPr>
      </w:pPr>
      <w:bookmarkStart w:id="358" w:name="_Toc258862199"/>
      <w:bookmarkStart w:id="359" w:name="_Toc386458174"/>
      <w:r>
        <w:br w:type="page"/>
      </w:r>
    </w:p>
    <w:p w14:paraId="68D4BDD1" w14:textId="77777777" w:rsidR="000A520D" w:rsidRPr="00D82A73" w:rsidRDefault="000A520D" w:rsidP="00996C28">
      <w:pPr>
        <w:pStyle w:val="Heading2"/>
      </w:pPr>
      <w:bookmarkStart w:id="360" w:name="_Toc391636787"/>
      <w:bookmarkStart w:id="361" w:name="_Toc397581576"/>
      <w:r w:rsidRPr="00D82A73">
        <w:lastRenderedPageBreak/>
        <w:t>Tjänstekontrakt CancelForm</w:t>
      </w:r>
      <w:bookmarkEnd w:id="358"/>
      <w:bookmarkEnd w:id="359"/>
      <w:bookmarkEnd w:id="360"/>
      <w:bookmarkEnd w:id="361"/>
      <w:r w:rsidRPr="00D82A73">
        <w:t xml:space="preserve"> </w:t>
      </w:r>
    </w:p>
    <w:p w14:paraId="4482E014" w14:textId="77777777" w:rsidR="000A520D" w:rsidRPr="00D82A73" w:rsidRDefault="000A520D" w:rsidP="000A520D">
      <w:r w:rsidRPr="00D82A73">
        <w:t>Tjänsten används för att avbryta/radera formulär.</w:t>
      </w:r>
      <w:r>
        <w:t xml:space="preserve"> Tjänsten användas av tjänsteproducent (e-tjänst eller verksamhetssystem).</w:t>
      </w:r>
    </w:p>
    <w:p w14:paraId="6BDB4158" w14:textId="77777777" w:rsidR="000A520D" w:rsidRPr="00D82A73" w:rsidRDefault="000A520D" w:rsidP="0044783B">
      <w:pPr>
        <w:numPr>
          <w:ilvl w:val="0"/>
          <w:numId w:val="36"/>
        </w:numPr>
        <w:spacing w:line="240" w:lineRule="auto"/>
      </w:pPr>
      <w:r w:rsidRPr="00D82A73">
        <w:t>Pågående (ONGOING, PENDING_COMPLETION) formulär kan raderas på användarens begäran.</w:t>
      </w:r>
    </w:p>
    <w:p w14:paraId="5566C441" w14:textId="77777777" w:rsidR="000A520D" w:rsidRPr="00D82A73" w:rsidRDefault="000A520D" w:rsidP="0044783B">
      <w:pPr>
        <w:numPr>
          <w:ilvl w:val="0"/>
          <w:numId w:val="36"/>
        </w:numPr>
        <w:spacing w:line="240" w:lineRule="auto"/>
      </w:pPr>
      <w:r w:rsidRPr="00D82A73">
        <w:t>Ett avslutat formulär (SaveForm har anropats) behöver inte automatiskt raderas. Anropet skall i detta fall ses som en begäran om rader</w:t>
      </w:r>
      <w:r>
        <w:t>i</w:t>
      </w:r>
      <w:r w:rsidRPr="00D82A73">
        <w:t xml:space="preserve">ng. </w:t>
      </w:r>
    </w:p>
    <w:p w14:paraId="6283D20B" w14:textId="77777777" w:rsidR="000A520D" w:rsidRPr="00D82A73" w:rsidRDefault="000A520D" w:rsidP="0044783B">
      <w:pPr>
        <w:numPr>
          <w:ilvl w:val="1"/>
          <w:numId w:val="36"/>
        </w:numPr>
        <w:spacing w:line="240" w:lineRule="auto"/>
      </w:pPr>
      <w:r w:rsidRPr="00D82A73">
        <w:t>Lokala verksamhetsregler gäller.</w:t>
      </w:r>
    </w:p>
    <w:p w14:paraId="761DE76E" w14:textId="77777777" w:rsidR="000A520D" w:rsidRPr="009C52F6" w:rsidRDefault="000A520D" w:rsidP="000A520D">
      <w:pPr>
        <w:rPr>
          <w:i/>
        </w:rPr>
      </w:pPr>
    </w:p>
    <w:p w14:paraId="06512A3D" w14:textId="77777777" w:rsidR="00996C28" w:rsidRPr="00D82A73" w:rsidRDefault="00996C28" w:rsidP="00177141">
      <w:pPr>
        <w:pStyle w:val="Heading3"/>
      </w:pPr>
      <w:bookmarkStart w:id="362" w:name="_Toc397581577"/>
      <w:r w:rsidRPr="00D82A73">
        <w:t>Version</w:t>
      </w:r>
      <w:bookmarkEnd w:id="362"/>
    </w:p>
    <w:p w14:paraId="72CE1271" w14:textId="77777777" w:rsidR="00996C28" w:rsidRPr="00D82A73" w:rsidRDefault="00996C28" w:rsidP="00177141">
      <w:r>
        <w:t>2.0</w:t>
      </w:r>
    </w:p>
    <w:p w14:paraId="66A6604D" w14:textId="77777777" w:rsidR="00996C28" w:rsidRPr="00D82A73" w:rsidRDefault="00996C28" w:rsidP="00177141"/>
    <w:p w14:paraId="17C94F81" w14:textId="77777777" w:rsidR="00996C28" w:rsidRPr="00D82A73" w:rsidRDefault="00996C28" w:rsidP="00996C28">
      <w:pPr>
        <w:pStyle w:val="Heading3"/>
      </w:pPr>
      <w:bookmarkStart w:id="363" w:name="_Toc397581578"/>
      <w:r>
        <w:t>Fältregler</w:t>
      </w:r>
      <w:bookmarkEnd w:id="363"/>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0A520D" w:rsidRPr="00D82A73" w14:paraId="6CC7DC3E" w14:textId="77777777" w:rsidTr="00177141">
        <w:tc>
          <w:tcPr>
            <w:tcW w:w="2628" w:type="dxa"/>
            <w:shd w:val="clear" w:color="auto" w:fill="auto"/>
          </w:tcPr>
          <w:p w14:paraId="436FADA4" w14:textId="77777777" w:rsidR="000A520D" w:rsidRPr="00D82A73" w:rsidRDefault="000A520D" w:rsidP="00177141">
            <w:pPr>
              <w:rPr>
                <w:b/>
              </w:rPr>
            </w:pPr>
            <w:r w:rsidRPr="00D82A73">
              <w:rPr>
                <w:b/>
              </w:rPr>
              <w:t>Attribut</w:t>
            </w:r>
          </w:p>
        </w:tc>
        <w:tc>
          <w:tcPr>
            <w:tcW w:w="1260" w:type="dxa"/>
            <w:shd w:val="clear" w:color="auto" w:fill="auto"/>
          </w:tcPr>
          <w:p w14:paraId="2E653DBA" w14:textId="77777777" w:rsidR="000A520D" w:rsidRPr="00D82A73" w:rsidRDefault="000A520D" w:rsidP="00177141">
            <w:pPr>
              <w:rPr>
                <w:b/>
              </w:rPr>
            </w:pPr>
            <w:r w:rsidRPr="00D82A73">
              <w:rPr>
                <w:b/>
              </w:rPr>
              <w:t>Typ</w:t>
            </w:r>
          </w:p>
        </w:tc>
        <w:tc>
          <w:tcPr>
            <w:tcW w:w="4867" w:type="dxa"/>
            <w:shd w:val="clear" w:color="auto" w:fill="auto"/>
          </w:tcPr>
          <w:p w14:paraId="7CFDD78B" w14:textId="77777777" w:rsidR="000A520D" w:rsidRPr="00D82A73" w:rsidRDefault="000A520D" w:rsidP="00177141">
            <w:pPr>
              <w:rPr>
                <w:b/>
              </w:rPr>
            </w:pPr>
            <w:r w:rsidRPr="00D82A73">
              <w:rPr>
                <w:b/>
              </w:rPr>
              <w:t>Kommentar</w:t>
            </w:r>
          </w:p>
        </w:tc>
        <w:tc>
          <w:tcPr>
            <w:tcW w:w="1134" w:type="dxa"/>
            <w:shd w:val="clear" w:color="auto" w:fill="auto"/>
          </w:tcPr>
          <w:p w14:paraId="3142DA92" w14:textId="77777777" w:rsidR="000A520D" w:rsidRPr="00D82A73" w:rsidRDefault="000A520D" w:rsidP="00177141">
            <w:pPr>
              <w:rPr>
                <w:b/>
              </w:rPr>
            </w:pPr>
            <w:r w:rsidRPr="00D82A73">
              <w:rPr>
                <w:b/>
              </w:rPr>
              <w:t>Kardi-nalitet</w:t>
            </w:r>
          </w:p>
        </w:tc>
      </w:tr>
      <w:tr w:rsidR="000A520D" w:rsidRPr="00D82A73" w14:paraId="3DA77813" w14:textId="77777777" w:rsidTr="00177141">
        <w:tc>
          <w:tcPr>
            <w:tcW w:w="2628" w:type="dxa"/>
            <w:shd w:val="clear" w:color="auto" w:fill="auto"/>
          </w:tcPr>
          <w:p w14:paraId="4A59221F" w14:textId="77777777" w:rsidR="000A520D" w:rsidRPr="00D82A73" w:rsidRDefault="000A520D" w:rsidP="00177141">
            <w:pPr>
              <w:rPr>
                <w:i/>
              </w:rPr>
            </w:pPr>
            <w:r w:rsidRPr="00D82A73">
              <w:rPr>
                <w:i/>
              </w:rPr>
              <w:t>Begäran</w:t>
            </w:r>
          </w:p>
        </w:tc>
        <w:tc>
          <w:tcPr>
            <w:tcW w:w="1260" w:type="dxa"/>
            <w:shd w:val="clear" w:color="auto" w:fill="auto"/>
          </w:tcPr>
          <w:p w14:paraId="587ED2CE" w14:textId="77777777" w:rsidR="000A520D" w:rsidRPr="00D82A73" w:rsidRDefault="000A520D" w:rsidP="00177141"/>
        </w:tc>
        <w:tc>
          <w:tcPr>
            <w:tcW w:w="4867" w:type="dxa"/>
            <w:shd w:val="clear" w:color="auto" w:fill="auto"/>
          </w:tcPr>
          <w:p w14:paraId="146A16FC" w14:textId="77777777" w:rsidR="000A520D" w:rsidRPr="00D82A73" w:rsidRDefault="000A520D" w:rsidP="00177141"/>
        </w:tc>
        <w:tc>
          <w:tcPr>
            <w:tcW w:w="1134" w:type="dxa"/>
            <w:shd w:val="clear" w:color="auto" w:fill="auto"/>
          </w:tcPr>
          <w:p w14:paraId="45007579" w14:textId="77777777" w:rsidR="000A520D" w:rsidRPr="00D82A73" w:rsidRDefault="000A520D" w:rsidP="00177141"/>
        </w:tc>
      </w:tr>
      <w:tr w:rsidR="000A520D" w:rsidRPr="00D82A73" w14:paraId="3E8DD6C3" w14:textId="77777777" w:rsidTr="00177141">
        <w:tc>
          <w:tcPr>
            <w:tcW w:w="2628" w:type="dxa"/>
            <w:shd w:val="clear" w:color="auto" w:fill="auto"/>
          </w:tcPr>
          <w:p w14:paraId="5CB657ED" w14:textId="77777777" w:rsidR="000A520D" w:rsidRPr="00D82A73" w:rsidRDefault="000A520D" w:rsidP="00177141">
            <w:pPr>
              <w:rPr>
                <w:b/>
              </w:rPr>
            </w:pPr>
            <w:r w:rsidRPr="00D82A73">
              <w:t>FormID</w:t>
            </w:r>
          </w:p>
        </w:tc>
        <w:tc>
          <w:tcPr>
            <w:tcW w:w="1260" w:type="dxa"/>
            <w:shd w:val="clear" w:color="auto" w:fill="auto"/>
          </w:tcPr>
          <w:p w14:paraId="5A5815EF" w14:textId="77777777" w:rsidR="000A520D" w:rsidRPr="00D82A73" w:rsidRDefault="000A520D" w:rsidP="00177141"/>
        </w:tc>
        <w:tc>
          <w:tcPr>
            <w:tcW w:w="4867" w:type="dxa"/>
            <w:shd w:val="clear" w:color="auto" w:fill="auto"/>
          </w:tcPr>
          <w:p w14:paraId="004E4ED0" w14:textId="77777777" w:rsidR="000A520D" w:rsidRPr="00D82A73" w:rsidRDefault="000A520D" w:rsidP="00177141">
            <w:r w:rsidRPr="00D82A73">
              <w:t>Formulärets unika id.</w:t>
            </w:r>
          </w:p>
        </w:tc>
        <w:tc>
          <w:tcPr>
            <w:tcW w:w="1134" w:type="dxa"/>
            <w:shd w:val="clear" w:color="auto" w:fill="auto"/>
          </w:tcPr>
          <w:p w14:paraId="573244FF" w14:textId="77777777" w:rsidR="000A520D" w:rsidRPr="00D82A73" w:rsidRDefault="000A520D" w:rsidP="00177141">
            <w:pPr>
              <w:rPr>
                <w:b/>
              </w:rPr>
            </w:pPr>
            <w:r w:rsidRPr="00D82A73">
              <w:t>1..1</w:t>
            </w:r>
          </w:p>
        </w:tc>
      </w:tr>
      <w:tr w:rsidR="000A520D" w:rsidRPr="00D82A73" w14:paraId="5CB3E04E" w14:textId="77777777" w:rsidTr="00177141">
        <w:tc>
          <w:tcPr>
            <w:tcW w:w="2628" w:type="dxa"/>
            <w:shd w:val="clear" w:color="auto" w:fill="auto"/>
          </w:tcPr>
          <w:p w14:paraId="6274BCD2" w14:textId="77777777" w:rsidR="000A520D" w:rsidRPr="00D82A73" w:rsidRDefault="000A520D" w:rsidP="00177141">
            <w:r w:rsidRPr="00D82A73">
              <w:t>subjectOfCare</w:t>
            </w:r>
          </w:p>
        </w:tc>
        <w:tc>
          <w:tcPr>
            <w:tcW w:w="1260" w:type="dxa"/>
            <w:shd w:val="clear" w:color="auto" w:fill="auto"/>
          </w:tcPr>
          <w:p w14:paraId="337CB728" w14:textId="77777777" w:rsidR="000A520D" w:rsidRPr="00D82A73" w:rsidRDefault="000A520D" w:rsidP="00177141"/>
        </w:tc>
        <w:tc>
          <w:tcPr>
            <w:tcW w:w="4867" w:type="dxa"/>
            <w:shd w:val="clear" w:color="auto" w:fill="auto"/>
          </w:tcPr>
          <w:p w14:paraId="528B3E77" w14:textId="77777777" w:rsidR="000A520D" w:rsidRPr="00D82A73" w:rsidRDefault="000A520D" w:rsidP="00177141">
            <w:r w:rsidRPr="00D82A73">
              <w:t xml:space="preserve">Starkt autentiserad användares personnummer. </w:t>
            </w:r>
          </w:p>
          <w:p w14:paraId="42E83944" w14:textId="77777777" w:rsidR="000A520D" w:rsidRPr="00D82A73" w:rsidRDefault="000A520D" w:rsidP="00177141">
            <w:r w:rsidRPr="00D82A73">
              <w:t>T.ex. 191212121212 (yyyymmddnnnn)</w:t>
            </w:r>
          </w:p>
          <w:p w14:paraId="61E9BDF8" w14:textId="77777777" w:rsidR="000A520D" w:rsidRPr="00D82A73" w:rsidRDefault="000A520D" w:rsidP="00177141">
            <w:r w:rsidRPr="00D82A73">
              <w:t>FormTemplate attributet ”anonymousForm” styr huruvida formulärmotorn hanterar detta fält som obligatoriskt eller frivilligt.</w:t>
            </w:r>
          </w:p>
        </w:tc>
        <w:tc>
          <w:tcPr>
            <w:tcW w:w="1134" w:type="dxa"/>
            <w:shd w:val="clear" w:color="auto" w:fill="auto"/>
          </w:tcPr>
          <w:p w14:paraId="5F29ABE2" w14:textId="77777777" w:rsidR="000A520D" w:rsidRPr="00D82A73" w:rsidRDefault="000A520D" w:rsidP="00177141">
            <w:r w:rsidRPr="00D82A73">
              <w:t>0..1</w:t>
            </w:r>
          </w:p>
        </w:tc>
      </w:tr>
      <w:tr w:rsidR="000A520D" w:rsidRPr="00D82A73" w14:paraId="40FC6D34" w14:textId="77777777" w:rsidTr="00177141">
        <w:tc>
          <w:tcPr>
            <w:tcW w:w="2628" w:type="dxa"/>
            <w:shd w:val="clear" w:color="auto" w:fill="auto"/>
          </w:tcPr>
          <w:p w14:paraId="7BB0FD0E" w14:textId="77777777" w:rsidR="000A520D" w:rsidRPr="00D82A73" w:rsidRDefault="000A520D" w:rsidP="00177141">
            <w:pPr>
              <w:rPr>
                <w:i/>
              </w:rPr>
            </w:pPr>
            <w:r w:rsidRPr="00D82A73">
              <w:rPr>
                <w:i/>
              </w:rPr>
              <w:t>Svar</w:t>
            </w:r>
          </w:p>
        </w:tc>
        <w:tc>
          <w:tcPr>
            <w:tcW w:w="1260" w:type="dxa"/>
            <w:shd w:val="clear" w:color="auto" w:fill="auto"/>
          </w:tcPr>
          <w:p w14:paraId="4FE8F16E" w14:textId="77777777" w:rsidR="000A520D" w:rsidRPr="00D82A73" w:rsidRDefault="000A520D" w:rsidP="00177141"/>
        </w:tc>
        <w:tc>
          <w:tcPr>
            <w:tcW w:w="4867" w:type="dxa"/>
            <w:shd w:val="clear" w:color="auto" w:fill="auto"/>
          </w:tcPr>
          <w:p w14:paraId="3682DFCE" w14:textId="77777777" w:rsidR="000A520D" w:rsidRPr="00D82A73" w:rsidRDefault="000A520D" w:rsidP="00177141"/>
        </w:tc>
        <w:tc>
          <w:tcPr>
            <w:tcW w:w="1134" w:type="dxa"/>
            <w:shd w:val="clear" w:color="auto" w:fill="auto"/>
          </w:tcPr>
          <w:p w14:paraId="55D0A951" w14:textId="77777777" w:rsidR="000A520D" w:rsidRPr="00D82A73" w:rsidRDefault="000A520D" w:rsidP="00177141"/>
        </w:tc>
      </w:tr>
      <w:tr w:rsidR="000A520D" w:rsidRPr="00D82A73" w14:paraId="37B7064D" w14:textId="77777777" w:rsidTr="00177141">
        <w:tc>
          <w:tcPr>
            <w:tcW w:w="2628" w:type="dxa"/>
            <w:shd w:val="clear" w:color="auto" w:fill="auto"/>
          </w:tcPr>
          <w:p w14:paraId="2EF6497F" w14:textId="77777777" w:rsidR="000A520D" w:rsidRPr="00D82A73" w:rsidRDefault="000A520D" w:rsidP="00177141">
            <w:pPr>
              <w:rPr>
                <w:b/>
              </w:rPr>
            </w:pPr>
            <w:r w:rsidRPr="00D82A73">
              <w:t>ResultCode</w:t>
            </w:r>
          </w:p>
        </w:tc>
        <w:tc>
          <w:tcPr>
            <w:tcW w:w="1260" w:type="dxa"/>
            <w:shd w:val="clear" w:color="auto" w:fill="auto"/>
          </w:tcPr>
          <w:p w14:paraId="396E4C4D" w14:textId="77777777" w:rsidR="000A520D" w:rsidRPr="00D82A73" w:rsidRDefault="000A520D" w:rsidP="00177141">
            <w:r w:rsidRPr="00D82A73">
              <w:t>ResultCodeEnumType</w:t>
            </w:r>
          </w:p>
        </w:tc>
        <w:tc>
          <w:tcPr>
            <w:tcW w:w="4867" w:type="dxa"/>
            <w:shd w:val="clear" w:color="auto" w:fill="auto"/>
          </w:tcPr>
          <w:p w14:paraId="57720488" w14:textId="77777777" w:rsidR="000A520D" w:rsidRPr="00D82A73" w:rsidRDefault="000A520D" w:rsidP="00177141">
            <w:pPr>
              <w:rPr>
                <w:b/>
              </w:rPr>
            </w:pPr>
            <w:r w:rsidRPr="00D82A73">
              <w:t>Objekt för att signalera status på operationen (gick det bra/uppstod fel).</w:t>
            </w:r>
          </w:p>
        </w:tc>
        <w:tc>
          <w:tcPr>
            <w:tcW w:w="1134" w:type="dxa"/>
            <w:shd w:val="clear" w:color="auto" w:fill="auto"/>
          </w:tcPr>
          <w:p w14:paraId="4C24B816" w14:textId="77777777" w:rsidR="000A520D" w:rsidRPr="00D82A73" w:rsidRDefault="000A520D" w:rsidP="00177141">
            <w:pPr>
              <w:rPr>
                <w:b/>
              </w:rPr>
            </w:pPr>
            <w:r w:rsidRPr="00D82A73">
              <w:t>1..1</w:t>
            </w:r>
          </w:p>
        </w:tc>
      </w:tr>
      <w:tr w:rsidR="000A520D" w:rsidRPr="00D82A73" w14:paraId="6516E79F" w14:textId="77777777" w:rsidTr="00177141">
        <w:tc>
          <w:tcPr>
            <w:tcW w:w="2628" w:type="dxa"/>
            <w:shd w:val="clear" w:color="auto" w:fill="auto"/>
          </w:tcPr>
          <w:p w14:paraId="03797771" w14:textId="77777777" w:rsidR="000A520D" w:rsidRPr="00D82A73" w:rsidRDefault="000A520D" w:rsidP="00177141">
            <w:r w:rsidRPr="00D82A73">
              <w:t>Comment</w:t>
            </w:r>
          </w:p>
        </w:tc>
        <w:tc>
          <w:tcPr>
            <w:tcW w:w="1260" w:type="dxa"/>
            <w:shd w:val="clear" w:color="auto" w:fill="auto"/>
          </w:tcPr>
          <w:p w14:paraId="65E7D7C1" w14:textId="77777777" w:rsidR="000A520D" w:rsidRPr="00D82A73" w:rsidRDefault="000A520D" w:rsidP="00177141"/>
        </w:tc>
        <w:tc>
          <w:tcPr>
            <w:tcW w:w="4867" w:type="dxa"/>
            <w:shd w:val="clear" w:color="auto" w:fill="auto"/>
          </w:tcPr>
          <w:p w14:paraId="0A4CFFAD" w14:textId="77777777" w:rsidR="000A520D" w:rsidRPr="00D82A73" w:rsidRDefault="000A520D" w:rsidP="00177141">
            <w:r w:rsidRPr="00D82A73">
              <w:t>Attribut för felsignalering. Skall kunna visas för slutanvändaren.</w:t>
            </w:r>
          </w:p>
        </w:tc>
        <w:tc>
          <w:tcPr>
            <w:tcW w:w="1134" w:type="dxa"/>
            <w:shd w:val="clear" w:color="auto" w:fill="auto"/>
          </w:tcPr>
          <w:p w14:paraId="46F94D4A" w14:textId="77777777" w:rsidR="000A520D" w:rsidRPr="00D82A73" w:rsidRDefault="000A520D" w:rsidP="00177141">
            <w:r w:rsidRPr="00D82A73">
              <w:t>0..1</w:t>
            </w:r>
          </w:p>
        </w:tc>
      </w:tr>
    </w:tbl>
    <w:p w14:paraId="3AC0B380" w14:textId="77777777" w:rsidR="000A520D" w:rsidRPr="00D82A73" w:rsidRDefault="000A520D" w:rsidP="000A520D"/>
    <w:p w14:paraId="0DB30F31" w14:textId="77777777" w:rsidR="000A520D" w:rsidRPr="00D82A73" w:rsidRDefault="000A520D" w:rsidP="000A520D"/>
    <w:p w14:paraId="1B39AF3C" w14:textId="77777777" w:rsidR="006E5F54" w:rsidRPr="00D82A73" w:rsidRDefault="006E5F54" w:rsidP="006E5F54">
      <w:pPr>
        <w:pStyle w:val="Heading3"/>
      </w:pPr>
      <w:bookmarkStart w:id="364" w:name="_Toc397581579"/>
      <w:r>
        <w:t>Övriga regler</w:t>
      </w:r>
      <w:bookmarkEnd w:id="364"/>
    </w:p>
    <w:p w14:paraId="0F04549C" w14:textId="77777777" w:rsidR="006E5F54" w:rsidRPr="00D82A73" w:rsidRDefault="006E5F54" w:rsidP="006E5F54">
      <w:pPr>
        <w:pStyle w:val="Heading4"/>
      </w:pPr>
      <w:r w:rsidRPr="00D82A73">
        <w:t>Begäran</w:t>
      </w:r>
    </w:p>
    <w:p w14:paraId="30C4DFE5" w14:textId="77777777" w:rsidR="000A520D" w:rsidRDefault="000A520D" w:rsidP="000A520D">
      <w:r w:rsidRPr="00D82A73">
        <w:t>Tjänsteproducenten validerar begäran enligt regler som specificerats i per attribut ovan.</w:t>
      </w:r>
    </w:p>
    <w:p w14:paraId="637182B0" w14:textId="77777777" w:rsidR="00B15EA3" w:rsidRPr="00D82A73" w:rsidRDefault="00B15EA3" w:rsidP="000A520D"/>
    <w:p w14:paraId="755C10F6" w14:textId="77777777" w:rsidR="00576B3B" w:rsidRPr="00D82A73" w:rsidRDefault="00576B3B" w:rsidP="00576B3B">
      <w:pPr>
        <w:pStyle w:val="Heading4"/>
      </w:pPr>
      <w:r w:rsidRPr="00D82A73">
        <w:t>Svar</w:t>
      </w:r>
    </w:p>
    <w:p w14:paraId="7EBA86BB" w14:textId="77777777" w:rsidR="000A520D" w:rsidRPr="00D82A73" w:rsidRDefault="000A520D" w:rsidP="000A520D"/>
    <w:p w14:paraId="54CFB76F" w14:textId="77777777" w:rsidR="000A520D" w:rsidRPr="00D82A73" w:rsidRDefault="000A520D" w:rsidP="000A520D">
      <w:r w:rsidRPr="00D82A73">
        <w:t>Sökresultatet framställs genom att svaret begränsas av de värden som angivits i begäran.</w:t>
      </w:r>
    </w:p>
    <w:p w14:paraId="3FBCEEC6" w14:textId="77777777" w:rsidR="000A520D" w:rsidRPr="00D82A73" w:rsidRDefault="000A520D" w:rsidP="000A520D"/>
    <w:p w14:paraId="4E20E66A" w14:textId="77777777" w:rsidR="000A520D" w:rsidRPr="00D82A73" w:rsidRDefault="000A520D" w:rsidP="000A520D">
      <w:r w:rsidRPr="00D82A73">
        <w:t xml:space="preserve">Vid </w:t>
      </w:r>
      <w:r w:rsidRPr="00D82A73">
        <w:rPr>
          <w:b/>
        </w:rPr>
        <w:t>CancelForm</w:t>
      </w:r>
      <w:r w:rsidRPr="00D82A73">
        <w:t xml:space="preserve"> skall producerandesystem validera begäran. Vid valideringsfel meddelas användaren fel via ”resultCode”. Eventuellt felmeddelande presenteras för användaren.</w:t>
      </w:r>
    </w:p>
    <w:p w14:paraId="5EDCD51F" w14:textId="77777777" w:rsidR="00996C28" w:rsidRPr="00D82A73" w:rsidRDefault="00996C28" w:rsidP="00996C28">
      <w:pPr>
        <w:pStyle w:val="Heading3"/>
      </w:pPr>
      <w:bookmarkStart w:id="365" w:name="_TOC19845"/>
      <w:bookmarkStart w:id="366" w:name="TOC254083426"/>
      <w:bookmarkStart w:id="367" w:name="_TOC20880"/>
      <w:bookmarkStart w:id="368" w:name="TOC254083427"/>
      <w:bookmarkStart w:id="369" w:name="_TOC23051"/>
      <w:bookmarkStart w:id="370" w:name="TOC254083428"/>
      <w:bookmarkStart w:id="371" w:name="_TOC23820"/>
      <w:bookmarkStart w:id="372" w:name="TOC254083429"/>
      <w:bookmarkStart w:id="373" w:name="_Toc397581580"/>
      <w:bookmarkEnd w:id="365"/>
      <w:bookmarkEnd w:id="366"/>
      <w:bookmarkEnd w:id="367"/>
      <w:bookmarkEnd w:id="368"/>
      <w:bookmarkEnd w:id="369"/>
      <w:bookmarkEnd w:id="370"/>
      <w:bookmarkEnd w:id="371"/>
      <w:bookmarkEnd w:id="372"/>
      <w:r w:rsidRPr="00D82A73">
        <w:lastRenderedPageBreak/>
        <w:t>Tjänsteinteraktion</w:t>
      </w:r>
      <w:bookmarkEnd w:id="373"/>
    </w:p>
    <w:p w14:paraId="7431C8B5" w14:textId="77777777" w:rsidR="000A520D" w:rsidRPr="00D82A73" w:rsidRDefault="000A520D" w:rsidP="0044783B">
      <w:pPr>
        <w:numPr>
          <w:ilvl w:val="0"/>
          <w:numId w:val="34"/>
        </w:numPr>
        <w:spacing w:line="240" w:lineRule="auto"/>
      </w:pPr>
      <w:r w:rsidRPr="00D82A73">
        <w:t>CancelFormInteraction</w:t>
      </w:r>
    </w:p>
    <w:p w14:paraId="34EDC4A9" w14:textId="77777777" w:rsidR="000A520D" w:rsidRPr="00D82A73" w:rsidRDefault="000A520D" w:rsidP="000A520D"/>
    <w:p w14:paraId="209E5971" w14:textId="77777777" w:rsidR="000A520D" w:rsidRDefault="000A520D" w:rsidP="000A520D">
      <w:pPr>
        <w:spacing w:line="240" w:lineRule="auto"/>
        <w:rPr>
          <w:rFonts w:eastAsia="Times New Roman"/>
          <w:bCs/>
          <w:sz w:val="30"/>
          <w:szCs w:val="28"/>
        </w:rPr>
      </w:pPr>
      <w:bookmarkStart w:id="374" w:name="_Toc258862207"/>
      <w:bookmarkStart w:id="375" w:name="_Toc386458183"/>
      <w:r>
        <w:br w:type="page"/>
      </w:r>
    </w:p>
    <w:p w14:paraId="75DA19EA" w14:textId="77777777" w:rsidR="000A520D" w:rsidRPr="006954D3" w:rsidRDefault="000A520D" w:rsidP="00996C28">
      <w:pPr>
        <w:pStyle w:val="Heading2"/>
      </w:pPr>
      <w:bookmarkStart w:id="376" w:name="_Toc391636796"/>
      <w:bookmarkStart w:id="377" w:name="_Toc397581581"/>
      <w:r w:rsidRPr="006954D3">
        <w:lastRenderedPageBreak/>
        <w:t>Tjänstekontrakt CreateFormRequest</w:t>
      </w:r>
      <w:bookmarkEnd w:id="374"/>
      <w:bookmarkEnd w:id="375"/>
      <w:bookmarkEnd w:id="376"/>
      <w:bookmarkEnd w:id="377"/>
      <w:r w:rsidRPr="006954D3">
        <w:t xml:space="preserve"> </w:t>
      </w:r>
    </w:p>
    <w:p w14:paraId="4B212C5B" w14:textId="77777777" w:rsidR="000A520D" w:rsidRPr="00D82A73" w:rsidRDefault="000A520D" w:rsidP="000A520D">
      <w:r w:rsidRPr="00D82A73">
        <w:t xml:space="preserve">Tjänsten används av ett </w:t>
      </w:r>
      <w:r w:rsidRPr="00D82A73">
        <w:rPr>
          <w:b/>
        </w:rPr>
        <w:t>system</w:t>
      </w:r>
      <w:r>
        <w:rPr>
          <w:b/>
        </w:rPr>
        <w:t xml:space="preserve"> </w:t>
      </w:r>
      <w:r w:rsidRPr="00D82A73">
        <w:t>(Verksamhet</w:t>
      </w:r>
      <w:r>
        <w:t>s</w:t>
      </w:r>
      <w:r w:rsidRPr="00D82A73">
        <w:t>system) för att skapa en begäran om formulär(formulärbegäran), d.v.s.</w:t>
      </w:r>
      <w:r>
        <w:t xml:space="preserve"> att en patient</w:t>
      </w:r>
      <w:r w:rsidRPr="00D82A73">
        <w:t xml:space="preserve"> skall fylla i t.ex. en hälsodeklaration. Formulärmotorn ansvarar för att skapa ett unik</w:t>
      </w:r>
      <w:r>
        <w:t>t</w:t>
      </w:r>
      <w:r w:rsidRPr="00D82A73">
        <w:t xml:space="preserve"> id (FormID) för formulärbegäran. </w:t>
      </w:r>
    </w:p>
    <w:p w14:paraId="52AF6CC2" w14:textId="77777777" w:rsidR="000A520D" w:rsidRPr="00D82A73" w:rsidRDefault="000A520D" w:rsidP="000A520D"/>
    <w:p w14:paraId="2EEC362E" w14:textId="77777777" w:rsidR="000A520D" w:rsidRPr="00D82A73" w:rsidRDefault="000A520D" w:rsidP="000A520D">
      <w:r w:rsidRPr="00D82A73">
        <w:t xml:space="preserve">Begäran (CreateFormRequest) om formulär instruerar </w:t>
      </w:r>
      <w:r w:rsidRPr="00D82A73">
        <w:rPr>
          <w:b/>
        </w:rPr>
        <w:t>Formulärmotorn</w:t>
      </w:r>
      <w:r w:rsidRPr="00D82A73">
        <w:t xml:space="preserve"> (tjänsteproducent) att skapa en engagemangsindexpost (Update).</w:t>
      </w:r>
    </w:p>
    <w:p w14:paraId="36E7452C" w14:textId="77777777" w:rsidR="000A520D" w:rsidRPr="00D82A73" w:rsidRDefault="000A520D" w:rsidP="000A520D">
      <w:r w:rsidRPr="00D82A73">
        <w:t xml:space="preserve"> </w:t>
      </w:r>
    </w:p>
    <w:p w14:paraId="6155873E" w14:textId="77777777" w:rsidR="000A520D" w:rsidRPr="00D82A73" w:rsidRDefault="000A520D" w:rsidP="000A520D">
      <w:r w:rsidRPr="00D82A73">
        <w:t>Tjänsten används för att begära ett formulär från formulärmotorn.</w:t>
      </w:r>
    </w:p>
    <w:p w14:paraId="293242B2" w14:textId="77777777" w:rsidR="000A520D" w:rsidRPr="00D82A73" w:rsidRDefault="000A520D" w:rsidP="0044783B">
      <w:pPr>
        <w:numPr>
          <w:ilvl w:val="0"/>
          <w:numId w:val="36"/>
        </w:numPr>
        <w:spacing w:line="240" w:lineRule="auto"/>
      </w:pPr>
      <w:r w:rsidRPr="00D82A73">
        <w:t xml:space="preserve">Formulärmotorn tar emot begäran och skapar en post i engagemangsindex (enligt specifikation avsnitt 2.1). Aktiviteten är nödvändig för att notifieringsflödet skall fungera. </w:t>
      </w:r>
    </w:p>
    <w:p w14:paraId="08357318" w14:textId="77777777" w:rsidR="000A520D" w:rsidRPr="00D82A73" w:rsidRDefault="000A520D" w:rsidP="0044783B">
      <w:pPr>
        <w:numPr>
          <w:ilvl w:val="1"/>
          <w:numId w:val="36"/>
        </w:numPr>
        <w:spacing w:line="240" w:lineRule="auto"/>
      </w:pPr>
      <w:r w:rsidRPr="00D82A73">
        <w:t xml:space="preserve">Vårdsystemet skall använda ”FormID” för att identifiera sin patients formulär i sin vårdprocess. </w:t>
      </w:r>
    </w:p>
    <w:p w14:paraId="058D1DB0" w14:textId="77777777" w:rsidR="000A520D" w:rsidRPr="00D82A73" w:rsidRDefault="000A520D" w:rsidP="0044783B">
      <w:pPr>
        <w:numPr>
          <w:ilvl w:val="0"/>
          <w:numId w:val="36"/>
        </w:numPr>
        <w:spacing w:line="240" w:lineRule="auto"/>
      </w:pPr>
      <w:r w:rsidRPr="00D82A73">
        <w:t>System(Mina vårdkontakter) som prenumererar(Engagemangsindex) på händelsen kan t.ex. ge användaren/patienten tillgång till en e-tjänst för att besvara/fylla i formuläret (Hälsodeklarationen).</w:t>
      </w:r>
    </w:p>
    <w:p w14:paraId="11B8A4BC" w14:textId="77777777" w:rsidR="000A520D" w:rsidRPr="00D82A73" w:rsidRDefault="000A520D" w:rsidP="000A520D"/>
    <w:p w14:paraId="7503E220" w14:textId="77777777" w:rsidR="00996C28" w:rsidRPr="00D82A73" w:rsidRDefault="00996C28" w:rsidP="00177141">
      <w:pPr>
        <w:pStyle w:val="Heading3"/>
      </w:pPr>
      <w:bookmarkStart w:id="378" w:name="_Toc397581582"/>
      <w:r w:rsidRPr="00D82A73">
        <w:t>Version</w:t>
      </w:r>
      <w:bookmarkEnd w:id="378"/>
    </w:p>
    <w:p w14:paraId="3106EE4C" w14:textId="77777777" w:rsidR="00996C28" w:rsidRPr="00D82A73" w:rsidRDefault="00996C28" w:rsidP="00177141">
      <w:r>
        <w:t>2.0</w:t>
      </w:r>
    </w:p>
    <w:p w14:paraId="71F09912" w14:textId="77777777" w:rsidR="00996C28" w:rsidRPr="00D82A73" w:rsidRDefault="00996C28" w:rsidP="00177141"/>
    <w:p w14:paraId="362D41F9" w14:textId="77777777" w:rsidR="00996C28" w:rsidRPr="00D82A73" w:rsidRDefault="00996C28" w:rsidP="00996C28">
      <w:pPr>
        <w:pStyle w:val="Heading3"/>
      </w:pPr>
      <w:bookmarkStart w:id="379" w:name="_Toc397581583"/>
      <w:r>
        <w:t>Fältregler</w:t>
      </w:r>
      <w:bookmarkEnd w:id="379"/>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0A520D" w:rsidRPr="00D82A73" w14:paraId="398F55E9" w14:textId="77777777" w:rsidTr="00177141">
        <w:tc>
          <w:tcPr>
            <w:tcW w:w="2628" w:type="dxa"/>
            <w:shd w:val="clear" w:color="auto" w:fill="auto"/>
          </w:tcPr>
          <w:p w14:paraId="3E5D1902" w14:textId="77777777" w:rsidR="000A520D" w:rsidRPr="00D82A73" w:rsidRDefault="000A520D" w:rsidP="00177141">
            <w:pPr>
              <w:rPr>
                <w:b/>
              </w:rPr>
            </w:pPr>
            <w:r w:rsidRPr="00D82A73">
              <w:rPr>
                <w:b/>
              </w:rPr>
              <w:t>Attribut</w:t>
            </w:r>
          </w:p>
        </w:tc>
        <w:tc>
          <w:tcPr>
            <w:tcW w:w="1260" w:type="dxa"/>
            <w:shd w:val="clear" w:color="auto" w:fill="auto"/>
          </w:tcPr>
          <w:p w14:paraId="149532E0" w14:textId="77777777" w:rsidR="000A520D" w:rsidRPr="00D82A73" w:rsidRDefault="000A520D" w:rsidP="00177141">
            <w:pPr>
              <w:rPr>
                <w:b/>
              </w:rPr>
            </w:pPr>
            <w:r w:rsidRPr="00D82A73">
              <w:rPr>
                <w:b/>
              </w:rPr>
              <w:t>Typ</w:t>
            </w:r>
          </w:p>
        </w:tc>
        <w:tc>
          <w:tcPr>
            <w:tcW w:w="4867" w:type="dxa"/>
            <w:shd w:val="clear" w:color="auto" w:fill="auto"/>
          </w:tcPr>
          <w:p w14:paraId="3ACD8A5A" w14:textId="77777777" w:rsidR="000A520D" w:rsidRPr="00D82A73" w:rsidRDefault="000A520D" w:rsidP="00177141">
            <w:pPr>
              <w:rPr>
                <w:b/>
              </w:rPr>
            </w:pPr>
            <w:r w:rsidRPr="00D82A73">
              <w:rPr>
                <w:b/>
              </w:rPr>
              <w:t>Kommentar</w:t>
            </w:r>
          </w:p>
        </w:tc>
        <w:tc>
          <w:tcPr>
            <w:tcW w:w="1134" w:type="dxa"/>
            <w:shd w:val="clear" w:color="auto" w:fill="auto"/>
          </w:tcPr>
          <w:p w14:paraId="7A416367" w14:textId="77777777" w:rsidR="000A520D" w:rsidRPr="00D82A73" w:rsidRDefault="000A520D" w:rsidP="00177141">
            <w:pPr>
              <w:rPr>
                <w:b/>
              </w:rPr>
            </w:pPr>
            <w:r w:rsidRPr="00D82A73">
              <w:rPr>
                <w:b/>
              </w:rPr>
              <w:t>Kardi-nalitet</w:t>
            </w:r>
          </w:p>
        </w:tc>
      </w:tr>
      <w:tr w:rsidR="000A520D" w:rsidRPr="00D82A73" w14:paraId="04788913" w14:textId="77777777" w:rsidTr="00177141">
        <w:tc>
          <w:tcPr>
            <w:tcW w:w="2628" w:type="dxa"/>
            <w:shd w:val="clear" w:color="auto" w:fill="auto"/>
          </w:tcPr>
          <w:p w14:paraId="4ADFB046" w14:textId="77777777" w:rsidR="000A520D" w:rsidRPr="00D82A73" w:rsidRDefault="000A520D" w:rsidP="00177141">
            <w:pPr>
              <w:rPr>
                <w:i/>
              </w:rPr>
            </w:pPr>
            <w:r w:rsidRPr="00D82A73">
              <w:rPr>
                <w:i/>
              </w:rPr>
              <w:t>Begäran</w:t>
            </w:r>
          </w:p>
        </w:tc>
        <w:tc>
          <w:tcPr>
            <w:tcW w:w="1260" w:type="dxa"/>
            <w:shd w:val="clear" w:color="auto" w:fill="auto"/>
          </w:tcPr>
          <w:p w14:paraId="027A451A" w14:textId="77777777" w:rsidR="000A520D" w:rsidRPr="00D82A73" w:rsidRDefault="000A520D" w:rsidP="00177141"/>
        </w:tc>
        <w:tc>
          <w:tcPr>
            <w:tcW w:w="4867" w:type="dxa"/>
            <w:shd w:val="clear" w:color="auto" w:fill="auto"/>
          </w:tcPr>
          <w:p w14:paraId="27B9977E" w14:textId="77777777" w:rsidR="000A520D" w:rsidRPr="00D82A73" w:rsidRDefault="000A520D" w:rsidP="00177141">
            <w:pPr>
              <w:pStyle w:val="Normal1"/>
              <w:rPr>
                <w:lang w:val="sv-SE"/>
              </w:rPr>
            </w:pPr>
          </w:p>
        </w:tc>
        <w:tc>
          <w:tcPr>
            <w:tcW w:w="1134" w:type="dxa"/>
            <w:shd w:val="clear" w:color="auto" w:fill="auto"/>
          </w:tcPr>
          <w:p w14:paraId="15F5743A" w14:textId="77777777" w:rsidR="000A520D" w:rsidRPr="00D82A73" w:rsidRDefault="000A520D" w:rsidP="00177141"/>
        </w:tc>
      </w:tr>
      <w:tr w:rsidR="000A520D" w:rsidRPr="00D82A73" w14:paraId="5B2FE2D4" w14:textId="77777777" w:rsidTr="00177141">
        <w:tc>
          <w:tcPr>
            <w:tcW w:w="2628" w:type="dxa"/>
            <w:shd w:val="clear" w:color="auto" w:fill="auto"/>
          </w:tcPr>
          <w:p w14:paraId="1F2F53A1" w14:textId="77777777" w:rsidR="000A520D" w:rsidRPr="00D82A73" w:rsidRDefault="000A520D" w:rsidP="00177141">
            <w:pPr>
              <w:rPr>
                <w:rFonts w:eastAsia="Arial Unicode MS"/>
              </w:rPr>
            </w:pPr>
            <w:r w:rsidRPr="00D82A73">
              <w:rPr>
                <w:rFonts w:eastAsia="Arial Unicode MS"/>
              </w:rPr>
              <w:t>FormRequest</w:t>
            </w:r>
            <w:r>
              <w:rPr>
                <w:rFonts w:eastAsia="Arial Unicode MS"/>
              </w:rPr>
              <w:t>s</w:t>
            </w:r>
          </w:p>
        </w:tc>
        <w:tc>
          <w:tcPr>
            <w:tcW w:w="1260" w:type="dxa"/>
            <w:shd w:val="clear" w:color="auto" w:fill="auto"/>
          </w:tcPr>
          <w:p w14:paraId="75A80407" w14:textId="77777777" w:rsidR="000A520D" w:rsidRPr="00D82A73" w:rsidRDefault="000A520D" w:rsidP="00177141"/>
        </w:tc>
        <w:tc>
          <w:tcPr>
            <w:tcW w:w="4867" w:type="dxa"/>
            <w:shd w:val="clear" w:color="auto" w:fill="auto"/>
          </w:tcPr>
          <w:p w14:paraId="49AF77C1" w14:textId="77777777" w:rsidR="000A520D" w:rsidRPr="00D82A73" w:rsidRDefault="000A520D" w:rsidP="00177141">
            <w:pPr>
              <w:pStyle w:val="Normal1"/>
              <w:rPr>
                <w:sz w:val="20"/>
                <w:lang w:val="sv-SE"/>
              </w:rPr>
            </w:pPr>
            <w:r w:rsidRPr="00D82A73">
              <w:rPr>
                <w:sz w:val="20"/>
                <w:lang w:val="sv-SE"/>
              </w:rPr>
              <w:t>Objekt FormRequestType. Objektet innehåller information för att skapa en formulärbegäran.</w:t>
            </w:r>
          </w:p>
        </w:tc>
        <w:tc>
          <w:tcPr>
            <w:tcW w:w="1134" w:type="dxa"/>
            <w:shd w:val="clear" w:color="auto" w:fill="auto"/>
          </w:tcPr>
          <w:p w14:paraId="6B9200A6" w14:textId="77777777" w:rsidR="000A520D" w:rsidRPr="00D82A73" w:rsidRDefault="000A520D" w:rsidP="00177141">
            <w:r w:rsidRPr="00D82A73">
              <w:t>1..*</w:t>
            </w:r>
          </w:p>
        </w:tc>
      </w:tr>
      <w:tr w:rsidR="000A520D" w:rsidRPr="00D82A73" w14:paraId="5D8E0E31" w14:textId="77777777" w:rsidTr="00177141">
        <w:tc>
          <w:tcPr>
            <w:tcW w:w="2628" w:type="dxa"/>
            <w:shd w:val="clear" w:color="auto" w:fill="auto"/>
          </w:tcPr>
          <w:p w14:paraId="571DC90A" w14:textId="77777777" w:rsidR="000A520D" w:rsidRPr="00356790" w:rsidRDefault="000A520D" w:rsidP="00177141">
            <w:r w:rsidRPr="000C67F0">
              <w:rPr>
                <w:rFonts w:eastAsia="Arial Unicode MS"/>
              </w:rPr>
              <w:t>Healthcare_ CareGiver</w:t>
            </w:r>
          </w:p>
        </w:tc>
        <w:tc>
          <w:tcPr>
            <w:tcW w:w="1260" w:type="dxa"/>
            <w:shd w:val="clear" w:color="auto" w:fill="auto"/>
          </w:tcPr>
          <w:p w14:paraId="2CB65F4C" w14:textId="77777777" w:rsidR="000A520D" w:rsidRPr="00356790" w:rsidRDefault="000A520D" w:rsidP="00177141"/>
        </w:tc>
        <w:tc>
          <w:tcPr>
            <w:tcW w:w="4867" w:type="dxa"/>
            <w:shd w:val="clear" w:color="auto" w:fill="auto"/>
          </w:tcPr>
          <w:p w14:paraId="6B72B834" w14:textId="77777777" w:rsidR="000A520D" w:rsidRPr="00356790" w:rsidRDefault="000A520D" w:rsidP="00177141">
            <w:r>
              <w:t>Hsa-id vårdgivare (informationsägare).</w:t>
            </w:r>
          </w:p>
        </w:tc>
        <w:tc>
          <w:tcPr>
            <w:tcW w:w="1134" w:type="dxa"/>
            <w:shd w:val="clear" w:color="auto" w:fill="auto"/>
          </w:tcPr>
          <w:p w14:paraId="2B119BAD" w14:textId="77777777" w:rsidR="000A520D" w:rsidRPr="00356790" w:rsidRDefault="000A520D" w:rsidP="00177141">
            <w:r>
              <w:t>0..1</w:t>
            </w:r>
          </w:p>
        </w:tc>
      </w:tr>
      <w:tr w:rsidR="000A520D" w:rsidRPr="00D82A73" w14:paraId="7781264C" w14:textId="77777777" w:rsidTr="00177141">
        <w:tc>
          <w:tcPr>
            <w:tcW w:w="2628" w:type="dxa"/>
            <w:shd w:val="clear" w:color="auto" w:fill="auto"/>
          </w:tcPr>
          <w:p w14:paraId="2DC35F8B" w14:textId="77777777" w:rsidR="000A520D" w:rsidRPr="00356790" w:rsidRDefault="000A520D" w:rsidP="00177141">
            <w:r w:rsidRPr="000C67F0">
              <w:rPr>
                <w:rFonts w:eastAsia="Arial Unicode MS"/>
              </w:rPr>
              <w:t xml:space="preserve">Healthcare_ MedUnit </w:t>
            </w:r>
          </w:p>
        </w:tc>
        <w:tc>
          <w:tcPr>
            <w:tcW w:w="1260" w:type="dxa"/>
            <w:shd w:val="clear" w:color="auto" w:fill="auto"/>
          </w:tcPr>
          <w:p w14:paraId="3B3526FF" w14:textId="77777777" w:rsidR="000A520D" w:rsidRPr="00356790" w:rsidRDefault="000A520D" w:rsidP="00177141"/>
        </w:tc>
        <w:tc>
          <w:tcPr>
            <w:tcW w:w="4867" w:type="dxa"/>
            <w:shd w:val="clear" w:color="auto" w:fill="auto"/>
          </w:tcPr>
          <w:p w14:paraId="0125D3C4" w14:textId="77777777" w:rsidR="000A520D" w:rsidRPr="00356790" w:rsidRDefault="000A520D" w:rsidP="00177141">
            <w:r>
              <w:t>Hsa-id medicinskt ansvarig (informationsägare)..</w:t>
            </w:r>
          </w:p>
        </w:tc>
        <w:tc>
          <w:tcPr>
            <w:tcW w:w="1134" w:type="dxa"/>
            <w:shd w:val="clear" w:color="auto" w:fill="auto"/>
          </w:tcPr>
          <w:p w14:paraId="2339B27D" w14:textId="77777777" w:rsidR="000A520D" w:rsidRPr="00356790" w:rsidRDefault="000A520D" w:rsidP="00177141">
            <w:r>
              <w:t>0..1</w:t>
            </w:r>
          </w:p>
        </w:tc>
      </w:tr>
      <w:tr w:rsidR="000A520D" w:rsidRPr="00D82A73" w14:paraId="395516DB" w14:textId="77777777" w:rsidTr="00177141">
        <w:tc>
          <w:tcPr>
            <w:tcW w:w="2628" w:type="dxa"/>
            <w:shd w:val="clear" w:color="auto" w:fill="auto"/>
          </w:tcPr>
          <w:p w14:paraId="30A7227D" w14:textId="77777777" w:rsidR="000A520D" w:rsidRPr="00356790" w:rsidRDefault="000A520D" w:rsidP="00177141">
            <w:r w:rsidRPr="000C67F0">
              <w:t xml:space="preserve">Healthcare_Facility_CareUnit </w:t>
            </w:r>
          </w:p>
        </w:tc>
        <w:tc>
          <w:tcPr>
            <w:tcW w:w="1260" w:type="dxa"/>
            <w:shd w:val="clear" w:color="auto" w:fill="auto"/>
          </w:tcPr>
          <w:p w14:paraId="16E2F4CC" w14:textId="77777777" w:rsidR="000A520D" w:rsidRPr="00356790" w:rsidRDefault="000A520D" w:rsidP="00177141"/>
        </w:tc>
        <w:tc>
          <w:tcPr>
            <w:tcW w:w="4867" w:type="dxa"/>
            <w:shd w:val="clear" w:color="auto" w:fill="auto"/>
          </w:tcPr>
          <w:p w14:paraId="1BD5F25B" w14:textId="77777777" w:rsidR="000A520D" w:rsidRPr="00356790" w:rsidRDefault="000A520D" w:rsidP="00177141">
            <w:r>
              <w:t>Hsa-id vårdenhet (informationsägare).</w:t>
            </w:r>
          </w:p>
        </w:tc>
        <w:tc>
          <w:tcPr>
            <w:tcW w:w="1134" w:type="dxa"/>
            <w:shd w:val="clear" w:color="auto" w:fill="auto"/>
          </w:tcPr>
          <w:p w14:paraId="79BF4208" w14:textId="77777777" w:rsidR="000A520D" w:rsidRPr="00356790" w:rsidRDefault="000A520D" w:rsidP="00177141">
            <w:r>
              <w:t>1..1</w:t>
            </w:r>
          </w:p>
        </w:tc>
      </w:tr>
      <w:tr w:rsidR="000A520D" w:rsidRPr="00D82A73" w14:paraId="51FD65D4" w14:textId="77777777" w:rsidTr="00177141">
        <w:tc>
          <w:tcPr>
            <w:tcW w:w="2628" w:type="dxa"/>
            <w:shd w:val="clear" w:color="auto" w:fill="auto"/>
          </w:tcPr>
          <w:p w14:paraId="105AA368" w14:textId="77777777" w:rsidR="000A520D" w:rsidRPr="00356790" w:rsidRDefault="000A520D" w:rsidP="00177141">
            <w:r w:rsidRPr="000C67F0">
              <w:t xml:space="preserve">healthcare_systemID </w:t>
            </w:r>
          </w:p>
        </w:tc>
        <w:tc>
          <w:tcPr>
            <w:tcW w:w="1260" w:type="dxa"/>
            <w:shd w:val="clear" w:color="auto" w:fill="auto"/>
          </w:tcPr>
          <w:p w14:paraId="003B8A14" w14:textId="77777777" w:rsidR="000A520D" w:rsidRPr="00356790" w:rsidRDefault="000A520D" w:rsidP="00177141"/>
        </w:tc>
        <w:tc>
          <w:tcPr>
            <w:tcW w:w="4867" w:type="dxa"/>
            <w:shd w:val="clear" w:color="auto" w:fill="auto"/>
          </w:tcPr>
          <w:p w14:paraId="072CC4B6" w14:textId="77777777" w:rsidR="000A520D" w:rsidRPr="00356790" w:rsidRDefault="000A520D" w:rsidP="00177141">
            <w:r>
              <w:t>Hsa-id vårdsystem.</w:t>
            </w:r>
          </w:p>
        </w:tc>
        <w:tc>
          <w:tcPr>
            <w:tcW w:w="1134" w:type="dxa"/>
            <w:shd w:val="clear" w:color="auto" w:fill="auto"/>
          </w:tcPr>
          <w:p w14:paraId="5B832A5F" w14:textId="77777777" w:rsidR="000A520D" w:rsidRPr="00356790" w:rsidRDefault="000A520D" w:rsidP="00177141">
            <w:r>
              <w:t>0..1</w:t>
            </w:r>
          </w:p>
        </w:tc>
      </w:tr>
      <w:tr w:rsidR="000A520D" w:rsidRPr="00D82A73" w14:paraId="4C3F3D13" w14:textId="77777777" w:rsidTr="00177141">
        <w:tc>
          <w:tcPr>
            <w:tcW w:w="2628" w:type="dxa"/>
            <w:shd w:val="clear" w:color="auto" w:fill="auto"/>
          </w:tcPr>
          <w:p w14:paraId="01385315" w14:textId="77777777" w:rsidR="000A520D" w:rsidRPr="00356790" w:rsidRDefault="000A520D" w:rsidP="00177141">
            <w:r w:rsidRPr="000C67F0">
              <w:t xml:space="preserve">SubjectOfCare </w:t>
            </w:r>
          </w:p>
        </w:tc>
        <w:tc>
          <w:tcPr>
            <w:tcW w:w="1260" w:type="dxa"/>
            <w:shd w:val="clear" w:color="auto" w:fill="auto"/>
          </w:tcPr>
          <w:p w14:paraId="68D7F0AB" w14:textId="77777777" w:rsidR="000A520D" w:rsidRPr="00356790" w:rsidRDefault="000A520D" w:rsidP="00177141"/>
        </w:tc>
        <w:tc>
          <w:tcPr>
            <w:tcW w:w="4867" w:type="dxa"/>
            <w:shd w:val="clear" w:color="auto" w:fill="auto"/>
          </w:tcPr>
          <w:p w14:paraId="3F38B820" w14:textId="77777777" w:rsidR="000A520D" w:rsidRDefault="000A520D" w:rsidP="00177141">
            <w:r>
              <w:t>Personnummer patient/invånare.</w:t>
            </w:r>
          </w:p>
          <w:p w14:paraId="7DFC670F" w14:textId="77777777" w:rsidR="000A520D" w:rsidRPr="00356790" w:rsidRDefault="000A520D" w:rsidP="00177141">
            <w:r>
              <w:t>- Utelämnas parameter hanteras formulär som anonymt.</w:t>
            </w:r>
          </w:p>
        </w:tc>
        <w:tc>
          <w:tcPr>
            <w:tcW w:w="1134" w:type="dxa"/>
            <w:shd w:val="clear" w:color="auto" w:fill="auto"/>
          </w:tcPr>
          <w:p w14:paraId="570A9692" w14:textId="77777777" w:rsidR="000A520D" w:rsidRPr="00356790" w:rsidRDefault="000A520D" w:rsidP="00177141">
            <w:r>
              <w:t>0..1</w:t>
            </w:r>
          </w:p>
        </w:tc>
      </w:tr>
      <w:tr w:rsidR="000A520D" w:rsidRPr="00D82A73" w14:paraId="01F57C12" w14:textId="77777777" w:rsidTr="00177141">
        <w:tc>
          <w:tcPr>
            <w:tcW w:w="2628" w:type="dxa"/>
            <w:shd w:val="clear" w:color="auto" w:fill="auto"/>
          </w:tcPr>
          <w:p w14:paraId="3116DA2B" w14:textId="77777777" w:rsidR="000A520D" w:rsidRPr="00356790" w:rsidRDefault="000A520D" w:rsidP="00177141">
            <w:r w:rsidRPr="000C67F0">
              <w:t xml:space="preserve">TemplateId </w:t>
            </w:r>
          </w:p>
        </w:tc>
        <w:tc>
          <w:tcPr>
            <w:tcW w:w="1260" w:type="dxa"/>
            <w:shd w:val="clear" w:color="auto" w:fill="auto"/>
          </w:tcPr>
          <w:p w14:paraId="54BC7C69" w14:textId="77777777" w:rsidR="000A520D" w:rsidRPr="00356790" w:rsidRDefault="000A520D" w:rsidP="00177141"/>
        </w:tc>
        <w:tc>
          <w:tcPr>
            <w:tcW w:w="4867" w:type="dxa"/>
            <w:shd w:val="clear" w:color="auto" w:fill="auto"/>
          </w:tcPr>
          <w:p w14:paraId="5DFDAB59" w14:textId="77777777" w:rsidR="000A520D" w:rsidRPr="00356790" w:rsidRDefault="000A520D" w:rsidP="00177141">
            <w:r>
              <w:t>Formulärmall id.</w:t>
            </w:r>
          </w:p>
        </w:tc>
        <w:tc>
          <w:tcPr>
            <w:tcW w:w="1134" w:type="dxa"/>
            <w:shd w:val="clear" w:color="auto" w:fill="auto"/>
          </w:tcPr>
          <w:p w14:paraId="67A3620D" w14:textId="77777777" w:rsidR="000A520D" w:rsidRPr="00356790" w:rsidRDefault="000A520D" w:rsidP="00177141">
            <w:r>
              <w:t>1..1</w:t>
            </w:r>
          </w:p>
        </w:tc>
      </w:tr>
      <w:tr w:rsidR="000A520D" w:rsidRPr="00D82A73" w14:paraId="13D3BDE8" w14:textId="77777777" w:rsidTr="00177141">
        <w:tc>
          <w:tcPr>
            <w:tcW w:w="2628" w:type="dxa"/>
            <w:shd w:val="clear" w:color="auto" w:fill="auto"/>
          </w:tcPr>
          <w:p w14:paraId="41A56EDE" w14:textId="77777777" w:rsidR="000A520D" w:rsidRPr="00356790" w:rsidRDefault="000A520D" w:rsidP="00177141">
            <w:r>
              <w:t xml:space="preserve">TemplateVersion </w:t>
            </w:r>
          </w:p>
        </w:tc>
        <w:tc>
          <w:tcPr>
            <w:tcW w:w="1260" w:type="dxa"/>
            <w:shd w:val="clear" w:color="auto" w:fill="auto"/>
          </w:tcPr>
          <w:p w14:paraId="029B1A90" w14:textId="77777777" w:rsidR="000A520D" w:rsidRPr="00356790" w:rsidRDefault="000A520D" w:rsidP="00177141"/>
        </w:tc>
        <w:tc>
          <w:tcPr>
            <w:tcW w:w="4867" w:type="dxa"/>
            <w:shd w:val="clear" w:color="auto" w:fill="auto"/>
          </w:tcPr>
          <w:p w14:paraId="1356BD9D" w14:textId="77777777" w:rsidR="000A520D" w:rsidRPr="00356790" w:rsidRDefault="000A520D" w:rsidP="00177141">
            <w:r>
              <w:t>Formulärmall version.</w:t>
            </w:r>
          </w:p>
        </w:tc>
        <w:tc>
          <w:tcPr>
            <w:tcW w:w="1134" w:type="dxa"/>
            <w:shd w:val="clear" w:color="auto" w:fill="auto"/>
          </w:tcPr>
          <w:p w14:paraId="01B4E577" w14:textId="77777777" w:rsidR="000A520D" w:rsidRPr="00356790" w:rsidRDefault="000A520D" w:rsidP="00177141">
            <w:r>
              <w:t>0..1</w:t>
            </w:r>
          </w:p>
        </w:tc>
      </w:tr>
      <w:tr w:rsidR="000A520D" w:rsidRPr="00D82A73" w14:paraId="2DAB7E74" w14:textId="77777777" w:rsidTr="00177141">
        <w:tc>
          <w:tcPr>
            <w:tcW w:w="2628" w:type="dxa"/>
            <w:shd w:val="clear" w:color="auto" w:fill="auto"/>
          </w:tcPr>
          <w:p w14:paraId="3D291F30" w14:textId="77777777" w:rsidR="000A520D" w:rsidRPr="00356790" w:rsidRDefault="000A520D" w:rsidP="00177141">
            <w:r>
              <w:t xml:space="preserve">ClinicalProcessInterestId </w:t>
            </w:r>
          </w:p>
        </w:tc>
        <w:tc>
          <w:tcPr>
            <w:tcW w:w="1260" w:type="dxa"/>
            <w:shd w:val="clear" w:color="auto" w:fill="auto"/>
          </w:tcPr>
          <w:p w14:paraId="6D9E3DDD" w14:textId="77777777" w:rsidR="000A520D" w:rsidRPr="00356790" w:rsidRDefault="000A520D" w:rsidP="00177141"/>
        </w:tc>
        <w:tc>
          <w:tcPr>
            <w:tcW w:w="4867" w:type="dxa"/>
            <w:shd w:val="clear" w:color="auto" w:fill="auto"/>
          </w:tcPr>
          <w:p w14:paraId="6AB847C9" w14:textId="77777777" w:rsidR="000A520D" w:rsidRPr="00356790" w:rsidRDefault="000A520D" w:rsidP="00177141">
            <w:r>
              <w:t>Hälsoärende id.</w:t>
            </w:r>
          </w:p>
        </w:tc>
        <w:tc>
          <w:tcPr>
            <w:tcW w:w="1134" w:type="dxa"/>
            <w:shd w:val="clear" w:color="auto" w:fill="auto"/>
          </w:tcPr>
          <w:p w14:paraId="3AA6D7A4" w14:textId="77777777" w:rsidR="000A520D" w:rsidRPr="00356790" w:rsidRDefault="000A520D" w:rsidP="00177141">
            <w:r>
              <w:t>0..1</w:t>
            </w:r>
          </w:p>
        </w:tc>
      </w:tr>
      <w:tr w:rsidR="000A520D" w:rsidRPr="00D82A73" w14:paraId="63F111A8" w14:textId="77777777" w:rsidTr="00177141">
        <w:tc>
          <w:tcPr>
            <w:tcW w:w="2628" w:type="dxa"/>
            <w:shd w:val="clear" w:color="auto" w:fill="auto"/>
          </w:tcPr>
          <w:p w14:paraId="271EF3BF" w14:textId="77777777" w:rsidR="000A520D" w:rsidRPr="00356790" w:rsidRDefault="000A520D" w:rsidP="00177141">
            <w:r w:rsidRPr="000C67F0">
              <w:t xml:space="preserve">FormText </w:t>
            </w:r>
          </w:p>
        </w:tc>
        <w:tc>
          <w:tcPr>
            <w:tcW w:w="1260" w:type="dxa"/>
            <w:shd w:val="clear" w:color="auto" w:fill="auto"/>
          </w:tcPr>
          <w:p w14:paraId="6979A46D" w14:textId="77777777" w:rsidR="000A520D" w:rsidRPr="00356790" w:rsidRDefault="000A520D" w:rsidP="00177141"/>
        </w:tc>
        <w:tc>
          <w:tcPr>
            <w:tcW w:w="4867" w:type="dxa"/>
            <w:shd w:val="clear" w:color="auto" w:fill="auto"/>
          </w:tcPr>
          <w:p w14:paraId="7AA5D2B8" w14:textId="77777777" w:rsidR="000A520D" w:rsidRPr="00356790" w:rsidRDefault="000A520D" w:rsidP="00177141">
            <w:r>
              <w:t>Formulärtext för formulärbegäran.</w:t>
            </w:r>
          </w:p>
        </w:tc>
        <w:tc>
          <w:tcPr>
            <w:tcW w:w="1134" w:type="dxa"/>
            <w:shd w:val="clear" w:color="auto" w:fill="auto"/>
          </w:tcPr>
          <w:p w14:paraId="4691D6FA" w14:textId="77777777" w:rsidR="000A520D" w:rsidRPr="00356790" w:rsidRDefault="000A520D" w:rsidP="00177141">
            <w:r>
              <w:t>0..1</w:t>
            </w:r>
          </w:p>
        </w:tc>
      </w:tr>
      <w:tr w:rsidR="000A520D" w:rsidRPr="00D82A73" w14:paraId="1A2317B9" w14:textId="77777777" w:rsidTr="00177141">
        <w:tc>
          <w:tcPr>
            <w:tcW w:w="2628" w:type="dxa"/>
            <w:shd w:val="clear" w:color="auto" w:fill="auto"/>
          </w:tcPr>
          <w:p w14:paraId="323F35E5" w14:textId="77777777" w:rsidR="000A520D" w:rsidRPr="00356790" w:rsidRDefault="000A520D" w:rsidP="00177141">
            <w:r>
              <w:t xml:space="preserve">expireDate </w:t>
            </w:r>
          </w:p>
        </w:tc>
        <w:tc>
          <w:tcPr>
            <w:tcW w:w="1260" w:type="dxa"/>
            <w:shd w:val="clear" w:color="auto" w:fill="auto"/>
          </w:tcPr>
          <w:p w14:paraId="3E036031" w14:textId="77777777" w:rsidR="000A520D" w:rsidRPr="00356790" w:rsidRDefault="000A520D" w:rsidP="00177141"/>
        </w:tc>
        <w:tc>
          <w:tcPr>
            <w:tcW w:w="4867" w:type="dxa"/>
            <w:shd w:val="clear" w:color="auto" w:fill="auto"/>
          </w:tcPr>
          <w:p w14:paraId="228E1504" w14:textId="77777777" w:rsidR="000A520D" w:rsidRPr="00356790" w:rsidRDefault="000A520D" w:rsidP="00177141">
            <w:r>
              <w:t>Datum för att reglera hur länge patient/invånaren kan besvara formulär.</w:t>
            </w:r>
          </w:p>
        </w:tc>
        <w:tc>
          <w:tcPr>
            <w:tcW w:w="1134" w:type="dxa"/>
            <w:shd w:val="clear" w:color="auto" w:fill="auto"/>
          </w:tcPr>
          <w:p w14:paraId="3FC8EC6E" w14:textId="77777777" w:rsidR="000A520D" w:rsidRPr="00356790" w:rsidRDefault="000A520D" w:rsidP="00177141">
            <w:r>
              <w:t>1..1</w:t>
            </w:r>
          </w:p>
        </w:tc>
      </w:tr>
      <w:tr w:rsidR="000A520D" w:rsidRPr="00D82A73" w14:paraId="4ECAA166" w14:textId="77777777" w:rsidTr="00177141">
        <w:tc>
          <w:tcPr>
            <w:tcW w:w="2628" w:type="dxa"/>
            <w:shd w:val="clear" w:color="auto" w:fill="auto"/>
          </w:tcPr>
          <w:p w14:paraId="4F51CCED" w14:textId="77777777" w:rsidR="000A520D" w:rsidRPr="00356790" w:rsidRDefault="000A520D" w:rsidP="00177141">
            <w:r>
              <w:t xml:space="preserve">keepUntil </w:t>
            </w:r>
          </w:p>
        </w:tc>
        <w:tc>
          <w:tcPr>
            <w:tcW w:w="1260" w:type="dxa"/>
            <w:shd w:val="clear" w:color="auto" w:fill="auto"/>
          </w:tcPr>
          <w:p w14:paraId="102F8D32" w14:textId="77777777" w:rsidR="000A520D" w:rsidRPr="00356790" w:rsidRDefault="000A520D" w:rsidP="00177141"/>
        </w:tc>
        <w:tc>
          <w:tcPr>
            <w:tcW w:w="4867" w:type="dxa"/>
            <w:shd w:val="clear" w:color="auto" w:fill="auto"/>
          </w:tcPr>
          <w:p w14:paraId="0B487CA0" w14:textId="77777777" w:rsidR="000A520D" w:rsidRPr="00356790" w:rsidRDefault="000A520D" w:rsidP="00177141">
            <w:r>
              <w:t>Datum för hur läng formulär kommer lagras innan gallring/arkivering.</w:t>
            </w:r>
          </w:p>
        </w:tc>
        <w:tc>
          <w:tcPr>
            <w:tcW w:w="1134" w:type="dxa"/>
            <w:shd w:val="clear" w:color="auto" w:fill="auto"/>
          </w:tcPr>
          <w:p w14:paraId="76E1C835" w14:textId="77777777" w:rsidR="000A520D" w:rsidRPr="00356790" w:rsidRDefault="000A520D" w:rsidP="00177141">
            <w:r>
              <w:t>1..1</w:t>
            </w:r>
          </w:p>
        </w:tc>
      </w:tr>
      <w:tr w:rsidR="000A520D" w:rsidRPr="00D82A73" w14:paraId="1B1C7DED" w14:textId="77777777" w:rsidTr="00177141">
        <w:tc>
          <w:tcPr>
            <w:tcW w:w="2628" w:type="dxa"/>
            <w:shd w:val="clear" w:color="auto" w:fill="auto"/>
          </w:tcPr>
          <w:p w14:paraId="4E9EA18B" w14:textId="77777777" w:rsidR="000A520D" w:rsidRPr="00D82A73" w:rsidRDefault="000A520D" w:rsidP="00177141">
            <w:pPr>
              <w:rPr>
                <w:i/>
              </w:rPr>
            </w:pPr>
            <w:r w:rsidRPr="00D82A73">
              <w:rPr>
                <w:i/>
              </w:rPr>
              <w:lastRenderedPageBreak/>
              <w:t>Svar</w:t>
            </w:r>
          </w:p>
        </w:tc>
        <w:tc>
          <w:tcPr>
            <w:tcW w:w="1260" w:type="dxa"/>
            <w:shd w:val="clear" w:color="auto" w:fill="auto"/>
          </w:tcPr>
          <w:p w14:paraId="36A82305" w14:textId="77777777" w:rsidR="000A520D" w:rsidRPr="00D82A73" w:rsidRDefault="000A520D" w:rsidP="00177141"/>
        </w:tc>
        <w:tc>
          <w:tcPr>
            <w:tcW w:w="4867" w:type="dxa"/>
            <w:shd w:val="clear" w:color="auto" w:fill="auto"/>
          </w:tcPr>
          <w:p w14:paraId="6B544244" w14:textId="77777777" w:rsidR="000A520D" w:rsidRPr="00D82A73" w:rsidRDefault="000A520D" w:rsidP="00177141"/>
        </w:tc>
        <w:tc>
          <w:tcPr>
            <w:tcW w:w="1134" w:type="dxa"/>
            <w:shd w:val="clear" w:color="auto" w:fill="auto"/>
          </w:tcPr>
          <w:p w14:paraId="1A7F2789" w14:textId="77777777" w:rsidR="000A520D" w:rsidRPr="00D82A73" w:rsidRDefault="000A520D" w:rsidP="00177141"/>
        </w:tc>
      </w:tr>
      <w:tr w:rsidR="000A520D" w:rsidRPr="00D82A73" w14:paraId="2DC977C4" w14:textId="77777777" w:rsidTr="00177141">
        <w:tc>
          <w:tcPr>
            <w:tcW w:w="2628" w:type="dxa"/>
            <w:shd w:val="clear" w:color="auto" w:fill="auto"/>
          </w:tcPr>
          <w:p w14:paraId="2F17A7B1" w14:textId="77777777" w:rsidR="000A520D" w:rsidRPr="00D82A73" w:rsidRDefault="000A520D" w:rsidP="00177141">
            <w:r w:rsidRPr="00D82A73">
              <w:t>FormRequestResponse</w:t>
            </w:r>
            <w:r>
              <w:t>s</w:t>
            </w:r>
          </w:p>
        </w:tc>
        <w:tc>
          <w:tcPr>
            <w:tcW w:w="1260" w:type="dxa"/>
            <w:shd w:val="clear" w:color="auto" w:fill="auto"/>
          </w:tcPr>
          <w:p w14:paraId="39890CCA" w14:textId="77777777" w:rsidR="000A520D" w:rsidRPr="00D82A73" w:rsidRDefault="000A520D" w:rsidP="00177141"/>
        </w:tc>
        <w:tc>
          <w:tcPr>
            <w:tcW w:w="4867" w:type="dxa"/>
            <w:shd w:val="clear" w:color="auto" w:fill="auto"/>
          </w:tcPr>
          <w:p w14:paraId="59BC72E7" w14:textId="77777777" w:rsidR="000A520D" w:rsidRPr="00D82A73" w:rsidRDefault="000A520D" w:rsidP="00177141">
            <w:r w:rsidRPr="00D82A73">
              <w:t>Objekt FormRequestResponseType</w:t>
            </w:r>
          </w:p>
        </w:tc>
        <w:tc>
          <w:tcPr>
            <w:tcW w:w="1134" w:type="dxa"/>
            <w:shd w:val="clear" w:color="auto" w:fill="auto"/>
          </w:tcPr>
          <w:p w14:paraId="2D90F9BC" w14:textId="77777777" w:rsidR="000A520D" w:rsidRPr="00D82A73" w:rsidRDefault="000A520D" w:rsidP="00177141">
            <w:r w:rsidRPr="00D82A73">
              <w:t>0..*</w:t>
            </w:r>
          </w:p>
        </w:tc>
      </w:tr>
      <w:tr w:rsidR="000A520D" w:rsidRPr="00D82A73" w14:paraId="1220E59F" w14:textId="77777777" w:rsidTr="00177141">
        <w:tc>
          <w:tcPr>
            <w:tcW w:w="2628" w:type="dxa"/>
            <w:shd w:val="clear" w:color="auto" w:fill="auto"/>
          </w:tcPr>
          <w:p w14:paraId="25046535" w14:textId="77777777" w:rsidR="000A520D" w:rsidRPr="00D82A73" w:rsidRDefault="000A520D" w:rsidP="00177141">
            <w:r w:rsidRPr="00D82A73">
              <w:t>Comment</w:t>
            </w:r>
          </w:p>
        </w:tc>
        <w:tc>
          <w:tcPr>
            <w:tcW w:w="1260" w:type="dxa"/>
            <w:shd w:val="clear" w:color="auto" w:fill="auto"/>
          </w:tcPr>
          <w:p w14:paraId="34AB7547" w14:textId="77777777" w:rsidR="000A520D" w:rsidRPr="00D82A73" w:rsidRDefault="000A520D" w:rsidP="00177141"/>
        </w:tc>
        <w:tc>
          <w:tcPr>
            <w:tcW w:w="4867" w:type="dxa"/>
            <w:shd w:val="clear" w:color="auto" w:fill="auto"/>
          </w:tcPr>
          <w:p w14:paraId="30BEE229" w14:textId="77777777" w:rsidR="000A520D" w:rsidRPr="00D82A73" w:rsidRDefault="000A520D" w:rsidP="00177141">
            <w:r w:rsidRPr="00D82A73">
              <w:t xml:space="preserve">Attribut för </w:t>
            </w:r>
            <w:r>
              <w:t>fel</w:t>
            </w:r>
            <w:r w:rsidRPr="00D82A73">
              <w:t>signalering. Skall kunna visas för slutanvändaren.</w:t>
            </w:r>
          </w:p>
        </w:tc>
        <w:tc>
          <w:tcPr>
            <w:tcW w:w="1134" w:type="dxa"/>
            <w:shd w:val="clear" w:color="auto" w:fill="auto"/>
          </w:tcPr>
          <w:p w14:paraId="25F70FAB" w14:textId="77777777" w:rsidR="000A520D" w:rsidRPr="00D82A73" w:rsidRDefault="000A520D" w:rsidP="00177141">
            <w:r w:rsidRPr="00D82A73">
              <w:t>0..1</w:t>
            </w:r>
          </w:p>
        </w:tc>
      </w:tr>
      <w:tr w:rsidR="000A520D" w:rsidRPr="00D82A73" w14:paraId="21EA5FFE" w14:textId="77777777" w:rsidTr="00177141">
        <w:tc>
          <w:tcPr>
            <w:tcW w:w="2628" w:type="dxa"/>
            <w:shd w:val="clear" w:color="auto" w:fill="auto"/>
          </w:tcPr>
          <w:p w14:paraId="1315B7B7" w14:textId="77777777" w:rsidR="000A520D" w:rsidRPr="00D82A73" w:rsidRDefault="000A520D" w:rsidP="00177141">
            <w:pPr>
              <w:rPr>
                <w:b/>
              </w:rPr>
            </w:pPr>
            <w:r w:rsidRPr="00D82A73">
              <w:t>ResultCode</w:t>
            </w:r>
          </w:p>
        </w:tc>
        <w:tc>
          <w:tcPr>
            <w:tcW w:w="1260" w:type="dxa"/>
            <w:shd w:val="clear" w:color="auto" w:fill="auto"/>
          </w:tcPr>
          <w:p w14:paraId="4335AEBD" w14:textId="77777777" w:rsidR="000A520D" w:rsidRPr="00D82A73" w:rsidRDefault="000A520D" w:rsidP="00177141">
            <w:r w:rsidRPr="00D82A73">
              <w:t>ResultCodeEnum</w:t>
            </w:r>
          </w:p>
        </w:tc>
        <w:tc>
          <w:tcPr>
            <w:tcW w:w="4867" w:type="dxa"/>
            <w:shd w:val="clear" w:color="auto" w:fill="auto"/>
          </w:tcPr>
          <w:p w14:paraId="7D7D5888" w14:textId="77777777" w:rsidR="000A520D" w:rsidRPr="00D82A73" w:rsidRDefault="000A520D" w:rsidP="00177141">
            <w:pPr>
              <w:rPr>
                <w:b/>
              </w:rPr>
            </w:pPr>
            <w:r w:rsidRPr="00D82A73">
              <w:t>Objekt för att signalera status på operationen (gick det bra/uppstod fel).</w:t>
            </w:r>
          </w:p>
        </w:tc>
        <w:tc>
          <w:tcPr>
            <w:tcW w:w="1134" w:type="dxa"/>
            <w:shd w:val="clear" w:color="auto" w:fill="auto"/>
          </w:tcPr>
          <w:p w14:paraId="4CBA4B5F" w14:textId="77777777" w:rsidR="000A520D" w:rsidRPr="00D82A73" w:rsidRDefault="000A520D" w:rsidP="00177141">
            <w:pPr>
              <w:rPr>
                <w:b/>
              </w:rPr>
            </w:pPr>
            <w:r w:rsidRPr="00D82A73">
              <w:t>1..1</w:t>
            </w:r>
          </w:p>
        </w:tc>
      </w:tr>
    </w:tbl>
    <w:p w14:paraId="37715D01" w14:textId="77777777" w:rsidR="000A520D" w:rsidRPr="00D82A73" w:rsidRDefault="000A520D" w:rsidP="000A520D"/>
    <w:p w14:paraId="1309BF04" w14:textId="77777777" w:rsidR="000A520D" w:rsidRPr="00D82A73" w:rsidRDefault="000A520D" w:rsidP="000A520D"/>
    <w:p w14:paraId="342EA6E9" w14:textId="77777777" w:rsidR="006E5F54" w:rsidRPr="00D82A73" w:rsidRDefault="006E5F54" w:rsidP="006E5F54">
      <w:pPr>
        <w:pStyle w:val="Heading3"/>
      </w:pPr>
      <w:bookmarkStart w:id="380" w:name="_Toc397581584"/>
      <w:r>
        <w:t>Övriga regler</w:t>
      </w:r>
      <w:bookmarkEnd w:id="380"/>
    </w:p>
    <w:p w14:paraId="7CC601FF" w14:textId="77777777" w:rsidR="006E5F54" w:rsidRPr="00D82A73" w:rsidRDefault="006E5F54" w:rsidP="006E5F54">
      <w:pPr>
        <w:pStyle w:val="Heading4"/>
      </w:pPr>
      <w:r w:rsidRPr="00D82A73">
        <w:t>Begäran</w:t>
      </w:r>
    </w:p>
    <w:p w14:paraId="5FE02E1D" w14:textId="77777777" w:rsidR="000A520D" w:rsidRDefault="000A520D" w:rsidP="000A520D">
      <w:r w:rsidRPr="00D82A73">
        <w:t>Tjänsteproducenten validerar begäran enligt regler som specificerats i per attribut ovan.</w:t>
      </w:r>
    </w:p>
    <w:p w14:paraId="14AF81F1" w14:textId="77777777" w:rsidR="00B15EA3" w:rsidRPr="00D82A73" w:rsidRDefault="00B15EA3" w:rsidP="000A520D"/>
    <w:p w14:paraId="6ED3ED25" w14:textId="77777777" w:rsidR="00192991" w:rsidRPr="00D82A73" w:rsidRDefault="00192991" w:rsidP="00192991">
      <w:pPr>
        <w:pStyle w:val="Heading4"/>
      </w:pPr>
      <w:bookmarkStart w:id="381" w:name="_Toc397419645"/>
      <w:r w:rsidRPr="00D82A73">
        <w:t>Svar</w:t>
      </w:r>
      <w:bookmarkEnd w:id="381"/>
    </w:p>
    <w:p w14:paraId="1A7848C3" w14:textId="77777777" w:rsidR="000A520D" w:rsidRPr="00D82A73" w:rsidRDefault="000A520D" w:rsidP="000A520D">
      <w:r w:rsidRPr="00D82A73">
        <w:t>Sökresultatet framställs genom att svaret begränsas av de värden som angivits i begäran.</w:t>
      </w:r>
    </w:p>
    <w:p w14:paraId="138C2986" w14:textId="77777777" w:rsidR="000A520D" w:rsidRPr="00D82A73" w:rsidRDefault="000A520D" w:rsidP="000A520D"/>
    <w:p w14:paraId="0321B481" w14:textId="77777777" w:rsidR="000A520D" w:rsidRPr="00D82A73" w:rsidRDefault="000A520D" w:rsidP="000A520D">
      <w:r w:rsidRPr="00D82A73">
        <w:t>Formulärmotorn returnerar respektive formulärbegärans unika id (formID)</w:t>
      </w:r>
      <w:r>
        <w:t xml:space="preserve"> för det formulär som lyckades skapas</w:t>
      </w:r>
      <w:r w:rsidRPr="00D82A73">
        <w:t>.</w:t>
      </w:r>
    </w:p>
    <w:p w14:paraId="3F165C88" w14:textId="77777777" w:rsidR="000A520D" w:rsidRPr="00D82A73" w:rsidRDefault="000A520D" w:rsidP="000A520D"/>
    <w:p w14:paraId="58E8ECC3" w14:textId="77777777" w:rsidR="00996C28" w:rsidRPr="00D82A73" w:rsidRDefault="00996C28" w:rsidP="00996C28">
      <w:pPr>
        <w:pStyle w:val="Heading3"/>
      </w:pPr>
      <w:bookmarkStart w:id="382" w:name="_Toc397581585"/>
      <w:r w:rsidRPr="00D82A73">
        <w:t>Tjänsteinteraktion</w:t>
      </w:r>
      <w:bookmarkEnd w:id="382"/>
    </w:p>
    <w:p w14:paraId="104BA842" w14:textId="77777777" w:rsidR="000A520D" w:rsidRPr="00D82A73" w:rsidRDefault="000A520D" w:rsidP="0044783B">
      <w:pPr>
        <w:numPr>
          <w:ilvl w:val="0"/>
          <w:numId w:val="34"/>
        </w:numPr>
        <w:spacing w:line="240" w:lineRule="auto"/>
      </w:pPr>
      <w:r w:rsidRPr="00D82A73">
        <w:t>CreateFormRequestInteraction</w:t>
      </w:r>
    </w:p>
    <w:p w14:paraId="6E24BAE2" w14:textId="77777777" w:rsidR="00576B3B" w:rsidRDefault="00576B3B">
      <w:pPr>
        <w:spacing w:line="240" w:lineRule="auto"/>
        <w:rPr>
          <w:rFonts w:eastAsia="Times New Roman"/>
          <w:bCs/>
          <w:sz w:val="24"/>
          <w:szCs w:val="26"/>
        </w:rPr>
      </w:pPr>
      <w:bookmarkStart w:id="383" w:name="_Toc256433029"/>
      <w:bookmarkStart w:id="384" w:name="_Toc386458193"/>
      <w:bookmarkStart w:id="385" w:name="_Toc391636805"/>
      <w:r>
        <w:br w:type="page"/>
      </w:r>
    </w:p>
    <w:p w14:paraId="4182AED0" w14:textId="6803A02D" w:rsidR="000A520D" w:rsidRPr="00D82A73" w:rsidRDefault="000A520D" w:rsidP="00996C28">
      <w:pPr>
        <w:pStyle w:val="Heading2"/>
      </w:pPr>
      <w:bookmarkStart w:id="386" w:name="_Toc397581586"/>
      <w:r w:rsidRPr="00D82A73">
        <w:lastRenderedPageBreak/>
        <w:t>Tjänstekontrakt GetFormTemplate</w:t>
      </w:r>
      <w:bookmarkEnd w:id="383"/>
      <w:bookmarkEnd w:id="384"/>
      <w:bookmarkEnd w:id="385"/>
      <w:bookmarkEnd w:id="386"/>
      <w:r w:rsidRPr="00D82A73">
        <w:t xml:space="preserve"> </w:t>
      </w:r>
    </w:p>
    <w:p w14:paraId="4D793C4D" w14:textId="77777777" w:rsidR="000A520D" w:rsidRPr="00D82A73" w:rsidRDefault="000A520D" w:rsidP="000A520D">
      <w:r w:rsidRPr="00D82A73">
        <w:t xml:space="preserve">Tjänsten används av ett </w:t>
      </w:r>
      <w:r w:rsidRPr="00D82A73">
        <w:rPr>
          <w:b/>
        </w:rPr>
        <w:t>system</w:t>
      </w:r>
      <w:r w:rsidRPr="00D82A73">
        <w:t>(t.ex. Verksamhets</w:t>
      </w:r>
      <w:r>
        <w:t>s</w:t>
      </w:r>
      <w:r w:rsidRPr="00D82A73">
        <w:t>ystem) för att hämta en formulärmall från tjänsteproducent (t.ex. Invånartjänsters Formulärmotor).</w:t>
      </w:r>
      <w:r>
        <w:t xml:space="preserve"> </w:t>
      </w:r>
      <w:r w:rsidRPr="00D82A73">
        <w:t xml:space="preserve">Formulärmallar adresseras med formulär mall id och version.  </w:t>
      </w:r>
    </w:p>
    <w:p w14:paraId="3F0B2E8A" w14:textId="77777777" w:rsidR="000A520D" w:rsidRPr="00D82A73" w:rsidRDefault="000A520D" w:rsidP="000A520D">
      <w:r w:rsidRPr="00D82A73">
        <w:t xml:space="preserve"> </w:t>
      </w:r>
    </w:p>
    <w:p w14:paraId="2B05326F" w14:textId="77777777" w:rsidR="000A520D" w:rsidRDefault="000A520D" w:rsidP="000A520D">
      <w:r w:rsidRPr="00D82A73">
        <w:t>Tjänsten används för att hämta en malla från formulärmotorn.</w:t>
      </w:r>
    </w:p>
    <w:p w14:paraId="2C18B286" w14:textId="77777777" w:rsidR="00B15EA3" w:rsidRPr="00D82A73" w:rsidRDefault="00B15EA3" w:rsidP="000A520D"/>
    <w:p w14:paraId="5EF30D36" w14:textId="77777777" w:rsidR="00996C28" w:rsidRPr="00D82A73" w:rsidRDefault="00996C28" w:rsidP="00177141">
      <w:pPr>
        <w:pStyle w:val="Heading3"/>
      </w:pPr>
      <w:bookmarkStart w:id="387" w:name="_Toc397581587"/>
      <w:r w:rsidRPr="00D82A73">
        <w:t>Version</w:t>
      </w:r>
      <w:bookmarkEnd w:id="387"/>
    </w:p>
    <w:p w14:paraId="2D4EC67B" w14:textId="77777777" w:rsidR="00996C28" w:rsidRPr="00D82A73" w:rsidRDefault="00996C28" w:rsidP="00177141">
      <w:r>
        <w:t>2.0</w:t>
      </w:r>
    </w:p>
    <w:p w14:paraId="42213746" w14:textId="77777777" w:rsidR="00996C28" w:rsidRPr="00D82A73" w:rsidRDefault="00996C28" w:rsidP="00177141"/>
    <w:p w14:paraId="0F524310" w14:textId="77777777" w:rsidR="00996C28" w:rsidRPr="00D82A73" w:rsidRDefault="00996C28" w:rsidP="00996C28">
      <w:pPr>
        <w:pStyle w:val="Heading3"/>
      </w:pPr>
      <w:bookmarkStart w:id="388" w:name="_Toc397581588"/>
      <w:r>
        <w:t>Fältregler</w:t>
      </w:r>
      <w:bookmarkEnd w:id="388"/>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0A520D" w:rsidRPr="00D82A73" w14:paraId="38AFCBF6" w14:textId="77777777" w:rsidTr="00177141">
        <w:tc>
          <w:tcPr>
            <w:tcW w:w="2628" w:type="dxa"/>
            <w:shd w:val="clear" w:color="auto" w:fill="auto"/>
          </w:tcPr>
          <w:p w14:paraId="72016BD9" w14:textId="77777777" w:rsidR="000A520D" w:rsidRPr="00D82A73" w:rsidRDefault="000A520D" w:rsidP="00177141">
            <w:pPr>
              <w:rPr>
                <w:b/>
              </w:rPr>
            </w:pPr>
            <w:r w:rsidRPr="00D82A73">
              <w:rPr>
                <w:b/>
              </w:rPr>
              <w:t>Attribut</w:t>
            </w:r>
          </w:p>
        </w:tc>
        <w:tc>
          <w:tcPr>
            <w:tcW w:w="1260" w:type="dxa"/>
            <w:shd w:val="clear" w:color="auto" w:fill="auto"/>
          </w:tcPr>
          <w:p w14:paraId="3B934DEE" w14:textId="77777777" w:rsidR="000A520D" w:rsidRPr="00D82A73" w:rsidRDefault="000A520D" w:rsidP="00177141">
            <w:pPr>
              <w:rPr>
                <w:b/>
              </w:rPr>
            </w:pPr>
            <w:r w:rsidRPr="00D82A73">
              <w:rPr>
                <w:b/>
              </w:rPr>
              <w:t>Typ</w:t>
            </w:r>
          </w:p>
        </w:tc>
        <w:tc>
          <w:tcPr>
            <w:tcW w:w="4867" w:type="dxa"/>
            <w:shd w:val="clear" w:color="auto" w:fill="auto"/>
          </w:tcPr>
          <w:p w14:paraId="1D218518" w14:textId="77777777" w:rsidR="000A520D" w:rsidRPr="00D82A73" w:rsidRDefault="000A520D" w:rsidP="00177141">
            <w:pPr>
              <w:rPr>
                <w:b/>
              </w:rPr>
            </w:pPr>
            <w:r w:rsidRPr="00D82A73">
              <w:rPr>
                <w:b/>
              </w:rPr>
              <w:t>Kommentar</w:t>
            </w:r>
          </w:p>
        </w:tc>
        <w:tc>
          <w:tcPr>
            <w:tcW w:w="1134" w:type="dxa"/>
            <w:shd w:val="clear" w:color="auto" w:fill="auto"/>
          </w:tcPr>
          <w:p w14:paraId="29FBB732" w14:textId="77777777" w:rsidR="000A520D" w:rsidRPr="00D82A73" w:rsidRDefault="000A520D" w:rsidP="00177141">
            <w:pPr>
              <w:rPr>
                <w:b/>
              </w:rPr>
            </w:pPr>
            <w:r w:rsidRPr="00D82A73">
              <w:rPr>
                <w:b/>
              </w:rPr>
              <w:t>Kardi-nalitet</w:t>
            </w:r>
          </w:p>
        </w:tc>
      </w:tr>
      <w:tr w:rsidR="000A520D" w:rsidRPr="00D82A73" w14:paraId="0D3877BA" w14:textId="77777777" w:rsidTr="00177141">
        <w:tc>
          <w:tcPr>
            <w:tcW w:w="2628" w:type="dxa"/>
            <w:shd w:val="clear" w:color="auto" w:fill="auto"/>
          </w:tcPr>
          <w:p w14:paraId="4B306B31" w14:textId="77777777" w:rsidR="000A520D" w:rsidRPr="00D82A73" w:rsidRDefault="000A520D" w:rsidP="00177141">
            <w:pPr>
              <w:rPr>
                <w:i/>
              </w:rPr>
            </w:pPr>
            <w:r w:rsidRPr="00D82A73">
              <w:rPr>
                <w:i/>
              </w:rPr>
              <w:t>Begäran</w:t>
            </w:r>
          </w:p>
        </w:tc>
        <w:tc>
          <w:tcPr>
            <w:tcW w:w="1260" w:type="dxa"/>
            <w:shd w:val="clear" w:color="auto" w:fill="auto"/>
          </w:tcPr>
          <w:p w14:paraId="1B8D13F0" w14:textId="77777777" w:rsidR="000A520D" w:rsidRPr="00D82A73" w:rsidRDefault="000A520D" w:rsidP="00177141"/>
        </w:tc>
        <w:tc>
          <w:tcPr>
            <w:tcW w:w="4867" w:type="dxa"/>
            <w:shd w:val="clear" w:color="auto" w:fill="auto"/>
          </w:tcPr>
          <w:p w14:paraId="0E42AF90" w14:textId="77777777" w:rsidR="000A520D" w:rsidRPr="00D82A73" w:rsidRDefault="000A520D" w:rsidP="00177141">
            <w:pPr>
              <w:pStyle w:val="Normal1"/>
              <w:rPr>
                <w:lang w:val="sv-SE"/>
              </w:rPr>
            </w:pPr>
          </w:p>
        </w:tc>
        <w:tc>
          <w:tcPr>
            <w:tcW w:w="1134" w:type="dxa"/>
            <w:shd w:val="clear" w:color="auto" w:fill="auto"/>
          </w:tcPr>
          <w:p w14:paraId="2F55E4D4" w14:textId="77777777" w:rsidR="000A520D" w:rsidRPr="00D82A73" w:rsidRDefault="000A520D" w:rsidP="00177141"/>
        </w:tc>
      </w:tr>
      <w:tr w:rsidR="000A520D" w:rsidRPr="00D82A73" w14:paraId="1CC81AAC" w14:textId="77777777" w:rsidTr="00177141">
        <w:tc>
          <w:tcPr>
            <w:tcW w:w="2628" w:type="dxa"/>
            <w:shd w:val="clear" w:color="auto" w:fill="auto"/>
          </w:tcPr>
          <w:p w14:paraId="4A55E4D3" w14:textId="77777777" w:rsidR="000A520D" w:rsidRPr="00D82A73" w:rsidRDefault="000A520D" w:rsidP="00177141">
            <w:pPr>
              <w:rPr>
                <w:rFonts w:eastAsia="Arial Unicode MS"/>
              </w:rPr>
            </w:pPr>
            <w:r w:rsidRPr="00D82A73">
              <w:rPr>
                <w:rFonts w:eastAsia="Arial Unicode MS"/>
              </w:rPr>
              <w:t>healthcare_facility_CareUnit</w:t>
            </w:r>
          </w:p>
        </w:tc>
        <w:tc>
          <w:tcPr>
            <w:tcW w:w="1260" w:type="dxa"/>
            <w:shd w:val="clear" w:color="auto" w:fill="auto"/>
          </w:tcPr>
          <w:p w14:paraId="5C384CB7" w14:textId="77777777" w:rsidR="000A520D" w:rsidRPr="00D82A73" w:rsidRDefault="000A520D" w:rsidP="00177141"/>
        </w:tc>
        <w:tc>
          <w:tcPr>
            <w:tcW w:w="4867" w:type="dxa"/>
            <w:shd w:val="clear" w:color="auto" w:fill="auto"/>
          </w:tcPr>
          <w:p w14:paraId="76E3EF0E" w14:textId="77777777" w:rsidR="000A520D" w:rsidRPr="00D82A73" w:rsidRDefault="000A520D" w:rsidP="00177141">
            <w:pPr>
              <w:pStyle w:val="Normal1"/>
              <w:rPr>
                <w:sz w:val="20"/>
                <w:lang w:val="sv-SE"/>
              </w:rPr>
            </w:pPr>
            <w:r w:rsidRPr="00D82A73">
              <w:rPr>
                <w:sz w:val="20"/>
                <w:lang w:val="sv-SE"/>
              </w:rPr>
              <w:t>Vårdenhetens hsa-id (ägaren av formulärmall)</w:t>
            </w:r>
          </w:p>
        </w:tc>
        <w:tc>
          <w:tcPr>
            <w:tcW w:w="1134" w:type="dxa"/>
            <w:shd w:val="clear" w:color="auto" w:fill="auto"/>
          </w:tcPr>
          <w:p w14:paraId="2156DF7A" w14:textId="77777777" w:rsidR="000A520D" w:rsidRPr="00D82A73" w:rsidRDefault="000A520D" w:rsidP="00177141">
            <w:r w:rsidRPr="00D82A73">
              <w:t>0..1</w:t>
            </w:r>
          </w:p>
        </w:tc>
      </w:tr>
      <w:tr w:rsidR="000A520D" w:rsidRPr="00D82A73" w14:paraId="10E1E111" w14:textId="77777777" w:rsidTr="00177141">
        <w:tc>
          <w:tcPr>
            <w:tcW w:w="2628" w:type="dxa"/>
            <w:shd w:val="clear" w:color="auto" w:fill="auto"/>
          </w:tcPr>
          <w:p w14:paraId="43B3F9AC" w14:textId="77777777" w:rsidR="000A520D" w:rsidRPr="00D82A73" w:rsidRDefault="000A520D" w:rsidP="00177141">
            <w:pPr>
              <w:rPr>
                <w:i/>
              </w:rPr>
            </w:pPr>
            <w:r w:rsidRPr="00D82A73">
              <w:t>templateId</w:t>
            </w:r>
          </w:p>
        </w:tc>
        <w:tc>
          <w:tcPr>
            <w:tcW w:w="1260" w:type="dxa"/>
            <w:shd w:val="clear" w:color="auto" w:fill="auto"/>
          </w:tcPr>
          <w:p w14:paraId="6A7E165F" w14:textId="77777777" w:rsidR="000A520D" w:rsidRPr="00D82A73" w:rsidRDefault="000A520D" w:rsidP="00177141"/>
        </w:tc>
        <w:tc>
          <w:tcPr>
            <w:tcW w:w="4867" w:type="dxa"/>
            <w:shd w:val="clear" w:color="auto" w:fill="auto"/>
          </w:tcPr>
          <w:p w14:paraId="022D2105" w14:textId="77777777" w:rsidR="000A520D" w:rsidRPr="00D82A73" w:rsidRDefault="000A520D" w:rsidP="00177141">
            <w:r w:rsidRPr="00D82A73">
              <w:t>Mallens id.</w:t>
            </w:r>
          </w:p>
        </w:tc>
        <w:tc>
          <w:tcPr>
            <w:tcW w:w="1134" w:type="dxa"/>
            <w:shd w:val="clear" w:color="auto" w:fill="auto"/>
          </w:tcPr>
          <w:p w14:paraId="18585C84" w14:textId="77777777" w:rsidR="000A520D" w:rsidRPr="00D82A73" w:rsidRDefault="000A520D" w:rsidP="00177141">
            <w:r w:rsidRPr="00D82A73">
              <w:t>0..1</w:t>
            </w:r>
          </w:p>
        </w:tc>
      </w:tr>
      <w:tr w:rsidR="000A520D" w:rsidRPr="00D82A73" w14:paraId="08260D14" w14:textId="77777777" w:rsidTr="00177141">
        <w:tc>
          <w:tcPr>
            <w:tcW w:w="2628" w:type="dxa"/>
            <w:shd w:val="clear" w:color="auto" w:fill="auto"/>
          </w:tcPr>
          <w:p w14:paraId="4483FAA1" w14:textId="77777777" w:rsidR="000A520D" w:rsidRPr="00D82A73" w:rsidRDefault="000A520D" w:rsidP="00177141">
            <w:pPr>
              <w:rPr>
                <w:i/>
              </w:rPr>
            </w:pPr>
            <w:r w:rsidRPr="00D82A73">
              <w:t>templateVersion</w:t>
            </w:r>
          </w:p>
        </w:tc>
        <w:tc>
          <w:tcPr>
            <w:tcW w:w="1260" w:type="dxa"/>
            <w:shd w:val="clear" w:color="auto" w:fill="auto"/>
          </w:tcPr>
          <w:p w14:paraId="1632C7D6" w14:textId="77777777" w:rsidR="000A520D" w:rsidRPr="00D82A73" w:rsidRDefault="000A520D" w:rsidP="00177141"/>
        </w:tc>
        <w:tc>
          <w:tcPr>
            <w:tcW w:w="4867" w:type="dxa"/>
            <w:shd w:val="clear" w:color="auto" w:fill="auto"/>
          </w:tcPr>
          <w:p w14:paraId="35290BF3" w14:textId="77777777" w:rsidR="000A520D" w:rsidRPr="00D82A73" w:rsidRDefault="000A520D" w:rsidP="00177141">
            <w:r w:rsidRPr="00D82A73">
              <w:t>Mallens version.</w:t>
            </w:r>
          </w:p>
        </w:tc>
        <w:tc>
          <w:tcPr>
            <w:tcW w:w="1134" w:type="dxa"/>
            <w:shd w:val="clear" w:color="auto" w:fill="auto"/>
          </w:tcPr>
          <w:p w14:paraId="02BC2D64" w14:textId="77777777" w:rsidR="000A520D" w:rsidRPr="00D82A73" w:rsidRDefault="000A520D" w:rsidP="00177141">
            <w:r w:rsidRPr="00D82A73">
              <w:t>0..1</w:t>
            </w:r>
          </w:p>
        </w:tc>
      </w:tr>
      <w:tr w:rsidR="000A520D" w:rsidRPr="00D82A73" w14:paraId="3A9285E6" w14:textId="77777777" w:rsidTr="00177141">
        <w:tc>
          <w:tcPr>
            <w:tcW w:w="2628" w:type="dxa"/>
            <w:shd w:val="clear" w:color="auto" w:fill="auto"/>
          </w:tcPr>
          <w:p w14:paraId="36D07124" w14:textId="77777777" w:rsidR="000A520D" w:rsidRPr="00D82A73" w:rsidRDefault="000A520D" w:rsidP="00177141">
            <w:pPr>
              <w:rPr>
                <w:i/>
              </w:rPr>
            </w:pPr>
          </w:p>
        </w:tc>
        <w:tc>
          <w:tcPr>
            <w:tcW w:w="1260" w:type="dxa"/>
            <w:shd w:val="clear" w:color="auto" w:fill="auto"/>
          </w:tcPr>
          <w:p w14:paraId="75913760" w14:textId="77777777" w:rsidR="000A520D" w:rsidRPr="00D82A73" w:rsidRDefault="000A520D" w:rsidP="00177141"/>
        </w:tc>
        <w:tc>
          <w:tcPr>
            <w:tcW w:w="4867" w:type="dxa"/>
            <w:shd w:val="clear" w:color="auto" w:fill="auto"/>
          </w:tcPr>
          <w:p w14:paraId="5F064F77" w14:textId="77777777" w:rsidR="000A520D" w:rsidRPr="00D82A73" w:rsidRDefault="000A520D" w:rsidP="00177141"/>
        </w:tc>
        <w:tc>
          <w:tcPr>
            <w:tcW w:w="1134" w:type="dxa"/>
            <w:shd w:val="clear" w:color="auto" w:fill="auto"/>
          </w:tcPr>
          <w:p w14:paraId="10237029" w14:textId="77777777" w:rsidR="000A520D" w:rsidRPr="00D82A73" w:rsidRDefault="000A520D" w:rsidP="00177141"/>
        </w:tc>
      </w:tr>
      <w:tr w:rsidR="000A520D" w:rsidRPr="00D82A73" w14:paraId="2D8D590B" w14:textId="77777777" w:rsidTr="00177141">
        <w:tc>
          <w:tcPr>
            <w:tcW w:w="2628" w:type="dxa"/>
            <w:shd w:val="clear" w:color="auto" w:fill="auto"/>
          </w:tcPr>
          <w:p w14:paraId="22279A74" w14:textId="77777777" w:rsidR="000A520D" w:rsidRPr="00D82A73" w:rsidRDefault="000A520D" w:rsidP="00177141">
            <w:pPr>
              <w:rPr>
                <w:i/>
              </w:rPr>
            </w:pPr>
            <w:r w:rsidRPr="00D82A73">
              <w:rPr>
                <w:i/>
              </w:rPr>
              <w:t>Svar</w:t>
            </w:r>
          </w:p>
        </w:tc>
        <w:tc>
          <w:tcPr>
            <w:tcW w:w="1260" w:type="dxa"/>
            <w:shd w:val="clear" w:color="auto" w:fill="auto"/>
          </w:tcPr>
          <w:p w14:paraId="645D1C12" w14:textId="77777777" w:rsidR="000A520D" w:rsidRPr="00D82A73" w:rsidRDefault="000A520D" w:rsidP="00177141"/>
        </w:tc>
        <w:tc>
          <w:tcPr>
            <w:tcW w:w="4867" w:type="dxa"/>
            <w:shd w:val="clear" w:color="auto" w:fill="auto"/>
          </w:tcPr>
          <w:p w14:paraId="630AC6C3" w14:textId="77777777" w:rsidR="000A520D" w:rsidRPr="00D82A73" w:rsidRDefault="000A520D" w:rsidP="00177141"/>
        </w:tc>
        <w:tc>
          <w:tcPr>
            <w:tcW w:w="1134" w:type="dxa"/>
            <w:shd w:val="clear" w:color="auto" w:fill="auto"/>
          </w:tcPr>
          <w:p w14:paraId="2F781A15" w14:textId="77777777" w:rsidR="000A520D" w:rsidRPr="00D82A73" w:rsidRDefault="000A520D" w:rsidP="00177141"/>
        </w:tc>
      </w:tr>
      <w:tr w:rsidR="000A520D" w:rsidRPr="00D82A73" w14:paraId="4DF8ED99" w14:textId="77777777" w:rsidTr="00177141">
        <w:tc>
          <w:tcPr>
            <w:tcW w:w="2628" w:type="dxa"/>
            <w:shd w:val="clear" w:color="auto" w:fill="auto"/>
          </w:tcPr>
          <w:p w14:paraId="229DC46E" w14:textId="77777777" w:rsidR="000A520D" w:rsidRPr="00D82A73" w:rsidRDefault="000A520D" w:rsidP="00177141">
            <w:r w:rsidRPr="00D82A73">
              <w:t>FormTemplates</w:t>
            </w:r>
          </w:p>
        </w:tc>
        <w:tc>
          <w:tcPr>
            <w:tcW w:w="1260" w:type="dxa"/>
            <w:shd w:val="clear" w:color="auto" w:fill="auto"/>
          </w:tcPr>
          <w:p w14:paraId="198563BD" w14:textId="77777777" w:rsidR="000A520D" w:rsidRPr="00D82A73" w:rsidRDefault="000A520D" w:rsidP="00177141"/>
        </w:tc>
        <w:tc>
          <w:tcPr>
            <w:tcW w:w="4867" w:type="dxa"/>
            <w:shd w:val="clear" w:color="auto" w:fill="auto"/>
          </w:tcPr>
          <w:p w14:paraId="2D5010D8" w14:textId="77777777" w:rsidR="000A520D" w:rsidRPr="00D82A73" w:rsidRDefault="000A520D" w:rsidP="00177141">
            <w:r w:rsidRPr="00D82A73">
              <w:t>Objekt FormTemplateType (Formulärmallar)</w:t>
            </w:r>
          </w:p>
        </w:tc>
        <w:tc>
          <w:tcPr>
            <w:tcW w:w="1134" w:type="dxa"/>
            <w:shd w:val="clear" w:color="auto" w:fill="auto"/>
          </w:tcPr>
          <w:p w14:paraId="73A2F75F" w14:textId="77777777" w:rsidR="000A520D" w:rsidRPr="00D82A73" w:rsidRDefault="000A520D" w:rsidP="00177141">
            <w:r w:rsidRPr="00D82A73">
              <w:t>0..*</w:t>
            </w:r>
          </w:p>
        </w:tc>
      </w:tr>
      <w:tr w:rsidR="000A520D" w:rsidRPr="00D82A73" w14:paraId="0A38650F" w14:textId="77777777" w:rsidTr="00177141">
        <w:tc>
          <w:tcPr>
            <w:tcW w:w="2628" w:type="dxa"/>
            <w:shd w:val="clear" w:color="auto" w:fill="auto"/>
          </w:tcPr>
          <w:p w14:paraId="61BFEA9C" w14:textId="77777777" w:rsidR="000A520D" w:rsidRPr="00D82A73" w:rsidRDefault="000A520D" w:rsidP="00177141"/>
        </w:tc>
        <w:tc>
          <w:tcPr>
            <w:tcW w:w="1260" w:type="dxa"/>
            <w:shd w:val="clear" w:color="auto" w:fill="auto"/>
          </w:tcPr>
          <w:p w14:paraId="1A984F52" w14:textId="77777777" w:rsidR="000A520D" w:rsidRPr="00D82A73" w:rsidRDefault="000A520D" w:rsidP="00177141"/>
        </w:tc>
        <w:tc>
          <w:tcPr>
            <w:tcW w:w="4867" w:type="dxa"/>
            <w:shd w:val="clear" w:color="auto" w:fill="auto"/>
          </w:tcPr>
          <w:p w14:paraId="6027BECD" w14:textId="77777777" w:rsidR="000A520D" w:rsidRPr="00D82A73" w:rsidRDefault="000A520D" w:rsidP="00177141"/>
        </w:tc>
        <w:tc>
          <w:tcPr>
            <w:tcW w:w="1134" w:type="dxa"/>
            <w:shd w:val="clear" w:color="auto" w:fill="auto"/>
          </w:tcPr>
          <w:p w14:paraId="6FCF9948" w14:textId="77777777" w:rsidR="000A520D" w:rsidRPr="00D82A73" w:rsidRDefault="000A520D" w:rsidP="00177141"/>
        </w:tc>
      </w:tr>
      <w:tr w:rsidR="000A520D" w:rsidRPr="00D82A73" w14:paraId="6B18816F" w14:textId="77777777" w:rsidTr="00177141">
        <w:tc>
          <w:tcPr>
            <w:tcW w:w="2628" w:type="dxa"/>
            <w:shd w:val="clear" w:color="auto" w:fill="auto"/>
          </w:tcPr>
          <w:p w14:paraId="30899457" w14:textId="77777777" w:rsidR="000A520D" w:rsidRPr="00D82A73" w:rsidRDefault="000A520D" w:rsidP="00177141">
            <w:pPr>
              <w:rPr>
                <w:b/>
              </w:rPr>
            </w:pPr>
          </w:p>
        </w:tc>
        <w:tc>
          <w:tcPr>
            <w:tcW w:w="1260" w:type="dxa"/>
            <w:shd w:val="clear" w:color="auto" w:fill="auto"/>
          </w:tcPr>
          <w:p w14:paraId="290CA7AC" w14:textId="77777777" w:rsidR="000A520D" w:rsidRPr="00D82A73" w:rsidRDefault="000A520D" w:rsidP="00177141"/>
        </w:tc>
        <w:tc>
          <w:tcPr>
            <w:tcW w:w="4867" w:type="dxa"/>
            <w:shd w:val="clear" w:color="auto" w:fill="auto"/>
          </w:tcPr>
          <w:p w14:paraId="658931B2" w14:textId="77777777" w:rsidR="000A520D" w:rsidRPr="00D82A73" w:rsidRDefault="000A520D" w:rsidP="00177141">
            <w:pPr>
              <w:rPr>
                <w:b/>
              </w:rPr>
            </w:pPr>
          </w:p>
        </w:tc>
        <w:tc>
          <w:tcPr>
            <w:tcW w:w="1134" w:type="dxa"/>
            <w:shd w:val="clear" w:color="auto" w:fill="auto"/>
          </w:tcPr>
          <w:p w14:paraId="5B446D0D" w14:textId="77777777" w:rsidR="000A520D" w:rsidRPr="00D82A73" w:rsidRDefault="000A520D" w:rsidP="00177141">
            <w:pPr>
              <w:rPr>
                <w:b/>
              </w:rPr>
            </w:pPr>
          </w:p>
        </w:tc>
      </w:tr>
    </w:tbl>
    <w:p w14:paraId="262A66E1" w14:textId="77777777" w:rsidR="000A520D" w:rsidRPr="00D82A73" w:rsidRDefault="000A520D" w:rsidP="000A520D"/>
    <w:p w14:paraId="43B97A6A" w14:textId="77777777" w:rsidR="000A520D" w:rsidRDefault="000A520D" w:rsidP="000A520D"/>
    <w:p w14:paraId="53478D2B" w14:textId="77777777" w:rsidR="006E5F54" w:rsidRPr="00D82A73" w:rsidRDefault="006E5F54" w:rsidP="006E5F54">
      <w:pPr>
        <w:pStyle w:val="Heading3"/>
      </w:pPr>
      <w:bookmarkStart w:id="389" w:name="_Toc397581589"/>
      <w:r>
        <w:t>Övriga regler</w:t>
      </w:r>
      <w:bookmarkEnd w:id="389"/>
    </w:p>
    <w:p w14:paraId="7AFF9C6F" w14:textId="77777777" w:rsidR="006E5F54" w:rsidRPr="00D82A73" w:rsidRDefault="006E5F54" w:rsidP="006E5F54">
      <w:pPr>
        <w:pStyle w:val="Heading4"/>
      </w:pPr>
      <w:r w:rsidRPr="00D82A73">
        <w:t>Begäran</w:t>
      </w:r>
    </w:p>
    <w:p w14:paraId="409994EB" w14:textId="77777777" w:rsidR="000A520D" w:rsidRPr="00D82A73" w:rsidRDefault="000A520D" w:rsidP="000A520D">
      <w:r w:rsidRPr="00D82A73">
        <w:t>Tjänsteproducenten validerar begäran enligt regler som specificerats i per attribut ovan.</w:t>
      </w:r>
    </w:p>
    <w:p w14:paraId="5EF2DB81" w14:textId="77777777" w:rsidR="000A520D" w:rsidRPr="00D82A73" w:rsidRDefault="000A520D" w:rsidP="0044783B">
      <w:pPr>
        <w:numPr>
          <w:ilvl w:val="0"/>
          <w:numId w:val="43"/>
        </w:numPr>
        <w:spacing w:line="240" w:lineRule="auto"/>
        <w:rPr>
          <w:rFonts w:eastAsia="Arial Unicode MS"/>
        </w:rPr>
      </w:pPr>
      <w:r w:rsidRPr="00D82A73">
        <w:t>Utlämnas ”</w:t>
      </w:r>
      <w:r w:rsidRPr="00D82A73">
        <w:rPr>
          <w:rFonts w:eastAsia="Arial Unicode MS"/>
        </w:rPr>
        <w:t>healthcare_facility_CareUnit” är ”templateId” obligatorisk.</w:t>
      </w:r>
    </w:p>
    <w:p w14:paraId="25DBBF6D" w14:textId="77777777" w:rsidR="000A520D" w:rsidRPr="00D82A73" w:rsidRDefault="000A520D" w:rsidP="0044783B">
      <w:pPr>
        <w:numPr>
          <w:ilvl w:val="1"/>
          <w:numId w:val="43"/>
        </w:numPr>
        <w:spacing w:line="240" w:lineRule="auto"/>
        <w:rPr>
          <w:rFonts w:eastAsia="Arial Unicode MS"/>
        </w:rPr>
      </w:pPr>
      <w:r w:rsidRPr="00D82A73">
        <w:rPr>
          <w:rFonts w:eastAsia="Arial Unicode MS"/>
        </w:rPr>
        <w:t>Samtliga mallar (templateId) skall returneras.</w:t>
      </w:r>
    </w:p>
    <w:p w14:paraId="7A4B9116" w14:textId="77777777" w:rsidR="000A520D" w:rsidRPr="00D82A73" w:rsidRDefault="000A520D" w:rsidP="0044783B">
      <w:pPr>
        <w:numPr>
          <w:ilvl w:val="0"/>
          <w:numId w:val="43"/>
        </w:numPr>
        <w:spacing w:line="240" w:lineRule="auto"/>
        <w:rPr>
          <w:rFonts w:eastAsia="Arial Unicode MS"/>
        </w:rPr>
      </w:pPr>
      <w:r w:rsidRPr="00D82A73">
        <w:rPr>
          <w:rFonts w:eastAsia="Arial Unicode MS"/>
        </w:rPr>
        <w:t xml:space="preserve">Utelämnas ”templateId” är </w:t>
      </w:r>
      <w:r w:rsidRPr="00D82A73">
        <w:t>”</w:t>
      </w:r>
      <w:r w:rsidRPr="00D82A73">
        <w:rPr>
          <w:rFonts w:eastAsia="Arial Unicode MS"/>
        </w:rPr>
        <w:t>healthcare_facility_CareUnit” obligatorisk.</w:t>
      </w:r>
    </w:p>
    <w:p w14:paraId="4009E6B0" w14:textId="77777777" w:rsidR="000A520D" w:rsidRPr="00D82A73" w:rsidRDefault="000A520D" w:rsidP="0044783B">
      <w:pPr>
        <w:numPr>
          <w:ilvl w:val="1"/>
          <w:numId w:val="43"/>
        </w:numPr>
        <w:spacing w:line="240" w:lineRule="auto"/>
        <w:rPr>
          <w:rFonts w:eastAsia="Arial Unicode MS"/>
        </w:rPr>
      </w:pPr>
      <w:r w:rsidRPr="00D82A73">
        <w:rPr>
          <w:rFonts w:eastAsia="Arial Unicode MS"/>
        </w:rPr>
        <w:t>Vårdenhetens samtliga mallar skall returneras.</w:t>
      </w:r>
    </w:p>
    <w:p w14:paraId="56E3C4C7" w14:textId="77777777" w:rsidR="000A520D" w:rsidRPr="00D82A73" w:rsidRDefault="000A520D" w:rsidP="0044783B">
      <w:pPr>
        <w:numPr>
          <w:ilvl w:val="0"/>
          <w:numId w:val="43"/>
        </w:numPr>
        <w:spacing w:line="240" w:lineRule="auto"/>
        <w:rPr>
          <w:rFonts w:eastAsia="Arial Unicode MS"/>
        </w:rPr>
      </w:pPr>
      <w:r w:rsidRPr="00D82A73">
        <w:rPr>
          <w:rFonts w:eastAsia="Arial Unicode MS"/>
        </w:rPr>
        <w:t>Utelämnas ”templateVersion” skall samtliga versioner returneras (ej arkiverade mallar).</w:t>
      </w:r>
    </w:p>
    <w:p w14:paraId="7B00F422" w14:textId="77777777" w:rsidR="000A520D" w:rsidRPr="00D82A73" w:rsidRDefault="000A520D" w:rsidP="000A520D"/>
    <w:p w14:paraId="12225675" w14:textId="77777777" w:rsidR="00576B3B" w:rsidRPr="00D82A73" w:rsidRDefault="00576B3B" w:rsidP="00576B3B">
      <w:pPr>
        <w:pStyle w:val="Heading4"/>
      </w:pPr>
      <w:r w:rsidRPr="00D82A73">
        <w:t>Svar</w:t>
      </w:r>
    </w:p>
    <w:p w14:paraId="75CC1273" w14:textId="77777777" w:rsidR="000A520D" w:rsidRDefault="000A520D" w:rsidP="000A520D">
      <w:r w:rsidRPr="00D82A73">
        <w:t>Sökresultatet framställs genom att svaret begränsas av de värden som angivits i begäran.</w:t>
      </w:r>
    </w:p>
    <w:p w14:paraId="0445E5E8" w14:textId="77777777" w:rsidR="00B15EA3" w:rsidRPr="00D82A73" w:rsidRDefault="00B15EA3" w:rsidP="000A520D"/>
    <w:p w14:paraId="7ACFE142" w14:textId="77777777" w:rsidR="00996C28" w:rsidRPr="00D82A73" w:rsidRDefault="00996C28" w:rsidP="00996C28">
      <w:pPr>
        <w:pStyle w:val="Heading3"/>
      </w:pPr>
      <w:bookmarkStart w:id="390" w:name="_Toc397581590"/>
      <w:r w:rsidRPr="00D82A73">
        <w:t>Tjänsteinteraktion</w:t>
      </w:r>
      <w:bookmarkEnd w:id="390"/>
    </w:p>
    <w:p w14:paraId="0382E1D1" w14:textId="77777777" w:rsidR="000A520D" w:rsidRPr="00D82A73" w:rsidRDefault="000A520D" w:rsidP="0044783B">
      <w:pPr>
        <w:numPr>
          <w:ilvl w:val="0"/>
          <w:numId w:val="34"/>
        </w:numPr>
        <w:spacing w:line="240" w:lineRule="auto"/>
      </w:pPr>
      <w:r w:rsidRPr="00D82A73">
        <w:t>GetFormTemplateInteraction</w:t>
      </w:r>
    </w:p>
    <w:p w14:paraId="0F3E8D2D" w14:textId="77777777" w:rsidR="000A520D" w:rsidRPr="00D82A73" w:rsidRDefault="000A520D" w:rsidP="00996C28">
      <w:pPr>
        <w:pStyle w:val="Heading2"/>
      </w:pPr>
      <w:bookmarkStart w:id="391" w:name="_Toc256433037"/>
      <w:bookmarkStart w:id="392" w:name="_Toc386458202"/>
      <w:bookmarkStart w:id="393" w:name="_Toc391636814"/>
      <w:bookmarkStart w:id="394" w:name="_Toc397581591"/>
      <w:r w:rsidRPr="00D82A73">
        <w:lastRenderedPageBreak/>
        <w:t>Tjänstekontrakt SaveFormTemplate</w:t>
      </w:r>
      <w:bookmarkEnd w:id="391"/>
      <w:bookmarkEnd w:id="392"/>
      <w:bookmarkEnd w:id="393"/>
      <w:bookmarkEnd w:id="394"/>
      <w:r w:rsidRPr="00D82A73">
        <w:t xml:space="preserve"> </w:t>
      </w:r>
    </w:p>
    <w:p w14:paraId="6DBAA979" w14:textId="1A980DD4" w:rsidR="000A520D" w:rsidRPr="00D82A73" w:rsidRDefault="000A520D" w:rsidP="000A520D">
      <w:r w:rsidRPr="00D82A73">
        <w:t xml:space="preserve">Tjänsten används av ett </w:t>
      </w:r>
      <w:r w:rsidRPr="00D82A73">
        <w:rPr>
          <w:b/>
        </w:rPr>
        <w:t>system</w:t>
      </w:r>
      <w:r>
        <w:rPr>
          <w:b/>
        </w:rPr>
        <w:t xml:space="preserve"> </w:t>
      </w:r>
      <w:r w:rsidRPr="00D82A73">
        <w:t xml:space="preserve">(t.ex. Verksamhetssystem) för att spara en </w:t>
      </w:r>
      <w:r w:rsidR="009F0432">
        <w:t>formulär</w:t>
      </w:r>
      <w:r w:rsidR="00B15EA3">
        <w:t>mall</w:t>
      </w:r>
    </w:p>
    <w:p w14:paraId="6CD91E3E" w14:textId="77777777" w:rsidR="00996C28" w:rsidRPr="00D82A73" w:rsidRDefault="00996C28" w:rsidP="00177141">
      <w:pPr>
        <w:pStyle w:val="Heading3"/>
      </w:pPr>
      <w:bookmarkStart w:id="395" w:name="_Toc397581592"/>
      <w:r w:rsidRPr="00D82A73">
        <w:t>Version</w:t>
      </w:r>
      <w:bookmarkEnd w:id="395"/>
    </w:p>
    <w:p w14:paraId="606A25C9" w14:textId="77777777" w:rsidR="00996C28" w:rsidRPr="00D82A73" w:rsidRDefault="00996C28" w:rsidP="00177141">
      <w:r>
        <w:t>2.0</w:t>
      </w:r>
    </w:p>
    <w:p w14:paraId="63387432" w14:textId="77777777" w:rsidR="00996C28" w:rsidRPr="00D82A73" w:rsidRDefault="00996C28" w:rsidP="00177141"/>
    <w:p w14:paraId="07CE9CC0" w14:textId="77777777" w:rsidR="00996C28" w:rsidRPr="00D82A73" w:rsidRDefault="00996C28" w:rsidP="00996C28">
      <w:pPr>
        <w:pStyle w:val="Heading3"/>
      </w:pPr>
      <w:bookmarkStart w:id="396" w:name="_Toc397581593"/>
      <w:r>
        <w:t>Fältregler</w:t>
      </w:r>
      <w:bookmarkEnd w:id="396"/>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260"/>
        <w:gridCol w:w="4867"/>
        <w:gridCol w:w="1134"/>
      </w:tblGrid>
      <w:tr w:rsidR="000A520D" w:rsidRPr="00D82A73" w14:paraId="236EC94A" w14:textId="77777777" w:rsidTr="00177141">
        <w:tc>
          <w:tcPr>
            <w:tcW w:w="2628" w:type="dxa"/>
            <w:shd w:val="clear" w:color="auto" w:fill="auto"/>
          </w:tcPr>
          <w:p w14:paraId="5D2CC3BF" w14:textId="77777777" w:rsidR="000A520D" w:rsidRPr="00D82A73" w:rsidRDefault="000A520D" w:rsidP="00177141">
            <w:pPr>
              <w:rPr>
                <w:b/>
              </w:rPr>
            </w:pPr>
            <w:r w:rsidRPr="00D82A73">
              <w:rPr>
                <w:b/>
              </w:rPr>
              <w:t>Attribut</w:t>
            </w:r>
          </w:p>
        </w:tc>
        <w:tc>
          <w:tcPr>
            <w:tcW w:w="1260" w:type="dxa"/>
            <w:shd w:val="clear" w:color="auto" w:fill="auto"/>
          </w:tcPr>
          <w:p w14:paraId="195E4EF4" w14:textId="77777777" w:rsidR="000A520D" w:rsidRPr="00D82A73" w:rsidRDefault="000A520D" w:rsidP="00177141">
            <w:pPr>
              <w:rPr>
                <w:b/>
              </w:rPr>
            </w:pPr>
            <w:r w:rsidRPr="00D82A73">
              <w:rPr>
                <w:b/>
              </w:rPr>
              <w:t>Typ</w:t>
            </w:r>
          </w:p>
        </w:tc>
        <w:tc>
          <w:tcPr>
            <w:tcW w:w="4867" w:type="dxa"/>
            <w:shd w:val="clear" w:color="auto" w:fill="auto"/>
          </w:tcPr>
          <w:p w14:paraId="5207B4F1" w14:textId="77777777" w:rsidR="000A520D" w:rsidRPr="00D82A73" w:rsidRDefault="000A520D" w:rsidP="00177141">
            <w:pPr>
              <w:rPr>
                <w:b/>
              </w:rPr>
            </w:pPr>
            <w:r w:rsidRPr="00D82A73">
              <w:rPr>
                <w:b/>
              </w:rPr>
              <w:t>Kommentar</w:t>
            </w:r>
          </w:p>
        </w:tc>
        <w:tc>
          <w:tcPr>
            <w:tcW w:w="1134" w:type="dxa"/>
            <w:shd w:val="clear" w:color="auto" w:fill="auto"/>
          </w:tcPr>
          <w:p w14:paraId="0CB55446" w14:textId="77777777" w:rsidR="000A520D" w:rsidRPr="00D82A73" w:rsidRDefault="000A520D" w:rsidP="00177141">
            <w:pPr>
              <w:rPr>
                <w:b/>
              </w:rPr>
            </w:pPr>
            <w:r w:rsidRPr="00D82A73">
              <w:rPr>
                <w:b/>
              </w:rPr>
              <w:t>Kardi-nalitet</w:t>
            </w:r>
          </w:p>
        </w:tc>
      </w:tr>
      <w:tr w:rsidR="000A520D" w:rsidRPr="00D82A73" w14:paraId="3051503B" w14:textId="77777777" w:rsidTr="00177141">
        <w:tc>
          <w:tcPr>
            <w:tcW w:w="2628" w:type="dxa"/>
            <w:shd w:val="clear" w:color="auto" w:fill="auto"/>
          </w:tcPr>
          <w:p w14:paraId="6C2CD6C6" w14:textId="77777777" w:rsidR="000A520D" w:rsidRPr="00D82A73" w:rsidRDefault="000A520D" w:rsidP="00177141">
            <w:pPr>
              <w:rPr>
                <w:i/>
              </w:rPr>
            </w:pPr>
            <w:r w:rsidRPr="00D82A73">
              <w:rPr>
                <w:i/>
              </w:rPr>
              <w:t>Begäran</w:t>
            </w:r>
          </w:p>
        </w:tc>
        <w:tc>
          <w:tcPr>
            <w:tcW w:w="1260" w:type="dxa"/>
            <w:shd w:val="clear" w:color="auto" w:fill="auto"/>
          </w:tcPr>
          <w:p w14:paraId="0F38614B" w14:textId="77777777" w:rsidR="000A520D" w:rsidRPr="00D82A73" w:rsidRDefault="000A520D" w:rsidP="00177141"/>
        </w:tc>
        <w:tc>
          <w:tcPr>
            <w:tcW w:w="4867" w:type="dxa"/>
            <w:shd w:val="clear" w:color="auto" w:fill="auto"/>
          </w:tcPr>
          <w:p w14:paraId="00F93B5D" w14:textId="77777777" w:rsidR="000A520D" w:rsidRPr="00D82A73" w:rsidRDefault="000A520D" w:rsidP="00177141">
            <w:pPr>
              <w:pStyle w:val="Normal1"/>
              <w:rPr>
                <w:lang w:val="sv-SE"/>
              </w:rPr>
            </w:pPr>
          </w:p>
        </w:tc>
        <w:tc>
          <w:tcPr>
            <w:tcW w:w="1134" w:type="dxa"/>
            <w:shd w:val="clear" w:color="auto" w:fill="auto"/>
          </w:tcPr>
          <w:p w14:paraId="74670C57" w14:textId="77777777" w:rsidR="000A520D" w:rsidRPr="00D82A73" w:rsidRDefault="000A520D" w:rsidP="00177141"/>
        </w:tc>
      </w:tr>
      <w:tr w:rsidR="000A520D" w:rsidRPr="00D82A73" w14:paraId="31845AC8" w14:textId="77777777" w:rsidTr="00177141">
        <w:tc>
          <w:tcPr>
            <w:tcW w:w="2628" w:type="dxa"/>
            <w:shd w:val="clear" w:color="auto" w:fill="auto"/>
          </w:tcPr>
          <w:p w14:paraId="3A7FB8BB" w14:textId="77777777" w:rsidR="000A520D" w:rsidRPr="00D82A73" w:rsidRDefault="000A520D" w:rsidP="00177141">
            <w:pPr>
              <w:rPr>
                <w:rFonts w:eastAsia="Arial Unicode MS"/>
              </w:rPr>
            </w:pPr>
            <w:r w:rsidRPr="00D82A73">
              <w:rPr>
                <w:rFonts w:eastAsia="Arial Unicode MS"/>
              </w:rPr>
              <w:t>formTemplate</w:t>
            </w:r>
          </w:p>
        </w:tc>
        <w:tc>
          <w:tcPr>
            <w:tcW w:w="1260" w:type="dxa"/>
            <w:shd w:val="clear" w:color="auto" w:fill="auto"/>
          </w:tcPr>
          <w:p w14:paraId="50DEBAD8" w14:textId="77777777" w:rsidR="000A520D" w:rsidRPr="00D82A73" w:rsidRDefault="000A520D" w:rsidP="00177141"/>
        </w:tc>
        <w:tc>
          <w:tcPr>
            <w:tcW w:w="4867" w:type="dxa"/>
            <w:shd w:val="clear" w:color="auto" w:fill="auto"/>
          </w:tcPr>
          <w:p w14:paraId="0BB2D34D" w14:textId="77777777" w:rsidR="000A520D" w:rsidRPr="00D82A73" w:rsidRDefault="000A520D" w:rsidP="00177141">
            <w:pPr>
              <w:pStyle w:val="Normal1"/>
              <w:rPr>
                <w:sz w:val="20"/>
                <w:lang w:val="sv-SE"/>
              </w:rPr>
            </w:pPr>
            <w:r w:rsidRPr="00D82A73">
              <w:rPr>
                <w:sz w:val="20"/>
                <w:lang w:val="sv-SE"/>
              </w:rPr>
              <w:t>Objektet innehåller formulärmallen.</w:t>
            </w:r>
          </w:p>
        </w:tc>
        <w:tc>
          <w:tcPr>
            <w:tcW w:w="1134" w:type="dxa"/>
            <w:shd w:val="clear" w:color="auto" w:fill="auto"/>
          </w:tcPr>
          <w:p w14:paraId="6660FADA" w14:textId="77777777" w:rsidR="000A520D" w:rsidRPr="00D82A73" w:rsidRDefault="000A520D" w:rsidP="00177141">
            <w:r w:rsidRPr="00D82A73">
              <w:t>1..1</w:t>
            </w:r>
          </w:p>
        </w:tc>
      </w:tr>
      <w:tr w:rsidR="000A520D" w:rsidRPr="00D82A73" w14:paraId="79E235BB" w14:textId="77777777" w:rsidTr="00177141">
        <w:tc>
          <w:tcPr>
            <w:tcW w:w="2628" w:type="dxa"/>
            <w:shd w:val="clear" w:color="auto" w:fill="auto"/>
          </w:tcPr>
          <w:p w14:paraId="3D9B7F7A" w14:textId="77777777" w:rsidR="000A520D" w:rsidRPr="00D82A73" w:rsidRDefault="000A520D" w:rsidP="00177141">
            <w:pPr>
              <w:rPr>
                <w:i/>
              </w:rPr>
            </w:pPr>
          </w:p>
        </w:tc>
        <w:tc>
          <w:tcPr>
            <w:tcW w:w="1260" w:type="dxa"/>
            <w:shd w:val="clear" w:color="auto" w:fill="auto"/>
          </w:tcPr>
          <w:p w14:paraId="1176367A" w14:textId="77777777" w:rsidR="000A520D" w:rsidRPr="00D82A73" w:rsidRDefault="000A520D" w:rsidP="00177141"/>
        </w:tc>
        <w:tc>
          <w:tcPr>
            <w:tcW w:w="4867" w:type="dxa"/>
            <w:shd w:val="clear" w:color="auto" w:fill="auto"/>
          </w:tcPr>
          <w:p w14:paraId="7F14A0E9" w14:textId="77777777" w:rsidR="000A520D" w:rsidRPr="00D82A73" w:rsidRDefault="000A520D" w:rsidP="00177141"/>
        </w:tc>
        <w:tc>
          <w:tcPr>
            <w:tcW w:w="1134" w:type="dxa"/>
            <w:shd w:val="clear" w:color="auto" w:fill="auto"/>
          </w:tcPr>
          <w:p w14:paraId="556E0C7F" w14:textId="77777777" w:rsidR="000A520D" w:rsidRPr="00D82A73" w:rsidRDefault="000A520D" w:rsidP="00177141"/>
        </w:tc>
      </w:tr>
      <w:tr w:rsidR="000A520D" w:rsidRPr="00D82A73" w14:paraId="459497A2" w14:textId="77777777" w:rsidTr="00177141">
        <w:tc>
          <w:tcPr>
            <w:tcW w:w="2628" w:type="dxa"/>
            <w:shd w:val="clear" w:color="auto" w:fill="auto"/>
          </w:tcPr>
          <w:p w14:paraId="76343FB7" w14:textId="77777777" w:rsidR="000A520D" w:rsidRPr="00D82A73" w:rsidRDefault="000A520D" w:rsidP="00177141">
            <w:pPr>
              <w:rPr>
                <w:i/>
              </w:rPr>
            </w:pPr>
            <w:r w:rsidRPr="00D82A73">
              <w:rPr>
                <w:i/>
              </w:rPr>
              <w:t>Svar</w:t>
            </w:r>
          </w:p>
        </w:tc>
        <w:tc>
          <w:tcPr>
            <w:tcW w:w="1260" w:type="dxa"/>
            <w:shd w:val="clear" w:color="auto" w:fill="auto"/>
          </w:tcPr>
          <w:p w14:paraId="4D7D4831" w14:textId="77777777" w:rsidR="000A520D" w:rsidRPr="00D82A73" w:rsidRDefault="000A520D" w:rsidP="00177141"/>
        </w:tc>
        <w:tc>
          <w:tcPr>
            <w:tcW w:w="4867" w:type="dxa"/>
            <w:shd w:val="clear" w:color="auto" w:fill="auto"/>
          </w:tcPr>
          <w:p w14:paraId="5A474B41" w14:textId="77777777" w:rsidR="000A520D" w:rsidRPr="00D82A73" w:rsidRDefault="000A520D" w:rsidP="00177141"/>
        </w:tc>
        <w:tc>
          <w:tcPr>
            <w:tcW w:w="1134" w:type="dxa"/>
            <w:shd w:val="clear" w:color="auto" w:fill="auto"/>
          </w:tcPr>
          <w:p w14:paraId="7C1ED314" w14:textId="77777777" w:rsidR="000A520D" w:rsidRPr="00D82A73" w:rsidRDefault="000A520D" w:rsidP="00177141"/>
        </w:tc>
      </w:tr>
      <w:tr w:rsidR="000A520D" w:rsidRPr="00D82A73" w14:paraId="175629DE" w14:textId="77777777" w:rsidTr="00177141">
        <w:tc>
          <w:tcPr>
            <w:tcW w:w="2628" w:type="dxa"/>
            <w:shd w:val="clear" w:color="auto" w:fill="auto"/>
          </w:tcPr>
          <w:p w14:paraId="7089F4F2" w14:textId="77777777" w:rsidR="000A520D" w:rsidRPr="00D82A73" w:rsidRDefault="000A520D" w:rsidP="00177141">
            <w:r w:rsidRPr="00D82A73">
              <w:t>ResultCode</w:t>
            </w:r>
          </w:p>
        </w:tc>
        <w:tc>
          <w:tcPr>
            <w:tcW w:w="1260" w:type="dxa"/>
            <w:shd w:val="clear" w:color="auto" w:fill="auto"/>
          </w:tcPr>
          <w:p w14:paraId="7786D29C" w14:textId="77777777" w:rsidR="000A520D" w:rsidRPr="00D82A73" w:rsidRDefault="000A520D" w:rsidP="00177141"/>
        </w:tc>
        <w:tc>
          <w:tcPr>
            <w:tcW w:w="4867" w:type="dxa"/>
            <w:shd w:val="clear" w:color="auto" w:fill="auto"/>
          </w:tcPr>
          <w:p w14:paraId="0A4A9DB1" w14:textId="77777777" w:rsidR="000A520D" w:rsidRPr="00D82A73" w:rsidRDefault="000A520D" w:rsidP="00177141">
            <w:r w:rsidRPr="00D82A73">
              <w:t>Svarskod</w:t>
            </w:r>
          </w:p>
        </w:tc>
        <w:tc>
          <w:tcPr>
            <w:tcW w:w="1134" w:type="dxa"/>
            <w:shd w:val="clear" w:color="auto" w:fill="auto"/>
          </w:tcPr>
          <w:p w14:paraId="6B903BE1" w14:textId="77777777" w:rsidR="000A520D" w:rsidRPr="00D82A73" w:rsidRDefault="000A520D" w:rsidP="00177141">
            <w:r w:rsidRPr="00D82A73">
              <w:t>1..1</w:t>
            </w:r>
          </w:p>
        </w:tc>
      </w:tr>
      <w:tr w:rsidR="000A520D" w:rsidRPr="00D82A73" w14:paraId="7A5ADE34" w14:textId="77777777" w:rsidTr="00177141">
        <w:tc>
          <w:tcPr>
            <w:tcW w:w="2628" w:type="dxa"/>
            <w:shd w:val="clear" w:color="auto" w:fill="auto"/>
          </w:tcPr>
          <w:p w14:paraId="5F90D854" w14:textId="77777777" w:rsidR="000A520D" w:rsidRPr="00D82A73" w:rsidRDefault="000A520D" w:rsidP="00177141">
            <w:r w:rsidRPr="00D82A73">
              <w:t>Comment</w:t>
            </w:r>
          </w:p>
        </w:tc>
        <w:tc>
          <w:tcPr>
            <w:tcW w:w="1260" w:type="dxa"/>
            <w:shd w:val="clear" w:color="auto" w:fill="auto"/>
          </w:tcPr>
          <w:p w14:paraId="52C7EE93" w14:textId="77777777" w:rsidR="000A520D" w:rsidRPr="00D82A73" w:rsidRDefault="000A520D" w:rsidP="00177141"/>
        </w:tc>
        <w:tc>
          <w:tcPr>
            <w:tcW w:w="4867" w:type="dxa"/>
            <w:shd w:val="clear" w:color="auto" w:fill="auto"/>
          </w:tcPr>
          <w:p w14:paraId="5B1851FF" w14:textId="77777777" w:rsidR="000A520D" w:rsidRPr="00D82A73" w:rsidRDefault="000A520D" w:rsidP="00177141">
            <w:r w:rsidRPr="00D82A73">
              <w:t>Kommentar.</w:t>
            </w:r>
          </w:p>
        </w:tc>
        <w:tc>
          <w:tcPr>
            <w:tcW w:w="1134" w:type="dxa"/>
            <w:shd w:val="clear" w:color="auto" w:fill="auto"/>
          </w:tcPr>
          <w:p w14:paraId="4F0E803F" w14:textId="77777777" w:rsidR="000A520D" w:rsidRPr="00D82A73" w:rsidRDefault="000A520D" w:rsidP="00177141">
            <w:r w:rsidRPr="00D82A73">
              <w:t>0..1</w:t>
            </w:r>
          </w:p>
        </w:tc>
      </w:tr>
    </w:tbl>
    <w:p w14:paraId="151A49E4" w14:textId="77777777" w:rsidR="0065009F" w:rsidRDefault="0065009F" w:rsidP="0065009F"/>
    <w:p w14:paraId="3B214B28" w14:textId="77777777" w:rsidR="006E5F54" w:rsidRPr="00D82A73" w:rsidRDefault="006E5F54" w:rsidP="006E5F54">
      <w:pPr>
        <w:pStyle w:val="Heading3"/>
      </w:pPr>
      <w:bookmarkStart w:id="397" w:name="_Toc397581594"/>
      <w:r>
        <w:t>Övriga regler</w:t>
      </w:r>
      <w:bookmarkEnd w:id="397"/>
    </w:p>
    <w:p w14:paraId="074D08B0" w14:textId="77777777" w:rsidR="006E5F54" w:rsidRPr="00D82A73" w:rsidRDefault="006E5F54" w:rsidP="006E5F54">
      <w:pPr>
        <w:pStyle w:val="Heading4"/>
      </w:pPr>
      <w:r w:rsidRPr="00D82A73">
        <w:t>Begäran</w:t>
      </w:r>
    </w:p>
    <w:p w14:paraId="5129B5B1" w14:textId="77777777" w:rsidR="000A520D" w:rsidRDefault="000A520D" w:rsidP="000A520D">
      <w:r w:rsidRPr="00D82A73">
        <w:t>Tjänsteproducenten validerar begäran enligt regler som specificerats i per attribut ovan.</w:t>
      </w:r>
    </w:p>
    <w:p w14:paraId="5FDACE5B" w14:textId="77777777" w:rsidR="00B15EA3" w:rsidRPr="00D82A73" w:rsidRDefault="00B15EA3" w:rsidP="000A520D"/>
    <w:p w14:paraId="4A5B7EC6" w14:textId="77777777" w:rsidR="00576B3B" w:rsidRPr="00D82A73" w:rsidRDefault="00576B3B" w:rsidP="00576B3B">
      <w:pPr>
        <w:pStyle w:val="Heading4"/>
      </w:pPr>
      <w:r w:rsidRPr="00D82A73">
        <w:t>Svar</w:t>
      </w:r>
    </w:p>
    <w:p w14:paraId="632ACF47" w14:textId="77777777" w:rsidR="000A520D" w:rsidRDefault="000A520D" w:rsidP="000A520D">
      <w:r w:rsidRPr="00D82A73">
        <w:t>Sökresultatet framställs genom att svaret begränsas av de värden som angivits i begäran.</w:t>
      </w:r>
    </w:p>
    <w:p w14:paraId="205DD7C9" w14:textId="77777777" w:rsidR="00B15EA3" w:rsidRPr="00D82A73" w:rsidRDefault="00B15EA3" w:rsidP="000A520D"/>
    <w:p w14:paraId="14019AD0" w14:textId="77777777" w:rsidR="00996C28" w:rsidRPr="00D82A73" w:rsidRDefault="00996C28" w:rsidP="00996C28">
      <w:pPr>
        <w:pStyle w:val="Heading3"/>
      </w:pPr>
      <w:bookmarkStart w:id="398" w:name="_Toc397581595"/>
      <w:r w:rsidRPr="00D82A73">
        <w:t>Tjänsteinteraktion</w:t>
      </w:r>
      <w:bookmarkEnd w:id="398"/>
    </w:p>
    <w:p w14:paraId="5BAA5A7B" w14:textId="77777777" w:rsidR="000A520D" w:rsidRPr="00D82A73" w:rsidRDefault="000A520D" w:rsidP="0044783B">
      <w:pPr>
        <w:numPr>
          <w:ilvl w:val="0"/>
          <w:numId w:val="34"/>
        </w:numPr>
        <w:spacing w:line="240" w:lineRule="auto"/>
      </w:pPr>
      <w:r w:rsidRPr="00D82A73">
        <w:t>SaveFormTemplateInteraction</w:t>
      </w:r>
    </w:p>
    <w:p w14:paraId="39E1D409" w14:textId="77777777" w:rsidR="00E127E3" w:rsidRDefault="00E127E3" w:rsidP="00EB3EAB">
      <w:pPr>
        <w:pStyle w:val="Heading1"/>
        <w:numPr>
          <w:ilvl w:val="0"/>
          <w:numId w:val="0"/>
        </w:numPr>
        <w:ind w:left="432" w:hanging="432"/>
      </w:pPr>
    </w:p>
    <w:sectPr w:rsidR="00E127E3" w:rsidSect="000A531A">
      <w:headerReference w:type="default" r:id="rId27"/>
      <w:footerReference w:type="default" r:id="rId28"/>
      <w:headerReference w:type="first" r:id="rId29"/>
      <w:footerReference w:type="first" r:id="rId30"/>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B78869" w14:textId="77777777" w:rsidR="00492868" w:rsidRDefault="00492868" w:rsidP="00C72B17">
      <w:pPr>
        <w:spacing w:line="240" w:lineRule="auto"/>
      </w:pPr>
      <w:r>
        <w:separator/>
      </w:r>
    </w:p>
  </w:endnote>
  <w:endnote w:type="continuationSeparator" w:id="0">
    <w:p w14:paraId="0E0A6539" w14:textId="77777777" w:rsidR="00492868" w:rsidRDefault="00492868"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7AC7FFFF" w:usb2="00000012" w:usb3="00000000" w:csb0="0002000D"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radeGothic LH Extended">
    <w:altName w:val="Cambri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Bold">
    <w:altName w:val="Cambria"/>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4F1DC" w14:textId="77777777" w:rsidR="004C00DC" w:rsidRDefault="004C00DC"/>
  <w:p w14:paraId="117F38B3" w14:textId="77777777" w:rsidR="004C00DC" w:rsidRDefault="004C00DC"/>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4C00DC" w:rsidRPr="004A7C1C" w14:paraId="335105B7" w14:textId="77777777" w:rsidTr="00095A0D">
      <w:trPr>
        <w:trHeight w:val="629"/>
      </w:trPr>
      <w:tc>
        <w:tcPr>
          <w:tcW w:w="1559" w:type="dxa"/>
        </w:tcPr>
        <w:p w14:paraId="58AEF235" w14:textId="77777777" w:rsidR="004C00DC" w:rsidRPr="001304B6" w:rsidRDefault="004C00DC"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4A8ECA86" w14:textId="77777777" w:rsidR="004C00DC" w:rsidRPr="001304B6" w:rsidRDefault="004C00DC"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62FC4667" w14:textId="77777777" w:rsidR="004C00DC" w:rsidRPr="001304B6" w:rsidRDefault="004C00DC"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0325C174" w14:textId="77777777" w:rsidR="004C00DC" w:rsidRPr="001304B6" w:rsidRDefault="004C00DC"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5A7B1F0F" w14:textId="77777777" w:rsidR="004C00DC" w:rsidRPr="001407C0" w:rsidRDefault="004C00DC" w:rsidP="00095A0D">
          <w:pPr>
            <w:pStyle w:val="Footer"/>
            <w:ind w:left="0"/>
            <w:jc w:val="both"/>
            <w:rPr>
              <w:rFonts w:ascii="Arial" w:eastAsia="Times New Roman" w:hAnsi="Arial"/>
              <w:color w:val="00A9A7"/>
              <w:sz w:val="14"/>
              <w:szCs w:val="24"/>
              <w:lang w:val="en-US" w:eastAsia="en-GB"/>
            </w:rPr>
          </w:pPr>
          <w:r w:rsidRPr="001407C0">
            <w:rPr>
              <w:rFonts w:ascii="Arial" w:eastAsia="Times New Roman" w:hAnsi="Arial"/>
              <w:color w:val="00A9A7"/>
              <w:sz w:val="14"/>
              <w:szCs w:val="24"/>
              <w:lang w:val="en-US" w:eastAsia="en-GB"/>
            </w:rPr>
            <w:t>Tel 08 452 71 60</w:t>
          </w:r>
        </w:p>
        <w:p w14:paraId="40636AD4" w14:textId="77777777" w:rsidR="004C00DC" w:rsidRPr="001407C0" w:rsidRDefault="004C00DC" w:rsidP="00095A0D">
          <w:pPr>
            <w:pStyle w:val="Footer"/>
            <w:ind w:left="0"/>
            <w:jc w:val="both"/>
            <w:rPr>
              <w:rFonts w:ascii="Arial" w:eastAsia="Times New Roman" w:hAnsi="Arial"/>
              <w:color w:val="00A9A7"/>
              <w:sz w:val="14"/>
              <w:szCs w:val="24"/>
              <w:lang w:val="en-US" w:eastAsia="en-GB"/>
            </w:rPr>
          </w:pPr>
          <w:r w:rsidRPr="001407C0">
            <w:rPr>
              <w:rFonts w:ascii="Arial" w:eastAsia="Times New Roman" w:hAnsi="Arial"/>
              <w:color w:val="00A9A7"/>
              <w:sz w:val="14"/>
              <w:szCs w:val="24"/>
              <w:lang w:val="en-US" w:eastAsia="en-GB"/>
            </w:rPr>
            <w:t>info@inera.se</w:t>
          </w:r>
        </w:p>
        <w:p w14:paraId="41061278" w14:textId="77777777" w:rsidR="004C00DC" w:rsidRPr="0091623E" w:rsidRDefault="004C00DC" w:rsidP="00095A0D">
          <w:pPr>
            <w:pStyle w:val="Footer"/>
            <w:ind w:left="0"/>
            <w:jc w:val="both"/>
            <w:rPr>
              <w:lang w:val="en-US"/>
            </w:rPr>
          </w:pPr>
          <w:r w:rsidRPr="001407C0">
            <w:rPr>
              <w:rFonts w:ascii="Arial" w:eastAsia="Times New Roman" w:hAnsi="Arial"/>
              <w:color w:val="00A9A7"/>
              <w:sz w:val="14"/>
              <w:szCs w:val="24"/>
              <w:lang w:val="en-US" w:eastAsia="en-GB"/>
            </w:rPr>
            <w:t>www.inera.se</w:t>
          </w:r>
          <w:r w:rsidRPr="0091623E">
            <w:rPr>
              <w:lang w:val="en-US"/>
            </w:rPr>
            <w:t xml:space="preserve"> </w:t>
          </w:r>
        </w:p>
      </w:tc>
      <w:tc>
        <w:tcPr>
          <w:tcW w:w="2409" w:type="dxa"/>
        </w:tcPr>
        <w:p w14:paraId="20FF5C10" w14:textId="77777777" w:rsidR="004C00DC" w:rsidRPr="001304B6" w:rsidRDefault="004C00DC"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7F7B9CD0" w14:textId="77777777" w:rsidR="004C00DC" w:rsidRPr="001304B6" w:rsidRDefault="004C00DC"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443BD0F2" w14:textId="77777777" w:rsidR="004C00DC" w:rsidRPr="004A7C1C" w:rsidRDefault="004C00DC" w:rsidP="001304B6">
          <w:pPr>
            <w:pStyle w:val="Footer"/>
          </w:pPr>
        </w:p>
      </w:tc>
      <w:tc>
        <w:tcPr>
          <w:tcW w:w="709" w:type="dxa"/>
        </w:tcPr>
        <w:p w14:paraId="45CBB7A5" w14:textId="77777777" w:rsidR="004C00DC" w:rsidRPr="004A7C1C" w:rsidRDefault="004C00DC" w:rsidP="00095A0D">
          <w:pPr>
            <w:pStyle w:val="Footer"/>
            <w:ind w:left="0"/>
            <w:rPr>
              <w:rStyle w:val="PageNumber"/>
            </w:rPr>
          </w:pP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D66D50">
            <w:rPr>
              <w:rStyle w:val="PageNumber"/>
              <w:noProof/>
            </w:rPr>
            <w:t>65</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D66D50">
            <w:rPr>
              <w:rStyle w:val="PageNumber"/>
              <w:noProof/>
            </w:rPr>
            <w:t>101</w:t>
          </w:r>
          <w:r w:rsidRPr="004A7C1C">
            <w:rPr>
              <w:rStyle w:val="PageNumber"/>
            </w:rPr>
            <w:fldChar w:fldCharType="end"/>
          </w:r>
        </w:p>
      </w:tc>
    </w:tr>
  </w:tbl>
  <w:p w14:paraId="46550FFA" w14:textId="77777777" w:rsidR="004C00DC" w:rsidRDefault="004C00DC" w:rsidP="001304B6">
    <w:pPr>
      <w:pStyle w:val="Footer"/>
      <w:ind w:left="0"/>
    </w:pPr>
  </w:p>
  <w:p w14:paraId="4852C322" w14:textId="77777777" w:rsidR="004C00DC" w:rsidRDefault="004C00DC" w:rsidP="0017714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0557C" w14:textId="77777777" w:rsidR="004C00DC" w:rsidRDefault="004C00DC">
    <w:pPr>
      <w:pStyle w:val="Footer"/>
    </w:pPr>
  </w:p>
  <w:p w14:paraId="45DC4971" w14:textId="77777777" w:rsidR="004C00DC" w:rsidRDefault="004C00DC">
    <w:pPr>
      <w:pStyle w:val="Footer"/>
    </w:pPr>
  </w:p>
  <w:p w14:paraId="2EFA5443" w14:textId="77777777" w:rsidR="004C00DC" w:rsidRDefault="004C00DC">
    <w:pPr>
      <w:pStyle w:val="Footer"/>
    </w:pPr>
  </w:p>
  <w:p w14:paraId="547F4A82" w14:textId="77777777" w:rsidR="004C00DC" w:rsidRDefault="004C00DC">
    <w:pPr>
      <w:pStyle w:val="Footer"/>
    </w:pPr>
  </w:p>
  <w:p w14:paraId="325A3199" w14:textId="77777777" w:rsidR="004C00DC" w:rsidRDefault="004C00D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48801" w14:textId="77777777" w:rsidR="004C00DC" w:rsidRDefault="004C00DC"/>
  <w:p w14:paraId="1FC233E8" w14:textId="77777777" w:rsidR="004C00DC" w:rsidRDefault="004C00DC"/>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4C00DC" w:rsidRPr="004A7C1C" w14:paraId="3C5A492F" w14:textId="77777777" w:rsidTr="00095A0D">
      <w:trPr>
        <w:trHeight w:val="629"/>
      </w:trPr>
      <w:tc>
        <w:tcPr>
          <w:tcW w:w="1559" w:type="dxa"/>
        </w:tcPr>
        <w:p w14:paraId="784DFED4" w14:textId="77777777" w:rsidR="004C00DC" w:rsidRPr="001304B6" w:rsidRDefault="004C00DC"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4C00DC" w:rsidRPr="001304B6" w:rsidRDefault="004C00DC"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4C00DC" w:rsidRPr="001304B6" w:rsidRDefault="004C00DC"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4C00DC" w:rsidRPr="001304B6" w:rsidRDefault="004C00DC"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4C00DC" w:rsidRPr="00E94FC3" w:rsidRDefault="004C00DC" w:rsidP="00095A0D">
          <w:pPr>
            <w:pStyle w:val="Footer"/>
            <w:ind w:left="0"/>
            <w:jc w:val="both"/>
            <w:rPr>
              <w:rFonts w:ascii="Arial" w:eastAsia="Times New Roman" w:hAnsi="Arial"/>
              <w:color w:val="00A9A7"/>
              <w:sz w:val="14"/>
              <w:szCs w:val="24"/>
              <w:lang w:val="en-US" w:eastAsia="en-GB"/>
            </w:rPr>
          </w:pPr>
          <w:r w:rsidRPr="00E94FC3">
            <w:rPr>
              <w:rFonts w:ascii="Arial" w:eastAsia="Times New Roman" w:hAnsi="Arial"/>
              <w:color w:val="00A9A7"/>
              <w:sz w:val="14"/>
              <w:szCs w:val="24"/>
              <w:lang w:val="en-US" w:eastAsia="en-GB"/>
            </w:rPr>
            <w:t>Tel 08 452 71 60</w:t>
          </w:r>
        </w:p>
        <w:p w14:paraId="3A35D9B7" w14:textId="77777777" w:rsidR="004C00DC" w:rsidRPr="00E94FC3" w:rsidRDefault="004C00DC" w:rsidP="00095A0D">
          <w:pPr>
            <w:pStyle w:val="Footer"/>
            <w:ind w:left="0"/>
            <w:jc w:val="both"/>
            <w:rPr>
              <w:rFonts w:ascii="Arial" w:eastAsia="Times New Roman" w:hAnsi="Arial"/>
              <w:color w:val="00A9A7"/>
              <w:sz w:val="14"/>
              <w:szCs w:val="24"/>
              <w:lang w:val="en-US" w:eastAsia="en-GB"/>
            </w:rPr>
          </w:pPr>
          <w:r w:rsidRPr="00E94FC3">
            <w:rPr>
              <w:rFonts w:ascii="Arial" w:eastAsia="Times New Roman" w:hAnsi="Arial"/>
              <w:color w:val="00A9A7"/>
              <w:sz w:val="14"/>
              <w:szCs w:val="24"/>
              <w:lang w:val="en-US" w:eastAsia="en-GB"/>
            </w:rPr>
            <w:t>info@inera.se</w:t>
          </w:r>
        </w:p>
        <w:p w14:paraId="3EEE20B7" w14:textId="77777777" w:rsidR="004C00DC" w:rsidRPr="0091623E" w:rsidRDefault="004C00DC" w:rsidP="00095A0D">
          <w:pPr>
            <w:pStyle w:val="Footer"/>
            <w:ind w:left="0"/>
            <w:jc w:val="both"/>
            <w:rPr>
              <w:lang w:val="en-US"/>
            </w:rPr>
          </w:pPr>
          <w:r w:rsidRPr="00E94FC3">
            <w:rPr>
              <w:rFonts w:ascii="Arial" w:eastAsia="Times New Roman" w:hAnsi="Arial"/>
              <w:color w:val="00A9A7"/>
              <w:sz w:val="14"/>
              <w:szCs w:val="24"/>
              <w:lang w:val="en-US" w:eastAsia="en-GB"/>
            </w:rPr>
            <w:t>www.inera.se</w:t>
          </w:r>
          <w:r w:rsidRPr="0091623E">
            <w:rPr>
              <w:lang w:val="en-US"/>
            </w:rPr>
            <w:t xml:space="preserve"> </w:t>
          </w:r>
        </w:p>
      </w:tc>
      <w:tc>
        <w:tcPr>
          <w:tcW w:w="2409" w:type="dxa"/>
        </w:tcPr>
        <w:p w14:paraId="5069E126" w14:textId="77777777" w:rsidR="004C00DC" w:rsidRPr="001304B6" w:rsidRDefault="004C00DC"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4C00DC" w:rsidRPr="001304B6" w:rsidRDefault="004C00DC"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4C00DC" w:rsidRPr="004A7C1C" w:rsidRDefault="004C00DC" w:rsidP="001304B6">
          <w:pPr>
            <w:pStyle w:val="Footer"/>
          </w:pPr>
        </w:p>
      </w:tc>
      <w:tc>
        <w:tcPr>
          <w:tcW w:w="709" w:type="dxa"/>
        </w:tcPr>
        <w:p w14:paraId="6E332D35" w14:textId="77777777" w:rsidR="004C00DC" w:rsidRPr="004A7C1C" w:rsidRDefault="004C00DC" w:rsidP="00095A0D">
          <w:pPr>
            <w:pStyle w:val="Footer"/>
            <w:ind w:left="0"/>
            <w:rPr>
              <w:rStyle w:val="PageNumber"/>
            </w:rPr>
          </w:pP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D66D50">
            <w:rPr>
              <w:rStyle w:val="PageNumber"/>
              <w:noProof/>
            </w:rPr>
            <w:t>88</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D66D50">
            <w:rPr>
              <w:rStyle w:val="PageNumber"/>
              <w:noProof/>
            </w:rPr>
            <w:t>101</w:t>
          </w:r>
          <w:r w:rsidRPr="004A7C1C">
            <w:rPr>
              <w:rStyle w:val="PageNumber"/>
            </w:rPr>
            <w:fldChar w:fldCharType="end"/>
          </w:r>
        </w:p>
      </w:tc>
    </w:tr>
  </w:tbl>
  <w:p w14:paraId="6EB65E86" w14:textId="77777777" w:rsidR="004C00DC" w:rsidRDefault="004C00DC" w:rsidP="001304B6">
    <w:pPr>
      <w:pStyle w:val="Footer"/>
      <w:ind w:left="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491F8" w14:textId="77777777" w:rsidR="004C00DC" w:rsidRDefault="004C00DC">
    <w:pPr>
      <w:pStyle w:val="Footer"/>
    </w:pPr>
  </w:p>
  <w:p w14:paraId="36E0CB75" w14:textId="77777777" w:rsidR="004C00DC" w:rsidRDefault="004C00DC">
    <w:pPr>
      <w:pStyle w:val="Footer"/>
    </w:pPr>
  </w:p>
  <w:p w14:paraId="68EA24B6" w14:textId="77777777" w:rsidR="004C00DC" w:rsidRDefault="004C00DC">
    <w:pPr>
      <w:pStyle w:val="Footer"/>
    </w:pPr>
  </w:p>
  <w:p w14:paraId="798F58D1" w14:textId="77777777" w:rsidR="004C00DC" w:rsidRDefault="004C00DC">
    <w:pPr>
      <w:pStyle w:val="Footer"/>
    </w:pPr>
  </w:p>
  <w:p w14:paraId="0B4F500D" w14:textId="77777777" w:rsidR="004C00DC" w:rsidRDefault="004C00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CE0458" w14:textId="77777777" w:rsidR="00492868" w:rsidRDefault="00492868" w:rsidP="00C72B17">
      <w:pPr>
        <w:spacing w:line="240" w:lineRule="auto"/>
      </w:pPr>
      <w:r>
        <w:separator/>
      </w:r>
    </w:p>
  </w:footnote>
  <w:footnote w:type="continuationSeparator" w:id="0">
    <w:p w14:paraId="7A8995E9" w14:textId="77777777" w:rsidR="00492868" w:rsidRDefault="00492868" w:rsidP="00C72B17">
      <w:pPr>
        <w:spacing w:line="240" w:lineRule="auto"/>
      </w:pPr>
      <w:r>
        <w:continuationSeparator/>
      </w:r>
    </w:p>
  </w:footnote>
  <w:footnote w:id="1">
    <w:p w14:paraId="66141E50" w14:textId="77777777" w:rsidR="004C00DC" w:rsidRPr="007A295A" w:rsidRDefault="004C00DC" w:rsidP="00A753EE">
      <w:pPr>
        <w:pStyle w:val="FootnoteText"/>
        <w:rPr>
          <w:sz w:val="16"/>
          <w:szCs w:val="16"/>
        </w:rPr>
      </w:pPr>
      <w:r w:rsidRPr="007A295A">
        <w:rPr>
          <w:rStyle w:val="FootnoteReference"/>
          <w:sz w:val="16"/>
          <w:szCs w:val="16"/>
        </w:rPr>
        <w:footnoteRef/>
      </w:r>
      <w:r w:rsidRPr="007A295A">
        <w:rPr>
          <w:sz w:val="16"/>
          <w:szCs w:val="16"/>
        </w:rPr>
        <w:t xml:space="preserve"> Vilka åtgärder för att medicinskt förebygga, utreda och behandla sjukdomar och skador (Hälso- och sjukvårdslag 1982:763, § 1)</w:t>
      </w:r>
    </w:p>
  </w:footnote>
  <w:footnote w:id="2">
    <w:p w14:paraId="2CDBD182" w14:textId="77777777" w:rsidR="004C00DC" w:rsidRPr="007D7B9A" w:rsidRDefault="004C00DC" w:rsidP="00A753EE">
      <w:pPr>
        <w:pStyle w:val="FootnoteText"/>
        <w:rPr>
          <w:sz w:val="16"/>
          <w:szCs w:val="16"/>
        </w:rPr>
      </w:pPr>
      <w:r w:rsidRPr="00964071">
        <w:rPr>
          <w:rStyle w:val="FootnoteReference"/>
          <w:sz w:val="16"/>
          <w:szCs w:val="16"/>
        </w:rPr>
        <w:footnoteRef/>
      </w:r>
      <w:r w:rsidRPr="00964071">
        <w:rPr>
          <w:sz w:val="16"/>
          <w:szCs w:val="16"/>
        </w:rPr>
        <w:t xml:space="preserve"> Vårdenhet är den organisatoriska enhet som tillhandahåller hälso- och sjukvård (Socialstyrelsens termbank). Vårdenhet är en organisatorisk enhet som leds av en verksamhets</w:t>
      </w:r>
      <w:r w:rsidRPr="007D7B9A">
        <w:rPr>
          <w:sz w:val="16"/>
          <w:szCs w:val="16"/>
        </w:rPr>
        <w:t>chef eller motsvarande (Patientdatalagen i Praktiken).</w:t>
      </w:r>
    </w:p>
  </w:footnote>
  <w:footnote w:id="3">
    <w:p w14:paraId="08013807" w14:textId="77777777" w:rsidR="004C00DC" w:rsidRPr="00825A32" w:rsidRDefault="004C00DC" w:rsidP="00A753EE">
      <w:pPr>
        <w:pStyle w:val="FootnoteText"/>
        <w:rPr>
          <w:sz w:val="16"/>
          <w:szCs w:val="16"/>
        </w:rPr>
      </w:pPr>
      <w:r w:rsidRPr="00D530B5">
        <w:rPr>
          <w:rStyle w:val="FootnoteReference"/>
          <w:sz w:val="16"/>
          <w:szCs w:val="16"/>
        </w:rPr>
        <w:footnoteRef/>
      </w:r>
      <w:r w:rsidRPr="00D530B5">
        <w:rPr>
          <w:sz w:val="16"/>
          <w:szCs w:val="16"/>
        </w:rPr>
        <w:t xml:space="preserve"> Inom hälso- och sjukvård skall det finnas någon som svarar för verksamheten (verksamhetschef). (Hälso- och sjukvårdslag 1982:763, § 29) En verksamhet definie</w:t>
      </w:r>
      <w:r w:rsidRPr="00825A32">
        <w:rPr>
          <w:sz w:val="16"/>
          <w:szCs w:val="16"/>
        </w:rPr>
        <w:t>ras i praktiken ofta utifrån en verksamhetschefs ansvarsområde.</w:t>
      </w:r>
    </w:p>
  </w:footnote>
  <w:footnote w:id="4">
    <w:p w14:paraId="31CF292E" w14:textId="77777777" w:rsidR="004C00DC" w:rsidRPr="00CB219E" w:rsidRDefault="004C00DC" w:rsidP="00A753EE">
      <w:pPr>
        <w:pStyle w:val="FootnoteText"/>
        <w:rPr>
          <w:sz w:val="16"/>
          <w:szCs w:val="16"/>
        </w:rPr>
      </w:pPr>
      <w:r w:rsidRPr="00CB219E">
        <w:rPr>
          <w:rStyle w:val="FootnoteReference"/>
          <w:sz w:val="16"/>
          <w:szCs w:val="16"/>
        </w:rPr>
        <w:footnoteRef/>
      </w:r>
      <w:r w:rsidRPr="00CB219E">
        <w:rPr>
          <w:sz w:val="16"/>
          <w:szCs w:val="16"/>
        </w:rPr>
        <w:t xml:space="preserve"> Vårdprocess utgör en följd av aktiviteter eller åtgärder, som utförs för en patient, avseende ett visst hälsoproblem, mellan inkommen vårdbegäran och avslag av vårdbegäran eller avslut av vårdåtagande (Socialstyrelsens termbank).</w:t>
      </w:r>
    </w:p>
    <w:p w14:paraId="736B8BDF" w14:textId="77777777" w:rsidR="004C00DC" w:rsidRPr="004727B7" w:rsidRDefault="004C00DC" w:rsidP="00A753EE">
      <w:pPr>
        <w:pStyle w:val="FootnoteText"/>
        <w:rPr>
          <w:sz w:val="16"/>
          <w:szCs w:val="16"/>
        </w:rPr>
      </w:pPr>
      <w:r w:rsidRPr="004727B7">
        <w:rPr>
          <w:sz w:val="16"/>
          <w:szCs w:val="16"/>
        </w:rPr>
        <w:t>En vårdprocess sker alltid inom en vårdgivare och de ska vara på förhand definierade av vårdgivaren. Exempel på vårdprocesser är t.ex. en remiss och samordnad vårdplanering. En vårdprocess kan också utgöras av aktiviteter och åtgärder, som utförs för en patient av flera vårdenheter som har ett på förhand definierat samarbete, exempelvis vid länssamarbete. De vårdgivare som avser att nyttja vårdprocesser måste definiera dessa, då de påverkar behörighetssystem och spärrar (Patientdatalagen i Praktiken).</w:t>
      </w:r>
    </w:p>
  </w:footnote>
  <w:footnote w:id="5">
    <w:p w14:paraId="7FE1D2C2" w14:textId="77777777" w:rsidR="004C00DC" w:rsidRPr="004727B7" w:rsidRDefault="004C00DC" w:rsidP="00A753EE">
      <w:pPr>
        <w:pStyle w:val="FootnoteText"/>
        <w:rPr>
          <w:sz w:val="16"/>
          <w:szCs w:val="16"/>
        </w:rPr>
      </w:pPr>
      <w:r w:rsidRPr="004727B7">
        <w:rPr>
          <w:rStyle w:val="FootnoteReference"/>
          <w:sz w:val="16"/>
          <w:szCs w:val="16"/>
        </w:rPr>
        <w:footnoteRef/>
      </w:r>
      <w:r w:rsidRPr="004727B7">
        <w:rPr>
          <w:sz w:val="16"/>
          <w:szCs w:val="16"/>
        </w:rPr>
        <w:t xml:space="preserve"> Vårdgivare är ”statlig myndighet, landsting och kommun i fråga om sådan hälso- och sjukvårds- verksamhet som myndigheten, landstinget eller kommunen har ansvar för (offent- lig vårdgivare) samt annan juridisk person eller enskild näringsidkare som bedri- ver hälso- och sjukvårdsverksamhet (privat vårdgivare).” (Socialstyrelsens termbank).</w:t>
      </w:r>
    </w:p>
  </w:footnote>
  <w:footnote w:id="6">
    <w:p w14:paraId="155F5A49" w14:textId="77777777" w:rsidR="004C00DC" w:rsidRPr="000A0FB1" w:rsidRDefault="004C00DC" w:rsidP="00A753EE">
      <w:pPr>
        <w:pStyle w:val="FootnoteText"/>
        <w:rPr>
          <w:sz w:val="16"/>
          <w:szCs w:val="16"/>
        </w:rPr>
      </w:pPr>
      <w:r w:rsidRPr="000A0FB1">
        <w:rPr>
          <w:rStyle w:val="FootnoteReference"/>
          <w:sz w:val="16"/>
          <w:szCs w:val="16"/>
        </w:rPr>
        <w:footnoteRef/>
      </w:r>
      <w:r w:rsidRPr="000A0FB1">
        <w:rPr>
          <w:sz w:val="16"/>
          <w:szCs w:val="16"/>
        </w:rPr>
        <w:t xml:space="preserve"> Kommittédirektiv 2011:111 “Förbättrad tillgång till personuppgifter inom och mellan hälso- och sjukvården och socialtjänsten m.m.” (http://www.sou.gov.se/kommittedirektiv/2011/dir2011_111.pdf)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23616D" w14:textId="77777777" w:rsidR="004C00DC" w:rsidRDefault="004C00DC"/>
  <w:p w14:paraId="1A5D7CD9" w14:textId="77777777" w:rsidR="004C00DC" w:rsidRDefault="004C00DC"/>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4C00DC" w:rsidRPr="00333716" w14:paraId="42F7B35E" w14:textId="77777777" w:rsidTr="000A531A">
      <w:trPr>
        <w:trHeight w:hRule="exact" w:val="539"/>
      </w:trPr>
      <w:tc>
        <w:tcPr>
          <w:tcW w:w="3168" w:type="dxa"/>
          <w:tcBorders>
            <w:top w:val="nil"/>
            <w:bottom w:val="nil"/>
          </w:tcBorders>
        </w:tcPr>
        <w:p w14:paraId="0F8B5A0A" w14:textId="77777777" w:rsidR="004C00DC" w:rsidRPr="00095A0D" w:rsidRDefault="004C00DC" w:rsidP="00095A0D">
          <w:pPr>
            <w:pStyle w:val="Footer"/>
            <w:rPr>
              <w:rFonts w:ascii="Arial" w:eastAsia="Times New Roman" w:hAnsi="Arial"/>
              <w:color w:val="00A9A7"/>
              <w:sz w:val="14"/>
              <w:szCs w:val="24"/>
              <w:lang w:eastAsia="en-GB"/>
            </w:rPr>
          </w:pPr>
        </w:p>
        <w:p w14:paraId="7009F6DD" w14:textId="77777777" w:rsidR="004C00DC" w:rsidRPr="00095A0D" w:rsidRDefault="004C00DC" w:rsidP="00177141">
          <w:pPr>
            <w:pStyle w:val="Footer"/>
            <w:jc w:val="center"/>
            <w:rPr>
              <w:rFonts w:ascii="Arial" w:eastAsia="Times New Roman" w:hAnsi="Arial"/>
              <w:color w:val="00A9A7"/>
              <w:sz w:val="14"/>
              <w:szCs w:val="24"/>
              <w:lang w:eastAsia="en-GB"/>
            </w:rPr>
          </w:pPr>
        </w:p>
      </w:tc>
      <w:tc>
        <w:tcPr>
          <w:tcW w:w="4111" w:type="dxa"/>
          <w:tcBorders>
            <w:top w:val="nil"/>
            <w:bottom w:val="nil"/>
          </w:tcBorders>
        </w:tcPr>
        <w:p w14:paraId="49507631" w14:textId="77777777" w:rsidR="004C00DC" w:rsidRPr="00F711C6" w:rsidRDefault="004C00DC" w:rsidP="0017714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val="en-US" w:eastAsia="en-GB"/>
            </w:rPr>
          </w:pPr>
          <w:r>
            <w:rPr>
              <w:rFonts w:ascii="Arial" w:eastAsia="Times New Roman" w:hAnsi="Arial"/>
              <w:color w:val="00A9A7"/>
              <w:sz w:val="14"/>
              <w:szCs w:val="24"/>
              <w:lang w:eastAsia="en-GB"/>
            </w:rPr>
            <w:fldChar w:fldCharType="begin"/>
          </w:r>
          <w:r w:rsidRPr="00F711C6">
            <w:rPr>
              <w:rFonts w:ascii="Arial" w:eastAsia="Times New Roman" w:hAnsi="Arial"/>
              <w:color w:val="00A9A7"/>
              <w:sz w:val="14"/>
              <w:szCs w:val="24"/>
              <w:lang w:val="en-US"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val="en-US" w:eastAsia="en-GB"/>
            </w:rPr>
            <w:t>infrastructure:eservicesupply:forminteraction</w:t>
          </w:r>
          <w:r>
            <w:rPr>
              <w:rFonts w:ascii="Arial" w:eastAsia="Times New Roman" w:hAnsi="Arial"/>
              <w:color w:val="00A9A7"/>
              <w:sz w:val="14"/>
              <w:szCs w:val="24"/>
              <w:lang w:eastAsia="en-GB"/>
            </w:rPr>
            <w:fldChar w:fldCharType="end"/>
          </w:r>
        </w:p>
        <w:p w14:paraId="2ED32406" w14:textId="77777777" w:rsidR="004C00DC" w:rsidRPr="00F711C6" w:rsidRDefault="004C00DC" w:rsidP="0017714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val="en-US" w:eastAsia="en-GB"/>
            </w:rPr>
          </w:pPr>
          <w:r w:rsidRPr="00F711C6">
            <w:rPr>
              <w:rFonts w:ascii="Arial" w:eastAsia="Times New Roman" w:hAnsi="Arial"/>
              <w:color w:val="00A9A7"/>
              <w:sz w:val="14"/>
              <w:szCs w:val="24"/>
              <w:lang w:val="en-US" w:eastAsia="en-GB"/>
            </w:rPr>
            <w:t>Version:</w:t>
          </w:r>
          <w:r w:rsidRPr="00F711C6">
            <w:rPr>
              <w:color w:val="008000"/>
              <w:sz w:val="32"/>
              <w:lang w:val="en-US"/>
            </w:rPr>
            <w:t xml:space="preserve"> </w:t>
          </w:r>
          <w:r w:rsidRPr="0039481C">
            <w:rPr>
              <w:rFonts w:ascii="Arial" w:eastAsia="Times New Roman" w:hAnsi="Arial"/>
              <w:color w:val="00A9A7"/>
              <w:sz w:val="14"/>
              <w:szCs w:val="24"/>
              <w:lang w:eastAsia="en-GB"/>
            </w:rPr>
            <w:fldChar w:fldCharType="begin"/>
          </w:r>
          <w:r w:rsidRPr="00F711C6">
            <w:rPr>
              <w:rFonts w:ascii="Arial" w:eastAsia="Times New Roman" w:hAnsi="Arial"/>
              <w:color w:val="00A9A7"/>
              <w:sz w:val="14"/>
              <w:szCs w:val="24"/>
              <w:lang w:val="en-US" w:eastAsia="en-GB"/>
            </w:rPr>
            <w:instrText xml:space="preserve"> DOCPROPERTY  "version1" \* MERGEFORMAT </w:instrText>
          </w:r>
          <w:r w:rsidRPr="0039481C">
            <w:rPr>
              <w:rFonts w:ascii="Arial" w:eastAsia="Times New Roman" w:hAnsi="Arial"/>
              <w:color w:val="00A9A7"/>
              <w:sz w:val="14"/>
              <w:szCs w:val="24"/>
              <w:lang w:eastAsia="en-GB"/>
            </w:rPr>
            <w:fldChar w:fldCharType="separate"/>
          </w:r>
          <w:r>
            <w:rPr>
              <w:rFonts w:ascii="Arial" w:eastAsia="Times New Roman" w:hAnsi="Arial"/>
              <w:color w:val="00A9A7"/>
              <w:sz w:val="14"/>
              <w:szCs w:val="24"/>
              <w:lang w:val="en-US" w:eastAsia="en-GB"/>
            </w:rPr>
            <w:t>2</w:t>
          </w:r>
          <w:r w:rsidRPr="0039481C">
            <w:rPr>
              <w:rFonts w:ascii="Arial" w:eastAsia="Times New Roman" w:hAnsi="Arial"/>
              <w:color w:val="00A9A7"/>
              <w:sz w:val="14"/>
              <w:szCs w:val="24"/>
              <w:lang w:eastAsia="en-GB"/>
            </w:rPr>
            <w:fldChar w:fldCharType="end"/>
          </w:r>
          <w:r w:rsidRPr="00F711C6">
            <w:rPr>
              <w:rFonts w:ascii="Arial" w:eastAsia="Times New Roman" w:hAnsi="Arial"/>
              <w:color w:val="00A9A7"/>
              <w:sz w:val="14"/>
              <w:szCs w:val="24"/>
              <w:lang w:val="en-US" w:eastAsia="en-GB"/>
            </w:rPr>
            <w:t>.</w:t>
          </w:r>
          <w:r w:rsidRPr="0039481C">
            <w:rPr>
              <w:rFonts w:ascii="Arial" w:eastAsia="Times New Roman" w:hAnsi="Arial"/>
              <w:color w:val="00A9A7"/>
              <w:sz w:val="14"/>
              <w:szCs w:val="24"/>
              <w:lang w:eastAsia="en-GB"/>
            </w:rPr>
            <w:fldChar w:fldCharType="begin"/>
          </w:r>
          <w:r w:rsidRPr="00F711C6">
            <w:rPr>
              <w:rFonts w:ascii="Arial" w:eastAsia="Times New Roman" w:hAnsi="Arial"/>
              <w:color w:val="00A9A7"/>
              <w:sz w:val="14"/>
              <w:szCs w:val="24"/>
              <w:lang w:val="en-US" w:eastAsia="en-GB"/>
            </w:rPr>
            <w:instrText xml:space="preserve"> DOCPROPERTY "version2" \* MERGEFORMAT </w:instrText>
          </w:r>
          <w:r w:rsidRPr="0039481C">
            <w:rPr>
              <w:rFonts w:ascii="Arial" w:eastAsia="Times New Roman" w:hAnsi="Arial"/>
              <w:color w:val="00A9A7"/>
              <w:sz w:val="14"/>
              <w:szCs w:val="24"/>
              <w:lang w:eastAsia="en-GB"/>
            </w:rPr>
            <w:fldChar w:fldCharType="separate"/>
          </w:r>
          <w:r>
            <w:rPr>
              <w:rFonts w:ascii="Arial" w:eastAsia="Times New Roman" w:hAnsi="Arial"/>
              <w:color w:val="00A9A7"/>
              <w:sz w:val="14"/>
              <w:szCs w:val="24"/>
              <w:lang w:val="en-US" w:eastAsia="en-GB"/>
            </w:rPr>
            <w:t>0</w:t>
          </w:r>
          <w:r w:rsidRPr="0039481C">
            <w:rPr>
              <w:rFonts w:ascii="Arial" w:eastAsia="Times New Roman" w:hAnsi="Arial"/>
              <w:color w:val="00A9A7"/>
              <w:sz w:val="14"/>
              <w:szCs w:val="24"/>
              <w:lang w:eastAsia="en-GB"/>
            </w:rPr>
            <w:fldChar w:fldCharType="end"/>
          </w:r>
          <w:r w:rsidRPr="00F711C6">
            <w:rPr>
              <w:rFonts w:ascii="Arial" w:eastAsia="Times New Roman" w:hAnsi="Arial"/>
              <w:color w:val="00A9A7"/>
              <w:sz w:val="14"/>
              <w:szCs w:val="24"/>
              <w:lang w:val="en-US" w:eastAsia="en-GB"/>
            </w:rPr>
            <w:t>.</w:t>
          </w:r>
          <w:r w:rsidRPr="0039481C">
            <w:rPr>
              <w:rFonts w:ascii="Arial" w:eastAsia="Times New Roman" w:hAnsi="Arial"/>
              <w:color w:val="00A9A7"/>
              <w:sz w:val="14"/>
              <w:szCs w:val="24"/>
              <w:lang w:eastAsia="en-GB"/>
            </w:rPr>
            <w:fldChar w:fldCharType="begin"/>
          </w:r>
          <w:r w:rsidRPr="00F711C6">
            <w:rPr>
              <w:rFonts w:ascii="Arial" w:eastAsia="Times New Roman" w:hAnsi="Arial"/>
              <w:color w:val="00A9A7"/>
              <w:sz w:val="14"/>
              <w:szCs w:val="24"/>
              <w:lang w:val="en-US" w:eastAsia="en-GB"/>
            </w:rPr>
            <w:instrText xml:space="preserve"> DOCPROPERTY "version3" \* MERGEFORMAT </w:instrText>
          </w:r>
          <w:r w:rsidRPr="0039481C">
            <w:rPr>
              <w:rFonts w:ascii="Arial" w:eastAsia="Times New Roman" w:hAnsi="Arial"/>
              <w:color w:val="00A9A7"/>
              <w:sz w:val="14"/>
              <w:szCs w:val="24"/>
              <w:lang w:eastAsia="en-GB"/>
            </w:rPr>
            <w:fldChar w:fldCharType="separate"/>
          </w:r>
          <w:r>
            <w:rPr>
              <w:rFonts w:ascii="Arial" w:eastAsia="Times New Roman" w:hAnsi="Arial"/>
              <w:color w:val="00A9A7"/>
              <w:sz w:val="14"/>
              <w:szCs w:val="24"/>
              <w:lang w:val="en-US" w:eastAsia="en-GB"/>
            </w:rPr>
            <w:t>0</w:t>
          </w:r>
          <w:r w:rsidRPr="0039481C">
            <w:rPr>
              <w:rFonts w:ascii="Arial" w:eastAsia="Times New Roman" w:hAnsi="Arial"/>
              <w:color w:val="00A9A7"/>
              <w:sz w:val="14"/>
              <w:szCs w:val="24"/>
              <w:lang w:eastAsia="en-GB"/>
            </w:rPr>
            <w:fldChar w:fldCharType="end"/>
          </w:r>
        </w:p>
        <w:p w14:paraId="7519B512" w14:textId="77777777" w:rsidR="004C00DC" w:rsidRPr="00F711C6" w:rsidRDefault="004C00DC" w:rsidP="0017714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val="en-US" w:eastAsia="en-GB"/>
            </w:rPr>
          </w:pPr>
          <w:r w:rsidRPr="00F711C6">
            <w:rPr>
              <w:rFonts w:ascii="Arial" w:eastAsia="Times New Roman" w:hAnsi="Arial"/>
              <w:color w:val="00A9A7"/>
              <w:sz w:val="14"/>
              <w:szCs w:val="24"/>
              <w:lang w:val="en-US" w:eastAsia="en-GB"/>
            </w:rPr>
            <w:t>Diarienummer:</w:t>
          </w:r>
        </w:p>
      </w:tc>
      <w:tc>
        <w:tcPr>
          <w:tcW w:w="2977" w:type="dxa"/>
          <w:tcBorders>
            <w:top w:val="nil"/>
            <w:bottom w:val="nil"/>
          </w:tcBorders>
        </w:tcPr>
        <w:p w14:paraId="76446AE6" w14:textId="77777777" w:rsidR="004C00DC" w:rsidRDefault="004C00DC"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Författare:</w:t>
          </w:r>
        </w:p>
        <w:p w14:paraId="39C5E108" w14:textId="77777777" w:rsidR="004C00DC" w:rsidRPr="00095A0D" w:rsidRDefault="004C00DC"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Dokumentägare:</w:t>
          </w:r>
        </w:p>
      </w:tc>
      <w:tc>
        <w:tcPr>
          <w:tcW w:w="1276" w:type="dxa"/>
          <w:tcBorders>
            <w:top w:val="nil"/>
            <w:bottom w:val="nil"/>
          </w:tcBorders>
        </w:tcPr>
        <w:p w14:paraId="7756C3E6" w14:textId="77777777" w:rsidR="004C00DC" w:rsidRPr="00095A0D" w:rsidRDefault="004C00DC"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56A64025" w14:textId="77777777" w:rsidR="004C00DC" w:rsidRPr="000A531A" w:rsidRDefault="004C00DC" w:rsidP="00932401">
          <w:pPr>
            <w:pStyle w:val="Footer"/>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DOCPROPERTY "datepublished"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2014-06-27</w:t>
          </w:r>
          <w:r>
            <w:rPr>
              <w:rFonts w:ascii="Arial" w:eastAsia="Times New Roman" w:hAnsi="Arial"/>
              <w:color w:val="00A9A7"/>
              <w:sz w:val="14"/>
              <w:szCs w:val="24"/>
              <w:lang w:eastAsia="en-GB"/>
            </w:rPr>
            <w:fldChar w:fldCharType="end"/>
          </w:r>
        </w:p>
      </w:tc>
    </w:tr>
    <w:tr w:rsidR="004C00DC" w:rsidRPr="00095A0D" w14:paraId="24869C21"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33A8F484" w14:textId="77777777" w:rsidR="004C00DC" w:rsidRPr="00095A0D" w:rsidRDefault="004C00DC" w:rsidP="00095A0D">
          <w:pPr>
            <w:pStyle w:val="Footer"/>
            <w:rPr>
              <w:rFonts w:ascii="Arial" w:eastAsia="Times New Roman" w:hAnsi="Arial"/>
              <w:color w:val="00A9A7"/>
              <w:sz w:val="14"/>
              <w:szCs w:val="24"/>
              <w:lang w:eastAsia="en-GB"/>
            </w:rPr>
          </w:pPr>
          <w:r w:rsidRPr="009C52F6">
            <w:rPr>
              <w:rFonts w:ascii="Arial" w:eastAsia="Times New Roman" w:hAnsi="Arial"/>
              <w:noProof/>
              <w:color w:val="00A9A7"/>
              <w:sz w:val="14"/>
              <w:szCs w:val="24"/>
              <w:lang w:eastAsia="sv-SE"/>
            </w:rPr>
            <w:drawing>
              <wp:inline distT="0" distB="0" distL="0" distR="0" wp14:anchorId="71EC2433" wp14:editId="0B35B822">
                <wp:extent cx="1085850" cy="866775"/>
                <wp:effectExtent l="0" t="0" r="0" b="9525"/>
                <wp:docPr id="30"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73B93DD9" w14:textId="77777777" w:rsidR="004C00DC" w:rsidRPr="00095A0D" w:rsidRDefault="004C00DC" w:rsidP="00095A0D">
          <w:pPr>
            <w:pStyle w:val="Footer"/>
            <w:rPr>
              <w:rFonts w:ascii="Arial" w:eastAsia="Times New Roman" w:hAnsi="Arial"/>
              <w:color w:val="00A9A7"/>
              <w:sz w:val="14"/>
              <w:szCs w:val="24"/>
              <w:lang w:eastAsia="en-GB"/>
            </w:rPr>
          </w:pPr>
        </w:p>
      </w:tc>
    </w:tr>
  </w:tbl>
  <w:p w14:paraId="5B205FD9" w14:textId="77777777" w:rsidR="004C00DC" w:rsidRDefault="004C00DC" w:rsidP="008303EF">
    <w:pPr>
      <w:tabs>
        <w:tab w:val="left" w:pos="6237"/>
      </w:tabs>
    </w:pPr>
    <w:r>
      <w:t xml:space="preserve"> </w:t>
    </w:r>
  </w:p>
  <w:p w14:paraId="0409FB13" w14:textId="77777777" w:rsidR="004C00DC" w:rsidRDefault="004C00DC" w:rsidP="0017714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E0C54" w14:textId="77777777" w:rsidR="004C00DC" w:rsidRDefault="004C00DC" w:rsidP="00D774BC">
    <w:pPr>
      <w:tabs>
        <w:tab w:val="left" w:pos="6237"/>
      </w:tabs>
    </w:pPr>
  </w:p>
  <w:p w14:paraId="01DBE47C" w14:textId="77777777" w:rsidR="004C00DC" w:rsidRDefault="004C00DC" w:rsidP="00D774BC">
    <w:pPr>
      <w:tabs>
        <w:tab w:val="left" w:pos="6237"/>
      </w:tabs>
    </w:pPr>
  </w:p>
  <w:p w14:paraId="6BD92729" w14:textId="77777777" w:rsidR="004C00DC" w:rsidRDefault="004C00DC" w:rsidP="00D774BC">
    <w:pPr>
      <w:tabs>
        <w:tab w:val="left" w:pos="6237"/>
      </w:tabs>
    </w:pPr>
  </w:p>
  <w:p w14:paraId="04C03FFE" w14:textId="77777777" w:rsidR="004C00DC" w:rsidRDefault="004C00DC" w:rsidP="00D774BC">
    <w:pPr>
      <w:tabs>
        <w:tab w:val="left" w:pos="6237"/>
      </w:tabs>
    </w:pPr>
    <w:r>
      <w:rPr>
        <w:noProof/>
        <w:lang w:eastAsia="sv-SE"/>
      </w:rPr>
      <w:drawing>
        <wp:inline distT="0" distB="0" distL="0" distR="0" wp14:anchorId="26E5B0B8" wp14:editId="54B93771">
          <wp:extent cx="1091565" cy="865505"/>
          <wp:effectExtent l="0" t="0" r="0" b="0"/>
          <wp:docPr id="3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t xml:space="preserve"> </w:t>
    </w:r>
  </w:p>
  <w:tbl>
    <w:tblPr>
      <w:tblW w:w="9180" w:type="dxa"/>
      <w:tblLayout w:type="fixed"/>
      <w:tblLook w:val="04A0" w:firstRow="1" w:lastRow="0" w:firstColumn="1" w:lastColumn="0" w:noHBand="0" w:noVBand="1"/>
    </w:tblPr>
    <w:tblGrid>
      <w:gridCol w:w="956"/>
      <w:gridCol w:w="1199"/>
      <w:gridCol w:w="4049"/>
      <w:gridCol w:w="2976"/>
    </w:tblGrid>
    <w:tr w:rsidR="004C00DC" w:rsidRPr="0024387D" w14:paraId="2FEB603A" w14:textId="77777777" w:rsidTr="00177141">
      <w:tc>
        <w:tcPr>
          <w:tcW w:w="2155" w:type="dxa"/>
          <w:gridSpan w:val="2"/>
        </w:tcPr>
        <w:p w14:paraId="5E63B3A3" w14:textId="77777777" w:rsidR="004C00DC" w:rsidRPr="0024387D" w:rsidRDefault="004C00DC" w:rsidP="002A2120">
          <w:pPr>
            <w:pStyle w:val="Header"/>
            <w:rPr>
              <w:rFonts w:cs="Georgia"/>
              <w:sz w:val="12"/>
              <w:szCs w:val="12"/>
            </w:rPr>
          </w:pPr>
        </w:p>
      </w:tc>
      <w:tc>
        <w:tcPr>
          <w:tcW w:w="4049" w:type="dxa"/>
        </w:tcPr>
        <w:p w14:paraId="31EF4F2E" w14:textId="77777777" w:rsidR="004C00DC" w:rsidRPr="0024387D" w:rsidRDefault="004C00DC" w:rsidP="00DE4030">
          <w:pPr>
            <w:pStyle w:val="Header"/>
            <w:rPr>
              <w:rFonts w:cs="Georgia"/>
              <w:sz w:val="14"/>
              <w:szCs w:val="14"/>
            </w:rPr>
          </w:pPr>
        </w:p>
      </w:tc>
      <w:tc>
        <w:tcPr>
          <w:tcW w:w="2976" w:type="dxa"/>
        </w:tcPr>
        <w:p w14:paraId="44BD5ED1" w14:textId="77777777" w:rsidR="004C00DC" w:rsidRDefault="004C00DC" w:rsidP="00DE4030">
          <w:r>
            <w:t xml:space="preserve"> </w:t>
          </w:r>
        </w:p>
      </w:tc>
    </w:tr>
    <w:tr w:rsidR="004C00DC" w:rsidRPr="00F456CC" w14:paraId="531FDC2E" w14:textId="77777777" w:rsidTr="00177141">
      <w:tc>
        <w:tcPr>
          <w:tcW w:w="956" w:type="dxa"/>
          <w:tcBorders>
            <w:right w:val="single" w:sz="4" w:space="0" w:color="auto"/>
          </w:tcBorders>
        </w:tcPr>
        <w:p w14:paraId="73D764EA" w14:textId="77777777" w:rsidR="004C00DC" w:rsidRPr="00F456CC" w:rsidRDefault="004C00DC" w:rsidP="00025527">
          <w:pPr>
            <w:pStyle w:val="Header"/>
            <w:rPr>
              <w:rFonts w:cs="Georgia"/>
              <w:sz w:val="12"/>
              <w:szCs w:val="12"/>
            </w:rPr>
          </w:pPr>
        </w:p>
      </w:tc>
      <w:tc>
        <w:tcPr>
          <w:tcW w:w="1199" w:type="dxa"/>
          <w:tcBorders>
            <w:left w:val="single" w:sz="4" w:space="0" w:color="auto"/>
          </w:tcBorders>
        </w:tcPr>
        <w:p w14:paraId="294748AA" w14:textId="77777777" w:rsidR="004C00DC" w:rsidRPr="00F456CC" w:rsidRDefault="004C00DC" w:rsidP="00DE4030">
          <w:pPr>
            <w:pStyle w:val="Header"/>
            <w:rPr>
              <w:rFonts w:cs="Georgia"/>
              <w:sz w:val="12"/>
              <w:szCs w:val="12"/>
            </w:rPr>
          </w:pPr>
        </w:p>
      </w:tc>
      <w:tc>
        <w:tcPr>
          <w:tcW w:w="4049" w:type="dxa"/>
        </w:tcPr>
        <w:p w14:paraId="2EBB6BB7" w14:textId="77777777" w:rsidR="004C00DC" w:rsidRPr="002C11AF" w:rsidRDefault="004C00DC" w:rsidP="00DE4030">
          <w:pPr>
            <w:pStyle w:val="Header"/>
            <w:rPr>
              <w:rFonts w:cs="Georgia"/>
              <w:sz w:val="12"/>
              <w:szCs w:val="12"/>
            </w:rPr>
          </w:pPr>
        </w:p>
      </w:tc>
      <w:tc>
        <w:tcPr>
          <w:tcW w:w="2976" w:type="dxa"/>
        </w:tcPr>
        <w:p w14:paraId="672009AB" w14:textId="77777777" w:rsidR="004C00DC" w:rsidRPr="002C11AF" w:rsidRDefault="004C00DC" w:rsidP="00DE4030">
          <w:pPr>
            <w:pStyle w:val="Header"/>
            <w:rPr>
              <w:rFonts w:cs="Georgia"/>
              <w:sz w:val="12"/>
              <w:szCs w:val="12"/>
            </w:rPr>
          </w:pPr>
        </w:p>
      </w:tc>
    </w:tr>
  </w:tbl>
  <w:p w14:paraId="084EC29B" w14:textId="77777777" w:rsidR="004C00DC" w:rsidRPr="003755FD" w:rsidRDefault="004C00DC" w:rsidP="008866A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2D9D9" w14:textId="77777777" w:rsidR="004C00DC" w:rsidRDefault="004C00DC"/>
  <w:p w14:paraId="69BC34DE" w14:textId="77777777" w:rsidR="004C00DC" w:rsidRDefault="004C00DC"/>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4C00DC" w:rsidRPr="00333716" w14:paraId="38E1EC6E" w14:textId="77777777" w:rsidTr="000A531A">
      <w:trPr>
        <w:trHeight w:hRule="exact" w:val="539"/>
      </w:trPr>
      <w:tc>
        <w:tcPr>
          <w:tcW w:w="3168" w:type="dxa"/>
          <w:tcBorders>
            <w:top w:val="nil"/>
            <w:bottom w:val="nil"/>
          </w:tcBorders>
        </w:tcPr>
        <w:p w14:paraId="74451D16" w14:textId="77777777" w:rsidR="004C00DC" w:rsidRPr="00095A0D" w:rsidRDefault="004C00DC" w:rsidP="00095A0D">
          <w:pPr>
            <w:pStyle w:val="Footer"/>
            <w:rPr>
              <w:rFonts w:ascii="Arial" w:eastAsia="Times New Roman" w:hAnsi="Arial"/>
              <w:color w:val="00A9A7"/>
              <w:sz w:val="14"/>
              <w:szCs w:val="24"/>
              <w:lang w:eastAsia="en-GB"/>
            </w:rPr>
          </w:pPr>
          <w:bookmarkStart w:id="399" w:name="LDnr1"/>
          <w:bookmarkEnd w:id="399"/>
        </w:p>
        <w:p w14:paraId="1A79B92D" w14:textId="77777777" w:rsidR="004C00DC" w:rsidRPr="00095A0D" w:rsidRDefault="004C00DC" w:rsidP="00095A0D">
          <w:pPr>
            <w:pStyle w:val="Footer"/>
            <w:rPr>
              <w:rFonts w:ascii="Arial" w:eastAsia="Times New Roman" w:hAnsi="Arial"/>
              <w:color w:val="00A9A7"/>
              <w:sz w:val="14"/>
              <w:szCs w:val="24"/>
              <w:lang w:eastAsia="en-GB"/>
            </w:rPr>
          </w:pPr>
        </w:p>
      </w:tc>
      <w:tc>
        <w:tcPr>
          <w:tcW w:w="4111" w:type="dxa"/>
          <w:tcBorders>
            <w:top w:val="nil"/>
            <w:bottom w:val="nil"/>
          </w:tcBorders>
        </w:tcPr>
        <w:p w14:paraId="4AC1A147" w14:textId="71FA92B9" w:rsidR="004C00DC" w:rsidRPr="00E94FC3" w:rsidRDefault="004C00DC" w:rsidP="000A531A">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val="en-US" w:eastAsia="en-GB"/>
            </w:rPr>
          </w:pPr>
          <w:r>
            <w:rPr>
              <w:rFonts w:ascii="Arial" w:eastAsia="Times New Roman" w:hAnsi="Arial"/>
              <w:color w:val="00A9A7"/>
              <w:sz w:val="14"/>
              <w:szCs w:val="24"/>
              <w:lang w:eastAsia="en-GB"/>
            </w:rPr>
            <w:fldChar w:fldCharType="begin"/>
          </w:r>
          <w:r w:rsidRPr="00E94FC3">
            <w:rPr>
              <w:rFonts w:ascii="Arial" w:eastAsia="Times New Roman" w:hAnsi="Arial"/>
              <w:color w:val="00A9A7"/>
              <w:sz w:val="14"/>
              <w:szCs w:val="24"/>
              <w:lang w:val="en-US" w:eastAsia="en-GB"/>
            </w:rPr>
            <w:instrText xml:space="preserve"> TITLE  \* MERGEFORMAT </w:instrText>
          </w:r>
          <w:r>
            <w:rPr>
              <w:rFonts w:ascii="Arial" w:eastAsia="Times New Roman" w:hAnsi="Arial"/>
              <w:color w:val="00A9A7"/>
              <w:sz w:val="14"/>
              <w:szCs w:val="24"/>
              <w:lang w:eastAsia="en-GB"/>
            </w:rPr>
            <w:fldChar w:fldCharType="separate"/>
          </w:r>
          <w:r w:rsidRPr="00E94FC3">
            <w:rPr>
              <w:rFonts w:ascii="Arial" w:eastAsia="Times New Roman" w:hAnsi="Arial"/>
              <w:color w:val="00A9A7"/>
              <w:sz w:val="14"/>
              <w:szCs w:val="24"/>
              <w:lang w:val="en-US" w:eastAsia="en-GB"/>
            </w:rPr>
            <w:t>Dokumentnamn</w:t>
          </w:r>
          <w:r>
            <w:rPr>
              <w:rFonts w:ascii="Arial" w:eastAsia="Times New Roman" w:hAnsi="Arial"/>
              <w:color w:val="00A9A7"/>
              <w:sz w:val="14"/>
              <w:szCs w:val="24"/>
              <w:lang w:eastAsia="en-GB"/>
            </w:rPr>
            <w:fldChar w:fldCharType="end"/>
          </w:r>
          <w:r w:rsidRPr="00E94FC3">
            <w:rPr>
              <w:rFonts w:ascii="Arial" w:eastAsia="Times New Roman" w:hAnsi="Arial"/>
              <w:color w:val="00A9A7"/>
              <w:sz w:val="14"/>
              <w:szCs w:val="24"/>
              <w:lang w:val="en-US" w:eastAsia="en-GB"/>
            </w:rPr>
            <w:t xml:space="preserve">: </w:t>
          </w:r>
          <w:r w:rsidRPr="007D7250">
            <w:rPr>
              <w:rFonts w:ascii="Arial" w:eastAsia="Times New Roman" w:hAnsi="Arial"/>
              <w:color w:val="008000"/>
              <w:sz w:val="14"/>
              <w:szCs w:val="24"/>
              <w:lang w:eastAsia="en-GB"/>
            </w:rPr>
            <w:fldChar w:fldCharType="begin"/>
          </w:r>
          <w:r w:rsidRPr="00E94FC3">
            <w:rPr>
              <w:rFonts w:ascii="Arial" w:eastAsia="Times New Roman" w:hAnsi="Arial"/>
              <w:color w:val="008000"/>
              <w:sz w:val="14"/>
              <w:szCs w:val="24"/>
              <w:lang w:val="en-US" w:eastAsia="en-GB"/>
            </w:rPr>
            <w:instrText xml:space="preserve"> TITLE  \* MERGEFORMAT </w:instrText>
          </w:r>
          <w:r w:rsidRPr="007D7250">
            <w:rPr>
              <w:rFonts w:ascii="Arial" w:eastAsia="Times New Roman" w:hAnsi="Arial"/>
              <w:color w:val="008000"/>
              <w:sz w:val="14"/>
              <w:szCs w:val="24"/>
              <w:lang w:eastAsia="en-GB"/>
            </w:rPr>
            <w:fldChar w:fldCharType="separate"/>
          </w:r>
          <w:r w:rsidRPr="00E94FC3">
            <w:rPr>
              <w:rFonts w:ascii="Arial" w:eastAsia="Times New Roman" w:hAnsi="Arial"/>
              <w:color w:val="008000"/>
              <w:sz w:val="14"/>
              <w:szCs w:val="24"/>
              <w:lang w:val="en-US" w:eastAsia="en-GB"/>
            </w:rPr>
            <w:t>infrastructure:eservicesupply:forminteraction</w:t>
          </w:r>
          <w:r w:rsidRPr="007D7250">
            <w:rPr>
              <w:rFonts w:ascii="Arial" w:eastAsia="Times New Roman" w:hAnsi="Arial"/>
              <w:color w:val="008000"/>
              <w:sz w:val="14"/>
              <w:szCs w:val="24"/>
              <w:lang w:eastAsia="en-GB"/>
            </w:rPr>
            <w:fldChar w:fldCharType="end"/>
          </w:r>
        </w:p>
        <w:p w14:paraId="015507E6" w14:textId="1AF07278" w:rsidR="004C00DC" w:rsidRPr="00E94FC3" w:rsidRDefault="004C00DC"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val="en-US" w:eastAsia="en-GB"/>
            </w:rPr>
          </w:pPr>
          <w:r w:rsidRPr="00E94FC3">
            <w:rPr>
              <w:rFonts w:ascii="Arial" w:eastAsia="Times New Roman" w:hAnsi="Arial"/>
              <w:color w:val="00A9A7"/>
              <w:sz w:val="14"/>
              <w:szCs w:val="24"/>
              <w:lang w:val="en-US" w:eastAsia="en-GB"/>
            </w:rPr>
            <w:t>Version:</w:t>
          </w:r>
          <w:r w:rsidRPr="00E94FC3">
            <w:rPr>
              <w:color w:val="008000"/>
              <w:sz w:val="32"/>
              <w:lang w:val="en-US"/>
            </w:rPr>
            <w:t xml:space="preserve"> </w:t>
          </w:r>
          <w:r w:rsidRPr="007D7250">
            <w:rPr>
              <w:rFonts w:ascii="Arial" w:eastAsia="Times New Roman" w:hAnsi="Arial"/>
              <w:color w:val="008000"/>
              <w:sz w:val="14"/>
              <w:szCs w:val="24"/>
              <w:lang w:eastAsia="en-GB"/>
            </w:rPr>
            <w:fldChar w:fldCharType="begin"/>
          </w:r>
          <w:r w:rsidRPr="00E94FC3">
            <w:rPr>
              <w:rFonts w:ascii="Arial" w:eastAsia="Times New Roman" w:hAnsi="Arial"/>
              <w:color w:val="008000"/>
              <w:sz w:val="14"/>
              <w:szCs w:val="24"/>
              <w:lang w:val="en-US" w:eastAsia="en-GB"/>
            </w:rPr>
            <w:instrText xml:space="preserve"> DOCPROPERTY "version" \* MERGEFORMAT </w:instrText>
          </w:r>
          <w:r w:rsidRPr="007D7250">
            <w:rPr>
              <w:rFonts w:ascii="Arial" w:eastAsia="Times New Roman" w:hAnsi="Arial"/>
              <w:color w:val="008000"/>
              <w:sz w:val="14"/>
              <w:szCs w:val="24"/>
              <w:lang w:eastAsia="en-GB"/>
            </w:rPr>
            <w:fldChar w:fldCharType="separate"/>
          </w:r>
          <w:r w:rsidRPr="00E94FC3">
            <w:rPr>
              <w:rFonts w:ascii="Arial" w:eastAsia="Times New Roman" w:hAnsi="Arial"/>
              <w:color w:val="008000"/>
              <w:sz w:val="14"/>
              <w:szCs w:val="24"/>
              <w:lang w:val="en-US" w:eastAsia="en-GB"/>
            </w:rPr>
            <w:t>2.0</w:t>
          </w:r>
          <w:r w:rsidRPr="007D7250">
            <w:rPr>
              <w:rFonts w:ascii="Arial" w:eastAsia="Times New Roman" w:hAnsi="Arial"/>
              <w:color w:val="008000"/>
              <w:sz w:val="14"/>
              <w:szCs w:val="24"/>
              <w:lang w:eastAsia="en-GB"/>
            </w:rPr>
            <w:fldChar w:fldCharType="end"/>
          </w:r>
        </w:p>
        <w:p w14:paraId="361CB3A2" w14:textId="77777777" w:rsidR="004C00DC" w:rsidRPr="00095A0D" w:rsidRDefault="004C00DC"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1D62B40E" w:rsidR="004C00DC" w:rsidRDefault="004C00DC"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Författare: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AUTHOR  \* MERGEFORMAT </w:instrText>
          </w:r>
          <w:r w:rsidRPr="007D7250">
            <w:rPr>
              <w:rFonts w:ascii="Arial" w:eastAsia="Times New Roman" w:hAnsi="Arial"/>
              <w:color w:val="008000"/>
              <w:sz w:val="14"/>
              <w:szCs w:val="24"/>
              <w:lang w:eastAsia="en-GB"/>
            </w:rPr>
            <w:fldChar w:fldCharType="separate"/>
          </w:r>
          <w:r>
            <w:rPr>
              <w:rFonts w:ascii="Arial" w:eastAsia="Times New Roman" w:hAnsi="Arial"/>
              <w:noProof/>
              <w:color w:val="008000"/>
              <w:sz w:val="14"/>
              <w:szCs w:val="24"/>
              <w:lang w:eastAsia="en-GB"/>
            </w:rPr>
            <w:t>Tjänstedomänförvaltningen SLL</w:t>
          </w:r>
          <w:r w:rsidRPr="007D7250">
            <w:rPr>
              <w:rFonts w:ascii="Arial" w:eastAsia="Times New Roman" w:hAnsi="Arial"/>
              <w:color w:val="008000"/>
              <w:sz w:val="14"/>
              <w:szCs w:val="24"/>
              <w:lang w:eastAsia="en-GB"/>
            </w:rPr>
            <w:fldChar w:fldCharType="end"/>
          </w:r>
        </w:p>
        <w:p w14:paraId="33EE301E" w14:textId="40B9E9F7" w:rsidR="004C00DC" w:rsidRPr="00095A0D" w:rsidRDefault="004C00DC" w:rsidP="007D7250">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Dokumentägare: </w:t>
          </w:r>
        </w:p>
      </w:tc>
      <w:tc>
        <w:tcPr>
          <w:tcW w:w="1276" w:type="dxa"/>
          <w:tcBorders>
            <w:top w:val="nil"/>
            <w:bottom w:val="nil"/>
          </w:tcBorders>
        </w:tcPr>
        <w:p w14:paraId="53B8CF7B" w14:textId="77777777" w:rsidR="004C00DC" w:rsidRPr="00095A0D" w:rsidRDefault="004C00DC"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693B771" w:rsidR="004C00DC" w:rsidRPr="000A531A" w:rsidRDefault="004C00DC" w:rsidP="00932401">
          <w:pPr>
            <w:pStyle w:val="Footer"/>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r>
            <w:rPr>
              <w:rFonts w:ascii="Arial" w:eastAsia="Times New Roman" w:hAnsi="Arial"/>
              <w:noProof/>
              <w:color w:val="00A9A7"/>
              <w:sz w:val="14"/>
              <w:szCs w:val="24"/>
              <w:lang w:eastAsia="en-GB"/>
            </w:rPr>
            <w:t>2014-09-03 15:32:00</w:t>
          </w:r>
          <w:r>
            <w:rPr>
              <w:rFonts w:ascii="Arial" w:eastAsia="Times New Roman" w:hAnsi="Arial"/>
              <w:color w:val="00A9A7"/>
              <w:sz w:val="14"/>
              <w:szCs w:val="24"/>
              <w:lang w:eastAsia="en-GB"/>
            </w:rPr>
            <w:fldChar w:fldCharType="end"/>
          </w:r>
        </w:p>
      </w:tc>
    </w:tr>
    <w:tr w:rsidR="004C00DC"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4C00DC" w:rsidRPr="00095A0D" w:rsidRDefault="004C00DC" w:rsidP="00095A0D">
          <w:pPr>
            <w:pStyle w:val="Footer"/>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4C00DC" w:rsidRPr="00095A0D" w:rsidRDefault="004C00DC" w:rsidP="00095A0D">
          <w:pPr>
            <w:pStyle w:val="Footer"/>
            <w:rPr>
              <w:rFonts w:ascii="Arial" w:eastAsia="Times New Roman" w:hAnsi="Arial"/>
              <w:color w:val="00A9A7"/>
              <w:sz w:val="14"/>
              <w:szCs w:val="24"/>
              <w:lang w:eastAsia="en-GB"/>
            </w:rPr>
          </w:pPr>
        </w:p>
      </w:tc>
    </w:tr>
  </w:tbl>
  <w:p w14:paraId="2AC110CF" w14:textId="77777777" w:rsidR="004C00DC" w:rsidRDefault="004C00DC" w:rsidP="008303EF">
    <w:pPr>
      <w:tabs>
        <w:tab w:val="left" w:pos="6237"/>
      </w:tabs>
    </w:pPr>
    <w:r>
      <w:t xml:space="preserve"> </w:t>
    </w:r>
    <w:bookmarkStart w:id="400" w:name="Dnr1"/>
    <w:bookmarkEnd w:id="400"/>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6985F" w14:textId="77777777" w:rsidR="004C00DC" w:rsidRDefault="004C00DC" w:rsidP="00D774BC">
    <w:pPr>
      <w:tabs>
        <w:tab w:val="left" w:pos="6237"/>
      </w:tabs>
    </w:pPr>
  </w:p>
  <w:p w14:paraId="51103E17" w14:textId="77777777" w:rsidR="004C00DC" w:rsidRDefault="004C00DC" w:rsidP="00D774BC">
    <w:pPr>
      <w:tabs>
        <w:tab w:val="left" w:pos="6237"/>
      </w:tabs>
    </w:pPr>
  </w:p>
  <w:p w14:paraId="772AE06E" w14:textId="77777777" w:rsidR="004C00DC" w:rsidRDefault="004C00DC" w:rsidP="00D774BC">
    <w:pPr>
      <w:tabs>
        <w:tab w:val="left" w:pos="6237"/>
      </w:tabs>
    </w:pPr>
  </w:p>
  <w:p w14:paraId="42F0C144" w14:textId="77777777" w:rsidR="004C00DC" w:rsidRDefault="004C00DC"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401" w:name="LDnr"/>
    <w:bookmarkEnd w:id="401"/>
    <w:r>
      <w:t xml:space="preserve"> </w:t>
    </w:r>
    <w:bookmarkStart w:id="402" w:name="Dnr"/>
    <w:bookmarkEnd w:id="402"/>
  </w:p>
  <w:tbl>
    <w:tblPr>
      <w:tblW w:w="9180" w:type="dxa"/>
      <w:tblLayout w:type="fixed"/>
      <w:tblLook w:val="04A0" w:firstRow="1" w:lastRow="0" w:firstColumn="1" w:lastColumn="0" w:noHBand="0" w:noVBand="1"/>
    </w:tblPr>
    <w:tblGrid>
      <w:gridCol w:w="956"/>
      <w:gridCol w:w="1199"/>
      <w:gridCol w:w="4049"/>
      <w:gridCol w:w="2976"/>
    </w:tblGrid>
    <w:tr w:rsidR="004C00DC" w:rsidRPr="0024387D" w14:paraId="6E3EED84" w14:textId="77777777" w:rsidTr="00364AE6">
      <w:tc>
        <w:tcPr>
          <w:tcW w:w="2155" w:type="dxa"/>
          <w:gridSpan w:val="2"/>
        </w:tcPr>
        <w:p w14:paraId="2933175C" w14:textId="77777777" w:rsidR="004C00DC" w:rsidRPr="0024387D" w:rsidRDefault="004C00DC" w:rsidP="002A2120">
          <w:pPr>
            <w:pStyle w:val="Header"/>
            <w:rPr>
              <w:rFonts w:cs="Georgia"/>
              <w:sz w:val="12"/>
              <w:szCs w:val="12"/>
            </w:rPr>
          </w:pPr>
        </w:p>
      </w:tc>
      <w:tc>
        <w:tcPr>
          <w:tcW w:w="4049" w:type="dxa"/>
        </w:tcPr>
        <w:p w14:paraId="2813ED1B" w14:textId="77777777" w:rsidR="004C00DC" w:rsidRPr="0024387D" w:rsidRDefault="004C00DC" w:rsidP="00DE4030">
          <w:pPr>
            <w:pStyle w:val="Header"/>
            <w:rPr>
              <w:rFonts w:cs="Georgia"/>
              <w:sz w:val="14"/>
              <w:szCs w:val="14"/>
            </w:rPr>
          </w:pPr>
        </w:p>
      </w:tc>
      <w:tc>
        <w:tcPr>
          <w:tcW w:w="2976" w:type="dxa"/>
        </w:tcPr>
        <w:p w14:paraId="1F7BDFA1" w14:textId="77777777" w:rsidR="004C00DC" w:rsidRDefault="004C00DC" w:rsidP="00DE4030">
          <w:r>
            <w:t xml:space="preserve"> </w:t>
          </w:r>
          <w:bookmarkStart w:id="403" w:name="slask"/>
          <w:bookmarkStart w:id="404" w:name="Addressee"/>
          <w:bookmarkEnd w:id="403"/>
          <w:bookmarkEnd w:id="404"/>
        </w:p>
      </w:tc>
    </w:tr>
    <w:tr w:rsidR="004C00DC" w:rsidRPr="00F456CC" w14:paraId="7817C09A" w14:textId="77777777" w:rsidTr="00364AE6">
      <w:tc>
        <w:tcPr>
          <w:tcW w:w="956" w:type="dxa"/>
          <w:tcBorders>
            <w:right w:val="single" w:sz="4" w:space="0" w:color="auto"/>
          </w:tcBorders>
        </w:tcPr>
        <w:p w14:paraId="7F2ACC79" w14:textId="77777777" w:rsidR="004C00DC" w:rsidRPr="00F456CC" w:rsidRDefault="004C00DC" w:rsidP="00025527">
          <w:pPr>
            <w:pStyle w:val="Header"/>
            <w:rPr>
              <w:rFonts w:cs="Georgia"/>
              <w:sz w:val="12"/>
              <w:szCs w:val="12"/>
            </w:rPr>
          </w:pPr>
        </w:p>
      </w:tc>
      <w:tc>
        <w:tcPr>
          <w:tcW w:w="1199" w:type="dxa"/>
          <w:tcBorders>
            <w:left w:val="single" w:sz="4" w:space="0" w:color="auto"/>
          </w:tcBorders>
        </w:tcPr>
        <w:p w14:paraId="27F330F9" w14:textId="77777777" w:rsidR="004C00DC" w:rsidRPr="00F456CC" w:rsidRDefault="004C00DC" w:rsidP="00DE4030">
          <w:pPr>
            <w:pStyle w:val="Header"/>
            <w:rPr>
              <w:rFonts w:cs="Georgia"/>
              <w:sz w:val="12"/>
              <w:szCs w:val="12"/>
            </w:rPr>
          </w:pPr>
        </w:p>
      </w:tc>
      <w:tc>
        <w:tcPr>
          <w:tcW w:w="4049" w:type="dxa"/>
        </w:tcPr>
        <w:p w14:paraId="37AA9367" w14:textId="77777777" w:rsidR="004C00DC" w:rsidRPr="002C11AF" w:rsidRDefault="004C00DC" w:rsidP="00DE4030">
          <w:pPr>
            <w:pStyle w:val="Header"/>
            <w:rPr>
              <w:rFonts w:cs="Georgia"/>
              <w:sz w:val="12"/>
              <w:szCs w:val="12"/>
            </w:rPr>
          </w:pPr>
        </w:p>
      </w:tc>
      <w:tc>
        <w:tcPr>
          <w:tcW w:w="2976" w:type="dxa"/>
        </w:tcPr>
        <w:p w14:paraId="25E5B32E" w14:textId="77777777" w:rsidR="004C00DC" w:rsidRPr="002C11AF" w:rsidRDefault="004C00DC" w:rsidP="00DE4030">
          <w:pPr>
            <w:pStyle w:val="Header"/>
            <w:rPr>
              <w:rFonts w:cs="Georgia"/>
              <w:sz w:val="12"/>
              <w:szCs w:val="12"/>
            </w:rPr>
          </w:pPr>
        </w:p>
      </w:tc>
    </w:tr>
  </w:tbl>
  <w:p w14:paraId="4244CC6E" w14:textId="77777777" w:rsidR="004C00DC" w:rsidRPr="003755FD" w:rsidRDefault="004C00DC" w:rsidP="008866A6">
    <w:bookmarkStart w:id="405" w:name="Radera2"/>
    <w:bookmarkEnd w:id="405"/>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1">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3">
    <w:nsid w:val="004D427A"/>
    <w:multiLevelType w:val="hybridMultilevel"/>
    <w:tmpl w:val="69848CBA"/>
    <w:lvl w:ilvl="0" w:tplc="CEDC6C8E">
      <w:start w:val="20"/>
      <w:numFmt w:val="bullet"/>
      <w:lvlText w:val="-"/>
      <w:lvlJc w:val="left"/>
      <w:pPr>
        <w:ind w:left="720" w:hanging="360"/>
      </w:pPr>
      <w:rPr>
        <w:rFonts w:ascii="Times New Roman" w:eastAsia="ヒラギノ角ゴ Pro W3" w:hAnsi="Times New Roman"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8A55008"/>
    <w:multiLevelType w:val="multilevel"/>
    <w:tmpl w:val="791EE6E4"/>
    <w:lvl w:ilvl="0">
      <w:start w:val="1"/>
      <w:numFmt w:val="upperLetter"/>
      <w:suff w:val="nothing"/>
      <w:lvlText w:val="Annex %1"/>
      <w:lvlJc w:val="left"/>
      <w:pPr>
        <w:ind w:left="0" w:firstLine="0"/>
      </w:pPr>
      <w:rPr>
        <w:rFonts w:ascii="Arial" w:hAnsi="Arial" w:hint="default"/>
        <w:b/>
        <w:i w:val="0"/>
        <w:sz w:val="28"/>
      </w:rPr>
    </w:lvl>
    <w:lvl w:ilvl="1">
      <w:start w:val="1"/>
      <w:numFmt w:val="decimal"/>
      <w:pStyle w:val="a5"/>
      <w:lvlText w:val="%1.%2"/>
      <w:lvlJc w:val="left"/>
      <w:pPr>
        <w:tabs>
          <w:tab w:val="num" w:pos="360"/>
        </w:tabs>
        <w:ind w:left="0" w:firstLine="0"/>
      </w:pPr>
      <w:rPr>
        <w:b/>
        <w:i w:val="0"/>
      </w:rPr>
    </w:lvl>
    <w:lvl w:ilvl="2">
      <w:start w:val="1"/>
      <w:numFmt w:val="decimal"/>
      <w:pStyle w:val="a6"/>
      <w:lvlText w:val="%1.%2.%3"/>
      <w:lvlJc w:val="left"/>
      <w:pPr>
        <w:tabs>
          <w:tab w:val="num" w:pos="720"/>
        </w:tabs>
        <w:ind w:left="0" w:firstLine="0"/>
      </w:pPr>
      <w:rPr>
        <w:b/>
        <w:i w:val="0"/>
      </w:rPr>
    </w:lvl>
    <w:lvl w:ilvl="3">
      <w:start w:val="1"/>
      <w:numFmt w:val="decimal"/>
      <w:pStyle w:val="ANNEX"/>
      <w:lvlText w:val="%1.%2.%3.%4"/>
      <w:lvlJc w:val="left"/>
      <w:pPr>
        <w:tabs>
          <w:tab w:val="num" w:pos="1080"/>
        </w:tabs>
        <w:ind w:left="0" w:firstLine="0"/>
      </w:pPr>
      <w:rPr>
        <w:b/>
        <w:i w:val="0"/>
      </w:rPr>
    </w:lvl>
    <w:lvl w:ilvl="4">
      <w:start w:val="1"/>
      <w:numFmt w:val="decimal"/>
      <w:pStyle w:val="HTMLPreformatted"/>
      <w:lvlText w:val="%1.%2.%3.%4.%5"/>
      <w:lvlJc w:val="left"/>
      <w:pPr>
        <w:tabs>
          <w:tab w:val="num" w:pos="1080"/>
        </w:tabs>
        <w:ind w:left="0" w:firstLine="0"/>
      </w:pPr>
      <w:rPr>
        <w:b/>
        <w:i w:val="0"/>
      </w:rPr>
    </w:lvl>
    <w:lvl w:ilvl="5">
      <w:start w:val="1"/>
      <w:numFmt w:val="decimal"/>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5">
    <w:nsid w:val="0B68338A"/>
    <w:multiLevelType w:val="hybridMultilevel"/>
    <w:tmpl w:val="F42A8F78"/>
    <w:lvl w:ilvl="0" w:tplc="02327854">
      <w:start w:val="5"/>
      <w:numFmt w:val="bullet"/>
      <w:lvlText w:val="-"/>
      <w:lvlJc w:val="left"/>
      <w:pPr>
        <w:ind w:left="720" w:hanging="360"/>
      </w:pPr>
      <w:rPr>
        <w:rFonts w:ascii="Cambria" w:eastAsiaTheme="minorEastAsia" w:hAnsi="Cambria" w:cstheme="minorBidi"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7">
    <w:nsid w:val="16033754"/>
    <w:multiLevelType w:val="hybridMultilevel"/>
    <w:tmpl w:val="F0220822"/>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1827359D"/>
    <w:multiLevelType w:val="multilevel"/>
    <w:tmpl w:val="7F8EDEF6"/>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1106"/>
        </w:tabs>
        <w:ind w:left="1106" w:hanging="680"/>
      </w:pPr>
      <w:rPr>
        <w:rFonts w:hint="default"/>
      </w:rPr>
    </w:lvl>
    <w:lvl w:ilvl="2">
      <w:start w:val="1"/>
      <w:numFmt w:val="decimal"/>
      <w:pStyle w:val="Rubrik3Nr"/>
      <w:lvlText w:val="%1.%2.%3."/>
      <w:lvlJc w:val="left"/>
      <w:pPr>
        <w:tabs>
          <w:tab w:val="num" w:pos="794"/>
        </w:tabs>
        <w:ind w:left="794" w:hanging="794"/>
      </w:pPr>
      <w:rPr>
        <w:rFonts w:hint="default"/>
        <w:color w:val="auto"/>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9">
    <w:nsid w:val="1BA2587F"/>
    <w:multiLevelType w:val="hybridMultilevel"/>
    <w:tmpl w:val="413AA4BA"/>
    <w:lvl w:ilvl="0" w:tplc="74AEACC4">
      <w:start w:val="5"/>
      <w:numFmt w:val="bullet"/>
      <w:lvlText w:val="-"/>
      <w:lvlJc w:val="left"/>
      <w:pPr>
        <w:ind w:left="720" w:hanging="360"/>
      </w:pPr>
      <w:rPr>
        <w:rFonts w:ascii="Calibri" w:eastAsia="Cambria" w:hAnsi="Calibri" w:cs="Calibri"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C8374D0"/>
    <w:multiLevelType w:val="hybridMultilevel"/>
    <w:tmpl w:val="9208B5C4"/>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1FC74B80"/>
    <w:multiLevelType w:val="hybridMultilevel"/>
    <w:tmpl w:val="B602111C"/>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208F395B"/>
    <w:multiLevelType w:val="hybridMultilevel"/>
    <w:tmpl w:val="7C3C703E"/>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29A1442F"/>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9CC2529"/>
    <w:multiLevelType w:val="hybridMultilevel"/>
    <w:tmpl w:val="03E496D4"/>
    <w:lvl w:ilvl="0" w:tplc="CEDC6C8E">
      <w:start w:val="2012"/>
      <w:numFmt w:val="bullet"/>
      <w:lvlText w:val="-"/>
      <w:lvlJc w:val="left"/>
      <w:pPr>
        <w:ind w:left="720" w:hanging="360"/>
      </w:pPr>
      <w:rPr>
        <w:rFonts w:ascii="Times New Roman" w:eastAsia="ヒラギノ角ゴ Pro W3" w:hAnsi="Times New Roman"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E3F5634"/>
    <w:multiLevelType w:val="hybridMultilevel"/>
    <w:tmpl w:val="7C3C703E"/>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2E5E152F"/>
    <w:multiLevelType w:val="hybridMultilevel"/>
    <w:tmpl w:val="19985184"/>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14B5A37"/>
    <w:multiLevelType w:val="hybridMultilevel"/>
    <w:tmpl w:val="830281A8"/>
    <w:lvl w:ilvl="0" w:tplc="941C73DE">
      <w:start w:val="1"/>
      <w:numFmt w:val="bullet"/>
      <w:pStyle w:val="Punktlistautanavstnd"/>
      <w:lvlText w:val=""/>
      <w:lvlJc w:val="left"/>
      <w:pPr>
        <w:tabs>
          <w:tab w:val="num" w:pos="1361"/>
        </w:tabs>
        <w:ind w:left="1361" w:hanging="227"/>
      </w:pPr>
      <w:rPr>
        <w:rFonts w:ascii="Symbol" w:hAnsi="Symbol" w:hint="default"/>
      </w:rPr>
    </w:lvl>
    <w:lvl w:ilvl="1" w:tplc="8C2AC088">
      <w:start w:val="1"/>
      <w:numFmt w:val="bullet"/>
      <w:lvlText w:val="o"/>
      <w:lvlJc w:val="left"/>
      <w:pPr>
        <w:tabs>
          <w:tab w:val="num" w:pos="1440"/>
        </w:tabs>
        <w:ind w:left="1440" w:hanging="360"/>
      </w:pPr>
      <w:rPr>
        <w:rFonts w:ascii="Courier New" w:hAnsi="Courier New" w:cs="Wingdings" w:hint="default"/>
      </w:rPr>
    </w:lvl>
    <w:lvl w:ilvl="2" w:tplc="9314CB68" w:tentative="1">
      <w:start w:val="1"/>
      <w:numFmt w:val="bullet"/>
      <w:lvlText w:val=""/>
      <w:lvlJc w:val="left"/>
      <w:pPr>
        <w:tabs>
          <w:tab w:val="num" w:pos="2160"/>
        </w:tabs>
        <w:ind w:left="2160" w:hanging="360"/>
      </w:pPr>
      <w:rPr>
        <w:rFonts w:ascii="Wingdings" w:hAnsi="Wingdings" w:hint="default"/>
      </w:rPr>
    </w:lvl>
    <w:lvl w:ilvl="3" w:tplc="DE865B4C" w:tentative="1">
      <w:start w:val="1"/>
      <w:numFmt w:val="bullet"/>
      <w:lvlText w:val=""/>
      <w:lvlJc w:val="left"/>
      <w:pPr>
        <w:tabs>
          <w:tab w:val="num" w:pos="2880"/>
        </w:tabs>
        <w:ind w:left="2880" w:hanging="360"/>
      </w:pPr>
      <w:rPr>
        <w:rFonts w:ascii="Symbol" w:hAnsi="Symbol" w:hint="default"/>
      </w:rPr>
    </w:lvl>
    <w:lvl w:ilvl="4" w:tplc="DF3CC058" w:tentative="1">
      <w:start w:val="1"/>
      <w:numFmt w:val="bullet"/>
      <w:lvlText w:val="o"/>
      <w:lvlJc w:val="left"/>
      <w:pPr>
        <w:tabs>
          <w:tab w:val="num" w:pos="3600"/>
        </w:tabs>
        <w:ind w:left="3600" w:hanging="360"/>
      </w:pPr>
      <w:rPr>
        <w:rFonts w:ascii="Courier New" w:hAnsi="Courier New" w:cs="Wingdings" w:hint="default"/>
      </w:rPr>
    </w:lvl>
    <w:lvl w:ilvl="5" w:tplc="89C4ABA0" w:tentative="1">
      <w:start w:val="1"/>
      <w:numFmt w:val="bullet"/>
      <w:lvlText w:val=""/>
      <w:lvlJc w:val="left"/>
      <w:pPr>
        <w:tabs>
          <w:tab w:val="num" w:pos="4320"/>
        </w:tabs>
        <w:ind w:left="4320" w:hanging="360"/>
      </w:pPr>
      <w:rPr>
        <w:rFonts w:ascii="Wingdings" w:hAnsi="Wingdings" w:hint="default"/>
      </w:rPr>
    </w:lvl>
    <w:lvl w:ilvl="6" w:tplc="B7582E96" w:tentative="1">
      <w:start w:val="1"/>
      <w:numFmt w:val="bullet"/>
      <w:lvlText w:val=""/>
      <w:lvlJc w:val="left"/>
      <w:pPr>
        <w:tabs>
          <w:tab w:val="num" w:pos="5040"/>
        </w:tabs>
        <w:ind w:left="5040" w:hanging="360"/>
      </w:pPr>
      <w:rPr>
        <w:rFonts w:ascii="Symbol" w:hAnsi="Symbol" w:hint="default"/>
      </w:rPr>
    </w:lvl>
    <w:lvl w:ilvl="7" w:tplc="7C08CF88" w:tentative="1">
      <w:start w:val="1"/>
      <w:numFmt w:val="bullet"/>
      <w:lvlText w:val="o"/>
      <w:lvlJc w:val="left"/>
      <w:pPr>
        <w:tabs>
          <w:tab w:val="num" w:pos="5760"/>
        </w:tabs>
        <w:ind w:left="5760" w:hanging="360"/>
      </w:pPr>
      <w:rPr>
        <w:rFonts w:ascii="Courier New" w:hAnsi="Courier New" w:cs="Wingdings" w:hint="default"/>
      </w:rPr>
    </w:lvl>
    <w:lvl w:ilvl="8" w:tplc="13064FE8" w:tentative="1">
      <w:start w:val="1"/>
      <w:numFmt w:val="bullet"/>
      <w:lvlText w:val=""/>
      <w:lvlJc w:val="left"/>
      <w:pPr>
        <w:tabs>
          <w:tab w:val="num" w:pos="6480"/>
        </w:tabs>
        <w:ind w:left="6480" w:hanging="360"/>
      </w:pPr>
      <w:rPr>
        <w:rFonts w:ascii="Wingdings" w:hAnsi="Wingdings" w:hint="default"/>
      </w:rPr>
    </w:lvl>
  </w:abstractNum>
  <w:abstractNum w:abstractNumId="18">
    <w:nsid w:val="31FE0970"/>
    <w:multiLevelType w:val="hybridMultilevel"/>
    <w:tmpl w:val="66C61A18"/>
    <w:lvl w:ilvl="0" w:tplc="02327854">
      <w:start w:val="5"/>
      <w:numFmt w:val="bullet"/>
      <w:lvlText w:val="-"/>
      <w:lvlJc w:val="left"/>
      <w:pPr>
        <w:ind w:left="720" w:hanging="360"/>
      </w:pPr>
      <w:rPr>
        <w:rFonts w:ascii="Cambria" w:eastAsia="MS Mincho" w:hAnsi="Cambria"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2F21908"/>
    <w:multiLevelType w:val="hybridMultilevel"/>
    <w:tmpl w:val="041AC4DE"/>
    <w:lvl w:ilvl="0" w:tplc="02327854">
      <w:start w:val="5"/>
      <w:numFmt w:val="bullet"/>
      <w:lvlText w:val="-"/>
      <w:lvlJc w:val="left"/>
      <w:pPr>
        <w:ind w:left="720" w:hanging="360"/>
      </w:pPr>
      <w:rPr>
        <w:rFonts w:ascii="Cambria" w:eastAsia="MS Mincho" w:hAnsi="Cambria"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36150AB9"/>
    <w:multiLevelType w:val="multilevel"/>
    <w:tmpl w:val="1F58C2AE"/>
    <w:name w:val="List sb"/>
    <w:lvl w:ilvl="0">
      <w:start w:val="1"/>
      <w:numFmt w:val="none"/>
      <w:pStyle w:val="List"/>
      <w:suff w:val="nothing"/>
      <w:lvlText w:val=""/>
      <w:lvlJc w:val="left"/>
      <w:pPr>
        <w:tabs>
          <w:tab w:val="num" w:pos="1304"/>
        </w:tabs>
        <w:ind w:left="1304" w:firstLine="0"/>
      </w:pPr>
    </w:lvl>
    <w:lvl w:ilvl="1">
      <w:start w:val="1"/>
      <w:numFmt w:val="none"/>
      <w:pStyle w:val="List2"/>
      <w:suff w:val="nothing"/>
      <w:lvlText w:val=""/>
      <w:lvlJc w:val="left"/>
      <w:pPr>
        <w:tabs>
          <w:tab w:val="num" w:pos="1661"/>
        </w:tabs>
        <w:ind w:left="1661" w:firstLine="0"/>
      </w:pPr>
    </w:lvl>
    <w:lvl w:ilvl="2">
      <w:start w:val="1"/>
      <w:numFmt w:val="none"/>
      <w:pStyle w:val="List3"/>
      <w:suff w:val="nothing"/>
      <w:lvlText w:val=""/>
      <w:lvlJc w:val="left"/>
      <w:pPr>
        <w:tabs>
          <w:tab w:val="num" w:pos="2018"/>
        </w:tabs>
        <w:ind w:left="2018" w:firstLine="0"/>
      </w:pPr>
    </w:lvl>
    <w:lvl w:ilvl="3">
      <w:start w:val="1"/>
      <w:numFmt w:val="none"/>
      <w:pStyle w:val="List4"/>
      <w:suff w:val="nothing"/>
      <w:lvlText w:val=""/>
      <w:lvlJc w:val="left"/>
      <w:pPr>
        <w:tabs>
          <w:tab w:val="num" w:pos="2375"/>
        </w:tabs>
        <w:ind w:left="2375" w:firstLine="0"/>
      </w:pPr>
    </w:lvl>
    <w:lvl w:ilvl="4">
      <w:start w:val="1"/>
      <w:numFmt w:val="none"/>
      <w:pStyle w:val="List5"/>
      <w:suff w:val="nothing"/>
      <w:lvlText w:val=""/>
      <w:lvlJc w:val="left"/>
      <w:pPr>
        <w:tabs>
          <w:tab w:val="num" w:pos="2733"/>
        </w:tabs>
        <w:ind w:left="2733" w:firstLine="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362A204E"/>
    <w:multiLevelType w:val="hybridMultilevel"/>
    <w:tmpl w:val="F8103C8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nsid w:val="38AF63C3"/>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3F2E1055"/>
    <w:multiLevelType w:val="hybridMultilevel"/>
    <w:tmpl w:val="631A367E"/>
    <w:lvl w:ilvl="0" w:tplc="02327854">
      <w:start w:val="5"/>
      <w:numFmt w:val="bullet"/>
      <w:lvlText w:val="-"/>
      <w:lvlJc w:val="left"/>
      <w:pPr>
        <w:ind w:left="720" w:hanging="360"/>
      </w:pPr>
      <w:rPr>
        <w:rFonts w:ascii="Cambria" w:eastAsia="MS Mincho" w:hAnsi="Cambria"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3FE1497D"/>
    <w:multiLevelType w:val="hybridMultilevel"/>
    <w:tmpl w:val="19985184"/>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45662FB1"/>
    <w:multiLevelType w:val="hybridMultilevel"/>
    <w:tmpl w:val="9B70B6C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nsid w:val="4A3926D6"/>
    <w:multiLevelType w:val="multilevel"/>
    <w:tmpl w:val="990A9FD6"/>
    <w:lvl w:ilvl="0">
      <w:start w:val="1"/>
      <w:numFmt w:val="decimal"/>
      <w:pStyle w:val="ListNumber"/>
      <w:lvlText w:val="%1."/>
      <w:lvlJc w:val="left"/>
      <w:pPr>
        <w:tabs>
          <w:tab w:val="num" w:pos="680"/>
        </w:tabs>
        <w:ind w:left="680" w:hanging="320"/>
      </w:pPr>
      <w:rPr>
        <w:rFonts w:hint="default"/>
        <w:color w:val="00A9A7"/>
        <w:sz w:val="22"/>
      </w:rPr>
    </w:lvl>
    <w:lvl w:ilvl="1">
      <w:start w:val="1"/>
      <w:numFmt w:val="decimal"/>
      <w:lvlText w:val="%1.%2."/>
      <w:lvlJc w:val="left"/>
      <w:pPr>
        <w:tabs>
          <w:tab w:val="num" w:pos="1531"/>
        </w:tabs>
        <w:ind w:left="1531" w:hanging="454"/>
      </w:pPr>
      <w:rPr>
        <w:rFonts w:hint="default"/>
        <w:color w:val="00A9A7"/>
        <w:sz w:val="22"/>
      </w:rPr>
    </w:lvl>
    <w:lvl w:ilvl="2">
      <w:start w:val="1"/>
      <w:numFmt w:val="decimal"/>
      <w:lvlText w:val="%1.%2.%3."/>
      <w:lvlJc w:val="left"/>
      <w:pPr>
        <w:tabs>
          <w:tab w:val="num" w:pos="2608"/>
        </w:tabs>
        <w:ind w:left="2608" w:hanging="623"/>
      </w:pPr>
      <w:rPr>
        <w:rFonts w:hint="default"/>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27">
    <w:nsid w:val="4AC22CA5"/>
    <w:multiLevelType w:val="hybridMultilevel"/>
    <w:tmpl w:val="054CB268"/>
    <w:lvl w:ilvl="0" w:tplc="02327854">
      <w:start w:val="5"/>
      <w:numFmt w:val="bullet"/>
      <w:lvlText w:val="-"/>
      <w:lvlJc w:val="left"/>
      <w:pPr>
        <w:ind w:left="720" w:hanging="360"/>
      </w:pPr>
      <w:rPr>
        <w:rFonts w:ascii="Cambria" w:eastAsia="MS Mincho" w:hAnsi="Cambria"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4C0F1A32"/>
    <w:multiLevelType w:val="hybridMultilevel"/>
    <w:tmpl w:val="7C3C703E"/>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nsid w:val="5F285A66"/>
    <w:multiLevelType w:val="multilevel"/>
    <w:tmpl w:val="E3420C34"/>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0">
    <w:nsid w:val="608C1BD3"/>
    <w:multiLevelType w:val="hybridMultilevel"/>
    <w:tmpl w:val="3A2C3B02"/>
    <w:lvl w:ilvl="0" w:tplc="02327854">
      <w:start w:val="5"/>
      <w:numFmt w:val="bullet"/>
      <w:lvlText w:val="-"/>
      <w:lvlJc w:val="left"/>
      <w:pPr>
        <w:ind w:left="720" w:hanging="360"/>
      </w:pPr>
      <w:rPr>
        <w:rFonts w:ascii="Cambria" w:eastAsia="MS Mincho" w:hAnsi="Cambria"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nsid w:val="619B4AF3"/>
    <w:multiLevelType w:val="hybridMultilevel"/>
    <w:tmpl w:val="9208B5C4"/>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B06DC0"/>
    <w:multiLevelType w:val="hybridMultilevel"/>
    <w:tmpl w:val="19985184"/>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nsid w:val="6C0E286D"/>
    <w:multiLevelType w:val="hybridMultilevel"/>
    <w:tmpl w:val="2CFAC9C2"/>
    <w:lvl w:ilvl="0" w:tplc="02327854">
      <w:start w:val="5"/>
      <w:numFmt w:val="bullet"/>
      <w:lvlText w:val="-"/>
      <w:lvlJc w:val="left"/>
      <w:pPr>
        <w:ind w:left="720" w:hanging="360"/>
      </w:pPr>
      <w:rPr>
        <w:rFonts w:ascii="Cambria" w:eastAsia="MS Mincho" w:hAnsi="Cambria"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nsid w:val="70B06297"/>
    <w:multiLevelType w:val="hybridMultilevel"/>
    <w:tmpl w:val="192E664C"/>
    <w:lvl w:ilvl="0" w:tplc="02327854">
      <w:start w:val="5"/>
      <w:numFmt w:val="bullet"/>
      <w:lvlText w:val="-"/>
      <w:lvlJc w:val="left"/>
      <w:pPr>
        <w:ind w:left="720" w:hanging="360"/>
      </w:pPr>
      <w:rPr>
        <w:rFonts w:ascii="Cambria" w:eastAsia="MS Mincho" w:hAnsi="Cambria"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nsid w:val="782C1128"/>
    <w:multiLevelType w:val="hybridMultilevel"/>
    <w:tmpl w:val="FAF898E0"/>
    <w:lvl w:ilvl="0" w:tplc="A5F8C9AC">
      <w:start w:val="1"/>
      <w:numFmt w:val="bullet"/>
      <w:pStyle w:val="Punkter"/>
      <w:lvlText w:val=""/>
      <w:lvlJc w:val="left"/>
      <w:pPr>
        <w:tabs>
          <w:tab w:val="num" w:pos="284"/>
        </w:tabs>
        <w:ind w:left="284" w:hanging="284"/>
      </w:pPr>
      <w:rPr>
        <w:rFonts w:ascii="Symbol" w:hAnsi="Symbol" w:hint="default"/>
        <w:color w:val="FFBA31"/>
        <w:sz w:val="32"/>
        <w:szCs w:val="32"/>
      </w:rPr>
    </w:lvl>
    <w:lvl w:ilvl="1" w:tplc="7A487E4A">
      <w:start w:val="1"/>
      <w:numFmt w:val="bullet"/>
      <w:lvlText w:val="o"/>
      <w:lvlJc w:val="left"/>
      <w:pPr>
        <w:tabs>
          <w:tab w:val="num" w:pos="1440"/>
        </w:tabs>
        <w:ind w:left="1440" w:hanging="360"/>
      </w:pPr>
      <w:rPr>
        <w:rFonts w:ascii="Courier New" w:hAnsi="Courier New" w:cs="Wingdings" w:hint="default"/>
      </w:rPr>
    </w:lvl>
    <w:lvl w:ilvl="2" w:tplc="40AECC74">
      <w:start w:val="1"/>
      <w:numFmt w:val="bullet"/>
      <w:pStyle w:val="Punkter"/>
      <w:lvlText w:val=""/>
      <w:lvlJc w:val="left"/>
      <w:pPr>
        <w:tabs>
          <w:tab w:val="num" w:pos="2084"/>
        </w:tabs>
        <w:ind w:left="2084" w:hanging="284"/>
      </w:pPr>
      <w:rPr>
        <w:rFonts w:ascii="Symbol" w:hAnsi="Symbol" w:hint="default"/>
        <w:color w:val="FFBA31"/>
        <w:sz w:val="32"/>
        <w:szCs w:val="32"/>
      </w:rPr>
    </w:lvl>
    <w:lvl w:ilvl="3" w:tplc="1E2CEF9E">
      <w:start w:val="1"/>
      <w:numFmt w:val="bullet"/>
      <w:lvlText w:val=""/>
      <w:lvlJc w:val="left"/>
      <w:pPr>
        <w:tabs>
          <w:tab w:val="num" w:pos="2880"/>
        </w:tabs>
        <w:ind w:left="2880" w:hanging="360"/>
      </w:pPr>
      <w:rPr>
        <w:rFonts w:ascii="Symbol" w:hAnsi="Symbol" w:hint="default"/>
      </w:rPr>
    </w:lvl>
    <w:lvl w:ilvl="4" w:tplc="46940E46" w:tentative="1">
      <w:start w:val="1"/>
      <w:numFmt w:val="bullet"/>
      <w:lvlText w:val="o"/>
      <w:lvlJc w:val="left"/>
      <w:pPr>
        <w:tabs>
          <w:tab w:val="num" w:pos="3600"/>
        </w:tabs>
        <w:ind w:left="3600" w:hanging="360"/>
      </w:pPr>
      <w:rPr>
        <w:rFonts w:ascii="Courier New" w:hAnsi="Courier New" w:cs="Wingdings" w:hint="default"/>
      </w:rPr>
    </w:lvl>
    <w:lvl w:ilvl="5" w:tplc="F58EDCCA" w:tentative="1">
      <w:start w:val="1"/>
      <w:numFmt w:val="bullet"/>
      <w:lvlText w:val=""/>
      <w:lvlJc w:val="left"/>
      <w:pPr>
        <w:tabs>
          <w:tab w:val="num" w:pos="4320"/>
        </w:tabs>
        <w:ind w:left="4320" w:hanging="360"/>
      </w:pPr>
      <w:rPr>
        <w:rFonts w:ascii="Wingdings" w:hAnsi="Wingdings" w:hint="default"/>
      </w:rPr>
    </w:lvl>
    <w:lvl w:ilvl="6" w:tplc="BEBCA4C0" w:tentative="1">
      <w:start w:val="1"/>
      <w:numFmt w:val="bullet"/>
      <w:lvlText w:val=""/>
      <w:lvlJc w:val="left"/>
      <w:pPr>
        <w:tabs>
          <w:tab w:val="num" w:pos="5040"/>
        </w:tabs>
        <w:ind w:left="5040" w:hanging="360"/>
      </w:pPr>
      <w:rPr>
        <w:rFonts w:ascii="Symbol" w:hAnsi="Symbol" w:hint="default"/>
      </w:rPr>
    </w:lvl>
    <w:lvl w:ilvl="7" w:tplc="09D0BE18" w:tentative="1">
      <w:start w:val="1"/>
      <w:numFmt w:val="bullet"/>
      <w:lvlText w:val="o"/>
      <w:lvlJc w:val="left"/>
      <w:pPr>
        <w:tabs>
          <w:tab w:val="num" w:pos="5760"/>
        </w:tabs>
        <w:ind w:left="5760" w:hanging="360"/>
      </w:pPr>
      <w:rPr>
        <w:rFonts w:ascii="Courier New" w:hAnsi="Courier New" w:cs="Wingdings" w:hint="default"/>
      </w:rPr>
    </w:lvl>
    <w:lvl w:ilvl="8" w:tplc="1D8A7DE2" w:tentative="1">
      <w:start w:val="1"/>
      <w:numFmt w:val="bullet"/>
      <w:lvlText w:val=""/>
      <w:lvlJc w:val="left"/>
      <w:pPr>
        <w:tabs>
          <w:tab w:val="num" w:pos="6480"/>
        </w:tabs>
        <w:ind w:left="6480" w:hanging="360"/>
      </w:pPr>
      <w:rPr>
        <w:rFonts w:ascii="Wingdings" w:hAnsi="Wingdings" w:hint="default"/>
      </w:rPr>
    </w:lvl>
  </w:abstractNum>
  <w:abstractNum w:abstractNumId="38">
    <w:nsid w:val="79156118"/>
    <w:multiLevelType w:val="hybridMultilevel"/>
    <w:tmpl w:val="130287FE"/>
    <w:lvl w:ilvl="0" w:tplc="02327854">
      <w:start w:val="5"/>
      <w:numFmt w:val="bullet"/>
      <w:lvlText w:val="-"/>
      <w:lvlJc w:val="left"/>
      <w:pPr>
        <w:ind w:left="720" w:hanging="360"/>
      </w:pPr>
      <w:rPr>
        <w:rFonts w:ascii="Cambria" w:eastAsia="MS Mincho" w:hAnsi="Cambria"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nsid w:val="7A0B439D"/>
    <w:multiLevelType w:val="hybridMultilevel"/>
    <w:tmpl w:val="51BCF8B0"/>
    <w:lvl w:ilvl="0" w:tplc="02327854">
      <w:start w:val="5"/>
      <w:numFmt w:val="bullet"/>
      <w:lvlText w:val="-"/>
      <w:lvlJc w:val="left"/>
      <w:pPr>
        <w:ind w:left="720" w:hanging="360"/>
      </w:pPr>
      <w:rPr>
        <w:rFonts w:ascii="Cambria" w:eastAsia="MS Mincho" w:hAnsi="Cambria"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nsid w:val="7A6C4CA2"/>
    <w:multiLevelType w:val="hybridMultilevel"/>
    <w:tmpl w:val="41386052"/>
    <w:lvl w:ilvl="0" w:tplc="02327854">
      <w:start w:val="5"/>
      <w:numFmt w:val="bullet"/>
      <w:lvlText w:val="-"/>
      <w:lvlJc w:val="left"/>
      <w:pPr>
        <w:ind w:left="720" w:hanging="360"/>
      </w:pPr>
      <w:rPr>
        <w:rFonts w:ascii="Cambria" w:eastAsia="MS Mincho" w:hAnsi="Cambria"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nsid w:val="7BB05FB3"/>
    <w:multiLevelType w:val="hybridMultilevel"/>
    <w:tmpl w:val="BF30305C"/>
    <w:lvl w:ilvl="0" w:tplc="02327854">
      <w:start w:val="5"/>
      <w:numFmt w:val="bullet"/>
      <w:lvlText w:val="-"/>
      <w:lvlJc w:val="left"/>
      <w:pPr>
        <w:ind w:left="720" w:hanging="360"/>
      </w:pPr>
      <w:rPr>
        <w:rFonts w:ascii="Cambria" w:eastAsia="MS Mincho" w:hAnsi="Cambria" w:cs="Times New Roman"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nsid w:val="7BC21492"/>
    <w:multiLevelType w:val="hybridMultilevel"/>
    <w:tmpl w:val="C8BE9A5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3"/>
  </w:num>
  <w:num w:numId="2">
    <w:abstractNumId w:val="32"/>
  </w:num>
  <w:num w:numId="3">
    <w:abstractNumId w:val="14"/>
  </w:num>
  <w:num w:numId="4">
    <w:abstractNumId w:val="5"/>
  </w:num>
  <w:num w:numId="5">
    <w:abstractNumId w:val="40"/>
  </w:num>
  <w:num w:numId="6">
    <w:abstractNumId w:val="11"/>
  </w:num>
  <w:num w:numId="7">
    <w:abstractNumId w:val="12"/>
  </w:num>
  <w:num w:numId="8">
    <w:abstractNumId w:val="15"/>
  </w:num>
  <w:num w:numId="9">
    <w:abstractNumId w:val="28"/>
  </w:num>
  <w:num w:numId="10">
    <w:abstractNumId w:val="7"/>
  </w:num>
  <w:num w:numId="11">
    <w:abstractNumId w:val="27"/>
  </w:num>
  <w:num w:numId="12">
    <w:abstractNumId w:val="23"/>
  </w:num>
  <w:num w:numId="13">
    <w:abstractNumId w:val="31"/>
  </w:num>
  <w:num w:numId="14">
    <w:abstractNumId w:val="34"/>
  </w:num>
  <w:num w:numId="15">
    <w:abstractNumId w:val="10"/>
  </w:num>
  <w:num w:numId="16">
    <w:abstractNumId w:val="36"/>
  </w:num>
  <w:num w:numId="17">
    <w:abstractNumId w:val="17"/>
  </w:num>
  <w:num w:numId="18">
    <w:abstractNumId w:val="8"/>
  </w:num>
  <w:num w:numId="1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num>
  <w:num w:numId="21">
    <w:abstractNumId w:val="35"/>
  </w:num>
  <w:num w:numId="22">
    <w:abstractNumId w:val="37"/>
  </w:num>
  <w:num w:numId="23">
    <w:abstractNumId w:val="29"/>
  </w:num>
  <w:num w:numId="24">
    <w:abstractNumId w:val="4"/>
  </w:num>
  <w:num w:numId="25">
    <w:abstractNumId w:val="20"/>
  </w:num>
  <w:num w:numId="26">
    <w:abstractNumId w:val="18"/>
  </w:num>
  <w:num w:numId="27">
    <w:abstractNumId w:val="42"/>
  </w:num>
  <w:num w:numId="28">
    <w:abstractNumId w:val="1"/>
  </w:num>
  <w:num w:numId="29">
    <w:abstractNumId w:val="0"/>
  </w:num>
  <w:num w:numId="30">
    <w:abstractNumId w:val="2"/>
  </w:num>
  <w:num w:numId="31">
    <w:abstractNumId w:val="6"/>
  </w:num>
  <w:num w:numId="32">
    <w:abstractNumId w:val="39"/>
  </w:num>
  <w:num w:numId="33">
    <w:abstractNumId w:val="9"/>
  </w:num>
  <w:num w:numId="34">
    <w:abstractNumId w:val="38"/>
  </w:num>
  <w:num w:numId="35">
    <w:abstractNumId w:val="41"/>
  </w:num>
  <w:num w:numId="36">
    <w:abstractNumId w:val="3"/>
  </w:num>
  <w:num w:numId="37">
    <w:abstractNumId w:val="24"/>
  </w:num>
  <w:num w:numId="38">
    <w:abstractNumId w:val="33"/>
  </w:num>
  <w:num w:numId="39">
    <w:abstractNumId w:val="16"/>
  </w:num>
  <w:num w:numId="40">
    <w:abstractNumId w:val="30"/>
  </w:num>
  <w:num w:numId="41">
    <w:abstractNumId w:val="19"/>
  </w:num>
  <w:num w:numId="42">
    <w:abstractNumId w:val="21"/>
  </w:num>
  <w:num w:numId="43">
    <w:abstractNumId w:val="2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oNotDisplayPageBoundarie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kTyp" w:val="2"/>
    <w:docVar w:name="Logo" w:val="Sant"/>
  </w:docVars>
  <w:rsids>
    <w:rsidRoot w:val="009B1690"/>
    <w:rsid w:val="00003FF5"/>
    <w:rsid w:val="000065DE"/>
    <w:rsid w:val="00013301"/>
    <w:rsid w:val="00014620"/>
    <w:rsid w:val="0001564D"/>
    <w:rsid w:val="00025527"/>
    <w:rsid w:val="000308E4"/>
    <w:rsid w:val="00036FF1"/>
    <w:rsid w:val="00047E25"/>
    <w:rsid w:val="000512A9"/>
    <w:rsid w:val="00053977"/>
    <w:rsid w:val="0008100A"/>
    <w:rsid w:val="000844ED"/>
    <w:rsid w:val="00094541"/>
    <w:rsid w:val="000954B2"/>
    <w:rsid w:val="00095A0D"/>
    <w:rsid w:val="000A520D"/>
    <w:rsid w:val="000A531A"/>
    <w:rsid w:val="000A69BD"/>
    <w:rsid w:val="000C1ACF"/>
    <w:rsid w:val="000C2908"/>
    <w:rsid w:val="000C57FC"/>
    <w:rsid w:val="000C776C"/>
    <w:rsid w:val="000D4323"/>
    <w:rsid w:val="000D4E05"/>
    <w:rsid w:val="000D685C"/>
    <w:rsid w:val="000E020A"/>
    <w:rsid w:val="000E190F"/>
    <w:rsid w:val="000F72A4"/>
    <w:rsid w:val="00100B52"/>
    <w:rsid w:val="00112C50"/>
    <w:rsid w:val="001153E1"/>
    <w:rsid w:val="00116504"/>
    <w:rsid w:val="0011760E"/>
    <w:rsid w:val="001233FB"/>
    <w:rsid w:val="001304B6"/>
    <w:rsid w:val="001502F9"/>
    <w:rsid w:val="00160052"/>
    <w:rsid w:val="00165872"/>
    <w:rsid w:val="0016591B"/>
    <w:rsid w:val="00171397"/>
    <w:rsid w:val="001714C5"/>
    <w:rsid w:val="001752B9"/>
    <w:rsid w:val="00177141"/>
    <w:rsid w:val="00183401"/>
    <w:rsid w:val="00184750"/>
    <w:rsid w:val="00191B2C"/>
    <w:rsid w:val="00192991"/>
    <w:rsid w:val="001A3AC5"/>
    <w:rsid w:val="001B2C00"/>
    <w:rsid w:val="001C046C"/>
    <w:rsid w:val="001C1E6E"/>
    <w:rsid w:val="001D6714"/>
    <w:rsid w:val="001F3085"/>
    <w:rsid w:val="002047F2"/>
    <w:rsid w:val="00212825"/>
    <w:rsid w:val="002157D5"/>
    <w:rsid w:val="00224476"/>
    <w:rsid w:val="00226F03"/>
    <w:rsid w:val="0024387D"/>
    <w:rsid w:val="00246426"/>
    <w:rsid w:val="00261235"/>
    <w:rsid w:val="00267208"/>
    <w:rsid w:val="00277ADB"/>
    <w:rsid w:val="00280B9B"/>
    <w:rsid w:val="00282C7E"/>
    <w:rsid w:val="00286156"/>
    <w:rsid w:val="0028759B"/>
    <w:rsid w:val="0029087A"/>
    <w:rsid w:val="002A2120"/>
    <w:rsid w:val="002A59E4"/>
    <w:rsid w:val="002A77D2"/>
    <w:rsid w:val="002C11AF"/>
    <w:rsid w:val="002D5B10"/>
    <w:rsid w:val="002E6348"/>
    <w:rsid w:val="002F7E28"/>
    <w:rsid w:val="003022DB"/>
    <w:rsid w:val="0030710D"/>
    <w:rsid w:val="00322A41"/>
    <w:rsid w:val="00325EBF"/>
    <w:rsid w:val="003447A0"/>
    <w:rsid w:val="00356958"/>
    <w:rsid w:val="00362731"/>
    <w:rsid w:val="00364AE6"/>
    <w:rsid w:val="00364D31"/>
    <w:rsid w:val="00374E9A"/>
    <w:rsid w:val="003755FD"/>
    <w:rsid w:val="00390030"/>
    <w:rsid w:val="0039481C"/>
    <w:rsid w:val="00394F76"/>
    <w:rsid w:val="003975B7"/>
    <w:rsid w:val="003A1F89"/>
    <w:rsid w:val="003A6D5F"/>
    <w:rsid w:val="003C2D14"/>
    <w:rsid w:val="003D21E1"/>
    <w:rsid w:val="003D6708"/>
    <w:rsid w:val="003E151C"/>
    <w:rsid w:val="003F5F5D"/>
    <w:rsid w:val="00405057"/>
    <w:rsid w:val="00415214"/>
    <w:rsid w:val="00415791"/>
    <w:rsid w:val="004375C9"/>
    <w:rsid w:val="004433BE"/>
    <w:rsid w:val="00444C74"/>
    <w:rsid w:val="0044783B"/>
    <w:rsid w:val="00454500"/>
    <w:rsid w:val="00460BEE"/>
    <w:rsid w:val="00482B99"/>
    <w:rsid w:val="00491FA2"/>
    <w:rsid w:val="00492868"/>
    <w:rsid w:val="0049416E"/>
    <w:rsid w:val="004B0B17"/>
    <w:rsid w:val="004B347C"/>
    <w:rsid w:val="004C00DC"/>
    <w:rsid w:val="004C2C46"/>
    <w:rsid w:val="004C349F"/>
    <w:rsid w:val="004D1E6C"/>
    <w:rsid w:val="004E1130"/>
    <w:rsid w:val="004F2686"/>
    <w:rsid w:val="004F39E1"/>
    <w:rsid w:val="00513115"/>
    <w:rsid w:val="00520999"/>
    <w:rsid w:val="005223CC"/>
    <w:rsid w:val="00525CF4"/>
    <w:rsid w:val="005408F3"/>
    <w:rsid w:val="005477ED"/>
    <w:rsid w:val="005521B0"/>
    <w:rsid w:val="0056497A"/>
    <w:rsid w:val="00566ACF"/>
    <w:rsid w:val="0057032F"/>
    <w:rsid w:val="00576B3B"/>
    <w:rsid w:val="0059544B"/>
    <w:rsid w:val="005957FC"/>
    <w:rsid w:val="005A0069"/>
    <w:rsid w:val="005A11F9"/>
    <w:rsid w:val="005A2DFC"/>
    <w:rsid w:val="005A6077"/>
    <w:rsid w:val="005A6380"/>
    <w:rsid w:val="005B6762"/>
    <w:rsid w:val="005C5369"/>
    <w:rsid w:val="005D655F"/>
    <w:rsid w:val="005D6C3E"/>
    <w:rsid w:val="005E710A"/>
    <w:rsid w:val="005F7E0A"/>
    <w:rsid w:val="00602874"/>
    <w:rsid w:val="00614EF1"/>
    <w:rsid w:val="006217E0"/>
    <w:rsid w:val="00633EAD"/>
    <w:rsid w:val="00635994"/>
    <w:rsid w:val="00641A3D"/>
    <w:rsid w:val="0065009F"/>
    <w:rsid w:val="00650709"/>
    <w:rsid w:val="00653081"/>
    <w:rsid w:val="00661F2C"/>
    <w:rsid w:val="006648CB"/>
    <w:rsid w:val="00680827"/>
    <w:rsid w:val="00686189"/>
    <w:rsid w:val="0068635D"/>
    <w:rsid w:val="0069359C"/>
    <w:rsid w:val="00693ABF"/>
    <w:rsid w:val="006A4A7F"/>
    <w:rsid w:val="006A4E14"/>
    <w:rsid w:val="006E5F54"/>
    <w:rsid w:val="006E7C71"/>
    <w:rsid w:val="00702AFD"/>
    <w:rsid w:val="00707704"/>
    <w:rsid w:val="00714301"/>
    <w:rsid w:val="0072035C"/>
    <w:rsid w:val="007231DB"/>
    <w:rsid w:val="00727057"/>
    <w:rsid w:val="007306AD"/>
    <w:rsid w:val="007804CB"/>
    <w:rsid w:val="007871FB"/>
    <w:rsid w:val="00793064"/>
    <w:rsid w:val="007A0162"/>
    <w:rsid w:val="007A2939"/>
    <w:rsid w:val="007B025E"/>
    <w:rsid w:val="007B2DED"/>
    <w:rsid w:val="007C2A05"/>
    <w:rsid w:val="007C34B3"/>
    <w:rsid w:val="007C7D7A"/>
    <w:rsid w:val="007D7250"/>
    <w:rsid w:val="007E3B73"/>
    <w:rsid w:val="007E3F3B"/>
    <w:rsid w:val="007E481B"/>
    <w:rsid w:val="007F0F3A"/>
    <w:rsid w:val="00805333"/>
    <w:rsid w:val="008055D7"/>
    <w:rsid w:val="00810088"/>
    <w:rsid w:val="00817886"/>
    <w:rsid w:val="008303EF"/>
    <w:rsid w:val="00832F02"/>
    <w:rsid w:val="008409C3"/>
    <w:rsid w:val="00843310"/>
    <w:rsid w:val="008465AF"/>
    <w:rsid w:val="008574CF"/>
    <w:rsid w:val="008866A6"/>
    <w:rsid w:val="00892362"/>
    <w:rsid w:val="008962E0"/>
    <w:rsid w:val="008977F7"/>
    <w:rsid w:val="008B23F2"/>
    <w:rsid w:val="008B34A4"/>
    <w:rsid w:val="008C400C"/>
    <w:rsid w:val="008C7C3E"/>
    <w:rsid w:val="008D7540"/>
    <w:rsid w:val="008D797D"/>
    <w:rsid w:val="008E73EF"/>
    <w:rsid w:val="008F38AA"/>
    <w:rsid w:val="008F64EA"/>
    <w:rsid w:val="008F6ADA"/>
    <w:rsid w:val="009036DE"/>
    <w:rsid w:val="00913237"/>
    <w:rsid w:val="00917AF8"/>
    <w:rsid w:val="00932401"/>
    <w:rsid w:val="00934DF5"/>
    <w:rsid w:val="00956547"/>
    <w:rsid w:val="00957ED2"/>
    <w:rsid w:val="00973D54"/>
    <w:rsid w:val="00984B50"/>
    <w:rsid w:val="009868CF"/>
    <w:rsid w:val="00987592"/>
    <w:rsid w:val="00996C28"/>
    <w:rsid w:val="009A056B"/>
    <w:rsid w:val="009A24FD"/>
    <w:rsid w:val="009A70FF"/>
    <w:rsid w:val="009A7229"/>
    <w:rsid w:val="009B1690"/>
    <w:rsid w:val="009B473C"/>
    <w:rsid w:val="009B5AA8"/>
    <w:rsid w:val="009C5E05"/>
    <w:rsid w:val="009D07E0"/>
    <w:rsid w:val="009D5269"/>
    <w:rsid w:val="009E057D"/>
    <w:rsid w:val="009E2F3A"/>
    <w:rsid w:val="009E508B"/>
    <w:rsid w:val="009F0432"/>
    <w:rsid w:val="009F1D5A"/>
    <w:rsid w:val="009F3594"/>
    <w:rsid w:val="00A03D94"/>
    <w:rsid w:val="00A35CF2"/>
    <w:rsid w:val="00A35D2A"/>
    <w:rsid w:val="00A462B3"/>
    <w:rsid w:val="00A50E40"/>
    <w:rsid w:val="00A7347F"/>
    <w:rsid w:val="00A753EE"/>
    <w:rsid w:val="00A80E12"/>
    <w:rsid w:val="00A81BE1"/>
    <w:rsid w:val="00A8749F"/>
    <w:rsid w:val="00AA3E23"/>
    <w:rsid w:val="00AB1793"/>
    <w:rsid w:val="00AB63BF"/>
    <w:rsid w:val="00AD6D79"/>
    <w:rsid w:val="00AF1559"/>
    <w:rsid w:val="00AF3B49"/>
    <w:rsid w:val="00AF7B2A"/>
    <w:rsid w:val="00B10EEB"/>
    <w:rsid w:val="00B1310A"/>
    <w:rsid w:val="00B14DBA"/>
    <w:rsid w:val="00B15EA3"/>
    <w:rsid w:val="00B212A3"/>
    <w:rsid w:val="00B6227B"/>
    <w:rsid w:val="00B72189"/>
    <w:rsid w:val="00B730A4"/>
    <w:rsid w:val="00B77D5E"/>
    <w:rsid w:val="00B86215"/>
    <w:rsid w:val="00B90A42"/>
    <w:rsid w:val="00B9790D"/>
    <w:rsid w:val="00BB02BA"/>
    <w:rsid w:val="00BD3476"/>
    <w:rsid w:val="00BD68EB"/>
    <w:rsid w:val="00C00D40"/>
    <w:rsid w:val="00C04B41"/>
    <w:rsid w:val="00C10D6D"/>
    <w:rsid w:val="00C14894"/>
    <w:rsid w:val="00C14D25"/>
    <w:rsid w:val="00C20DBF"/>
    <w:rsid w:val="00C26EAC"/>
    <w:rsid w:val="00C375AB"/>
    <w:rsid w:val="00C427B8"/>
    <w:rsid w:val="00C52D77"/>
    <w:rsid w:val="00C5331E"/>
    <w:rsid w:val="00C54788"/>
    <w:rsid w:val="00C6317E"/>
    <w:rsid w:val="00C66377"/>
    <w:rsid w:val="00C71635"/>
    <w:rsid w:val="00C72B17"/>
    <w:rsid w:val="00C72FDC"/>
    <w:rsid w:val="00C875DE"/>
    <w:rsid w:val="00C9798A"/>
    <w:rsid w:val="00CA6970"/>
    <w:rsid w:val="00CC270E"/>
    <w:rsid w:val="00CC7016"/>
    <w:rsid w:val="00CC70DA"/>
    <w:rsid w:val="00CE0FA6"/>
    <w:rsid w:val="00CE1031"/>
    <w:rsid w:val="00CE7235"/>
    <w:rsid w:val="00CE7DFC"/>
    <w:rsid w:val="00CF4460"/>
    <w:rsid w:val="00CF47A0"/>
    <w:rsid w:val="00D037DF"/>
    <w:rsid w:val="00D2085E"/>
    <w:rsid w:val="00D21C11"/>
    <w:rsid w:val="00D267F5"/>
    <w:rsid w:val="00D36A75"/>
    <w:rsid w:val="00D53A9A"/>
    <w:rsid w:val="00D66D50"/>
    <w:rsid w:val="00D720D4"/>
    <w:rsid w:val="00D774BC"/>
    <w:rsid w:val="00D91240"/>
    <w:rsid w:val="00D93512"/>
    <w:rsid w:val="00DA1759"/>
    <w:rsid w:val="00DA5D2D"/>
    <w:rsid w:val="00DB56E2"/>
    <w:rsid w:val="00DC3968"/>
    <w:rsid w:val="00DE4030"/>
    <w:rsid w:val="00E1012B"/>
    <w:rsid w:val="00E127E3"/>
    <w:rsid w:val="00E12C4A"/>
    <w:rsid w:val="00E1501B"/>
    <w:rsid w:val="00E2294E"/>
    <w:rsid w:val="00E314F7"/>
    <w:rsid w:val="00E32647"/>
    <w:rsid w:val="00E46C51"/>
    <w:rsid w:val="00E57C71"/>
    <w:rsid w:val="00E67278"/>
    <w:rsid w:val="00E738E4"/>
    <w:rsid w:val="00E809F3"/>
    <w:rsid w:val="00E94FC3"/>
    <w:rsid w:val="00E9789B"/>
    <w:rsid w:val="00EB1451"/>
    <w:rsid w:val="00EB1E88"/>
    <w:rsid w:val="00EB3EAB"/>
    <w:rsid w:val="00EB63D6"/>
    <w:rsid w:val="00EC3FBC"/>
    <w:rsid w:val="00EC5E28"/>
    <w:rsid w:val="00ED3446"/>
    <w:rsid w:val="00EE04DB"/>
    <w:rsid w:val="00EE0737"/>
    <w:rsid w:val="00EE64E3"/>
    <w:rsid w:val="00EE7FE7"/>
    <w:rsid w:val="00F03056"/>
    <w:rsid w:val="00F03567"/>
    <w:rsid w:val="00F07598"/>
    <w:rsid w:val="00F25F5B"/>
    <w:rsid w:val="00F34EBF"/>
    <w:rsid w:val="00F35278"/>
    <w:rsid w:val="00F456CC"/>
    <w:rsid w:val="00F46893"/>
    <w:rsid w:val="00F85F1F"/>
    <w:rsid w:val="00F94DAE"/>
    <w:rsid w:val="00FB1144"/>
    <w:rsid w:val="00FB20B9"/>
    <w:rsid w:val="00FB3539"/>
    <w:rsid w:val="00FD215B"/>
    <w:rsid w:val="00FD2E7E"/>
    <w:rsid w:val="00FD4E8C"/>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F4474A"/>
  <w15:docId w15:val="{DDE8E19B-EC97-45AA-88B1-106B8BE18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nhideWhenUsed="1"/>
    <w:lsdException w:name="index 3" w:semiHidden="1" w:unhideWhenUsed="1"/>
    <w:lsdException w:name="index 4" w:semiHidden="1" w:uiPriority="0" w:unhideWhenUsed="1"/>
    <w:lsdException w:name="index 5" w:semiHidden="1" w:uiPriority="0"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0"/>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0"/>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aliases w:val="h1,l1"/>
    <w:basedOn w:val="Normal"/>
    <w:next w:val="Normal"/>
    <w:link w:val="Heading1Char"/>
    <w:uiPriority w:val="9"/>
    <w:qFormat/>
    <w:rsid w:val="007B025E"/>
    <w:pPr>
      <w:keepNext/>
      <w:keepLines/>
      <w:numPr>
        <w:numId w:val="1"/>
      </w:numPr>
      <w:spacing w:before="360" w:after="120" w:line="400" w:lineRule="atLeast"/>
      <w:outlineLvl w:val="0"/>
    </w:pPr>
    <w:rPr>
      <w:rFonts w:eastAsia="Times New Roman"/>
      <w:bCs/>
      <w:sz w:val="30"/>
      <w:szCs w:val="28"/>
    </w:rPr>
  </w:style>
  <w:style w:type="paragraph" w:styleId="Heading2">
    <w:name w:val="heading 2"/>
    <w:aliases w:val="UNDERRUBRIK 1-2"/>
    <w:basedOn w:val="Normal"/>
    <w:next w:val="Normal"/>
    <w:link w:val="Heading2Char"/>
    <w:uiPriority w:val="9"/>
    <w:qFormat/>
    <w:rsid w:val="002A59E4"/>
    <w:pPr>
      <w:keepNext/>
      <w:keepLines/>
      <w:numPr>
        <w:ilvl w:val="1"/>
        <w:numId w:val="1"/>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1"/>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1"/>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1"/>
      </w:numPr>
      <w:spacing w:before="200"/>
      <w:outlineLvl w:val="4"/>
    </w:pPr>
    <w:rPr>
      <w:rFonts w:ascii="Cambria" w:eastAsia="Times New Roman" w:hAnsi="Cambria"/>
      <w:color w:val="001522"/>
      <w:sz w:val="24"/>
    </w:rPr>
  </w:style>
  <w:style w:type="paragraph" w:styleId="Heading6">
    <w:name w:val="heading 6"/>
    <w:basedOn w:val="Normal"/>
    <w:next w:val="Normal"/>
    <w:link w:val="Heading6Char"/>
    <w:qFormat/>
    <w:rsid w:val="00793064"/>
    <w:pPr>
      <w:widowControl w:val="0"/>
      <w:numPr>
        <w:ilvl w:val="5"/>
        <w:numId w:val="1"/>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link w:val="Heading7Char"/>
    <w:qFormat/>
    <w:rsid w:val="00003FF5"/>
    <w:pPr>
      <w:widowControl w:val="0"/>
      <w:numPr>
        <w:ilvl w:val="6"/>
        <w:numId w:val="1"/>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link w:val="Heading8Char"/>
    <w:qFormat/>
    <w:rsid w:val="00003FF5"/>
    <w:pPr>
      <w:widowControl w:val="0"/>
      <w:numPr>
        <w:ilvl w:val="7"/>
        <w:numId w:val="1"/>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link w:val="Heading9Char"/>
    <w:qFormat/>
    <w:rsid w:val="00003FF5"/>
    <w:pPr>
      <w:widowControl w:val="0"/>
      <w:numPr>
        <w:ilvl w:val="8"/>
        <w:numId w:val="1"/>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aliases w:val="UNDERRUBRIK 1-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rsid w:val="00C72B17"/>
    <w:rPr>
      <w:rFonts w:ascii="Georgia" w:hAnsi="Georgia"/>
      <w:sz w:val="20"/>
    </w:rPr>
  </w:style>
  <w:style w:type="character" w:styleId="FollowedHyperlink">
    <w:name w:val="FollowedHyperlink"/>
    <w:basedOn w:val="DefaultParagraphFont"/>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72"/>
    <w:qFormat/>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46893"/>
    <w:rPr>
      <w:rFonts w:ascii="Tahoma" w:hAnsi="Tahoma" w:cs="Tahoma"/>
      <w:sz w:val="16"/>
      <w:szCs w:val="16"/>
    </w:rPr>
  </w:style>
  <w:style w:type="paragraph" w:styleId="Subtitle">
    <w:name w:val="Subtitle"/>
    <w:basedOn w:val="Normal"/>
    <w:next w:val="Normal"/>
    <w:link w:val="SubtitleChar"/>
    <w:qFormat/>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paragraph" w:styleId="Caption">
    <w:name w:val="caption"/>
    <w:aliases w:val="Beskrivning Char Char Char Char Char"/>
    <w:basedOn w:val="Normal"/>
    <w:next w:val="Normal"/>
    <w:link w:val="CaptionChar"/>
    <w:qFormat/>
    <w:rsid w:val="00635994"/>
    <w:pPr>
      <w:spacing w:before="120" w:after="120" w:line="240" w:lineRule="auto"/>
    </w:pPr>
    <w:rPr>
      <w:rFonts w:ascii="Times New Roman" w:eastAsia="Times New Roman" w:hAnsi="Times New Roman"/>
      <w:b/>
      <w:bCs/>
      <w:szCs w:val="20"/>
      <w:lang w:val="x-none" w:eastAsia="x-none"/>
    </w:rPr>
  </w:style>
  <w:style w:type="character" w:customStyle="1" w:styleId="CaptionChar">
    <w:name w:val="Caption Char"/>
    <w:aliases w:val="Beskrivning Char Char Char Char Char Char"/>
    <w:link w:val="Caption"/>
    <w:rsid w:val="00635994"/>
    <w:rPr>
      <w:rFonts w:ascii="Times New Roman" w:eastAsia="Times New Roman" w:hAnsi="Times New Roman"/>
      <w:b/>
      <w:bCs/>
      <w:lang w:val="x-none" w:eastAsia="x-none"/>
    </w:rPr>
  </w:style>
  <w:style w:type="character" w:customStyle="1" w:styleId="Starkbetoning1">
    <w:name w:val="Stark betoning1"/>
    <w:uiPriority w:val="21"/>
    <w:qFormat/>
    <w:rsid w:val="00635994"/>
    <w:rPr>
      <w:b/>
      <w:bCs/>
      <w:i/>
      <w:iCs/>
      <w:color w:val="4F81BD"/>
    </w:rPr>
  </w:style>
  <w:style w:type="paragraph" w:styleId="FootnoteText">
    <w:name w:val="footnote text"/>
    <w:basedOn w:val="Normal"/>
    <w:link w:val="FootnoteTextChar"/>
    <w:rsid w:val="00A753EE"/>
    <w:pPr>
      <w:spacing w:line="240" w:lineRule="auto"/>
    </w:pPr>
    <w:rPr>
      <w:rFonts w:ascii="Arial" w:eastAsia="ヒラギノ角ゴ Pro W3" w:hAnsi="Arial"/>
      <w:noProof/>
      <w:color w:val="000000"/>
      <w:sz w:val="24"/>
      <w:szCs w:val="24"/>
      <w:lang w:val="x-none" w:eastAsia="x-none"/>
    </w:rPr>
  </w:style>
  <w:style w:type="character" w:customStyle="1" w:styleId="FootnoteTextChar">
    <w:name w:val="Footnote Text Char"/>
    <w:basedOn w:val="DefaultParagraphFont"/>
    <w:link w:val="FootnoteText"/>
    <w:rsid w:val="00A753EE"/>
    <w:rPr>
      <w:rFonts w:ascii="Arial" w:eastAsia="ヒラギノ角ゴ Pro W3" w:hAnsi="Arial"/>
      <w:noProof/>
      <w:color w:val="000000"/>
      <w:sz w:val="24"/>
      <w:szCs w:val="24"/>
      <w:lang w:val="x-none" w:eastAsia="x-none"/>
    </w:rPr>
  </w:style>
  <w:style w:type="character" w:styleId="FootnoteReference">
    <w:name w:val="footnote reference"/>
    <w:uiPriority w:val="99"/>
    <w:rsid w:val="00A753EE"/>
    <w:rPr>
      <w:vertAlign w:val="superscript"/>
    </w:rPr>
  </w:style>
  <w:style w:type="paragraph" w:customStyle="1" w:styleId="Punktlistautanavstnd">
    <w:name w:val="Punktlista utan avstånd"/>
    <w:basedOn w:val="Normal"/>
    <w:rsid w:val="00A35CF2"/>
    <w:pPr>
      <w:keepLines/>
      <w:numPr>
        <w:numId w:val="17"/>
      </w:numPr>
      <w:tabs>
        <w:tab w:val="left" w:pos="1588"/>
        <w:tab w:val="left" w:pos="4253"/>
        <w:tab w:val="right" w:pos="7938"/>
      </w:tabs>
      <w:spacing w:line="240" w:lineRule="auto"/>
      <w:ind w:left="1588"/>
    </w:pPr>
    <w:rPr>
      <w:rFonts w:ascii="Book Antiqua" w:eastAsia="Times New Roman" w:hAnsi="Book Antiqua"/>
      <w:sz w:val="22"/>
      <w:szCs w:val="24"/>
      <w:lang w:eastAsia="sv-SE"/>
    </w:rPr>
  </w:style>
  <w:style w:type="character" w:customStyle="1" w:styleId="FooterChar1">
    <w:name w:val="Footer Char1"/>
    <w:basedOn w:val="DefaultParagraphFont"/>
    <w:rsid w:val="00A35CF2"/>
    <w:rPr>
      <w:rFonts w:ascii="Georgia" w:hAnsi="Georgia"/>
      <w:sz w:val="12"/>
      <w:szCs w:val="22"/>
      <w:lang w:eastAsia="en-US"/>
    </w:rPr>
  </w:style>
  <w:style w:type="character" w:customStyle="1" w:styleId="BodyTextChar1">
    <w:name w:val="Body Text Char1"/>
    <w:basedOn w:val="DefaultParagraphFont"/>
    <w:rsid w:val="00A35CF2"/>
    <w:rPr>
      <w:rFonts w:ascii="Arial" w:eastAsia="ヒラギノ角ゴ Pro W3" w:hAnsi="Arial"/>
      <w:color w:val="000000"/>
      <w:sz w:val="24"/>
      <w:lang w:eastAsia="en-US"/>
    </w:rPr>
  </w:style>
  <w:style w:type="paragraph" w:styleId="CommentText">
    <w:name w:val="annotation text"/>
    <w:link w:val="CommentTextChar"/>
    <w:autoRedefine/>
    <w:rsid w:val="00A35CF2"/>
    <w:pPr>
      <w:ind w:left="567"/>
    </w:pPr>
    <w:rPr>
      <w:rFonts w:ascii="Arial" w:eastAsia="ヒラギノ角ゴ Pro W3" w:hAnsi="Arial"/>
      <w:i/>
      <w:color w:val="000000"/>
      <w:sz w:val="24"/>
      <w:lang w:val="en-GB" w:eastAsia="en-US"/>
    </w:rPr>
  </w:style>
  <w:style w:type="character" w:customStyle="1" w:styleId="CommentTextChar">
    <w:name w:val="Comment Text Char"/>
    <w:basedOn w:val="DefaultParagraphFont"/>
    <w:link w:val="CommentText"/>
    <w:rsid w:val="00A35CF2"/>
    <w:rPr>
      <w:rFonts w:ascii="Arial" w:eastAsia="ヒラギノ角ゴ Pro W3" w:hAnsi="Arial"/>
      <w:i/>
      <w:color w:val="000000"/>
      <w:sz w:val="24"/>
      <w:lang w:val="en-GB" w:eastAsia="en-US"/>
    </w:rPr>
  </w:style>
  <w:style w:type="character" w:styleId="CommentReference">
    <w:name w:val="annotation reference"/>
    <w:rsid w:val="00A35CF2"/>
    <w:rPr>
      <w:sz w:val="16"/>
      <w:szCs w:val="16"/>
    </w:rPr>
  </w:style>
  <w:style w:type="paragraph" w:customStyle="1" w:styleId="Rubrik1Nr">
    <w:name w:val="Rubrik 1 Nr"/>
    <w:next w:val="BodyText"/>
    <w:rsid w:val="00A35CF2"/>
    <w:pPr>
      <w:numPr>
        <w:numId w:val="18"/>
      </w:numPr>
      <w:spacing w:before="600" w:after="160"/>
      <w:outlineLvl w:val="0"/>
    </w:pPr>
    <w:rPr>
      <w:rFonts w:ascii="Arial" w:eastAsia="Times New Roman" w:hAnsi="Arial" w:cs="Arial"/>
      <w:bCs/>
      <w:kern w:val="32"/>
      <w:sz w:val="36"/>
      <w:szCs w:val="32"/>
    </w:rPr>
  </w:style>
  <w:style w:type="paragraph" w:customStyle="1" w:styleId="Rubrik2Nr">
    <w:name w:val="Rubrik 2 Nr"/>
    <w:next w:val="Normal"/>
    <w:rsid w:val="00A35CF2"/>
    <w:pPr>
      <w:numPr>
        <w:ilvl w:val="1"/>
        <w:numId w:val="18"/>
      </w:numPr>
      <w:spacing w:before="480" w:after="120"/>
      <w:outlineLvl w:val="1"/>
    </w:pPr>
    <w:rPr>
      <w:rFonts w:ascii="Arial" w:eastAsia="Times New Roman" w:hAnsi="Arial" w:cs="Arial"/>
      <w:bCs/>
      <w:iCs/>
      <w:sz w:val="28"/>
      <w:szCs w:val="28"/>
    </w:rPr>
  </w:style>
  <w:style w:type="paragraph" w:customStyle="1" w:styleId="Rubrik3Nr">
    <w:name w:val="Rubrik 3 Nr"/>
    <w:basedOn w:val="Heading3"/>
    <w:next w:val="Normal"/>
    <w:rsid w:val="00A35CF2"/>
    <w:pPr>
      <w:keepLines w:val="0"/>
      <w:numPr>
        <w:numId w:val="18"/>
      </w:numPr>
      <w:spacing w:before="400" w:after="0" w:line="240" w:lineRule="auto"/>
    </w:pPr>
    <w:rPr>
      <w:rFonts w:ascii="Arial" w:hAnsi="Arial" w:cs="Arial"/>
      <w:b/>
      <w:bCs w:val="0"/>
      <w:iCs/>
      <w:sz w:val="20"/>
      <w:szCs w:val="26"/>
      <w:lang w:eastAsia="sv-SE"/>
    </w:rPr>
  </w:style>
  <w:style w:type="table" w:styleId="TableProfessional">
    <w:name w:val="Table Professional"/>
    <w:basedOn w:val="TableNormal"/>
    <w:rsid w:val="00A35CF2"/>
    <w:pPr>
      <w:spacing w:before="20"/>
    </w:pPr>
    <w:rPr>
      <w:rFonts w:ascii="Arial" w:eastAsia="Times New Roman" w:hAnsi="Arial"/>
      <w:sz w:val="16"/>
    </w:rPr>
    <w:tblPr>
      <w:tblInd w:w="0"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CellMar>
        <w:top w:w="0" w:type="dxa"/>
        <w:left w:w="108" w:type="dxa"/>
        <w:bottom w:w="0" w:type="dxa"/>
        <w:right w:w="108" w:type="dxa"/>
      </w:tblCellMar>
    </w:tblPr>
    <w:tcPr>
      <w:shd w:val="clear" w:color="auto" w:fill="auto"/>
    </w:tcPr>
    <w:tblStylePr w:type="firstRow">
      <w:pPr>
        <w:wordWrap/>
        <w:spacing w:beforeLines="20" w:beforeAutospacing="0" w:afterLines="0" w:afterAutospacing="0"/>
      </w:pPr>
      <w:rPr>
        <w:rFonts w:ascii="Cambria" w:hAnsi="Cambria"/>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paragraph" w:styleId="TOC4">
    <w:name w:val="toc 4"/>
    <w:basedOn w:val="Normal"/>
    <w:next w:val="Normal"/>
    <w:autoRedefine/>
    <w:uiPriority w:val="39"/>
    <w:rsid w:val="00A35CF2"/>
    <w:pPr>
      <w:spacing w:before="20" w:after="160" w:line="240" w:lineRule="auto"/>
      <w:ind w:left="658"/>
    </w:pPr>
    <w:rPr>
      <w:rFonts w:ascii="Arial" w:eastAsia="Times New Roman" w:hAnsi="Arial"/>
      <w:color w:val="1C1C1C"/>
      <w:szCs w:val="24"/>
      <w:lang w:eastAsia="en-GB"/>
    </w:rPr>
  </w:style>
  <w:style w:type="paragraph" w:styleId="TOC5">
    <w:name w:val="toc 5"/>
    <w:basedOn w:val="Normal"/>
    <w:next w:val="Normal"/>
    <w:autoRedefine/>
    <w:uiPriority w:val="39"/>
    <w:rsid w:val="00A35CF2"/>
    <w:pPr>
      <w:spacing w:before="20" w:after="160" w:line="240" w:lineRule="auto"/>
      <w:ind w:left="879"/>
    </w:pPr>
    <w:rPr>
      <w:rFonts w:ascii="Arial" w:eastAsia="Times New Roman" w:hAnsi="Arial"/>
      <w:color w:val="1C1C1C"/>
      <w:szCs w:val="24"/>
      <w:lang w:eastAsia="en-GB"/>
    </w:rPr>
  </w:style>
  <w:style w:type="paragraph" w:styleId="TOC6">
    <w:name w:val="toc 6"/>
    <w:basedOn w:val="Normal"/>
    <w:next w:val="Normal"/>
    <w:autoRedefine/>
    <w:uiPriority w:val="39"/>
    <w:rsid w:val="00A35CF2"/>
    <w:pPr>
      <w:spacing w:before="20" w:after="160" w:line="240" w:lineRule="auto"/>
      <w:ind w:left="1100"/>
    </w:pPr>
    <w:rPr>
      <w:rFonts w:ascii="Arial" w:eastAsia="Times New Roman" w:hAnsi="Arial"/>
      <w:color w:val="1C1C1C"/>
      <w:szCs w:val="24"/>
      <w:lang w:eastAsia="en-GB"/>
    </w:rPr>
  </w:style>
  <w:style w:type="paragraph" w:styleId="TOC7">
    <w:name w:val="toc 7"/>
    <w:basedOn w:val="Normal"/>
    <w:next w:val="Normal"/>
    <w:autoRedefine/>
    <w:uiPriority w:val="39"/>
    <w:rsid w:val="00A35CF2"/>
    <w:pPr>
      <w:spacing w:before="20" w:after="160" w:line="240" w:lineRule="auto"/>
      <w:ind w:left="1321"/>
    </w:pPr>
    <w:rPr>
      <w:rFonts w:ascii="Arial" w:eastAsia="Times New Roman" w:hAnsi="Arial"/>
      <w:color w:val="1C1C1C"/>
      <w:szCs w:val="24"/>
      <w:lang w:eastAsia="en-GB"/>
    </w:rPr>
  </w:style>
  <w:style w:type="paragraph" w:styleId="TOC8">
    <w:name w:val="toc 8"/>
    <w:basedOn w:val="Normal"/>
    <w:next w:val="Normal"/>
    <w:autoRedefine/>
    <w:uiPriority w:val="39"/>
    <w:rsid w:val="00A35CF2"/>
    <w:pPr>
      <w:spacing w:before="20" w:after="160" w:line="240" w:lineRule="auto"/>
      <w:ind w:left="1542"/>
    </w:pPr>
    <w:rPr>
      <w:rFonts w:ascii="Arial" w:eastAsia="Times New Roman" w:hAnsi="Arial"/>
      <w:color w:val="1C1C1C"/>
      <w:szCs w:val="24"/>
      <w:lang w:eastAsia="en-GB"/>
    </w:rPr>
  </w:style>
  <w:style w:type="paragraph" w:styleId="TOC9">
    <w:name w:val="toc 9"/>
    <w:basedOn w:val="Normal"/>
    <w:next w:val="Normal"/>
    <w:autoRedefine/>
    <w:uiPriority w:val="39"/>
    <w:rsid w:val="00A35CF2"/>
    <w:pPr>
      <w:spacing w:before="20" w:after="160" w:line="240" w:lineRule="auto"/>
      <w:ind w:left="1758"/>
    </w:pPr>
    <w:rPr>
      <w:rFonts w:ascii="Arial" w:eastAsia="Times New Roman" w:hAnsi="Arial"/>
      <w:color w:val="1C1C1C"/>
      <w:szCs w:val="24"/>
      <w:lang w:eastAsia="en-GB"/>
    </w:rPr>
  </w:style>
  <w:style w:type="paragraph" w:styleId="ListNumber">
    <w:name w:val="List Number"/>
    <w:basedOn w:val="BodyText"/>
    <w:rsid w:val="00A35CF2"/>
    <w:pPr>
      <w:numPr>
        <w:numId w:val="19"/>
      </w:numPr>
    </w:pPr>
    <w:rPr>
      <w:lang w:val="en-GB"/>
    </w:rPr>
  </w:style>
  <w:style w:type="paragraph" w:styleId="BodyText2">
    <w:name w:val="Body Text 2"/>
    <w:basedOn w:val="BodyText"/>
    <w:next w:val="BodyText"/>
    <w:link w:val="BodyText2Char"/>
    <w:rsid w:val="00A35CF2"/>
    <w:pPr>
      <w:spacing w:after="20"/>
    </w:pPr>
    <w:rPr>
      <w:rFonts w:ascii="Arial" w:hAnsi="Arial"/>
      <w:sz w:val="18"/>
      <w:lang w:val="en-GB"/>
    </w:rPr>
  </w:style>
  <w:style w:type="character" w:customStyle="1" w:styleId="BodyText2Char">
    <w:name w:val="Body Text 2 Char"/>
    <w:basedOn w:val="DefaultParagraphFont"/>
    <w:link w:val="BodyText2"/>
    <w:rsid w:val="00A35CF2"/>
    <w:rPr>
      <w:rFonts w:ascii="Arial" w:eastAsia="Times New Roman" w:hAnsi="Arial"/>
      <w:sz w:val="18"/>
      <w:szCs w:val="24"/>
      <w:lang w:val="en-GB" w:eastAsia="en-GB"/>
    </w:rPr>
  </w:style>
  <w:style w:type="paragraph" w:customStyle="1" w:styleId="Hjlptext">
    <w:name w:val="Hjälptext"/>
    <w:basedOn w:val="BodyText"/>
    <w:rsid w:val="00A35CF2"/>
    <w:pPr>
      <w:spacing w:before="120" w:after="120"/>
    </w:pPr>
    <w:rPr>
      <w:rFonts w:ascii="Arial" w:hAnsi="Arial"/>
      <w:i/>
      <w:color w:val="1C1C1C"/>
      <w:sz w:val="20"/>
    </w:rPr>
  </w:style>
  <w:style w:type="numbering" w:styleId="111111">
    <w:name w:val="Outline List 2"/>
    <w:basedOn w:val="NoList"/>
    <w:semiHidden/>
    <w:rsid w:val="00A35CF2"/>
    <w:pPr>
      <w:numPr>
        <w:numId w:val="20"/>
      </w:numPr>
    </w:pPr>
  </w:style>
  <w:style w:type="numbering" w:styleId="1ai">
    <w:name w:val="Outline List 1"/>
    <w:basedOn w:val="NoList"/>
    <w:semiHidden/>
    <w:rsid w:val="00A35CF2"/>
    <w:pPr>
      <w:numPr>
        <w:numId w:val="21"/>
      </w:numPr>
    </w:pPr>
  </w:style>
  <w:style w:type="paragraph" w:styleId="BodyTextIndent">
    <w:name w:val="Body Text Indent"/>
    <w:basedOn w:val="Normal"/>
    <w:link w:val="BodyTextIndentChar"/>
    <w:rsid w:val="00A35CF2"/>
    <w:pPr>
      <w:suppressAutoHyphens/>
      <w:spacing w:after="120" w:line="240" w:lineRule="auto"/>
      <w:ind w:left="283"/>
    </w:pPr>
    <w:rPr>
      <w:rFonts w:ascii="Times New Roman" w:eastAsia="Times New Roman" w:hAnsi="Times New Roman"/>
      <w:sz w:val="24"/>
      <w:szCs w:val="20"/>
      <w:lang w:val="x-none" w:eastAsia="ar-SA"/>
    </w:rPr>
  </w:style>
  <w:style w:type="character" w:customStyle="1" w:styleId="BodyTextIndentChar">
    <w:name w:val="Body Text Indent Char"/>
    <w:basedOn w:val="DefaultParagraphFont"/>
    <w:link w:val="BodyTextIndent"/>
    <w:rsid w:val="00A35CF2"/>
    <w:rPr>
      <w:rFonts w:ascii="Times New Roman" w:eastAsia="Times New Roman" w:hAnsi="Times New Roman"/>
      <w:sz w:val="24"/>
      <w:lang w:val="x-none" w:eastAsia="ar-SA"/>
    </w:rPr>
  </w:style>
  <w:style w:type="paragraph" w:customStyle="1" w:styleId="Tabletext0">
    <w:name w:val="Tabletext"/>
    <w:basedOn w:val="Normal"/>
    <w:rsid w:val="00A35CF2"/>
    <w:pPr>
      <w:keepLines/>
      <w:widowControl w:val="0"/>
      <w:suppressAutoHyphens/>
      <w:spacing w:after="120" w:line="240" w:lineRule="atLeast"/>
    </w:pPr>
    <w:rPr>
      <w:rFonts w:ascii="Times New Roman" w:eastAsia="Times New Roman" w:hAnsi="Times New Roman"/>
      <w:szCs w:val="20"/>
      <w:lang w:val="en-US" w:eastAsia="ar-SA"/>
    </w:rPr>
  </w:style>
  <w:style w:type="paragraph" w:customStyle="1" w:styleId="Kommentarer1">
    <w:name w:val="Kommentarer1"/>
    <w:basedOn w:val="BodyText"/>
    <w:rsid w:val="00A35CF2"/>
    <w:pPr>
      <w:keepLines/>
      <w:widowControl w:val="0"/>
      <w:suppressAutoHyphens/>
      <w:spacing w:before="0" w:after="120" w:line="240" w:lineRule="atLeast"/>
      <w:ind w:left="720"/>
    </w:pPr>
    <w:rPr>
      <w:color w:val="0000FF"/>
      <w:sz w:val="20"/>
      <w:szCs w:val="20"/>
      <w:lang w:eastAsia="ar-SA"/>
    </w:rPr>
  </w:style>
  <w:style w:type="paragraph" w:customStyle="1" w:styleId="Beskrivning1">
    <w:name w:val="Beskrivning1"/>
    <w:basedOn w:val="Normal"/>
    <w:next w:val="Normal"/>
    <w:rsid w:val="00A35CF2"/>
    <w:pPr>
      <w:widowControl w:val="0"/>
      <w:suppressAutoHyphens/>
      <w:spacing w:line="240" w:lineRule="atLeast"/>
    </w:pPr>
    <w:rPr>
      <w:rFonts w:ascii="Times New Roman" w:eastAsia="Times New Roman" w:hAnsi="Times New Roman"/>
      <w:b/>
      <w:bCs/>
      <w:szCs w:val="20"/>
      <w:lang w:val="en-US" w:eastAsia="ar-SA"/>
    </w:rPr>
  </w:style>
  <w:style w:type="paragraph" w:customStyle="1" w:styleId="InfoBlue">
    <w:name w:val="InfoBlue"/>
    <w:basedOn w:val="Normal"/>
    <w:next w:val="BodyText"/>
    <w:rsid w:val="00A35CF2"/>
    <w:pPr>
      <w:widowControl w:val="0"/>
      <w:suppressAutoHyphens/>
      <w:spacing w:after="120" w:line="240" w:lineRule="atLeast"/>
      <w:ind w:left="720"/>
    </w:pPr>
    <w:rPr>
      <w:rFonts w:ascii="Times New Roman" w:eastAsia="Times New Roman" w:hAnsi="Times New Roman"/>
      <w:i/>
      <w:color w:val="0000FF"/>
      <w:szCs w:val="20"/>
      <w:lang w:val="en-US" w:eastAsia="ar-SA"/>
    </w:rPr>
  </w:style>
  <w:style w:type="paragraph" w:customStyle="1" w:styleId="StyleTableText12pt">
    <w:name w:val="Style Table Text + 12 pt"/>
    <w:basedOn w:val="Normal"/>
    <w:rsid w:val="00A35CF2"/>
    <w:pPr>
      <w:spacing w:before="120" w:after="120" w:line="240" w:lineRule="auto"/>
    </w:pPr>
    <w:rPr>
      <w:rFonts w:ascii="Times New Roman" w:eastAsia="Times New Roman" w:hAnsi="Times New Roman"/>
      <w:szCs w:val="20"/>
      <w:lang w:eastAsia="sv-SE"/>
    </w:rPr>
  </w:style>
  <w:style w:type="paragraph" w:customStyle="1" w:styleId="normalChar">
    <w:name w:val="normalChar"/>
    <w:basedOn w:val="Caption"/>
    <w:rsid w:val="00A35CF2"/>
  </w:style>
  <w:style w:type="paragraph" w:customStyle="1" w:styleId="infoblue0">
    <w:name w:val="infoblue"/>
    <w:basedOn w:val="BodyText2"/>
    <w:rsid w:val="00A35CF2"/>
    <w:pPr>
      <w:spacing w:before="0" w:after="120" w:line="480" w:lineRule="auto"/>
    </w:pPr>
    <w:rPr>
      <w:rFonts w:ascii="Times New Roman" w:hAnsi="Times New Roman"/>
      <w:sz w:val="24"/>
      <w:lang w:val="sv-SE" w:eastAsia="sv-SE"/>
    </w:rPr>
  </w:style>
  <w:style w:type="paragraph" w:styleId="TableofFigures">
    <w:name w:val="table of figures"/>
    <w:basedOn w:val="Normal"/>
    <w:next w:val="Normal"/>
    <w:uiPriority w:val="99"/>
    <w:rsid w:val="00A35CF2"/>
    <w:pPr>
      <w:spacing w:before="20" w:after="40" w:line="240" w:lineRule="auto"/>
    </w:pPr>
    <w:rPr>
      <w:rFonts w:ascii="Times New Roman" w:eastAsia="Times New Roman" w:hAnsi="Times New Roman"/>
      <w:szCs w:val="24"/>
      <w:lang w:eastAsia="en-GB"/>
    </w:rPr>
  </w:style>
  <w:style w:type="paragraph" w:customStyle="1" w:styleId="TimesNewRoman">
    <w:name w:val="Times New Roman"/>
    <w:aliases w:val="10 pt,(Latin) Fetstil,Inte (Komplex) Kursiv ..."/>
    <w:basedOn w:val="Rubrik2Nr"/>
    <w:rsid w:val="00A35CF2"/>
    <w:pPr>
      <w:numPr>
        <w:ilvl w:val="0"/>
        <w:numId w:val="0"/>
      </w:numPr>
      <w:ind w:left="1440" w:hanging="360"/>
    </w:pPr>
    <w:rPr>
      <w:rFonts w:ascii="Times New Roman" w:hAnsi="Times New Roman" w:cs="Times New Roman"/>
      <w:b/>
      <w:iCs w:val="0"/>
      <w:sz w:val="20"/>
      <w:szCs w:val="20"/>
      <w:lang w:eastAsia="ar-SA"/>
    </w:rPr>
  </w:style>
  <w:style w:type="character" w:customStyle="1" w:styleId="CharChar7">
    <w:name w:val="Char Char7"/>
    <w:rsid w:val="00A35CF2"/>
    <w:rPr>
      <w:sz w:val="22"/>
      <w:szCs w:val="24"/>
      <w:lang w:val="en-GB" w:eastAsia="en-GB" w:bidi="ar-SA"/>
    </w:rPr>
  </w:style>
  <w:style w:type="character" w:customStyle="1" w:styleId="Mellanmrktrutnt11">
    <w:name w:val="Mellanmörkt rutnät 11"/>
    <w:uiPriority w:val="99"/>
    <w:semiHidden/>
    <w:rsid w:val="00A35CF2"/>
    <w:rPr>
      <w:color w:val="808080"/>
    </w:rPr>
  </w:style>
  <w:style w:type="character" w:styleId="IntenseEmphasis">
    <w:name w:val="Intense Emphasis"/>
    <w:uiPriority w:val="21"/>
    <w:qFormat/>
    <w:rsid w:val="00A35CF2"/>
    <w:rPr>
      <w:b/>
      <w:bCs/>
      <w:i/>
      <w:iCs/>
      <w:color w:val="4F81BD"/>
    </w:rPr>
  </w:style>
  <w:style w:type="table" w:styleId="MediumShading2-Accent6">
    <w:name w:val="Medium Shading 2 Accent 6"/>
    <w:basedOn w:val="TableNormal"/>
    <w:uiPriority w:val="60"/>
    <w:rsid w:val="00A35CF2"/>
    <w:rPr>
      <w:rFonts w:ascii="Times New Roman" w:eastAsia="Times New Roman" w:hAnsi="Times New Roman"/>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Shading2-Accent5">
    <w:name w:val="Medium Shading 2 Accent 5"/>
    <w:basedOn w:val="TableNormal"/>
    <w:uiPriority w:val="60"/>
    <w:rsid w:val="00A35CF2"/>
    <w:rPr>
      <w:rFonts w:ascii="Times New Roman" w:eastAsia="Times New Roman" w:hAnsi="Times New Roman"/>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ableGrid5">
    <w:name w:val="Table Grid 5"/>
    <w:basedOn w:val="TableNormal"/>
    <w:rsid w:val="00A35CF2"/>
    <w:pPr>
      <w:spacing w:before="20" w:after="40"/>
    </w:pPr>
    <w:rPr>
      <w:rFonts w:ascii="Times New Roman" w:eastAsia="Times New Roman" w:hAnsi="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List8">
    <w:name w:val="Table List 8"/>
    <w:basedOn w:val="TableNormal"/>
    <w:rsid w:val="00A35CF2"/>
    <w:pPr>
      <w:spacing w:before="20" w:after="40"/>
    </w:pPr>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List7">
    <w:name w:val="Table List 7"/>
    <w:basedOn w:val="TableNormal"/>
    <w:rsid w:val="00A35CF2"/>
    <w:pPr>
      <w:spacing w:before="20" w:after="40"/>
    </w:pPr>
    <w:rPr>
      <w:rFonts w:ascii="Times New Roman" w:eastAsia="Times New Roman" w:hAnsi="Times New Roma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6">
    <w:name w:val="Table List 6"/>
    <w:basedOn w:val="TableNormal"/>
    <w:rsid w:val="00A35CF2"/>
    <w:pPr>
      <w:spacing w:before="20" w:after="40"/>
    </w:pPr>
    <w:rPr>
      <w:rFonts w:ascii="Times New Roman" w:eastAsia="Times New Roman" w:hAnsi="Times New Roma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styleId="Strong">
    <w:name w:val="Strong"/>
    <w:qFormat/>
    <w:rsid w:val="00A35CF2"/>
    <w:rPr>
      <w:b/>
      <w:bCs/>
    </w:rPr>
  </w:style>
  <w:style w:type="paragraph" w:customStyle="1" w:styleId="Frgadlista-dekorfrg11">
    <w:name w:val="Färgad lista - dekorfärg 11"/>
    <w:basedOn w:val="Normal"/>
    <w:uiPriority w:val="34"/>
    <w:qFormat/>
    <w:rsid w:val="00A35CF2"/>
    <w:pPr>
      <w:spacing w:after="200" w:line="276" w:lineRule="auto"/>
      <w:ind w:left="720"/>
      <w:contextualSpacing/>
    </w:pPr>
    <w:rPr>
      <w:rFonts w:ascii="Calibri" w:hAnsi="Calibri"/>
      <w:sz w:val="22"/>
    </w:rPr>
  </w:style>
  <w:style w:type="paragraph" w:styleId="NoSpacing">
    <w:name w:val="No Spacing"/>
    <w:basedOn w:val="Normal"/>
    <w:qFormat/>
    <w:rsid w:val="00A35CF2"/>
    <w:pPr>
      <w:keepNext/>
      <w:tabs>
        <w:tab w:val="num" w:pos="720"/>
      </w:tabs>
      <w:spacing w:before="20" w:after="40" w:line="240" w:lineRule="auto"/>
      <w:ind w:left="1080" w:hanging="360"/>
      <w:contextualSpacing/>
      <w:outlineLvl w:val="1"/>
    </w:pPr>
    <w:rPr>
      <w:rFonts w:ascii="Verdana" w:eastAsia="Times New Roman" w:hAnsi="Verdana"/>
      <w:szCs w:val="24"/>
      <w:lang w:eastAsia="en-GB"/>
    </w:rPr>
  </w:style>
  <w:style w:type="paragraph" w:styleId="CommentSubject">
    <w:name w:val="annotation subject"/>
    <w:basedOn w:val="CommentText"/>
    <w:next w:val="CommentText"/>
    <w:link w:val="CommentSubjectChar"/>
    <w:rsid w:val="00A35CF2"/>
    <w:pPr>
      <w:spacing w:before="20" w:after="40"/>
      <w:ind w:left="0"/>
    </w:pPr>
    <w:rPr>
      <w:rFonts w:ascii="Times New Roman" w:eastAsia="Times New Roman" w:hAnsi="Times New Roman"/>
      <w:b/>
      <w:bCs/>
      <w:i w:val="0"/>
      <w:color w:val="auto"/>
      <w:sz w:val="20"/>
      <w:lang w:val="sv-SE" w:eastAsia="en-GB"/>
    </w:rPr>
  </w:style>
  <w:style w:type="character" w:customStyle="1" w:styleId="CommentSubjectChar">
    <w:name w:val="Comment Subject Char"/>
    <w:basedOn w:val="CommentTextChar"/>
    <w:link w:val="CommentSubject"/>
    <w:rsid w:val="00A35CF2"/>
    <w:rPr>
      <w:rFonts w:ascii="Times New Roman" w:eastAsia="Times New Roman" w:hAnsi="Times New Roman"/>
      <w:b/>
      <w:bCs/>
      <w:i w:val="0"/>
      <w:color w:val="000000"/>
      <w:sz w:val="24"/>
      <w:lang w:val="en-GB" w:eastAsia="en-GB"/>
    </w:rPr>
  </w:style>
  <w:style w:type="character" w:customStyle="1" w:styleId="Heading6Char">
    <w:name w:val="Heading 6 Char"/>
    <w:basedOn w:val="DefaultParagraphFont"/>
    <w:link w:val="Heading6"/>
    <w:rsid w:val="00A35CF2"/>
    <w:rPr>
      <w:rFonts w:ascii="Times New Roman" w:eastAsia="Times New Roman" w:hAnsi="Times New Roman"/>
      <w:bCs/>
      <w:sz w:val="22"/>
      <w:szCs w:val="22"/>
    </w:rPr>
  </w:style>
  <w:style w:type="character" w:customStyle="1" w:styleId="Heading7Char">
    <w:name w:val="Heading 7 Char"/>
    <w:basedOn w:val="DefaultParagraphFont"/>
    <w:link w:val="Heading7"/>
    <w:rsid w:val="00A35CF2"/>
    <w:rPr>
      <w:rFonts w:ascii="Times New Roman" w:eastAsia="Times New Roman" w:hAnsi="Times New Roman"/>
      <w:sz w:val="24"/>
      <w:szCs w:val="24"/>
    </w:rPr>
  </w:style>
  <w:style w:type="character" w:customStyle="1" w:styleId="Heading8Char">
    <w:name w:val="Heading 8 Char"/>
    <w:basedOn w:val="DefaultParagraphFont"/>
    <w:link w:val="Heading8"/>
    <w:rsid w:val="00A35CF2"/>
    <w:rPr>
      <w:rFonts w:ascii="Times New Roman" w:eastAsia="Times New Roman" w:hAnsi="Times New Roman"/>
      <w:i/>
      <w:iCs/>
      <w:sz w:val="24"/>
      <w:szCs w:val="24"/>
    </w:rPr>
  </w:style>
  <w:style w:type="character" w:customStyle="1" w:styleId="Heading9Char">
    <w:name w:val="Heading 9 Char"/>
    <w:basedOn w:val="DefaultParagraphFont"/>
    <w:link w:val="Heading9"/>
    <w:rsid w:val="00A35CF2"/>
    <w:rPr>
      <w:rFonts w:ascii="Arial" w:eastAsia="Times New Roman" w:hAnsi="Arial" w:cs="Arial"/>
      <w:sz w:val="22"/>
      <w:szCs w:val="22"/>
    </w:rPr>
  </w:style>
  <w:style w:type="paragraph" w:styleId="NormalIndent">
    <w:name w:val="Normal Indent"/>
    <w:basedOn w:val="Normal"/>
    <w:next w:val="Normal"/>
    <w:rsid w:val="00A35CF2"/>
    <w:pPr>
      <w:spacing w:after="120" w:line="240" w:lineRule="auto"/>
      <w:ind w:left="567"/>
    </w:pPr>
    <w:rPr>
      <w:rFonts w:ascii="Times New Roman" w:eastAsia="Times New Roman" w:hAnsi="Times New Roman"/>
      <w:sz w:val="24"/>
      <w:szCs w:val="20"/>
      <w:lang w:eastAsia="sv-SE"/>
    </w:rPr>
  </w:style>
  <w:style w:type="paragraph" w:customStyle="1" w:styleId="Hngandeindrag">
    <w:name w:val="Hängande indrag"/>
    <w:basedOn w:val="Normal"/>
    <w:semiHidden/>
    <w:rsid w:val="00A35CF2"/>
    <w:pPr>
      <w:spacing w:after="120" w:line="240" w:lineRule="auto"/>
      <w:ind w:left="567" w:hanging="567"/>
    </w:pPr>
    <w:rPr>
      <w:rFonts w:ascii="Times New Roman" w:eastAsia="Times New Roman" w:hAnsi="Times New Roman"/>
      <w:sz w:val="24"/>
      <w:szCs w:val="20"/>
      <w:lang w:eastAsia="sv-SE"/>
    </w:rPr>
  </w:style>
  <w:style w:type="paragraph" w:customStyle="1" w:styleId="Frstaradensindrag">
    <w:name w:val="Första radens indrag"/>
    <w:basedOn w:val="Normal"/>
    <w:semiHidden/>
    <w:rsid w:val="00A35CF2"/>
    <w:pPr>
      <w:spacing w:after="120" w:line="240" w:lineRule="auto"/>
      <w:ind w:firstLine="567"/>
    </w:pPr>
    <w:rPr>
      <w:rFonts w:ascii="Times New Roman" w:eastAsia="Times New Roman" w:hAnsi="Times New Roman"/>
      <w:sz w:val="24"/>
      <w:szCs w:val="20"/>
      <w:lang w:eastAsia="sv-SE"/>
    </w:rPr>
  </w:style>
  <w:style w:type="paragraph" w:styleId="BodyText3">
    <w:name w:val="Body Text 3"/>
    <w:basedOn w:val="Normal"/>
    <w:link w:val="BodyText3Char"/>
    <w:rsid w:val="00A35CF2"/>
    <w:pPr>
      <w:spacing w:after="120" w:line="240" w:lineRule="auto"/>
    </w:pPr>
    <w:rPr>
      <w:rFonts w:ascii="Times New Roman" w:eastAsia="Times New Roman" w:hAnsi="Times New Roman"/>
      <w:i/>
      <w:iCs/>
      <w:sz w:val="24"/>
      <w:szCs w:val="20"/>
      <w:lang w:eastAsia="sv-SE"/>
    </w:rPr>
  </w:style>
  <w:style w:type="character" w:customStyle="1" w:styleId="BodyText3Char">
    <w:name w:val="Body Text 3 Char"/>
    <w:basedOn w:val="DefaultParagraphFont"/>
    <w:link w:val="BodyText3"/>
    <w:rsid w:val="00A35CF2"/>
    <w:rPr>
      <w:rFonts w:ascii="Times New Roman" w:eastAsia="Times New Roman" w:hAnsi="Times New Roman"/>
      <w:i/>
      <w:iCs/>
      <w:sz w:val="24"/>
    </w:rPr>
  </w:style>
  <w:style w:type="paragraph" w:customStyle="1" w:styleId="Punkter">
    <w:name w:val="Punkter"/>
    <w:basedOn w:val="Normal"/>
    <w:rsid w:val="00A35CF2"/>
    <w:pPr>
      <w:numPr>
        <w:ilvl w:val="2"/>
        <w:numId w:val="22"/>
      </w:numPr>
      <w:spacing w:after="120" w:line="240" w:lineRule="auto"/>
      <w:ind w:left="284"/>
    </w:pPr>
    <w:rPr>
      <w:rFonts w:ascii="Times New Roman" w:eastAsia="Times New Roman" w:hAnsi="Times New Roman"/>
      <w:sz w:val="24"/>
      <w:lang w:val="en-GB" w:eastAsia="sv-SE"/>
    </w:rPr>
  </w:style>
  <w:style w:type="paragraph" w:customStyle="1" w:styleId="BalloonText2">
    <w:name w:val="Balloon Text2"/>
    <w:basedOn w:val="Normal"/>
    <w:semiHidden/>
    <w:rsid w:val="00A35CF2"/>
    <w:pPr>
      <w:spacing w:after="120" w:line="240" w:lineRule="auto"/>
    </w:pPr>
    <w:rPr>
      <w:rFonts w:ascii="Tahoma" w:eastAsia="Times New Roman" w:hAnsi="Tahoma" w:cs="Verdana"/>
      <w:szCs w:val="16"/>
      <w:lang w:eastAsia="sv-SE"/>
    </w:rPr>
  </w:style>
  <w:style w:type="paragraph" w:customStyle="1" w:styleId="Frstarubrik">
    <w:name w:val="Första rubrik"/>
    <w:basedOn w:val="Normal"/>
    <w:rsid w:val="00A35CF2"/>
    <w:pPr>
      <w:spacing w:after="120" w:line="240" w:lineRule="auto"/>
    </w:pPr>
    <w:rPr>
      <w:rFonts w:ascii="TradeGothic LH Extended" w:eastAsia="Times New Roman" w:hAnsi="TradeGothic LH Extended"/>
      <w:b/>
      <w:sz w:val="32"/>
      <w:szCs w:val="32"/>
      <w:lang w:val="en-GB" w:eastAsia="sv-SE"/>
    </w:rPr>
  </w:style>
  <w:style w:type="paragraph" w:customStyle="1" w:styleId="Andrarubrik">
    <w:name w:val="Andra rubrik"/>
    <w:basedOn w:val="Frstarubrik"/>
    <w:rsid w:val="00A35CF2"/>
    <w:rPr>
      <w:sz w:val="24"/>
    </w:rPr>
  </w:style>
  <w:style w:type="paragraph" w:customStyle="1" w:styleId="Brdtextfet">
    <w:name w:val="Brödtext fet"/>
    <w:basedOn w:val="BodyText"/>
    <w:rsid w:val="00A35CF2"/>
    <w:pPr>
      <w:autoSpaceDE w:val="0"/>
      <w:autoSpaceDN w:val="0"/>
      <w:adjustRightInd w:val="0"/>
      <w:spacing w:before="0" w:after="0"/>
    </w:pPr>
    <w:rPr>
      <w:b/>
      <w:sz w:val="24"/>
      <w:lang w:val="en-US" w:eastAsia="en-US"/>
    </w:rPr>
  </w:style>
  <w:style w:type="paragraph" w:styleId="Index1">
    <w:name w:val="index 1"/>
    <w:basedOn w:val="Normal"/>
    <w:next w:val="Normal"/>
    <w:autoRedefine/>
    <w:rsid w:val="00A35CF2"/>
    <w:pPr>
      <w:tabs>
        <w:tab w:val="right" w:leader="dot" w:pos="3467"/>
      </w:tabs>
      <w:spacing w:after="120" w:line="240" w:lineRule="auto"/>
      <w:ind w:left="220" w:hanging="220"/>
    </w:pPr>
    <w:rPr>
      <w:rFonts w:ascii="Times New Roman" w:eastAsia="Times New Roman" w:hAnsi="Times New Roman"/>
      <w:szCs w:val="20"/>
      <w:lang w:eastAsia="sv-SE"/>
    </w:rPr>
  </w:style>
  <w:style w:type="paragraph" w:styleId="Index4">
    <w:name w:val="index 4"/>
    <w:basedOn w:val="Normal"/>
    <w:next w:val="Normal"/>
    <w:autoRedefine/>
    <w:rsid w:val="00A35CF2"/>
    <w:pPr>
      <w:tabs>
        <w:tab w:val="right" w:leader="dot" w:pos="3467"/>
      </w:tabs>
      <w:spacing w:after="120" w:line="240" w:lineRule="auto"/>
      <w:ind w:left="880" w:hanging="220"/>
    </w:pPr>
    <w:rPr>
      <w:rFonts w:ascii="Times New Roman" w:eastAsia="Times New Roman" w:hAnsi="Times New Roman"/>
      <w:szCs w:val="20"/>
      <w:lang w:eastAsia="sv-SE"/>
    </w:rPr>
  </w:style>
  <w:style w:type="paragraph" w:styleId="Index5">
    <w:name w:val="index 5"/>
    <w:basedOn w:val="Normal"/>
    <w:next w:val="Normal"/>
    <w:autoRedefine/>
    <w:rsid w:val="00A35CF2"/>
    <w:pPr>
      <w:tabs>
        <w:tab w:val="right" w:leader="dot" w:pos="3467"/>
      </w:tabs>
      <w:spacing w:after="120" w:line="240" w:lineRule="auto"/>
      <w:ind w:left="1100" w:hanging="220"/>
    </w:pPr>
    <w:rPr>
      <w:rFonts w:ascii="Times New Roman" w:eastAsia="Times New Roman" w:hAnsi="Times New Roman"/>
      <w:szCs w:val="20"/>
      <w:lang w:eastAsia="sv-SE"/>
    </w:rPr>
  </w:style>
  <w:style w:type="paragraph" w:customStyle="1" w:styleId="BalloonText1">
    <w:name w:val="Balloon Text1"/>
    <w:basedOn w:val="Normal"/>
    <w:semiHidden/>
    <w:rsid w:val="00A35CF2"/>
    <w:pPr>
      <w:spacing w:after="120" w:line="240" w:lineRule="auto"/>
    </w:pPr>
    <w:rPr>
      <w:rFonts w:ascii="Tahoma" w:eastAsia="Times New Roman" w:hAnsi="Tahoma" w:cs="Verdana"/>
      <w:szCs w:val="16"/>
      <w:lang w:eastAsia="sv-SE"/>
    </w:rPr>
  </w:style>
  <w:style w:type="paragraph" w:customStyle="1" w:styleId="Normaltext">
    <w:name w:val="Normaltext"/>
    <w:rsid w:val="00A35CF2"/>
    <w:pPr>
      <w:keepLines/>
      <w:spacing w:before="40" w:after="80"/>
    </w:pPr>
    <w:rPr>
      <w:rFonts w:ascii="Times New Roman" w:eastAsia="Times New Roman" w:hAnsi="Times New Roman"/>
      <w:sz w:val="24"/>
    </w:rPr>
  </w:style>
  <w:style w:type="paragraph" w:customStyle="1" w:styleId="Sidnr-sid2">
    <w:name w:val="Sidnr-sid2"/>
    <w:rsid w:val="00A35CF2"/>
    <w:rPr>
      <w:rFonts w:ascii="Times New Roman" w:eastAsia="Times New Roman" w:hAnsi="Times New Roman"/>
      <w:noProof/>
    </w:rPr>
  </w:style>
  <w:style w:type="paragraph" w:customStyle="1" w:styleId="BodyText21">
    <w:name w:val="Body Text 21"/>
    <w:basedOn w:val="Normal"/>
    <w:rsid w:val="00A35CF2"/>
    <w:pPr>
      <w:spacing w:after="120" w:line="240" w:lineRule="auto"/>
    </w:pPr>
    <w:rPr>
      <w:rFonts w:ascii="Times New Roman" w:eastAsia="Times New Roman" w:hAnsi="Times New Roman"/>
      <w:sz w:val="24"/>
      <w:szCs w:val="20"/>
      <w:lang w:eastAsia="sv-SE"/>
    </w:rPr>
  </w:style>
  <w:style w:type="paragraph" w:customStyle="1" w:styleId="Texten">
    <w:name w:val="Texten"/>
    <w:basedOn w:val="Normal"/>
    <w:rsid w:val="00A35CF2"/>
    <w:pPr>
      <w:spacing w:after="120" w:line="240" w:lineRule="auto"/>
    </w:pPr>
    <w:rPr>
      <w:rFonts w:ascii="Times New Roman" w:eastAsia="Times New Roman" w:hAnsi="Times New Roman"/>
      <w:sz w:val="24"/>
      <w:szCs w:val="24"/>
      <w:lang w:eastAsia="sv-SE"/>
    </w:rPr>
  </w:style>
  <w:style w:type="character" w:customStyle="1" w:styleId="Imperativ">
    <w:name w:val="Imperativ"/>
    <w:rsid w:val="00A35CF2"/>
    <w:rPr>
      <w:rFonts w:ascii="Times New Roman" w:hAnsi="Times New Roman"/>
      <w:b/>
      <w:sz w:val="24"/>
    </w:rPr>
  </w:style>
  <w:style w:type="paragraph" w:customStyle="1" w:styleId="Normativ">
    <w:name w:val="Normativ"/>
    <w:basedOn w:val="Normal"/>
    <w:rsid w:val="00A35CF2"/>
    <w:pPr>
      <w:spacing w:before="120" w:after="120" w:line="240" w:lineRule="auto"/>
    </w:pPr>
    <w:rPr>
      <w:rFonts w:ascii="Times New Roman" w:eastAsia="Times New Roman" w:hAnsi="Times New Roman"/>
      <w:sz w:val="24"/>
      <w:szCs w:val="24"/>
      <w:lang w:eastAsia="sv-SE"/>
    </w:rPr>
  </w:style>
  <w:style w:type="character" w:customStyle="1" w:styleId="emailstyle18">
    <w:name w:val="emailstyle18"/>
    <w:semiHidden/>
    <w:rsid w:val="00A35CF2"/>
    <w:rPr>
      <w:rFonts w:ascii="Verdana" w:hAnsi="Verdana" w:hint="default"/>
      <w:b w:val="0"/>
      <w:bCs w:val="0"/>
      <w:i w:val="0"/>
      <w:iCs w:val="0"/>
      <w:strike w:val="0"/>
      <w:dstrike w:val="0"/>
      <w:color w:val="auto"/>
      <w:sz w:val="18"/>
      <w:szCs w:val="18"/>
      <w:u w:val="none"/>
      <w:effect w:val="none"/>
    </w:rPr>
  </w:style>
  <w:style w:type="paragraph" w:customStyle="1" w:styleId="CommentSubject1">
    <w:name w:val="Comment Subject1"/>
    <w:basedOn w:val="CommentText"/>
    <w:next w:val="CommentText"/>
    <w:semiHidden/>
    <w:rsid w:val="00A35CF2"/>
    <w:pPr>
      <w:spacing w:after="120"/>
      <w:ind w:left="0"/>
    </w:pPr>
    <w:rPr>
      <w:rFonts w:ascii="Times New Roman" w:eastAsia="Times New Roman" w:hAnsi="Times New Roman"/>
      <w:b/>
      <w:bCs/>
      <w:i w:val="0"/>
      <w:color w:val="auto"/>
      <w:sz w:val="20"/>
      <w:lang w:val="sv-SE" w:eastAsia="sv-SE"/>
    </w:rPr>
  </w:style>
  <w:style w:type="paragraph" w:customStyle="1" w:styleId="Normal1">
    <w:name w:val="Normal1"/>
    <w:aliases w:val=" webb,webb,Normal (webb)1"/>
    <w:basedOn w:val="Normal"/>
    <w:rsid w:val="00A35CF2"/>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Default">
    <w:name w:val="Default"/>
    <w:rsid w:val="00A35CF2"/>
    <w:pPr>
      <w:autoSpaceDE w:val="0"/>
      <w:autoSpaceDN w:val="0"/>
      <w:adjustRightInd w:val="0"/>
    </w:pPr>
    <w:rPr>
      <w:rFonts w:ascii="Garamond" w:eastAsia="Times New Roman" w:hAnsi="Garamond" w:cs="TradeGothic LH Extended"/>
      <w:color w:val="000000"/>
      <w:sz w:val="24"/>
      <w:szCs w:val="24"/>
      <w:lang w:val="en-US" w:eastAsia="en-US"/>
    </w:rPr>
  </w:style>
  <w:style w:type="paragraph" w:customStyle="1" w:styleId="Lptext">
    <w:name w:val="Löptext"/>
    <w:basedOn w:val="Normal"/>
    <w:rsid w:val="00A35CF2"/>
    <w:pPr>
      <w:tabs>
        <w:tab w:val="left" w:pos="567"/>
        <w:tab w:val="left" w:pos="1304"/>
        <w:tab w:val="left" w:pos="2608"/>
        <w:tab w:val="left" w:pos="3912"/>
        <w:tab w:val="left" w:pos="5216"/>
        <w:tab w:val="left" w:pos="6521"/>
        <w:tab w:val="left" w:pos="7825"/>
        <w:tab w:val="left" w:pos="9242"/>
      </w:tabs>
      <w:spacing w:line="240" w:lineRule="auto"/>
    </w:pPr>
    <w:rPr>
      <w:rFonts w:ascii="Times New Roman" w:eastAsia="Times New Roman" w:hAnsi="Times New Roman"/>
      <w:sz w:val="24"/>
      <w:lang w:val="en-GB" w:eastAsia="sv-SE"/>
    </w:rPr>
  </w:style>
  <w:style w:type="paragraph" w:customStyle="1" w:styleId="Normalfet">
    <w:name w:val="Normal.fet"/>
    <w:basedOn w:val="Default"/>
    <w:next w:val="Default"/>
    <w:rsid w:val="00A35CF2"/>
    <w:pPr>
      <w:spacing w:before="240" w:after="80"/>
    </w:pPr>
    <w:rPr>
      <w:rFonts w:ascii="Arial,Bold" w:hAnsi="Arial,Bold"/>
      <w:color w:val="auto"/>
      <w:sz w:val="20"/>
      <w:lang w:val="sv-SE" w:eastAsia="sv-SE"/>
    </w:rPr>
  </w:style>
  <w:style w:type="character" w:customStyle="1" w:styleId="TextenChar">
    <w:name w:val="Texten Char"/>
    <w:rsid w:val="00A35CF2"/>
    <w:rPr>
      <w:rFonts w:ascii="Garamond" w:hAnsi="Garamond"/>
      <w:noProof w:val="0"/>
      <w:sz w:val="24"/>
      <w:szCs w:val="24"/>
      <w:lang w:val="sv-SE" w:eastAsia="sv-SE" w:bidi="ar-SA"/>
    </w:rPr>
  </w:style>
  <w:style w:type="character" w:customStyle="1" w:styleId="text1">
    <w:name w:val="text1"/>
    <w:rsid w:val="00A35CF2"/>
    <w:rPr>
      <w:rFonts w:ascii="Verdana" w:hAnsi="Verdana" w:hint="default"/>
      <w:color w:val="000000"/>
      <w:sz w:val="17"/>
      <w:szCs w:val="17"/>
    </w:rPr>
  </w:style>
  <w:style w:type="paragraph" w:styleId="DocumentMap">
    <w:name w:val="Document Map"/>
    <w:basedOn w:val="Normal"/>
    <w:link w:val="DocumentMapChar"/>
    <w:rsid w:val="00A35CF2"/>
    <w:pPr>
      <w:shd w:val="clear" w:color="auto" w:fill="000080"/>
      <w:spacing w:after="120" w:line="240" w:lineRule="auto"/>
    </w:pPr>
    <w:rPr>
      <w:rFonts w:ascii="Tahoma" w:eastAsia="Times New Roman" w:hAnsi="Tahoma" w:cs="Verdana"/>
      <w:szCs w:val="20"/>
      <w:lang w:eastAsia="sv-SE"/>
    </w:rPr>
  </w:style>
  <w:style w:type="character" w:customStyle="1" w:styleId="DocumentMapChar">
    <w:name w:val="Document Map Char"/>
    <w:basedOn w:val="DefaultParagraphFont"/>
    <w:link w:val="DocumentMap"/>
    <w:rsid w:val="00A35CF2"/>
    <w:rPr>
      <w:rFonts w:ascii="Tahoma" w:eastAsia="Times New Roman" w:hAnsi="Tahoma" w:cs="Verdana"/>
      <w:shd w:val="clear" w:color="auto" w:fill="000080"/>
    </w:rPr>
  </w:style>
  <w:style w:type="character" w:styleId="Emphasis">
    <w:name w:val="Emphasis"/>
    <w:qFormat/>
    <w:rsid w:val="00A35CF2"/>
    <w:rPr>
      <w:i/>
      <w:iCs/>
    </w:rPr>
  </w:style>
  <w:style w:type="paragraph" w:customStyle="1" w:styleId="std-para">
    <w:name w:val="std-para"/>
    <w:basedOn w:val="Normal"/>
    <w:rsid w:val="00A35CF2"/>
    <w:pPr>
      <w:keepLines/>
      <w:tabs>
        <w:tab w:val="left" w:pos="1559"/>
      </w:tabs>
      <w:spacing w:line="220" w:lineRule="atLeast"/>
    </w:pPr>
    <w:rPr>
      <w:rFonts w:ascii="Times New Roman" w:eastAsia="Times New Roman" w:hAnsi="Times New Roman"/>
      <w:szCs w:val="20"/>
      <w:lang w:val="en-GB"/>
    </w:rPr>
  </w:style>
  <w:style w:type="paragraph" w:customStyle="1" w:styleId="GMD9">
    <w:name w:val="GMD9"/>
    <w:basedOn w:val="Normal"/>
    <w:rsid w:val="00A35CF2"/>
    <w:pPr>
      <w:tabs>
        <w:tab w:val="left" w:pos="284"/>
        <w:tab w:val="left" w:pos="567"/>
        <w:tab w:val="left" w:pos="851"/>
        <w:tab w:val="left" w:pos="1134"/>
        <w:tab w:val="left" w:pos="1418"/>
        <w:tab w:val="left" w:pos="1559"/>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spacing w:line="180" w:lineRule="exact"/>
    </w:pPr>
    <w:rPr>
      <w:rFonts w:ascii="Times New Roman" w:eastAsia="Times New Roman" w:hAnsi="Times New Roman"/>
      <w:szCs w:val="20"/>
      <w:lang w:val="en-GB"/>
    </w:rPr>
  </w:style>
  <w:style w:type="paragraph" w:customStyle="1" w:styleId="Introduction">
    <w:name w:val="Introduction"/>
    <w:basedOn w:val="Heading1"/>
    <w:next w:val="BodyText"/>
    <w:rsid w:val="00A35CF2"/>
    <w:pPr>
      <w:keepLines w:val="0"/>
      <w:pageBreakBefore/>
      <w:numPr>
        <w:numId w:val="0"/>
      </w:numPr>
      <w:tabs>
        <w:tab w:val="left" w:pos="400"/>
        <w:tab w:val="left" w:pos="432"/>
        <w:tab w:val="left" w:pos="1560"/>
      </w:tabs>
      <w:spacing w:before="960" w:after="260" w:line="240" w:lineRule="auto"/>
      <w:ind w:left="431" w:hanging="431"/>
      <w:outlineLvl w:val="9"/>
    </w:pPr>
    <w:rPr>
      <w:rFonts w:ascii="Arial" w:hAnsi="Arial"/>
      <w:b/>
      <w:bCs w:val="0"/>
      <w:sz w:val="24"/>
      <w:szCs w:val="20"/>
    </w:rPr>
  </w:style>
  <w:style w:type="paragraph" w:customStyle="1" w:styleId="StyleHeading1Before6ptAfter0ptLinespacingAtle">
    <w:name w:val="Style Heading 1 + Before:  6 pt After:  0 pt Line spacing:  At le..."/>
    <w:basedOn w:val="Heading1"/>
    <w:rsid w:val="00A35CF2"/>
    <w:pPr>
      <w:keepLines w:val="0"/>
      <w:numPr>
        <w:numId w:val="0"/>
      </w:numPr>
      <w:spacing w:before="120" w:after="0" w:line="240" w:lineRule="atLeast"/>
      <w:ind w:left="1304" w:hanging="1304"/>
    </w:pPr>
    <w:rPr>
      <w:rFonts w:ascii="Arial" w:hAnsi="Arial"/>
      <w:b/>
      <w:sz w:val="32"/>
      <w:szCs w:val="20"/>
      <w:lang w:eastAsia="sv-SE"/>
    </w:rPr>
  </w:style>
  <w:style w:type="paragraph" w:customStyle="1" w:styleId="StyleHeading2">
    <w:name w:val="Style Heading 2"/>
    <w:aliases w:val="UNDERRUBRIK 1-2 + Before:  6 pt Line spacing:  At ..."/>
    <w:basedOn w:val="Heading2"/>
    <w:rsid w:val="00A35CF2"/>
    <w:pPr>
      <w:keepLines w:val="0"/>
      <w:numPr>
        <w:numId w:val="0"/>
      </w:numPr>
      <w:spacing w:before="120" w:after="0" w:line="240" w:lineRule="atLeast"/>
    </w:pPr>
    <w:rPr>
      <w:rFonts w:ascii="Arial" w:hAnsi="Arial"/>
      <w:b/>
      <w:sz w:val="28"/>
      <w:szCs w:val="20"/>
      <w:lang w:eastAsia="sv-SE"/>
    </w:rPr>
  </w:style>
  <w:style w:type="paragraph" w:customStyle="1" w:styleId="StyleHeading3Before6ptAfter11ptLinespacingAtl">
    <w:name w:val="Style Heading 3 + Before:  6 pt After:  11 pt Line spacing:  At l..."/>
    <w:basedOn w:val="Heading3"/>
    <w:rsid w:val="00A35CF2"/>
    <w:pPr>
      <w:keepLines w:val="0"/>
      <w:numPr>
        <w:numId w:val="0"/>
      </w:numPr>
      <w:tabs>
        <w:tab w:val="left" w:pos="964"/>
      </w:tabs>
      <w:spacing w:before="120" w:after="220" w:line="240" w:lineRule="atLeast"/>
      <w:ind w:left="1304" w:hanging="1304"/>
    </w:pPr>
    <w:rPr>
      <w:rFonts w:ascii="Arial" w:hAnsi="Arial"/>
      <w:b/>
      <w:szCs w:val="20"/>
      <w:lang w:eastAsia="sv-SE"/>
    </w:rPr>
  </w:style>
  <w:style w:type="paragraph" w:customStyle="1" w:styleId="StyleHeading4Before6ptAfter11ptLinespacingAtl">
    <w:name w:val="Style Heading 4 + Before:  6 pt After:  11 pt Line spacing:  At l..."/>
    <w:basedOn w:val="Heading4"/>
    <w:rsid w:val="00A35CF2"/>
    <w:pPr>
      <w:keepLines w:val="0"/>
      <w:numPr>
        <w:numId w:val="0"/>
      </w:numPr>
      <w:spacing w:before="120" w:after="220" w:line="240" w:lineRule="atLeast"/>
      <w:ind w:left="1304" w:hanging="1304"/>
    </w:pPr>
    <w:rPr>
      <w:rFonts w:ascii="Arial" w:hAnsi="Arial"/>
      <w:bCs w:val="0"/>
      <w:sz w:val="22"/>
      <w:szCs w:val="20"/>
      <w:lang w:eastAsia="sv-SE"/>
    </w:rPr>
  </w:style>
  <w:style w:type="paragraph" w:customStyle="1" w:styleId="CommentSubject2">
    <w:name w:val="Comment Subject2"/>
    <w:basedOn w:val="CommentText"/>
    <w:next w:val="CommentText"/>
    <w:semiHidden/>
    <w:rsid w:val="00A35CF2"/>
    <w:pPr>
      <w:spacing w:after="120"/>
      <w:ind w:left="0"/>
    </w:pPr>
    <w:rPr>
      <w:rFonts w:ascii="Garamond" w:eastAsia="Times New Roman" w:hAnsi="Garamond"/>
      <w:b/>
      <w:bCs/>
      <w:i w:val="0"/>
      <w:color w:val="auto"/>
      <w:sz w:val="20"/>
      <w:lang w:val="sv-SE" w:eastAsia="sv-SE"/>
    </w:rPr>
  </w:style>
  <w:style w:type="paragraph" w:customStyle="1" w:styleId="a2">
    <w:name w:val="a2"/>
    <w:basedOn w:val="Heading2"/>
    <w:next w:val="Normal"/>
    <w:rsid w:val="00A35CF2"/>
    <w:pPr>
      <w:keepLines w:val="0"/>
      <w:numPr>
        <w:ilvl w:val="0"/>
        <w:numId w:val="0"/>
      </w:numPr>
      <w:tabs>
        <w:tab w:val="left" w:pos="500"/>
        <w:tab w:val="left" w:pos="720"/>
        <w:tab w:val="num" w:pos="1106"/>
      </w:tabs>
      <w:suppressAutoHyphens/>
      <w:spacing w:before="270" w:after="240" w:line="270" w:lineRule="exact"/>
      <w:ind w:left="1106" w:hanging="680"/>
    </w:pPr>
    <w:rPr>
      <w:rFonts w:ascii="Arial" w:eastAsia="MS Mincho" w:hAnsi="Arial"/>
      <w:b/>
      <w:bCs w:val="0"/>
      <w:szCs w:val="20"/>
      <w:lang w:val="en-GB" w:eastAsia="ja-JP"/>
    </w:rPr>
  </w:style>
  <w:style w:type="paragraph" w:customStyle="1" w:styleId="a3">
    <w:name w:val="a3"/>
    <w:basedOn w:val="Heading3"/>
    <w:next w:val="Normal"/>
    <w:rsid w:val="00A35CF2"/>
    <w:pPr>
      <w:keepLines w:val="0"/>
      <w:numPr>
        <w:ilvl w:val="0"/>
        <w:numId w:val="0"/>
      </w:numPr>
      <w:tabs>
        <w:tab w:val="left" w:pos="640"/>
        <w:tab w:val="num" w:pos="794"/>
      </w:tabs>
      <w:suppressAutoHyphens/>
      <w:spacing w:before="60" w:after="240" w:line="250" w:lineRule="exact"/>
      <w:ind w:left="794" w:hanging="794"/>
    </w:pPr>
    <w:rPr>
      <w:rFonts w:ascii="Arial" w:eastAsia="MS Mincho" w:hAnsi="Arial"/>
      <w:b/>
      <w:bCs w:val="0"/>
      <w:sz w:val="22"/>
      <w:szCs w:val="20"/>
      <w:lang w:val="en-GB" w:eastAsia="ja-JP"/>
    </w:rPr>
  </w:style>
  <w:style w:type="paragraph" w:customStyle="1" w:styleId="a4">
    <w:name w:val="a4"/>
    <w:basedOn w:val="Heading4"/>
    <w:next w:val="Normal"/>
    <w:rsid w:val="00A35CF2"/>
    <w:pPr>
      <w:keepLines w:val="0"/>
      <w:numPr>
        <w:ilvl w:val="0"/>
        <w:numId w:val="0"/>
      </w:numPr>
      <w:tabs>
        <w:tab w:val="left" w:pos="880"/>
        <w:tab w:val="left" w:pos="1060"/>
        <w:tab w:val="num" w:pos="2880"/>
      </w:tabs>
      <w:suppressAutoHyphens/>
      <w:spacing w:before="60" w:after="240" w:line="230" w:lineRule="exact"/>
      <w:ind w:left="1728" w:hanging="648"/>
    </w:pPr>
    <w:rPr>
      <w:rFonts w:ascii="Arial" w:eastAsia="MS Mincho" w:hAnsi="Arial"/>
      <w:b/>
      <w:bCs w:val="0"/>
      <w:iCs w:val="0"/>
      <w:sz w:val="20"/>
      <w:szCs w:val="20"/>
      <w:lang w:val="en-GB" w:eastAsia="ja-JP"/>
    </w:rPr>
  </w:style>
  <w:style w:type="paragraph" w:customStyle="1" w:styleId="a5">
    <w:name w:val="a5"/>
    <w:basedOn w:val="Heading5"/>
    <w:next w:val="Normal"/>
    <w:rsid w:val="00A35CF2"/>
    <w:pPr>
      <w:keepLines w:val="0"/>
      <w:numPr>
        <w:ilvl w:val="1"/>
        <w:numId w:val="24"/>
      </w:numPr>
      <w:tabs>
        <w:tab w:val="clear" w:pos="360"/>
        <w:tab w:val="left" w:pos="1140"/>
        <w:tab w:val="left" w:pos="1360"/>
      </w:tabs>
      <w:suppressAutoHyphens/>
      <w:spacing w:before="60" w:after="240" w:line="230" w:lineRule="exact"/>
    </w:pPr>
    <w:rPr>
      <w:rFonts w:ascii="Arial" w:eastAsia="MS Mincho" w:hAnsi="Arial"/>
      <w:b/>
      <w:color w:val="auto"/>
      <w:sz w:val="20"/>
      <w:szCs w:val="20"/>
      <w:lang w:val="en-GB" w:eastAsia="ja-JP"/>
    </w:rPr>
  </w:style>
  <w:style w:type="paragraph" w:customStyle="1" w:styleId="a6">
    <w:name w:val="a6"/>
    <w:basedOn w:val="Heading6"/>
    <w:next w:val="Normal"/>
    <w:rsid w:val="00A35CF2"/>
    <w:pPr>
      <w:keepNext/>
      <w:widowControl/>
      <w:numPr>
        <w:ilvl w:val="2"/>
        <w:numId w:val="24"/>
      </w:numPr>
      <w:tabs>
        <w:tab w:val="clear" w:pos="720"/>
        <w:tab w:val="left" w:pos="1140"/>
        <w:tab w:val="left" w:pos="1360"/>
      </w:tabs>
      <w:suppressAutoHyphens/>
      <w:adjustRightInd/>
      <w:spacing w:before="60" w:after="240" w:line="230" w:lineRule="exact"/>
      <w:textAlignment w:val="auto"/>
    </w:pPr>
    <w:rPr>
      <w:rFonts w:ascii="Arial" w:eastAsia="MS Mincho" w:hAnsi="Arial"/>
      <w:b/>
      <w:bCs w:val="0"/>
      <w:sz w:val="20"/>
      <w:szCs w:val="20"/>
      <w:lang w:val="en-GB" w:eastAsia="ja-JP"/>
    </w:rPr>
  </w:style>
  <w:style w:type="paragraph" w:customStyle="1" w:styleId="ANNEX">
    <w:name w:val="ANNEX"/>
    <w:basedOn w:val="Normal"/>
    <w:next w:val="Normal"/>
    <w:rsid w:val="00A35CF2"/>
    <w:pPr>
      <w:keepNext/>
      <w:pageBreakBefore/>
      <w:numPr>
        <w:ilvl w:val="3"/>
        <w:numId w:val="24"/>
      </w:numPr>
      <w:tabs>
        <w:tab w:val="clear" w:pos="1080"/>
      </w:tabs>
      <w:spacing w:after="760" w:line="310" w:lineRule="exact"/>
      <w:jc w:val="center"/>
      <w:outlineLvl w:val="0"/>
    </w:pPr>
    <w:rPr>
      <w:rFonts w:ascii="Arial" w:eastAsia="MS Mincho" w:hAnsi="Arial"/>
      <w:b/>
      <w:sz w:val="28"/>
      <w:szCs w:val="20"/>
      <w:lang w:val="en-GB" w:eastAsia="ja-JP"/>
    </w:rPr>
  </w:style>
  <w:style w:type="paragraph" w:styleId="HTMLPreformatted">
    <w:name w:val="HTML Preformatted"/>
    <w:aliases w:val=" förformaterad"/>
    <w:basedOn w:val="Normal"/>
    <w:link w:val="HTMLPreformattedChar"/>
    <w:rsid w:val="00A35CF2"/>
    <w:pPr>
      <w:numPr>
        <w:ilvl w:val="4"/>
        <w:numId w:val="24"/>
      </w:numPr>
      <w:tabs>
        <w:tab w:val="clear" w:pos="1080"/>
      </w:tabs>
      <w:spacing w:after="120" w:line="240" w:lineRule="auto"/>
    </w:pPr>
    <w:rPr>
      <w:rFonts w:ascii="Courier New" w:eastAsia="Times New Roman" w:hAnsi="Courier New" w:cs="Courier New"/>
      <w:szCs w:val="20"/>
      <w:lang w:eastAsia="sv-SE"/>
    </w:rPr>
  </w:style>
  <w:style w:type="character" w:customStyle="1" w:styleId="HTMLPreformattedChar">
    <w:name w:val="HTML Preformatted Char"/>
    <w:aliases w:val=" förformaterad Char"/>
    <w:basedOn w:val="DefaultParagraphFont"/>
    <w:link w:val="HTMLPreformatted"/>
    <w:rsid w:val="00A35CF2"/>
    <w:rPr>
      <w:rFonts w:ascii="Courier New" w:eastAsia="Times New Roman" w:hAnsi="Courier New" w:cs="Courier New"/>
    </w:rPr>
  </w:style>
  <w:style w:type="paragraph" w:customStyle="1" w:styleId="Note">
    <w:name w:val="Note"/>
    <w:basedOn w:val="Normal"/>
    <w:next w:val="Normal"/>
    <w:rsid w:val="00A35CF2"/>
    <w:pPr>
      <w:tabs>
        <w:tab w:val="left" w:pos="960"/>
      </w:tabs>
      <w:spacing w:after="240" w:line="210" w:lineRule="atLeast"/>
      <w:jc w:val="both"/>
    </w:pPr>
    <w:rPr>
      <w:rFonts w:ascii="Arial" w:eastAsia="MS Mincho" w:hAnsi="Arial"/>
      <w:sz w:val="18"/>
      <w:szCs w:val="20"/>
      <w:lang w:val="en-GB" w:eastAsia="ja-JP"/>
    </w:rPr>
  </w:style>
  <w:style w:type="character" w:customStyle="1" w:styleId="Heading2Bold">
    <w:name w:val="Heading 2 Bold"/>
    <w:rsid w:val="00A35CF2"/>
    <w:rPr>
      <w:rFonts w:ascii="Times New Roman" w:hAnsi="Times New Roman"/>
      <w:b/>
      <w:sz w:val="20"/>
    </w:rPr>
  </w:style>
  <w:style w:type="paragraph" w:customStyle="1" w:styleId="zzCover">
    <w:name w:val="zzCover"/>
    <w:basedOn w:val="Normal"/>
    <w:rsid w:val="00A35CF2"/>
    <w:pPr>
      <w:overflowPunct w:val="0"/>
      <w:autoSpaceDE w:val="0"/>
      <w:autoSpaceDN w:val="0"/>
      <w:adjustRightInd w:val="0"/>
      <w:spacing w:after="220" w:line="230" w:lineRule="auto"/>
      <w:jc w:val="right"/>
      <w:textAlignment w:val="baseline"/>
    </w:pPr>
    <w:rPr>
      <w:rFonts w:ascii="Arial" w:eastAsia="Times New Roman" w:hAnsi="Arial"/>
      <w:b/>
      <w:color w:val="000000"/>
      <w:sz w:val="24"/>
      <w:szCs w:val="20"/>
      <w:lang w:val="en-GB"/>
    </w:rPr>
  </w:style>
  <w:style w:type="paragraph" w:styleId="List">
    <w:name w:val="List"/>
    <w:basedOn w:val="Normal"/>
    <w:rsid w:val="00A35CF2"/>
    <w:pPr>
      <w:numPr>
        <w:numId w:val="25"/>
      </w:numPr>
      <w:spacing w:line="260" w:lineRule="atLeast"/>
    </w:pPr>
    <w:rPr>
      <w:rFonts w:ascii="Arial" w:eastAsia="Times New Roman" w:hAnsi="Arial" w:cs="Arial"/>
      <w:sz w:val="22"/>
      <w:szCs w:val="24"/>
      <w:lang w:val="en-GB"/>
    </w:rPr>
  </w:style>
  <w:style w:type="paragraph" w:styleId="List2">
    <w:name w:val="List 2"/>
    <w:basedOn w:val="Normal"/>
    <w:rsid w:val="00A35CF2"/>
    <w:pPr>
      <w:numPr>
        <w:ilvl w:val="1"/>
        <w:numId w:val="25"/>
      </w:numPr>
      <w:spacing w:line="260" w:lineRule="atLeast"/>
    </w:pPr>
    <w:rPr>
      <w:rFonts w:ascii="Arial" w:eastAsia="Times New Roman" w:hAnsi="Arial" w:cs="Arial"/>
      <w:sz w:val="22"/>
      <w:szCs w:val="24"/>
      <w:lang w:val="en-GB"/>
    </w:rPr>
  </w:style>
  <w:style w:type="paragraph" w:styleId="List3">
    <w:name w:val="List 3"/>
    <w:basedOn w:val="Normal"/>
    <w:rsid w:val="00A35CF2"/>
    <w:pPr>
      <w:numPr>
        <w:ilvl w:val="2"/>
        <w:numId w:val="25"/>
      </w:numPr>
      <w:spacing w:line="260" w:lineRule="atLeast"/>
    </w:pPr>
    <w:rPr>
      <w:rFonts w:ascii="Arial" w:eastAsia="Times New Roman" w:hAnsi="Arial" w:cs="Arial"/>
      <w:sz w:val="22"/>
      <w:szCs w:val="24"/>
      <w:lang w:val="en-GB"/>
    </w:rPr>
  </w:style>
  <w:style w:type="paragraph" w:styleId="List4">
    <w:name w:val="List 4"/>
    <w:basedOn w:val="Normal"/>
    <w:rsid w:val="00A35CF2"/>
    <w:pPr>
      <w:numPr>
        <w:ilvl w:val="3"/>
        <w:numId w:val="25"/>
      </w:numPr>
      <w:spacing w:line="260" w:lineRule="atLeast"/>
    </w:pPr>
    <w:rPr>
      <w:rFonts w:ascii="Arial" w:eastAsia="Times New Roman" w:hAnsi="Arial" w:cs="Arial"/>
      <w:sz w:val="22"/>
      <w:szCs w:val="24"/>
      <w:lang w:val="en-GB"/>
    </w:rPr>
  </w:style>
  <w:style w:type="paragraph" w:styleId="List5">
    <w:name w:val="List 5"/>
    <w:basedOn w:val="Normal"/>
    <w:rsid w:val="00A35CF2"/>
    <w:pPr>
      <w:numPr>
        <w:ilvl w:val="4"/>
        <w:numId w:val="25"/>
      </w:numPr>
      <w:spacing w:line="260" w:lineRule="atLeast"/>
    </w:pPr>
    <w:rPr>
      <w:rFonts w:ascii="Arial" w:eastAsia="Times New Roman" w:hAnsi="Arial" w:cs="Arial"/>
      <w:sz w:val="22"/>
      <w:szCs w:val="24"/>
      <w:lang w:val="en-GB"/>
    </w:rPr>
  </w:style>
  <w:style w:type="paragraph" w:customStyle="1" w:styleId="Formatmall1">
    <w:name w:val="Formatmall1"/>
    <w:basedOn w:val="Heading1"/>
    <w:autoRedefine/>
    <w:rsid w:val="00A35CF2"/>
    <w:pPr>
      <w:keepLines w:val="0"/>
      <w:numPr>
        <w:numId w:val="0"/>
      </w:numPr>
      <w:spacing w:before="240" w:line="240" w:lineRule="auto"/>
      <w:ind w:left="1304" w:hanging="1304"/>
    </w:pPr>
    <w:rPr>
      <w:rFonts w:ascii="Arial" w:hAnsi="Arial"/>
      <w:b/>
      <w:bCs w:val="0"/>
      <w:sz w:val="32"/>
      <w:szCs w:val="32"/>
      <w:lang w:eastAsia="sv-SE"/>
    </w:rPr>
  </w:style>
  <w:style w:type="character" w:customStyle="1" w:styleId="code1">
    <w:name w:val="code1"/>
    <w:rsid w:val="00A35CF2"/>
    <w:rPr>
      <w:rFonts w:ascii="Courier New" w:hAnsi="Courier New" w:cs="Courier New" w:hint="default"/>
      <w:sz w:val="23"/>
      <w:szCs w:val="23"/>
    </w:rPr>
  </w:style>
  <w:style w:type="character" w:customStyle="1" w:styleId="NormalChar0">
    <w:name w:val="Normal Char"/>
    <w:aliases w:val=" webb Char,webb Char"/>
    <w:rsid w:val="00A35CF2"/>
    <w:rPr>
      <w:noProof w:val="0"/>
      <w:sz w:val="24"/>
      <w:szCs w:val="24"/>
      <w:lang w:val="en-US" w:eastAsia="en-US" w:bidi="ar-SA"/>
    </w:rPr>
  </w:style>
  <w:style w:type="paragraph" w:customStyle="1" w:styleId="PlainText1">
    <w:name w:val="Plain Text1"/>
    <w:basedOn w:val="Normal"/>
    <w:rsid w:val="00A35CF2"/>
    <w:pPr>
      <w:overflowPunct w:val="0"/>
      <w:autoSpaceDE w:val="0"/>
      <w:autoSpaceDN w:val="0"/>
      <w:adjustRightInd w:val="0"/>
      <w:spacing w:before="120" w:line="240" w:lineRule="auto"/>
      <w:jc w:val="both"/>
      <w:textAlignment w:val="baseline"/>
    </w:pPr>
    <w:rPr>
      <w:rFonts w:ascii="Times New Roman" w:eastAsia="Times New Roman" w:hAnsi="Times New Roman"/>
      <w:sz w:val="22"/>
      <w:szCs w:val="20"/>
      <w:lang w:eastAsia="sv-SE"/>
    </w:rPr>
  </w:style>
  <w:style w:type="character" w:customStyle="1" w:styleId="Bokenstitel1">
    <w:name w:val="Bokens titel1"/>
    <w:qFormat/>
    <w:rsid w:val="00A35CF2"/>
    <w:rPr>
      <w:b/>
      <w:bCs/>
      <w:smallCaps/>
      <w:spacing w:val="5"/>
    </w:rPr>
  </w:style>
  <w:style w:type="character" w:styleId="SubtleEmphasis">
    <w:name w:val="Subtle Emphasis"/>
    <w:uiPriority w:val="19"/>
    <w:qFormat/>
    <w:rsid w:val="00A35CF2"/>
    <w:rPr>
      <w:i/>
      <w:iCs/>
      <w:color w:val="808080"/>
    </w:rPr>
  </w:style>
  <w:style w:type="paragraph" w:customStyle="1" w:styleId="Mellanmrktrutnt21">
    <w:name w:val="Mellanmörkt rutnät 21"/>
    <w:uiPriority w:val="1"/>
    <w:qFormat/>
    <w:rsid w:val="00A35CF2"/>
    <w:rPr>
      <w:sz w:val="22"/>
      <w:szCs w:val="22"/>
      <w:lang w:eastAsia="en-US"/>
    </w:rPr>
  </w:style>
  <w:style w:type="paragraph" w:customStyle="1" w:styleId="Friform">
    <w:name w:val="Fri form"/>
    <w:rsid w:val="00A35CF2"/>
    <w:rPr>
      <w:rFonts w:ascii="Times New Roman" w:eastAsia="ヒラギノ角ゴ Pro W3" w:hAnsi="Times New Roman"/>
      <w:color w:val="000000"/>
      <w:lang w:val="en-US" w:eastAsia="en-US"/>
    </w:rPr>
  </w:style>
  <w:style w:type="numbering" w:customStyle="1" w:styleId="List8">
    <w:name w:val="List 8"/>
    <w:rsid w:val="00A35CF2"/>
    <w:pPr>
      <w:numPr>
        <w:numId w:val="28"/>
      </w:numPr>
    </w:pPr>
  </w:style>
  <w:style w:type="paragraph" w:customStyle="1" w:styleId="Sidhuvudvnster">
    <w:name w:val="Sidhuvud vänster"/>
    <w:autoRedefine/>
    <w:rsid w:val="00A35CF2"/>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A35CF2"/>
    <w:pPr>
      <w:tabs>
        <w:tab w:val="left" w:pos="2376"/>
      </w:tabs>
      <w:spacing w:before="40" w:after="40"/>
      <w:jc w:val="center"/>
    </w:pPr>
    <w:rPr>
      <w:rFonts w:ascii="Arial" w:eastAsia="ヒラギノ角ゴ Pro W3" w:hAnsi="Arial"/>
      <w:color w:val="000000"/>
      <w:sz w:val="16"/>
      <w:lang w:eastAsia="en-US"/>
    </w:rPr>
  </w:style>
  <w:style w:type="paragraph" w:customStyle="1" w:styleId="Sidhuvudhger">
    <w:name w:val="Sidhuvud höger"/>
    <w:rsid w:val="00A35CF2"/>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customStyle="1" w:styleId="Huvudrubrik2">
    <w:name w:val="Huvudrubrik  2"/>
    <w:next w:val="BodyText"/>
    <w:autoRedefine/>
    <w:rsid w:val="00A35CF2"/>
    <w:pPr>
      <w:spacing w:before="240" w:after="120"/>
      <w:ind w:left="567" w:right="1531"/>
    </w:pPr>
    <w:rPr>
      <w:rFonts w:ascii="Arial" w:eastAsia="ヒラギノ角ゴ Pro W3" w:hAnsi="Arial"/>
      <w:b/>
      <w:color w:val="000000"/>
      <w:sz w:val="28"/>
      <w:szCs w:val="24"/>
      <w:lang w:eastAsia="en-US"/>
    </w:rPr>
  </w:style>
  <w:style w:type="paragraph" w:customStyle="1" w:styleId="TOC2Para">
    <w:name w:val="TOC 2 Para"/>
    <w:next w:val="Normal"/>
    <w:rsid w:val="00A35CF2"/>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customStyle="1" w:styleId="TOC1Para">
    <w:name w:val="TOC 1 Para"/>
    <w:next w:val="Normal"/>
    <w:autoRedefine/>
    <w:rsid w:val="00A35CF2"/>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A35CF2"/>
    <w:pPr>
      <w:keepNext/>
      <w:outlineLvl w:val="0"/>
    </w:pPr>
    <w:rPr>
      <w:rFonts w:ascii="Helvetica" w:eastAsia="ヒラギノ角ゴ Pro W3" w:hAnsi="Helvetica"/>
      <w:b/>
      <w:color w:val="000000"/>
      <w:sz w:val="36"/>
      <w:lang w:eastAsia="en-US"/>
    </w:rPr>
  </w:style>
  <w:style w:type="paragraph" w:customStyle="1" w:styleId="Brdtext1">
    <w:name w:val="Brödtext1"/>
    <w:rsid w:val="00A35CF2"/>
    <w:rPr>
      <w:rFonts w:ascii="Helvetica" w:eastAsia="ヒラギノ角ゴ Pro W3" w:hAnsi="Helvetica"/>
      <w:color w:val="000000"/>
      <w:sz w:val="24"/>
      <w:lang w:eastAsia="en-US"/>
    </w:rPr>
  </w:style>
  <w:style w:type="paragraph" w:customStyle="1" w:styleId="Rubrik51">
    <w:name w:val="Rubrik 51"/>
    <w:next w:val="Brdtext1"/>
    <w:rsid w:val="00A35CF2"/>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A35CF2"/>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A35CF2"/>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A35CF2"/>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A35CF2"/>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A35CF2"/>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A35CF2"/>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A35CF2"/>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A35CF2"/>
    <w:pPr>
      <w:keepNext/>
      <w:outlineLvl w:val="0"/>
    </w:pPr>
    <w:rPr>
      <w:rFonts w:ascii="Helvetica" w:eastAsia="ヒラギノ角ゴ Pro W3" w:hAnsi="Helvetica"/>
      <w:b/>
      <w:color w:val="000000"/>
      <w:sz w:val="56"/>
      <w:lang w:eastAsia="en-US"/>
    </w:rPr>
  </w:style>
  <w:style w:type="paragraph" w:customStyle="1" w:styleId="Tabellrubrik">
    <w:name w:val="Tabellrubrik"/>
    <w:rsid w:val="00A35CF2"/>
    <w:rPr>
      <w:rFonts w:ascii="Arial" w:eastAsia="ヒラギノ角ゴ Pro W3" w:hAnsi="Arial"/>
      <w:color w:val="000000"/>
      <w:sz w:val="24"/>
      <w:lang w:val="en-GB" w:eastAsia="en-US"/>
    </w:rPr>
  </w:style>
  <w:style w:type="paragraph" w:customStyle="1" w:styleId="Tabelltext">
    <w:name w:val="Tabelltext"/>
    <w:autoRedefine/>
    <w:rsid w:val="00A35CF2"/>
    <w:pPr>
      <w:widowControl w:val="0"/>
      <w:tabs>
        <w:tab w:val="left" w:pos="318"/>
      </w:tabs>
      <w:spacing w:after="120"/>
      <w:ind w:left="34"/>
    </w:pPr>
    <w:rPr>
      <w:rFonts w:ascii="Arial" w:eastAsia="ヒラギノ角ゴ Pro W3" w:hAnsi="Arial"/>
      <w:color w:val="000000"/>
      <w:lang w:eastAsia="en-US"/>
    </w:rPr>
  </w:style>
  <w:style w:type="numbering" w:customStyle="1" w:styleId="List51">
    <w:name w:val="List 51"/>
    <w:rsid w:val="00A35CF2"/>
    <w:pPr>
      <w:numPr>
        <w:numId w:val="29"/>
      </w:numPr>
    </w:pPr>
  </w:style>
  <w:style w:type="paragraph" w:customStyle="1" w:styleId="ListParagraph1">
    <w:name w:val="List Paragraph1"/>
    <w:qFormat/>
    <w:rsid w:val="00A35CF2"/>
    <w:pPr>
      <w:ind w:left="720"/>
    </w:pPr>
    <w:rPr>
      <w:rFonts w:ascii="Arial" w:eastAsia="ヒラギノ角ゴ Pro W3" w:hAnsi="Arial"/>
      <w:color w:val="000000"/>
      <w:sz w:val="24"/>
      <w:lang w:val="en-GB" w:eastAsia="en-US"/>
    </w:rPr>
  </w:style>
  <w:style w:type="character" w:customStyle="1" w:styleId="IntenseEmphasis1">
    <w:name w:val="Intense Emphasis1"/>
    <w:autoRedefine/>
    <w:rsid w:val="00A35CF2"/>
    <w:rPr>
      <w:rFonts w:ascii="Lucida Grande" w:eastAsia="ヒラギノ角ゴ Pro W3" w:hAnsi="Lucida Grande"/>
      <w:b/>
      <w:i w:val="0"/>
      <w:color w:val="436FA9"/>
      <w:sz w:val="20"/>
    </w:rPr>
  </w:style>
  <w:style w:type="paragraph" w:customStyle="1" w:styleId="Funktionalitet">
    <w:name w:val="Funktionalitet"/>
    <w:autoRedefine/>
    <w:rsid w:val="00A35CF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A35CF2"/>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A35CF2"/>
  </w:style>
  <w:style w:type="numbering" w:customStyle="1" w:styleId="List14">
    <w:name w:val="List 14"/>
    <w:autoRedefine/>
    <w:rsid w:val="00A35CF2"/>
    <w:pPr>
      <w:numPr>
        <w:numId w:val="30"/>
      </w:numPr>
    </w:pPr>
  </w:style>
  <w:style w:type="paragraph" w:customStyle="1" w:styleId="Lista1">
    <w:name w:val="Lista1"/>
    <w:basedOn w:val="BodyText"/>
    <w:autoRedefine/>
    <w:rsid w:val="00A35CF2"/>
    <w:pPr>
      <w:numPr>
        <w:numId w:val="31"/>
      </w:numPr>
      <w:tabs>
        <w:tab w:val="left" w:pos="851"/>
        <w:tab w:val="left" w:pos="2608"/>
        <w:tab w:val="left" w:pos="3912"/>
        <w:tab w:val="left" w:pos="5216"/>
        <w:tab w:val="left" w:pos="6520"/>
        <w:tab w:val="left" w:pos="7824"/>
        <w:tab w:val="left" w:pos="9128"/>
      </w:tabs>
      <w:spacing w:before="0" w:after="60"/>
      <w:ind w:left="851" w:hanging="284"/>
    </w:pPr>
    <w:rPr>
      <w:rFonts w:ascii="Arial" w:eastAsia="ヒラギノ角ゴ Pro W3" w:hAnsi="Arial"/>
      <w:i/>
      <w:color w:val="000000"/>
      <w:sz w:val="24"/>
      <w:szCs w:val="20"/>
      <w:lang w:eastAsia="en-US"/>
    </w:rPr>
  </w:style>
  <w:style w:type="character" w:customStyle="1" w:styleId="m1">
    <w:name w:val="m1"/>
    <w:rsid w:val="00A35CF2"/>
    <w:rPr>
      <w:color w:val="0000FF"/>
    </w:rPr>
  </w:style>
  <w:style w:type="character" w:customStyle="1" w:styleId="t1">
    <w:name w:val="t1"/>
    <w:rsid w:val="00A35CF2"/>
    <w:rPr>
      <w:color w:val="990000"/>
    </w:rPr>
  </w:style>
  <w:style w:type="character" w:customStyle="1" w:styleId="b1">
    <w:name w:val="b1"/>
    <w:rsid w:val="00A35CF2"/>
    <w:rPr>
      <w:rFonts w:ascii="Courier New" w:hAnsi="Courier New" w:cs="Courier New" w:hint="default"/>
      <w:b/>
      <w:bCs/>
      <w:strike w:val="0"/>
      <w:dstrike w:val="0"/>
      <w:color w:val="FF0000"/>
      <w:u w:val="none"/>
      <w:effect w:val="none"/>
    </w:rPr>
  </w:style>
  <w:style w:type="paragraph" w:customStyle="1" w:styleId="GridTable31">
    <w:name w:val="Grid Table 31"/>
    <w:basedOn w:val="Heading1"/>
    <w:next w:val="Normal"/>
    <w:uiPriority w:val="39"/>
    <w:unhideWhenUsed/>
    <w:qFormat/>
    <w:rsid w:val="00A35CF2"/>
    <w:pPr>
      <w:numPr>
        <w:numId w:val="0"/>
      </w:numPr>
      <w:spacing w:before="480" w:after="0" w:line="276" w:lineRule="auto"/>
      <w:outlineLvl w:val="9"/>
    </w:pPr>
    <w:rPr>
      <w:rFonts w:ascii="Calibri" w:eastAsia="MS Gothic" w:hAnsi="Calibri"/>
      <w:b/>
      <w:color w:val="365F91"/>
      <w:sz w:val="28"/>
      <w:lang w:val="en-US" w:eastAsia="sv-SE"/>
    </w:rPr>
  </w:style>
  <w:style w:type="table" w:styleId="TableGrid3">
    <w:name w:val="Table Grid 3"/>
    <w:basedOn w:val="TableNormal"/>
    <w:rsid w:val="00A35CF2"/>
    <w:rPr>
      <w:rFonts w:ascii="Times New Roman" w:eastAsia="Times New Roman" w:hAnsi="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paragraph" w:styleId="Revision">
    <w:name w:val="Revision"/>
    <w:hidden/>
    <w:uiPriority w:val="99"/>
    <w:semiHidden/>
    <w:rsid w:val="00A35CF2"/>
    <w:rPr>
      <w:rFonts w:ascii="Georgia" w:hAnsi="Georgia"/>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kitektur@inera.se"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www.cehis.se/images/uploads/dokumentarkiv/ARK_0001_Oversikt.pdf"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rivta.s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3.xml"/><Relationship Id="rId30"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13.jpeg"/></Relationships>
</file>

<file path=word/_rels/header4.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3106D5-6508-43B6-BCC8-917AB67A9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442</TotalTime>
  <Pages>101</Pages>
  <Words>16437</Words>
  <Characters>87119</Characters>
  <Application>Microsoft Office Word</Application>
  <DocSecurity>0</DocSecurity>
  <Lines>725</Lines>
  <Paragraphs>206</Paragraphs>
  <ScaleCrop>false</ScaleCrop>
  <HeadingPairs>
    <vt:vector size="2" baseType="variant">
      <vt:variant>
        <vt:lpstr>Title</vt:lpstr>
      </vt:variant>
      <vt:variant>
        <vt:i4>1</vt:i4>
      </vt:variant>
    </vt:vector>
  </HeadingPairs>
  <TitlesOfParts>
    <vt:vector size="1" baseType="lpstr">
      <vt:lpstr>infrastructure:eservicesupply:forminteraction</vt:lpstr>
    </vt:vector>
  </TitlesOfParts>
  <Manager/>
  <Company>Inera AB</Company>
  <LinksUpToDate>false</LinksUpToDate>
  <CharactersWithSpaces>103350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infrastructure:eservicesupply:forminteraction</dc:title>
  <dc:subject>Arkitektur</dc:subject>
  <dc:creator>Tjänstedomänförvaltningen SLL</dc:creator>
  <cp:keywords>TKB,Arkitektur, Krav</cp:keywords>
  <dc:description/>
  <cp:lastModifiedBy>Jarno Nieminen</cp:lastModifiedBy>
  <cp:revision>57</cp:revision>
  <dcterms:created xsi:type="dcterms:W3CDTF">2014-09-01T18:09:00Z</dcterms:created>
  <dcterms:modified xsi:type="dcterms:W3CDTF">2014-09-04T06:45:00Z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kortnamn">
    <vt:lpwstr>Formulärhantering</vt:lpwstr>
  </property>
  <property fmtid="{D5CDD505-2E9C-101B-9397-08002B2CF9AE}" pid="4" name="domain_2">
    <vt:lpwstr>eservicesupply</vt:lpwstr>
  </property>
  <property fmtid="{D5CDD505-2E9C-101B-9397-08002B2CF9AE}" pid="5" name="domain_1">
    <vt:lpwstr>infrastructure</vt:lpwstr>
  </property>
  <property fmtid="{D5CDD505-2E9C-101B-9397-08002B2CF9AE}" pid="6" name="svenamn">
    <vt:lpwstr>infrastruktur:etjänsteförsörjning:formulärhantering</vt:lpwstr>
  </property>
  <property fmtid="{D5CDD505-2E9C-101B-9397-08002B2CF9AE}" pid="7" name="datumpubliserad">
    <vt:lpwstr>2014-09-02</vt:lpwstr>
  </property>
  <property fmtid="{D5CDD505-2E9C-101B-9397-08002B2CF9AE}" pid="8" name="domain_3">
    <vt:lpwstr>forminteraction</vt:lpwstr>
  </property>
  <property fmtid="{D5CDD505-2E9C-101B-9397-08002B2CF9AE}" pid="9" name="version">
    <vt:lpwstr>2.0</vt:lpwstr>
  </property>
</Properties>
</file>