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5871EF4A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9FD2C9D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0A581D1" w14:textId="77777777" w:rsidR="006E0E27" w:rsidRPr="004A7C1C" w:rsidRDefault="006E0E27" w:rsidP="006E0E27"/>
        </w:tc>
      </w:tr>
      <w:tr w:rsidR="000927B9" w:rsidRPr="004A7C1C" w14:paraId="0A816ABE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5F5C4D9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608D7FF0" w14:textId="77777777"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3847E1">
              <w:rPr>
                <w:color w:val="008000"/>
              </w:rPr>
              <w:t>infrastructure: eservicesupply: forminteraction</w:t>
            </w:r>
            <w:r w:rsidRPr="00AC5707">
              <w:rPr>
                <w:color w:val="008000"/>
              </w:rPr>
              <w:fldChar w:fldCharType="end"/>
            </w:r>
          </w:p>
          <w:p w14:paraId="2F72027D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43D64941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112106">
              <w:rPr>
                <w:color w:val="008000"/>
                <w:sz w:val="32"/>
              </w:rPr>
              <w:t>2.0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0EC52645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D31AA7" w:rsidRPr="00D31AA7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3C59EEDF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D4733C">
              <w:rPr>
                <w:color w:val="008000"/>
                <w:sz w:val="28"/>
              </w:rPr>
              <w:t>2014-09-04</w:t>
            </w:r>
            <w:r>
              <w:rPr>
                <w:color w:val="008000"/>
                <w:sz w:val="28"/>
              </w:rPr>
              <w:fldChar w:fldCharType="end"/>
            </w:r>
          </w:p>
          <w:p w14:paraId="612DB7A1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31EA746E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1AE8CBDA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1E8B924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781363CE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6FE120F7" w14:textId="77777777" w:rsidR="000927B9" w:rsidRPr="004A7C1C" w:rsidRDefault="000927B9" w:rsidP="00A47B77"/>
    <w:p w14:paraId="2ABA9B78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53EB0842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29121334" w14:textId="77777777" w:rsidR="00112106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112106">
            <w:rPr>
              <w:noProof/>
            </w:rPr>
            <w:t>1.</w:t>
          </w:r>
          <w:r w:rsidR="00112106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112106">
            <w:rPr>
              <w:noProof/>
            </w:rPr>
            <w:t>Inledning</w:t>
          </w:r>
          <w:r w:rsidR="00112106">
            <w:rPr>
              <w:noProof/>
            </w:rPr>
            <w:tab/>
          </w:r>
          <w:r w:rsidR="00112106">
            <w:rPr>
              <w:noProof/>
            </w:rPr>
            <w:fldChar w:fldCharType="begin"/>
          </w:r>
          <w:r w:rsidR="00112106">
            <w:rPr>
              <w:noProof/>
            </w:rPr>
            <w:instrText xml:space="preserve"> PAGEREF _Toc397585905 \h </w:instrText>
          </w:r>
          <w:r w:rsidR="00112106">
            <w:rPr>
              <w:noProof/>
            </w:rPr>
          </w:r>
          <w:r w:rsidR="00112106">
            <w:rPr>
              <w:noProof/>
            </w:rPr>
            <w:fldChar w:fldCharType="separate"/>
          </w:r>
          <w:r w:rsidR="00112106">
            <w:rPr>
              <w:noProof/>
            </w:rPr>
            <w:t>3</w:t>
          </w:r>
          <w:r w:rsidR="00112106">
            <w:rPr>
              <w:noProof/>
            </w:rPr>
            <w:fldChar w:fldCharType="end"/>
          </w:r>
        </w:p>
        <w:p w14:paraId="357786A3" w14:textId="77777777" w:rsidR="00112106" w:rsidRDefault="00112106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_Toc397585906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74DF66" w14:textId="77777777" w:rsidR="00112106" w:rsidRDefault="00112106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_Toc397585907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AB3122" w14:textId="77777777" w:rsidR="00112106" w:rsidRDefault="0011210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_Toc397585908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9347CC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7361528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6"/>
        <w:gridCol w:w="3457"/>
        <w:gridCol w:w="3941"/>
      </w:tblGrid>
      <w:tr w:rsidR="0030019C" w14:paraId="2E378BFB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30D67447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77745063" w14:textId="77777777" w:rsidTr="00CF10DE">
        <w:tc>
          <w:tcPr>
            <w:tcW w:w="1101" w:type="dxa"/>
          </w:tcPr>
          <w:p w14:paraId="2401DAE7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763784AA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4AE9692A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21085B09" w14:textId="77777777" w:rsidTr="00CF10DE">
        <w:tc>
          <w:tcPr>
            <w:tcW w:w="1101" w:type="dxa"/>
          </w:tcPr>
          <w:p w14:paraId="443CE7E4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6F98EE77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590146DC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784A0C35" w14:textId="77777777" w:rsidTr="00CF10DE">
        <w:tc>
          <w:tcPr>
            <w:tcW w:w="1101" w:type="dxa"/>
          </w:tcPr>
          <w:p w14:paraId="58993E70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09FD242F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4F61DC37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  <w:tr w:rsidR="00CD6E73" w14:paraId="7275F840" w14:textId="77777777" w:rsidTr="00CF10DE">
        <w:tc>
          <w:tcPr>
            <w:tcW w:w="1101" w:type="dxa"/>
          </w:tcPr>
          <w:p w14:paraId="4BC3527A" w14:textId="77777777" w:rsidR="00CD6E73" w:rsidRDefault="00CD6E73" w:rsidP="00CF10DE">
            <w:pPr>
              <w:pStyle w:val="BodyText"/>
            </w:pPr>
            <w:r>
              <w:t>1.3.1</w:t>
            </w:r>
          </w:p>
        </w:tc>
        <w:tc>
          <w:tcPr>
            <w:tcW w:w="3543" w:type="dxa"/>
          </w:tcPr>
          <w:p w14:paraId="1F3FEAAA" w14:textId="77777777" w:rsidR="00CD6E73" w:rsidRDefault="00CD6E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721A3526" w14:textId="77777777" w:rsidR="00CD6E73" w:rsidRDefault="00CD6E73" w:rsidP="00CF10DE">
            <w:pPr>
              <w:pStyle w:val="BodyText"/>
            </w:pPr>
            <w:r>
              <w:t xml:space="preserve">Rättat fel i mall </w:t>
            </w:r>
          </w:p>
        </w:tc>
      </w:tr>
      <w:tr w:rsidR="00BF4373" w14:paraId="5A331F41" w14:textId="77777777" w:rsidTr="00CF10DE">
        <w:tc>
          <w:tcPr>
            <w:tcW w:w="1101" w:type="dxa"/>
          </w:tcPr>
          <w:p w14:paraId="32C19C6C" w14:textId="77777777" w:rsidR="00BF4373" w:rsidRDefault="00BF4373" w:rsidP="00CF10DE">
            <w:pPr>
              <w:pStyle w:val="BodyText"/>
            </w:pPr>
            <w:r>
              <w:t>1.3.2</w:t>
            </w:r>
          </w:p>
        </w:tc>
        <w:tc>
          <w:tcPr>
            <w:tcW w:w="3543" w:type="dxa"/>
          </w:tcPr>
          <w:p w14:paraId="489AA7BC" w14:textId="77777777" w:rsidR="00BF4373" w:rsidRDefault="00BF43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7021C297" w14:textId="77777777" w:rsidR="00BF4373" w:rsidRDefault="00BF4373" w:rsidP="00CF10DE">
            <w:pPr>
              <w:pStyle w:val="BodyText"/>
            </w:pPr>
            <w:r>
              <w:t>Tagit bort RC ur mall samt infört saved date</w:t>
            </w:r>
          </w:p>
        </w:tc>
      </w:tr>
      <w:tr w:rsidR="00561EF4" w14:paraId="1BD19BA1" w14:textId="77777777" w:rsidTr="00CF10DE">
        <w:tc>
          <w:tcPr>
            <w:tcW w:w="1101" w:type="dxa"/>
          </w:tcPr>
          <w:p w14:paraId="7642D8F3" w14:textId="77777777" w:rsidR="00561EF4" w:rsidRDefault="00561EF4" w:rsidP="00CF10DE">
            <w:pPr>
              <w:pStyle w:val="BodyText"/>
            </w:pPr>
            <w:r>
              <w:t>1.3.3</w:t>
            </w:r>
          </w:p>
        </w:tc>
        <w:tc>
          <w:tcPr>
            <w:tcW w:w="3543" w:type="dxa"/>
          </w:tcPr>
          <w:p w14:paraId="7D89E865" w14:textId="77777777" w:rsidR="00561EF4" w:rsidRDefault="00561EF4" w:rsidP="00CF10DE">
            <w:pPr>
              <w:pStyle w:val="BodyText"/>
            </w:pPr>
            <w:r w:rsidRPr="00561EF4">
              <w:t>Lennart Eriksson</w:t>
            </w:r>
          </w:p>
        </w:tc>
        <w:tc>
          <w:tcPr>
            <w:tcW w:w="4000" w:type="dxa"/>
          </w:tcPr>
          <w:p w14:paraId="2EA5704A" w14:textId="77777777" w:rsidR="00561EF4" w:rsidRDefault="00561EF4" w:rsidP="00561EF4">
            <w:pPr>
              <w:pStyle w:val="BodyText"/>
            </w:pPr>
            <w:r>
              <w:t>Ändrat version variabel så hantering stämmer med konfigurationsstyrning</w:t>
            </w:r>
          </w:p>
        </w:tc>
      </w:tr>
    </w:tbl>
    <w:p w14:paraId="534C33A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6"/>
        <w:gridCol w:w="1799"/>
        <w:gridCol w:w="3175"/>
        <w:gridCol w:w="2424"/>
      </w:tblGrid>
      <w:tr w:rsidR="00D31AA7" w14:paraId="6B0B996C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2D673290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1E6D36CD" w14:textId="77777777" w:rsidTr="00D31AA7">
        <w:tc>
          <w:tcPr>
            <w:tcW w:w="1101" w:type="dxa"/>
          </w:tcPr>
          <w:p w14:paraId="3709BFA4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0C09D6B7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707EDFAD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4E57EEB3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24025D" w14:paraId="7925C9A3" w14:textId="77777777" w:rsidTr="00D31AA7">
        <w:tc>
          <w:tcPr>
            <w:tcW w:w="1101" w:type="dxa"/>
          </w:tcPr>
          <w:p w14:paraId="5EDC0DEB" w14:textId="42F3E669" w:rsidR="0024025D" w:rsidRDefault="0024025D" w:rsidP="0024025D">
            <w:pPr>
              <w:pStyle w:val="BodyText"/>
            </w:pPr>
            <w:r w:rsidRPr="00D80989">
              <w:t>PA1</w:t>
            </w:r>
          </w:p>
        </w:tc>
        <w:tc>
          <w:tcPr>
            <w:tcW w:w="1842" w:type="dxa"/>
          </w:tcPr>
          <w:p w14:paraId="3B0EDA18" w14:textId="6DBE5AB3" w:rsidR="0024025D" w:rsidRDefault="0024025D" w:rsidP="0024025D">
            <w:pPr>
              <w:pStyle w:val="BodyText"/>
            </w:pPr>
            <w:r w:rsidRPr="00D80989">
              <w:t>2014-04-25</w:t>
            </w:r>
          </w:p>
        </w:tc>
        <w:tc>
          <w:tcPr>
            <w:tcW w:w="3261" w:type="dxa"/>
          </w:tcPr>
          <w:p w14:paraId="43D1AFDF" w14:textId="3AE2B8E3" w:rsidR="0024025D" w:rsidRDefault="0024025D" w:rsidP="0024025D">
            <w:pPr>
              <w:pStyle w:val="BodyText"/>
            </w:pPr>
            <w:r w:rsidRPr="00D80989">
              <w:t>Första version</w:t>
            </w:r>
          </w:p>
        </w:tc>
        <w:tc>
          <w:tcPr>
            <w:tcW w:w="2440" w:type="dxa"/>
          </w:tcPr>
          <w:p w14:paraId="5E54E017" w14:textId="567A79AB" w:rsidR="0024025D" w:rsidRDefault="0024025D" w:rsidP="0024025D">
            <w:pPr>
              <w:pStyle w:val="BodyText"/>
            </w:pPr>
            <w:r w:rsidRPr="00D80989">
              <w:t>Marco de Luca</w:t>
            </w:r>
          </w:p>
        </w:tc>
      </w:tr>
      <w:tr w:rsidR="0024025D" w14:paraId="13F634BC" w14:textId="77777777" w:rsidTr="00D31AA7">
        <w:tc>
          <w:tcPr>
            <w:tcW w:w="1101" w:type="dxa"/>
          </w:tcPr>
          <w:p w14:paraId="39B57903" w14:textId="339A8AC2" w:rsidR="0024025D" w:rsidRDefault="0024025D" w:rsidP="0024025D">
            <w:pPr>
              <w:pStyle w:val="BodyText"/>
            </w:pPr>
            <w:r>
              <w:t>2.0 RC4</w:t>
            </w:r>
          </w:p>
        </w:tc>
        <w:tc>
          <w:tcPr>
            <w:tcW w:w="1842" w:type="dxa"/>
          </w:tcPr>
          <w:p w14:paraId="01F0393E" w14:textId="4ACA150F" w:rsidR="0024025D" w:rsidRDefault="0024025D" w:rsidP="0024025D">
            <w:pPr>
              <w:pStyle w:val="BodyText"/>
            </w:pPr>
            <w:r>
              <w:t>2014-06-24</w:t>
            </w:r>
          </w:p>
        </w:tc>
        <w:tc>
          <w:tcPr>
            <w:tcW w:w="3261" w:type="dxa"/>
          </w:tcPr>
          <w:p w14:paraId="77D0A822" w14:textId="4596BF75" w:rsidR="0024025D" w:rsidRDefault="0024025D" w:rsidP="0024025D">
            <w:pPr>
              <w:pStyle w:val="BodyText"/>
            </w:pPr>
            <w:r>
              <w:t>Ny dokumentmall och ny namnsättning</w:t>
            </w:r>
          </w:p>
        </w:tc>
        <w:tc>
          <w:tcPr>
            <w:tcW w:w="2440" w:type="dxa"/>
          </w:tcPr>
          <w:p w14:paraId="1ACF0B6E" w14:textId="433BD1A2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7321E07B" w14:textId="77777777" w:rsidTr="00D31AA7">
        <w:tc>
          <w:tcPr>
            <w:tcW w:w="1101" w:type="dxa"/>
          </w:tcPr>
          <w:p w14:paraId="7F69BB3D" w14:textId="68E5FD6E" w:rsidR="0024025D" w:rsidRDefault="0024025D" w:rsidP="0024025D">
            <w:pPr>
              <w:pStyle w:val="BodyText"/>
            </w:pPr>
            <w:r>
              <w:t>2.0 RC5</w:t>
            </w:r>
          </w:p>
        </w:tc>
        <w:tc>
          <w:tcPr>
            <w:tcW w:w="1842" w:type="dxa"/>
          </w:tcPr>
          <w:p w14:paraId="1641026E" w14:textId="5A384D09" w:rsidR="0024025D" w:rsidRDefault="0024025D" w:rsidP="0024025D">
            <w:pPr>
              <w:pStyle w:val="BodyText"/>
            </w:pPr>
            <w:r>
              <w:t>2014-06-27</w:t>
            </w:r>
          </w:p>
        </w:tc>
        <w:tc>
          <w:tcPr>
            <w:tcW w:w="3261" w:type="dxa"/>
          </w:tcPr>
          <w:p w14:paraId="570705C2" w14:textId="3CF03793" w:rsidR="0024025D" w:rsidRDefault="0024025D" w:rsidP="0024025D">
            <w:pPr>
              <w:pStyle w:val="BodyText"/>
            </w:pPr>
            <w:r>
              <w:t>Endast ändrat RC-version</w:t>
            </w:r>
          </w:p>
        </w:tc>
        <w:tc>
          <w:tcPr>
            <w:tcW w:w="2440" w:type="dxa"/>
          </w:tcPr>
          <w:p w14:paraId="4374CE79" w14:textId="6690CC0E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3CF7BAB7" w14:textId="77777777" w:rsidTr="00D31AA7">
        <w:tc>
          <w:tcPr>
            <w:tcW w:w="1101" w:type="dxa"/>
          </w:tcPr>
          <w:p w14:paraId="118F42D4" w14:textId="5BF12421" w:rsidR="0024025D" w:rsidRDefault="0024025D" w:rsidP="0024025D">
            <w:pPr>
              <w:pStyle w:val="BodyText"/>
            </w:pPr>
            <w:r>
              <w:t>2.0 RC6</w:t>
            </w:r>
          </w:p>
        </w:tc>
        <w:tc>
          <w:tcPr>
            <w:tcW w:w="1842" w:type="dxa"/>
          </w:tcPr>
          <w:p w14:paraId="40037963" w14:textId="3FD046E1" w:rsidR="0024025D" w:rsidRDefault="00D4733C" w:rsidP="0024025D">
            <w:pPr>
              <w:pStyle w:val="BodyText"/>
            </w:pPr>
            <w:r>
              <w:t>2014-09-04</w:t>
            </w:r>
            <w:bookmarkStart w:id="3" w:name="_GoBack"/>
            <w:bookmarkEnd w:id="3"/>
          </w:p>
        </w:tc>
        <w:tc>
          <w:tcPr>
            <w:tcW w:w="3261" w:type="dxa"/>
          </w:tcPr>
          <w:p w14:paraId="6054918C" w14:textId="3E9A86BC" w:rsidR="0024025D" w:rsidRDefault="0024025D" w:rsidP="0024025D">
            <w:pPr>
              <w:pStyle w:val="BodyText"/>
            </w:pPr>
            <w:r>
              <w:t xml:space="preserve">Ny dokumentmall </w:t>
            </w:r>
            <w:r w:rsidR="003847E1">
              <w:t xml:space="preserve">(1.3.3) </w:t>
            </w:r>
            <w:r>
              <w:t>samt lagt till arkitekturella beslut gällande EI</w:t>
            </w:r>
          </w:p>
        </w:tc>
        <w:tc>
          <w:tcPr>
            <w:tcW w:w="2440" w:type="dxa"/>
          </w:tcPr>
          <w:p w14:paraId="276085BF" w14:textId="043F579E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22D86F7F" w14:textId="77777777" w:rsidTr="00D31AA7">
        <w:tc>
          <w:tcPr>
            <w:tcW w:w="1101" w:type="dxa"/>
          </w:tcPr>
          <w:p w14:paraId="6A038AEF" w14:textId="77777777" w:rsidR="0024025D" w:rsidRDefault="0024025D" w:rsidP="00D31AA7">
            <w:pPr>
              <w:pStyle w:val="BodyText"/>
            </w:pPr>
          </w:p>
        </w:tc>
        <w:tc>
          <w:tcPr>
            <w:tcW w:w="1842" w:type="dxa"/>
          </w:tcPr>
          <w:p w14:paraId="24F5F1D4" w14:textId="77777777" w:rsidR="0024025D" w:rsidRDefault="0024025D" w:rsidP="00D31AA7">
            <w:pPr>
              <w:pStyle w:val="BodyText"/>
            </w:pPr>
          </w:p>
        </w:tc>
        <w:tc>
          <w:tcPr>
            <w:tcW w:w="3261" w:type="dxa"/>
          </w:tcPr>
          <w:p w14:paraId="0A4B274A" w14:textId="77777777" w:rsidR="0024025D" w:rsidRDefault="0024025D" w:rsidP="00D31AA7">
            <w:pPr>
              <w:pStyle w:val="BodyText"/>
            </w:pPr>
          </w:p>
        </w:tc>
        <w:tc>
          <w:tcPr>
            <w:tcW w:w="2440" w:type="dxa"/>
          </w:tcPr>
          <w:p w14:paraId="002EEA20" w14:textId="77777777" w:rsidR="0024025D" w:rsidRDefault="0024025D" w:rsidP="00D31AA7">
            <w:pPr>
              <w:pStyle w:val="BodyText"/>
            </w:pPr>
          </w:p>
        </w:tc>
      </w:tr>
    </w:tbl>
    <w:p w14:paraId="6751C57E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1"/>
        <w:gridCol w:w="1822"/>
        <w:gridCol w:w="3198"/>
        <w:gridCol w:w="2383"/>
      </w:tblGrid>
      <w:tr w:rsidR="00D31AA7" w14:paraId="299DF4D2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471271A0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6677DFE1" w14:textId="77777777" w:rsidTr="00CA5524">
        <w:tc>
          <w:tcPr>
            <w:tcW w:w="1101" w:type="dxa"/>
          </w:tcPr>
          <w:p w14:paraId="2BC5F322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1842" w:type="dxa"/>
          </w:tcPr>
          <w:p w14:paraId="640D26D5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3261" w:type="dxa"/>
          </w:tcPr>
          <w:p w14:paraId="67979E28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3E9B4A22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02BE27C7" w14:textId="77777777" w:rsidTr="00CA5524">
        <w:tc>
          <w:tcPr>
            <w:tcW w:w="1101" w:type="dxa"/>
          </w:tcPr>
          <w:p w14:paraId="1FD4994D" w14:textId="1948CB90"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14:paraId="3A09DB4A" w14:textId="4CD4C2FA"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14:paraId="272E8831" w14:textId="182B3674"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14:paraId="3F2B7F44" w14:textId="0E8ED26C" w:rsidR="00D31AA7" w:rsidRDefault="00D31AA7" w:rsidP="00D31AA7">
            <w:pPr>
              <w:pStyle w:val="BodyText"/>
            </w:pPr>
          </w:p>
        </w:tc>
      </w:tr>
      <w:tr w:rsidR="00D31AA7" w14:paraId="480CCF11" w14:textId="77777777" w:rsidTr="00CA5524">
        <w:tc>
          <w:tcPr>
            <w:tcW w:w="1101" w:type="dxa"/>
          </w:tcPr>
          <w:p w14:paraId="5408A920" w14:textId="77777777"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14:paraId="6B4D146E" w14:textId="77777777"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14:paraId="0715AEB5" w14:textId="77777777"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14:paraId="65DC1B36" w14:textId="77777777" w:rsidR="00D31AA7" w:rsidRDefault="00D31AA7" w:rsidP="00D31AA7">
            <w:pPr>
              <w:pStyle w:val="BodyText"/>
            </w:pPr>
          </w:p>
        </w:tc>
      </w:tr>
    </w:tbl>
    <w:p w14:paraId="2E70A0F5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5A56FDEA" w14:textId="77777777" w:rsidR="00CA5524" w:rsidRPr="00C62266" w:rsidRDefault="00CA5524" w:rsidP="00CA5524">
      <w:pPr>
        <w:pStyle w:val="Rubrik1Nr"/>
      </w:pPr>
      <w:bookmarkStart w:id="4" w:name="_Toc230936749"/>
      <w:bookmarkStart w:id="5" w:name="_Toc397585905"/>
      <w:bookmarkEnd w:id="0"/>
      <w:bookmarkEnd w:id="1"/>
      <w:bookmarkEnd w:id="2"/>
      <w:r w:rsidRPr="00C62266">
        <w:lastRenderedPageBreak/>
        <w:t>Inledning</w:t>
      </w:r>
      <w:bookmarkEnd w:id="4"/>
      <w:bookmarkEnd w:id="5"/>
    </w:p>
    <w:p w14:paraId="5657DBA3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0391F00F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10B31BE3" w14:textId="77777777" w:rsidR="00CA5524" w:rsidRDefault="00CA5524" w:rsidP="00CA5524">
      <w:pPr>
        <w:rPr>
          <w:b/>
        </w:rPr>
      </w:pPr>
    </w:p>
    <w:p w14:paraId="42417BED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97585906"/>
      <w:r w:rsidRPr="00CA5524">
        <w:t>Syfte</w:t>
      </w:r>
      <w:bookmarkEnd w:id="6"/>
      <w:bookmarkEnd w:id="7"/>
      <w:bookmarkEnd w:id="8"/>
      <w:bookmarkEnd w:id="9"/>
    </w:p>
    <w:p w14:paraId="653C103B" w14:textId="77777777" w:rsidR="00CA5524" w:rsidRDefault="00CA5524" w:rsidP="00CA5524">
      <w:pPr>
        <w:pStyle w:val="BodyText"/>
      </w:pPr>
      <w:r>
        <w:t>Syftet med detta dokument:</w:t>
      </w:r>
    </w:p>
    <w:p w14:paraId="4C479F2B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2B2187F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562C536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293472DF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5C27AF13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397585907"/>
      <w:r w:rsidRPr="00C929AE">
        <w:t>Begrepp</w:t>
      </w:r>
      <w:bookmarkEnd w:id="10"/>
      <w:bookmarkEnd w:id="11"/>
    </w:p>
    <w:p w14:paraId="7974527A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7E8D05B5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588AFCE4" w14:textId="77777777" w:rsidTr="000F3EA6">
        <w:trPr>
          <w:trHeight w:val="338"/>
        </w:trPr>
        <w:tc>
          <w:tcPr>
            <w:tcW w:w="1572" w:type="dxa"/>
          </w:tcPr>
          <w:p w14:paraId="0320E678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0364ADC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DE2956A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24025D" w14:paraId="5EE401B4" w14:textId="77777777" w:rsidTr="000F3EA6">
        <w:trPr>
          <w:trHeight w:val="351"/>
        </w:trPr>
        <w:tc>
          <w:tcPr>
            <w:tcW w:w="1572" w:type="dxa"/>
          </w:tcPr>
          <w:p w14:paraId="67149A8E" w14:textId="33B8F3BF" w:rsidR="0024025D" w:rsidRDefault="0024025D" w:rsidP="0024025D">
            <w:pPr>
              <w:pStyle w:val="BodyText"/>
              <w:snapToGrid w:val="0"/>
            </w:pPr>
            <w:r w:rsidRPr="009B4965">
              <w:t>RIV TA</w:t>
            </w:r>
          </w:p>
        </w:tc>
        <w:tc>
          <w:tcPr>
            <w:tcW w:w="3878" w:type="dxa"/>
          </w:tcPr>
          <w:p w14:paraId="1C7A30B9" w14:textId="596BA7A6" w:rsidR="0024025D" w:rsidRDefault="0024025D" w:rsidP="0024025D">
            <w:pPr>
              <w:pStyle w:val="BodyText"/>
              <w:snapToGrid w:val="0"/>
              <w:rPr>
                <w:b/>
                <w:bCs/>
              </w:rPr>
            </w:pPr>
            <w:r w:rsidRPr="002E0287">
              <w:rPr>
                <w:rFonts w:ascii="Arial" w:hAnsi="Arial"/>
              </w:rPr>
              <w:t>http://code.google.com/p/rivta/</w:t>
            </w:r>
          </w:p>
        </w:tc>
        <w:tc>
          <w:tcPr>
            <w:tcW w:w="3516" w:type="dxa"/>
          </w:tcPr>
          <w:p w14:paraId="16ABFBB5" w14:textId="120B6D2A" w:rsidR="0024025D" w:rsidRPr="006478D5" w:rsidRDefault="0024025D" w:rsidP="0024025D">
            <w:pPr>
              <w:pStyle w:val="BodyText"/>
              <w:snapToGrid w:val="0"/>
            </w:pPr>
            <w:r>
              <w:rPr>
                <w:rFonts w:ascii="Arial" w:hAnsi="Arial"/>
                <w:lang w:eastAsia="en-US"/>
              </w:rPr>
              <w:t>RIV TA – RIV Tekniska Anvisningar</w:t>
            </w:r>
          </w:p>
        </w:tc>
      </w:tr>
      <w:tr w:rsidR="00CA5524" w14:paraId="13DFBA1A" w14:textId="77777777" w:rsidTr="000F3EA6">
        <w:trPr>
          <w:trHeight w:val="338"/>
        </w:trPr>
        <w:tc>
          <w:tcPr>
            <w:tcW w:w="1572" w:type="dxa"/>
          </w:tcPr>
          <w:p w14:paraId="6C224402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7997F6F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5EA2D7B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5A11F1CA" w14:textId="77777777" w:rsidTr="000F3EA6">
        <w:trPr>
          <w:trHeight w:val="338"/>
        </w:trPr>
        <w:tc>
          <w:tcPr>
            <w:tcW w:w="1572" w:type="dxa"/>
          </w:tcPr>
          <w:p w14:paraId="0717BF0B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3508C6D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CBFEDC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269EF568" w14:textId="6C2A681B" w:rsidR="00CA5524" w:rsidRDefault="00CA5524" w:rsidP="00CA5524"/>
    <w:p w14:paraId="3B395E30" w14:textId="77777777" w:rsidR="00CA5524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97585908"/>
      <w:r w:rsidRPr="008007C3">
        <w:t>Arkitekturella beslut</w:t>
      </w:r>
      <w:bookmarkEnd w:id="12"/>
      <w:bookmarkEnd w:id="13"/>
      <w:bookmarkEnd w:id="14"/>
      <w:bookmarkEnd w:id="15"/>
    </w:p>
    <w:p w14:paraId="62CB5A7D" w14:textId="2E5B4C45" w:rsidR="006539B3" w:rsidRPr="006539B3" w:rsidRDefault="006539B3" w:rsidP="006539B3">
      <w:pPr>
        <w:rPr>
          <w:lang w:eastAsia="sv-SE"/>
        </w:rPr>
      </w:pPr>
      <w:r>
        <w:rPr>
          <w:lang w:eastAsia="sv-SE"/>
        </w:rPr>
        <w:t>Inga avvikelser</w:t>
      </w:r>
    </w:p>
    <w:p w14:paraId="725FA095" w14:textId="77777777" w:rsidR="004D2F92" w:rsidRPr="004D2F92" w:rsidRDefault="004D2F92" w:rsidP="00561EF4">
      <w:pPr>
        <w:pStyle w:val="Rubrik1Nr"/>
        <w:numPr>
          <w:ilvl w:val="0"/>
          <w:numId w:val="0"/>
        </w:numPr>
      </w:pPr>
    </w:p>
    <w:sectPr w:rsidR="004D2F92" w:rsidRPr="004D2F92" w:rsidSect="001F54E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0BD36" w14:textId="77777777" w:rsidR="00B17AF8" w:rsidRDefault="00B17AF8" w:rsidP="00C15048">
      <w:r>
        <w:separator/>
      </w:r>
    </w:p>
    <w:p w14:paraId="3EF76E8C" w14:textId="77777777" w:rsidR="00B17AF8" w:rsidRDefault="00B17AF8" w:rsidP="00C15048"/>
    <w:p w14:paraId="3558D7F6" w14:textId="77777777" w:rsidR="00B17AF8" w:rsidRDefault="00B17AF8" w:rsidP="00C15048"/>
  </w:endnote>
  <w:endnote w:type="continuationSeparator" w:id="0">
    <w:p w14:paraId="3F6E1111" w14:textId="77777777" w:rsidR="00B17AF8" w:rsidRDefault="00B17AF8" w:rsidP="00C15048">
      <w:r>
        <w:continuationSeparator/>
      </w:r>
    </w:p>
    <w:p w14:paraId="7C917CFC" w14:textId="77777777" w:rsidR="00B17AF8" w:rsidRDefault="00B17AF8" w:rsidP="00C15048"/>
    <w:p w14:paraId="7474B825" w14:textId="77777777" w:rsidR="00B17AF8" w:rsidRDefault="00B17AF8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7027C5AD" w14:textId="77777777" w:rsidTr="00B16F63">
      <w:trPr>
        <w:trHeight w:val="629"/>
      </w:trPr>
      <w:tc>
        <w:tcPr>
          <w:tcW w:w="1702" w:type="dxa"/>
        </w:tcPr>
        <w:p w14:paraId="48ED1255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49E52B22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77B49289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65669425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2B4E2B61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0E2FD34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4F18B358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01A50FC3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345A68AF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0B6EC7F0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33F8F04F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D4733C">
            <w:rPr>
              <w:rStyle w:val="PageNumber"/>
              <w:noProof/>
            </w:rPr>
            <w:t>3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D4733C">
            <w:rPr>
              <w:rStyle w:val="PageNumber"/>
              <w:noProof/>
            </w:rPr>
            <w:t>4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40D75E2B" w14:textId="77777777" w:rsidR="00D31AA7" w:rsidRPr="004A7C1C" w:rsidRDefault="00D31AA7" w:rsidP="00C15048"/>
  <w:p w14:paraId="21447176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0B3A" w14:textId="77777777" w:rsidR="00B17AF8" w:rsidRDefault="00B17AF8" w:rsidP="00C15048">
      <w:r>
        <w:separator/>
      </w:r>
    </w:p>
    <w:p w14:paraId="2B9A8185" w14:textId="77777777" w:rsidR="00B17AF8" w:rsidRDefault="00B17AF8" w:rsidP="00C15048"/>
    <w:p w14:paraId="61678FCD" w14:textId="77777777" w:rsidR="00B17AF8" w:rsidRDefault="00B17AF8" w:rsidP="00C15048"/>
  </w:footnote>
  <w:footnote w:type="continuationSeparator" w:id="0">
    <w:p w14:paraId="1197DE72" w14:textId="77777777" w:rsidR="00B17AF8" w:rsidRDefault="00B17AF8" w:rsidP="00C15048">
      <w:r>
        <w:continuationSeparator/>
      </w:r>
    </w:p>
    <w:p w14:paraId="0A3D6B99" w14:textId="77777777" w:rsidR="00B17AF8" w:rsidRDefault="00B17AF8" w:rsidP="00C15048"/>
    <w:p w14:paraId="71557830" w14:textId="77777777" w:rsidR="00B17AF8" w:rsidRDefault="00B17AF8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F03D2" w14:textId="77777777" w:rsidR="00D31AA7" w:rsidRDefault="00D31AA7" w:rsidP="00C15048"/>
  <w:p w14:paraId="47F24D41" w14:textId="77777777"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55FCB4B8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1139576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75985D2" w14:textId="77777777" w:rsidR="00D31AA7" w:rsidRPr="003847E1" w:rsidRDefault="00701C8C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3847E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="003847E1">
            <w:rPr>
              <w:lang w:val="en-US"/>
            </w:rPr>
            <w:t>infrastructure:eservicesupply:forminteraction</w:t>
          </w:r>
          <w:r>
            <w:fldChar w:fldCharType="end"/>
          </w:r>
          <w:r w:rsidR="00D31AA7" w:rsidRPr="003847E1">
            <w:rPr>
              <w:noProof/>
              <w:lang w:val="en-US"/>
            </w:rPr>
            <w:br/>
          </w:r>
          <w:r w:rsidR="00561EF4" w:rsidRPr="003847E1">
            <w:rPr>
              <w:lang w:val="en-US"/>
            </w:rPr>
            <w:t xml:space="preserve">Version: </w:t>
          </w:r>
          <w:r>
            <w:fldChar w:fldCharType="begin"/>
          </w:r>
          <w:r w:rsidRPr="003847E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3847E1">
            <w:rPr>
              <w:lang w:val="en-US"/>
            </w:rPr>
            <w:t>2.0</w:t>
          </w:r>
          <w:r>
            <w:fldChar w:fldCharType="end"/>
          </w:r>
          <w:r w:rsidR="00D31AA7" w:rsidRPr="003847E1">
            <w:rPr>
              <w:lang w:val="en-US"/>
            </w:rPr>
            <w:t xml:space="preserve">  </w:t>
          </w:r>
          <w:r w:rsidR="00D31AA7" w:rsidRPr="003847E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106F7460" w14:textId="77777777" w:rsidR="00D31AA7" w:rsidRPr="00E6091D" w:rsidRDefault="00B17AF8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1ED04B5D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37E7E303" w14:textId="77777777" w:rsidR="00D31AA7" w:rsidRPr="001F54EF" w:rsidRDefault="009D22E7" w:rsidP="00BD4FCA">
          <w:pPr>
            <w:pStyle w:val="Footer"/>
          </w:pPr>
          <w:fldSimple w:instr=" SAVEDATE  \* MERGEFORMAT ">
            <w:r w:rsidR="00112106">
              <w:rPr>
                <w:noProof/>
              </w:rPr>
              <w:t>2014-09-04 08:58:00</w:t>
            </w:r>
          </w:fldSimple>
        </w:p>
      </w:tc>
    </w:tr>
    <w:tr w:rsidR="00D31AA7" w:rsidRPr="00144360" w14:paraId="58AD20EF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ADCD62" w14:textId="77777777" w:rsidR="00D31AA7" w:rsidRDefault="00D31AA7" w:rsidP="0070295C">
          <w:pPr>
            <w:pStyle w:val="Header"/>
          </w:pPr>
          <w:r>
            <w:rPr>
              <w:noProof/>
              <w:lang w:eastAsia="sv-SE"/>
            </w:rPr>
            <w:drawing>
              <wp:inline distT="0" distB="0" distL="0" distR="0" wp14:anchorId="0DA2D74A" wp14:editId="3B29F339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56617" w14:textId="77777777"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0200083D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715FC085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169A2E9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C9B6A09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13FA741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DED0468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8B24C" w14:textId="77777777" w:rsidR="00D31AA7" w:rsidRDefault="00D31AA7" w:rsidP="0070295C">
          <w:pPr>
            <w:pStyle w:val="Header"/>
          </w:pPr>
          <w:r>
            <w:rPr>
              <w:noProof/>
              <w:lang w:eastAsia="sv-SE"/>
            </w:rPr>
            <w:drawing>
              <wp:inline distT="0" distB="0" distL="0" distR="0" wp14:anchorId="5364942B" wp14:editId="549513E1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8CEDF80" w14:textId="77777777" w:rsidR="00D31AA7" w:rsidRDefault="00D31AA7" w:rsidP="00C15048">
    <w:pPr>
      <w:pStyle w:val="Header"/>
    </w:pPr>
  </w:p>
  <w:p w14:paraId="4361038C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.95pt;height:14.9pt" o:bullet="t">
        <v:imagedata r:id="rId1" o:title="Pil-v2-Word"/>
      </v:shape>
    </w:pict>
  </w:numPicBullet>
  <w:numPicBullet w:numPicBulletId="1">
    <w:pict>
      <v:shape id="_x0000_i1038" type="#_x0000_t75" style="width:4.95pt;height:11.8pt" o:bullet="t">
        <v:imagedata r:id="rId2" o:title="Pil-v2-Word"/>
      </v:shape>
    </w:pict>
  </w:numPicBullet>
  <w:numPicBullet w:numPicBulletId="2">
    <w:pict>
      <v:shape id="_x0000_i1039" type="#_x0000_t75" style="width:4.95pt;height:9.9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2106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80936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4025D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5296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47E1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39B3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1C8C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2E7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17AF8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4733C"/>
    <w:rsid w:val="00D51370"/>
    <w:rsid w:val="00D56684"/>
    <w:rsid w:val="00D618C7"/>
    <w:rsid w:val="00D63E12"/>
    <w:rsid w:val="00D658D8"/>
    <w:rsid w:val="00D6701A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0C8C3613"/>
  <w15:docId w15:val="{E39357B7-4000-4503-9F18-B1FFD008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1AE77-B6B8-498F-A097-102A239F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59</TotalTime>
  <Pages>4</Pages>
  <Words>404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infrastructure:eservicesupply:forminteraction</vt:lpstr>
    </vt:vector>
  </TitlesOfParts>
  <Manager/>
  <Company>Inera AB</Company>
  <LinksUpToDate>false</LinksUpToDate>
  <CharactersWithSpaces>2544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infrastructure:eservicesupply:forminteraction</dc:title>
  <dc:subject>AB</dc:subject>
  <dc:creator>Lennart Eriksson</dc:creator>
  <cp:keywords>AB;Arkitekturella beslut</cp:keywords>
  <dc:description/>
  <cp:lastModifiedBy>Jarno Nieminen</cp:lastModifiedBy>
  <cp:revision>10</cp:revision>
  <cp:lastPrinted>2012-03-29T16:27:00Z</cp:lastPrinted>
  <dcterms:created xsi:type="dcterms:W3CDTF">2014-08-22T09:56:00Z</dcterms:created>
  <dcterms:modified xsi:type="dcterms:W3CDTF">2014-09-04T07:24:00Z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2014-09-04</vt:lpwstr>
  </property>
  <property fmtid="{D5CDD505-2E9C-101B-9397-08002B2CF9AE}" pid="3" name="ARKnummer">
    <vt:lpwstr>ARK_0023</vt:lpwstr>
  </property>
  <property fmtid="{D5CDD505-2E9C-101B-9397-08002B2CF9AE}" pid="4" name="Version">
    <vt:lpwstr>2.0</vt:lpwstr>
  </property>
</Properties>
</file>