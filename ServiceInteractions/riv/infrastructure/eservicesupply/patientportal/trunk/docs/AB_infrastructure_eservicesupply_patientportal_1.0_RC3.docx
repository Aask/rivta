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710" w:type="dxa"/>
        <w:tblInd w:w="1951" w:type="dxa"/>
        <w:tblBorders>
          <w:left w:val="single" w:sz="18" w:space="0" w:color="00A9A7"/>
        </w:tblBorders>
        <w:tblLook w:val="0400" w:firstRow="0" w:lastRow="0" w:firstColumn="0" w:lastColumn="0" w:noHBand="0" w:noVBand="1"/>
      </w:tblPr>
      <w:tblGrid>
        <w:gridCol w:w="284"/>
        <w:gridCol w:w="7426"/>
      </w:tblGrid>
      <w:tr w:rsidR="006E0E27" w:rsidRPr="004A7C1C" w14:paraId="2652CDF6" w14:textId="77777777" w:rsidTr="006E0E27">
        <w:trPr>
          <w:cantSplit/>
          <w:trHeight w:val="3628"/>
        </w:trPr>
        <w:tc>
          <w:tcPr>
            <w:tcW w:w="284" w:type="dxa"/>
            <w:tcBorders>
              <w:left w:val="nil"/>
            </w:tcBorders>
            <w:shd w:val="clear" w:color="auto" w:fill="auto"/>
            <w:vAlign w:val="bottom"/>
          </w:tcPr>
          <w:p w14:paraId="45851072" w14:textId="77777777" w:rsidR="006E0E27" w:rsidRPr="004A7C1C" w:rsidRDefault="006E0E27" w:rsidP="006E0E27">
            <w:pPr>
              <w:pStyle w:val="Brdtext"/>
            </w:pPr>
          </w:p>
        </w:tc>
        <w:tc>
          <w:tcPr>
            <w:tcW w:w="7426" w:type="dxa"/>
            <w:shd w:val="clear" w:color="auto" w:fill="auto"/>
            <w:vAlign w:val="bottom"/>
          </w:tcPr>
          <w:p w14:paraId="1CD4AF39" w14:textId="77777777" w:rsidR="006E0E27" w:rsidRPr="004A7C1C" w:rsidRDefault="006E0E27" w:rsidP="006E0E27"/>
        </w:tc>
      </w:tr>
      <w:tr w:rsidR="000927B9" w:rsidRPr="004A7C1C" w14:paraId="3B5C61AD" w14:textId="77777777" w:rsidTr="00CF10DE">
        <w:trPr>
          <w:cantSplit/>
        </w:trPr>
        <w:tc>
          <w:tcPr>
            <w:tcW w:w="284" w:type="dxa"/>
            <w:shd w:val="clear" w:color="auto" w:fill="auto"/>
          </w:tcPr>
          <w:p w14:paraId="51B42F4E" w14:textId="77777777" w:rsidR="000927B9" w:rsidRPr="004A7C1C" w:rsidRDefault="000927B9" w:rsidP="00C15048">
            <w:pPr>
              <w:pStyle w:val="Brdtext"/>
            </w:pPr>
          </w:p>
        </w:tc>
        <w:tc>
          <w:tcPr>
            <w:tcW w:w="7426" w:type="dxa"/>
            <w:shd w:val="clear" w:color="auto" w:fill="auto"/>
          </w:tcPr>
          <w:p w14:paraId="0887B47B" w14:textId="77777777" w:rsidR="00AC5707" w:rsidRPr="00AC5707" w:rsidRDefault="00AC5707" w:rsidP="00AC5707">
            <w:pPr>
              <w:pStyle w:val="Rubrik"/>
              <w:rPr>
                <w:color w:val="008000"/>
              </w:rPr>
            </w:pPr>
            <w:r w:rsidRPr="00AC5707">
              <w:rPr>
                <w:color w:val="008000"/>
              </w:rPr>
              <w:fldChar w:fldCharType="begin"/>
            </w:r>
            <w:r w:rsidRPr="00AC5707">
              <w:rPr>
                <w:color w:val="008000"/>
              </w:rPr>
              <w:instrText xml:space="preserve"> TITLE  \* MERGEFORMAT </w:instrText>
            </w:r>
            <w:r w:rsidRPr="00AC5707">
              <w:rPr>
                <w:color w:val="008000"/>
              </w:rPr>
              <w:fldChar w:fldCharType="separate"/>
            </w:r>
            <w:r w:rsidR="007E5093">
              <w:rPr>
                <w:color w:val="008000"/>
              </w:rPr>
              <w:t xml:space="preserve">Patientportal </w:t>
            </w:r>
            <w:proofErr w:type="spellStart"/>
            <w:r w:rsidR="007E5093">
              <w:rPr>
                <w:color w:val="008000"/>
              </w:rPr>
              <w:t>AddMessage</w:t>
            </w:r>
            <w:proofErr w:type="spellEnd"/>
            <w:r w:rsidRPr="00AC5707">
              <w:rPr>
                <w:color w:val="008000"/>
              </w:rPr>
              <w:fldChar w:fldCharType="end"/>
            </w:r>
          </w:p>
          <w:p w14:paraId="592390CC" w14:textId="77777777" w:rsidR="000927B9" w:rsidRDefault="00CF10DE" w:rsidP="00DE0233">
            <w:pPr>
              <w:pStyle w:val="FrsttsbladUnderrubrik"/>
            </w:pPr>
            <w:r>
              <w:t xml:space="preserve">Arkitekturella beslut </w:t>
            </w:r>
            <w:r w:rsidRPr="00CF10DE">
              <w:rPr>
                <w:i/>
              </w:rPr>
              <w:t>(beslut som påverkar arkitekturens utformning)</w:t>
            </w:r>
          </w:p>
          <w:p w14:paraId="4476D234" w14:textId="77777777" w:rsidR="00AC5707" w:rsidRDefault="00F856C4" w:rsidP="007E5093">
            <w:pPr>
              <w:pStyle w:val="Brdtext"/>
              <w:rPr>
                <w:color w:val="008000"/>
                <w:sz w:val="28"/>
              </w:rPr>
            </w:pPr>
            <w:r w:rsidRPr="00F856C4">
              <w:rPr>
                <w:sz w:val="32"/>
              </w:rPr>
              <w:t>Version</w:t>
            </w:r>
            <w:r>
              <w:rPr>
                <w:sz w:val="32"/>
              </w:rPr>
              <w:t xml:space="preserve"> </w:t>
            </w:r>
            <w:ins w:id="0" w:author="björn hedman" w:date="2014-06-24T09:56:00Z">
              <w:r w:rsidR="005615ED">
                <w:rPr>
                  <w:sz w:val="32"/>
                </w:rPr>
                <w:t>RC</w:t>
              </w:r>
              <w:r w:rsidR="00730072">
                <w:rPr>
                  <w:sz w:val="32"/>
                </w:rPr>
                <w:t>03</w:t>
              </w:r>
            </w:ins>
            <w:commentRangeStart w:id="1"/>
            <w:del w:id="2" w:author="björn hedman" w:date="2014-06-24T09:56:00Z">
              <w:r w:rsidR="007E5093" w:rsidDel="005615ED">
                <w:rPr>
                  <w:color w:val="008000"/>
                  <w:sz w:val="32"/>
                </w:rPr>
                <w:delText>1.0</w:delText>
              </w:r>
            </w:del>
            <w:commentRangeEnd w:id="1"/>
            <w:r w:rsidR="00C57B01">
              <w:rPr>
                <w:rStyle w:val="Kommentarsreferens"/>
              </w:rPr>
              <w:commentReference w:id="1"/>
            </w:r>
          </w:p>
          <w:p w14:paraId="1D6AE48B" w14:textId="77777777" w:rsidR="007E5093" w:rsidRDefault="007E5093" w:rsidP="00AC5707">
            <w:pPr>
              <w:pStyle w:val="Brdtext"/>
              <w:rPr>
                <w:color w:val="008000"/>
                <w:sz w:val="28"/>
              </w:rPr>
            </w:pPr>
            <w:r>
              <w:rPr>
                <w:color w:val="008000"/>
                <w:sz w:val="28"/>
              </w:rPr>
              <w:t>2014-06-02</w:t>
            </w:r>
          </w:p>
          <w:p w14:paraId="28CE5F32" w14:textId="77777777" w:rsidR="00F856C4" w:rsidRPr="00AC5707" w:rsidRDefault="00F856C4" w:rsidP="00AC5707">
            <w:pPr>
              <w:pStyle w:val="Brdtext"/>
              <w:rPr>
                <w:color w:val="008000"/>
                <w:sz w:val="28"/>
              </w:rPr>
            </w:pPr>
          </w:p>
          <w:p w14:paraId="1026CB92" w14:textId="77777777" w:rsidR="00AC5707" w:rsidRPr="00AC5707" w:rsidRDefault="00AC5707" w:rsidP="00AC5707">
            <w:pPr>
              <w:pStyle w:val="Brdtext"/>
            </w:pPr>
          </w:p>
        </w:tc>
      </w:tr>
      <w:tr w:rsidR="003E78D2" w:rsidRPr="004A7C1C" w14:paraId="155D3381" w14:textId="77777777" w:rsidTr="00CF10DE">
        <w:trPr>
          <w:cantSplit/>
        </w:trPr>
        <w:tc>
          <w:tcPr>
            <w:tcW w:w="284" w:type="dxa"/>
            <w:shd w:val="clear" w:color="auto" w:fill="auto"/>
          </w:tcPr>
          <w:p w14:paraId="621C082E" w14:textId="77777777" w:rsidR="003E78D2" w:rsidRPr="004A7C1C" w:rsidRDefault="003E78D2" w:rsidP="00C15048">
            <w:pPr>
              <w:pStyle w:val="Brdtext"/>
            </w:pPr>
          </w:p>
        </w:tc>
        <w:tc>
          <w:tcPr>
            <w:tcW w:w="7426" w:type="dxa"/>
            <w:shd w:val="clear" w:color="auto" w:fill="auto"/>
          </w:tcPr>
          <w:p w14:paraId="6872C0D9" w14:textId="77777777" w:rsidR="003E78D2" w:rsidRPr="00AC5707" w:rsidRDefault="003E78D2" w:rsidP="00AC5707">
            <w:pPr>
              <w:pStyle w:val="Rubrik"/>
              <w:rPr>
                <w:color w:val="008000"/>
              </w:rPr>
            </w:pPr>
          </w:p>
        </w:tc>
      </w:tr>
    </w:tbl>
    <w:p w14:paraId="338D9A34" w14:textId="77777777" w:rsidR="000927B9" w:rsidRPr="004A7C1C" w:rsidRDefault="000927B9" w:rsidP="00A47B77"/>
    <w:p w14:paraId="5A619B86" w14:textId="77777777" w:rsidR="00495E86" w:rsidRDefault="000927B9" w:rsidP="00495E86">
      <w:pPr>
        <w:pStyle w:val="Indexrubrik"/>
      </w:pPr>
      <w:r w:rsidRPr="004A7C1C">
        <w:rPr>
          <w:rFonts w:cs="Arial"/>
          <w:color w:val="00A9A7"/>
          <w:sz w:val="56"/>
          <w:szCs w:val="56"/>
        </w:rPr>
        <w:br w:type="page"/>
      </w:r>
      <w:bookmarkStart w:id="3" w:name="_Toc321289647"/>
      <w:bookmarkStart w:id="4" w:name="_Toc321289821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4"/>
          <w:lang w:eastAsia="en-GB"/>
        </w:rPr>
        <w:id w:val="1065996246"/>
        <w:docPartObj>
          <w:docPartGallery w:val="Table of Contents"/>
          <w:docPartUnique/>
        </w:docPartObj>
      </w:sdtPr>
      <w:sdtEndPr/>
      <w:sdtContent>
        <w:p w14:paraId="6D984D53" w14:textId="77777777" w:rsidR="00B26C77" w:rsidRPr="00B26C77" w:rsidRDefault="00B26C77" w:rsidP="00B26C77">
          <w:pPr>
            <w:pStyle w:val="Innehllsfrteckningsrubrik"/>
            <w:rPr>
              <w:rStyle w:val="FrsttsbladUnderrubrikChar"/>
            </w:rPr>
          </w:pPr>
          <w:r w:rsidRPr="00B26C77">
            <w:rPr>
              <w:rStyle w:val="FrsttsbladUnderrubrikChar"/>
            </w:rPr>
            <w:t>Innehåll</w:t>
          </w:r>
        </w:p>
        <w:commentRangeStart w:id="5"/>
        <w:p w14:paraId="06DB6DB4" w14:textId="77777777" w:rsidR="005A0328" w:rsidRDefault="00D31AA7">
          <w:pPr>
            <w:pStyle w:val="Innehll1"/>
            <w:tabs>
              <w:tab w:val="left" w:pos="407"/>
              <w:tab w:val="right" w:leader="dot" w:pos="8494"/>
            </w:tabs>
            <w:rPr>
              <w:ins w:id="6" w:author="björn hedman" w:date="2014-06-25T08:38:00Z"/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lang w:eastAsia="ja-JP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</w:instrText>
          </w:r>
          <w:r>
            <w:rPr>
              <w:b w:val="0"/>
            </w:rPr>
            <w:fldChar w:fldCharType="separate"/>
          </w:r>
          <w:ins w:id="7" w:author="björn hedman" w:date="2014-06-25T08:38:00Z">
            <w:r w:rsidR="005A0328">
              <w:rPr>
                <w:noProof/>
              </w:rPr>
              <w:t>1.</w:t>
            </w:r>
            <w:r w:rsidR="005A0328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4"/>
                <w:lang w:eastAsia="ja-JP"/>
              </w:rPr>
              <w:tab/>
            </w:r>
            <w:r w:rsidR="005A0328">
              <w:rPr>
                <w:noProof/>
              </w:rPr>
              <w:t>Inledning</w:t>
            </w:r>
            <w:r w:rsidR="005A0328">
              <w:rPr>
                <w:noProof/>
              </w:rPr>
              <w:tab/>
            </w:r>
            <w:r w:rsidR="005A0328">
              <w:rPr>
                <w:noProof/>
              </w:rPr>
              <w:fldChar w:fldCharType="begin"/>
            </w:r>
            <w:r w:rsidR="005A0328">
              <w:rPr>
                <w:noProof/>
              </w:rPr>
              <w:instrText xml:space="preserve"> PAGEREF _Toc265304866 \h </w:instrText>
            </w:r>
          </w:ins>
          <w:r w:rsidR="005A0328">
            <w:rPr>
              <w:noProof/>
            </w:rPr>
          </w:r>
          <w:r w:rsidR="005A0328">
            <w:rPr>
              <w:noProof/>
            </w:rPr>
            <w:fldChar w:fldCharType="separate"/>
          </w:r>
          <w:ins w:id="8" w:author="björn hedman" w:date="2014-06-25T08:38:00Z">
            <w:r w:rsidR="005A0328">
              <w:rPr>
                <w:noProof/>
              </w:rPr>
              <w:t>4</w:t>
            </w:r>
            <w:r w:rsidR="005A0328">
              <w:rPr>
                <w:noProof/>
              </w:rPr>
              <w:fldChar w:fldCharType="end"/>
            </w:r>
          </w:ins>
        </w:p>
        <w:p w14:paraId="2B0C524E" w14:textId="77777777" w:rsidR="005A0328" w:rsidRDefault="005A0328">
          <w:pPr>
            <w:pStyle w:val="Innehll2"/>
            <w:tabs>
              <w:tab w:val="left" w:pos="739"/>
              <w:tab w:val="right" w:leader="dot" w:pos="8494"/>
            </w:tabs>
            <w:rPr>
              <w:ins w:id="9" w:author="björn hedman" w:date="2014-06-25T08:38:00Z"/>
              <w:rFonts w:asciiTheme="minorHAnsi" w:eastAsiaTheme="minorEastAsia" w:hAnsiTheme="minorHAnsi" w:cstheme="minorBidi"/>
              <w:noProof/>
              <w:color w:val="auto"/>
              <w:sz w:val="24"/>
              <w:lang w:eastAsia="ja-JP"/>
            </w:rPr>
          </w:pPr>
          <w:ins w:id="10" w:author="björn hedman" w:date="2014-06-25T08:38:00Z">
            <w:r>
              <w:rPr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ja-JP"/>
              </w:rPr>
              <w:tab/>
            </w:r>
            <w:r>
              <w:rPr>
                <w:noProof/>
              </w:rPr>
              <w:t>Syfte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_Toc265304867 \h </w:instrText>
            </w:r>
          </w:ins>
          <w:r>
            <w:rPr>
              <w:noProof/>
            </w:rPr>
          </w:r>
          <w:r>
            <w:rPr>
              <w:noProof/>
            </w:rPr>
            <w:fldChar w:fldCharType="separate"/>
          </w:r>
          <w:ins w:id="11" w:author="björn hedman" w:date="2014-06-25T08:38:00Z"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ins>
        </w:p>
        <w:p w14:paraId="12BE51DB" w14:textId="77777777" w:rsidR="005A0328" w:rsidRDefault="005A0328">
          <w:pPr>
            <w:pStyle w:val="Innehll2"/>
            <w:tabs>
              <w:tab w:val="left" w:pos="739"/>
              <w:tab w:val="right" w:leader="dot" w:pos="8494"/>
            </w:tabs>
            <w:rPr>
              <w:ins w:id="12" w:author="björn hedman" w:date="2014-06-25T08:38:00Z"/>
              <w:rFonts w:asciiTheme="minorHAnsi" w:eastAsiaTheme="minorEastAsia" w:hAnsiTheme="minorHAnsi" w:cstheme="minorBidi"/>
              <w:noProof/>
              <w:color w:val="auto"/>
              <w:sz w:val="24"/>
              <w:lang w:eastAsia="ja-JP"/>
            </w:rPr>
          </w:pPr>
          <w:ins w:id="13" w:author="björn hedman" w:date="2014-06-25T08:38:00Z">
            <w:r>
              <w:rPr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ja-JP"/>
              </w:rPr>
              <w:tab/>
            </w:r>
            <w:r>
              <w:rPr>
                <w:noProof/>
              </w:rPr>
              <w:t>Begrepp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_Toc265304868 \h </w:instrText>
            </w:r>
          </w:ins>
          <w:r>
            <w:rPr>
              <w:noProof/>
            </w:rPr>
          </w:r>
          <w:r>
            <w:rPr>
              <w:noProof/>
            </w:rPr>
            <w:fldChar w:fldCharType="separate"/>
          </w:r>
          <w:ins w:id="14" w:author="björn hedman" w:date="2014-06-25T08:38:00Z"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ins>
        </w:p>
        <w:p w14:paraId="2A56F808" w14:textId="77777777" w:rsidR="005A0328" w:rsidRDefault="005A0328">
          <w:pPr>
            <w:pStyle w:val="Innehll1"/>
            <w:tabs>
              <w:tab w:val="left" w:pos="407"/>
              <w:tab w:val="right" w:leader="dot" w:pos="8494"/>
            </w:tabs>
            <w:rPr>
              <w:ins w:id="15" w:author="björn hedman" w:date="2014-06-25T08:38:00Z"/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lang w:eastAsia="ja-JP"/>
            </w:rPr>
          </w:pPr>
          <w:ins w:id="16" w:author="björn hedman" w:date="2014-06-25T08:38:00Z">
            <w:r>
              <w:rPr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4"/>
                <w:lang w:eastAsia="ja-JP"/>
              </w:rPr>
              <w:tab/>
            </w:r>
            <w:r>
              <w:rPr>
                <w:noProof/>
              </w:rPr>
              <w:t>Arkitekturella beslut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_Toc265304869 \h </w:instrText>
            </w:r>
          </w:ins>
          <w:r>
            <w:rPr>
              <w:noProof/>
            </w:rPr>
          </w:r>
          <w:r>
            <w:rPr>
              <w:noProof/>
            </w:rPr>
            <w:fldChar w:fldCharType="separate"/>
          </w:r>
          <w:ins w:id="17" w:author="björn hedman" w:date="2014-06-25T08:38:00Z"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ins>
        </w:p>
        <w:p w14:paraId="65760A98" w14:textId="77777777" w:rsidR="005A0328" w:rsidRDefault="005A0328">
          <w:pPr>
            <w:pStyle w:val="Innehll2"/>
            <w:tabs>
              <w:tab w:val="left" w:pos="739"/>
              <w:tab w:val="right" w:leader="dot" w:pos="8494"/>
            </w:tabs>
            <w:rPr>
              <w:ins w:id="18" w:author="björn hedman" w:date="2014-06-25T08:38:00Z"/>
              <w:rFonts w:asciiTheme="minorHAnsi" w:eastAsiaTheme="minorEastAsia" w:hAnsiTheme="minorHAnsi" w:cstheme="minorBidi"/>
              <w:noProof/>
              <w:color w:val="auto"/>
              <w:sz w:val="24"/>
              <w:lang w:eastAsia="ja-JP"/>
            </w:rPr>
          </w:pPr>
          <w:ins w:id="19" w:author="björn hedman" w:date="2014-06-25T08:38:00Z">
            <w:r>
              <w:rPr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ja-JP"/>
              </w:rPr>
              <w:tab/>
            </w:r>
            <w:r>
              <w:rPr>
                <w:noProof/>
              </w:rPr>
              <w:t xml:space="preserve">AB: Beslut att inte använda begreppet healthcarefacility i namnsättning av objekt för enhetsinformation 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_Toc265304870 \h </w:instrText>
            </w:r>
          </w:ins>
          <w:r>
            <w:rPr>
              <w:noProof/>
            </w:rPr>
          </w:r>
          <w:r>
            <w:rPr>
              <w:noProof/>
            </w:rPr>
            <w:fldChar w:fldCharType="separate"/>
          </w:r>
          <w:ins w:id="20" w:author="björn hedman" w:date="2014-06-25T08:38:00Z"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ins>
        </w:p>
        <w:p w14:paraId="7C815231" w14:textId="77777777" w:rsidR="005A0328" w:rsidRDefault="005A0328">
          <w:pPr>
            <w:pStyle w:val="Innehll2"/>
            <w:tabs>
              <w:tab w:val="left" w:pos="739"/>
              <w:tab w:val="right" w:leader="dot" w:pos="8494"/>
            </w:tabs>
            <w:rPr>
              <w:ins w:id="21" w:author="björn hedman" w:date="2014-06-25T08:38:00Z"/>
              <w:rFonts w:asciiTheme="minorHAnsi" w:eastAsiaTheme="minorEastAsia" w:hAnsiTheme="minorHAnsi" w:cstheme="minorBidi"/>
              <w:noProof/>
              <w:color w:val="auto"/>
              <w:sz w:val="24"/>
              <w:lang w:eastAsia="ja-JP"/>
            </w:rPr>
          </w:pPr>
          <w:ins w:id="22" w:author="björn hedman" w:date="2014-06-25T08:38:00Z">
            <w:r>
              <w:rPr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ja-JP"/>
              </w:rPr>
              <w:tab/>
            </w:r>
            <w:r>
              <w:rPr>
                <w:noProof/>
              </w:rPr>
              <w:t xml:space="preserve">AB: Beslut att SSO länkar inte ska innehålla fullständiga urler 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_Toc265304871 \h </w:instrText>
            </w:r>
          </w:ins>
          <w:r>
            <w:rPr>
              <w:noProof/>
            </w:rPr>
          </w:r>
          <w:r>
            <w:rPr>
              <w:noProof/>
            </w:rPr>
            <w:fldChar w:fldCharType="separate"/>
          </w:r>
          <w:ins w:id="23" w:author="björn hedman" w:date="2014-06-25T08:38:00Z"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ins>
        </w:p>
        <w:p w14:paraId="083B0E00" w14:textId="77777777" w:rsidR="005A0328" w:rsidRDefault="005A0328">
          <w:pPr>
            <w:pStyle w:val="Innehll2"/>
            <w:tabs>
              <w:tab w:val="left" w:pos="739"/>
              <w:tab w:val="right" w:leader="dot" w:pos="8494"/>
            </w:tabs>
            <w:rPr>
              <w:ins w:id="24" w:author="björn hedman" w:date="2014-06-25T08:38:00Z"/>
              <w:rFonts w:asciiTheme="minorHAnsi" w:eastAsiaTheme="minorEastAsia" w:hAnsiTheme="minorHAnsi" w:cstheme="minorBidi"/>
              <w:noProof/>
              <w:color w:val="auto"/>
              <w:sz w:val="24"/>
              <w:lang w:eastAsia="ja-JP"/>
            </w:rPr>
          </w:pPr>
          <w:ins w:id="25" w:author="björn hedman" w:date="2014-06-25T08:38:00Z">
            <w:r>
              <w:rPr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ja-JP"/>
              </w:rPr>
              <w:tab/>
            </w:r>
            <w:r>
              <w:rPr>
                <w:noProof/>
              </w:rPr>
              <w:t xml:space="preserve">AB: System adresserad domän 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_Toc265304872 \h </w:instrText>
            </w:r>
          </w:ins>
          <w:r>
            <w:rPr>
              <w:noProof/>
            </w:rPr>
          </w:r>
          <w:r>
            <w:rPr>
              <w:noProof/>
            </w:rPr>
            <w:fldChar w:fldCharType="separate"/>
          </w:r>
          <w:ins w:id="26" w:author="björn hedman" w:date="2014-06-25T08:38:00Z"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ins>
        </w:p>
        <w:p w14:paraId="5C94D490" w14:textId="77777777" w:rsidR="00CA5524" w:rsidDel="005615ED" w:rsidRDefault="00CA5524">
          <w:pPr>
            <w:pStyle w:val="Innehll1"/>
            <w:tabs>
              <w:tab w:val="left" w:pos="407"/>
              <w:tab w:val="right" w:leader="dot" w:pos="8494"/>
            </w:tabs>
            <w:rPr>
              <w:del w:id="27" w:author="björn hedman" w:date="2014-06-24T09:56:00Z"/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lang w:eastAsia="ja-JP"/>
            </w:rPr>
          </w:pPr>
          <w:del w:id="28" w:author="björn hedman" w:date="2014-06-24T09:56:00Z">
            <w:r w:rsidDel="005615ED">
              <w:rPr>
                <w:noProof/>
              </w:rPr>
              <w:delText>1.</w:delText>
            </w:r>
            <w:r w:rsidDel="005615E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4"/>
                <w:lang w:eastAsia="ja-JP"/>
              </w:rPr>
              <w:tab/>
            </w:r>
            <w:r w:rsidDel="005615ED">
              <w:rPr>
                <w:noProof/>
              </w:rPr>
              <w:delText>Inledning</w:delText>
            </w:r>
            <w:r w:rsidDel="005615ED">
              <w:rPr>
                <w:noProof/>
              </w:rPr>
              <w:tab/>
            </w:r>
            <w:r w:rsidR="007E5093" w:rsidDel="005615ED">
              <w:rPr>
                <w:noProof/>
              </w:rPr>
              <w:delText>4</w:delText>
            </w:r>
          </w:del>
        </w:p>
        <w:p w14:paraId="54AB8BDA" w14:textId="77777777" w:rsidR="00CA5524" w:rsidDel="005615ED" w:rsidRDefault="00CA5524">
          <w:pPr>
            <w:pStyle w:val="Innehll2"/>
            <w:tabs>
              <w:tab w:val="left" w:pos="739"/>
              <w:tab w:val="right" w:leader="dot" w:pos="8494"/>
            </w:tabs>
            <w:rPr>
              <w:del w:id="29" w:author="björn hedman" w:date="2014-06-24T09:56:00Z"/>
              <w:rFonts w:asciiTheme="minorHAnsi" w:eastAsiaTheme="minorEastAsia" w:hAnsiTheme="minorHAnsi" w:cstheme="minorBidi"/>
              <w:noProof/>
              <w:color w:val="auto"/>
              <w:sz w:val="24"/>
              <w:lang w:eastAsia="ja-JP"/>
            </w:rPr>
          </w:pPr>
          <w:del w:id="30" w:author="björn hedman" w:date="2014-06-24T09:56:00Z">
            <w:r w:rsidDel="005615ED">
              <w:rPr>
                <w:noProof/>
              </w:rPr>
              <w:delText>1.1</w:delText>
            </w:r>
            <w:r w:rsidDel="005615E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ja-JP"/>
              </w:rPr>
              <w:tab/>
            </w:r>
            <w:r w:rsidDel="005615ED">
              <w:rPr>
                <w:noProof/>
              </w:rPr>
              <w:delText>Syfte</w:delText>
            </w:r>
            <w:r w:rsidDel="005615ED">
              <w:rPr>
                <w:noProof/>
              </w:rPr>
              <w:tab/>
            </w:r>
            <w:r w:rsidR="007E5093" w:rsidDel="005615ED">
              <w:rPr>
                <w:noProof/>
              </w:rPr>
              <w:delText>4</w:delText>
            </w:r>
          </w:del>
        </w:p>
        <w:p w14:paraId="5421077B" w14:textId="77777777" w:rsidR="00CA5524" w:rsidDel="005615ED" w:rsidRDefault="00CA5524">
          <w:pPr>
            <w:pStyle w:val="Innehll2"/>
            <w:tabs>
              <w:tab w:val="left" w:pos="739"/>
              <w:tab w:val="right" w:leader="dot" w:pos="8494"/>
            </w:tabs>
            <w:rPr>
              <w:del w:id="31" w:author="björn hedman" w:date="2014-06-24T09:56:00Z"/>
              <w:rFonts w:asciiTheme="minorHAnsi" w:eastAsiaTheme="minorEastAsia" w:hAnsiTheme="minorHAnsi" w:cstheme="minorBidi"/>
              <w:noProof/>
              <w:color w:val="auto"/>
              <w:sz w:val="24"/>
              <w:lang w:eastAsia="ja-JP"/>
            </w:rPr>
          </w:pPr>
          <w:del w:id="32" w:author="björn hedman" w:date="2014-06-24T09:56:00Z">
            <w:r w:rsidDel="005615ED">
              <w:rPr>
                <w:noProof/>
              </w:rPr>
              <w:delText>1.2</w:delText>
            </w:r>
            <w:r w:rsidDel="005615E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ja-JP"/>
              </w:rPr>
              <w:tab/>
            </w:r>
            <w:r w:rsidDel="005615ED">
              <w:rPr>
                <w:noProof/>
              </w:rPr>
              <w:delText>Begrepp</w:delText>
            </w:r>
            <w:r w:rsidDel="005615ED">
              <w:rPr>
                <w:noProof/>
              </w:rPr>
              <w:tab/>
            </w:r>
            <w:r w:rsidR="007E5093" w:rsidDel="005615ED">
              <w:rPr>
                <w:noProof/>
              </w:rPr>
              <w:delText>4</w:delText>
            </w:r>
          </w:del>
        </w:p>
        <w:p w14:paraId="1228D8FF" w14:textId="77777777" w:rsidR="00CA5524" w:rsidDel="005615ED" w:rsidRDefault="00CA5524">
          <w:pPr>
            <w:pStyle w:val="Innehll1"/>
            <w:tabs>
              <w:tab w:val="left" w:pos="407"/>
              <w:tab w:val="right" w:leader="dot" w:pos="8494"/>
            </w:tabs>
            <w:rPr>
              <w:del w:id="33" w:author="björn hedman" w:date="2014-06-24T09:56:00Z"/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lang w:eastAsia="ja-JP"/>
            </w:rPr>
          </w:pPr>
          <w:del w:id="34" w:author="björn hedman" w:date="2014-06-24T09:56:00Z">
            <w:r w:rsidDel="005615ED">
              <w:rPr>
                <w:noProof/>
              </w:rPr>
              <w:delText>2.</w:delText>
            </w:r>
            <w:r w:rsidDel="005615E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4"/>
                <w:lang w:eastAsia="ja-JP"/>
              </w:rPr>
              <w:tab/>
            </w:r>
            <w:r w:rsidDel="005615ED">
              <w:rPr>
                <w:noProof/>
              </w:rPr>
              <w:delText>Arkitekturella beslut</w:delText>
            </w:r>
            <w:r w:rsidDel="005615ED">
              <w:rPr>
                <w:noProof/>
              </w:rPr>
              <w:tab/>
            </w:r>
            <w:r w:rsidR="007E5093" w:rsidDel="005615ED">
              <w:rPr>
                <w:noProof/>
              </w:rPr>
              <w:delText>5</w:delText>
            </w:r>
          </w:del>
        </w:p>
        <w:p w14:paraId="441963E9" w14:textId="77777777" w:rsidR="00CA5524" w:rsidDel="005615ED" w:rsidRDefault="00CA5524">
          <w:pPr>
            <w:pStyle w:val="Innehll2"/>
            <w:tabs>
              <w:tab w:val="left" w:pos="739"/>
              <w:tab w:val="right" w:leader="dot" w:pos="8494"/>
            </w:tabs>
            <w:rPr>
              <w:del w:id="35" w:author="björn hedman" w:date="2014-06-24T09:56:00Z"/>
              <w:rFonts w:asciiTheme="minorHAnsi" w:eastAsiaTheme="minorEastAsia" w:hAnsiTheme="minorHAnsi" w:cstheme="minorBidi"/>
              <w:noProof/>
              <w:color w:val="auto"/>
              <w:sz w:val="24"/>
              <w:lang w:eastAsia="ja-JP"/>
            </w:rPr>
          </w:pPr>
          <w:del w:id="36" w:author="björn hedman" w:date="2014-06-24T09:56:00Z">
            <w:r w:rsidDel="005615ED">
              <w:rPr>
                <w:noProof/>
              </w:rPr>
              <w:delText>2.1</w:delText>
            </w:r>
            <w:r w:rsidDel="005615E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ja-JP"/>
              </w:rPr>
              <w:tab/>
            </w:r>
            <w:r w:rsidDel="005615ED">
              <w:rPr>
                <w:noProof/>
              </w:rPr>
              <w:delText xml:space="preserve">AB: </w:delText>
            </w:r>
            <w:r w:rsidRPr="005573AD" w:rsidDel="005615ED">
              <w:rPr>
                <w:noProof/>
                <w:highlight w:val="yellow"/>
              </w:rPr>
              <w:delText>Rubrik på område för beslut</w:delText>
            </w:r>
            <w:r w:rsidDel="005615ED">
              <w:rPr>
                <w:noProof/>
              </w:rPr>
              <w:tab/>
            </w:r>
            <w:r w:rsidR="007E5093" w:rsidDel="005615ED">
              <w:rPr>
                <w:noProof/>
              </w:rPr>
              <w:delText>5</w:delText>
            </w:r>
          </w:del>
        </w:p>
        <w:p w14:paraId="1D1AC11B" w14:textId="77777777" w:rsidR="00CA5524" w:rsidDel="005615ED" w:rsidRDefault="00CA5524">
          <w:pPr>
            <w:pStyle w:val="Innehll2"/>
            <w:tabs>
              <w:tab w:val="left" w:pos="739"/>
              <w:tab w:val="right" w:leader="dot" w:pos="8494"/>
            </w:tabs>
            <w:rPr>
              <w:del w:id="37" w:author="björn hedman" w:date="2014-06-24T09:56:00Z"/>
              <w:rFonts w:asciiTheme="minorHAnsi" w:eastAsiaTheme="minorEastAsia" w:hAnsiTheme="minorHAnsi" w:cstheme="minorBidi"/>
              <w:noProof/>
              <w:color w:val="auto"/>
              <w:sz w:val="24"/>
              <w:lang w:eastAsia="ja-JP"/>
            </w:rPr>
          </w:pPr>
          <w:del w:id="38" w:author="björn hedman" w:date="2014-06-24T09:56:00Z">
            <w:r w:rsidDel="005615ED">
              <w:rPr>
                <w:noProof/>
              </w:rPr>
              <w:delText>2.2</w:delText>
            </w:r>
            <w:r w:rsidDel="005615E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ja-JP"/>
              </w:rPr>
              <w:tab/>
            </w:r>
            <w:r w:rsidDel="005615ED">
              <w:rPr>
                <w:noProof/>
              </w:rPr>
              <w:delText xml:space="preserve">AB: </w:delText>
            </w:r>
            <w:r w:rsidRPr="005573AD" w:rsidDel="005615ED">
              <w:rPr>
                <w:noProof/>
                <w:color w:val="00A9A7" w:themeColor="accent1"/>
              </w:rPr>
              <w:delText>…</w:delText>
            </w:r>
            <w:r w:rsidDel="005615ED">
              <w:rPr>
                <w:noProof/>
              </w:rPr>
              <w:tab/>
            </w:r>
            <w:r w:rsidR="007E5093" w:rsidDel="005615ED">
              <w:rPr>
                <w:noProof/>
              </w:rPr>
              <w:delText>6</w:delText>
            </w:r>
          </w:del>
        </w:p>
        <w:p w14:paraId="266EEC05" w14:textId="77777777" w:rsidR="00CA5524" w:rsidDel="005615ED" w:rsidRDefault="00CA5524">
          <w:pPr>
            <w:pStyle w:val="Innehll1"/>
            <w:tabs>
              <w:tab w:val="right" w:leader="dot" w:pos="8494"/>
            </w:tabs>
            <w:rPr>
              <w:del w:id="39" w:author="björn hedman" w:date="2014-06-24T09:56:00Z"/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lang w:eastAsia="ja-JP"/>
            </w:rPr>
          </w:pPr>
          <w:del w:id="40" w:author="björn hedman" w:date="2014-06-24T09:56:00Z">
            <w:r w:rsidDel="005615ED">
              <w:rPr>
                <w:noProof/>
              </w:rPr>
              <w:delText>3.</w:delText>
            </w:r>
            <w:r w:rsidDel="005615ED">
              <w:rPr>
                <w:noProof/>
              </w:rPr>
              <w:tab/>
            </w:r>
            <w:r w:rsidR="007E5093" w:rsidDel="005615ED">
              <w:rPr>
                <w:noProof/>
              </w:rPr>
              <w:delText>6</w:delText>
            </w:r>
          </w:del>
        </w:p>
        <w:p w14:paraId="08615309" w14:textId="77777777" w:rsidR="00B26C77" w:rsidRDefault="00D31AA7" w:rsidP="00B26C77">
          <w:r>
            <w:rPr>
              <w:rFonts w:ascii="Arial" w:hAnsi="Arial"/>
              <w:b/>
              <w:color w:val="1C1C1C"/>
              <w:sz w:val="20"/>
            </w:rPr>
            <w:fldChar w:fldCharType="end"/>
          </w:r>
          <w:commentRangeEnd w:id="5"/>
          <w:r w:rsidR="00C57B01">
            <w:rPr>
              <w:rStyle w:val="Kommentarsreferens"/>
            </w:rPr>
            <w:commentReference w:id="5"/>
          </w:r>
        </w:p>
      </w:sdtContent>
    </w:sdt>
    <w:p w14:paraId="18BB443B" w14:textId="77777777" w:rsidR="0030019C" w:rsidRDefault="0030019C">
      <w:pPr>
        <w:spacing w:before="0" w:after="0"/>
        <w:rPr>
          <w:rFonts w:ascii="Arial" w:hAnsi="Arial" w:cs="Arial"/>
          <w:bCs/>
          <w:kern w:val="32"/>
          <w:sz w:val="36"/>
          <w:szCs w:val="32"/>
          <w:lang w:eastAsia="sv-SE"/>
        </w:rPr>
      </w:pPr>
      <w:bookmarkStart w:id="41" w:name="_Toc333492260"/>
      <w:r>
        <w:br w:type="page"/>
      </w:r>
    </w:p>
    <w:p w14:paraId="63355B9B" w14:textId="77777777" w:rsidR="0030019C" w:rsidRDefault="0030019C">
      <w:pPr>
        <w:spacing w:before="0" w:after="0"/>
        <w:rPr>
          <w:rFonts w:ascii="Arial" w:hAnsi="Arial" w:cs="Arial"/>
          <w:bCs/>
          <w:kern w:val="32"/>
          <w:sz w:val="36"/>
          <w:szCs w:val="32"/>
          <w:lang w:eastAsia="sv-SE"/>
        </w:rPr>
      </w:pPr>
    </w:p>
    <w:tbl>
      <w:tblPr>
        <w:tblStyle w:val="Tabellrutnt"/>
        <w:tblpPr w:leftFromText="141" w:rightFromText="141" w:vertAnchor="text" w:horzAnchor="margin" w:tblpY="91"/>
        <w:tblW w:w="0" w:type="auto"/>
        <w:tblLook w:val="04A0" w:firstRow="1" w:lastRow="0" w:firstColumn="1" w:lastColumn="0" w:noHBand="0" w:noVBand="1"/>
      </w:tblPr>
      <w:tblGrid>
        <w:gridCol w:w="1101"/>
        <w:gridCol w:w="1842"/>
        <w:gridCol w:w="3261"/>
        <w:gridCol w:w="2440"/>
      </w:tblGrid>
      <w:tr w:rsidR="00D31AA7" w14:paraId="024462F1" w14:textId="77777777" w:rsidTr="00D31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4" w:type="dxa"/>
            <w:gridSpan w:val="4"/>
          </w:tcPr>
          <w:p w14:paraId="110830CA" w14:textId="77777777" w:rsidR="00D31AA7" w:rsidRDefault="00D31AA7" w:rsidP="00D31AA7">
            <w:pPr>
              <w:pStyle w:val="Brdtext"/>
            </w:pPr>
            <w:r>
              <w:t>Revisionshistorik inom projekt</w:t>
            </w:r>
          </w:p>
        </w:tc>
      </w:tr>
      <w:tr w:rsidR="00D31AA7" w14:paraId="3C1CEF80" w14:textId="77777777" w:rsidTr="00D31AA7">
        <w:tc>
          <w:tcPr>
            <w:tcW w:w="1101" w:type="dxa"/>
          </w:tcPr>
          <w:p w14:paraId="14947BD0" w14:textId="77777777" w:rsidR="00D31AA7" w:rsidRDefault="00D31AA7" w:rsidP="00D31AA7">
            <w:pPr>
              <w:pStyle w:val="Brdtext"/>
            </w:pPr>
            <w:r>
              <w:t>Revison nr</w:t>
            </w:r>
          </w:p>
        </w:tc>
        <w:tc>
          <w:tcPr>
            <w:tcW w:w="1842" w:type="dxa"/>
          </w:tcPr>
          <w:p w14:paraId="1F5EA040" w14:textId="77777777" w:rsidR="00D31AA7" w:rsidRDefault="00D31AA7" w:rsidP="00D31AA7">
            <w:pPr>
              <w:pStyle w:val="Brdtext"/>
            </w:pPr>
            <w:r>
              <w:t>Revison Datum</w:t>
            </w:r>
          </w:p>
        </w:tc>
        <w:tc>
          <w:tcPr>
            <w:tcW w:w="3261" w:type="dxa"/>
          </w:tcPr>
          <w:p w14:paraId="0C367EE3" w14:textId="77777777" w:rsidR="00D31AA7" w:rsidRDefault="00D31AA7" w:rsidP="00D31AA7">
            <w:pPr>
              <w:pStyle w:val="Brdtext"/>
            </w:pPr>
            <w:r>
              <w:t>Kommentar</w:t>
            </w:r>
          </w:p>
        </w:tc>
        <w:tc>
          <w:tcPr>
            <w:tcW w:w="2440" w:type="dxa"/>
          </w:tcPr>
          <w:p w14:paraId="21AE7075" w14:textId="77777777" w:rsidR="00D31AA7" w:rsidRDefault="00D31AA7" w:rsidP="00D31AA7">
            <w:pPr>
              <w:pStyle w:val="Brdtext"/>
            </w:pPr>
            <w:r>
              <w:t>Ändrat av</w:t>
            </w:r>
          </w:p>
        </w:tc>
      </w:tr>
      <w:tr w:rsidR="00D31AA7" w14:paraId="2BCF0921" w14:textId="77777777" w:rsidTr="00D31AA7">
        <w:tc>
          <w:tcPr>
            <w:tcW w:w="1101" w:type="dxa"/>
          </w:tcPr>
          <w:p w14:paraId="3D1CE7C7" w14:textId="77777777" w:rsidR="00D31AA7" w:rsidRDefault="00D31AA7" w:rsidP="00D31AA7">
            <w:pPr>
              <w:pStyle w:val="Brdtext"/>
            </w:pPr>
            <w:r w:rsidRPr="007E5093">
              <w:t>PA1</w:t>
            </w:r>
          </w:p>
        </w:tc>
        <w:tc>
          <w:tcPr>
            <w:tcW w:w="1842" w:type="dxa"/>
          </w:tcPr>
          <w:p w14:paraId="18F494D0" w14:textId="77777777" w:rsidR="00D31AA7" w:rsidRDefault="007E5093" w:rsidP="00D31AA7">
            <w:pPr>
              <w:pStyle w:val="Brdtext"/>
            </w:pPr>
            <w:r>
              <w:t>2014-06-02</w:t>
            </w:r>
          </w:p>
        </w:tc>
        <w:tc>
          <w:tcPr>
            <w:tcW w:w="3261" w:type="dxa"/>
          </w:tcPr>
          <w:p w14:paraId="79FDA907" w14:textId="77777777" w:rsidR="00D31AA7" w:rsidRDefault="00D31AA7" w:rsidP="00D31AA7">
            <w:pPr>
              <w:pStyle w:val="Brdtext"/>
            </w:pPr>
            <w:r w:rsidRPr="007E5093">
              <w:t>Första version</w:t>
            </w:r>
          </w:p>
        </w:tc>
        <w:tc>
          <w:tcPr>
            <w:tcW w:w="2440" w:type="dxa"/>
          </w:tcPr>
          <w:p w14:paraId="134A7DF6" w14:textId="77777777" w:rsidR="00D31AA7" w:rsidRDefault="007E5093" w:rsidP="00D31AA7">
            <w:pPr>
              <w:pStyle w:val="Brdtext"/>
            </w:pPr>
            <w:r>
              <w:t>Björn Hedman</w:t>
            </w:r>
          </w:p>
        </w:tc>
      </w:tr>
      <w:tr w:rsidR="00D31AA7" w14:paraId="45C132E3" w14:textId="77777777" w:rsidTr="00D31AA7">
        <w:tc>
          <w:tcPr>
            <w:tcW w:w="1101" w:type="dxa"/>
          </w:tcPr>
          <w:p w14:paraId="409E0AC2" w14:textId="77777777" w:rsidR="00D31AA7" w:rsidRDefault="005615ED" w:rsidP="00D31AA7">
            <w:pPr>
              <w:pStyle w:val="Brdtext"/>
            </w:pPr>
            <w:ins w:id="42" w:author="björn hedman" w:date="2014-06-24T09:56:00Z">
              <w:r>
                <w:t>PA2</w:t>
              </w:r>
            </w:ins>
          </w:p>
        </w:tc>
        <w:tc>
          <w:tcPr>
            <w:tcW w:w="1842" w:type="dxa"/>
          </w:tcPr>
          <w:p w14:paraId="0A0F912B" w14:textId="77777777" w:rsidR="00D31AA7" w:rsidRDefault="005615ED" w:rsidP="00D31AA7">
            <w:pPr>
              <w:pStyle w:val="Brdtext"/>
            </w:pPr>
            <w:ins w:id="43" w:author="björn hedman" w:date="2014-06-24T09:57:00Z">
              <w:r>
                <w:t>2014-06-24</w:t>
              </w:r>
            </w:ins>
          </w:p>
        </w:tc>
        <w:tc>
          <w:tcPr>
            <w:tcW w:w="3261" w:type="dxa"/>
          </w:tcPr>
          <w:p w14:paraId="1240C630" w14:textId="77777777" w:rsidR="00D31AA7" w:rsidRDefault="005615ED" w:rsidP="00D31AA7">
            <w:pPr>
              <w:pStyle w:val="Brdtext"/>
            </w:pPr>
            <w:ins w:id="44" w:author="björn hedman" w:date="2014-06-24T09:57:00Z">
              <w:r>
                <w:t>Rättad efter feedback, granskning1</w:t>
              </w:r>
            </w:ins>
          </w:p>
        </w:tc>
        <w:tc>
          <w:tcPr>
            <w:tcW w:w="2440" w:type="dxa"/>
          </w:tcPr>
          <w:p w14:paraId="59FFCF51" w14:textId="77777777" w:rsidR="00D31AA7" w:rsidRDefault="005615ED" w:rsidP="00D31AA7">
            <w:pPr>
              <w:pStyle w:val="Brdtext"/>
            </w:pPr>
            <w:ins w:id="45" w:author="björn hedman" w:date="2014-06-24T09:57:00Z">
              <w:r>
                <w:t>Björn Hedman</w:t>
              </w:r>
            </w:ins>
          </w:p>
        </w:tc>
      </w:tr>
      <w:tr w:rsidR="00730072" w14:paraId="48DAB9AF" w14:textId="77777777" w:rsidTr="00D31AA7">
        <w:trPr>
          <w:ins w:id="46" w:author="björn hedman" w:date="2014-06-30T12:34:00Z"/>
        </w:trPr>
        <w:tc>
          <w:tcPr>
            <w:tcW w:w="1101" w:type="dxa"/>
          </w:tcPr>
          <w:p w14:paraId="1FCA0DDA" w14:textId="77777777" w:rsidR="00730072" w:rsidRDefault="00730072" w:rsidP="00D31AA7">
            <w:pPr>
              <w:pStyle w:val="Brdtext"/>
              <w:rPr>
                <w:ins w:id="47" w:author="björn hedman" w:date="2014-06-30T12:34:00Z"/>
              </w:rPr>
            </w:pPr>
            <w:ins w:id="48" w:author="björn hedman" w:date="2014-06-30T12:34:00Z">
              <w:r>
                <w:t>PA3</w:t>
              </w:r>
            </w:ins>
          </w:p>
        </w:tc>
        <w:tc>
          <w:tcPr>
            <w:tcW w:w="1842" w:type="dxa"/>
          </w:tcPr>
          <w:p w14:paraId="25822071" w14:textId="77777777" w:rsidR="00730072" w:rsidRDefault="00730072" w:rsidP="00D31AA7">
            <w:pPr>
              <w:pStyle w:val="Brdtext"/>
              <w:rPr>
                <w:ins w:id="49" w:author="björn hedman" w:date="2014-06-30T12:34:00Z"/>
              </w:rPr>
            </w:pPr>
            <w:ins w:id="50" w:author="björn hedman" w:date="2014-06-30T12:34:00Z">
              <w:r>
                <w:t>2014-06-30</w:t>
              </w:r>
            </w:ins>
          </w:p>
        </w:tc>
        <w:tc>
          <w:tcPr>
            <w:tcW w:w="3261" w:type="dxa"/>
          </w:tcPr>
          <w:p w14:paraId="0C234407" w14:textId="77777777" w:rsidR="00730072" w:rsidRDefault="00730072" w:rsidP="00D31AA7">
            <w:pPr>
              <w:pStyle w:val="Brdtext"/>
              <w:rPr>
                <w:ins w:id="51" w:author="björn hedman" w:date="2014-06-30T12:34:00Z"/>
              </w:rPr>
            </w:pPr>
            <w:ins w:id="52" w:author="björn hedman" w:date="2014-06-30T12:34:00Z">
              <w:r>
                <w:t>Rättat RC version i egenskaper till RC3</w:t>
              </w:r>
            </w:ins>
          </w:p>
        </w:tc>
        <w:tc>
          <w:tcPr>
            <w:tcW w:w="2440" w:type="dxa"/>
          </w:tcPr>
          <w:p w14:paraId="3FF58421" w14:textId="77777777" w:rsidR="00730072" w:rsidRDefault="00730072" w:rsidP="00D31AA7">
            <w:pPr>
              <w:pStyle w:val="Brdtext"/>
              <w:rPr>
                <w:ins w:id="53" w:author="björn hedman" w:date="2014-06-30T12:34:00Z"/>
              </w:rPr>
            </w:pPr>
            <w:ins w:id="54" w:author="björn hedman" w:date="2014-06-30T12:34:00Z">
              <w:r>
                <w:t>Björn Hedman</w:t>
              </w:r>
              <w:bookmarkStart w:id="55" w:name="_GoBack"/>
              <w:bookmarkEnd w:id="55"/>
            </w:ins>
          </w:p>
        </w:tc>
      </w:tr>
    </w:tbl>
    <w:p w14:paraId="0A12444C" w14:textId="77777777" w:rsidR="00D31AA7" w:rsidRDefault="00D31AA7" w:rsidP="0030019C">
      <w:pPr>
        <w:pStyle w:val="Brdtext"/>
        <w:rPr>
          <w:lang w:eastAsia="sv-SE"/>
        </w:rPr>
      </w:pPr>
    </w:p>
    <w:tbl>
      <w:tblPr>
        <w:tblStyle w:val="Tabellrutnt"/>
        <w:tblpPr w:leftFromText="141" w:rightFromText="141" w:vertAnchor="text" w:horzAnchor="margin" w:tblpY="91"/>
        <w:tblW w:w="0" w:type="auto"/>
        <w:tblLook w:val="04A0" w:firstRow="1" w:lastRow="0" w:firstColumn="1" w:lastColumn="0" w:noHBand="0" w:noVBand="1"/>
      </w:tblPr>
      <w:tblGrid>
        <w:gridCol w:w="1101"/>
        <w:gridCol w:w="1842"/>
        <w:gridCol w:w="3261"/>
        <w:gridCol w:w="2440"/>
      </w:tblGrid>
      <w:tr w:rsidR="00D31AA7" w14:paraId="259AEA1E" w14:textId="77777777" w:rsidTr="00D31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4" w:type="dxa"/>
            <w:gridSpan w:val="4"/>
          </w:tcPr>
          <w:p w14:paraId="79D2C34A" w14:textId="77777777" w:rsidR="00D31AA7" w:rsidRDefault="00D31AA7" w:rsidP="00D31AA7">
            <w:pPr>
              <w:pStyle w:val="Brdtext"/>
            </w:pPr>
            <w:r>
              <w:t>Referenser</w:t>
            </w:r>
          </w:p>
        </w:tc>
      </w:tr>
      <w:tr w:rsidR="00D31AA7" w14:paraId="6DAF3BF0" w14:textId="77777777" w:rsidTr="00CA5524">
        <w:tc>
          <w:tcPr>
            <w:tcW w:w="1101" w:type="dxa"/>
          </w:tcPr>
          <w:p w14:paraId="43143AAB" w14:textId="77777777" w:rsidR="00D31AA7" w:rsidRDefault="00D31AA7" w:rsidP="00D31AA7">
            <w:pPr>
              <w:pStyle w:val="Brdtext"/>
            </w:pPr>
            <w:r>
              <w:t>Namn</w:t>
            </w:r>
          </w:p>
        </w:tc>
        <w:tc>
          <w:tcPr>
            <w:tcW w:w="1842" w:type="dxa"/>
          </w:tcPr>
          <w:p w14:paraId="7A1B8DAE" w14:textId="77777777" w:rsidR="00D31AA7" w:rsidRDefault="00D31AA7" w:rsidP="00D31AA7">
            <w:pPr>
              <w:pStyle w:val="Brdtext"/>
            </w:pPr>
            <w:r>
              <w:t>Dokument</w:t>
            </w:r>
          </w:p>
        </w:tc>
        <w:tc>
          <w:tcPr>
            <w:tcW w:w="3261" w:type="dxa"/>
          </w:tcPr>
          <w:p w14:paraId="0E174B11" w14:textId="77777777" w:rsidR="00D31AA7" w:rsidRDefault="00D31AA7" w:rsidP="00D31AA7">
            <w:pPr>
              <w:pStyle w:val="Brdtext"/>
            </w:pPr>
            <w:r>
              <w:t>Kommentar</w:t>
            </w:r>
          </w:p>
        </w:tc>
        <w:tc>
          <w:tcPr>
            <w:tcW w:w="2440" w:type="dxa"/>
          </w:tcPr>
          <w:p w14:paraId="2EA79295" w14:textId="77777777" w:rsidR="00D31AA7" w:rsidRDefault="00D31AA7" w:rsidP="00D31AA7">
            <w:pPr>
              <w:pStyle w:val="Brdtext"/>
            </w:pPr>
            <w:r>
              <w:t>Länk</w:t>
            </w:r>
          </w:p>
        </w:tc>
      </w:tr>
      <w:tr w:rsidR="00D31AA7" w14:paraId="06FB79BD" w14:textId="77777777" w:rsidTr="00CA5524">
        <w:tc>
          <w:tcPr>
            <w:tcW w:w="1101" w:type="dxa"/>
          </w:tcPr>
          <w:p w14:paraId="769B4FE9" w14:textId="77777777" w:rsidR="00D31AA7" w:rsidRDefault="00CA5524" w:rsidP="00D31AA7">
            <w:pPr>
              <w:pStyle w:val="Brdtext"/>
            </w:pPr>
            <w:r>
              <w:t>R1</w:t>
            </w:r>
          </w:p>
        </w:tc>
        <w:tc>
          <w:tcPr>
            <w:tcW w:w="1842" w:type="dxa"/>
          </w:tcPr>
          <w:p w14:paraId="3F5582DF" w14:textId="77777777" w:rsidR="00D31AA7" w:rsidRDefault="00D31AA7" w:rsidP="00D31AA7">
            <w:pPr>
              <w:pStyle w:val="Brdtext"/>
            </w:pPr>
          </w:p>
        </w:tc>
        <w:tc>
          <w:tcPr>
            <w:tcW w:w="3261" w:type="dxa"/>
          </w:tcPr>
          <w:p w14:paraId="4E8A8E23" w14:textId="77777777" w:rsidR="00D31AA7" w:rsidRDefault="00D31AA7" w:rsidP="00D31AA7">
            <w:pPr>
              <w:pStyle w:val="Brdtext"/>
            </w:pPr>
          </w:p>
        </w:tc>
        <w:tc>
          <w:tcPr>
            <w:tcW w:w="2440" w:type="dxa"/>
          </w:tcPr>
          <w:p w14:paraId="347BA87C" w14:textId="77777777" w:rsidR="00D31AA7" w:rsidRDefault="00D31AA7" w:rsidP="00D31AA7">
            <w:pPr>
              <w:pStyle w:val="Brdtext"/>
            </w:pPr>
          </w:p>
        </w:tc>
      </w:tr>
      <w:tr w:rsidR="00D31AA7" w14:paraId="1E38F15E" w14:textId="77777777" w:rsidTr="00CA5524">
        <w:tc>
          <w:tcPr>
            <w:tcW w:w="1101" w:type="dxa"/>
          </w:tcPr>
          <w:p w14:paraId="7879EF38" w14:textId="77777777" w:rsidR="00D31AA7" w:rsidRDefault="00D31AA7" w:rsidP="00D31AA7">
            <w:pPr>
              <w:pStyle w:val="Brdtext"/>
            </w:pPr>
          </w:p>
        </w:tc>
        <w:tc>
          <w:tcPr>
            <w:tcW w:w="1842" w:type="dxa"/>
          </w:tcPr>
          <w:p w14:paraId="78DB33F2" w14:textId="77777777" w:rsidR="00D31AA7" w:rsidRDefault="00D31AA7" w:rsidP="00D31AA7">
            <w:pPr>
              <w:pStyle w:val="Brdtext"/>
            </w:pPr>
          </w:p>
        </w:tc>
        <w:tc>
          <w:tcPr>
            <w:tcW w:w="3261" w:type="dxa"/>
          </w:tcPr>
          <w:p w14:paraId="0C64CDD1" w14:textId="77777777" w:rsidR="00D31AA7" w:rsidRDefault="00D31AA7" w:rsidP="00D31AA7">
            <w:pPr>
              <w:pStyle w:val="Brdtext"/>
            </w:pPr>
          </w:p>
        </w:tc>
        <w:tc>
          <w:tcPr>
            <w:tcW w:w="2440" w:type="dxa"/>
          </w:tcPr>
          <w:p w14:paraId="12388AFE" w14:textId="77777777" w:rsidR="00D31AA7" w:rsidRDefault="00D31AA7" w:rsidP="00D31AA7">
            <w:pPr>
              <w:pStyle w:val="Brdtext"/>
            </w:pPr>
          </w:p>
        </w:tc>
      </w:tr>
    </w:tbl>
    <w:p w14:paraId="09905461" w14:textId="77777777" w:rsidR="0030019C" w:rsidRDefault="0030019C" w:rsidP="0030019C">
      <w:pPr>
        <w:pStyle w:val="Brdtext"/>
        <w:rPr>
          <w:lang w:eastAsia="sv-SE"/>
        </w:rPr>
      </w:pPr>
      <w:r>
        <w:rPr>
          <w:lang w:eastAsia="sv-SE"/>
        </w:rPr>
        <w:br w:type="page"/>
      </w:r>
    </w:p>
    <w:p w14:paraId="0101CDAE" w14:textId="77777777" w:rsidR="0030019C" w:rsidRDefault="0030019C">
      <w:pPr>
        <w:spacing w:before="0" w:after="0"/>
        <w:rPr>
          <w:rFonts w:ascii="Arial" w:hAnsi="Arial" w:cs="Arial"/>
          <w:bCs/>
          <w:kern w:val="32"/>
          <w:sz w:val="36"/>
          <w:szCs w:val="32"/>
          <w:lang w:eastAsia="sv-SE"/>
        </w:rPr>
      </w:pPr>
    </w:p>
    <w:p w14:paraId="3D3C47C8" w14:textId="77777777" w:rsidR="00CD6E73" w:rsidRPr="00C54BCA" w:rsidDel="005615ED" w:rsidRDefault="00CD6E73" w:rsidP="00CD6E73">
      <w:pPr>
        <w:rPr>
          <w:del w:id="56" w:author="björn hedman" w:date="2014-06-24T09:57:00Z"/>
          <w:b/>
          <w:color w:val="00A9A7" w:themeColor="accent1"/>
          <w:sz w:val="28"/>
          <w:szCs w:val="28"/>
        </w:rPr>
      </w:pPr>
      <w:commentRangeStart w:id="57"/>
      <w:del w:id="58" w:author="björn hedman" w:date="2014-06-24T09:57:00Z">
        <w:r w:rsidRPr="00C54BCA" w:rsidDel="005615ED">
          <w:rPr>
            <w:b/>
            <w:color w:val="00A9A7" w:themeColor="accent1"/>
            <w:sz w:val="28"/>
            <w:szCs w:val="28"/>
          </w:rPr>
          <w:delText>Regler för ifyllande</w:delText>
        </w:r>
      </w:del>
    </w:p>
    <w:p w14:paraId="4C9A86A5" w14:textId="77777777" w:rsidR="00CD6E73" w:rsidRPr="00C54BCA" w:rsidDel="005615ED" w:rsidRDefault="00CD6E73" w:rsidP="00CD6E73">
      <w:pPr>
        <w:rPr>
          <w:del w:id="59" w:author="björn hedman" w:date="2014-06-24T09:57:00Z"/>
          <w:b/>
          <w:color w:val="00A9A7" w:themeColor="accent1"/>
          <w:sz w:val="28"/>
          <w:szCs w:val="28"/>
        </w:rPr>
      </w:pPr>
    </w:p>
    <w:p w14:paraId="5F2C35B7" w14:textId="77777777" w:rsidR="00CD6E73" w:rsidDel="005615ED" w:rsidRDefault="00CD6E73" w:rsidP="00CD6E73">
      <w:pPr>
        <w:rPr>
          <w:del w:id="60" w:author="björn hedman" w:date="2014-06-24T09:57:00Z"/>
          <w:color w:val="00A9A7" w:themeColor="accent1"/>
        </w:rPr>
      </w:pPr>
      <w:del w:id="61" w:author="björn hedman" w:date="2014-06-24T09:57:00Z">
        <w:r w:rsidRPr="00C54BCA" w:rsidDel="005615ED">
          <w:rPr>
            <w:color w:val="00A9A7" w:themeColor="accent1"/>
          </w:rPr>
          <w:delText xml:space="preserve">All </w:delText>
        </w:r>
        <w:r w:rsidRPr="00C54BCA" w:rsidDel="005615ED">
          <w:rPr>
            <w:color w:val="F6A519" w:themeColor="accent3"/>
          </w:rPr>
          <w:delText xml:space="preserve">grön text </w:delText>
        </w:r>
        <w:r w:rsidRPr="00C54BCA" w:rsidDel="005615ED">
          <w:rPr>
            <w:color w:val="00A9A7" w:themeColor="accent1"/>
          </w:rPr>
          <w:delText xml:space="preserve">motsvaras av variabler. I MS Word, gå in under </w:delText>
        </w:r>
        <w:r w:rsidRPr="00C54BCA" w:rsidDel="005615ED">
          <w:rPr>
            <w:i/>
            <w:color w:val="00A9A7" w:themeColor="accent1"/>
          </w:rPr>
          <w:delText>Arkiv-Egenskaper</w:delText>
        </w:r>
        <w:r w:rsidRPr="00C54BCA" w:rsidDel="005615ED">
          <w:rPr>
            <w:color w:val="00A9A7" w:themeColor="accent1"/>
          </w:rPr>
          <w:delText xml:space="preserve"> och välj fliken </w:delText>
        </w:r>
        <w:r w:rsidRPr="00C54BCA" w:rsidDel="005615ED">
          <w:rPr>
            <w:i/>
            <w:color w:val="00A9A7" w:themeColor="accent1"/>
          </w:rPr>
          <w:delText>Eget</w:delText>
        </w:r>
        <w:r w:rsidRPr="00C54BCA" w:rsidDel="005615ED">
          <w:rPr>
            <w:color w:val="00A9A7" w:themeColor="accent1"/>
          </w:rPr>
          <w:delText xml:space="preserve"> och fyll i rätt värden för variablerna.</w:delText>
        </w:r>
      </w:del>
    </w:p>
    <w:p w14:paraId="3E159C26" w14:textId="77777777" w:rsidR="00CD6E73" w:rsidRPr="00C54BCA" w:rsidDel="005615ED" w:rsidRDefault="00CD6E73" w:rsidP="00CD6E73">
      <w:pPr>
        <w:rPr>
          <w:del w:id="62" w:author="björn hedman" w:date="2014-06-24T09:57:00Z"/>
          <w:color w:val="00A9A7" w:themeColor="accent1"/>
        </w:rPr>
      </w:pPr>
      <w:del w:id="63" w:author="björn hedman" w:date="2014-06-24T09:57:00Z">
        <w:r w:rsidRPr="00C54BCA" w:rsidDel="005615ED">
          <w:rPr>
            <w:color w:val="00A9A7" w:themeColor="accent1"/>
            <w:highlight w:val="yellow"/>
          </w:rPr>
          <w:delText>Gulmarkerat</w:delText>
        </w:r>
        <w:r w:rsidDel="005615ED">
          <w:rPr>
            <w:color w:val="00A9A7" w:themeColor="accent1"/>
          </w:rPr>
          <w:delText xml:space="preserve"> är text som skall fyllas i. </w:delText>
        </w:r>
        <w:r w:rsidRPr="00C54BCA" w:rsidDel="005615ED">
          <w:rPr>
            <w:color w:val="00A9A7" w:themeColor="accent1"/>
          </w:rPr>
          <w:delText xml:space="preserve"> </w:delText>
        </w:r>
      </w:del>
    </w:p>
    <w:p w14:paraId="5E144282" w14:textId="77777777" w:rsidR="00CD6E73" w:rsidDel="005615ED" w:rsidRDefault="00CD6E73" w:rsidP="00CD6E73">
      <w:pPr>
        <w:rPr>
          <w:del w:id="64" w:author="björn hedman" w:date="2014-06-24T09:57:00Z"/>
          <w:color w:val="00A9A7" w:themeColor="accent1"/>
        </w:rPr>
      </w:pPr>
      <w:del w:id="65" w:author="björn hedman" w:date="2014-06-24T09:57:00Z">
        <w:r w:rsidRPr="00C54BCA" w:rsidDel="005615ED">
          <w:rPr>
            <w:color w:val="00A9A7" w:themeColor="accent1"/>
          </w:rPr>
          <w:delText xml:space="preserve">Blå text är anvisningar för hur denna mall skall fyllas i. Den SKALL tas bort i det färdiga dokumentet. </w:delText>
        </w:r>
      </w:del>
    </w:p>
    <w:p w14:paraId="4A4853DC" w14:textId="77777777" w:rsidR="00CD6E73" w:rsidDel="005615ED" w:rsidRDefault="00CD6E73" w:rsidP="00CD6E73">
      <w:pPr>
        <w:rPr>
          <w:del w:id="66" w:author="björn hedman" w:date="2014-06-24T09:57:00Z"/>
          <w:color w:val="00A9A7" w:themeColor="accent1"/>
        </w:rPr>
      </w:pPr>
    </w:p>
    <w:p w14:paraId="53C60892" w14:textId="77777777" w:rsidR="00CD6E73" w:rsidDel="005615ED" w:rsidRDefault="00CD6E73" w:rsidP="00CD6E73">
      <w:pPr>
        <w:rPr>
          <w:del w:id="67" w:author="björn hedman" w:date="2014-06-24T09:57:00Z"/>
          <w:color w:val="00A9A7" w:themeColor="accent1"/>
        </w:rPr>
      </w:pPr>
      <w:del w:id="68" w:author="björn hedman" w:date="2014-06-24T09:57:00Z">
        <w:r w:rsidDel="005615ED">
          <w:rPr>
            <w:color w:val="00A9A7" w:themeColor="accent1"/>
          </w:rPr>
          <w:delText>Arkitekturella beslut</w:delText>
        </w:r>
        <w:r w:rsidRPr="00847C72" w:rsidDel="005615ED">
          <w:rPr>
            <w:color w:val="00A9A7" w:themeColor="accent1"/>
          </w:rPr>
          <w:delText xml:space="preserve"> </w:delText>
        </w:r>
        <w:r w:rsidDel="005615ED">
          <w:rPr>
            <w:color w:val="00A9A7" w:themeColor="accent1"/>
          </w:rPr>
          <w:delText xml:space="preserve">(AB) </w:delText>
        </w:r>
        <w:r w:rsidRPr="00847C72" w:rsidDel="005615ED">
          <w:rPr>
            <w:color w:val="00A9A7" w:themeColor="accent1"/>
          </w:rPr>
          <w:delText xml:space="preserve">är </w:delText>
        </w:r>
        <w:r w:rsidDel="005615ED">
          <w:rPr>
            <w:color w:val="00A9A7" w:themeColor="accent1"/>
          </w:rPr>
          <w:delText>metoden ett projekt eller förvaltning dokumenterar konsekvenser vid viktiga ställningstaganden och/eller vägval:</w:delText>
        </w:r>
      </w:del>
    </w:p>
    <w:p w14:paraId="6F43A739" w14:textId="77777777" w:rsidR="00CD6E73" w:rsidDel="005615ED" w:rsidRDefault="00CD6E73" w:rsidP="00CD6E73">
      <w:pPr>
        <w:rPr>
          <w:del w:id="69" w:author="björn hedman" w:date="2014-06-24T09:57:00Z"/>
          <w:color w:val="00A9A7" w:themeColor="accent1"/>
        </w:rPr>
      </w:pPr>
    </w:p>
    <w:p w14:paraId="11731BEA" w14:textId="77777777" w:rsidR="00CD6E73" w:rsidDel="005615ED" w:rsidRDefault="00CD6E73" w:rsidP="00CD6E73">
      <w:pPr>
        <w:pStyle w:val="Liststycke"/>
        <w:numPr>
          <w:ilvl w:val="0"/>
          <w:numId w:val="33"/>
        </w:numPr>
        <w:rPr>
          <w:del w:id="70" w:author="björn hedman" w:date="2014-06-24T09:57:00Z"/>
          <w:color w:val="00A9A7" w:themeColor="accent1"/>
        </w:rPr>
      </w:pPr>
      <w:del w:id="71" w:author="björn hedman" w:date="2014-06-24T09:57:00Z">
        <w:r w:rsidDel="005615ED">
          <w:rPr>
            <w:color w:val="00A9A7" w:themeColor="accent1"/>
          </w:rPr>
          <w:delText>Större arkitekturella beslut som berör projekt eller förvaltning (V, I, S, T)</w:delText>
        </w:r>
      </w:del>
    </w:p>
    <w:p w14:paraId="08028A32" w14:textId="77777777" w:rsidR="00CD6E73" w:rsidRPr="00D00475" w:rsidDel="005615ED" w:rsidRDefault="00CD6E73" w:rsidP="00CD6E73">
      <w:pPr>
        <w:pStyle w:val="Liststycke"/>
        <w:numPr>
          <w:ilvl w:val="0"/>
          <w:numId w:val="33"/>
        </w:numPr>
        <w:rPr>
          <w:del w:id="72" w:author="björn hedman" w:date="2014-06-24T09:57:00Z"/>
          <w:color w:val="00A9A7" w:themeColor="accent1"/>
        </w:rPr>
      </w:pPr>
      <w:del w:id="73" w:author="björn hedman" w:date="2014-06-24T09:57:00Z">
        <w:r w:rsidDel="005615ED">
          <w:rPr>
            <w:color w:val="00A9A7" w:themeColor="accent1"/>
          </w:rPr>
          <w:delText>Avsteg från VTIM…</w:delText>
        </w:r>
      </w:del>
    </w:p>
    <w:p w14:paraId="647C5DC1" w14:textId="77777777" w:rsidR="00CD6E73" w:rsidDel="005615ED" w:rsidRDefault="00CD6E73" w:rsidP="00CD6E73">
      <w:pPr>
        <w:pStyle w:val="Liststycke"/>
        <w:numPr>
          <w:ilvl w:val="0"/>
          <w:numId w:val="33"/>
        </w:numPr>
        <w:rPr>
          <w:del w:id="74" w:author="björn hedman" w:date="2014-06-24T09:57:00Z"/>
          <w:color w:val="00A9A7" w:themeColor="accent1"/>
        </w:rPr>
      </w:pPr>
      <w:del w:id="75" w:author="björn hedman" w:date="2014-06-24T09:57:00Z">
        <w:r w:rsidDel="005615ED">
          <w:rPr>
            <w:color w:val="00A9A7" w:themeColor="accent1"/>
          </w:rPr>
          <w:delText xml:space="preserve">Avsteg från T-boken rev B </w:delText>
        </w:r>
      </w:del>
    </w:p>
    <w:p w14:paraId="12259ACB" w14:textId="77777777" w:rsidR="00CD6E73" w:rsidDel="005615ED" w:rsidRDefault="00CD6E73" w:rsidP="00CD6E73">
      <w:pPr>
        <w:pStyle w:val="Liststycke"/>
        <w:numPr>
          <w:ilvl w:val="0"/>
          <w:numId w:val="33"/>
        </w:numPr>
        <w:rPr>
          <w:del w:id="76" w:author="björn hedman" w:date="2014-06-24T09:57:00Z"/>
          <w:color w:val="00A9A7" w:themeColor="accent1"/>
        </w:rPr>
      </w:pPr>
      <w:del w:id="77" w:author="björn hedman" w:date="2014-06-24T09:57:00Z">
        <w:r w:rsidDel="005615ED">
          <w:rPr>
            <w:color w:val="00A9A7" w:themeColor="accent1"/>
          </w:rPr>
          <w:delText>Avsteg från RIV TA 2.1</w:delText>
        </w:r>
      </w:del>
    </w:p>
    <w:p w14:paraId="47B023E1" w14:textId="77777777" w:rsidR="00CD6E73" w:rsidDel="005615ED" w:rsidRDefault="00CD6E73" w:rsidP="00CD6E73">
      <w:pPr>
        <w:rPr>
          <w:del w:id="78" w:author="björn hedman" w:date="2014-06-24T09:57:00Z"/>
          <w:color w:val="00A9A7" w:themeColor="accent1"/>
        </w:rPr>
      </w:pPr>
    </w:p>
    <w:p w14:paraId="4B5D492D" w14:textId="77777777" w:rsidR="00CD6E73" w:rsidDel="005615ED" w:rsidRDefault="00CD6E73" w:rsidP="00CD6E73">
      <w:pPr>
        <w:rPr>
          <w:del w:id="79" w:author="björn hedman" w:date="2014-06-24T09:57:00Z"/>
          <w:color w:val="00A9A7" w:themeColor="accent1"/>
        </w:rPr>
      </w:pPr>
      <w:del w:id="80" w:author="björn hedman" w:date="2014-06-24T09:57:00Z">
        <w:r w:rsidDel="005615ED">
          <w:rPr>
            <w:color w:val="00A9A7" w:themeColor="accent1"/>
          </w:rPr>
          <w:delText xml:space="preserve">Ett AB-dokument skall alltid åtfölja en SAD och en Tjänstekontraktsbeskrivning. AB-dokument kan därför produceras och sparas i flera sammanhang. </w:delText>
        </w:r>
      </w:del>
    </w:p>
    <w:p w14:paraId="54CD2667" w14:textId="77777777" w:rsidR="00CD6E73" w:rsidRPr="00847C72" w:rsidDel="005615ED" w:rsidRDefault="00CD6E73" w:rsidP="00CD6E73">
      <w:pPr>
        <w:rPr>
          <w:del w:id="81" w:author="björn hedman" w:date="2014-06-24T09:57:00Z"/>
          <w:color w:val="00A9A7" w:themeColor="accent1"/>
        </w:rPr>
      </w:pPr>
    </w:p>
    <w:p w14:paraId="5D471C33" w14:textId="77777777" w:rsidR="00CD6E73" w:rsidRPr="00847C72" w:rsidDel="005615ED" w:rsidRDefault="00CD6E73" w:rsidP="00CD6E73">
      <w:pPr>
        <w:rPr>
          <w:del w:id="82" w:author="björn hedman" w:date="2014-06-24T09:57:00Z"/>
          <w:color w:val="00A9A7" w:themeColor="accent1"/>
        </w:rPr>
      </w:pPr>
      <w:del w:id="83" w:author="björn hedman" w:date="2014-06-24T09:57:00Z">
        <w:r w:rsidRPr="00847C72" w:rsidDel="005615ED">
          <w:rPr>
            <w:color w:val="00A9A7" w:themeColor="accent1"/>
          </w:rPr>
          <w:delText>E</w:delText>
        </w:r>
        <w:r w:rsidDel="005615ED">
          <w:rPr>
            <w:color w:val="00A9A7" w:themeColor="accent1"/>
          </w:rPr>
          <w:delText>tt AB</w:delText>
        </w:r>
        <w:r w:rsidRPr="00847C72" w:rsidDel="005615ED">
          <w:rPr>
            <w:color w:val="00A9A7" w:themeColor="accent1"/>
          </w:rPr>
          <w:delText xml:space="preserve"> versionshanteras (förvaltas i original) och publiceras för presentation enligt riktlinjer fö</w:delText>
        </w:r>
        <w:r w:rsidDel="005615ED">
          <w:rPr>
            <w:color w:val="00A9A7" w:themeColor="accent1"/>
          </w:rPr>
          <w:delText>r SAD- eller tjänstekontraktsförvaltningen</w:delText>
        </w:r>
        <w:r w:rsidRPr="00847C72" w:rsidDel="005615ED">
          <w:rPr>
            <w:color w:val="00A9A7" w:themeColor="accent1"/>
          </w:rPr>
          <w:delText xml:space="preserve">. </w:delText>
        </w:r>
      </w:del>
    </w:p>
    <w:p w14:paraId="0C11C81E" w14:textId="77777777" w:rsidR="00CD6E73" w:rsidRPr="00847C72" w:rsidDel="005615ED" w:rsidRDefault="00CD6E73" w:rsidP="00CD6E73">
      <w:pPr>
        <w:rPr>
          <w:del w:id="84" w:author="björn hedman" w:date="2014-06-24T09:57:00Z"/>
          <w:color w:val="00A9A7" w:themeColor="accent1"/>
        </w:rPr>
      </w:pPr>
    </w:p>
    <w:p w14:paraId="2136D67B" w14:textId="77777777" w:rsidR="00D31AA7" w:rsidRDefault="00D31AA7">
      <w:pPr>
        <w:spacing w:before="0" w:after="0"/>
      </w:pPr>
    </w:p>
    <w:commentRangeEnd w:id="57"/>
    <w:p w14:paraId="4FCEED45" w14:textId="77777777" w:rsidR="00D31AA7" w:rsidRDefault="00C57B01" w:rsidP="00D31AA7">
      <w:pPr>
        <w:pStyle w:val="Brdtext"/>
      </w:pPr>
      <w:r>
        <w:rPr>
          <w:rStyle w:val="Kommentarsreferens"/>
        </w:rPr>
        <w:commentReference w:id="57"/>
      </w:r>
      <w:r w:rsidR="00D31AA7">
        <w:br w:type="page"/>
      </w:r>
    </w:p>
    <w:p w14:paraId="50715FEF" w14:textId="77777777" w:rsidR="00CA5524" w:rsidRPr="00C62266" w:rsidRDefault="00CA5524" w:rsidP="00CA5524">
      <w:pPr>
        <w:pStyle w:val="Rubrik1Nr"/>
      </w:pPr>
      <w:bookmarkStart w:id="85" w:name="_Toc230936749"/>
      <w:bookmarkStart w:id="86" w:name="_Toc265304866"/>
      <w:bookmarkEnd w:id="3"/>
      <w:bookmarkEnd w:id="4"/>
      <w:bookmarkEnd w:id="41"/>
      <w:r w:rsidRPr="00C62266">
        <w:lastRenderedPageBreak/>
        <w:t>Inledning</w:t>
      </w:r>
      <w:bookmarkEnd w:id="85"/>
      <w:bookmarkEnd w:id="86"/>
    </w:p>
    <w:p w14:paraId="287A34EF" w14:textId="77777777" w:rsidR="00CA5524" w:rsidRDefault="00CA5524" w:rsidP="00CA5524">
      <w:r>
        <w:t xml:space="preserve">Detta dokument beskriver de viktiga arkitekturella beslut (AB) som fattats under projektet. Ett </w:t>
      </w:r>
      <w:proofErr w:type="spellStart"/>
      <w:r>
        <w:t>arkitekturellt</w:t>
      </w:r>
      <w:proofErr w:type="spellEnd"/>
      <w:r>
        <w:t xml:space="preserve"> beslut kan innefatta alla aspekter av arkitekturen såsom systemstruktur, funktionalitet, </w:t>
      </w:r>
      <w:proofErr w:type="spellStart"/>
      <w:r>
        <w:t>standarduppfyllnad</w:t>
      </w:r>
      <w:proofErr w:type="spellEnd"/>
      <w:r>
        <w:t xml:space="preserve"> samt operationella aspekter.</w:t>
      </w:r>
    </w:p>
    <w:p w14:paraId="734D77E2" w14:textId="77777777" w:rsidR="00CA5524" w:rsidRDefault="00CA5524" w:rsidP="00CA5524">
      <w:pPr>
        <w:pStyle w:val="Brdtext"/>
      </w:pPr>
      <w:r>
        <w:t>En arkitektur kan delvis förstås genom de beslut som fattats för att komma fram till den, därför är det viktigt att dessa beslut dokumenteras. Varje beslut som beskrivs i detta dokument motiveras och dess påverkan på resten av arkitekturen eller andra faktorer beskrivs.</w:t>
      </w:r>
    </w:p>
    <w:p w14:paraId="7DFD08BE" w14:textId="77777777" w:rsidR="00CA5524" w:rsidRDefault="00CA5524" w:rsidP="00CA5524">
      <w:pPr>
        <w:rPr>
          <w:b/>
        </w:rPr>
      </w:pPr>
    </w:p>
    <w:p w14:paraId="6F4553BC" w14:textId="77777777" w:rsidR="00CA5524" w:rsidRPr="00CA5524" w:rsidRDefault="00CA5524" w:rsidP="00CA5524">
      <w:pPr>
        <w:pStyle w:val="Rubrik2Nr"/>
      </w:pPr>
      <w:bookmarkStart w:id="87" w:name="_Toc264866304"/>
      <w:bookmarkStart w:id="88" w:name="_Toc185913452"/>
      <w:bookmarkStart w:id="89" w:name="_Toc230936750"/>
      <w:bookmarkStart w:id="90" w:name="_Toc265304867"/>
      <w:r w:rsidRPr="00CA5524">
        <w:t>Syfte</w:t>
      </w:r>
      <w:bookmarkEnd w:id="87"/>
      <w:bookmarkEnd w:id="88"/>
      <w:bookmarkEnd w:id="89"/>
      <w:bookmarkEnd w:id="90"/>
    </w:p>
    <w:p w14:paraId="51AA5718" w14:textId="77777777" w:rsidR="00CA5524" w:rsidRDefault="00CA5524" w:rsidP="00CA5524">
      <w:pPr>
        <w:pStyle w:val="Brdtext"/>
      </w:pPr>
      <w:r>
        <w:t>Syftet med detta dokument:</w:t>
      </w:r>
    </w:p>
    <w:p w14:paraId="0EDC210B" w14:textId="77777777" w:rsidR="00CA5524" w:rsidRDefault="00CA5524" w:rsidP="00CA5524">
      <w:pPr>
        <w:pStyle w:val="Brd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Etablera en enda plats där alla viktiga arkitekturella beslut samlas</w:t>
      </w:r>
    </w:p>
    <w:p w14:paraId="2DEC56FF" w14:textId="77777777" w:rsidR="00CA5524" w:rsidRDefault="00CA5524" w:rsidP="00CA5524">
      <w:pPr>
        <w:pStyle w:val="Brd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Explicit uttrycka skälen till och resultatet av att beslut har fattats</w:t>
      </w:r>
    </w:p>
    <w:p w14:paraId="5ED250B9" w14:textId="77777777" w:rsidR="00CA5524" w:rsidRDefault="00CA5524" w:rsidP="00CA5524">
      <w:pPr>
        <w:pStyle w:val="Brd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Säkerställa att arkitekturen är utbyggbar och att den stödjer ett system i utveckling</w:t>
      </w:r>
    </w:p>
    <w:p w14:paraId="456FAC1D" w14:textId="77777777" w:rsidR="00CA5524" w:rsidRDefault="00CA5524" w:rsidP="00CA5524">
      <w:pPr>
        <w:pStyle w:val="Brd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Säkerställa att nya personer som startar i projektet snabbt kan sätta sig in i arkitekturen och skälen till att den ser ut som den gör.</w:t>
      </w:r>
      <w:r>
        <w:br/>
      </w:r>
    </w:p>
    <w:p w14:paraId="682AA561" w14:textId="77777777" w:rsidR="00CA5524" w:rsidRPr="00CC0C21" w:rsidRDefault="00CA5524" w:rsidP="00CA5524">
      <w:pPr>
        <w:pStyle w:val="Rubrik2Nr"/>
      </w:pPr>
      <w:bookmarkStart w:id="91" w:name="_Toc230936751"/>
      <w:bookmarkStart w:id="92" w:name="_Toc265304868"/>
      <w:r w:rsidRPr="00C929AE">
        <w:t>Begrepp</w:t>
      </w:r>
      <w:bookmarkEnd w:id="91"/>
      <w:bookmarkEnd w:id="92"/>
    </w:p>
    <w:p w14:paraId="47177A11" w14:textId="77777777" w:rsidR="00CA5524" w:rsidRDefault="00CA5524" w:rsidP="00CA5524">
      <w:pPr>
        <w:pStyle w:val="Brdtext"/>
      </w:pPr>
      <w:r>
        <w:t xml:space="preserve">I texten relateras till följande begrepp, vilka man läsa mer om enligt hänvisningarna. </w:t>
      </w:r>
    </w:p>
    <w:p w14:paraId="6AB2B35E" w14:textId="77777777" w:rsidR="00CA5524" w:rsidRDefault="00CA5524" w:rsidP="00CA5524">
      <w:pPr>
        <w:pStyle w:val="Brdtext"/>
      </w:pPr>
    </w:p>
    <w:tbl>
      <w:tblPr>
        <w:tblW w:w="89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3878"/>
        <w:gridCol w:w="3516"/>
      </w:tblGrid>
      <w:tr w:rsidR="00CA5524" w14:paraId="6BD1FD15" w14:textId="77777777" w:rsidTr="007E5093">
        <w:trPr>
          <w:trHeight w:val="338"/>
        </w:trPr>
        <w:tc>
          <w:tcPr>
            <w:tcW w:w="1572" w:type="dxa"/>
          </w:tcPr>
          <w:p w14:paraId="64980B24" w14:textId="77777777" w:rsidR="00CA5524" w:rsidRPr="00CC0C21" w:rsidRDefault="00CA5524" w:rsidP="007E5093">
            <w:pPr>
              <w:pStyle w:val="Brdtext"/>
              <w:snapToGrid w:val="0"/>
              <w:rPr>
                <w:b/>
              </w:rPr>
            </w:pPr>
            <w:r w:rsidRPr="00CC0C21">
              <w:rPr>
                <w:b/>
              </w:rPr>
              <w:t>Begrepp</w:t>
            </w:r>
          </w:p>
        </w:tc>
        <w:tc>
          <w:tcPr>
            <w:tcW w:w="3878" w:type="dxa"/>
          </w:tcPr>
          <w:p w14:paraId="37F056CB" w14:textId="77777777" w:rsidR="00CA5524" w:rsidRPr="00CC0C21" w:rsidRDefault="00CA5524" w:rsidP="007E5093">
            <w:pPr>
              <w:pStyle w:val="Brdtext"/>
              <w:snapToGrid w:val="0"/>
              <w:rPr>
                <w:b/>
                <w:bCs/>
              </w:rPr>
            </w:pPr>
            <w:r w:rsidRPr="00CC0C21">
              <w:rPr>
                <w:b/>
                <w:bCs/>
              </w:rPr>
              <w:t>Hänvisning</w:t>
            </w:r>
          </w:p>
        </w:tc>
        <w:tc>
          <w:tcPr>
            <w:tcW w:w="3516" w:type="dxa"/>
          </w:tcPr>
          <w:p w14:paraId="1A3E871C" w14:textId="77777777" w:rsidR="00CA5524" w:rsidRPr="00CC0C21" w:rsidRDefault="00CA5524" w:rsidP="007E5093">
            <w:pPr>
              <w:pStyle w:val="Brdtext"/>
              <w:snapToGrid w:val="0"/>
              <w:rPr>
                <w:b/>
                <w:bCs/>
              </w:rPr>
            </w:pPr>
            <w:r w:rsidRPr="00CC0C21">
              <w:rPr>
                <w:b/>
                <w:bCs/>
              </w:rPr>
              <w:t>Kommentar</w:t>
            </w:r>
          </w:p>
        </w:tc>
      </w:tr>
      <w:tr w:rsidR="00CA5524" w14:paraId="629B1758" w14:textId="77777777" w:rsidTr="007E5093">
        <w:trPr>
          <w:trHeight w:val="351"/>
        </w:trPr>
        <w:tc>
          <w:tcPr>
            <w:tcW w:w="1572" w:type="dxa"/>
          </w:tcPr>
          <w:p w14:paraId="71E70C81" w14:textId="77777777" w:rsidR="00CA5524" w:rsidRDefault="00CA5524" w:rsidP="007E5093">
            <w:pPr>
              <w:pStyle w:val="Brdtext"/>
              <w:snapToGrid w:val="0"/>
            </w:pPr>
          </w:p>
        </w:tc>
        <w:tc>
          <w:tcPr>
            <w:tcW w:w="3878" w:type="dxa"/>
          </w:tcPr>
          <w:p w14:paraId="47D7B70F" w14:textId="77777777" w:rsidR="00CA5524" w:rsidRDefault="00CA5524" w:rsidP="007E5093">
            <w:pPr>
              <w:pStyle w:val="Brd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3996A094" w14:textId="77777777" w:rsidR="00CA5524" w:rsidRPr="006478D5" w:rsidRDefault="00CA5524" w:rsidP="007E5093">
            <w:pPr>
              <w:pStyle w:val="Brdtext"/>
              <w:snapToGrid w:val="0"/>
            </w:pPr>
          </w:p>
        </w:tc>
      </w:tr>
      <w:tr w:rsidR="00CA5524" w14:paraId="3878722B" w14:textId="77777777" w:rsidTr="007E5093">
        <w:trPr>
          <w:trHeight w:val="338"/>
        </w:trPr>
        <w:tc>
          <w:tcPr>
            <w:tcW w:w="1572" w:type="dxa"/>
          </w:tcPr>
          <w:p w14:paraId="72DB730B" w14:textId="77777777" w:rsidR="00CA5524" w:rsidRDefault="00CA5524" w:rsidP="007E5093">
            <w:pPr>
              <w:pStyle w:val="Brdtext"/>
              <w:snapToGrid w:val="0"/>
            </w:pPr>
          </w:p>
        </w:tc>
        <w:tc>
          <w:tcPr>
            <w:tcW w:w="3878" w:type="dxa"/>
          </w:tcPr>
          <w:p w14:paraId="67D9524C" w14:textId="77777777" w:rsidR="00CA5524" w:rsidRDefault="00CA5524" w:rsidP="007E5093">
            <w:pPr>
              <w:pStyle w:val="Brd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17371DA1" w14:textId="77777777" w:rsidR="00CA5524" w:rsidRDefault="00CA5524" w:rsidP="007E5093">
            <w:pPr>
              <w:pStyle w:val="Brdtext"/>
              <w:snapToGrid w:val="0"/>
              <w:rPr>
                <w:b/>
                <w:bCs/>
              </w:rPr>
            </w:pPr>
          </w:p>
        </w:tc>
      </w:tr>
      <w:tr w:rsidR="00CA5524" w14:paraId="3E2DAAC7" w14:textId="77777777" w:rsidTr="007E5093">
        <w:trPr>
          <w:trHeight w:val="351"/>
        </w:trPr>
        <w:tc>
          <w:tcPr>
            <w:tcW w:w="1572" w:type="dxa"/>
          </w:tcPr>
          <w:p w14:paraId="7FC0BCCD" w14:textId="77777777" w:rsidR="00CA5524" w:rsidRDefault="00CA5524" w:rsidP="007E5093">
            <w:pPr>
              <w:pStyle w:val="Brdtext"/>
              <w:snapToGrid w:val="0"/>
            </w:pPr>
          </w:p>
        </w:tc>
        <w:tc>
          <w:tcPr>
            <w:tcW w:w="3878" w:type="dxa"/>
          </w:tcPr>
          <w:p w14:paraId="2017F4DE" w14:textId="77777777" w:rsidR="00CA5524" w:rsidRDefault="00CA5524" w:rsidP="007E5093">
            <w:pPr>
              <w:pStyle w:val="Brd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5219ADCE" w14:textId="77777777" w:rsidR="00CA5524" w:rsidRDefault="00CA5524" w:rsidP="007E5093">
            <w:pPr>
              <w:pStyle w:val="Brdtext"/>
              <w:snapToGrid w:val="0"/>
              <w:rPr>
                <w:b/>
                <w:bCs/>
              </w:rPr>
            </w:pPr>
          </w:p>
        </w:tc>
      </w:tr>
      <w:tr w:rsidR="00CA5524" w14:paraId="29BEAC8D" w14:textId="77777777" w:rsidTr="007E5093">
        <w:trPr>
          <w:trHeight w:val="338"/>
        </w:trPr>
        <w:tc>
          <w:tcPr>
            <w:tcW w:w="1572" w:type="dxa"/>
          </w:tcPr>
          <w:p w14:paraId="78FD6031" w14:textId="77777777" w:rsidR="00CA5524" w:rsidRDefault="00CA5524" w:rsidP="007E5093">
            <w:pPr>
              <w:pStyle w:val="Brdtext"/>
              <w:snapToGrid w:val="0"/>
            </w:pPr>
          </w:p>
        </w:tc>
        <w:tc>
          <w:tcPr>
            <w:tcW w:w="3878" w:type="dxa"/>
          </w:tcPr>
          <w:p w14:paraId="2B603814" w14:textId="77777777" w:rsidR="00CA5524" w:rsidRDefault="00CA5524" w:rsidP="007E5093">
            <w:pPr>
              <w:pStyle w:val="Brd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25542FE8" w14:textId="77777777" w:rsidR="00CA5524" w:rsidRDefault="00CA5524" w:rsidP="007E5093">
            <w:pPr>
              <w:pStyle w:val="Brdtext"/>
              <w:snapToGrid w:val="0"/>
              <w:rPr>
                <w:b/>
                <w:bCs/>
              </w:rPr>
            </w:pPr>
          </w:p>
        </w:tc>
      </w:tr>
      <w:tr w:rsidR="00CA5524" w14:paraId="7553107F" w14:textId="77777777" w:rsidTr="007E5093">
        <w:trPr>
          <w:trHeight w:val="338"/>
        </w:trPr>
        <w:tc>
          <w:tcPr>
            <w:tcW w:w="1572" w:type="dxa"/>
          </w:tcPr>
          <w:p w14:paraId="12EE6BD3" w14:textId="77777777" w:rsidR="00CA5524" w:rsidRDefault="00CA5524" w:rsidP="007E5093">
            <w:pPr>
              <w:pStyle w:val="Brdtext"/>
              <w:snapToGrid w:val="0"/>
            </w:pPr>
          </w:p>
        </w:tc>
        <w:tc>
          <w:tcPr>
            <w:tcW w:w="3878" w:type="dxa"/>
          </w:tcPr>
          <w:p w14:paraId="5FAB45E2" w14:textId="77777777" w:rsidR="00CA5524" w:rsidRDefault="00CA5524" w:rsidP="007E5093">
            <w:pPr>
              <w:pStyle w:val="Brd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48A4CCD6" w14:textId="77777777" w:rsidR="00CA5524" w:rsidRDefault="00CA5524" w:rsidP="007E5093">
            <w:pPr>
              <w:pStyle w:val="Brdtext"/>
              <w:snapToGrid w:val="0"/>
              <w:rPr>
                <w:b/>
                <w:bCs/>
              </w:rPr>
            </w:pPr>
          </w:p>
        </w:tc>
      </w:tr>
    </w:tbl>
    <w:p w14:paraId="0EACC16A" w14:textId="77777777" w:rsidR="00CA5524" w:rsidRDefault="00CA5524" w:rsidP="00CA5524">
      <w:pPr>
        <w:pStyle w:val="Brdtext"/>
      </w:pPr>
    </w:p>
    <w:p w14:paraId="1484BAEE" w14:textId="77777777" w:rsidR="00CA5524" w:rsidRDefault="00CA5524" w:rsidP="00CA5524">
      <w:r>
        <w:br w:type="page"/>
      </w:r>
    </w:p>
    <w:p w14:paraId="4303F183" w14:textId="77777777" w:rsidR="00CA5524" w:rsidRPr="008007C3" w:rsidRDefault="00CA5524" w:rsidP="00CA5524">
      <w:pPr>
        <w:pStyle w:val="Rubrik1Nr"/>
      </w:pPr>
      <w:bookmarkStart w:id="93" w:name="_Toc264866307"/>
      <w:bookmarkStart w:id="94" w:name="_Toc185913455"/>
      <w:bookmarkStart w:id="95" w:name="_Toc230936752"/>
      <w:bookmarkStart w:id="96" w:name="_Toc265304869"/>
      <w:r w:rsidRPr="008007C3">
        <w:lastRenderedPageBreak/>
        <w:t>Arkitekturella beslut</w:t>
      </w:r>
      <w:bookmarkEnd w:id="93"/>
      <w:bookmarkEnd w:id="94"/>
      <w:bookmarkEnd w:id="95"/>
      <w:bookmarkEnd w:id="96"/>
    </w:p>
    <w:p w14:paraId="0954F926" w14:textId="77777777" w:rsidR="00CA5524" w:rsidRPr="00DE35C6" w:rsidRDefault="00CA5524" w:rsidP="00CA5524">
      <w:pPr>
        <w:pStyle w:val="Rubrik2Nr"/>
      </w:pPr>
      <w:bookmarkStart w:id="97" w:name="_Toc230936753"/>
      <w:bookmarkStart w:id="98" w:name="_Toc185913456"/>
      <w:bookmarkStart w:id="99" w:name="_Toc265304870"/>
      <w:r>
        <w:t>AB</w:t>
      </w:r>
      <w:r w:rsidRPr="00DE35C6">
        <w:t xml:space="preserve">: </w:t>
      </w:r>
      <w:bookmarkEnd w:id="97"/>
      <w:commentRangeStart w:id="100"/>
      <w:r w:rsidR="007E5093" w:rsidRPr="008751A9">
        <w:t>Beslut att inte använda</w:t>
      </w:r>
      <w:r w:rsidR="008751A9">
        <w:t xml:space="preserve"> begreppet</w:t>
      </w:r>
      <w:r w:rsidR="007E5093" w:rsidRPr="008751A9">
        <w:t xml:space="preserve"> </w:t>
      </w:r>
      <w:proofErr w:type="spellStart"/>
      <w:r w:rsidR="007E5093" w:rsidRPr="008751A9">
        <w:t>healt</w:t>
      </w:r>
      <w:r w:rsidR="008751A9">
        <w:t>h</w:t>
      </w:r>
      <w:r w:rsidR="007E5093" w:rsidRPr="008751A9">
        <w:t>carefacility</w:t>
      </w:r>
      <w:proofErr w:type="spellEnd"/>
      <w:r w:rsidRPr="008751A9">
        <w:t xml:space="preserve"> </w:t>
      </w:r>
      <w:bookmarkEnd w:id="98"/>
      <w:r w:rsidR="007E5093">
        <w:t>i namnsättning av objekt för enhetsinfor</w:t>
      </w:r>
      <w:commentRangeStart w:id="101"/>
      <w:r w:rsidR="007E5093">
        <w:t xml:space="preserve">mation </w:t>
      </w:r>
      <w:commentRangeEnd w:id="100"/>
      <w:r w:rsidR="00C57B01">
        <w:rPr>
          <w:rStyle w:val="Kommentarsreferens"/>
          <w:rFonts w:ascii="Times New Roman" w:hAnsi="Times New Roman" w:cs="Times New Roman"/>
          <w:bCs w:val="0"/>
          <w:iCs w:val="0"/>
          <w:lang w:eastAsia="en-GB"/>
        </w:rPr>
        <w:commentReference w:id="100"/>
      </w:r>
      <w:bookmarkEnd w:id="99"/>
      <w:commentRangeEnd w:id="101"/>
      <w:r w:rsidR="003611A1">
        <w:rPr>
          <w:rStyle w:val="Kommentarsreferens"/>
          <w:rFonts w:ascii="Times New Roman" w:hAnsi="Times New Roman" w:cs="Times New Roman"/>
          <w:bCs w:val="0"/>
          <w:iCs w:val="0"/>
          <w:lang w:eastAsia="en-GB"/>
        </w:rPr>
        <w:commentReference w:id="101"/>
      </w:r>
    </w:p>
    <w:tbl>
      <w:tblPr>
        <w:tblW w:w="931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88"/>
        <w:gridCol w:w="395"/>
        <w:gridCol w:w="6533"/>
      </w:tblGrid>
      <w:tr w:rsidR="00CA5524" w14:paraId="6D466C62" w14:textId="77777777" w:rsidTr="007E5093"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E6D005" w14:textId="77777777" w:rsidR="00CA5524" w:rsidRDefault="00CA5524" w:rsidP="007E5093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ID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6FF8D" w14:textId="77777777" w:rsidR="00CA5524" w:rsidRDefault="00CA5524" w:rsidP="007E5093">
            <w:pPr>
              <w:pStyle w:val="TableText"/>
              <w:snapToGrid w:val="0"/>
              <w:rPr>
                <w:lang w:val="sv-SE"/>
              </w:rPr>
            </w:pPr>
            <w:r>
              <w:rPr>
                <w:lang w:val="sv-SE"/>
              </w:rPr>
              <w:t>AB-2.1</w:t>
            </w:r>
          </w:p>
        </w:tc>
      </w:tr>
      <w:tr w:rsidR="00CA5524" w14:paraId="24A8212C" w14:textId="77777777" w:rsidTr="007E5093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B8D33B" w14:textId="77777777" w:rsidR="00CA5524" w:rsidRDefault="00CA5524" w:rsidP="007E5093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Problembeskrivning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C458A" w14:textId="77777777" w:rsidR="00CA5524" w:rsidRDefault="007E5093">
            <w:pPr>
              <w:rPr>
                <w:rFonts w:cs="Arial"/>
                <w:bCs/>
                <w:iCs/>
              </w:rPr>
              <w:pPrChange w:id="102" w:author="björn hedman" w:date="2014-06-24T09:58:00Z">
                <w:pPr>
                  <w:pStyle w:val="PontusSvar"/>
                  <w:keepNext/>
                  <w:tabs>
                    <w:tab w:val="clear" w:pos="643"/>
                  </w:tabs>
                  <w:snapToGrid w:val="0"/>
                  <w:ind w:left="0" w:firstLine="0"/>
                  <w:outlineLvl w:val="1"/>
                </w:pPr>
              </w:pPrChange>
            </w:pPr>
            <w:commentRangeStart w:id="103"/>
            <w:r>
              <w:t xml:space="preserve">Det är vanligt i RIV baserade kontrakt att objekt som bär information om en organisationsenhet namnsätts enligt </w:t>
            </w:r>
            <w:proofErr w:type="spellStart"/>
            <w:r>
              <w:t>healthcarefacility</w:t>
            </w:r>
            <w:proofErr w:type="spellEnd"/>
            <w:proofErr w:type="gramStart"/>
            <w:r w:rsidR="009178D7">
              <w:t>..</w:t>
            </w:r>
            <w:proofErr w:type="gramEnd"/>
          </w:p>
          <w:p w14:paraId="2254A76F" w14:textId="77777777" w:rsidR="009178D7" w:rsidRPr="001E472A" w:rsidRDefault="009178D7">
            <w:pPr>
              <w:rPr>
                <w:rFonts w:cs="Arial"/>
                <w:bCs/>
                <w:iCs/>
              </w:rPr>
              <w:pPrChange w:id="104" w:author="björn hedman" w:date="2014-06-24T09:58:00Z">
                <w:pPr>
                  <w:pStyle w:val="PontusSvar"/>
                  <w:keepNext/>
                  <w:tabs>
                    <w:tab w:val="clear" w:pos="643"/>
                  </w:tabs>
                  <w:snapToGrid w:val="0"/>
                  <w:ind w:left="0" w:firstLine="0"/>
                  <w:outlineLvl w:val="1"/>
                </w:pPr>
              </w:pPrChange>
            </w:pPr>
            <w:r>
              <w:t>Detta antyder att endast vårdenheter kan stå som avsändare till information. Begreppet vårdenhet används också ibland med olika betydelse.</w:t>
            </w:r>
            <w:commentRangeEnd w:id="103"/>
            <w:r w:rsidR="00C57B01">
              <w:rPr>
                <w:rStyle w:val="Kommentarsreferens"/>
              </w:rPr>
              <w:commentReference w:id="103"/>
            </w:r>
          </w:p>
        </w:tc>
      </w:tr>
      <w:tr w:rsidR="009178D7" w14:paraId="23D3BF34" w14:textId="77777777" w:rsidTr="007E5093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0D5246" w14:textId="77777777" w:rsidR="009178D7" w:rsidRDefault="009178D7" w:rsidP="007E5093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Antaganden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A3799" w14:textId="77777777" w:rsidR="009178D7" w:rsidRPr="001E472A" w:rsidRDefault="009178D7">
            <w:pPr>
              <w:rPr>
                <w:rFonts w:cs="Arial"/>
                <w:bCs/>
                <w:iCs/>
              </w:rPr>
              <w:pPrChange w:id="105" w:author="björn hedman" w:date="2014-06-24T09:58:00Z">
                <w:pPr>
                  <w:pStyle w:val="PontusSvar"/>
                  <w:keepNext/>
                  <w:tabs>
                    <w:tab w:val="clear" w:pos="643"/>
                  </w:tabs>
                  <w:snapToGrid w:val="0"/>
                  <w:ind w:left="0" w:firstLine="0"/>
                  <w:outlineLvl w:val="1"/>
                </w:pPr>
              </w:pPrChange>
            </w:pPr>
            <w:r>
              <w:t>Eftersom det inte säkert kan beslutas att endast vårdenheter ska vara avsändare till meddelanden inom domänen så används ett mer generiskt begrepp</w:t>
            </w:r>
          </w:p>
        </w:tc>
      </w:tr>
      <w:tr w:rsidR="009178D7" w:rsidRPr="00736758" w14:paraId="19EB5015" w14:textId="77777777" w:rsidTr="007E5093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5AE078" w14:textId="77777777" w:rsidR="009178D7" w:rsidRDefault="009178D7" w:rsidP="007E5093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Motivation </w:t>
            </w:r>
          </w:p>
          <w:p w14:paraId="7262265F" w14:textId="77777777" w:rsidR="009178D7" w:rsidRDefault="009178D7" w:rsidP="007E5093">
            <w:pPr>
              <w:pStyle w:val="TableHeader"/>
              <w:jc w:val="left"/>
              <w:rPr>
                <w:b w:val="0"/>
                <w:bCs w:val="0"/>
                <w:sz w:val="16"/>
                <w:szCs w:val="16"/>
                <w:lang w:val="sv-SE"/>
              </w:rPr>
            </w:pPr>
            <w:r>
              <w:rPr>
                <w:b w:val="0"/>
                <w:bCs w:val="0"/>
                <w:sz w:val="16"/>
                <w:szCs w:val="16"/>
                <w:lang w:val="sv-SE"/>
              </w:rPr>
              <w:t>(varför detta beslut är viktigt)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6EEFE" w14:textId="77777777" w:rsidR="009178D7" w:rsidRPr="001E472A" w:rsidRDefault="009178D7">
            <w:pPr>
              <w:rPr>
                <w:rFonts w:cs="Arial"/>
                <w:bCs/>
                <w:iCs/>
              </w:rPr>
              <w:pPrChange w:id="106" w:author="björn hedman" w:date="2014-06-24T09:58:00Z">
                <w:pPr>
                  <w:pStyle w:val="PontusSvar"/>
                  <w:keepNext/>
                  <w:tabs>
                    <w:tab w:val="clear" w:pos="643"/>
                  </w:tabs>
                  <w:snapToGrid w:val="0"/>
                  <w:ind w:left="0" w:firstLine="0"/>
                  <w:outlineLvl w:val="1"/>
                </w:pPr>
              </w:pPrChange>
            </w:pPr>
            <w:r>
              <w:t>För att inte begränsa användningen på grund av organisatorisk benämning</w:t>
            </w:r>
          </w:p>
        </w:tc>
      </w:tr>
      <w:tr w:rsidR="009178D7" w14:paraId="5059B7C4" w14:textId="77777777" w:rsidTr="007E5093">
        <w:trPr>
          <w:cantSplit/>
          <w:trHeight w:val="75"/>
        </w:trPr>
        <w:tc>
          <w:tcPr>
            <w:tcW w:w="2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6BE5E1" w14:textId="77777777" w:rsidR="009178D7" w:rsidRDefault="009178D7" w:rsidP="007E5093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Alternativ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5EE80B" w14:textId="77777777" w:rsidR="009178D7" w:rsidRPr="00472837" w:rsidRDefault="009178D7" w:rsidP="007E5093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1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8B8DA" w14:textId="77777777" w:rsidR="009178D7" w:rsidRPr="00824A98" w:rsidRDefault="009178D7" w:rsidP="007E5093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>
              <w:rPr>
                <w:b/>
                <w:bCs/>
                <w:smallCaps/>
                <w:lang w:val="sv-SE"/>
              </w:rPr>
              <w:t xml:space="preserve">Används </w:t>
            </w:r>
            <w:proofErr w:type="spellStart"/>
            <w:r>
              <w:rPr>
                <w:b/>
                <w:bCs/>
                <w:smallCaps/>
                <w:lang w:val="sv-SE"/>
              </w:rPr>
              <w:t>healthcarefacility</w:t>
            </w:r>
            <w:proofErr w:type="spellEnd"/>
            <w:r>
              <w:rPr>
                <w:b/>
                <w:bCs/>
                <w:smallCaps/>
                <w:lang w:val="sv-SE"/>
              </w:rPr>
              <w:t xml:space="preserve"> i namnsättning</w:t>
            </w:r>
          </w:p>
          <w:p w14:paraId="3CD84848" w14:textId="77777777" w:rsidR="009178D7" w:rsidRPr="001E472A" w:rsidRDefault="009178D7" w:rsidP="009178D7">
            <w:pPr>
              <w:pStyle w:val="TableText"/>
              <w:ind w:left="0"/>
              <w:rPr>
                <w:color w:val="00A9A7" w:themeColor="accent1"/>
                <w:sz w:val="20"/>
                <w:lang w:val="sv-SE"/>
              </w:rPr>
            </w:pPr>
            <w:r>
              <w:rPr>
                <w:sz w:val="20"/>
                <w:lang w:val="sv-SE"/>
              </w:rPr>
              <w:t>För att använda liknande struktur i namnsättning</w:t>
            </w:r>
            <w:r>
              <w:rPr>
                <w:sz w:val="20"/>
                <w:lang w:val="sv-SE"/>
              </w:rPr>
              <w:br/>
            </w:r>
          </w:p>
        </w:tc>
      </w:tr>
      <w:tr w:rsidR="009178D7" w14:paraId="3CC48357" w14:textId="77777777" w:rsidTr="007E5093">
        <w:trPr>
          <w:cantSplit/>
          <w:trHeight w:val="761"/>
        </w:trPr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EBAA3B" w14:textId="77777777" w:rsidR="009178D7" w:rsidRDefault="009178D7" w:rsidP="007E5093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EE4C9D" w14:textId="77777777" w:rsidR="009178D7" w:rsidRPr="00472837" w:rsidRDefault="009178D7" w:rsidP="007E5093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2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DD8D6" w14:textId="77777777" w:rsidR="009178D7" w:rsidRPr="00824A98" w:rsidRDefault="009178D7" w:rsidP="007E5093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>
              <w:rPr>
                <w:b/>
                <w:bCs/>
                <w:smallCaps/>
                <w:lang w:val="sv-SE"/>
              </w:rPr>
              <w:t>Använd generisk benämning för organisationsenhet</w:t>
            </w:r>
          </w:p>
          <w:p w14:paraId="44744D41" w14:textId="77777777" w:rsidR="009178D7" w:rsidRPr="001E472A" w:rsidRDefault="009178D7" w:rsidP="009178D7">
            <w:pPr>
              <w:pStyle w:val="TableText"/>
              <w:ind w:left="0"/>
              <w:rPr>
                <w:color w:val="00A9A7" w:themeColor="accent1"/>
                <w:sz w:val="20"/>
                <w:lang w:val="sv-SE"/>
              </w:rPr>
            </w:pPr>
            <w:r>
              <w:rPr>
                <w:sz w:val="20"/>
                <w:lang w:val="sv-SE"/>
              </w:rPr>
              <w:t xml:space="preserve">Använd </w:t>
            </w:r>
            <w:proofErr w:type="spellStart"/>
            <w:r>
              <w:rPr>
                <w:sz w:val="20"/>
                <w:lang w:val="sv-SE"/>
              </w:rPr>
              <w:t>organisationsUnit</w:t>
            </w:r>
            <w:proofErr w:type="spellEnd"/>
            <w:r>
              <w:rPr>
                <w:sz w:val="20"/>
                <w:lang w:val="sv-SE"/>
              </w:rPr>
              <w:t xml:space="preserve"> som benämning på objekt</w:t>
            </w:r>
            <w:r>
              <w:rPr>
                <w:sz w:val="20"/>
                <w:lang w:val="sv-SE"/>
              </w:rPr>
              <w:br/>
            </w:r>
          </w:p>
        </w:tc>
      </w:tr>
      <w:tr w:rsidR="009178D7" w14:paraId="7379AFD3" w14:textId="77777777" w:rsidTr="007E5093">
        <w:trPr>
          <w:cantSplit/>
          <w:trHeight w:val="761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EF7A71" w14:textId="77777777" w:rsidR="009178D7" w:rsidRDefault="009178D7" w:rsidP="007E5093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393916" w14:textId="77777777" w:rsidR="009178D7" w:rsidRPr="00472837" w:rsidRDefault="009178D7" w:rsidP="007E5093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3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FDA61" w14:textId="77777777" w:rsidR="009178D7" w:rsidRPr="001E472A" w:rsidRDefault="009178D7" w:rsidP="007E5093">
            <w:pPr>
              <w:pStyle w:val="TableText"/>
              <w:snapToGrid w:val="0"/>
              <w:ind w:left="0"/>
              <w:rPr>
                <w:color w:val="00A9A7" w:themeColor="accent1"/>
                <w:sz w:val="20"/>
                <w:lang w:val="sv-SE"/>
              </w:rPr>
            </w:pPr>
          </w:p>
        </w:tc>
      </w:tr>
      <w:tr w:rsidR="009178D7" w14:paraId="0AA4D0A7" w14:textId="77777777" w:rsidTr="007E5093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5B23C5" w14:textId="77777777" w:rsidR="009178D7" w:rsidRDefault="009178D7" w:rsidP="007E5093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8089F" w14:textId="77777777" w:rsidR="009178D7" w:rsidRPr="003D0EEC" w:rsidRDefault="009178D7" w:rsidP="007E5093">
            <w:pPr>
              <w:pStyle w:val="TableText"/>
              <w:snapToGrid w:val="0"/>
              <w:rPr>
                <w:lang w:val="sv-SE"/>
              </w:rPr>
            </w:pPr>
            <w:r w:rsidRPr="001E472A">
              <w:rPr>
                <w:b/>
                <w:bCs/>
                <w:highlight w:val="yellow"/>
                <w:lang w:val="sv-SE"/>
              </w:rPr>
              <w:t xml:space="preserve">Alternativ </w:t>
            </w:r>
            <w:r>
              <w:rPr>
                <w:b/>
                <w:bCs/>
                <w:highlight w:val="yellow"/>
                <w:lang w:val="sv-SE"/>
              </w:rPr>
              <w:t>2</w:t>
            </w:r>
            <w:r w:rsidRPr="001E472A">
              <w:rPr>
                <w:highlight w:val="yellow"/>
                <w:lang w:val="sv-SE"/>
              </w:rPr>
              <w:t xml:space="preserve"> (</w:t>
            </w:r>
            <w:r>
              <w:rPr>
                <w:highlight w:val="yellow"/>
                <w:lang w:val="sv-SE"/>
              </w:rPr>
              <w:t>2014-05-20</w:t>
            </w:r>
            <w:r w:rsidRPr="001E472A">
              <w:rPr>
                <w:highlight w:val="yellow"/>
                <w:lang w:val="sv-SE"/>
              </w:rPr>
              <w:t>)</w:t>
            </w:r>
          </w:p>
          <w:p w14:paraId="7CEF7D3F" w14:textId="77777777" w:rsidR="009178D7" w:rsidRPr="001E472A" w:rsidRDefault="009178D7" w:rsidP="007E5093">
            <w:pPr>
              <w:pStyle w:val="Brdtext"/>
              <w:rPr>
                <w:rFonts w:ascii="Arial" w:hAnsi="Arial" w:cs="Arial"/>
                <w:color w:val="00A9A7" w:themeColor="accent1"/>
              </w:rPr>
            </w:pPr>
          </w:p>
        </w:tc>
      </w:tr>
      <w:tr w:rsidR="009178D7" w:rsidRPr="00736758" w14:paraId="79736663" w14:textId="77777777" w:rsidTr="007E5093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E54665" w14:textId="77777777" w:rsidR="009178D7" w:rsidRDefault="009178D7" w:rsidP="007E5093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Skäl till 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A8594" w14:textId="77777777" w:rsidR="009178D7" w:rsidRPr="001E472A" w:rsidRDefault="009178D7" w:rsidP="007E5093">
            <w:pPr>
              <w:pStyle w:val="Brdtext"/>
              <w:rPr>
                <w:color w:val="00A9A7" w:themeColor="accent1"/>
              </w:rPr>
            </w:pPr>
            <w:r>
              <w:rPr>
                <w:rFonts w:ascii="Arial" w:hAnsi="Arial"/>
                <w:color w:val="00A9A7" w:themeColor="accent1"/>
                <w:szCs w:val="20"/>
                <w:lang w:eastAsia="ar-SA"/>
              </w:rPr>
              <w:t>Enligt ovan</w:t>
            </w:r>
          </w:p>
        </w:tc>
      </w:tr>
      <w:tr w:rsidR="009178D7" w:rsidRPr="00736758" w14:paraId="7D4773AD" w14:textId="77777777" w:rsidTr="007E5093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2BEC2F" w14:textId="77777777" w:rsidR="009178D7" w:rsidRDefault="009178D7" w:rsidP="007E5093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Konsekvenser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0A99B" w14:textId="77777777" w:rsidR="009178D7" w:rsidRPr="001E472A" w:rsidRDefault="009178D7" w:rsidP="007E5093">
            <w:pPr>
              <w:pStyle w:val="Brdtext"/>
              <w:rPr>
                <w:color w:val="00A9A7" w:themeColor="accent1"/>
                <w:sz w:val="20"/>
                <w:szCs w:val="20"/>
              </w:rPr>
            </w:pPr>
          </w:p>
        </w:tc>
      </w:tr>
      <w:tr w:rsidR="009178D7" w:rsidRPr="00FC1187" w14:paraId="50CA4A69" w14:textId="77777777" w:rsidTr="007E5093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2DA1EB" w14:textId="77777777" w:rsidR="009178D7" w:rsidRDefault="009178D7" w:rsidP="007E5093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Avvikelsehantering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987C5" w14:textId="77777777" w:rsidR="009178D7" w:rsidRPr="001E472A" w:rsidRDefault="009178D7" w:rsidP="007E5093">
            <w:pPr>
              <w:pStyle w:val="TableText"/>
              <w:snapToGrid w:val="0"/>
              <w:rPr>
                <w:color w:val="00A9A7" w:themeColor="accent1"/>
                <w:sz w:val="20"/>
                <w:lang w:val="sv-SE"/>
              </w:rPr>
            </w:pPr>
            <w:r>
              <w:rPr>
                <w:color w:val="00A9A7" w:themeColor="accent1"/>
                <w:lang w:val="sv-SE"/>
              </w:rPr>
              <w:t>n/a</w:t>
            </w:r>
          </w:p>
        </w:tc>
      </w:tr>
    </w:tbl>
    <w:p w14:paraId="7B9580AC" w14:textId="77777777" w:rsidR="00CA5524" w:rsidRDefault="00CA5524" w:rsidP="00CA5524">
      <w:pPr>
        <w:pStyle w:val="Brdtext"/>
      </w:pPr>
    </w:p>
    <w:p w14:paraId="31764138" w14:textId="77777777" w:rsidR="00CA5524" w:rsidRDefault="00CA5524" w:rsidP="00CA5524">
      <w:pPr>
        <w:rPr>
          <w:bCs/>
          <w:sz w:val="24"/>
          <w:szCs w:val="26"/>
        </w:rPr>
      </w:pPr>
      <w:bookmarkStart w:id="107" w:name="_Toc185913457"/>
      <w:r>
        <w:br w:type="page"/>
      </w:r>
    </w:p>
    <w:p w14:paraId="20B0C934" w14:textId="77777777" w:rsidR="008751A9" w:rsidRPr="00DE35C6" w:rsidRDefault="008751A9" w:rsidP="008751A9">
      <w:pPr>
        <w:pStyle w:val="Rubrik2Nr"/>
      </w:pPr>
      <w:bookmarkStart w:id="108" w:name="_Toc265304871"/>
      <w:bookmarkEnd w:id="107"/>
      <w:commentRangeStart w:id="109"/>
      <w:r>
        <w:lastRenderedPageBreak/>
        <w:t>AB</w:t>
      </w:r>
      <w:r w:rsidRPr="00DE35C6">
        <w:t xml:space="preserve">: </w:t>
      </w:r>
      <w:r w:rsidRPr="008751A9">
        <w:t xml:space="preserve">Beslut att </w:t>
      </w:r>
      <w:proofErr w:type="spellStart"/>
      <w:r>
        <w:t>SSO</w:t>
      </w:r>
      <w:proofErr w:type="spellEnd"/>
      <w:r w:rsidR="005E40AA">
        <w:t xml:space="preserve"> länkar inte ska innehålla full</w:t>
      </w:r>
      <w:r>
        <w:t xml:space="preserve">ständiga </w:t>
      </w:r>
      <w:proofErr w:type="spellStart"/>
      <w:r>
        <w:t>urler</w:t>
      </w:r>
      <w:proofErr w:type="spellEnd"/>
      <w:r>
        <w:t xml:space="preserve"> </w:t>
      </w:r>
      <w:commentRangeEnd w:id="109"/>
      <w:r w:rsidR="00C57B01">
        <w:rPr>
          <w:rStyle w:val="Kommentarsreferens"/>
          <w:rFonts w:ascii="Times New Roman" w:hAnsi="Times New Roman" w:cs="Times New Roman"/>
          <w:bCs w:val="0"/>
          <w:iCs w:val="0"/>
          <w:lang w:eastAsia="en-GB"/>
        </w:rPr>
        <w:commentReference w:id="109"/>
      </w:r>
      <w:bookmarkEnd w:id="108"/>
    </w:p>
    <w:tbl>
      <w:tblPr>
        <w:tblW w:w="931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88"/>
        <w:gridCol w:w="395"/>
        <w:gridCol w:w="6533"/>
      </w:tblGrid>
      <w:tr w:rsidR="008751A9" w14:paraId="69100ADA" w14:textId="77777777" w:rsidTr="008751A9"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238AC9" w14:textId="77777777" w:rsidR="008751A9" w:rsidRDefault="008751A9" w:rsidP="008751A9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ID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01205" w14:textId="77777777" w:rsidR="008751A9" w:rsidRDefault="008751A9" w:rsidP="008B641A">
            <w:pPr>
              <w:pStyle w:val="TableText"/>
              <w:snapToGrid w:val="0"/>
              <w:rPr>
                <w:lang w:val="sv-SE"/>
              </w:rPr>
            </w:pPr>
            <w:r>
              <w:rPr>
                <w:lang w:val="sv-SE"/>
              </w:rPr>
              <w:t>AB-2.</w:t>
            </w:r>
            <w:del w:id="110" w:author="björn hedman" w:date="2014-06-24T13:06:00Z">
              <w:r w:rsidDel="008B641A">
                <w:rPr>
                  <w:lang w:val="sv-SE"/>
                </w:rPr>
                <w:delText>1</w:delText>
              </w:r>
            </w:del>
            <w:ins w:id="111" w:author="björn hedman" w:date="2014-06-24T13:06:00Z">
              <w:r w:rsidR="008B641A">
                <w:rPr>
                  <w:lang w:val="sv-SE"/>
                </w:rPr>
                <w:t>2</w:t>
              </w:r>
            </w:ins>
          </w:p>
        </w:tc>
      </w:tr>
      <w:tr w:rsidR="008751A9" w14:paraId="4373D581" w14:textId="77777777" w:rsidTr="008751A9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7D4083" w14:textId="77777777" w:rsidR="008751A9" w:rsidRDefault="008751A9" w:rsidP="008751A9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Problembeskrivning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0A9F9" w14:textId="77777777" w:rsidR="005E40AA" w:rsidRDefault="008751A9">
            <w:pPr>
              <w:rPr>
                <w:rFonts w:cs="Arial"/>
                <w:bCs/>
                <w:iCs/>
              </w:rPr>
              <w:pPrChange w:id="112" w:author="björn hedman" w:date="2014-06-24T09:59:00Z">
                <w:pPr>
                  <w:pStyle w:val="PontusSvar"/>
                  <w:keepNext/>
                  <w:tabs>
                    <w:tab w:val="clear" w:pos="643"/>
                  </w:tabs>
                  <w:snapToGrid w:val="0"/>
                  <w:ind w:left="0" w:firstLine="0"/>
                  <w:outlineLvl w:val="1"/>
                </w:pPr>
              </w:pPrChange>
            </w:pPr>
            <w:r>
              <w:t xml:space="preserve">I objektet </w:t>
            </w:r>
            <w:proofErr w:type="spellStart"/>
            <w:r>
              <w:t>SSOLink</w:t>
            </w:r>
            <w:proofErr w:type="spellEnd"/>
            <w:r>
              <w:t xml:space="preserve"> kan konsumerande system ange uppgifter för att portalen ska skapa en </w:t>
            </w:r>
            <w:proofErr w:type="spellStart"/>
            <w:r>
              <w:t>single</w:t>
            </w:r>
            <w:proofErr w:type="spellEnd"/>
            <w:r>
              <w:t xml:space="preserve"> </w:t>
            </w:r>
            <w:proofErr w:type="spellStart"/>
            <w:r>
              <w:t>sign</w:t>
            </w:r>
            <w:proofErr w:type="spellEnd"/>
            <w:r>
              <w:t xml:space="preserve"> on (</w:t>
            </w:r>
            <w:proofErr w:type="spellStart"/>
            <w:r>
              <w:t>SSO</w:t>
            </w:r>
            <w:proofErr w:type="spellEnd"/>
            <w:r>
              <w:t>) länk till angiven tjänst.</w:t>
            </w:r>
          </w:p>
          <w:p w14:paraId="7F257AC3" w14:textId="77777777" w:rsidR="005E40AA" w:rsidRDefault="005E40AA">
            <w:pPr>
              <w:rPr>
                <w:rFonts w:cs="Arial"/>
                <w:bCs/>
                <w:iCs/>
              </w:rPr>
              <w:pPrChange w:id="113" w:author="björn hedman" w:date="2014-06-24T09:59:00Z">
                <w:pPr>
                  <w:pStyle w:val="PontusSvar"/>
                  <w:keepNext/>
                  <w:tabs>
                    <w:tab w:val="clear" w:pos="643"/>
                  </w:tabs>
                  <w:snapToGrid w:val="0"/>
                  <w:ind w:left="0" w:firstLine="0"/>
                  <w:outlineLvl w:val="1"/>
                </w:pPr>
              </w:pPrChange>
            </w:pPr>
            <w:commentRangeStart w:id="114"/>
            <w:r>
              <w:t xml:space="preserve">För att minska risken för ”döda” länkar i portalens inkorg så lagras respektive systems </w:t>
            </w:r>
            <w:proofErr w:type="spellStart"/>
            <w:r>
              <w:t>basurl</w:t>
            </w:r>
            <w:proofErr w:type="spellEnd"/>
            <w:r>
              <w:t xml:space="preserve"> i konfiguration i portalen och i anropet till </w:t>
            </w:r>
            <w:proofErr w:type="spellStart"/>
            <w:r>
              <w:t>AddMessage</w:t>
            </w:r>
            <w:proofErr w:type="spellEnd"/>
            <w:r>
              <w:t xml:space="preserve"> anges endast parametrar för </w:t>
            </w:r>
            <w:proofErr w:type="spellStart"/>
            <w:r>
              <w:t>queryString</w:t>
            </w:r>
            <w:proofErr w:type="spellEnd"/>
            <w:r>
              <w:t>.</w:t>
            </w:r>
            <w:commentRangeEnd w:id="114"/>
            <w:r w:rsidR="00C57B01">
              <w:rPr>
                <w:rStyle w:val="Kommentarsreferens"/>
              </w:rPr>
              <w:commentReference w:id="114"/>
            </w:r>
          </w:p>
          <w:p w14:paraId="5BE38BB7" w14:textId="77777777" w:rsidR="008751A9" w:rsidRPr="001E472A" w:rsidRDefault="008751A9" w:rsidP="008751A9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00A9A7" w:themeColor="accent1"/>
              </w:rPr>
            </w:pPr>
          </w:p>
        </w:tc>
      </w:tr>
      <w:tr w:rsidR="008751A9" w14:paraId="5C91D1FF" w14:textId="77777777" w:rsidTr="008751A9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D29087" w14:textId="77777777" w:rsidR="008751A9" w:rsidRDefault="008751A9" w:rsidP="008751A9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Antaganden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F5CA4" w14:textId="77777777" w:rsidR="008751A9" w:rsidRPr="001E472A" w:rsidRDefault="005E40AA">
            <w:pPr>
              <w:rPr>
                <w:rFonts w:cs="Arial"/>
                <w:bCs/>
                <w:iCs/>
              </w:rPr>
              <w:pPrChange w:id="115" w:author="björn hedman" w:date="2014-06-24T09:59:00Z">
                <w:pPr>
                  <w:pStyle w:val="PontusSvar"/>
                  <w:keepNext/>
                  <w:tabs>
                    <w:tab w:val="clear" w:pos="643"/>
                  </w:tabs>
                  <w:snapToGrid w:val="0"/>
                  <w:ind w:left="0" w:firstLine="0"/>
                  <w:outlineLvl w:val="1"/>
                </w:pPr>
              </w:pPrChange>
            </w:pPr>
            <w:r>
              <w:t xml:space="preserve">E-tjänster kan behöva ändra sina </w:t>
            </w:r>
            <w:proofErr w:type="spellStart"/>
            <w:r>
              <w:t>urler</w:t>
            </w:r>
            <w:proofErr w:type="spellEnd"/>
            <w:r>
              <w:t xml:space="preserve"> både gällande hostnamn och struktur.</w:t>
            </w:r>
          </w:p>
        </w:tc>
      </w:tr>
      <w:tr w:rsidR="008751A9" w:rsidRPr="00736758" w14:paraId="3C8D9286" w14:textId="77777777" w:rsidTr="008751A9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321C58" w14:textId="77777777" w:rsidR="008751A9" w:rsidRDefault="008751A9" w:rsidP="008751A9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Motivation </w:t>
            </w:r>
          </w:p>
          <w:p w14:paraId="5A764DB5" w14:textId="77777777" w:rsidR="008751A9" w:rsidRDefault="008751A9" w:rsidP="008751A9">
            <w:pPr>
              <w:pStyle w:val="TableHeader"/>
              <w:jc w:val="left"/>
              <w:rPr>
                <w:b w:val="0"/>
                <w:bCs w:val="0"/>
                <w:sz w:val="16"/>
                <w:szCs w:val="16"/>
                <w:lang w:val="sv-SE"/>
              </w:rPr>
            </w:pPr>
            <w:r>
              <w:rPr>
                <w:b w:val="0"/>
                <w:bCs w:val="0"/>
                <w:sz w:val="16"/>
                <w:szCs w:val="16"/>
                <w:lang w:val="sv-SE"/>
              </w:rPr>
              <w:t>(varför detta beslut är viktigt)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00E9F" w14:textId="77777777" w:rsidR="008751A9" w:rsidRPr="001E472A" w:rsidRDefault="005E40AA">
            <w:pPr>
              <w:rPr>
                <w:rFonts w:cs="Arial"/>
                <w:bCs/>
                <w:iCs/>
              </w:rPr>
              <w:pPrChange w:id="116" w:author="björn hedman" w:date="2014-06-24T09:59:00Z">
                <w:pPr>
                  <w:pStyle w:val="PontusSvar"/>
                  <w:keepNext/>
                  <w:tabs>
                    <w:tab w:val="clear" w:pos="643"/>
                  </w:tabs>
                  <w:snapToGrid w:val="0"/>
                  <w:ind w:left="0" w:firstLine="0"/>
                  <w:outlineLvl w:val="1"/>
                </w:pPr>
              </w:pPrChange>
            </w:pPr>
            <w:r>
              <w:t xml:space="preserve">Eftersom det </w:t>
            </w:r>
            <w:proofErr w:type="spellStart"/>
            <w:r>
              <w:t>idagsläget</w:t>
            </w:r>
            <w:proofErr w:type="spellEnd"/>
            <w:r>
              <w:t xml:space="preserve"> finns flera aktiva metoder för att åstadkomma </w:t>
            </w:r>
            <w:proofErr w:type="spellStart"/>
            <w:r>
              <w:t>SSO</w:t>
            </w:r>
            <w:proofErr w:type="spellEnd"/>
            <w:r>
              <w:t xml:space="preserve"> från portalen (</w:t>
            </w:r>
            <w:proofErr w:type="spellStart"/>
            <w:r>
              <w:t>MVK</w:t>
            </w:r>
            <w:proofErr w:type="spellEnd"/>
            <w:r>
              <w:t xml:space="preserve">) så behöver målsystemet ha en konfiguration där aktuell metod anges. Och i denna konfiguration så ska även systemets </w:t>
            </w:r>
            <w:proofErr w:type="spellStart"/>
            <w:r>
              <w:t>basurl</w:t>
            </w:r>
            <w:proofErr w:type="spellEnd"/>
            <w:r>
              <w:t xml:space="preserve"> anges i denna konfiguration och användas dynamiskt när länk i meddelandet visas upp</w:t>
            </w:r>
          </w:p>
        </w:tc>
      </w:tr>
      <w:tr w:rsidR="008751A9" w14:paraId="5745F2DB" w14:textId="77777777" w:rsidTr="008751A9">
        <w:trPr>
          <w:cantSplit/>
          <w:trHeight w:val="75"/>
        </w:trPr>
        <w:tc>
          <w:tcPr>
            <w:tcW w:w="2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3AF154" w14:textId="77777777" w:rsidR="008751A9" w:rsidRDefault="008751A9" w:rsidP="008751A9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Alternativ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48E467" w14:textId="77777777" w:rsidR="008751A9" w:rsidRPr="00472837" w:rsidRDefault="008751A9" w:rsidP="008751A9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1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F28CC" w14:textId="77777777" w:rsidR="008751A9" w:rsidRPr="00824A98" w:rsidRDefault="005E40AA" w:rsidP="008751A9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>
              <w:rPr>
                <w:b/>
                <w:bCs/>
                <w:smallCaps/>
                <w:lang w:val="sv-SE"/>
              </w:rPr>
              <w:t xml:space="preserve">Anslutande system anger fullständig url i </w:t>
            </w:r>
            <w:proofErr w:type="spellStart"/>
            <w:r>
              <w:rPr>
                <w:b/>
                <w:bCs/>
                <w:smallCaps/>
                <w:lang w:val="sv-SE"/>
              </w:rPr>
              <w:t>SSO</w:t>
            </w:r>
            <w:proofErr w:type="spellEnd"/>
            <w:r>
              <w:rPr>
                <w:b/>
                <w:bCs/>
                <w:smallCaps/>
                <w:lang w:val="sv-SE"/>
              </w:rPr>
              <w:t xml:space="preserve"> länk</w:t>
            </w:r>
          </w:p>
          <w:p w14:paraId="547CEABB" w14:textId="77777777" w:rsidR="008751A9" w:rsidRPr="001E472A" w:rsidRDefault="008751A9" w:rsidP="008751A9">
            <w:pPr>
              <w:pStyle w:val="TableText"/>
              <w:ind w:left="0"/>
              <w:rPr>
                <w:color w:val="00A9A7" w:themeColor="accent1"/>
                <w:sz w:val="20"/>
                <w:lang w:val="sv-SE"/>
              </w:rPr>
            </w:pPr>
            <w:r>
              <w:rPr>
                <w:sz w:val="20"/>
                <w:lang w:val="sv-SE"/>
              </w:rPr>
              <w:br/>
            </w:r>
          </w:p>
        </w:tc>
      </w:tr>
      <w:tr w:rsidR="008751A9" w14:paraId="3082F80E" w14:textId="77777777" w:rsidTr="008751A9">
        <w:trPr>
          <w:cantSplit/>
          <w:trHeight w:val="761"/>
        </w:trPr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829D1E" w14:textId="77777777" w:rsidR="008751A9" w:rsidRDefault="008751A9" w:rsidP="008751A9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D24E67" w14:textId="77777777" w:rsidR="008751A9" w:rsidRPr="00472837" w:rsidRDefault="008751A9" w:rsidP="008751A9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2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6C2B2" w14:textId="77777777" w:rsidR="008751A9" w:rsidRPr="00824A98" w:rsidRDefault="005E40AA" w:rsidP="008751A9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>
              <w:rPr>
                <w:b/>
                <w:bCs/>
                <w:smallCaps/>
                <w:lang w:val="sv-SE"/>
              </w:rPr>
              <w:t xml:space="preserve">Anslutande system anger endast parametrar i </w:t>
            </w:r>
            <w:proofErr w:type="spellStart"/>
            <w:r>
              <w:rPr>
                <w:b/>
                <w:bCs/>
                <w:smallCaps/>
                <w:lang w:val="sv-SE"/>
              </w:rPr>
              <w:t>SSO</w:t>
            </w:r>
            <w:proofErr w:type="spellEnd"/>
            <w:r>
              <w:rPr>
                <w:b/>
                <w:bCs/>
                <w:smallCaps/>
                <w:lang w:val="sv-SE"/>
              </w:rPr>
              <w:t xml:space="preserve"> länk</w:t>
            </w:r>
          </w:p>
          <w:p w14:paraId="11381B7B" w14:textId="77777777" w:rsidR="008751A9" w:rsidRPr="001E472A" w:rsidRDefault="008751A9" w:rsidP="008751A9">
            <w:pPr>
              <w:pStyle w:val="TableText"/>
              <w:ind w:left="0"/>
              <w:rPr>
                <w:color w:val="00A9A7" w:themeColor="accent1"/>
                <w:sz w:val="20"/>
                <w:lang w:val="sv-SE"/>
              </w:rPr>
            </w:pPr>
            <w:r>
              <w:rPr>
                <w:sz w:val="20"/>
                <w:lang w:val="sv-SE"/>
              </w:rPr>
              <w:br/>
            </w:r>
          </w:p>
        </w:tc>
      </w:tr>
      <w:tr w:rsidR="008751A9" w14:paraId="5DB0161E" w14:textId="77777777" w:rsidTr="008751A9">
        <w:trPr>
          <w:cantSplit/>
          <w:trHeight w:val="761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72F7AC" w14:textId="77777777" w:rsidR="008751A9" w:rsidRDefault="008751A9" w:rsidP="008751A9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943901" w14:textId="77777777" w:rsidR="008751A9" w:rsidRPr="00472837" w:rsidRDefault="008751A9" w:rsidP="008751A9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3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BCC0D" w14:textId="77777777" w:rsidR="008751A9" w:rsidRPr="001E472A" w:rsidRDefault="008751A9" w:rsidP="008751A9">
            <w:pPr>
              <w:pStyle w:val="TableText"/>
              <w:snapToGrid w:val="0"/>
              <w:ind w:left="0"/>
              <w:rPr>
                <w:color w:val="00A9A7" w:themeColor="accent1"/>
                <w:sz w:val="20"/>
                <w:lang w:val="sv-SE"/>
              </w:rPr>
            </w:pPr>
          </w:p>
        </w:tc>
      </w:tr>
      <w:tr w:rsidR="008751A9" w14:paraId="7ECEECE2" w14:textId="77777777" w:rsidTr="008751A9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4D5F6E" w14:textId="77777777" w:rsidR="008751A9" w:rsidRDefault="008751A9" w:rsidP="008751A9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2D354" w14:textId="77777777" w:rsidR="008751A9" w:rsidRPr="003D0EEC" w:rsidRDefault="008751A9" w:rsidP="008751A9">
            <w:pPr>
              <w:pStyle w:val="TableText"/>
              <w:snapToGrid w:val="0"/>
              <w:rPr>
                <w:lang w:val="sv-SE"/>
              </w:rPr>
            </w:pPr>
            <w:r w:rsidRPr="001E472A">
              <w:rPr>
                <w:b/>
                <w:bCs/>
                <w:highlight w:val="yellow"/>
                <w:lang w:val="sv-SE"/>
              </w:rPr>
              <w:t xml:space="preserve">Alternativ </w:t>
            </w:r>
            <w:r>
              <w:rPr>
                <w:b/>
                <w:bCs/>
                <w:highlight w:val="yellow"/>
                <w:lang w:val="sv-SE"/>
              </w:rPr>
              <w:t>2</w:t>
            </w:r>
            <w:r w:rsidRPr="001E472A">
              <w:rPr>
                <w:highlight w:val="yellow"/>
                <w:lang w:val="sv-SE"/>
              </w:rPr>
              <w:t xml:space="preserve"> (</w:t>
            </w:r>
            <w:r>
              <w:rPr>
                <w:highlight w:val="yellow"/>
                <w:lang w:val="sv-SE"/>
              </w:rPr>
              <w:t>2014-05-20</w:t>
            </w:r>
            <w:r w:rsidRPr="001E472A">
              <w:rPr>
                <w:highlight w:val="yellow"/>
                <w:lang w:val="sv-SE"/>
              </w:rPr>
              <w:t>)</w:t>
            </w:r>
          </w:p>
          <w:p w14:paraId="4A822B96" w14:textId="77777777" w:rsidR="008751A9" w:rsidRPr="001E472A" w:rsidRDefault="008751A9" w:rsidP="008751A9">
            <w:pPr>
              <w:pStyle w:val="Brdtext"/>
              <w:rPr>
                <w:rFonts w:ascii="Arial" w:hAnsi="Arial" w:cs="Arial"/>
                <w:color w:val="00A9A7" w:themeColor="accent1"/>
              </w:rPr>
            </w:pPr>
          </w:p>
        </w:tc>
      </w:tr>
      <w:tr w:rsidR="008751A9" w:rsidRPr="00736758" w14:paraId="6DBE72D2" w14:textId="77777777" w:rsidTr="008751A9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62A0AC" w14:textId="77777777" w:rsidR="008751A9" w:rsidRDefault="008751A9" w:rsidP="008751A9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Skäl till 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AC904" w14:textId="77777777" w:rsidR="008751A9" w:rsidRPr="001E472A" w:rsidRDefault="008751A9" w:rsidP="008751A9">
            <w:pPr>
              <w:pStyle w:val="Brdtext"/>
              <w:rPr>
                <w:color w:val="00A9A7" w:themeColor="accent1"/>
              </w:rPr>
            </w:pPr>
            <w:r>
              <w:rPr>
                <w:rFonts w:ascii="Arial" w:hAnsi="Arial"/>
                <w:color w:val="00A9A7" w:themeColor="accent1"/>
                <w:szCs w:val="20"/>
                <w:lang w:eastAsia="ar-SA"/>
              </w:rPr>
              <w:t>Enligt ovan</w:t>
            </w:r>
          </w:p>
        </w:tc>
      </w:tr>
      <w:tr w:rsidR="008751A9" w:rsidRPr="00736758" w14:paraId="01F12E23" w14:textId="77777777" w:rsidTr="008751A9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47D05C" w14:textId="77777777" w:rsidR="008751A9" w:rsidRDefault="008751A9" w:rsidP="008751A9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Konsekvenser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12CD1" w14:textId="77777777" w:rsidR="008751A9" w:rsidRPr="001E472A" w:rsidRDefault="008751A9" w:rsidP="008751A9">
            <w:pPr>
              <w:pStyle w:val="Brdtext"/>
              <w:rPr>
                <w:color w:val="00A9A7" w:themeColor="accent1"/>
                <w:sz w:val="20"/>
                <w:szCs w:val="20"/>
              </w:rPr>
            </w:pPr>
          </w:p>
        </w:tc>
      </w:tr>
      <w:tr w:rsidR="008751A9" w:rsidRPr="00FC1187" w14:paraId="55D6DAAA" w14:textId="77777777" w:rsidTr="008751A9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83B0E2" w14:textId="77777777" w:rsidR="008751A9" w:rsidRDefault="008751A9" w:rsidP="008751A9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Avvikelsehantering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5A27A" w14:textId="77777777" w:rsidR="008751A9" w:rsidRPr="001E472A" w:rsidRDefault="008751A9" w:rsidP="008751A9">
            <w:pPr>
              <w:pStyle w:val="TableText"/>
              <w:snapToGrid w:val="0"/>
              <w:rPr>
                <w:color w:val="00A9A7" w:themeColor="accent1"/>
                <w:sz w:val="20"/>
                <w:lang w:val="sv-SE"/>
              </w:rPr>
            </w:pPr>
            <w:r>
              <w:rPr>
                <w:color w:val="00A9A7" w:themeColor="accent1"/>
                <w:lang w:val="sv-SE"/>
              </w:rPr>
              <w:t>n/a</w:t>
            </w:r>
          </w:p>
        </w:tc>
      </w:tr>
    </w:tbl>
    <w:p w14:paraId="2E8F9C61" w14:textId="77777777" w:rsidR="005A0328" w:rsidRDefault="005A0328" w:rsidP="008751A9">
      <w:pPr>
        <w:pStyle w:val="Brdtext"/>
        <w:rPr>
          <w:ins w:id="117" w:author="björn hedman" w:date="2014-06-25T08:39:00Z"/>
        </w:rPr>
      </w:pPr>
    </w:p>
    <w:p w14:paraId="566EFFF1" w14:textId="77777777" w:rsidR="005A0328" w:rsidRDefault="005A0328">
      <w:pPr>
        <w:spacing w:before="0" w:after="0"/>
        <w:rPr>
          <w:ins w:id="118" w:author="björn hedman" w:date="2014-06-25T08:39:00Z"/>
        </w:rPr>
      </w:pPr>
      <w:ins w:id="119" w:author="björn hedman" w:date="2014-06-25T08:39:00Z">
        <w:r>
          <w:br w:type="page"/>
        </w:r>
      </w:ins>
    </w:p>
    <w:p w14:paraId="7B5D9E0F" w14:textId="77777777" w:rsidR="008751A9" w:rsidRDefault="008751A9" w:rsidP="008751A9">
      <w:pPr>
        <w:pStyle w:val="Brdtext"/>
      </w:pPr>
    </w:p>
    <w:p w14:paraId="518599AA" w14:textId="77777777" w:rsidR="008B641A" w:rsidRPr="00DE35C6" w:rsidRDefault="008B641A" w:rsidP="008B641A">
      <w:pPr>
        <w:pStyle w:val="Rubrik2Nr"/>
        <w:rPr>
          <w:ins w:id="120" w:author="björn hedman" w:date="2014-06-24T13:05:00Z"/>
        </w:rPr>
      </w:pPr>
      <w:bookmarkStart w:id="121" w:name="_Toc265304872"/>
      <w:ins w:id="122" w:author="björn hedman" w:date="2014-06-24T13:05:00Z">
        <w:r>
          <w:t>AB</w:t>
        </w:r>
        <w:r w:rsidRPr="00DE35C6">
          <w:t xml:space="preserve">: </w:t>
        </w:r>
        <w:r w:rsidR="005A0328">
          <w:t>System</w:t>
        </w:r>
        <w:r>
          <w:t xml:space="preserve">adresserad domän </w:t>
        </w:r>
        <w:bookmarkEnd w:id="121"/>
      </w:ins>
    </w:p>
    <w:tbl>
      <w:tblPr>
        <w:tblW w:w="931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88"/>
        <w:gridCol w:w="395"/>
        <w:gridCol w:w="6533"/>
      </w:tblGrid>
      <w:tr w:rsidR="008B641A" w14:paraId="126D3950" w14:textId="77777777" w:rsidTr="008B641A">
        <w:trPr>
          <w:ins w:id="123" w:author="björn hedman" w:date="2014-06-24T13:05:00Z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64DE1C" w14:textId="77777777" w:rsidR="008B641A" w:rsidRDefault="008B641A" w:rsidP="008B641A">
            <w:pPr>
              <w:pStyle w:val="TableHeader"/>
              <w:snapToGrid w:val="0"/>
              <w:jc w:val="left"/>
              <w:rPr>
                <w:ins w:id="124" w:author="björn hedman" w:date="2014-06-24T13:05:00Z"/>
                <w:lang w:val="sv-SE"/>
              </w:rPr>
            </w:pPr>
            <w:ins w:id="125" w:author="björn hedman" w:date="2014-06-24T13:05:00Z">
              <w:r>
                <w:rPr>
                  <w:lang w:val="sv-SE"/>
                </w:rPr>
                <w:t>ID</w:t>
              </w:r>
            </w:ins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9995B" w14:textId="77777777" w:rsidR="008B641A" w:rsidRDefault="008B641A" w:rsidP="008B641A">
            <w:pPr>
              <w:pStyle w:val="TableText"/>
              <w:snapToGrid w:val="0"/>
              <w:rPr>
                <w:ins w:id="126" w:author="björn hedman" w:date="2014-06-24T13:05:00Z"/>
                <w:lang w:val="sv-SE"/>
              </w:rPr>
            </w:pPr>
            <w:ins w:id="127" w:author="björn hedman" w:date="2014-06-24T13:05:00Z">
              <w:r>
                <w:rPr>
                  <w:lang w:val="sv-SE"/>
                </w:rPr>
                <w:t>AB-2.3</w:t>
              </w:r>
            </w:ins>
          </w:p>
        </w:tc>
      </w:tr>
      <w:tr w:rsidR="008B641A" w14:paraId="6F1A60C4" w14:textId="77777777" w:rsidTr="008B641A">
        <w:trPr>
          <w:cantSplit/>
          <w:ins w:id="128" w:author="björn hedman" w:date="2014-06-24T13:05:00Z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3C7248" w14:textId="77777777" w:rsidR="008B641A" w:rsidRDefault="008B641A" w:rsidP="008B641A">
            <w:pPr>
              <w:pStyle w:val="TableHeader"/>
              <w:snapToGrid w:val="0"/>
              <w:jc w:val="left"/>
              <w:rPr>
                <w:ins w:id="129" w:author="björn hedman" w:date="2014-06-24T13:05:00Z"/>
                <w:lang w:val="sv-SE"/>
              </w:rPr>
            </w:pPr>
            <w:ins w:id="130" w:author="björn hedman" w:date="2014-06-24T13:05:00Z">
              <w:r>
                <w:rPr>
                  <w:lang w:val="sv-SE"/>
                </w:rPr>
                <w:t>Problembeskrivning</w:t>
              </w:r>
            </w:ins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8DAD2" w14:textId="77777777" w:rsidR="008B641A" w:rsidRDefault="008B641A" w:rsidP="008B641A">
            <w:pPr>
              <w:rPr>
                <w:ins w:id="131" w:author="björn hedman" w:date="2014-06-24T13:05:00Z"/>
              </w:rPr>
            </w:pPr>
            <w:ins w:id="132" w:author="björn hedman" w:date="2014-06-24T13:07:00Z">
              <w:r>
                <w:t>Tjänstedomänen anger implicit att det finns en patientportal men inte vilken organisation som tillhandahåller denna och detta kan även</w:t>
              </w:r>
            </w:ins>
            <w:ins w:id="133" w:author="björn hedman" w:date="2014-06-25T08:39:00Z">
              <w:r w:rsidR="005A0328">
                <w:t xml:space="preserve"> i alla fall teoretiskt</w:t>
              </w:r>
            </w:ins>
            <w:ins w:id="134" w:author="björn hedman" w:date="2014-06-24T13:07:00Z">
              <w:r>
                <w:t xml:space="preserve"> komma att förändras över tid beroende på vem som tilldelas uppdraget</w:t>
              </w:r>
            </w:ins>
            <w:ins w:id="135" w:author="björn hedman" w:date="2014-06-24T13:10:00Z">
              <w:r>
                <w:t>.</w:t>
              </w:r>
            </w:ins>
          </w:p>
          <w:p w14:paraId="25EF79A4" w14:textId="77777777" w:rsidR="008B641A" w:rsidRPr="001E472A" w:rsidRDefault="008B641A" w:rsidP="008B641A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ins w:id="136" w:author="björn hedman" w:date="2014-06-24T13:05:00Z"/>
                <w:color w:val="00A9A7" w:themeColor="accent1"/>
              </w:rPr>
            </w:pPr>
          </w:p>
        </w:tc>
      </w:tr>
      <w:tr w:rsidR="008B641A" w14:paraId="6B8532EF" w14:textId="77777777" w:rsidTr="008B641A">
        <w:trPr>
          <w:cantSplit/>
          <w:ins w:id="137" w:author="björn hedman" w:date="2014-06-24T13:05:00Z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FF3763" w14:textId="77777777" w:rsidR="008B641A" w:rsidRDefault="008B641A" w:rsidP="008B641A">
            <w:pPr>
              <w:pStyle w:val="TableHeader"/>
              <w:snapToGrid w:val="0"/>
              <w:jc w:val="left"/>
              <w:rPr>
                <w:ins w:id="138" w:author="björn hedman" w:date="2014-06-24T13:05:00Z"/>
                <w:lang w:val="sv-SE"/>
              </w:rPr>
            </w:pPr>
            <w:ins w:id="139" w:author="björn hedman" w:date="2014-06-24T13:05:00Z">
              <w:r>
                <w:rPr>
                  <w:lang w:val="sv-SE"/>
                </w:rPr>
                <w:t>Antaganden</w:t>
              </w:r>
            </w:ins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CB84B" w14:textId="77777777" w:rsidR="008B641A" w:rsidRDefault="008B641A" w:rsidP="008B641A">
            <w:pPr>
              <w:rPr>
                <w:ins w:id="140" w:author="björn hedman" w:date="2014-06-24T13:11:00Z"/>
              </w:rPr>
            </w:pPr>
            <w:ins w:id="141" w:author="björn hedman" w:date="2014-06-24T13:09:00Z">
              <w:r>
                <w:t xml:space="preserve">Utförande organisation skulle kunna tänkas förändras utan att tjänstens tekniska instans </w:t>
              </w:r>
            </w:ins>
            <w:ins w:id="142" w:author="björn hedman" w:date="2014-06-24T13:10:00Z">
              <w:r>
                <w:t xml:space="preserve">måste </w:t>
              </w:r>
            </w:ins>
            <w:ins w:id="143" w:author="björn hedman" w:date="2014-06-24T13:09:00Z">
              <w:r>
                <w:t>ändras</w:t>
              </w:r>
            </w:ins>
            <w:ins w:id="144" w:author="björn hedman" w:date="2014-06-24T13:11:00Z">
              <w:r>
                <w:t xml:space="preserve">. Det kommer </w:t>
              </w:r>
            </w:ins>
            <w:ins w:id="145" w:author="björn hedman" w:date="2014-06-25T08:40:00Z">
              <w:r w:rsidR="005A0328">
                <w:t xml:space="preserve">även </w:t>
              </w:r>
            </w:ins>
            <w:ins w:id="146" w:author="björn hedman" w:date="2014-06-24T13:11:00Z">
              <w:r>
                <w:t>rimligen också endast finnas en nationell portal</w:t>
              </w:r>
            </w:ins>
          </w:p>
          <w:p w14:paraId="7836DB3A" w14:textId="77777777" w:rsidR="008B641A" w:rsidRPr="008B641A" w:rsidRDefault="008B641A">
            <w:pPr>
              <w:pStyle w:val="Brdtext"/>
              <w:rPr>
                <w:ins w:id="147" w:author="björn hedman" w:date="2014-06-24T13:05:00Z"/>
              </w:rPr>
              <w:pPrChange w:id="148" w:author="björn hedman" w:date="2014-06-24T13:11:00Z">
                <w:pPr/>
              </w:pPrChange>
            </w:pPr>
          </w:p>
        </w:tc>
      </w:tr>
      <w:tr w:rsidR="008B641A" w:rsidRPr="00736758" w14:paraId="1679CC22" w14:textId="77777777" w:rsidTr="008B641A">
        <w:trPr>
          <w:cantSplit/>
          <w:ins w:id="149" w:author="björn hedman" w:date="2014-06-24T13:05:00Z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FFE632" w14:textId="77777777" w:rsidR="008B641A" w:rsidRDefault="008B641A" w:rsidP="008B641A">
            <w:pPr>
              <w:pStyle w:val="TableHeader"/>
              <w:snapToGrid w:val="0"/>
              <w:jc w:val="left"/>
              <w:rPr>
                <w:ins w:id="150" w:author="björn hedman" w:date="2014-06-24T13:05:00Z"/>
                <w:lang w:val="sv-SE"/>
              </w:rPr>
            </w:pPr>
            <w:ins w:id="151" w:author="björn hedman" w:date="2014-06-24T13:05:00Z">
              <w:r>
                <w:rPr>
                  <w:lang w:val="sv-SE"/>
                </w:rPr>
                <w:t xml:space="preserve">Motivation </w:t>
              </w:r>
            </w:ins>
          </w:p>
          <w:p w14:paraId="472EF13E" w14:textId="77777777" w:rsidR="008B641A" w:rsidRDefault="008B641A" w:rsidP="008B641A">
            <w:pPr>
              <w:pStyle w:val="TableHeader"/>
              <w:jc w:val="left"/>
              <w:rPr>
                <w:ins w:id="152" w:author="björn hedman" w:date="2014-06-24T13:05:00Z"/>
                <w:b w:val="0"/>
                <w:bCs w:val="0"/>
                <w:sz w:val="16"/>
                <w:szCs w:val="16"/>
                <w:lang w:val="sv-SE"/>
              </w:rPr>
            </w:pPr>
            <w:ins w:id="153" w:author="björn hedman" w:date="2014-06-24T13:05:00Z">
              <w:r>
                <w:rPr>
                  <w:b w:val="0"/>
                  <w:bCs w:val="0"/>
                  <w:sz w:val="16"/>
                  <w:szCs w:val="16"/>
                  <w:lang w:val="sv-SE"/>
                </w:rPr>
                <w:t>(varför detta beslut är viktigt)</w:t>
              </w:r>
            </w:ins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9B2B5" w14:textId="77777777" w:rsidR="008B641A" w:rsidRPr="001E472A" w:rsidRDefault="008B641A" w:rsidP="008B641A">
            <w:pPr>
              <w:rPr>
                <w:ins w:id="154" w:author="björn hedman" w:date="2014-06-24T13:05:00Z"/>
              </w:rPr>
            </w:pPr>
            <w:ins w:id="155" w:author="björn hedman" w:date="2014-06-24T13:11:00Z">
              <w:r>
                <w:t>För att tydliggöra vad som gäller och bakomliggande argument</w:t>
              </w:r>
            </w:ins>
            <w:ins w:id="156" w:author="björn hedman" w:date="2014-06-25T08:41:00Z">
              <w:r w:rsidR="00C54419">
                <w:t xml:space="preserve"> till adressering.</w:t>
              </w:r>
            </w:ins>
          </w:p>
        </w:tc>
      </w:tr>
      <w:tr w:rsidR="008B641A" w14:paraId="49876D1C" w14:textId="77777777" w:rsidTr="008B641A">
        <w:trPr>
          <w:cantSplit/>
          <w:trHeight w:val="75"/>
          <w:ins w:id="157" w:author="björn hedman" w:date="2014-06-24T13:05:00Z"/>
        </w:trPr>
        <w:tc>
          <w:tcPr>
            <w:tcW w:w="2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98E9ED" w14:textId="77777777" w:rsidR="008B641A" w:rsidRDefault="008B641A" w:rsidP="008B641A">
            <w:pPr>
              <w:pStyle w:val="TableHeader"/>
              <w:snapToGrid w:val="0"/>
              <w:jc w:val="left"/>
              <w:rPr>
                <w:ins w:id="158" w:author="björn hedman" w:date="2014-06-24T13:05:00Z"/>
                <w:lang w:val="sv-SE"/>
              </w:rPr>
            </w:pPr>
            <w:ins w:id="159" w:author="björn hedman" w:date="2014-06-24T13:05:00Z">
              <w:r>
                <w:rPr>
                  <w:lang w:val="sv-SE"/>
                </w:rPr>
                <w:t>Alternativ</w:t>
              </w:r>
            </w:ins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52FE11" w14:textId="77777777" w:rsidR="008B641A" w:rsidRPr="00472837" w:rsidRDefault="008B641A" w:rsidP="008B641A">
            <w:pPr>
              <w:pStyle w:val="TableText"/>
              <w:snapToGrid w:val="0"/>
              <w:rPr>
                <w:ins w:id="160" w:author="björn hedman" w:date="2014-06-24T13:05:00Z"/>
                <w:lang w:val="sv-SE"/>
              </w:rPr>
            </w:pPr>
            <w:ins w:id="161" w:author="björn hedman" w:date="2014-06-24T13:05:00Z">
              <w:r w:rsidRPr="00472837">
                <w:rPr>
                  <w:lang w:val="sv-SE"/>
                </w:rPr>
                <w:t>1</w:t>
              </w:r>
            </w:ins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9AB44" w14:textId="77777777" w:rsidR="008B641A" w:rsidRPr="00824A98" w:rsidRDefault="008B641A" w:rsidP="008B641A">
            <w:pPr>
              <w:pStyle w:val="TableText"/>
              <w:snapToGrid w:val="0"/>
              <w:ind w:left="0"/>
              <w:rPr>
                <w:ins w:id="162" w:author="björn hedman" w:date="2014-06-24T13:05:00Z"/>
                <w:b/>
                <w:bCs/>
                <w:smallCaps/>
                <w:lang w:val="sv-SE"/>
              </w:rPr>
            </w:pPr>
            <w:ins w:id="163" w:author="björn hedman" w:date="2014-06-24T13:06:00Z">
              <w:r>
                <w:rPr>
                  <w:b/>
                  <w:bCs/>
                  <w:smallCaps/>
                  <w:lang w:val="sv-SE"/>
                </w:rPr>
                <w:t>Adressering på organisation</w:t>
              </w:r>
            </w:ins>
            <w:ins w:id="164" w:author="björn hedman" w:date="2014-06-25T08:40:00Z">
              <w:r w:rsidR="00C54419">
                <w:rPr>
                  <w:b/>
                  <w:bCs/>
                  <w:smallCaps/>
                  <w:lang w:val="sv-SE"/>
                </w:rPr>
                <w:t xml:space="preserve"> via </w:t>
              </w:r>
              <w:proofErr w:type="spellStart"/>
              <w:r w:rsidR="00C54419">
                <w:rPr>
                  <w:b/>
                  <w:bCs/>
                  <w:smallCaps/>
                  <w:lang w:val="sv-SE"/>
                </w:rPr>
                <w:t>organisationsens</w:t>
              </w:r>
              <w:proofErr w:type="spellEnd"/>
              <w:r w:rsidR="00C54419">
                <w:rPr>
                  <w:b/>
                  <w:bCs/>
                  <w:smallCaps/>
                  <w:lang w:val="sv-SE"/>
                </w:rPr>
                <w:t xml:space="preserve"> id</w:t>
              </w:r>
            </w:ins>
          </w:p>
          <w:p w14:paraId="6B5C286A" w14:textId="77777777" w:rsidR="008B641A" w:rsidRPr="001E472A" w:rsidRDefault="008B641A" w:rsidP="008B641A">
            <w:pPr>
              <w:pStyle w:val="TableText"/>
              <w:ind w:left="0"/>
              <w:rPr>
                <w:ins w:id="165" w:author="björn hedman" w:date="2014-06-24T13:05:00Z"/>
                <w:color w:val="00A9A7" w:themeColor="accent1"/>
                <w:sz w:val="20"/>
                <w:lang w:val="sv-SE"/>
              </w:rPr>
            </w:pPr>
            <w:ins w:id="166" w:author="björn hedman" w:date="2014-06-24T13:05:00Z">
              <w:r>
                <w:rPr>
                  <w:sz w:val="20"/>
                  <w:lang w:val="sv-SE"/>
                </w:rPr>
                <w:br/>
              </w:r>
            </w:ins>
          </w:p>
        </w:tc>
      </w:tr>
      <w:tr w:rsidR="008B641A" w14:paraId="0FC44F87" w14:textId="77777777" w:rsidTr="008B641A">
        <w:trPr>
          <w:cantSplit/>
          <w:trHeight w:val="761"/>
          <w:ins w:id="167" w:author="björn hedman" w:date="2014-06-24T13:05:00Z"/>
        </w:trPr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7195B9" w14:textId="77777777" w:rsidR="008B641A" w:rsidRDefault="008B641A" w:rsidP="008B641A">
            <w:pPr>
              <w:pStyle w:val="TableHeader"/>
              <w:snapToGrid w:val="0"/>
              <w:jc w:val="left"/>
              <w:rPr>
                <w:ins w:id="168" w:author="björn hedman" w:date="2014-06-24T13:05:00Z"/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89D024" w14:textId="77777777" w:rsidR="008B641A" w:rsidRPr="00472837" w:rsidRDefault="008B641A" w:rsidP="008B641A">
            <w:pPr>
              <w:pStyle w:val="TableText"/>
              <w:snapToGrid w:val="0"/>
              <w:rPr>
                <w:ins w:id="169" w:author="björn hedman" w:date="2014-06-24T13:05:00Z"/>
                <w:lang w:val="sv-SE"/>
              </w:rPr>
            </w:pPr>
            <w:ins w:id="170" w:author="björn hedman" w:date="2014-06-24T13:05:00Z">
              <w:r w:rsidRPr="00472837">
                <w:rPr>
                  <w:lang w:val="sv-SE"/>
                </w:rPr>
                <w:t>2</w:t>
              </w:r>
            </w:ins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2F1AF" w14:textId="77777777" w:rsidR="008B641A" w:rsidRPr="00824A98" w:rsidRDefault="008B641A" w:rsidP="008B641A">
            <w:pPr>
              <w:pStyle w:val="TableText"/>
              <w:snapToGrid w:val="0"/>
              <w:ind w:left="0"/>
              <w:rPr>
                <w:ins w:id="171" w:author="björn hedman" w:date="2014-06-24T13:05:00Z"/>
                <w:b/>
                <w:bCs/>
                <w:smallCaps/>
                <w:lang w:val="sv-SE"/>
              </w:rPr>
            </w:pPr>
            <w:ins w:id="172" w:author="björn hedman" w:date="2014-06-24T13:07:00Z">
              <w:r>
                <w:rPr>
                  <w:b/>
                  <w:bCs/>
                  <w:smallCaps/>
                  <w:lang w:val="sv-SE"/>
                </w:rPr>
                <w:t>Adressering via systemadressering</w:t>
              </w:r>
            </w:ins>
          </w:p>
          <w:p w14:paraId="3CFEA31C" w14:textId="77777777" w:rsidR="008B641A" w:rsidRPr="001E472A" w:rsidRDefault="008B641A" w:rsidP="008B641A">
            <w:pPr>
              <w:pStyle w:val="TableText"/>
              <w:ind w:left="0"/>
              <w:rPr>
                <w:ins w:id="173" w:author="björn hedman" w:date="2014-06-24T13:05:00Z"/>
                <w:color w:val="00A9A7" w:themeColor="accent1"/>
                <w:sz w:val="20"/>
                <w:lang w:val="sv-SE"/>
              </w:rPr>
            </w:pPr>
            <w:ins w:id="174" w:author="björn hedman" w:date="2014-06-24T13:05:00Z">
              <w:r>
                <w:rPr>
                  <w:sz w:val="20"/>
                  <w:lang w:val="sv-SE"/>
                </w:rPr>
                <w:br/>
              </w:r>
            </w:ins>
          </w:p>
        </w:tc>
      </w:tr>
      <w:tr w:rsidR="008B641A" w14:paraId="7351B7C4" w14:textId="77777777" w:rsidTr="008B641A">
        <w:trPr>
          <w:cantSplit/>
          <w:trHeight w:val="761"/>
          <w:ins w:id="175" w:author="björn hedman" w:date="2014-06-24T13:05:00Z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2BA629" w14:textId="77777777" w:rsidR="008B641A" w:rsidRDefault="008B641A" w:rsidP="008B641A">
            <w:pPr>
              <w:pStyle w:val="TableHeader"/>
              <w:snapToGrid w:val="0"/>
              <w:jc w:val="left"/>
              <w:rPr>
                <w:ins w:id="176" w:author="björn hedman" w:date="2014-06-24T13:05:00Z"/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9274F9" w14:textId="77777777" w:rsidR="008B641A" w:rsidRPr="00472837" w:rsidRDefault="008B641A" w:rsidP="008B641A">
            <w:pPr>
              <w:pStyle w:val="TableText"/>
              <w:snapToGrid w:val="0"/>
              <w:rPr>
                <w:ins w:id="177" w:author="björn hedman" w:date="2014-06-24T13:05:00Z"/>
                <w:lang w:val="sv-SE"/>
              </w:rPr>
            </w:pPr>
            <w:ins w:id="178" w:author="björn hedman" w:date="2014-06-24T13:05:00Z">
              <w:r w:rsidRPr="00472837">
                <w:rPr>
                  <w:lang w:val="sv-SE"/>
                </w:rPr>
                <w:t>3</w:t>
              </w:r>
            </w:ins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E3484" w14:textId="77777777" w:rsidR="008B641A" w:rsidRPr="001E472A" w:rsidRDefault="008B641A" w:rsidP="008B641A">
            <w:pPr>
              <w:pStyle w:val="TableText"/>
              <w:snapToGrid w:val="0"/>
              <w:ind w:left="0"/>
              <w:rPr>
                <w:ins w:id="179" w:author="björn hedman" w:date="2014-06-24T13:05:00Z"/>
                <w:color w:val="00A9A7" w:themeColor="accent1"/>
                <w:sz w:val="20"/>
                <w:lang w:val="sv-SE"/>
              </w:rPr>
            </w:pPr>
          </w:p>
        </w:tc>
      </w:tr>
      <w:tr w:rsidR="008B641A" w14:paraId="738763D7" w14:textId="77777777" w:rsidTr="008B641A">
        <w:trPr>
          <w:cantSplit/>
          <w:ins w:id="180" w:author="björn hedman" w:date="2014-06-24T13:05:00Z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03D84F" w14:textId="77777777" w:rsidR="008B641A" w:rsidRDefault="008B641A" w:rsidP="008B641A">
            <w:pPr>
              <w:pStyle w:val="TableHeader"/>
              <w:snapToGrid w:val="0"/>
              <w:jc w:val="left"/>
              <w:rPr>
                <w:ins w:id="181" w:author="björn hedman" w:date="2014-06-24T13:05:00Z"/>
                <w:lang w:val="sv-SE"/>
              </w:rPr>
            </w:pPr>
            <w:ins w:id="182" w:author="björn hedman" w:date="2014-06-24T13:05:00Z">
              <w:r>
                <w:rPr>
                  <w:lang w:val="sv-SE"/>
                </w:rPr>
                <w:t>Beslut</w:t>
              </w:r>
            </w:ins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E1D27" w14:textId="77777777" w:rsidR="008B641A" w:rsidRPr="003D0EEC" w:rsidRDefault="008B641A" w:rsidP="008B641A">
            <w:pPr>
              <w:pStyle w:val="TableText"/>
              <w:snapToGrid w:val="0"/>
              <w:rPr>
                <w:ins w:id="183" w:author="björn hedman" w:date="2014-06-24T13:05:00Z"/>
                <w:lang w:val="sv-SE"/>
              </w:rPr>
            </w:pPr>
            <w:ins w:id="184" w:author="björn hedman" w:date="2014-06-24T13:05:00Z">
              <w:r w:rsidRPr="001E472A">
                <w:rPr>
                  <w:b/>
                  <w:bCs/>
                  <w:highlight w:val="yellow"/>
                  <w:lang w:val="sv-SE"/>
                </w:rPr>
                <w:t xml:space="preserve">Alternativ </w:t>
              </w:r>
              <w:r>
                <w:rPr>
                  <w:b/>
                  <w:bCs/>
                  <w:highlight w:val="yellow"/>
                  <w:lang w:val="sv-SE"/>
                </w:rPr>
                <w:t>2</w:t>
              </w:r>
              <w:r w:rsidRPr="001E472A">
                <w:rPr>
                  <w:highlight w:val="yellow"/>
                  <w:lang w:val="sv-SE"/>
                </w:rPr>
                <w:t xml:space="preserve"> (</w:t>
              </w:r>
              <w:r>
                <w:rPr>
                  <w:highlight w:val="yellow"/>
                  <w:lang w:val="sv-SE"/>
                </w:rPr>
                <w:t>2014-0</w:t>
              </w:r>
            </w:ins>
            <w:ins w:id="185" w:author="björn hedman" w:date="2014-06-24T13:07:00Z">
              <w:r>
                <w:rPr>
                  <w:highlight w:val="yellow"/>
                  <w:lang w:val="sv-SE"/>
                </w:rPr>
                <w:t>6</w:t>
              </w:r>
            </w:ins>
            <w:ins w:id="186" w:author="björn hedman" w:date="2014-06-24T13:05:00Z">
              <w:r>
                <w:rPr>
                  <w:highlight w:val="yellow"/>
                  <w:lang w:val="sv-SE"/>
                </w:rPr>
                <w:t>-24</w:t>
              </w:r>
              <w:r w:rsidRPr="001E472A">
                <w:rPr>
                  <w:highlight w:val="yellow"/>
                  <w:lang w:val="sv-SE"/>
                </w:rPr>
                <w:t>)</w:t>
              </w:r>
            </w:ins>
          </w:p>
          <w:p w14:paraId="06011B77" w14:textId="77777777" w:rsidR="008B641A" w:rsidRPr="001E472A" w:rsidRDefault="008B641A" w:rsidP="008B641A">
            <w:pPr>
              <w:pStyle w:val="Brdtext"/>
              <w:rPr>
                <w:ins w:id="187" w:author="björn hedman" w:date="2014-06-24T13:05:00Z"/>
                <w:rFonts w:ascii="Arial" w:hAnsi="Arial" w:cs="Arial"/>
                <w:color w:val="00A9A7" w:themeColor="accent1"/>
              </w:rPr>
            </w:pPr>
          </w:p>
        </w:tc>
      </w:tr>
      <w:tr w:rsidR="008B641A" w:rsidRPr="00736758" w14:paraId="30D11AFC" w14:textId="77777777" w:rsidTr="008B641A">
        <w:trPr>
          <w:cantSplit/>
          <w:ins w:id="188" w:author="björn hedman" w:date="2014-06-24T13:05:00Z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0E377A" w14:textId="77777777" w:rsidR="008B641A" w:rsidRDefault="008B641A" w:rsidP="008B641A">
            <w:pPr>
              <w:pStyle w:val="TableHeader"/>
              <w:snapToGrid w:val="0"/>
              <w:jc w:val="left"/>
              <w:rPr>
                <w:ins w:id="189" w:author="björn hedman" w:date="2014-06-24T13:05:00Z"/>
                <w:lang w:val="sv-SE"/>
              </w:rPr>
            </w:pPr>
            <w:ins w:id="190" w:author="björn hedman" w:date="2014-06-24T13:05:00Z">
              <w:r>
                <w:rPr>
                  <w:lang w:val="sv-SE"/>
                </w:rPr>
                <w:t>Skäl till beslut</w:t>
              </w:r>
            </w:ins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30D46" w14:textId="77777777" w:rsidR="008B641A" w:rsidRPr="001E472A" w:rsidRDefault="008B641A" w:rsidP="008B641A">
            <w:pPr>
              <w:pStyle w:val="Brdtext"/>
              <w:rPr>
                <w:ins w:id="191" w:author="björn hedman" w:date="2014-06-24T13:05:00Z"/>
                <w:color w:val="00A9A7" w:themeColor="accent1"/>
              </w:rPr>
            </w:pPr>
            <w:proofErr w:type="spellStart"/>
            <w:ins w:id="192" w:author="björn hedman" w:date="2014-06-24T13:05:00Z">
              <w:r>
                <w:rPr>
                  <w:rFonts w:ascii="Arial" w:hAnsi="Arial"/>
                  <w:color w:val="00A9A7" w:themeColor="accent1"/>
                  <w:szCs w:val="20"/>
                  <w:lang w:eastAsia="ar-SA"/>
                </w:rPr>
                <w:t>Systemaddressering</w:t>
              </w:r>
              <w:proofErr w:type="spellEnd"/>
              <w:r>
                <w:rPr>
                  <w:rFonts w:ascii="Arial" w:hAnsi="Arial"/>
                  <w:color w:val="00A9A7" w:themeColor="accent1"/>
                  <w:szCs w:val="20"/>
                  <w:lang w:eastAsia="ar-SA"/>
                </w:rPr>
                <w:t xml:space="preserve"> </w:t>
              </w:r>
            </w:ins>
            <w:ins w:id="193" w:author="björn hedman" w:date="2014-06-24T13:12:00Z">
              <w:r w:rsidR="003A206B">
                <w:rPr>
                  <w:rFonts w:ascii="Arial" w:hAnsi="Arial"/>
                  <w:color w:val="00A9A7" w:themeColor="accent1"/>
                  <w:szCs w:val="20"/>
                  <w:lang w:eastAsia="ar-SA"/>
                </w:rPr>
                <w:t>bedöms fungera utan problem och det finns inga uppenbara fördelar att adressera på organisation.</w:t>
              </w:r>
            </w:ins>
          </w:p>
        </w:tc>
      </w:tr>
      <w:tr w:rsidR="008B641A" w:rsidRPr="00736758" w14:paraId="1B7841F2" w14:textId="77777777" w:rsidTr="008B641A">
        <w:trPr>
          <w:cantSplit/>
          <w:ins w:id="194" w:author="björn hedman" w:date="2014-06-24T13:05:00Z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05063E" w14:textId="77777777" w:rsidR="008B641A" w:rsidRDefault="008B641A" w:rsidP="008B641A">
            <w:pPr>
              <w:pStyle w:val="TableHeader"/>
              <w:snapToGrid w:val="0"/>
              <w:jc w:val="left"/>
              <w:rPr>
                <w:ins w:id="195" w:author="björn hedman" w:date="2014-06-24T13:05:00Z"/>
                <w:lang w:val="sv-SE"/>
              </w:rPr>
            </w:pPr>
            <w:ins w:id="196" w:author="björn hedman" w:date="2014-06-24T13:05:00Z">
              <w:r>
                <w:rPr>
                  <w:lang w:val="sv-SE"/>
                </w:rPr>
                <w:t>Konsekvenser</w:t>
              </w:r>
            </w:ins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D6A6B" w14:textId="77777777" w:rsidR="008B641A" w:rsidRPr="001E472A" w:rsidRDefault="008B641A" w:rsidP="008B641A">
            <w:pPr>
              <w:pStyle w:val="Brdtext"/>
              <w:rPr>
                <w:ins w:id="197" w:author="björn hedman" w:date="2014-06-24T13:05:00Z"/>
                <w:color w:val="00A9A7" w:themeColor="accent1"/>
                <w:sz w:val="20"/>
                <w:szCs w:val="20"/>
              </w:rPr>
            </w:pPr>
          </w:p>
        </w:tc>
      </w:tr>
      <w:tr w:rsidR="008B641A" w:rsidRPr="00FC1187" w14:paraId="7DE60525" w14:textId="77777777" w:rsidTr="008B641A">
        <w:trPr>
          <w:cantSplit/>
          <w:ins w:id="198" w:author="björn hedman" w:date="2014-06-24T13:05:00Z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86A7CB" w14:textId="77777777" w:rsidR="008B641A" w:rsidRDefault="008B641A" w:rsidP="008B641A">
            <w:pPr>
              <w:pStyle w:val="TableHeader"/>
              <w:snapToGrid w:val="0"/>
              <w:jc w:val="left"/>
              <w:rPr>
                <w:ins w:id="199" w:author="björn hedman" w:date="2014-06-24T13:05:00Z"/>
                <w:lang w:val="sv-SE"/>
              </w:rPr>
            </w:pPr>
            <w:ins w:id="200" w:author="björn hedman" w:date="2014-06-24T13:05:00Z">
              <w:r>
                <w:rPr>
                  <w:lang w:val="sv-SE"/>
                </w:rPr>
                <w:t>Avvikelsehantering</w:t>
              </w:r>
            </w:ins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01082" w14:textId="77777777" w:rsidR="008B641A" w:rsidRPr="001E472A" w:rsidRDefault="008B641A" w:rsidP="008B641A">
            <w:pPr>
              <w:pStyle w:val="TableText"/>
              <w:snapToGrid w:val="0"/>
              <w:rPr>
                <w:ins w:id="201" w:author="björn hedman" w:date="2014-06-24T13:05:00Z"/>
                <w:color w:val="00A9A7" w:themeColor="accent1"/>
                <w:sz w:val="20"/>
                <w:lang w:val="sv-SE"/>
              </w:rPr>
            </w:pPr>
            <w:ins w:id="202" w:author="björn hedman" w:date="2014-06-24T13:05:00Z">
              <w:r>
                <w:rPr>
                  <w:color w:val="00A9A7" w:themeColor="accent1"/>
                  <w:lang w:val="sv-SE"/>
                </w:rPr>
                <w:t>n/a</w:t>
              </w:r>
            </w:ins>
          </w:p>
        </w:tc>
      </w:tr>
    </w:tbl>
    <w:p w14:paraId="7C6045F0" w14:textId="77777777" w:rsidR="008B641A" w:rsidRDefault="008B641A" w:rsidP="008B641A">
      <w:pPr>
        <w:pStyle w:val="Brdtext"/>
        <w:rPr>
          <w:ins w:id="203" w:author="björn hedman" w:date="2014-06-24T13:05:00Z"/>
        </w:rPr>
      </w:pPr>
    </w:p>
    <w:p w14:paraId="1467FECD" w14:textId="77777777" w:rsidR="004D2F92" w:rsidRPr="004D2F92" w:rsidRDefault="004D2F92" w:rsidP="005E40AA">
      <w:pPr>
        <w:pStyle w:val="Rubrik1Nr"/>
        <w:numPr>
          <w:ilvl w:val="0"/>
          <w:numId w:val="0"/>
        </w:numPr>
        <w:ind w:left="454" w:hanging="454"/>
      </w:pPr>
    </w:p>
    <w:sectPr w:rsidR="004D2F92" w:rsidRPr="004D2F92" w:rsidSect="001F54EF">
      <w:headerReference w:type="even" r:id="rId10"/>
      <w:headerReference w:type="default" r:id="rId11"/>
      <w:footerReference w:type="default" r:id="rId12"/>
      <w:headerReference w:type="first" r:id="rId13"/>
      <w:pgSz w:w="11906" w:h="16838" w:code="9"/>
      <w:pgMar w:top="2948" w:right="1701" w:bottom="1814" w:left="1701" w:header="340" w:footer="0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Lennart Eriksson" w:date="2014-06-23T16:07:00Z" w:initials="Leriks">
    <w:p w14:paraId="74A6C6A0" w14:textId="77777777" w:rsidR="003D1461" w:rsidRDefault="003D1461">
      <w:pPr>
        <w:pStyle w:val="Kommentarer"/>
      </w:pPr>
      <w:r>
        <w:rPr>
          <w:rStyle w:val="Kommentarsreferens"/>
        </w:rPr>
        <w:annotationRef/>
      </w:r>
      <w:r>
        <w:t xml:space="preserve">Röd plupp fel version på dokument skall vara med </w:t>
      </w:r>
      <w:proofErr w:type="spellStart"/>
      <w:r>
        <w:t>rc</w:t>
      </w:r>
      <w:proofErr w:type="spellEnd"/>
      <w:r>
        <w:t xml:space="preserve"> för spårbarhet. </w:t>
      </w:r>
    </w:p>
  </w:comment>
  <w:comment w:id="5" w:author="Lennart Eriksson" w:date="2014-06-23T16:07:00Z" w:initials="Leriks">
    <w:p w14:paraId="3D1EE541" w14:textId="77777777" w:rsidR="003D1461" w:rsidRDefault="003D1461">
      <w:pPr>
        <w:pStyle w:val="Kommentarer"/>
      </w:pPr>
      <w:r>
        <w:rPr>
          <w:rStyle w:val="Kommentarsreferens"/>
        </w:rPr>
        <w:annotationRef/>
      </w:r>
      <w:r>
        <w:t xml:space="preserve">Borde stå rätt </w:t>
      </w:r>
      <w:proofErr w:type="spellStart"/>
      <w:r>
        <w:t>skaer</w:t>
      </w:r>
      <w:proofErr w:type="spellEnd"/>
      <w:r>
        <w:t xml:space="preserve"> </w:t>
      </w:r>
      <w:proofErr w:type="gramStart"/>
      <w:r>
        <w:t>verkar ?</w:t>
      </w:r>
      <w:proofErr w:type="gramEnd"/>
      <w:r>
        <w:t>??</w:t>
      </w:r>
    </w:p>
  </w:comment>
  <w:comment w:id="57" w:author="Lennart Eriksson" w:date="2014-06-23T16:08:00Z" w:initials="Leriks">
    <w:p w14:paraId="654DD5A3" w14:textId="77777777" w:rsidR="003D1461" w:rsidRDefault="003D1461">
      <w:pPr>
        <w:pStyle w:val="Kommentarer"/>
      </w:pPr>
      <w:r>
        <w:rPr>
          <w:rStyle w:val="Kommentarsreferens"/>
        </w:rPr>
        <w:annotationRef/>
      </w:r>
      <w:r>
        <w:t xml:space="preserve">Röd plupp Blå text skall inte vara med. </w:t>
      </w:r>
    </w:p>
  </w:comment>
  <w:comment w:id="100" w:author="Lennart Eriksson" w:date="2014-06-23T16:09:00Z" w:initials="Leriks">
    <w:p w14:paraId="7609C50C" w14:textId="77777777" w:rsidR="003D1461" w:rsidRDefault="003D1461">
      <w:pPr>
        <w:pStyle w:val="Kommentarer"/>
      </w:pPr>
      <w:r>
        <w:rPr>
          <w:rStyle w:val="Kommentarsreferens"/>
        </w:rPr>
        <w:annotationRef/>
      </w:r>
      <w:proofErr w:type="spellStart"/>
      <w:r>
        <w:t>Sakanr</w:t>
      </w:r>
      <w:proofErr w:type="spellEnd"/>
      <w:r>
        <w:t xml:space="preserve"> tydlig ref i </w:t>
      </w:r>
      <w:proofErr w:type="spellStart"/>
      <w:r>
        <w:t>tkb</w:t>
      </w:r>
      <w:proofErr w:type="spellEnd"/>
      <w:r>
        <w:t xml:space="preserve">. </w:t>
      </w:r>
    </w:p>
  </w:comment>
  <w:comment w:id="101" w:author="björn hedman" w:date="2014-06-25T11:04:00Z" w:initials="bh">
    <w:p w14:paraId="6FD960B5" w14:textId="77777777" w:rsidR="003611A1" w:rsidRDefault="003611A1">
      <w:pPr>
        <w:pStyle w:val="Kommentarer"/>
      </w:pPr>
      <w:r>
        <w:rPr>
          <w:rStyle w:val="Kommentarsreferens"/>
        </w:rPr>
        <w:annotationRef/>
      </w:r>
      <w:r>
        <w:t xml:space="preserve">Har lagt till objektbeskrivning för </w:t>
      </w:r>
      <w:proofErr w:type="spellStart"/>
      <w:r>
        <w:t>orgUnitType</w:t>
      </w:r>
      <w:proofErr w:type="spellEnd"/>
      <w:r w:rsidR="00266EBB">
        <w:t xml:space="preserve"> och uppdaterat referensen till</w:t>
      </w:r>
      <w:r>
        <w:t xml:space="preserve"> </w:t>
      </w:r>
      <w:r w:rsidR="00266EBB">
        <w:t xml:space="preserve">där </w:t>
      </w:r>
      <w:r>
        <w:t>detta</w:t>
      </w:r>
      <w:r w:rsidR="00266EBB">
        <w:t xml:space="preserve"> objekt</w:t>
      </w:r>
      <w:r>
        <w:t xml:space="preserve"> beskrivs och hänvisning till detta AB</w:t>
      </w:r>
    </w:p>
  </w:comment>
  <w:comment w:id="103" w:author="Lennart Eriksson" w:date="2014-06-23T16:08:00Z" w:initials="Leriks">
    <w:p w14:paraId="015FE9A2" w14:textId="77777777" w:rsidR="003D1461" w:rsidRDefault="003D1461">
      <w:pPr>
        <w:pStyle w:val="Kommentarer"/>
      </w:pPr>
      <w:r>
        <w:rPr>
          <w:rStyle w:val="Kommentarsreferens"/>
        </w:rPr>
        <w:annotationRef/>
      </w:r>
      <w:proofErr w:type="gramStart"/>
      <w:r>
        <w:t>Ej</w:t>
      </w:r>
      <w:proofErr w:type="gramEnd"/>
      <w:r>
        <w:t xml:space="preserve"> blå! Gul plupp </w:t>
      </w:r>
    </w:p>
  </w:comment>
  <w:comment w:id="109" w:author="Lennart Eriksson" w:date="2014-06-23T16:09:00Z" w:initials="Leriks">
    <w:p w14:paraId="5792924A" w14:textId="77777777" w:rsidR="003D1461" w:rsidRDefault="003D1461">
      <w:pPr>
        <w:pStyle w:val="Kommentarer"/>
      </w:pPr>
      <w:r>
        <w:rPr>
          <w:rStyle w:val="Kommentarsreferens"/>
        </w:rPr>
        <w:annotationRef/>
      </w:r>
      <w:r>
        <w:t xml:space="preserve">Saknar </w:t>
      </w:r>
      <w:proofErr w:type="spellStart"/>
      <w:r>
        <w:t>tydklig</w:t>
      </w:r>
      <w:proofErr w:type="spellEnd"/>
      <w:r>
        <w:t xml:space="preserve"> ref i </w:t>
      </w:r>
      <w:proofErr w:type="spellStart"/>
      <w:r>
        <w:t>tkb</w:t>
      </w:r>
      <w:proofErr w:type="spellEnd"/>
      <w:r>
        <w:t xml:space="preserve">. </w:t>
      </w:r>
    </w:p>
  </w:comment>
  <w:comment w:id="114" w:author="Lennart Eriksson" w:date="2014-06-23T16:09:00Z" w:initials="Leriks">
    <w:p w14:paraId="2D0301B1" w14:textId="77777777" w:rsidR="003D1461" w:rsidRDefault="003D1461">
      <w:pPr>
        <w:pStyle w:val="Kommentarer"/>
      </w:pPr>
      <w:r>
        <w:rPr>
          <w:rStyle w:val="Kommentarsreferens"/>
        </w:rPr>
        <w:annotationRef/>
      </w:r>
      <w:r>
        <w:t xml:space="preserve">Blå text bort skall vara svart. 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BD6073" w14:textId="77777777" w:rsidR="003D1461" w:rsidRDefault="003D1461" w:rsidP="00C15048">
      <w:r>
        <w:separator/>
      </w:r>
    </w:p>
    <w:p w14:paraId="0229FA57" w14:textId="77777777" w:rsidR="003D1461" w:rsidRDefault="003D1461" w:rsidP="00C15048"/>
    <w:p w14:paraId="1F7597ED" w14:textId="77777777" w:rsidR="003D1461" w:rsidRDefault="003D1461" w:rsidP="00C15048"/>
  </w:endnote>
  <w:endnote w:type="continuationSeparator" w:id="0">
    <w:p w14:paraId="51E44B76" w14:textId="77777777" w:rsidR="003D1461" w:rsidRDefault="003D1461" w:rsidP="00C15048">
      <w:r>
        <w:continuationSeparator/>
      </w:r>
    </w:p>
    <w:p w14:paraId="3E2FDF62" w14:textId="77777777" w:rsidR="003D1461" w:rsidRDefault="003D1461" w:rsidP="00C15048"/>
    <w:p w14:paraId="4D99938F" w14:textId="77777777" w:rsidR="003D1461" w:rsidRDefault="003D1461" w:rsidP="00C150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-34" w:type="dxa"/>
      <w:tblBorders>
        <w:left w:val="single" w:sz="4" w:space="0" w:color="00A9A7"/>
        <w:insideH w:val="single" w:sz="4" w:space="0" w:color="00A9A7"/>
        <w:insideV w:val="single" w:sz="4" w:space="0" w:color="00A9A7"/>
      </w:tblBorders>
      <w:tblLayout w:type="fixed"/>
      <w:tblLook w:val="01E0" w:firstRow="1" w:lastRow="1" w:firstColumn="1" w:lastColumn="1" w:noHBand="0" w:noVBand="0"/>
    </w:tblPr>
    <w:tblGrid>
      <w:gridCol w:w="1702"/>
      <w:gridCol w:w="2384"/>
      <w:gridCol w:w="2293"/>
      <w:gridCol w:w="2410"/>
      <w:gridCol w:w="1134"/>
    </w:tblGrid>
    <w:tr w:rsidR="003D1461" w:rsidRPr="004A7C1C" w14:paraId="1CFCACFE" w14:textId="77777777" w:rsidTr="00B16F63">
      <w:trPr>
        <w:trHeight w:val="629"/>
      </w:trPr>
      <w:tc>
        <w:tcPr>
          <w:tcW w:w="1702" w:type="dxa"/>
        </w:tcPr>
        <w:p w14:paraId="04C4EA19" w14:textId="77777777" w:rsidR="003D1461" w:rsidRPr="004A7C1C" w:rsidRDefault="003D1461" w:rsidP="00C15048">
          <w:pPr>
            <w:pStyle w:val="Sidfot"/>
          </w:pPr>
          <w:proofErr w:type="spellStart"/>
          <w:r w:rsidRPr="004A7C1C">
            <w:t>Inera</w:t>
          </w:r>
          <w:proofErr w:type="spellEnd"/>
          <w:r w:rsidRPr="004A7C1C">
            <w:t xml:space="preserve"> AB</w:t>
          </w:r>
        </w:p>
      </w:tc>
      <w:tc>
        <w:tcPr>
          <w:tcW w:w="2384" w:type="dxa"/>
        </w:tcPr>
        <w:p w14:paraId="11556E7E" w14:textId="77777777" w:rsidR="003D1461" w:rsidRPr="004A7C1C" w:rsidRDefault="003D1461" w:rsidP="00C15048">
          <w:pPr>
            <w:pStyle w:val="Sidfot"/>
          </w:pPr>
          <w:r w:rsidRPr="004A7C1C">
            <w:t>Box 177 03</w:t>
          </w:r>
        </w:p>
        <w:p w14:paraId="157C8E19" w14:textId="77777777" w:rsidR="003D1461" w:rsidRPr="004A7C1C" w:rsidRDefault="003D1461" w:rsidP="00C15048">
          <w:pPr>
            <w:pStyle w:val="Sidfot"/>
          </w:pPr>
          <w:r w:rsidRPr="004A7C1C">
            <w:t>Östgötagatan 12</w:t>
          </w:r>
        </w:p>
        <w:p w14:paraId="66642301" w14:textId="77777777" w:rsidR="003D1461" w:rsidRPr="004A7C1C" w:rsidRDefault="003D1461" w:rsidP="00C15048">
          <w:pPr>
            <w:pStyle w:val="Sidfot"/>
          </w:pPr>
          <w:r w:rsidRPr="004A7C1C">
            <w:t>118 93 Stockholm</w:t>
          </w:r>
        </w:p>
      </w:tc>
      <w:tc>
        <w:tcPr>
          <w:tcW w:w="2293" w:type="dxa"/>
        </w:tcPr>
        <w:p w14:paraId="2A9FD9F8" w14:textId="77777777" w:rsidR="003D1461" w:rsidRPr="00495E86" w:rsidRDefault="003D1461" w:rsidP="00C15048">
          <w:pPr>
            <w:pStyle w:val="Sidfot"/>
            <w:rPr>
              <w:lang w:val="en-US"/>
            </w:rPr>
          </w:pPr>
          <w:r w:rsidRPr="00495E86">
            <w:rPr>
              <w:lang w:val="en-US"/>
            </w:rPr>
            <w:t>Tel 08 452 71 60</w:t>
          </w:r>
        </w:p>
        <w:p w14:paraId="5179DB8E" w14:textId="77777777" w:rsidR="003D1461" w:rsidRPr="00495E86" w:rsidRDefault="003D1461" w:rsidP="00C15048">
          <w:pPr>
            <w:pStyle w:val="Sidfot"/>
            <w:rPr>
              <w:lang w:val="en-US"/>
            </w:rPr>
          </w:pPr>
          <w:r w:rsidRPr="00495E86">
            <w:rPr>
              <w:lang w:val="en-US"/>
            </w:rPr>
            <w:t>info@inera.se</w:t>
          </w:r>
        </w:p>
        <w:p w14:paraId="4AE8B5F8" w14:textId="77777777" w:rsidR="003D1461" w:rsidRPr="00495E86" w:rsidRDefault="003D1461" w:rsidP="00C15048">
          <w:pPr>
            <w:pStyle w:val="Sidfot"/>
            <w:rPr>
              <w:lang w:val="en-US"/>
            </w:rPr>
          </w:pPr>
          <w:r w:rsidRPr="00495E86">
            <w:rPr>
              <w:lang w:val="en-US"/>
            </w:rPr>
            <w:t xml:space="preserve">www.inera.se </w:t>
          </w:r>
        </w:p>
      </w:tc>
      <w:tc>
        <w:tcPr>
          <w:tcW w:w="2410" w:type="dxa"/>
        </w:tcPr>
        <w:p w14:paraId="5C99CDB3" w14:textId="77777777" w:rsidR="003D1461" w:rsidRPr="004A7C1C" w:rsidRDefault="003D1461" w:rsidP="00C15048">
          <w:pPr>
            <w:pStyle w:val="Sidfot"/>
          </w:pPr>
          <w:r w:rsidRPr="004A7C1C">
            <w:t>Organisationsnummer</w:t>
          </w:r>
        </w:p>
        <w:p w14:paraId="1375275E" w14:textId="77777777" w:rsidR="003D1461" w:rsidRPr="004A7C1C" w:rsidRDefault="003D1461" w:rsidP="00C15048">
          <w:pPr>
            <w:pStyle w:val="Sidfot"/>
          </w:pPr>
          <w:r w:rsidRPr="004A7C1C">
            <w:t>556559-4230</w:t>
          </w:r>
        </w:p>
        <w:p w14:paraId="107404BD" w14:textId="77777777" w:rsidR="003D1461" w:rsidRPr="004A7C1C" w:rsidRDefault="003D1461" w:rsidP="00C15048">
          <w:pPr>
            <w:pStyle w:val="Sidfot"/>
          </w:pPr>
        </w:p>
      </w:tc>
      <w:tc>
        <w:tcPr>
          <w:tcW w:w="1134" w:type="dxa"/>
        </w:tcPr>
        <w:p w14:paraId="4DE673FE" w14:textId="77777777" w:rsidR="003D1461" w:rsidRPr="004A7C1C" w:rsidRDefault="003D1461" w:rsidP="00C15048">
          <w:pPr>
            <w:pStyle w:val="Sidfot"/>
            <w:rPr>
              <w:rStyle w:val="Sidnummer"/>
            </w:rPr>
          </w:pPr>
          <w:r w:rsidRPr="004A7C1C">
            <w:t xml:space="preserve"> </w:t>
          </w:r>
          <w:r w:rsidRPr="004A7C1C">
            <w:rPr>
              <w:rStyle w:val="Sidnummer"/>
            </w:rPr>
            <w:t xml:space="preserve">Sid </w:t>
          </w:r>
          <w:r w:rsidRPr="004A7C1C">
            <w:rPr>
              <w:rStyle w:val="Sidnummer"/>
            </w:rPr>
            <w:fldChar w:fldCharType="begin"/>
          </w:r>
          <w:r w:rsidRPr="004A7C1C">
            <w:rPr>
              <w:rStyle w:val="Sidnummer"/>
            </w:rPr>
            <w:instrText xml:space="preserve"> PAGE </w:instrText>
          </w:r>
          <w:r w:rsidRPr="004A7C1C">
            <w:rPr>
              <w:rStyle w:val="Sidnummer"/>
            </w:rPr>
            <w:fldChar w:fldCharType="separate"/>
          </w:r>
          <w:r w:rsidR="00730072">
            <w:rPr>
              <w:rStyle w:val="Sidnummer"/>
              <w:noProof/>
            </w:rPr>
            <w:t>2</w:t>
          </w:r>
          <w:r w:rsidRPr="004A7C1C">
            <w:rPr>
              <w:rStyle w:val="Sidnummer"/>
            </w:rPr>
            <w:fldChar w:fldCharType="end"/>
          </w:r>
          <w:r w:rsidRPr="004A7C1C">
            <w:rPr>
              <w:rStyle w:val="Sidnummer"/>
            </w:rPr>
            <w:t>/</w:t>
          </w:r>
          <w:r w:rsidRPr="004A7C1C">
            <w:rPr>
              <w:rStyle w:val="Sidnummer"/>
            </w:rPr>
            <w:fldChar w:fldCharType="begin"/>
          </w:r>
          <w:r w:rsidRPr="004A7C1C">
            <w:rPr>
              <w:rStyle w:val="Sidnummer"/>
            </w:rPr>
            <w:instrText xml:space="preserve"> NUMPAGES </w:instrText>
          </w:r>
          <w:r w:rsidRPr="004A7C1C">
            <w:rPr>
              <w:rStyle w:val="Sidnummer"/>
            </w:rPr>
            <w:fldChar w:fldCharType="separate"/>
          </w:r>
          <w:r w:rsidR="00730072">
            <w:rPr>
              <w:rStyle w:val="Sidnummer"/>
              <w:noProof/>
            </w:rPr>
            <w:t>8</w:t>
          </w:r>
          <w:r w:rsidRPr="004A7C1C">
            <w:rPr>
              <w:rStyle w:val="Sidnummer"/>
            </w:rPr>
            <w:fldChar w:fldCharType="end"/>
          </w:r>
        </w:p>
      </w:tc>
    </w:tr>
  </w:tbl>
  <w:p w14:paraId="24855E52" w14:textId="77777777" w:rsidR="003D1461" w:rsidRPr="004A7C1C" w:rsidRDefault="003D1461" w:rsidP="00C15048"/>
  <w:p w14:paraId="2B8045A9" w14:textId="77777777" w:rsidR="003D1461" w:rsidRPr="004A7C1C" w:rsidRDefault="003D1461" w:rsidP="00C15048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99412D" w14:textId="77777777" w:rsidR="003D1461" w:rsidRDefault="003D1461" w:rsidP="00C15048">
      <w:r>
        <w:separator/>
      </w:r>
    </w:p>
    <w:p w14:paraId="78661557" w14:textId="77777777" w:rsidR="003D1461" w:rsidRDefault="003D1461" w:rsidP="00C15048"/>
    <w:p w14:paraId="7F4D9B12" w14:textId="77777777" w:rsidR="003D1461" w:rsidRDefault="003D1461" w:rsidP="00C15048"/>
  </w:footnote>
  <w:footnote w:type="continuationSeparator" w:id="0">
    <w:p w14:paraId="269B7F4F" w14:textId="77777777" w:rsidR="003D1461" w:rsidRDefault="003D1461" w:rsidP="00C15048">
      <w:r>
        <w:continuationSeparator/>
      </w:r>
    </w:p>
    <w:p w14:paraId="366FC8D3" w14:textId="77777777" w:rsidR="003D1461" w:rsidRDefault="003D1461" w:rsidP="00C15048"/>
    <w:p w14:paraId="7978194C" w14:textId="77777777" w:rsidR="003D1461" w:rsidRDefault="003D1461" w:rsidP="00C15048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838A37" w14:textId="77777777" w:rsidR="003D1461" w:rsidRDefault="003D1461" w:rsidP="00C15048"/>
  <w:p w14:paraId="165A0513" w14:textId="77777777" w:rsidR="003D1461" w:rsidRDefault="003D1461" w:rsidP="00C15048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81" w:type="dxa"/>
      <w:tblInd w:w="-792" w:type="dxa"/>
      <w:tblBorders>
        <w:insideH w:val="single" w:sz="4" w:space="0" w:color="auto"/>
        <w:insideV w:val="single" w:sz="4" w:space="0" w:color="00A9A7"/>
      </w:tblBorders>
      <w:tblLayout w:type="fixed"/>
      <w:tblLook w:val="01E0" w:firstRow="1" w:lastRow="1" w:firstColumn="1" w:lastColumn="1" w:noHBand="0" w:noVBand="0"/>
    </w:tblPr>
    <w:tblGrid>
      <w:gridCol w:w="2459"/>
      <w:gridCol w:w="3970"/>
      <w:gridCol w:w="3118"/>
      <w:gridCol w:w="1134"/>
    </w:tblGrid>
    <w:tr w:rsidR="003D1461" w:rsidRPr="00333716" w14:paraId="27132FC5" w14:textId="77777777" w:rsidTr="00E6091D">
      <w:trPr>
        <w:trHeight w:hRule="exact" w:val="539"/>
      </w:trPr>
      <w:tc>
        <w:tcPr>
          <w:tcW w:w="2459" w:type="dxa"/>
          <w:tcBorders>
            <w:top w:val="nil"/>
            <w:bottom w:val="nil"/>
          </w:tcBorders>
        </w:tcPr>
        <w:p w14:paraId="7B66C9BA" w14:textId="77777777" w:rsidR="003D1461" w:rsidRPr="00333716" w:rsidRDefault="003D1461" w:rsidP="00C15048">
          <w:pPr>
            <w:pStyle w:val="Sidfot"/>
          </w:pPr>
        </w:p>
      </w:tc>
      <w:tc>
        <w:tcPr>
          <w:tcW w:w="3970" w:type="dxa"/>
          <w:tcBorders>
            <w:top w:val="nil"/>
            <w:bottom w:val="nil"/>
          </w:tcBorders>
        </w:tcPr>
        <w:p w14:paraId="3155DDF5" w14:textId="77777777" w:rsidR="003D1461" w:rsidRPr="001F54EF" w:rsidRDefault="00266EBB" w:rsidP="002D2879">
          <w:pPr>
            <w:pStyle w:val="Sidfot"/>
          </w:pPr>
          <w:fldSimple w:instr=" FILENAME   \* MERGEFORMAT ">
            <w:r w:rsidR="003D1461">
              <w:rPr>
                <w:noProof/>
              </w:rPr>
              <w:t>Arkitekturella beslut -Patientportal- AddMessage.docx</w:t>
            </w:r>
          </w:fldSimple>
          <w:r w:rsidR="003D1461">
            <w:rPr>
              <w:noProof/>
            </w:rPr>
            <w:t xml:space="preserve"> </w:t>
          </w:r>
          <w:r w:rsidR="003D1461">
            <w:rPr>
              <w:noProof/>
            </w:rPr>
            <w:br/>
          </w:r>
          <w:sdt>
            <w:sdtPr>
              <w:alias w:val="Version"/>
              <w:tag w:val="Version"/>
              <w:id w:val="1343812427"/>
              <w:temporary/>
              <w:showingPlcHdr/>
              <w:text/>
            </w:sdtPr>
            <w:sdtEndPr/>
            <w:sdtContent>
              <w:r w:rsidR="003D1461" w:rsidRPr="00E6091D">
                <w:t>Version: X.X</w:t>
              </w:r>
            </w:sdtContent>
          </w:sdt>
          <w:r w:rsidR="003D1461" w:rsidRPr="00E6091D">
            <w:t xml:space="preserve"> </w:t>
          </w:r>
          <w:r w:rsidR="003D1461">
            <w:t xml:space="preserve"> </w:t>
          </w:r>
          <w:r w:rsidR="003D1461">
            <w:br/>
          </w:r>
          <w:sdt>
            <w:sdtPr>
              <w:alias w:val="Diarienummer"/>
              <w:tag w:val="Diarienummer"/>
              <w:id w:val="-644748828"/>
              <w:temporary/>
              <w:showingPlcHdr/>
              <w:text/>
            </w:sdtPr>
            <w:sdtEndPr/>
            <w:sdtContent>
              <w:r w:rsidR="003D1461">
                <w:t>Diarienummer: XXX</w:t>
              </w:r>
              <w:r w:rsidR="003D1461" w:rsidRPr="00E6091D">
                <w:t>XXX</w:t>
              </w:r>
            </w:sdtContent>
          </w:sdt>
        </w:p>
      </w:tc>
      <w:tc>
        <w:tcPr>
          <w:tcW w:w="3118" w:type="dxa"/>
          <w:tcBorders>
            <w:top w:val="nil"/>
            <w:bottom w:val="nil"/>
          </w:tcBorders>
        </w:tcPr>
        <w:p w14:paraId="4630BD5F" w14:textId="77777777" w:rsidR="003D1461" w:rsidRPr="00E6091D" w:rsidRDefault="00730072" w:rsidP="00E6091D">
          <w:pPr>
            <w:pStyle w:val="Sidfot"/>
          </w:pPr>
          <w:sdt>
            <w:sdtPr>
              <w:alias w:val="Författare"/>
              <w:tag w:val="Författare"/>
              <w:id w:val="-1722819428"/>
              <w:temporary/>
              <w:text/>
            </w:sdtPr>
            <w:sdtEndPr/>
            <w:sdtContent>
              <w:r w:rsidR="003D1461" w:rsidRPr="00E6091D">
                <w:t>Författare</w:t>
              </w:r>
              <w:r w:rsidR="003D1461">
                <w:t>:</w:t>
              </w:r>
            </w:sdtContent>
          </w:sdt>
          <w:r w:rsidR="003D1461" w:rsidRPr="00E6091D">
            <w:br/>
          </w:r>
          <w:sdt>
            <w:sdtPr>
              <w:alias w:val="Dokumentägare"/>
              <w:tag w:val="Dokumentägare"/>
              <w:id w:val="1157034907"/>
              <w:temporary/>
              <w:text/>
            </w:sdtPr>
            <w:sdtEndPr/>
            <w:sdtContent>
              <w:r w:rsidR="003D1461" w:rsidRPr="00E6091D">
                <w:t>Dokumentägare:</w:t>
              </w:r>
            </w:sdtContent>
          </w:sdt>
        </w:p>
      </w:tc>
      <w:tc>
        <w:tcPr>
          <w:tcW w:w="1134" w:type="dxa"/>
          <w:tcBorders>
            <w:top w:val="nil"/>
            <w:bottom w:val="nil"/>
          </w:tcBorders>
        </w:tcPr>
        <w:p w14:paraId="56DDB649" w14:textId="77777777" w:rsidR="003D1461" w:rsidRPr="001F54EF" w:rsidRDefault="003D1461" w:rsidP="00C15048">
          <w:pPr>
            <w:pStyle w:val="Sidfot"/>
          </w:pPr>
          <w:r w:rsidRPr="001F54EF">
            <w:t>Senast ändrad</w:t>
          </w:r>
        </w:p>
        <w:p w14:paraId="12A6E105" w14:textId="77777777" w:rsidR="003D1461" w:rsidRPr="001F54EF" w:rsidRDefault="00730072" w:rsidP="00C15048">
          <w:pPr>
            <w:pStyle w:val="Sidfot"/>
          </w:pPr>
          <w:sdt>
            <w:sdtPr>
              <w:alias w:val="Datum"/>
              <w:tag w:val="Datum"/>
              <w:id w:val="-765083030"/>
              <w:temporary/>
              <w:showingPlcHdr/>
              <w:text/>
            </w:sdtPr>
            <w:sdtEndPr/>
            <w:sdtContent>
              <w:r w:rsidR="003D1461" w:rsidRPr="00E6091D">
                <w:t>ÅÅÅÅ-MM-DD</w:t>
              </w:r>
            </w:sdtContent>
          </w:sdt>
        </w:p>
      </w:tc>
    </w:tr>
    <w:tr w:rsidR="003D1461" w:rsidRPr="00144360" w14:paraId="2994F187" w14:textId="77777777" w:rsidTr="0070295C">
      <w:tblPrEx>
        <w:tblBorders>
          <w:insideH w:val="none" w:sz="0" w:space="0" w:color="auto"/>
          <w:insideV w:val="none" w:sz="0" w:space="0" w:color="auto"/>
        </w:tblBorders>
      </w:tblPrEx>
      <w:trPr>
        <w:gridAfter w:val="3"/>
        <w:wAfter w:w="8222" w:type="dxa"/>
        <w:trHeight w:hRule="exact" w:val="1444"/>
      </w:trPr>
      <w:tc>
        <w:tcPr>
          <w:tcW w:w="245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61C5FD3" w14:textId="77777777" w:rsidR="003D1461" w:rsidRDefault="003D1461" w:rsidP="0070295C">
          <w:pPr>
            <w:pStyle w:val="Sidhuvud"/>
          </w:pPr>
          <w:r>
            <w:rPr>
              <w:noProof/>
              <w:lang w:eastAsia="sv-SE"/>
            </w:rPr>
            <w:drawing>
              <wp:inline distT="0" distB="0" distL="0" distR="0" wp14:anchorId="689A9121" wp14:editId="0CBE9DC5">
                <wp:extent cx="1087200" cy="867600"/>
                <wp:effectExtent l="0" t="0" r="0" b="8890"/>
                <wp:docPr id="23" name="Bild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Inera-Logo-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7200" cy="86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20293A5" w14:textId="77777777" w:rsidR="003D1461" w:rsidRDefault="003D1461" w:rsidP="00C15048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81" w:type="dxa"/>
      <w:tblInd w:w="-792" w:type="dxa"/>
      <w:tblLayout w:type="fixed"/>
      <w:tblLook w:val="01E0" w:firstRow="1" w:lastRow="1" w:firstColumn="1" w:lastColumn="1" w:noHBand="0" w:noVBand="0"/>
    </w:tblPr>
    <w:tblGrid>
      <w:gridCol w:w="2460"/>
      <w:gridCol w:w="3969"/>
      <w:gridCol w:w="3118"/>
      <w:gridCol w:w="1134"/>
    </w:tblGrid>
    <w:tr w:rsidR="003D1461" w:rsidRPr="00144360" w14:paraId="26CF8A9F" w14:textId="77777777" w:rsidTr="0070295C">
      <w:trPr>
        <w:trHeight w:hRule="exact" w:val="539"/>
      </w:trPr>
      <w:tc>
        <w:tcPr>
          <w:tcW w:w="2460" w:type="dxa"/>
          <w:tcBorders>
            <w:top w:val="nil"/>
            <w:left w:val="nil"/>
            <w:bottom w:val="nil"/>
            <w:right w:val="nil"/>
          </w:tcBorders>
        </w:tcPr>
        <w:p w14:paraId="73754D13" w14:textId="77777777" w:rsidR="003D1461" w:rsidRPr="002D1CAF" w:rsidRDefault="003D1461" w:rsidP="00C15048">
          <w:pPr>
            <w:pStyle w:val="Sidhuvud"/>
          </w:pPr>
        </w:p>
      </w:tc>
      <w:tc>
        <w:tcPr>
          <w:tcW w:w="3969" w:type="dxa"/>
          <w:tcBorders>
            <w:top w:val="nil"/>
            <w:left w:val="nil"/>
            <w:bottom w:val="nil"/>
            <w:right w:val="nil"/>
          </w:tcBorders>
        </w:tcPr>
        <w:p w14:paraId="761AD8FF" w14:textId="77777777" w:rsidR="003D1461" w:rsidRPr="00E123DA" w:rsidRDefault="003D1461" w:rsidP="00C15048">
          <w:pPr>
            <w:pStyle w:val="Sidhuvud"/>
          </w:pPr>
        </w:p>
      </w:tc>
      <w:tc>
        <w:tcPr>
          <w:tcW w:w="3118" w:type="dxa"/>
          <w:tcBorders>
            <w:top w:val="nil"/>
            <w:left w:val="nil"/>
            <w:bottom w:val="nil"/>
            <w:right w:val="nil"/>
          </w:tcBorders>
        </w:tcPr>
        <w:p w14:paraId="7F039BA7" w14:textId="77777777" w:rsidR="003D1461" w:rsidRPr="00E123DA" w:rsidRDefault="003D1461" w:rsidP="00C15048">
          <w:pPr>
            <w:pStyle w:val="Sidhuvud"/>
          </w:pPr>
        </w:p>
      </w:tc>
      <w:tc>
        <w:tcPr>
          <w:tcW w:w="1134" w:type="dxa"/>
          <w:tcBorders>
            <w:top w:val="nil"/>
            <w:left w:val="nil"/>
            <w:bottom w:val="nil"/>
            <w:right w:val="nil"/>
          </w:tcBorders>
        </w:tcPr>
        <w:p w14:paraId="487760F6" w14:textId="77777777" w:rsidR="003D1461" w:rsidRPr="00E123DA" w:rsidRDefault="003D1461" w:rsidP="00C15048">
          <w:pPr>
            <w:pStyle w:val="Sidhuvud"/>
          </w:pPr>
        </w:p>
      </w:tc>
    </w:tr>
    <w:tr w:rsidR="003D1461" w:rsidRPr="00144360" w14:paraId="0CC9E8DC" w14:textId="77777777" w:rsidTr="0070295C">
      <w:trPr>
        <w:gridAfter w:val="3"/>
        <w:wAfter w:w="8221" w:type="dxa"/>
        <w:trHeight w:hRule="exact" w:val="1446"/>
      </w:trPr>
      <w:tc>
        <w:tcPr>
          <w:tcW w:w="246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305B3A8" w14:textId="77777777" w:rsidR="003D1461" w:rsidRDefault="003D1461" w:rsidP="0070295C">
          <w:pPr>
            <w:pStyle w:val="Sidhuvud"/>
          </w:pPr>
          <w:r>
            <w:rPr>
              <w:noProof/>
              <w:lang w:eastAsia="sv-SE"/>
            </w:rPr>
            <w:drawing>
              <wp:inline distT="0" distB="0" distL="0" distR="0" wp14:anchorId="07B74EEF" wp14:editId="1E5BDB6D">
                <wp:extent cx="1091565" cy="865505"/>
                <wp:effectExtent l="0" t="0" r="0" b="0"/>
                <wp:docPr id="1" name="Bildobjekt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1565" cy="8655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38F6F593" w14:textId="77777777" w:rsidR="003D1461" w:rsidRDefault="003D1461" w:rsidP="00C15048">
    <w:pPr>
      <w:pStyle w:val="Sidhuvud"/>
    </w:pPr>
  </w:p>
  <w:p w14:paraId="7537D4F7" w14:textId="77777777" w:rsidR="003D1461" w:rsidRPr="00144360" w:rsidRDefault="003D1461" w:rsidP="00C15048">
    <w:pPr>
      <w:pStyle w:val="Sidhuvud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7" type="#_x0000_t75" style="width:5.35pt;height:14.65pt" o:bullet="t">
        <v:imagedata r:id="rId1" o:title="Pil-v2-Word"/>
      </v:shape>
    </w:pict>
  </w:numPicBullet>
  <w:numPicBullet w:numPicBulletId="1">
    <w:pict>
      <v:shape id="_x0000_i1168" type="#_x0000_t75" style="width:5.35pt;height:12pt" o:bullet="t">
        <v:imagedata r:id="rId2" o:title="Pil-v2-Word"/>
      </v:shape>
    </w:pict>
  </w:numPicBullet>
  <w:numPicBullet w:numPicBulletId="2">
    <w:pict>
      <v:shape id="_x0000_i1169" type="#_x0000_t75" style="width:5.35pt;height:10pt" o:bullet="t">
        <v:imagedata r:id="rId3" o:title="Pil-v2-Word"/>
      </v:shape>
    </w:pict>
  </w:numPicBullet>
  <w:abstractNum w:abstractNumId="0">
    <w:nsid w:val="00000003"/>
    <w:multiLevelType w:val="singleLevel"/>
    <w:tmpl w:val="00000003"/>
    <w:name w:val="WW8Num3"/>
    <w:lvl w:ilvl="0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">
    <w:nsid w:val="0ECC5A7F"/>
    <w:multiLevelType w:val="hybridMultilevel"/>
    <w:tmpl w:val="238291E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E556D1"/>
    <w:multiLevelType w:val="multilevel"/>
    <w:tmpl w:val="C53AE648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3">
    <w:nsid w:val="16920F9E"/>
    <w:multiLevelType w:val="hybridMultilevel"/>
    <w:tmpl w:val="B4A6DB5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27359D"/>
    <w:multiLevelType w:val="multilevel"/>
    <w:tmpl w:val="CFB009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C3C737E"/>
    <w:multiLevelType w:val="hybridMultilevel"/>
    <w:tmpl w:val="08F4B5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261CF5"/>
    <w:multiLevelType w:val="hybridMultilevel"/>
    <w:tmpl w:val="C63A2888"/>
    <w:lvl w:ilvl="0" w:tplc="DF0C6F4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4F501482">
      <w:start w:val="1"/>
      <w:numFmt w:val="bullet"/>
      <w:lvlText w:val="»"/>
      <w:lvlJc w:val="left"/>
      <w:pPr>
        <w:tabs>
          <w:tab w:val="num" w:pos="737"/>
        </w:tabs>
        <w:ind w:left="737" w:hanging="170"/>
      </w:pPr>
      <w:rPr>
        <w:rFonts w:ascii="Arial" w:hAnsi="Arial" w:hint="default"/>
        <w:b/>
        <w:i w:val="0"/>
        <w:color w:val="9B0E59"/>
        <w:sz w:val="24"/>
        <w:szCs w:val="24"/>
      </w:rPr>
    </w:lvl>
    <w:lvl w:ilvl="2" w:tplc="377E313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D092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F2F5D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F5EC3E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9EEC0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70DD5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9689B8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69C6865"/>
    <w:multiLevelType w:val="multilevel"/>
    <w:tmpl w:val="50846754"/>
    <w:numStyleLink w:val="111111"/>
  </w:abstractNum>
  <w:abstractNum w:abstractNumId="8">
    <w:nsid w:val="292E12BE"/>
    <w:multiLevelType w:val="hybridMultilevel"/>
    <w:tmpl w:val="56BAB93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F56A8D"/>
    <w:multiLevelType w:val="hybridMultilevel"/>
    <w:tmpl w:val="D578FA6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D40E6A"/>
    <w:multiLevelType w:val="hybridMultilevel"/>
    <w:tmpl w:val="54D6EE1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AF63C3"/>
    <w:multiLevelType w:val="multilevel"/>
    <w:tmpl w:val="50846754"/>
    <w:styleLink w:val="111111"/>
    <w:lvl w:ilvl="0">
      <w:start w:val="1"/>
      <w:numFmt w:val="decimal"/>
      <w:pStyle w:val="Rubrik1Nr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Rubrik2Nr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Rubrik3Nr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3958272F"/>
    <w:multiLevelType w:val="multilevel"/>
    <w:tmpl w:val="C58893B6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</w:lvl>
  </w:abstractNum>
  <w:abstractNum w:abstractNumId="13">
    <w:nsid w:val="3D9C44F5"/>
    <w:multiLevelType w:val="multilevel"/>
    <w:tmpl w:val="041D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vs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400714AB"/>
    <w:multiLevelType w:val="multilevel"/>
    <w:tmpl w:val="32FE83A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4A3926D6"/>
    <w:multiLevelType w:val="multilevel"/>
    <w:tmpl w:val="464E93B2"/>
    <w:lvl w:ilvl="0">
      <w:start w:val="1"/>
      <w:numFmt w:val="decimal"/>
      <w:pStyle w:val="Numreradlista"/>
      <w:lvlText w:val="%1."/>
      <w:lvlJc w:val="left"/>
      <w:pPr>
        <w:tabs>
          <w:tab w:val="num" w:pos="680"/>
        </w:tabs>
        <w:ind w:left="680" w:hanging="320"/>
      </w:pPr>
      <w:rPr>
        <w:rFonts w:hint="default"/>
        <w:b/>
        <w:color w:val="00A9A7"/>
        <w:sz w:val="22"/>
      </w:rPr>
    </w:lvl>
    <w:lvl w:ilvl="1">
      <w:start w:val="1"/>
      <w:numFmt w:val="decimal"/>
      <w:lvlText w:val="%1.%2."/>
      <w:lvlJc w:val="left"/>
      <w:pPr>
        <w:tabs>
          <w:tab w:val="num" w:pos="1531"/>
        </w:tabs>
        <w:ind w:left="1531" w:hanging="454"/>
      </w:pPr>
      <w:rPr>
        <w:rFonts w:hint="default"/>
        <w:b/>
        <w:color w:val="00A9A7"/>
        <w:sz w:val="22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23"/>
      </w:pPr>
      <w:rPr>
        <w:rFonts w:hint="default"/>
        <w:b/>
        <w:color w:val="00A9A7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3969"/>
        </w:tabs>
        <w:ind w:left="3969" w:hanging="794"/>
      </w:pPr>
      <w:rPr>
        <w:rFonts w:hint="default"/>
        <w:color w:val="00A9A7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4649"/>
        </w:tabs>
        <w:ind w:left="4649" w:hanging="963"/>
      </w:pPr>
      <w:rPr>
        <w:rFonts w:hint="default"/>
        <w:color w:val="00A9A7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4706"/>
        </w:tabs>
        <w:ind w:left="4706" w:hanging="737"/>
      </w:pPr>
      <w:rPr>
        <w:rFonts w:hint="default"/>
        <w:color w:val="00A9A7"/>
        <w:sz w:val="22"/>
      </w:rPr>
    </w:lvl>
    <w:lvl w:ilvl="6">
      <w:start w:val="1"/>
      <w:numFmt w:val="decimal"/>
      <w:lvlText w:val="%1.%2.%3.%4.%5.%6.%7."/>
      <w:lvlJc w:val="left"/>
      <w:pPr>
        <w:tabs>
          <w:tab w:val="num" w:pos="6124"/>
        </w:tabs>
        <w:ind w:left="6124" w:hanging="1304"/>
      </w:pPr>
      <w:rPr>
        <w:rFonts w:hint="default"/>
        <w:color w:val="00A9A7"/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6350"/>
        </w:tabs>
        <w:ind w:left="6350" w:hanging="1360"/>
      </w:pPr>
      <w:rPr>
        <w:rFonts w:hint="default"/>
        <w:color w:val="00A9A7"/>
        <w:sz w:val="22"/>
      </w:rPr>
    </w:lvl>
    <w:lvl w:ilvl="8">
      <w:start w:val="1"/>
      <w:numFmt w:val="decimal"/>
      <w:lvlText w:val="%1.%2.%3.%4.%5.%6.%7.%8.%9."/>
      <w:lvlJc w:val="left"/>
      <w:pPr>
        <w:tabs>
          <w:tab w:val="num" w:pos="6407"/>
        </w:tabs>
        <w:ind w:left="6407" w:hanging="1531"/>
      </w:pPr>
      <w:rPr>
        <w:rFonts w:hint="default"/>
        <w:color w:val="00A9A7"/>
        <w:sz w:val="22"/>
      </w:rPr>
    </w:lvl>
  </w:abstractNum>
  <w:abstractNum w:abstractNumId="16">
    <w:nsid w:val="4DAA45E6"/>
    <w:multiLevelType w:val="multilevel"/>
    <w:tmpl w:val="50846754"/>
    <w:numStyleLink w:val="111111"/>
  </w:abstractNum>
  <w:abstractNum w:abstractNumId="17">
    <w:nsid w:val="4DCC3EB0"/>
    <w:multiLevelType w:val="multilevel"/>
    <w:tmpl w:val="50846754"/>
    <w:numStyleLink w:val="111111"/>
  </w:abstractNum>
  <w:abstractNum w:abstractNumId="18">
    <w:nsid w:val="585205F3"/>
    <w:multiLevelType w:val="multilevel"/>
    <w:tmpl w:val="A4641130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9">
    <w:nsid w:val="60491874"/>
    <w:multiLevelType w:val="multilevel"/>
    <w:tmpl w:val="50846754"/>
    <w:numStyleLink w:val="111111"/>
  </w:abstractNum>
  <w:abstractNum w:abstractNumId="20">
    <w:nsid w:val="60D4610C"/>
    <w:multiLevelType w:val="multilevel"/>
    <w:tmpl w:val="B8ECC4D6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1">
    <w:nsid w:val="6CBF3B20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70024556"/>
    <w:multiLevelType w:val="hybridMultilevel"/>
    <w:tmpl w:val="9104C0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0E0FC1"/>
    <w:multiLevelType w:val="multilevel"/>
    <w:tmpl w:val="208292D2"/>
    <w:lvl w:ilvl="0">
      <w:start w:val="1"/>
      <w:numFmt w:val="bullet"/>
      <w:pStyle w:val="Punktlista"/>
      <w:lvlText w:val=""/>
      <w:lvlJc w:val="left"/>
      <w:pPr>
        <w:tabs>
          <w:tab w:val="num" w:pos="567"/>
        </w:tabs>
        <w:ind w:left="567" w:hanging="207"/>
      </w:pPr>
      <w:rPr>
        <w:rFonts w:ascii="Symbol" w:hAnsi="Symbol" w:hint="default"/>
        <w:color w:val="00A9A7"/>
        <w:sz w:val="28"/>
        <w:szCs w:val="24"/>
      </w:rPr>
    </w:lvl>
    <w:lvl w:ilvl="1">
      <w:start w:val="1"/>
      <w:numFmt w:val="bullet"/>
      <w:lvlText w:val=""/>
      <w:lvlPicBulletId w:val="2"/>
      <w:lvlJc w:val="left"/>
      <w:pPr>
        <w:tabs>
          <w:tab w:val="num" w:pos="1247"/>
        </w:tabs>
        <w:ind w:left="1247" w:hanging="16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2"/>
      <w:lvlJc w:val="left"/>
      <w:pPr>
        <w:tabs>
          <w:tab w:val="num" w:pos="1797"/>
        </w:tabs>
        <w:ind w:left="1985" w:hanging="185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PicBulletId w:val="2"/>
      <w:lvlJc w:val="left"/>
      <w:pPr>
        <w:tabs>
          <w:tab w:val="num" w:pos="2722"/>
        </w:tabs>
        <w:ind w:left="2722" w:hanging="202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PicBulletId w:val="2"/>
      <w:lvlJc w:val="left"/>
      <w:pPr>
        <w:tabs>
          <w:tab w:val="num" w:pos="3459"/>
        </w:tabs>
        <w:ind w:left="3459" w:hanging="219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PicBulletId w:val="2"/>
      <w:lvlJc w:val="left"/>
      <w:pPr>
        <w:tabs>
          <w:tab w:val="num" w:pos="4139"/>
        </w:tabs>
        <w:ind w:left="4139" w:hanging="179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PicBulletId w:val="2"/>
      <w:lvlJc w:val="left"/>
      <w:pPr>
        <w:tabs>
          <w:tab w:val="num" w:pos="4876"/>
        </w:tabs>
        <w:ind w:left="4876" w:hanging="196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PicBulletId w:val="2"/>
      <w:lvlJc w:val="left"/>
      <w:pPr>
        <w:tabs>
          <w:tab w:val="num" w:pos="5613"/>
        </w:tabs>
        <w:ind w:left="5613" w:hanging="213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PicBulletId w:val="2"/>
      <w:lvlJc w:val="left"/>
      <w:pPr>
        <w:tabs>
          <w:tab w:val="num" w:pos="6350"/>
        </w:tabs>
        <w:ind w:left="6350" w:hanging="230"/>
      </w:pPr>
      <w:rPr>
        <w:rFonts w:ascii="Symbol" w:hAnsi="Symbol" w:hint="default"/>
        <w:color w:val="auto"/>
      </w:rPr>
    </w:lvl>
  </w:abstractNum>
  <w:abstractNum w:abstractNumId="24">
    <w:nsid w:val="78441E38"/>
    <w:multiLevelType w:val="multilevel"/>
    <w:tmpl w:val="50846754"/>
    <w:numStyleLink w:val="111111"/>
  </w:abstractNum>
  <w:abstractNum w:abstractNumId="25">
    <w:nsid w:val="7A991A3D"/>
    <w:multiLevelType w:val="multilevel"/>
    <w:tmpl w:val="E7449D14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6">
    <w:nsid w:val="7AA30BAA"/>
    <w:multiLevelType w:val="multilevel"/>
    <w:tmpl w:val="BA945754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7">
    <w:nsid w:val="7EA67584"/>
    <w:multiLevelType w:val="multilevel"/>
    <w:tmpl w:val="4B9897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23"/>
  </w:num>
  <w:num w:numId="2">
    <w:abstractNumId w:val="15"/>
  </w:num>
  <w:num w:numId="3">
    <w:abstractNumId w:val="11"/>
  </w:num>
  <w:num w:numId="4">
    <w:abstractNumId w:val="21"/>
  </w:num>
  <w:num w:numId="5">
    <w:abstractNumId w:val="27"/>
  </w:num>
  <w:num w:numId="6">
    <w:abstractNumId w:val="14"/>
  </w:num>
  <w:num w:numId="7">
    <w:abstractNumId w:val="6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12"/>
  </w:num>
  <w:num w:numId="13">
    <w:abstractNumId w:val="25"/>
  </w:num>
  <w:num w:numId="14">
    <w:abstractNumId w:val="20"/>
  </w:num>
  <w:num w:numId="15">
    <w:abstractNumId w:val="18"/>
  </w:num>
  <w:num w:numId="16">
    <w:abstractNumId w:val="2"/>
  </w:num>
  <w:num w:numId="17">
    <w:abstractNumId w:val="26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22"/>
  </w:num>
  <w:num w:numId="21">
    <w:abstractNumId w:val="8"/>
  </w:num>
  <w:num w:numId="22">
    <w:abstractNumId w:val="9"/>
  </w:num>
  <w:num w:numId="23">
    <w:abstractNumId w:val="1"/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</w:num>
  <w:num w:numId="26">
    <w:abstractNumId w:val="19"/>
  </w:num>
  <w:num w:numId="27">
    <w:abstractNumId w:val="17"/>
  </w:num>
  <w:num w:numId="28">
    <w:abstractNumId w:val="24"/>
  </w:num>
  <w:num w:numId="29">
    <w:abstractNumId w:val="16"/>
  </w:num>
  <w:num w:numId="30">
    <w:abstractNumId w:val="10"/>
  </w:num>
  <w:num w:numId="31">
    <w:abstractNumId w:val="3"/>
  </w:num>
  <w:num w:numId="32">
    <w:abstractNumId w:val="0"/>
  </w:num>
  <w:num w:numId="33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trackRevisions/>
  <w:defaultTabStop w:val="720"/>
  <w:hyphenationZone w:val="425"/>
  <w:drawingGridHorizontalSpacing w:val="80"/>
  <w:displayHorizontalDrawingGridEvery w:val="2"/>
  <w:characterSpacingControl w:val="doNotCompress"/>
  <w:hdrShapeDefaults>
    <o:shapedefaults v:ext="edit" spidmax="2050">
      <o:colormru v:ext="edit" colors="#00a9a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7EF"/>
    <w:rsid w:val="00004227"/>
    <w:rsid w:val="00020563"/>
    <w:rsid w:val="000437A5"/>
    <w:rsid w:val="00047191"/>
    <w:rsid w:val="00066A88"/>
    <w:rsid w:val="00074AED"/>
    <w:rsid w:val="000753E2"/>
    <w:rsid w:val="000778A6"/>
    <w:rsid w:val="00084D4C"/>
    <w:rsid w:val="000927B9"/>
    <w:rsid w:val="00096A1A"/>
    <w:rsid w:val="000A7F19"/>
    <w:rsid w:val="000C0B90"/>
    <w:rsid w:val="000C415D"/>
    <w:rsid w:val="000D68C0"/>
    <w:rsid w:val="000E4174"/>
    <w:rsid w:val="000E630C"/>
    <w:rsid w:val="000F0090"/>
    <w:rsid w:val="000F0CAE"/>
    <w:rsid w:val="000F7331"/>
    <w:rsid w:val="00104E54"/>
    <w:rsid w:val="00115718"/>
    <w:rsid w:val="00135988"/>
    <w:rsid w:val="00144360"/>
    <w:rsid w:val="00144BD5"/>
    <w:rsid w:val="0014548C"/>
    <w:rsid w:val="00152B7B"/>
    <w:rsid w:val="001613FB"/>
    <w:rsid w:val="00162DF2"/>
    <w:rsid w:val="00174DA4"/>
    <w:rsid w:val="0017735B"/>
    <w:rsid w:val="001B2728"/>
    <w:rsid w:val="001C21EE"/>
    <w:rsid w:val="001D5C9D"/>
    <w:rsid w:val="001E1DAA"/>
    <w:rsid w:val="001E7969"/>
    <w:rsid w:val="001F54EF"/>
    <w:rsid w:val="001F5CE8"/>
    <w:rsid w:val="001F7A09"/>
    <w:rsid w:val="00233192"/>
    <w:rsid w:val="002375A5"/>
    <w:rsid w:val="00250D72"/>
    <w:rsid w:val="002516C6"/>
    <w:rsid w:val="002604AB"/>
    <w:rsid w:val="00264D83"/>
    <w:rsid w:val="00266EBB"/>
    <w:rsid w:val="002876DE"/>
    <w:rsid w:val="00290373"/>
    <w:rsid w:val="0029121D"/>
    <w:rsid w:val="002A38D5"/>
    <w:rsid w:val="002A6CAB"/>
    <w:rsid w:val="002B779D"/>
    <w:rsid w:val="002C69AB"/>
    <w:rsid w:val="002D1CAF"/>
    <w:rsid w:val="002D2879"/>
    <w:rsid w:val="002D43B3"/>
    <w:rsid w:val="002E35E1"/>
    <w:rsid w:val="002F3745"/>
    <w:rsid w:val="0030019C"/>
    <w:rsid w:val="003017C6"/>
    <w:rsid w:val="00302E96"/>
    <w:rsid w:val="00307C5E"/>
    <w:rsid w:val="00310672"/>
    <w:rsid w:val="003121C3"/>
    <w:rsid w:val="00333716"/>
    <w:rsid w:val="00337587"/>
    <w:rsid w:val="00340ADE"/>
    <w:rsid w:val="003432B2"/>
    <w:rsid w:val="00343777"/>
    <w:rsid w:val="003441CA"/>
    <w:rsid w:val="00357B9A"/>
    <w:rsid w:val="00360D43"/>
    <w:rsid w:val="003611A1"/>
    <w:rsid w:val="003657D7"/>
    <w:rsid w:val="003815C5"/>
    <w:rsid w:val="00385CD7"/>
    <w:rsid w:val="00390E50"/>
    <w:rsid w:val="003A206B"/>
    <w:rsid w:val="003C0177"/>
    <w:rsid w:val="003C34CB"/>
    <w:rsid w:val="003C3F05"/>
    <w:rsid w:val="003D1461"/>
    <w:rsid w:val="003E0904"/>
    <w:rsid w:val="003E573A"/>
    <w:rsid w:val="003E78D2"/>
    <w:rsid w:val="003F245C"/>
    <w:rsid w:val="004023CA"/>
    <w:rsid w:val="004167A1"/>
    <w:rsid w:val="00424F93"/>
    <w:rsid w:val="004276D7"/>
    <w:rsid w:val="004327B7"/>
    <w:rsid w:val="00434B16"/>
    <w:rsid w:val="0044037C"/>
    <w:rsid w:val="00452A87"/>
    <w:rsid w:val="00464328"/>
    <w:rsid w:val="004647EF"/>
    <w:rsid w:val="00465985"/>
    <w:rsid w:val="00471141"/>
    <w:rsid w:val="00477063"/>
    <w:rsid w:val="00480044"/>
    <w:rsid w:val="004873E3"/>
    <w:rsid w:val="00495E86"/>
    <w:rsid w:val="00497F53"/>
    <w:rsid w:val="004A2C65"/>
    <w:rsid w:val="004A7C1C"/>
    <w:rsid w:val="004B098E"/>
    <w:rsid w:val="004B34AD"/>
    <w:rsid w:val="004B4ADA"/>
    <w:rsid w:val="004B7C7D"/>
    <w:rsid w:val="004C4193"/>
    <w:rsid w:val="004C4DAE"/>
    <w:rsid w:val="004D2F92"/>
    <w:rsid w:val="00504E9E"/>
    <w:rsid w:val="0050730B"/>
    <w:rsid w:val="005073A3"/>
    <w:rsid w:val="00524F0D"/>
    <w:rsid w:val="005314F5"/>
    <w:rsid w:val="005320FC"/>
    <w:rsid w:val="00535525"/>
    <w:rsid w:val="0054331B"/>
    <w:rsid w:val="00557235"/>
    <w:rsid w:val="005615ED"/>
    <w:rsid w:val="005636F2"/>
    <w:rsid w:val="00567047"/>
    <w:rsid w:val="00570215"/>
    <w:rsid w:val="005778E4"/>
    <w:rsid w:val="00587CCB"/>
    <w:rsid w:val="0059082A"/>
    <w:rsid w:val="005921EC"/>
    <w:rsid w:val="005A0328"/>
    <w:rsid w:val="005A032B"/>
    <w:rsid w:val="005B0B2D"/>
    <w:rsid w:val="005B4045"/>
    <w:rsid w:val="005D064B"/>
    <w:rsid w:val="005E40AA"/>
    <w:rsid w:val="005E47E7"/>
    <w:rsid w:val="005F4DD4"/>
    <w:rsid w:val="005F7B47"/>
    <w:rsid w:val="00604800"/>
    <w:rsid w:val="00611088"/>
    <w:rsid w:val="006210F1"/>
    <w:rsid w:val="00630E61"/>
    <w:rsid w:val="00640358"/>
    <w:rsid w:val="006406AC"/>
    <w:rsid w:val="0065413A"/>
    <w:rsid w:val="006660F6"/>
    <w:rsid w:val="006A1F81"/>
    <w:rsid w:val="006A389B"/>
    <w:rsid w:val="006B6DB2"/>
    <w:rsid w:val="006C4354"/>
    <w:rsid w:val="006E0E27"/>
    <w:rsid w:val="006E21B0"/>
    <w:rsid w:val="006E69BB"/>
    <w:rsid w:val="006F63CB"/>
    <w:rsid w:val="0070295C"/>
    <w:rsid w:val="007117E5"/>
    <w:rsid w:val="00730072"/>
    <w:rsid w:val="0074710D"/>
    <w:rsid w:val="007560CB"/>
    <w:rsid w:val="0076353E"/>
    <w:rsid w:val="00764B55"/>
    <w:rsid w:val="00765DDC"/>
    <w:rsid w:val="007807ED"/>
    <w:rsid w:val="0079550A"/>
    <w:rsid w:val="007C4962"/>
    <w:rsid w:val="007C7DC9"/>
    <w:rsid w:val="007E5093"/>
    <w:rsid w:val="007F1186"/>
    <w:rsid w:val="00803C09"/>
    <w:rsid w:val="00811A36"/>
    <w:rsid w:val="00812605"/>
    <w:rsid w:val="00813DD9"/>
    <w:rsid w:val="00815A4A"/>
    <w:rsid w:val="00826AFF"/>
    <w:rsid w:val="00832031"/>
    <w:rsid w:val="008679ED"/>
    <w:rsid w:val="008751A9"/>
    <w:rsid w:val="0088630E"/>
    <w:rsid w:val="00890AB6"/>
    <w:rsid w:val="008A40AB"/>
    <w:rsid w:val="008B641A"/>
    <w:rsid w:val="008C6A76"/>
    <w:rsid w:val="008C6F28"/>
    <w:rsid w:val="008D1435"/>
    <w:rsid w:val="008D2C37"/>
    <w:rsid w:val="008E5170"/>
    <w:rsid w:val="008F4354"/>
    <w:rsid w:val="008F5601"/>
    <w:rsid w:val="009013ED"/>
    <w:rsid w:val="00903A8C"/>
    <w:rsid w:val="009178D7"/>
    <w:rsid w:val="00930DEB"/>
    <w:rsid w:val="00937364"/>
    <w:rsid w:val="00942224"/>
    <w:rsid w:val="009506F6"/>
    <w:rsid w:val="00961C67"/>
    <w:rsid w:val="009654D1"/>
    <w:rsid w:val="00967AC6"/>
    <w:rsid w:val="009908AB"/>
    <w:rsid w:val="009A0859"/>
    <w:rsid w:val="009A0C7F"/>
    <w:rsid w:val="009C0B13"/>
    <w:rsid w:val="009C7FFA"/>
    <w:rsid w:val="009D2B37"/>
    <w:rsid w:val="009E765F"/>
    <w:rsid w:val="00A10931"/>
    <w:rsid w:val="00A15E99"/>
    <w:rsid w:val="00A37EE9"/>
    <w:rsid w:val="00A410AD"/>
    <w:rsid w:val="00A4265D"/>
    <w:rsid w:val="00A47B77"/>
    <w:rsid w:val="00A5360F"/>
    <w:rsid w:val="00A5683B"/>
    <w:rsid w:val="00A641FE"/>
    <w:rsid w:val="00A675BB"/>
    <w:rsid w:val="00A7154D"/>
    <w:rsid w:val="00A76D3E"/>
    <w:rsid w:val="00A90E90"/>
    <w:rsid w:val="00A92184"/>
    <w:rsid w:val="00A97A01"/>
    <w:rsid w:val="00AC5707"/>
    <w:rsid w:val="00AE42C5"/>
    <w:rsid w:val="00B0708C"/>
    <w:rsid w:val="00B16F63"/>
    <w:rsid w:val="00B201E6"/>
    <w:rsid w:val="00B23AAE"/>
    <w:rsid w:val="00B26C77"/>
    <w:rsid w:val="00B47003"/>
    <w:rsid w:val="00B60546"/>
    <w:rsid w:val="00B6207B"/>
    <w:rsid w:val="00B63972"/>
    <w:rsid w:val="00B66F6F"/>
    <w:rsid w:val="00B71CD5"/>
    <w:rsid w:val="00B81400"/>
    <w:rsid w:val="00B957BE"/>
    <w:rsid w:val="00B9611C"/>
    <w:rsid w:val="00B967C3"/>
    <w:rsid w:val="00BC1D83"/>
    <w:rsid w:val="00BD7C4A"/>
    <w:rsid w:val="00BE1DFD"/>
    <w:rsid w:val="00BE6519"/>
    <w:rsid w:val="00BE7E72"/>
    <w:rsid w:val="00BF05F7"/>
    <w:rsid w:val="00BF3126"/>
    <w:rsid w:val="00C008C5"/>
    <w:rsid w:val="00C07E72"/>
    <w:rsid w:val="00C15048"/>
    <w:rsid w:val="00C27FA3"/>
    <w:rsid w:val="00C346A8"/>
    <w:rsid w:val="00C3718E"/>
    <w:rsid w:val="00C41199"/>
    <w:rsid w:val="00C54419"/>
    <w:rsid w:val="00C57B01"/>
    <w:rsid w:val="00C86683"/>
    <w:rsid w:val="00C94A5C"/>
    <w:rsid w:val="00CA2E69"/>
    <w:rsid w:val="00CA5524"/>
    <w:rsid w:val="00CC5010"/>
    <w:rsid w:val="00CD0298"/>
    <w:rsid w:val="00CD0F93"/>
    <w:rsid w:val="00CD1534"/>
    <w:rsid w:val="00CD6E73"/>
    <w:rsid w:val="00CE12F7"/>
    <w:rsid w:val="00CE2C77"/>
    <w:rsid w:val="00CF10DE"/>
    <w:rsid w:val="00CF19C2"/>
    <w:rsid w:val="00D0207B"/>
    <w:rsid w:val="00D049F3"/>
    <w:rsid w:val="00D04D21"/>
    <w:rsid w:val="00D103B1"/>
    <w:rsid w:val="00D20F1F"/>
    <w:rsid w:val="00D31AA7"/>
    <w:rsid w:val="00D366CD"/>
    <w:rsid w:val="00D40199"/>
    <w:rsid w:val="00D46E78"/>
    <w:rsid w:val="00D51370"/>
    <w:rsid w:val="00D56684"/>
    <w:rsid w:val="00D618C7"/>
    <w:rsid w:val="00D63E12"/>
    <w:rsid w:val="00D658D8"/>
    <w:rsid w:val="00D74D0C"/>
    <w:rsid w:val="00D83D2E"/>
    <w:rsid w:val="00D86616"/>
    <w:rsid w:val="00D87FDF"/>
    <w:rsid w:val="00D90AC5"/>
    <w:rsid w:val="00DA7395"/>
    <w:rsid w:val="00DC1959"/>
    <w:rsid w:val="00DC710E"/>
    <w:rsid w:val="00DD6F80"/>
    <w:rsid w:val="00DE0233"/>
    <w:rsid w:val="00DE2580"/>
    <w:rsid w:val="00DF18EF"/>
    <w:rsid w:val="00DF4C32"/>
    <w:rsid w:val="00E02FD5"/>
    <w:rsid w:val="00E1002D"/>
    <w:rsid w:val="00E123DA"/>
    <w:rsid w:val="00E15DB0"/>
    <w:rsid w:val="00E255E5"/>
    <w:rsid w:val="00E26245"/>
    <w:rsid w:val="00E27C54"/>
    <w:rsid w:val="00E31BAF"/>
    <w:rsid w:val="00E3257D"/>
    <w:rsid w:val="00E325F4"/>
    <w:rsid w:val="00E350B7"/>
    <w:rsid w:val="00E35B04"/>
    <w:rsid w:val="00E36B43"/>
    <w:rsid w:val="00E435D9"/>
    <w:rsid w:val="00E43FAE"/>
    <w:rsid w:val="00E5401A"/>
    <w:rsid w:val="00E557D1"/>
    <w:rsid w:val="00E6091D"/>
    <w:rsid w:val="00E609E9"/>
    <w:rsid w:val="00E61829"/>
    <w:rsid w:val="00E7335D"/>
    <w:rsid w:val="00E75F85"/>
    <w:rsid w:val="00E944AA"/>
    <w:rsid w:val="00EA375D"/>
    <w:rsid w:val="00EB44BC"/>
    <w:rsid w:val="00EB690E"/>
    <w:rsid w:val="00EB72D9"/>
    <w:rsid w:val="00EC5077"/>
    <w:rsid w:val="00EC5E7A"/>
    <w:rsid w:val="00EC615D"/>
    <w:rsid w:val="00ED1F7E"/>
    <w:rsid w:val="00F044D5"/>
    <w:rsid w:val="00F10E7B"/>
    <w:rsid w:val="00F116B0"/>
    <w:rsid w:val="00F1522A"/>
    <w:rsid w:val="00F17D02"/>
    <w:rsid w:val="00F209E0"/>
    <w:rsid w:val="00F30EF7"/>
    <w:rsid w:val="00F47DCD"/>
    <w:rsid w:val="00F50257"/>
    <w:rsid w:val="00F5751F"/>
    <w:rsid w:val="00F606E4"/>
    <w:rsid w:val="00F64FED"/>
    <w:rsid w:val="00F729B4"/>
    <w:rsid w:val="00F75926"/>
    <w:rsid w:val="00F856C4"/>
    <w:rsid w:val="00FA363D"/>
    <w:rsid w:val="00FA5C95"/>
    <w:rsid w:val="00FA66C6"/>
    <w:rsid w:val="00FC1ABF"/>
    <w:rsid w:val="00FC2B29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00a9a7"/>
    </o:shapedefaults>
    <o:shapelayout v:ext="edit">
      <o:idmap v:ext="edit" data="1"/>
    </o:shapelayout>
  </w:shapeDefaults>
  <w:decimalSymbol w:val=","/>
  <w:listSeparator w:val=";"/>
  <w14:docId w14:val="52B100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List Bullet" w:qFormat="1"/>
    <w:lsdException w:name="List Number" w:qFormat="1"/>
    <w:lsdException w:name="Title" w:qFormat="1"/>
    <w:lsdException w:name="Hyperlink" w:uiPriority="99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ext w:val="Brdtext"/>
    <w:qFormat/>
    <w:rsid w:val="003F245C"/>
    <w:pPr>
      <w:spacing w:before="20" w:after="100"/>
    </w:pPr>
    <w:rPr>
      <w:sz w:val="22"/>
      <w:szCs w:val="24"/>
      <w:lang w:eastAsia="en-GB"/>
    </w:rPr>
  </w:style>
  <w:style w:type="paragraph" w:styleId="Rubrik1">
    <w:name w:val="heading 1"/>
    <w:basedOn w:val="Brdtext"/>
    <w:next w:val="Normal"/>
    <w:link w:val="Rubrik1Char"/>
    <w:qFormat/>
    <w:rsid w:val="003F245C"/>
    <w:pPr>
      <w:keepNext/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styleId="Rubrik2">
    <w:name w:val="heading 2"/>
    <w:basedOn w:val="Brdtext"/>
    <w:next w:val="Normal"/>
    <w:qFormat/>
    <w:rsid w:val="003F245C"/>
    <w:pPr>
      <w:keepNext/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styleId="Rubrik3">
    <w:name w:val="heading 3"/>
    <w:basedOn w:val="Brdtext"/>
    <w:next w:val="Normal"/>
    <w:qFormat/>
    <w:rsid w:val="003F245C"/>
    <w:pPr>
      <w:keepNext/>
      <w:spacing w:before="400" w:after="0"/>
      <w:outlineLvl w:val="2"/>
    </w:pPr>
    <w:rPr>
      <w:rFonts w:ascii="Arial" w:hAnsi="Arial" w:cs="Arial"/>
      <w:b/>
      <w:bCs/>
      <w:szCs w:val="26"/>
    </w:rPr>
  </w:style>
  <w:style w:type="paragraph" w:styleId="Rubrik4">
    <w:name w:val="heading 4"/>
    <w:basedOn w:val="Rubrik3"/>
    <w:next w:val="Normal"/>
    <w:rsid w:val="008F5601"/>
    <w:pPr>
      <w:spacing w:before="360"/>
      <w:outlineLvl w:val="3"/>
    </w:pPr>
  </w:style>
  <w:style w:type="paragraph" w:styleId="Rubrik5">
    <w:name w:val="heading 5"/>
    <w:basedOn w:val="Rubrik4"/>
    <w:next w:val="Normal"/>
    <w:rsid w:val="008F5601"/>
    <w:pPr>
      <w:spacing w:before="240"/>
      <w:outlineLvl w:val="4"/>
    </w:pPr>
  </w:style>
  <w:style w:type="paragraph" w:styleId="Rubrik6">
    <w:name w:val="heading 6"/>
    <w:basedOn w:val="Normal"/>
    <w:next w:val="Normal"/>
    <w:rsid w:val="008F5601"/>
    <w:pPr>
      <w:spacing w:before="120" w:after="60"/>
      <w:outlineLvl w:val="5"/>
    </w:pPr>
    <w:rPr>
      <w:b/>
      <w:bCs/>
      <w:szCs w:val="22"/>
    </w:rPr>
  </w:style>
  <w:style w:type="paragraph" w:styleId="Rubrik7">
    <w:name w:val="heading 7"/>
    <w:basedOn w:val="Normal"/>
    <w:next w:val="Normal"/>
    <w:rsid w:val="008F5601"/>
    <w:pPr>
      <w:spacing w:before="240" w:after="60"/>
      <w:outlineLvl w:val="6"/>
    </w:pPr>
    <w:rPr>
      <w:sz w:val="24"/>
    </w:rPr>
  </w:style>
  <w:style w:type="paragraph" w:styleId="Rubrik8">
    <w:name w:val="heading 8"/>
    <w:basedOn w:val="Normal"/>
    <w:next w:val="Normal"/>
    <w:rsid w:val="008F5601"/>
    <w:pPr>
      <w:spacing w:before="240" w:after="60"/>
      <w:outlineLvl w:val="7"/>
    </w:pPr>
    <w:rPr>
      <w:iCs/>
      <w:sz w:val="24"/>
    </w:rPr>
  </w:style>
  <w:style w:type="paragraph" w:styleId="Rubrik9">
    <w:name w:val="heading 9"/>
    <w:basedOn w:val="Normal"/>
    <w:next w:val="Normal"/>
    <w:rsid w:val="008F5601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link w:val="Rubrik1"/>
    <w:rsid w:val="003F245C"/>
    <w:rPr>
      <w:rFonts w:ascii="Arial" w:hAnsi="Arial" w:cs="Arial"/>
      <w:bCs/>
      <w:kern w:val="32"/>
      <w:sz w:val="36"/>
      <w:szCs w:val="32"/>
      <w:lang w:eastAsia="en-GB"/>
    </w:rPr>
  </w:style>
  <w:style w:type="paragraph" w:styleId="Sidhuvud">
    <w:name w:val="header"/>
    <w:basedOn w:val="Brdtext"/>
    <w:semiHidden/>
    <w:rsid w:val="00E123DA"/>
    <w:pPr>
      <w:spacing w:after="0"/>
    </w:pPr>
    <w:rPr>
      <w:rFonts w:ascii="Arial" w:hAnsi="Arial"/>
      <w:color w:val="00A9A7"/>
      <w:sz w:val="14"/>
    </w:rPr>
  </w:style>
  <w:style w:type="paragraph" w:styleId="Sidfot">
    <w:name w:val="footer"/>
    <w:basedOn w:val="Brdtext"/>
    <w:semiHidden/>
    <w:rsid w:val="00E123DA"/>
    <w:pPr>
      <w:tabs>
        <w:tab w:val="center" w:pos="4153"/>
        <w:tab w:val="right" w:pos="8306"/>
      </w:tabs>
      <w:spacing w:after="0"/>
    </w:pPr>
    <w:rPr>
      <w:rFonts w:ascii="Arial" w:hAnsi="Arial"/>
      <w:color w:val="00A9A7"/>
      <w:sz w:val="14"/>
    </w:rPr>
  </w:style>
  <w:style w:type="table" w:styleId="Professionelltabell">
    <w:name w:val="Table Professional"/>
    <w:basedOn w:val="Normaltabell"/>
    <w:rsid w:val="00C86683"/>
    <w:pPr>
      <w:spacing w:before="20"/>
    </w:pPr>
    <w:rPr>
      <w:rFonts w:ascii="Arial" w:hAnsi="Arial"/>
      <w:sz w:val="16"/>
    </w:rPr>
    <w:tblPr>
      <w:tblInd w:w="0" w:type="dxa"/>
      <w:tblBorders>
        <w:top w:val="single" w:sz="6" w:space="0" w:color="00A9A7"/>
        <w:left w:val="single" w:sz="6" w:space="0" w:color="00A9A7"/>
        <w:bottom w:val="single" w:sz="6" w:space="0" w:color="00A9A7"/>
        <w:right w:val="single" w:sz="6" w:space="0" w:color="00A9A7"/>
        <w:insideH w:val="single" w:sz="6" w:space="0" w:color="00A9A7"/>
        <w:insideV w:val="single" w:sz="6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20" w:before="20" w:beforeAutospacing="0" w:afterLines="0" w:after="0" w:afterAutospacing="0"/>
      </w:pPr>
      <w:rPr>
        <w:rFonts w:ascii="Arial" w:hAnsi="Arial"/>
        <w:b/>
        <w:bCs/>
        <w:color w:val="FFFFFF"/>
        <w:sz w:val="16"/>
      </w:rPr>
      <w:tblPr/>
      <w:tcPr>
        <w:tcBorders>
          <w:top w:val="single" w:sz="4" w:space="0" w:color="00A9A7"/>
          <w:left w:val="single" w:sz="4" w:space="0" w:color="00A9A7"/>
          <w:bottom w:val="single" w:sz="4" w:space="0" w:color="00A9A7"/>
          <w:right w:val="single" w:sz="4" w:space="0" w:color="00A9A7"/>
          <w:insideH w:val="nil"/>
          <w:insideV w:val="nil"/>
        </w:tcBorders>
        <w:shd w:val="solid" w:color="00A9A7" w:fill="FFFFFF"/>
      </w:tcPr>
    </w:tblStylePr>
  </w:style>
  <w:style w:type="character" w:styleId="Sidnummer">
    <w:name w:val="page number"/>
    <w:semiHidden/>
    <w:rsid w:val="000D68C0"/>
    <w:rPr>
      <w:rFonts w:ascii="Arial" w:hAnsi="Arial"/>
      <w:b/>
      <w:color w:val="1C1C1C"/>
      <w:sz w:val="14"/>
    </w:rPr>
  </w:style>
  <w:style w:type="character" w:styleId="Hyperlnk">
    <w:name w:val="Hyperlink"/>
    <w:uiPriority w:val="99"/>
    <w:qFormat/>
    <w:rsid w:val="00B26C77"/>
    <w:rPr>
      <w:rFonts w:ascii="Arial" w:hAnsi="Arial"/>
      <w:color w:val="CD5227"/>
      <w:sz w:val="22"/>
      <w:u w:val="single"/>
      <w:lang w:val="sv-SE"/>
    </w:rPr>
  </w:style>
  <w:style w:type="character" w:styleId="AnvndHyperlnk">
    <w:name w:val="FollowedHyperlink"/>
    <w:semiHidden/>
    <w:rsid w:val="00524F0D"/>
    <w:rPr>
      <w:rFonts w:ascii="Times New Roman" w:hAnsi="Times New Roman"/>
      <w:color w:val="CD5227"/>
      <w:sz w:val="22"/>
      <w:u w:val="single"/>
    </w:rPr>
  </w:style>
  <w:style w:type="paragraph" w:styleId="Punktlista">
    <w:name w:val="List Bullet"/>
    <w:basedOn w:val="Brdtext"/>
    <w:qFormat/>
    <w:rsid w:val="003F245C"/>
    <w:pPr>
      <w:numPr>
        <w:numId w:val="1"/>
      </w:numPr>
      <w:tabs>
        <w:tab w:val="clear" w:pos="567"/>
      </w:tabs>
      <w:ind w:left="692" w:hanging="335"/>
      <w:contextualSpacing/>
    </w:pPr>
  </w:style>
  <w:style w:type="paragraph" w:styleId="Innehll1">
    <w:name w:val="toc 1"/>
    <w:basedOn w:val="Normal"/>
    <w:next w:val="Normal"/>
    <w:autoRedefine/>
    <w:uiPriority w:val="39"/>
    <w:rsid w:val="00E435D9"/>
    <w:pPr>
      <w:spacing w:after="160"/>
    </w:pPr>
    <w:rPr>
      <w:rFonts w:ascii="Arial" w:hAnsi="Arial"/>
      <w:b/>
      <w:color w:val="1C1C1C"/>
      <w:sz w:val="20"/>
    </w:rPr>
  </w:style>
  <w:style w:type="paragraph" w:styleId="Innehll2">
    <w:name w:val="toc 2"/>
    <w:basedOn w:val="Normal"/>
    <w:next w:val="Normal"/>
    <w:autoRedefine/>
    <w:uiPriority w:val="39"/>
    <w:rsid w:val="00E435D9"/>
    <w:pPr>
      <w:spacing w:after="160"/>
      <w:ind w:left="221"/>
    </w:pPr>
    <w:rPr>
      <w:rFonts w:ascii="Arial" w:hAnsi="Arial"/>
      <w:color w:val="1C1C1C"/>
      <w:sz w:val="20"/>
    </w:rPr>
  </w:style>
  <w:style w:type="paragraph" w:styleId="Innehll3">
    <w:name w:val="toc 3"/>
    <w:basedOn w:val="Normal"/>
    <w:next w:val="Normal"/>
    <w:autoRedefine/>
    <w:uiPriority w:val="39"/>
    <w:rsid w:val="006660F6"/>
    <w:pPr>
      <w:ind w:left="440"/>
    </w:pPr>
    <w:rPr>
      <w:rFonts w:ascii="Arial" w:hAnsi="Arial"/>
      <w:sz w:val="20"/>
    </w:rPr>
  </w:style>
  <w:style w:type="paragraph" w:styleId="Innehll4">
    <w:name w:val="toc 4"/>
    <w:basedOn w:val="Normal"/>
    <w:next w:val="Normal"/>
    <w:autoRedefine/>
    <w:semiHidden/>
    <w:rsid w:val="00E435D9"/>
    <w:pPr>
      <w:spacing w:after="160"/>
      <w:ind w:left="658"/>
    </w:pPr>
    <w:rPr>
      <w:rFonts w:ascii="Arial" w:hAnsi="Arial"/>
      <w:color w:val="1C1C1C"/>
      <w:sz w:val="20"/>
    </w:rPr>
  </w:style>
  <w:style w:type="paragraph" w:styleId="Innehll5">
    <w:name w:val="toc 5"/>
    <w:basedOn w:val="Normal"/>
    <w:next w:val="Normal"/>
    <w:autoRedefine/>
    <w:semiHidden/>
    <w:rsid w:val="00E435D9"/>
    <w:pPr>
      <w:spacing w:after="160"/>
      <w:ind w:left="879"/>
    </w:pPr>
    <w:rPr>
      <w:rFonts w:ascii="Arial" w:hAnsi="Arial"/>
      <w:color w:val="1C1C1C"/>
      <w:sz w:val="20"/>
    </w:rPr>
  </w:style>
  <w:style w:type="paragraph" w:styleId="Innehll6">
    <w:name w:val="toc 6"/>
    <w:basedOn w:val="Normal"/>
    <w:next w:val="Normal"/>
    <w:autoRedefine/>
    <w:semiHidden/>
    <w:rsid w:val="00E435D9"/>
    <w:pPr>
      <w:spacing w:after="160"/>
      <w:ind w:left="1100"/>
    </w:pPr>
    <w:rPr>
      <w:rFonts w:ascii="Arial" w:hAnsi="Arial"/>
      <w:color w:val="1C1C1C"/>
      <w:sz w:val="20"/>
    </w:rPr>
  </w:style>
  <w:style w:type="paragraph" w:styleId="Innehll7">
    <w:name w:val="toc 7"/>
    <w:basedOn w:val="Normal"/>
    <w:next w:val="Normal"/>
    <w:autoRedefine/>
    <w:semiHidden/>
    <w:rsid w:val="00E435D9"/>
    <w:pPr>
      <w:spacing w:after="160"/>
      <w:ind w:left="1321"/>
    </w:pPr>
    <w:rPr>
      <w:rFonts w:ascii="Arial" w:hAnsi="Arial"/>
      <w:color w:val="1C1C1C"/>
      <w:sz w:val="20"/>
    </w:rPr>
  </w:style>
  <w:style w:type="paragraph" w:styleId="Innehll8">
    <w:name w:val="toc 8"/>
    <w:basedOn w:val="Normal"/>
    <w:next w:val="Normal"/>
    <w:autoRedefine/>
    <w:semiHidden/>
    <w:rsid w:val="00E435D9"/>
    <w:pPr>
      <w:spacing w:after="160"/>
      <w:ind w:left="1542"/>
    </w:pPr>
    <w:rPr>
      <w:rFonts w:ascii="Arial" w:hAnsi="Arial"/>
      <w:color w:val="1C1C1C"/>
      <w:sz w:val="20"/>
    </w:rPr>
  </w:style>
  <w:style w:type="paragraph" w:styleId="Innehll9">
    <w:name w:val="toc 9"/>
    <w:basedOn w:val="Normal"/>
    <w:next w:val="Normal"/>
    <w:autoRedefine/>
    <w:semiHidden/>
    <w:rsid w:val="00E435D9"/>
    <w:pPr>
      <w:spacing w:after="160"/>
      <w:ind w:left="1758"/>
    </w:pPr>
    <w:rPr>
      <w:rFonts w:ascii="Arial" w:hAnsi="Arial"/>
      <w:color w:val="1C1C1C"/>
      <w:sz w:val="20"/>
    </w:rPr>
  </w:style>
  <w:style w:type="paragraph" w:styleId="Numreradlista">
    <w:name w:val="List Number"/>
    <w:basedOn w:val="Brdtext"/>
    <w:qFormat/>
    <w:rsid w:val="00DA7395"/>
    <w:pPr>
      <w:numPr>
        <w:numId w:val="2"/>
      </w:numPr>
    </w:pPr>
  </w:style>
  <w:style w:type="paragraph" w:styleId="Brdtext">
    <w:name w:val="Body Text"/>
    <w:basedOn w:val="Normal"/>
    <w:link w:val="BrdtextChar"/>
    <w:rsid w:val="003F245C"/>
  </w:style>
  <w:style w:type="paragraph" w:styleId="Brdtext2">
    <w:name w:val="Body Text 2"/>
    <w:basedOn w:val="Brdtext"/>
    <w:next w:val="Brdtext"/>
    <w:semiHidden/>
    <w:rsid w:val="00104E54"/>
    <w:pPr>
      <w:spacing w:after="20"/>
    </w:pPr>
    <w:rPr>
      <w:rFonts w:ascii="Arial" w:hAnsi="Arial"/>
      <w:sz w:val="18"/>
    </w:rPr>
  </w:style>
  <w:style w:type="paragraph" w:customStyle="1" w:styleId="FrsttsbladUnderrubrik">
    <w:name w:val="Försättsblad Underrubrik"/>
    <w:basedOn w:val="Normal"/>
    <w:next w:val="Brdtext"/>
    <w:link w:val="FrsttsbladUnderrubrikChar"/>
    <w:qFormat/>
    <w:rsid w:val="00477063"/>
    <w:pPr>
      <w:spacing w:before="120" w:after="600"/>
    </w:pPr>
    <w:rPr>
      <w:rFonts w:ascii="Arial" w:hAnsi="Arial" w:cs="Arial"/>
      <w:sz w:val="28"/>
      <w:szCs w:val="28"/>
    </w:rPr>
  </w:style>
  <w:style w:type="numbering" w:styleId="111111">
    <w:name w:val="Outline List 2"/>
    <w:basedOn w:val="Ingenlista"/>
    <w:semiHidden/>
    <w:rsid w:val="004D2F92"/>
    <w:pPr>
      <w:numPr>
        <w:numId w:val="3"/>
      </w:numPr>
    </w:pPr>
  </w:style>
  <w:style w:type="numbering" w:styleId="1ai">
    <w:name w:val="Outline List 1"/>
    <w:basedOn w:val="Ingenlista"/>
    <w:semiHidden/>
    <w:rsid w:val="00524F0D"/>
    <w:pPr>
      <w:numPr>
        <w:numId w:val="4"/>
      </w:numPr>
    </w:pPr>
  </w:style>
  <w:style w:type="paragraph" w:styleId="Index1">
    <w:name w:val="index 1"/>
    <w:basedOn w:val="Normal"/>
    <w:next w:val="Normal"/>
    <w:autoRedefine/>
    <w:rsid w:val="00465985"/>
    <w:pPr>
      <w:ind w:left="220" w:hanging="220"/>
    </w:pPr>
  </w:style>
  <w:style w:type="paragraph" w:customStyle="1" w:styleId="Rubrik1Nr">
    <w:name w:val="Rubrik 1 Nr"/>
    <w:next w:val="Normal"/>
    <w:qFormat/>
    <w:rsid w:val="004D2F92"/>
    <w:pPr>
      <w:numPr>
        <w:numId w:val="29"/>
      </w:numPr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customStyle="1" w:styleId="Rubrik2Nr">
    <w:name w:val="Rubrik 2 Nr"/>
    <w:next w:val="Normal"/>
    <w:qFormat/>
    <w:rsid w:val="004D2F92"/>
    <w:pPr>
      <w:numPr>
        <w:ilvl w:val="1"/>
        <w:numId w:val="29"/>
      </w:numPr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customStyle="1" w:styleId="Rubrik3Nr">
    <w:name w:val="Rubrik 3 Nr"/>
    <w:basedOn w:val="Rubrik3"/>
    <w:next w:val="Normal"/>
    <w:qFormat/>
    <w:rsid w:val="004D2F92"/>
    <w:pPr>
      <w:numPr>
        <w:ilvl w:val="2"/>
        <w:numId w:val="29"/>
      </w:numPr>
    </w:pPr>
    <w:rPr>
      <w:bCs w:val="0"/>
      <w:iCs/>
      <w:lang w:eastAsia="sv-SE"/>
    </w:rPr>
  </w:style>
  <w:style w:type="paragraph" w:styleId="Indexrubrik">
    <w:name w:val="index heading"/>
    <w:basedOn w:val="Normal"/>
    <w:next w:val="Index1"/>
    <w:rsid w:val="00465985"/>
    <w:pPr>
      <w:spacing w:before="600" w:after="160"/>
    </w:pPr>
    <w:rPr>
      <w:rFonts w:ascii="Arial" w:hAnsi="Arial"/>
      <w:b/>
      <w:bCs/>
      <w:sz w:val="36"/>
    </w:rPr>
  </w:style>
  <w:style w:type="paragraph" w:styleId="Rubrik">
    <w:name w:val="Title"/>
    <w:aliases w:val="Försättsblad Rubrik"/>
    <w:basedOn w:val="Normal"/>
    <w:next w:val="Normal"/>
    <w:link w:val="RubrikChar"/>
    <w:qFormat/>
    <w:rsid w:val="003F245C"/>
    <w:pPr>
      <w:spacing w:before="0" w:after="120"/>
    </w:pPr>
    <w:rPr>
      <w:rFonts w:ascii="Arial" w:hAnsi="Arial" w:cs="Arial"/>
      <w:b/>
      <w:color w:val="00A9A7"/>
      <w:sz w:val="56"/>
      <w:szCs w:val="56"/>
    </w:rPr>
  </w:style>
  <w:style w:type="character" w:customStyle="1" w:styleId="RubrikChar">
    <w:name w:val="Rubrik Char"/>
    <w:aliases w:val="Försättsblad Rubrik Char"/>
    <w:link w:val="Rubrik"/>
    <w:rsid w:val="003F245C"/>
    <w:rPr>
      <w:rFonts w:ascii="Arial" w:hAnsi="Arial" w:cs="Arial"/>
      <w:b/>
      <w:color w:val="00A9A7"/>
      <w:sz w:val="56"/>
      <w:szCs w:val="56"/>
      <w:lang w:eastAsia="en-GB"/>
    </w:rPr>
  </w:style>
  <w:style w:type="paragraph" w:styleId="Ingetavstnd">
    <w:name w:val="No Spacing"/>
    <w:link w:val="IngetavstndChar"/>
    <w:uiPriority w:val="1"/>
    <w:rsid w:val="0076353E"/>
    <w:rPr>
      <w:rFonts w:ascii="Calibri" w:hAnsi="Calibri"/>
      <w:sz w:val="22"/>
      <w:szCs w:val="22"/>
    </w:rPr>
  </w:style>
  <w:style w:type="character" w:customStyle="1" w:styleId="FrsttsbladUnderrubrikChar">
    <w:name w:val="Försättsblad Underrubrik Char"/>
    <w:link w:val="FrsttsbladUnderrubrik"/>
    <w:rsid w:val="00477063"/>
    <w:rPr>
      <w:rFonts w:ascii="Arial" w:hAnsi="Arial" w:cs="Arial"/>
      <w:sz w:val="28"/>
      <w:szCs w:val="28"/>
      <w:lang w:eastAsia="en-GB"/>
    </w:rPr>
  </w:style>
  <w:style w:type="character" w:customStyle="1" w:styleId="IngetavstndChar">
    <w:name w:val="Inget avstånd Char"/>
    <w:link w:val="Ingetavstnd"/>
    <w:uiPriority w:val="1"/>
    <w:rsid w:val="0076353E"/>
    <w:rPr>
      <w:rFonts w:ascii="Calibri" w:hAnsi="Calibri"/>
      <w:sz w:val="22"/>
      <w:szCs w:val="22"/>
    </w:rPr>
  </w:style>
  <w:style w:type="paragraph" w:styleId="Bubbeltext">
    <w:name w:val="Balloon Text"/>
    <w:basedOn w:val="Normal"/>
    <w:link w:val="BubbeltextChar"/>
    <w:rsid w:val="0076353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ubbeltextChar">
    <w:name w:val="Bubbeltext Char"/>
    <w:link w:val="Bubbeltext"/>
    <w:rsid w:val="0076353E"/>
    <w:rPr>
      <w:rFonts w:ascii="Tahoma" w:hAnsi="Tahoma" w:cs="Tahoma"/>
      <w:sz w:val="16"/>
      <w:szCs w:val="16"/>
      <w:lang w:eastAsia="en-GB"/>
    </w:rPr>
  </w:style>
  <w:style w:type="character" w:customStyle="1" w:styleId="BrdtextChar">
    <w:name w:val="Brödtext Char"/>
    <w:link w:val="Brdtext"/>
    <w:rsid w:val="003F245C"/>
    <w:rPr>
      <w:sz w:val="22"/>
      <w:szCs w:val="24"/>
      <w:lang w:eastAsia="en-GB"/>
    </w:rPr>
  </w:style>
  <w:style w:type="table" w:styleId="Tabellrutnt">
    <w:name w:val="Table Grid"/>
    <w:basedOn w:val="Normaltabell"/>
    <w:rsid w:val="004B7C7D"/>
    <w:pPr>
      <w:spacing w:before="20" w:after="20"/>
    </w:pPr>
    <w:rPr>
      <w:rFonts w:ascii="Arial" w:hAnsi="Arial"/>
      <w:sz w:val="18"/>
    </w:rPr>
    <w:tblPr>
      <w:tblInd w:w="0" w:type="dxa"/>
      <w:tblBorders>
        <w:top w:val="single" w:sz="4" w:space="0" w:color="00A9A7"/>
        <w:left w:val="single" w:sz="4" w:space="0" w:color="00A9A7"/>
        <w:bottom w:val="single" w:sz="4" w:space="0" w:color="00A9A7"/>
        <w:right w:val="single" w:sz="4" w:space="0" w:color="00A9A7"/>
        <w:insideH w:val="single" w:sz="4" w:space="0" w:color="00A9A7"/>
        <w:insideV w:val="single" w:sz="4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20" w:beforeAutospacing="0" w:afterLines="0" w:after="120" w:afterAutospacing="0" w:line="240" w:lineRule="auto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A9A7"/>
      </w:tcPr>
    </w:tblStyle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495E8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007E7C" w:themeColor="accent1" w:themeShade="BF"/>
      <w:kern w:val="0"/>
      <w:sz w:val="28"/>
      <w:szCs w:val="28"/>
      <w:lang w:eastAsia="sv-SE"/>
    </w:rPr>
  </w:style>
  <w:style w:type="character" w:styleId="Platshllartext">
    <w:name w:val="Placeholder Text"/>
    <w:basedOn w:val="Standardstycketypsnitt"/>
    <w:uiPriority w:val="99"/>
    <w:semiHidden/>
    <w:rsid w:val="00E6091D"/>
    <w:rPr>
      <w:color w:val="808080"/>
    </w:rPr>
  </w:style>
  <w:style w:type="paragraph" w:customStyle="1" w:styleId="TableText">
    <w:name w:val="Table Text"/>
    <w:basedOn w:val="Brdtext"/>
    <w:rsid w:val="00CA5524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CA5524"/>
    <w:pPr>
      <w:tabs>
        <w:tab w:val="num" w:pos="643"/>
      </w:tabs>
      <w:suppressAutoHyphens/>
      <w:overflowPunct w:val="0"/>
      <w:autoSpaceDE w:val="0"/>
      <w:spacing w:before="0" w:after="120"/>
      <w:ind w:left="643" w:hanging="360"/>
      <w:textAlignment w:val="baseline"/>
    </w:pPr>
    <w:rPr>
      <w:rFonts w:ascii="Arial" w:hAnsi="Arial"/>
      <w:sz w:val="20"/>
      <w:szCs w:val="20"/>
      <w:lang w:eastAsia="ar-SA"/>
    </w:rPr>
  </w:style>
  <w:style w:type="paragraph" w:customStyle="1" w:styleId="TableHeader">
    <w:name w:val="Table Header"/>
    <w:basedOn w:val="TableText"/>
    <w:rsid w:val="00CA5524"/>
    <w:pPr>
      <w:jc w:val="center"/>
    </w:pPr>
    <w:rPr>
      <w:b/>
      <w:bCs/>
    </w:rPr>
  </w:style>
  <w:style w:type="paragraph" w:styleId="Liststycke">
    <w:name w:val="List Paragraph"/>
    <w:basedOn w:val="Normal"/>
    <w:link w:val="ListstyckeChar"/>
    <w:uiPriority w:val="34"/>
    <w:rsid w:val="00CD6E73"/>
    <w:pPr>
      <w:spacing w:before="0" w:after="0" w:line="280" w:lineRule="atLeast"/>
      <w:ind w:left="720" w:hanging="360"/>
      <w:contextualSpacing/>
    </w:pPr>
    <w:rPr>
      <w:rFonts w:ascii="Georgia" w:eastAsia="Calibri" w:hAnsi="Georgia"/>
      <w:sz w:val="20"/>
      <w:szCs w:val="22"/>
      <w:lang w:eastAsia="en-US"/>
    </w:rPr>
  </w:style>
  <w:style w:type="character" w:customStyle="1" w:styleId="ListstyckeChar">
    <w:name w:val="Liststycke Char"/>
    <w:basedOn w:val="Standardstycketypsnitt"/>
    <w:link w:val="Liststycke"/>
    <w:uiPriority w:val="34"/>
    <w:rsid w:val="00CD6E73"/>
    <w:rPr>
      <w:rFonts w:ascii="Georgia" w:eastAsia="Calibri" w:hAnsi="Georgia"/>
      <w:szCs w:val="22"/>
      <w:lang w:eastAsia="en-US"/>
    </w:rPr>
  </w:style>
  <w:style w:type="character" w:styleId="Kommentarsreferens">
    <w:name w:val="annotation reference"/>
    <w:basedOn w:val="Standardstycketypsnitt"/>
    <w:rsid w:val="00C57B01"/>
    <w:rPr>
      <w:sz w:val="18"/>
      <w:szCs w:val="18"/>
    </w:rPr>
  </w:style>
  <w:style w:type="paragraph" w:styleId="Kommentarer">
    <w:name w:val="annotation text"/>
    <w:basedOn w:val="Normal"/>
    <w:link w:val="KommentarerChar"/>
    <w:rsid w:val="00C57B01"/>
    <w:rPr>
      <w:sz w:val="24"/>
    </w:rPr>
  </w:style>
  <w:style w:type="character" w:customStyle="1" w:styleId="KommentarerChar">
    <w:name w:val="Kommentarer Char"/>
    <w:basedOn w:val="Standardstycketypsnitt"/>
    <w:link w:val="Kommentarer"/>
    <w:rsid w:val="00C57B01"/>
    <w:rPr>
      <w:sz w:val="24"/>
      <w:szCs w:val="24"/>
      <w:lang w:eastAsia="en-GB"/>
    </w:rPr>
  </w:style>
  <w:style w:type="paragraph" w:styleId="Kommentarsmne">
    <w:name w:val="annotation subject"/>
    <w:basedOn w:val="Kommentarer"/>
    <w:next w:val="Kommentarer"/>
    <w:link w:val="KommentarsmneChar"/>
    <w:rsid w:val="00C57B01"/>
    <w:rPr>
      <w:b/>
      <w:bCs/>
      <w:sz w:val="20"/>
      <w:szCs w:val="20"/>
    </w:rPr>
  </w:style>
  <w:style w:type="character" w:customStyle="1" w:styleId="KommentarsmneChar">
    <w:name w:val="Kommentarsämne Char"/>
    <w:basedOn w:val="KommentarerChar"/>
    <w:link w:val="Kommentarsmne"/>
    <w:rsid w:val="00C57B01"/>
    <w:rPr>
      <w:b/>
      <w:bCs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List Bullet" w:qFormat="1"/>
    <w:lsdException w:name="List Number" w:qFormat="1"/>
    <w:lsdException w:name="Title" w:qFormat="1"/>
    <w:lsdException w:name="Hyperlink" w:uiPriority="99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ext w:val="Brdtext"/>
    <w:qFormat/>
    <w:rsid w:val="003F245C"/>
    <w:pPr>
      <w:spacing w:before="20" w:after="100"/>
    </w:pPr>
    <w:rPr>
      <w:sz w:val="22"/>
      <w:szCs w:val="24"/>
      <w:lang w:eastAsia="en-GB"/>
    </w:rPr>
  </w:style>
  <w:style w:type="paragraph" w:styleId="Rubrik1">
    <w:name w:val="heading 1"/>
    <w:basedOn w:val="Brdtext"/>
    <w:next w:val="Normal"/>
    <w:link w:val="Rubrik1Char"/>
    <w:qFormat/>
    <w:rsid w:val="003F245C"/>
    <w:pPr>
      <w:keepNext/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styleId="Rubrik2">
    <w:name w:val="heading 2"/>
    <w:basedOn w:val="Brdtext"/>
    <w:next w:val="Normal"/>
    <w:qFormat/>
    <w:rsid w:val="003F245C"/>
    <w:pPr>
      <w:keepNext/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styleId="Rubrik3">
    <w:name w:val="heading 3"/>
    <w:basedOn w:val="Brdtext"/>
    <w:next w:val="Normal"/>
    <w:qFormat/>
    <w:rsid w:val="003F245C"/>
    <w:pPr>
      <w:keepNext/>
      <w:spacing w:before="400" w:after="0"/>
      <w:outlineLvl w:val="2"/>
    </w:pPr>
    <w:rPr>
      <w:rFonts w:ascii="Arial" w:hAnsi="Arial" w:cs="Arial"/>
      <w:b/>
      <w:bCs/>
      <w:szCs w:val="26"/>
    </w:rPr>
  </w:style>
  <w:style w:type="paragraph" w:styleId="Rubrik4">
    <w:name w:val="heading 4"/>
    <w:basedOn w:val="Rubrik3"/>
    <w:next w:val="Normal"/>
    <w:rsid w:val="008F5601"/>
    <w:pPr>
      <w:spacing w:before="360"/>
      <w:outlineLvl w:val="3"/>
    </w:pPr>
  </w:style>
  <w:style w:type="paragraph" w:styleId="Rubrik5">
    <w:name w:val="heading 5"/>
    <w:basedOn w:val="Rubrik4"/>
    <w:next w:val="Normal"/>
    <w:rsid w:val="008F5601"/>
    <w:pPr>
      <w:spacing w:before="240"/>
      <w:outlineLvl w:val="4"/>
    </w:pPr>
  </w:style>
  <w:style w:type="paragraph" w:styleId="Rubrik6">
    <w:name w:val="heading 6"/>
    <w:basedOn w:val="Normal"/>
    <w:next w:val="Normal"/>
    <w:rsid w:val="008F5601"/>
    <w:pPr>
      <w:spacing w:before="120" w:after="60"/>
      <w:outlineLvl w:val="5"/>
    </w:pPr>
    <w:rPr>
      <w:b/>
      <w:bCs/>
      <w:szCs w:val="22"/>
    </w:rPr>
  </w:style>
  <w:style w:type="paragraph" w:styleId="Rubrik7">
    <w:name w:val="heading 7"/>
    <w:basedOn w:val="Normal"/>
    <w:next w:val="Normal"/>
    <w:rsid w:val="008F5601"/>
    <w:pPr>
      <w:spacing w:before="240" w:after="60"/>
      <w:outlineLvl w:val="6"/>
    </w:pPr>
    <w:rPr>
      <w:sz w:val="24"/>
    </w:rPr>
  </w:style>
  <w:style w:type="paragraph" w:styleId="Rubrik8">
    <w:name w:val="heading 8"/>
    <w:basedOn w:val="Normal"/>
    <w:next w:val="Normal"/>
    <w:rsid w:val="008F5601"/>
    <w:pPr>
      <w:spacing w:before="240" w:after="60"/>
      <w:outlineLvl w:val="7"/>
    </w:pPr>
    <w:rPr>
      <w:iCs/>
      <w:sz w:val="24"/>
    </w:rPr>
  </w:style>
  <w:style w:type="paragraph" w:styleId="Rubrik9">
    <w:name w:val="heading 9"/>
    <w:basedOn w:val="Normal"/>
    <w:next w:val="Normal"/>
    <w:rsid w:val="008F5601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link w:val="Rubrik1"/>
    <w:rsid w:val="003F245C"/>
    <w:rPr>
      <w:rFonts w:ascii="Arial" w:hAnsi="Arial" w:cs="Arial"/>
      <w:bCs/>
      <w:kern w:val="32"/>
      <w:sz w:val="36"/>
      <w:szCs w:val="32"/>
      <w:lang w:eastAsia="en-GB"/>
    </w:rPr>
  </w:style>
  <w:style w:type="paragraph" w:styleId="Sidhuvud">
    <w:name w:val="header"/>
    <w:basedOn w:val="Brdtext"/>
    <w:semiHidden/>
    <w:rsid w:val="00E123DA"/>
    <w:pPr>
      <w:spacing w:after="0"/>
    </w:pPr>
    <w:rPr>
      <w:rFonts w:ascii="Arial" w:hAnsi="Arial"/>
      <w:color w:val="00A9A7"/>
      <w:sz w:val="14"/>
    </w:rPr>
  </w:style>
  <w:style w:type="paragraph" w:styleId="Sidfot">
    <w:name w:val="footer"/>
    <w:basedOn w:val="Brdtext"/>
    <w:semiHidden/>
    <w:rsid w:val="00E123DA"/>
    <w:pPr>
      <w:tabs>
        <w:tab w:val="center" w:pos="4153"/>
        <w:tab w:val="right" w:pos="8306"/>
      </w:tabs>
      <w:spacing w:after="0"/>
    </w:pPr>
    <w:rPr>
      <w:rFonts w:ascii="Arial" w:hAnsi="Arial"/>
      <w:color w:val="00A9A7"/>
      <w:sz w:val="14"/>
    </w:rPr>
  </w:style>
  <w:style w:type="table" w:styleId="Professionelltabell">
    <w:name w:val="Table Professional"/>
    <w:basedOn w:val="Normaltabell"/>
    <w:rsid w:val="00C86683"/>
    <w:pPr>
      <w:spacing w:before="20"/>
    </w:pPr>
    <w:rPr>
      <w:rFonts w:ascii="Arial" w:hAnsi="Arial"/>
      <w:sz w:val="16"/>
    </w:rPr>
    <w:tblPr>
      <w:tblInd w:w="0" w:type="dxa"/>
      <w:tblBorders>
        <w:top w:val="single" w:sz="6" w:space="0" w:color="00A9A7"/>
        <w:left w:val="single" w:sz="6" w:space="0" w:color="00A9A7"/>
        <w:bottom w:val="single" w:sz="6" w:space="0" w:color="00A9A7"/>
        <w:right w:val="single" w:sz="6" w:space="0" w:color="00A9A7"/>
        <w:insideH w:val="single" w:sz="6" w:space="0" w:color="00A9A7"/>
        <w:insideV w:val="single" w:sz="6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20" w:before="20" w:beforeAutospacing="0" w:afterLines="0" w:after="0" w:afterAutospacing="0"/>
      </w:pPr>
      <w:rPr>
        <w:rFonts w:ascii="Arial" w:hAnsi="Arial"/>
        <w:b/>
        <w:bCs/>
        <w:color w:val="FFFFFF"/>
        <w:sz w:val="16"/>
      </w:rPr>
      <w:tblPr/>
      <w:tcPr>
        <w:tcBorders>
          <w:top w:val="single" w:sz="4" w:space="0" w:color="00A9A7"/>
          <w:left w:val="single" w:sz="4" w:space="0" w:color="00A9A7"/>
          <w:bottom w:val="single" w:sz="4" w:space="0" w:color="00A9A7"/>
          <w:right w:val="single" w:sz="4" w:space="0" w:color="00A9A7"/>
          <w:insideH w:val="nil"/>
          <w:insideV w:val="nil"/>
        </w:tcBorders>
        <w:shd w:val="solid" w:color="00A9A7" w:fill="FFFFFF"/>
      </w:tcPr>
    </w:tblStylePr>
  </w:style>
  <w:style w:type="character" w:styleId="Sidnummer">
    <w:name w:val="page number"/>
    <w:semiHidden/>
    <w:rsid w:val="000D68C0"/>
    <w:rPr>
      <w:rFonts w:ascii="Arial" w:hAnsi="Arial"/>
      <w:b/>
      <w:color w:val="1C1C1C"/>
      <w:sz w:val="14"/>
    </w:rPr>
  </w:style>
  <w:style w:type="character" w:styleId="Hyperlnk">
    <w:name w:val="Hyperlink"/>
    <w:uiPriority w:val="99"/>
    <w:qFormat/>
    <w:rsid w:val="00B26C77"/>
    <w:rPr>
      <w:rFonts w:ascii="Arial" w:hAnsi="Arial"/>
      <w:color w:val="CD5227"/>
      <w:sz w:val="22"/>
      <w:u w:val="single"/>
      <w:lang w:val="sv-SE"/>
    </w:rPr>
  </w:style>
  <w:style w:type="character" w:styleId="AnvndHyperlnk">
    <w:name w:val="FollowedHyperlink"/>
    <w:semiHidden/>
    <w:rsid w:val="00524F0D"/>
    <w:rPr>
      <w:rFonts w:ascii="Times New Roman" w:hAnsi="Times New Roman"/>
      <w:color w:val="CD5227"/>
      <w:sz w:val="22"/>
      <w:u w:val="single"/>
    </w:rPr>
  </w:style>
  <w:style w:type="paragraph" w:styleId="Punktlista">
    <w:name w:val="List Bullet"/>
    <w:basedOn w:val="Brdtext"/>
    <w:qFormat/>
    <w:rsid w:val="003F245C"/>
    <w:pPr>
      <w:numPr>
        <w:numId w:val="1"/>
      </w:numPr>
      <w:tabs>
        <w:tab w:val="clear" w:pos="567"/>
      </w:tabs>
      <w:ind w:left="692" w:hanging="335"/>
      <w:contextualSpacing/>
    </w:pPr>
  </w:style>
  <w:style w:type="paragraph" w:styleId="Innehll1">
    <w:name w:val="toc 1"/>
    <w:basedOn w:val="Normal"/>
    <w:next w:val="Normal"/>
    <w:autoRedefine/>
    <w:uiPriority w:val="39"/>
    <w:rsid w:val="00E435D9"/>
    <w:pPr>
      <w:spacing w:after="160"/>
    </w:pPr>
    <w:rPr>
      <w:rFonts w:ascii="Arial" w:hAnsi="Arial"/>
      <w:b/>
      <w:color w:val="1C1C1C"/>
      <w:sz w:val="20"/>
    </w:rPr>
  </w:style>
  <w:style w:type="paragraph" w:styleId="Innehll2">
    <w:name w:val="toc 2"/>
    <w:basedOn w:val="Normal"/>
    <w:next w:val="Normal"/>
    <w:autoRedefine/>
    <w:uiPriority w:val="39"/>
    <w:rsid w:val="00E435D9"/>
    <w:pPr>
      <w:spacing w:after="160"/>
      <w:ind w:left="221"/>
    </w:pPr>
    <w:rPr>
      <w:rFonts w:ascii="Arial" w:hAnsi="Arial"/>
      <w:color w:val="1C1C1C"/>
      <w:sz w:val="20"/>
    </w:rPr>
  </w:style>
  <w:style w:type="paragraph" w:styleId="Innehll3">
    <w:name w:val="toc 3"/>
    <w:basedOn w:val="Normal"/>
    <w:next w:val="Normal"/>
    <w:autoRedefine/>
    <w:uiPriority w:val="39"/>
    <w:rsid w:val="006660F6"/>
    <w:pPr>
      <w:ind w:left="440"/>
    </w:pPr>
    <w:rPr>
      <w:rFonts w:ascii="Arial" w:hAnsi="Arial"/>
      <w:sz w:val="20"/>
    </w:rPr>
  </w:style>
  <w:style w:type="paragraph" w:styleId="Innehll4">
    <w:name w:val="toc 4"/>
    <w:basedOn w:val="Normal"/>
    <w:next w:val="Normal"/>
    <w:autoRedefine/>
    <w:semiHidden/>
    <w:rsid w:val="00E435D9"/>
    <w:pPr>
      <w:spacing w:after="160"/>
      <w:ind w:left="658"/>
    </w:pPr>
    <w:rPr>
      <w:rFonts w:ascii="Arial" w:hAnsi="Arial"/>
      <w:color w:val="1C1C1C"/>
      <w:sz w:val="20"/>
    </w:rPr>
  </w:style>
  <w:style w:type="paragraph" w:styleId="Innehll5">
    <w:name w:val="toc 5"/>
    <w:basedOn w:val="Normal"/>
    <w:next w:val="Normal"/>
    <w:autoRedefine/>
    <w:semiHidden/>
    <w:rsid w:val="00E435D9"/>
    <w:pPr>
      <w:spacing w:after="160"/>
      <w:ind w:left="879"/>
    </w:pPr>
    <w:rPr>
      <w:rFonts w:ascii="Arial" w:hAnsi="Arial"/>
      <w:color w:val="1C1C1C"/>
      <w:sz w:val="20"/>
    </w:rPr>
  </w:style>
  <w:style w:type="paragraph" w:styleId="Innehll6">
    <w:name w:val="toc 6"/>
    <w:basedOn w:val="Normal"/>
    <w:next w:val="Normal"/>
    <w:autoRedefine/>
    <w:semiHidden/>
    <w:rsid w:val="00E435D9"/>
    <w:pPr>
      <w:spacing w:after="160"/>
      <w:ind w:left="1100"/>
    </w:pPr>
    <w:rPr>
      <w:rFonts w:ascii="Arial" w:hAnsi="Arial"/>
      <w:color w:val="1C1C1C"/>
      <w:sz w:val="20"/>
    </w:rPr>
  </w:style>
  <w:style w:type="paragraph" w:styleId="Innehll7">
    <w:name w:val="toc 7"/>
    <w:basedOn w:val="Normal"/>
    <w:next w:val="Normal"/>
    <w:autoRedefine/>
    <w:semiHidden/>
    <w:rsid w:val="00E435D9"/>
    <w:pPr>
      <w:spacing w:after="160"/>
      <w:ind w:left="1321"/>
    </w:pPr>
    <w:rPr>
      <w:rFonts w:ascii="Arial" w:hAnsi="Arial"/>
      <w:color w:val="1C1C1C"/>
      <w:sz w:val="20"/>
    </w:rPr>
  </w:style>
  <w:style w:type="paragraph" w:styleId="Innehll8">
    <w:name w:val="toc 8"/>
    <w:basedOn w:val="Normal"/>
    <w:next w:val="Normal"/>
    <w:autoRedefine/>
    <w:semiHidden/>
    <w:rsid w:val="00E435D9"/>
    <w:pPr>
      <w:spacing w:after="160"/>
      <w:ind w:left="1542"/>
    </w:pPr>
    <w:rPr>
      <w:rFonts w:ascii="Arial" w:hAnsi="Arial"/>
      <w:color w:val="1C1C1C"/>
      <w:sz w:val="20"/>
    </w:rPr>
  </w:style>
  <w:style w:type="paragraph" w:styleId="Innehll9">
    <w:name w:val="toc 9"/>
    <w:basedOn w:val="Normal"/>
    <w:next w:val="Normal"/>
    <w:autoRedefine/>
    <w:semiHidden/>
    <w:rsid w:val="00E435D9"/>
    <w:pPr>
      <w:spacing w:after="160"/>
      <w:ind w:left="1758"/>
    </w:pPr>
    <w:rPr>
      <w:rFonts w:ascii="Arial" w:hAnsi="Arial"/>
      <w:color w:val="1C1C1C"/>
      <w:sz w:val="20"/>
    </w:rPr>
  </w:style>
  <w:style w:type="paragraph" w:styleId="Numreradlista">
    <w:name w:val="List Number"/>
    <w:basedOn w:val="Brdtext"/>
    <w:qFormat/>
    <w:rsid w:val="00DA7395"/>
    <w:pPr>
      <w:numPr>
        <w:numId w:val="2"/>
      </w:numPr>
    </w:pPr>
  </w:style>
  <w:style w:type="paragraph" w:styleId="Brdtext">
    <w:name w:val="Body Text"/>
    <w:basedOn w:val="Normal"/>
    <w:link w:val="BrdtextChar"/>
    <w:rsid w:val="003F245C"/>
  </w:style>
  <w:style w:type="paragraph" w:styleId="Brdtext2">
    <w:name w:val="Body Text 2"/>
    <w:basedOn w:val="Brdtext"/>
    <w:next w:val="Brdtext"/>
    <w:semiHidden/>
    <w:rsid w:val="00104E54"/>
    <w:pPr>
      <w:spacing w:after="20"/>
    </w:pPr>
    <w:rPr>
      <w:rFonts w:ascii="Arial" w:hAnsi="Arial"/>
      <w:sz w:val="18"/>
    </w:rPr>
  </w:style>
  <w:style w:type="paragraph" w:customStyle="1" w:styleId="FrsttsbladUnderrubrik">
    <w:name w:val="Försättsblad Underrubrik"/>
    <w:basedOn w:val="Normal"/>
    <w:next w:val="Brdtext"/>
    <w:link w:val="FrsttsbladUnderrubrikChar"/>
    <w:qFormat/>
    <w:rsid w:val="00477063"/>
    <w:pPr>
      <w:spacing w:before="120" w:after="600"/>
    </w:pPr>
    <w:rPr>
      <w:rFonts w:ascii="Arial" w:hAnsi="Arial" w:cs="Arial"/>
      <w:sz w:val="28"/>
      <w:szCs w:val="28"/>
    </w:rPr>
  </w:style>
  <w:style w:type="numbering" w:styleId="111111">
    <w:name w:val="Outline List 2"/>
    <w:basedOn w:val="Ingenlista"/>
    <w:semiHidden/>
    <w:rsid w:val="004D2F92"/>
    <w:pPr>
      <w:numPr>
        <w:numId w:val="3"/>
      </w:numPr>
    </w:pPr>
  </w:style>
  <w:style w:type="numbering" w:styleId="1ai">
    <w:name w:val="Outline List 1"/>
    <w:basedOn w:val="Ingenlista"/>
    <w:semiHidden/>
    <w:rsid w:val="00524F0D"/>
    <w:pPr>
      <w:numPr>
        <w:numId w:val="4"/>
      </w:numPr>
    </w:pPr>
  </w:style>
  <w:style w:type="paragraph" w:styleId="Index1">
    <w:name w:val="index 1"/>
    <w:basedOn w:val="Normal"/>
    <w:next w:val="Normal"/>
    <w:autoRedefine/>
    <w:rsid w:val="00465985"/>
    <w:pPr>
      <w:ind w:left="220" w:hanging="220"/>
    </w:pPr>
  </w:style>
  <w:style w:type="paragraph" w:customStyle="1" w:styleId="Rubrik1Nr">
    <w:name w:val="Rubrik 1 Nr"/>
    <w:next w:val="Normal"/>
    <w:qFormat/>
    <w:rsid w:val="004D2F92"/>
    <w:pPr>
      <w:numPr>
        <w:numId w:val="29"/>
      </w:numPr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customStyle="1" w:styleId="Rubrik2Nr">
    <w:name w:val="Rubrik 2 Nr"/>
    <w:next w:val="Normal"/>
    <w:qFormat/>
    <w:rsid w:val="004D2F92"/>
    <w:pPr>
      <w:numPr>
        <w:ilvl w:val="1"/>
        <w:numId w:val="29"/>
      </w:numPr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customStyle="1" w:styleId="Rubrik3Nr">
    <w:name w:val="Rubrik 3 Nr"/>
    <w:basedOn w:val="Rubrik3"/>
    <w:next w:val="Normal"/>
    <w:qFormat/>
    <w:rsid w:val="004D2F92"/>
    <w:pPr>
      <w:numPr>
        <w:ilvl w:val="2"/>
        <w:numId w:val="29"/>
      </w:numPr>
    </w:pPr>
    <w:rPr>
      <w:bCs w:val="0"/>
      <w:iCs/>
      <w:lang w:eastAsia="sv-SE"/>
    </w:rPr>
  </w:style>
  <w:style w:type="paragraph" w:styleId="Indexrubrik">
    <w:name w:val="index heading"/>
    <w:basedOn w:val="Normal"/>
    <w:next w:val="Index1"/>
    <w:rsid w:val="00465985"/>
    <w:pPr>
      <w:spacing w:before="600" w:after="160"/>
    </w:pPr>
    <w:rPr>
      <w:rFonts w:ascii="Arial" w:hAnsi="Arial"/>
      <w:b/>
      <w:bCs/>
      <w:sz w:val="36"/>
    </w:rPr>
  </w:style>
  <w:style w:type="paragraph" w:styleId="Rubrik">
    <w:name w:val="Title"/>
    <w:aliases w:val="Försättsblad Rubrik"/>
    <w:basedOn w:val="Normal"/>
    <w:next w:val="Normal"/>
    <w:link w:val="RubrikChar"/>
    <w:qFormat/>
    <w:rsid w:val="003F245C"/>
    <w:pPr>
      <w:spacing w:before="0" w:after="120"/>
    </w:pPr>
    <w:rPr>
      <w:rFonts w:ascii="Arial" w:hAnsi="Arial" w:cs="Arial"/>
      <w:b/>
      <w:color w:val="00A9A7"/>
      <w:sz w:val="56"/>
      <w:szCs w:val="56"/>
    </w:rPr>
  </w:style>
  <w:style w:type="character" w:customStyle="1" w:styleId="RubrikChar">
    <w:name w:val="Rubrik Char"/>
    <w:aliases w:val="Försättsblad Rubrik Char"/>
    <w:link w:val="Rubrik"/>
    <w:rsid w:val="003F245C"/>
    <w:rPr>
      <w:rFonts w:ascii="Arial" w:hAnsi="Arial" w:cs="Arial"/>
      <w:b/>
      <w:color w:val="00A9A7"/>
      <w:sz w:val="56"/>
      <w:szCs w:val="56"/>
      <w:lang w:eastAsia="en-GB"/>
    </w:rPr>
  </w:style>
  <w:style w:type="paragraph" w:styleId="Ingetavstnd">
    <w:name w:val="No Spacing"/>
    <w:link w:val="IngetavstndChar"/>
    <w:uiPriority w:val="1"/>
    <w:rsid w:val="0076353E"/>
    <w:rPr>
      <w:rFonts w:ascii="Calibri" w:hAnsi="Calibri"/>
      <w:sz w:val="22"/>
      <w:szCs w:val="22"/>
    </w:rPr>
  </w:style>
  <w:style w:type="character" w:customStyle="1" w:styleId="FrsttsbladUnderrubrikChar">
    <w:name w:val="Försättsblad Underrubrik Char"/>
    <w:link w:val="FrsttsbladUnderrubrik"/>
    <w:rsid w:val="00477063"/>
    <w:rPr>
      <w:rFonts w:ascii="Arial" w:hAnsi="Arial" w:cs="Arial"/>
      <w:sz w:val="28"/>
      <w:szCs w:val="28"/>
      <w:lang w:eastAsia="en-GB"/>
    </w:rPr>
  </w:style>
  <w:style w:type="character" w:customStyle="1" w:styleId="IngetavstndChar">
    <w:name w:val="Inget avstånd Char"/>
    <w:link w:val="Ingetavstnd"/>
    <w:uiPriority w:val="1"/>
    <w:rsid w:val="0076353E"/>
    <w:rPr>
      <w:rFonts w:ascii="Calibri" w:hAnsi="Calibri"/>
      <w:sz w:val="22"/>
      <w:szCs w:val="22"/>
    </w:rPr>
  </w:style>
  <w:style w:type="paragraph" w:styleId="Bubbeltext">
    <w:name w:val="Balloon Text"/>
    <w:basedOn w:val="Normal"/>
    <w:link w:val="BubbeltextChar"/>
    <w:rsid w:val="0076353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ubbeltextChar">
    <w:name w:val="Bubbeltext Char"/>
    <w:link w:val="Bubbeltext"/>
    <w:rsid w:val="0076353E"/>
    <w:rPr>
      <w:rFonts w:ascii="Tahoma" w:hAnsi="Tahoma" w:cs="Tahoma"/>
      <w:sz w:val="16"/>
      <w:szCs w:val="16"/>
      <w:lang w:eastAsia="en-GB"/>
    </w:rPr>
  </w:style>
  <w:style w:type="character" w:customStyle="1" w:styleId="BrdtextChar">
    <w:name w:val="Brödtext Char"/>
    <w:link w:val="Brdtext"/>
    <w:rsid w:val="003F245C"/>
    <w:rPr>
      <w:sz w:val="22"/>
      <w:szCs w:val="24"/>
      <w:lang w:eastAsia="en-GB"/>
    </w:rPr>
  </w:style>
  <w:style w:type="table" w:styleId="Tabellrutnt">
    <w:name w:val="Table Grid"/>
    <w:basedOn w:val="Normaltabell"/>
    <w:rsid w:val="004B7C7D"/>
    <w:pPr>
      <w:spacing w:before="20" w:after="20"/>
    </w:pPr>
    <w:rPr>
      <w:rFonts w:ascii="Arial" w:hAnsi="Arial"/>
      <w:sz w:val="18"/>
    </w:rPr>
    <w:tblPr>
      <w:tblInd w:w="0" w:type="dxa"/>
      <w:tblBorders>
        <w:top w:val="single" w:sz="4" w:space="0" w:color="00A9A7"/>
        <w:left w:val="single" w:sz="4" w:space="0" w:color="00A9A7"/>
        <w:bottom w:val="single" w:sz="4" w:space="0" w:color="00A9A7"/>
        <w:right w:val="single" w:sz="4" w:space="0" w:color="00A9A7"/>
        <w:insideH w:val="single" w:sz="4" w:space="0" w:color="00A9A7"/>
        <w:insideV w:val="single" w:sz="4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20" w:beforeAutospacing="0" w:afterLines="0" w:after="120" w:afterAutospacing="0" w:line="240" w:lineRule="auto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A9A7"/>
      </w:tcPr>
    </w:tblStyle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495E8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007E7C" w:themeColor="accent1" w:themeShade="BF"/>
      <w:kern w:val="0"/>
      <w:sz w:val="28"/>
      <w:szCs w:val="28"/>
      <w:lang w:eastAsia="sv-SE"/>
    </w:rPr>
  </w:style>
  <w:style w:type="character" w:styleId="Platshllartext">
    <w:name w:val="Placeholder Text"/>
    <w:basedOn w:val="Standardstycketypsnitt"/>
    <w:uiPriority w:val="99"/>
    <w:semiHidden/>
    <w:rsid w:val="00E6091D"/>
    <w:rPr>
      <w:color w:val="808080"/>
    </w:rPr>
  </w:style>
  <w:style w:type="paragraph" w:customStyle="1" w:styleId="TableText">
    <w:name w:val="Table Text"/>
    <w:basedOn w:val="Brdtext"/>
    <w:rsid w:val="00CA5524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CA5524"/>
    <w:pPr>
      <w:tabs>
        <w:tab w:val="num" w:pos="643"/>
      </w:tabs>
      <w:suppressAutoHyphens/>
      <w:overflowPunct w:val="0"/>
      <w:autoSpaceDE w:val="0"/>
      <w:spacing w:before="0" w:after="120"/>
      <w:ind w:left="643" w:hanging="360"/>
      <w:textAlignment w:val="baseline"/>
    </w:pPr>
    <w:rPr>
      <w:rFonts w:ascii="Arial" w:hAnsi="Arial"/>
      <w:sz w:val="20"/>
      <w:szCs w:val="20"/>
      <w:lang w:eastAsia="ar-SA"/>
    </w:rPr>
  </w:style>
  <w:style w:type="paragraph" w:customStyle="1" w:styleId="TableHeader">
    <w:name w:val="Table Header"/>
    <w:basedOn w:val="TableText"/>
    <w:rsid w:val="00CA5524"/>
    <w:pPr>
      <w:jc w:val="center"/>
    </w:pPr>
    <w:rPr>
      <w:b/>
      <w:bCs/>
    </w:rPr>
  </w:style>
  <w:style w:type="paragraph" w:styleId="Liststycke">
    <w:name w:val="List Paragraph"/>
    <w:basedOn w:val="Normal"/>
    <w:link w:val="ListstyckeChar"/>
    <w:uiPriority w:val="34"/>
    <w:rsid w:val="00CD6E73"/>
    <w:pPr>
      <w:spacing w:before="0" w:after="0" w:line="280" w:lineRule="atLeast"/>
      <w:ind w:left="720" w:hanging="360"/>
      <w:contextualSpacing/>
    </w:pPr>
    <w:rPr>
      <w:rFonts w:ascii="Georgia" w:eastAsia="Calibri" w:hAnsi="Georgia"/>
      <w:sz w:val="20"/>
      <w:szCs w:val="22"/>
      <w:lang w:eastAsia="en-US"/>
    </w:rPr>
  </w:style>
  <w:style w:type="character" w:customStyle="1" w:styleId="ListstyckeChar">
    <w:name w:val="Liststycke Char"/>
    <w:basedOn w:val="Standardstycketypsnitt"/>
    <w:link w:val="Liststycke"/>
    <w:uiPriority w:val="34"/>
    <w:rsid w:val="00CD6E73"/>
    <w:rPr>
      <w:rFonts w:ascii="Georgia" w:eastAsia="Calibri" w:hAnsi="Georgia"/>
      <w:szCs w:val="22"/>
      <w:lang w:eastAsia="en-US"/>
    </w:rPr>
  </w:style>
  <w:style w:type="character" w:styleId="Kommentarsreferens">
    <w:name w:val="annotation reference"/>
    <w:basedOn w:val="Standardstycketypsnitt"/>
    <w:rsid w:val="00C57B01"/>
    <w:rPr>
      <w:sz w:val="18"/>
      <w:szCs w:val="18"/>
    </w:rPr>
  </w:style>
  <w:style w:type="paragraph" w:styleId="Kommentarer">
    <w:name w:val="annotation text"/>
    <w:basedOn w:val="Normal"/>
    <w:link w:val="KommentarerChar"/>
    <w:rsid w:val="00C57B01"/>
    <w:rPr>
      <w:sz w:val="24"/>
    </w:rPr>
  </w:style>
  <w:style w:type="character" w:customStyle="1" w:styleId="KommentarerChar">
    <w:name w:val="Kommentarer Char"/>
    <w:basedOn w:val="Standardstycketypsnitt"/>
    <w:link w:val="Kommentarer"/>
    <w:rsid w:val="00C57B01"/>
    <w:rPr>
      <w:sz w:val="24"/>
      <w:szCs w:val="24"/>
      <w:lang w:eastAsia="en-GB"/>
    </w:rPr>
  </w:style>
  <w:style w:type="paragraph" w:styleId="Kommentarsmne">
    <w:name w:val="annotation subject"/>
    <w:basedOn w:val="Kommentarer"/>
    <w:next w:val="Kommentarer"/>
    <w:link w:val="KommentarsmneChar"/>
    <w:rsid w:val="00C57B01"/>
    <w:rPr>
      <w:b/>
      <w:bCs/>
      <w:sz w:val="20"/>
      <w:szCs w:val="20"/>
    </w:rPr>
  </w:style>
  <w:style w:type="character" w:customStyle="1" w:styleId="KommentarsmneChar">
    <w:name w:val="Kommentarsämne Char"/>
    <w:basedOn w:val="KommentarerChar"/>
    <w:link w:val="Kommentarsmne"/>
    <w:rsid w:val="00C57B01"/>
    <w:rPr>
      <w:b/>
      <w:bCs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header" Target="head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Gemensam\Mallar\Office\Inera%20Mallar\Dokumentmall_med_forsattsblad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0A9A7"/>
      </a:dk2>
      <a:lt2>
        <a:srgbClr val="6F5D4C"/>
      </a:lt2>
      <a:accent1>
        <a:srgbClr val="00A9A7"/>
      </a:accent1>
      <a:accent2>
        <a:srgbClr val="382819"/>
      </a:accent2>
      <a:accent3>
        <a:srgbClr val="F6A519"/>
      </a:accent3>
      <a:accent4>
        <a:srgbClr val="3FC0C2"/>
      </a:accent4>
      <a:accent5>
        <a:srgbClr val="6E5D4C"/>
      </a:accent5>
      <a:accent6>
        <a:srgbClr val="F2BC5D"/>
      </a:accent6>
      <a:hlink>
        <a:srgbClr val="CE5028"/>
      </a:hlink>
      <a:folHlink>
        <a:srgbClr val="52443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B3BD27-0679-5D4B-A067-FBDE77DD5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\Gemensam\Mallar\Office\Inera Mallar\Dokumentmall_med_forsattsblad.dotx</Template>
  <TotalTime>17</TotalTime>
  <Pages>8</Pages>
  <Words>868</Words>
  <Characters>5279</Characters>
  <Application>Microsoft Macintosh Word</Application>
  <DocSecurity>0</DocSecurity>
  <Lines>310</Lines>
  <Paragraphs>180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Patientportal AddMessage</vt:lpstr>
    </vt:vector>
  </TitlesOfParts>
  <Manager/>
  <Company/>
  <LinksUpToDate>false</LinksUpToDate>
  <CharactersWithSpaces>5967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Patientportal AddMessage</dc:title>
  <dc:subject>AB</dc:subject>
  <dc:creator>Björn Hedman</dc:creator>
  <cp:keywords>AB;Arkitekturella beslut</cp:keywords>
  <dc:description/>
  <cp:lastModifiedBy>björn hedman</cp:lastModifiedBy>
  <cp:revision>10</cp:revision>
  <cp:lastPrinted>2012-03-29T16:27:00Z</cp:lastPrinted>
  <dcterms:created xsi:type="dcterms:W3CDTF">2014-06-24T07:58:00Z</dcterms:created>
  <dcterms:modified xsi:type="dcterms:W3CDTF">2014-06-30T10:35:00Z</dcterms:modified>
  <cp:category>Arkitekturella beslut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ddate">
    <vt:lpwstr>2014-04-16</vt:lpwstr>
  </property>
  <property fmtid="{D5CDD505-2E9C-101B-9397-08002B2CF9AE}" pid="3" name="ARKnummer">
    <vt:lpwstr>ARK_0023</vt:lpwstr>
  </property>
  <property fmtid="{D5CDD505-2E9C-101B-9397-08002B2CF9AE}" pid="4" name="Version_1">
    <vt:lpwstr>1</vt:lpwstr>
  </property>
  <property fmtid="{D5CDD505-2E9C-101B-9397-08002B2CF9AE}" pid="5" name="Version_2">
    <vt:lpwstr>3</vt:lpwstr>
  </property>
  <property fmtid="{D5CDD505-2E9C-101B-9397-08002B2CF9AE}" pid="6" name="Version_3">
    <vt:lpwstr>1</vt:lpwstr>
  </property>
  <property fmtid="{D5CDD505-2E9C-101B-9397-08002B2CF9AE}" pid="7" name="Version_RC">
    <vt:lpwstr>RC2</vt:lpwstr>
  </property>
</Properties>
</file>