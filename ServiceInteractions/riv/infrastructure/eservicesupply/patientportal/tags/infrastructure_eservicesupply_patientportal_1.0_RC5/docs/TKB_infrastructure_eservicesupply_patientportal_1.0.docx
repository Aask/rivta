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AC5707" w:rsidRDefault="008866A6" w:rsidP="008866A6">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BE4B8D">
              <w:rPr>
                <w:color w:val="008000"/>
              </w:rPr>
              <w:t>Patientportal</w:t>
            </w:r>
            <w:r w:rsidRPr="00AC5707">
              <w:rPr>
                <w:color w:val="008000"/>
              </w:rPr>
              <w:fldChar w:fldCharType="end"/>
            </w:r>
          </w:p>
          <w:p w14:paraId="56EAF9CA" w14:textId="5626B380"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BE4B8D">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BE4B8D">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BE4B8D">
              <w:rPr>
                <w:color w:val="008000"/>
                <w:sz w:val="32"/>
              </w:rPr>
              <w:t>0</w:t>
            </w:r>
            <w:r w:rsidR="0039481C" w:rsidRPr="0039481C">
              <w:rPr>
                <w:color w:val="008000"/>
                <w:sz w:val="32"/>
              </w:rPr>
              <w:fldChar w:fldCharType="end"/>
            </w:r>
            <w:r w:rsidR="00AC549A">
              <w:rPr>
                <w:color w:val="008000"/>
                <w:sz w:val="32"/>
              </w:rPr>
              <w:fldChar w:fldCharType="begin"/>
            </w:r>
            <w:r w:rsidR="00AC549A">
              <w:rPr>
                <w:color w:val="008000"/>
                <w:sz w:val="32"/>
              </w:rPr>
              <w:instrText xml:space="preserve"> DOCPROPERTY "rc"  \* MERGEFORMAT </w:instrText>
            </w:r>
            <w:r w:rsidR="00AC549A">
              <w:rPr>
                <w:color w:val="008000"/>
                <w:sz w:val="32"/>
              </w:rPr>
              <w:fldChar w:fldCharType="separate"/>
            </w:r>
            <w:r w:rsidR="00BE4B8D">
              <w:rPr>
                <w:color w:val="008000"/>
                <w:sz w:val="32"/>
              </w:rPr>
              <w:t>RC4</w:t>
            </w:r>
            <w:r w:rsidR="00AC549A">
              <w:rPr>
                <w:color w:val="008000"/>
                <w:sz w:val="32"/>
              </w:rPr>
              <w:fldChar w:fldCharType="end"/>
            </w:r>
          </w:p>
          <w:p w14:paraId="62E7FB22" w14:textId="1729AFB9" w:rsidR="008866A6" w:rsidRPr="00AC5707" w:rsidRDefault="009F4E16" w:rsidP="008866A6">
            <w:pPr>
              <w:pStyle w:val="Brdtext"/>
              <w:rPr>
                <w:color w:val="008000"/>
                <w:sz w:val="28"/>
              </w:rPr>
            </w:pPr>
            <w:r>
              <w:rPr>
                <w:color w:val="008000"/>
                <w:sz w:val="28"/>
              </w:rPr>
              <w:t>2014-0</w:t>
            </w:r>
            <w:ins w:id="1" w:author="björn hedman" w:date="2014-07-01T17:12:00Z">
              <w:r w:rsidR="00350D0C">
                <w:rPr>
                  <w:color w:val="008000"/>
                  <w:sz w:val="28"/>
                </w:rPr>
                <w:t>7</w:t>
              </w:r>
            </w:ins>
            <w:r>
              <w:rPr>
                <w:color w:val="008000"/>
                <w:sz w:val="28"/>
              </w:rPr>
              <w:t>-0</w:t>
            </w:r>
            <w:ins w:id="2" w:author="björn hedman" w:date="2014-07-01T17:12:00Z">
              <w:r w:rsidR="00350D0C">
                <w:rPr>
                  <w:color w:val="008000"/>
                  <w:sz w:val="28"/>
                </w:rPr>
                <w:t>1</w:t>
              </w:r>
            </w:ins>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59D3D9D6" w14:textId="77777777" w:rsidR="00350D0C" w:rsidRDefault="00793064">
          <w:pPr>
            <w:pStyle w:val="Innehll1"/>
            <w:tabs>
              <w:tab w:val="left" w:pos="326"/>
              <w:tab w:val="right" w:leader="dot" w:pos="10456"/>
            </w:tabs>
            <w:rPr>
              <w:ins w:id="3" w:author="björn hedman" w:date="2014-07-01T17:13:00Z"/>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ins w:id="4" w:author="björn hedman" w:date="2014-07-01T17:13:00Z">
            <w:r w:rsidR="00350D0C">
              <w:rPr>
                <w:noProof/>
              </w:rPr>
              <w:t>1</w:t>
            </w:r>
            <w:r w:rsidR="00350D0C">
              <w:rPr>
                <w:rFonts w:asciiTheme="minorHAnsi" w:eastAsiaTheme="minorEastAsia" w:hAnsiTheme="minorHAnsi" w:cstheme="minorBidi"/>
                <w:noProof/>
                <w:sz w:val="24"/>
                <w:szCs w:val="24"/>
                <w:lang w:eastAsia="ja-JP"/>
              </w:rPr>
              <w:tab/>
            </w:r>
            <w:r w:rsidR="00350D0C">
              <w:rPr>
                <w:noProof/>
              </w:rPr>
              <w:t>Inledning</w:t>
            </w:r>
            <w:r w:rsidR="00350D0C">
              <w:rPr>
                <w:noProof/>
              </w:rPr>
              <w:tab/>
            </w:r>
            <w:r w:rsidR="00350D0C">
              <w:rPr>
                <w:noProof/>
              </w:rPr>
              <w:fldChar w:fldCharType="begin"/>
            </w:r>
            <w:r w:rsidR="00350D0C">
              <w:rPr>
                <w:noProof/>
              </w:rPr>
              <w:instrText xml:space="preserve"> PAGEREF _Toc265854120 \h </w:instrText>
            </w:r>
            <w:r w:rsidR="00350D0C">
              <w:rPr>
                <w:noProof/>
              </w:rPr>
            </w:r>
          </w:ins>
          <w:r w:rsidR="00350D0C">
            <w:rPr>
              <w:noProof/>
            </w:rPr>
            <w:fldChar w:fldCharType="separate"/>
          </w:r>
          <w:ins w:id="5" w:author="björn hedman" w:date="2014-07-01T17:13:00Z">
            <w:r w:rsidR="00350D0C">
              <w:rPr>
                <w:noProof/>
              </w:rPr>
              <w:t>5</w:t>
            </w:r>
            <w:r w:rsidR="00350D0C">
              <w:rPr>
                <w:noProof/>
              </w:rPr>
              <w:fldChar w:fldCharType="end"/>
            </w:r>
          </w:ins>
        </w:p>
        <w:p w14:paraId="2F58DD94" w14:textId="77777777" w:rsidR="00350D0C" w:rsidRDefault="00350D0C">
          <w:pPr>
            <w:pStyle w:val="Innehll2"/>
            <w:tabs>
              <w:tab w:val="left" w:pos="666"/>
              <w:tab w:val="right" w:leader="dot" w:pos="10456"/>
            </w:tabs>
            <w:rPr>
              <w:ins w:id="6" w:author="björn hedman" w:date="2014-07-01T17:13:00Z"/>
              <w:rFonts w:asciiTheme="minorHAnsi" w:eastAsiaTheme="minorEastAsia" w:hAnsiTheme="minorHAnsi" w:cstheme="minorBidi"/>
              <w:noProof/>
              <w:sz w:val="24"/>
              <w:szCs w:val="24"/>
              <w:lang w:eastAsia="ja-JP"/>
            </w:rPr>
          </w:pPr>
          <w:ins w:id="7" w:author="björn hedman" w:date="2014-07-01T17:13:00Z">
            <w:r>
              <w:rPr>
                <w:noProof/>
              </w:rPr>
              <w:t>1.1</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_Toc265854121 \h </w:instrText>
            </w:r>
            <w:r>
              <w:rPr>
                <w:noProof/>
              </w:rPr>
            </w:r>
          </w:ins>
          <w:r>
            <w:rPr>
              <w:noProof/>
            </w:rPr>
            <w:fldChar w:fldCharType="separate"/>
          </w:r>
          <w:ins w:id="8" w:author="björn hedman" w:date="2014-07-01T17:13:00Z">
            <w:r>
              <w:rPr>
                <w:noProof/>
              </w:rPr>
              <w:t>5</w:t>
            </w:r>
            <w:r>
              <w:rPr>
                <w:noProof/>
              </w:rPr>
              <w:fldChar w:fldCharType="end"/>
            </w:r>
          </w:ins>
        </w:p>
        <w:p w14:paraId="7F3953C0" w14:textId="77777777" w:rsidR="00350D0C" w:rsidRDefault="00350D0C">
          <w:pPr>
            <w:pStyle w:val="Innehll1"/>
            <w:tabs>
              <w:tab w:val="left" w:pos="352"/>
              <w:tab w:val="right" w:leader="dot" w:pos="10456"/>
            </w:tabs>
            <w:rPr>
              <w:ins w:id="9" w:author="björn hedman" w:date="2014-07-01T17:13:00Z"/>
              <w:rFonts w:asciiTheme="minorHAnsi" w:eastAsiaTheme="minorEastAsia" w:hAnsiTheme="minorHAnsi" w:cstheme="minorBidi"/>
              <w:noProof/>
              <w:sz w:val="24"/>
              <w:szCs w:val="24"/>
              <w:lang w:eastAsia="ja-JP"/>
            </w:rPr>
          </w:pPr>
          <w:ins w:id="10" w:author="björn hedman" w:date="2014-07-01T17:13:00Z">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_Toc265854122 \h </w:instrText>
            </w:r>
            <w:r>
              <w:rPr>
                <w:noProof/>
              </w:rPr>
            </w:r>
          </w:ins>
          <w:r>
            <w:rPr>
              <w:noProof/>
            </w:rPr>
            <w:fldChar w:fldCharType="separate"/>
          </w:r>
          <w:ins w:id="11" w:author="björn hedman" w:date="2014-07-01T17:13:00Z">
            <w:r>
              <w:rPr>
                <w:noProof/>
              </w:rPr>
              <w:t>6</w:t>
            </w:r>
            <w:r>
              <w:rPr>
                <w:noProof/>
              </w:rPr>
              <w:fldChar w:fldCharType="end"/>
            </w:r>
          </w:ins>
        </w:p>
        <w:p w14:paraId="554ED68C" w14:textId="77777777" w:rsidR="00350D0C" w:rsidRDefault="00350D0C">
          <w:pPr>
            <w:pStyle w:val="Innehll2"/>
            <w:tabs>
              <w:tab w:val="left" w:pos="692"/>
              <w:tab w:val="right" w:leader="dot" w:pos="10456"/>
            </w:tabs>
            <w:rPr>
              <w:ins w:id="12" w:author="björn hedman" w:date="2014-07-01T17:13:00Z"/>
              <w:rFonts w:asciiTheme="minorHAnsi" w:eastAsiaTheme="minorEastAsia" w:hAnsiTheme="minorHAnsi" w:cstheme="minorBidi"/>
              <w:noProof/>
              <w:sz w:val="24"/>
              <w:szCs w:val="24"/>
              <w:lang w:eastAsia="ja-JP"/>
            </w:rPr>
          </w:pPr>
          <w:ins w:id="13" w:author="björn hedman" w:date="2014-07-01T17:13:00Z">
            <w:r>
              <w:rPr>
                <w:noProof/>
              </w:rPr>
              <w:t>2.1</w:t>
            </w:r>
            <w:r>
              <w:rPr>
                <w:rFonts w:asciiTheme="minorHAnsi" w:eastAsiaTheme="minorEastAsia" w:hAnsiTheme="minorHAnsi" w:cstheme="minorBidi"/>
                <w:noProof/>
                <w:sz w:val="24"/>
                <w:szCs w:val="24"/>
                <w:lang w:eastAsia="ja-JP"/>
              </w:rPr>
              <w:tab/>
            </w:r>
            <w:r>
              <w:rPr>
                <w:noProof/>
              </w:rPr>
              <w:t xml:space="preserve">Version </w:t>
            </w:r>
            <w:r w:rsidRPr="002F54B2">
              <w:rPr>
                <w:b/>
                <w:noProof/>
                <w:color w:val="008000"/>
              </w:rPr>
              <w:t>1</w:t>
            </w:r>
            <w:r w:rsidRPr="002F54B2">
              <w:rPr>
                <w:noProof/>
                <w:color w:val="008000"/>
              </w:rPr>
              <w:t>.</w:t>
            </w:r>
            <w:r w:rsidRPr="002F54B2">
              <w:rPr>
                <w:b/>
                <w:noProof/>
                <w:color w:val="008000"/>
              </w:rPr>
              <w:t>0</w:t>
            </w:r>
            <w:r w:rsidRPr="002F54B2">
              <w:rPr>
                <w:noProof/>
                <w:color w:val="008000"/>
              </w:rPr>
              <w:t>.</w:t>
            </w:r>
            <w:r w:rsidRPr="002F54B2">
              <w:rPr>
                <w:b/>
                <w:noProof/>
                <w:color w:val="008000"/>
              </w:rPr>
              <w:t>0</w:t>
            </w:r>
            <w:r w:rsidRPr="002F54B2">
              <w:rPr>
                <w:noProof/>
                <w:color w:val="008000"/>
              </w:rPr>
              <w:t>.</w:t>
            </w:r>
            <w:r w:rsidRPr="002F54B2">
              <w:rPr>
                <w:b/>
                <w:noProof/>
                <w:color w:val="76923C" w:themeColor="accent3" w:themeShade="BF"/>
              </w:rPr>
              <w:t>RC4</w:t>
            </w:r>
            <w:r>
              <w:rPr>
                <w:noProof/>
              </w:rPr>
              <w:tab/>
            </w:r>
            <w:r>
              <w:rPr>
                <w:noProof/>
              </w:rPr>
              <w:fldChar w:fldCharType="begin"/>
            </w:r>
            <w:r>
              <w:rPr>
                <w:noProof/>
              </w:rPr>
              <w:instrText xml:space="preserve"> PAGEREF _Toc265854123 \h </w:instrText>
            </w:r>
            <w:r>
              <w:rPr>
                <w:noProof/>
              </w:rPr>
            </w:r>
          </w:ins>
          <w:r>
            <w:rPr>
              <w:noProof/>
            </w:rPr>
            <w:fldChar w:fldCharType="separate"/>
          </w:r>
          <w:ins w:id="14" w:author="björn hedman" w:date="2014-07-01T17:13:00Z">
            <w:r>
              <w:rPr>
                <w:noProof/>
              </w:rPr>
              <w:t>6</w:t>
            </w:r>
            <w:r>
              <w:rPr>
                <w:noProof/>
              </w:rPr>
              <w:fldChar w:fldCharType="end"/>
            </w:r>
          </w:ins>
        </w:p>
        <w:p w14:paraId="4C89A4FB" w14:textId="77777777" w:rsidR="00350D0C" w:rsidRDefault="00350D0C">
          <w:pPr>
            <w:pStyle w:val="Innehll3"/>
            <w:tabs>
              <w:tab w:val="left" w:pos="1031"/>
              <w:tab w:val="right" w:leader="dot" w:pos="10456"/>
            </w:tabs>
            <w:rPr>
              <w:ins w:id="15" w:author="björn hedman" w:date="2014-07-01T17:13:00Z"/>
              <w:rFonts w:asciiTheme="minorHAnsi" w:eastAsiaTheme="minorEastAsia" w:hAnsiTheme="minorHAnsi" w:cstheme="minorBidi"/>
              <w:noProof/>
              <w:sz w:val="24"/>
              <w:szCs w:val="24"/>
              <w:lang w:eastAsia="ja-JP"/>
            </w:rPr>
          </w:pPr>
          <w:ins w:id="16" w:author="björn hedman" w:date="2014-07-01T17:13:00Z">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_Toc265854124 \h </w:instrText>
            </w:r>
            <w:r>
              <w:rPr>
                <w:noProof/>
              </w:rPr>
            </w:r>
          </w:ins>
          <w:r>
            <w:rPr>
              <w:noProof/>
            </w:rPr>
            <w:fldChar w:fldCharType="separate"/>
          </w:r>
          <w:ins w:id="17" w:author="björn hedman" w:date="2014-07-01T17:13:00Z">
            <w:r>
              <w:rPr>
                <w:noProof/>
              </w:rPr>
              <w:t>6</w:t>
            </w:r>
            <w:r>
              <w:rPr>
                <w:noProof/>
              </w:rPr>
              <w:fldChar w:fldCharType="end"/>
            </w:r>
          </w:ins>
        </w:p>
        <w:p w14:paraId="578B0F24" w14:textId="77777777" w:rsidR="00350D0C" w:rsidRDefault="00350D0C">
          <w:pPr>
            <w:pStyle w:val="Innehll3"/>
            <w:tabs>
              <w:tab w:val="left" w:pos="1057"/>
              <w:tab w:val="right" w:leader="dot" w:pos="10456"/>
            </w:tabs>
            <w:rPr>
              <w:ins w:id="18" w:author="björn hedman" w:date="2014-07-01T17:13:00Z"/>
              <w:rFonts w:asciiTheme="minorHAnsi" w:eastAsiaTheme="minorEastAsia" w:hAnsiTheme="minorHAnsi" w:cstheme="minorBidi"/>
              <w:noProof/>
              <w:sz w:val="24"/>
              <w:szCs w:val="24"/>
              <w:lang w:eastAsia="ja-JP"/>
            </w:rPr>
          </w:pPr>
          <w:ins w:id="19" w:author="björn hedman" w:date="2014-07-01T17:13:00Z">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_Toc265854125 \h </w:instrText>
            </w:r>
            <w:r>
              <w:rPr>
                <w:noProof/>
              </w:rPr>
            </w:r>
          </w:ins>
          <w:r>
            <w:rPr>
              <w:noProof/>
            </w:rPr>
            <w:fldChar w:fldCharType="separate"/>
          </w:r>
          <w:ins w:id="20" w:author="björn hedman" w:date="2014-07-01T17:13:00Z">
            <w:r>
              <w:rPr>
                <w:noProof/>
              </w:rPr>
              <w:t>6</w:t>
            </w:r>
            <w:r>
              <w:rPr>
                <w:noProof/>
              </w:rPr>
              <w:fldChar w:fldCharType="end"/>
            </w:r>
          </w:ins>
        </w:p>
        <w:p w14:paraId="0CD0CFBE" w14:textId="77777777" w:rsidR="00350D0C" w:rsidRDefault="00350D0C">
          <w:pPr>
            <w:pStyle w:val="Innehll3"/>
            <w:tabs>
              <w:tab w:val="left" w:pos="1056"/>
              <w:tab w:val="right" w:leader="dot" w:pos="10456"/>
            </w:tabs>
            <w:rPr>
              <w:ins w:id="21" w:author="björn hedman" w:date="2014-07-01T17:13:00Z"/>
              <w:rFonts w:asciiTheme="minorHAnsi" w:eastAsiaTheme="minorEastAsia" w:hAnsiTheme="minorHAnsi" w:cstheme="minorBidi"/>
              <w:noProof/>
              <w:sz w:val="24"/>
              <w:szCs w:val="24"/>
              <w:lang w:eastAsia="ja-JP"/>
            </w:rPr>
          </w:pPr>
          <w:ins w:id="22" w:author="björn hedman" w:date="2014-07-01T17:13:00Z">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_Toc265854126 \h </w:instrText>
            </w:r>
            <w:r>
              <w:rPr>
                <w:noProof/>
              </w:rPr>
            </w:r>
          </w:ins>
          <w:r>
            <w:rPr>
              <w:noProof/>
            </w:rPr>
            <w:fldChar w:fldCharType="separate"/>
          </w:r>
          <w:ins w:id="23" w:author="björn hedman" w:date="2014-07-01T17:13:00Z">
            <w:r>
              <w:rPr>
                <w:noProof/>
              </w:rPr>
              <w:t>6</w:t>
            </w:r>
            <w:r>
              <w:rPr>
                <w:noProof/>
              </w:rPr>
              <w:fldChar w:fldCharType="end"/>
            </w:r>
          </w:ins>
        </w:p>
        <w:p w14:paraId="41BE6292" w14:textId="77777777" w:rsidR="00350D0C" w:rsidRDefault="00350D0C">
          <w:pPr>
            <w:pStyle w:val="Innehll3"/>
            <w:tabs>
              <w:tab w:val="left" w:pos="1058"/>
              <w:tab w:val="right" w:leader="dot" w:pos="10456"/>
            </w:tabs>
            <w:rPr>
              <w:ins w:id="24" w:author="björn hedman" w:date="2014-07-01T17:13:00Z"/>
              <w:rFonts w:asciiTheme="minorHAnsi" w:eastAsiaTheme="minorEastAsia" w:hAnsiTheme="minorHAnsi" w:cstheme="minorBidi"/>
              <w:noProof/>
              <w:sz w:val="24"/>
              <w:szCs w:val="24"/>
              <w:lang w:eastAsia="ja-JP"/>
            </w:rPr>
          </w:pPr>
          <w:ins w:id="25" w:author="björn hedman" w:date="2014-07-01T17:13:00Z">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_Toc265854127 \h </w:instrText>
            </w:r>
            <w:r>
              <w:rPr>
                <w:noProof/>
              </w:rPr>
            </w:r>
          </w:ins>
          <w:r>
            <w:rPr>
              <w:noProof/>
            </w:rPr>
            <w:fldChar w:fldCharType="separate"/>
          </w:r>
          <w:ins w:id="26" w:author="björn hedman" w:date="2014-07-01T17:13:00Z">
            <w:r>
              <w:rPr>
                <w:noProof/>
              </w:rPr>
              <w:t>6</w:t>
            </w:r>
            <w:r>
              <w:rPr>
                <w:noProof/>
              </w:rPr>
              <w:fldChar w:fldCharType="end"/>
            </w:r>
          </w:ins>
        </w:p>
        <w:p w14:paraId="3FD85DDF" w14:textId="77777777" w:rsidR="00350D0C" w:rsidRDefault="00350D0C">
          <w:pPr>
            <w:pStyle w:val="Innehll1"/>
            <w:tabs>
              <w:tab w:val="left" w:pos="350"/>
              <w:tab w:val="right" w:leader="dot" w:pos="10456"/>
            </w:tabs>
            <w:rPr>
              <w:ins w:id="27" w:author="björn hedman" w:date="2014-07-01T17:13:00Z"/>
              <w:rFonts w:asciiTheme="minorHAnsi" w:eastAsiaTheme="minorEastAsia" w:hAnsiTheme="minorHAnsi" w:cstheme="minorBidi"/>
              <w:noProof/>
              <w:sz w:val="24"/>
              <w:szCs w:val="24"/>
              <w:lang w:eastAsia="ja-JP"/>
            </w:rPr>
          </w:pPr>
          <w:ins w:id="28" w:author="björn hedman" w:date="2014-07-01T17:13:00Z">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_Toc265854128 \h </w:instrText>
            </w:r>
            <w:r>
              <w:rPr>
                <w:noProof/>
              </w:rPr>
            </w:r>
          </w:ins>
          <w:r>
            <w:rPr>
              <w:noProof/>
            </w:rPr>
            <w:fldChar w:fldCharType="separate"/>
          </w:r>
          <w:ins w:id="29" w:author="björn hedman" w:date="2014-07-01T17:13:00Z">
            <w:r>
              <w:rPr>
                <w:noProof/>
              </w:rPr>
              <w:t>6</w:t>
            </w:r>
            <w:r>
              <w:rPr>
                <w:noProof/>
              </w:rPr>
              <w:fldChar w:fldCharType="end"/>
            </w:r>
          </w:ins>
        </w:p>
        <w:p w14:paraId="6A95FDE4" w14:textId="77777777" w:rsidR="00350D0C" w:rsidRDefault="00350D0C">
          <w:pPr>
            <w:pStyle w:val="Innehll2"/>
            <w:tabs>
              <w:tab w:val="left" w:pos="690"/>
              <w:tab w:val="right" w:leader="dot" w:pos="10456"/>
            </w:tabs>
            <w:rPr>
              <w:ins w:id="30" w:author="björn hedman" w:date="2014-07-01T17:13:00Z"/>
              <w:rFonts w:asciiTheme="minorHAnsi" w:eastAsiaTheme="minorEastAsia" w:hAnsiTheme="minorHAnsi" w:cstheme="minorBidi"/>
              <w:noProof/>
              <w:sz w:val="24"/>
              <w:szCs w:val="24"/>
              <w:lang w:eastAsia="ja-JP"/>
            </w:rPr>
          </w:pPr>
          <w:ins w:id="31" w:author="björn hedman" w:date="2014-07-01T17:13:00Z">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_Toc265854129 \h </w:instrText>
            </w:r>
            <w:r>
              <w:rPr>
                <w:noProof/>
              </w:rPr>
            </w:r>
          </w:ins>
          <w:r>
            <w:rPr>
              <w:noProof/>
            </w:rPr>
            <w:fldChar w:fldCharType="separate"/>
          </w:r>
          <w:ins w:id="32" w:author="björn hedman" w:date="2014-07-01T17:13:00Z">
            <w:r>
              <w:rPr>
                <w:noProof/>
              </w:rPr>
              <w:t>7</w:t>
            </w:r>
            <w:r>
              <w:rPr>
                <w:noProof/>
              </w:rPr>
              <w:fldChar w:fldCharType="end"/>
            </w:r>
          </w:ins>
        </w:p>
        <w:p w14:paraId="1739F16B" w14:textId="77777777" w:rsidR="00350D0C" w:rsidRDefault="00350D0C">
          <w:pPr>
            <w:pStyle w:val="Innehll3"/>
            <w:tabs>
              <w:tab w:val="left" w:pos="1030"/>
              <w:tab w:val="right" w:leader="dot" w:pos="10456"/>
            </w:tabs>
            <w:rPr>
              <w:ins w:id="33" w:author="björn hedman" w:date="2014-07-01T17:13:00Z"/>
              <w:rFonts w:asciiTheme="minorHAnsi" w:eastAsiaTheme="minorEastAsia" w:hAnsiTheme="minorHAnsi" w:cstheme="minorBidi"/>
              <w:noProof/>
              <w:sz w:val="24"/>
              <w:szCs w:val="24"/>
              <w:lang w:eastAsia="ja-JP"/>
            </w:rPr>
          </w:pPr>
          <w:ins w:id="34" w:author="björn hedman" w:date="2014-07-01T17:13:00Z">
            <w:r>
              <w:rPr>
                <w:noProof/>
              </w:rPr>
              <w:t>3.1.1</w:t>
            </w:r>
            <w:r>
              <w:rPr>
                <w:rFonts w:asciiTheme="minorHAnsi" w:eastAsiaTheme="minorEastAsia" w:hAnsiTheme="minorHAnsi" w:cstheme="minorBidi"/>
                <w:noProof/>
                <w:sz w:val="24"/>
                <w:szCs w:val="24"/>
                <w:lang w:eastAsia="ja-JP"/>
              </w:rPr>
              <w:tab/>
            </w:r>
            <w:r>
              <w:rPr>
                <w:noProof/>
              </w:rPr>
              <w:t>Kontrollera att person är aktiv användare och skicka meddelande</w:t>
            </w:r>
            <w:r>
              <w:rPr>
                <w:noProof/>
              </w:rPr>
              <w:tab/>
            </w:r>
            <w:r>
              <w:rPr>
                <w:noProof/>
              </w:rPr>
              <w:fldChar w:fldCharType="begin"/>
            </w:r>
            <w:r>
              <w:rPr>
                <w:noProof/>
              </w:rPr>
              <w:instrText xml:space="preserve"> PAGEREF _Toc265854130 \h </w:instrText>
            </w:r>
            <w:r>
              <w:rPr>
                <w:noProof/>
              </w:rPr>
            </w:r>
          </w:ins>
          <w:r>
            <w:rPr>
              <w:noProof/>
            </w:rPr>
            <w:fldChar w:fldCharType="separate"/>
          </w:r>
          <w:ins w:id="35" w:author="björn hedman" w:date="2014-07-01T17:13:00Z">
            <w:r>
              <w:rPr>
                <w:noProof/>
              </w:rPr>
              <w:t>7</w:t>
            </w:r>
            <w:r>
              <w:rPr>
                <w:noProof/>
              </w:rPr>
              <w:fldChar w:fldCharType="end"/>
            </w:r>
          </w:ins>
        </w:p>
        <w:p w14:paraId="24EF4454" w14:textId="77777777" w:rsidR="00350D0C" w:rsidRDefault="00350D0C">
          <w:pPr>
            <w:pStyle w:val="Innehll3"/>
            <w:tabs>
              <w:tab w:val="left" w:pos="1056"/>
              <w:tab w:val="right" w:leader="dot" w:pos="10456"/>
            </w:tabs>
            <w:rPr>
              <w:ins w:id="36" w:author="björn hedman" w:date="2014-07-01T17:13:00Z"/>
              <w:rFonts w:asciiTheme="minorHAnsi" w:eastAsiaTheme="minorEastAsia" w:hAnsiTheme="minorHAnsi" w:cstheme="minorBidi"/>
              <w:noProof/>
              <w:sz w:val="24"/>
              <w:szCs w:val="24"/>
              <w:lang w:eastAsia="ja-JP"/>
            </w:rPr>
          </w:pPr>
          <w:ins w:id="37" w:author="björn hedman" w:date="2014-07-01T17:13:00Z">
            <w:r>
              <w:rPr>
                <w:noProof/>
              </w:rPr>
              <w:t>3.1.2</w:t>
            </w:r>
            <w:r>
              <w:rPr>
                <w:rFonts w:asciiTheme="minorHAnsi" w:eastAsiaTheme="minorEastAsia" w:hAnsiTheme="minorHAnsi" w:cstheme="minorBidi"/>
                <w:noProof/>
                <w:sz w:val="24"/>
                <w:szCs w:val="24"/>
                <w:lang w:eastAsia="ja-JP"/>
              </w:rPr>
              <w:tab/>
            </w:r>
            <w:r>
              <w:rPr>
                <w:noProof/>
              </w:rPr>
              <w:t>Skicka meddelande till person som redan är identifierad som aktiv användare</w:t>
            </w:r>
            <w:r>
              <w:rPr>
                <w:noProof/>
              </w:rPr>
              <w:tab/>
            </w:r>
            <w:r>
              <w:rPr>
                <w:noProof/>
              </w:rPr>
              <w:fldChar w:fldCharType="begin"/>
            </w:r>
            <w:r>
              <w:rPr>
                <w:noProof/>
              </w:rPr>
              <w:instrText xml:space="preserve"> PAGEREF _Toc265854131 \h </w:instrText>
            </w:r>
            <w:r>
              <w:rPr>
                <w:noProof/>
              </w:rPr>
            </w:r>
          </w:ins>
          <w:r>
            <w:rPr>
              <w:noProof/>
            </w:rPr>
            <w:fldChar w:fldCharType="separate"/>
          </w:r>
          <w:ins w:id="38" w:author="björn hedman" w:date="2014-07-01T17:13:00Z">
            <w:r>
              <w:rPr>
                <w:noProof/>
              </w:rPr>
              <w:t>8</w:t>
            </w:r>
            <w:r>
              <w:rPr>
                <w:noProof/>
              </w:rPr>
              <w:fldChar w:fldCharType="end"/>
            </w:r>
          </w:ins>
        </w:p>
        <w:p w14:paraId="0A1D15AC" w14:textId="77777777" w:rsidR="00350D0C" w:rsidRDefault="00350D0C">
          <w:pPr>
            <w:pStyle w:val="Innehll2"/>
            <w:tabs>
              <w:tab w:val="left" w:pos="716"/>
              <w:tab w:val="right" w:leader="dot" w:pos="10456"/>
            </w:tabs>
            <w:rPr>
              <w:ins w:id="39" w:author="björn hedman" w:date="2014-07-01T17:13:00Z"/>
              <w:rFonts w:asciiTheme="minorHAnsi" w:eastAsiaTheme="minorEastAsia" w:hAnsiTheme="minorHAnsi" w:cstheme="minorBidi"/>
              <w:noProof/>
              <w:sz w:val="24"/>
              <w:szCs w:val="24"/>
              <w:lang w:eastAsia="ja-JP"/>
            </w:rPr>
          </w:pPr>
          <w:ins w:id="40" w:author="björn hedman" w:date="2014-07-01T17:13:00Z">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_Toc265854132 \h </w:instrText>
            </w:r>
            <w:r>
              <w:rPr>
                <w:noProof/>
              </w:rPr>
            </w:r>
          </w:ins>
          <w:r>
            <w:rPr>
              <w:noProof/>
            </w:rPr>
            <w:fldChar w:fldCharType="separate"/>
          </w:r>
          <w:ins w:id="41" w:author="björn hedman" w:date="2014-07-01T17:13:00Z">
            <w:r>
              <w:rPr>
                <w:noProof/>
              </w:rPr>
              <w:t>8</w:t>
            </w:r>
            <w:r>
              <w:rPr>
                <w:noProof/>
              </w:rPr>
              <w:fldChar w:fldCharType="end"/>
            </w:r>
          </w:ins>
        </w:p>
        <w:p w14:paraId="18D52215" w14:textId="77777777" w:rsidR="00350D0C" w:rsidRDefault="00350D0C">
          <w:pPr>
            <w:pStyle w:val="Innehll2"/>
            <w:tabs>
              <w:tab w:val="left" w:pos="715"/>
              <w:tab w:val="right" w:leader="dot" w:pos="10456"/>
            </w:tabs>
            <w:rPr>
              <w:ins w:id="42" w:author="björn hedman" w:date="2014-07-01T17:13:00Z"/>
              <w:rFonts w:asciiTheme="minorHAnsi" w:eastAsiaTheme="minorEastAsia" w:hAnsiTheme="minorHAnsi" w:cstheme="minorBidi"/>
              <w:noProof/>
              <w:sz w:val="24"/>
              <w:szCs w:val="24"/>
              <w:lang w:eastAsia="ja-JP"/>
            </w:rPr>
          </w:pPr>
          <w:ins w:id="43" w:author="björn hedman" w:date="2014-07-01T17:13:00Z">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_Toc265854133 \h </w:instrText>
            </w:r>
            <w:r>
              <w:rPr>
                <w:noProof/>
              </w:rPr>
            </w:r>
          </w:ins>
          <w:r>
            <w:rPr>
              <w:noProof/>
            </w:rPr>
            <w:fldChar w:fldCharType="separate"/>
          </w:r>
          <w:ins w:id="44" w:author="björn hedman" w:date="2014-07-01T17:13:00Z">
            <w:r>
              <w:rPr>
                <w:noProof/>
              </w:rPr>
              <w:t>8</w:t>
            </w:r>
            <w:r>
              <w:rPr>
                <w:noProof/>
              </w:rPr>
              <w:fldChar w:fldCharType="end"/>
            </w:r>
          </w:ins>
        </w:p>
        <w:p w14:paraId="438934C1" w14:textId="77777777" w:rsidR="00350D0C" w:rsidRDefault="00350D0C">
          <w:pPr>
            <w:pStyle w:val="Innehll3"/>
            <w:tabs>
              <w:tab w:val="left" w:pos="1054"/>
              <w:tab w:val="right" w:leader="dot" w:pos="10456"/>
            </w:tabs>
            <w:rPr>
              <w:ins w:id="45" w:author="björn hedman" w:date="2014-07-01T17:13:00Z"/>
              <w:rFonts w:asciiTheme="minorHAnsi" w:eastAsiaTheme="minorEastAsia" w:hAnsiTheme="minorHAnsi" w:cstheme="minorBidi"/>
              <w:noProof/>
              <w:sz w:val="24"/>
              <w:szCs w:val="24"/>
              <w:lang w:eastAsia="ja-JP"/>
            </w:rPr>
          </w:pPr>
          <w:ins w:id="46" w:author="björn hedman" w:date="2014-07-01T17:13:00Z">
            <w:r>
              <w:rPr>
                <w:noProof/>
              </w:rPr>
              <w:t>3.3.1</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_Toc265854134 \h </w:instrText>
            </w:r>
            <w:r>
              <w:rPr>
                <w:noProof/>
              </w:rPr>
            </w:r>
          </w:ins>
          <w:r>
            <w:rPr>
              <w:noProof/>
            </w:rPr>
            <w:fldChar w:fldCharType="separate"/>
          </w:r>
          <w:ins w:id="47" w:author="björn hedman" w:date="2014-07-01T17:13:00Z">
            <w:r>
              <w:rPr>
                <w:noProof/>
              </w:rPr>
              <w:t>8</w:t>
            </w:r>
            <w:r>
              <w:rPr>
                <w:noProof/>
              </w:rPr>
              <w:fldChar w:fldCharType="end"/>
            </w:r>
          </w:ins>
        </w:p>
        <w:p w14:paraId="01B9A1A4" w14:textId="77777777" w:rsidR="00350D0C" w:rsidRDefault="00350D0C">
          <w:pPr>
            <w:pStyle w:val="Innehll2"/>
            <w:tabs>
              <w:tab w:val="left" w:pos="717"/>
              <w:tab w:val="right" w:leader="dot" w:pos="10456"/>
            </w:tabs>
            <w:rPr>
              <w:ins w:id="48" w:author="björn hedman" w:date="2014-07-01T17:13:00Z"/>
              <w:rFonts w:asciiTheme="minorHAnsi" w:eastAsiaTheme="minorEastAsia" w:hAnsiTheme="minorHAnsi" w:cstheme="minorBidi"/>
              <w:noProof/>
              <w:sz w:val="24"/>
              <w:szCs w:val="24"/>
              <w:lang w:eastAsia="ja-JP"/>
            </w:rPr>
          </w:pPr>
          <w:ins w:id="49" w:author="björn hedman" w:date="2014-07-01T17:13:00Z">
            <w:r>
              <w:rPr>
                <w:noProof/>
              </w:rPr>
              <w:t>3.4</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_Toc265854135 \h </w:instrText>
            </w:r>
            <w:r>
              <w:rPr>
                <w:noProof/>
              </w:rPr>
            </w:r>
          </w:ins>
          <w:r>
            <w:rPr>
              <w:noProof/>
            </w:rPr>
            <w:fldChar w:fldCharType="separate"/>
          </w:r>
          <w:ins w:id="50" w:author="björn hedman" w:date="2014-07-01T17:13:00Z">
            <w:r>
              <w:rPr>
                <w:noProof/>
              </w:rPr>
              <w:t>8</w:t>
            </w:r>
            <w:r>
              <w:rPr>
                <w:noProof/>
              </w:rPr>
              <w:fldChar w:fldCharType="end"/>
            </w:r>
          </w:ins>
        </w:p>
        <w:p w14:paraId="497AB5AB" w14:textId="77777777" w:rsidR="00350D0C" w:rsidRDefault="00350D0C">
          <w:pPr>
            <w:pStyle w:val="Innehll2"/>
            <w:tabs>
              <w:tab w:val="left" w:pos="710"/>
              <w:tab w:val="right" w:leader="dot" w:pos="10456"/>
            </w:tabs>
            <w:rPr>
              <w:ins w:id="51" w:author="björn hedman" w:date="2014-07-01T17:13:00Z"/>
              <w:rFonts w:asciiTheme="minorHAnsi" w:eastAsiaTheme="minorEastAsia" w:hAnsiTheme="minorHAnsi" w:cstheme="minorBidi"/>
              <w:noProof/>
              <w:sz w:val="24"/>
              <w:szCs w:val="24"/>
              <w:lang w:eastAsia="ja-JP"/>
            </w:rPr>
          </w:pPr>
          <w:ins w:id="52" w:author="björn hedman" w:date="2014-07-01T17:13:00Z">
            <w:r>
              <w:rPr>
                <w:noProof/>
              </w:rPr>
              <w:t>3.5</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_Toc265854136 \h </w:instrText>
            </w:r>
            <w:r>
              <w:rPr>
                <w:noProof/>
              </w:rPr>
            </w:r>
          </w:ins>
          <w:r>
            <w:rPr>
              <w:noProof/>
            </w:rPr>
            <w:fldChar w:fldCharType="separate"/>
          </w:r>
          <w:ins w:id="53" w:author="björn hedman" w:date="2014-07-01T17:13:00Z">
            <w:r>
              <w:rPr>
                <w:noProof/>
              </w:rPr>
              <w:t>8</w:t>
            </w:r>
            <w:r>
              <w:rPr>
                <w:noProof/>
              </w:rPr>
              <w:fldChar w:fldCharType="end"/>
            </w:r>
          </w:ins>
        </w:p>
        <w:p w14:paraId="03983798" w14:textId="77777777" w:rsidR="00350D0C" w:rsidRDefault="00350D0C">
          <w:pPr>
            <w:pStyle w:val="Innehll1"/>
            <w:tabs>
              <w:tab w:val="left" w:pos="353"/>
              <w:tab w:val="right" w:leader="dot" w:pos="10456"/>
            </w:tabs>
            <w:rPr>
              <w:ins w:id="54" w:author="björn hedman" w:date="2014-07-01T17:13:00Z"/>
              <w:rFonts w:asciiTheme="minorHAnsi" w:eastAsiaTheme="minorEastAsia" w:hAnsiTheme="minorHAnsi" w:cstheme="minorBidi"/>
              <w:noProof/>
              <w:sz w:val="24"/>
              <w:szCs w:val="24"/>
              <w:lang w:eastAsia="ja-JP"/>
            </w:rPr>
          </w:pPr>
          <w:ins w:id="55" w:author="björn hedman" w:date="2014-07-01T17:13:00Z">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_Toc265854137 \h </w:instrText>
            </w:r>
            <w:r>
              <w:rPr>
                <w:noProof/>
              </w:rPr>
            </w:r>
          </w:ins>
          <w:r>
            <w:rPr>
              <w:noProof/>
            </w:rPr>
            <w:fldChar w:fldCharType="separate"/>
          </w:r>
          <w:ins w:id="56" w:author="björn hedman" w:date="2014-07-01T17:13:00Z">
            <w:r>
              <w:rPr>
                <w:noProof/>
              </w:rPr>
              <w:t>8</w:t>
            </w:r>
            <w:r>
              <w:rPr>
                <w:noProof/>
              </w:rPr>
              <w:fldChar w:fldCharType="end"/>
            </w:r>
          </w:ins>
        </w:p>
        <w:p w14:paraId="01997DDE" w14:textId="77777777" w:rsidR="00350D0C" w:rsidRDefault="00350D0C">
          <w:pPr>
            <w:pStyle w:val="Innehll2"/>
            <w:tabs>
              <w:tab w:val="left" w:pos="693"/>
              <w:tab w:val="right" w:leader="dot" w:pos="10456"/>
            </w:tabs>
            <w:rPr>
              <w:ins w:id="57" w:author="björn hedman" w:date="2014-07-01T17:13:00Z"/>
              <w:rFonts w:asciiTheme="minorHAnsi" w:eastAsiaTheme="minorEastAsia" w:hAnsiTheme="minorHAnsi" w:cstheme="minorBidi"/>
              <w:noProof/>
              <w:sz w:val="24"/>
              <w:szCs w:val="24"/>
              <w:lang w:eastAsia="ja-JP"/>
            </w:rPr>
          </w:pPr>
          <w:ins w:id="58" w:author="björn hedman" w:date="2014-07-01T17:13:00Z">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_Toc265854138 \h </w:instrText>
            </w:r>
            <w:r>
              <w:rPr>
                <w:noProof/>
              </w:rPr>
            </w:r>
          </w:ins>
          <w:r>
            <w:rPr>
              <w:noProof/>
            </w:rPr>
            <w:fldChar w:fldCharType="separate"/>
          </w:r>
          <w:ins w:id="59" w:author="björn hedman" w:date="2014-07-01T17:13:00Z">
            <w:r>
              <w:rPr>
                <w:noProof/>
              </w:rPr>
              <w:t>9</w:t>
            </w:r>
            <w:r>
              <w:rPr>
                <w:noProof/>
              </w:rPr>
              <w:fldChar w:fldCharType="end"/>
            </w:r>
          </w:ins>
        </w:p>
        <w:p w14:paraId="787E513C" w14:textId="77777777" w:rsidR="00350D0C" w:rsidRDefault="00350D0C">
          <w:pPr>
            <w:pStyle w:val="Innehll3"/>
            <w:tabs>
              <w:tab w:val="left" w:pos="1033"/>
              <w:tab w:val="right" w:leader="dot" w:pos="10456"/>
            </w:tabs>
            <w:rPr>
              <w:ins w:id="60" w:author="björn hedman" w:date="2014-07-01T17:13:00Z"/>
              <w:rFonts w:asciiTheme="minorHAnsi" w:eastAsiaTheme="minorEastAsia" w:hAnsiTheme="minorHAnsi" w:cstheme="minorBidi"/>
              <w:noProof/>
              <w:sz w:val="24"/>
              <w:szCs w:val="24"/>
              <w:lang w:eastAsia="ja-JP"/>
            </w:rPr>
          </w:pPr>
          <w:ins w:id="61" w:author="björn hedman" w:date="2014-07-01T17:13:00Z">
            <w:r>
              <w:rPr>
                <w:noProof/>
              </w:rPr>
              <w:t>4.1.1</w:t>
            </w:r>
            <w:r>
              <w:rPr>
                <w:rFonts w:asciiTheme="minorHAnsi" w:eastAsiaTheme="minorEastAsia" w:hAnsiTheme="minorHAnsi" w:cstheme="minorBidi"/>
                <w:noProof/>
                <w:sz w:val="24"/>
                <w:szCs w:val="24"/>
                <w:lang w:eastAsia="ja-JP"/>
              </w:rPr>
              <w:tab/>
            </w:r>
            <w:r>
              <w:rPr>
                <w:noProof/>
              </w:rPr>
              <w:t>Informationssäkerhet</w:t>
            </w:r>
            <w:r>
              <w:rPr>
                <w:noProof/>
              </w:rPr>
              <w:tab/>
            </w:r>
            <w:r>
              <w:rPr>
                <w:noProof/>
              </w:rPr>
              <w:fldChar w:fldCharType="begin"/>
            </w:r>
            <w:r>
              <w:rPr>
                <w:noProof/>
              </w:rPr>
              <w:instrText xml:space="preserve"> PAGEREF _Toc265854139 \h </w:instrText>
            </w:r>
            <w:r>
              <w:rPr>
                <w:noProof/>
              </w:rPr>
            </w:r>
          </w:ins>
          <w:r>
            <w:rPr>
              <w:noProof/>
            </w:rPr>
            <w:fldChar w:fldCharType="separate"/>
          </w:r>
          <w:ins w:id="62" w:author="björn hedman" w:date="2014-07-01T17:13:00Z">
            <w:r>
              <w:rPr>
                <w:noProof/>
              </w:rPr>
              <w:t>9</w:t>
            </w:r>
            <w:r>
              <w:rPr>
                <w:noProof/>
              </w:rPr>
              <w:fldChar w:fldCharType="end"/>
            </w:r>
          </w:ins>
        </w:p>
        <w:p w14:paraId="20FF75B8" w14:textId="77777777" w:rsidR="00350D0C" w:rsidRDefault="00350D0C">
          <w:pPr>
            <w:pStyle w:val="Innehll3"/>
            <w:tabs>
              <w:tab w:val="left" w:pos="1058"/>
              <w:tab w:val="right" w:leader="dot" w:pos="10456"/>
            </w:tabs>
            <w:rPr>
              <w:ins w:id="63" w:author="björn hedman" w:date="2014-07-01T17:13:00Z"/>
              <w:rFonts w:asciiTheme="minorHAnsi" w:eastAsiaTheme="minorEastAsia" w:hAnsiTheme="minorHAnsi" w:cstheme="minorBidi"/>
              <w:noProof/>
              <w:sz w:val="24"/>
              <w:szCs w:val="24"/>
              <w:lang w:eastAsia="ja-JP"/>
            </w:rPr>
          </w:pPr>
          <w:ins w:id="64" w:author="björn hedman" w:date="2014-07-01T17:13:00Z">
            <w:r>
              <w:rPr>
                <w:noProof/>
              </w:rPr>
              <w:t>4.1.2</w:t>
            </w:r>
            <w:r>
              <w:rPr>
                <w:rFonts w:asciiTheme="minorHAnsi" w:eastAsiaTheme="minorEastAsia" w:hAnsiTheme="minorHAnsi" w:cstheme="minorBidi"/>
                <w:noProof/>
                <w:sz w:val="24"/>
                <w:szCs w:val="24"/>
                <w:lang w:eastAsia="ja-JP"/>
              </w:rPr>
              <w:tab/>
            </w:r>
            <w:r>
              <w:rPr>
                <w:noProof/>
              </w:rPr>
              <w:t>Krav på tjänstekonsument</w:t>
            </w:r>
            <w:r>
              <w:rPr>
                <w:noProof/>
              </w:rPr>
              <w:tab/>
            </w:r>
            <w:r>
              <w:rPr>
                <w:noProof/>
              </w:rPr>
              <w:fldChar w:fldCharType="begin"/>
            </w:r>
            <w:r>
              <w:rPr>
                <w:noProof/>
              </w:rPr>
              <w:instrText xml:space="preserve"> PAGEREF _Toc265854140 \h </w:instrText>
            </w:r>
            <w:r>
              <w:rPr>
                <w:noProof/>
              </w:rPr>
            </w:r>
          </w:ins>
          <w:r>
            <w:rPr>
              <w:noProof/>
            </w:rPr>
            <w:fldChar w:fldCharType="separate"/>
          </w:r>
          <w:ins w:id="65" w:author="björn hedman" w:date="2014-07-01T17:13:00Z">
            <w:r>
              <w:rPr>
                <w:noProof/>
              </w:rPr>
              <w:t>9</w:t>
            </w:r>
            <w:r>
              <w:rPr>
                <w:noProof/>
              </w:rPr>
              <w:fldChar w:fldCharType="end"/>
            </w:r>
          </w:ins>
        </w:p>
        <w:p w14:paraId="0353C9B9" w14:textId="77777777" w:rsidR="00350D0C" w:rsidRDefault="00350D0C">
          <w:pPr>
            <w:pStyle w:val="Innehll3"/>
            <w:tabs>
              <w:tab w:val="left" w:pos="1057"/>
              <w:tab w:val="right" w:leader="dot" w:pos="10456"/>
            </w:tabs>
            <w:rPr>
              <w:ins w:id="66" w:author="björn hedman" w:date="2014-07-01T17:13:00Z"/>
              <w:rFonts w:asciiTheme="minorHAnsi" w:eastAsiaTheme="minorEastAsia" w:hAnsiTheme="minorHAnsi" w:cstheme="minorBidi"/>
              <w:noProof/>
              <w:sz w:val="24"/>
              <w:szCs w:val="24"/>
              <w:lang w:eastAsia="ja-JP"/>
            </w:rPr>
          </w:pPr>
          <w:ins w:id="67" w:author="björn hedman" w:date="2014-07-01T17:13:00Z">
            <w:r>
              <w:rPr>
                <w:noProof/>
              </w:rPr>
              <w:t>4.1.3</w:t>
            </w:r>
            <w:r>
              <w:rPr>
                <w:rFonts w:asciiTheme="minorHAnsi" w:eastAsiaTheme="minorEastAsia" w:hAnsiTheme="minorHAnsi" w:cstheme="minorBidi"/>
                <w:noProof/>
                <w:sz w:val="24"/>
                <w:szCs w:val="24"/>
                <w:lang w:eastAsia="ja-JP"/>
              </w:rPr>
              <w:tab/>
            </w:r>
            <w:r>
              <w:rPr>
                <w:noProof/>
              </w:rPr>
              <w:t>Stark autentisering</w:t>
            </w:r>
            <w:r>
              <w:rPr>
                <w:noProof/>
              </w:rPr>
              <w:tab/>
            </w:r>
            <w:r>
              <w:rPr>
                <w:noProof/>
              </w:rPr>
              <w:fldChar w:fldCharType="begin"/>
            </w:r>
            <w:r>
              <w:rPr>
                <w:noProof/>
              </w:rPr>
              <w:instrText xml:space="preserve"> PAGEREF _Toc265854141 \h </w:instrText>
            </w:r>
            <w:r>
              <w:rPr>
                <w:noProof/>
              </w:rPr>
            </w:r>
          </w:ins>
          <w:r>
            <w:rPr>
              <w:noProof/>
            </w:rPr>
            <w:fldChar w:fldCharType="separate"/>
          </w:r>
          <w:ins w:id="68" w:author="björn hedman" w:date="2014-07-01T17:13:00Z">
            <w:r>
              <w:rPr>
                <w:noProof/>
              </w:rPr>
              <w:t>9</w:t>
            </w:r>
            <w:r>
              <w:rPr>
                <w:noProof/>
              </w:rPr>
              <w:fldChar w:fldCharType="end"/>
            </w:r>
          </w:ins>
        </w:p>
        <w:p w14:paraId="406E6253" w14:textId="77777777" w:rsidR="00350D0C" w:rsidRDefault="00350D0C">
          <w:pPr>
            <w:pStyle w:val="Innehll2"/>
            <w:tabs>
              <w:tab w:val="left" w:pos="719"/>
              <w:tab w:val="right" w:leader="dot" w:pos="10456"/>
            </w:tabs>
            <w:rPr>
              <w:ins w:id="69" w:author="björn hedman" w:date="2014-07-01T17:13:00Z"/>
              <w:rFonts w:asciiTheme="minorHAnsi" w:eastAsiaTheme="minorEastAsia" w:hAnsiTheme="minorHAnsi" w:cstheme="minorBidi"/>
              <w:noProof/>
              <w:sz w:val="24"/>
              <w:szCs w:val="24"/>
              <w:lang w:eastAsia="ja-JP"/>
            </w:rPr>
          </w:pPr>
          <w:ins w:id="70" w:author="björn hedman" w:date="2014-07-01T17:13:00Z">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_Toc265854142 \h </w:instrText>
            </w:r>
            <w:r>
              <w:rPr>
                <w:noProof/>
              </w:rPr>
            </w:r>
          </w:ins>
          <w:r>
            <w:rPr>
              <w:noProof/>
            </w:rPr>
            <w:fldChar w:fldCharType="separate"/>
          </w:r>
          <w:ins w:id="71" w:author="björn hedman" w:date="2014-07-01T17:13:00Z">
            <w:r>
              <w:rPr>
                <w:noProof/>
              </w:rPr>
              <w:t>9</w:t>
            </w:r>
            <w:r>
              <w:rPr>
                <w:noProof/>
              </w:rPr>
              <w:fldChar w:fldCharType="end"/>
            </w:r>
          </w:ins>
        </w:p>
        <w:p w14:paraId="65BED2C2" w14:textId="77777777" w:rsidR="00350D0C" w:rsidRDefault="00350D0C">
          <w:pPr>
            <w:pStyle w:val="Innehll3"/>
            <w:tabs>
              <w:tab w:val="left" w:pos="1058"/>
              <w:tab w:val="right" w:leader="dot" w:pos="10456"/>
            </w:tabs>
            <w:rPr>
              <w:ins w:id="72" w:author="björn hedman" w:date="2014-07-01T17:13:00Z"/>
              <w:rFonts w:asciiTheme="minorHAnsi" w:eastAsiaTheme="minorEastAsia" w:hAnsiTheme="minorHAnsi" w:cstheme="minorBidi"/>
              <w:noProof/>
              <w:sz w:val="24"/>
              <w:szCs w:val="24"/>
              <w:lang w:eastAsia="ja-JP"/>
            </w:rPr>
          </w:pPr>
          <w:ins w:id="73" w:author="björn hedman" w:date="2014-07-01T17:13:00Z">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_Toc265854143 \h </w:instrText>
            </w:r>
            <w:r>
              <w:rPr>
                <w:noProof/>
              </w:rPr>
            </w:r>
          </w:ins>
          <w:r>
            <w:rPr>
              <w:noProof/>
            </w:rPr>
            <w:fldChar w:fldCharType="separate"/>
          </w:r>
          <w:ins w:id="74" w:author="björn hedman" w:date="2014-07-01T17:13:00Z">
            <w:r>
              <w:rPr>
                <w:noProof/>
              </w:rPr>
              <w:t>9</w:t>
            </w:r>
            <w:r>
              <w:rPr>
                <w:noProof/>
              </w:rPr>
              <w:fldChar w:fldCharType="end"/>
            </w:r>
          </w:ins>
        </w:p>
        <w:p w14:paraId="64A84DB1" w14:textId="77777777" w:rsidR="00350D0C" w:rsidRDefault="00350D0C">
          <w:pPr>
            <w:pStyle w:val="Innehll3"/>
            <w:tabs>
              <w:tab w:val="left" w:pos="1084"/>
              <w:tab w:val="right" w:leader="dot" w:pos="10456"/>
            </w:tabs>
            <w:rPr>
              <w:ins w:id="75" w:author="björn hedman" w:date="2014-07-01T17:13:00Z"/>
              <w:rFonts w:asciiTheme="minorHAnsi" w:eastAsiaTheme="minorEastAsia" w:hAnsiTheme="minorHAnsi" w:cstheme="minorBidi"/>
              <w:noProof/>
              <w:sz w:val="24"/>
              <w:szCs w:val="24"/>
              <w:lang w:eastAsia="ja-JP"/>
            </w:rPr>
          </w:pPr>
          <w:ins w:id="76" w:author="björn hedman" w:date="2014-07-01T17:13:00Z">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_Toc265854144 \h </w:instrText>
            </w:r>
            <w:r>
              <w:rPr>
                <w:noProof/>
              </w:rPr>
            </w:r>
          </w:ins>
          <w:r>
            <w:rPr>
              <w:noProof/>
            </w:rPr>
            <w:fldChar w:fldCharType="separate"/>
          </w:r>
          <w:ins w:id="77" w:author="björn hedman" w:date="2014-07-01T17:13:00Z">
            <w:r>
              <w:rPr>
                <w:noProof/>
              </w:rPr>
              <w:t>10</w:t>
            </w:r>
            <w:r>
              <w:rPr>
                <w:noProof/>
              </w:rPr>
              <w:fldChar w:fldCharType="end"/>
            </w:r>
          </w:ins>
        </w:p>
        <w:p w14:paraId="27B96AC0" w14:textId="77777777" w:rsidR="00350D0C" w:rsidRDefault="00350D0C">
          <w:pPr>
            <w:pStyle w:val="Innehll2"/>
            <w:tabs>
              <w:tab w:val="left" w:pos="717"/>
              <w:tab w:val="right" w:leader="dot" w:pos="10456"/>
            </w:tabs>
            <w:rPr>
              <w:ins w:id="78" w:author="björn hedman" w:date="2014-07-01T17:13:00Z"/>
              <w:rFonts w:asciiTheme="minorHAnsi" w:eastAsiaTheme="minorEastAsia" w:hAnsiTheme="minorHAnsi" w:cstheme="minorBidi"/>
              <w:noProof/>
              <w:sz w:val="24"/>
              <w:szCs w:val="24"/>
              <w:lang w:eastAsia="ja-JP"/>
            </w:rPr>
          </w:pPr>
          <w:ins w:id="79" w:author="björn hedman" w:date="2014-07-01T17:13:00Z">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_Toc265854145 \h </w:instrText>
            </w:r>
            <w:r>
              <w:rPr>
                <w:noProof/>
              </w:rPr>
            </w:r>
          </w:ins>
          <w:r>
            <w:rPr>
              <w:noProof/>
            </w:rPr>
            <w:fldChar w:fldCharType="separate"/>
          </w:r>
          <w:ins w:id="80" w:author="björn hedman" w:date="2014-07-01T17:13:00Z">
            <w:r>
              <w:rPr>
                <w:noProof/>
              </w:rPr>
              <w:t>10</w:t>
            </w:r>
            <w:r>
              <w:rPr>
                <w:noProof/>
              </w:rPr>
              <w:fldChar w:fldCharType="end"/>
            </w:r>
          </w:ins>
        </w:p>
        <w:p w14:paraId="0F410D5D" w14:textId="77777777" w:rsidR="00350D0C" w:rsidRDefault="00350D0C">
          <w:pPr>
            <w:pStyle w:val="Innehll3"/>
            <w:tabs>
              <w:tab w:val="left" w:pos="1057"/>
              <w:tab w:val="right" w:leader="dot" w:pos="10456"/>
            </w:tabs>
            <w:rPr>
              <w:ins w:id="81" w:author="björn hedman" w:date="2014-07-01T17:13:00Z"/>
              <w:rFonts w:asciiTheme="minorHAnsi" w:eastAsiaTheme="minorEastAsia" w:hAnsiTheme="minorHAnsi" w:cstheme="minorBidi"/>
              <w:noProof/>
              <w:sz w:val="24"/>
              <w:szCs w:val="24"/>
              <w:lang w:eastAsia="ja-JP"/>
            </w:rPr>
          </w:pPr>
          <w:ins w:id="82" w:author="björn hedman" w:date="2014-07-01T17:13:00Z">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_Toc265854146 \h </w:instrText>
            </w:r>
            <w:r>
              <w:rPr>
                <w:noProof/>
              </w:rPr>
            </w:r>
          </w:ins>
          <w:r>
            <w:rPr>
              <w:noProof/>
            </w:rPr>
            <w:fldChar w:fldCharType="separate"/>
          </w:r>
          <w:ins w:id="83" w:author="björn hedman" w:date="2014-07-01T17:13:00Z">
            <w:r>
              <w:rPr>
                <w:noProof/>
              </w:rPr>
              <w:t>10</w:t>
            </w:r>
            <w:r>
              <w:rPr>
                <w:noProof/>
              </w:rPr>
              <w:fldChar w:fldCharType="end"/>
            </w:r>
          </w:ins>
        </w:p>
        <w:p w14:paraId="4DAA5272" w14:textId="77777777" w:rsidR="00350D0C" w:rsidRDefault="00350D0C">
          <w:pPr>
            <w:pStyle w:val="Innehll3"/>
            <w:tabs>
              <w:tab w:val="left" w:pos="1083"/>
              <w:tab w:val="right" w:leader="dot" w:pos="10456"/>
            </w:tabs>
            <w:rPr>
              <w:ins w:id="84" w:author="björn hedman" w:date="2014-07-01T17:13:00Z"/>
              <w:rFonts w:asciiTheme="minorHAnsi" w:eastAsiaTheme="minorEastAsia" w:hAnsiTheme="minorHAnsi" w:cstheme="minorBidi"/>
              <w:noProof/>
              <w:sz w:val="24"/>
              <w:szCs w:val="24"/>
              <w:lang w:eastAsia="ja-JP"/>
            </w:rPr>
          </w:pPr>
          <w:ins w:id="85" w:author="björn hedman" w:date="2014-07-01T17:13:00Z">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_Toc265854147 \h </w:instrText>
            </w:r>
            <w:r>
              <w:rPr>
                <w:noProof/>
              </w:rPr>
            </w:r>
          </w:ins>
          <w:r>
            <w:rPr>
              <w:noProof/>
            </w:rPr>
            <w:fldChar w:fldCharType="separate"/>
          </w:r>
          <w:ins w:id="86" w:author="björn hedman" w:date="2014-07-01T17:13:00Z">
            <w:r>
              <w:rPr>
                <w:noProof/>
              </w:rPr>
              <w:t>10</w:t>
            </w:r>
            <w:r>
              <w:rPr>
                <w:noProof/>
              </w:rPr>
              <w:fldChar w:fldCharType="end"/>
            </w:r>
          </w:ins>
        </w:p>
        <w:p w14:paraId="1A29B8F5" w14:textId="77777777" w:rsidR="00350D0C" w:rsidRDefault="00350D0C">
          <w:pPr>
            <w:pStyle w:val="Innehll1"/>
            <w:tabs>
              <w:tab w:val="left" w:pos="346"/>
              <w:tab w:val="right" w:leader="dot" w:pos="10456"/>
            </w:tabs>
            <w:rPr>
              <w:ins w:id="87" w:author="björn hedman" w:date="2014-07-01T17:13:00Z"/>
              <w:rFonts w:asciiTheme="minorHAnsi" w:eastAsiaTheme="minorEastAsia" w:hAnsiTheme="minorHAnsi" w:cstheme="minorBidi"/>
              <w:noProof/>
              <w:sz w:val="24"/>
              <w:szCs w:val="24"/>
              <w:lang w:eastAsia="ja-JP"/>
            </w:rPr>
          </w:pPr>
          <w:ins w:id="88" w:author="björn hedman" w:date="2014-07-01T17:13:00Z">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_Toc265854148 \h </w:instrText>
            </w:r>
            <w:r>
              <w:rPr>
                <w:noProof/>
              </w:rPr>
            </w:r>
          </w:ins>
          <w:r>
            <w:rPr>
              <w:noProof/>
            </w:rPr>
            <w:fldChar w:fldCharType="separate"/>
          </w:r>
          <w:ins w:id="89" w:author="björn hedman" w:date="2014-07-01T17:13:00Z">
            <w:r>
              <w:rPr>
                <w:noProof/>
              </w:rPr>
              <w:t>10</w:t>
            </w:r>
            <w:r>
              <w:rPr>
                <w:noProof/>
              </w:rPr>
              <w:fldChar w:fldCharType="end"/>
            </w:r>
          </w:ins>
        </w:p>
        <w:p w14:paraId="4DA944CD" w14:textId="77777777" w:rsidR="00350D0C" w:rsidRDefault="00350D0C">
          <w:pPr>
            <w:pStyle w:val="Innehll2"/>
            <w:tabs>
              <w:tab w:val="left" w:pos="686"/>
              <w:tab w:val="right" w:leader="dot" w:pos="10456"/>
            </w:tabs>
            <w:rPr>
              <w:ins w:id="90" w:author="björn hedman" w:date="2014-07-01T17:13:00Z"/>
              <w:rFonts w:asciiTheme="minorHAnsi" w:eastAsiaTheme="minorEastAsia" w:hAnsiTheme="minorHAnsi" w:cstheme="minorBidi"/>
              <w:noProof/>
              <w:sz w:val="24"/>
              <w:szCs w:val="24"/>
              <w:lang w:eastAsia="ja-JP"/>
            </w:rPr>
          </w:pPr>
          <w:ins w:id="91" w:author="björn hedman" w:date="2014-07-01T17:13:00Z">
            <w:r>
              <w:rPr>
                <w:noProof/>
              </w:rPr>
              <w:lastRenderedPageBreak/>
              <w:t>5.1</w:t>
            </w:r>
            <w:r>
              <w:rPr>
                <w:rFonts w:asciiTheme="minorHAnsi" w:eastAsiaTheme="minorEastAsia" w:hAnsiTheme="minorHAnsi" w:cstheme="minorBidi"/>
                <w:noProof/>
                <w:sz w:val="24"/>
                <w:szCs w:val="24"/>
                <w:lang w:eastAsia="ja-JP"/>
              </w:rPr>
              <w:tab/>
            </w:r>
            <w:r>
              <w:rPr>
                <w:noProof/>
              </w:rPr>
              <w:t>Modell</w:t>
            </w:r>
            <w:r>
              <w:rPr>
                <w:noProof/>
              </w:rPr>
              <w:tab/>
            </w:r>
            <w:r>
              <w:rPr>
                <w:noProof/>
              </w:rPr>
              <w:fldChar w:fldCharType="begin"/>
            </w:r>
            <w:r>
              <w:rPr>
                <w:noProof/>
              </w:rPr>
              <w:instrText xml:space="preserve"> PAGEREF _Toc265854149 \h </w:instrText>
            </w:r>
            <w:r>
              <w:rPr>
                <w:noProof/>
              </w:rPr>
            </w:r>
          </w:ins>
          <w:r>
            <w:rPr>
              <w:noProof/>
            </w:rPr>
            <w:fldChar w:fldCharType="separate"/>
          </w:r>
          <w:ins w:id="92" w:author="björn hedman" w:date="2014-07-01T17:13:00Z">
            <w:r>
              <w:rPr>
                <w:noProof/>
              </w:rPr>
              <w:t>10</w:t>
            </w:r>
            <w:r>
              <w:rPr>
                <w:noProof/>
              </w:rPr>
              <w:fldChar w:fldCharType="end"/>
            </w:r>
          </w:ins>
        </w:p>
        <w:p w14:paraId="71C15658" w14:textId="77777777" w:rsidR="00350D0C" w:rsidRDefault="00350D0C">
          <w:pPr>
            <w:pStyle w:val="Innehll2"/>
            <w:tabs>
              <w:tab w:val="left" w:pos="711"/>
              <w:tab w:val="right" w:leader="dot" w:pos="10456"/>
            </w:tabs>
            <w:rPr>
              <w:ins w:id="93" w:author="björn hedman" w:date="2014-07-01T17:13:00Z"/>
              <w:rFonts w:asciiTheme="minorHAnsi" w:eastAsiaTheme="minorEastAsia" w:hAnsiTheme="minorHAnsi" w:cstheme="minorBidi"/>
              <w:noProof/>
              <w:sz w:val="24"/>
              <w:szCs w:val="24"/>
              <w:lang w:eastAsia="ja-JP"/>
            </w:rPr>
          </w:pPr>
          <w:ins w:id="94" w:author="björn hedman" w:date="2014-07-01T17:13:00Z">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_Toc265854150 \h </w:instrText>
            </w:r>
            <w:r>
              <w:rPr>
                <w:noProof/>
              </w:rPr>
            </w:r>
          </w:ins>
          <w:r>
            <w:rPr>
              <w:noProof/>
            </w:rPr>
            <w:fldChar w:fldCharType="separate"/>
          </w:r>
          <w:ins w:id="95" w:author="björn hedman" w:date="2014-07-01T17:13:00Z">
            <w:r>
              <w:rPr>
                <w:noProof/>
              </w:rPr>
              <w:t>12</w:t>
            </w:r>
            <w:r>
              <w:rPr>
                <w:noProof/>
              </w:rPr>
              <w:fldChar w:fldCharType="end"/>
            </w:r>
          </w:ins>
        </w:p>
        <w:p w14:paraId="211A6110" w14:textId="77777777" w:rsidR="00350D0C" w:rsidRDefault="00350D0C">
          <w:pPr>
            <w:pStyle w:val="Innehll3"/>
            <w:tabs>
              <w:tab w:val="left" w:pos="1051"/>
              <w:tab w:val="right" w:leader="dot" w:pos="10456"/>
            </w:tabs>
            <w:rPr>
              <w:ins w:id="96" w:author="björn hedman" w:date="2014-07-01T17:13:00Z"/>
              <w:rFonts w:asciiTheme="minorHAnsi" w:eastAsiaTheme="minorEastAsia" w:hAnsiTheme="minorHAnsi" w:cstheme="minorBidi"/>
              <w:noProof/>
              <w:sz w:val="24"/>
              <w:szCs w:val="24"/>
              <w:lang w:eastAsia="ja-JP"/>
            </w:rPr>
          </w:pPr>
          <w:ins w:id="97" w:author="björn hedman" w:date="2014-07-01T17:13:00Z">
            <w:r>
              <w:rPr>
                <w:noProof/>
              </w:rPr>
              <w:t>5.2.1</w:t>
            </w:r>
            <w:r>
              <w:rPr>
                <w:rFonts w:asciiTheme="minorHAnsi" w:eastAsiaTheme="minorEastAsia" w:hAnsiTheme="minorHAnsi" w:cstheme="minorBidi"/>
                <w:noProof/>
                <w:sz w:val="24"/>
                <w:szCs w:val="24"/>
                <w:lang w:eastAsia="ja-JP"/>
              </w:rPr>
              <w:tab/>
            </w:r>
            <w:r>
              <w:rPr>
                <w:noProof/>
              </w:rPr>
              <w:t>Organisationsidentitet</w:t>
            </w:r>
            <w:r>
              <w:rPr>
                <w:noProof/>
              </w:rPr>
              <w:tab/>
            </w:r>
            <w:r>
              <w:rPr>
                <w:noProof/>
              </w:rPr>
              <w:fldChar w:fldCharType="begin"/>
            </w:r>
            <w:r>
              <w:rPr>
                <w:noProof/>
              </w:rPr>
              <w:instrText xml:space="preserve"> PAGEREF _Toc265854151 \h </w:instrText>
            </w:r>
            <w:r>
              <w:rPr>
                <w:noProof/>
              </w:rPr>
            </w:r>
          </w:ins>
          <w:r>
            <w:rPr>
              <w:noProof/>
            </w:rPr>
            <w:fldChar w:fldCharType="separate"/>
          </w:r>
          <w:ins w:id="98" w:author="björn hedman" w:date="2014-07-01T17:13:00Z">
            <w:r>
              <w:rPr>
                <w:noProof/>
              </w:rPr>
              <w:t>12</w:t>
            </w:r>
            <w:r>
              <w:rPr>
                <w:noProof/>
              </w:rPr>
              <w:fldChar w:fldCharType="end"/>
            </w:r>
          </w:ins>
        </w:p>
        <w:p w14:paraId="0C0A564B" w14:textId="77777777" w:rsidR="00350D0C" w:rsidRDefault="00350D0C">
          <w:pPr>
            <w:pStyle w:val="Innehll3"/>
            <w:tabs>
              <w:tab w:val="left" w:pos="1077"/>
              <w:tab w:val="right" w:leader="dot" w:pos="10456"/>
            </w:tabs>
            <w:rPr>
              <w:ins w:id="99" w:author="björn hedman" w:date="2014-07-01T17:13:00Z"/>
              <w:rFonts w:asciiTheme="minorHAnsi" w:eastAsiaTheme="minorEastAsia" w:hAnsiTheme="minorHAnsi" w:cstheme="minorBidi"/>
              <w:noProof/>
              <w:sz w:val="24"/>
              <w:szCs w:val="24"/>
              <w:lang w:eastAsia="ja-JP"/>
            </w:rPr>
          </w:pPr>
          <w:ins w:id="100" w:author="björn hedman" w:date="2014-07-01T17:13:00Z">
            <w:r>
              <w:rPr>
                <w:noProof/>
              </w:rPr>
              <w:t>5.2.2</w:t>
            </w:r>
            <w:r>
              <w:rPr>
                <w:rFonts w:asciiTheme="minorHAnsi" w:eastAsiaTheme="minorEastAsia" w:hAnsiTheme="minorHAnsi" w:cstheme="minorBidi"/>
                <w:noProof/>
                <w:sz w:val="24"/>
                <w:szCs w:val="24"/>
                <w:lang w:eastAsia="ja-JP"/>
              </w:rPr>
              <w:tab/>
            </w:r>
            <w:r>
              <w:rPr>
                <w:noProof/>
              </w:rPr>
              <w:t>Personidentitet</w:t>
            </w:r>
            <w:r>
              <w:rPr>
                <w:noProof/>
              </w:rPr>
              <w:tab/>
            </w:r>
            <w:r>
              <w:rPr>
                <w:noProof/>
              </w:rPr>
              <w:fldChar w:fldCharType="begin"/>
            </w:r>
            <w:r>
              <w:rPr>
                <w:noProof/>
              </w:rPr>
              <w:instrText xml:space="preserve"> PAGEREF _Toc265854152 \h </w:instrText>
            </w:r>
            <w:r>
              <w:rPr>
                <w:noProof/>
              </w:rPr>
            </w:r>
          </w:ins>
          <w:r>
            <w:rPr>
              <w:noProof/>
            </w:rPr>
            <w:fldChar w:fldCharType="separate"/>
          </w:r>
          <w:ins w:id="101" w:author="björn hedman" w:date="2014-07-01T17:13:00Z">
            <w:r>
              <w:rPr>
                <w:noProof/>
              </w:rPr>
              <w:t>12</w:t>
            </w:r>
            <w:r>
              <w:rPr>
                <w:noProof/>
              </w:rPr>
              <w:fldChar w:fldCharType="end"/>
            </w:r>
          </w:ins>
        </w:p>
        <w:p w14:paraId="039D268F" w14:textId="77777777" w:rsidR="00350D0C" w:rsidRDefault="00350D0C">
          <w:pPr>
            <w:pStyle w:val="Innehll1"/>
            <w:tabs>
              <w:tab w:val="left" w:pos="353"/>
              <w:tab w:val="right" w:leader="dot" w:pos="10456"/>
            </w:tabs>
            <w:rPr>
              <w:ins w:id="102" w:author="björn hedman" w:date="2014-07-01T17:13:00Z"/>
              <w:rFonts w:asciiTheme="minorHAnsi" w:eastAsiaTheme="minorEastAsia" w:hAnsiTheme="minorHAnsi" w:cstheme="minorBidi"/>
              <w:noProof/>
              <w:sz w:val="24"/>
              <w:szCs w:val="24"/>
              <w:lang w:eastAsia="ja-JP"/>
            </w:rPr>
          </w:pPr>
          <w:ins w:id="103" w:author="björn hedman" w:date="2014-07-01T17:13:00Z">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_Toc265854153 \h </w:instrText>
            </w:r>
            <w:r>
              <w:rPr>
                <w:noProof/>
              </w:rPr>
            </w:r>
          </w:ins>
          <w:r>
            <w:rPr>
              <w:noProof/>
            </w:rPr>
            <w:fldChar w:fldCharType="separate"/>
          </w:r>
          <w:ins w:id="104" w:author="björn hedman" w:date="2014-07-01T17:13:00Z">
            <w:r>
              <w:rPr>
                <w:noProof/>
              </w:rPr>
              <w:t>12</w:t>
            </w:r>
            <w:r>
              <w:rPr>
                <w:noProof/>
              </w:rPr>
              <w:fldChar w:fldCharType="end"/>
            </w:r>
          </w:ins>
        </w:p>
        <w:p w14:paraId="3EDCEEFA" w14:textId="77777777" w:rsidR="00350D0C" w:rsidRDefault="00350D0C">
          <w:pPr>
            <w:pStyle w:val="Innehll2"/>
            <w:tabs>
              <w:tab w:val="left" w:pos="693"/>
              <w:tab w:val="right" w:leader="dot" w:pos="10456"/>
            </w:tabs>
            <w:rPr>
              <w:ins w:id="105" w:author="björn hedman" w:date="2014-07-01T17:13:00Z"/>
              <w:rFonts w:asciiTheme="minorHAnsi" w:eastAsiaTheme="minorEastAsia" w:hAnsiTheme="minorHAnsi" w:cstheme="minorBidi"/>
              <w:noProof/>
              <w:sz w:val="24"/>
              <w:szCs w:val="24"/>
              <w:lang w:eastAsia="ja-JP"/>
            </w:rPr>
          </w:pPr>
          <w:ins w:id="106" w:author="björn hedman" w:date="2014-07-01T17:13:00Z">
            <w:r>
              <w:rPr>
                <w:noProof/>
              </w:rPr>
              <w:t>6.1</w:t>
            </w:r>
            <w:r>
              <w:rPr>
                <w:rFonts w:asciiTheme="minorHAnsi" w:eastAsiaTheme="minorEastAsia" w:hAnsiTheme="minorHAnsi" w:cstheme="minorBidi"/>
                <w:noProof/>
                <w:sz w:val="24"/>
                <w:szCs w:val="24"/>
                <w:lang w:eastAsia="ja-JP"/>
              </w:rPr>
              <w:tab/>
            </w:r>
            <w:r>
              <w:rPr>
                <w:noProof/>
              </w:rPr>
              <w:t>AddMessageToPatientPortalInboxInteraction</w:t>
            </w:r>
            <w:r>
              <w:rPr>
                <w:noProof/>
              </w:rPr>
              <w:tab/>
            </w:r>
            <w:r>
              <w:rPr>
                <w:noProof/>
              </w:rPr>
              <w:fldChar w:fldCharType="begin"/>
            </w:r>
            <w:r>
              <w:rPr>
                <w:noProof/>
              </w:rPr>
              <w:instrText xml:space="preserve"> PAGEREF _Toc265854154 \h </w:instrText>
            </w:r>
            <w:r>
              <w:rPr>
                <w:noProof/>
              </w:rPr>
            </w:r>
          </w:ins>
          <w:r>
            <w:rPr>
              <w:noProof/>
            </w:rPr>
            <w:fldChar w:fldCharType="separate"/>
          </w:r>
          <w:ins w:id="107" w:author="björn hedman" w:date="2014-07-01T17:13:00Z">
            <w:r>
              <w:rPr>
                <w:noProof/>
              </w:rPr>
              <w:t>12</w:t>
            </w:r>
            <w:r>
              <w:rPr>
                <w:noProof/>
              </w:rPr>
              <w:fldChar w:fldCharType="end"/>
            </w:r>
          </w:ins>
        </w:p>
        <w:p w14:paraId="3CC8BB0C" w14:textId="77777777" w:rsidR="00350D0C" w:rsidRDefault="00350D0C">
          <w:pPr>
            <w:pStyle w:val="Innehll3"/>
            <w:tabs>
              <w:tab w:val="left" w:pos="1033"/>
              <w:tab w:val="right" w:leader="dot" w:pos="10456"/>
            </w:tabs>
            <w:rPr>
              <w:ins w:id="108" w:author="björn hedman" w:date="2014-07-01T17:13:00Z"/>
              <w:rFonts w:asciiTheme="minorHAnsi" w:eastAsiaTheme="minorEastAsia" w:hAnsiTheme="minorHAnsi" w:cstheme="minorBidi"/>
              <w:noProof/>
              <w:sz w:val="24"/>
              <w:szCs w:val="24"/>
              <w:lang w:eastAsia="ja-JP"/>
            </w:rPr>
          </w:pPr>
          <w:ins w:id="109" w:author="björn hedman" w:date="2014-07-01T17:13:00Z">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_Toc265854155 \h </w:instrText>
            </w:r>
            <w:r>
              <w:rPr>
                <w:noProof/>
              </w:rPr>
            </w:r>
          </w:ins>
          <w:r>
            <w:rPr>
              <w:noProof/>
            </w:rPr>
            <w:fldChar w:fldCharType="separate"/>
          </w:r>
          <w:ins w:id="110" w:author="björn hedman" w:date="2014-07-01T17:13:00Z">
            <w:r>
              <w:rPr>
                <w:noProof/>
              </w:rPr>
              <w:t>12</w:t>
            </w:r>
            <w:r>
              <w:rPr>
                <w:noProof/>
              </w:rPr>
              <w:fldChar w:fldCharType="end"/>
            </w:r>
          </w:ins>
        </w:p>
        <w:p w14:paraId="7BBC871C" w14:textId="77777777" w:rsidR="00350D0C" w:rsidRDefault="00350D0C">
          <w:pPr>
            <w:pStyle w:val="Innehll3"/>
            <w:tabs>
              <w:tab w:val="left" w:pos="1059"/>
              <w:tab w:val="right" w:leader="dot" w:pos="10456"/>
            </w:tabs>
            <w:rPr>
              <w:ins w:id="111" w:author="björn hedman" w:date="2014-07-01T17:13:00Z"/>
              <w:rFonts w:asciiTheme="minorHAnsi" w:eastAsiaTheme="minorEastAsia" w:hAnsiTheme="minorHAnsi" w:cstheme="minorBidi"/>
              <w:noProof/>
              <w:sz w:val="24"/>
              <w:szCs w:val="24"/>
              <w:lang w:eastAsia="ja-JP"/>
            </w:rPr>
          </w:pPr>
          <w:ins w:id="112" w:author="björn hedman" w:date="2014-07-01T17:13:00Z">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_Toc265854156 \h </w:instrText>
            </w:r>
            <w:r>
              <w:rPr>
                <w:noProof/>
              </w:rPr>
            </w:r>
          </w:ins>
          <w:r>
            <w:rPr>
              <w:noProof/>
            </w:rPr>
            <w:fldChar w:fldCharType="separate"/>
          </w:r>
          <w:ins w:id="113" w:author="björn hedman" w:date="2014-07-01T17:13:00Z">
            <w:r>
              <w:rPr>
                <w:noProof/>
              </w:rPr>
              <w:t>12</w:t>
            </w:r>
            <w:r>
              <w:rPr>
                <w:noProof/>
              </w:rPr>
              <w:fldChar w:fldCharType="end"/>
            </w:r>
          </w:ins>
        </w:p>
        <w:p w14:paraId="0A982F84" w14:textId="77777777" w:rsidR="00350D0C" w:rsidRDefault="00350D0C">
          <w:pPr>
            <w:pStyle w:val="Innehll3"/>
            <w:tabs>
              <w:tab w:val="left" w:pos="1057"/>
              <w:tab w:val="right" w:leader="dot" w:pos="10456"/>
            </w:tabs>
            <w:rPr>
              <w:ins w:id="114" w:author="björn hedman" w:date="2014-07-01T17:13:00Z"/>
              <w:rFonts w:asciiTheme="minorHAnsi" w:eastAsiaTheme="minorEastAsia" w:hAnsiTheme="minorHAnsi" w:cstheme="minorBidi"/>
              <w:noProof/>
              <w:sz w:val="24"/>
              <w:szCs w:val="24"/>
              <w:lang w:eastAsia="ja-JP"/>
            </w:rPr>
          </w:pPr>
          <w:ins w:id="115" w:author="björn hedman" w:date="2014-07-01T17:13:00Z">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_Toc265854157 \h </w:instrText>
            </w:r>
            <w:r>
              <w:rPr>
                <w:noProof/>
              </w:rPr>
            </w:r>
          </w:ins>
          <w:r>
            <w:rPr>
              <w:noProof/>
            </w:rPr>
            <w:fldChar w:fldCharType="separate"/>
          </w:r>
          <w:ins w:id="116" w:author="björn hedman" w:date="2014-07-01T17:13:00Z">
            <w:r>
              <w:rPr>
                <w:noProof/>
              </w:rPr>
              <w:t>14</w:t>
            </w:r>
            <w:r>
              <w:rPr>
                <w:noProof/>
              </w:rPr>
              <w:fldChar w:fldCharType="end"/>
            </w:r>
          </w:ins>
        </w:p>
        <w:p w14:paraId="0B6395A0" w14:textId="77777777" w:rsidR="00350D0C" w:rsidRDefault="00350D0C">
          <w:pPr>
            <w:pStyle w:val="Innehll3"/>
            <w:tabs>
              <w:tab w:val="left" w:pos="1060"/>
              <w:tab w:val="right" w:leader="dot" w:pos="10456"/>
            </w:tabs>
            <w:rPr>
              <w:ins w:id="117" w:author="björn hedman" w:date="2014-07-01T17:13:00Z"/>
              <w:rFonts w:asciiTheme="minorHAnsi" w:eastAsiaTheme="minorEastAsia" w:hAnsiTheme="minorHAnsi" w:cstheme="minorBidi"/>
              <w:noProof/>
              <w:sz w:val="24"/>
              <w:szCs w:val="24"/>
              <w:lang w:eastAsia="ja-JP"/>
            </w:rPr>
          </w:pPr>
          <w:ins w:id="118" w:author="björn hedman" w:date="2014-07-01T17:13:00Z">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_Toc265854158 \h </w:instrText>
            </w:r>
            <w:r>
              <w:rPr>
                <w:noProof/>
              </w:rPr>
            </w:r>
          </w:ins>
          <w:r>
            <w:rPr>
              <w:noProof/>
            </w:rPr>
            <w:fldChar w:fldCharType="separate"/>
          </w:r>
          <w:ins w:id="119" w:author="björn hedman" w:date="2014-07-01T17:13:00Z">
            <w:r>
              <w:rPr>
                <w:noProof/>
              </w:rPr>
              <w:t>15</w:t>
            </w:r>
            <w:r>
              <w:rPr>
                <w:noProof/>
              </w:rPr>
              <w:fldChar w:fldCharType="end"/>
            </w:r>
          </w:ins>
        </w:p>
        <w:p w14:paraId="066FD739" w14:textId="77777777" w:rsidR="00350D0C" w:rsidRDefault="00350D0C">
          <w:pPr>
            <w:pStyle w:val="Innehll2"/>
            <w:tabs>
              <w:tab w:val="left" w:pos="719"/>
              <w:tab w:val="right" w:leader="dot" w:pos="10456"/>
            </w:tabs>
            <w:rPr>
              <w:ins w:id="120" w:author="björn hedman" w:date="2014-07-01T17:13:00Z"/>
              <w:rFonts w:asciiTheme="minorHAnsi" w:eastAsiaTheme="minorEastAsia" w:hAnsiTheme="minorHAnsi" w:cstheme="minorBidi"/>
              <w:noProof/>
              <w:sz w:val="24"/>
              <w:szCs w:val="24"/>
              <w:lang w:eastAsia="ja-JP"/>
            </w:rPr>
          </w:pPr>
          <w:ins w:id="121" w:author="björn hedman" w:date="2014-07-01T17:13:00Z">
            <w:r>
              <w:rPr>
                <w:noProof/>
              </w:rPr>
              <w:t>6.2</w:t>
            </w:r>
            <w:r>
              <w:rPr>
                <w:rFonts w:asciiTheme="minorHAnsi" w:eastAsiaTheme="minorEastAsia" w:hAnsiTheme="minorHAnsi" w:cstheme="minorBidi"/>
                <w:noProof/>
                <w:sz w:val="24"/>
                <w:szCs w:val="24"/>
                <w:lang w:eastAsia="ja-JP"/>
              </w:rPr>
              <w:tab/>
            </w:r>
            <w:r>
              <w:rPr>
                <w:noProof/>
              </w:rPr>
              <w:t>IsActiveUser</w:t>
            </w:r>
            <w:r>
              <w:rPr>
                <w:noProof/>
              </w:rPr>
              <w:tab/>
            </w:r>
            <w:r>
              <w:rPr>
                <w:noProof/>
              </w:rPr>
              <w:fldChar w:fldCharType="begin"/>
            </w:r>
            <w:r>
              <w:rPr>
                <w:noProof/>
              </w:rPr>
              <w:instrText xml:space="preserve"> PAGEREF _Toc265854159 \h </w:instrText>
            </w:r>
            <w:r>
              <w:rPr>
                <w:noProof/>
              </w:rPr>
            </w:r>
          </w:ins>
          <w:r>
            <w:rPr>
              <w:noProof/>
            </w:rPr>
            <w:fldChar w:fldCharType="separate"/>
          </w:r>
          <w:ins w:id="122" w:author="björn hedman" w:date="2014-07-01T17:13:00Z">
            <w:r>
              <w:rPr>
                <w:noProof/>
              </w:rPr>
              <w:t>15</w:t>
            </w:r>
            <w:r>
              <w:rPr>
                <w:noProof/>
              </w:rPr>
              <w:fldChar w:fldCharType="end"/>
            </w:r>
          </w:ins>
        </w:p>
        <w:p w14:paraId="0BA04CC0" w14:textId="77777777" w:rsidR="00350D0C" w:rsidRDefault="00350D0C">
          <w:pPr>
            <w:pStyle w:val="Innehll3"/>
            <w:tabs>
              <w:tab w:val="left" w:pos="1059"/>
              <w:tab w:val="right" w:leader="dot" w:pos="10456"/>
            </w:tabs>
            <w:rPr>
              <w:ins w:id="123" w:author="björn hedman" w:date="2014-07-01T17:13:00Z"/>
              <w:rFonts w:asciiTheme="minorHAnsi" w:eastAsiaTheme="minorEastAsia" w:hAnsiTheme="minorHAnsi" w:cstheme="minorBidi"/>
              <w:noProof/>
              <w:sz w:val="24"/>
              <w:szCs w:val="24"/>
              <w:lang w:eastAsia="ja-JP"/>
            </w:rPr>
          </w:pPr>
          <w:ins w:id="124" w:author="björn hedman" w:date="2014-07-01T17:13:00Z">
            <w:r>
              <w:rPr>
                <w:noProof/>
              </w:rPr>
              <w:t>6.2.1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_Toc265854160 \h </w:instrText>
            </w:r>
            <w:r>
              <w:rPr>
                <w:noProof/>
              </w:rPr>
            </w:r>
          </w:ins>
          <w:r>
            <w:rPr>
              <w:noProof/>
            </w:rPr>
            <w:fldChar w:fldCharType="separate"/>
          </w:r>
          <w:ins w:id="125" w:author="björn hedman" w:date="2014-07-01T17:13:00Z">
            <w:r>
              <w:rPr>
                <w:noProof/>
              </w:rPr>
              <w:t>15</w:t>
            </w:r>
            <w:r>
              <w:rPr>
                <w:noProof/>
              </w:rPr>
              <w:fldChar w:fldCharType="end"/>
            </w:r>
          </w:ins>
        </w:p>
        <w:p w14:paraId="1FAD0737" w14:textId="77777777" w:rsidR="00350D0C" w:rsidRDefault="00350D0C">
          <w:pPr>
            <w:pStyle w:val="Innehll3"/>
            <w:tabs>
              <w:tab w:val="left" w:pos="1084"/>
              <w:tab w:val="right" w:leader="dot" w:pos="10456"/>
            </w:tabs>
            <w:rPr>
              <w:ins w:id="126" w:author="björn hedman" w:date="2014-07-01T17:13:00Z"/>
              <w:rFonts w:asciiTheme="minorHAnsi" w:eastAsiaTheme="minorEastAsia" w:hAnsiTheme="minorHAnsi" w:cstheme="minorBidi"/>
              <w:noProof/>
              <w:sz w:val="24"/>
              <w:szCs w:val="24"/>
              <w:lang w:eastAsia="ja-JP"/>
            </w:rPr>
          </w:pPr>
          <w:ins w:id="127" w:author="björn hedman" w:date="2014-07-01T17:13:00Z">
            <w:r>
              <w:rPr>
                <w:noProof/>
              </w:rPr>
              <w:t>6.2.2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_Toc265854161 \h </w:instrText>
            </w:r>
            <w:r>
              <w:rPr>
                <w:noProof/>
              </w:rPr>
            </w:r>
          </w:ins>
          <w:r>
            <w:rPr>
              <w:noProof/>
            </w:rPr>
            <w:fldChar w:fldCharType="separate"/>
          </w:r>
          <w:ins w:id="128" w:author="björn hedman" w:date="2014-07-01T17:13:00Z">
            <w:r>
              <w:rPr>
                <w:noProof/>
              </w:rPr>
              <w:t>16</w:t>
            </w:r>
            <w:r>
              <w:rPr>
                <w:noProof/>
              </w:rPr>
              <w:fldChar w:fldCharType="end"/>
            </w:r>
          </w:ins>
        </w:p>
        <w:p w14:paraId="4BFA9BED" w14:textId="77777777" w:rsidR="00350D0C" w:rsidRDefault="00350D0C">
          <w:pPr>
            <w:pStyle w:val="Innehll3"/>
            <w:tabs>
              <w:tab w:val="left" w:pos="1083"/>
              <w:tab w:val="right" w:leader="dot" w:pos="10456"/>
            </w:tabs>
            <w:rPr>
              <w:ins w:id="129" w:author="björn hedman" w:date="2014-07-01T17:13:00Z"/>
              <w:rFonts w:asciiTheme="minorHAnsi" w:eastAsiaTheme="minorEastAsia" w:hAnsiTheme="minorHAnsi" w:cstheme="minorBidi"/>
              <w:noProof/>
              <w:sz w:val="24"/>
              <w:szCs w:val="24"/>
              <w:lang w:eastAsia="ja-JP"/>
            </w:rPr>
          </w:pPr>
          <w:ins w:id="130" w:author="björn hedman" w:date="2014-07-01T17:13:00Z">
            <w:r>
              <w:rPr>
                <w:noProof/>
              </w:rPr>
              <w:t>6.2.3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_Toc265854162 \h </w:instrText>
            </w:r>
            <w:r>
              <w:rPr>
                <w:noProof/>
              </w:rPr>
            </w:r>
          </w:ins>
          <w:r>
            <w:rPr>
              <w:noProof/>
            </w:rPr>
            <w:fldChar w:fldCharType="separate"/>
          </w:r>
          <w:ins w:id="131" w:author="björn hedman" w:date="2014-07-01T17:13:00Z">
            <w:r>
              <w:rPr>
                <w:noProof/>
              </w:rPr>
              <w:t>16</w:t>
            </w:r>
            <w:r>
              <w:rPr>
                <w:noProof/>
              </w:rPr>
              <w:fldChar w:fldCharType="end"/>
            </w:r>
          </w:ins>
        </w:p>
        <w:p w14:paraId="683CAFDB" w14:textId="77777777" w:rsidR="00350D0C" w:rsidRDefault="00350D0C">
          <w:pPr>
            <w:pStyle w:val="Innehll3"/>
            <w:tabs>
              <w:tab w:val="left" w:pos="1086"/>
              <w:tab w:val="right" w:leader="dot" w:pos="10456"/>
            </w:tabs>
            <w:rPr>
              <w:ins w:id="132" w:author="björn hedman" w:date="2014-07-01T17:13:00Z"/>
              <w:rFonts w:asciiTheme="minorHAnsi" w:eastAsiaTheme="minorEastAsia" w:hAnsiTheme="minorHAnsi" w:cstheme="minorBidi"/>
              <w:noProof/>
              <w:sz w:val="24"/>
              <w:szCs w:val="24"/>
              <w:lang w:eastAsia="ja-JP"/>
            </w:rPr>
          </w:pPr>
          <w:ins w:id="133" w:author="björn hedman" w:date="2014-07-01T17:13:00Z">
            <w:r>
              <w:rPr>
                <w:noProof/>
              </w:rPr>
              <w:t>6.2.4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_Toc265854163 \h </w:instrText>
            </w:r>
            <w:r>
              <w:rPr>
                <w:noProof/>
              </w:rPr>
            </w:r>
          </w:ins>
          <w:r>
            <w:rPr>
              <w:noProof/>
            </w:rPr>
            <w:fldChar w:fldCharType="separate"/>
          </w:r>
          <w:ins w:id="134" w:author="björn hedman" w:date="2014-07-01T17:13:00Z">
            <w:r>
              <w:rPr>
                <w:noProof/>
              </w:rPr>
              <w:t>16</w:t>
            </w:r>
            <w:r>
              <w:rPr>
                <w:noProof/>
              </w:rPr>
              <w:fldChar w:fldCharType="end"/>
            </w:r>
          </w:ins>
        </w:p>
        <w:p w14:paraId="1CBE9463" w14:textId="77777777" w:rsidR="00793064" w:rsidRDefault="00793064">
          <w:r>
            <w:fldChar w:fldCharType="end"/>
          </w:r>
        </w:p>
      </w:sdtContent>
    </w:sdt>
    <w:p w14:paraId="68086271" w14:textId="4EB9483E" w:rsidR="0039481C" w:rsidRPr="009F4E16" w:rsidRDefault="00793064" w:rsidP="0039481C">
      <w:pPr>
        <w:spacing w:line="240" w:lineRule="auto"/>
        <w:rPr>
          <w:rFonts w:eastAsia="Times New Roman"/>
          <w:bCs/>
          <w:sz w:val="30"/>
          <w:szCs w:val="28"/>
        </w:rPr>
      </w:pPr>
      <w:r>
        <w:br w:type="page"/>
      </w:r>
      <w:bookmarkStart w:id="135" w:name="Radera3"/>
      <w:bookmarkEnd w:id="0"/>
      <w:bookmarkEnd w:id="135"/>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0D5FE7A6" w:rsidR="008574CF" w:rsidRPr="000C2908" w:rsidRDefault="008574CF" w:rsidP="0039481C">
            <w:pPr>
              <w:pStyle w:val="TableText"/>
              <w:rPr>
                <w:rFonts w:ascii="Georgia" w:hAnsi="Georgia"/>
              </w:rPr>
            </w:pPr>
            <w:r w:rsidRPr="000C2908">
              <w:rPr>
                <w:rFonts w:ascii="Georgia" w:hAnsi="Georgia"/>
              </w:rPr>
              <w:t>1.3 mall</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33468A8C" w:rsidR="008574CF" w:rsidRPr="000C2908" w:rsidRDefault="008574CF" w:rsidP="0039481C">
            <w:pPr>
              <w:pStyle w:val="TableText"/>
              <w:rPr>
                <w:rFonts w:ascii="Georgia" w:hAnsi="Georgia"/>
              </w:rPr>
            </w:pPr>
            <w:r w:rsidRPr="000C2908">
              <w:rPr>
                <w:rFonts w:ascii="Georgia" w:hAnsi="Georgia"/>
              </w:rPr>
              <w:t>2014-04-16</w:t>
            </w:r>
          </w:p>
        </w:tc>
        <w:tc>
          <w:tcPr>
            <w:tcW w:w="3260" w:type="dxa"/>
          </w:tcPr>
          <w:p w14:paraId="67F4056E" w14:textId="343DDC06" w:rsidR="008574CF" w:rsidRPr="000C2908" w:rsidRDefault="008574CF" w:rsidP="00F35278">
            <w:pPr>
              <w:pStyle w:val="TableText"/>
              <w:tabs>
                <w:tab w:val="right" w:pos="3176"/>
              </w:tabs>
              <w:rPr>
                <w:rFonts w:ascii="Georgia" w:hAnsi="Georgia"/>
              </w:rPr>
            </w:pPr>
            <w:r w:rsidRPr="000C2908">
              <w:rPr>
                <w:rFonts w:ascii="Georgia" w:hAnsi="Georgia"/>
              </w:rPr>
              <w:t>Infört revisionshistorik även för mall</w:t>
            </w:r>
          </w:p>
        </w:tc>
        <w:tc>
          <w:tcPr>
            <w:tcW w:w="1559" w:type="dxa"/>
          </w:tcPr>
          <w:p w14:paraId="17812B00" w14:textId="67885CE9" w:rsidR="008574CF" w:rsidRPr="000C2908" w:rsidRDefault="008574CF" w:rsidP="008574CF">
            <w:pPr>
              <w:pStyle w:val="TableText"/>
              <w:rPr>
                <w:rFonts w:ascii="Georgia" w:hAnsi="Georgia"/>
              </w:rPr>
            </w:pPr>
            <w:r w:rsidRPr="000C2908">
              <w:rPr>
                <w:rFonts w:ascii="Georgia" w:hAnsi="Georgia"/>
              </w:rPr>
              <w:t xml:space="preserve">Lennart Eriksson </w:t>
            </w:r>
          </w:p>
        </w:tc>
        <w:tc>
          <w:tcPr>
            <w:tcW w:w="1418" w:type="dxa"/>
          </w:tcPr>
          <w:p w14:paraId="515B50E7" w14:textId="77777777" w:rsidR="008574CF" w:rsidRPr="000C2908" w:rsidRDefault="008574CF" w:rsidP="0039481C">
            <w:pPr>
              <w:pStyle w:val="TableText"/>
              <w:rPr>
                <w:rFonts w:ascii="Georgia" w:hAnsi="Georgia"/>
              </w:rPr>
            </w:pPr>
          </w:p>
        </w:tc>
      </w:tr>
      <w:tr w:rsidR="0039481C" w:rsidRPr="000C2908" w14:paraId="1BF42DEB" w14:textId="77777777" w:rsidTr="000C2908">
        <w:tc>
          <w:tcPr>
            <w:tcW w:w="1304" w:type="dxa"/>
          </w:tcPr>
          <w:p w14:paraId="79BFB119" w14:textId="75613C78" w:rsidR="0039481C" w:rsidRPr="000C2908" w:rsidRDefault="00F35278" w:rsidP="0039481C">
            <w:pPr>
              <w:pStyle w:val="TableText"/>
              <w:rPr>
                <w:rFonts w:ascii="Georgia" w:hAnsi="Georgia"/>
              </w:rPr>
            </w:pPr>
            <w:r w:rsidRPr="000C2908">
              <w:rPr>
                <w:rFonts w:ascii="Georgia" w:hAnsi="Georgia"/>
              </w:rPr>
              <w:t>1.3</w:t>
            </w:r>
            <w:r w:rsidR="008574CF" w:rsidRPr="000C2908">
              <w:rPr>
                <w:rFonts w:ascii="Georgia" w:hAnsi="Georgia"/>
              </w:rPr>
              <w:t>.1</w:t>
            </w:r>
            <w:r w:rsidRPr="000C2908">
              <w:rPr>
                <w:rFonts w:ascii="Georgia" w:hAnsi="Georgia"/>
              </w:rPr>
              <w:t xml:space="preserve"> mall</w:t>
            </w:r>
          </w:p>
        </w:tc>
        <w:tc>
          <w:tcPr>
            <w:tcW w:w="992" w:type="dxa"/>
          </w:tcPr>
          <w:p w14:paraId="49FA0B03" w14:textId="77777777" w:rsidR="0039481C" w:rsidRPr="000C2908" w:rsidRDefault="0039481C" w:rsidP="0039481C">
            <w:pPr>
              <w:pStyle w:val="TableText"/>
              <w:rPr>
                <w:rFonts w:ascii="Georgia" w:hAnsi="Georgia"/>
              </w:rPr>
            </w:pPr>
          </w:p>
        </w:tc>
        <w:tc>
          <w:tcPr>
            <w:tcW w:w="1560" w:type="dxa"/>
          </w:tcPr>
          <w:p w14:paraId="1885408B" w14:textId="447558E4" w:rsidR="0039481C" w:rsidRPr="000C2908" w:rsidRDefault="008574CF" w:rsidP="0039481C">
            <w:pPr>
              <w:pStyle w:val="TableText"/>
              <w:rPr>
                <w:rFonts w:ascii="Georgia" w:hAnsi="Georgia"/>
              </w:rPr>
            </w:pPr>
            <w:r w:rsidRPr="000C2908">
              <w:rPr>
                <w:rFonts w:ascii="Georgia" w:hAnsi="Georgia"/>
              </w:rPr>
              <w:t>2014-05-14</w:t>
            </w:r>
          </w:p>
        </w:tc>
        <w:tc>
          <w:tcPr>
            <w:tcW w:w="3260" w:type="dxa"/>
          </w:tcPr>
          <w:p w14:paraId="4B09CECA" w14:textId="7DC236C0" w:rsidR="0039481C" w:rsidRPr="000C2908" w:rsidRDefault="008574CF" w:rsidP="00F35278">
            <w:pPr>
              <w:pStyle w:val="TableText"/>
              <w:tabs>
                <w:tab w:val="right" w:pos="3176"/>
              </w:tabs>
              <w:rPr>
                <w:rFonts w:ascii="Georgia" w:hAnsi="Georgia"/>
              </w:rPr>
            </w:pPr>
            <w:r w:rsidRPr="000C2908">
              <w:rPr>
                <w:rFonts w:ascii="Georgia" w:hAnsi="Georgia"/>
              </w:rPr>
              <w:t>Rättat fel för versionsvariabler</w:t>
            </w:r>
          </w:p>
        </w:tc>
        <w:tc>
          <w:tcPr>
            <w:tcW w:w="1559" w:type="dxa"/>
          </w:tcPr>
          <w:p w14:paraId="524F015C" w14:textId="77777777" w:rsidR="0039481C" w:rsidRPr="000C2908" w:rsidRDefault="00F35278" w:rsidP="0039481C">
            <w:pPr>
              <w:pStyle w:val="TableText"/>
              <w:rPr>
                <w:rFonts w:ascii="Georgia" w:hAnsi="Georgia"/>
              </w:rPr>
            </w:pPr>
            <w:r w:rsidRPr="000C2908">
              <w:rPr>
                <w:rFonts w:ascii="Georgia" w:hAnsi="Georgia"/>
              </w:rPr>
              <w:t>Lennart Eriksson</w:t>
            </w:r>
          </w:p>
        </w:tc>
        <w:tc>
          <w:tcPr>
            <w:tcW w:w="1418" w:type="dxa"/>
          </w:tcPr>
          <w:p w14:paraId="3BF4086E" w14:textId="77777777" w:rsidR="0039481C" w:rsidRPr="000C2908" w:rsidRDefault="0039481C" w:rsidP="0039481C">
            <w:pPr>
              <w:pStyle w:val="TableText"/>
              <w:rPr>
                <w:rFonts w:ascii="Georgia" w:hAnsi="Georgia"/>
              </w:rPr>
            </w:pPr>
          </w:p>
        </w:tc>
      </w:tr>
      <w:tr w:rsidR="00641A3D" w:rsidRPr="000C2908" w14:paraId="01AB4D7B" w14:textId="77777777" w:rsidTr="000C2908">
        <w:tc>
          <w:tcPr>
            <w:tcW w:w="1304" w:type="dxa"/>
          </w:tcPr>
          <w:p w14:paraId="219146FB" w14:textId="23C817A4" w:rsidR="00641A3D" w:rsidRPr="000C2908" w:rsidRDefault="00641A3D" w:rsidP="0039481C">
            <w:pPr>
              <w:pStyle w:val="TableText"/>
              <w:rPr>
                <w:rFonts w:ascii="Georgia" w:hAnsi="Georgia"/>
              </w:rPr>
            </w:pPr>
            <w:r w:rsidRPr="000C2908">
              <w:rPr>
                <w:rFonts w:ascii="Georgia" w:hAnsi="Georgia"/>
              </w:rPr>
              <w:t>1.3.2 mall</w:t>
            </w:r>
          </w:p>
        </w:tc>
        <w:tc>
          <w:tcPr>
            <w:tcW w:w="992" w:type="dxa"/>
          </w:tcPr>
          <w:p w14:paraId="5D5CC374" w14:textId="77777777" w:rsidR="00641A3D" w:rsidRPr="000C2908" w:rsidRDefault="00641A3D" w:rsidP="0039481C">
            <w:pPr>
              <w:pStyle w:val="TableText"/>
              <w:rPr>
                <w:rFonts w:ascii="Georgia" w:hAnsi="Georgia"/>
                <w:highlight w:val="yellow"/>
              </w:rPr>
            </w:pPr>
          </w:p>
        </w:tc>
        <w:tc>
          <w:tcPr>
            <w:tcW w:w="1560" w:type="dxa"/>
          </w:tcPr>
          <w:p w14:paraId="4AC322CA" w14:textId="15888A2C" w:rsidR="00641A3D" w:rsidRPr="000C2908" w:rsidRDefault="00641A3D" w:rsidP="0039481C">
            <w:pPr>
              <w:pStyle w:val="TableText"/>
              <w:rPr>
                <w:rFonts w:ascii="Georgia" w:hAnsi="Georgia"/>
                <w:highlight w:val="yellow"/>
              </w:rPr>
            </w:pPr>
            <w:r w:rsidRPr="000C2908">
              <w:rPr>
                <w:rFonts w:ascii="Georgia" w:hAnsi="Georgia"/>
              </w:rPr>
              <w:t>2014-05-20</w:t>
            </w:r>
          </w:p>
        </w:tc>
        <w:tc>
          <w:tcPr>
            <w:tcW w:w="3260" w:type="dxa"/>
          </w:tcPr>
          <w:p w14:paraId="3B1A7D91" w14:textId="39FD8BBC" w:rsidR="00641A3D" w:rsidRPr="000C2908" w:rsidRDefault="00641A3D" w:rsidP="00641A3D">
            <w:pPr>
              <w:pStyle w:val="TableText"/>
              <w:tabs>
                <w:tab w:val="right" w:pos="3176"/>
              </w:tabs>
              <w:jc w:val="left"/>
              <w:rPr>
                <w:rFonts w:ascii="Georgia" w:hAnsi="Georgia"/>
                <w:highlight w:val="yellow"/>
              </w:rPr>
            </w:pPr>
            <w:r w:rsidRPr="000C2908">
              <w:rPr>
                <w:rFonts w:ascii="Georgia" w:hAnsi="Georgia"/>
              </w:rPr>
              <w:t>Rättat feltabeller efter genomlysning av krav kontra kontraktsinnehåll</w:t>
            </w:r>
          </w:p>
        </w:tc>
        <w:tc>
          <w:tcPr>
            <w:tcW w:w="1559" w:type="dxa"/>
          </w:tcPr>
          <w:p w14:paraId="025009E2" w14:textId="731CE67F" w:rsidR="00641A3D" w:rsidRPr="000C2908" w:rsidRDefault="00641A3D" w:rsidP="0039481C">
            <w:pPr>
              <w:pStyle w:val="TableText"/>
              <w:rPr>
                <w:rFonts w:ascii="Georgia" w:hAnsi="Georgia"/>
                <w:highlight w:val="yellow"/>
              </w:rPr>
            </w:pPr>
            <w:r w:rsidRPr="000C2908">
              <w:rPr>
                <w:rFonts w:ascii="Georgia" w:hAnsi="Georgia"/>
              </w:rPr>
              <w:t>Lennart Eriksson</w:t>
            </w:r>
          </w:p>
        </w:tc>
        <w:tc>
          <w:tcPr>
            <w:tcW w:w="1418" w:type="dxa"/>
          </w:tcPr>
          <w:p w14:paraId="5397CD49" w14:textId="77777777" w:rsidR="00641A3D" w:rsidRPr="000C2908" w:rsidRDefault="00641A3D" w:rsidP="0039481C">
            <w:pPr>
              <w:pStyle w:val="TableText"/>
              <w:rPr>
                <w:rFonts w:ascii="Georgia" w:hAnsi="Georgia"/>
              </w:rPr>
            </w:pPr>
          </w:p>
        </w:tc>
      </w:tr>
      <w:tr w:rsidR="00F35278" w:rsidRPr="000C2908" w14:paraId="129EB5D9" w14:textId="77777777" w:rsidTr="000C2908">
        <w:tc>
          <w:tcPr>
            <w:tcW w:w="1304" w:type="dxa"/>
          </w:tcPr>
          <w:p w14:paraId="01924E91" w14:textId="438422E2" w:rsidR="00F35278" w:rsidRPr="000C2908" w:rsidRDefault="00F35278" w:rsidP="0039481C">
            <w:pPr>
              <w:pStyle w:val="TableText"/>
              <w:rPr>
                <w:rFonts w:ascii="Georgia" w:hAnsi="Georgia"/>
                <w:color w:val="008000"/>
              </w:rPr>
            </w:pPr>
            <w:r w:rsidRPr="000C2908">
              <w:rPr>
                <w:rFonts w:ascii="Georgia" w:hAnsi="Georgia"/>
                <w:color w:val="008000"/>
              </w:rPr>
              <w:fldChar w:fldCharType="begin"/>
            </w:r>
            <w:r w:rsidRPr="000C2908">
              <w:rPr>
                <w:rFonts w:ascii="Georgia" w:hAnsi="Georgia"/>
                <w:color w:val="008000"/>
              </w:rPr>
              <w:instrText xml:space="preserve"> DOCPROPERTY  "version1" \* MERGEFORMAT </w:instrText>
            </w:r>
            <w:r w:rsidRPr="000C2908">
              <w:rPr>
                <w:rFonts w:ascii="Georgia" w:hAnsi="Georgia"/>
                <w:color w:val="008000"/>
              </w:rPr>
              <w:fldChar w:fldCharType="separate"/>
            </w:r>
            <w:r w:rsidR="00BE4B8D">
              <w:rPr>
                <w:rFonts w:ascii="Georgia" w:hAnsi="Georgia"/>
                <w:color w:val="008000"/>
              </w:rPr>
              <w:t>1</w:t>
            </w:r>
            <w:r w:rsidRPr="000C2908">
              <w:rPr>
                <w:rFonts w:ascii="Georgia" w:hAnsi="Georgia"/>
                <w:color w:val="008000"/>
              </w:rPr>
              <w:fldChar w:fldCharType="end"/>
            </w:r>
            <w:r w:rsidRPr="000C2908">
              <w:rPr>
                <w:rFonts w:ascii="Georgia" w:hAnsi="Georgia"/>
              </w:rPr>
              <w:t>.</w:t>
            </w:r>
            <w:r w:rsidRPr="000C2908">
              <w:rPr>
                <w:rFonts w:ascii="Georgia" w:hAnsi="Georgia"/>
                <w:color w:val="008000"/>
              </w:rPr>
              <w:fldChar w:fldCharType="begin"/>
            </w:r>
            <w:r w:rsidRPr="000C2908">
              <w:rPr>
                <w:rFonts w:ascii="Georgia" w:hAnsi="Georgia"/>
                <w:color w:val="008000"/>
              </w:rPr>
              <w:instrText xml:space="preserve"> DOCPROPERTY "version2" \* MERGEFORMAT </w:instrText>
            </w:r>
            <w:r w:rsidRPr="000C2908">
              <w:rPr>
                <w:rFonts w:ascii="Georgia" w:hAnsi="Georgia"/>
                <w:color w:val="008000"/>
              </w:rPr>
              <w:fldChar w:fldCharType="separate"/>
            </w:r>
            <w:r w:rsidR="00BE4B8D">
              <w:rPr>
                <w:rFonts w:ascii="Georgia" w:hAnsi="Georgia"/>
                <w:color w:val="008000"/>
              </w:rPr>
              <w:t>0</w:t>
            </w:r>
            <w:r w:rsidRPr="000C2908">
              <w:rPr>
                <w:rFonts w:ascii="Georgia" w:hAnsi="Georgia"/>
                <w:color w:val="008000"/>
              </w:rPr>
              <w:fldChar w:fldCharType="end"/>
            </w:r>
            <w:r w:rsidRPr="000C2908">
              <w:rPr>
                <w:rFonts w:ascii="Georgia" w:hAnsi="Georgia"/>
              </w:rPr>
              <w:t>.</w:t>
            </w:r>
            <w:r w:rsidRPr="000C2908">
              <w:rPr>
                <w:rFonts w:ascii="Georgia" w:hAnsi="Georgia"/>
                <w:color w:val="008000"/>
              </w:rPr>
              <w:fldChar w:fldCharType="begin"/>
            </w:r>
            <w:r w:rsidRPr="000C2908">
              <w:rPr>
                <w:rFonts w:ascii="Georgia" w:hAnsi="Georgia"/>
                <w:color w:val="008000"/>
              </w:rPr>
              <w:instrText xml:space="preserve"> DOCPROPERTY "version3" \* MERGEFORMAT </w:instrText>
            </w:r>
            <w:r w:rsidRPr="000C2908">
              <w:rPr>
                <w:rFonts w:ascii="Georgia" w:hAnsi="Georgia"/>
                <w:color w:val="008000"/>
              </w:rPr>
              <w:fldChar w:fldCharType="separate"/>
            </w:r>
            <w:r w:rsidR="00BE4B8D">
              <w:rPr>
                <w:rFonts w:ascii="Georgia" w:hAnsi="Georgia"/>
                <w:color w:val="008000"/>
              </w:rPr>
              <w:t>0</w:t>
            </w:r>
            <w:r w:rsidRPr="000C2908">
              <w:rPr>
                <w:rFonts w:ascii="Georgia" w:hAnsi="Georgia"/>
                <w:color w:val="008000"/>
              </w:rPr>
              <w:fldChar w:fldCharType="end"/>
            </w:r>
            <w:r w:rsidRPr="000C2908">
              <w:rPr>
                <w:rFonts w:ascii="Georgia" w:hAnsi="Georgia"/>
                <w:color w:val="008000"/>
              </w:rPr>
              <w:fldChar w:fldCharType="begin"/>
            </w:r>
            <w:r w:rsidRPr="000C2908">
              <w:rPr>
                <w:rFonts w:ascii="Georgia" w:hAnsi="Georgia"/>
                <w:color w:val="008000"/>
              </w:rPr>
              <w:instrText xml:space="preserve"> DOCPROPERTY "rc" \* MERGEFORMAT </w:instrText>
            </w:r>
            <w:r w:rsidRPr="000C2908">
              <w:rPr>
                <w:rFonts w:ascii="Georgia" w:hAnsi="Georgia"/>
                <w:color w:val="008000"/>
              </w:rPr>
              <w:fldChar w:fldCharType="separate"/>
            </w:r>
            <w:r w:rsidR="00BE4B8D">
              <w:rPr>
                <w:rFonts w:ascii="Georgia" w:hAnsi="Georgia"/>
                <w:color w:val="008000"/>
              </w:rPr>
              <w:t>RC4</w:t>
            </w:r>
            <w:r w:rsidRPr="000C2908">
              <w:rPr>
                <w:rFonts w:ascii="Georgia" w:hAnsi="Georgia"/>
                <w:color w:val="008000"/>
              </w:rPr>
              <w:fldChar w:fldCharType="end"/>
            </w:r>
          </w:p>
        </w:tc>
        <w:tc>
          <w:tcPr>
            <w:tcW w:w="992" w:type="dxa"/>
          </w:tcPr>
          <w:p w14:paraId="64DCBB02" w14:textId="77777777" w:rsidR="00F35278" w:rsidRPr="009F4E16" w:rsidRDefault="00F35278" w:rsidP="0039481C">
            <w:pPr>
              <w:pStyle w:val="TableText"/>
              <w:rPr>
                <w:rFonts w:ascii="Georgia" w:hAnsi="Georgia"/>
              </w:rPr>
            </w:pPr>
            <w:r w:rsidRPr="009F4E16">
              <w:rPr>
                <w:rFonts w:ascii="Georgia" w:hAnsi="Georgia"/>
              </w:rPr>
              <w:t>PA1</w:t>
            </w:r>
          </w:p>
        </w:tc>
        <w:tc>
          <w:tcPr>
            <w:tcW w:w="1560" w:type="dxa"/>
          </w:tcPr>
          <w:p w14:paraId="02FF2D9F" w14:textId="0E597C57" w:rsidR="00F35278" w:rsidRPr="009F4E16" w:rsidRDefault="009F4E16" w:rsidP="0039481C">
            <w:pPr>
              <w:pStyle w:val="TableText"/>
              <w:rPr>
                <w:rFonts w:ascii="Georgia" w:hAnsi="Georgia"/>
              </w:rPr>
            </w:pPr>
            <w:r w:rsidRPr="009F4E16">
              <w:rPr>
                <w:rFonts w:ascii="Georgia" w:hAnsi="Georgia"/>
              </w:rPr>
              <w:t>2014-06-09</w:t>
            </w:r>
          </w:p>
        </w:tc>
        <w:tc>
          <w:tcPr>
            <w:tcW w:w="3260" w:type="dxa"/>
          </w:tcPr>
          <w:p w14:paraId="1285EF4D" w14:textId="58392435" w:rsidR="00F35278" w:rsidRPr="009F4E16" w:rsidRDefault="00CD7B84" w:rsidP="00F35278">
            <w:pPr>
              <w:pStyle w:val="TableText"/>
              <w:tabs>
                <w:tab w:val="right" w:pos="3176"/>
              </w:tabs>
              <w:rPr>
                <w:rFonts w:ascii="Georgia" w:hAnsi="Georgia"/>
              </w:rPr>
            </w:pPr>
            <w:r>
              <w:rPr>
                <w:rFonts w:ascii="Georgia" w:hAnsi="Georgia"/>
              </w:rPr>
              <w:t>Flyttat innehåll till ny mall</w:t>
            </w:r>
            <w:r w:rsidR="00F35278" w:rsidRPr="009F4E16">
              <w:rPr>
                <w:rFonts w:ascii="Georgia" w:hAnsi="Georgia"/>
              </w:rPr>
              <w:tab/>
            </w:r>
          </w:p>
        </w:tc>
        <w:tc>
          <w:tcPr>
            <w:tcW w:w="1559" w:type="dxa"/>
          </w:tcPr>
          <w:p w14:paraId="373A1BD7" w14:textId="20488527" w:rsidR="00F35278" w:rsidRPr="009F4E16" w:rsidRDefault="009F4E16" w:rsidP="0039481C">
            <w:pPr>
              <w:pStyle w:val="TableText"/>
              <w:rPr>
                <w:rFonts w:ascii="Georgia" w:hAnsi="Georgia"/>
              </w:rPr>
            </w:pPr>
            <w:r w:rsidRPr="009F4E16">
              <w:rPr>
                <w:rFonts w:ascii="Georgia" w:hAnsi="Georgia"/>
              </w:rPr>
              <w:t>Björn Hedman</w:t>
            </w:r>
          </w:p>
        </w:tc>
        <w:tc>
          <w:tcPr>
            <w:tcW w:w="1418" w:type="dxa"/>
          </w:tcPr>
          <w:p w14:paraId="4B4AE0CB" w14:textId="77777777" w:rsidR="00F35278" w:rsidRPr="000C2908" w:rsidRDefault="00F35278" w:rsidP="0039481C">
            <w:pPr>
              <w:pStyle w:val="TableText"/>
              <w:rPr>
                <w:rFonts w:ascii="Georgia" w:hAnsi="Georgia"/>
              </w:rPr>
            </w:pPr>
          </w:p>
        </w:tc>
      </w:tr>
      <w:tr w:rsidR="001A1D9F" w:rsidRPr="000C2908" w14:paraId="112D9CE1" w14:textId="77777777" w:rsidTr="000C2908">
        <w:tc>
          <w:tcPr>
            <w:tcW w:w="1304" w:type="dxa"/>
          </w:tcPr>
          <w:p w14:paraId="39D08515" w14:textId="1DE82108" w:rsidR="001A1D9F" w:rsidRPr="000C2908" w:rsidRDefault="001A1D9F" w:rsidP="0039481C">
            <w:pPr>
              <w:pStyle w:val="TableText"/>
              <w:rPr>
                <w:rFonts w:ascii="Georgia" w:hAnsi="Georgia"/>
                <w:color w:val="008000"/>
              </w:rPr>
            </w:pPr>
            <w:r>
              <w:rPr>
                <w:rFonts w:ascii="Georgia" w:hAnsi="Georgia"/>
                <w:color w:val="008000"/>
              </w:rPr>
              <w:t>1.0.0RC2</w:t>
            </w:r>
          </w:p>
        </w:tc>
        <w:tc>
          <w:tcPr>
            <w:tcW w:w="992" w:type="dxa"/>
          </w:tcPr>
          <w:p w14:paraId="0F8E4F0C" w14:textId="6D47F9B5" w:rsidR="001A1D9F" w:rsidRPr="009F4E16" w:rsidRDefault="001A1D9F" w:rsidP="0039481C">
            <w:pPr>
              <w:pStyle w:val="TableText"/>
              <w:rPr>
                <w:rFonts w:ascii="Georgia" w:hAnsi="Georgia"/>
              </w:rPr>
            </w:pPr>
            <w:r>
              <w:rPr>
                <w:rFonts w:ascii="Georgia" w:hAnsi="Georgia"/>
              </w:rPr>
              <w:t>PA2</w:t>
            </w:r>
          </w:p>
        </w:tc>
        <w:tc>
          <w:tcPr>
            <w:tcW w:w="1560" w:type="dxa"/>
          </w:tcPr>
          <w:p w14:paraId="617B3FB9" w14:textId="43FB9ACA" w:rsidR="001A1D9F" w:rsidRPr="009F4E16" w:rsidRDefault="001A1D9F" w:rsidP="0039481C">
            <w:pPr>
              <w:pStyle w:val="TableText"/>
              <w:rPr>
                <w:rFonts w:ascii="Georgia" w:hAnsi="Georgia"/>
              </w:rPr>
            </w:pPr>
            <w:r>
              <w:rPr>
                <w:rFonts w:ascii="Georgia" w:hAnsi="Georgia"/>
              </w:rPr>
              <w:t>2014-06-24</w:t>
            </w:r>
          </w:p>
        </w:tc>
        <w:tc>
          <w:tcPr>
            <w:tcW w:w="3260" w:type="dxa"/>
          </w:tcPr>
          <w:p w14:paraId="5048772B" w14:textId="266E08D5" w:rsidR="001A1D9F" w:rsidRDefault="001A1D9F" w:rsidP="00F35278">
            <w:pPr>
              <w:pStyle w:val="TableText"/>
              <w:tabs>
                <w:tab w:val="right" w:pos="3176"/>
              </w:tabs>
              <w:rPr>
                <w:rFonts w:ascii="Georgia" w:hAnsi="Georgia"/>
              </w:rPr>
            </w:pPr>
            <w:r>
              <w:rPr>
                <w:rFonts w:ascii="Georgia" w:hAnsi="Georgia"/>
              </w:rPr>
              <w:t>Rättningar efter feedback granskning1</w:t>
            </w:r>
          </w:p>
        </w:tc>
        <w:tc>
          <w:tcPr>
            <w:tcW w:w="1559" w:type="dxa"/>
          </w:tcPr>
          <w:p w14:paraId="07109A18" w14:textId="665597DD" w:rsidR="001A1D9F" w:rsidRPr="009F4E16" w:rsidRDefault="001A1D9F" w:rsidP="0039481C">
            <w:pPr>
              <w:pStyle w:val="TableText"/>
              <w:rPr>
                <w:rFonts w:ascii="Georgia" w:hAnsi="Georgia"/>
              </w:rPr>
            </w:pPr>
            <w:r>
              <w:rPr>
                <w:rFonts w:ascii="Georgia" w:hAnsi="Georgia"/>
              </w:rPr>
              <w:t>Björn Hedman</w:t>
            </w:r>
          </w:p>
        </w:tc>
        <w:tc>
          <w:tcPr>
            <w:tcW w:w="1418" w:type="dxa"/>
          </w:tcPr>
          <w:p w14:paraId="22F44CA8" w14:textId="77777777" w:rsidR="001A1D9F" w:rsidRPr="000C2908" w:rsidRDefault="001A1D9F" w:rsidP="0039481C">
            <w:pPr>
              <w:pStyle w:val="TableText"/>
              <w:rPr>
                <w:rFonts w:ascii="Georgia" w:hAnsi="Georgia"/>
              </w:rPr>
            </w:pPr>
          </w:p>
        </w:tc>
      </w:tr>
      <w:tr w:rsidR="001A1D9F" w:rsidRPr="000C2908" w14:paraId="6718885A" w14:textId="77777777" w:rsidTr="000C2908">
        <w:tc>
          <w:tcPr>
            <w:tcW w:w="1304" w:type="dxa"/>
          </w:tcPr>
          <w:p w14:paraId="67C792EC" w14:textId="0C6004FA" w:rsidR="001A1D9F" w:rsidRDefault="0088438C" w:rsidP="0039481C">
            <w:pPr>
              <w:pStyle w:val="TableText"/>
              <w:rPr>
                <w:rFonts w:ascii="Georgia" w:hAnsi="Georgia"/>
                <w:color w:val="008000"/>
              </w:rPr>
            </w:pPr>
            <w:r>
              <w:rPr>
                <w:rFonts w:ascii="Georgia" w:hAnsi="Georgia"/>
                <w:color w:val="008000"/>
              </w:rPr>
              <w:t>1.0.0.RC3</w:t>
            </w:r>
          </w:p>
        </w:tc>
        <w:tc>
          <w:tcPr>
            <w:tcW w:w="992" w:type="dxa"/>
          </w:tcPr>
          <w:p w14:paraId="6E5C4731" w14:textId="5AABAEB4" w:rsidR="001A1D9F" w:rsidRDefault="0088438C" w:rsidP="0039481C">
            <w:pPr>
              <w:pStyle w:val="TableText"/>
              <w:rPr>
                <w:rFonts w:ascii="Georgia" w:hAnsi="Georgia"/>
              </w:rPr>
            </w:pPr>
            <w:r>
              <w:rPr>
                <w:rFonts w:ascii="Georgia" w:hAnsi="Georgia"/>
              </w:rPr>
              <w:t>PA3</w:t>
            </w:r>
          </w:p>
        </w:tc>
        <w:tc>
          <w:tcPr>
            <w:tcW w:w="1560" w:type="dxa"/>
          </w:tcPr>
          <w:p w14:paraId="65240C5F" w14:textId="075A1EF6" w:rsidR="001A1D9F" w:rsidRDefault="0088438C" w:rsidP="0039481C">
            <w:pPr>
              <w:pStyle w:val="TableText"/>
              <w:rPr>
                <w:rFonts w:ascii="Georgia" w:hAnsi="Georgia"/>
              </w:rPr>
            </w:pPr>
            <w:r>
              <w:rPr>
                <w:rFonts w:ascii="Georgia" w:hAnsi="Georgia"/>
              </w:rPr>
              <w:t>2014-06-30</w:t>
            </w:r>
          </w:p>
        </w:tc>
        <w:tc>
          <w:tcPr>
            <w:tcW w:w="3260" w:type="dxa"/>
          </w:tcPr>
          <w:p w14:paraId="32FB962B" w14:textId="2762889A" w:rsidR="001A1D9F" w:rsidRDefault="0088438C" w:rsidP="00F35278">
            <w:pPr>
              <w:pStyle w:val="TableText"/>
              <w:tabs>
                <w:tab w:val="right" w:pos="3176"/>
              </w:tabs>
              <w:rPr>
                <w:rFonts w:ascii="Georgia" w:hAnsi="Georgia"/>
              </w:rPr>
            </w:pPr>
            <w:r>
              <w:rPr>
                <w:rFonts w:ascii="Georgia" w:hAnsi="Georgia"/>
              </w:rPr>
              <w:t>Rättat RC nummer och därför skapat RC3</w:t>
            </w:r>
          </w:p>
        </w:tc>
        <w:tc>
          <w:tcPr>
            <w:tcW w:w="1559" w:type="dxa"/>
          </w:tcPr>
          <w:p w14:paraId="78BCBA8C" w14:textId="0A1F4F7E" w:rsidR="001A1D9F" w:rsidRDefault="0088438C" w:rsidP="0039481C">
            <w:pPr>
              <w:pStyle w:val="TableText"/>
              <w:rPr>
                <w:rFonts w:ascii="Georgia" w:hAnsi="Georgia"/>
              </w:rPr>
            </w:pPr>
            <w:r>
              <w:rPr>
                <w:rFonts w:ascii="Georgia" w:hAnsi="Georgia"/>
              </w:rPr>
              <w:t>Björn Hedman</w:t>
            </w:r>
          </w:p>
        </w:tc>
        <w:tc>
          <w:tcPr>
            <w:tcW w:w="1418" w:type="dxa"/>
          </w:tcPr>
          <w:p w14:paraId="7B4D7F46" w14:textId="77777777" w:rsidR="001A1D9F" w:rsidRPr="000C2908" w:rsidRDefault="001A1D9F" w:rsidP="0039481C">
            <w:pPr>
              <w:pStyle w:val="TableText"/>
              <w:rPr>
                <w:rFonts w:ascii="Georgia" w:hAnsi="Georgia"/>
              </w:rPr>
            </w:pPr>
          </w:p>
        </w:tc>
      </w:tr>
      <w:tr w:rsidR="0088438C" w:rsidRPr="000C2908" w14:paraId="45EC8EEC" w14:textId="77777777" w:rsidTr="000C2908">
        <w:tc>
          <w:tcPr>
            <w:tcW w:w="1304" w:type="dxa"/>
          </w:tcPr>
          <w:p w14:paraId="54F757B9" w14:textId="6DC48CCA" w:rsidR="0088438C" w:rsidRDefault="0073678A" w:rsidP="0039481C">
            <w:pPr>
              <w:pStyle w:val="TableText"/>
              <w:rPr>
                <w:rFonts w:ascii="Georgia" w:hAnsi="Georgia"/>
                <w:color w:val="008000"/>
              </w:rPr>
            </w:pPr>
            <w:r>
              <w:rPr>
                <w:rFonts w:ascii="Georgia" w:hAnsi="Georgia"/>
                <w:color w:val="008000"/>
              </w:rPr>
              <w:t>1.0.0_RC4</w:t>
            </w:r>
          </w:p>
        </w:tc>
        <w:tc>
          <w:tcPr>
            <w:tcW w:w="992" w:type="dxa"/>
          </w:tcPr>
          <w:p w14:paraId="2FED2BCD" w14:textId="285A044A" w:rsidR="0088438C" w:rsidRDefault="0073678A" w:rsidP="0039481C">
            <w:pPr>
              <w:pStyle w:val="TableText"/>
              <w:rPr>
                <w:rFonts w:ascii="Georgia" w:hAnsi="Georgia"/>
              </w:rPr>
            </w:pPr>
            <w:r>
              <w:rPr>
                <w:rFonts w:ascii="Georgia" w:hAnsi="Georgia"/>
              </w:rPr>
              <w:t>PA4</w:t>
            </w:r>
          </w:p>
        </w:tc>
        <w:tc>
          <w:tcPr>
            <w:tcW w:w="1560" w:type="dxa"/>
          </w:tcPr>
          <w:p w14:paraId="38B617E9" w14:textId="20635BBC" w:rsidR="0088438C" w:rsidRDefault="0073678A" w:rsidP="0039481C">
            <w:pPr>
              <w:pStyle w:val="TableText"/>
              <w:rPr>
                <w:rFonts w:ascii="Georgia" w:hAnsi="Georgia"/>
              </w:rPr>
            </w:pPr>
            <w:r>
              <w:rPr>
                <w:rFonts w:ascii="Georgia" w:hAnsi="Georgia"/>
              </w:rPr>
              <w:t>2014-07-01</w:t>
            </w:r>
          </w:p>
        </w:tc>
        <w:tc>
          <w:tcPr>
            <w:tcW w:w="3260" w:type="dxa"/>
          </w:tcPr>
          <w:p w14:paraId="3CC02794" w14:textId="50455764" w:rsidR="0088438C" w:rsidRDefault="0073678A" w:rsidP="00F35278">
            <w:pPr>
              <w:pStyle w:val="TableText"/>
              <w:tabs>
                <w:tab w:val="right" w:pos="3176"/>
              </w:tabs>
              <w:rPr>
                <w:rFonts w:ascii="Georgia" w:hAnsi="Georgia"/>
              </w:rPr>
            </w:pPr>
            <w:r>
              <w:rPr>
                <w:rFonts w:ascii="Georgia" w:hAnsi="Georgia"/>
              </w:rPr>
              <w:t xml:space="preserve">Rättat RC nummer igen till RC4 samt hanterat versaler i </w:t>
            </w:r>
            <w:ins w:id="136" w:author="björn hedman" w:date="2014-07-01T17:13:00Z">
              <w:r w:rsidR="00203EC2">
                <w:rPr>
                  <w:rFonts w:ascii="Georgia" w:hAnsi="Georgia"/>
                </w:rPr>
                <w:t xml:space="preserve">några </w:t>
              </w:r>
            </w:ins>
            <w:bookmarkStart w:id="137" w:name="_GoBack"/>
            <w:bookmarkEnd w:id="137"/>
            <w:r>
              <w:rPr>
                <w:rFonts w:ascii="Georgia" w:hAnsi="Georgia"/>
              </w:rPr>
              <w:t>objektnamn</w:t>
            </w:r>
          </w:p>
        </w:tc>
        <w:tc>
          <w:tcPr>
            <w:tcW w:w="1559" w:type="dxa"/>
          </w:tcPr>
          <w:p w14:paraId="32BB1BC1" w14:textId="37409440" w:rsidR="0088438C" w:rsidRDefault="0073678A" w:rsidP="0039481C">
            <w:pPr>
              <w:pStyle w:val="TableText"/>
              <w:rPr>
                <w:rFonts w:ascii="Georgia" w:hAnsi="Georgia"/>
              </w:rPr>
            </w:pPr>
            <w:r>
              <w:rPr>
                <w:rFonts w:ascii="Georgia" w:hAnsi="Georgia"/>
              </w:rPr>
              <w:t>Björn Hedman</w:t>
            </w:r>
          </w:p>
        </w:tc>
        <w:tc>
          <w:tcPr>
            <w:tcW w:w="1418" w:type="dxa"/>
          </w:tcPr>
          <w:p w14:paraId="4F247D6D" w14:textId="77777777" w:rsidR="0088438C" w:rsidRPr="000C2908" w:rsidRDefault="0088438C"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3F3B0474"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rPr>
              <w:fldChar w:fldCharType="begin"/>
            </w:r>
            <w:r w:rsidR="003975B7" w:rsidRPr="000C2908">
              <w:rPr>
                <w:rFonts w:ascii="Georgia" w:hAnsi="Georgia"/>
              </w:rPr>
              <w:instrText xml:space="preserve"> TITLE  \* MERGEFORMAT </w:instrText>
            </w:r>
            <w:r w:rsidR="003975B7" w:rsidRPr="000C2908">
              <w:rPr>
                <w:rFonts w:ascii="Georgia" w:hAnsi="Georgia"/>
              </w:rPr>
              <w:fldChar w:fldCharType="separate"/>
            </w:r>
            <w:r w:rsidR="00BE4B8D" w:rsidRPr="0073678A">
              <w:rPr>
                <w:rFonts w:ascii="Georgia" w:hAnsi="Georgia"/>
                <w:color w:val="9BBB59" w:themeColor="accent3"/>
              </w:rPr>
              <w:t>Patientportal</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621A17CB" w:rsidR="0039481C" w:rsidRPr="000C2908" w:rsidRDefault="009F4E16" w:rsidP="0039481C">
            <w:pPr>
              <w:pStyle w:val="TableText"/>
              <w:rPr>
                <w:rFonts w:ascii="Georgia" w:hAnsi="Georgia"/>
              </w:rPr>
            </w:pPr>
            <w:r>
              <w:rPr>
                <w:rFonts w:ascii="Georgia" w:hAnsi="Georgia"/>
              </w:rPr>
              <w:t>Docs i projektet</w:t>
            </w:r>
            <w:r w:rsidR="00BD085C">
              <w:rPr>
                <w:rFonts w:ascii="Georgia" w:hAnsi="Georgia"/>
              </w:rPr>
              <w:t xml:space="preserve"> på googlecode</w:t>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203EC2" w:rsidP="0039481C">
            <w:pPr>
              <w:pStyle w:val="TableText"/>
              <w:rPr>
                <w:rFonts w:ascii="Georgia" w:hAnsi="Georgia"/>
              </w:rPr>
            </w:pPr>
            <w:hyperlink r:id="rId9" w:history="1">
              <w:r w:rsidR="0039481C" w:rsidRPr="000C2908">
                <w:rPr>
                  <w:rStyle w:val="Hyperl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138" w:name="_Toc357754843"/>
      <w:bookmarkStart w:id="139" w:name="_Toc243452541"/>
      <w:bookmarkStart w:id="140" w:name="_Toc265854120"/>
      <w:r>
        <w:t>Inledning</w:t>
      </w:r>
      <w:bookmarkEnd w:id="138"/>
      <w:bookmarkEnd w:id="139"/>
      <w:bookmarkEnd w:id="140"/>
    </w:p>
    <w:p w14:paraId="54B2F507" w14:textId="77777777" w:rsidR="009F4E16" w:rsidRDefault="009F4E16" w:rsidP="0039481C">
      <w:r>
        <w:t>Detta är beskrivningen av tjänstekontrakten i tjänstedomänen Infrastructure:eservicesupply:patientportal. Den svenska benämningen är ”I</w:t>
      </w:r>
      <w:r w:rsidRPr="008C2F6E">
        <w:t>nfrastruktur:etjänsteförsörjning:patientportal</w:t>
      </w:r>
      <w:r>
        <w:t xml:space="preserve">”. </w:t>
      </w:r>
    </w:p>
    <w:p w14:paraId="60E154ED" w14:textId="6AEB9E0C" w:rsidR="0039481C" w:rsidRPr="0077723D" w:rsidRDefault="0039481C" w:rsidP="009F4E16">
      <w:pPr>
        <w:rPr>
          <w:color w:val="4F81BD" w:themeColor="accent1"/>
        </w:rPr>
      </w:pPr>
      <w:r>
        <w:t xml:space="preserve">Tjänstekontrakten är baserade på RIVTA 2.1 [R2] och reglerade genom arkitekturella beslut [R1] </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73972D3" w14:textId="1E709DB1" w:rsidR="005F7E0A" w:rsidRDefault="005F7E0A" w:rsidP="005F7E0A">
      <w:pPr>
        <w:pStyle w:val="Rubrik2"/>
      </w:pPr>
      <w:bookmarkStart w:id="141" w:name="_Toc265854121"/>
      <w:r>
        <w:t>WEB beskrivning</w:t>
      </w:r>
      <w:bookmarkEnd w:id="141"/>
    </w:p>
    <w:p w14:paraId="7A19DB8E" w14:textId="77777777" w:rsidR="009F4E16" w:rsidRDefault="009F4E16" w:rsidP="009F4E16">
      <w:pPr>
        <w:rPr>
          <w:color w:val="4F81BD" w:themeColor="accent1"/>
        </w:rPr>
      </w:pPr>
    </w:p>
    <w:p w14:paraId="16CA2C34" w14:textId="77777777" w:rsidR="009F4E16" w:rsidRDefault="009F4E16" w:rsidP="00A20783">
      <w:r>
        <w:t>Möjliggör att skicka meddelande till invånare som är användare av invånarportal, tänkta konsumenter är system inom sjukvården</w:t>
      </w:r>
    </w:p>
    <w:p w14:paraId="4D08D118" w14:textId="77777777" w:rsidR="009F4E16" w:rsidRDefault="009F4E16" w:rsidP="00A20783"/>
    <w:p w14:paraId="16EA73E6" w14:textId="7BD8207D" w:rsidR="005F7E0A" w:rsidRDefault="009F4E16" w:rsidP="00642479">
      <w:r>
        <w:t>Tjänstekontrakten gör det möjligt att dels kontrollera om en individ är användare av portal och dels att skicka själva meddelandet.</w:t>
      </w:r>
    </w:p>
    <w:p w14:paraId="697F1C90" w14:textId="20256F46" w:rsidR="00A20783" w:rsidRPr="00CA6970" w:rsidRDefault="00A20783" w:rsidP="00F947BB">
      <w:r>
        <w:t>Användning av kontrakten stäms först av med förvaltningen av aktuell patientportal gällande regler och tillgänglighet för aktuell konsument.</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4612FD16" w14:textId="77777777" w:rsidR="005D0A81" w:rsidRPr="004255A2" w:rsidRDefault="005D0A81" w:rsidP="0039481C">
                            <w:r w:rsidRPr="004255A2">
                              <w:t>I arbetet har följande personer deltagit:</w:t>
                            </w:r>
                          </w:p>
                          <w:p w14:paraId="2AAC3984" w14:textId="77777777" w:rsidR="005D0A81" w:rsidRPr="00FE3AAD" w:rsidRDefault="005D0A81" w:rsidP="0039481C">
                            <w:pPr>
                              <w:rPr>
                                <w:i/>
                              </w:rPr>
                            </w:pPr>
                          </w:p>
                          <w:p w14:paraId="2C2759A4" w14:textId="5839E5CF" w:rsidR="005D0A81" w:rsidRDefault="005D0A81" w:rsidP="0039481C">
                            <w:r w:rsidRPr="009B4414">
                              <w:t>Projektgrupp</w:t>
                            </w:r>
                            <w:r>
                              <w:t xml:space="preserve"> 2014-03-01 -2014-06-30</w:t>
                            </w:r>
                          </w:p>
                          <w:p w14:paraId="7CA6B680" w14:textId="77777777" w:rsidR="005D0A81" w:rsidRPr="009B4414" w:rsidRDefault="005D0A81" w:rsidP="0039481C"/>
                          <w:p w14:paraId="79005A21" w14:textId="77777777" w:rsidR="005D0A81" w:rsidRDefault="005D0A81" w:rsidP="009F4E16">
                            <w:pPr>
                              <w:rPr>
                                <w:highlight w:val="yellow"/>
                              </w:rPr>
                            </w:pPr>
                          </w:p>
                          <w:p w14:paraId="4E4B221A" w14:textId="77777777" w:rsidR="005D0A81" w:rsidRDefault="005D0A81" w:rsidP="009F4E16">
                            <w:r w:rsidRPr="009F4E16">
                              <w:t>Björn Hedman, SLL-HSF, Arkitekt</w:t>
                            </w:r>
                          </w:p>
                          <w:p w14:paraId="1D8E94AF" w14:textId="7E0E5107" w:rsidR="005D0A81" w:rsidRDefault="005D0A81" w:rsidP="009F4E16">
                            <w:r>
                              <w:t>Anders Larssson, Softronic , Arkitekt</w:t>
                            </w:r>
                          </w:p>
                          <w:p w14:paraId="79656D58" w14:textId="40321030" w:rsidR="005D0A81" w:rsidRPr="00861A25" w:rsidRDefault="005D0A81"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4612FD16" w14:textId="77777777" w:rsidR="005D0A81" w:rsidRPr="004255A2" w:rsidRDefault="005D0A81" w:rsidP="0039481C">
                      <w:r w:rsidRPr="004255A2">
                        <w:t>I arbetet har följande personer deltagit:</w:t>
                      </w:r>
                    </w:p>
                    <w:p w14:paraId="2AAC3984" w14:textId="77777777" w:rsidR="005D0A81" w:rsidRPr="00FE3AAD" w:rsidRDefault="005D0A81" w:rsidP="0039481C">
                      <w:pPr>
                        <w:rPr>
                          <w:i/>
                        </w:rPr>
                      </w:pPr>
                    </w:p>
                    <w:p w14:paraId="2C2759A4" w14:textId="5839E5CF" w:rsidR="005D0A81" w:rsidRDefault="005D0A81" w:rsidP="0039481C">
                      <w:r w:rsidRPr="009B4414">
                        <w:t>Projektgrupp</w:t>
                      </w:r>
                      <w:r>
                        <w:t xml:space="preserve"> 2014-03-01 -2014-06-30</w:t>
                      </w:r>
                    </w:p>
                    <w:p w14:paraId="7CA6B680" w14:textId="77777777" w:rsidR="005D0A81" w:rsidRPr="009B4414" w:rsidRDefault="005D0A81" w:rsidP="0039481C"/>
                    <w:p w14:paraId="79005A21" w14:textId="77777777" w:rsidR="005D0A81" w:rsidRDefault="005D0A81" w:rsidP="009F4E16">
                      <w:pPr>
                        <w:rPr>
                          <w:highlight w:val="yellow"/>
                        </w:rPr>
                      </w:pPr>
                    </w:p>
                    <w:p w14:paraId="4E4B221A" w14:textId="77777777" w:rsidR="005D0A81" w:rsidRDefault="005D0A81" w:rsidP="009F4E16">
                      <w:r w:rsidRPr="009F4E16">
                        <w:t>Björn Hedman, SLL-</w:t>
                      </w:r>
                      <w:proofErr w:type="spellStart"/>
                      <w:r w:rsidRPr="009F4E16">
                        <w:t>HSF</w:t>
                      </w:r>
                      <w:proofErr w:type="spellEnd"/>
                      <w:r w:rsidRPr="009F4E16">
                        <w:t>, Arkitekt</w:t>
                      </w:r>
                    </w:p>
                    <w:p w14:paraId="1D8E94AF" w14:textId="7E0E5107" w:rsidR="005D0A81" w:rsidRDefault="005D0A81" w:rsidP="009F4E16">
                      <w:r>
                        <w:t xml:space="preserve">Anders </w:t>
                      </w:r>
                      <w:proofErr w:type="spellStart"/>
                      <w:r>
                        <w:t>Larssson</w:t>
                      </w:r>
                      <w:proofErr w:type="spellEnd"/>
                      <w:r>
                        <w:t xml:space="preserve">, </w:t>
                      </w:r>
                      <w:proofErr w:type="spellStart"/>
                      <w:proofErr w:type="gramStart"/>
                      <w:r>
                        <w:t>Softronic</w:t>
                      </w:r>
                      <w:proofErr w:type="spellEnd"/>
                      <w:r>
                        <w:t xml:space="preserve"> ,</w:t>
                      </w:r>
                      <w:proofErr w:type="gramEnd"/>
                      <w:r>
                        <w:t xml:space="preserve"> Arkitekt</w:t>
                      </w:r>
                    </w:p>
                    <w:p w14:paraId="79656D58" w14:textId="40321030" w:rsidR="005D0A81" w:rsidRPr="00861A25" w:rsidRDefault="005D0A81" w:rsidP="0039481C">
                      <w:pPr>
                        <w:rPr>
                          <w:i/>
                        </w:rPr>
                      </w:pPr>
                    </w:p>
                  </w:txbxContent>
                </v:textbox>
                <w10:anchorlock/>
              </v:shape>
            </w:pict>
          </mc:Fallback>
        </mc:AlternateContent>
      </w:r>
      <w:r>
        <w:tab/>
      </w:r>
    </w:p>
    <w:p w14:paraId="6A4B8311" w14:textId="77777777" w:rsidR="0039481C" w:rsidRDefault="0039481C" w:rsidP="0039481C">
      <w:pPr>
        <w:pStyle w:val="Rubrik1"/>
      </w:pPr>
      <w:bookmarkStart w:id="142" w:name="_Toc198086678"/>
      <w:bookmarkStart w:id="143" w:name="_Toc224960918"/>
      <w:bookmarkStart w:id="144" w:name="_Toc357754844"/>
      <w:bookmarkStart w:id="145" w:name="_Toc243452542"/>
      <w:bookmarkStart w:id="146" w:name="_Toc163300578"/>
      <w:bookmarkStart w:id="147" w:name="_Toc163300880"/>
      <w:bookmarkStart w:id="148" w:name="_Toc198366954"/>
      <w:bookmarkStart w:id="149" w:name="_Toc265854122"/>
      <w:r>
        <w:lastRenderedPageBreak/>
        <w:t>Versionsinformation</w:t>
      </w:r>
      <w:bookmarkEnd w:id="142"/>
      <w:bookmarkEnd w:id="143"/>
      <w:bookmarkEnd w:id="144"/>
      <w:bookmarkEnd w:id="145"/>
      <w:bookmarkEnd w:id="149"/>
    </w:p>
    <w:p w14:paraId="2F36E12C" w14:textId="4698296C"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BE4B8D" w:rsidRPr="0073678A">
        <w:rPr>
          <w:b/>
          <w:color w:val="76923C" w:themeColor="accent3" w:themeShade="BF"/>
        </w:rPr>
        <w:t>Infrastructure</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BE4B8D" w:rsidRPr="0073678A">
        <w:rPr>
          <w:b/>
          <w:color w:val="76923C" w:themeColor="accent3" w:themeShade="BF"/>
        </w:rPr>
        <w:t>eservicesupply</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BE4B8D" w:rsidRPr="0073678A">
        <w:rPr>
          <w:b/>
          <w:color w:val="76923C" w:themeColor="accent3" w:themeShade="BF"/>
        </w:rPr>
        <w:t>patientportal</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02A20676" w14:textId="77777777" w:rsidR="009F4E16" w:rsidRDefault="009F4E16" w:rsidP="0039481C"/>
    <w:p w14:paraId="676921EF" w14:textId="77777777" w:rsidR="0039481C" w:rsidRDefault="0039481C" w:rsidP="0039481C"/>
    <w:p w14:paraId="4747BC91" w14:textId="26C1558D" w:rsidR="0039481C" w:rsidRDefault="0039481C" w:rsidP="0039481C">
      <w:pPr>
        <w:pStyle w:val="Rubrik2"/>
      </w:pPr>
      <w:bookmarkStart w:id="150" w:name="_Toc357754845"/>
      <w:bookmarkStart w:id="151" w:name="_Toc243452543"/>
      <w:bookmarkStart w:id="152" w:name="_Toc163300882"/>
      <w:bookmarkStart w:id="153" w:name="_Toc265854123"/>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BE4B8D" w:rsidRPr="0073678A">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BE4B8D" w:rsidRPr="0073678A">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BE4B8D" w:rsidRPr="0073678A">
        <w:rPr>
          <w:b/>
          <w:color w:val="008000"/>
        </w:rPr>
        <w:t>0</w:t>
      </w:r>
      <w:r w:rsidRPr="00EB3EAB">
        <w:rPr>
          <w:b/>
          <w:color w:val="008000"/>
        </w:rPr>
        <w:fldChar w:fldCharType="end"/>
      </w:r>
      <w:r w:rsidRPr="00EB3EAB">
        <w:rPr>
          <w:color w:val="008000"/>
        </w:rPr>
        <w:t>.</w:t>
      </w:r>
      <w:bookmarkEnd w:id="150"/>
      <w:bookmarkEnd w:id="151"/>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BE4B8D" w:rsidRPr="0073678A">
        <w:rPr>
          <w:b/>
          <w:color w:val="76923C" w:themeColor="accent3" w:themeShade="BF"/>
        </w:rPr>
        <w:t>RC4</w:t>
      </w:r>
      <w:bookmarkEnd w:id="153"/>
      <w:r w:rsidRPr="00862A31">
        <w:rPr>
          <w:color w:val="76923C" w:themeColor="accent3" w:themeShade="BF"/>
        </w:rPr>
        <w:fldChar w:fldCharType="end"/>
      </w:r>
    </w:p>
    <w:p w14:paraId="2619F25A" w14:textId="77777777" w:rsidR="0039481C" w:rsidRDefault="0039481C" w:rsidP="0039481C">
      <w:pPr>
        <w:pStyle w:val="Rubrik3"/>
      </w:pPr>
      <w:bookmarkStart w:id="154" w:name="_Toc243452544"/>
      <w:bookmarkStart w:id="155" w:name="_Toc265854124"/>
      <w:r>
        <w:t>Oförändrade tjänstekontrakt</w:t>
      </w:r>
      <w:bookmarkEnd w:id="154"/>
      <w:bookmarkEnd w:id="155"/>
    </w:p>
    <w:p w14:paraId="19D44E70" w14:textId="06DE08E4" w:rsidR="0039481C" w:rsidRDefault="00491197" w:rsidP="0039481C">
      <w:pPr>
        <w:numPr>
          <w:ilvl w:val="0"/>
          <w:numId w:val="26"/>
        </w:numPr>
      </w:pPr>
      <w:r>
        <w:t>Ej Tillämpligt</w:t>
      </w:r>
    </w:p>
    <w:p w14:paraId="00D1F070" w14:textId="77777777" w:rsidR="0039481C" w:rsidRDefault="0039481C" w:rsidP="0039481C">
      <w:pPr>
        <w:pStyle w:val="Rubrik3"/>
      </w:pPr>
      <w:bookmarkStart w:id="156" w:name="_Toc243452545"/>
      <w:bookmarkStart w:id="157" w:name="_Toc265854125"/>
      <w:r>
        <w:t>Nya tjänstekontrakt</w:t>
      </w:r>
      <w:bookmarkEnd w:id="156"/>
      <w:bookmarkEnd w:id="157"/>
    </w:p>
    <w:p w14:paraId="1101B2AF" w14:textId="220B6D63" w:rsidR="0039481C" w:rsidRDefault="00E63D61" w:rsidP="0039481C">
      <w:r>
        <w:t>Samtliga kontrakt nedan är nya eftersom detta är första version.</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158" w:name="_Toc243452546"/>
      <w:bookmarkStart w:id="159" w:name="_Toc265854126"/>
      <w:r>
        <w:t>Förändrade tjänstekontrakt</w:t>
      </w:r>
      <w:bookmarkEnd w:id="158"/>
      <w:bookmarkEnd w:id="159"/>
    </w:p>
    <w:p w14:paraId="1918724F" w14:textId="77777777" w:rsidR="0039481C" w:rsidRDefault="0039481C" w:rsidP="0039481C"/>
    <w:p w14:paraId="209A945D" w14:textId="1DBF289D" w:rsidR="00F947BB" w:rsidRDefault="0039481C" w:rsidP="009D3139">
      <w:pPr>
        <w:pStyle w:val="Brdtext"/>
      </w:pPr>
      <w:r>
        <w:t>Nedan redovisas kompatibilitet mellan konsument och producent för tjänstekontrakten som finns i flera versioner. Kompatibilitet avser här såväl format som semantik. För definition av kompatibilitet mellan format, se</w:t>
      </w:r>
      <w:r w:rsidR="00642479">
        <w:t xml:space="preserve"> detaljerad information på rivta.se i dokumentet</w:t>
      </w:r>
      <w:r>
        <w:t xml:space="preserve"> </w:t>
      </w:r>
      <w:hyperlink r:id="rId10" w:history="1">
        <w:r w:rsidRPr="00196FE2">
          <w:rPr>
            <w:rStyle w:val="Hyperlnk"/>
          </w:rPr>
          <w:t>RIV Tekniska Anvisningar, Översikt.</w:t>
        </w:r>
      </w:hyperlink>
      <w:r w:rsidR="00642479">
        <w:rPr>
          <w:rStyle w:val="Hyperlnk"/>
        </w:rPr>
        <w:t xml:space="preserve"> </w:t>
      </w:r>
      <w:r w:rsidR="00642479" w:rsidRPr="00642479">
        <w:rPr>
          <w:rStyle w:val="Hyperlnk"/>
        </w:rPr>
        <w:t>http://rivta.se/documents/ARK_0001/</w:t>
      </w:r>
    </w:p>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3256"/>
        <w:gridCol w:w="1754"/>
        <w:gridCol w:w="1688"/>
        <w:gridCol w:w="2787"/>
      </w:tblGrid>
      <w:tr w:rsidR="0039481C" w:rsidRPr="000C2908" w14:paraId="0E82F1F4" w14:textId="77777777" w:rsidTr="008260DC">
        <w:tc>
          <w:tcPr>
            <w:tcW w:w="3256"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8260DC">
        <w:tc>
          <w:tcPr>
            <w:tcW w:w="325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2D48A784" w:rsidR="0039481C" w:rsidRPr="000C2908" w:rsidRDefault="008260DC" w:rsidP="0039481C">
            <w:pPr>
              <w:spacing w:before="100" w:beforeAutospacing="1" w:after="100" w:afterAutospacing="1"/>
              <w:rPr>
                <w:rFonts w:eastAsia="Times New Roman" w:cs="Arial"/>
                <w:szCs w:val="20"/>
                <w:highlight w:val="yellow"/>
                <w:lang w:eastAsia="sv-SE"/>
              </w:rPr>
            </w:pPr>
            <w:r w:rsidRPr="008260DC">
              <w:rPr>
                <w:rFonts w:eastAsia="Times New Roman" w:cs="Arial"/>
                <w:szCs w:val="20"/>
                <w:lang w:eastAsia="sv-SE"/>
              </w:rPr>
              <w:t>AddMessageToPatientPortalInbox</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4DBBFBAD" w:rsidR="0039481C" w:rsidRPr="008260DC" w:rsidRDefault="008260D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8260DC" w:rsidRDefault="0039481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3FB30220" w:rsidR="0039481C" w:rsidRPr="008260DC" w:rsidRDefault="0039481C" w:rsidP="0039481C">
            <w:pPr>
              <w:spacing w:before="100" w:beforeAutospacing="1" w:after="100" w:afterAutospacing="1"/>
              <w:rPr>
                <w:rFonts w:eastAsia="Times New Roman" w:cs="Arial"/>
                <w:szCs w:val="20"/>
                <w:lang w:eastAsia="sv-SE"/>
              </w:rPr>
            </w:pPr>
          </w:p>
        </w:tc>
      </w:tr>
      <w:tr w:rsidR="0039481C" w:rsidRPr="000C2908" w14:paraId="5610340D" w14:textId="77777777" w:rsidTr="008260DC">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C2908" w:rsidRDefault="0039481C" w:rsidP="0039481C">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0C2CE9D" w14:textId="372EBC27" w:rsidR="0039481C" w:rsidRPr="008260DC" w:rsidRDefault="0039481C" w:rsidP="0039481C">
            <w:pPr>
              <w:spacing w:before="100" w:beforeAutospacing="1" w:after="100" w:afterAutospacing="1"/>
              <w:rPr>
                <w:rFonts w:eastAsia="Times New Roman" w:cs="Arial"/>
                <w:szCs w:val="20"/>
                <w:lang w:eastAsia="sv-SE"/>
              </w:rPr>
            </w:pP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C7D5418" w14:textId="447AD449" w:rsidR="0039481C" w:rsidRPr="008260DC" w:rsidRDefault="0039481C" w:rsidP="0039481C">
            <w:pPr>
              <w:spacing w:before="100" w:beforeAutospacing="1" w:after="100" w:afterAutospacing="1"/>
              <w:rPr>
                <w:rFonts w:eastAsia="Times New Roman" w:cs="Arial"/>
                <w:szCs w:val="20"/>
                <w:lang w:eastAsia="sv-SE"/>
              </w:rPr>
            </w:pP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100EAF" w14:textId="43B2FC03" w:rsidR="0039481C" w:rsidRPr="008260DC" w:rsidRDefault="0039481C" w:rsidP="0039481C">
            <w:pPr>
              <w:spacing w:before="100" w:beforeAutospacing="1" w:after="100" w:afterAutospacing="1"/>
              <w:rPr>
                <w:rFonts w:eastAsia="Times New Roman" w:cs="Arial"/>
                <w:szCs w:val="20"/>
                <w:lang w:eastAsia="sv-SE"/>
              </w:rPr>
            </w:pPr>
          </w:p>
        </w:tc>
      </w:tr>
      <w:tr w:rsidR="0039481C" w:rsidRPr="000C2908" w14:paraId="2824F819" w14:textId="77777777" w:rsidTr="008260DC">
        <w:tc>
          <w:tcPr>
            <w:tcW w:w="325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9C6E4" w14:textId="13DDEBFD" w:rsidR="0039481C" w:rsidRPr="000C2908" w:rsidRDefault="008260DC" w:rsidP="0039481C">
            <w:pPr>
              <w:spacing w:before="100" w:beforeAutospacing="1" w:after="100" w:afterAutospacing="1"/>
              <w:rPr>
                <w:rFonts w:eastAsia="Times New Roman" w:cs="Arial"/>
                <w:szCs w:val="20"/>
                <w:highlight w:val="yellow"/>
                <w:lang w:eastAsia="sv-SE"/>
              </w:rPr>
            </w:pPr>
            <w:r w:rsidRPr="008260DC">
              <w:rPr>
                <w:rFonts w:eastAsia="Times New Roman" w:cs="Arial"/>
                <w:szCs w:val="20"/>
                <w:lang w:eastAsia="sv-SE"/>
              </w:rPr>
              <w:t>IsActiveUser</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3FEF71" w14:textId="62660B69" w:rsidR="0039481C" w:rsidRPr="008260DC" w:rsidRDefault="008260D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1C15C" w14:textId="77777777" w:rsidR="0039481C" w:rsidRPr="008260DC" w:rsidRDefault="0039481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38AE9" w14:textId="36D6F826" w:rsidR="0039481C" w:rsidRPr="008260DC" w:rsidRDefault="0039481C" w:rsidP="0039481C">
            <w:pPr>
              <w:spacing w:before="100" w:beforeAutospacing="1" w:after="100" w:afterAutospacing="1"/>
              <w:rPr>
                <w:rFonts w:eastAsia="Times New Roman" w:cs="Arial"/>
                <w:szCs w:val="20"/>
                <w:lang w:eastAsia="sv-SE"/>
              </w:rPr>
            </w:pPr>
          </w:p>
        </w:tc>
      </w:tr>
      <w:tr w:rsidR="0039481C" w:rsidRPr="000C2908" w14:paraId="2DD21719" w14:textId="77777777" w:rsidTr="008260DC">
        <w:tc>
          <w:tcPr>
            <w:tcW w:w="0" w:type="auto"/>
            <w:vMerge/>
            <w:tcBorders>
              <w:top w:val="nil"/>
              <w:left w:val="single" w:sz="8" w:space="0" w:color="auto"/>
              <w:bottom w:val="single" w:sz="8" w:space="0" w:color="auto"/>
              <w:right w:val="single" w:sz="8" w:space="0" w:color="auto"/>
            </w:tcBorders>
            <w:vAlign w:val="center"/>
            <w:hideMark/>
          </w:tcPr>
          <w:p w14:paraId="2D4E8D55" w14:textId="77777777" w:rsidR="0039481C" w:rsidRPr="000C2908" w:rsidRDefault="0039481C" w:rsidP="0039481C">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990BCD6" w14:textId="482989B2" w:rsidR="0039481C" w:rsidRPr="000C2908" w:rsidRDefault="0039481C" w:rsidP="0039481C">
            <w:pPr>
              <w:spacing w:before="100" w:beforeAutospacing="1" w:after="100" w:afterAutospacing="1"/>
              <w:rPr>
                <w:rFonts w:eastAsia="Times New Roman" w:cs="Arial"/>
                <w:szCs w:val="20"/>
                <w:highlight w:val="yellow"/>
                <w:lang w:eastAsia="sv-SE"/>
              </w:rPr>
            </w:pP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A9381C" w14:textId="38B30DEA" w:rsidR="0039481C" w:rsidRPr="000C2908" w:rsidRDefault="0039481C" w:rsidP="0039481C">
            <w:pPr>
              <w:spacing w:before="100" w:beforeAutospacing="1" w:after="100" w:afterAutospacing="1"/>
              <w:rPr>
                <w:rFonts w:eastAsia="Times New Roman" w:cs="Arial"/>
                <w:szCs w:val="20"/>
                <w:highlight w:val="yellow"/>
                <w:lang w:eastAsia="sv-SE"/>
              </w:rPr>
            </w:pP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A3FE4" w14:textId="51655D24" w:rsidR="0039481C" w:rsidRPr="000C2908" w:rsidRDefault="0039481C" w:rsidP="0039481C">
            <w:pPr>
              <w:spacing w:before="100" w:beforeAutospacing="1" w:after="100" w:afterAutospacing="1"/>
              <w:rPr>
                <w:rFonts w:eastAsia="Times New Roman" w:cs="Arial"/>
                <w:szCs w:val="20"/>
                <w:highlight w:val="yellow"/>
                <w:lang w:eastAsia="sv-SE"/>
              </w:rPr>
            </w:pP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160" w:name="_Toc243452547"/>
      <w:bookmarkStart w:id="161" w:name="_Toc265854127"/>
      <w:r>
        <w:t>Utgångna tjänstekontrakt</w:t>
      </w:r>
      <w:bookmarkEnd w:id="160"/>
      <w:bookmarkEnd w:id="161"/>
    </w:p>
    <w:p w14:paraId="6577B3A2" w14:textId="77777777" w:rsidR="0039481C" w:rsidRDefault="0039481C" w:rsidP="0039481C">
      <w:r w:rsidRPr="008260DC">
        <w:t>Inga tjänstekontrakt har utgått.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162" w:name="_Toc357754847"/>
      <w:bookmarkStart w:id="163" w:name="_Toc243452549"/>
      <w:bookmarkStart w:id="164" w:name="_Toc265854128"/>
      <w:bookmarkEnd w:id="152"/>
      <w:r>
        <w:t>Tjänstedomänens arkitektur</w:t>
      </w:r>
      <w:bookmarkEnd w:id="162"/>
      <w:bookmarkEnd w:id="163"/>
      <w:bookmarkEnd w:id="164"/>
    </w:p>
    <w:p w14:paraId="0BF35B69" w14:textId="77777777" w:rsidR="0039481C" w:rsidRPr="005A0C7A" w:rsidRDefault="0039481C" w:rsidP="00D10A08">
      <w:r w:rsidRPr="00D10A08">
        <w:t>Detta kapitel beskriver de flöden som är relevanta för tjänstedomänen. Beskrivningarna är i form av modeller, för varje flöde finns dels ett arbetsflöde som beskriver vilka steg som ingår i flödet och</w:t>
      </w:r>
      <w:r w:rsidRPr="00957D0B">
        <w:t xml:space="preserve"> dels ett sekvensdiagram som tar hänsyn till vilka tjänstekontrakt som nyttjas i de olika stegen. </w:t>
      </w:r>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Rubrik2"/>
      </w:pPr>
      <w:bookmarkStart w:id="165" w:name="_Toc357754848"/>
      <w:bookmarkStart w:id="166" w:name="_Toc243452550"/>
      <w:bookmarkStart w:id="167" w:name="_Toc265854129"/>
      <w:r>
        <w:lastRenderedPageBreak/>
        <w:t>Flöden</w:t>
      </w:r>
      <w:bookmarkEnd w:id="165"/>
      <w:bookmarkEnd w:id="166"/>
      <w:bookmarkEnd w:id="167"/>
    </w:p>
    <w:p w14:paraId="2CB2CA84" w14:textId="77777777" w:rsidR="008260DC" w:rsidRPr="00785375" w:rsidRDefault="008260DC" w:rsidP="008260DC">
      <w:pPr>
        <w:pStyle w:val="Rubrik3"/>
      </w:pPr>
      <w:bookmarkStart w:id="168" w:name="_Toc263325169"/>
      <w:bookmarkStart w:id="169" w:name="_Toc265854130"/>
      <w:r w:rsidRPr="00F61A01">
        <w:t xml:space="preserve">Kontrollera att </w:t>
      </w:r>
      <w:r>
        <w:t>person</w:t>
      </w:r>
      <w:r w:rsidRPr="00F61A01">
        <w:t xml:space="preserve"> är aktiv</w:t>
      </w:r>
      <w:r>
        <w:t xml:space="preserve"> användare</w:t>
      </w:r>
      <w:r w:rsidRPr="00F61A01">
        <w:t xml:space="preserve"> och skicka meddelande</w:t>
      </w:r>
      <w:bookmarkEnd w:id="168"/>
      <w:bookmarkEnd w:id="169"/>
    </w:p>
    <w:p w14:paraId="620FEC0A" w14:textId="77777777" w:rsidR="008260DC" w:rsidRPr="00F61A01" w:rsidRDefault="008260DC" w:rsidP="008260DC"/>
    <w:p w14:paraId="17DF1D6B" w14:textId="77777777" w:rsidR="008260DC" w:rsidRDefault="008260DC" w:rsidP="008260DC">
      <w:pPr>
        <w:pStyle w:val="Rubrik4"/>
      </w:pPr>
      <w:r>
        <w:t>Arbetsflöde</w:t>
      </w:r>
    </w:p>
    <w:p w14:paraId="657846EB" w14:textId="77777777" w:rsidR="008260DC" w:rsidRDefault="008260DC" w:rsidP="008260DC">
      <w:pPr>
        <w:pStyle w:val="Liststycke"/>
        <w:numPr>
          <w:ilvl w:val="0"/>
          <w:numId w:val="30"/>
        </w:numPr>
      </w:pPr>
      <w:r>
        <w:t>Konsumerande system anropar tjänsten IsActiveUser</w:t>
      </w:r>
    </w:p>
    <w:p w14:paraId="5245964A" w14:textId="77777777" w:rsidR="008260DC" w:rsidRDefault="008260DC" w:rsidP="008260DC">
      <w:pPr>
        <w:pStyle w:val="Liststycke"/>
        <w:numPr>
          <w:ilvl w:val="1"/>
          <w:numId w:val="30"/>
        </w:numPr>
      </w:pPr>
      <w:r>
        <w:t>Producent svarar med status för aktuell individ och eventuella  aktiverade notifieringsmetoder som en (aktiv) användare har valt.</w:t>
      </w:r>
    </w:p>
    <w:p w14:paraId="52A36475" w14:textId="77777777" w:rsidR="008260DC" w:rsidRPr="00785375" w:rsidRDefault="008260DC" w:rsidP="008260DC">
      <w:pPr>
        <w:pStyle w:val="Liststycke"/>
        <w:numPr>
          <w:ilvl w:val="0"/>
          <w:numId w:val="30"/>
        </w:numPr>
      </w:pPr>
      <w:r>
        <w:t>Om aktiv användare så anropar konsumenten AddMessageToPatientPortalInbox och levererar meddelande.</w:t>
      </w:r>
    </w:p>
    <w:p w14:paraId="6151B298" w14:textId="77777777" w:rsidR="008260DC" w:rsidRDefault="008260DC" w:rsidP="008260DC">
      <w:pPr>
        <w:pStyle w:val="Rubrik5"/>
      </w:pPr>
      <w:r w:rsidRPr="00E131FD">
        <w:t>Roller</w:t>
      </w:r>
    </w:p>
    <w:p w14:paraId="163D661C" w14:textId="77777777" w:rsidR="008260DC" w:rsidRDefault="008260DC" w:rsidP="008260DC">
      <w:r>
        <w:t>Tjänstekonsument</w:t>
      </w:r>
    </w:p>
    <w:p w14:paraId="4C83016F" w14:textId="77777777" w:rsidR="008260DC" w:rsidRDefault="008260DC" w:rsidP="008260DC">
      <w:r>
        <w:t>Tjänsteproducent</w:t>
      </w:r>
    </w:p>
    <w:p w14:paraId="58DAE12E" w14:textId="77777777" w:rsidR="008260DC" w:rsidRPr="00785375" w:rsidRDefault="008260DC" w:rsidP="008260DC"/>
    <w:p w14:paraId="5FFD8417" w14:textId="77777777" w:rsidR="008260DC" w:rsidRDefault="008260DC" w:rsidP="008260DC">
      <w:pPr>
        <w:pStyle w:val="Rubrik4"/>
      </w:pPr>
      <w:r>
        <w:t>Sekvensdiagram</w:t>
      </w:r>
    </w:p>
    <w:p w14:paraId="1BC15327" w14:textId="0AE180D4" w:rsidR="008260DC" w:rsidRDefault="005A2CAE" w:rsidP="008260DC">
      <w:r>
        <w:rPr>
          <w:noProof/>
          <w:lang w:eastAsia="sv-SE"/>
        </w:rPr>
        <w:drawing>
          <wp:inline distT="0" distB="0" distL="0" distR="0" wp14:anchorId="58CC03B3" wp14:editId="68F7FC38">
            <wp:extent cx="5635654" cy="3998964"/>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6029" cy="3999230"/>
                    </a:xfrm>
                    <a:prstGeom prst="rect">
                      <a:avLst/>
                    </a:prstGeom>
                    <a:noFill/>
                    <a:ln>
                      <a:noFill/>
                    </a:ln>
                  </pic:spPr>
                </pic:pic>
              </a:graphicData>
            </a:graphic>
          </wp:inline>
        </w:drawing>
      </w:r>
    </w:p>
    <w:p w14:paraId="629FCF1D" w14:textId="77777777" w:rsidR="008260DC" w:rsidRDefault="008260DC" w:rsidP="008260DC"/>
    <w:p w14:paraId="27D98479" w14:textId="7CAF44D8" w:rsidR="008260DC" w:rsidRPr="007B79AC" w:rsidRDefault="008260DC" w:rsidP="008260DC">
      <w:pPr>
        <w:tabs>
          <w:tab w:val="left" w:pos="3912"/>
        </w:tabs>
        <w:rPr>
          <w:color w:val="4F81BD" w:themeColor="accent1"/>
        </w:rPr>
      </w:pPr>
    </w:p>
    <w:p w14:paraId="5EBBCFE0" w14:textId="77777777" w:rsidR="008260DC" w:rsidRPr="006E7140" w:rsidRDefault="008260DC" w:rsidP="008260DC"/>
    <w:p w14:paraId="3B56D435" w14:textId="2D4AE0E3" w:rsidR="008260DC" w:rsidRPr="008260DC" w:rsidRDefault="008260DC" w:rsidP="008260DC">
      <w:pPr>
        <w:pStyle w:val="Rubrik3"/>
      </w:pPr>
      <w:bookmarkStart w:id="170" w:name="_Toc263325170"/>
      <w:bookmarkStart w:id="171" w:name="_Toc265854131"/>
      <w:r w:rsidRPr="007F732D">
        <w:lastRenderedPageBreak/>
        <w:t>Skicka meddelande till person som redan är identifierad som aktiv användare</w:t>
      </w:r>
      <w:bookmarkEnd w:id="170"/>
      <w:bookmarkEnd w:id="171"/>
      <w:r w:rsidRPr="007F732D">
        <w:t xml:space="preserve"> </w:t>
      </w:r>
    </w:p>
    <w:p w14:paraId="0D17C50E" w14:textId="77777777" w:rsidR="008260DC" w:rsidRPr="00785375" w:rsidRDefault="008260DC" w:rsidP="008260DC">
      <w:pPr>
        <w:pStyle w:val="Liststycke"/>
        <w:numPr>
          <w:ilvl w:val="0"/>
          <w:numId w:val="30"/>
        </w:numPr>
      </w:pPr>
      <w:r>
        <w:t>Konsument anropar AddMessageToPatientPortalInbox och levererar meddelande.</w:t>
      </w:r>
    </w:p>
    <w:p w14:paraId="63EF6EB8" w14:textId="77777777" w:rsidR="008260DC" w:rsidRPr="003727DE" w:rsidRDefault="008260DC" w:rsidP="008260DC"/>
    <w:p w14:paraId="7377715E" w14:textId="77777777" w:rsidR="008260DC" w:rsidRDefault="008260DC" w:rsidP="008260DC">
      <w:pPr>
        <w:rPr>
          <w:color w:val="4F81BD" w:themeColor="accent1"/>
        </w:rPr>
      </w:pPr>
    </w:p>
    <w:p w14:paraId="48450BE6" w14:textId="77777777" w:rsidR="008260DC" w:rsidRPr="00ED2822" w:rsidRDefault="008260DC" w:rsidP="008260DC">
      <w:pPr>
        <w:pStyle w:val="Rubrik2"/>
      </w:pPr>
      <w:bookmarkStart w:id="172" w:name="_Toc263325171"/>
      <w:bookmarkStart w:id="173" w:name="_Toc265854132"/>
      <w:r w:rsidRPr="00ED2822">
        <w:t>Adressering</w:t>
      </w:r>
      <w:bookmarkEnd w:id="172"/>
      <w:bookmarkEnd w:id="173"/>
    </w:p>
    <w:p w14:paraId="6D4B0880" w14:textId="77777777" w:rsidR="008260DC" w:rsidRDefault="008260DC" w:rsidP="008260DC">
      <w:pPr>
        <w:rPr>
          <w:highlight w:val="yellow"/>
        </w:rPr>
      </w:pPr>
    </w:p>
    <w:p w14:paraId="729200AC" w14:textId="77777777" w:rsidR="008260DC" w:rsidRPr="00ED2822" w:rsidRDefault="008260DC" w:rsidP="008260DC">
      <w:pPr>
        <w:pStyle w:val="Rubrik2"/>
      </w:pPr>
      <w:bookmarkStart w:id="174" w:name="_Toc263325172"/>
      <w:bookmarkStart w:id="175" w:name="_Toc265854133"/>
      <w:r w:rsidRPr="00ED2822">
        <w:t>Aggregering och engagemangsindex</w:t>
      </w:r>
      <w:bookmarkEnd w:id="174"/>
      <w:bookmarkEnd w:id="175"/>
    </w:p>
    <w:p w14:paraId="6630AF28" w14:textId="77777777" w:rsidR="008260DC" w:rsidRPr="00A97AC9" w:rsidRDefault="008260DC" w:rsidP="008260DC">
      <w:r w:rsidRPr="00A97AC9">
        <w:t>Inga krav på engagemangsindex</w:t>
      </w:r>
      <w:r>
        <w:t xml:space="preserve"> eller aggregering finns.</w:t>
      </w:r>
    </w:p>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176" w:name="_Toc243452553"/>
      <w:bookmarkStart w:id="177" w:name="_Toc265854134"/>
      <w:r>
        <w:t>Obligatoriska kontrakt</w:t>
      </w:r>
      <w:bookmarkEnd w:id="176"/>
      <w:bookmarkEnd w:id="177"/>
    </w:p>
    <w:p w14:paraId="50C54DAB" w14:textId="77777777" w:rsidR="0039481C" w:rsidRPr="003727DE" w:rsidRDefault="0039481C" w:rsidP="001A1D9F">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3256"/>
        <w:gridCol w:w="1120"/>
        <w:gridCol w:w="1134"/>
      </w:tblGrid>
      <w:tr w:rsidR="008260DC" w:rsidRPr="000C2908" w14:paraId="3364E30D" w14:textId="77777777" w:rsidTr="008260DC">
        <w:tc>
          <w:tcPr>
            <w:tcW w:w="3256"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8260DC" w:rsidRPr="008260DC" w:rsidRDefault="008260DC" w:rsidP="0039481C">
            <w:pPr>
              <w:spacing w:before="100" w:beforeAutospacing="1" w:after="100" w:afterAutospacing="1"/>
              <w:rPr>
                <w:rFonts w:eastAsia="Times New Roman" w:cs="Arial"/>
                <w:b/>
                <w:szCs w:val="20"/>
                <w:lang w:eastAsia="sv-SE"/>
              </w:rPr>
            </w:pPr>
            <w:r w:rsidRPr="008260DC">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8260DC" w:rsidRPr="008260DC" w:rsidRDefault="008260DC" w:rsidP="0039481C">
            <w:pPr>
              <w:spacing w:before="100" w:beforeAutospacing="1" w:after="100" w:afterAutospacing="1"/>
              <w:rPr>
                <w:rFonts w:eastAsia="Times New Roman" w:cs="Arial"/>
                <w:b/>
                <w:szCs w:val="20"/>
                <w:lang w:eastAsia="sv-SE"/>
              </w:rPr>
            </w:pPr>
            <w:r w:rsidRPr="008260DC">
              <w:rPr>
                <w:rFonts w:eastAsia="Times New Roman" w:cs="Arial"/>
                <w:b/>
                <w:szCs w:val="20"/>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8260DC" w:rsidRPr="008260DC" w:rsidRDefault="008260DC" w:rsidP="0039481C">
            <w:pPr>
              <w:spacing w:before="100" w:beforeAutospacing="1" w:after="100" w:afterAutospacing="1"/>
              <w:rPr>
                <w:rFonts w:eastAsia="Times New Roman" w:cs="Arial"/>
                <w:b/>
                <w:szCs w:val="20"/>
                <w:lang w:eastAsia="sv-SE"/>
              </w:rPr>
            </w:pPr>
            <w:r w:rsidRPr="008260DC">
              <w:rPr>
                <w:rFonts w:eastAsia="Times New Roman" w:cs="Arial"/>
                <w:b/>
                <w:szCs w:val="20"/>
                <w:lang w:eastAsia="sv-SE"/>
              </w:rPr>
              <w:t>Flöde 2</w:t>
            </w:r>
          </w:p>
        </w:tc>
      </w:tr>
      <w:tr w:rsidR="008260DC" w:rsidRPr="000C2908" w14:paraId="46884E18" w14:textId="77777777" w:rsidTr="008260DC">
        <w:tc>
          <w:tcPr>
            <w:tcW w:w="3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21C8057" w:rsidR="008260DC" w:rsidRPr="008260DC" w:rsidRDefault="008260D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AddMessageToPatientPortalInbox</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8260DC" w:rsidRPr="008260DC" w:rsidRDefault="008260DC" w:rsidP="0039481C">
            <w:pPr>
              <w:spacing w:before="100" w:beforeAutospacing="1" w:after="100" w:afterAutospacing="1"/>
              <w:jc w:val="center"/>
              <w:rPr>
                <w:rFonts w:eastAsia="Times New Roman" w:cs="Arial"/>
                <w:szCs w:val="20"/>
                <w:lang w:eastAsia="sv-SE"/>
              </w:rPr>
            </w:pPr>
            <w:r w:rsidRPr="008260DC">
              <w:rPr>
                <w:rFonts w:eastAsia="Times New Roman" w:cs="Arial"/>
                <w:szCs w:val="20"/>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77777777" w:rsidR="008260DC" w:rsidRPr="008260DC" w:rsidRDefault="008260DC" w:rsidP="0039481C">
            <w:pPr>
              <w:spacing w:before="100" w:beforeAutospacing="1" w:after="100" w:afterAutospacing="1"/>
              <w:jc w:val="center"/>
              <w:rPr>
                <w:rFonts w:eastAsia="Times New Roman" w:cs="Arial"/>
                <w:szCs w:val="20"/>
                <w:lang w:eastAsia="sv-SE"/>
              </w:rPr>
            </w:pPr>
            <w:r w:rsidRPr="008260DC">
              <w:rPr>
                <w:rFonts w:eastAsia="Times New Roman" w:cs="Arial"/>
                <w:szCs w:val="20"/>
                <w:lang w:eastAsia="sv-SE"/>
              </w:rPr>
              <w:t>X</w:t>
            </w:r>
          </w:p>
        </w:tc>
      </w:tr>
      <w:tr w:rsidR="008260DC" w:rsidRPr="000C2908" w14:paraId="6C44466E" w14:textId="77777777" w:rsidTr="008260DC">
        <w:tc>
          <w:tcPr>
            <w:tcW w:w="3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09046A8F" w:rsidR="008260DC" w:rsidRPr="008260DC" w:rsidRDefault="008260D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IsActiveUser</w:t>
            </w:r>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8260DC" w:rsidRPr="008260DC" w:rsidRDefault="008260DC" w:rsidP="0039481C">
            <w:pPr>
              <w:spacing w:before="100" w:beforeAutospacing="1" w:after="100" w:afterAutospacing="1"/>
              <w:jc w:val="center"/>
              <w:rPr>
                <w:rFonts w:eastAsia="Times New Roman" w:cs="Arial"/>
                <w:szCs w:val="20"/>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8260DC" w:rsidRPr="008260DC" w:rsidRDefault="008260DC" w:rsidP="0039481C">
            <w:pPr>
              <w:spacing w:before="100" w:beforeAutospacing="1" w:after="100" w:afterAutospacing="1"/>
              <w:jc w:val="center"/>
              <w:rPr>
                <w:rFonts w:eastAsia="Times New Roman" w:cs="Arial"/>
                <w:szCs w:val="20"/>
                <w:lang w:eastAsia="sv-SE"/>
              </w:rPr>
            </w:pPr>
            <w:r w:rsidRPr="008260DC">
              <w:rPr>
                <w:rFonts w:eastAsia="Times New Roman" w:cs="Arial"/>
                <w:szCs w:val="20"/>
                <w:lang w:eastAsia="sv-SE"/>
              </w:rPr>
              <w:t>X</w:t>
            </w:r>
          </w:p>
        </w:tc>
      </w:tr>
    </w:tbl>
    <w:p w14:paraId="28E07F02" w14:textId="77777777" w:rsidR="0039481C" w:rsidRDefault="0039481C" w:rsidP="0039481C">
      <w:pPr>
        <w:rPr>
          <w:color w:val="4F81BD" w:themeColor="accent1"/>
        </w:rPr>
      </w:pPr>
    </w:p>
    <w:p w14:paraId="47752E11" w14:textId="77777777" w:rsidR="0039481C" w:rsidRPr="008260DC" w:rsidRDefault="0039481C" w:rsidP="0039481C">
      <w:pPr>
        <w:pStyle w:val="Rubrik2"/>
      </w:pPr>
      <w:bookmarkStart w:id="178" w:name="_Toc357754849"/>
      <w:bookmarkStart w:id="179" w:name="_Toc243452554"/>
      <w:bookmarkStart w:id="180" w:name="_Toc265854135"/>
      <w:r w:rsidRPr="008260DC">
        <w:t>Adressering</w:t>
      </w:r>
      <w:bookmarkEnd w:id="178"/>
      <w:bookmarkEnd w:id="179"/>
      <w:bookmarkEnd w:id="180"/>
    </w:p>
    <w:p w14:paraId="3D21AADA" w14:textId="67E796E4" w:rsidR="008260DC" w:rsidRPr="00A97AC9" w:rsidRDefault="008260DC" w:rsidP="008260DC">
      <w:r w:rsidRPr="00A97AC9">
        <w:t xml:space="preserve">Adressering inom domänen hanteras via LogicalAddress, domänen är systemadresserad och avser </w:t>
      </w:r>
      <w:r>
        <w:t xml:space="preserve">HSA-ID i </w:t>
      </w:r>
      <w:r w:rsidRPr="00A97AC9">
        <w:t>funktionscertifikat</w:t>
      </w:r>
      <w:r>
        <w:t xml:space="preserve"> (f.n enligt SITHS) för producenten.</w:t>
      </w:r>
      <w:r w:rsidR="00712A0A">
        <w:t xml:space="preserve"> Se även arkitekturella beslut AB2.3</w:t>
      </w:r>
      <w:r w:rsidR="00063279">
        <w:t>.</w:t>
      </w:r>
    </w:p>
    <w:p w14:paraId="29788EDA" w14:textId="77777777" w:rsidR="0039481C" w:rsidRDefault="0039481C" w:rsidP="0039481C">
      <w:pPr>
        <w:rPr>
          <w:highlight w:val="yellow"/>
        </w:rPr>
      </w:pPr>
    </w:p>
    <w:p w14:paraId="110CF92C" w14:textId="77777777" w:rsidR="0039481C" w:rsidRPr="009F7588" w:rsidRDefault="0039481C" w:rsidP="0039481C">
      <w:pPr>
        <w:pStyle w:val="Rubrik2"/>
      </w:pPr>
      <w:bookmarkStart w:id="181" w:name="_Toc357754850"/>
      <w:bookmarkStart w:id="182" w:name="_Toc243452555"/>
      <w:bookmarkStart w:id="183" w:name="_Toc265854136"/>
      <w:r w:rsidRPr="009F7588">
        <w:t>Aggregering och engagemangsindex</w:t>
      </w:r>
      <w:bookmarkEnd w:id="181"/>
      <w:bookmarkEnd w:id="182"/>
      <w:bookmarkEnd w:id="183"/>
    </w:p>
    <w:p w14:paraId="0A78755D" w14:textId="48AA78C3" w:rsidR="0039481C" w:rsidRPr="00737ECD" w:rsidRDefault="00A36DCE" w:rsidP="0039481C">
      <w:r>
        <w:t>Ingen användning av E.I eller Aggregering är planerad</w:t>
      </w:r>
    </w:p>
    <w:p w14:paraId="5B8BBD42" w14:textId="77777777" w:rsidR="0039481C" w:rsidRDefault="0039481C" w:rsidP="0039481C">
      <w:pPr>
        <w:pStyle w:val="Rubrik1"/>
      </w:pPr>
      <w:bookmarkStart w:id="184" w:name="_Toc224960921"/>
      <w:bookmarkStart w:id="185" w:name="_Toc357754852"/>
      <w:bookmarkStart w:id="186" w:name="_Toc243452557"/>
      <w:bookmarkStart w:id="187" w:name="_Toc265854137"/>
      <w:r>
        <w:t>Tjänstedomänens krav och regler</w:t>
      </w:r>
      <w:bookmarkEnd w:id="184"/>
      <w:bookmarkEnd w:id="185"/>
      <w:bookmarkEnd w:id="186"/>
      <w:bookmarkEnd w:id="187"/>
    </w:p>
    <w:p w14:paraId="56528998" w14:textId="77777777" w:rsidR="00A36DCE" w:rsidRDefault="00A36DCE" w:rsidP="00A36DCE">
      <w:r>
        <w:t>Tjänsterna avser att tillhandahålla en säker kanal för att meddela sig med invånare som är användare av en portaltjänst. Syftet är att relevanta system ska kunna skicka meddelanden som berör invånaren gällande pågående eller framtida hälso och sjukvårdsärenden.</w:t>
      </w:r>
    </w:p>
    <w:p w14:paraId="377560F7" w14:textId="77777777" w:rsidR="00A36DCE" w:rsidRDefault="00A36DCE" w:rsidP="00A36DCE"/>
    <w:p w14:paraId="2D15A7EB" w14:textId="77777777" w:rsidR="00A36DCE" w:rsidRDefault="00A36DCE" w:rsidP="00A36DCE">
      <w:r>
        <w:t>Om tjänsteproducent inte svarar är det konsuments ansvar att göra rimligt antal försök till omsändningar.</w:t>
      </w:r>
    </w:p>
    <w:p w14:paraId="32D7A116" w14:textId="77777777" w:rsidR="00A36DCE" w:rsidRDefault="00A36DCE" w:rsidP="00A36DCE">
      <w:r>
        <w:t xml:space="preserve">Frekvensen och antal för omsändning bör vara relevant för meddelandets prioritet. Vid upprepande misslyckade försök ska fördröjningen mellan försöken öka för att inte i sig själv  orsaka ytterligare störning i en situation där producent är överbelastad. </w:t>
      </w:r>
    </w:p>
    <w:p w14:paraId="154BA41C" w14:textId="77777777" w:rsidR="00A36DCE" w:rsidRDefault="00A36DCE" w:rsidP="00A36DCE"/>
    <w:p w14:paraId="11E374DB" w14:textId="77777777" w:rsidR="00A36DCE" w:rsidRDefault="00A36DCE" w:rsidP="00A36DCE">
      <w:r>
        <w:t xml:space="preserve">Exempel: </w:t>
      </w:r>
    </w:p>
    <w:p w14:paraId="5E06AF40" w14:textId="77777777" w:rsidR="00A36DCE" w:rsidRDefault="00A36DCE" w:rsidP="00A36DCE">
      <w:r>
        <w:t>Omsändningsförsök 1 efter 4 sekunder</w:t>
      </w:r>
    </w:p>
    <w:p w14:paraId="417E2535" w14:textId="77777777" w:rsidR="00A36DCE" w:rsidRDefault="00A36DCE" w:rsidP="00A36DCE">
      <w:r>
        <w:t>Försök 2 efter ytterligare 20 sekunder</w:t>
      </w:r>
    </w:p>
    <w:p w14:paraId="1F663EDE" w14:textId="77777777" w:rsidR="00A36DCE" w:rsidRDefault="00A36DCE" w:rsidP="00A36DCE">
      <w:r>
        <w:t>Försök 3 efter ytterligare 5 minuter</w:t>
      </w:r>
    </w:p>
    <w:p w14:paraId="3086919B" w14:textId="77777777" w:rsidR="00A36DCE" w:rsidRDefault="00A36DCE" w:rsidP="00A36DCE">
      <w:r>
        <w:lastRenderedPageBreak/>
        <w:t>Försök 4 efter ytterligare 30 minuter</w:t>
      </w:r>
    </w:p>
    <w:p w14:paraId="358CC1AC" w14:textId="77777777" w:rsidR="00A36DCE" w:rsidRDefault="00A36DCE" w:rsidP="00A36DCE">
      <w:r>
        <w:t>Osv tills konsument inte längre anser att det är relevant att försöka fler ggr eller tills felet är åtgärdat.</w:t>
      </w:r>
    </w:p>
    <w:p w14:paraId="73EEBF92" w14:textId="77777777" w:rsidR="00A36DCE" w:rsidRDefault="00A36DCE" w:rsidP="00A36DCE"/>
    <w:p w14:paraId="293826F2" w14:textId="77777777" w:rsidR="00A36DCE" w:rsidRDefault="00A36DCE" w:rsidP="00A36DCE">
      <w:r>
        <w:t>Dessa gäller alla tjänstekontrakt i hela tjänstedomänen om inte undantag görs för specifika tjänstekontrakt senare i dokumentet.</w:t>
      </w:r>
    </w:p>
    <w:p w14:paraId="6C99760C" w14:textId="77777777" w:rsidR="00A36DCE" w:rsidRPr="00A36DCE" w:rsidRDefault="00A36DCE" w:rsidP="00A36DCE"/>
    <w:p w14:paraId="34EFB3B9" w14:textId="77777777" w:rsidR="00403970" w:rsidRPr="00403970" w:rsidRDefault="00403970" w:rsidP="00403970">
      <w:pPr>
        <w:pStyle w:val="Rubrik2"/>
      </w:pPr>
      <w:bookmarkStart w:id="188" w:name="_Toc357754853"/>
      <w:bookmarkStart w:id="189" w:name="_Toc243452558"/>
      <w:bookmarkStart w:id="190" w:name="_Toc265854138"/>
      <w:r>
        <w:t>Informationssäkerhet och juridik</w:t>
      </w:r>
      <w:bookmarkEnd w:id="190"/>
    </w:p>
    <w:p w14:paraId="52CA7805" w14:textId="77777777" w:rsidR="00403970" w:rsidRDefault="00403970" w:rsidP="00403970">
      <w:pPr>
        <w:pStyle w:val="Rubrik2"/>
        <w:numPr>
          <w:ilvl w:val="0"/>
          <w:numId w:val="0"/>
        </w:numPr>
      </w:pPr>
    </w:p>
    <w:p w14:paraId="5966A75C" w14:textId="172C4A82" w:rsidR="00403970" w:rsidRPr="00403970" w:rsidRDefault="00403970" w:rsidP="00403970">
      <w:pPr>
        <w:pStyle w:val="Rubrik3"/>
      </w:pPr>
      <w:bookmarkStart w:id="191" w:name="_Toc265854139"/>
      <w:bookmarkEnd w:id="188"/>
      <w:bookmarkEnd w:id="189"/>
      <w:r>
        <w:t>Informationssäkerhet</w:t>
      </w:r>
      <w:bookmarkEnd w:id="191"/>
    </w:p>
    <w:p w14:paraId="732BB364" w14:textId="7546D5EF" w:rsidR="00403970" w:rsidRDefault="00403970" w:rsidP="00403970">
      <w:r>
        <w:t xml:space="preserve">Kontraktet AddMessageToPatientPortal kan hantera känslig information </w:t>
      </w:r>
      <w:r w:rsidR="00B8287E">
        <w:t>som</w:t>
      </w:r>
      <w:r>
        <w:t xml:space="preserve"> klassas som patientuppgifter.</w:t>
      </w:r>
    </w:p>
    <w:p w14:paraId="6E8E051A" w14:textId="2B2AD146" w:rsidR="00403970" w:rsidRDefault="00403970" w:rsidP="00403970">
      <w:r>
        <w:t>Detta betyder att de krav s</w:t>
      </w:r>
      <w:r w:rsidR="00B8287E">
        <w:t>om PDL (Patient Data Lagen) ställer på</w:t>
      </w:r>
      <w:r w:rsidR="00957D0B">
        <w:t xml:space="preserve"> </w:t>
      </w:r>
      <w:r>
        <w:t>hur informa</w:t>
      </w:r>
      <w:r w:rsidR="00B8287E">
        <w:t>tionen hanteras skall beaktas. Tjänsteproducent ansvarar</w:t>
      </w:r>
      <w:r w:rsidR="004F0329">
        <w:t xml:space="preserve"> </w:t>
      </w:r>
      <w:r w:rsidR="00B8287E">
        <w:t>för att informationen hanteras därefter</w:t>
      </w:r>
      <w:r w:rsidR="00A2288C">
        <w:t xml:space="preserve"> i enlighet med reglerna för individens (Patientens) direktåtkomst</w:t>
      </w:r>
      <w:r w:rsidR="00DC4231">
        <w:t xml:space="preserve"> </w:t>
      </w:r>
      <w:r w:rsidR="004F0329">
        <w:t>genom att upprätthålla vederbörliga rutiner gällande kontroll och andra åtgärder.</w:t>
      </w:r>
      <w:r w:rsidR="00944AF9">
        <w:t xml:space="preserve"> </w:t>
      </w:r>
      <w:r w:rsidR="000F58AF">
        <w:t>Tjänsteproducenten ansvarar för att ingen annan än a</w:t>
      </w:r>
      <w:r w:rsidR="00A2288C">
        <w:t xml:space="preserve">vsedd mottagare får åtkomst till uppgifterna. </w:t>
      </w:r>
    </w:p>
    <w:p w14:paraId="0E7CE184" w14:textId="77777777" w:rsidR="00DC4231" w:rsidRDefault="00DC4231" w:rsidP="00403970"/>
    <w:p w14:paraId="4C1FE10F" w14:textId="4E19BAAA" w:rsidR="00B8287E" w:rsidRDefault="00B8287E" w:rsidP="00B8287E">
      <w:pPr>
        <w:pStyle w:val="Rubrik3"/>
      </w:pPr>
      <w:bookmarkStart w:id="192" w:name="_Toc265854140"/>
      <w:r>
        <w:t>Krav på tjänstekonsument</w:t>
      </w:r>
      <w:bookmarkEnd w:id="192"/>
    </w:p>
    <w:p w14:paraId="3DCA5D0F" w14:textId="69F82367" w:rsidR="00B8287E" w:rsidRDefault="00B8287E" w:rsidP="00B8287E">
      <w:pPr>
        <w:pStyle w:val="Rubrik3"/>
      </w:pPr>
      <w:bookmarkStart w:id="193" w:name="_Toc265854141"/>
      <w:r>
        <w:t>Stark autentisering</w:t>
      </w:r>
      <w:bookmarkEnd w:id="193"/>
    </w:p>
    <w:p w14:paraId="6F730919" w14:textId="4F18A4BE" w:rsidR="00B8287E" w:rsidRDefault="00B8287E" w:rsidP="00B8287E">
      <w:r>
        <w:t>Inloggad användare i portal ska använda stark autentisering enligt gällande regler, inga utökade krav kan ställas för enskilda meddelanden.</w:t>
      </w:r>
    </w:p>
    <w:p w14:paraId="2DEDA3FE" w14:textId="1ED3CA48" w:rsidR="0045769D" w:rsidRPr="00B8287E" w:rsidRDefault="00B8287E" w:rsidP="0039481C">
      <w:r>
        <w:t>Konsumentsystem ansvarar för att säkerhetsnivå i det egna systemet uppfyller gällande regler</w:t>
      </w:r>
    </w:p>
    <w:p w14:paraId="10B913EE" w14:textId="77777777" w:rsidR="0045769D" w:rsidRPr="00DE75E6" w:rsidRDefault="0045769D" w:rsidP="0039481C">
      <w:pPr>
        <w:rPr>
          <w:highlight w:val="yellow"/>
        </w:rPr>
      </w:pPr>
    </w:p>
    <w:p w14:paraId="46813F0C" w14:textId="77777777" w:rsidR="0039481C" w:rsidRDefault="0039481C" w:rsidP="0039481C">
      <w:pPr>
        <w:pStyle w:val="Rubrik2"/>
      </w:pPr>
      <w:bookmarkStart w:id="194" w:name="_Toc243452559"/>
      <w:bookmarkStart w:id="195" w:name="_Toc265854142"/>
      <w:r>
        <w:t>Icke funktionella krav</w:t>
      </w:r>
      <w:bookmarkEnd w:id="194"/>
      <w:bookmarkEnd w:id="195"/>
    </w:p>
    <w:p w14:paraId="425E7BCF" w14:textId="7647F28B" w:rsidR="00B8287E" w:rsidRPr="00B8287E" w:rsidRDefault="00B8287E" w:rsidP="00B8287E">
      <w:r>
        <w:t>Inga</w:t>
      </w:r>
      <w:r w:rsidR="00E70482">
        <w:t xml:space="preserve"> särskilda krav är definierade</w:t>
      </w:r>
      <w:r w:rsidR="0071588F">
        <w:t>.</w:t>
      </w:r>
    </w:p>
    <w:p w14:paraId="4409F62D" w14:textId="77777777" w:rsidR="0039481C" w:rsidRDefault="0039481C" w:rsidP="0039481C">
      <w:pPr>
        <w:rPr>
          <w:color w:val="4F81BD" w:themeColor="accent1"/>
        </w:rPr>
      </w:pPr>
    </w:p>
    <w:p w14:paraId="0988C9C3" w14:textId="2985316C" w:rsidR="0039481C" w:rsidRPr="00A36DCE" w:rsidRDefault="0039481C" w:rsidP="0039481C">
      <w:pPr>
        <w:pStyle w:val="Rubrik3"/>
      </w:pPr>
      <w:bookmarkStart w:id="196" w:name="_Toc243452560"/>
      <w:bookmarkStart w:id="197" w:name="_Toc265854143"/>
      <w:r>
        <w:t>SLA krav</w:t>
      </w:r>
      <w:bookmarkEnd w:id="196"/>
      <w:bookmarkEnd w:id="197"/>
    </w:p>
    <w:p w14:paraId="3F839905" w14:textId="77777777" w:rsidR="00A36DCE" w:rsidRDefault="00A36DCE" w:rsidP="00A36DCE">
      <w:r>
        <w:t>Följande generella SLA-krav gäller för alla tjänsteproducenter som tillhandahåller tjänster. Dessa krav gäller där inget annat anges för ett specifikt tjänstekontrakt.</w:t>
      </w:r>
    </w:p>
    <w:p w14:paraId="3692248A" w14:textId="77777777" w:rsidR="00A36DCE" w:rsidRDefault="00A36DCE" w:rsidP="00A36DCE"/>
    <w:p w14:paraId="224516BE" w14:textId="77777777" w:rsidR="00A36DCE" w:rsidRDefault="00A36DCE" w:rsidP="00A36DCE"/>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0B4BFF" w:rsidRDefault="0039481C" w:rsidP="0039481C">
            <w:r>
              <w:t>Svarstid</w:t>
            </w:r>
          </w:p>
        </w:tc>
        <w:tc>
          <w:tcPr>
            <w:tcW w:w="4154" w:type="dxa"/>
          </w:tcPr>
          <w:p w14:paraId="741380AB" w14:textId="1444202A" w:rsidR="00A36DCE" w:rsidRPr="0039108F" w:rsidRDefault="006D7940" w:rsidP="00DC4231">
            <w:r w:rsidRPr="0039108F">
              <w:t xml:space="preserve">&lt; 2 sekunder för 95% av alla anrop </w:t>
            </w:r>
          </w:p>
        </w:tc>
        <w:tc>
          <w:tcPr>
            <w:tcW w:w="3266" w:type="dxa"/>
          </w:tcPr>
          <w:p w14:paraId="2B3C1131" w14:textId="77777777" w:rsidR="0039481C" w:rsidRDefault="0039481C" w:rsidP="0039481C"/>
        </w:tc>
      </w:tr>
      <w:tr w:rsidR="0039481C" w14:paraId="7D1CE21C" w14:textId="77777777" w:rsidTr="000C2908">
        <w:tc>
          <w:tcPr>
            <w:tcW w:w="2268" w:type="dxa"/>
          </w:tcPr>
          <w:p w14:paraId="654786FF" w14:textId="77777777" w:rsidR="0039481C" w:rsidRPr="000B4BFF" w:rsidRDefault="0039481C" w:rsidP="0039481C">
            <w:r>
              <w:t>Tillgänglighet</w:t>
            </w:r>
          </w:p>
        </w:tc>
        <w:tc>
          <w:tcPr>
            <w:tcW w:w="4154" w:type="dxa"/>
          </w:tcPr>
          <w:p w14:paraId="0412D628" w14:textId="11777117" w:rsidR="0039481C" w:rsidRPr="0039108F" w:rsidRDefault="006D7940" w:rsidP="0039481C">
            <w:r w:rsidRPr="0039108F">
              <w:t>24x7, 99,5%</w:t>
            </w:r>
          </w:p>
        </w:tc>
        <w:tc>
          <w:tcPr>
            <w:tcW w:w="3266" w:type="dxa"/>
          </w:tcPr>
          <w:p w14:paraId="61AE7720" w14:textId="77777777" w:rsidR="0039481C" w:rsidRDefault="0039481C" w:rsidP="0039481C"/>
        </w:tc>
      </w:tr>
      <w:tr w:rsidR="0039481C" w14:paraId="6769F2F7" w14:textId="77777777" w:rsidTr="000C2908">
        <w:tc>
          <w:tcPr>
            <w:tcW w:w="2268" w:type="dxa"/>
          </w:tcPr>
          <w:p w14:paraId="581B440E" w14:textId="77777777" w:rsidR="0039481C" w:rsidRDefault="0039481C" w:rsidP="0039481C">
            <w:r>
              <w:t>Last</w:t>
            </w:r>
          </w:p>
        </w:tc>
        <w:tc>
          <w:tcPr>
            <w:tcW w:w="4154" w:type="dxa"/>
          </w:tcPr>
          <w:p w14:paraId="290EBEE7" w14:textId="1492B990" w:rsidR="0039481C" w:rsidRPr="0039108F" w:rsidRDefault="006D7940" w:rsidP="00DC4231">
            <w:r w:rsidRPr="0039108F">
              <w:t xml:space="preserve">1 transaktion per sekund </w:t>
            </w:r>
            <w:r w:rsidR="00DC4231">
              <w:t>för batchkörning får max 1000 meddelanden skickas åt gången med 5 minuters intervall mellan omgångarna</w:t>
            </w:r>
          </w:p>
        </w:tc>
        <w:tc>
          <w:tcPr>
            <w:tcW w:w="3266" w:type="dxa"/>
          </w:tcPr>
          <w:p w14:paraId="35BE7A63" w14:textId="77777777" w:rsidR="0039481C" w:rsidRDefault="0039481C" w:rsidP="0039481C"/>
        </w:tc>
      </w:tr>
      <w:tr w:rsidR="0039481C" w14:paraId="04F316D2" w14:textId="77777777" w:rsidTr="000C2908">
        <w:tc>
          <w:tcPr>
            <w:tcW w:w="2268" w:type="dxa"/>
          </w:tcPr>
          <w:p w14:paraId="669AE71D" w14:textId="77777777" w:rsidR="0039481C" w:rsidRDefault="0039481C" w:rsidP="0039481C">
            <w:r>
              <w:t>Aktualitet</w:t>
            </w:r>
          </w:p>
        </w:tc>
        <w:tc>
          <w:tcPr>
            <w:tcW w:w="4154" w:type="dxa"/>
          </w:tcPr>
          <w:p w14:paraId="5FA12743" w14:textId="54E66691" w:rsidR="0039481C" w:rsidRPr="0039108F" w:rsidRDefault="006D7940" w:rsidP="0039481C">
            <w:r w:rsidRPr="0039108F">
              <w:t xml:space="preserve">Information i producent ska alltid vara </w:t>
            </w:r>
            <w:r w:rsidRPr="0039108F">
              <w:lastRenderedPageBreak/>
              <w:t>aktuell när den visas för mottagaren (uppdatering är ej aktuell)</w:t>
            </w:r>
          </w:p>
        </w:tc>
        <w:tc>
          <w:tcPr>
            <w:tcW w:w="3266" w:type="dxa"/>
          </w:tcPr>
          <w:p w14:paraId="446C2C7A" w14:textId="77777777" w:rsidR="0039481C" w:rsidRDefault="0039481C" w:rsidP="0039481C"/>
        </w:tc>
      </w:tr>
      <w:tr w:rsidR="0039481C" w14:paraId="2402DAE2" w14:textId="77777777" w:rsidTr="000C2908">
        <w:tc>
          <w:tcPr>
            <w:tcW w:w="2268" w:type="dxa"/>
          </w:tcPr>
          <w:p w14:paraId="7CBF293D" w14:textId="77777777" w:rsidR="0039481C" w:rsidRPr="007C7B21" w:rsidRDefault="0039481C" w:rsidP="0039481C">
            <w:pPr>
              <w:rPr>
                <w:highlight w:val="yellow"/>
              </w:rPr>
            </w:pPr>
            <w:r w:rsidRPr="00D14337">
              <w:lastRenderedPageBreak/>
              <w:t>Återställningstid</w:t>
            </w:r>
          </w:p>
        </w:tc>
        <w:tc>
          <w:tcPr>
            <w:tcW w:w="4154" w:type="dxa"/>
          </w:tcPr>
          <w:p w14:paraId="4C9DF6C8" w14:textId="43752A26" w:rsidR="0039481C" w:rsidRDefault="0039481C" w:rsidP="0039481C">
            <w:pPr>
              <w:tabs>
                <w:tab w:val="left" w:pos="2935"/>
              </w:tabs>
              <w:jc w:val="both"/>
              <w:rPr>
                <w:highlight w:val="yellow"/>
              </w:rPr>
            </w:pPr>
          </w:p>
        </w:tc>
        <w:tc>
          <w:tcPr>
            <w:tcW w:w="3266" w:type="dxa"/>
          </w:tcPr>
          <w:p w14:paraId="6311269A" w14:textId="242F59ED" w:rsidR="0039481C" w:rsidRDefault="00C72259" w:rsidP="0039481C">
            <w:r>
              <w:t xml:space="preserve">Enligt producents gällande övergripande katastrofplan </w:t>
            </w:r>
          </w:p>
        </w:tc>
      </w:tr>
      <w:tr w:rsidR="0039481C" w14:paraId="147A9F02" w14:textId="77777777" w:rsidTr="000C2908">
        <w:tc>
          <w:tcPr>
            <w:tcW w:w="2268" w:type="dxa"/>
          </w:tcPr>
          <w:p w14:paraId="1C93CA06" w14:textId="00DEDA3C" w:rsidR="0039481C" w:rsidRPr="007C7B21" w:rsidRDefault="0039481C" w:rsidP="0039481C">
            <w:pPr>
              <w:rPr>
                <w:highlight w:val="yellow"/>
              </w:rPr>
            </w:pPr>
          </w:p>
        </w:tc>
        <w:tc>
          <w:tcPr>
            <w:tcW w:w="4154" w:type="dxa"/>
          </w:tcPr>
          <w:p w14:paraId="6CBA0B50" w14:textId="77777777" w:rsidR="0039481C" w:rsidRDefault="0039481C" w:rsidP="0039481C">
            <w:pPr>
              <w:rPr>
                <w:highlight w:val="yellow"/>
              </w:rPr>
            </w:pPr>
          </w:p>
        </w:tc>
        <w:tc>
          <w:tcPr>
            <w:tcW w:w="3266" w:type="dxa"/>
          </w:tcPr>
          <w:p w14:paraId="3850F2AD" w14:textId="77777777" w:rsidR="0039481C" w:rsidRDefault="0039481C" w:rsidP="0039481C"/>
        </w:tc>
      </w:tr>
    </w:tbl>
    <w:p w14:paraId="3F32C021" w14:textId="77777777" w:rsidR="0039481C" w:rsidRDefault="0039481C" w:rsidP="0039481C">
      <w:pPr>
        <w:pStyle w:val="Brdtext"/>
      </w:pPr>
    </w:p>
    <w:p w14:paraId="190198DE" w14:textId="77777777" w:rsidR="0039481C" w:rsidRDefault="0039481C" w:rsidP="0039481C">
      <w:pPr>
        <w:pStyle w:val="Rubrik3"/>
      </w:pPr>
      <w:bookmarkStart w:id="198" w:name="_Toc243452561"/>
      <w:bookmarkStart w:id="199" w:name="_Toc265854144"/>
      <w:r>
        <w:t>Övriga krav</w:t>
      </w:r>
      <w:bookmarkEnd w:id="198"/>
      <w:bookmarkEnd w:id="199"/>
    </w:p>
    <w:p w14:paraId="6D523F2F" w14:textId="77777777" w:rsidR="0039481C" w:rsidRPr="007C5E55" w:rsidRDefault="0039481C" w:rsidP="0039481C"/>
    <w:p w14:paraId="074ED34E" w14:textId="77777777" w:rsidR="0039481C" w:rsidRDefault="0039481C" w:rsidP="0039481C">
      <w:pPr>
        <w:pStyle w:val="Rubrik2"/>
      </w:pPr>
      <w:bookmarkStart w:id="200" w:name="_Toc357754854"/>
      <w:bookmarkStart w:id="201" w:name="_Toc243452562"/>
      <w:bookmarkStart w:id="202" w:name="_Toc224960922"/>
      <w:bookmarkStart w:id="203" w:name="_Toc357754855"/>
      <w:bookmarkStart w:id="204" w:name="_Toc265854145"/>
      <w:bookmarkEnd w:id="146"/>
      <w:bookmarkEnd w:id="147"/>
      <w:bookmarkEnd w:id="148"/>
      <w:r>
        <w:t>Felhantering</w:t>
      </w:r>
      <w:bookmarkEnd w:id="200"/>
      <w:bookmarkEnd w:id="201"/>
      <w:bookmarkEnd w:id="204"/>
    </w:p>
    <w:p w14:paraId="6FAF04D9" w14:textId="77777777" w:rsidR="0039481C" w:rsidRDefault="0039481C" w:rsidP="0039481C">
      <w:pPr>
        <w:pStyle w:val="Rubrik3"/>
      </w:pPr>
      <w:bookmarkStart w:id="205" w:name="_Toc243452563"/>
      <w:bookmarkStart w:id="206" w:name="_Toc265854146"/>
      <w:r>
        <w:t>Krav på en tjänsteproducent</w:t>
      </w:r>
      <w:bookmarkEnd w:id="205"/>
      <w:bookmarkEnd w:id="206"/>
    </w:p>
    <w:p w14:paraId="2859FC09" w14:textId="77777777" w:rsidR="0039481C" w:rsidRDefault="0039481C" w:rsidP="0039481C">
      <w:pPr>
        <w:pStyle w:val="Rubrik4"/>
      </w:pPr>
      <w:r>
        <w:t xml:space="preserve">Logiska fel </w:t>
      </w:r>
    </w:p>
    <w:p w14:paraId="4EB7D4E9" w14:textId="060EF28C" w:rsidR="005A0C7A" w:rsidRDefault="00491197" w:rsidP="0039481C">
      <w:pPr>
        <w:pStyle w:val="Brdtext"/>
      </w:pPr>
      <w:r>
        <w:t>Det enda logiska fel som rimligen kan uppstå i AddMessageToPatientportal är att adresserad individ inte är aktiv användare.</w:t>
      </w:r>
      <w:r w:rsidR="005A0C7A">
        <w:t xml:space="preserve"> Om person ej finns returneras statusCode=ERROR och resultText=”Target person is not active user”</w:t>
      </w:r>
    </w:p>
    <w:p w14:paraId="1521A2C9" w14:textId="0452B849" w:rsidR="0039481C" w:rsidRDefault="00960D64" w:rsidP="0039481C">
      <w:pPr>
        <w:pStyle w:val="Brdtext"/>
      </w:pPr>
      <w:r>
        <w:t>Logiskt fel att individ ej finns s</w:t>
      </w:r>
      <w:r w:rsidR="00491197">
        <w:t>ka ej kunna uppstå om kontroll först förs mot IsActiveUser</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207" w:name="_Toc243452564"/>
      <w:bookmarkStart w:id="208" w:name="_Toc265854147"/>
      <w:r>
        <w:t>Krav på en tjänstekonsument</w:t>
      </w:r>
      <w:bookmarkEnd w:id="207"/>
      <w:bookmarkEnd w:id="208"/>
    </w:p>
    <w:p w14:paraId="6B854F4D" w14:textId="5C66FC79" w:rsidR="00491197" w:rsidRPr="00491197" w:rsidRDefault="00491197" w:rsidP="00491197">
      <w:r>
        <w:t>Tjänstekonsument ska försäkra sig om att individ som adresseras är aktiv användare innan AddMessageToPatientPortal anropas. Hur detta görs är valfritt men resultatet av kontroll ska motsvara IsActiveUser</w:t>
      </w:r>
    </w:p>
    <w:p w14:paraId="2CBDBDA5" w14:textId="77777777" w:rsidR="0039481C" w:rsidRDefault="0039481C" w:rsidP="0039481C">
      <w:pPr>
        <w:pStyle w:val="Rubrik1"/>
      </w:pPr>
      <w:bookmarkStart w:id="209" w:name="_Toc243452565"/>
      <w:bookmarkStart w:id="210" w:name="_Toc265854148"/>
      <w:r>
        <w:t xml:space="preserve">Tjänstedomänens </w:t>
      </w:r>
      <w:bookmarkEnd w:id="202"/>
      <w:r>
        <w:t>meddelandemodeller</w:t>
      </w:r>
      <w:bookmarkEnd w:id="203"/>
      <w:bookmarkEnd w:id="209"/>
      <w:bookmarkEnd w:id="210"/>
    </w:p>
    <w:p w14:paraId="53245AF3" w14:textId="77777777" w:rsidR="00A36DCE" w:rsidRDefault="00A36DCE" w:rsidP="00A36DCE">
      <w:bookmarkStart w:id="211" w:name="_Toc224960923"/>
      <w:r>
        <w:t>Samtliga klasser</w:t>
      </w:r>
      <w:r w:rsidRPr="00882BF7">
        <w:t xml:space="preserve"> i mod</w:t>
      </w:r>
      <w:r>
        <w:t>ellen har bedömts ligga utanför V-TIMs tillämpningsområde och har därfö</w:t>
      </w:r>
      <w:r w:rsidRPr="00882BF7">
        <w:t>r inte mappats mot V-TIM</w:t>
      </w:r>
      <w:r>
        <w:t>.</w:t>
      </w:r>
    </w:p>
    <w:p w14:paraId="34C1FBA9" w14:textId="77777777" w:rsidR="00A36DCE" w:rsidRDefault="00A36DCE" w:rsidP="00A36DCE"/>
    <w:p w14:paraId="10E06501" w14:textId="77777777" w:rsidR="00A36DCE" w:rsidRDefault="00A36DCE" w:rsidP="00A36DCE"/>
    <w:p w14:paraId="0B8F8C57" w14:textId="77777777" w:rsidR="00A36DCE" w:rsidRDefault="00A36DCE" w:rsidP="00A36DCE">
      <w:pPr>
        <w:pStyle w:val="Rubrik2"/>
      </w:pPr>
      <w:bookmarkStart w:id="212" w:name="_Toc263325182"/>
      <w:bookmarkStart w:id="213" w:name="_Toc265854149"/>
      <w:r>
        <w:t>Modell</w:t>
      </w:r>
      <w:bookmarkEnd w:id="212"/>
      <w:bookmarkEnd w:id="213"/>
    </w:p>
    <w:p w14:paraId="1D07A931" w14:textId="77777777" w:rsidR="00A36DCE" w:rsidRPr="006476DE" w:rsidRDefault="00A36DCE" w:rsidP="00A36DCE">
      <w:pPr>
        <w:rPr>
          <w:b/>
        </w:rPr>
      </w:pPr>
      <w:r w:rsidRPr="006476DE">
        <w:rPr>
          <w:b/>
        </w:rPr>
        <w:t>IsActiveUser</w:t>
      </w:r>
    </w:p>
    <w:p w14:paraId="49F2907F" w14:textId="77777777" w:rsidR="00A36DCE" w:rsidRPr="002F2D14" w:rsidRDefault="00A36DCE" w:rsidP="00A36DCE">
      <w:pPr>
        <w:ind w:left="-851"/>
      </w:pPr>
    </w:p>
    <w:p w14:paraId="799E2DDA" w14:textId="77777777" w:rsidR="00A36DCE" w:rsidRDefault="00A36DCE" w:rsidP="00A36DCE">
      <w:pPr>
        <w:keepNext/>
      </w:pPr>
      <w:r>
        <w:rPr>
          <w:noProof/>
          <w:lang w:eastAsia="sv-SE"/>
        </w:rPr>
        <w:drawing>
          <wp:inline distT="0" distB="0" distL="0" distR="0" wp14:anchorId="41007D00" wp14:editId="4AC8495C">
            <wp:extent cx="5507990" cy="915834"/>
            <wp:effectExtent l="0" t="0" r="381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990" cy="915834"/>
                    </a:xfrm>
                    <a:prstGeom prst="rect">
                      <a:avLst/>
                    </a:prstGeom>
                    <a:noFill/>
                    <a:ln>
                      <a:noFill/>
                    </a:ln>
                  </pic:spPr>
                </pic:pic>
              </a:graphicData>
            </a:graphic>
          </wp:inline>
        </w:drawing>
      </w:r>
    </w:p>
    <w:p w14:paraId="4451FC9B" w14:textId="77777777" w:rsidR="00A36DCE" w:rsidRDefault="00A36DCE" w:rsidP="00A36DCE">
      <w:pPr>
        <w:pStyle w:val="Beskrivning"/>
      </w:pPr>
      <w:r>
        <w:t xml:space="preserve">Figur </w:t>
      </w:r>
      <w:fldSimple w:instr=" SEQ Figur \* ARABIC ">
        <w:r w:rsidR="00BE4B8D">
          <w:rPr>
            <w:noProof/>
          </w:rPr>
          <w:t>1</w:t>
        </w:r>
      </w:fldSimple>
      <w:r>
        <w:t xml:space="preserve"> Returnerad status för användarkonto</w:t>
      </w:r>
    </w:p>
    <w:p w14:paraId="18549C41" w14:textId="77777777" w:rsidR="00A36DCE" w:rsidRDefault="00A36DCE" w:rsidP="00A36DCE"/>
    <w:p w14:paraId="00FB2A35" w14:textId="77777777" w:rsidR="00A36DCE" w:rsidRPr="006476DE" w:rsidRDefault="00A36DCE" w:rsidP="00A36DCE">
      <w:pPr>
        <w:keepNext/>
        <w:rPr>
          <w:b/>
        </w:rPr>
      </w:pPr>
      <w:r w:rsidRPr="006476DE">
        <w:rPr>
          <w:b/>
        </w:rPr>
        <w:lastRenderedPageBreak/>
        <w:t>AddMessageToPatientPortal</w:t>
      </w:r>
    </w:p>
    <w:p w14:paraId="3E8ED665" w14:textId="77777777" w:rsidR="00A36DCE" w:rsidRPr="006476DE" w:rsidRDefault="00A36DCE" w:rsidP="00A36DCE"/>
    <w:p w14:paraId="08C3C1CE" w14:textId="2D93A1D5" w:rsidR="00A36DCE" w:rsidRDefault="00A36DCE" w:rsidP="00A36DCE">
      <w:pPr>
        <w:keepNext/>
        <w:rPr>
          <w:ins w:id="214" w:author="björn hedman" w:date="2014-07-01T17:05:00Z"/>
        </w:rPr>
      </w:pPr>
    </w:p>
    <w:p w14:paraId="61FBBB64" w14:textId="680F9879" w:rsidR="0073678A" w:rsidRDefault="0073678A" w:rsidP="00A36DCE">
      <w:pPr>
        <w:keepNext/>
      </w:pPr>
      <w:ins w:id="215" w:author="björn hedman" w:date="2014-07-01T17:05:00Z">
        <w:r w:rsidRPr="0073678A">
          <w:rPr>
            <w:noProof/>
            <w:lang w:eastAsia="sv-SE"/>
          </w:rPr>
          <w:drawing>
            <wp:inline distT="0" distB="0" distL="0" distR="0" wp14:anchorId="39595A03" wp14:editId="33DEE8D3">
              <wp:extent cx="2926715" cy="1515110"/>
              <wp:effectExtent l="0" t="0" r="0" b="8890"/>
              <wp:docPr id="5" name="Bild 9"/>
              <wp:cNvGraphicFramePr/>
              <a:graphic xmlns:a="http://schemas.openxmlformats.org/drawingml/2006/main">
                <a:graphicData uri="http://schemas.openxmlformats.org/drawingml/2006/picture">
                  <pic:pic xmlns:pic="http://schemas.openxmlformats.org/drawingml/2006/picture">
                    <pic:nvPicPr>
                      <pic:cNvPr id="5" name="Bild 9"/>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715" cy="1515110"/>
                      </a:xfrm>
                      <a:prstGeom prst="rect">
                        <a:avLst/>
                      </a:prstGeom>
                      <a:noFill/>
                      <a:ln>
                        <a:noFill/>
                      </a:ln>
                    </pic:spPr>
                  </pic:pic>
                </a:graphicData>
              </a:graphic>
            </wp:inline>
          </w:drawing>
        </w:r>
        <w:r w:rsidRPr="0073678A">
          <w:rPr>
            <w:noProof/>
            <w:lang w:eastAsia="sv-SE"/>
          </w:rPr>
          <mc:AlternateContent>
            <mc:Choice Requires="wps">
              <w:drawing>
                <wp:anchor distT="0" distB="0" distL="114300" distR="114300" simplePos="0" relativeHeight="251659264" behindDoc="0" locked="0" layoutInCell="1" allowOverlap="1" wp14:anchorId="0996C84A" wp14:editId="788E65FE">
                  <wp:simplePos x="0" y="0"/>
                  <wp:positionH relativeFrom="column">
                    <wp:posOffset>2263458</wp:posOffset>
                  </wp:positionH>
                  <wp:positionV relativeFrom="paragraph">
                    <wp:posOffset>592455</wp:posOffset>
                  </wp:positionV>
                  <wp:extent cx="254000" cy="1151255"/>
                  <wp:effectExtent l="101600" t="25400" r="76200" b="118745"/>
                  <wp:wrapNone/>
                  <wp:docPr id="4" name="Rak pil 7"/>
                  <wp:cNvGraphicFramePr/>
                  <a:graphic xmlns:a="http://schemas.openxmlformats.org/drawingml/2006/main">
                    <a:graphicData uri="http://schemas.microsoft.com/office/word/2010/wordprocessingShape">
                      <wps:wsp>
                        <wps:cNvCnPr/>
                        <wps:spPr>
                          <a:xfrm flipH="1">
                            <a:off x="0" y="0"/>
                            <a:ext cx="254000" cy="1151255"/>
                          </a:xfrm>
                          <a:prstGeom prst="straightConnector1">
                            <a:avLst/>
                          </a:prstGeom>
                          <a:ln>
                            <a:solidFill>
                              <a:schemeClr val="bg1">
                                <a:lumMod val="6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Rak pil 7" o:spid="_x0000_s1026" type="#_x0000_t32" style="position:absolute;margin-left:178.25pt;margin-top:46.65pt;width:20pt;height:90.6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" strokecolor="#a5a5a5 [2092]" strokeweight="2pt">
                  <v:stroke endarrow="open"/>
                  <v:shadow on="t" opacity="24903f" mv:blur="40000f" origin=",.5" offset="0,20000emu"/>
                </v:shape>
              </w:pict>
            </mc:Fallback>
          </mc:AlternateContent>
        </w:r>
        <w:r w:rsidRPr="0073678A">
          <w:rPr>
            <w:noProof/>
            <w:lang w:eastAsia="sv-SE"/>
          </w:rPr>
          <w:drawing>
            <wp:inline distT="0" distB="0" distL="0" distR="0" wp14:anchorId="09EBBA70" wp14:editId="335C033A">
              <wp:extent cx="5972810" cy="2284095"/>
              <wp:effectExtent l="0" t="0" r="0" b="190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1"/>
                      <pic:cNvPicPr>
                        <a:picLocks noChangeAspect="1"/>
                      </pic:cNvPicPr>
                    </pic:nvPicPr>
                    <pic:blipFill>
                      <a:blip r:embed="rId14"/>
                      <a:stretch>
                        <a:fillRect/>
                      </a:stretch>
                    </pic:blipFill>
                    <pic:spPr>
                      <a:xfrm>
                        <a:off x="0" y="0"/>
                        <a:ext cx="5972810" cy="2284095"/>
                      </a:xfrm>
                      <a:prstGeom prst="rect">
                        <a:avLst/>
                      </a:prstGeom>
                    </pic:spPr>
                  </pic:pic>
                </a:graphicData>
              </a:graphic>
            </wp:inline>
          </w:drawing>
        </w:r>
      </w:ins>
    </w:p>
    <w:p w14:paraId="58EEA3FF" w14:textId="77777777" w:rsidR="00A36DCE" w:rsidRPr="002F2D14" w:rsidRDefault="00A36DCE" w:rsidP="00A36DCE">
      <w:pPr>
        <w:pStyle w:val="Beskrivning"/>
      </w:pPr>
      <w:r>
        <w:t xml:space="preserve">Figur </w:t>
      </w:r>
      <w:fldSimple w:instr=" SEQ Figur \* ARABIC ">
        <w:r w:rsidR="00BE4B8D">
          <w:rPr>
            <w:noProof/>
          </w:rPr>
          <w:t>2</w:t>
        </w:r>
      </w:fldSimple>
      <w:r>
        <w:t xml:space="preserve"> Meddelande till invånare</w:t>
      </w:r>
    </w:p>
    <w:p w14:paraId="56165543" w14:textId="77777777" w:rsidR="00A36DCE" w:rsidRPr="002F2D14" w:rsidRDefault="00A36DCE" w:rsidP="00A36DCE"/>
    <w:tbl>
      <w:tblPr>
        <w:tblW w:w="0" w:type="auto"/>
        <w:tblInd w:w="-176"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A36DCE" w:rsidRPr="00F80392" w14:paraId="6CDB964A" w14:textId="77777777" w:rsidTr="00E7721D">
        <w:tc>
          <w:tcPr>
            <w:tcW w:w="4040" w:type="dxa"/>
            <w:shd w:val="clear" w:color="auto" w:fill="4F81BD"/>
          </w:tcPr>
          <w:p w14:paraId="31D1CD33" w14:textId="77777777" w:rsidR="00A36DCE" w:rsidRPr="00F80392" w:rsidRDefault="00A36DCE" w:rsidP="00E7721D">
            <w:pPr>
              <w:rPr>
                <w:rFonts w:ascii="Calibri" w:hAnsi="Calibri"/>
                <w:b/>
                <w:bCs/>
                <w:sz w:val="22"/>
              </w:rPr>
            </w:pPr>
            <w:r w:rsidRPr="00F80392">
              <w:rPr>
                <w:rFonts w:ascii="Calibri" w:hAnsi="Calibri"/>
                <w:b/>
                <w:bCs/>
                <w:sz w:val="22"/>
              </w:rPr>
              <w:t>Klass.attribut</w:t>
            </w:r>
          </w:p>
        </w:tc>
        <w:tc>
          <w:tcPr>
            <w:tcW w:w="4041" w:type="dxa"/>
            <w:shd w:val="clear" w:color="auto" w:fill="4F81BD"/>
          </w:tcPr>
          <w:p w14:paraId="58B9D98B" w14:textId="77777777" w:rsidR="00A36DCE" w:rsidRPr="00F80392" w:rsidRDefault="00A36DCE" w:rsidP="00E7721D">
            <w:pPr>
              <w:rPr>
                <w:rFonts w:ascii="Calibri" w:hAnsi="Calibri"/>
                <w:b/>
                <w:bCs/>
                <w:sz w:val="22"/>
              </w:rPr>
            </w:pPr>
            <w:r>
              <w:rPr>
                <w:rFonts w:ascii="Calibri" w:hAnsi="Calibri"/>
                <w:b/>
                <w:bCs/>
                <w:sz w:val="22"/>
              </w:rPr>
              <w:t>Mappning mot V-TIM 2.2</w:t>
            </w:r>
          </w:p>
        </w:tc>
      </w:tr>
      <w:tr w:rsidR="00A36DCE" w:rsidRPr="00F80392" w14:paraId="03D8233C" w14:textId="77777777" w:rsidTr="00E7721D">
        <w:tc>
          <w:tcPr>
            <w:tcW w:w="4040" w:type="dxa"/>
            <w:tcBorders>
              <w:top w:val="single" w:sz="8" w:space="0" w:color="4F81BD"/>
              <w:left w:val="single" w:sz="8" w:space="0" w:color="4F81BD"/>
              <w:bottom w:val="single" w:sz="8" w:space="0" w:color="4F81BD"/>
            </w:tcBorders>
            <w:shd w:val="clear" w:color="auto" w:fill="auto"/>
          </w:tcPr>
          <w:p w14:paraId="3F218B32" w14:textId="77777777" w:rsidR="00A36DCE" w:rsidRDefault="00A36DCE" w:rsidP="00E7721D">
            <w:pPr>
              <w:rPr>
                <w:sz w:val="22"/>
                <w:u w:val="single"/>
              </w:rPr>
            </w:pPr>
            <w:r>
              <w:t>Ej tillämpligt</w:t>
            </w:r>
          </w:p>
          <w:p w14:paraId="04E5CFD0" w14:textId="77777777" w:rsidR="00A36DCE" w:rsidRPr="008049D5" w:rsidRDefault="00A36DCE" w:rsidP="00E7721D">
            <w:pPr>
              <w:tabs>
                <w:tab w:val="left" w:pos="1213"/>
              </w:tabs>
              <w:rPr>
                <w:rFonts w:ascii="Calibri" w:hAnsi="Calibri"/>
                <w:b/>
                <w:bCs/>
                <w:sz w:val="22"/>
              </w:rPr>
            </w:pPr>
          </w:p>
        </w:tc>
        <w:tc>
          <w:tcPr>
            <w:tcW w:w="4041" w:type="dxa"/>
            <w:tcBorders>
              <w:top w:val="single" w:sz="8" w:space="0" w:color="4F81BD"/>
              <w:bottom w:val="single" w:sz="4" w:space="0" w:color="auto"/>
            </w:tcBorders>
            <w:shd w:val="clear" w:color="auto" w:fill="auto"/>
          </w:tcPr>
          <w:p w14:paraId="7F621F72" w14:textId="77777777" w:rsidR="00A36DCE" w:rsidRDefault="00A36DCE" w:rsidP="00E7721D">
            <w:pPr>
              <w:rPr>
                <w:sz w:val="22"/>
                <w:u w:val="single"/>
              </w:rPr>
            </w:pPr>
            <w:r>
              <w:t>Ej tillämpligt</w:t>
            </w:r>
          </w:p>
          <w:p w14:paraId="725D6427" w14:textId="77777777" w:rsidR="00A36DCE" w:rsidRPr="008049D5" w:rsidRDefault="00A36DCE" w:rsidP="00E7721D">
            <w:pPr>
              <w:rPr>
                <w:rFonts w:ascii="Calibri" w:hAnsi="Calibri"/>
                <w:sz w:val="22"/>
              </w:rPr>
            </w:pPr>
          </w:p>
        </w:tc>
      </w:tr>
      <w:tr w:rsidR="00A36DCE" w:rsidRPr="00F80392" w14:paraId="2E45829C" w14:textId="77777777" w:rsidTr="00E7721D">
        <w:tc>
          <w:tcPr>
            <w:tcW w:w="4040" w:type="dxa"/>
            <w:shd w:val="clear" w:color="auto" w:fill="auto"/>
          </w:tcPr>
          <w:p w14:paraId="15CC5A0A" w14:textId="77777777" w:rsidR="00A36DCE" w:rsidRPr="002E5AA2" w:rsidRDefault="00A36DCE" w:rsidP="00E7721D">
            <w:pPr>
              <w:rPr>
                <w:rFonts w:ascii="Calibri" w:hAnsi="Calibri"/>
                <w:b/>
                <w:bCs/>
                <w:sz w:val="22"/>
                <w:highlight w:val="yellow"/>
              </w:rPr>
            </w:pPr>
          </w:p>
        </w:tc>
        <w:tc>
          <w:tcPr>
            <w:tcW w:w="4041" w:type="dxa"/>
            <w:tcBorders>
              <w:top w:val="single" w:sz="4" w:space="0" w:color="auto"/>
            </w:tcBorders>
            <w:shd w:val="clear" w:color="auto" w:fill="auto"/>
          </w:tcPr>
          <w:p w14:paraId="5BA6EFAC" w14:textId="77777777" w:rsidR="00A36DCE" w:rsidRPr="002E5AA2" w:rsidRDefault="00A36DCE" w:rsidP="00E7721D">
            <w:pPr>
              <w:rPr>
                <w:rFonts w:ascii="Calibri" w:hAnsi="Calibri"/>
                <w:sz w:val="22"/>
                <w:highlight w:val="yellow"/>
              </w:rPr>
            </w:pPr>
          </w:p>
        </w:tc>
      </w:tr>
    </w:tbl>
    <w:p w14:paraId="3BB06E71" w14:textId="77777777" w:rsidR="00A36DCE" w:rsidRDefault="00A36DCE" w:rsidP="00A36DCE">
      <w:bookmarkStart w:id="216" w:name="_Toc176141590"/>
      <w:bookmarkStart w:id="217" w:name="_Toc176141594"/>
      <w:bookmarkStart w:id="218" w:name="_Toc182360207"/>
      <w:bookmarkStart w:id="219" w:name="_Toc182360366"/>
      <w:bookmarkStart w:id="220" w:name="_Toc182362292"/>
      <w:bookmarkEnd w:id="216"/>
      <w:bookmarkEnd w:id="217"/>
      <w:bookmarkEnd w:id="218"/>
      <w:bookmarkEnd w:id="219"/>
      <w:bookmarkEnd w:id="220"/>
    </w:p>
    <w:p w14:paraId="7A89C1BC" w14:textId="77777777" w:rsidR="00A36DCE" w:rsidRDefault="00A36DCE" w:rsidP="00A36DCE"/>
    <w:p w14:paraId="11DA3D97" w14:textId="77777777" w:rsidR="00A36DCE" w:rsidRDefault="00A36DCE" w:rsidP="00A36DCE"/>
    <w:p w14:paraId="7C7979BB" w14:textId="77777777" w:rsidR="00A36DCE" w:rsidRDefault="00A36DCE" w:rsidP="00A36DCE"/>
    <w:p w14:paraId="5B3FFDC2" w14:textId="77777777" w:rsidR="00A36DCE" w:rsidRDefault="00A36DCE" w:rsidP="00A36DCE">
      <w:pPr>
        <w:pStyle w:val="Rubrik2"/>
      </w:pPr>
      <w:bookmarkStart w:id="221" w:name="_Toc357754857"/>
      <w:bookmarkStart w:id="222" w:name="_Toc263325183"/>
      <w:bookmarkStart w:id="223" w:name="_Toc265854150"/>
      <w:r>
        <w:lastRenderedPageBreak/>
        <w:t>Formatregler</w:t>
      </w:r>
      <w:bookmarkEnd w:id="221"/>
      <w:bookmarkEnd w:id="222"/>
      <w:bookmarkEnd w:id="223"/>
    </w:p>
    <w:p w14:paraId="40F6DB03" w14:textId="77777777" w:rsidR="00A36DCE" w:rsidRDefault="00A36DCE" w:rsidP="00A36DCE">
      <w:pPr>
        <w:pStyle w:val="Rubrik3"/>
      </w:pPr>
      <w:bookmarkStart w:id="224" w:name="_Toc263325184"/>
      <w:bookmarkStart w:id="225" w:name="_Toc265854151"/>
      <w:r>
        <w:t>Organisations</w:t>
      </w:r>
      <w:r w:rsidRPr="00674F2C">
        <w:t>identitet</w:t>
      </w:r>
      <w:bookmarkEnd w:id="224"/>
      <w:bookmarkEnd w:id="225"/>
    </w:p>
    <w:p w14:paraId="593CCC45" w14:textId="77096A88" w:rsidR="00A36DCE" w:rsidRPr="00674F2C" w:rsidRDefault="00A36DCE" w:rsidP="00A36DCE">
      <w:r>
        <w:t>Organisation identifieras med unitid, detta är normalt HSAID inom hälsa och sjukvård men eftersom det vid kontraktets utformning inte säkert går att avgränsa framtida användning till att bara gälla organisationer med HSAID så används här det mer generiska benämnda OrganisationUnitIdType</w:t>
      </w:r>
      <w:r w:rsidR="00AF6B79">
        <w:t xml:space="preserve"> se Arkitekturella beslut AB 2.1</w:t>
      </w:r>
    </w:p>
    <w:p w14:paraId="0C75462A" w14:textId="77777777" w:rsidR="00A36DCE" w:rsidRPr="005918FF" w:rsidRDefault="00A36DCE" w:rsidP="00A36DCE">
      <w:pPr>
        <w:rPr>
          <w:highlight w:val="yellow"/>
        </w:rPr>
      </w:pPr>
    </w:p>
    <w:p w14:paraId="0A117D99" w14:textId="77777777" w:rsidR="00A36DCE" w:rsidRPr="00AF1AC8" w:rsidRDefault="00A36DCE" w:rsidP="00A36DCE">
      <w:pPr>
        <w:pStyle w:val="Rubrik3"/>
      </w:pPr>
      <w:bookmarkStart w:id="226" w:name="_Toc263325185"/>
      <w:bookmarkStart w:id="227" w:name="_Toc265854152"/>
      <w:r w:rsidRPr="00AF1AC8">
        <w:t>Personidentitet</w:t>
      </w:r>
      <w:bookmarkEnd w:id="226"/>
      <w:bookmarkEnd w:id="227"/>
    </w:p>
    <w:p w14:paraId="5B073D2A" w14:textId="001B763D" w:rsidR="0039481C" w:rsidRDefault="00A36DCE" w:rsidP="0039481C">
      <w:pPr>
        <w:spacing w:line="240" w:lineRule="auto"/>
        <w:rPr>
          <w:rFonts w:eastAsia="Times New Roman"/>
          <w:bCs/>
          <w:sz w:val="30"/>
          <w:szCs w:val="28"/>
        </w:rPr>
      </w:pPr>
      <w:r w:rsidRPr="00AF1AC8">
        <w:t xml:space="preserve">Personer som adresseras via tjänsten identifieras via id som följer formatreglerna för person eller samordningsnummer. </w:t>
      </w:r>
    </w:p>
    <w:p w14:paraId="3FC25909" w14:textId="77777777" w:rsidR="0039481C" w:rsidRDefault="0039481C" w:rsidP="0039481C">
      <w:pPr>
        <w:pStyle w:val="Rubrik1"/>
      </w:pPr>
      <w:bookmarkStart w:id="228" w:name="_Toc357754858"/>
      <w:bookmarkStart w:id="229" w:name="_Toc243452569"/>
      <w:bookmarkStart w:id="230" w:name="_Toc265854153"/>
      <w:r>
        <w:t>Tjänstekontrakt</w:t>
      </w:r>
      <w:bookmarkEnd w:id="211"/>
      <w:bookmarkEnd w:id="228"/>
      <w:bookmarkEnd w:id="229"/>
      <w:bookmarkEnd w:id="230"/>
    </w:p>
    <w:p w14:paraId="4EBFA79F" w14:textId="77777777" w:rsidR="00A36DCE" w:rsidRPr="0089249B" w:rsidRDefault="00A36DCE" w:rsidP="00A36DCE">
      <w:pPr>
        <w:pStyle w:val="Rubrik2"/>
      </w:pPr>
      <w:bookmarkStart w:id="231" w:name="_Toc357754859"/>
      <w:bookmarkStart w:id="232" w:name="_Toc263325187"/>
      <w:bookmarkStart w:id="233" w:name="_Toc265854154"/>
      <w:r w:rsidRPr="0089249B">
        <w:t>AddMessageToPatientPortalInboxInteraction</w:t>
      </w:r>
      <w:bookmarkEnd w:id="231"/>
      <w:bookmarkEnd w:id="232"/>
      <w:bookmarkEnd w:id="233"/>
    </w:p>
    <w:p w14:paraId="298E548E" w14:textId="77777777" w:rsidR="00A36DCE" w:rsidRDefault="00A36DCE" w:rsidP="00A36DCE">
      <w:r w:rsidRPr="0089249B">
        <w:t>Används för att ett system ska kunna</w:t>
      </w:r>
      <w:r>
        <w:t xml:space="preserve"> lägga till ett meddelande i invånarens inkorg. Tjänsteinteraktionen realiserar följande användningsfall:</w:t>
      </w:r>
    </w:p>
    <w:p w14:paraId="544EA49A" w14:textId="77777777" w:rsidR="00A36DCE" w:rsidRDefault="00A36DCE" w:rsidP="00A36DCE"/>
    <w:p w14:paraId="680D79B1" w14:textId="77777777" w:rsidR="00A36DCE" w:rsidRDefault="00A36DCE" w:rsidP="00A36DCE">
      <w:r>
        <w:t>”Skicka meddelande till invånare som använder patientportal”</w:t>
      </w:r>
    </w:p>
    <w:p w14:paraId="68025BA8" w14:textId="77777777" w:rsidR="00A36DCE" w:rsidRDefault="00A36DCE" w:rsidP="00A36DCE"/>
    <w:p w14:paraId="3D832C80" w14:textId="77777777" w:rsidR="00A36DCE" w:rsidRDefault="00A36DCE" w:rsidP="00A36DCE">
      <w:pPr>
        <w:pStyle w:val="Rubrik3"/>
      </w:pPr>
      <w:bookmarkStart w:id="234" w:name="_Toc263325188"/>
      <w:bookmarkStart w:id="235" w:name="_Toc265854155"/>
      <w:r>
        <w:t>Version</w:t>
      </w:r>
      <w:bookmarkEnd w:id="234"/>
      <w:bookmarkEnd w:id="235"/>
    </w:p>
    <w:p w14:paraId="6C4EF6A0" w14:textId="77777777" w:rsidR="00A36DCE" w:rsidRDefault="00A36DCE" w:rsidP="00A36DCE">
      <w:r w:rsidRPr="00F82DB5">
        <w:t>1.0</w:t>
      </w:r>
    </w:p>
    <w:p w14:paraId="2C5846F2" w14:textId="77777777" w:rsidR="00A36DCE" w:rsidRPr="00C55071" w:rsidRDefault="00A36DCE" w:rsidP="00A36DCE"/>
    <w:p w14:paraId="51A67E44" w14:textId="77777777" w:rsidR="00A36DCE" w:rsidRDefault="00A36DCE" w:rsidP="00A36DCE">
      <w:pPr>
        <w:pStyle w:val="Rubrik3"/>
      </w:pPr>
      <w:bookmarkStart w:id="236" w:name="_Toc263325189"/>
      <w:bookmarkStart w:id="237" w:name="_Toc265854156"/>
      <w:r>
        <w:t>Fältregler</w:t>
      </w:r>
      <w:bookmarkEnd w:id="236"/>
      <w:bookmarkEnd w:id="237"/>
    </w:p>
    <w:p w14:paraId="7B46D40F" w14:textId="77777777" w:rsidR="00A36DCE" w:rsidRDefault="00A36DCE" w:rsidP="00A36DCE">
      <w:r>
        <w:t xml:space="preserve">Nedanstående tabell beskriver varje element i begäran och svar. Har namnet en * finns ytterligare regler för detta element och beskrivs mer i detalj i stycket Regler. </w:t>
      </w:r>
    </w:p>
    <w:p w14:paraId="67425016" w14:textId="77777777" w:rsidR="00A36DCE" w:rsidRDefault="00A36DCE" w:rsidP="00A36DCE"/>
    <w:tbl>
      <w:tblPr>
        <w:tblStyle w:val="Tabellrutnt"/>
        <w:tblW w:w="9606" w:type="dxa"/>
        <w:tblLayout w:type="fixed"/>
        <w:tblLook w:val="04A0" w:firstRow="1" w:lastRow="0" w:firstColumn="1" w:lastColumn="0" w:noHBand="0" w:noVBand="1"/>
      </w:tblPr>
      <w:tblGrid>
        <w:gridCol w:w="2660"/>
        <w:gridCol w:w="1417"/>
        <w:gridCol w:w="4111"/>
        <w:gridCol w:w="1418"/>
      </w:tblGrid>
      <w:tr w:rsidR="00A36DCE" w14:paraId="7AD57472" w14:textId="77777777" w:rsidTr="00E7721D">
        <w:trPr>
          <w:trHeight w:val="384"/>
        </w:trPr>
        <w:tc>
          <w:tcPr>
            <w:tcW w:w="2660" w:type="dxa"/>
            <w:shd w:val="clear" w:color="auto" w:fill="D9D9D9" w:themeFill="background1" w:themeFillShade="D9"/>
            <w:vAlign w:val="bottom"/>
          </w:tcPr>
          <w:p w14:paraId="760759F2" w14:textId="77777777" w:rsidR="00A36DCE" w:rsidRDefault="00A36DCE" w:rsidP="00E7721D">
            <w:pPr>
              <w:rPr>
                <w:b/>
              </w:rPr>
            </w:pPr>
            <w:r>
              <w:rPr>
                <w:b/>
              </w:rPr>
              <w:t>Namn</w:t>
            </w:r>
          </w:p>
        </w:tc>
        <w:tc>
          <w:tcPr>
            <w:tcW w:w="1417" w:type="dxa"/>
            <w:shd w:val="clear" w:color="auto" w:fill="D9D9D9" w:themeFill="background1" w:themeFillShade="D9"/>
            <w:vAlign w:val="bottom"/>
          </w:tcPr>
          <w:p w14:paraId="13127FB8" w14:textId="77777777" w:rsidR="00A36DCE" w:rsidRDefault="00A36DCE" w:rsidP="00E7721D">
            <w:pPr>
              <w:rPr>
                <w:b/>
              </w:rPr>
            </w:pPr>
            <w:r>
              <w:rPr>
                <w:b/>
              </w:rPr>
              <w:t>Typ</w:t>
            </w:r>
          </w:p>
        </w:tc>
        <w:tc>
          <w:tcPr>
            <w:tcW w:w="4111" w:type="dxa"/>
            <w:shd w:val="clear" w:color="auto" w:fill="D9D9D9" w:themeFill="background1" w:themeFillShade="D9"/>
            <w:vAlign w:val="bottom"/>
          </w:tcPr>
          <w:p w14:paraId="47BA7169" w14:textId="77777777" w:rsidR="00A36DCE" w:rsidRDefault="00A36DCE" w:rsidP="00E7721D">
            <w:pPr>
              <w:rPr>
                <w:b/>
              </w:rPr>
            </w:pPr>
            <w:r>
              <w:rPr>
                <w:b/>
              </w:rPr>
              <w:t>Beskrivning</w:t>
            </w:r>
          </w:p>
        </w:tc>
        <w:tc>
          <w:tcPr>
            <w:tcW w:w="1418" w:type="dxa"/>
            <w:shd w:val="clear" w:color="auto" w:fill="D9D9D9" w:themeFill="background1" w:themeFillShade="D9"/>
            <w:vAlign w:val="bottom"/>
          </w:tcPr>
          <w:p w14:paraId="569DB27E" w14:textId="77777777" w:rsidR="00A36DCE" w:rsidRDefault="00A36DCE" w:rsidP="00E7721D">
            <w:pPr>
              <w:rPr>
                <w:b/>
              </w:rPr>
            </w:pPr>
            <w:r>
              <w:rPr>
                <w:b/>
              </w:rPr>
              <w:t>Kardinalitet</w:t>
            </w:r>
          </w:p>
        </w:tc>
      </w:tr>
      <w:tr w:rsidR="00A36DCE" w14:paraId="385DD292" w14:textId="77777777" w:rsidTr="00E7721D">
        <w:tc>
          <w:tcPr>
            <w:tcW w:w="2660" w:type="dxa"/>
          </w:tcPr>
          <w:p w14:paraId="69E13019" w14:textId="77777777" w:rsidR="00A36DCE" w:rsidRPr="00556159" w:rsidRDefault="00A36DCE"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7EFF247E"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D27E7D1"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EF50216" w14:textId="77777777" w:rsidR="00A36DCE" w:rsidRPr="00BC5B0B" w:rsidRDefault="00A36DCE" w:rsidP="00E7721D">
            <w:pPr>
              <w:pStyle w:val="TableParagraph"/>
              <w:spacing w:line="226" w:lineRule="exact"/>
              <w:ind w:left="102"/>
              <w:rPr>
                <w:rFonts w:ascii="Times New Roman" w:eastAsia="Times New Roman" w:hAnsi="Times New Roman" w:cs="Times New Roman"/>
                <w:spacing w:val="-1"/>
                <w:sz w:val="20"/>
                <w:szCs w:val="20"/>
              </w:rPr>
            </w:pPr>
          </w:p>
        </w:tc>
      </w:tr>
      <w:tr w:rsidR="00A36DCE" w14:paraId="1D9EF504" w14:textId="77777777" w:rsidTr="00E7721D">
        <w:tc>
          <w:tcPr>
            <w:tcW w:w="2660" w:type="dxa"/>
          </w:tcPr>
          <w:p w14:paraId="0263F6F2"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r w:rsidRPr="00941B01">
              <w:t>subjectOfCareId</w:t>
            </w:r>
          </w:p>
        </w:tc>
        <w:tc>
          <w:tcPr>
            <w:tcW w:w="1417" w:type="dxa"/>
          </w:tcPr>
          <w:p w14:paraId="50055577"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SubjectOf</w:t>
            </w:r>
            <w:r>
              <w:softHyphen/>
              <w:t>CareIdType</w:t>
            </w:r>
          </w:p>
        </w:tc>
        <w:tc>
          <w:tcPr>
            <w:tcW w:w="4111" w:type="dxa"/>
          </w:tcPr>
          <w:p w14:paraId="77AC8EDF" w14:textId="77777777" w:rsidR="00A36DCE" w:rsidRDefault="00A36DCE" w:rsidP="00E7721D">
            <w:r>
              <w:t>Person- eller samordningsnummer enl format:</w:t>
            </w:r>
          </w:p>
          <w:p w14:paraId="31F1ED49"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^[0-9]{8}[0-9pPtTfF][0-9]{3}$</w:t>
            </w:r>
          </w:p>
        </w:tc>
        <w:tc>
          <w:tcPr>
            <w:tcW w:w="1418" w:type="dxa"/>
          </w:tcPr>
          <w:p w14:paraId="2928CF21"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t>1..1</w:t>
            </w:r>
          </w:p>
        </w:tc>
      </w:tr>
      <w:tr w:rsidR="00A36DCE" w14:paraId="6502264E" w14:textId="77777777" w:rsidTr="00E7721D">
        <w:tc>
          <w:tcPr>
            <w:tcW w:w="2660" w:type="dxa"/>
          </w:tcPr>
          <w:p w14:paraId="762A4DA0"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r w:rsidRPr="00941B01">
              <w:t>message</w:t>
            </w:r>
          </w:p>
        </w:tc>
        <w:tc>
          <w:tcPr>
            <w:tcW w:w="1417" w:type="dxa"/>
          </w:tcPr>
          <w:p w14:paraId="4FF0F5A6"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Message</w:t>
            </w:r>
            <w:r>
              <w:softHyphen/>
            </w:r>
            <w:r>
              <w:softHyphen/>
              <w:t>Type</w:t>
            </w:r>
          </w:p>
        </w:tc>
        <w:tc>
          <w:tcPr>
            <w:tcW w:w="4111" w:type="dxa"/>
          </w:tcPr>
          <w:p w14:paraId="6A0CCB53"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Ett element av typen MessageType som representerar ett meddelande</w:t>
            </w:r>
          </w:p>
        </w:tc>
        <w:tc>
          <w:tcPr>
            <w:tcW w:w="1418" w:type="dxa"/>
          </w:tcPr>
          <w:p w14:paraId="07E1302F"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t>1..1</w:t>
            </w:r>
          </w:p>
        </w:tc>
      </w:tr>
      <w:tr w:rsidR="00A36DCE" w14:paraId="4F75D9D5" w14:textId="77777777" w:rsidTr="00E7721D">
        <w:tc>
          <w:tcPr>
            <w:tcW w:w="2660" w:type="dxa"/>
          </w:tcPr>
          <w:p w14:paraId="1E84771F"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rsidRPr="00941B01">
              <w:t>notify</w:t>
            </w:r>
          </w:p>
        </w:tc>
        <w:tc>
          <w:tcPr>
            <w:tcW w:w="1417" w:type="dxa"/>
          </w:tcPr>
          <w:p w14:paraId="5ADAB29B"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boolean</w:t>
            </w:r>
          </w:p>
        </w:tc>
        <w:tc>
          <w:tcPr>
            <w:tcW w:w="4111" w:type="dxa"/>
          </w:tcPr>
          <w:p w14:paraId="1302D60E"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Anger om konsument önskar att notifiering ska ske enligt personens inställningar  (sourceSystem måste då också anges)</w:t>
            </w:r>
          </w:p>
        </w:tc>
        <w:tc>
          <w:tcPr>
            <w:tcW w:w="1418" w:type="dxa"/>
          </w:tcPr>
          <w:p w14:paraId="6EDA8038"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t>0..1</w:t>
            </w:r>
          </w:p>
        </w:tc>
      </w:tr>
      <w:tr w:rsidR="00A36DCE" w14:paraId="4FECCEC6" w14:textId="77777777" w:rsidTr="00E7721D">
        <w:tc>
          <w:tcPr>
            <w:tcW w:w="2660" w:type="dxa"/>
          </w:tcPr>
          <w:p w14:paraId="77329306"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rsidRPr="00941B01">
              <w:t>sourceSystem</w:t>
            </w:r>
          </w:p>
        </w:tc>
        <w:tc>
          <w:tcPr>
            <w:tcW w:w="1417" w:type="dxa"/>
          </w:tcPr>
          <w:p w14:paraId="6A3F346E"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15CB457E"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 xml:space="preserve">Det sändande systemets ID enligt konfiguration i mottagande system (producenten) om system ej anges kan </w:t>
            </w:r>
            <w:r>
              <w:lastRenderedPageBreak/>
              <w:t>varken SSO länkning eller notifiering ske. Används för eventuell fördelning av kostnader i samband med notifiering</w:t>
            </w:r>
          </w:p>
        </w:tc>
        <w:tc>
          <w:tcPr>
            <w:tcW w:w="1418" w:type="dxa"/>
          </w:tcPr>
          <w:p w14:paraId="3235AAF9"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lastRenderedPageBreak/>
              <w:t>0..1</w:t>
            </w:r>
          </w:p>
        </w:tc>
      </w:tr>
      <w:tr w:rsidR="00A36DCE" w14:paraId="537F8E3A" w14:textId="77777777" w:rsidTr="00E7721D">
        <w:tc>
          <w:tcPr>
            <w:tcW w:w="2660" w:type="dxa"/>
          </w:tcPr>
          <w:p w14:paraId="4AC5643C" w14:textId="77777777" w:rsidR="00A36DCE" w:rsidRPr="00556159" w:rsidRDefault="00A36DCE"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lastRenderedPageBreak/>
              <w:t>Svar</w:t>
            </w:r>
          </w:p>
        </w:tc>
        <w:tc>
          <w:tcPr>
            <w:tcW w:w="1417" w:type="dxa"/>
          </w:tcPr>
          <w:p w14:paraId="11A337A1"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D99C932"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4FC8555C" w14:textId="77777777" w:rsidR="00A36DCE" w:rsidRPr="00BC5B0B" w:rsidRDefault="00A36DCE" w:rsidP="00E7721D">
            <w:pPr>
              <w:pStyle w:val="TableParagraph"/>
              <w:spacing w:line="226" w:lineRule="exact"/>
              <w:ind w:left="102"/>
              <w:rPr>
                <w:rFonts w:ascii="Times New Roman" w:eastAsia="Times New Roman" w:hAnsi="Times New Roman" w:cs="Times New Roman"/>
                <w:spacing w:val="-1"/>
                <w:sz w:val="20"/>
                <w:szCs w:val="20"/>
              </w:rPr>
            </w:pPr>
          </w:p>
        </w:tc>
      </w:tr>
      <w:tr w:rsidR="00A36DCE" w14:paraId="55355D96" w14:textId="77777777" w:rsidTr="00E7721D">
        <w:tc>
          <w:tcPr>
            <w:tcW w:w="2660" w:type="dxa"/>
          </w:tcPr>
          <w:p w14:paraId="5F801ECF" w14:textId="77777777" w:rsidR="00A36DCE" w:rsidRPr="00F82DB5" w:rsidRDefault="00A36DCE" w:rsidP="00E7721D">
            <w:pPr>
              <w:pStyle w:val="TableParagraph"/>
              <w:spacing w:line="229" w:lineRule="exact"/>
              <w:ind w:left="102"/>
              <w:rPr>
                <w:rFonts w:ascii="Times New Roman" w:eastAsia="Times New Roman" w:hAnsi="Times New Roman" w:cs="Times New Roman"/>
                <w:spacing w:val="-1"/>
                <w:sz w:val="20"/>
                <w:szCs w:val="20"/>
              </w:rPr>
            </w:pPr>
            <w:r>
              <w:t>messageThreadId</w:t>
            </w:r>
          </w:p>
        </w:tc>
        <w:tc>
          <w:tcPr>
            <w:tcW w:w="1417" w:type="dxa"/>
          </w:tcPr>
          <w:p w14:paraId="512ADFF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Text</w:t>
            </w:r>
          </w:p>
        </w:tc>
        <w:tc>
          <w:tcPr>
            <w:tcW w:w="4111" w:type="dxa"/>
          </w:tcPr>
          <w:p w14:paraId="74DDD3E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Returnerat värde är samma som anges i meddelandet i frågan om detta är angivet annars utelämnas detta.</w:t>
            </w:r>
          </w:p>
        </w:tc>
        <w:tc>
          <w:tcPr>
            <w:tcW w:w="1418" w:type="dxa"/>
          </w:tcPr>
          <w:p w14:paraId="7D162278"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A36DCE" w14:paraId="541F0C49" w14:textId="77777777" w:rsidTr="00E7721D">
        <w:tc>
          <w:tcPr>
            <w:tcW w:w="2660" w:type="dxa"/>
          </w:tcPr>
          <w:p w14:paraId="7B543767" w14:textId="77777777" w:rsidR="00A36DCE" w:rsidRDefault="00A36DCE" w:rsidP="00E7721D">
            <w:pPr>
              <w:pStyle w:val="TableParagraph"/>
              <w:spacing w:line="229" w:lineRule="exact"/>
              <w:ind w:left="102"/>
            </w:pPr>
            <w:r w:rsidRPr="0045152E">
              <w:t>notificationSent</w:t>
            </w:r>
          </w:p>
        </w:tc>
        <w:tc>
          <w:tcPr>
            <w:tcW w:w="1417" w:type="dxa"/>
          </w:tcPr>
          <w:p w14:paraId="68DE6A8B" w14:textId="03A283F0" w:rsidR="00A36DCE" w:rsidRDefault="0073678A" w:rsidP="00E7721D">
            <w:pPr>
              <w:pStyle w:val="TableParagraph"/>
              <w:spacing w:line="226" w:lineRule="exact"/>
              <w:ind w:left="102"/>
            </w:pPr>
            <w:ins w:id="238" w:author="björn hedman" w:date="2014-07-01T17:06:00Z">
              <w:r>
                <w:t>N</w:t>
              </w:r>
            </w:ins>
            <w:r w:rsidR="00A36DCE" w:rsidRPr="0045152E">
              <w:t>otificationMethodType</w:t>
            </w:r>
          </w:p>
        </w:tc>
        <w:tc>
          <w:tcPr>
            <w:tcW w:w="4111" w:type="dxa"/>
          </w:tcPr>
          <w:p w14:paraId="37AA47B7" w14:textId="77777777" w:rsidR="00A36DCE" w:rsidRDefault="00A36DCE" w:rsidP="00E7721D">
            <w:pPr>
              <w:pStyle w:val="TableParagraph"/>
              <w:spacing w:line="226" w:lineRule="exact"/>
              <w:ind w:left="102"/>
            </w:pPr>
            <w:r>
              <w:t>Returnerar ev notifieringsmetoder som använts (om producent har stöd för detta)</w:t>
            </w:r>
          </w:p>
        </w:tc>
        <w:tc>
          <w:tcPr>
            <w:tcW w:w="1418" w:type="dxa"/>
          </w:tcPr>
          <w:p w14:paraId="1A8DFC91"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A36DCE" w14:paraId="5BEB6E78" w14:textId="77777777" w:rsidTr="00E7721D">
        <w:tc>
          <w:tcPr>
            <w:tcW w:w="2660" w:type="dxa"/>
          </w:tcPr>
          <w:p w14:paraId="46271C8B" w14:textId="77777777" w:rsidR="00A36DCE" w:rsidRPr="00F82DB5" w:rsidRDefault="00A36DCE" w:rsidP="00E7721D">
            <w:pPr>
              <w:pStyle w:val="TableParagraph"/>
              <w:spacing w:line="229" w:lineRule="exact"/>
              <w:ind w:left="102"/>
              <w:rPr>
                <w:rFonts w:ascii="Times New Roman" w:eastAsia="Times New Roman" w:hAnsi="Times New Roman" w:cs="Times New Roman"/>
                <w:spacing w:val="-1"/>
                <w:sz w:val="20"/>
                <w:szCs w:val="20"/>
              </w:rPr>
            </w:pPr>
            <w:r>
              <w:t>resultCode</w:t>
            </w:r>
          </w:p>
        </w:tc>
        <w:tc>
          <w:tcPr>
            <w:tcW w:w="1417" w:type="dxa"/>
          </w:tcPr>
          <w:p w14:paraId="657EDA09"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Kodverk</w:t>
            </w:r>
          </w:p>
        </w:tc>
        <w:tc>
          <w:tcPr>
            <w:tcW w:w="4111" w:type="dxa"/>
          </w:tcPr>
          <w:p w14:paraId="4E7F676E"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OK, INFO, ERROR</w:t>
            </w:r>
          </w:p>
        </w:tc>
        <w:tc>
          <w:tcPr>
            <w:tcW w:w="1418" w:type="dxa"/>
          </w:tcPr>
          <w:p w14:paraId="08AFD0D7"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A36DCE" w14:paraId="4E0D6F2C" w14:textId="77777777" w:rsidTr="00E7721D">
        <w:tc>
          <w:tcPr>
            <w:tcW w:w="2660" w:type="dxa"/>
          </w:tcPr>
          <w:p w14:paraId="71F9CB6E" w14:textId="77777777" w:rsidR="00A36DCE" w:rsidRPr="00F82DB5" w:rsidRDefault="00A36DCE" w:rsidP="00E7721D">
            <w:pPr>
              <w:pStyle w:val="TableParagraph"/>
              <w:spacing w:line="229" w:lineRule="exact"/>
              <w:ind w:left="102"/>
              <w:rPr>
                <w:rFonts w:ascii="Times New Roman" w:eastAsia="Times New Roman" w:hAnsi="Times New Roman" w:cs="Times New Roman"/>
                <w:spacing w:val="-1"/>
                <w:sz w:val="20"/>
                <w:szCs w:val="20"/>
              </w:rPr>
            </w:pPr>
            <w:r>
              <w:t>resultText</w:t>
            </w:r>
          </w:p>
        </w:tc>
        <w:tc>
          <w:tcPr>
            <w:tcW w:w="1417" w:type="dxa"/>
          </w:tcPr>
          <w:p w14:paraId="16FE330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Text</w:t>
            </w:r>
          </w:p>
        </w:tc>
        <w:tc>
          <w:tcPr>
            <w:tcW w:w="4111" w:type="dxa"/>
          </w:tcPr>
          <w:p w14:paraId="30F73A2D" w14:textId="77777777" w:rsidR="00A36DCE" w:rsidRDefault="00A36DCE" w:rsidP="00E7721D">
            <w:pPr>
              <w:pStyle w:val="TableParagraph"/>
              <w:spacing w:line="226" w:lineRule="exact"/>
              <w:ind w:left="102"/>
            </w:pPr>
            <w:r>
              <w:t>Felmeddelande Förklarande text, returneras alltid för INFO och ERROR</w:t>
            </w:r>
          </w:p>
          <w:p w14:paraId="177FAC83"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809E11A"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746EC4D2" w14:textId="77777777" w:rsidR="00A36DCE" w:rsidRDefault="00A36DCE" w:rsidP="00A36DCE"/>
    <w:tbl>
      <w:tblPr>
        <w:tblStyle w:val="Tabellrutnt"/>
        <w:tblW w:w="9606" w:type="dxa"/>
        <w:tblLayout w:type="fixed"/>
        <w:tblLook w:val="04A0" w:firstRow="1" w:lastRow="0" w:firstColumn="1" w:lastColumn="0" w:noHBand="0" w:noVBand="1"/>
      </w:tblPr>
      <w:tblGrid>
        <w:gridCol w:w="2660"/>
        <w:gridCol w:w="1417"/>
        <w:gridCol w:w="4111"/>
        <w:gridCol w:w="1418"/>
      </w:tblGrid>
      <w:tr w:rsidR="00A36DCE" w:rsidRPr="00BC5B0B" w14:paraId="6175CC36" w14:textId="77777777" w:rsidTr="00E7721D">
        <w:tc>
          <w:tcPr>
            <w:tcW w:w="2660" w:type="dxa"/>
          </w:tcPr>
          <w:p w14:paraId="5881A453" w14:textId="77777777" w:rsidR="00A36DCE" w:rsidRPr="00556159" w:rsidRDefault="00A36DCE"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MessageType</w:t>
            </w:r>
          </w:p>
        </w:tc>
        <w:tc>
          <w:tcPr>
            <w:tcW w:w="1417" w:type="dxa"/>
          </w:tcPr>
          <w:p w14:paraId="0089DDB2"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40AAB76"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6860B7BD" w14:textId="77777777" w:rsidR="00A36DCE" w:rsidRPr="00BC5B0B" w:rsidRDefault="00A36DCE" w:rsidP="00E7721D">
            <w:pPr>
              <w:pStyle w:val="TableParagraph"/>
              <w:spacing w:line="226" w:lineRule="exact"/>
              <w:ind w:left="102"/>
              <w:rPr>
                <w:rFonts w:ascii="Times New Roman" w:eastAsia="Times New Roman" w:hAnsi="Times New Roman" w:cs="Times New Roman"/>
                <w:spacing w:val="-1"/>
                <w:sz w:val="20"/>
                <w:szCs w:val="20"/>
              </w:rPr>
            </w:pPr>
          </w:p>
        </w:tc>
      </w:tr>
      <w:tr w:rsidR="00A36DCE" w:rsidRPr="00F82DB5" w14:paraId="594C808D" w14:textId="77777777" w:rsidTr="00E7721D">
        <w:tc>
          <w:tcPr>
            <w:tcW w:w="2660" w:type="dxa"/>
          </w:tcPr>
          <w:p w14:paraId="7F282BCC"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r>
              <w:t>organisationUnit</w:t>
            </w:r>
          </w:p>
        </w:tc>
        <w:tc>
          <w:tcPr>
            <w:tcW w:w="1417" w:type="dxa"/>
          </w:tcPr>
          <w:p w14:paraId="43253ECD"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orgUnitType</w:t>
            </w:r>
          </w:p>
        </w:tc>
        <w:tc>
          <w:tcPr>
            <w:tcW w:w="4111" w:type="dxa"/>
          </w:tcPr>
          <w:p w14:paraId="06E70489" w14:textId="35CDFFE7" w:rsidR="00A36DCE" w:rsidRPr="00556159" w:rsidRDefault="00C1578E" w:rsidP="00E7721D">
            <w:pPr>
              <w:pStyle w:val="TableParagraph"/>
              <w:spacing w:line="226" w:lineRule="exact"/>
              <w:ind w:left="102"/>
              <w:rPr>
                <w:rFonts w:ascii="Times New Roman" w:eastAsia="Times New Roman" w:hAnsi="Times New Roman" w:cs="Times New Roman"/>
                <w:spacing w:val="-1"/>
                <w:sz w:val="20"/>
                <w:szCs w:val="20"/>
                <w:highlight w:val="yellow"/>
              </w:rPr>
            </w:pPr>
            <w:r>
              <w:t>Information om den enhet som är avsändare</w:t>
            </w:r>
            <w:r w:rsidR="002778DA">
              <w:t xml:space="preserve"> för meddelandet</w:t>
            </w:r>
            <w:r w:rsidR="00780F79">
              <w:t xml:space="preserve"> benämns med generiskt organisationUnit Se arkitekturella beslut AB2.1</w:t>
            </w:r>
          </w:p>
        </w:tc>
        <w:tc>
          <w:tcPr>
            <w:tcW w:w="1418" w:type="dxa"/>
          </w:tcPr>
          <w:p w14:paraId="67A5A8E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1..1</w:t>
            </w:r>
          </w:p>
        </w:tc>
      </w:tr>
      <w:tr w:rsidR="00A36DCE" w:rsidRPr="00F82DB5" w14:paraId="4B3B8845" w14:textId="77777777" w:rsidTr="00E7721D">
        <w:tc>
          <w:tcPr>
            <w:tcW w:w="2660" w:type="dxa"/>
          </w:tcPr>
          <w:p w14:paraId="66EC7FA1"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r>
              <w:t>messageThreadId</w:t>
            </w:r>
          </w:p>
        </w:tc>
        <w:tc>
          <w:tcPr>
            <w:tcW w:w="1417" w:type="dxa"/>
          </w:tcPr>
          <w:p w14:paraId="19E93E99"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241337C5"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Id för att relatera flera meddelanden (trådning). Om detta inte anges blir meddelandet orelaterat.</w:t>
            </w:r>
          </w:p>
        </w:tc>
        <w:tc>
          <w:tcPr>
            <w:tcW w:w="1418" w:type="dxa"/>
          </w:tcPr>
          <w:p w14:paraId="104F3F49"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0..1</w:t>
            </w:r>
          </w:p>
        </w:tc>
      </w:tr>
      <w:tr w:rsidR="00A36DCE" w:rsidRPr="00F82DB5" w14:paraId="09B7A47E" w14:textId="77777777" w:rsidTr="00E7721D">
        <w:tc>
          <w:tcPr>
            <w:tcW w:w="2660" w:type="dxa"/>
          </w:tcPr>
          <w:p w14:paraId="45E7941C"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messageDescription</w:t>
            </w:r>
          </w:p>
        </w:tc>
        <w:tc>
          <w:tcPr>
            <w:tcW w:w="1417" w:type="dxa"/>
          </w:tcPr>
          <w:p w14:paraId="6029D63A"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400C6A07"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En rubrik för meddelandet</w:t>
            </w:r>
          </w:p>
        </w:tc>
        <w:tc>
          <w:tcPr>
            <w:tcW w:w="1418" w:type="dxa"/>
          </w:tcPr>
          <w:p w14:paraId="374C6B28"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0..1</w:t>
            </w:r>
          </w:p>
        </w:tc>
      </w:tr>
      <w:tr w:rsidR="00A36DCE" w:rsidRPr="00F82DB5" w14:paraId="44029F88" w14:textId="77777777" w:rsidTr="00E7721D">
        <w:tc>
          <w:tcPr>
            <w:tcW w:w="2660" w:type="dxa"/>
          </w:tcPr>
          <w:p w14:paraId="652E29C6"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messageText</w:t>
            </w:r>
          </w:p>
        </w:tc>
        <w:tc>
          <w:tcPr>
            <w:tcW w:w="1417" w:type="dxa"/>
          </w:tcPr>
          <w:p w14:paraId="37056D04"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6634155B"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Meddelandets text lämpligen i XML-format (docBook)</w:t>
            </w:r>
          </w:p>
        </w:tc>
        <w:tc>
          <w:tcPr>
            <w:tcW w:w="1418" w:type="dxa"/>
          </w:tcPr>
          <w:p w14:paraId="77243B44"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1..1</w:t>
            </w:r>
          </w:p>
        </w:tc>
      </w:tr>
      <w:tr w:rsidR="00A36DCE" w:rsidRPr="00F82DB5" w14:paraId="7C2ABEFD" w14:textId="77777777" w:rsidTr="00E7721D">
        <w:tc>
          <w:tcPr>
            <w:tcW w:w="2660" w:type="dxa"/>
          </w:tcPr>
          <w:p w14:paraId="33AEF9C0" w14:textId="286A2342" w:rsidR="00A36DCE" w:rsidRPr="00556159" w:rsidRDefault="0073678A" w:rsidP="00E7721D">
            <w:pPr>
              <w:pStyle w:val="TableParagraph"/>
              <w:spacing w:line="226" w:lineRule="exact"/>
              <w:ind w:left="102"/>
              <w:rPr>
                <w:rFonts w:ascii="Times New Roman" w:eastAsia="Times New Roman" w:hAnsi="Times New Roman" w:cs="Times New Roman"/>
                <w:spacing w:val="-1"/>
                <w:sz w:val="20"/>
                <w:szCs w:val="20"/>
                <w:highlight w:val="yellow"/>
              </w:rPr>
            </w:pPr>
            <w:ins w:id="239" w:author="björn hedman" w:date="2014-07-01T17:06:00Z">
              <w:r>
                <w:t>sso</w:t>
              </w:r>
            </w:ins>
            <w:r w:rsidR="00A36DCE">
              <w:t>Link</w:t>
            </w:r>
          </w:p>
        </w:tc>
        <w:tc>
          <w:tcPr>
            <w:tcW w:w="1417" w:type="dxa"/>
          </w:tcPr>
          <w:p w14:paraId="5AB01051" w14:textId="77777777" w:rsidR="00A36DCE" w:rsidRPr="00F375E6"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rsidRPr="00F375E6">
              <w:t>SSOLinkType</w:t>
            </w:r>
          </w:p>
        </w:tc>
        <w:tc>
          <w:tcPr>
            <w:tcW w:w="4111" w:type="dxa"/>
          </w:tcPr>
          <w:p w14:paraId="2F6EDDE6" w14:textId="77777777" w:rsidR="00A36DCE" w:rsidRPr="00F375E6"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rsidRPr="00F375E6">
              <w:t>Information för att skapa en länk med stöd för SSO via samtliga aktuella identifieringsmekanismer i producentsystem (beror av anslutande systems kapabiltet</w:t>
            </w:r>
          </w:p>
        </w:tc>
        <w:tc>
          <w:tcPr>
            <w:tcW w:w="1418" w:type="dxa"/>
          </w:tcPr>
          <w:p w14:paraId="4B439EAA"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0..1</w:t>
            </w:r>
          </w:p>
        </w:tc>
      </w:tr>
    </w:tbl>
    <w:p w14:paraId="0EEDEAF2" w14:textId="77777777" w:rsidR="00A36DCE" w:rsidRDefault="00A36DCE" w:rsidP="00A36DCE"/>
    <w:p w14:paraId="6043EC5D" w14:textId="77777777" w:rsidR="00C1578E" w:rsidRDefault="00C1578E" w:rsidP="00C1578E"/>
    <w:tbl>
      <w:tblPr>
        <w:tblStyle w:val="Tabellrutnt"/>
        <w:tblW w:w="9606" w:type="dxa"/>
        <w:tblLayout w:type="fixed"/>
        <w:tblLook w:val="04A0" w:firstRow="1" w:lastRow="0" w:firstColumn="1" w:lastColumn="0" w:noHBand="0" w:noVBand="1"/>
      </w:tblPr>
      <w:tblGrid>
        <w:gridCol w:w="2660"/>
        <w:gridCol w:w="1417"/>
        <w:gridCol w:w="4111"/>
        <w:gridCol w:w="1418"/>
      </w:tblGrid>
      <w:tr w:rsidR="00C1578E" w:rsidRPr="00BC5B0B" w14:paraId="346F55A5" w14:textId="77777777" w:rsidTr="00E16DAC">
        <w:tc>
          <w:tcPr>
            <w:tcW w:w="2660" w:type="dxa"/>
          </w:tcPr>
          <w:p w14:paraId="28CF9A9B" w14:textId="2B157407" w:rsidR="00C1578E" w:rsidRPr="00556159" w:rsidRDefault="00C1578E" w:rsidP="00E16DAC">
            <w:pPr>
              <w:pStyle w:val="TableParagraph"/>
              <w:spacing w:line="229" w:lineRule="exact"/>
              <w:ind w:left="102"/>
              <w:rPr>
                <w:rFonts w:ascii="Times New Roman" w:eastAsia="Times New Roman" w:hAnsi="Times New Roman" w:cs="Times New Roman"/>
                <w:b/>
                <w:spacing w:val="-1"/>
                <w:sz w:val="20"/>
                <w:szCs w:val="20"/>
              </w:rPr>
            </w:pPr>
            <w:r w:rsidRPr="00C1578E">
              <w:rPr>
                <w:rFonts w:ascii="Times New Roman" w:eastAsia="Times New Roman" w:hAnsi="Times New Roman" w:cs="Times New Roman"/>
                <w:b/>
                <w:spacing w:val="-1"/>
                <w:sz w:val="20"/>
                <w:szCs w:val="20"/>
              </w:rPr>
              <w:t>orgUnitType</w:t>
            </w:r>
          </w:p>
        </w:tc>
        <w:tc>
          <w:tcPr>
            <w:tcW w:w="1417" w:type="dxa"/>
          </w:tcPr>
          <w:p w14:paraId="3F6AF896" w14:textId="77777777" w:rsidR="00C1578E" w:rsidRDefault="00C1578E" w:rsidP="00E16DA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5CF68E3" w14:textId="77777777" w:rsidR="00C1578E" w:rsidRDefault="00C1578E" w:rsidP="00E16DAC">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00F79081" w14:textId="77777777" w:rsidR="00C1578E" w:rsidRPr="00BC5B0B" w:rsidRDefault="00C1578E" w:rsidP="00E16DAC">
            <w:pPr>
              <w:pStyle w:val="TableParagraph"/>
              <w:spacing w:line="226" w:lineRule="exact"/>
              <w:ind w:left="102"/>
              <w:rPr>
                <w:rFonts w:ascii="Times New Roman" w:eastAsia="Times New Roman" w:hAnsi="Times New Roman" w:cs="Times New Roman"/>
                <w:spacing w:val="-1"/>
                <w:sz w:val="20"/>
                <w:szCs w:val="20"/>
              </w:rPr>
            </w:pPr>
          </w:p>
        </w:tc>
      </w:tr>
      <w:tr w:rsidR="00C1578E" w:rsidRPr="00F82DB5" w14:paraId="5B51E01B" w14:textId="77777777" w:rsidTr="00E16DAC">
        <w:tc>
          <w:tcPr>
            <w:tcW w:w="2660" w:type="dxa"/>
          </w:tcPr>
          <w:p w14:paraId="2E3557F0" w14:textId="6E7E8715" w:rsidR="00C1578E" w:rsidRPr="00556159" w:rsidRDefault="00C1578E" w:rsidP="00E16DAC">
            <w:pPr>
              <w:pStyle w:val="TableParagraph"/>
              <w:spacing w:line="229" w:lineRule="exact"/>
              <w:ind w:left="102"/>
              <w:rPr>
                <w:rFonts w:ascii="Times New Roman" w:eastAsia="Times New Roman" w:hAnsi="Times New Roman" w:cs="Times New Roman"/>
                <w:spacing w:val="-1"/>
                <w:sz w:val="20"/>
                <w:szCs w:val="20"/>
                <w:highlight w:val="yellow"/>
              </w:rPr>
            </w:pPr>
            <w:r>
              <w:t>unitId</w:t>
            </w:r>
          </w:p>
        </w:tc>
        <w:tc>
          <w:tcPr>
            <w:tcW w:w="1417" w:type="dxa"/>
          </w:tcPr>
          <w:p w14:paraId="4F7B4B9F" w14:textId="321C2D90"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p>
        </w:tc>
        <w:tc>
          <w:tcPr>
            <w:tcW w:w="4111" w:type="dxa"/>
          </w:tcPr>
          <w:p w14:paraId="4810E226" w14:textId="7D9FA988" w:rsidR="00C1578E" w:rsidRPr="00556159" w:rsidRDefault="00C1578E" w:rsidP="00780F79">
            <w:pPr>
              <w:pStyle w:val="TableParagraph"/>
              <w:spacing w:line="226" w:lineRule="exact"/>
              <w:ind w:left="102"/>
              <w:rPr>
                <w:rFonts w:ascii="Times New Roman" w:eastAsia="Times New Roman" w:hAnsi="Times New Roman" w:cs="Times New Roman"/>
                <w:spacing w:val="-1"/>
                <w:sz w:val="20"/>
                <w:szCs w:val="20"/>
                <w:highlight w:val="yellow"/>
              </w:rPr>
            </w:pPr>
            <w:r>
              <w:t xml:space="preserve">enhetsId för meddelandets avsändare, </w:t>
            </w:r>
          </w:p>
        </w:tc>
        <w:tc>
          <w:tcPr>
            <w:tcW w:w="1418" w:type="dxa"/>
          </w:tcPr>
          <w:p w14:paraId="4AC0A39F" w14:textId="77777777"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1..1</w:t>
            </w:r>
          </w:p>
        </w:tc>
      </w:tr>
      <w:tr w:rsidR="00C1578E" w:rsidRPr="00F82DB5" w14:paraId="7D086B13" w14:textId="77777777" w:rsidTr="00E16DAC">
        <w:tc>
          <w:tcPr>
            <w:tcW w:w="2660" w:type="dxa"/>
          </w:tcPr>
          <w:p w14:paraId="6F0F4160" w14:textId="04447E81" w:rsidR="00C1578E" w:rsidRPr="00556159" w:rsidRDefault="00C1578E" w:rsidP="00E16DAC">
            <w:pPr>
              <w:pStyle w:val="TableParagraph"/>
              <w:spacing w:line="229" w:lineRule="exact"/>
              <w:ind w:left="102"/>
              <w:rPr>
                <w:rFonts w:ascii="Times New Roman" w:eastAsia="Times New Roman" w:hAnsi="Times New Roman" w:cs="Times New Roman"/>
                <w:spacing w:val="-1"/>
                <w:sz w:val="20"/>
                <w:szCs w:val="20"/>
                <w:highlight w:val="yellow"/>
              </w:rPr>
            </w:pPr>
            <w:r>
              <w:t>unitName</w:t>
            </w:r>
          </w:p>
        </w:tc>
        <w:tc>
          <w:tcPr>
            <w:tcW w:w="1417" w:type="dxa"/>
          </w:tcPr>
          <w:p w14:paraId="374BEA59" w14:textId="65F642DE"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766A3684" w14:textId="46EF9C3D" w:rsidR="00C1578E" w:rsidRPr="008D7275" w:rsidRDefault="00C1578E" w:rsidP="00E16DAC">
            <w:pPr>
              <w:pStyle w:val="TableParagraph"/>
              <w:spacing w:line="226" w:lineRule="exact"/>
              <w:ind w:left="102"/>
            </w:pPr>
            <w:r w:rsidRPr="008D7275">
              <w:t>avsändarenhetsnamn</w:t>
            </w:r>
          </w:p>
        </w:tc>
        <w:tc>
          <w:tcPr>
            <w:tcW w:w="1418" w:type="dxa"/>
          </w:tcPr>
          <w:p w14:paraId="63BA4C27" w14:textId="3D576276"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1..1</w:t>
            </w:r>
          </w:p>
        </w:tc>
      </w:tr>
      <w:tr w:rsidR="00C1578E" w:rsidRPr="00F82DB5" w14:paraId="0047C3F8" w14:textId="77777777" w:rsidTr="00E16DAC">
        <w:tc>
          <w:tcPr>
            <w:tcW w:w="2660" w:type="dxa"/>
          </w:tcPr>
          <w:p w14:paraId="4700C238" w14:textId="49E5990E"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unitAddress</w:t>
            </w:r>
          </w:p>
        </w:tc>
        <w:tc>
          <w:tcPr>
            <w:tcW w:w="1417" w:type="dxa"/>
          </w:tcPr>
          <w:p w14:paraId="0327C42D" w14:textId="77777777"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279DA00E" w14:textId="2A9319A6" w:rsidR="00C1578E" w:rsidRPr="008D7275" w:rsidRDefault="00C1578E" w:rsidP="00E16DAC">
            <w:pPr>
              <w:pStyle w:val="TableParagraph"/>
              <w:spacing w:line="226" w:lineRule="exact"/>
              <w:ind w:left="102"/>
            </w:pPr>
            <w:r w:rsidRPr="008D7275">
              <w:t>Adress</w:t>
            </w:r>
          </w:p>
        </w:tc>
        <w:tc>
          <w:tcPr>
            <w:tcW w:w="1418" w:type="dxa"/>
          </w:tcPr>
          <w:p w14:paraId="65120B48" w14:textId="77777777"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0..1</w:t>
            </w:r>
          </w:p>
        </w:tc>
      </w:tr>
      <w:tr w:rsidR="00C1578E" w:rsidRPr="00F82DB5" w14:paraId="684588EB" w14:textId="77777777" w:rsidTr="00E16DAC">
        <w:tc>
          <w:tcPr>
            <w:tcW w:w="2660" w:type="dxa"/>
          </w:tcPr>
          <w:p w14:paraId="5C35A967" w14:textId="0C4D0216" w:rsidR="00C1578E" w:rsidRPr="00556159" w:rsidRDefault="00C1578E" w:rsidP="00C1578E">
            <w:pPr>
              <w:pStyle w:val="TableParagraph"/>
              <w:spacing w:line="226" w:lineRule="exact"/>
              <w:ind w:left="102"/>
              <w:rPr>
                <w:rFonts w:ascii="Times New Roman" w:eastAsia="Times New Roman" w:hAnsi="Times New Roman" w:cs="Times New Roman"/>
                <w:spacing w:val="-1"/>
                <w:sz w:val="20"/>
                <w:szCs w:val="20"/>
                <w:highlight w:val="yellow"/>
              </w:rPr>
            </w:pPr>
            <w:r>
              <w:t>unitPostalCode</w:t>
            </w:r>
          </w:p>
        </w:tc>
        <w:tc>
          <w:tcPr>
            <w:tcW w:w="1417" w:type="dxa"/>
          </w:tcPr>
          <w:p w14:paraId="11B0C9FC" w14:textId="77777777"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46418A2F" w14:textId="10AE4C12" w:rsidR="00C1578E" w:rsidRPr="008D7275" w:rsidRDefault="00C1578E" w:rsidP="00E16DAC">
            <w:pPr>
              <w:pStyle w:val="TableParagraph"/>
              <w:spacing w:line="226" w:lineRule="exact"/>
              <w:ind w:left="102"/>
            </w:pPr>
            <w:r w:rsidRPr="008D7275">
              <w:t>Postnummer</w:t>
            </w:r>
          </w:p>
        </w:tc>
        <w:tc>
          <w:tcPr>
            <w:tcW w:w="1418" w:type="dxa"/>
          </w:tcPr>
          <w:p w14:paraId="5B5F0B68" w14:textId="36B20C72"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0..1</w:t>
            </w:r>
          </w:p>
        </w:tc>
      </w:tr>
      <w:tr w:rsidR="00C1578E" w:rsidRPr="00F82DB5" w14:paraId="3627DE5E" w14:textId="77777777" w:rsidTr="00E16DAC">
        <w:tc>
          <w:tcPr>
            <w:tcW w:w="2660" w:type="dxa"/>
          </w:tcPr>
          <w:p w14:paraId="4EA28E0A" w14:textId="4ACB3AF7"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unitPostalCity</w:t>
            </w:r>
          </w:p>
        </w:tc>
        <w:tc>
          <w:tcPr>
            <w:tcW w:w="1417" w:type="dxa"/>
          </w:tcPr>
          <w:p w14:paraId="4D2FFA56" w14:textId="77B9F41F" w:rsidR="00C1578E" w:rsidRPr="00F375E6"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44A393E0" w14:textId="09A8FF19" w:rsidR="00C1578E" w:rsidRPr="008D7275" w:rsidRDefault="00C1578E" w:rsidP="00C1578E">
            <w:pPr>
              <w:pStyle w:val="TableParagraph"/>
              <w:spacing w:line="226" w:lineRule="exact"/>
              <w:ind w:left="102"/>
            </w:pPr>
            <w:r w:rsidRPr="008D7275">
              <w:t>Stad</w:t>
            </w:r>
          </w:p>
        </w:tc>
        <w:tc>
          <w:tcPr>
            <w:tcW w:w="1418" w:type="dxa"/>
          </w:tcPr>
          <w:p w14:paraId="526CE206" w14:textId="77777777"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0..1</w:t>
            </w:r>
          </w:p>
        </w:tc>
      </w:tr>
      <w:tr w:rsidR="00C1578E" w:rsidRPr="00F82DB5" w14:paraId="29F561E0" w14:textId="77777777" w:rsidTr="00E16DAC">
        <w:tc>
          <w:tcPr>
            <w:tcW w:w="2660" w:type="dxa"/>
          </w:tcPr>
          <w:p w14:paraId="14975051" w14:textId="71A1EF91" w:rsidR="00C1578E" w:rsidRDefault="00C1578E" w:rsidP="00E16DAC">
            <w:pPr>
              <w:pStyle w:val="TableParagraph"/>
              <w:spacing w:line="226" w:lineRule="exact"/>
              <w:ind w:left="102"/>
            </w:pPr>
            <w:r>
              <w:t>unitTelephone</w:t>
            </w:r>
          </w:p>
        </w:tc>
        <w:tc>
          <w:tcPr>
            <w:tcW w:w="1417" w:type="dxa"/>
          </w:tcPr>
          <w:p w14:paraId="0BF0EB40" w14:textId="6C7085B5" w:rsidR="00C1578E" w:rsidRPr="00F375E6" w:rsidRDefault="00C1578E" w:rsidP="00E16DAC">
            <w:pPr>
              <w:pStyle w:val="TableParagraph"/>
              <w:spacing w:line="226" w:lineRule="exact"/>
              <w:ind w:left="102"/>
            </w:pPr>
            <w:r>
              <w:t>text</w:t>
            </w:r>
          </w:p>
        </w:tc>
        <w:tc>
          <w:tcPr>
            <w:tcW w:w="4111" w:type="dxa"/>
          </w:tcPr>
          <w:p w14:paraId="347DB617" w14:textId="231DC0A6" w:rsidR="00C1578E" w:rsidRPr="00F375E6" w:rsidRDefault="00C1578E" w:rsidP="00C1578E">
            <w:pPr>
              <w:pStyle w:val="TableParagraph"/>
              <w:spacing w:line="226" w:lineRule="exact"/>
              <w:ind w:left="102"/>
            </w:pPr>
            <w:r>
              <w:t xml:space="preserve">Telefonnummer </w:t>
            </w:r>
          </w:p>
        </w:tc>
        <w:tc>
          <w:tcPr>
            <w:tcW w:w="1418" w:type="dxa"/>
          </w:tcPr>
          <w:p w14:paraId="55BF60E7" w14:textId="54BC568B" w:rsidR="00C1578E" w:rsidRDefault="00C1578E" w:rsidP="00E16DAC">
            <w:pPr>
              <w:pStyle w:val="TableParagraph"/>
              <w:spacing w:line="226" w:lineRule="exact"/>
              <w:ind w:left="102"/>
            </w:pPr>
            <w:r>
              <w:t>0..1</w:t>
            </w:r>
          </w:p>
        </w:tc>
      </w:tr>
    </w:tbl>
    <w:p w14:paraId="585B0347" w14:textId="54DC9C26" w:rsidR="00A36DCE" w:rsidRDefault="00A36DCE" w:rsidP="00A36DCE"/>
    <w:p w14:paraId="71338360" w14:textId="77777777" w:rsidR="00C1578E" w:rsidRDefault="00C1578E" w:rsidP="00A36DCE"/>
    <w:tbl>
      <w:tblPr>
        <w:tblStyle w:val="Tabellrutnt"/>
        <w:tblW w:w="9606" w:type="dxa"/>
        <w:tblLayout w:type="fixed"/>
        <w:tblLook w:val="04A0" w:firstRow="1" w:lastRow="0" w:firstColumn="1" w:lastColumn="0" w:noHBand="0" w:noVBand="1"/>
      </w:tblPr>
      <w:tblGrid>
        <w:gridCol w:w="2660"/>
        <w:gridCol w:w="1417"/>
        <w:gridCol w:w="4111"/>
        <w:gridCol w:w="1418"/>
      </w:tblGrid>
      <w:tr w:rsidR="00A36DCE" w:rsidRPr="00BC5B0B" w14:paraId="336CC63C" w14:textId="77777777" w:rsidTr="00E7721D">
        <w:tc>
          <w:tcPr>
            <w:tcW w:w="2660" w:type="dxa"/>
          </w:tcPr>
          <w:p w14:paraId="3699B1EE" w14:textId="77777777" w:rsidR="00A36DCE" w:rsidRPr="00556159" w:rsidRDefault="00A36DCE"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SSOLinkType</w:t>
            </w:r>
          </w:p>
        </w:tc>
        <w:tc>
          <w:tcPr>
            <w:tcW w:w="1417" w:type="dxa"/>
          </w:tcPr>
          <w:p w14:paraId="414BC9F5"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38F9552"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0660320D" w14:textId="77777777" w:rsidR="00A36DCE" w:rsidRPr="00BC5B0B" w:rsidRDefault="00A36DCE" w:rsidP="00E7721D">
            <w:pPr>
              <w:pStyle w:val="TableParagraph"/>
              <w:spacing w:line="226" w:lineRule="exact"/>
              <w:ind w:left="102"/>
              <w:rPr>
                <w:rFonts w:ascii="Times New Roman" w:eastAsia="Times New Roman" w:hAnsi="Times New Roman" w:cs="Times New Roman"/>
                <w:spacing w:val="-1"/>
                <w:sz w:val="20"/>
                <w:szCs w:val="20"/>
              </w:rPr>
            </w:pPr>
          </w:p>
        </w:tc>
      </w:tr>
      <w:tr w:rsidR="00A36DCE" w:rsidRPr="00F82DB5" w14:paraId="3A8765AA" w14:textId="77777777" w:rsidTr="00E7721D">
        <w:tc>
          <w:tcPr>
            <w:tcW w:w="2660" w:type="dxa"/>
          </w:tcPr>
          <w:p w14:paraId="6EFDB766" w14:textId="04BADDD8"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r>
              <w:t>linkSystemI</w:t>
            </w:r>
            <w:ins w:id="240" w:author="björn hedman" w:date="2014-07-01T17:07:00Z">
              <w:r w:rsidR="0073678A">
                <w:t>d</w:t>
              </w:r>
            </w:ins>
          </w:p>
        </w:tc>
        <w:tc>
          <w:tcPr>
            <w:tcW w:w="1417" w:type="dxa"/>
          </w:tcPr>
          <w:p w14:paraId="1671A876"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215879A1"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 xml:space="preserve">ID för det system som ska länkas, används för kontroll och metadata </w:t>
            </w:r>
          </w:p>
        </w:tc>
        <w:tc>
          <w:tcPr>
            <w:tcW w:w="1418" w:type="dxa"/>
          </w:tcPr>
          <w:p w14:paraId="5A3EE942"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1..1</w:t>
            </w:r>
          </w:p>
        </w:tc>
      </w:tr>
      <w:tr w:rsidR="00A36DCE" w:rsidRPr="00F82DB5" w14:paraId="61C924C6" w14:textId="77777777" w:rsidTr="00E7721D">
        <w:tc>
          <w:tcPr>
            <w:tcW w:w="2660" w:type="dxa"/>
          </w:tcPr>
          <w:p w14:paraId="7753F8AE"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r>
              <w:t>linkText</w:t>
            </w:r>
          </w:p>
        </w:tc>
        <w:tc>
          <w:tcPr>
            <w:tcW w:w="1417" w:type="dxa"/>
          </w:tcPr>
          <w:p w14:paraId="6B7827D0"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7B9C5975"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Länktext som ska visas för invånaren</w:t>
            </w:r>
          </w:p>
        </w:tc>
        <w:tc>
          <w:tcPr>
            <w:tcW w:w="1418" w:type="dxa"/>
          </w:tcPr>
          <w:p w14:paraId="3820EA4C"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1..1</w:t>
            </w:r>
          </w:p>
        </w:tc>
      </w:tr>
      <w:tr w:rsidR="00A36DCE" w:rsidRPr="00F82DB5" w14:paraId="1F7E2D96" w14:textId="77777777" w:rsidTr="00E7721D">
        <w:tc>
          <w:tcPr>
            <w:tcW w:w="2660" w:type="dxa"/>
          </w:tcPr>
          <w:p w14:paraId="7C949E7C"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queryString</w:t>
            </w:r>
          </w:p>
        </w:tc>
        <w:tc>
          <w:tcPr>
            <w:tcW w:w="1417" w:type="dxa"/>
          </w:tcPr>
          <w:p w14:paraId="6C910417"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1256C8BD" w14:textId="77777777" w:rsidR="00A36DCE" w:rsidRDefault="00A36DCE" w:rsidP="00E7721D">
            <w:r>
              <w:t xml:space="preserve">Parametrar som ska finnas med i länken </w:t>
            </w:r>
            <w:r>
              <w:lastRenderedPageBreak/>
              <w:t>(queryString)</w:t>
            </w:r>
          </w:p>
          <w:p w14:paraId="265FC12B"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Basurl för länken hämtas från konfigurering, nyckel för uppslag är id i linkSystemID</w:t>
            </w:r>
          </w:p>
        </w:tc>
        <w:tc>
          <w:tcPr>
            <w:tcW w:w="1418" w:type="dxa"/>
          </w:tcPr>
          <w:p w14:paraId="4282658A"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lastRenderedPageBreak/>
              <w:t>0..1</w:t>
            </w:r>
          </w:p>
        </w:tc>
      </w:tr>
      <w:tr w:rsidR="00A36DCE" w:rsidRPr="00F82DB5" w14:paraId="36F7B21D" w14:textId="77777777" w:rsidTr="00E7721D">
        <w:tc>
          <w:tcPr>
            <w:tcW w:w="2660" w:type="dxa"/>
          </w:tcPr>
          <w:p w14:paraId="46A78DC9"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lastRenderedPageBreak/>
              <w:t>linkType</w:t>
            </w:r>
          </w:p>
        </w:tc>
        <w:tc>
          <w:tcPr>
            <w:tcW w:w="1417" w:type="dxa"/>
          </w:tcPr>
          <w:p w14:paraId="24F73E00" w14:textId="1FF910A6" w:rsidR="00A36DCE" w:rsidRPr="00556159" w:rsidRDefault="00705EFF" w:rsidP="00E7721D">
            <w:pPr>
              <w:pStyle w:val="TableParagraph"/>
              <w:spacing w:line="226" w:lineRule="exact"/>
              <w:ind w:left="102"/>
              <w:rPr>
                <w:rFonts w:ascii="Times New Roman" w:eastAsia="Times New Roman" w:hAnsi="Times New Roman" w:cs="Times New Roman"/>
                <w:spacing w:val="-1"/>
                <w:sz w:val="20"/>
                <w:szCs w:val="20"/>
                <w:highlight w:val="yellow"/>
              </w:rPr>
            </w:pPr>
            <w:ins w:id="241" w:author="björn hedman" w:date="2014-07-01T17:07:00Z">
              <w:r>
                <w:t>L</w:t>
              </w:r>
            </w:ins>
            <w:r w:rsidR="00A36DCE">
              <w:t>inkTypeType</w:t>
            </w:r>
          </w:p>
        </w:tc>
        <w:tc>
          <w:tcPr>
            <w:tcW w:w="4111" w:type="dxa"/>
          </w:tcPr>
          <w:p w14:paraId="3C1241A5" w14:textId="77777777" w:rsidR="00A36DCE" w:rsidRDefault="00A36DCE" w:rsidP="00E7721D">
            <w:r>
              <w:t>Anger hur länken ska öppnas. Faktiskt funktion och vilka typer som stöds beror av funktionalitet hos producentet. Detaljer definieras i respektive  producentbeskrivning</w:t>
            </w:r>
          </w:p>
          <w:p w14:paraId="236D20E6" w14:textId="77777777" w:rsidR="00A36DCE" w:rsidRDefault="00A36DCE" w:rsidP="00E7721D"/>
          <w:p w14:paraId="2C93D5BF" w14:textId="77777777" w:rsidR="00A36DCE" w:rsidRDefault="00A36DCE" w:rsidP="00E7721D">
            <w:r>
              <w:t xml:space="preserve">Möjliga värden och exempel på användning. </w:t>
            </w:r>
          </w:p>
          <w:p w14:paraId="3E7BD116" w14:textId="77777777" w:rsidR="00A36DCE" w:rsidRDefault="00A36DCE" w:rsidP="00E7721D">
            <w:r>
              <w:t>CurrentTarget= Befintlig plats (samma fönster)</w:t>
            </w:r>
          </w:p>
          <w:p w14:paraId="2F110485" w14:textId="77777777" w:rsidR="00A36DCE" w:rsidRDefault="00A36DCE" w:rsidP="00E7721D">
            <w:r>
              <w:t>NewTarget=Ny plats( nytt fönster)</w:t>
            </w:r>
          </w:p>
          <w:p w14:paraId="3AE73FC1" w14:textId="77777777" w:rsidR="00A36DCE" w:rsidRDefault="00A36DCE" w:rsidP="00E7721D">
            <w:r>
              <w:t>Widget=Widgetläge enligt producent spe</w:t>
            </w:r>
          </w:p>
          <w:p w14:paraId="548595FF"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Embedded=ib</w:t>
            </w:r>
          </w:p>
        </w:tc>
        <w:tc>
          <w:tcPr>
            <w:tcW w:w="1418" w:type="dxa"/>
          </w:tcPr>
          <w:p w14:paraId="23D82B09"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0..1</w:t>
            </w:r>
          </w:p>
        </w:tc>
      </w:tr>
    </w:tbl>
    <w:p w14:paraId="5778E511" w14:textId="77777777" w:rsidR="00A36DCE" w:rsidRPr="00ED19D0" w:rsidRDefault="00A36DCE" w:rsidP="00A36DCE">
      <w:pPr>
        <w:pStyle w:val="Brdtext"/>
      </w:pPr>
    </w:p>
    <w:p w14:paraId="53F8918B" w14:textId="77777777" w:rsidR="00A36DCE" w:rsidRPr="00A929DB" w:rsidRDefault="00A36DCE" w:rsidP="00A36DCE">
      <w:pPr>
        <w:pStyle w:val="Rubrik3"/>
      </w:pPr>
      <w:bookmarkStart w:id="242" w:name="_Toc263325190"/>
      <w:bookmarkStart w:id="243" w:name="_Toc265854157"/>
      <w:r>
        <w:t>Övriga regler</w:t>
      </w:r>
      <w:bookmarkEnd w:id="242"/>
      <w:bookmarkEnd w:id="243"/>
    </w:p>
    <w:p w14:paraId="01F46F92" w14:textId="77777777" w:rsidR="00A36DCE" w:rsidRPr="00C127F9" w:rsidRDefault="00A36DCE" w:rsidP="00A36DCE">
      <w:pPr>
        <w:rPr>
          <w:b/>
        </w:rPr>
      </w:pPr>
      <w:r w:rsidRPr="00C127F9">
        <w:rPr>
          <w:b/>
        </w:rPr>
        <w:t xml:space="preserve">Kontrollera att </w:t>
      </w:r>
      <w:r>
        <w:rPr>
          <w:b/>
        </w:rPr>
        <w:t>person är användare av portal</w:t>
      </w:r>
    </w:p>
    <w:p w14:paraId="1968E100" w14:textId="77777777" w:rsidR="00A36DCE" w:rsidRDefault="00A36DCE" w:rsidP="00A36DCE">
      <w:r>
        <w:t>Om anropande system inte med säkerhet vet att aktuell användare är registrerad/aktiv användare av portalen så ska först tjänsten IsActiveUser anropas för kontroll innan meddelande skickas</w:t>
      </w:r>
    </w:p>
    <w:p w14:paraId="678C6FE0" w14:textId="77777777" w:rsidR="00A36DCE" w:rsidRDefault="00A36DCE" w:rsidP="00A36DCE"/>
    <w:p w14:paraId="11ACE208" w14:textId="77777777" w:rsidR="00A36DCE" w:rsidRDefault="00A36DCE" w:rsidP="00A36DCE">
      <w:pPr>
        <w:rPr>
          <w:b/>
        </w:rPr>
      </w:pPr>
      <w:r>
        <w:rPr>
          <w:b/>
        </w:rPr>
        <w:t>messageText</w:t>
      </w:r>
    </w:p>
    <w:p w14:paraId="306817D6" w14:textId="77777777" w:rsidR="00A36DCE" w:rsidRDefault="00A36DCE" w:rsidP="00A36DCE">
      <w:r>
        <w:t>Meddelandets textinnehåll. Producent definierar vilket stöd som finns för formattering så som exempelvis docBook.</w:t>
      </w:r>
    </w:p>
    <w:p w14:paraId="246738CC" w14:textId="77777777" w:rsidR="00A36DCE" w:rsidRDefault="00A36DCE" w:rsidP="00A36DCE"/>
    <w:p w14:paraId="26FAAB99" w14:textId="77777777" w:rsidR="00A36DCE" w:rsidRPr="00A57E7F" w:rsidRDefault="00A36DCE" w:rsidP="00A36DCE"/>
    <w:p w14:paraId="7995DCFA" w14:textId="77777777" w:rsidR="00A36DCE" w:rsidRPr="00674F2C" w:rsidRDefault="00A36DCE" w:rsidP="00A36DCE">
      <w:pPr>
        <w:rPr>
          <w:b/>
        </w:rPr>
      </w:pPr>
      <w:r w:rsidRPr="00674F2C">
        <w:rPr>
          <w:b/>
        </w:rPr>
        <w:t>MessageThreadID</w:t>
      </w:r>
    </w:p>
    <w:p w14:paraId="054B5F35" w14:textId="77777777" w:rsidR="00A36DCE" w:rsidRPr="00674F2C" w:rsidRDefault="00A36DCE" w:rsidP="00A36DCE">
      <w:r w:rsidRPr="00674F2C">
        <w:t>Om messageThreadId anges i anropet så är det samma som returneras i svaret</w:t>
      </w:r>
    </w:p>
    <w:p w14:paraId="37901573" w14:textId="77777777" w:rsidR="00A36DCE" w:rsidRPr="00674F2C" w:rsidRDefault="00A36DCE" w:rsidP="00A36DCE">
      <w:r w:rsidRPr="00674F2C">
        <w:t>Om inget messageThreadID  angavs i frågan så blir objektet tomt i svaret</w:t>
      </w:r>
    </w:p>
    <w:p w14:paraId="2D93A22A" w14:textId="77777777" w:rsidR="00A36DCE" w:rsidRDefault="00A36DCE" w:rsidP="00A36DCE">
      <w:pPr>
        <w:rPr>
          <w:b/>
        </w:rPr>
      </w:pPr>
    </w:p>
    <w:p w14:paraId="13C0E061" w14:textId="77777777" w:rsidR="00A36DCE" w:rsidRPr="00674F2C" w:rsidRDefault="00A36DCE" w:rsidP="00A36DCE">
      <w:pPr>
        <w:rPr>
          <w:b/>
        </w:rPr>
      </w:pPr>
      <w:r>
        <w:rPr>
          <w:b/>
        </w:rPr>
        <w:t>resultCode</w:t>
      </w:r>
    </w:p>
    <w:p w14:paraId="696CA8C6" w14:textId="77777777" w:rsidR="00A36DCE" w:rsidRDefault="00A36DCE" w:rsidP="00A36DCE">
      <w:r w:rsidRPr="00674F2C">
        <w:t>Om resultCode INFO eller</w:t>
      </w:r>
      <w:r>
        <w:t xml:space="preserve"> ERROR så returneras också </w:t>
      </w:r>
      <w:r w:rsidRPr="00674F2C">
        <w:t>objektet resultText med information om anledningen</w:t>
      </w:r>
      <w:r>
        <w:t>. ERROR antyder logiskt fel (tekniska fel hanteras av SOAP exeptions) tex om användaren inte är aktiv användare.</w:t>
      </w:r>
    </w:p>
    <w:p w14:paraId="0893B556" w14:textId="77777777" w:rsidR="00A36DCE" w:rsidRDefault="00A36DCE" w:rsidP="00A36DCE"/>
    <w:p w14:paraId="25A04BF5" w14:textId="77777777" w:rsidR="00A36DCE" w:rsidRDefault="00A36DCE" w:rsidP="00A36DCE"/>
    <w:p w14:paraId="118EB3D3" w14:textId="77777777" w:rsidR="00A36DCE" w:rsidRPr="0045152E" w:rsidRDefault="00A36DCE" w:rsidP="00A36DCE">
      <w:pPr>
        <w:spacing w:line="240" w:lineRule="auto"/>
        <w:rPr>
          <w:b/>
        </w:rPr>
      </w:pPr>
      <w:r w:rsidRPr="0045152E">
        <w:rPr>
          <w:b/>
        </w:rPr>
        <w:t>notificationSent</w:t>
      </w:r>
    </w:p>
    <w:p w14:paraId="2A955383" w14:textId="77777777" w:rsidR="00A36DCE" w:rsidRDefault="00A36DCE" w:rsidP="00A36DCE">
      <w:r>
        <w:t xml:space="preserve">Om producent har stöd för detta så returneras de typer av notifieringar som meddelandet resulterade i. </w:t>
      </w:r>
    </w:p>
    <w:p w14:paraId="3DB1825C" w14:textId="77777777" w:rsidR="00A36DCE" w:rsidRDefault="00A36DCE" w:rsidP="00A36DCE"/>
    <w:p w14:paraId="5DE2DEFC" w14:textId="77777777" w:rsidR="00A36DCE" w:rsidRPr="00FC09FC" w:rsidRDefault="00A36DCE" w:rsidP="00A36DCE">
      <w:pPr>
        <w:rPr>
          <w:b/>
        </w:rPr>
      </w:pPr>
      <w:r w:rsidRPr="00FC09FC">
        <w:rPr>
          <w:b/>
        </w:rPr>
        <w:t>SSOLinkType</w:t>
      </w:r>
    </w:p>
    <w:p w14:paraId="63914209" w14:textId="77777777" w:rsidR="00A36DCE" w:rsidRDefault="00A36DCE" w:rsidP="00A36DCE">
      <w:r>
        <w:lastRenderedPageBreak/>
        <w:t>SSOLinkType används för att skapa en länk till ett externt system med stöd för ”singel sign on” oavsett vilken metod för identifiering som används i det länkade systemet. I informationen för länken anges systemId  (länkat system behöver vara konfigurerat i portalen), länktext, parametrar för aktuellt anrop samt vilken typ av länk som avses (nytt fönster, befintlig fönster osv)</w:t>
      </w:r>
    </w:p>
    <w:p w14:paraId="569F40F7" w14:textId="77777777" w:rsidR="00A36DCE" w:rsidRDefault="00A36DCE" w:rsidP="00A36DCE">
      <w:r>
        <w:t>Observera att basurl för länken hämtas från systeminställningar i runtime till denna läggs därefter parametrar som angivit i queryString och eventuell information för identitetshantering.</w:t>
      </w:r>
    </w:p>
    <w:p w14:paraId="368C1A93" w14:textId="77777777" w:rsidR="00A36DCE" w:rsidRDefault="00A36DCE" w:rsidP="00A36DCE">
      <w:r>
        <w:rPr>
          <w:noProof/>
          <w:lang w:eastAsia="sv-SE"/>
        </w:rPr>
        <w:drawing>
          <wp:inline distT="0" distB="0" distL="0" distR="0" wp14:anchorId="51248553" wp14:editId="011BA376">
            <wp:extent cx="2859828" cy="1517271"/>
            <wp:effectExtent l="0" t="0" r="10795" b="6985"/>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9828" cy="1517271"/>
                    </a:xfrm>
                    <a:prstGeom prst="rect">
                      <a:avLst/>
                    </a:prstGeom>
                    <a:noFill/>
                    <a:ln>
                      <a:noFill/>
                    </a:ln>
                  </pic:spPr>
                </pic:pic>
              </a:graphicData>
            </a:graphic>
          </wp:inline>
        </w:drawing>
      </w:r>
    </w:p>
    <w:p w14:paraId="37E440E2" w14:textId="77777777" w:rsidR="00A36DCE" w:rsidRDefault="00A36DCE" w:rsidP="00A36DCE">
      <w:pPr>
        <w:rPr>
          <w:color w:val="4F81BD" w:themeColor="accent1"/>
        </w:rPr>
      </w:pPr>
    </w:p>
    <w:p w14:paraId="4A9A02E1" w14:textId="77777777" w:rsidR="00A36DCE" w:rsidRDefault="00A36DCE" w:rsidP="00A36DCE">
      <w:pPr>
        <w:pStyle w:val="Rubrik4"/>
      </w:pPr>
      <w:r w:rsidRPr="00776D68">
        <w:t>Icke funktionella krav</w:t>
      </w:r>
    </w:p>
    <w:p w14:paraId="116D5758" w14:textId="77777777" w:rsidR="00A36DCE" w:rsidRPr="00776D68" w:rsidRDefault="00A36DCE" w:rsidP="00A36DCE">
      <w:pPr>
        <w:pStyle w:val="Rubrik5"/>
      </w:pPr>
      <w:r w:rsidRPr="00776D68">
        <w:t>SLA-krav</w:t>
      </w:r>
    </w:p>
    <w:p w14:paraId="1E0C18EA" w14:textId="19777428" w:rsidR="00A36DCE" w:rsidRPr="008B016A" w:rsidRDefault="00104360" w:rsidP="00A36DCE">
      <w:r w:rsidRPr="009D3139">
        <w:t>Inga specifika krav</w:t>
      </w:r>
      <w:r w:rsidR="00997D80" w:rsidRPr="00997D80">
        <w:t>,</w:t>
      </w:r>
      <w:r>
        <w:t xml:space="preserve"> de generella SLA reglerna som finns beskrivna tidigare i dokumentet gäller</w:t>
      </w:r>
      <w:r w:rsidRPr="008B016A" w:rsidDel="00104360">
        <w:t xml:space="preserve"> </w:t>
      </w:r>
    </w:p>
    <w:p w14:paraId="105D5932" w14:textId="77777777" w:rsidR="0039481C" w:rsidRPr="008B016A" w:rsidRDefault="0039481C" w:rsidP="0039481C"/>
    <w:p w14:paraId="7099B70B" w14:textId="68F7A892" w:rsidR="0039481C" w:rsidRDefault="0039481C" w:rsidP="0039481C">
      <w:pPr>
        <w:pStyle w:val="Rubrik3"/>
      </w:pPr>
      <w:bookmarkStart w:id="244" w:name="_Toc243452574"/>
      <w:bookmarkStart w:id="245" w:name="_Toc265854158"/>
      <w:r w:rsidRPr="00776D68">
        <w:t>Annan information om kontraktet</w:t>
      </w:r>
      <w:bookmarkEnd w:id="244"/>
      <w:bookmarkEnd w:id="245"/>
    </w:p>
    <w:p w14:paraId="000AE5CD" w14:textId="56E2F2DF" w:rsidR="00A36DCE" w:rsidRPr="00A36DCE" w:rsidRDefault="00A36DCE" w:rsidP="00A36DCE">
      <w:r>
        <w:t>Respektive producent avgör om meddelandet kan formatteras (tex via docBook) och hur reglerna för detta ser ut. Producent bör beskriva detta i separat producentspecifik anslutningsspecifikation.</w:t>
      </w:r>
    </w:p>
    <w:p w14:paraId="36CDFA24" w14:textId="77777777" w:rsidR="003D77DA" w:rsidRDefault="003D77DA" w:rsidP="003D77DA">
      <w:pPr>
        <w:pStyle w:val="Rubrik2"/>
        <w:numPr>
          <w:ilvl w:val="0"/>
          <w:numId w:val="0"/>
        </w:numPr>
        <w:ind w:left="576" w:hanging="576"/>
      </w:pPr>
    </w:p>
    <w:p w14:paraId="17020F6C" w14:textId="77777777" w:rsidR="003D77DA" w:rsidRPr="000E3884" w:rsidRDefault="003D77DA" w:rsidP="003D77DA">
      <w:pPr>
        <w:pStyle w:val="Rubrik2"/>
      </w:pPr>
      <w:bookmarkStart w:id="246" w:name="_Toc263325191"/>
      <w:bookmarkStart w:id="247" w:name="_Toc265854159"/>
      <w:r w:rsidRPr="000E3884">
        <w:t>IsActiveUser</w:t>
      </w:r>
      <w:bookmarkEnd w:id="246"/>
      <w:bookmarkEnd w:id="247"/>
    </w:p>
    <w:p w14:paraId="45165BA1" w14:textId="77777777" w:rsidR="003D77DA" w:rsidRPr="000E3884" w:rsidRDefault="003D77DA" w:rsidP="003D77DA"/>
    <w:p w14:paraId="05C60E93" w14:textId="77777777" w:rsidR="003D77DA" w:rsidRPr="000E3884" w:rsidRDefault="003D77DA" w:rsidP="003D77DA">
      <w:r w:rsidRPr="000E3884">
        <w:t>Tjänsten används för att ett konsumerande system ska kunna kontrollera om en individ är aktiv/registerad användare av ett system.</w:t>
      </w:r>
    </w:p>
    <w:p w14:paraId="1A29E423" w14:textId="77777777" w:rsidR="003D77DA" w:rsidRPr="000E3884" w:rsidRDefault="003D77DA" w:rsidP="003D77DA"/>
    <w:p w14:paraId="5421D82C" w14:textId="77777777" w:rsidR="003D77DA" w:rsidRPr="003D4979" w:rsidRDefault="003D77DA" w:rsidP="003D77DA">
      <w:r w:rsidRPr="000E3884">
        <w:t>Tjänsten tar ett personid (personnummer) i frågan och returnerar status</w:t>
      </w:r>
      <w:r w:rsidRPr="003D4979">
        <w:t xml:space="preserve"> för individen och om denne har aktiverat någon form av n</w:t>
      </w:r>
      <w:r>
        <w:t>otifiering via SMS eller epost .</w:t>
      </w:r>
      <w:r w:rsidRPr="003D4979">
        <w:t>Notera att de som returneras är endast status för vad som är aktiverat inte några</w:t>
      </w:r>
      <w:r>
        <w:t xml:space="preserve"> faktiska</w:t>
      </w:r>
      <w:r w:rsidRPr="003D4979">
        <w:t xml:space="preserve"> uppgifter </w:t>
      </w:r>
      <w:r>
        <w:t>om adresser eller telefonnummer</w:t>
      </w:r>
    </w:p>
    <w:p w14:paraId="316EF870" w14:textId="77777777" w:rsidR="003D77DA" w:rsidRDefault="003D77DA" w:rsidP="003D77DA"/>
    <w:p w14:paraId="093D9C1C" w14:textId="77777777" w:rsidR="003D77DA" w:rsidRDefault="003D77DA" w:rsidP="003D77DA">
      <w:r>
        <w:t>”Kontrollera aktiv användare”</w:t>
      </w:r>
    </w:p>
    <w:p w14:paraId="1B9A9339" w14:textId="77777777" w:rsidR="003D77DA" w:rsidRDefault="003D77DA" w:rsidP="003D77DA">
      <w:pPr>
        <w:spacing w:line="240" w:lineRule="auto"/>
        <w:rPr>
          <w:rFonts w:eastAsia="Times New Roman"/>
          <w:bCs/>
          <w:sz w:val="30"/>
          <w:szCs w:val="28"/>
        </w:rPr>
      </w:pPr>
    </w:p>
    <w:p w14:paraId="140EBC44" w14:textId="77777777" w:rsidR="003D77DA" w:rsidRDefault="003D77DA" w:rsidP="003D77DA">
      <w:pPr>
        <w:pStyle w:val="Rubrik3"/>
      </w:pPr>
      <w:bookmarkStart w:id="248" w:name="_Toc263325192"/>
      <w:bookmarkStart w:id="249" w:name="_Toc265854160"/>
      <w:r>
        <w:t>Version</w:t>
      </w:r>
      <w:bookmarkEnd w:id="248"/>
      <w:bookmarkEnd w:id="249"/>
    </w:p>
    <w:p w14:paraId="145925EB" w14:textId="77777777" w:rsidR="003D77DA" w:rsidRDefault="003D77DA" w:rsidP="003D77DA">
      <w:r w:rsidRPr="009D58C0">
        <w:t>1.0</w:t>
      </w:r>
    </w:p>
    <w:p w14:paraId="3B10581A" w14:textId="77777777" w:rsidR="003D77DA" w:rsidRPr="00C55071" w:rsidRDefault="003D77DA" w:rsidP="003D77DA"/>
    <w:p w14:paraId="7D10ABF7" w14:textId="77777777" w:rsidR="003D77DA" w:rsidRDefault="003D77DA" w:rsidP="003D77DA">
      <w:pPr>
        <w:pStyle w:val="Rubrik3"/>
      </w:pPr>
      <w:bookmarkStart w:id="250" w:name="_Toc263325193"/>
      <w:bookmarkStart w:id="251" w:name="_Toc265854161"/>
      <w:r>
        <w:lastRenderedPageBreak/>
        <w:t>Fältregler</w:t>
      </w:r>
      <w:bookmarkEnd w:id="250"/>
      <w:bookmarkEnd w:id="251"/>
    </w:p>
    <w:p w14:paraId="03A230B9" w14:textId="77777777" w:rsidR="003D77DA" w:rsidRDefault="003D77DA" w:rsidP="003D77DA">
      <w:r>
        <w:t xml:space="preserve">Nedanstående tabell beskriver varje element i begäran och svar. Har namnet en * finns ytterligare regler för detta element och beskrivs mer i detalj i stycket Regler. </w:t>
      </w:r>
    </w:p>
    <w:p w14:paraId="0033E4C7" w14:textId="77777777" w:rsidR="003D77DA" w:rsidRDefault="003D77DA" w:rsidP="003D77DA"/>
    <w:tbl>
      <w:tblPr>
        <w:tblStyle w:val="Tabellrutnt"/>
        <w:tblW w:w="9606" w:type="dxa"/>
        <w:tblLayout w:type="fixed"/>
        <w:tblLook w:val="04A0" w:firstRow="1" w:lastRow="0" w:firstColumn="1" w:lastColumn="0" w:noHBand="0" w:noVBand="1"/>
      </w:tblPr>
      <w:tblGrid>
        <w:gridCol w:w="2660"/>
        <w:gridCol w:w="1417"/>
        <w:gridCol w:w="4111"/>
        <w:gridCol w:w="1418"/>
      </w:tblGrid>
      <w:tr w:rsidR="003D77DA" w14:paraId="51556BEB" w14:textId="77777777" w:rsidTr="00E7721D">
        <w:trPr>
          <w:trHeight w:val="384"/>
        </w:trPr>
        <w:tc>
          <w:tcPr>
            <w:tcW w:w="2660" w:type="dxa"/>
            <w:shd w:val="clear" w:color="auto" w:fill="D9D9D9" w:themeFill="background1" w:themeFillShade="D9"/>
            <w:vAlign w:val="bottom"/>
          </w:tcPr>
          <w:p w14:paraId="61DC6947" w14:textId="77777777" w:rsidR="003D77DA" w:rsidRDefault="003D77DA" w:rsidP="00E7721D">
            <w:pPr>
              <w:rPr>
                <w:b/>
              </w:rPr>
            </w:pPr>
            <w:r>
              <w:rPr>
                <w:b/>
              </w:rPr>
              <w:t>Namn</w:t>
            </w:r>
          </w:p>
        </w:tc>
        <w:tc>
          <w:tcPr>
            <w:tcW w:w="1417" w:type="dxa"/>
            <w:shd w:val="clear" w:color="auto" w:fill="D9D9D9" w:themeFill="background1" w:themeFillShade="D9"/>
            <w:vAlign w:val="bottom"/>
          </w:tcPr>
          <w:p w14:paraId="5FBFB178" w14:textId="77777777" w:rsidR="003D77DA" w:rsidRDefault="003D77DA" w:rsidP="00E7721D">
            <w:pPr>
              <w:rPr>
                <w:b/>
              </w:rPr>
            </w:pPr>
            <w:r>
              <w:rPr>
                <w:b/>
              </w:rPr>
              <w:t>Typ</w:t>
            </w:r>
          </w:p>
        </w:tc>
        <w:tc>
          <w:tcPr>
            <w:tcW w:w="4111" w:type="dxa"/>
            <w:shd w:val="clear" w:color="auto" w:fill="D9D9D9" w:themeFill="background1" w:themeFillShade="D9"/>
            <w:vAlign w:val="bottom"/>
          </w:tcPr>
          <w:p w14:paraId="5808274D" w14:textId="77777777" w:rsidR="003D77DA" w:rsidRDefault="003D77DA" w:rsidP="00E7721D">
            <w:pPr>
              <w:rPr>
                <w:b/>
              </w:rPr>
            </w:pPr>
            <w:r>
              <w:rPr>
                <w:b/>
              </w:rPr>
              <w:t>Beskrivning</w:t>
            </w:r>
          </w:p>
        </w:tc>
        <w:tc>
          <w:tcPr>
            <w:tcW w:w="1418" w:type="dxa"/>
            <w:shd w:val="clear" w:color="auto" w:fill="D9D9D9" w:themeFill="background1" w:themeFillShade="D9"/>
            <w:vAlign w:val="bottom"/>
          </w:tcPr>
          <w:p w14:paraId="4BD8A597" w14:textId="77777777" w:rsidR="003D77DA" w:rsidRDefault="003D77DA" w:rsidP="00E7721D">
            <w:pPr>
              <w:rPr>
                <w:b/>
              </w:rPr>
            </w:pPr>
            <w:r>
              <w:rPr>
                <w:b/>
              </w:rPr>
              <w:t>Kardinalitet</w:t>
            </w:r>
          </w:p>
        </w:tc>
      </w:tr>
      <w:tr w:rsidR="003D77DA" w14:paraId="22B62984" w14:textId="77777777" w:rsidTr="00E7721D">
        <w:tc>
          <w:tcPr>
            <w:tcW w:w="2660" w:type="dxa"/>
          </w:tcPr>
          <w:p w14:paraId="5519FCF2" w14:textId="77777777" w:rsidR="003D77DA" w:rsidRPr="00556159" w:rsidRDefault="003D77DA"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6109C34D"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E9656AF"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8885F1F" w14:textId="77777777" w:rsidR="003D77DA" w:rsidRPr="00BC5B0B" w:rsidRDefault="003D77DA" w:rsidP="00E7721D">
            <w:pPr>
              <w:pStyle w:val="TableParagraph"/>
              <w:spacing w:line="226" w:lineRule="exact"/>
              <w:ind w:left="102"/>
              <w:rPr>
                <w:rFonts w:ascii="Times New Roman" w:eastAsia="Times New Roman" w:hAnsi="Times New Roman" w:cs="Times New Roman"/>
                <w:spacing w:val="-1"/>
                <w:sz w:val="20"/>
                <w:szCs w:val="20"/>
              </w:rPr>
            </w:pPr>
          </w:p>
        </w:tc>
      </w:tr>
      <w:tr w:rsidR="003D77DA" w14:paraId="6DD970EF" w14:textId="77777777" w:rsidTr="00E7721D">
        <w:tc>
          <w:tcPr>
            <w:tcW w:w="2660" w:type="dxa"/>
          </w:tcPr>
          <w:p w14:paraId="41636D2B"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rsidRPr="001A3FE2">
              <w:t>subjectOfCare</w:t>
            </w:r>
            <w:r>
              <w:t>Id</w:t>
            </w:r>
          </w:p>
        </w:tc>
        <w:tc>
          <w:tcPr>
            <w:tcW w:w="1417" w:type="dxa"/>
          </w:tcPr>
          <w:p w14:paraId="1E5FD7A6"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t>SubjectOf</w:t>
            </w:r>
            <w:r>
              <w:softHyphen/>
              <w:t>CareIdType</w:t>
            </w:r>
          </w:p>
        </w:tc>
        <w:tc>
          <w:tcPr>
            <w:tcW w:w="4111" w:type="dxa"/>
          </w:tcPr>
          <w:p w14:paraId="5DE0CAA7" w14:textId="77777777" w:rsidR="003D77DA" w:rsidRDefault="003D77DA" w:rsidP="00E7721D">
            <w:r>
              <w:t>Person- eller samordningsnummer enl format:</w:t>
            </w:r>
          </w:p>
          <w:p w14:paraId="13CB5039"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t>^[0-9]{8}[0-9pPtTfF][0-9]{3}$</w:t>
            </w:r>
          </w:p>
        </w:tc>
        <w:tc>
          <w:tcPr>
            <w:tcW w:w="1418" w:type="dxa"/>
          </w:tcPr>
          <w:p w14:paraId="79D14F3B"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rsidRPr="001A3FE2">
              <w:t>1..1</w:t>
            </w:r>
          </w:p>
        </w:tc>
      </w:tr>
      <w:tr w:rsidR="003D77DA" w14:paraId="71A3AD46" w14:textId="77777777" w:rsidTr="00E7721D">
        <w:tc>
          <w:tcPr>
            <w:tcW w:w="2660" w:type="dxa"/>
          </w:tcPr>
          <w:p w14:paraId="49CE6D3F" w14:textId="77777777" w:rsidR="003D77DA" w:rsidRPr="00556159" w:rsidRDefault="003D77DA"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0F41DD6F"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6CD8B31A"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05BED19" w14:textId="77777777" w:rsidR="003D77DA" w:rsidRPr="00BC5B0B" w:rsidRDefault="003D77DA" w:rsidP="00E7721D">
            <w:pPr>
              <w:pStyle w:val="TableParagraph"/>
              <w:spacing w:line="226" w:lineRule="exact"/>
              <w:ind w:left="102"/>
              <w:rPr>
                <w:rFonts w:ascii="Times New Roman" w:eastAsia="Times New Roman" w:hAnsi="Times New Roman" w:cs="Times New Roman"/>
                <w:spacing w:val="-1"/>
                <w:sz w:val="20"/>
                <w:szCs w:val="20"/>
              </w:rPr>
            </w:pPr>
          </w:p>
        </w:tc>
      </w:tr>
      <w:tr w:rsidR="003D77DA" w14:paraId="1A34C84B" w14:textId="77777777" w:rsidTr="00E7721D">
        <w:tc>
          <w:tcPr>
            <w:tcW w:w="2660" w:type="dxa"/>
          </w:tcPr>
          <w:p w14:paraId="2F3B446D" w14:textId="77777777" w:rsidR="003D77DA" w:rsidRPr="00556159" w:rsidRDefault="003D77DA" w:rsidP="00E7721D">
            <w:pPr>
              <w:pStyle w:val="TableParagraph"/>
              <w:spacing w:line="229" w:lineRule="exact"/>
              <w:ind w:left="102"/>
              <w:rPr>
                <w:rFonts w:ascii="Times New Roman" w:eastAsia="Times New Roman" w:hAnsi="Times New Roman" w:cs="Times New Roman"/>
                <w:spacing w:val="-1"/>
                <w:sz w:val="20"/>
                <w:szCs w:val="20"/>
                <w:highlight w:val="yellow"/>
              </w:rPr>
            </w:pPr>
            <w:r>
              <w:t>status</w:t>
            </w:r>
          </w:p>
        </w:tc>
        <w:tc>
          <w:tcPr>
            <w:tcW w:w="1417" w:type="dxa"/>
          </w:tcPr>
          <w:p w14:paraId="0FBCD5F4"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t>boolean</w:t>
            </w:r>
          </w:p>
        </w:tc>
        <w:tc>
          <w:tcPr>
            <w:tcW w:w="4111" w:type="dxa"/>
          </w:tcPr>
          <w:p w14:paraId="5A68A8A3"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t>True om personen är registerad användare</w:t>
            </w:r>
          </w:p>
        </w:tc>
        <w:tc>
          <w:tcPr>
            <w:tcW w:w="1418" w:type="dxa"/>
          </w:tcPr>
          <w:p w14:paraId="7C1A5B7D"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t>1..1</w:t>
            </w:r>
          </w:p>
        </w:tc>
      </w:tr>
      <w:tr w:rsidR="003D77DA" w14:paraId="05545B3F" w14:textId="77777777" w:rsidTr="00E7721D">
        <w:tc>
          <w:tcPr>
            <w:tcW w:w="2660" w:type="dxa"/>
          </w:tcPr>
          <w:p w14:paraId="75F49EB7" w14:textId="77777777" w:rsidR="003D77DA" w:rsidRPr="00BE7DC6" w:rsidRDefault="003D77DA" w:rsidP="00E7721D">
            <w:pPr>
              <w:pStyle w:val="TableParagraph"/>
              <w:spacing w:line="229" w:lineRule="exact"/>
              <w:ind w:left="102"/>
              <w:rPr>
                <w:rFonts w:ascii="Times New Roman" w:eastAsia="Times New Roman" w:hAnsi="Times New Roman" w:cs="Times New Roman"/>
                <w:spacing w:val="-1"/>
                <w:sz w:val="20"/>
                <w:szCs w:val="20"/>
              </w:rPr>
            </w:pPr>
            <w:r w:rsidRPr="00BE7DC6">
              <w:t>activeNotificationMethods</w:t>
            </w:r>
          </w:p>
        </w:tc>
        <w:tc>
          <w:tcPr>
            <w:tcW w:w="1417" w:type="dxa"/>
          </w:tcPr>
          <w:p w14:paraId="4479B888" w14:textId="2EBC2E18" w:rsidR="003D77DA" w:rsidRPr="00BE7DC6" w:rsidRDefault="009B263C" w:rsidP="00E7721D">
            <w:pPr>
              <w:pStyle w:val="TableParagraph"/>
              <w:spacing w:line="226" w:lineRule="exact"/>
              <w:ind w:left="102"/>
              <w:rPr>
                <w:rFonts w:ascii="Times New Roman" w:eastAsia="Times New Roman" w:hAnsi="Times New Roman" w:cs="Times New Roman"/>
                <w:spacing w:val="-1"/>
                <w:sz w:val="20"/>
                <w:szCs w:val="20"/>
              </w:rPr>
            </w:pPr>
            <w:ins w:id="252" w:author="björn hedman" w:date="2014-07-01T17:07:00Z">
              <w:r>
                <w:t>N</w:t>
              </w:r>
            </w:ins>
            <w:r w:rsidR="003D77DA" w:rsidRPr="00BE7DC6">
              <w:t>otificationMethodType</w:t>
            </w:r>
          </w:p>
        </w:tc>
        <w:tc>
          <w:tcPr>
            <w:tcW w:w="4111" w:type="dxa"/>
          </w:tcPr>
          <w:p w14:paraId="0CA92289" w14:textId="77777777" w:rsidR="003D77DA" w:rsidRPr="00BE7DC6" w:rsidRDefault="003D77DA" w:rsidP="00E7721D">
            <w:r w:rsidRPr="00BE7DC6">
              <w:t>Listar aktuella metoder för notifering</w:t>
            </w:r>
          </w:p>
          <w:p w14:paraId="4F9E8F2D" w14:textId="77777777" w:rsidR="003D77DA" w:rsidRPr="00BE7DC6" w:rsidRDefault="003D77DA" w:rsidP="003D77DA">
            <w:pPr>
              <w:pStyle w:val="Liststycke"/>
              <w:numPr>
                <w:ilvl w:val="0"/>
                <w:numId w:val="32"/>
              </w:numPr>
            </w:pPr>
            <w:r w:rsidRPr="00BE7DC6">
              <w:t>SMS</w:t>
            </w:r>
          </w:p>
          <w:p w14:paraId="10E78E0A" w14:textId="77777777" w:rsidR="003D77DA" w:rsidRPr="00BE7DC6" w:rsidRDefault="003D77DA" w:rsidP="003D77DA">
            <w:pPr>
              <w:pStyle w:val="Liststycke"/>
              <w:numPr>
                <w:ilvl w:val="0"/>
                <w:numId w:val="32"/>
              </w:numPr>
            </w:pPr>
            <w:r w:rsidRPr="00BE7DC6">
              <w:t>email</w:t>
            </w:r>
          </w:p>
          <w:p w14:paraId="1E40BD33" w14:textId="77777777" w:rsidR="003D77DA" w:rsidRPr="00BE7DC6" w:rsidRDefault="003D77DA" w:rsidP="003D77DA">
            <w:pPr>
              <w:pStyle w:val="TableParagraph"/>
              <w:numPr>
                <w:ilvl w:val="0"/>
                <w:numId w:val="32"/>
              </w:numPr>
              <w:spacing w:line="226" w:lineRule="exact"/>
              <w:rPr>
                <w:rFonts w:ascii="Times New Roman" w:eastAsia="Times New Roman" w:hAnsi="Times New Roman" w:cs="Times New Roman"/>
                <w:spacing w:val="-1"/>
                <w:sz w:val="20"/>
                <w:szCs w:val="20"/>
              </w:rPr>
            </w:pPr>
            <w:r w:rsidRPr="00BE7DC6">
              <w:t>other</w:t>
            </w:r>
          </w:p>
        </w:tc>
        <w:tc>
          <w:tcPr>
            <w:tcW w:w="1418" w:type="dxa"/>
          </w:tcPr>
          <w:p w14:paraId="34A6FD68" w14:textId="77777777" w:rsidR="003D77DA" w:rsidRPr="00BE7DC6" w:rsidRDefault="003D77DA" w:rsidP="00E7721D">
            <w:pPr>
              <w:pStyle w:val="TableParagraph"/>
              <w:spacing w:line="226" w:lineRule="exact"/>
              <w:ind w:left="102"/>
              <w:rPr>
                <w:rFonts w:ascii="Times New Roman" w:eastAsia="Times New Roman" w:hAnsi="Times New Roman" w:cs="Times New Roman"/>
                <w:spacing w:val="-1"/>
                <w:sz w:val="20"/>
                <w:szCs w:val="20"/>
              </w:rPr>
            </w:pPr>
            <w:r w:rsidRPr="00BE7DC6">
              <w:t>0..*</w:t>
            </w:r>
          </w:p>
        </w:tc>
      </w:tr>
    </w:tbl>
    <w:p w14:paraId="103D38E9" w14:textId="77777777" w:rsidR="003D77DA" w:rsidRDefault="003D77DA" w:rsidP="003D77DA"/>
    <w:p w14:paraId="17BCFEE4" w14:textId="77777777" w:rsidR="003D77DA" w:rsidRPr="00ED19D0" w:rsidRDefault="003D77DA" w:rsidP="003D77DA">
      <w:pPr>
        <w:pStyle w:val="Brdtext"/>
      </w:pPr>
    </w:p>
    <w:p w14:paraId="488B25CD" w14:textId="77777777" w:rsidR="003D77DA" w:rsidRDefault="003D77DA" w:rsidP="003D77DA">
      <w:pPr>
        <w:pStyle w:val="Rubrik3"/>
      </w:pPr>
      <w:bookmarkStart w:id="253" w:name="_Toc263325194"/>
      <w:bookmarkStart w:id="254" w:name="_Toc265854162"/>
      <w:r>
        <w:t>Övriga regler</w:t>
      </w:r>
      <w:bookmarkEnd w:id="253"/>
      <w:bookmarkEnd w:id="254"/>
    </w:p>
    <w:p w14:paraId="1D36136C" w14:textId="77777777" w:rsidR="003D77DA" w:rsidRDefault="003D77DA" w:rsidP="003D77DA">
      <w:pPr>
        <w:rPr>
          <w:sz w:val="22"/>
          <w:u w:val="single"/>
        </w:rPr>
      </w:pPr>
      <w:r>
        <w:t>Ej tillämpligt</w:t>
      </w:r>
    </w:p>
    <w:p w14:paraId="3E93E9EE" w14:textId="77777777" w:rsidR="003D77DA" w:rsidRDefault="003D77DA" w:rsidP="003D77DA">
      <w:pPr>
        <w:rPr>
          <w:color w:val="4F81BD" w:themeColor="accent1"/>
        </w:rPr>
      </w:pPr>
    </w:p>
    <w:p w14:paraId="4B82252E" w14:textId="77777777" w:rsidR="003D77DA" w:rsidRPr="00776D68" w:rsidRDefault="003D77DA" w:rsidP="003D77DA">
      <w:pPr>
        <w:pStyle w:val="Rubrik4"/>
      </w:pPr>
      <w:r w:rsidRPr="00776D68">
        <w:t>Icke funktionella krav</w:t>
      </w:r>
    </w:p>
    <w:p w14:paraId="5AD927C2" w14:textId="77777777" w:rsidR="003D77DA" w:rsidRDefault="003D77DA" w:rsidP="003D77DA">
      <w:pPr>
        <w:rPr>
          <w:sz w:val="22"/>
          <w:u w:val="single"/>
        </w:rPr>
      </w:pPr>
      <w:r>
        <w:t>Ej tillämpligt</w:t>
      </w:r>
    </w:p>
    <w:p w14:paraId="57D71358" w14:textId="77777777" w:rsidR="003D77DA" w:rsidRPr="00776D68" w:rsidRDefault="003D77DA" w:rsidP="003D77DA">
      <w:pPr>
        <w:pStyle w:val="Rubrik5"/>
      </w:pPr>
      <w:r w:rsidRPr="00776D68">
        <w:t>SLA-krav</w:t>
      </w:r>
    </w:p>
    <w:p w14:paraId="6C8E5D6F" w14:textId="0ABD9064" w:rsidR="003D77DA" w:rsidRPr="000B492D" w:rsidRDefault="003D77DA" w:rsidP="003D77DA">
      <w:pPr>
        <w:rPr>
          <w:lang w:eastAsia="sv-SE"/>
        </w:rPr>
      </w:pPr>
      <w:r>
        <w:t xml:space="preserve"> </w:t>
      </w:r>
      <w:r w:rsidR="00C94FFC" w:rsidRPr="009D3139">
        <w:t>Inga specifika krav</w:t>
      </w:r>
      <w:r w:rsidR="00997D80" w:rsidRPr="00997D80">
        <w:t>,</w:t>
      </w:r>
      <w:r w:rsidR="00C94FFC">
        <w:t xml:space="preserve"> de generella SLA reglerna som finns beskrivna tidigare i dokumentet gäller</w:t>
      </w:r>
      <w:r w:rsidR="00C94FFC" w:rsidRPr="002B6787" w:rsidDel="00C94FFC">
        <w:rPr>
          <w:highlight w:val="yellow"/>
        </w:rPr>
        <w:t xml:space="preserve"> </w:t>
      </w:r>
    </w:p>
    <w:p w14:paraId="4140D68C" w14:textId="77777777" w:rsidR="003D77DA" w:rsidRDefault="003D77DA" w:rsidP="003D77DA">
      <w:pPr>
        <w:pStyle w:val="Rubrik3"/>
      </w:pPr>
      <w:bookmarkStart w:id="255" w:name="_Toc265854163"/>
      <w:r w:rsidRPr="00776D68">
        <w:t>Annan information om kontraktet</w:t>
      </w:r>
      <w:bookmarkEnd w:id="255"/>
    </w:p>
    <w:p w14:paraId="39E1D409" w14:textId="2559013B" w:rsidR="00E127E3" w:rsidRPr="003D77DA" w:rsidRDefault="00E127E3" w:rsidP="003D77DA">
      <w:pPr>
        <w:spacing w:line="240" w:lineRule="auto"/>
        <w:rPr>
          <w:rFonts w:eastAsia="Times New Roman"/>
          <w:bCs/>
          <w:sz w:val="30"/>
          <w:szCs w:val="28"/>
        </w:rPr>
      </w:pPr>
    </w:p>
    <w:sectPr w:rsidR="00E127E3" w:rsidRPr="003D77DA" w:rsidSect="000A531A">
      <w:headerReference w:type="even" r:id="rId16"/>
      <w:headerReference w:type="default" r:id="rId17"/>
      <w:footerReference w:type="even" r:id="rId18"/>
      <w:footerReference w:type="default" r:id="rId19"/>
      <w:headerReference w:type="first" r:id="rId20"/>
      <w:footerReference w:type="first" r:id="rId21"/>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5D0A81" w:rsidRDefault="005D0A81" w:rsidP="00C72B17">
      <w:pPr>
        <w:spacing w:line="240" w:lineRule="auto"/>
      </w:pPr>
      <w:r>
        <w:separator/>
      </w:r>
    </w:p>
  </w:endnote>
  <w:endnote w:type="continuationSeparator" w:id="0">
    <w:p w14:paraId="5E4DDE35" w14:textId="77777777" w:rsidR="005D0A81" w:rsidRDefault="005D0A81"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74BCF" w14:textId="77777777" w:rsidR="005D0A81" w:rsidRDefault="005D0A81">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5D0A81" w:rsidRDefault="005D0A81"/>
  <w:p w14:paraId="1FC233E8" w14:textId="77777777" w:rsidR="005D0A81" w:rsidRDefault="005D0A81"/>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5D0A81" w:rsidRPr="004A7C1C" w14:paraId="3C5A492F" w14:textId="77777777" w:rsidTr="00095A0D">
      <w:trPr>
        <w:trHeight w:val="629"/>
      </w:trPr>
      <w:tc>
        <w:tcPr>
          <w:tcW w:w="1559" w:type="dxa"/>
        </w:tcPr>
        <w:p w14:paraId="784DFED4" w14:textId="77777777" w:rsidR="005D0A81" w:rsidRPr="001304B6" w:rsidRDefault="005D0A8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5D0A81" w:rsidRPr="001304B6" w:rsidRDefault="005D0A8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5D0A81" w:rsidRPr="001304B6" w:rsidRDefault="005D0A8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5D0A81" w:rsidRPr="001304B6" w:rsidRDefault="005D0A8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5D0A81" w:rsidRPr="001304B6" w:rsidRDefault="005D0A81"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5D0A81" w:rsidRPr="001304B6" w:rsidRDefault="005D0A81"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5D0A81" w:rsidRPr="0091623E" w:rsidRDefault="005D0A81"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5D0A81" w:rsidRPr="001304B6" w:rsidRDefault="005D0A8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5D0A81" w:rsidRPr="001304B6" w:rsidRDefault="005D0A8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5D0A81" w:rsidRPr="004A7C1C" w:rsidRDefault="005D0A81" w:rsidP="001304B6">
          <w:pPr>
            <w:pStyle w:val="Sidfot"/>
          </w:pPr>
        </w:p>
      </w:tc>
      <w:tc>
        <w:tcPr>
          <w:tcW w:w="709" w:type="dxa"/>
        </w:tcPr>
        <w:p w14:paraId="6E332D35" w14:textId="77777777" w:rsidR="005D0A81" w:rsidRPr="004A7C1C" w:rsidRDefault="005D0A81"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203EC2">
            <w:rPr>
              <w:rStyle w:val="Sidnummer"/>
              <w:noProof/>
            </w:rPr>
            <w:t>7</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203EC2">
            <w:rPr>
              <w:rStyle w:val="Sidnummer"/>
              <w:noProof/>
            </w:rPr>
            <w:t>16</w:t>
          </w:r>
          <w:r w:rsidRPr="004A7C1C">
            <w:rPr>
              <w:rStyle w:val="Sidnummer"/>
            </w:rPr>
            <w:fldChar w:fldCharType="end"/>
          </w:r>
        </w:p>
      </w:tc>
    </w:tr>
  </w:tbl>
  <w:p w14:paraId="6EB65E86" w14:textId="77777777" w:rsidR="005D0A81" w:rsidRDefault="005D0A81" w:rsidP="001304B6">
    <w:pPr>
      <w:pStyle w:val="Sidfot"/>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5D0A81" w:rsidRDefault="005D0A81">
    <w:pPr>
      <w:pStyle w:val="Sidfot"/>
    </w:pPr>
  </w:p>
  <w:p w14:paraId="36E0CB75" w14:textId="77777777" w:rsidR="005D0A81" w:rsidRDefault="005D0A81">
    <w:pPr>
      <w:pStyle w:val="Sidfot"/>
    </w:pPr>
  </w:p>
  <w:p w14:paraId="68EA24B6" w14:textId="77777777" w:rsidR="005D0A81" w:rsidRDefault="005D0A81">
    <w:pPr>
      <w:pStyle w:val="Sidfot"/>
    </w:pPr>
  </w:p>
  <w:p w14:paraId="798F58D1" w14:textId="77777777" w:rsidR="005D0A81" w:rsidRDefault="005D0A81">
    <w:pPr>
      <w:pStyle w:val="Sidfot"/>
    </w:pPr>
  </w:p>
  <w:p w14:paraId="0B4F500D" w14:textId="77777777" w:rsidR="005D0A81" w:rsidRDefault="005D0A81">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5D0A81" w:rsidRDefault="005D0A81" w:rsidP="00C72B17">
      <w:pPr>
        <w:spacing w:line="240" w:lineRule="auto"/>
      </w:pPr>
      <w:r>
        <w:separator/>
      </w:r>
    </w:p>
  </w:footnote>
  <w:footnote w:type="continuationSeparator" w:id="0">
    <w:p w14:paraId="61188C52" w14:textId="77777777" w:rsidR="005D0A81" w:rsidRDefault="005D0A81"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1F41E" w14:textId="77777777" w:rsidR="005D0A81" w:rsidRDefault="005D0A81">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5D0A81" w:rsidRDefault="005D0A81"/>
  <w:p w14:paraId="69BC34DE" w14:textId="77777777" w:rsidR="005D0A81" w:rsidRDefault="005D0A81"/>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5D0A81" w:rsidRPr="00333716" w14:paraId="38E1EC6E" w14:textId="77777777" w:rsidTr="000A531A">
      <w:trPr>
        <w:trHeight w:hRule="exact" w:val="539"/>
      </w:trPr>
      <w:tc>
        <w:tcPr>
          <w:tcW w:w="3168" w:type="dxa"/>
          <w:tcBorders>
            <w:top w:val="nil"/>
            <w:bottom w:val="nil"/>
          </w:tcBorders>
        </w:tcPr>
        <w:p w14:paraId="74451D16" w14:textId="77777777" w:rsidR="005D0A81" w:rsidRPr="00095A0D" w:rsidRDefault="005D0A81" w:rsidP="00095A0D">
          <w:pPr>
            <w:pStyle w:val="Sidfot"/>
            <w:rPr>
              <w:rFonts w:ascii="Arial" w:eastAsia="Times New Roman" w:hAnsi="Arial"/>
              <w:color w:val="00A9A7"/>
              <w:sz w:val="14"/>
              <w:szCs w:val="24"/>
              <w:lang w:eastAsia="en-GB"/>
            </w:rPr>
          </w:pPr>
          <w:bookmarkStart w:id="256" w:name="LDnr1"/>
          <w:bookmarkEnd w:id="256"/>
        </w:p>
        <w:p w14:paraId="1A79B92D" w14:textId="77777777" w:rsidR="005D0A81" w:rsidRPr="00095A0D" w:rsidRDefault="005D0A81"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7777777" w:rsidR="005D0A81" w:rsidRDefault="005D0A81"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sidR="00BE4B8D">
            <w:rPr>
              <w:rFonts w:ascii="Arial" w:eastAsia="Times New Roman" w:hAnsi="Arial"/>
              <w:color w:val="00A9A7"/>
              <w:sz w:val="14"/>
              <w:szCs w:val="24"/>
              <w:lang w:eastAsia="en-GB"/>
            </w:rPr>
            <w:t>Patientportal</w:t>
          </w:r>
          <w:r>
            <w:rPr>
              <w:rFonts w:ascii="Arial" w:eastAsia="Times New Roman" w:hAnsi="Arial"/>
              <w:color w:val="00A9A7"/>
              <w:sz w:val="14"/>
              <w:szCs w:val="24"/>
              <w:lang w:eastAsia="en-GB"/>
            </w:rPr>
            <w:fldChar w:fldCharType="end"/>
          </w:r>
        </w:p>
        <w:p w14:paraId="015507E6" w14:textId="77777777" w:rsidR="005D0A81" w:rsidRDefault="005D0A8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00BE4B8D">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00BE4B8D">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00BE4B8D">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5D0A81" w:rsidRPr="00095A0D" w:rsidRDefault="005D0A8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5D0A81" w:rsidRDefault="005D0A81"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5D0A81" w:rsidRPr="00095A0D" w:rsidRDefault="005D0A81"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5D0A81" w:rsidRPr="00095A0D" w:rsidRDefault="005D0A81"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5D0A81" w:rsidRPr="000A531A" w:rsidRDefault="005D0A81"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sidR="00BE4B8D">
            <w:rPr>
              <w:rFonts w:ascii="Arial" w:eastAsia="Times New Roman" w:hAnsi="Arial"/>
              <w:color w:val="00A9A7"/>
              <w:sz w:val="14"/>
              <w:szCs w:val="24"/>
              <w:lang w:eastAsia="en-GB"/>
            </w:rPr>
            <w:t>2014-06-09</w:t>
          </w:r>
          <w:r>
            <w:rPr>
              <w:rFonts w:ascii="Arial" w:eastAsia="Times New Roman" w:hAnsi="Arial"/>
              <w:color w:val="00A9A7"/>
              <w:sz w:val="14"/>
              <w:szCs w:val="24"/>
              <w:lang w:eastAsia="en-GB"/>
            </w:rPr>
            <w:fldChar w:fldCharType="end"/>
          </w:r>
        </w:p>
      </w:tc>
    </w:tr>
    <w:tr w:rsidR="005D0A81"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5D0A81" w:rsidRPr="00095A0D" w:rsidRDefault="005D0A81"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5D0A81" w:rsidRPr="00095A0D" w:rsidRDefault="005D0A81" w:rsidP="00095A0D">
          <w:pPr>
            <w:pStyle w:val="Sidfot"/>
            <w:rPr>
              <w:rFonts w:ascii="Arial" w:eastAsia="Times New Roman" w:hAnsi="Arial"/>
              <w:color w:val="00A9A7"/>
              <w:sz w:val="14"/>
              <w:szCs w:val="24"/>
              <w:lang w:eastAsia="en-GB"/>
            </w:rPr>
          </w:pPr>
        </w:p>
      </w:tc>
    </w:tr>
  </w:tbl>
  <w:p w14:paraId="2AC110CF" w14:textId="77777777" w:rsidR="005D0A81" w:rsidRDefault="005D0A81" w:rsidP="008303EF">
    <w:pPr>
      <w:tabs>
        <w:tab w:val="left" w:pos="6237"/>
      </w:tabs>
    </w:pPr>
    <w:r>
      <w:t xml:space="preserve"> </w:t>
    </w:r>
    <w:bookmarkStart w:id="257" w:name="Dnr1"/>
    <w:bookmarkEnd w:id="257"/>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5D0A81" w:rsidRDefault="005D0A81" w:rsidP="00D774BC">
    <w:pPr>
      <w:tabs>
        <w:tab w:val="left" w:pos="6237"/>
      </w:tabs>
    </w:pPr>
  </w:p>
  <w:p w14:paraId="51103E17" w14:textId="77777777" w:rsidR="005D0A81" w:rsidRDefault="005D0A81" w:rsidP="00D774BC">
    <w:pPr>
      <w:tabs>
        <w:tab w:val="left" w:pos="6237"/>
      </w:tabs>
    </w:pPr>
  </w:p>
  <w:p w14:paraId="772AE06E" w14:textId="77777777" w:rsidR="005D0A81" w:rsidRDefault="005D0A81" w:rsidP="00D774BC">
    <w:pPr>
      <w:tabs>
        <w:tab w:val="left" w:pos="6237"/>
      </w:tabs>
    </w:pPr>
  </w:p>
  <w:p w14:paraId="42F0C144" w14:textId="77777777" w:rsidR="005D0A81" w:rsidRDefault="005D0A81"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258" w:name="LDnr"/>
    <w:bookmarkEnd w:id="258"/>
    <w:r>
      <w:t xml:space="preserve"> </w:t>
    </w:r>
    <w:bookmarkStart w:id="259" w:name="Dnr"/>
    <w:bookmarkEnd w:id="259"/>
  </w:p>
  <w:tbl>
    <w:tblPr>
      <w:tblW w:w="9180" w:type="dxa"/>
      <w:tblLayout w:type="fixed"/>
      <w:tblLook w:val="04A0" w:firstRow="1" w:lastRow="0" w:firstColumn="1" w:lastColumn="0" w:noHBand="0" w:noVBand="1"/>
    </w:tblPr>
    <w:tblGrid>
      <w:gridCol w:w="956"/>
      <w:gridCol w:w="1199"/>
      <w:gridCol w:w="4049"/>
      <w:gridCol w:w="2976"/>
    </w:tblGrid>
    <w:tr w:rsidR="005D0A81" w:rsidRPr="0024387D" w14:paraId="6E3EED84" w14:textId="77777777" w:rsidTr="00364AE6">
      <w:tc>
        <w:tcPr>
          <w:tcW w:w="2155" w:type="dxa"/>
          <w:gridSpan w:val="2"/>
        </w:tcPr>
        <w:p w14:paraId="2933175C" w14:textId="77777777" w:rsidR="005D0A81" w:rsidRPr="0024387D" w:rsidRDefault="005D0A81" w:rsidP="002A2120">
          <w:pPr>
            <w:pStyle w:val="Sidhuvud"/>
            <w:rPr>
              <w:rFonts w:cs="Georgia"/>
              <w:sz w:val="12"/>
              <w:szCs w:val="12"/>
            </w:rPr>
          </w:pPr>
        </w:p>
      </w:tc>
      <w:tc>
        <w:tcPr>
          <w:tcW w:w="4049" w:type="dxa"/>
        </w:tcPr>
        <w:p w14:paraId="2813ED1B" w14:textId="77777777" w:rsidR="005D0A81" w:rsidRPr="0024387D" w:rsidRDefault="005D0A81" w:rsidP="00DE4030">
          <w:pPr>
            <w:pStyle w:val="Sidhuvud"/>
            <w:rPr>
              <w:rFonts w:cs="Georgia"/>
              <w:sz w:val="14"/>
              <w:szCs w:val="14"/>
            </w:rPr>
          </w:pPr>
        </w:p>
      </w:tc>
      <w:tc>
        <w:tcPr>
          <w:tcW w:w="2976" w:type="dxa"/>
        </w:tcPr>
        <w:p w14:paraId="1F7BDFA1" w14:textId="77777777" w:rsidR="005D0A81" w:rsidRDefault="005D0A81" w:rsidP="00DE4030">
          <w:r>
            <w:t xml:space="preserve"> </w:t>
          </w:r>
          <w:bookmarkStart w:id="260" w:name="slask"/>
          <w:bookmarkStart w:id="261" w:name="Addressee"/>
          <w:bookmarkEnd w:id="260"/>
          <w:bookmarkEnd w:id="261"/>
        </w:p>
      </w:tc>
    </w:tr>
    <w:tr w:rsidR="005D0A81" w:rsidRPr="00F456CC" w14:paraId="7817C09A" w14:textId="77777777" w:rsidTr="00364AE6">
      <w:tc>
        <w:tcPr>
          <w:tcW w:w="956" w:type="dxa"/>
          <w:tcBorders>
            <w:right w:val="single" w:sz="4" w:space="0" w:color="auto"/>
          </w:tcBorders>
        </w:tcPr>
        <w:p w14:paraId="7F2ACC79" w14:textId="77777777" w:rsidR="005D0A81" w:rsidRPr="00F456CC" w:rsidRDefault="005D0A81" w:rsidP="00025527">
          <w:pPr>
            <w:pStyle w:val="Sidhuvud"/>
            <w:rPr>
              <w:rFonts w:cs="Georgia"/>
              <w:sz w:val="12"/>
              <w:szCs w:val="12"/>
            </w:rPr>
          </w:pPr>
        </w:p>
      </w:tc>
      <w:tc>
        <w:tcPr>
          <w:tcW w:w="1199" w:type="dxa"/>
          <w:tcBorders>
            <w:left w:val="single" w:sz="4" w:space="0" w:color="auto"/>
          </w:tcBorders>
        </w:tcPr>
        <w:p w14:paraId="27F330F9" w14:textId="77777777" w:rsidR="005D0A81" w:rsidRPr="00F456CC" w:rsidRDefault="005D0A81" w:rsidP="00DE4030">
          <w:pPr>
            <w:pStyle w:val="Sidhuvud"/>
            <w:rPr>
              <w:rFonts w:cs="Georgia"/>
              <w:sz w:val="12"/>
              <w:szCs w:val="12"/>
            </w:rPr>
          </w:pPr>
        </w:p>
      </w:tc>
      <w:tc>
        <w:tcPr>
          <w:tcW w:w="4049" w:type="dxa"/>
        </w:tcPr>
        <w:p w14:paraId="37AA9367" w14:textId="77777777" w:rsidR="005D0A81" w:rsidRPr="002C11AF" w:rsidRDefault="005D0A81" w:rsidP="00DE4030">
          <w:pPr>
            <w:pStyle w:val="Sidhuvud"/>
            <w:rPr>
              <w:rFonts w:cs="Georgia"/>
              <w:sz w:val="12"/>
              <w:szCs w:val="12"/>
            </w:rPr>
          </w:pPr>
        </w:p>
      </w:tc>
      <w:tc>
        <w:tcPr>
          <w:tcW w:w="2976" w:type="dxa"/>
        </w:tcPr>
        <w:p w14:paraId="25E5B32E" w14:textId="77777777" w:rsidR="005D0A81" w:rsidRPr="002C11AF" w:rsidRDefault="005D0A81" w:rsidP="00DE4030">
          <w:pPr>
            <w:pStyle w:val="Sidhuvud"/>
            <w:rPr>
              <w:rFonts w:cs="Georgia"/>
              <w:sz w:val="12"/>
              <w:szCs w:val="12"/>
            </w:rPr>
          </w:pPr>
        </w:p>
      </w:tc>
    </w:tr>
  </w:tbl>
  <w:p w14:paraId="4244CC6E" w14:textId="77777777" w:rsidR="005D0A81" w:rsidRPr="003755FD" w:rsidRDefault="005D0A81" w:rsidP="008866A6">
    <w:bookmarkStart w:id="262" w:name="Radera2"/>
    <w:bookmarkEnd w:id="26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CC6AC7"/>
    <w:multiLevelType w:val="hybridMultilevel"/>
    <w:tmpl w:val="53A439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714036"/>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1B030E0"/>
    <w:multiLevelType w:val="hybridMultilevel"/>
    <w:tmpl w:val="81A04D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CF0520E"/>
    <w:multiLevelType w:val="hybridMultilevel"/>
    <w:tmpl w:val="74CC1C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8"/>
  </w:num>
  <w:num w:numId="5">
    <w:abstractNumId w:val="24"/>
  </w:num>
  <w:num w:numId="6">
    <w:abstractNumId w:val="17"/>
  </w:num>
  <w:num w:numId="7">
    <w:abstractNumId w:val="26"/>
  </w:num>
  <w:num w:numId="8">
    <w:abstractNumId w:val="27"/>
  </w:num>
  <w:num w:numId="9">
    <w:abstractNumId w:val="19"/>
  </w:num>
  <w:num w:numId="10">
    <w:abstractNumId w:val="18"/>
  </w:num>
  <w:num w:numId="11">
    <w:abstractNumId w:val="14"/>
  </w:num>
  <w:num w:numId="12">
    <w:abstractNumId w:val="28"/>
  </w:num>
  <w:num w:numId="13">
    <w:abstractNumId w:val="16"/>
  </w:num>
  <w:num w:numId="14">
    <w:abstractNumId w:val="4"/>
  </w:num>
  <w:num w:numId="15">
    <w:abstractNumId w:val="22"/>
  </w:num>
  <w:num w:numId="16">
    <w:abstractNumId w:val="25"/>
  </w:num>
  <w:num w:numId="17">
    <w:abstractNumId w:val="31"/>
  </w:num>
  <w:num w:numId="18">
    <w:abstractNumId w:val="23"/>
  </w:num>
  <w:num w:numId="19">
    <w:abstractNumId w:val="6"/>
  </w:num>
  <w:num w:numId="20">
    <w:abstractNumId w:val="10"/>
  </w:num>
  <w:num w:numId="21">
    <w:abstractNumId w:val="9"/>
  </w:num>
  <w:num w:numId="22">
    <w:abstractNumId w:val="2"/>
  </w:num>
  <w:num w:numId="23">
    <w:abstractNumId w:val="21"/>
  </w:num>
  <w:num w:numId="24">
    <w:abstractNumId w:val="12"/>
  </w:num>
  <w:num w:numId="25">
    <w:abstractNumId w:val="13"/>
  </w:num>
  <w:num w:numId="26">
    <w:abstractNumId w:val="29"/>
  </w:num>
  <w:num w:numId="27">
    <w:abstractNumId w:val="30"/>
  </w:num>
  <w:num w:numId="28">
    <w:abstractNumId w:val="11"/>
  </w:num>
  <w:num w:numId="29">
    <w:abstractNumId w:val="5"/>
  </w:num>
  <w:num w:numId="30">
    <w:abstractNumId w:val="3"/>
  </w:num>
  <w:num w:numId="31">
    <w:abstractNumId w:val="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3F24"/>
    <w:rsid w:val="00036FF1"/>
    <w:rsid w:val="00047E25"/>
    <w:rsid w:val="00053977"/>
    <w:rsid w:val="00063279"/>
    <w:rsid w:val="0008100A"/>
    <w:rsid w:val="000844ED"/>
    <w:rsid w:val="000954B2"/>
    <w:rsid w:val="00095A0D"/>
    <w:rsid w:val="000A531A"/>
    <w:rsid w:val="000A69BD"/>
    <w:rsid w:val="000C1653"/>
    <w:rsid w:val="000C1ACF"/>
    <w:rsid w:val="000C2908"/>
    <w:rsid w:val="000C776C"/>
    <w:rsid w:val="000D4323"/>
    <w:rsid w:val="000D685C"/>
    <w:rsid w:val="000E020A"/>
    <w:rsid w:val="000E190F"/>
    <w:rsid w:val="000F58AF"/>
    <w:rsid w:val="00100B52"/>
    <w:rsid w:val="00104360"/>
    <w:rsid w:val="00116504"/>
    <w:rsid w:val="001233FB"/>
    <w:rsid w:val="001304B6"/>
    <w:rsid w:val="001502F9"/>
    <w:rsid w:val="001549DE"/>
    <w:rsid w:val="00160052"/>
    <w:rsid w:val="001714C5"/>
    <w:rsid w:val="001752B9"/>
    <w:rsid w:val="00183401"/>
    <w:rsid w:val="00184750"/>
    <w:rsid w:val="00191B2C"/>
    <w:rsid w:val="001A1D9F"/>
    <w:rsid w:val="001B2C00"/>
    <w:rsid w:val="001C046C"/>
    <w:rsid w:val="001C0DD6"/>
    <w:rsid w:val="001C1E6E"/>
    <w:rsid w:val="001E6585"/>
    <w:rsid w:val="001F3085"/>
    <w:rsid w:val="00203EC2"/>
    <w:rsid w:val="002047F2"/>
    <w:rsid w:val="00212825"/>
    <w:rsid w:val="00224476"/>
    <w:rsid w:val="00226F03"/>
    <w:rsid w:val="0024387D"/>
    <w:rsid w:val="00246426"/>
    <w:rsid w:val="00267208"/>
    <w:rsid w:val="002778DA"/>
    <w:rsid w:val="00277ADB"/>
    <w:rsid w:val="0029087A"/>
    <w:rsid w:val="002A2120"/>
    <w:rsid w:val="002A59E4"/>
    <w:rsid w:val="002A77D2"/>
    <w:rsid w:val="002C11AF"/>
    <w:rsid w:val="002D5B10"/>
    <w:rsid w:val="002E6348"/>
    <w:rsid w:val="002F7E28"/>
    <w:rsid w:val="0030710D"/>
    <w:rsid w:val="00322A41"/>
    <w:rsid w:val="00325EBF"/>
    <w:rsid w:val="00350D0C"/>
    <w:rsid w:val="00364AE6"/>
    <w:rsid w:val="00364D31"/>
    <w:rsid w:val="00370600"/>
    <w:rsid w:val="003755FD"/>
    <w:rsid w:val="00390030"/>
    <w:rsid w:val="0039108F"/>
    <w:rsid w:val="0039481C"/>
    <w:rsid w:val="00394F76"/>
    <w:rsid w:val="003975B7"/>
    <w:rsid w:val="003A1F89"/>
    <w:rsid w:val="003C2D14"/>
    <w:rsid w:val="003C63F9"/>
    <w:rsid w:val="003D21E1"/>
    <w:rsid w:val="003D77DA"/>
    <w:rsid w:val="003F5F5D"/>
    <w:rsid w:val="00403970"/>
    <w:rsid w:val="00405057"/>
    <w:rsid w:val="00415214"/>
    <w:rsid w:val="00415791"/>
    <w:rsid w:val="004375C9"/>
    <w:rsid w:val="004433BE"/>
    <w:rsid w:val="00444C74"/>
    <w:rsid w:val="0045769D"/>
    <w:rsid w:val="00460BEE"/>
    <w:rsid w:val="00475173"/>
    <w:rsid w:val="00482B99"/>
    <w:rsid w:val="00491197"/>
    <w:rsid w:val="00491FA2"/>
    <w:rsid w:val="0049416E"/>
    <w:rsid w:val="004B0B17"/>
    <w:rsid w:val="004B347C"/>
    <w:rsid w:val="004C349F"/>
    <w:rsid w:val="004F0329"/>
    <w:rsid w:val="004F2686"/>
    <w:rsid w:val="004F39E1"/>
    <w:rsid w:val="00520999"/>
    <w:rsid w:val="00525CF4"/>
    <w:rsid w:val="005408F3"/>
    <w:rsid w:val="005477ED"/>
    <w:rsid w:val="005521B0"/>
    <w:rsid w:val="0056497A"/>
    <w:rsid w:val="00566ACF"/>
    <w:rsid w:val="0057032F"/>
    <w:rsid w:val="0059544B"/>
    <w:rsid w:val="005957FC"/>
    <w:rsid w:val="005A0069"/>
    <w:rsid w:val="005A0C7A"/>
    <w:rsid w:val="005A11F9"/>
    <w:rsid w:val="005A2CAE"/>
    <w:rsid w:val="005A2DFC"/>
    <w:rsid w:val="005A6077"/>
    <w:rsid w:val="005A6380"/>
    <w:rsid w:val="005B6762"/>
    <w:rsid w:val="005C5369"/>
    <w:rsid w:val="005D0A81"/>
    <w:rsid w:val="005D655F"/>
    <w:rsid w:val="005D6C3E"/>
    <w:rsid w:val="005E710A"/>
    <w:rsid w:val="005F7E0A"/>
    <w:rsid w:val="00600F7E"/>
    <w:rsid w:val="00602874"/>
    <w:rsid w:val="00614EF1"/>
    <w:rsid w:val="006217E0"/>
    <w:rsid w:val="00633EAD"/>
    <w:rsid w:val="00641A3D"/>
    <w:rsid w:val="00642479"/>
    <w:rsid w:val="00650709"/>
    <w:rsid w:val="00653081"/>
    <w:rsid w:val="00661F2C"/>
    <w:rsid w:val="006648CB"/>
    <w:rsid w:val="006709D3"/>
    <w:rsid w:val="00686189"/>
    <w:rsid w:val="00690202"/>
    <w:rsid w:val="0069359C"/>
    <w:rsid w:val="006A4A7F"/>
    <w:rsid w:val="006A4E14"/>
    <w:rsid w:val="006D7940"/>
    <w:rsid w:val="006E7C71"/>
    <w:rsid w:val="00702AFD"/>
    <w:rsid w:val="00705EFF"/>
    <w:rsid w:val="00707704"/>
    <w:rsid w:val="00712A0A"/>
    <w:rsid w:val="00714301"/>
    <w:rsid w:val="0071588F"/>
    <w:rsid w:val="0072035C"/>
    <w:rsid w:val="007231DB"/>
    <w:rsid w:val="00727057"/>
    <w:rsid w:val="007306AD"/>
    <w:rsid w:val="0073678A"/>
    <w:rsid w:val="00737ECD"/>
    <w:rsid w:val="00767872"/>
    <w:rsid w:val="007804CB"/>
    <w:rsid w:val="00780F79"/>
    <w:rsid w:val="007871FB"/>
    <w:rsid w:val="00793064"/>
    <w:rsid w:val="00795309"/>
    <w:rsid w:val="007A0162"/>
    <w:rsid w:val="007A2939"/>
    <w:rsid w:val="007B025E"/>
    <w:rsid w:val="007B2DED"/>
    <w:rsid w:val="007C2A05"/>
    <w:rsid w:val="007C34B3"/>
    <w:rsid w:val="007C7D7A"/>
    <w:rsid w:val="007D2503"/>
    <w:rsid w:val="007E481B"/>
    <w:rsid w:val="007F0F3A"/>
    <w:rsid w:val="00805333"/>
    <w:rsid w:val="00817886"/>
    <w:rsid w:val="008260DC"/>
    <w:rsid w:val="008303EF"/>
    <w:rsid w:val="00832F02"/>
    <w:rsid w:val="00835C72"/>
    <w:rsid w:val="008409C3"/>
    <w:rsid w:val="00843310"/>
    <w:rsid w:val="008465AF"/>
    <w:rsid w:val="008574CF"/>
    <w:rsid w:val="008800B7"/>
    <w:rsid w:val="0088438C"/>
    <w:rsid w:val="008866A6"/>
    <w:rsid w:val="00892362"/>
    <w:rsid w:val="008962E0"/>
    <w:rsid w:val="008977F7"/>
    <w:rsid w:val="008A7AE0"/>
    <w:rsid w:val="008B23F2"/>
    <w:rsid w:val="008B34A4"/>
    <w:rsid w:val="008C400C"/>
    <w:rsid w:val="008C7C3E"/>
    <w:rsid w:val="008D7275"/>
    <w:rsid w:val="008D7540"/>
    <w:rsid w:val="008D797D"/>
    <w:rsid w:val="008E73EF"/>
    <w:rsid w:val="008F38AA"/>
    <w:rsid w:val="008F6ADA"/>
    <w:rsid w:val="009036DE"/>
    <w:rsid w:val="00917AF8"/>
    <w:rsid w:val="009251D4"/>
    <w:rsid w:val="00932401"/>
    <w:rsid w:val="00934DF5"/>
    <w:rsid w:val="00944AF9"/>
    <w:rsid w:val="00956547"/>
    <w:rsid w:val="00957D0B"/>
    <w:rsid w:val="00960D64"/>
    <w:rsid w:val="00984B50"/>
    <w:rsid w:val="00987592"/>
    <w:rsid w:val="00997D80"/>
    <w:rsid w:val="009A056B"/>
    <w:rsid w:val="009A24FD"/>
    <w:rsid w:val="009A70FF"/>
    <w:rsid w:val="009A7229"/>
    <w:rsid w:val="009B1690"/>
    <w:rsid w:val="009B263C"/>
    <w:rsid w:val="009B473C"/>
    <w:rsid w:val="009B5AA8"/>
    <w:rsid w:val="009C5E05"/>
    <w:rsid w:val="009D07E0"/>
    <w:rsid w:val="009D3139"/>
    <w:rsid w:val="009D5269"/>
    <w:rsid w:val="009E057D"/>
    <w:rsid w:val="009E2F3A"/>
    <w:rsid w:val="009E508B"/>
    <w:rsid w:val="009F1D5A"/>
    <w:rsid w:val="009F3594"/>
    <w:rsid w:val="009F4E16"/>
    <w:rsid w:val="009F7588"/>
    <w:rsid w:val="00A03D94"/>
    <w:rsid w:val="00A20783"/>
    <w:rsid w:val="00A2288C"/>
    <w:rsid w:val="00A35D2A"/>
    <w:rsid w:val="00A36DCE"/>
    <w:rsid w:val="00A50E40"/>
    <w:rsid w:val="00A7347F"/>
    <w:rsid w:val="00A80E12"/>
    <w:rsid w:val="00A81BE1"/>
    <w:rsid w:val="00A8749F"/>
    <w:rsid w:val="00AA3E23"/>
    <w:rsid w:val="00AB63BF"/>
    <w:rsid w:val="00AC2172"/>
    <w:rsid w:val="00AC549A"/>
    <w:rsid w:val="00AD2E94"/>
    <w:rsid w:val="00AD6D79"/>
    <w:rsid w:val="00AF1559"/>
    <w:rsid w:val="00AF3B49"/>
    <w:rsid w:val="00AF6B79"/>
    <w:rsid w:val="00AF7B2A"/>
    <w:rsid w:val="00B10EEB"/>
    <w:rsid w:val="00B1310A"/>
    <w:rsid w:val="00B14DBA"/>
    <w:rsid w:val="00B212A3"/>
    <w:rsid w:val="00B6227B"/>
    <w:rsid w:val="00B72189"/>
    <w:rsid w:val="00B77D5E"/>
    <w:rsid w:val="00B8287E"/>
    <w:rsid w:val="00B86215"/>
    <w:rsid w:val="00B90A42"/>
    <w:rsid w:val="00BB02BA"/>
    <w:rsid w:val="00BD085C"/>
    <w:rsid w:val="00BD3476"/>
    <w:rsid w:val="00BD68EB"/>
    <w:rsid w:val="00BE4B8D"/>
    <w:rsid w:val="00C00D40"/>
    <w:rsid w:val="00C04B41"/>
    <w:rsid w:val="00C10D6D"/>
    <w:rsid w:val="00C14894"/>
    <w:rsid w:val="00C14D25"/>
    <w:rsid w:val="00C1578E"/>
    <w:rsid w:val="00C20DBF"/>
    <w:rsid w:val="00C26EAC"/>
    <w:rsid w:val="00C375AB"/>
    <w:rsid w:val="00C427B8"/>
    <w:rsid w:val="00C52D77"/>
    <w:rsid w:val="00C5331E"/>
    <w:rsid w:val="00C54788"/>
    <w:rsid w:val="00C66377"/>
    <w:rsid w:val="00C71635"/>
    <w:rsid w:val="00C72259"/>
    <w:rsid w:val="00C72B17"/>
    <w:rsid w:val="00C72FDC"/>
    <w:rsid w:val="00C875DE"/>
    <w:rsid w:val="00C94FFC"/>
    <w:rsid w:val="00CA38F4"/>
    <w:rsid w:val="00CA6970"/>
    <w:rsid w:val="00CC270E"/>
    <w:rsid w:val="00CC7016"/>
    <w:rsid w:val="00CC70DA"/>
    <w:rsid w:val="00CD7B84"/>
    <w:rsid w:val="00CE0FA6"/>
    <w:rsid w:val="00CE1031"/>
    <w:rsid w:val="00CE7DFC"/>
    <w:rsid w:val="00CF4460"/>
    <w:rsid w:val="00CF47A0"/>
    <w:rsid w:val="00D037DF"/>
    <w:rsid w:val="00D10A08"/>
    <w:rsid w:val="00D21C11"/>
    <w:rsid w:val="00D53A9A"/>
    <w:rsid w:val="00D774BC"/>
    <w:rsid w:val="00D91240"/>
    <w:rsid w:val="00D93512"/>
    <w:rsid w:val="00DA1759"/>
    <w:rsid w:val="00DA5D2D"/>
    <w:rsid w:val="00DB2728"/>
    <w:rsid w:val="00DB56E2"/>
    <w:rsid w:val="00DC3968"/>
    <w:rsid w:val="00DC4231"/>
    <w:rsid w:val="00DE4030"/>
    <w:rsid w:val="00E1012B"/>
    <w:rsid w:val="00E127E3"/>
    <w:rsid w:val="00E12C4A"/>
    <w:rsid w:val="00E1501B"/>
    <w:rsid w:val="00E16DAC"/>
    <w:rsid w:val="00E2294E"/>
    <w:rsid w:val="00E46C51"/>
    <w:rsid w:val="00E63D61"/>
    <w:rsid w:val="00E70482"/>
    <w:rsid w:val="00E738E4"/>
    <w:rsid w:val="00E7721D"/>
    <w:rsid w:val="00E809F3"/>
    <w:rsid w:val="00E9789B"/>
    <w:rsid w:val="00EB1451"/>
    <w:rsid w:val="00EB1E88"/>
    <w:rsid w:val="00EB3EAB"/>
    <w:rsid w:val="00EB63D6"/>
    <w:rsid w:val="00EC3FBC"/>
    <w:rsid w:val="00EC5E28"/>
    <w:rsid w:val="00ED3446"/>
    <w:rsid w:val="00EE04DB"/>
    <w:rsid w:val="00EE0737"/>
    <w:rsid w:val="00EE64E3"/>
    <w:rsid w:val="00EE7FE7"/>
    <w:rsid w:val="00F07598"/>
    <w:rsid w:val="00F25F5B"/>
    <w:rsid w:val="00F34EBF"/>
    <w:rsid w:val="00F35278"/>
    <w:rsid w:val="00F456CC"/>
    <w:rsid w:val="00F46893"/>
    <w:rsid w:val="00F6101C"/>
    <w:rsid w:val="00F85F1F"/>
    <w:rsid w:val="00F947BB"/>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36DCE"/>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E6585"/>
    <w:rPr>
      <w:sz w:val="18"/>
      <w:szCs w:val="18"/>
    </w:rPr>
  </w:style>
  <w:style w:type="paragraph" w:styleId="Kommentarer">
    <w:name w:val="annotation text"/>
    <w:basedOn w:val="Normal"/>
    <w:link w:val="KommentarerChar"/>
    <w:uiPriority w:val="99"/>
    <w:semiHidden/>
    <w:unhideWhenUsed/>
    <w:rsid w:val="001E6585"/>
    <w:pPr>
      <w:spacing w:line="240" w:lineRule="auto"/>
    </w:pPr>
    <w:rPr>
      <w:sz w:val="24"/>
      <w:szCs w:val="24"/>
    </w:rPr>
  </w:style>
  <w:style w:type="character" w:customStyle="1" w:styleId="KommentarerChar">
    <w:name w:val="Kommentarer Char"/>
    <w:basedOn w:val="Standardstycketypsnitt"/>
    <w:link w:val="Kommentarer"/>
    <w:uiPriority w:val="99"/>
    <w:semiHidden/>
    <w:rsid w:val="001E6585"/>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1E6585"/>
    <w:rPr>
      <w:b/>
      <w:bCs/>
      <w:sz w:val="20"/>
      <w:szCs w:val="20"/>
    </w:rPr>
  </w:style>
  <w:style w:type="character" w:customStyle="1" w:styleId="KommentarsmneChar">
    <w:name w:val="Kommentarsämne Char"/>
    <w:basedOn w:val="KommentarerChar"/>
    <w:link w:val="Kommentarsmne"/>
    <w:uiPriority w:val="99"/>
    <w:semiHidden/>
    <w:rsid w:val="001E6585"/>
    <w:rPr>
      <w:rFonts w:ascii="Georgia" w:hAnsi="Georgia"/>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36DCE"/>
    <w:pPr>
      <w:spacing w:after="200" w:line="240" w:lineRule="auto"/>
    </w:pPr>
    <w:rPr>
      <w:b/>
      <w:bCs/>
      <w:color w:val="4F81BD" w:themeColor="accent1"/>
      <w:sz w:val="18"/>
      <w:szCs w:val="18"/>
    </w:rPr>
  </w:style>
  <w:style w:type="character" w:styleId="Kommentarsreferens">
    <w:name w:val="annotation reference"/>
    <w:basedOn w:val="Standardstycketypsnitt"/>
    <w:uiPriority w:val="99"/>
    <w:semiHidden/>
    <w:unhideWhenUsed/>
    <w:rsid w:val="001E6585"/>
    <w:rPr>
      <w:sz w:val="18"/>
      <w:szCs w:val="18"/>
    </w:rPr>
  </w:style>
  <w:style w:type="paragraph" w:styleId="Kommentarer">
    <w:name w:val="annotation text"/>
    <w:basedOn w:val="Normal"/>
    <w:link w:val="KommentarerChar"/>
    <w:uiPriority w:val="99"/>
    <w:semiHidden/>
    <w:unhideWhenUsed/>
    <w:rsid w:val="001E6585"/>
    <w:pPr>
      <w:spacing w:line="240" w:lineRule="auto"/>
    </w:pPr>
    <w:rPr>
      <w:sz w:val="24"/>
      <w:szCs w:val="24"/>
    </w:rPr>
  </w:style>
  <w:style w:type="character" w:customStyle="1" w:styleId="KommentarerChar">
    <w:name w:val="Kommentarer Char"/>
    <w:basedOn w:val="Standardstycketypsnitt"/>
    <w:link w:val="Kommentarer"/>
    <w:uiPriority w:val="99"/>
    <w:semiHidden/>
    <w:rsid w:val="001E6585"/>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1E6585"/>
    <w:rPr>
      <w:b/>
      <w:bCs/>
      <w:sz w:val="20"/>
      <w:szCs w:val="20"/>
    </w:rPr>
  </w:style>
  <w:style w:type="character" w:customStyle="1" w:styleId="KommentarsmneChar">
    <w:name w:val="Kommentarsämne Char"/>
    <w:basedOn w:val="KommentarerChar"/>
    <w:link w:val="Kommentarsmne"/>
    <w:uiPriority w:val="99"/>
    <w:semiHidden/>
    <w:rsid w:val="001E6585"/>
    <w:rPr>
      <w:rFonts w:ascii="Georgia" w:hAnsi="Georgia"/>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ehis.se/images/uploads/dokumentarkiv/ARK_0001_Oversikt.pdf" TargetMode="External"/><Relationship Id="rId11" Type="http://schemas.openxmlformats.org/officeDocument/2006/relationships/image" Target="media/image1.emf"/><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51BDB5-BDC5-1A45-B1AC-ACA3C027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16</TotalTime>
  <Pages>16</Pages>
  <Words>2451</Words>
  <Characters>16081</Characters>
  <Application>Microsoft Macintosh Word</Application>
  <DocSecurity>0</DocSecurity>
  <Lines>804</Lines>
  <Paragraphs>514</Paragraphs>
  <ScaleCrop>false</ScaleCrop>
  <HeadingPairs>
    <vt:vector size="2" baseType="variant">
      <vt:variant>
        <vt:lpstr>Titel</vt:lpstr>
      </vt:variant>
      <vt:variant>
        <vt:i4>1</vt:i4>
      </vt:variant>
    </vt:vector>
  </HeadingPairs>
  <TitlesOfParts>
    <vt:vector size="1" baseType="lpstr">
      <vt:lpstr>Patientportal</vt:lpstr>
    </vt:vector>
  </TitlesOfParts>
  <Manager/>
  <Company/>
  <LinksUpToDate>false</LinksUpToDate>
  <CharactersWithSpaces>18018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Patientportal</dc:title>
  <dc:subject>Arkitektur</dc:subject>
  <dc:creator>Lennart Eriksson</dc:creator>
  <cp:keywords>TKB,Arkitektur</cp:keywords>
  <dc:description/>
  <cp:lastModifiedBy>björn hedman</cp:lastModifiedBy>
  <cp:revision>15</cp:revision>
  <dcterms:created xsi:type="dcterms:W3CDTF">2014-06-30T07:20:00Z</dcterms:created>
  <dcterms:modified xsi:type="dcterms:W3CDTF">2014-07-01T15:13:00Z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SvensktDomänNamn</vt:lpwstr>
  </property>
  <property fmtid="{D5CDD505-2E9C-101B-9397-08002B2CF9AE}" pid="4" name="domain_3">
    <vt:lpwstr>patientportal</vt:lpwstr>
  </property>
  <property fmtid="{D5CDD505-2E9C-101B-9397-08002B2CF9AE}" pid="5" name="Domain_2">
    <vt:lpwstr>eservicesupply</vt:lpwstr>
  </property>
  <property fmtid="{D5CDD505-2E9C-101B-9397-08002B2CF9AE}" pid="6" name="Domain_1">
    <vt:lpwstr>Infrastructure</vt:lpwstr>
  </property>
  <property fmtid="{D5CDD505-2E9C-101B-9397-08002B2CF9AE}" pid="7" name="datepublished">
    <vt:lpwstr>2014-06-09</vt:lpwstr>
  </property>
  <property fmtid="{D5CDD505-2E9C-101B-9397-08002B2CF9AE}" pid="8" name="rc">
    <vt:lpwstr>RC4</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