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E96E49" w14:textId="77777777" w:rsidR="00F405F7" w:rsidRPr="00411CA0" w:rsidRDefault="00F405F7" w:rsidP="00594D12"/>
    <w:p w14:paraId="3038E4ED" w14:textId="77777777" w:rsidR="00F405F7" w:rsidRPr="00411CA0" w:rsidRDefault="00F405F7" w:rsidP="00594D12"/>
    <w:p w14:paraId="11B31BFC" w14:textId="77777777" w:rsidR="00F405F7" w:rsidRPr="00411CA0" w:rsidRDefault="00F405F7" w:rsidP="00594D12"/>
    <w:p w14:paraId="1F455BC1" w14:textId="77777777" w:rsidR="00F405F7" w:rsidRPr="00411CA0" w:rsidRDefault="00F405F7" w:rsidP="00594D12"/>
    <w:p w14:paraId="42DDC059" w14:textId="77777777" w:rsidR="00F405F7" w:rsidRPr="00411CA0" w:rsidRDefault="00F405F7" w:rsidP="00F405F7">
      <w:pPr>
        <w:pStyle w:val="Title"/>
        <w:rPr>
          <w:lang w:val="sv-SE"/>
        </w:rPr>
      </w:pPr>
    </w:p>
    <w:p w14:paraId="5028E9E0" w14:textId="77777777" w:rsidR="00F405F7" w:rsidRPr="00411CA0" w:rsidRDefault="00F405F7" w:rsidP="00594D12"/>
    <w:p w14:paraId="4CA12485" w14:textId="77777777" w:rsidR="00F405F7" w:rsidRPr="00411CA0" w:rsidRDefault="00F405F7" w:rsidP="00594D12"/>
    <w:p w14:paraId="5D02DC9B" w14:textId="77777777" w:rsidR="00F405F7" w:rsidRPr="00411CA0" w:rsidRDefault="00F405F7" w:rsidP="00594D12"/>
    <w:p w14:paraId="51D5FB6D" w14:textId="77777777" w:rsidR="00F405F7" w:rsidRPr="00411CA0" w:rsidRDefault="00F405F7" w:rsidP="00594D12"/>
    <w:p w14:paraId="2D6332CE" w14:textId="77777777" w:rsidR="007C0381" w:rsidRDefault="007758AD" w:rsidP="00F405F7">
      <w:pPr>
        <w:pStyle w:val="Friform"/>
        <w:rPr>
          <w:rFonts w:ascii="Arial" w:hAnsi="Arial"/>
          <w:b/>
          <w:sz w:val="56"/>
        </w:rPr>
      </w:pPr>
      <w:r>
        <w:rPr>
          <w:rFonts w:ascii="Arial" w:hAnsi="Arial"/>
          <w:b/>
          <w:sz w:val="56"/>
        </w:rPr>
        <w:t>S</w:t>
      </w:r>
      <w:r w:rsidR="00C560A4">
        <w:rPr>
          <w:rFonts w:ascii="Arial" w:hAnsi="Arial"/>
          <w:b/>
          <w:sz w:val="56"/>
        </w:rPr>
        <w:t>amtycke</w:t>
      </w:r>
    </w:p>
    <w:p w14:paraId="4D7A7389" w14:textId="77777777" w:rsidR="007C0381" w:rsidRDefault="007C0381" w:rsidP="00F405F7">
      <w:pPr>
        <w:pStyle w:val="Friform"/>
        <w:rPr>
          <w:rFonts w:ascii="Arial" w:hAnsi="Arial" w:cs="Arial"/>
          <w:sz w:val="28"/>
          <w:szCs w:val="28"/>
        </w:rPr>
      </w:pPr>
    </w:p>
    <w:p w14:paraId="4D29E1BF" w14:textId="41117F55" w:rsidR="007C0381" w:rsidRPr="007C0381" w:rsidRDefault="007C0381" w:rsidP="00F405F7">
      <w:pPr>
        <w:pStyle w:val="Friform"/>
        <w:rPr>
          <w:rFonts w:ascii="Arial" w:hAnsi="Arial" w:cs="Arial"/>
          <w:sz w:val="28"/>
          <w:szCs w:val="28"/>
        </w:rPr>
      </w:pPr>
      <w:r w:rsidRPr="007C0381">
        <w:rPr>
          <w:rFonts w:ascii="Arial" w:hAnsi="Arial" w:cs="Arial"/>
          <w:sz w:val="28"/>
          <w:szCs w:val="28"/>
        </w:rPr>
        <w:t>till direktåtkomst till patientuppgifter mellan vårdgivare</w:t>
      </w:r>
      <w:r>
        <w:rPr>
          <w:rFonts w:ascii="Arial" w:hAnsi="Arial" w:cs="Arial"/>
          <w:sz w:val="28"/>
          <w:szCs w:val="28"/>
        </w:rPr>
        <w:t xml:space="preserve"> inom samma</w:t>
      </w:r>
      <w:r w:rsidR="00F320A2">
        <w:rPr>
          <w:rFonts w:ascii="Arial" w:hAnsi="Arial" w:cs="Arial"/>
          <w:sz w:val="28"/>
          <w:szCs w:val="28"/>
        </w:rPr>
        <w:t>n</w:t>
      </w:r>
      <w:r>
        <w:rPr>
          <w:rFonts w:ascii="Arial" w:hAnsi="Arial" w:cs="Arial"/>
          <w:sz w:val="28"/>
          <w:szCs w:val="28"/>
        </w:rPr>
        <w:t>hållen journalföring</w:t>
      </w:r>
    </w:p>
    <w:p w14:paraId="191B6BA0" w14:textId="5AC64C1A" w:rsidR="00F405F7" w:rsidRPr="00411CA0" w:rsidRDefault="00F405F7" w:rsidP="00F405F7">
      <w:pPr>
        <w:pStyle w:val="Friform"/>
        <w:rPr>
          <w:rFonts w:ascii="Arial" w:hAnsi="Arial"/>
          <w:b/>
          <w:sz w:val="56"/>
        </w:rPr>
      </w:pPr>
      <w:r>
        <w:rPr>
          <w:rFonts w:ascii="Arial" w:hAnsi="Arial"/>
          <w:b/>
          <w:sz w:val="56"/>
        </w:rPr>
        <w:t xml:space="preserve"> </w:t>
      </w:r>
    </w:p>
    <w:p w14:paraId="4BFCA999" w14:textId="77777777" w:rsidR="00F405F7" w:rsidRPr="00411CA0" w:rsidRDefault="001A0EFE" w:rsidP="00F405F7">
      <w:pPr>
        <w:pStyle w:val="Friform"/>
        <w:rPr>
          <w:rFonts w:ascii="Arial" w:hAnsi="Arial"/>
          <w:sz w:val="44"/>
        </w:rPr>
      </w:pPr>
      <w:r>
        <w:fldChar w:fldCharType="begin"/>
      </w:r>
      <w:r>
        <w:instrText xml:space="preserve"> SUBJECT  \* MERGEFORMAT </w:instrText>
      </w:r>
      <w:r>
        <w:fldChar w:fldCharType="separate"/>
      </w:r>
      <w:r w:rsidR="00FC6028">
        <w:rPr>
          <w:rFonts w:ascii="Arial" w:hAnsi="Arial"/>
          <w:sz w:val="44"/>
        </w:rPr>
        <w:t>Tjänstekontraktsbeskrivning</w:t>
      </w:r>
      <w:r>
        <w:rPr>
          <w:rFonts w:ascii="Arial" w:hAnsi="Arial"/>
          <w:sz w:val="44"/>
        </w:rPr>
        <w:fldChar w:fldCharType="end"/>
      </w:r>
    </w:p>
    <w:p w14:paraId="37032F92" w14:textId="77777777" w:rsidR="00F405F7" w:rsidRPr="00411CA0" w:rsidRDefault="00F405F7" w:rsidP="00F405F7">
      <w:pPr>
        <w:pStyle w:val="Friform"/>
        <w:rPr>
          <w:rFonts w:ascii="Arial" w:hAnsi="Arial"/>
          <w:sz w:val="36"/>
        </w:rPr>
      </w:pPr>
    </w:p>
    <w:p w14:paraId="1044B77A" w14:textId="5D266342" w:rsidR="00F405F7" w:rsidRPr="00411CA0" w:rsidRDefault="005135BE" w:rsidP="00F405F7">
      <w:pPr>
        <w:pStyle w:val="Friform"/>
        <w:rPr>
          <w:rFonts w:ascii="Arial" w:hAnsi="Arial"/>
          <w:sz w:val="36"/>
        </w:rPr>
      </w:pPr>
      <w:r>
        <w:rPr>
          <w:rFonts w:ascii="Arial" w:hAnsi="Arial"/>
          <w:sz w:val="36"/>
        </w:rPr>
        <w:t xml:space="preserve">Utgåva </w:t>
      </w:r>
      <w:r w:rsidR="00AB438C">
        <w:rPr>
          <w:rFonts w:ascii="Arial" w:hAnsi="Arial"/>
          <w:sz w:val="36"/>
        </w:rPr>
        <w:t>PA</w:t>
      </w:r>
      <w:ins w:id="0" w:author="Stefan Eriksson" w:date="2012-06-26T13:52:00Z">
        <w:r w:rsidR="00A82593">
          <w:rPr>
            <w:rFonts w:ascii="Arial" w:hAnsi="Arial"/>
            <w:sz w:val="36"/>
          </w:rPr>
          <w:t>6</w:t>
        </w:r>
      </w:ins>
      <w:del w:id="1" w:author="Stefan Eriksson" w:date="2012-06-26T13:52:00Z">
        <w:r w:rsidR="00E30DF5" w:rsidDel="00A82593">
          <w:rPr>
            <w:rFonts w:ascii="Arial" w:hAnsi="Arial"/>
            <w:sz w:val="36"/>
          </w:rPr>
          <w:delText>5</w:delText>
        </w:r>
      </w:del>
    </w:p>
    <w:p w14:paraId="373F8914" w14:textId="00F54A0C" w:rsidR="00F405F7" w:rsidRPr="00411CA0" w:rsidRDefault="00E65778" w:rsidP="00F405F7">
      <w:pPr>
        <w:pStyle w:val="Friform"/>
        <w:rPr>
          <w:rFonts w:ascii="Arial" w:hAnsi="Arial"/>
          <w:sz w:val="36"/>
        </w:rPr>
      </w:pPr>
      <w:r>
        <w:rPr>
          <w:rFonts w:ascii="Arial" w:hAnsi="Arial"/>
          <w:sz w:val="36"/>
        </w:rPr>
        <w:t>2012-0</w:t>
      </w:r>
      <w:r w:rsidR="00D63184">
        <w:rPr>
          <w:rFonts w:ascii="Arial" w:hAnsi="Arial"/>
          <w:sz w:val="36"/>
        </w:rPr>
        <w:t>6-</w:t>
      </w:r>
      <w:ins w:id="2" w:author="Stefan Eriksson" w:date="2012-06-26T13:52:00Z">
        <w:r w:rsidR="00A82593">
          <w:rPr>
            <w:rFonts w:ascii="Arial" w:hAnsi="Arial"/>
            <w:sz w:val="36"/>
          </w:rPr>
          <w:t>26</w:t>
        </w:r>
      </w:ins>
      <w:del w:id="3" w:author="Stefan Eriksson" w:date="2012-06-26T13:52:00Z">
        <w:r w:rsidR="00D63184" w:rsidDel="00A82593">
          <w:rPr>
            <w:rFonts w:ascii="Arial" w:hAnsi="Arial"/>
            <w:sz w:val="36"/>
          </w:rPr>
          <w:delText>0</w:delText>
        </w:r>
        <w:r w:rsidR="00E30DF5" w:rsidDel="00A82593">
          <w:rPr>
            <w:rFonts w:ascii="Arial" w:hAnsi="Arial"/>
            <w:sz w:val="36"/>
          </w:rPr>
          <w:delText>7</w:delText>
        </w:r>
      </w:del>
    </w:p>
    <w:p w14:paraId="1B7AA23A" w14:textId="77777777" w:rsidR="00F405F7" w:rsidRPr="00411CA0" w:rsidRDefault="00F405F7" w:rsidP="00A505DE">
      <w:pPr>
        <w:pStyle w:val="BodyText"/>
      </w:pPr>
    </w:p>
    <w:p w14:paraId="4AAE5C5E" w14:textId="77777777" w:rsidR="00F405F7" w:rsidRPr="00411CA0" w:rsidRDefault="00F405F7" w:rsidP="00073B6C">
      <w:pPr>
        <w:rPr>
          <w:rStyle w:val="BodyTextChar"/>
        </w:rPr>
      </w:pPr>
      <w:r w:rsidRPr="00411CA0">
        <w:br w:type="page"/>
      </w:r>
      <w:r w:rsidR="00FE3AAD" w:rsidRPr="00073B6C">
        <w:rPr>
          <w:b/>
          <w:sz w:val="24"/>
        </w:rPr>
        <w:lastRenderedPageBreak/>
        <w:t>Revisionshistorik</w:t>
      </w:r>
    </w:p>
    <w:p w14:paraId="1E1A5F10" w14:textId="77777777" w:rsidR="00FE3AAD" w:rsidRDefault="00FE3AAD" w:rsidP="00594D12"/>
    <w:tbl>
      <w:tblPr>
        <w:tblW w:w="974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964"/>
        <w:gridCol w:w="1224"/>
        <w:gridCol w:w="3794"/>
        <w:gridCol w:w="2326"/>
        <w:gridCol w:w="1440"/>
      </w:tblGrid>
      <w:tr w:rsidR="00533A31" w14:paraId="2A7FFAB1" w14:textId="77777777">
        <w:tc>
          <w:tcPr>
            <w:tcW w:w="964" w:type="dxa"/>
            <w:shd w:val="clear" w:color="auto" w:fill="D9D9D9" w:themeFill="background1" w:themeFillShade="D9"/>
          </w:tcPr>
          <w:p w14:paraId="74BDA547" w14:textId="77777777" w:rsidR="00533A31" w:rsidRDefault="00FE3AAD" w:rsidP="00A505DE">
            <w:pPr>
              <w:pStyle w:val="TableText"/>
            </w:pPr>
            <w:r>
              <w:t>Version</w:t>
            </w:r>
          </w:p>
        </w:tc>
        <w:tc>
          <w:tcPr>
            <w:tcW w:w="1224" w:type="dxa"/>
            <w:shd w:val="clear" w:color="auto" w:fill="D9D9D9" w:themeFill="background1" w:themeFillShade="D9"/>
          </w:tcPr>
          <w:p w14:paraId="2A7A850A" w14:textId="77777777" w:rsidR="00533A31" w:rsidRDefault="00533A31" w:rsidP="00A505DE">
            <w:pPr>
              <w:pStyle w:val="TableText"/>
            </w:pPr>
            <w:r>
              <w:t>Revision Datum</w:t>
            </w:r>
          </w:p>
        </w:tc>
        <w:tc>
          <w:tcPr>
            <w:tcW w:w="3794" w:type="dxa"/>
            <w:shd w:val="clear" w:color="auto" w:fill="D9D9D9" w:themeFill="background1" w:themeFillShade="D9"/>
          </w:tcPr>
          <w:p w14:paraId="394E8801" w14:textId="77777777" w:rsidR="00533A31" w:rsidRDefault="002462C1" w:rsidP="00A505DE">
            <w:pPr>
              <w:pStyle w:val="TableText"/>
            </w:pPr>
            <w:r>
              <w:t>Komplett b</w:t>
            </w:r>
            <w:r w:rsidR="00533A31">
              <w:t>eskrivning av ändring</w:t>
            </w:r>
            <w:r>
              <w:t>ar</w:t>
            </w:r>
          </w:p>
        </w:tc>
        <w:tc>
          <w:tcPr>
            <w:tcW w:w="2326" w:type="dxa"/>
            <w:shd w:val="clear" w:color="auto" w:fill="D9D9D9" w:themeFill="background1" w:themeFillShade="D9"/>
          </w:tcPr>
          <w:p w14:paraId="14C4711F" w14:textId="77777777" w:rsidR="00533A31" w:rsidRDefault="00533A31" w:rsidP="00A505DE">
            <w:pPr>
              <w:pStyle w:val="TableText"/>
            </w:pPr>
            <w:r>
              <w:t>Ändringarna gjorda av</w:t>
            </w:r>
          </w:p>
        </w:tc>
        <w:tc>
          <w:tcPr>
            <w:tcW w:w="1440" w:type="dxa"/>
            <w:shd w:val="clear" w:color="auto" w:fill="D9D9D9" w:themeFill="background1" w:themeFillShade="D9"/>
          </w:tcPr>
          <w:p w14:paraId="4F34752C" w14:textId="77777777" w:rsidR="00533A31" w:rsidRDefault="006D5542" w:rsidP="00A505DE">
            <w:pPr>
              <w:pStyle w:val="TableText"/>
            </w:pPr>
            <w:r>
              <w:t>Definitiv revision fastställd av</w:t>
            </w:r>
          </w:p>
        </w:tc>
      </w:tr>
      <w:tr w:rsidR="00AB438C" w14:paraId="664F28CE" w14:textId="77777777">
        <w:trPr>
          <w:trHeight w:val="256"/>
        </w:trPr>
        <w:tc>
          <w:tcPr>
            <w:tcW w:w="964" w:type="dxa"/>
          </w:tcPr>
          <w:p w14:paraId="75A5607E" w14:textId="156B6E7C" w:rsidR="00AB438C" w:rsidRDefault="00AB438C" w:rsidP="00A505DE">
            <w:pPr>
              <w:pStyle w:val="TableText"/>
            </w:pPr>
            <w:r>
              <w:t>PA1</w:t>
            </w:r>
          </w:p>
        </w:tc>
        <w:tc>
          <w:tcPr>
            <w:tcW w:w="1224" w:type="dxa"/>
          </w:tcPr>
          <w:p w14:paraId="6473CAAA" w14:textId="16E8FC4C" w:rsidR="00AB438C" w:rsidRDefault="00AB438C" w:rsidP="00B32425">
            <w:pPr>
              <w:pStyle w:val="TableText"/>
            </w:pPr>
            <w:r>
              <w:t>2012-03-22</w:t>
            </w:r>
          </w:p>
        </w:tc>
        <w:tc>
          <w:tcPr>
            <w:tcW w:w="3794" w:type="dxa"/>
          </w:tcPr>
          <w:p w14:paraId="4932D691" w14:textId="467A8107" w:rsidR="00AB438C" w:rsidRDefault="00AB438C" w:rsidP="00F439EB">
            <w:pPr>
              <w:pStyle w:val="TableText"/>
              <w:ind w:left="0"/>
            </w:pPr>
            <w:proofErr w:type="spellStart"/>
            <w:r>
              <w:t>P</w:t>
            </w:r>
            <w:r w:rsidRPr="00AB438C">
              <w:t>rel</w:t>
            </w:r>
            <w:proofErr w:type="spellEnd"/>
            <w:r w:rsidRPr="00AB438C">
              <w:t xml:space="preserve"> version 1 för kommande version A</w:t>
            </w:r>
          </w:p>
        </w:tc>
        <w:tc>
          <w:tcPr>
            <w:tcW w:w="2326" w:type="dxa"/>
          </w:tcPr>
          <w:p w14:paraId="3E5E475A" w14:textId="7D145136" w:rsidR="00AB438C" w:rsidRDefault="00AB438C" w:rsidP="00A505DE">
            <w:pPr>
              <w:pStyle w:val="TableText"/>
            </w:pPr>
            <w:r>
              <w:t>Stefan Eriksson</w:t>
            </w:r>
          </w:p>
        </w:tc>
        <w:tc>
          <w:tcPr>
            <w:tcW w:w="1440" w:type="dxa"/>
          </w:tcPr>
          <w:p w14:paraId="41E416E5" w14:textId="77777777" w:rsidR="00AB438C" w:rsidRDefault="00AB438C" w:rsidP="00A505DE">
            <w:pPr>
              <w:pStyle w:val="TableText"/>
            </w:pPr>
          </w:p>
        </w:tc>
      </w:tr>
      <w:tr w:rsidR="0072532D" w14:paraId="2AC032AE" w14:textId="77777777">
        <w:trPr>
          <w:trHeight w:val="256"/>
        </w:trPr>
        <w:tc>
          <w:tcPr>
            <w:tcW w:w="964" w:type="dxa"/>
          </w:tcPr>
          <w:p w14:paraId="595B073C" w14:textId="2A6507EB" w:rsidR="0072532D" w:rsidRDefault="0072532D" w:rsidP="00A505DE">
            <w:pPr>
              <w:pStyle w:val="TableText"/>
            </w:pPr>
            <w:r>
              <w:t>PA2</w:t>
            </w:r>
          </w:p>
        </w:tc>
        <w:tc>
          <w:tcPr>
            <w:tcW w:w="1224" w:type="dxa"/>
          </w:tcPr>
          <w:p w14:paraId="143171D9" w14:textId="00ED7986" w:rsidR="0072532D" w:rsidRDefault="0072532D" w:rsidP="00B32425">
            <w:pPr>
              <w:pStyle w:val="TableText"/>
            </w:pPr>
            <w:r>
              <w:t>2012-05-25</w:t>
            </w:r>
          </w:p>
        </w:tc>
        <w:tc>
          <w:tcPr>
            <w:tcW w:w="3794" w:type="dxa"/>
          </w:tcPr>
          <w:p w14:paraId="47E95EA2" w14:textId="3F672767" w:rsidR="0072532D" w:rsidRDefault="0072532D" w:rsidP="00BB35BA">
            <w:pPr>
              <w:pStyle w:val="TableText"/>
              <w:ind w:left="0"/>
            </w:pPr>
            <w:r>
              <w:t>Nytt kapitel om definition av giltighet samt förtydligat tjän</w:t>
            </w:r>
            <w:r w:rsidR="00BB35BA">
              <w:t>s</w:t>
            </w:r>
            <w:r>
              <w:t>tebeskrivningar.</w:t>
            </w:r>
          </w:p>
        </w:tc>
        <w:tc>
          <w:tcPr>
            <w:tcW w:w="2326" w:type="dxa"/>
          </w:tcPr>
          <w:p w14:paraId="5EE04DA8" w14:textId="4906B792" w:rsidR="0072532D" w:rsidRDefault="0072532D" w:rsidP="00A505DE">
            <w:pPr>
              <w:pStyle w:val="TableText"/>
            </w:pPr>
            <w:r>
              <w:t>Stefan Eriksson</w:t>
            </w:r>
          </w:p>
        </w:tc>
        <w:tc>
          <w:tcPr>
            <w:tcW w:w="1440" w:type="dxa"/>
          </w:tcPr>
          <w:p w14:paraId="5E1019F2" w14:textId="77777777" w:rsidR="0072532D" w:rsidRDefault="0072532D" w:rsidP="00A505DE">
            <w:pPr>
              <w:pStyle w:val="TableText"/>
            </w:pPr>
          </w:p>
        </w:tc>
      </w:tr>
      <w:tr w:rsidR="00850DBF" w14:paraId="2BFFA2C3" w14:textId="77777777">
        <w:trPr>
          <w:trHeight w:val="256"/>
        </w:trPr>
        <w:tc>
          <w:tcPr>
            <w:tcW w:w="964" w:type="dxa"/>
          </w:tcPr>
          <w:p w14:paraId="657A53DE" w14:textId="0913EC88" w:rsidR="00850DBF" w:rsidRDefault="00850DBF" w:rsidP="00A505DE">
            <w:pPr>
              <w:pStyle w:val="TableText"/>
            </w:pPr>
            <w:r>
              <w:t>PA3</w:t>
            </w:r>
          </w:p>
        </w:tc>
        <w:tc>
          <w:tcPr>
            <w:tcW w:w="1224" w:type="dxa"/>
          </w:tcPr>
          <w:p w14:paraId="20F054ED" w14:textId="494A2A98" w:rsidR="00850DBF" w:rsidRDefault="00850DBF" w:rsidP="00B32425">
            <w:pPr>
              <w:pStyle w:val="TableText"/>
            </w:pPr>
            <w:r>
              <w:t>2012-05-30</w:t>
            </w:r>
          </w:p>
        </w:tc>
        <w:tc>
          <w:tcPr>
            <w:tcW w:w="3794" w:type="dxa"/>
          </w:tcPr>
          <w:p w14:paraId="3EF6C371" w14:textId="3D50DC04" w:rsidR="00850DBF" w:rsidRDefault="00850DBF" w:rsidP="00BB35BA">
            <w:pPr>
              <w:pStyle w:val="TableText"/>
              <w:ind w:left="0"/>
            </w:pPr>
            <w:r>
              <w:t>Lagt till vårdgivare i vissa get-metoder.</w:t>
            </w:r>
          </w:p>
        </w:tc>
        <w:tc>
          <w:tcPr>
            <w:tcW w:w="2326" w:type="dxa"/>
          </w:tcPr>
          <w:p w14:paraId="1BB49A7F" w14:textId="62155447" w:rsidR="00850DBF" w:rsidRDefault="00850DBF" w:rsidP="00A505DE">
            <w:pPr>
              <w:pStyle w:val="TableText"/>
            </w:pPr>
            <w:r>
              <w:t>Stefan Eriksson</w:t>
            </w:r>
          </w:p>
        </w:tc>
        <w:tc>
          <w:tcPr>
            <w:tcW w:w="1440" w:type="dxa"/>
          </w:tcPr>
          <w:p w14:paraId="7A97C8CF" w14:textId="77777777" w:rsidR="00850DBF" w:rsidRDefault="00850DBF" w:rsidP="00A505DE">
            <w:pPr>
              <w:pStyle w:val="TableText"/>
            </w:pPr>
          </w:p>
        </w:tc>
      </w:tr>
      <w:tr w:rsidR="00D63184" w14:paraId="4907DCA8" w14:textId="77777777">
        <w:trPr>
          <w:trHeight w:val="256"/>
        </w:trPr>
        <w:tc>
          <w:tcPr>
            <w:tcW w:w="964" w:type="dxa"/>
          </w:tcPr>
          <w:p w14:paraId="54A79F07" w14:textId="4DA8F14C" w:rsidR="00D63184" w:rsidRDefault="00D63184" w:rsidP="00A505DE">
            <w:pPr>
              <w:pStyle w:val="TableText"/>
            </w:pPr>
            <w:r>
              <w:t>PA4</w:t>
            </w:r>
          </w:p>
        </w:tc>
        <w:tc>
          <w:tcPr>
            <w:tcW w:w="1224" w:type="dxa"/>
          </w:tcPr>
          <w:p w14:paraId="3D8CA004" w14:textId="34C29DB3" w:rsidR="00D63184" w:rsidRDefault="00D63184" w:rsidP="00B32425">
            <w:pPr>
              <w:pStyle w:val="TableText"/>
            </w:pPr>
            <w:r>
              <w:t>2012-06-05</w:t>
            </w:r>
          </w:p>
        </w:tc>
        <w:tc>
          <w:tcPr>
            <w:tcW w:w="3794" w:type="dxa"/>
          </w:tcPr>
          <w:p w14:paraId="56E39670" w14:textId="562994B4" w:rsidR="00D63184" w:rsidRDefault="00D63184" w:rsidP="001E7F22">
            <w:pPr>
              <w:pStyle w:val="TableText"/>
              <w:ind w:left="0"/>
            </w:pPr>
            <w:r>
              <w:t xml:space="preserve">Tagit bort </w:t>
            </w:r>
            <w:r w:rsidR="001E7F22">
              <w:t xml:space="preserve">extra parameter </w:t>
            </w:r>
            <w:r>
              <w:t xml:space="preserve">anledning i </w:t>
            </w:r>
            <w:proofErr w:type="spellStart"/>
            <w:r w:rsidR="001E7F22">
              <w:t>c</w:t>
            </w:r>
            <w:r>
              <w:t>ancel</w:t>
            </w:r>
            <w:proofErr w:type="spellEnd"/>
            <w:r w:rsidR="001E7F22">
              <w:t>-</w:t>
            </w:r>
            <w:r>
              <w:t xml:space="preserve"> och </w:t>
            </w:r>
            <w:proofErr w:type="spellStart"/>
            <w:r w:rsidR="001E7F22">
              <w:t>d</w:t>
            </w:r>
            <w:r>
              <w:t>elete</w:t>
            </w:r>
            <w:proofErr w:type="spellEnd"/>
            <w:r w:rsidR="001E7F22">
              <w:t>-metoder</w:t>
            </w:r>
            <w:r>
              <w:t>.</w:t>
            </w:r>
          </w:p>
        </w:tc>
        <w:tc>
          <w:tcPr>
            <w:tcW w:w="2326" w:type="dxa"/>
          </w:tcPr>
          <w:p w14:paraId="740F307C" w14:textId="4FCF2CC7" w:rsidR="00D63184" w:rsidRDefault="00D63184" w:rsidP="00A505DE">
            <w:pPr>
              <w:pStyle w:val="TableText"/>
            </w:pPr>
            <w:r>
              <w:t>Stefan Eriksson</w:t>
            </w:r>
          </w:p>
        </w:tc>
        <w:tc>
          <w:tcPr>
            <w:tcW w:w="1440" w:type="dxa"/>
          </w:tcPr>
          <w:p w14:paraId="05C3F12C" w14:textId="77777777" w:rsidR="00D63184" w:rsidRDefault="00D63184" w:rsidP="00A505DE">
            <w:pPr>
              <w:pStyle w:val="TableText"/>
            </w:pPr>
          </w:p>
        </w:tc>
      </w:tr>
      <w:tr w:rsidR="00E30DF5" w14:paraId="2FAAC85C" w14:textId="77777777">
        <w:trPr>
          <w:trHeight w:val="256"/>
        </w:trPr>
        <w:tc>
          <w:tcPr>
            <w:tcW w:w="964" w:type="dxa"/>
          </w:tcPr>
          <w:p w14:paraId="6CBAEDD9" w14:textId="45D52B0B" w:rsidR="00E30DF5" w:rsidRDefault="00E30DF5" w:rsidP="00A505DE">
            <w:pPr>
              <w:pStyle w:val="TableText"/>
            </w:pPr>
            <w:r>
              <w:t>PA5</w:t>
            </w:r>
          </w:p>
        </w:tc>
        <w:tc>
          <w:tcPr>
            <w:tcW w:w="1224" w:type="dxa"/>
          </w:tcPr>
          <w:p w14:paraId="5A439112" w14:textId="1DE112A0" w:rsidR="00E30DF5" w:rsidRDefault="00E30DF5" w:rsidP="00B32425">
            <w:pPr>
              <w:pStyle w:val="TableText"/>
            </w:pPr>
            <w:r>
              <w:t>2012-06-07</w:t>
            </w:r>
          </w:p>
        </w:tc>
        <w:tc>
          <w:tcPr>
            <w:tcW w:w="3794" w:type="dxa"/>
          </w:tcPr>
          <w:p w14:paraId="6D214776" w14:textId="37521D59" w:rsidR="00E30DF5" w:rsidRDefault="00E30DF5" w:rsidP="001E7F22">
            <w:pPr>
              <w:pStyle w:val="TableText"/>
              <w:ind w:left="0"/>
            </w:pPr>
            <w:r>
              <w:t>Uppdaterad efter granskning i AL-T</w:t>
            </w:r>
            <w:r w:rsidR="00701EE8" w:rsidRPr="00701EE8">
              <w:t>, samt förtydligat felhanteringen.</w:t>
            </w:r>
          </w:p>
        </w:tc>
        <w:tc>
          <w:tcPr>
            <w:tcW w:w="2326" w:type="dxa"/>
          </w:tcPr>
          <w:p w14:paraId="30BF7799" w14:textId="782E54B7" w:rsidR="00E30DF5" w:rsidRDefault="00E30DF5" w:rsidP="00A505DE">
            <w:pPr>
              <w:pStyle w:val="TableText"/>
            </w:pPr>
            <w:r>
              <w:t>Stefan Eriksson</w:t>
            </w:r>
          </w:p>
        </w:tc>
        <w:tc>
          <w:tcPr>
            <w:tcW w:w="1440" w:type="dxa"/>
          </w:tcPr>
          <w:p w14:paraId="3C5BFAA1" w14:textId="77777777" w:rsidR="00E30DF5" w:rsidRDefault="00E30DF5" w:rsidP="00A505DE">
            <w:pPr>
              <w:pStyle w:val="TableText"/>
            </w:pPr>
          </w:p>
        </w:tc>
      </w:tr>
      <w:tr w:rsidR="00A82593" w14:paraId="0D684E6B" w14:textId="77777777">
        <w:trPr>
          <w:trHeight w:val="256"/>
          <w:ins w:id="4" w:author="Stefan Eriksson" w:date="2012-06-26T13:52:00Z"/>
        </w:trPr>
        <w:tc>
          <w:tcPr>
            <w:tcW w:w="964" w:type="dxa"/>
          </w:tcPr>
          <w:p w14:paraId="68E97088" w14:textId="75951E1C" w:rsidR="00A82593" w:rsidRDefault="00A82593" w:rsidP="00A505DE">
            <w:pPr>
              <w:pStyle w:val="TableText"/>
              <w:rPr>
                <w:ins w:id="5" w:author="Stefan Eriksson" w:date="2012-06-26T13:52:00Z"/>
              </w:rPr>
            </w:pPr>
            <w:ins w:id="6" w:author="Stefan Eriksson" w:date="2012-06-26T13:52:00Z">
              <w:r>
                <w:t>PA6</w:t>
              </w:r>
            </w:ins>
          </w:p>
        </w:tc>
        <w:tc>
          <w:tcPr>
            <w:tcW w:w="1224" w:type="dxa"/>
          </w:tcPr>
          <w:p w14:paraId="5E8F1042" w14:textId="74B0FDB2" w:rsidR="00A82593" w:rsidRDefault="00A82593" w:rsidP="00B32425">
            <w:pPr>
              <w:pStyle w:val="TableText"/>
              <w:rPr>
                <w:ins w:id="7" w:author="Stefan Eriksson" w:date="2012-06-26T13:52:00Z"/>
              </w:rPr>
            </w:pPr>
            <w:ins w:id="8" w:author="Stefan Eriksson" w:date="2012-06-26T13:52:00Z">
              <w:r>
                <w:t>2012-06-26</w:t>
              </w:r>
            </w:ins>
          </w:p>
        </w:tc>
        <w:tc>
          <w:tcPr>
            <w:tcW w:w="3794" w:type="dxa"/>
          </w:tcPr>
          <w:p w14:paraId="316FA1AC" w14:textId="234D119F" w:rsidR="00A82593" w:rsidRDefault="00A82593" w:rsidP="00A82593">
            <w:pPr>
              <w:pStyle w:val="TableText"/>
              <w:ind w:left="0"/>
              <w:rPr>
                <w:ins w:id="9" w:author="Stefan Eriksson" w:date="2012-06-26T13:52:00Z"/>
              </w:rPr>
            </w:pPr>
            <w:ins w:id="10" w:author="Stefan Eriksson" w:date="2012-06-26T13:53:00Z">
              <w:r>
                <w:t>Borttagen t</w:t>
              </w:r>
            </w:ins>
            <w:ins w:id="11" w:author="Stefan Eriksson" w:date="2012-06-26T13:52:00Z">
              <w:r>
                <w:t>jänst GetAllExtendedConsents</w:t>
              </w:r>
            </w:ins>
            <w:ins w:id="12" w:author="Stefan Eriksson" w:date="2012-06-26T13:53:00Z">
              <w:r>
                <w:t>ForPatient</w:t>
              </w:r>
            </w:ins>
          </w:p>
        </w:tc>
        <w:tc>
          <w:tcPr>
            <w:tcW w:w="2326" w:type="dxa"/>
          </w:tcPr>
          <w:p w14:paraId="229A1A54" w14:textId="69972F1E" w:rsidR="00A82593" w:rsidRDefault="00A82593" w:rsidP="00A505DE">
            <w:pPr>
              <w:pStyle w:val="TableText"/>
              <w:rPr>
                <w:ins w:id="13" w:author="Stefan Eriksson" w:date="2012-06-26T13:52:00Z"/>
              </w:rPr>
            </w:pPr>
            <w:ins w:id="14" w:author="Stefan Eriksson" w:date="2012-06-26T13:52:00Z">
              <w:r>
                <w:t>Stefan Eriksson</w:t>
              </w:r>
            </w:ins>
          </w:p>
        </w:tc>
        <w:tc>
          <w:tcPr>
            <w:tcW w:w="1440" w:type="dxa"/>
          </w:tcPr>
          <w:p w14:paraId="0CF0D000" w14:textId="77777777" w:rsidR="00A82593" w:rsidRDefault="00A82593" w:rsidP="00A505DE">
            <w:pPr>
              <w:pStyle w:val="TableText"/>
              <w:rPr>
                <w:ins w:id="15" w:author="Stefan Eriksson" w:date="2012-06-26T13:52:00Z"/>
              </w:rPr>
            </w:pPr>
          </w:p>
        </w:tc>
      </w:tr>
    </w:tbl>
    <w:p w14:paraId="301D9AA4" w14:textId="7319DFBD" w:rsidR="00533A31" w:rsidRDefault="00533A31" w:rsidP="00507DBD">
      <w:pPr>
        <w:pStyle w:val="TOC1"/>
      </w:pPr>
    </w:p>
    <w:p w14:paraId="7AC24291" w14:textId="77777777" w:rsidR="00533A31" w:rsidRPr="00073B6C" w:rsidRDefault="003D14FC" w:rsidP="00594D12">
      <w:pPr>
        <w:rPr>
          <w:b/>
          <w:sz w:val="24"/>
        </w:rPr>
      </w:pPr>
      <w:r>
        <w:br w:type="page"/>
      </w:r>
      <w:r w:rsidR="0005186E" w:rsidRPr="00073B6C">
        <w:rPr>
          <w:b/>
          <w:sz w:val="24"/>
        </w:rPr>
        <w:lastRenderedPageBreak/>
        <w:t>Innehållsförteckning</w:t>
      </w:r>
    </w:p>
    <w:p w14:paraId="3379CAB6" w14:textId="77777777" w:rsidR="007064C2" w:rsidRDefault="00827294">
      <w:pPr>
        <w:pStyle w:val="TOC1"/>
        <w:rPr>
          <w:rFonts w:asciiTheme="minorHAnsi" w:eastAsiaTheme="minorEastAsia" w:hAnsiTheme="minorHAnsi" w:cstheme="minorBidi"/>
          <w:b w:val="0"/>
          <w:bCs w:val="0"/>
          <w:caps w:val="0"/>
          <w:color w:val="auto"/>
          <w:sz w:val="22"/>
          <w:szCs w:val="22"/>
          <w:lang w:eastAsia="sv-SE"/>
        </w:rPr>
      </w:pPr>
      <w:r>
        <w:fldChar w:fldCharType="begin"/>
      </w:r>
      <w:r w:rsidR="00533A31">
        <w:instrText xml:space="preserve"> TOC \o "1-1" \h \z \u </w:instrText>
      </w:r>
      <w:r>
        <w:fldChar w:fldCharType="separate"/>
      </w:r>
      <w:hyperlink w:anchor="_Toc328483889" w:history="1">
        <w:r w:rsidR="007064C2" w:rsidRPr="0014335B">
          <w:rPr>
            <w:rStyle w:val="Hyperlink"/>
          </w:rPr>
          <w:t>1</w:t>
        </w:r>
        <w:r w:rsidR="007064C2">
          <w:rPr>
            <w:rFonts w:asciiTheme="minorHAnsi" w:eastAsiaTheme="minorEastAsia" w:hAnsiTheme="minorHAnsi" w:cstheme="minorBidi"/>
            <w:b w:val="0"/>
            <w:bCs w:val="0"/>
            <w:caps w:val="0"/>
            <w:color w:val="auto"/>
            <w:sz w:val="22"/>
            <w:szCs w:val="22"/>
            <w:lang w:eastAsia="sv-SE"/>
          </w:rPr>
          <w:tab/>
        </w:r>
        <w:r w:rsidR="007064C2" w:rsidRPr="0014335B">
          <w:rPr>
            <w:rStyle w:val="Hyperlink"/>
          </w:rPr>
          <w:t>Inledning</w:t>
        </w:r>
        <w:r w:rsidR="007064C2">
          <w:rPr>
            <w:webHidden/>
          </w:rPr>
          <w:tab/>
        </w:r>
        <w:r w:rsidR="007064C2">
          <w:rPr>
            <w:webHidden/>
          </w:rPr>
          <w:fldChar w:fldCharType="begin"/>
        </w:r>
        <w:r w:rsidR="007064C2">
          <w:rPr>
            <w:webHidden/>
          </w:rPr>
          <w:instrText xml:space="preserve"> PAGEREF _Toc328483889 \h </w:instrText>
        </w:r>
        <w:r w:rsidR="007064C2">
          <w:rPr>
            <w:webHidden/>
          </w:rPr>
        </w:r>
        <w:r w:rsidR="007064C2">
          <w:rPr>
            <w:webHidden/>
          </w:rPr>
          <w:fldChar w:fldCharType="separate"/>
        </w:r>
        <w:r w:rsidR="007064C2">
          <w:rPr>
            <w:webHidden/>
          </w:rPr>
          <w:t>4</w:t>
        </w:r>
        <w:r w:rsidR="007064C2">
          <w:rPr>
            <w:webHidden/>
          </w:rPr>
          <w:fldChar w:fldCharType="end"/>
        </w:r>
      </w:hyperlink>
    </w:p>
    <w:p w14:paraId="626277D7" w14:textId="77777777" w:rsidR="007064C2" w:rsidRDefault="007064C2">
      <w:pPr>
        <w:pStyle w:val="TOC1"/>
        <w:rPr>
          <w:rFonts w:asciiTheme="minorHAnsi" w:eastAsiaTheme="minorEastAsia" w:hAnsiTheme="minorHAnsi" w:cstheme="minorBidi"/>
          <w:b w:val="0"/>
          <w:bCs w:val="0"/>
          <w:caps w:val="0"/>
          <w:color w:val="auto"/>
          <w:sz w:val="22"/>
          <w:szCs w:val="22"/>
          <w:lang w:eastAsia="sv-SE"/>
        </w:rPr>
      </w:pPr>
      <w:hyperlink w:anchor="_Toc328483890" w:history="1">
        <w:r w:rsidRPr="0014335B">
          <w:rPr>
            <w:rStyle w:val="Hyperlink"/>
          </w:rPr>
          <w:t>2</w:t>
        </w:r>
        <w:r>
          <w:rPr>
            <w:rFonts w:asciiTheme="minorHAnsi" w:eastAsiaTheme="minorEastAsia" w:hAnsiTheme="minorHAnsi" w:cstheme="minorBidi"/>
            <w:b w:val="0"/>
            <w:bCs w:val="0"/>
            <w:caps w:val="0"/>
            <w:color w:val="auto"/>
            <w:sz w:val="22"/>
            <w:szCs w:val="22"/>
            <w:lang w:eastAsia="sv-SE"/>
          </w:rPr>
          <w:tab/>
        </w:r>
        <w:r w:rsidRPr="0014335B">
          <w:rPr>
            <w:rStyle w:val="Hyperlink"/>
          </w:rPr>
          <w:t>Generella regler</w:t>
        </w:r>
        <w:r>
          <w:rPr>
            <w:webHidden/>
          </w:rPr>
          <w:tab/>
        </w:r>
        <w:r>
          <w:rPr>
            <w:webHidden/>
          </w:rPr>
          <w:fldChar w:fldCharType="begin"/>
        </w:r>
        <w:r>
          <w:rPr>
            <w:webHidden/>
          </w:rPr>
          <w:instrText xml:space="preserve"> PAGEREF _Toc328483890 \h </w:instrText>
        </w:r>
        <w:r>
          <w:rPr>
            <w:webHidden/>
          </w:rPr>
        </w:r>
        <w:r>
          <w:rPr>
            <w:webHidden/>
          </w:rPr>
          <w:fldChar w:fldCharType="separate"/>
        </w:r>
        <w:r>
          <w:rPr>
            <w:webHidden/>
          </w:rPr>
          <w:t>8</w:t>
        </w:r>
        <w:r>
          <w:rPr>
            <w:webHidden/>
          </w:rPr>
          <w:fldChar w:fldCharType="end"/>
        </w:r>
      </w:hyperlink>
    </w:p>
    <w:p w14:paraId="769C5722" w14:textId="77777777" w:rsidR="007064C2" w:rsidRDefault="007064C2">
      <w:pPr>
        <w:pStyle w:val="TOC1"/>
        <w:rPr>
          <w:rFonts w:asciiTheme="minorHAnsi" w:eastAsiaTheme="minorEastAsia" w:hAnsiTheme="minorHAnsi" w:cstheme="minorBidi"/>
          <w:b w:val="0"/>
          <w:bCs w:val="0"/>
          <w:caps w:val="0"/>
          <w:color w:val="auto"/>
          <w:sz w:val="22"/>
          <w:szCs w:val="22"/>
          <w:lang w:eastAsia="sv-SE"/>
        </w:rPr>
      </w:pPr>
      <w:hyperlink w:anchor="_Toc328483891" w:history="1">
        <w:r w:rsidRPr="0014335B">
          <w:rPr>
            <w:rStyle w:val="Hyperlink"/>
          </w:rPr>
          <w:t>3</w:t>
        </w:r>
        <w:r>
          <w:rPr>
            <w:rFonts w:asciiTheme="minorHAnsi" w:eastAsiaTheme="minorEastAsia" w:hAnsiTheme="minorHAnsi" w:cstheme="minorBidi"/>
            <w:b w:val="0"/>
            <w:bCs w:val="0"/>
            <w:caps w:val="0"/>
            <w:color w:val="auto"/>
            <w:sz w:val="22"/>
            <w:szCs w:val="22"/>
            <w:lang w:eastAsia="sv-SE"/>
          </w:rPr>
          <w:tab/>
        </w:r>
        <w:r w:rsidRPr="0014335B">
          <w:rPr>
            <w:rStyle w:val="Hyperlink"/>
          </w:rPr>
          <w:t>Datatyper</w:t>
        </w:r>
        <w:r>
          <w:rPr>
            <w:webHidden/>
          </w:rPr>
          <w:tab/>
        </w:r>
        <w:r>
          <w:rPr>
            <w:webHidden/>
          </w:rPr>
          <w:fldChar w:fldCharType="begin"/>
        </w:r>
        <w:r>
          <w:rPr>
            <w:webHidden/>
          </w:rPr>
          <w:instrText xml:space="preserve"> PAGEREF _Toc328483891 \h </w:instrText>
        </w:r>
        <w:r>
          <w:rPr>
            <w:webHidden/>
          </w:rPr>
        </w:r>
        <w:r>
          <w:rPr>
            <w:webHidden/>
          </w:rPr>
          <w:fldChar w:fldCharType="separate"/>
        </w:r>
        <w:r>
          <w:rPr>
            <w:webHidden/>
          </w:rPr>
          <w:t>12</w:t>
        </w:r>
        <w:r>
          <w:rPr>
            <w:webHidden/>
          </w:rPr>
          <w:fldChar w:fldCharType="end"/>
        </w:r>
      </w:hyperlink>
    </w:p>
    <w:p w14:paraId="66C79FFF" w14:textId="77777777" w:rsidR="007064C2" w:rsidRDefault="007064C2">
      <w:pPr>
        <w:pStyle w:val="TOC1"/>
        <w:rPr>
          <w:rFonts w:asciiTheme="minorHAnsi" w:eastAsiaTheme="minorEastAsia" w:hAnsiTheme="minorHAnsi" w:cstheme="minorBidi"/>
          <w:b w:val="0"/>
          <w:bCs w:val="0"/>
          <w:caps w:val="0"/>
          <w:color w:val="auto"/>
          <w:sz w:val="22"/>
          <w:szCs w:val="22"/>
          <w:lang w:eastAsia="sv-SE"/>
        </w:rPr>
      </w:pPr>
      <w:hyperlink w:anchor="_Toc328483892" w:history="1">
        <w:r w:rsidRPr="0014335B">
          <w:rPr>
            <w:rStyle w:val="Hyperlink"/>
          </w:rPr>
          <w:t>4</w:t>
        </w:r>
        <w:r>
          <w:rPr>
            <w:rFonts w:asciiTheme="minorHAnsi" w:eastAsiaTheme="minorEastAsia" w:hAnsiTheme="minorHAnsi" w:cstheme="minorBidi"/>
            <w:b w:val="0"/>
            <w:bCs w:val="0"/>
            <w:caps w:val="0"/>
            <w:color w:val="auto"/>
            <w:sz w:val="22"/>
            <w:szCs w:val="22"/>
            <w:lang w:eastAsia="sv-SE"/>
          </w:rPr>
          <w:tab/>
        </w:r>
        <w:r w:rsidRPr="0014335B">
          <w:rPr>
            <w:rStyle w:val="Hyperlink"/>
          </w:rPr>
          <w:t>RegisterExtendedConsent</w:t>
        </w:r>
        <w:r>
          <w:rPr>
            <w:webHidden/>
          </w:rPr>
          <w:tab/>
        </w:r>
        <w:r>
          <w:rPr>
            <w:webHidden/>
          </w:rPr>
          <w:fldChar w:fldCharType="begin"/>
        </w:r>
        <w:r>
          <w:rPr>
            <w:webHidden/>
          </w:rPr>
          <w:instrText xml:space="preserve"> PAGEREF _Toc328483892 \h </w:instrText>
        </w:r>
        <w:r>
          <w:rPr>
            <w:webHidden/>
          </w:rPr>
        </w:r>
        <w:r>
          <w:rPr>
            <w:webHidden/>
          </w:rPr>
          <w:fldChar w:fldCharType="separate"/>
        </w:r>
        <w:r>
          <w:rPr>
            <w:webHidden/>
          </w:rPr>
          <w:t>17</w:t>
        </w:r>
        <w:r>
          <w:rPr>
            <w:webHidden/>
          </w:rPr>
          <w:fldChar w:fldCharType="end"/>
        </w:r>
      </w:hyperlink>
    </w:p>
    <w:p w14:paraId="1351E204" w14:textId="77777777" w:rsidR="007064C2" w:rsidRDefault="007064C2">
      <w:pPr>
        <w:pStyle w:val="TOC1"/>
        <w:rPr>
          <w:rFonts w:asciiTheme="minorHAnsi" w:eastAsiaTheme="minorEastAsia" w:hAnsiTheme="minorHAnsi" w:cstheme="minorBidi"/>
          <w:b w:val="0"/>
          <w:bCs w:val="0"/>
          <w:caps w:val="0"/>
          <w:color w:val="auto"/>
          <w:sz w:val="22"/>
          <w:szCs w:val="22"/>
          <w:lang w:eastAsia="sv-SE"/>
        </w:rPr>
      </w:pPr>
      <w:hyperlink w:anchor="_Toc328483893" w:history="1">
        <w:r w:rsidRPr="0014335B">
          <w:rPr>
            <w:rStyle w:val="Hyperlink"/>
          </w:rPr>
          <w:t>5</w:t>
        </w:r>
        <w:r>
          <w:rPr>
            <w:rFonts w:asciiTheme="minorHAnsi" w:eastAsiaTheme="minorEastAsia" w:hAnsiTheme="minorHAnsi" w:cstheme="minorBidi"/>
            <w:b w:val="0"/>
            <w:bCs w:val="0"/>
            <w:caps w:val="0"/>
            <w:color w:val="auto"/>
            <w:sz w:val="22"/>
            <w:szCs w:val="22"/>
            <w:lang w:eastAsia="sv-SE"/>
          </w:rPr>
          <w:tab/>
        </w:r>
        <w:r w:rsidRPr="0014335B">
          <w:rPr>
            <w:rStyle w:val="Hyperlink"/>
          </w:rPr>
          <w:t>GetExtendedConsentsForPatient</w:t>
        </w:r>
        <w:r>
          <w:rPr>
            <w:webHidden/>
          </w:rPr>
          <w:tab/>
        </w:r>
        <w:r>
          <w:rPr>
            <w:webHidden/>
          </w:rPr>
          <w:fldChar w:fldCharType="begin"/>
        </w:r>
        <w:r>
          <w:rPr>
            <w:webHidden/>
          </w:rPr>
          <w:instrText xml:space="preserve"> PAGEREF _Toc328483893 \h </w:instrText>
        </w:r>
        <w:r>
          <w:rPr>
            <w:webHidden/>
          </w:rPr>
        </w:r>
        <w:r>
          <w:rPr>
            <w:webHidden/>
          </w:rPr>
          <w:fldChar w:fldCharType="separate"/>
        </w:r>
        <w:r>
          <w:rPr>
            <w:webHidden/>
          </w:rPr>
          <w:t>20</w:t>
        </w:r>
        <w:r>
          <w:rPr>
            <w:webHidden/>
          </w:rPr>
          <w:fldChar w:fldCharType="end"/>
        </w:r>
      </w:hyperlink>
    </w:p>
    <w:p w14:paraId="475867E7" w14:textId="77777777" w:rsidR="007064C2" w:rsidRDefault="007064C2">
      <w:pPr>
        <w:pStyle w:val="TOC1"/>
        <w:rPr>
          <w:rFonts w:asciiTheme="minorHAnsi" w:eastAsiaTheme="minorEastAsia" w:hAnsiTheme="minorHAnsi" w:cstheme="minorBidi"/>
          <w:b w:val="0"/>
          <w:bCs w:val="0"/>
          <w:caps w:val="0"/>
          <w:color w:val="auto"/>
          <w:sz w:val="22"/>
          <w:szCs w:val="22"/>
          <w:lang w:eastAsia="sv-SE"/>
        </w:rPr>
      </w:pPr>
      <w:hyperlink w:anchor="_Toc328483894" w:history="1">
        <w:r w:rsidRPr="0014335B">
          <w:rPr>
            <w:rStyle w:val="Hyperlink"/>
          </w:rPr>
          <w:t>6</w:t>
        </w:r>
        <w:r>
          <w:rPr>
            <w:rFonts w:asciiTheme="minorHAnsi" w:eastAsiaTheme="minorEastAsia" w:hAnsiTheme="minorHAnsi" w:cstheme="minorBidi"/>
            <w:b w:val="0"/>
            <w:bCs w:val="0"/>
            <w:caps w:val="0"/>
            <w:color w:val="auto"/>
            <w:sz w:val="22"/>
            <w:szCs w:val="22"/>
            <w:lang w:eastAsia="sv-SE"/>
          </w:rPr>
          <w:tab/>
        </w:r>
        <w:r w:rsidRPr="0014335B">
          <w:rPr>
            <w:rStyle w:val="Hyperlink"/>
          </w:rPr>
          <w:t>CancelExtendedConsent</w:t>
        </w:r>
        <w:r>
          <w:rPr>
            <w:webHidden/>
          </w:rPr>
          <w:tab/>
        </w:r>
        <w:r>
          <w:rPr>
            <w:webHidden/>
          </w:rPr>
          <w:fldChar w:fldCharType="begin"/>
        </w:r>
        <w:r>
          <w:rPr>
            <w:webHidden/>
          </w:rPr>
          <w:instrText xml:space="preserve"> PAGEREF _Toc328483894 \h </w:instrText>
        </w:r>
        <w:r>
          <w:rPr>
            <w:webHidden/>
          </w:rPr>
        </w:r>
        <w:r>
          <w:rPr>
            <w:webHidden/>
          </w:rPr>
          <w:fldChar w:fldCharType="separate"/>
        </w:r>
        <w:r>
          <w:rPr>
            <w:webHidden/>
          </w:rPr>
          <w:t>23</w:t>
        </w:r>
        <w:r>
          <w:rPr>
            <w:webHidden/>
          </w:rPr>
          <w:fldChar w:fldCharType="end"/>
        </w:r>
      </w:hyperlink>
    </w:p>
    <w:p w14:paraId="2596E874" w14:textId="77777777" w:rsidR="007064C2" w:rsidRDefault="007064C2">
      <w:pPr>
        <w:pStyle w:val="TOC1"/>
        <w:rPr>
          <w:rFonts w:asciiTheme="minorHAnsi" w:eastAsiaTheme="minorEastAsia" w:hAnsiTheme="minorHAnsi" w:cstheme="minorBidi"/>
          <w:b w:val="0"/>
          <w:bCs w:val="0"/>
          <w:caps w:val="0"/>
          <w:color w:val="auto"/>
          <w:sz w:val="22"/>
          <w:szCs w:val="22"/>
          <w:lang w:eastAsia="sv-SE"/>
        </w:rPr>
      </w:pPr>
      <w:hyperlink w:anchor="_Toc328483895" w:history="1">
        <w:r w:rsidRPr="0014335B">
          <w:rPr>
            <w:rStyle w:val="Hyperlink"/>
          </w:rPr>
          <w:t>7</w:t>
        </w:r>
        <w:r>
          <w:rPr>
            <w:rFonts w:asciiTheme="minorHAnsi" w:eastAsiaTheme="minorEastAsia" w:hAnsiTheme="minorHAnsi" w:cstheme="minorBidi"/>
            <w:b w:val="0"/>
            <w:bCs w:val="0"/>
            <w:caps w:val="0"/>
            <w:color w:val="auto"/>
            <w:sz w:val="22"/>
            <w:szCs w:val="22"/>
            <w:lang w:eastAsia="sv-SE"/>
          </w:rPr>
          <w:tab/>
        </w:r>
        <w:r w:rsidRPr="0014335B">
          <w:rPr>
            <w:rStyle w:val="Hyperlink"/>
          </w:rPr>
          <w:t>GetConsentsForCareProvider</w:t>
        </w:r>
        <w:r>
          <w:rPr>
            <w:webHidden/>
          </w:rPr>
          <w:tab/>
        </w:r>
        <w:r>
          <w:rPr>
            <w:webHidden/>
          </w:rPr>
          <w:fldChar w:fldCharType="begin"/>
        </w:r>
        <w:r>
          <w:rPr>
            <w:webHidden/>
          </w:rPr>
          <w:instrText xml:space="preserve"> PAGEREF _Toc328483895 \h </w:instrText>
        </w:r>
        <w:r>
          <w:rPr>
            <w:webHidden/>
          </w:rPr>
        </w:r>
        <w:r>
          <w:rPr>
            <w:webHidden/>
          </w:rPr>
          <w:fldChar w:fldCharType="separate"/>
        </w:r>
        <w:r>
          <w:rPr>
            <w:webHidden/>
          </w:rPr>
          <w:t>25</w:t>
        </w:r>
        <w:r>
          <w:rPr>
            <w:webHidden/>
          </w:rPr>
          <w:fldChar w:fldCharType="end"/>
        </w:r>
      </w:hyperlink>
    </w:p>
    <w:p w14:paraId="29607452" w14:textId="77777777" w:rsidR="007064C2" w:rsidRDefault="007064C2">
      <w:pPr>
        <w:pStyle w:val="TOC1"/>
        <w:rPr>
          <w:rFonts w:asciiTheme="minorHAnsi" w:eastAsiaTheme="minorEastAsia" w:hAnsiTheme="minorHAnsi" w:cstheme="minorBidi"/>
          <w:b w:val="0"/>
          <w:bCs w:val="0"/>
          <w:caps w:val="0"/>
          <w:color w:val="auto"/>
          <w:sz w:val="22"/>
          <w:szCs w:val="22"/>
          <w:lang w:eastAsia="sv-SE"/>
        </w:rPr>
      </w:pPr>
      <w:hyperlink w:anchor="_Toc328483896" w:history="1">
        <w:r w:rsidRPr="0014335B">
          <w:rPr>
            <w:rStyle w:val="Hyperlink"/>
          </w:rPr>
          <w:t>8</w:t>
        </w:r>
        <w:r>
          <w:rPr>
            <w:rFonts w:asciiTheme="minorHAnsi" w:eastAsiaTheme="minorEastAsia" w:hAnsiTheme="minorHAnsi" w:cstheme="minorBidi"/>
            <w:b w:val="0"/>
            <w:bCs w:val="0"/>
            <w:caps w:val="0"/>
            <w:color w:val="auto"/>
            <w:sz w:val="22"/>
            <w:szCs w:val="22"/>
            <w:lang w:eastAsia="sv-SE"/>
          </w:rPr>
          <w:tab/>
        </w:r>
        <w:r w:rsidRPr="0014335B">
          <w:rPr>
            <w:rStyle w:val="Hyperlink"/>
          </w:rPr>
          <w:t>GetConsentsForPatient</w:t>
        </w:r>
        <w:r>
          <w:rPr>
            <w:webHidden/>
          </w:rPr>
          <w:tab/>
        </w:r>
        <w:r>
          <w:rPr>
            <w:webHidden/>
          </w:rPr>
          <w:fldChar w:fldCharType="begin"/>
        </w:r>
        <w:r>
          <w:rPr>
            <w:webHidden/>
          </w:rPr>
          <w:instrText xml:space="preserve"> PAGEREF _Toc328483896 \h </w:instrText>
        </w:r>
        <w:r>
          <w:rPr>
            <w:webHidden/>
          </w:rPr>
        </w:r>
        <w:r>
          <w:rPr>
            <w:webHidden/>
          </w:rPr>
          <w:fldChar w:fldCharType="separate"/>
        </w:r>
        <w:r>
          <w:rPr>
            <w:webHidden/>
          </w:rPr>
          <w:t>28</w:t>
        </w:r>
        <w:r>
          <w:rPr>
            <w:webHidden/>
          </w:rPr>
          <w:fldChar w:fldCharType="end"/>
        </w:r>
      </w:hyperlink>
    </w:p>
    <w:p w14:paraId="745B40E2" w14:textId="77777777" w:rsidR="007064C2" w:rsidRDefault="007064C2">
      <w:pPr>
        <w:pStyle w:val="TOC1"/>
        <w:rPr>
          <w:rFonts w:asciiTheme="minorHAnsi" w:eastAsiaTheme="minorEastAsia" w:hAnsiTheme="minorHAnsi" w:cstheme="minorBidi"/>
          <w:b w:val="0"/>
          <w:bCs w:val="0"/>
          <w:caps w:val="0"/>
          <w:color w:val="auto"/>
          <w:sz w:val="22"/>
          <w:szCs w:val="22"/>
          <w:lang w:eastAsia="sv-SE"/>
        </w:rPr>
      </w:pPr>
      <w:hyperlink w:anchor="_Toc328483897" w:history="1">
        <w:r w:rsidRPr="0014335B">
          <w:rPr>
            <w:rStyle w:val="Hyperlink"/>
          </w:rPr>
          <w:t>9</w:t>
        </w:r>
        <w:r>
          <w:rPr>
            <w:rFonts w:asciiTheme="minorHAnsi" w:eastAsiaTheme="minorEastAsia" w:hAnsiTheme="minorHAnsi" w:cstheme="minorBidi"/>
            <w:b w:val="0"/>
            <w:bCs w:val="0"/>
            <w:caps w:val="0"/>
            <w:color w:val="auto"/>
            <w:sz w:val="22"/>
            <w:szCs w:val="22"/>
            <w:lang w:eastAsia="sv-SE"/>
          </w:rPr>
          <w:tab/>
        </w:r>
        <w:r w:rsidRPr="0014335B">
          <w:rPr>
            <w:rStyle w:val="Hyperlink"/>
          </w:rPr>
          <w:t>DeleteExtendedConsent</w:t>
        </w:r>
        <w:r>
          <w:rPr>
            <w:webHidden/>
          </w:rPr>
          <w:tab/>
        </w:r>
        <w:r>
          <w:rPr>
            <w:webHidden/>
          </w:rPr>
          <w:fldChar w:fldCharType="begin"/>
        </w:r>
        <w:r>
          <w:rPr>
            <w:webHidden/>
          </w:rPr>
          <w:instrText xml:space="preserve"> PAGEREF _Toc328483897 \h </w:instrText>
        </w:r>
        <w:r>
          <w:rPr>
            <w:webHidden/>
          </w:rPr>
        </w:r>
        <w:r>
          <w:rPr>
            <w:webHidden/>
          </w:rPr>
          <w:fldChar w:fldCharType="separate"/>
        </w:r>
        <w:r>
          <w:rPr>
            <w:webHidden/>
          </w:rPr>
          <w:t>30</w:t>
        </w:r>
        <w:r>
          <w:rPr>
            <w:webHidden/>
          </w:rPr>
          <w:fldChar w:fldCharType="end"/>
        </w:r>
      </w:hyperlink>
    </w:p>
    <w:p w14:paraId="6BD508CC" w14:textId="77777777" w:rsidR="007064C2" w:rsidRDefault="007064C2">
      <w:pPr>
        <w:pStyle w:val="TOC1"/>
        <w:rPr>
          <w:rFonts w:asciiTheme="minorHAnsi" w:eastAsiaTheme="minorEastAsia" w:hAnsiTheme="minorHAnsi" w:cstheme="minorBidi"/>
          <w:b w:val="0"/>
          <w:bCs w:val="0"/>
          <w:caps w:val="0"/>
          <w:color w:val="auto"/>
          <w:sz w:val="22"/>
          <w:szCs w:val="22"/>
          <w:lang w:eastAsia="sv-SE"/>
        </w:rPr>
      </w:pPr>
      <w:hyperlink w:anchor="_Toc328483898" w:history="1">
        <w:r w:rsidRPr="0014335B">
          <w:rPr>
            <w:rStyle w:val="Hyperlink"/>
          </w:rPr>
          <w:t>10</w:t>
        </w:r>
        <w:r>
          <w:rPr>
            <w:rFonts w:asciiTheme="minorHAnsi" w:eastAsiaTheme="minorEastAsia" w:hAnsiTheme="minorHAnsi" w:cstheme="minorBidi"/>
            <w:b w:val="0"/>
            <w:bCs w:val="0"/>
            <w:caps w:val="0"/>
            <w:color w:val="auto"/>
            <w:sz w:val="22"/>
            <w:szCs w:val="22"/>
            <w:lang w:eastAsia="sv-SE"/>
          </w:rPr>
          <w:tab/>
        </w:r>
        <w:r w:rsidRPr="0014335B">
          <w:rPr>
            <w:rStyle w:val="Hyperlink"/>
          </w:rPr>
          <w:t>CheckConsent</w:t>
        </w:r>
        <w:r>
          <w:rPr>
            <w:webHidden/>
          </w:rPr>
          <w:tab/>
        </w:r>
        <w:r>
          <w:rPr>
            <w:webHidden/>
          </w:rPr>
          <w:fldChar w:fldCharType="begin"/>
        </w:r>
        <w:r>
          <w:rPr>
            <w:webHidden/>
          </w:rPr>
          <w:instrText xml:space="preserve"> PAGEREF _Toc328483898 \h </w:instrText>
        </w:r>
        <w:r>
          <w:rPr>
            <w:webHidden/>
          </w:rPr>
        </w:r>
        <w:r>
          <w:rPr>
            <w:webHidden/>
          </w:rPr>
          <w:fldChar w:fldCharType="separate"/>
        </w:r>
        <w:r>
          <w:rPr>
            <w:webHidden/>
          </w:rPr>
          <w:t>32</w:t>
        </w:r>
        <w:r>
          <w:rPr>
            <w:webHidden/>
          </w:rPr>
          <w:fldChar w:fldCharType="end"/>
        </w:r>
      </w:hyperlink>
    </w:p>
    <w:p w14:paraId="08CDE5B3" w14:textId="77777777" w:rsidR="00533A31" w:rsidRDefault="00827294" w:rsidP="00594D12">
      <w:r>
        <w:fldChar w:fldCharType="end"/>
      </w:r>
      <w:bookmarkStart w:id="16" w:name="_GoBack"/>
      <w:bookmarkEnd w:id="16"/>
    </w:p>
    <w:p w14:paraId="5DF1B39B" w14:textId="77777777" w:rsidR="00533A31" w:rsidRDefault="00B757DF" w:rsidP="00507DBD">
      <w:pPr>
        <w:pStyle w:val="Heading1"/>
      </w:pPr>
      <w:bookmarkStart w:id="17" w:name="_Toc328483889"/>
      <w:r w:rsidRPr="00474079">
        <w:lastRenderedPageBreak/>
        <w:t>Inledning</w:t>
      </w:r>
      <w:bookmarkEnd w:id="17"/>
    </w:p>
    <w:p w14:paraId="02B13324" w14:textId="15B156B6" w:rsidR="00726486" w:rsidRDefault="00726486" w:rsidP="00726486">
      <w:pPr>
        <w:pStyle w:val="Heading2"/>
      </w:pPr>
      <w:r>
        <w:t>Om dokumentet</w:t>
      </w:r>
    </w:p>
    <w:p w14:paraId="6303A03A" w14:textId="73E7C24E" w:rsidR="00726486" w:rsidRDefault="00726486" w:rsidP="00726486"/>
    <w:p w14:paraId="1D26BB19" w14:textId="77777777" w:rsidR="00726486" w:rsidRDefault="00726486" w:rsidP="00726486">
      <w:r w:rsidRPr="00A51835">
        <w:t xml:space="preserve">Detta är beskrivningen av tjänstekontrakten i tjänstedomänen </w:t>
      </w:r>
      <w:r w:rsidRPr="00A51835">
        <w:rPr>
          <w:b/>
          <w:i/>
        </w:rPr>
        <w:t>urn:riv:ehr:patientconsent</w:t>
      </w:r>
      <w:r w:rsidRPr="00A51835">
        <w:t xml:space="preserve"> (huvuddomän </w:t>
      </w:r>
      <w:r w:rsidRPr="00A51835">
        <w:rPr>
          <w:b/>
          <w:i/>
        </w:rPr>
        <w:t>Electronic Health Record</w:t>
      </w:r>
      <w:r w:rsidRPr="00A51835">
        <w:rPr>
          <w:i/>
        </w:rPr>
        <w:t xml:space="preserve"> </w:t>
      </w:r>
      <w:r w:rsidRPr="00A51835">
        <w:t xml:space="preserve">underdomän </w:t>
      </w:r>
      <w:r w:rsidRPr="00A51835">
        <w:rPr>
          <w:b/>
          <w:i/>
        </w:rPr>
        <w:t>PatientConsent</w:t>
      </w:r>
      <w:r w:rsidRPr="00A51835">
        <w:t xml:space="preserve">). </w:t>
      </w:r>
      <w:r>
        <w:t>Den svenska benämningen är Samtyckestjänst.</w:t>
      </w:r>
    </w:p>
    <w:p w14:paraId="2020475B" w14:textId="77777777" w:rsidR="00AB438C" w:rsidRDefault="00AB438C" w:rsidP="00726486"/>
    <w:p w14:paraId="71E47962" w14:textId="77777777" w:rsidR="00726486" w:rsidRPr="00A51835" w:rsidRDefault="00726486" w:rsidP="00726486">
      <w:r w:rsidRPr="00A51835">
        <w:t>Tjänsterna syftar till att vårdgivarna inom svensk hälso- och sjukvård får verktyg att uppfylla Patientdatalagen och Socialstyrelsens föreskrifter (SOSFS 2008:14 med handbok) gällande krav på samtycke för direktåtkomst till patientuppgifter från andra vårdgivare.</w:t>
      </w:r>
    </w:p>
    <w:p w14:paraId="115E444E" w14:textId="77777777" w:rsidR="00AB438C" w:rsidRDefault="00AB438C" w:rsidP="00726486"/>
    <w:p w14:paraId="6511937E" w14:textId="77777777" w:rsidR="00726486" w:rsidRPr="00A51835" w:rsidRDefault="00726486" w:rsidP="00726486">
      <w:r w:rsidRPr="00A51835">
        <w:t>Genom att nationellt standardisera tjänstekontrakt för samverkan mellan vårdsystem och samtyckestjänst skapas kompatibilitet mellan alla journalsystem och alla samtyckestjänster. Därigenom undviks huvudmanna-specifika anpassningar av vårdsystem som behöver integration med samtyckestjänst.</w:t>
      </w:r>
    </w:p>
    <w:p w14:paraId="686F1A6F" w14:textId="77777777" w:rsidR="00AB438C" w:rsidRDefault="00AB438C" w:rsidP="00726486"/>
    <w:p w14:paraId="6E544261" w14:textId="77777777" w:rsidR="00726486" w:rsidRPr="001518E9" w:rsidRDefault="00726486" w:rsidP="00726486">
      <w:r w:rsidRPr="001518E9">
        <w:t xml:space="preserve">Tjänstedomänen omfattar </w:t>
      </w:r>
      <w:r>
        <w:t>tjänster för</w:t>
      </w:r>
    </w:p>
    <w:p w14:paraId="31837BE0" w14:textId="77777777" w:rsidR="00726486" w:rsidRPr="00A51835" w:rsidRDefault="00726486" w:rsidP="00726486">
      <w:pPr>
        <w:pStyle w:val="ListParagraph"/>
        <w:numPr>
          <w:ilvl w:val="0"/>
          <w:numId w:val="16"/>
        </w:numPr>
        <w:spacing w:before="120"/>
      </w:pPr>
      <w:r w:rsidRPr="00A51835">
        <w:t>att registrera patientens eller dennes företrädares samtycke till att personal i vård och omsorg får direktåtkomst till uppgifter från andra vårdgivare (sammanhållen journalföring enligt Patientdatalagen)</w:t>
      </w:r>
    </w:p>
    <w:p w14:paraId="1C3404F0" w14:textId="77777777" w:rsidR="00726486" w:rsidRPr="00A51835" w:rsidRDefault="00726486" w:rsidP="00726486">
      <w:pPr>
        <w:pStyle w:val="ListParagraph"/>
        <w:numPr>
          <w:ilvl w:val="0"/>
          <w:numId w:val="16"/>
        </w:numPr>
        <w:spacing w:before="120"/>
      </w:pPr>
      <w:r w:rsidRPr="00A51835">
        <w:t>att registrera nödsituationer där samtycke inte kan inhämtas och uppgifterna behövs för nödvändig vård av patienten</w:t>
      </w:r>
    </w:p>
    <w:p w14:paraId="12AE2662" w14:textId="77777777" w:rsidR="00726486" w:rsidRPr="00A51835" w:rsidRDefault="00726486" w:rsidP="00726486">
      <w:pPr>
        <w:pStyle w:val="ListParagraph"/>
        <w:numPr>
          <w:ilvl w:val="0"/>
          <w:numId w:val="16"/>
        </w:numPr>
        <w:spacing w:before="120"/>
      </w:pPr>
      <w:r w:rsidRPr="00A51835">
        <w:t>att hämta ut samtyckesunderlag för intern kontroll av samtycke i vårdsystemet</w:t>
      </w:r>
    </w:p>
    <w:p w14:paraId="3E03441C" w14:textId="77777777" w:rsidR="00726486" w:rsidRPr="00A51835" w:rsidRDefault="00726486" w:rsidP="00726486">
      <w:pPr>
        <w:pStyle w:val="ListParagraph"/>
        <w:numPr>
          <w:ilvl w:val="0"/>
          <w:numId w:val="16"/>
        </w:numPr>
        <w:spacing w:before="120"/>
      </w:pPr>
      <w:r w:rsidRPr="00A51835">
        <w:t>att via anrop från vårdsystem kontrollera om samtycke finns</w:t>
      </w:r>
    </w:p>
    <w:p w14:paraId="1E58BD17" w14:textId="77777777" w:rsidR="00726486" w:rsidRPr="00A51835" w:rsidRDefault="00726486" w:rsidP="00726486">
      <w:pPr>
        <w:pStyle w:val="ListParagraph"/>
        <w:numPr>
          <w:ilvl w:val="0"/>
          <w:numId w:val="20"/>
        </w:numPr>
        <w:spacing w:before="120"/>
      </w:pPr>
      <w:r w:rsidRPr="00A51835">
        <w:t>att ge patienten en sammanställd lista av dennes alla samtycken som finns registrerade hos vårdgivarna</w:t>
      </w:r>
    </w:p>
    <w:p w14:paraId="375549D1" w14:textId="77777777" w:rsidR="00602A7D" w:rsidRDefault="00602A7D" w:rsidP="00726486"/>
    <w:p w14:paraId="4D5AE9CE" w14:textId="77777777" w:rsidR="00726486" w:rsidRPr="00A51835" w:rsidRDefault="00726486" w:rsidP="00726486">
      <w:r w:rsidRPr="00A51835">
        <w:t>En utgångspunkt för tjänstedomänen är Cehis uppdrag Patientdatalagen i Praktiken (PDLiP), som syftat till att skapa förutsättningar för en nationell samsyn av tolkning och tillämpning av Patientdatalagen för informationssamverkan inom och mellan vårdgivare.</w:t>
      </w:r>
    </w:p>
    <w:p w14:paraId="628DEC80" w14:textId="77777777" w:rsidR="00AB438C" w:rsidRDefault="00AB438C" w:rsidP="00726486"/>
    <w:p w14:paraId="33C8647F" w14:textId="77777777" w:rsidR="00726486" w:rsidRPr="00A51835" w:rsidRDefault="00726486" w:rsidP="00726486">
      <w:r w:rsidRPr="00A51835">
        <w:t>Arbetet baseras på RIV-specifikation för PDLiP [RIV PDLiP] som bland annat omfattar hanteringen av direktåkomst inom sammanhållen journalföring.</w:t>
      </w:r>
    </w:p>
    <w:p w14:paraId="29C41BC1" w14:textId="77777777" w:rsidR="00726486" w:rsidRPr="00A51835" w:rsidRDefault="00726486" w:rsidP="00726486"/>
    <w:p w14:paraId="636976C1" w14:textId="77777777" w:rsidR="00726486" w:rsidRPr="00A51835" w:rsidRDefault="00726486" w:rsidP="00726486"/>
    <w:p w14:paraId="5FFDBA6E" w14:textId="77777777" w:rsidR="00726486" w:rsidRPr="00A51835" w:rsidRDefault="00726486" w:rsidP="00726486"/>
    <w:p w14:paraId="23E5F284" w14:textId="77777777" w:rsidR="00726486" w:rsidRPr="00A51835" w:rsidRDefault="00726486" w:rsidP="00726486"/>
    <w:p w14:paraId="479582A7" w14:textId="77777777" w:rsidR="00726486" w:rsidRPr="00A51835" w:rsidRDefault="00726486" w:rsidP="00726486"/>
    <w:p w14:paraId="4DC20C32" w14:textId="77777777" w:rsidR="00726486" w:rsidRDefault="00726486" w:rsidP="00726486">
      <w:r>
        <w:rPr>
          <w:lang w:eastAsia="sv-SE"/>
        </w:rPr>
        <w:lastRenderedPageBreak/>
        <mc:AlternateContent>
          <mc:Choice Requires="wps">
            <w:drawing>
              <wp:anchor distT="0" distB="0" distL="114300" distR="114300" simplePos="0" relativeHeight="251659264" behindDoc="0" locked="0" layoutInCell="1" allowOverlap="1" wp14:anchorId="04DD3240" wp14:editId="34DD7939">
                <wp:simplePos x="0" y="0"/>
                <wp:positionH relativeFrom="column">
                  <wp:posOffset>3154680</wp:posOffset>
                </wp:positionH>
                <wp:positionV relativeFrom="paragraph">
                  <wp:posOffset>3265805</wp:posOffset>
                </wp:positionV>
                <wp:extent cx="914400" cy="914400"/>
                <wp:effectExtent l="1905" t="0" r="0" b="1270"/>
                <wp:wrapTight wrapText="bothSides">
                  <wp:wrapPolygon edited="0">
                    <wp:start x="0" y="0"/>
                    <wp:lineTo x="21600" y="0"/>
                    <wp:lineTo x="21600" y="21600"/>
                    <wp:lineTo x="0" y="21600"/>
                    <wp:lineTo x="0" y="0"/>
                  </wp:wrapPolygon>
                </wp:wrapTight>
                <wp:docPr id="9"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linkedTxbx id="1" seq="1"/>
                      <wps:bodyPr rot="0" vert="horz" wrap="square" lIns="91440" tIns="91440" rIns="91440" bIns="9144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026" type="#_x0000_t202" style="position:absolute;margin-left:248.4pt;margin-top:257.15pt;width:1in;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" filled="f" stroked="f">
                <v:textbox inset=",7.2pt,,7.2pt">
                  <w:txbxContent/>
                </v:textbox>
                <w10:wrap type="tight"/>
              </v:shape>
            </w:pict>
          </mc:Fallback>
        </mc:AlternateContent>
      </w:r>
      <w:r>
        <w:rPr>
          <w:lang w:eastAsia="sv-SE"/>
        </w:rPr>
        <mc:AlternateContent>
          <mc:Choice Requires="wps">
            <w:drawing>
              <wp:inline distT="0" distB="0" distL="0" distR="0" wp14:anchorId="2F804D7C" wp14:editId="6829565A">
                <wp:extent cx="3168650" cy="3379470"/>
                <wp:effectExtent l="0" t="0" r="12700" b="11430"/>
                <wp:docPr id="8" name="Text Box 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8650" cy="3379470"/>
                        </a:xfrm>
                        <a:prstGeom prst="rect">
                          <a:avLst/>
                        </a:prstGeom>
                        <a:solidFill>
                          <a:srgbClr val="DDDDDD"/>
                        </a:solidFill>
                        <a:ln w="9525">
                          <a:solidFill>
                            <a:srgbClr val="000000"/>
                          </a:solidFill>
                          <a:miter lim="800000"/>
                          <a:headEnd/>
                          <a:tailEnd/>
                        </a:ln>
                      </wps:spPr>
                      <wps:txbx id="1">
                        <w:txbxContent>
                          <w:p w14:paraId="1EF2F191" w14:textId="77777777" w:rsidR="00EF2AE2" w:rsidRPr="00FE3AAD" w:rsidRDefault="00EF2AE2" w:rsidP="00726486">
                            <w:pPr>
                              <w:pStyle w:val="Footer"/>
                              <w:rPr>
                                <w:b/>
                                <w:i/>
                                <w:lang w:val="sv-SE"/>
                              </w:rPr>
                            </w:pPr>
                            <w:r w:rsidRPr="00FE3AAD">
                              <w:rPr>
                                <w:b/>
                                <w:i/>
                                <w:lang w:val="sv-SE"/>
                              </w:rPr>
                              <w:t>I arbetet har följande personer deltagit:</w:t>
                            </w:r>
                          </w:p>
                          <w:p w14:paraId="6929F827" w14:textId="77777777" w:rsidR="00EF2AE2" w:rsidRPr="00A51835" w:rsidRDefault="00EF2AE2" w:rsidP="00726486"/>
                          <w:p w14:paraId="0A21DE04" w14:textId="77777777" w:rsidR="00EF2AE2" w:rsidRDefault="00EF2AE2" w:rsidP="00726486">
                            <w:pPr>
                              <w:pStyle w:val="Footer"/>
                              <w:rPr>
                                <w:lang w:val="sv-SE"/>
                              </w:rPr>
                            </w:pPr>
                            <w:r w:rsidRPr="00FE3AAD">
                              <w:rPr>
                                <w:i/>
                                <w:lang w:val="sv-SE"/>
                              </w:rPr>
                              <w:t>Projektledare</w:t>
                            </w:r>
                            <w:r w:rsidRPr="00FE3AAD">
                              <w:rPr>
                                <w:lang w:val="sv-SE"/>
                              </w:rPr>
                              <w:t>:</w:t>
                            </w:r>
                            <w:r>
                              <w:rPr>
                                <w:lang w:val="sv-SE"/>
                              </w:rPr>
                              <w:t xml:space="preserve"> </w:t>
                            </w:r>
                          </w:p>
                          <w:p w14:paraId="504EFDDE" w14:textId="77777777" w:rsidR="00EF2AE2" w:rsidRDefault="00EF2AE2" w:rsidP="00726486">
                            <w:pPr>
                              <w:pStyle w:val="Footer"/>
                              <w:rPr>
                                <w:lang w:val="sv-SE"/>
                              </w:rPr>
                            </w:pPr>
                            <w:r>
                              <w:rPr>
                                <w:lang w:val="sv-SE"/>
                              </w:rPr>
                              <w:t xml:space="preserve">Beställare: </w:t>
                            </w:r>
                          </w:p>
                          <w:p w14:paraId="016E1341" w14:textId="77777777" w:rsidR="00EF2AE2" w:rsidRPr="00FE3AAD" w:rsidRDefault="00EF2AE2" w:rsidP="00726486">
                            <w:pPr>
                              <w:pStyle w:val="Footer"/>
                              <w:rPr>
                                <w:lang w:val="sv-SE"/>
                              </w:rPr>
                            </w:pPr>
                            <w:r>
                              <w:rPr>
                                <w:lang w:val="sv-SE"/>
                              </w:rPr>
                              <w:t xml:space="preserve">Leverantör: </w:t>
                            </w:r>
                          </w:p>
                          <w:p w14:paraId="76E563C6" w14:textId="77777777" w:rsidR="00EF2AE2" w:rsidRPr="00FE3AAD" w:rsidRDefault="00EF2AE2" w:rsidP="00726486">
                            <w:pPr>
                              <w:pStyle w:val="Footer"/>
                              <w:rPr>
                                <w:i/>
                                <w:lang w:val="sv-SE"/>
                              </w:rPr>
                            </w:pPr>
                          </w:p>
                          <w:p w14:paraId="5931A7DA" w14:textId="77777777" w:rsidR="00EF2AE2" w:rsidRDefault="00EF2AE2" w:rsidP="00726486">
                            <w:pPr>
                              <w:pStyle w:val="Footer"/>
                              <w:rPr>
                                <w:lang w:val="sv-SE"/>
                              </w:rPr>
                            </w:pPr>
                            <w:r w:rsidRPr="00C560A4">
                              <w:rPr>
                                <w:i/>
                                <w:lang w:val="sv-SE"/>
                              </w:rPr>
                              <w:t>Projektgrupp</w:t>
                            </w:r>
                            <w:r w:rsidRPr="00C560A4">
                              <w:rPr>
                                <w:lang w:val="sv-SE"/>
                              </w:rPr>
                              <w:t>:</w:t>
                            </w:r>
                          </w:p>
                          <w:p w14:paraId="6101446A" w14:textId="77777777" w:rsidR="00EF2AE2" w:rsidRPr="00C560A4" w:rsidRDefault="00EF2AE2" w:rsidP="00726486">
                            <w:pPr>
                              <w:pStyle w:val="Footer"/>
                              <w:rPr>
                                <w:lang w:val="sv-SE"/>
                              </w:rPr>
                            </w:pPr>
                          </w:p>
                          <w:p w14:paraId="08AA77C5" w14:textId="77777777" w:rsidR="00EF2AE2" w:rsidRPr="00C560A4" w:rsidRDefault="00EF2AE2" w:rsidP="00726486">
                            <w:pPr>
                              <w:pStyle w:val="Footer"/>
                              <w:rPr>
                                <w:lang w:val="sv-SE"/>
                              </w:rPr>
                            </w:pPr>
                          </w:p>
                          <w:p w14:paraId="0EC16B34" w14:textId="77777777" w:rsidR="00EF2AE2" w:rsidRPr="00C560A4" w:rsidRDefault="00EF2AE2" w:rsidP="00726486">
                            <w:pPr>
                              <w:pStyle w:val="Footer"/>
                              <w:rPr>
                                <w:i/>
                                <w:lang w:val="sv-SE"/>
                              </w:rPr>
                            </w:pPr>
                            <w:r w:rsidRPr="00C560A4">
                              <w:rPr>
                                <w:i/>
                                <w:lang w:val="sv-SE"/>
                              </w:rPr>
                              <w:t>Teknisk arkitekt:</w:t>
                            </w:r>
                          </w:p>
                          <w:p w14:paraId="2D3A6AEE" w14:textId="77777777" w:rsidR="00EF2AE2" w:rsidRPr="00C560A4" w:rsidRDefault="00EF2AE2" w:rsidP="00726486">
                            <w:pPr>
                              <w:pStyle w:val="Footer"/>
                              <w:rPr>
                                <w:i/>
                                <w:lang w:val="sv-SE"/>
                              </w:rPr>
                            </w:pPr>
                            <w:r w:rsidRPr="00C560A4">
                              <w:rPr>
                                <w:i/>
                                <w:lang w:val="sv-SE"/>
                              </w:rPr>
                              <w:t xml:space="preserve">Beställare: </w:t>
                            </w:r>
                          </w:p>
                          <w:p w14:paraId="3524F96A" w14:textId="77777777" w:rsidR="00EF2AE2" w:rsidRPr="00C560A4" w:rsidRDefault="00EF2AE2" w:rsidP="00726486">
                            <w:pPr>
                              <w:pStyle w:val="Footer"/>
                              <w:rPr>
                                <w:i/>
                                <w:lang w:val="sv-SE"/>
                              </w:rPr>
                            </w:pPr>
                            <w:r w:rsidRPr="00C560A4">
                              <w:rPr>
                                <w:i/>
                                <w:lang w:val="sv-SE"/>
                              </w:rPr>
                              <w:t xml:space="preserve">Utförare: </w:t>
                            </w:r>
                            <w:r>
                              <w:rPr>
                                <w:i/>
                                <w:lang w:val="sv-SE"/>
                              </w:rPr>
                              <w:t>Per Mützell, Inera</w:t>
                            </w:r>
                          </w:p>
                          <w:p w14:paraId="66811FE3" w14:textId="77777777" w:rsidR="00EF2AE2" w:rsidRPr="00997FA7" w:rsidRDefault="00EF2AE2" w:rsidP="00726486">
                            <w:pPr>
                              <w:pStyle w:val="Footer"/>
                              <w:rPr>
                                <w:i/>
                                <w:lang w:val="sv-SE"/>
                              </w:rPr>
                            </w:pPr>
                            <w:r w:rsidRPr="00997FA7">
                              <w:rPr>
                                <w:i/>
                                <w:lang w:val="sv-SE"/>
                              </w:rPr>
                              <w:t>Leverantör: Stefan Eriksson, Logica</w:t>
                            </w:r>
                          </w:p>
                        </w:txbxContent>
                      </wps:txbx>
                      <wps:bodyPr rot="0" vert="horz" wrap="square" lIns="91440" tIns="45720" rIns="91440" bIns="4572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89" o:spid="_x0000_s1027" type="#_x0000_t202" style="width:249.5pt;height:266.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" fillcolor="#ddd">
                <v:textbox style="mso-next-textbox:#Text Box 6">
                  <w:txbxContent>
                    <w:p w14:paraId="1EF2F191" w14:textId="77777777" w:rsidR="00EF2AE2" w:rsidRPr="00FE3AAD" w:rsidRDefault="00EF2AE2" w:rsidP="00726486">
                      <w:pPr>
                        <w:pStyle w:val="Footer"/>
                        <w:rPr>
                          <w:b/>
                          <w:i/>
                          <w:lang w:val="sv-SE"/>
                        </w:rPr>
                      </w:pPr>
                      <w:r w:rsidRPr="00FE3AAD">
                        <w:rPr>
                          <w:b/>
                          <w:i/>
                          <w:lang w:val="sv-SE"/>
                        </w:rPr>
                        <w:t>I arbetet har följande personer deltagit:</w:t>
                      </w:r>
                    </w:p>
                    <w:p w14:paraId="6929F827" w14:textId="77777777" w:rsidR="00EF2AE2" w:rsidRPr="00A51835" w:rsidRDefault="00EF2AE2" w:rsidP="00726486"/>
                    <w:p w14:paraId="0A21DE04" w14:textId="77777777" w:rsidR="00EF2AE2" w:rsidRDefault="00EF2AE2" w:rsidP="00726486">
                      <w:pPr>
                        <w:pStyle w:val="Footer"/>
                        <w:rPr>
                          <w:lang w:val="sv-SE"/>
                        </w:rPr>
                      </w:pPr>
                      <w:r w:rsidRPr="00FE3AAD">
                        <w:rPr>
                          <w:i/>
                          <w:lang w:val="sv-SE"/>
                        </w:rPr>
                        <w:t>Projektledare</w:t>
                      </w:r>
                      <w:r w:rsidRPr="00FE3AAD">
                        <w:rPr>
                          <w:lang w:val="sv-SE"/>
                        </w:rPr>
                        <w:t>:</w:t>
                      </w:r>
                      <w:r>
                        <w:rPr>
                          <w:lang w:val="sv-SE"/>
                        </w:rPr>
                        <w:t xml:space="preserve"> </w:t>
                      </w:r>
                    </w:p>
                    <w:p w14:paraId="504EFDDE" w14:textId="77777777" w:rsidR="00EF2AE2" w:rsidRDefault="00EF2AE2" w:rsidP="00726486">
                      <w:pPr>
                        <w:pStyle w:val="Footer"/>
                        <w:rPr>
                          <w:lang w:val="sv-SE"/>
                        </w:rPr>
                      </w:pPr>
                      <w:r>
                        <w:rPr>
                          <w:lang w:val="sv-SE"/>
                        </w:rPr>
                        <w:t xml:space="preserve">Beställare: </w:t>
                      </w:r>
                    </w:p>
                    <w:p w14:paraId="016E1341" w14:textId="77777777" w:rsidR="00EF2AE2" w:rsidRPr="00FE3AAD" w:rsidRDefault="00EF2AE2" w:rsidP="00726486">
                      <w:pPr>
                        <w:pStyle w:val="Footer"/>
                        <w:rPr>
                          <w:lang w:val="sv-SE"/>
                        </w:rPr>
                      </w:pPr>
                      <w:r>
                        <w:rPr>
                          <w:lang w:val="sv-SE"/>
                        </w:rPr>
                        <w:t xml:space="preserve">Leverantör: </w:t>
                      </w:r>
                    </w:p>
                    <w:p w14:paraId="76E563C6" w14:textId="77777777" w:rsidR="00EF2AE2" w:rsidRPr="00FE3AAD" w:rsidRDefault="00EF2AE2" w:rsidP="00726486">
                      <w:pPr>
                        <w:pStyle w:val="Footer"/>
                        <w:rPr>
                          <w:i/>
                          <w:lang w:val="sv-SE"/>
                        </w:rPr>
                      </w:pPr>
                    </w:p>
                    <w:p w14:paraId="5931A7DA" w14:textId="77777777" w:rsidR="00EF2AE2" w:rsidRDefault="00EF2AE2" w:rsidP="00726486">
                      <w:pPr>
                        <w:pStyle w:val="Footer"/>
                        <w:rPr>
                          <w:lang w:val="sv-SE"/>
                        </w:rPr>
                      </w:pPr>
                      <w:r w:rsidRPr="00C560A4">
                        <w:rPr>
                          <w:i/>
                          <w:lang w:val="sv-SE"/>
                        </w:rPr>
                        <w:t>Projektgrupp</w:t>
                      </w:r>
                      <w:r w:rsidRPr="00C560A4">
                        <w:rPr>
                          <w:lang w:val="sv-SE"/>
                        </w:rPr>
                        <w:t>:</w:t>
                      </w:r>
                    </w:p>
                    <w:p w14:paraId="6101446A" w14:textId="77777777" w:rsidR="00EF2AE2" w:rsidRPr="00C560A4" w:rsidRDefault="00EF2AE2" w:rsidP="00726486">
                      <w:pPr>
                        <w:pStyle w:val="Footer"/>
                        <w:rPr>
                          <w:lang w:val="sv-SE"/>
                        </w:rPr>
                      </w:pPr>
                    </w:p>
                    <w:p w14:paraId="08AA77C5" w14:textId="77777777" w:rsidR="00EF2AE2" w:rsidRPr="00C560A4" w:rsidRDefault="00EF2AE2" w:rsidP="00726486">
                      <w:pPr>
                        <w:pStyle w:val="Footer"/>
                        <w:rPr>
                          <w:lang w:val="sv-SE"/>
                        </w:rPr>
                      </w:pPr>
                    </w:p>
                    <w:p w14:paraId="0EC16B34" w14:textId="77777777" w:rsidR="00EF2AE2" w:rsidRPr="00C560A4" w:rsidRDefault="00EF2AE2" w:rsidP="00726486">
                      <w:pPr>
                        <w:pStyle w:val="Footer"/>
                        <w:rPr>
                          <w:i/>
                          <w:lang w:val="sv-SE"/>
                        </w:rPr>
                      </w:pPr>
                      <w:r w:rsidRPr="00C560A4">
                        <w:rPr>
                          <w:i/>
                          <w:lang w:val="sv-SE"/>
                        </w:rPr>
                        <w:t>Teknisk arkitekt:</w:t>
                      </w:r>
                    </w:p>
                    <w:p w14:paraId="2D3A6AEE" w14:textId="77777777" w:rsidR="00EF2AE2" w:rsidRPr="00C560A4" w:rsidRDefault="00EF2AE2" w:rsidP="00726486">
                      <w:pPr>
                        <w:pStyle w:val="Footer"/>
                        <w:rPr>
                          <w:i/>
                          <w:lang w:val="sv-SE"/>
                        </w:rPr>
                      </w:pPr>
                      <w:r w:rsidRPr="00C560A4">
                        <w:rPr>
                          <w:i/>
                          <w:lang w:val="sv-SE"/>
                        </w:rPr>
                        <w:t xml:space="preserve">Beställare: </w:t>
                      </w:r>
                    </w:p>
                    <w:p w14:paraId="3524F96A" w14:textId="77777777" w:rsidR="00EF2AE2" w:rsidRPr="00C560A4" w:rsidRDefault="00EF2AE2" w:rsidP="00726486">
                      <w:pPr>
                        <w:pStyle w:val="Footer"/>
                        <w:rPr>
                          <w:i/>
                          <w:lang w:val="sv-SE"/>
                        </w:rPr>
                      </w:pPr>
                      <w:r w:rsidRPr="00C560A4">
                        <w:rPr>
                          <w:i/>
                          <w:lang w:val="sv-SE"/>
                        </w:rPr>
                        <w:t xml:space="preserve">Utförare: </w:t>
                      </w:r>
                      <w:r>
                        <w:rPr>
                          <w:i/>
                          <w:lang w:val="sv-SE"/>
                        </w:rPr>
                        <w:t>Per Mützell, Inera</w:t>
                      </w:r>
                    </w:p>
                    <w:p w14:paraId="66811FE3" w14:textId="77777777" w:rsidR="00EF2AE2" w:rsidRPr="00997FA7" w:rsidRDefault="00EF2AE2" w:rsidP="00726486">
                      <w:pPr>
                        <w:pStyle w:val="Footer"/>
                        <w:rPr>
                          <w:i/>
                          <w:lang w:val="sv-SE"/>
                        </w:rPr>
                      </w:pPr>
                      <w:r w:rsidRPr="00997FA7">
                        <w:rPr>
                          <w:i/>
                          <w:lang w:val="sv-SE"/>
                        </w:rPr>
                        <w:t>Leverantör: Stefan Eriksson, Logica</w:t>
                      </w:r>
                    </w:p>
                  </w:txbxContent>
                </v:textbox>
                <w10:anchorlock/>
              </v:shape>
            </w:pict>
          </mc:Fallback>
        </mc:AlternateContent>
      </w:r>
    </w:p>
    <w:p w14:paraId="285AB79A" w14:textId="77777777" w:rsidR="00726486" w:rsidRDefault="00726486" w:rsidP="00726486"/>
    <w:p w14:paraId="3B4255D4" w14:textId="77777777" w:rsidR="00726486" w:rsidRDefault="00726486" w:rsidP="00726486"/>
    <w:p w14:paraId="7AE37968" w14:textId="77777777" w:rsidR="00726486" w:rsidRDefault="00726486" w:rsidP="00726486">
      <w:pPr>
        <w:pStyle w:val="Heading2"/>
      </w:pPr>
      <w:r>
        <w:t>Målgrupp</w:t>
      </w:r>
    </w:p>
    <w:p w14:paraId="03B5915B" w14:textId="1D162153" w:rsidR="00726486" w:rsidRPr="00F161FB" w:rsidRDefault="00726486" w:rsidP="00726486"/>
    <w:p w14:paraId="38048586" w14:textId="77777777" w:rsidR="00AB438C" w:rsidRDefault="00726486" w:rsidP="00726486">
      <w:r w:rsidRPr="00A51835">
        <w:t xml:space="preserve">Dokumentet vänder sig till arkitekter och systemintegratörer/utvecklare i behov av att ta fram lösningar för samtyckeshantering lokalt såväl som nationellt. </w:t>
      </w:r>
      <w:r w:rsidRPr="00A51835">
        <w:br/>
      </w:r>
    </w:p>
    <w:p w14:paraId="67960C39" w14:textId="20832778" w:rsidR="00726486" w:rsidRDefault="00726486" w:rsidP="00726486">
      <w:r w:rsidRPr="00A51835">
        <w:t xml:space="preserve">Det typiska behovet är att ansluta en tillämpning som erbjuder direktåtkomst till sammanhållen journalföring som tjänstekonsument till en samtyckestjänst. </w:t>
      </w:r>
      <w:r>
        <w:t>Tjänstekontrakten ligger även till grund för konstruktion av samtyckestjänster.</w:t>
      </w:r>
    </w:p>
    <w:p w14:paraId="025FE172" w14:textId="77777777" w:rsidR="00726486" w:rsidRDefault="00726486" w:rsidP="00726486">
      <w:pPr>
        <w:pStyle w:val="Heading2"/>
      </w:pPr>
      <w:r>
        <w:t>Allmänt</w:t>
      </w:r>
    </w:p>
    <w:p w14:paraId="335873C2" w14:textId="77777777" w:rsidR="00726486" w:rsidRPr="00A51835" w:rsidRDefault="00726486" w:rsidP="00726486">
      <w:r w:rsidRPr="00A51835">
        <w:t xml:space="preserve">Den nationella arkitekturen för samtyckeshantering är utformad </w:t>
      </w:r>
    </w:p>
    <w:p w14:paraId="635DACCC" w14:textId="77777777" w:rsidR="00726486" w:rsidRPr="00A51835" w:rsidRDefault="00726486" w:rsidP="00726486">
      <w:pPr>
        <w:pStyle w:val="ListParagraph"/>
        <w:numPr>
          <w:ilvl w:val="0"/>
          <w:numId w:val="19"/>
        </w:numPr>
        <w:spacing w:before="120"/>
      </w:pPr>
      <w:r w:rsidRPr="00A51835">
        <w:t xml:space="preserve">dels för att stödja vårdgivarnas behov att hantera samtycken för lokala/regionala vårdsystem </w:t>
      </w:r>
    </w:p>
    <w:p w14:paraId="1BBAFE5B" w14:textId="77777777" w:rsidR="00726486" w:rsidRPr="00A51835" w:rsidRDefault="00726486" w:rsidP="00726486">
      <w:pPr>
        <w:pStyle w:val="ListParagraph"/>
        <w:numPr>
          <w:ilvl w:val="0"/>
          <w:numId w:val="19"/>
        </w:numPr>
        <w:spacing w:before="120"/>
      </w:pPr>
      <w:r w:rsidRPr="00A51835">
        <w:t>dels för motsvarande behov i nationella e-hälsotjänster</w:t>
      </w:r>
    </w:p>
    <w:p w14:paraId="371FFAB8" w14:textId="77777777" w:rsidR="00602A7D" w:rsidRDefault="00602A7D" w:rsidP="00726486"/>
    <w:p w14:paraId="6FBCA047" w14:textId="77777777" w:rsidR="00726486" w:rsidRPr="00A51835" w:rsidRDefault="00726486" w:rsidP="00726486">
      <w:r w:rsidRPr="00A51835">
        <w:t xml:space="preserve">Arkitekturen ska medge att vårdgivare, landsting/kommuner och regioner på ett flexibelt sätt kan hantera sina "egna" samtycken, samtidigt som samverkan möjliggörs med nationella e-tjänster som erbjuder direktåtkomst till patientupgifter. Samtyckesinformation utbyts därför genom tydliga tjänstekontrakt. </w:t>
      </w:r>
    </w:p>
    <w:p w14:paraId="0955F3B6" w14:textId="77777777" w:rsidR="00AB438C" w:rsidRDefault="00AB438C" w:rsidP="00726486"/>
    <w:p w14:paraId="325DBEFA" w14:textId="77777777" w:rsidR="00726486" w:rsidRPr="00A51835" w:rsidRDefault="00726486" w:rsidP="00726486">
      <w:r w:rsidRPr="00A51835">
        <w:t>Tjänsterna syftar till att ge följande verksamhetsmässiga effekter</w:t>
      </w:r>
    </w:p>
    <w:p w14:paraId="517447F9" w14:textId="1FA8C9DA" w:rsidR="00726486" w:rsidRPr="00A51835" w:rsidRDefault="00726486" w:rsidP="00726486">
      <w:pPr>
        <w:pStyle w:val="ListParagraph"/>
        <w:numPr>
          <w:ilvl w:val="0"/>
          <w:numId w:val="20"/>
        </w:numPr>
        <w:spacing w:before="120"/>
      </w:pPr>
      <w:r w:rsidRPr="00A51835">
        <w:t>Hälso- och sjukvårdpersonalen ska få stöd att på ett enkelt sätt registrera patientens samtycke, dess varaktighet och för vem/vilka registreringen gäller.</w:t>
      </w:r>
    </w:p>
    <w:p w14:paraId="74F9FC69" w14:textId="77777777" w:rsidR="00726486" w:rsidRPr="00A51835" w:rsidRDefault="00726486" w:rsidP="00726486">
      <w:pPr>
        <w:pStyle w:val="ListParagraph"/>
        <w:numPr>
          <w:ilvl w:val="0"/>
          <w:numId w:val="20"/>
        </w:numPr>
        <w:spacing w:before="120"/>
      </w:pPr>
      <w:r w:rsidRPr="00A51835">
        <w:t>Hälso- och sjukvårdpersonalen ska kunna åberopa nödsituation när inte samtycke är möjligt att få från patienten och det råder fara för patientens liv och hälsa.</w:t>
      </w:r>
    </w:p>
    <w:p w14:paraId="355549FF" w14:textId="2954720F" w:rsidR="00726486" w:rsidRPr="00A51835" w:rsidRDefault="00726486" w:rsidP="00726486">
      <w:pPr>
        <w:pStyle w:val="ListParagraph"/>
        <w:numPr>
          <w:ilvl w:val="0"/>
          <w:numId w:val="20"/>
        </w:numPr>
        <w:spacing w:before="120"/>
      </w:pPr>
      <w:r w:rsidRPr="00A51835">
        <w:t>Samtycken ska kunna få genomslag i anslutna tillämpningar, såväl lokala som nationella, t ex både i det egna vårdsystemet och i nationell patientöversikt, så att dubbelregistreringar undviks.</w:t>
      </w:r>
    </w:p>
    <w:p w14:paraId="24048D3C" w14:textId="77777777" w:rsidR="00726486" w:rsidRPr="00A51835" w:rsidRDefault="00726486" w:rsidP="00726486"/>
    <w:p w14:paraId="5DAB0937" w14:textId="27A87654" w:rsidR="00726486" w:rsidRDefault="00EF2AE2" w:rsidP="00726486">
      <w:r>
        <w:rPr>
          <w:lang w:eastAsia="sv-SE"/>
        </w:rPr>
        <w:lastRenderedPageBreak/>
        <w:drawing>
          <wp:inline distT="0" distB="0" distL="0" distR="0" wp14:anchorId="61E2C5AD" wp14:editId="53C66433">
            <wp:extent cx="4482059" cy="2984143"/>
            <wp:effectExtent l="0" t="0" r="0" b="0"/>
            <wp:docPr id="3" name="Bild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83052" cy="2984804"/>
                    </a:xfrm>
                    <a:prstGeom prst="rect">
                      <a:avLst/>
                    </a:prstGeom>
                    <a:noFill/>
                    <a:ln>
                      <a:noFill/>
                    </a:ln>
                  </pic:spPr>
                </pic:pic>
              </a:graphicData>
            </a:graphic>
          </wp:inline>
        </w:drawing>
      </w:r>
    </w:p>
    <w:p w14:paraId="058D7BB2" w14:textId="77777777" w:rsidR="00726486" w:rsidRDefault="00726486" w:rsidP="00726486"/>
    <w:p w14:paraId="1FCF00AE" w14:textId="73763401" w:rsidR="00726486" w:rsidRPr="00A51835" w:rsidRDefault="00726486" w:rsidP="00726486">
      <w:bookmarkStart w:id="18" w:name="_Toc193216004"/>
      <w:r w:rsidRPr="00A51835">
        <w:t>Figur</w:t>
      </w:r>
      <w:r w:rsidRPr="00A51835">
        <w:rPr>
          <w:b/>
        </w:rPr>
        <w:t xml:space="preserve"> </w:t>
      </w:r>
      <w:r w:rsidRPr="00EC643F">
        <w:fldChar w:fldCharType="begin"/>
      </w:r>
      <w:r w:rsidRPr="00A51835">
        <w:instrText xml:space="preserve"> SEQ Figur \* ARABIC </w:instrText>
      </w:r>
      <w:r w:rsidRPr="00EC643F">
        <w:fldChar w:fldCharType="separate"/>
      </w:r>
      <w:r w:rsidR="008B1B7C">
        <w:t>1</w:t>
      </w:r>
      <w:r w:rsidRPr="00EC643F">
        <w:fldChar w:fldCharType="end"/>
      </w:r>
      <w:r w:rsidRPr="00A51835">
        <w:rPr>
          <w:b/>
        </w:rPr>
        <w:t>:</w:t>
      </w:r>
      <w:r w:rsidRPr="00A51835">
        <w:t xml:space="preserve"> Principer för samverkande tjänster för hantering av samtycke</w:t>
      </w:r>
      <w:bookmarkEnd w:id="18"/>
      <w:r w:rsidR="00EF2AE2">
        <w:br/>
      </w:r>
      <w:r w:rsidR="00EF2AE2" w:rsidRPr="0007528E">
        <w:t>Notera att en viss ins</w:t>
      </w:r>
      <w:r w:rsidR="00EF2AE2">
        <w:t xml:space="preserve">tans av samtyckestjänsten </w:t>
      </w:r>
      <w:r w:rsidR="00EF2AE2" w:rsidRPr="0007528E">
        <w:t>typiskt hanterar flera vårdgivares information. För att visa på principerna ges exempel utifrån två fiktiva vårdgivare A och B.</w:t>
      </w:r>
    </w:p>
    <w:p w14:paraId="6359E2B5" w14:textId="77777777" w:rsidR="00726486" w:rsidRPr="00A51835" w:rsidRDefault="00726486" w:rsidP="00726486"/>
    <w:p w14:paraId="0A5B2F3F" w14:textId="77777777" w:rsidR="00726486" w:rsidRPr="00A51835" w:rsidRDefault="00726486" w:rsidP="00726486">
      <w:r w:rsidRPr="00A51835">
        <w:t>Nationellt anpassade tjänstekontrakt gör att vårdsystem kan ansluta till ett och samma gränssnitt för samtycke oavsett hur huvudmannen ordnar med sin hantering och lokala infrastruktur.</w:t>
      </w:r>
    </w:p>
    <w:p w14:paraId="4173495C" w14:textId="77777777" w:rsidR="00AB438C" w:rsidRDefault="00AB438C" w:rsidP="00726486"/>
    <w:p w14:paraId="6730302B" w14:textId="77777777" w:rsidR="00726486" w:rsidRPr="00A51835" w:rsidRDefault="00726486" w:rsidP="00726486">
      <w:r w:rsidRPr="00A51835">
        <w:t>Tjänstekontrakten kan realiseras oberoende av var delsystemen realiseras. Man kan således välja att nyttja en mellan huvudmän delad molntjänst ("hotelltjänst"), alternativt en egen lokal installation.</w:t>
      </w:r>
    </w:p>
    <w:p w14:paraId="7ED229C2" w14:textId="77777777" w:rsidR="00AB438C" w:rsidRDefault="00AB438C" w:rsidP="00726486">
      <w:pPr>
        <w:rPr>
          <w:lang w:eastAsia="en-GB"/>
        </w:rPr>
      </w:pPr>
    </w:p>
    <w:p w14:paraId="3EB4C8DF" w14:textId="77777777" w:rsidR="00726486" w:rsidRPr="00A51835" w:rsidRDefault="00726486" w:rsidP="00726486">
      <w:r w:rsidRPr="00A51835">
        <w:rPr>
          <w:lang w:eastAsia="en-GB"/>
        </w:rPr>
        <w:t>Det är vidare valfritt var användargränssnittet för att registrera samtycket realiseras, i ett separat gränssnitt mot samtyckestjänsten (som i fallet NPÖ) eller i respektive vårdsystem/e-tjänst eller i en gemensam portal. Oavsett var sparas samtycket i samtyckestjänsten för aktuell vårdgivare.</w:t>
      </w:r>
    </w:p>
    <w:p w14:paraId="5F98E16C" w14:textId="77777777" w:rsidR="00AB438C" w:rsidRDefault="00AB438C" w:rsidP="00726486"/>
    <w:p w14:paraId="388AF864" w14:textId="77777777" w:rsidR="00726486" w:rsidRDefault="00726486" w:rsidP="00726486">
      <w:r w:rsidRPr="00A51835">
        <w:t>Nationella e-tjänster, t ex NPÖ, får genom tjänstekontrakten ett gränssnitt till de samtycken och patientrelationer som behövs för dess hantering av direktåtkomst inom den sammanhållna journalföringen. Eftersom informationen kommer från många olika vårdgivare över landstings- och regiongränser, behöver tjänsteanropen routas till den instans av samtyckestjänst som är aktuell. Routingen bygger på verksamhetsmässig adressering av anropen enligt RIV TA och T-boken och är huvudsakligen baserad på vårdgivarens identitet.</w:t>
      </w:r>
    </w:p>
    <w:p w14:paraId="2122D238" w14:textId="77777777" w:rsidR="00EF2AE2" w:rsidRDefault="00EF2AE2" w:rsidP="00EF2AE2">
      <w:pPr>
        <w:pStyle w:val="Heading2"/>
      </w:pPr>
      <w:r>
        <w:t>Information hanterad i tjänsterna</w:t>
      </w:r>
    </w:p>
    <w:p w14:paraId="4FE760B2" w14:textId="77777777" w:rsidR="00EF2AE2" w:rsidRDefault="00EF2AE2" w:rsidP="00EF2AE2">
      <w:pPr>
        <w:spacing w:before="120"/>
      </w:pPr>
      <w:r>
        <w:t>Tjänsterna inom domänen hanterar intyg gällande viss patient för direktåtkomst till patientens information från andra vårdgivare enligt Patientdatalagen.</w:t>
      </w:r>
    </w:p>
    <w:p w14:paraId="7A7568E6" w14:textId="77777777" w:rsidR="00EF2AE2" w:rsidRDefault="00EF2AE2" w:rsidP="00EF2AE2">
      <w:pPr>
        <w:spacing w:before="120"/>
      </w:pPr>
      <w:r>
        <w:t>Intyget avser primärt patientens aktiva medgivande - patientens samtycke - vilket ges till enskild hälso- och sjukvårdspersonal på en vårdenhet, alternativt till all personal som har uppdrag för vårdenheten.</w:t>
      </w:r>
    </w:p>
    <w:p w14:paraId="05463067" w14:textId="77777777" w:rsidR="00EF2AE2" w:rsidRDefault="00EF2AE2" w:rsidP="00EF2AE2">
      <w:pPr>
        <w:spacing w:before="120"/>
      </w:pPr>
      <w:r>
        <w:t>I en nödsituation där patienten av någon anledning inte kan ge ett aktivt samtycke, men hälso- och sjukvårdspersonal bedömer att behov av uppgifterna finns för nödvändig vård av patienten, kan istället registreras intyg om nödsituation.</w:t>
      </w:r>
    </w:p>
    <w:p w14:paraId="70BB81CF" w14:textId="77777777" w:rsidR="00EF2AE2" w:rsidRDefault="00EF2AE2" w:rsidP="00EF2AE2">
      <w:pPr>
        <w:spacing w:before="120"/>
      </w:pPr>
      <w:r>
        <w:t>Intyget har en giltighetstid och det finns även tjänster för att återkalla respektive makulera (vid felregistrering) intygen.</w:t>
      </w:r>
    </w:p>
    <w:p w14:paraId="646FCA59" w14:textId="77777777" w:rsidR="00EF2AE2" w:rsidRDefault="00EF2AE2" w:rsidP="00EF2AE2">
      <w:pPr>
        <w:spacing w:before="120"/>
      </w:pPr>
      <w:r>
        <w:t>Det går även att registrera patientens företrädare som en informativ uppgift i intyget.</w:t>
      </w:r>
    </w:p>
    <w:p w14:paraId="2FB2A4C1" w14:textId="77777777" w:rsidR="00EF2AE2" w:rsidRDefault="00EF2AE2" w:rsidP="00EF2AE2">
      <w:pPr>
        <w:spacing w:before="120"/>
      </w:pPr>
      <w:r>
        <w:t>Nedan används termen "samtyckesintyg" vilket ska ses i det bredare perspektivet enligt ovan.</w:t>
      </w:r>
    </w:p>
    <w:p w14:paraId="20380BA1" w14:textId="77777777" w:rsidR="00EF2AE2" w:rsidRPr="00A51835" w:rsidRDefault="00EF2AE2" w:rsidP="00726486"/>
    <w:p w14:paraId="4667E4F3" w14:textId="7CA92BF9" w:rsidR="00726486" w:rsidRDefault="00726486" w:rsidP="00726486">
      <w:r>
        <w:t>Tjänstekontrakten hanterar</w:t>
      </w:r>
    </w:p>
    <w:p w14:paraId="1AC72934" w14:textId="1C33D3CB" w:rsidR="00726486" w:rsidRPr="00A51835" w:rsidRDefault="00726486" w:rsidP="00726486">
      <w:pPr>
        <w:pStyle w:val="ListParagraph"/>
        <w:numPr>
          <w:ilvl w:val="0"/>
          <w:numId w:val="21"/>
        </w:numPr>
        <w:spacing w:before="120"/>
      </w:pPr>
      <w:proofErr w:type="gramStart"/>
      <w:r w:rsidRPr="00A51835">
        <w:lastRenderedPageBreak/>
        <w:t xml:space="preserve">dels </w:t>
      </w:r>
      <w:r w:rsidRPr="00A51835">
        <w:rPr>
          <w:i/>
        </w:rPr>
        <w:t>grundläggande samtyckesinformation</w:t>
      </w:r>
      <w:r w:rsidRPr="00A51835">
        <w:t>.</w:t>
      </w:r>
      <w:proofErr w:type="gramEnd"/>
      <w:r w:rsidRPr="00A51835">
        <w:t xml:space="preserve"> </w:t>
      </w:r>
      <w:r w:rsidR="00AB438C">
        <w:br/>
      </w:r>
      <w:r w:rsidRPr="00A51835">
        <w:t xml:space="preserve">Denna information är nödvändig för samverkan mellan system och </w:t>
      </w:r>
      <w:proofErr w:type="gramStart"/>
      <w:r w:rsidRPr="00A51835">
        <w:t>nyttjas</w:t>
      </w:r>
      <w:proofErr w:type="gramEnd"/>
      <w:r w:rsidRPr="00A51835">
        <w:t xml:space="preserve"> för samtyckeskontroll.</w:t>
      </w:r>
    </w:p>
    <w:p w14:paraId="65846B15" w14:textId="04D035EF" w:rsidR="00726486" w:rsidRPr="00A51835" w:rsidRDefault="00726486" w:rsidP="00726486">
      <w:pPr>
        <w:pStyle w:val="ListParagraph"/>
        <w:numPr>
          <w:ilvl w:val="0"/>
          <w:numId w:val="21"/>
        </w:numPr>
        <w:spacing w:before="120"/>
      </w:pPr>
      <w:r w:rsidRPr="00A51835">
        <w:t xml:space="preserve">dels </w:t>
      </w:r>
      <w:r w:rsidRPr="00A51835">
        <w:rPr>
          <w:i/>
        </w:rPr>
        <w:t>utökad samtyckesinformation</w:t>
      </w:r>
      <w:r w:rsidR="00EF2AE2">
        <w:rPr>
          <w:i/>
        </w:rPr>
        <w:t xml:space="preserve"> (</w:t>
      </w:r>
      <w:proofErr w:type="spellStart"/>
      <w:r w:rsidR="00EF2AE2">
        <w:rPr>
          <w:i/>
        </w:rPr>
        <w:t>extended</w:t>
      </w:r>
      <w:proofErr w:type="spellEnd"/>
      <w:r w:rsidR="00EF2AE2">
        <w:rPr>
          <w:i/>
        </w:rPr>
        <w:t>)</w:t>
      </w:r>
      <w:r w:rsidRPr="00A51835">
        <w:t>.</w:t>
      </w:r>
      <w:r w:rsidR="00AB438C">
        <w:br/>
      </w:r>
      <w:r w:rsidRPr="00A51835">
        <w:t xml:space="preserve">Utökningarna är kringinformation som </w:t>
      </w:r>
      <w:proofErr w:type="gramStart"/>
      <w:r w:rsidRPr="00A51835">
        <w:t>tex</w:t>
      </w:r>
      <w:proofErr w:type="gramEnd"/>
      <w:r w:rsidRPr="00A51835">
        <w:t xml:space="preserve"> när och vem som registrerade samtycket. Denna är inte nödvändig för samtyckeskontrollen, men kan användas när samtyckesinformation hanteras och visas upp.</w:t>
      </w:r>
    </w:p>
    <w:p w14:paraId="240CF180" w14:textId="42B1B4E4" w:rsidR="00726486" w:rsidRDefault="00726486" w:rsidP="00726486">
      <w:pPr>
        <w:rPr>
          <w:rFonts w:ascii="Arial" w:hAnsi="Arial"/>
          <w:b/>
          <w:noProof w:val="0"/>
          <w:kern w:val="32"/>
          <w:sz w:val="24"/>
          <w:szCs w:val="28"/>
        </w:rPr>
      </w:pPr>
    </w:p>
    <w:p w14:paraId="1F99926B" w14:textId="77777777" w:rsidR="00726486" w:rsidRPr="00F161FB" w:rsidRDefault="00726486" w:rsidP="00726486">
      <w:pPr>
        <w:pStyle w:val="Heading2"/>
      </w:pPr>
      <w:r>
        <w:t>Tjänsteöversikt</w:t>
      </w:r>
    </w:p>
    <w:p w14:paraId="6192E152" w14:textId="77777777" w:rsidR="00726486" w:rsidRPr="00F161FB" w:rsidRDefault="00726486" w:rsidP="00726486"/>
    <w:p w14:paraId="5ADAE772" w14:textId="77777777" w:rsidR="00726486" w:rsidRPr="00A51835" w:rsidRDefault="00726486" w:rsidP="00726486">
      <w:r w:rsidRPr="00A51835">
        <w:t>Nedanstående tabell visar vilka tjänster som finns definierade.</w:t>
      </w:r>
    </w:p>
    <w:p w14:paraId="1AEDE665" w14:textId="77777777" w:rsidR="00726486" w:rsidRPr="00A51835" w:rsidRDefault="00726486" w:rsidP="00726486"/>
    <w:p w14:paraId="33AC6C56" w14:textId="77777777" w:rsidR="00726486" w:rsidRPr="00A51835" w:rsidRDefault="00726486" w:rsidP="00726486">
      <w:r w:rsidRPr="00A51835">
        <w:t xml:space="preserve">Den extra underdomänen beskriver vilket tjänsteområde/ namnrymd tjänsten tillhör. Följande underdomäner är definierade: </w:t>
      </w:r>
    </w:p>
    <w:p w14:paraId="78C4E931" w14:textId="77777777" w:rsidR="00726486" w:rsidRPr="00A51835" w:rsidRDefault="00726486" w:rsidP="002666E9">
      <w:pPr>
        <w:ind w:firstLine="720"/>
      </w:pPr>
      <w:r w:rsidRPr="00A51835">
        <w:t xml:space="preserve">querying </w:t>
      </w:r>
      <w:r w:rsidRPr="00A51835">
        <w:tab/>
        <w:t xml:space="preserve">- tjänstekontrakt för att hämta samtycken för intern samtyckeskontroll </w:t>
      </w:r>
    </w:p>
    <w:p w14:paraId="353307B8" w14:textId="77777777" w:rsidR="00726486" w:rsidRPr="00D735AA" w:rsidRDefault="00726486" w:rsidP="002666E9">
      <w:pPr>
        <w:ind w:firstLine="720"/>
      </w:pPr>
      <w:r w:rsidRPr="00D735AA">
        <w:t xml:space="preserve">accesscontrol </w:t>
      </w:r>
      <w:r w:rsidRPr="00D735AA">
        <w:tab/>
        <w:t xml:space="preserve">- tjänstekontrakt för </w:t>
      </w:r>
      <w:r>
        <w:t>samtycke</w:t>
      </w:r>
      <w:r w:rsidRPr="00D735AA">
        <w:t>kontroll</w:t>
      </w:r>
    </w:p>
    <w:p w14:paraId="01BBEEB2" w14:textId="5633CC5C" w:rsidR="00726486" w:rsidRPr="00A51835" w:rsidRDefault="00726486" w:rsidP="002666E9">
      <w:pPr>
        <w:ind w:firstLine="720"/>
      </w:pPr>
      <w:r w:rsidRPr="00A51835">
        <w:t xml:space="preserve">administration </w:t>
      </w:r>
      <w:r w:rsidRPr="00A51835">
        <w:tab/>
        <w:t>- tjänstekontrakt för att registrera, återkalla och lista samtycken med utökad information</w:t>
      </w:r>
      <w:r w:rsidR="00AB438C">
        <w:br/>
      </w:r>
    </w:p>
    <w:p w14:paraId="21C0D5C4" w14:textId="77777777" w:rsidR="00726486" w:rsidRPr="00A51835" w:rsidRDefault="00726486" w:rsidP="00726486"/>
    <w:tbl>
      <w:tblPr>
        <w:tblStyle w:val="TableGrid"/>
        <w:tblW w:w="0" w:type="auto"/>
        <w:jc w:val="center"/>
        <w:tblInd w:w="-1567" w:type="dxa"/>
        <w:tblLayout w:type="fixed"/>
        <w:tblLook w:val="04A0" w:firstRow="1" w:lastRow="0" w:firstColumn="1" w:lastColumn="0" w:noHBand="0" w:noVBand="1"/>
      </w:tblPr>
      <w:tblGrid>
        <w:gridCol w:w="3428"/>
        <w:gridCol w:w="4316"/>
        <w:gridCol w:w="1520"/>
      </w:tblGrid>
      <w:tr w:rsidR="00726486" w:rsidRPr="00F161FB" w14:paraId="18BB458D" w14:textId="77777777" w:rsidTr="00726486">
        <w:trPr>
          <w:trHeight w:val="292"/>
          <w:jc w:val="center"/>
        </w:trPr>
        <w:tc>
          <w:tcPr>
            <w:tcW w:w="3428" w:type="dxa"/>
            <w:shd w:val="clear" w:color="auto" w:fill="D9D9D9" w:themeFill="background1" w:themeFillShade="D9"/>
            <w:vAlign w:val="center"/>
          </w:tcPr>
          <w:p w14:paraId="7DD59565" w14:textId="77777777" w:rsidR="00726486" w:rsidRPr="00F161FB" w:rsidRDefault="00726486" w:rsidP="00726486">
            <w:r>
              <w:t>Tjänst</w:t>
            </w:r>
          </w:p>
        </w:tc>
        <w:tc>
          <w:tcPr>
            <w:tcW w:w="4316" w:type="dxa"/>
            <w:shd w:val="clear" w:color="auto" w:fill="D9D9D9" w:themeFill="background1" w:themeFillShade="D9"/>
          </w:tcPr>
          <w:p w14:paraId="05D148B1" w14:textId="77777777" w:rsidR="00726486" w:rsidRPr="00F161FB" w:rsidRDefault="00726486" w:rsidP="00726486">
            <w:r w:rsidRPr="00F161FB">
              <w:t>Beskrivning</w:t>
            </w:r>
          </w:p>
        </w:tc>
        <w:tc>
          <w:tcPr>
            <w:tcW w:w="1520" w:type="dxa"/>
            <w:shd w:val="clear" w:color="auto" w:fill="D9D9D9" w:themeFill="background1" w:themeFillShade="D9"/>
          </w:tcPr>
          <w:p w14:paraId="48DE71A9" w14:textId="77777777" w:rsidR="00726486" w:rsidRPr="00F161FB" w:rsidRDefault="00726486" w:rsidP="00726486">
            <w:r>
              <w:t>Underd</w:t>
            </w:r>
            <w:r w:rsidRPr="00F161FB">
              <w:t>omän</w:t>
            </w:r>
          </w:p>
        </w:tc>
      </w:tr>
      <w:tr w:rsidR="00726486" w:rsidRPr="00F161FB" w14:paraId="13FC0667" w14:textId="77777777" w:rsidTr="00726486">
        <w:trPr>
          <w:jc w:val="center"/>
        </w:trPr>
        <w:tc>
          <w:tcPr>
            <w:tcW w:w="3428" w:type="dxa"/>
          </w:tcPr>
          <w:p w14:paraId="6367EDF0" w14:textId="77777777" w:rsidR="00726486" w:rsidRPr="00F161FB" w:rsidRDefault="00726486" w:rsidP="00726486">
            <w:pPr>
              <w:spacing w:before="120"/>
            </w:pPr>
            <w:r w:rsidRPr="00F161FB">
              <w:t>Get</w:t>
            </w:r>
            <w:r>
              <w:t>ConsentsForCareProvider</w:t>
            </w:r>
          </w:p>
        </w:tc>
        <w:tc>
          <w:tcPr>
            <w:tcW w:w="4316" w:type="dxa"/>
          </w:tcPr>
          <w:p w14:paraId="2520077A" w14:textId="77777777" w:rsidR="00726486" w:rsidRPr="00F161FB" w:rsidRDefault="00726486" w:rsidP="00726486">
            <w:r>
              <w:t>Läs samtycken</w:t>
            </w:r>
            <w:r w:rsidRPr="00F161FB">
              <w:t xml:space="preserve"> </w:t>
            </w:r>
            <w:r>
              <w:t>inom vårdgivare</w:t>
            </w:r>
          </w:p>
        </w:tc>
        <w:tc>
          <w:tcPr>
            <w:tcW w:w="1520" w:type="dxa"/>
          </w:tcPr>
          <w:p w14:paraId="58CB8D63" w14:textId="77777777" w:rsidR="00726486" w:rsidRPr="00F161FB" w:rsidRDefault="00726486" w:rsidP="00726486">
            <w:r w:rsidRPr="00F161FB">
              <w:t>querying</w:t>
            </w:r>
          </w:p>
        </w:tc>
      </w:tr>
      <w:tr w:rsidR="00726486" w:rsidRPr="00F161FB" w14:paraId="04DA9020" w14:textId="77777777" w:rsidTr="00726486">
        <w:trPr>
          <w:jc w:val="center"/>
        </w:trPr>
        <w:tc>
          <w:tcPr>
            <w:tcW w:w="3428" w:type="dxa"/>
          </w:tcPr>
          <w:p w14:paraId="1C56FFC3" w14:textId="77777777" w:rsidR="00726486" w:rsidRPr="00F161FB" w:rsidRDefault="00726486" w:rsidP="00726486">
            <w:pPr>
              <w:spacing w:before="120"/>
            </w:pPr>
            <w:r w:rsidRPr="00F161FB">
              <w:t>Get</w:t>
            </w:r>
            <w:r>
              <w:t>Consent</w:t>
            </w:r>
            <w:r w:rsidRPr="00F161FB">
              <w:t>sForPatient</w:t>
            </w:r>
          </w:p>
        </w:tc>
        <w:tc>
          <w:tcPr>
            <w:tcW w:w="4316" w:type="dxa"/>
          </w:tcPr>
          <w:p w14:paraId="509EA15F" w14:textId="77777777" w:rsidR="00726486" w:rsidRPr="00A51835" w:rsidRDefault="00726486" w:rsidP="00726486">
            <w:r w:rsidRPr="00A51835">
              <w:t>Läs samtycken för patient inom vårdgivare</w:t>
            </w:r>
          </w:p>
        </w:tc>
        <w:tc>
          <w:tcPr>
            <w:tcW w:w="1520" w:type="dxa"/>
          </w:tcPr>
          <w:p w14:paraId="70A1A8ED" w14:textId="77777777" w:rsidR="00726486" w:rsidRPr="00F161FB" w:rsidRDefault="00726486" w:rsidP="00726486">
            <w:r w:rsidRPr="00F161FB">
              <w:t>querying</w:t>
            </w:r>
          </w:p>
        </w:tc>
      </w:tr>
      <w:tr w:rsidR="00726486" w:rsidRPr="00F161FB" w14:paraId="45F75CC9" w14:textId="77777777" w:rsidTr="00726486">
        <w:trPr>
          <w:jc w:val="center"/>
        </w:trPr>
        <w:tc>
          <w:tcPr>
            <w:tcW w:w="3428" w:type="dxa"/>
          </w:tcPr>
          <w:p w14:paraId="4FD7D133" w14:textId="77777777" w:rsidR="00726486" w:rsidRPr="00F161FB" w:rsidRDefault="00726486" w:rsidP="00726486">
            <w:pPr>
              <w:spacing w:before="120"/>
            </w:pPr>
            <w:r w:rsidRPr="00F161FB">
              <w:t>Check</w:t>
            </w:r>
            <w:r>
              <w:t>Consent</w:t>
            </w:r>
          </w:p>
        </w:tc>
        <w:tc>
          <w:tcPr>
            <w:tcW w:w="4316" w:type="dxa"/>
          </w:tcPr>
          <w:p w14:paraId="2581667F" w14:textId="77777777" w:rsidR="00726486" w:rsidRPr="00A51835" w:rsidRDefault="00726486" w:rsidP="00726486">
            <w:r w:rsidRPr="00A51835">
              <w:t>Kontrollera om samtycke finns relativ viss personal/vårdenhet</w:t>
            </w:r>
          </w:p>
        </w:tc>
        <w:tc>
          <w:tcPr>
            <w:tcW w:w="1520" w:type="dxa"/>
          </w:tcPr>
          <w:p w14:paraId="7045EF39" w14:textId="77777777" w:rsidR="00726486" w:rsidRPr="00F161FB" w:rsidRDefault="00726486" w:rsidP="00726486">
            <w:r w:rsidRPr="00F161FB">
              <w:t>accesscontrol</w:t>
            </w:r>
          </w:p>
        </w:tc>
      </w:tr>
      <w:tr w:rsidR="00726486" w:rsidRPr="00F161FB" w14:paraId="6C441A62" w14:textId="77777777" w:rsidTr="00726486">
        <w:trPr>
          <w:jc w:val="center"/>
        </w:trPr>
        <w:tc>
          <w:tcPr>
            <w:tcW w:w="3428" w:type="dxa"/>
          </w:tcPr>
          <w:p w14:paraId="3DAF6742" w14:textId="77777777" w:rsidR="00726486" w:rsidRDefault="00726486" w:rsidP="00726486">
            <w:pPr>
              <w:spacing w:before="120"/>
            </w:pPr>
            <w:r w:rsidRPr="00F161FB">
              <w:t>Get</w:t>
            </w:r>
            <w:r w:rsidRPr="00604EAF">
              <w:t>Extended</w:t>
            </w:r>
            <w:r>
              <w:t>Consents</w:t>
            </w:r>
            <w:r w:rsidRPr="00F161FB">
              <w:t>ForPatient</w:t>
            </w:r>
          </w:p>
        </w:tc>
        <w:tc>
          <w:tcPr>
            <w:tcW w:w="4316" w:type="dxa"/>
          </w:tcPr>
          <w:p w14:paraId="0D191975" w14:textId="77777777" w:rsidR="00726486" w:rsidRPr="00A51835" w:rsidRDefault="00726486" w:rsidP="00726486">
            <w:r w:rsidRPr="00A51835">
              <w:t>Läs samtycken för patient inom vårdgivare, med utökad information</w:t>
            </w:r>
          </w:p>
        </w:tc>
        <w:tc>
          <w:tcPr>
            <w:tcW w:w="1520" w:type="dxa"/>
          </w:tcPr>
          <w:p w14:paraId="16F2661D" w14:textId="77777777" w:rsidR="00726486" w:rsidRPr="00F161FB" w:rsidRDefault="00726486" w:rsidP="00726486">
            <w:r w:rsidRPr="00F161FB">
              <w:t>administration</w:t>
            </w:r>
          </w:p>
        </w:tc>
      </w:tr>
      <w:tr w:rsidR="00726486" w:rsidRPr="00F161FB" w14:paraId="03AF5EE3" w14:textId="77777777" w:rsidTr="00726486">
        <w:trPr>
          <w:jc w:val="center"/>
        </w:trPr>
        <w:tc>
          <w:tcPr>
            <w:tcW w:w="3428" w:type="dxa"/>
          </w:tcPr>
          <w:p w14:paraId="0BB5161E" w14:textId="77777777" w:rsidR="00726486" w:rsidRPr="00F161FB" w:rsidRDefault="00726486" w:rsidP="00726486">
            <w:pPr>
              <w:spacing w:before="120"/>
            </w:pPr>
            <w:r w:rsidRPr="00F161FB">
              <w:t>Register</w:t>
            </w:r>
            <w:r w:rsidRPr="00604EAF">
              <w:t>Extended</w:t>
            </w:r>
            <w:r>
              <w:t>Consent</w:t>
            </w:r>
          </w:p>
        </w:tc>
        <w:tc>
          <w:tcPr>
            <w:tcW w:w="4316" w:type="dxa"/>
          </w:tcPr>
          <w:p w14:paraId="3D1E41C2" w14:textId="77777777" w:rsidR="00726486" w:rsidRPr="00A51835" w:rsidRDefault="00726486" w:rsidP="00726486">
            <w:r w:rsidRPr="00A51835">
              <w:t>Registrera samtycke, med utökad information</w:t>
            </w:r>
          </w:p>
        </w:tc>
        <w:tc>
          <w:tcPr>
            <w:tcW w:w="1520" w:type="dxa"/>
          </w:tcPr>
          <w:p w14:paraId="4CCD868B" w14:textId="77777777" w:rsidR="00726486" w:rsidRPr="00F161FB" w:rsidRDefault="00726486" w:rsidP="00726486">
            <w:r w:rsidRPr="00F161FB">
              <w:t>administration</w:t>
            </w:r>
          </w:p>
        </w:tc>
      </w:tr>
      <w:tr w:rsidR="00726486" w:rsidRPr="00F161FB" w14:paraId="57C4C553" w14:textId="77777777" w:rsidTr="00726486">
        <w:trPr>
          <w:jc w:val="center"/>
        </w:trPr>
        <w:tc>
          <w:tcPr>
            <w:tcW w:w="3428" w:type="dxa"/>
          </w:tcPr>
          <w:p w14:paraId="79D7DC84" w14:textId="77777777" w:rsidR="00726486" w:rsidRPr="00F161FB" w:rsidRDefault="00726486" w:rsidP="00726486">
            <w:pPr>
              <w:spacing w:before="120"/>
            </w:pPr>
            <w:r w:rsidRPr="00F161FB">
              <w:t>Cancel</w:t>
            </w:r>
            <w:r w:rsidRPr="00604EAF">
              <w:t>Extended</w:t>
            </w:r>
            <w:r>
              <w:t>Consent</w:t>
            </w:r>
          </w:p>
        </w:tc>
        <w:tc>
          <w:tcPr>
            <w:tcW w:w="4316" w:type="dxa"/>
          </w:tcPr>
          <w:p w14:paraId="69339AAD" w14:textId="77777777" w:rsidR="00726486" w:rsidRPr="00A51835" w:rsidRDefault="00726486" w:rsidP="00726486">
            <w:r w:rsidRPr="00A51835">
              <w:t>Återkalla samtycke, med utökad information</w:t>
            </w:r>
          </w:p>
        </w:tc>
        <w:tc>
          <w:tcPr>
            <w:tcW w:w="1520" w:type="dxa"/>
          </w:tcPr>
          <w:p w14:paraId="7BC1E03F" w14:textId="77777777" w:rsidR="00726486" w:rsidRPr="00F161FB" w:rsidRDefault="00726486" w:rsidP="00726486">
            <w:r w:rsidRPr="00F161FB">
              <w:t>administration</w:t>
            </w:r>
          </w:p>
        </w:tc>
      </w:tr>
      <w:tr w:rsidR="00726486" w:rsidRPr="00F161FB" w14:paraId="4477CEF3" w14:textId="77777777" w:rsidTr="00726486">
        <w:trPr>
          <w:jc w:val="center"/>
        </w:trPr>
        <w:tc>
          <w:tcPr>
            <w:tcW w:w="3428" w:type="dxa"/>
          </w:tcPr>
          <w:p w14:paraId="32D2E57C" w14:textId="77777777" w:rsidR="00726486" w:rsidRPr="00F161FB" w:rsidRDefault="00726486" w:rsidP="00726486">
            <w:pPr>
              <w:spacing w:before="120"/>
            </w:pPr>
            <w:r w:rsidRPr="00F161FB">
              <w:t>Delete</w:t>
            </w:r>
            <w:r w:rsidRPr="00604EAF">
              <w:t>Extended</w:t>
            </w:r>
            <w:r>
              <w:t>Consent</w:t>
            </w:r>
          </w:p>
        </w:tc>
        <w:tc>
          <w:tcPr>
            <w:tcW w:w="4316" w:type="dxa"/>
          </w:tcPr>
          <w:p w14:paraId="5FBA81D7" w14:textId="77777777" w:rsidR="00726486" w:rsidRPr="00A51835" w:rsidRDefault="00726486" w:rsidP="00726486">
            <w:r w:rsidRPr="00A51835">
              <w:t>Makulera samtycke, med utökad information</w:t>
            </w:r>
          </w:p>
        </w:tc>
        <w:tc>
          <w:tcPr>
            <w:tcW w:w="1520" w:type="dxa"/>
          </w:tcPr>
          <w:p w14:paraId="1113ED00" w14:textId="77777777" w:rsidR="00726486" w:rsidRPr="00F161FB" w:rsidRDefault="00726486" w:rsidP="00726486">
            <w:r w:rsidRPr="00F161FB">
              <w:t>administration</w:t>
            </w:r>
          </w:p>
        </w:tc>
      </w:tr>
      <w:tr w:rsidR="00726486" w:rsidRPr="00F161FB" w:rsidDel="00E61A3C" w14:paraId="5063177A" w14:textId="5BD132DC" w:rsidTr="00726486">
        <w:trPr>
          <w:jc w:val="center"/>
          <w:del w:id="19" w:author="Stefan Eriksson" w:date="2012-06-26T13:58:00Z"/>
        </w:trPr>
        <w:tc>
          <w:tcPr>
            <w:tcW w:w="3428" w:type="dxa"/>
          </w:tcPr>
          <w:p w14:paraId="434B11B9" w14:textId="5ED52597" w:rsidR="00726486" w:rsidRPr="00F161FB" w:rsidDel="00E61A3C" w:rsidRDefault="00726486" w:rsidP="00726486">
            <w:pPr>
              <w:spacing w:before="120"/>
              <w:rPr>
                <w:del w:id="20" w:author="Stefan Eriksson" w:date="2012-06-26T13:58:00Z"/>
              </w:rPr>
            </w:pPr>
            <w:del w:id="21" w:author="Stefan Eriksson" w:date="2012-06-26T13:58:00Z">
              <w:r w:rsidRPr="00CD6B82" w:rsidDel="00E61A3C">
                <w:delText>Get</w:delText>
              </w:r>
              <w:r w:rsidDel="00E61A3C">
                <w:delText>All</w:delText>
              </w:r>
              <w:r w:rsidRPr="00CD6B82" w:rsidDel="00E61A3C">
                <w:delText>ExtendedConsentsForPatient</w:delText>
              </w:r>
            </w:del>
          </w:p>
        </w:tc>
        <w:tc>
          <w:tcPr>
            <w:tcW w:w="4316" w:type="dxa"/>
          </w:tcPr>
          <w:p w14:paraId="31F3D10E" w14:textId="052FB37F" w:rsidR="00726486" w:rsidRPr="00A51835" w:rsidDel="00E61A3C" w:rsidRDefault="00726486" w:rsidP="00726486">
            <w:pPr>
              <w:rPr>
                <w:del w:id="22" w:author="Stefan Eriksson" w:date="2012-06-26T13:58:00Z"/>
              </w:rPr>
            </w:pPr>
            <w:del w:id="23" w:author="Stefan Eriksson" w:date="2012-06-26T13:58:00Z">
              <w:r w:rsidRPr="00A51835" w:rsidDel="00E61A3C">
                <w:delText>Läs alla samtycken för patient oavsett vårdgivare, med utökad information</w:delText>
              </w:r>
              <w:r w:rsidR="00E30DF5" w:rsidDel="00E61A3C">
                <w:delText xml:space="preserve">. </w:delText>
              </w:r>
              <w:r w:rsidR="00E30DF5" w:rsidRPr="00E30DF5" w:rsidDel="00E61A3C">
                <w:delText>En aggregerande tjänst i Tjänsteplattformen.</w:delText>
              </w:r>
            </w:del>
          </w:p>
        </w:tc>
        <w:tc>
          <w:tcPr>
            <w:tcW w:w="1520" w:type="dxa"/>
          </w:tcPr>
          <w:p w14:paraId="71A7E0AC" w14:textId="01A6171C" w:rsidR="00726486" w:rsidRPr="00F161FB" w:rsidDel="00E61A3C" w:rsidRDefault="00726486" w:rsidP="00726486">
            <w:pPr>
              <w:rPr>
                <w:del w:id="24" w:author="Stefan Eriksson" w:date="2012-06-26T13:58:00Z"/>
              </w:rPr>
            </w:pPr>
            <w:del w:id="25" w:author="Stefan Eriksson" w:date="2012-06-26T13:58:00Z">
              <w:r w:rsidRPr="00F161FB" w:rsidDel="00E61A3C">
                <w:delText>administration</w:delText>
              </w:r>
            </w:del>
          </w:p>
        </w:tc>
      </w:tr>
    </w:tbl>
    <w:p w14:paraId="048879DE" w14:textId="77777777" w:rsidR="00726486" w:rsidRDefault="00726486" w:rsidP="00726486">
      <w:pPr>
        <w:pStyle w:val="Heading2"/>
      </w:pPr>
      <w:r>
        <w:t>Referenser</w:t>
      </w:r>
    </w:p>
    <w:tbl>
      <w:tblPr>
        <w:tblW w:w="92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28" w:type="dxa"/>
          <w:right w:w="28" w:type="dxa"/>
        </w:tblCellMar>
        <w:tblLook w:val="0000" w:firstRow="0" w:lastRow="0" w:firstColumn="0" w:lastColumn="0" w:noHBand="0" w:noVBand="0"/>
      </w:tblPr>
      <w:tblGrid>
        <w:gridCol w:w="2216"/>
        <w:gridCol w:w="7027"/>
      </w:tblGrid>
      <w:tr w:rsidR="00726486" w:rsidRPr="00D24657" w14:paraId="124CEC7C" w14:textId="77777777" w:rsidTr="00726486">
        <w:trPr>
          <w:trHeight w:val="319"/>
        </w:trPr>
        <w:tc>
          <w:tcPr>
            <w:tcW w:w="2216" w:type="dxa"/>
            <w:shd w:val="clear" w:color="auto" w:fill="D9D9D9" w:themeFill="background1" w:themeFillShade="D9"/>
          </w:tcPr>
          <w:p w14:paraId="02B7E543" w14:textId="77777777" w:rsidR="00726486" w:rsidRPr="00073B6C" w:rsidRDefault="00726486" w:rsidP="00726486">
            <w:r w:rsidRPr="00073B6C">
              <w:t>Beteckning</w:t>
            </w:r>
          </w:p>
        </w:tc>
        <w:tc>
          <w:tcPr>
            <w:tcW w:w="7027" w:type="dxa"/>
            <w:shd w:val="clear" w:color="auto" w:fill="D9D9D9" w:themeFill="background1" w:themeFillShade="D9"/>
          </w:tcPr>
          <w:p w14:paraId="63E2E3E0" w14:textId="77777777" w:rsidR="00726486" w:rsidRPr="00073B6C" w:rsidRDefault="00726486" w:rsidP="00726486">
            <w:r w:rsidRPr="00073B6C">
              <w:t>Dokument / Källa</w:t>
            </w:r>
          </w:p>
        </w:tc>
      </w:tr>
      <w:tr w:rsidR="00726486" w:rsidRPr="00A51835" w14:paraId="4C0586E3" w14:textId="77777777" w:rsidTr="00726486">
        <w:trPr>
          <w:trHeight w:val="350"/>
        </w:trPr>
        <w:tc>
          <w:tcPr>
            <w:tcW w:w="2216" w:type="dxa"/>
          </w:tcPr>
          <w:p w14:paraId="2C190EF0" w14:textId="77777777" w:rsidR="00726486" w:rsidRDefault="00726486" w:rsidP="00726486">
            <w:r>
              <w:t>RIV PDLiP</w:t>
            </w:r>
          </w:p>
        </w:tc>
        <w:tc>
          <w:tcPr>
            <w:tcW w:w="7027" w:type="dxa"/>
          </w:tcPr>
          <w:p w14:paraId="585EE860" w14:textId="77777777" w:rsidR="00726486" w:rsidRPr="00A51835" w:rsidRDefault="00726486" w:rsidP="00726486">
            <w:r w:rsidRPr="00A51835">
              <w:t>RIV Specifikation Patientdatalagen i Praktiken, 1.0, CeHis, www.cehis.se</w:t>
            </w:r>
          </w:p>
        </w:tc>
      </w:tr>
      <w:tr w:rsidR="00726486" w:rsidRPr="00A51835" w14:paraId="7871E10D" w14:textId="77777777" w:rsidTr="00726486">
        <w:trPr>
          <w:trHeight w:val="350"/>
        </w:trPr>
        <w:tc>
          <w:tcPr>
            <w:tcW w:w="2216" w:type="dxa"/>
          </w:tcPr>
          <w:p w14:paraId="0B148E68" w14:textId="77777777" w:rsidR="00726486" w:rsidRDefault="00726486" w:rsidP="00726486">
            <w:r>
              <w:t>PDL</w:t>
            </w:r>
          </w:p>
        </w:tc>
        <w:tc>
          <w:tcPr>
            <w:tcW w:w="7027" w:type="dxa"/>
          </w:tcPr>
          <w:p w14:paraId="2EA7DA63" w14:textId="77777777" w:rsidR="00726486" w:rsidRPr="00A51835" w:rsidRDefault="00726486" w:rsidP="00726486">
            <w:r w:rsidRPr="00A51835">
              <w:t>Patientdatalag (2008:355), http://www.regeringen.se/sb/d/6150/a/71234</w:t>
            </w:r>
          </w:p>
        </w:tc>
      </w:tr>
      <w:tr w:rsidR="00726486" w:rsidRPr="00A51835" w14:paraId="4C9E7298" w14:textId="77777777" w:rsidTr="00726486">
        <w:trPr>
          <w:trHeight w:val="350"/>
        </w:trPr>
        <w:tc>
          <w:tcPr>
            <w:tcW w:w="2216" w:type="dxa"/>
          </w:tcPr>
          <w:p w14:paraId="43D3AECD" w14:textId="77777777" w:rsidR="00726486" w:rsidRDefault="00726486" w:rsidP="00726486">
            <w:r>
              <w:t>SOS2008:14</w:t>
            </w:r>
          </w:p>
        </w:tc>
        <w:tc>
          <w:tcPr>
            <w:tcW w:w="7027" w:type="dxa"/>
          </w:tcPr>
          <w:p w14:paraId="2AE5CAB6" w14:textId="77777777" w:rsidR="00726486" w:rsidRPr="00A51835" w:rsidRDefault="00726486" w:rsidP="00726486">
            <w:r w:rsidRPr="00A51835">
              <w:t>SOSFS 2008:14 föreskrifter samt handbok http://www.sos.se/sosfs</w:t>
            </w:r>
          </w:p>
        </w:tc>
      </w:tr>
      <w:tr w:rsidR="00726486" w:rsidRPr="00A51835" w14:paraId="1F9FF3D2" w14:textId="77777777" w:rsidTr="00726486">
        <w:trPr>
          <w:trHeight w:val="350"/>
        </w:trPr>
        <w:tc>
          <w:tcPr>
            <w:tcW w:w="2216" w:type="dxa"/>
          </w:tcPr>
          <w:p w14:paraId="759F202F" w14:textId="77777777" w:rsidR="00726486" w:rsidRDefault="00726486" w:rsidP="00726486">
            <w:r>
              <w:t>RIVAnvisning Tjänstebeskrivning</w:t>
            </w:r>
          </w:p>
        </w:tc>
        <w:tc>
          <w:tcPr>
            <w:tcW w:w="7027" w:type="dxa"/>
          </w:tcPr>
          <w:p w14:paraId="74A2ABA6" w14:textId="77777777" w:rsidR="00726486" w:rsidRPr="00A51835" w:rsidRDefault="00726486" w:rsidP="00726486">
            <w:r w:rsidRPr="00A51835">
              <w:t>RIV_21_Anvisning_Bilaga_51_Tjanstekontraktbeskrivning_Regelverk_110220</w:t>
            </w:r>
          </w:p>
        </w:tc>
      </w:tr>
      <w:tr w:rsidR="00726486" w:rsidRPr="00A51835" w14:paraId="0FD65367" w14:textId="77777777" w:rsidTr="00726486">
        <w:trPr>
          <w:trHeight w:val="350"/>
        </w:trPr>
        <w:tc>
          <w:tcPr>
            <w:tcW w:w="2216" w:type="dxa"/>
          </w:tcPr>
          <w:p w14:paraId="56598426" w14:textId="77777777" w:rsidR="00726486" w:rsidRDefault="00726486" w:rsidP="00726486">
            <w:r>
              <w:t>RIV TA 2</w:t>
            </w:r>
          </w:p>
        </w:tc>
        <w:tc>
          <w:tcPr>
            <w:tcW w:w="7027" w:type="dxa"/>
          </w:tcPr>
          <w:p w14:paraId="432F7CDF" w14:textId="3EA58A09" w:rsidR="00726486" w:rsidRPr="00A51835" w:rsidRDefault="00726486" w:rsidP="00726486">
            <w:r w:rsidRPr="00A51835">
              <w:t>RIV Teknisk Anvisning Basic Profile 2.1</w:t>
            </w:r>
            <w:r w:rsidR="00ED2E1E">
              <w:br/>
            </w:r>
            <w:r w:rsidR="00ED2E1E" w:rsidRPr="00B244A1">
              <w:t>http://rivta.googlecode.com/svn/wiki/specs/RIV_Tekniska_Anvisningar_Basic_profile_2.1.pdf</w:t>
            </w:r>
          </w:p>
        </w:tc>
      </w:tr>
    </w:tbl>
    <w:p w14:paraId="2C4A4879" w14:textId="77777777" w:rsidR="00726486" w:rsidRPr="00A51835" w:rsidRDefault="00726486" w:rsidP="00726486"/>
    <w:p w14:paraId="38CB0A52" w14:textId="77777777" w:rsidR="00726486" w:rsidRPr="00A51835" w:rsidRDefault="00726486" w:rsidP="00726486"/>
    <w:p w14:paraId="6057C6C0" w14:textId="77777777" w:rsidR="00726486" w:rsidRDefault="00726486" w:rsidP="00726486">
      <w:pPr>
        <w:pStyle w:val="Heading1"/>
      </w:pPr>
      <w:bookmarkStart w:id="26" w:name="_Toc319487398"/>
      <w:bookmarkStart w:id="27" w:name="_Toc328483890"/>
      <w:r>
        <w:lastRenderedPageBreak/>
        <w:t>Generella regler</w:t>
      </w:r>
      <w:bookmarkEnd w:id="26"/>
      <w:bookmarkEnd w:id="27"/>
    </w:p>
    <w:p w14:paraId="2270A139" w14:textId="77777777" w:rsidR="00726486" w:rsidRDefault="00726486" w:rsidP="00726486">
      <w:pPr>
        <w:pStyle w:val="Heading2"/>
      </w:pPr>
      <w:r>
        <w:t>Säkerhet</w:t>
      </w:r>
    </w:p>
    <w:p w14:paraId="55E5C9A5" w14:textId="77777777" w:rsidR="00726486" w:rsidRPr="001E2DE9" w:rsidRDefault="00726486" w:rsidP="00726486">
      <w:pPr>
        <w:pStyle w:val="Heading3"/>
        <w:numPr>
          <w:ilvl w:val="2"/>
          <w:numId w:val="13"/>
        </w:numPr>
      </w:pPr>
      <w:r w:rsidRPr="001129DE">
        <w:t xml:space="preserve">Förlitande </w:t>
      </w:r>
      <w:r>
        <w:t>parter</w:t>
      </w:r>
      <w:r w:rsidRPr="001129DE">
        <w:t xml:space="preserve"> enligt RIV TA Basic </w:t>
      </w:r>
      <w:proofErr w:type="spellStart"/>
      <w:r w:rsidRPr="001129DE">
        <w:t>Profile</w:t>
      </w:r>
      <w:proofErr w:type="spellEnd"/>
    </w:p>
    <w:p w14:paraId="6B7592C9" w14:textId="77777777" w:rsidR="00726486" w:rsidRDefault="00726486" w:rsidP="00726486">
      <w:r w:rsidRPr="00A51835">
        <w:t xml:space="preserve">Tjänsterna följer RIV Tekniska Anvisningar Basic Profile 2.1, vilket innebär att ett tekniskt trust-förhållande krävs mellan tjänstekonsumenten och tjänsteproducenten, baserat på att att konsument och producent ömsesidigt kan verifera det andra systemet via dess funktionscertifikat. </w:t>
      </w:r>
      <w:r>
        <w:t>Se vidare [RIV TA 2].</w:t>
      </w:r>
    </w:p>
    <w:p w14:paraId="188D0CAD" w14:textId="77777777" w:rsidR="00726486" w:rsidRPr="001F2C32" w:rsidRDefault="00726486" w:rsidP="00726486">
      <w:pPr>
        <w:pStyle w:val="Heading3"/>
        <w:numPr>
          <w:ilvl w:val="2"/>
          <w:numId w:val="13"/>
        </w:numPr>
      </w:pPr>
      <w:r>
        <w:t>Behörighetsstyrning</w:t>
      </w:r>
    </w:p>
    <w:p w14:paraId="762C12CD" w14:textId="77777777" w:rsidR="00726486" w:rsidRPr="00A51835" w:rsidRDefault="00726486" w:rsidP="00726486">
      <w:r w:rsidRPr="00A51835">
        <w:t>Tjänsterna skall också utföra åtkomstkontroll för att kunna regelstyra vilken/vilka vårdgivares samtycken anropande system får operera på. Eftersom en viss tjänsteinstans normalt hanterar flera vårdgivares samtyckesinformation, behöver det finnas en logisk uppdelning som håller i sär vad respektive organisation kommer åt.</w:t>
      </w:r>
    </w:p>
    <w:p w14:paraId="070CE64C" w14:textId="77777777" w:rsidR="00AB438C" w:rsidRDefault="00AB438C" w:rsidP="00726486"/>
    <w:p w14:paraId="13DA2708" w14:textId="77777777" w:rsidR="00726486" w:rsidRPr="00A51835" w:rsidRDefault="00726486" w:rsidP="00726486">
      <w:r w:rsidRPr="00A51835">
        <w:t>Åtkomstkontrollen består av två delar:</w:t>
      </w:r>
    </w:p>
    <w:p w14:paraId="33180864" w14:textId="77777777" w:rsidR="00726486" w:rsidRPr="00A51835" w:rsidRDefault="00726486" w:rsidP="00726486">
      <w:pPr>
        <w:pStyle w:val="ListParagraph"/>
        <w:numPr>
          <w:ilvl w:val="0"/>
          <w:numId w:val="22"/>
        </w:numPr>
        <w:spacing w:before="120"/>
      </w:pPr>
      <w:r w:rsidRPr="00A51835">
        <w:t xml:space="preserve">Kontroll av att anropande system har rätt att anropa aktuell tjänst, samt har rätt att använda angiven </w:t>
      </w:r>
      <w:proofErr w:type="gramStart"/>
      <w:r w:rsidRPr="00A51835">
        <w:t>logiska adress</w:t>
      </w:r>
      <w:proofErr w:type="gramEnd"/>
      <w:r w:rsidRPr="00A51835">
        <w:t xml:space="preserve"> i anropet. Här kan alltså styras att visst vårdsystem får anropa tjänsten "läs samtycken för patient", men enbart med vissa logiska adresser motsvarande de vårdgivare som systemet har rätt att hantera uppgifter för.</w:t>
      </w:r>
      <w:r w:rsidRPr="00A51835">
        <w:br/>
        <w:t>Ex: "SYSTEM S får använda TJÄNST T med logisk adresserna VG1, VG2, VG3"</w:t>
      </w:r>
    </w:p>
    <w:p w14:paraId="3C06BDCB" w14:textId="77777777" w:rsidR="00726486" w:rsidRPr="00A51835" w:rsidRDefault="00726486" w:rsidP="00726486">
      <w:pPr>
        <w:pStyle w:val="ListParagraph"/>
        <w:numPr>
          <w:ilvl w:val="0"/>
          <w:numId w:val="22"/>
        </w:numPr>
        <w:spacing w:before="120"/>
      </w:pPr>
      <w:r w:rsidRPr="00A51835">
        <w:t>Kontroll av att använd logisk adress (typiskt vårdgivarens HSA-ID) matchar det efterfrågade informationsurvalet (ge mig all information tillhörande vårdgivare med HSA-ID). Denna del försäkrar att systemet inte går utanför sin behörighet.</w:t>
      </w:r>
    </w:p>
    <w:p w14:paraId="22C33DA0" w14:textId="77777777" w:rsidR="00602A7D" w:rsidRDefault="00602A7D" w:rsidP="00726486"/>
    <w:p w14:paraId="69ABE9F0" w14:textId="77777777" w:rsidR="00726486" w:rsidRDefault="00726486" w:rsidP="00726486">
      <w:r w:rsidRPr="00A51835">
        <w:t>Den första kontrollen delegeras med fördel av en tjänsteplattform/integrationsplattform. Kontrollen stöds av nationella tjänsteplattformens behörighetssystem. Den andra kontrollen kräver kännedom om tjänstens innehåll och läggs med fördel i själva tjänstens fasad. Om inte en integrationsplattform nyttjas behöver förstås tjänsten realisera hela åtkomstkontrollen.</w:t>
      </w:r>
      <w:r w:rsidRPr="00A51835">
        <w:br/>
      </w:r>
      <w:r>
        <w:t>Se respektive tjänst för specifika detaljer kring denna åtkomstkontroll.</w:t>
      </w:r>
    </w:p>
    <w:p w14:paraId="033A8A30" w14:textId="77777777" w:rsidR="00726486" w:rsidRPr="001F2C32" w:rsidRDefault="00726486" w:rsidP="00726486">
      <w:pPr>
        <w:pStyle w:val="Heading3"/>
        <w:numPr>
          <w:ilvl w:val="2"/>
          <w:numId w:val="13"/>
        </w:numPr>
      </w:pPr>
      <w:r>
        <w:t>Stark autentisering av slutanvändare</w:t>
      </w:r>
    </w:p>
    <w:p w14:paraId="77D3F96C" w14:textId="1D475FD2" w:rsidR="00726486" w:rsidRPr="00A51835" w:rsidRDefault="00726486" w:rsidP="00726486">
      <w:r w:rsidRPr="00A51835">
        <w:t>Vid samtyckeshantering åligger krav på vårdgivaren att tillse att all åtkomst sker genom att användarna är starkt autentiserade och inte får åtkomst till mer uppgifter än nödvändigt i enlighet socialstyrelsens föreskrifter (SOSFS 2008:14). Dessa krav måste hanteras av det system som konsumerar tjänsterna enligt kontraktet. Om man som exempel bygger ett webbgränssnitt för samtyckesadministration baserat på tjänstekontraktet för administration, behöver webbgränssnittet realisera dessa säkerhetskrav.</w:t>
      </w:r>
    </w:p>
    <w:p w14:paraId="1A14A7F7" w14:textId="77777777" w:rsidR="00726486" w:rsidRDefault="00726486" w:rsidP="00726486">
      <w:pPr>
        <w:rPr>
          <w:rFonts w:ascii="Arial" w:hAnsi="Arial"/>
          <w:b/>
          <w:noProof w:val="0"/>
          <w:kern w:val="32"/>
          <w:sz w:val="24"/>
          <w:szCs w:val="28"/>
        </w:rPr>
      </w:pPr>
      <w:r w:rsidRPr="00A51835">
        <w:br w:type="page"/>
      </w:r>
    </w:p>
    <w:p w14:paraId="257C5F5C" w14:textId="77777777" w:rsidR="00726486" w:rsidRDefault="00726486" w:rsidP="00726486">
      <w:pPr>
        <w:pStyle w:val="Heading2"/>
      </w:pPr>
      <w:r>
        <w:lastRenderedPageBreak/>
        <w:t>Hantering av otillgänglighet</w:t>
      </w:r>
    </w:p>
    <w:p w14:paraId="2F6321D7" w14:textId="77777777" w:rsidR="00726486" w:rsidRPr="00A51835" w:rsidRDefault="00726486" w:rsidP="00726486">
      <w:r w:rsidRPr="00A51835">
        <w:t>Tjänstekontrakten stödjer en arkitektur där där det är möjligt att integrera mot tjänsterna utan att skapa ett hårt beroende till dessa i run-time.</w:t>
      </w:r>
    </w:p>
    <w:p w14:paraId="14EBA0F8" w14:textId="77777777" w:rsidR="00AB438C" w:rsidRDefault="00AB438C" w:rsidP="00726486"/>
    <w:p w14:paraId="091611A5" w14:textId="77777777" w:rsidR="00726486" w:rsidRPr="00A51835" w:rsidRDefault="00726486" w:rsidP="00726486">
      <w:r w:rsidRPr="00A51835">
        <w:t>Tjänsteproducenten kan nyttja mellanlagring för att öka tillgängligheten på tjänsterna. Ett svar kan då returneras även om bakomliggande system för tillfället är otillgängligt. Det måste dock anges i SLA för en viss implemention av tjänsten vilken förväntad aktualitet som gäller.</w:t>
      </w:r>
    </w:p>
    <w:p w14:paraId="2E8AF5C7" w14:textId="77777777" w:rsidR="00AB438C" w:rsidRDefault="00AB438C" w:rsidP="00726486"/>
    <w:p w14:paraId="2EAFA6EE" w14:textId="2403A92A" w:rsidR="00726486" w:rsidRPr="00A51835" w:rsidRDefault="00726486" w:rsidP="00726486">
      <w:r w:rsidRPr="00A51835">
        <w:t>Ett vårdsystem som endast har behov av samtycken tillhörande vissa lokala/regionala vårdgivare, blir bara beroende av den samtyckesinstans som hanterar de aktuella vårdgivarna. Om t ex en region väljer att implementera en egen lokal tjänst för alla vårdgivare i regionen, blir deras vårdsystem enbart beroende av deras egen lokala tjänst.</w:t>
      </w:r>
      <w:r w:rsidR="00AB438C">
        <w:br/>
      </w:r>
    </w:p>
    <w:p w14:paraId="23A3D6F3" w14:textId="367568F8" w:rsidR="00726486" w:rsidRDefault="00ED2E1E" w:rsidP="00726486">
      <w:r>
        <w:rPr>
          <w:lang w:eastAsia="sv-SE"/>
        </w:rPr>
        <w:drawing>
          <wp:inline distT="0" distB="0" distL="0" distR="0" wp14:anchorId="2294492D" wp14:editId="2DC8067C">
            <wp:extent cx="4070350" cy="2547320"/>
            <wp:effectExtent l="0" t="0" r="0" b="0"/>
            <wp:docPr id="4" name="Bild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2702" cy="2548792"/>
                    </a:xfrm>
                    <a:prstGeom prst="rect">
                      <a:avLst/>
                    </a:prstGeom>
                    <a:noFill/>
                    <a:ln>
                      <a:noFill/>
                    </a:ln>
                  </pic:spPr>
                </pic:pic>
              </a:graphicData>
            </a:graphic>
          </wp:inline>
        </w:drawing>
      </w:r>
    </w:p>
    <w:p w14:paraId="5F79DDA0" w14:textId="77777777" w:rsidR="00726486" w:rsidRPr="00A51835" w:rsidRDefault="00726486" w:rsidP="00726486">
      <w:pPr>
        <w:pStyle w:val="Beskrivning1"/>
        <w:ind w:left="720"/>
        <w:rPr>
          <w:b w:val="0"/>
          <w:lang w:val="sv-SE"/>
        </w:rPr>
      </w:pPr>
      <w:bookmarkStart w:id="28" w:name="_Toc193216015"/>
      <w:r w:rsidRPr="00A51835">
        <w:rPr>
          <w:b w:val="0"/>
          <w:lang w:val="sv-SE"/>
        </w:rPr>
        <w:t xml:space="preserve">Figur </w:t>
      </w:r>
      <w:r w:rsidRPr="00820924">
        <w:rPr>
          <w:b w:val="0"/>
        </w:rPr>
        <w:fldChar w:fldCharType="begin"/>
      </w:r>
      <w:r w:rsidRPr="00A51835">
        <w:rPr>
          <w:b w:val="0"/>
          <w:lang w:val="sv-SE"/>
        </w:rPr>
        <w:instrText xml:space="preserve"> SEQ Figur \* ARABIC </w:instrText>
      </w:r>
      <w:r w:rsidRPr="00820924">
        <w:rPr>
          <w:b w:val="0"/>
        </w:rPr>
        <w:fldChar w:fldCharType="separate"/>
      </w:r>
      <w:r w:rsidR="008B1B7C">
        <w:rPr>
          <w:b w:val="0"/>
          <w:noProof/>
          <w:lang w:val="sv-SE"/>
        </w:rPr>
        <w:t>2</w:t>
      </w:r>
      <w:r w:rsidRPr="00820924">
        <w:rPr>
          <w:b w:val="0"/>
        </w:rPr>
        <w:fldChar w:fldCharType="end"/>
      </w:r>
      <w:r w:rsidRPr="00A51835">
        <w:rPr>
          <w:b w:val="0"/>
          <w:lang w:val="sv-SE"/>
        </w:rPr>
        <w:t xml:space="preserve">: </w:t>
      </w:r>
      <w:bookmarkEnd w:id="28"/>
      <w:r w:rsidRPr="00A51835">
        <w:rPr>
          <w:b w:val="0"/>
          <w:lang w:val="sv-SE"/>
        </w:rPr>
        <w:t>Lokalt vårdsystem kommunicerar enbart med en lokal tjänst</w:t>
      </w:r>
    </w:p>
    <w:p w14:paraId="6138298D" w14:textId="77777777" w:rsidR="00726486" w:rsidRPr="00A51835" w:rsidRDefault="00726486" w:rsidP="00726486"/>
    <w:p w14:paraId="65C42370" w14:textId="3B7D69E1" w:rsidR="00726486" w:rsidRPr="00A51835" w:rsidRDefault="00726486" w:rsidP="00726486">
      <w:r w:rsidRPr="00A51835">
        <w:t xml:space="preserve">Nationella tillämpningar behöver kunna hantera samtycket oavsett vilken vårdgivare som använder tjänsten. Här routas anropen till den tjänst som behövs beroende på vilken vårdgivare som använder tillämpningen just för tillfället. </w:t>
      </w:r>
      <w:r w:rsidR="00AB438C">
        <w:br/>
      </w:r>
    </w:p>
    <w:p w14:paraId="3090667E" w14:textId="5148B946" w:rsidR="00726486" w:rsidRDefault="00ED2E1E" w:rsidP="00726486">
      <w:r>
        <w:rPr>
          <w:lang w:eastAsia="sv-SE"/>
        </w:rPr>
        <w:drawing>
          <wp:inline distT="0" distB="0" distL="0" distR="0" wp14:anchorId="48A6C92A" wp14:editId="41801FFB">
            <wp:extent cx="4222248" cy="2590165"/>
            <wp:effectExtent l="0" t="0" r="0" b="635"/>
            <wp:docPr id="5" name="Bild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223533" cy="2590953"/>
                    </a:xfrm>
                    <a:prstGeom prst="rect">
                      <a:avLst/>
                    </a:prstGeom>
                    <a:noFill/>
                    <a:ln>
                      <a:noFill/>
                    </a:ln>
                  </pic:spPr>
                </pic:pic>
              </a:graphicData>
            </a:graphic>
          </wp:inline>
        </w:drawing>
      </w:r>
    </w:p>
    <w:p w14:paraId="2EB8AB58" w14:textId="77777777" w:rsidR="00726486" w:rsidRPr="00A51835" w:rsidRDefault="00726486" w:rsidP="00726486">
      <w:pPr>
        <w:pStyle w:val="Beskrivning1"/>
        <w:ind w:left="720"/>
        <w:rPr>
          <w:b w:val="0"/>
          <w:lang w:val="sv-SE"/>
        </w:rPr>
      </w:pPr>
      <w:r w:rsidRPr="00A51835">
        <w:rPr>
          <w:b w:val="0"/>
          <w:lang w:val="sv-SE"/>
        </w:rPr>
        <w:t xml:space="preserve">Figur </w:t>
      </w:r>
      <w:r w:rsidRPr="00820924">
        <w:rPr>
          <w:b w:val="0"/>
        </w:rPr>
        <w:fldChar w:fldCharType="begin"/>
      </w:r>
      <w:r w:rsidRPr="00A51835">
        <w:rPr>
          <w:b w:val="0"/>
          <w:lang w:val="sv-SE"/>
        </w:rPr>
        <w:instrText xml:space="preserve"> SEQ Figur \* ARABIC </w:instrText>
      </w:r>
      <w:r w:rsidRPr="00820924">
        <w:rPr>
          <w:b w:val="0"/>
        </w:rPr>
        <w:fldChar w:fldCharType="separate"/>
      </w:r>
      <w:r w:rsidR="008B1B7C">
        <w:rPr>
          <w:b w:val="0"/>
          <w:noProof/>
          <w:lang w:val="sv-SE"/>
        </w:rPr>
        <w:t>3</w:t>
      </w:r>
      <w:r w:rsidRPr="00820924">
        <w:rPr>
          <w:b w:val="0"/>
        </w:rPr>
        <w:fldChar w:fldCharType="end"/>
      </w:r>
      <w:r w:rsidRPr="00A51835">
        <w:rPr>
          <w:b w:val="0"/>
          <w:lang w:val="sv-SE"/>
        </w:rPr>
        <w:t>: Nationell e-tjänst kommunicerar med en lokal tjänst via tjänsteplattform</w:t>
      </w:r>
    </w:p>
    <w:p w14:paraId="6B226D2D" w14:textId="77777777" w:rsidR="00602A7D" w:rsidRDefault="00602A7D" w:rsidP="00726486"/>
    <w:p w14:paraId="7D9211F4" w14:textId="77777777" w:rsidR="00726486" w:rsidRPr="00A51835" w:rsidRDefault="00726486" w:rsidP="00726486">
      <w:r w:rsidRPr="00A51835">
        <w:t>Ovan routas anropen till rätt tjänsteproducent genom den logiska adresseringen som bygger på vilken huvudman/vårdgivare som användaren är inloggad på via dennes medarbetaruppdrag.</w:t>
      </w:r>
    </w:p>
    <w:p w14:paraId="05BB9285" w14:textId="77777777" w:rsidR="00AB438C" w:rsidRDefault="00AB438C" w:rsidP="00726486"/>
    <w:p w14:paraId="67C7A650" w14:textId="77777777" w:rsidR="00726486" w:rsidRPr="00A51835" w:rsidRDefault="00726486" w:rsidP="00726486">
      <w:r w:rsidRPr="00A51835">
        <w:lastRenderedPageBreak/>
        <w:t>Det finns en viktig tillgänglighetsaspekt att tänka på här. Den nationella e-tjänsten blir beroende av en lokal tjänst hos den huvudman vars användare nyttjar den nationella e-tjänsten. Om den lokala tjänsten är nere, får det dock bara påverkan på användare som har uppdrag hos huvudmannen/vårdgivaren. Samtycken som lagras i vårdgivarens tjänst berör endast personal hos vårdgivare, eller mer korrekt: har uppdrag hos vårdgivaren, och det är endast för dem som anropet routas till den lokala tjänsten.</w:t>
      </w:r>
    </w:p>
    <w:p w14:paraId="714441D2" w14:textId="77777777" w:rsidR="00726486" w:rsidRPr="00A51835" w:rsidRDefault="00726486" w:rsidP="00726486">
      <w:r w:rsidRPr="00A51835">
        <w:t>Detta är en viktig princip  i arkitekturen. Tillgängligheten för den nationella etjänsten bör inte påverkas generellt (för alla) av en huvudmans beslut att hantera en lokal installation för t ex sin samtyckeshantering.</w:t>
      </w:r>
    </w:p>
    <w:p w14:paraId="5553AA5D" w14:textId="77777777" w:rsidR="00AB438C" w:rsidRDefault="00AB438C" w:rsidP="00726486"/>
    <w:p w14:paraId="629E11AB" w14:textId="77777777" w:rsidR="00726486" w:rsidRPr="00A51835" w:rsidRDefault="00726486" w:rsidP="00726486">
      <w:r w:rsidRPr="00A51835">
        <w:t>Ett vårdsystem kan skydda sig från ett absolut beroende till tjänsterna i run-time genom att mellanlagra senaste samtyckesunderlaget. Verksamhetens krav på aktualitet på samtyckesunderlaget måste här avgöra hur länge samtyckesinformationen kan mellanlagras.</w:t>
      </w:r>
    </w:p>
    <w:p w14:paraId="6518BB0A" w14:textId="77777777" w:rsidR="00726486" w:rsidRPr="007F1F4F" w:rsidRDefault="00726486" w:rsidP="00726486">
      <w:pPr>
        <w:pStyle w:val="Heading2"/>
      </w:pPr>
      <w:r w:rsidRPr="007F1F4F">
        <w:t>Felhantering</w:t>
      </w:r>
    </w:p>
    <w:p w14:paraId="00CC5A62" w14:textId="6DF8A1B2" w:rsidR="00726486" w:rsidRPr="00A51835" w:rsidRDefault="00726486" w:rsidP="00726486">
      <w:r w:rsidRPr="00A51835">
        <w:t xml:space="preserve">Vid ett </w:t>
      </w:r>
      <w:r w:rsidRPr="00A51835">
        <w:rPr>
          <w:b/>
          <w:bCs/>
        </w:rPr>
        <w:t xml:space="preserve">tekniskt fel </w:t>
      </w:r>
      <w:r w:rsidRPr="00A51835">
        <w:t>levereras ett undantag (SOAP-Exception). Exempel på detta kan vara deadlock i databasen eller följdeffekter av programmeringsfel. Denna information bör loggas av konsumenten. Informationen är inte riktad till användaren.</w:t>
      </w:r>
    </w:p>
    <w:p w14:paraId="07F0BEE7" w14:textId="77777777" w:rsidR="00AB438C" w:rsidRDefault="00AB438C" w:rsidP="00726486"/>
    <w:p w14:paraId="3AB41CB8" w14:textId="3D2242E2" w:rsidR="00726486" w:rsidRPr="00A51835" w:rsidRDefault="00726486" w:rsidP="00726486">
      <w:r w:rsidRPr="00A51835">
        <w:t xml:space="preserve">Vid ett </w:t>
      </w:r>
      <w:r w:rsidRPr="00A51835">
        <w:rPr>
          <w:b/>
          <w:bCs/>
        </w:rPr>
        <w:t xml:space="preserve">logiskt fel i </w:t>
      </w:r>
      <w:r w:rsidRPr="00A51835">
        <w:t>de uppdaterande tjänsterna levereras typen ResultType (resultCode, resultText)</w:t>
      </w:r>
      <w:r w:rsidR="00AB438C">
        <w:t>.</w:t>
      </w:r>
      <w:r w:rsidR="00E30DF5">
        <w:t xml:space="preserve"> De tjänstekontrakt som beskrivs i detta dokument använder undantag (SOAP-exception) även för vissa logiska fel för att underlätta felhanteringen för anropande vårdsystem. Se vidare tjänstekontrakten för vilka undantagstyper som är definierade.</w:t>
      </w:r>
    </w:p>
    <w:p w14:paraId="6A63C554" w14:textId="77777777" w:rsidR="00AB438C" w:rsidRDefault="00AB438C" w:rsidP="00726486"/>
    <w:p w14:paraId="2ABEA4C0" w14:textId="41BCD1FB" w:rsidR="00726486" w:rsidRPr="00A51835" w:rsidRDefault="00726486" w:rsidP="00726486">
      <w:r w:rsidRPr="00A51835">
        <w:t xml:space="preserve">En anropande klient skall alltid kontrollera att resultatkoden inte innehåller fel för att på så sätt veta om anropet lyckades. Alla svarskoder förutom "OK" </w:t>
      </w:r>
      <w:r w:rsidR="00AB438C">
        <w:t xml:space="preserve">och ”INFO” </w:t>
      </w:r>
      <w:r w:rsidRPr="00A51835">
        <w:t>betyder att åtgärden inte genomfördes. Se ResultType nedan för detaljerad specifikation.</w:t>
      </w:r>
      <w:r w:rsidRPr="00A51835">
        <w:rPr>
          <w:iCs/>
        </w:rPr>
        <w:t xml:space="preserve"> </w:t>
      </w:r>
    </w:p>
    <w:p w14:paraId="39D85B71" w14:textId="77777777" w:rsidR="00AB438C" w:rsidRDefault="00AB438C" w:rsidP="00726486"/>
    <w:p w14:paraId="6EC319E3" w14:textId="77777777" w:rsidR="00726486" w:rsidRPr="00A51835" w:rsidRDefault="00726486" w:rsidP="00726486">
      <w:r w:rsidRPr="00A51835">
        <w:t xml:space="preserve">Ett förlåtande tilvägagångssätt när det gäller hantering av fel rekommenderas. T.ex om ett vårdsystem försöker registrera ett samtycke dubbelt bör resultatet i båda fallen bli ”OK” för att minska ner möjliga felsituationer. </w:t>
      </w:r>
    </w:p>
    <w:p w14:paraId="4DC505E3" w14:textId="77777777" w:rsidR="00726486" w:rsidRPr="007F1F4F" w:rsidRDefault="00726486" w:rsidP="00726486">
      <w:pPr>
        <w:pStyle w:val="Heading2"/>
      </w:pPr>
      <w:r w:rsidRPr="007F1F4F">
        <w:t>Format för Datum</w:t>
      </w:r>
    </w:p>
    <w:p w14:paraId="1A7FA903" w14:textId="77777777" w:rsidR="00726486" w:rsidRPr="00A51835" w:rsidRDefault="00726486" w:rsidP="00726486">
      <w:r w:rsidRPr="00A51835">
        <w:t xml:space="preserve">Datum anges alltid på formatet ”ÅÅÅÅ-MM-DD”, vilket motsvara den ISO 8601 och ISO 8824-kompatibla formatbeskrivningen ”YYYY-MM-DD”. W3C-datatypen </w:t>
      </w:r>
      <w:r w:rsidRPr="00A51835">
        <w:rPr>
          <w:i/>
        </w:rPr>
        <w:t>date</w:t>
      </w:r>
      <w:r w:rsidRPr="00A51835">
        <w:t xml:space="preserve"> används i tjänstekontrakten för att realisera detta.</w:t>
      </w:r>
    </w:p>
    <w:p w14:paraId="2E839FDF" w14:textId="77777777" w:rsidR="00726486" w:rsidRPr="007F1F4F" w:rsidRDefault="00726486" w:rsidP="00726486">
      <w:pPr>
        <w:pStyle w:val="Heading2"/>
      </w:pPr>
      <w:r w:rsidRPr="007F1F4F">
        <w:t>Format för tidpunkter</w:t>
      </w:r>
    </w:p>
    <w:p w14:paraId="0A99084E" w14:textId="77777777" w:rsidR="00726486" w:rsidRPr="00A51835" w:rsidRDefault="00726486" w:rsidP="00726486">
      <w:r w:rsidRPr="00A51835">
        <w:t>Flera av tjänsterna handlar om att utbyta information om tidpunkter.</w:t>
      </w:r>
    </w:p>
    <w:p w14:paraId="2BE04718" w14:textId="77777777" w:rsidR="00726486" w:rsidRPr="00A51835" w:rsidRDefault="00726486" w:rsidP="00726486">
      <w:r w:rsidRPr="00A51835">
        <w:t xml:space="preserve">Tidpunkter anges alltid på formatet ”ÅÅÅÅ-MM-DDTtt:mm:ss”, vilket motsvara den ISO 8601 och ISO 8824-kompatibla formatbeskrivningen ”YYYY-MM-DDThh:mm:ss”. W3C-datatypen </w:t>
      </w:r>
      <w:r w:rsidRPr="00A51835">
        <w:rPr>
          <w:i/>
        </w:rPr>
        <w:t>dateTime</w:t>
      </w:r>
      <w:r w:rsidRPr="00A51835">
        <w:t xml:space="preserve"> används i tjänstekontrakten för att realisera detta.</w:t>
      </w:r>
    </w:p>
    <w:p w14:paraId="56142461" w14:textId="77777777" w:rsidR="00726486" w:rsidRPr="007F1F4F" w:rsidRDefault="00726486" w:rsidP="00726486">
      <w:pPr>
        <w:pStyle w:val="Heading2"/>
      </w:pPr>
      <w:r w:rsidRPr="007F1F4F">
        <w:t>Tidszon för tidpunkter</w:t>
      </w:r>
    </w:p>
    <w:p w14:paraId="5DC49413" w14:textId="77777777" w:rsidR="00726486" w:rsidRPr="00A51835" w:rsidRDefault="00726486" w:rsidP="00726486">
      <w:r w:rsidRPr="00A51835">
        <w:t>Tidszon anges inte i meddelandeformaten. Alla information om datum och tidpunkter som utbyts via tjänsterna ska ange datum och tidpunkter i den tidszon som gäller/gällde i Sverige vid den tidpunkt som respektive datum- eller tidpunktsfält bär information om. Såväl tjänstekonsumenter som tjänsteproducenter skall med andra ord förutsätta att datum och tidpunkter som utbyts är i tidszonerna CET (svensk normaltid) respektive CEST (svensk normaltid med justering för sommartid).</w:t>
      </w:r>
    </w:p>
    <w:p w14:paraId="597179E3" w14:textId="77777777" w:rsidR="00726486" w:rsidRDefault="00726486" w:rsidP="00726486">
      <w:pPr>
        <w:rPr>
          <w:rFonts w:ascii="Arial" w:hAnsi="Arial"/>
          <w:b/>
          <w:noProof w:val="0"/>
          <w:kern w:val="32"/>
          <w:sz w:val="24"/>
          <w:szCs w:val="28"/>
        </w:rPr>
      </w:pPr>
      <w:r w:rsidRPr="00A51835">
        <w:br w:type="page"/>
      </w:r>
    </w:p>
    <w:p w14:paraId="715DE343" w14:textId="77777777" w:rsidR="00726486" w:rsidRDefault="00726486" w:rsidP="00726486">
      <w:pPr>
        <w:pStyle w:val="Heading2"/>
      </w:pPr>
      <w:r>
        <w:lastRenderedPageBreak/>
        <w:t>Logisk adressering</w:t>
      </w:r>
    </w:p>
    <w:p w14:paraId="3A1F79FE" w14:textId="6497CE67" w:rsidR="00AB438C" w:rsidRDefault="00726486" w:rsidP="00726486">
      <w:r w:rsidRPr="00A51835">
        <w:t xml:space="preserve">Alla tjänster i tjänstegränssnitten följer RIV-TA-profilens standard för logisk adressering. Med logisk adressering ges möjligheten att kunna ange en logisk adress/mottagare i det fall en tjänsteväxel (tjänsteplattform) används. Detta möjliggör att en för avsändaren transparent tjänsteväxel </w:t>
      </w:r>
      <w:r w:rsidRPr="00A51835">
        <w:rPr>
          <w:i/>
        </w:rPr>
        <w:t>kan</w:t>
      </w:r>
      <w:r w:rsidRPr="00A51835">
        <w:t xml:space="preserve"> förmedla anrop vidare till en viss instans av samtyckestjänsten och även behörighetsstyra anropet. </w:t>
      </w:r>
    </w:p>
    <w:p w14:paraId="32ECFFA3" w14:textId="77777777" w:rsidR="00AB438C" w:rsidRDefault="00AB438C" w:rsidP="00726486">
      <w:pPr>
        <w:rPr>
          <w:color w:val="auto"/>
        </w:rPr>
      </w:pPr>
    </w:p>
    <w:p w14:paraId="39E46D76" w14:textId="0FAEA5E8" w:rsidR="00726486" w:rsidRPr="00A51835" w:rsidRDefault="00726486" w:rsidP="00726486">
      <w:pPr>
        <w:rPr>
          <w:color w:val="auto"/>
        </w:rPr>
      </w:pPr>
      <w:r w:rsidRPr="00A51835">
        <w:rPr>
          <w:color w:val="auto"/>
        </w:rPr>
        <w:t>Logisk adressat skall anges även om samtyckestjänsten för stunden inte går via en tjänsteväxel.</w:t>
      </w:r>
    </w:p>
    <w:p w14:paraId="10960721" w14:textId="77777777" w:rsidR="00AB438C" w:rsidRDefault="00AB438C" w:rsidP="00726486"/>
    <w:p w14:paraId="0B4825E8" w14:textId="77777777" w:rsidR="00726486" w:rsidRPr="009B415D" w:rsidRDefault="00726486" w:rsidP="00726486">
      <w:r w:rsidRPr="00A51835">
        <w:t>Alla tjänster har ett obligatoriskt WS-Addressing-fält i SOAP-huvudet med namn "</w:t>
      </w:r>
      <w:r w:rsidRPr="00A51835">
        <w:rPr>
          <w:i/>
        </w:rPr>
        <w:t>To</w:t>
      </w:r>
      <w:r w:rsidRPr="00A51835">
        <w:t xml:space="preserve">" där mottagande vårdgivares Id (t.ex. HSA-id) skall anges som logisk adressat. För de generella tjänsterna som inte har en specifik organisationstillhörighet skall Ineras nationella HSA-id </w:t>
      </w:r>
      <w:r w:rsidRPr="00A51835">
        <w:rPr>
          <w:b/>
          <w:i/>
          <w:iCs/>
        </w:rPr>
        <w:t>SE165565594230-1000</w:t>
      </w:r>
      <w:r w:rsidRPr="00A51835">
        <w:rPr>
          <w:iCs/>
        </w:rPr>
        <w:t xml:space="preserve"> anges. Dessa tjänster representerar en nationell nivå och hanterar alla nationellt kända informationsposter. </w:t>
      </w:r>
      <w:r>
        <w:rPr>
          <w:iCs/>
        </w:rPr>
        <w:t>Se tabellen nedan hur adressat skall anges.</w:t>
      </w:r>
    </w:p>
    <w:p w14:paraId="69E2E72E" w14:textId="77777777" w:rsidR="00726486" w:rsidRPr="00F161FB" w:rsidRDefault="00726486" w:rsidP="00726486"/>
    <w:tbl>
      <w:tblPr>
        <w:tblStyle w:val="TableGrid"/>
        <w:tblW w:w="0" w:type="auto"/>
        <w:jc w:val="center"/>
        <w:tblInd w:w="-3244" w:type="dxa"/>
        <w:tblLayout w:type="fixed"/>
        <w:tblLook w:val="04A0" w:firstRow="1" w:lastRow="0" w:firstColumn="1" w:lastColumn="0" w:noHBand="0" w:noVBand="1"/>
      </w:tblPr>
      <w:tblGrid>
        <w:gridCol w:w="3147"/>
        <w:gridCol w:w="5528"/>
      </w:tblGrid>
      <w:tr w:rsidR="00726486" w:rsidRPr="00F161FB" w14:paraId="5816C321" w14:textId="77777777" w:rsidTr="00D63FC8">
        <w:trPr>
          <w:trHeight w:val="292"/>
          <w:jc w:val="center"/>
        </w:trPr>
        <w:tc>
          <w:tcPr>
            <w:tcW w:w="3147" w:type="dxa"/>
            <w:shd w:val="clear" w:color="auto" w:fill="D9D9D9" w:themeFill="background1" w:themeFillShade="D9"/>
            <w:vAlign w:val="center"/>
          </w:tcPr>
          <w:p w14:paraId="40CBCEDD" w14:textId="77777777" w:rsidR="00726486" w:rsidRPr="00F161FB" w:rsidRDefault="00726486" w:rsidP="00D63FC8">
            <w:r>
              <w:t>Tjänst</w:t>
            </w:r>
          </w:p>
        </w:tc>
        <w:tc>
          <w:tcPr>
            <w:tcW w:w="5528" w:type="dxa"/>
            <w:shd w:val="clear" w:color="auto" w:fill="D9D9D9" w:themeFill="background1" w:themeFillShade="D9"/>
            <w:vAlign w:val="center"/>
          </w:tcPr>
          <w:p w14:paraId="65CBD77D" w14:textId="77777777" w:rsidR="00726486" w:rsidRPr="00F161FB" w:rsidRDefault="00726486" w:rsidP="00D63FC8">
            <w:r>
              <w:t>Logisk adressat</w:t>
            </w:r>
          </w:p>
        </w:tc>
      </w:tr>
      <w:tr w:rsidR="00726486" w:rsidRPr="00A51835" w14:paraId="4C2FA006" w14:textId="77777777" w:rsidTr="00D63FC8">
        <w:trPr>
          <w:jc w:val="center"/>
        </w:trPr>
        <w:tc>
          <w:tcPr>
            <w:tcW w:w="3147" w:type="dxa"/>
            <w:vAlign w:val="center"/>
          </w:tcPr>
          <w:p w14:paraId="7C48B854" w14:textId="77777777" w:rsidR="00726486" w:rsidRPr="00F161FB" w:rsidRDefault="00726486" w:rsidP="00D63FC8">
            <w:pPr>
              <w:spacing w:before="120"/>
            </w:pPr>
            <w:r w:rsidRPr="00F161FB">
              <w:t>Get</w:t>
            </w:r>
            <w:r>
              <w:t>ConsentsForPatient</w:t>
            </w:r>
          </w:p>
        </w:tc>
        <w:tc>
          <w:tcPr>
            <w:tcW w:w="5528" w:type="dxa"/>
            <w:vAlign w:val="center"/>
          </w:tcPr>
          <w:p w14:paraId="0CD46B93" w14:textId="77777777" w:rsidR="00726486" w:rsidRPr="00A51835" w:rsidRDefault="00726486" w:rsidP="00D63FC8">
            <w:r w:rsidRPr="00A51835">
              <w:t>Id (HSA-id) för aktörens vårdgivare</w:t>
            </w:r>
          </w:p>
        </w:tc>
      </w:tr>
      <w:tr w:rsidR="00726486" w:rsidRPr="00A51835" w14:paraId="7237B59E" w14:textId="77777777" w:rsidTr="00D63FC8">
        <w:trPr>
          <w:jc w:val="center"/>
        </w:trPr>
        <w:tc>
          <w:tcPr>
            <w:tcW w:w="3147" w:type="dxa"/>
            <w:vAlign w:val="center"/>
          </w:tcPr>
          <w:p w14:paraId="5A1AD3CE" w14:textId="77777777" w:rsidR="00726486" w:rsidRPr="00F161FB" w:rsidRDefault="00726486" w:rsidP="00D63FC8">
            <w:pPr>
              <w:spacing w:before="120"/>
            </w:pPr>
            <w:r w:rsidRPr="00F161FB">
              <w:t>Get</w:t>
            </w:r>
            <w:r>
              <w:t>ConsentsForCareProvider</w:t>
            </w:r>
          </w:p>
        </w:tc>
        <w:tc>
          <w:tcPr>
            <w:tcW w:w="5528" w:type="dxa"/>
            <w:vAlign w:val="center"/>
          </w:tcPr>
          <w:p w14:paraId="523C6691" w14:textId="77777777" w:rsidR="00726486" w:rsidRPr="00A51835" w:rsidRDefault="00726486" w:rsidP="00D63FC8">
            <w:r w:rsidRPr="00A51835">
              <w:t>Id (HSA-id) för aktörens vårdgivare</w:t>
            </w:r>
          </w:p>
        </w:tc>
      </w:tr>
      <w:tr w:rsidR="00726486" w:rsidRPr="00A51835" w14:paraId="463045C3" w14:textId="77777777" w:rsidTr="00D63FC8">
        <w:trPr>
          <w:jc w:val="center"/>
        </w:trPr>
        <w:tc>
          <w:tcPr>
            <w:tcW w:w="3147" w:type="dxa"/>
            <w:vAlign w:val="center"/>
          </w:tcPr>
          <w:p w14:paraId="3D200973" w14:textId="77777777" w:rsidR="00726486" w:rsidRPr="00F161FB" w:rsidRDefault="00726486" w:rsidP="00D63FC8">
            <w:pPr>
              <w:spacing w:before="120"/>
            </w:pPr>
            <w:r w:rsidRPr="00F161FB">
              <w:t>Check</w:t>
            </w:r>
            <w:r>
              <w:t>Consent</w:t>
            </w:r>
          </w:p>
        </w:tc>
        <w:tc>
          <w:tcPr>
            <w:tcW w:w="5528" w:type="dxa"/>
            <w:vAlign w:val="center"/>
          </w:tcPr>
          <w:p w14:paraId="11174EA2" w14:textId="77777777" w:rsidR="00726486" w:rsidRPr="00A51835" w:rsidRDefault="00726486" w:rsidP="00D63FC8">
            <w:r w:rsidRPr="00A51835">
              <w:t>Id (HSA-id) för aktörens vårdgivare</w:t>
            </w:r>
          </w:p>
        </w:tc>
      </w:tr>
      <w:tr w:rsidR="00726486" w:rsidRPr="00A51835" w14:paraId="481440A7" w14:textId="77777777" w:rsidTr="00D63FC8">
        <w:trPr>
          <w:jc w:val="center"/>
        </w:trPr>
        <w:tc>
          <w:tcPr>
            <w:tcW w:w="3147" w:type="dxa"/>
            <w:vAlign w:val="center"/>
          </w:tcPr>
          <w:p w14:paraId="44F12A6C" w14:textId="77777777" w:rsidR="00726486" w:rsidRPr="00F161FB" w:rsidRDefault="00726486" w:rsidP="00D63FC8">
            <w:pPr>
              <w:spacing w:before="120"/>
            </w:pPr>
            <w:r w:rsidRPr="007A656F">
              <w:t>Get</w:t>
            </w:r>
            <w:r>
              <w:t>Extended</w:t>
            </w:r>
            <w:r w:rsidRPr="007A656F">
              <w:t>ConsentsForPatient</w:t>
            </w:r>
          </w:p>
        </w:tc>
        <w:tc>
          <w:tcPr>
            <w:tcW w:w="5528" w:type="dxa"/>
            <w:vAlign w:val="center"/>
          </w:tcPr>
          <w:p w14:paraId="72F5503E" w14:textId="77777777" w:rsidR="00726486" w:rsidRPr="00A51835" w:rsidRDefault="00726486" w:rsidP="00D63FC8">
            <w:r w:rsidRPr="00A51835">
              <w:t>Id (HSA-id) för aktörens vårdgivare</w:t>
            </w:r>
          </w:p>
        </w:tc>
      </w:tr>
      <w:tr w:rsidR="00726486" w:rsidRPr="00A51835" w14:paraId="174BB490" w14:textId="77777777" w:rsidTr="00D63FC8">
        <w:trPr>
          <w:jc w:val="center"/>
        </w:trPr>
        <w:tc>
          <w:tcPr>
            <w:tcW w:w="3147" w:type="dxa"/>
            <w:vAlign w:val="center"/>
          </w:tcPr>
          <w:p w14:paraId="4C011052" w14:textId="77777777" w:rsidR="00726486" w:rsidRPr="00F161FB" w:rsidRDefault="00726486" w:rsidP="00D63FC8">
            <w:pPr>
              <w:spacing w:before="120"/>
            </w:pPr>
            <w:r w:rsidRPr="00F161FB">
              <w:t>Register</w:t>
            </w:r>
            <w:r w:rsidRPr="00604EAF">
              <w:t>Extended</w:t>
            </w:r>
            <w:r>
              <w:t>Consent</w:t>
            </w:r>
          </w:p>
        </w:tc>
        <w:tc>
          <w:tcPr>
            <w:tcW w:w="5528" w:type="dxa"/>
            <w:vAlign w:val="center"/>
          </w:tcPr>
          <w:p w14:paraId="5FDC08D5" w14:textId="77777777" w:rsidR="00726486" w:rsidRPr="00A51835" w:rsidRDefault="00726486" w:rsidP="00D63FC8">
            <w:r w:rsidRPr="00A51835">
              <w:t>Id (HSA-id) för vårdgivaren som samtycket gäller för</w:t>
            </w:r>
          </w:p>
        </w:tc>
      </w:tr>
      <w:tr w:rsidR="00726486" w:rsidRPr="00A51835" w14:paraId="125A1191" w14:textId="77777777" w:rsidTr="00D63FC8">
        <w:trPr>
          <w:jc w:val="center"/>
        </w:trPr>
        <w:tc>
          <w:tcPr>
            <w:tcW w:w="3147" w:type="dxa"/>
            <w:vAlign w:val="center"/>
          </w:tcPr>
          <w:p w14:paraId="4E5AC257" w14:textId="77777777" w:rsidR="00726486" w:rsidRPr="00F161FB" w:rsidRDefault="00726486" w:rsidP="00D63FC8">
            <w:pPr>
              <w:spacing w:before="120"/>
            </w:pPr>
            <w:r>
              <w:t>Cancel</w:t>
            </w:r>
            <w:r w:rsidRPr="00604EAF">
              <w:t>Extended</w:t>
            </w:r>
            <w:r>
              <w:t>Consent</w:t>
            </w:r>
          </w:p>
        </w:tc>
        <w:tc>
          <w:tcPr>
            <w:tcW w:w="5528" w:type="dxa"/>
            <w:vAlign w:val="center"/>
          </w:tcPr>
          <w:p w14:paraId="0ADE6F22" w14:textId="77777777" w:rsidR="00726486" w:rsidRPr="00A51835" w:rsidRDefault="00726486" w:rsidP="00D63FC8">
            <w:r w:rsidRPr="00A51835">
              <w:t>Id (HSA-id) för vårdgivaren som samtycket gäller för</w:t>
            </w:r>
          </w:p>
        </w:tc>
      </w:tr>
      <w:tr w:rsidR="00726486" w:rsidRPr="00A51835" w14:paraId="2AFE01DA" w14:textId="77777777" w:rsidTr="00D63FC8">
        <w:trPr>
          <w:jc w:val="center"/>
        </w:trPr>
        <w:tc>
          <w:tcPr>
            <w:tcW w:w="3147" w:type="dxa"/>
            <w:vAlign w:val="center"/>
          </w:tcPr>
          <w:p w14:paraId="2460B395" w14:textId="77777777" w:rsidR="00726486" w:rsidRPr="00F161FB" w:rsidRDefault="00726486" w:rsidP="00D63FC8">
            <w:pPr>
              <w:spacing w:before="120"/>
            </w:pPr>
            <w:r w:rsidRPr="00F161FB">
              <w:t>Delete</w:t>
            </w:r>
            <w:r w:rsidRPr="00604EAF">
              <w:t>Extended</w:t>
            </w:r>
            <w:r>
              <w:t>Consent</w:t>
            </w:r>
          </w:p>
        </w:tc>
        <w:tc>
          <w:tcPr>
            <w:tcW w:w="5528" w:type="dxa"/>
            <w:vAlign w:val="center"/>
          </w:tcPr>
          <w:p w14:paraId="2CD60EAE" w14:textId="77777777" w:rsidR="00726486" w:rsidRPr="00A51835" w:rsidRDefault="00726486" w:rsidP="00D63FC8">
            <w:r w:rsidRPr="00A51835">
              <w:t>Id (HSA-id) för vårdgivaren som samtycket gäller för</w:t>
            </w:r>
          </w:p>
        </w:tc>
      </w:tr>
      <w:tr w:rsidR="00726486" w:rsidRPr="00F161FB" w:rsidDel="00E61A3C" w14:paraId="0A776FB0" w14:textId="2FE767DC" w:rsidTr="00D63FC8">
        <w:trPr>
          <w:jc w:val="center"/>
          <w:del w:id="29" w:author="Stefan Eriksson" w:date="2012-06-26T13:58:00Z"/>
        </w:trPr>
        <w:tc>
          <w:tcPr>
            <w:tcW w:w="3147" w:type="dxa"/>
            <w:vAlign w:val="center"/>
          </w:tcPr>
          <w:p w14:paraId="6D99DD76" w14:textId="63675D98" w:rsidR="00726486" w:rsidRPr="00F161FB" w:rsidDel="00E61A3C" w:rsidRDefault="00726486" w:rsidP="00D63FC8">
            <w:pPr>
              <w:spacing w:before="120"/>
              <w:rPr>
                <w:del w:id="30" w:author="Stefan Eriksson" w:date="2012-06-26T13:58:00Z"/>
              </w:rPr>
            </w:pPr>
            <w:del w:id="31" w:author="Stefan Eriksson" w:date="2012-06-26T13:58:00Z">
              <w:r w:rsidRPr="007A656F" w:rsidDel="00E61A3C">
                <w:delText>Get</w:delText>
              </w:r>
              <w:r w:rsidDel="00E61A3C">
                <w:delText>All</w:delText>
              </w:r>
              <w:r w:rsidRPr="007A656F" w:rsidDel="00E61A3C">
                <w:delText>ExtendedConsentsForPatient</w:delText>
              </w:r>
            </w:del>
          </w:p>
        </w:tc>
        <w:tc>
          <w:tcPr>
            <w:tcW w:w="5528" w:type="dxa"/>
            <w:vAlign w:val="center"/>
          </w:tcPr>
          <w:p w14:paraId="42D1ECD5" w14:textId="053DD37F" w:rsidR="00726486" w:rsidDel="00E61A3C" w:rsidRDefault="00726486" w:rsidP="00D63FC8">
            <w:pPr>
              <w:rPr>
                <w:del w:id="32" w:author="Stefan Eriksson" w:date="2012-06-26T13:58:00Z"/>
              </w:rPr>
            </w:pPr>
            <w:del w:id="33" w:author="Stefan Eriksson" w:date="2012-06-26T13:58:00Z">
              <w:r w:rsidDel="00E61A3C">
                <w:delText>SE165565594230-1000</w:delText>
              </w:r>
            </w:del>
          </w:p>
        </w:tc>
      </w:tr>
    </w:tbl>
    <w:p w14:paraId="23047148" w14:textId="77777777" w:rsidR="00726486" w:rsidRDefault="00726486" w:rsidP="00726486"/>
    <w:p w14:paraId="7C7A8F6D" w14:textId="77777777" w:rsidR="00726486" w:rsidRDefault="00726486" w:rsidP="00726486"/>
    <w:p w14:paraId="70676657" w14:textId="4D40C6B1" w:rsidR="0072532D" w:rsidRPr="0072532D" w:rsidRDefault="0072532D" w:rsidP="00850DBF">
      <w:pPr>
        <w:pStyle w:val="Heading2"/>
      </w:pPr>
      <w:r>
        <w:t>Termer och begrepp</w:t>
      </w:r>
    </w:p>
    <w:tbl>
      <w:tblPr>
        <w:tblStyle w:val="TableGrid"/>
        <w:tblW w:w="0" w:type="auto"/>
        <w:jc w:val="center"/>
        <w:tblInd w:w="-3244" w:type="dxa"/>
        <w:tblLayout w:type="fixed"/>
        <w:tblLook w:val="04A0" w:firstRow="1" w:lastRow="0" w:firstColumn="1" w:lastColumn="0" w:noHBand="0" w:noVBand="1"/>
      </w:tblPr>
      <w:tblGrid>
        <w:gridCol w:w="3147"/>
        <w:gridCol w:w="5528"/>
      </w:tblGrid>
      <w:tr w:rsidR="0072532D" w:rsidRPr="00F161FB" w14:paraId="5B0475EC" w14:textId="77777777" w:rsidTr="00723911">
        <w:trPr>
          <w:trHeight w:val="292"/>
          <w:jc w:val="center"/>
        </w:trPr>
        <w:tc>
          <w:tcPr>
            <w:tcW w:w="3147" w:type="dxa"/>
            <w:shd w:val="clear" w:color="auto" w:fill="D9D9D9" w:themeFill="background1" w:themeFillShade="D9"/>
            <w:vAlign w:val="center"/>
          </w:tcPr>
          <w:p w14:paraId="6E580B76" w14:textId="3A4AD41F" w:rsidR="0072532D" w:rsidRPr="00F161FB" w:rsidRDefault="0072532D" w:rsidP="00723911">
            <w:r>
              <w:t>Term/begrepp</w:t>
            </w:r>
          </w:p>
        </w:tc>
        <w:tc>
          <w:tcPr>
            <w:tcW w:w="5528" w:type="dxa"/>
            <w:shd w:val="clear" w:color="auto" w:fill="D9D9D9" w:themeFill="background1" w:themeFillShade="D9"/>
            <w:vAlign w:val="center"/>
          </w:tcPr>
          <w:p w14:paraId="42BCAB4D" w14:textId="72B590AB" w:rsidR="0072532D" w:rsidRPr="00F161FB" w:rsidRDefault="0072532D" w:rsidP="00723911">
            <w:r>
              <w:t>Förklaring</w:t>
            </w:r>
          </w:p>
        </w:tc>
      </w:tr>
      <w:tr w:rsidR="0072532D" w:rsidRPr="00A51835" w14:paraId="7DA066C9" w14:textId="77777777" w:rsidTr="00850DBF">
        <w:trPr>
          <w:jc w:val="center"/>
        </w:trPr>
        <w:tc>
          <w:tcPr>
            <w:tcW w:w="3147" w:type="dxa"/>
          </w:tcPr>
          <w:p w14:paraId="552CCD7A" w14:textId="44ED8220" w:rsidR="0072532D" w:rsidRPr="00F161FB" w:rsidRDefault="0072532D" w:rsidP="005A0FEF">
            <w:pPr>
              <w:spacing w:before="120"/>
            </w:pPr>
            <w:r>
              <w:t>Giltigt samtyckesintyg</w:t>
            </w:r>
          </w:p>
        </w:tc>
        <w:tc>
          <w:tcPr>
            <w:tcW w:w="5528" w:type="dxa"/>
            <w:vAlign w:val="center"/>
          </w:tcPr>
          <w:p w14:paraId="32D3ACFE" w14:textId="3D839B80" w:rsidR="0072532D" w:rsidRPr="00A51835" w:rsidRDefault="0072532D" w:rsidP="00C03664">
            <w:r>
              <w:t>Med ett giltigt samtyckesintyg avses</w:t>
            </w:r>
            <w:r w:rsidRPr="0072532D">
              <w:t xml:space="preserve"> </w:t>
            </w:r>
            <w:r>
              <w:t>ett samtyckesintyg</w:t>
            </w:r>
            <w:r w:rsidRPr="0072532D">
              <w:t>, alternativt intyg om nödsituation, som används som underlag vid en kontroll gällande åtkomst (CheckConsents)</w:t>
            </w:r>
          </w:p>
        </w:tc>
      </w:tr>
      <w:tr w:rsidR="0072532D" w:rsidRPr="00A51835" w14:paraId="3DAE93DD" w14:textId="77777777" w:rsidTr="00850DBF">
        <w:trPr>
          <w:jc w:val="center"/>
        </w:trPr>
        <w:tc>
          <w:tcPr>
            <w:tcW w:w="3147" w:type="dxa"/>
          </w:tcPr>
          <w:p w14:paraId="0D94170C" w14:textId="5833541D" w:rsidR="0072532D" w:rsidRPr="00F161FB" w:rsidRDefault="0072532D" w:rsidP="005A0FEF">
            <w:pPr>
              <w:spacing w:before="120"/>
            </w:pPr>
            <w:r>
              <w:t>Ogiltigt samtyckesintyg</w:t>
            </w:r>
          </w:p>
        </w:tc>
        <w:tc>
          <w:tcPr>
            <w:tcW w:w="5528" w:type="dxa"/>
            <w:vAlign w:val="center"/>
          </w:tcPr>
          <w:p w14:paraId="0544DBBD" w14:textId="3016134B" w:rsidR="0072532D" w:rsidRPr="00A51835" w:rsidRDefault="0072532D" w:rsidP="00C03664">
            <w:r>
              <w:t>Med ett ogiltigt samtyckesintyg avses</w:t>
            </w:r>
            <w:r w:rsidRPr="0072532D">
              <w:t xml:space="preserve"> </w:t>
            </w:r>
            <w:r>
              <w:t>ett samtyckesintyg som är makulerat, återkallat eller utgånget.</w:t>
            </w:r>
          </w:p>
        </w:tc>
      </w:tr>
      <w:tr w:rsidR="0072532D" w:rsidRPr="00A51835" w14:paraId="46E129D6" w14:textId="77777777" w:rsidTr="00850DBF">
        <w:trPr>
          <w:jc w:val="center"/>
        </w:trPr>
        <w:tc>
          <w:tcPr>
            <w:tcW w:w="3147" w:type="dxa"/>
          </w:tcPr>
          <w:p w14:paraId="6D6B5395" w14:textId="774C728A" w:rsidR="0072532D" w:rsidRPr="00F161FB" w:rsidRDefault="0072532D" w:rsidP="005A0FEF">
            <w:pPr>
              <w:spacing w:before="120"/>
            </w:pPr>
            <w:r>
              <w:t>Makulerat samtyckesintyg</w:t>
            </w:r>
          </w:p>
        </w:tc>
        <w:tc>
          <w:tcPr>
            <w:tcW w:w="5528" w:type="dxa"/>
            <w:vAlign w:val="center"/>
          </w:tcPr>
          <w:p w14:paraId="49727436" w14:textId="54244865" w:rsidR="0072532D" w:rsidRPr="00A51835" w:rsidRDefault="0072532D" w:rsidP="00C03664">
            <w:r>
              <w:t>Med ett makulerat samtyckesintyg avses</w:t>
            </w:r>
            <w:r w:rsidRPr="0072532D">
              <w:t xml:space="preserve"> </w:t>
            </w:r>
            <w:r>
              <w:t>ett</w:t>
            </w:r>
            <w:r w:rsidRPr="0072532D">
              <w:t xml:space="preserve"> samtyckesintyg</w:t>
            </w:r>
            <w:r>
              <w:t xml:space="preserve"> som har blivit återkallat p g a felaktig registrering.</w:t>
            </w:r>
          </w:p>
        </w:tc>
      </w:tr>
      <w:tr w:rsidR="0072532D" w:rsidRPr="00A51835" w14:paraId="3DDA460A" w14:textId="77777777" w:rsidTr="00850DBF">
        <w:trPr>
          <w:jc w:val="center"/>
        </w:trPr>
        <w:tc>
          <w:tcPr>
            <w:tcW w:w="3147" w:type="dxa"/>
          </w:tcPr>
          <w:p w14:paraId="470ED800" w14:textId="43C80E3F" w:rsidR="0072532D" w:rsidRPr="00F161FB" w:rsidRDefault="0072532D" w:rsidP="005A0FEF">
            <w:pPr>
              <w:spacing w:before="120"/>
            </w:pPr>
            <w:r>
              <w:t>Återkallat samtyckesintyg</w:t>
            </w:r>
          </w:p>
        </w:tc>
        <w:tc>
          <w:tcPr>
            <w:tcW w:w="5528" w:type="dxa"/>
            <w:vAlign w:val="center"/>
          </w:tcPr>
          <w:p w14:paraId="1F814900" w14:textId="084A7311" w:rsidR="0072532D" w:rsidRPr="00A51835" w:rsidRDefault="0072532D" w:rsidP="00C03664">
            <w:r>
              <w:t>Med ett återkallat samtyckesintyg avses</w:t>
            </w:r>
            <w:r w:rsidRPr="0072532D">
              <w:t xml:space="preserve"> </w:t>
            </w:r>
            <w:r>
              <w:t>ett samtyckesintyg som på patientens begäran har blivit återkallat.</w:t>
            </w:r>
          </w:p>
        </w:tc>
      </w:tr>
      <w:tr w:rsidR="0072532D" w:rsidRPr="00A51835" w14:paraId="21125AB0" w14:textId="77777777" w:rsidTr="00850DBF">
        <w:trPr>
          <w:jc w:val="center"/>
        </w:trPr>
        <w:tc>
          <w:tcPr>
            <w:tcW w:w="3147" w:type="dxa"/>
          </w:tcPr>
          <w:p w14:paraId="79BDBA95" w14:textId="2206AADC" w:rsidR="0072532D" w:rsidRPr="00F161FB" w:rsidRDefault="0072532D" w:rsidP="005A0FEF">
            <w:pPr>
              <w:spacing w:before="120"/>
            </w:pPr>
            <w:r>
              <w:t>Utgånget samtyckesintyg</w:t>
            </w:r>
          </w:p>
        </w:tc>
        <w:tc>
          <w:tcPr>
            <w:tcW w:w="5528" w:type="dxa"/>
            <w:vAlign w:val="center"/>
          </w:tcPr>
          <w:p w14:paraId="7EABD4DF" w14:textId="58A38799" w:rsidR="0072532D" w:rsidRPr="00A51835" w:rsidRDefault="0072532D" w:rsidP="00C03664">
            <w:r>
              <w:t>Med ett utgånget samtyckesintyg avses</w:t>
            </w:r>
            <w:r w:rsidRPr="0072532D">
              <w:t xml:space="preserve"> </w:t>
            </w:r>
            <w:r>
              <w:t>ett samtyckesintyg där giltigt t o m har passerats.</w:t>
            </w:r>
          </w:p>
        </w:tc>
      </w:tr>
    </w:tbl>
    <w:p w14:paraId="354BF653" w14:textId="77777777" w:rsidR="00E93640" w:rsidRDefault="00E93640" w:rsidP="00E93640">
      <w:pPr>
        <w:pStyle w:val="Heading1"/>
      </w:pPr>
      <w:bookmarkStart w:id="34" w:name="_Toc318886052"/>
      <w:bookmarkStart w:id="35" w:name="_Toc318886053"/>
      <w:bookmarkStart w:id="36" w:name="_Toc318886054"/>
      <w:bookmarkStart w:id="37" w:name="_Toc318886055"/>
      <w:bookmarkStart w:id="38" w:name="_Toc318886056"/>
      <w:bookmarkStart w:id="39" w:name="_Toc318886057"/>
      <w:bookmarkStart w:id="40" w:name="_Toc318886058"/>
      <w:bookmarkStart w:id="41" w:name="_Toc318886059"/>
      <w:bookmarkStart w:id="42" w:name="_Toc318886060"/>
      <w:bookmarkStart w:id="43" w:name="_Toc318886061"/>
      <w:bookmarkStart w:id="44" w:name="_Toc318886062"/>
      <w:bookmarkStart w:id="45" w:name="_Toc318886063"/>
      <w:bookmarkStart w:id="46" w:name="_Toc318886064"/>
      <w:bookmarkStart w:id="47" w:name="_Toc318886065"/>
      <w:bookmarkStart w:id="48" w:name="_Toc318886066"/>
      <w:bookmarkStart w:id="49" w:name="_Toc318886067"/>
      <w:bookmarkStart w:id="50" w:name="_Toc318886068"/>
      <w:bookmarkStart w:id="51" w:name="_Toc318886069"/>
      <w:bookmarkStart w:id="52" w:name="_Toc318886070"/>
      <w:bookmarkStart w:id="53" w:name="_Toc318886071"/>
      <w:bookmarkStart w:id="54" w:name="_Toc318886072"/>
      <w:bookmarkStart w:id="55" w:name="_Toc318886073"/>
      <w:bookmarkStart w:id="56" w:name="_Toc318886074"/>
      <w:bookmarkStart w:id="57" w:name="_Toc318886075"/>
      <w:bookmarkStart w:id="58" w:name="_Toc318886110"/>
      <w:bookmarkStart w:id="59" w:name="_Toc318886111"/>
      <w:bookmarkStart w:id="60" w:name="_Toc318886112"/>
      <w:bookmarkStart w:id="61" w:name="_Toc318886113"/>
      <w:bookmarkStart w:id="62" w:name="_Toc318886137"/>
      <w:bookmarkStart w:id="63" w:name="_Toc318886138"/>
      <w:bookmarkStart w:id="64" w:name="_Toc318886139"/>
      <w:bookmarkStart w:id="65" w:name="_Toc318886140"/>
      <w:bookmarkStart w:id="66" w:name="_Toc318886173"/>
      <w:bookmarkStart w:id="67" w:name="_Toc318886174"/>
      <w:bookmarkStart w:id="68" w:name="_Toc318886175"/>
      <w:bookmarkStart w:id="69" w:name="_Toc318886176"/>
      <w:bookmarkStart w:id="70" w:name="_Toc318886209"/>
      <w:bookmarkStart w:id="71" w:name="_Toc318886210"/>
      <w:bookmarkStart w:id="72" w:name="_Toc318886211"/>
      <w:bookmarkStart w:id="73" w:name="_Toc318886212"/>
      <w:bookmarkStart w:id="74" w:name="_Toc318886254"/>
      <w:bookmarkStart w:id="75" w:name="_Toc318886255"/>
      <w:bookmarkStart w:id="76" w:name="_Toc318886256"/>
      <w:bookmarkStart w:id="77" w:name="_Toc318886257"/>
      <w:bookmarkStart w:id="78" w:name="_Toc318886258"/>
      <w:bookmarkStart w:id="79" w:name="_Toc318886273"/>
      <w:bookmarkStart w:id="80" w:name="_Toc318886274"/>
      <w:bookmarkStart w:id="81" w:name="_Toc318886275"/>
      <w:bookmarkStart w:id="82" w:name="_Toc318886276"/>
      <w:bookmarkStart w:id="83" w:name="_Toc318886318"/>
      <w:bookmarkStart w:id="84" w:name="_Toc318886319"/>
      <w:bookmarkStart w:id="85" w:name="_Toc318886320"/>
      <w:bookmarkStart w:id="86" w:name="_Toc318886321"/>
      <w:bookmarkStart w:id="87" w:name="_Toc318886322"/>
      <w:bookmarkStart w:id="88" w:name="_Toc318886323"/>
      <w:bookmarkStart w:id="89" w:name="_Toc318886347"/>
      <w:bookmarkStart w:id="90" w:name="_Toc318886348"/>
      <w:bookmarkStart w:id="91" w:name="_Toc318886349"/>
      <w:bookmarkStart w:id="92" w:name="_Toc318886350"/>
      <w:bookmarkStart w:id="93" w:name="_Toc318886351"/>
      <w:bookmarkStart w:id="94" w:name="_Toc318886352"/>
      <w:bookmarkStart w:id="95" w:name="_Toc318886353"/>
      <w:bookmarkStart w:id="96" w:name="_Toc318886354"/>
      <w:bookmarkStart w:id="97" w:name="_Toc318886355"/>
      <w:bookmarkStart w:id="98" w:name="_Toc318886379"/>
      <w:bookmarkStart w:id="99" w:name="_Toc318886380"/>
      <w:bookmarkStart w:id="100" w:name="_Toc318886381"/>
      <w:bookmarkStart w:id="101" w:name="_Toc318886382"/>
      <w:bookmarkStart w:id="102" w:name="_Toc318886469"/>
      <w:bookmarkStart w:id="103" w:name="_Toc318886470"/>
      <w:bookmarkStart w:id="104" w:name="_Toc318886471"/>
      <w:bookmarkStart w:id="105" w:name="_Toc318886472"/>
      <w:bookmarkStart w:id="106" w:name="_Toc318886514"/>
      <w:bookmarkStart w:id="107" w:name="_Toc318886515"/>
      <w:bookmarkStart w:id="108" w:name="_Toc318886516"/>
      <w:bookmarkStart w:id="109" w:name="_Toc318886517"/>
      <w:bookmarkStart w:id="110" w:name="_Toc318886518"/>
      <w:bookmarkStart w:id="111" w:name="_Toc318886519"/>
      <w:bookmarkStart w:id="112" w:name="_Toc318886563"/>
      <w:bookmarkStart w:id="113" w:name="_Toc318886564"/>
      <w:bookmarkStart w:id="114" w:name="_Toc318886588"/>
      <w:bookmarkStart w:id="115" w:name="_Toc318886589"/>
      <w:bookmarkStart w:id="116" w:name="_Toc318886590"/>
      <w:bookmarkStart w:id="117" w:name="_Toc318886591"/>
      <w:bookmarkStart w:id="118" w:name="_Toc318886592"/>
      <w:bookmarkStart w:id="119" w:name="_Toc318886593"/>
      <w:bookmarkStart w:id="120" w:name="_Toc318886594"/>
      <w:bookmarkStart w:id="121" w:name="_Toc318886595"/>
      <w:bookmarkStart w:id="122" w:name="_Toc318886596"/>
      <w:bookmarkStart w:id="123" w:name="_Toc318886597"/>
      <w:bookmarkStart w:id="124" w:name="_Toc318886598"/>
      <w:bookmarkStart w:id="125" w:name="_Toc318886599"/>
      <w:bookmarkStart w:id="126" w:name="_Toc318886600"/>
      <w:bookmarkStart w:id="127" w:name="_Toc318886601"/>
      <w:bookmarkStart w:id="128" w:name="_Toc318886602"/>
      <w:bookmarkStart w:id="129" w:name="_Toc318886603"/>
      <w:bookmarkStart w:id="130" w:name="_Toc318886604"/>
      <w:bookmarkStart w:id="131" w:name="_Toc318886637"/>
      <w:bookmarkStart w:id="132" w:name="_Toc318886638"/>
      <w:bookmarkStart w:id="133" w:name="_Toc318886639"/>
      <w:bookmarkStart w:id="134" w:name="_Toc318886640"/>
      <w:bookmarkStart w:id="135" w:name="_Toc318886641"/>
      <w:bookmarkStart w:id="136" w:name="_Toc318886642"/>
      <w:bookmarkStart w:id="137" w:name="_Toc318886643"/>
      <w:bookmarkStart w:id="138" w:name="_Toc318886644"/>
      <w:bookmarkStart w:id="139" w:name="_Toc318886645"/>
      <w:bookmarkStart w:id="140" w:name="_Toc318886646"/>
      <w:bookmarkStart w:id="141" w:name="_Toc318886647"/>
      <w:bookmarkStart w:id="142" w:name="_Toc318886648"/>
      <w:bookmarkStart w:id="143" w:name="_Toc318886649"/>
      <w:bookmarkStart w:id="144" w:name="_Toc318886664"/>
      <w:bookmarkStart w:id="145" w:name="_Toc318886665"/>
      <w:bookmarkStart w:id="146" w:name="_Toc318886666"/>
      <w:bookmarkStart w:id="147" w:name="_Toc318886667"/>
      <w:bookmarkStart w:id="148" w:name="_Toc318886668"/>
      <w:bookmarkStart w:id="149" w:name="_Toc318886669"/>
      <w:bookmarkStart w:id="150" w:name="_Toc318886670"/>
      <w:bookmarkStart w:id="151" w:name="_Toc318886671"/>
      <w:bookmarkStart w:id="152" w:name="_Toc318886672"/>
      <w:bookmarkStart w:id="153" w:name="_Toc318886673"/>
      <w:bookmarkStart w:id="154" w:name="_Toc318886674"/>
      <w:bookmarkStart w:id="155" w:name="_Toc318886675"/>
      <w:bookmarkStart w:id="156" w:name="_Toc318886676"/>
      <w:bookmarkStart w:id="157" w:name="_Toc318886677"/>
      <w:bookmarkStart w:id="158" w:name="_Toc318886678"/>
      <w:bookmarkStart w:id="159" w:name="_Toc318886679"/>
      <w:bookmarkStart w:id="160" w:name="_Toc318886680"/>
      <w:bookmarkStart w:id="161" w:name="_Toc318886681"/>
      <w:bookmarkStart w:id="162" w:name="_Toc318886682"/>
      <w:bookmarkStart w:id="163" w:name="_Toc318886683"/>
      <w:bookmarkStart w:id="164" w:name="_Toc318886684"/>
      <w:bookmarkStart w:id="165" w:name="_Toc318886685"/>
      <w:bookmarkStart w:id="166" w:name="_Toc318886686"/>
      <w:bookmarkStart w:id="167" w:name="_Toc318886687"/>
      <w:bookmarkStart w:id="168" w:name="_Toc318886688"/>
      <w:bookmarkStart w:id="169" w:name="_Toc318886689"/>
      <w:bookmarkStart w:id="170" w:name="_Toc318886690"/>
      <w:bookmarkStart w:id="171" w:name="_Toc318886691"/>
      <w:bookmarkStart w:id="172" w:name="_Toc318886692"/>
      <w:bookmarkStart w:id="173" w:name="_Toc318886693"/>
      <w:bookmarkStart w:id="174" w:name="_Toc318886694"/>
      <w:bookmarkStart w:id="175" w:name="_Toc318886695"/>
      <w:bookmarkStart w:id="176" w:name="_Toc318886696"/>
      <w:bookmarkStart w:id="177" w:name="_Toc318886697"/>
      <w:bookmarkStart w:id="178" w:name="_Toc318886698"/>
      <w:bookmarkStart w:id="179" w:name="_Toc318886699"/>
      <w:bookmarkStart w:id="180" w:name="_Toc318886700"/>
      <w:bookmarkStart w:id="181" w:name="_Toc318886701"/>
      <w:bookmarkStart w:id="182" w:name="_Toc318886702"/>
      <w:bookmarkStart w:id="183" w:name="_Toc318886703"/>
      <w:bookmarkStart w:id="184" w:name="_Toc318886704"/>
      <w:bookmarkStart w:id="185" w:name="_Toc318886705"/>
      <w:bookmarkStart w:id="186" w:name="_Toc318886706"/>
      <w:bookmarkStart w:id="187" w:name="_Toc318886707"/>
      <w:bookmarkStart w:id="188" w:name="_Toc318886708"/>
      <w:bookmarkStart w:id="189" w:name="_Toc318886709"/>
      <w:bookmarkStart w:id="190" w:name="_Toc318886724"/>
      <w:bookmarkStart w:id="191" w:name="_Toc318886725"/>
      <w:bookmarkStart w:id="192" w:name="_Toc318886726"/>
      <w:bookmarkStart w:id="193" w:name="_Toc318886727"/>
      <w:bookmarkStart w:id="194" w:name="_Toc318886728"/>
      <w:bookmarkStart w:id="195" w:name="_Toc318886729"/>
      <w:bookmarkStart w:id="196" w:name="_Toc318886730"/>
      <w:bookmarkStart w:id="197" w:name="_Toc318886731"/>
      <w:bookmarkStart w:id="198" w:name="_Toc318886732"/>
      <w:bookmarkStart w:id="199" w:name="_Toc318886733"/>
      <w:bookmarkStart w:id="200" w:name="_Toc318886748"/>
      <w:bookmarkStart w:id="201" w:name="_Toc318886749"/>
      <w:bookmarkStart w:id="202" w:name="_Toc318886750"/>
      <w:bookmarkStart w:id="203" w:name="_Toc318886751"/>
      <w:bookmarkStart w:id="204" w:name="_Toc318886752"/>
      <w:bookmarkStart w:id="205" w:name="_Toc318886753"/>
      <w:bookmarkStart w:id="206" w:name="_Toc318886754"/>
      <w:bookmarkStart w:id="207" w:name="_Toc318886755"/>
      <w:bookmarkStart w:id="208" w:name="_Toc318886756"/>
      <w:bookmarkStart w:id="209" w:name="_Toc318886757"/>
      <w:bookmarkStart w:id="210" w:name="_Toc318886758"/>
      <w:bookmarkStart w:id="211" w:name="_Toc318886759"/>
      <w:bookmarkStart w:id="212" w:name="_Toc318886760"/>
      <w:bookmarkStart w:id="213" w:name="_Toc318886761"/>
      <w:bookmarkStart w:id="214" w:name="_Toc318886762"/>
      <w:bookmarkStart w:id="215" w:name="_Toc318886763"/>
      <w:bookmarkStart w:id="216" w:name="_Toc318886764"/>
      <w:bookmarkStart w:id="217" w:name="_Toc318886765"/>
      <w:bookmarkStart w:id="218" w:name="_Toc318886766"/>
      <w:bookmarkStart w:id="219" w:name="_Toc318886790"/>
      <w:bookmarkStart w:id="220" w:name="_Toc318886791"/>
      <w:bookmarkStart w:id="221" w:name="_Toc318886792"/>
      <w:bookmarkStart w:id="222" w:name="_Toc318886793"/>
      <w:bookmarkStart w:id="223" w:name="_Toc318886794"/>
      <w:bookmarkStart w:id="224" w:name="_Toc318886795"/>
      <w:bookmarkStart w:id="225" w:name="_Toc318886796"/>
      <w:bookmarkStart w:id="226" w:name="_Toc318886797"/>
      <w:bookmarkStart w:id="227" w:name="_Toc318886798"/>
      <w:bookmarkStart w:id="228" w:name="_Toc318886799"/>
      <w:bookmarkStart w:id="229" w:name="_Toc318886800"/>
      <w:bookmarkStart w:id="230" w:name="_Toc318886801"/>
      <w:bookmarkStart w:id="231" w:name="_Toc318886802"/>
      <w:bookmarkStart w:id="232" w:name="_Toc318886803"/>
      <w:bookmarkStart w:id="233" w:name="_Toc318886804"/>
      <w:bookmarkStart w:id="234" w:name="_Toc318886819"/>
      <w:bookmarkStart w:id="235" w:name="_Toc318886820"/>
      <w:bookmarkStart w:id="236" w:name="_Toc318886821"/>
      <w:bookmarkStart w:id="237" w:name="_Toc318886822"/>
      <w:bookmarkStart w:id="238" w:name="_Toc318886823"/>
      <w:bookmarkStart w:id="239" w:name="_Toc318886824"/>
      <w:bookmarkStart w:id="240" w:name="_Toc318886825"/>
      <w:bookmarkStart w:id="241" w:name="_Toc318886826"/>
      <w:bookmarkStart w:id="242" w:name="_Toc318886827"/>
      <w:bookmarkStart w:id="243" w:name="_Toc318886828"/>
      <w:bookmarkStart w:id="244" w:name="_Toc318886829"/>
      <w:bookmarkStart w:id="245" w:name="_Toc318886830"/>
      <w:bookmarkStart w:id="246" w:name="_Toc318886831"/>
      <w:bookmarkStart w:id="247" w:name="_Toc318886832"/>
      <w:bookmarkStart w:id="248" w:name="_Toc318886833"/>
      <w:bookmarkStart w:id="249" w:name="_Toc318886834"/>
      <w:bookmarkStart w:id="250" w:name="_Toc318886835"/>
      <w:bookmarkStart w:id="251" w:name="_Toc318886836"/>
      <w:bookmarkStart w:id="252" w:name="_Toc318886837"/>
      <w:bookmarkStart w:id="253" w:name="_Toc318886838"/>
      <w:bookmarkStart w:id="254" w:name="_Toc318886839"/>
      <w:bookmarkStart w:id="255" w:name="_Toc318886840"/>
      <w:bookmarkStart w:id="256" w:name="_Toc318886841"/>
      <w:bookmarkStart w:id="257" w:name="_Toc318886842"/>
      <w:bookmarkStart w:id="258" w:name="_Toc318886843"/>
      <w:bookmarkStart w:id="259" w:name="_Toc318886844"/>
      <w:bookmarkStart w:id="260" w:name="_Toc318886845"/>
      <w:bookmarkStart w:id="261" w:name="_Toc318886846"/>
      <w:bookmarkStart w:id="262" w:name="_Toc318886847"/>
      <w:bookmarkStart w:id="263" w:name="_Toc318886848"/>
      <w:bookmarkStart w:id="264" w:name="_Toc318886872"/>
      <w:bookmarkStart w:id="265" w:name="_Toc318886873"/>
      <w:bookmarkStart w:id="266" w:name="_Toc318886874"/>
      <w:bookmarkStart w:id="267" w:name="_Toc318886875"/>
      <w:bookmarkStart w:id="268" w:name="_Toc318886876"/>
      <w:bookmarkStart w:id="269" w:name="_Toc318886877"/>
      <w:bookmarkStart w:id="270" w:name="_Toc318886878"/>
      <w:bookmarkStart w:id="271" w:name="_Toc318886879"/>
      <w:bookmarkStart w:id="272" w:name="_Toc318886880"/>
      <w:bookmarkStart w:id="273" w:name="_Toc318886881"/>
      <w:bookmarkStart w:id="274" w:name="_Toc318886882"/>
      <w:bookmarkStart w:id="275" w:name="_Toc318886883"/>
      <w:bookmarkStart w:id="276" w:name="_Toc318886884"/>
      <w:bookmarkStart w:id="277" w:name="_Toc318886885"/>
      <w:bookmarkStart w:id="278" w:name="_Toc318886886"/>
      <w:bookmarkStart w:id="279" w:name="_Toc318886887"/>
      <w:bookmarkStart w:id="280" w:name="_Toc318886888"/>
      <w:bookmarkStart w:id="281" w:name="_Toc318886903"/>
      <w:bookmarkStart w:id="282" w:name="_Toc318886904"/>
      <w:bookmarkStart w:id="283" w:name="_Toc318886905"/>
      <w:bookmarkStart w:id="284" w:name="_Toc318886906"/>
      <w:bookmarkStart w:id="285" w:name="_Toc318886907"/>
      <w:bookmarkStart w:id="286" w:name="_Toc318886908"/>
      <w:bookmarkStart w:id="287" w:name="_Toc318886909"/>
      <w:bookmarkStart w:id="288" w:name="_Toc318886910"/>
      <w:bookmarkStart w:id="289" w:name="_Toc318886911"/>
      <w:bookmarkStart w:id="290" w:name="_Toc318886912"/>
      <w:bookmarkStart w:id="291" w:name="_Toc318886913"/>
      <w:bookmarkStart w:id="292" w:name="_Toc318886914"/>
      <w:bookmarkStart w:id="293" w:name="_Toc318886915"/>
      <w:bookmarkStart w:id="294" w:name="_Toc318886939"/>
      <w:bookmarkStart w:id="295" w:name="_Toc318886940"/>
      <w:bookmarkStart w:id="296" w:name="_Toc318886941"/>
      <w:bookmarkStart w:id="297" w:name="_Toc318886942"/>
      <w:bookmarkStart w:id="298" w:name="_Toc318886943"/>
      <w:bookmarkStart w:id="299" w:name="_Toc318886944"/>
      <w:bookmarkStart w:id="300" w:name="_Toc318886945"/>
      <w:bookmarkStart w:id="301" w:name="_Toc318886946"/>
      <w:bookmarkStart w:id="302" w:name="_Toc318886947"/>
      <w:bookmarkStart w:id="303" w:name="_Toc318886948"/>
      <w:bookmarkStart w:id="304" w:name="_Toc318886949"/>
      <w:bookmarkStart w:id="305" w:name="_Toc318886950"/>
      <w:bookmarkStart w:id="306" w:name="_Toc318886951"/>
      <w:bookmarkStart w:id="307" w:name="_Toc318886966"/>
      <w:bookmarkStart w:id="308" w:name="_Toc318886967"/>
      <w:bookmarkStart w:id="309" w:name="_Toc318886968"/>
      <w:bookmarkStart w:id="310" w:name="_Toc318886969"/>
      <w:bookmarkStart w:id="311" w:name="_Toc318886970"/>
      <w:bookmarkStart w:id="312" w:name="_Toc318886971"/>
      <w:bookmarkStart w:id="313" w:name="_Toc318886972"/>
      <w:bookmarkStart w:id="314" w:name="_Toc318886973"/>
      <w:bookmarkStart w:id="315" w:name="_Toc318886974"/>
      <w:bookmarkStart w:id="316" w:name="_Toc318886975"/>
      <w:bookmarkStart w:id="317" w:name="_Toc318886976"/>
      <w:bookmarkStart w:id="318" w:name="_Toc318886977"/>
      <w:bookmarkStart w:id="319" w:name="_Toc318886978"/>
      <w:bookmarkStart w:id="320" w:name="_Toc318886979"/>
      <w:bookmarkStart w:id="321" w:name="_Toc318886980"/>
      <w:bookmarkStart w:id="322" w:name="_Toc318886981"/>
      <w:bookmarkStart w:id="323" w:name="_Toc318886982"/>
      <w:bookmarkStart w:id="324" w:name="_Toc318886983"/>
      <w:bookmarkStart w:id="325" w:name="_Toc318886984"/>
      <w:bookmarkStart w:id="326" w:name="_Toc318886985"/>
      <w:bookmarkStart w:id="327" w:name="_Toc318886986"/>
      <w:bookmarkStart w:id="328" w:name="_Toc318886987"/>
      <w:bookmarkStart w:id="329" w:name="_Toc318886988"/>
      <w:bookmarkStart w:id="330" w:name="_Toc318886989"/>
      <w:bookmarkStart w:id="331" w:name="_Toc318886990"/>
      <w:bookmarkStart w:id="332" w:name="_Toc318886991"/>
      <w:bookmarkStart w:id="333" w:name="_Toc318886992"/>
      <w:bookmarkStart w:id="334" w:name="_Toc318886993"/>
      <w:bookmarkStart w:id="335" w:name="_Toc318886994"/>
      <w:bookmarkStart w:id="336" w:name="_Toc318886995"/>
      <w:bookmarkStart w:id="337" w:name="_Toc318886996"/>
      <w:bookmarkStart w:id="338" w:name="_Toc318886997"/>
      <w:bookmarkStart w:id="339" w:name="_Toc318886998"/>
      <w:bookmarkStart w:id="340" w:name="_Toc318886999"/>
      <w:bookmarkStart w:id="341" w:name="_Toc318887000"/>
      <w:bookmarkStart w:id="342" w:name="_Toc318887001"/>
      <w:bookmarkStart w:id="343" w:name="_Toc318887002"/>
      <w:bookmarkStart w:id="344" w:name="_Toc318887003"/>
      <w:bookmarkStart w:id="345" w:name="_Toc318887004"/>
      <w:bookmarkStart w:id="346" w:name="_Toc318887005"/>
      <w:bookmarkStart w:id="347" w:name="_Toc318887006"/>
      <w:bookmarkStart w:id="348" w:name="_Toc318887007"/>
      <w:bookmarkStart w:id="349" w:name="_Toc318887008"/>
      <w:bookmarkStart w:id="350" w:name="_Toc318887009"/>
      <w:bookmarkStart w:id="351" w:name="_Toc318887010"/>
      <w:bookmarkStart w:id="352" w:name="_Toc318887011"/>
      <w:bookmarkStart w:id="353" w:name="_Toc318887012"/>
      <w:bookmarkStart w:id="354" w:name="_Toc318887013"/>
      <w:bookmarkStart w:id="355" w:name="_Toc318887014"/>
      <w:bookmarkStart w:id="356" w:name="_Toc318887015"/>
      <w:bookmarkStart w:id="357" w:name="_Toc318887016"/>
      <w:bookmarkStart w:id="358" w:name="_Toc318887017"/>
      <w:bookmarkStart w:id="359" w:name="_Toc318887018"/>
      <w:bookmarkStart w:id="360" w:name="_Toc318887019"/>
      <w:bookmarkStart w:id="361" w:name="_Toc318887020"/>
      <w:bookmarkStart w:id="362" w:name="_Toc318887021"/>
      <w:bookmarkStart w:id="363" w:name="_Toc318887022"/>
      <w:bookmarkStart w:id="364" w:name="_Toc318887023"/>
      <w:bookmarkStart w:id="365" w:name="_Toc318887024"/>
      <w:bookmarkStart w:id="366" w:name="_Toc318887025"/>
      <w:bookmarkStart w:id="367" w:name="_Toc318887026"/>
      <w:bookmarkStart w:id="368" w:name="_Toc318887027"/>
      <w:bookmarkStart w:id="369" w:name="_Toc318887028"/>
      <w:bookmarkStart w:id="370" w:name="_Toc318887029"/>
      <w:bookmarkStart w:id="371" w:name="_Toc318887030"/>
      <w:bookmarkStart w:id="372" w:name="_Toc318887031"/>
      <w:bookmarkStart w:id="373" w:name="_Toc318887032"/>
      <w:bookmarkStart w:id="374" w:name="_Toc318887033"/>
      <w:bookmarkStart w:id="375" w:name="_Toc318887034"/>
      <w:bookmarkStart w:id="376" w:name="_Toc318887035"/>
      <w:bookmarkStart w:id="377" w:name="_Toc318887036"/>
      <w:bookmarkStart w:id="378" w:name="_Toc318887037"/>
      <w:bookmarkStart w:id="379" w:name="_Toc318887038"/>
      <w:bookmarkStart w:id="380" w:name="_Toc318887039"/>
      <w:bookmarkStart w:id="381" w:name="_Toc318887040"/>
      <w:bookmarkStart w:id="382" w:name="_Toc318887041"/>
      <w:bookmarkStart w:id="383" w:name="_Toc318887042"/>
      <w:bookmarkStart w:id="384" w:name="_Toc318887043"/>
      <w:bookmarkStart w:id="385" w:name="_Toc318887044"/>
      <w:bookmarkStart w:id="386" w:name="_Toc318887045"/>
      <w:bookmarkStart w:id="387" w:name="_Toc318887046"/>
      <w:bookmarkStart w:id="388" w:name="_Toc318887047"/>
      <w:bookmarkStart w:id="389" w:name="_Toc318887048"/>
      <w:bookmarkStart w:id="390" w:name="_Toc318887049"/>
      <w:bookmarkStart w:id="391" w:name="_Toc318887050"/>
      <w:bookmarkStart w:id="392" w:name="_Toc318887051"/>
      <w:bookmarkStart w:id="393" w:name="_Toc318887052"/>
      <w:bookmarkStart w:id="394" w:name="_Toc318887053"/>
      <w:bookmarkStart w:id="395" w:name="_Toc318887054"/>
      <w:bookmarkStart w:id="396" w:name="_Toc318887055"/>
      <w:bookmarkStart w:id="397" w:name="_Toc318887056"/>
      <w:bookmarkStart w:id="398" w:name="_Toc318887057"/>
      <w:bookmarkStart w:id="399" w:name="_Toc318887153"/>
      <w:bookmarkStart w:id="400" w:name="_Toc318887154"/>
      <w:bookmarkStart w:id="401" w:name="_Toc318887155"/>
      <w:bookmarkStart w:id="402" w:name="_Toc318887156"/>
      <w:bookmarkStart w:id="403" w:name="_Toc318887157"/>
      <w:bookmarkStart w:id="404" w:name="_Toc318887158"/>
      <w:bookmarkStart w:id="405" w:name="_Toc318887159"/>
      <w:bookmarkStart w:id="406" w:name="_Toc318887160"/>
      <w:bookmarkStart w:id="407" w:name="_Toc318887161"/>
      <w:bookmarkStart w:id="408" w:name="_Toc318887162"/>
      <w:bookmarkStart w:id="409" w:name="_Toc318887163"/>
      <w:bookmarkStart w:id="410" w:name="_Toc318887164"/>
      <w:bookmarkStart w:id="411" w:name="_Toc318887165"/>
      <w:bookmarkStart w:id="412" w:name="_Toc318887166"/>
      <w:bookmarkStart w:id="413" w:name="_Toc318887167"/>
      <w:bookmarkStart w:id="414" w:name="_Toc318887168"/>
      <w:bookmarkStart w:id="415" w:name="_Toc318887169"/>
      <w:bookmarkStart w:id="416" w:name="_Toc318887170"/>
      <w:bookmarkStart w:id="417" w:name="_Toc318887171"/>
      <w:bookmarkStart w:id="418" w:name="_Toc318887172"/>
      <w:bookmarkStart w:id="419" w:name="_Toc318887173"/>
      <w:bookmarkStart w:id="420" w:name="_Toc318887174"/>
      <w:bookmarkStart w:id="421" w:name="_Toc318887175"/>
      <w:bookmarkStart w:id="422" w:name="_Toc318887176"/>
      <w:bookmarkStart w:id="423" w:name="_Toc318887177"/>
      <w:bookmarkStart w:id="424" w:name="_Toc318887178"/>
      <w:bookmarkStart w:id="425" w:name="_Toc318887179"/>
      <w:bookmarkStart w:id="426" w:name="_Toc318887180"/>
      <w:bookmarkStart w:id="427" w:name="_Toc318887181"/>
      <w:bookmarkStart w:id="428" w:name="_Toc318887182"/>
      <w:bookmarkStart w:id="429" w:name="_Toc318887183"/>
      <w:bookmarkStart w:id="430" w:name="_Toc318887184"/>
      <w:bookmarkStart w:id="431" w:name="_Toc318887185"/>
      <w:bookmarkStart w:id="432" w:name="_Toc318887186"/>
      <w:bookmarkStart w:id="433" w:name="_Toc318887187"/>
      <w:bookmarkStart w:id="434" w:name="_Toc318887188"/>
      <w:bookmarkStart w:id="435" w:name="_Toc318887189"/>
      <w:bookmarkStart w:id="436" w:name="_Toc318887190"/>
      <w:bookmarkStart w:id="437" w:name="_Toc318887191"/>
      <w:bookmarkStart w:id="438" w:name="_Toc318887192"/>
      <w:bookmarkStart w:id="439" w:name="_Toc318887193"/>
      <w:bookmarkStart w:id="440" w:name="_Toc318887194"/>
      <w:bookmarkStart w:id="441" w:name="_Toc318887209"/>
      <w:bookmarkStart w:id="442" w:name="_Toc318887210"/>
      <w:bookmarkStart w:id="443" w:name="_Toc318887211"/>
      <w:bookmarkStart w:id="444" w:name="_Toc318887212"/>
      <w:bookmarkStart w:id="445" w:name="_Toc318887213"/>
      <w:bookmarkStart w:id="446" w:name="_Toc318887214"/>
      <w:bookmarkStart w:id="447" w:name="_Toc318887215"/>
      <w:bookmarkStart w:id="448" w:name="_Toc318887216"/>
      <w:bookmarkStart w:id="449" w:name="_Toc318887217"/>
      <w:bookmarkStart w:id="450" w:name="_Toc318887218"/>
      <w:bookmarkStart w:id="451" w:name="_Toc318887219"/>
      <w:bookmarkStart w:id="452" w:name="_Toc318887220"/>
      <w:bookmarkStart w:id="453" w:name="_Toc318887221"/>
      <w:bookmarkStart w:id="454" w:name="_Toc318887222"/>
      <w:bookmarkStart w:id="455" w:name="_Toc318887223"/>
      <w:bookmarkStart w:id="456" w:name="_Toc318887224"/>
      <w:bookmarkStart w:id="457" w:name="_Toc318887225"/>
      <w:bookmarkStart w:id="458" w:name="_Toc318887226"/>
      <w:bookmarkStart w:id="459" w:name="_Toc318887259"/>
      <w:bookmarkStart w:id="460" w:name="_Toc318887260"/>
      <w:bookmarkStart w:id="461" w:name="_Toc318887261"/>
      <w:bookmarkStart w:id="462" w:name="_Toc318887262"/>
      <w:bookmarkStart w:id="463" w:name="_Toc318887263"/>
      <w:bookmarkStart w:id="464" w:name="_Toc318887264"/>
      <w:bookmarkStart w:id="465" w:name="_Toc318887265"/>
      <w:bookmarkStart w:id="466" w:name="_Toc318887266"/>
      <w:bookmarkStart w:id="467" w:name="_Toc318887267"/>
      <w:bookmarkStart w:id="468" w:name="_Toc318887268"/>
      <w:bookmarkStart w:id="469" w:name="_Toc318887269"/>
      <w:bookmarkStart w:id="470" w:name="_Toc318887270"/>
      <w:bookmarkStart w:id="471" w:name="_Toc318887271"/>
      <w:bookmarkStart w:id="472" w:name="_Toc318887272"/>
      <w:bookmarkStart w:id="473" w:name="_Toc318887273"/>
      <w:bookmarkStart w:id="474" w:name="_Toc318887274"/>
      <w:bookmarkStart w:id="475" w:name="_Toc318887275"/>
      <w:bookmarkStart w:id="476" w:name="_Toc318887276"/>
      <w:bookmarkStart w:id="477" w:name="_Toc318887277"/>
      <w:bookmarkStart w:id="478" w:name="_Toc318887278"/>
      <w:bookmarkStart w:id="479" w:name="_Toc318887279"/>
      <w:bookmarkStart w:id="480" w:name="_Toc318887280"/>
      <w:bookmarkStart w:id="481" w:name="_Toc318887281"/>
      <w:bookmarkStart w:id="482" w:name="_Toc318887282"/>
      <w:bookmarkStart w:id="483" w:name="_Toc318887297"/>
      <w:bookmarkStart w:id="484" w:name="_Toc318887298"/>
      <w:bookmarkStart w:id="485" w:name="_Toc318887299"/>
      <w:bookmarkStart w:id="486" w:name="_Toc318887300"/>
      <w:bookmarkStart w:id="487" w:name="_Toc318887301"/>
      <w:bookmarkStart w:id="488" w:name="_Toc318887302"/>
      <w:bookmarkStart w:id="489" w:name="_Toc318887303"/>
      <w:bookmarkStart w:id="490" w:name="_Toc318887304"/>
      <w:bookmarkStart w:id="491" w:name="_Toc318887305"/>
      <w:bookmarkStart w:id="492" w:name="_Toc318887306"/>
      <w:bookmarkStart w:id="493" w:name="_Toc318887307"/>
      <w:bookmarkStart w:id="494" w:name="_Toc318887308"/>
      <w:bookmarkStart w:id="495" w:name="_Toc318887309"/>
      <w:bookmarkStart w:id="496" w:name="_Toc318887310"/>
      <w:bookmarkStart w:id="497" w:name="_Toc318887311"/>
      <w:bookmarkStart w:id="498" w:name="_Toc318887312"/>
      <w:bookmarkStart w:id="499" w:name="_Toc318887313"/>
      <w:bookmarkStart w:id="500" w:name="_Toc318887314"/>
      <w:bookmarkStart w:id="501" w:name="_Toc318887347"/>
      <w:bookmarkStart w:id="502" w:name="_Toc318887348"/>
      <w:bookmarkStart w:id="503" w:name="_Toc318887349"/>
      <w:bookmarkStart w:id="504" w:name="_Toc318887350"/>
      <w:bookmarkStart w:id="505" w:name="_Toc318887351"/>
      <w:bookmarkStart w:id="506" w:name="_Toc318887352"/>
      <w:bookmarkStart w:id="507" w:name="_Toc318887353"/>
      <w:bookmarkStart w:id="508" w:name="_Toc318887354"/>
      <w:bookmarkStart w:id="509" w:name="_Toc318887355"/>
      <w:bookmarkStart w:id="510" w:name="_Toc318887356"/>
      <w:bookmarkStart w:id="511" w:name="_Toc318887357"/>
      <w:bookmarkStart w:id="512" w:name="_Toc318887358"/>
      <w:bookmarkStart w:id="513" w:name="_Toc318887359"/>
      <w:bookmarkStart w:id="514" w:name="_Toc318887360"/>
      <w:bookmarkStart w:id="515" w:name="_Toc318887361"/>
      <w:bookmarkStart w:id="516" w:name="_Toc318887362"/>
      <w:bookmarkStart w:id="517" w:name="_Toc318887363"/>
      <w:bookmarkStart w:id="518" w:name="_Toc318887364"/>
      <w:bookmarkStart w:id="519" w:name="_Toc318887365"/>
      <w:bookmarkStart w:id="520" w:name="_Toc318887366"/>
      <w:bookmarkStart w:id="521" w:name="_Toc318887367"/>
      <w:bookmarkStart w:id="522" w:name="_Toc318887368"/>
      <w:bookmarkStart w:id="523" w:name="_Toc318887369"/>
      <w:bookmarkStart w:id="524" w:name="_Toc318887370"/>
      <w:bookmarkStart w:id="525" w:name="_Toc318887385"/>
      <w:bookmarkStart w:id="526" w:name="_Toc318887386"/>
      <w:bookmarkStart w:id="527" w:name="_Toc318887387"/>
      <w:bookmarkStart w:id="528" w:name="_Toc318887388"/>
      <w:bookmarkStart w:id="529" w:name="_Toc318887389"/>
      <w:bookmarkStart w:id="530" w:name="_Toc318887390"/>
      <w:bookmarkStart w:id="531" w:name="_Toc318887391"/>
      <w:bookmarkStart w:id="532" w:name="_Toc318887392"/>
      <w:bookmarkStart w:id="533" w:name="_Toc318887393"/>
      <w:bookmarkStart w:id="534" w:name="_Toc318887394"/>
      <w:bookmarkStart w:id="535" w:name="_Toc318887395"/>
      <w:bookmarkStart w:id="536" w:name="_Toc318887396"/>
      <w:bookmarkStart w:id="537" w:name="_Toc318887397"/>
      <w:bookmarkStart w:id="538" w:name="_Toc318887398"/>
      <w:bookmarkStart w:id="539" w:name="_Toc318887399"/>
      <w:bookmarkStart w:id="540" w:name="_Toc318887400"/>
      <w:bookmarkStart w:id="541" w:name="_Toc318887401"/>
      <w:bookmarkStart w:id="542" w:name="_Toc318887452"/>
      <w:bookmarkStart w:id="543" w:name="_Toc318887453"/>
      <w:bookmarkStart w:id="544" w:name="_Toc318887454"/>
      <w:bookmarkStart w:id="545" w:name="_Toc318887455"/>
      <w:bookmarkStart w:id="546" w:name="_Toc318887456"/>
      <w:bookmarkStart w:id="547" w:name="_Toc318887475"/>
      <w:bookmarkStart w:id="548" w:name="_Toc318887476"/>
      <w:bookmarkStart w:id="549" w:name="_Toc318887477"/>
      <w:bookmarkStart w:id="550" w:name="_Toc318887478"/>
      <w:bookmarkStart w:id="551" w:name="_Toc318887479"/>
      <w:bookmarkStart w:id="552" w:name="_Toc318887500"/>
      <w:bookmarkStart w:id="553" w:name="_Toc318887501"/>
      <w:bookmarkStart w:id="554" w:name="_Toc318887502"/>
      <w:bookmarkStart w:id="555" w:name="_Toc318887503"/>
      <w:bookmarkStart w:id="556" w:name="_Toc318887529"/>
      <w:bookmarkStart w:id="557" w:name="_Toc318887530"/>
      <w:bookmarkStart w:id="558" w:name="_Toc318887531"/>
      <w:bookmarkStart w:id="559" w:name="_Toc318887542"/>
      <w:bookmarkStart w:id="560" w:name="_Toc318887543"/>
      <w:bookmarkStart w:id="561" w:name="_Toc318887544"/>
      <w:bookmarkStart w:id="562" w:name="_Toc318887556"/>
      <w:bookmarkStart w:id="563" w:name="_Toc318887557"/>
      <w:bookmarkStart w:id="564" w:name="_Toc318887558"/>
      <w:bookmarkStart w:id="565" w:name="_Toc318887569"/>
      <w:bookmarkStart w:id="566" w:name="_Toc318887570"/>
      <w:bookmarkStart w:id="567" w:name="_Toc318887571"/>
      <w:bookmarkStart w:id="568" w:name="_Toc318887602"/>
      <w:bookmarkStart w:id="569" w:name="_Toc318887603"/>
      <w:bookmarkStart w:id="570" w:name="_Toc318887604"/>
      <w:bookmarkStart w:id="571" w:name="_Toc318887615"/>
      <w:bookmarkStart w:id="572" w:name="_Toc318887616"/>
      <w:bookmarkStart w:id="573" w:name="_Toc318887617"/>
      <w:bookmarkStart w:id="574" w:name="_Toc318887628"/>
      <w:bookmarkStart w:id="575" w:name="_Toc318887629"/>
      <w:bookmarkStart w:id="576" w:name="_Toc318887630"/>
      <w:bookmarkStart w:id="577" w:name="_Toc318887631"/>
      <w:bookmarkStart w:id="578" w:name="_Toc318887651"/>
      <w:bookmarkStart w:id="579" w:name="_Toc318887652"/>
      <w:bookmarkStart w:id="580" w:name="_Toc318887653"/>
      <w:bookmarkStart w:id="581" w:name="_Toc318887654"/>
      <w:bookmarkStart w:id="582" w:name="_Toc318887655"/>
      <w:bookmarkStart w:id="583" w:name="_Toc318887656"/>
      <w:bookmarkStart w:id="584" w:name="_Toc318887657"/>
      <w:bookmarkStart w:id="585" w:name="_Toc318887658"/>
      <w:bookmarkStart w:id="586" w:name="_Toc318887659"/>
      <w:bookmarkStart w:id="587" w:name="_Toc318887660"/>
      <w:bookmarkStart w:id="588" w:name="_Toc318887661"/>
      <w:bookmarkStart w:id="589" w:name="_Toc318887662"/>
      <w:bookmarkStart w:id="590" w:name="_Toc318887663"/>
      <w:bookmarkStart w:id="591" w:name="_Toc318887664"/>
      <w:bookmarkStart w:id="592" w:name="_Toc318887665"/>
      <w:bookmarkStart w:id="593" w:name="_Toc318887666"/>
      <w:bookmarkStart w:id="594" w:name="_Toc318887667"/>
      <w:bookmarkStart w:id="595" w:name="_Toc318887668"/>
      <w:bookmarkStart w:id="596" w:name="_Toc318887669"/>
      <w:bookmarkStart w:id="597" w:name="_Toc318887670"/>
      <w:bookmarkStart w:id="598" w:name="_Toc318887671"/>
      <w:bookmarkStart w:id="599" w:name="_Toc318887672"/>
      <w:bookmarkStart w:id="600" w:name="_Toc318887673"/>
      <w:bookmarkStart w:id="601" w:name="_Toc318887674"/>
      <w:bookmarkStart w:id="602" w:name="_Toc318887675"/>
      <w:bookmarkStart w:id="603" w:name="_Toc318887696"/>
      <w:bookmarkStart w:id="604" w:name="_Toc318887697"/>
      <w:bookmarkStart w:id="605" w:name="_Toc318887718"/>
      <w:bookmarkStart w:id="606" w:name="_Toc318887719"/>
      <w:bookmarkStart w:id="607" w:name="_Toc318887730"/>
      <w:bookmarkStart w:id="608" w:name="_Toc318887731"/>
      <w:bookmarkStart w:id="609" w:name="_Toc318887773"/>
      <w:bookmarkStart w:id="610" w:name="_Toc318887789"/>
      <w:bookmarkStart w:id="611" w:name="_Toc318887790"/>
      <w:bookmarkStart w:id="612" w:name="_Toc318887791"/>
      <w:bookmarkStart w:id="613" w:name="_Toc318887792"/>
      <w:bookmarkStart w:id="614" w:name="_Toc318887793"/>
      <w:bookmarkStart w:id="615" w:name="_Toc318887794"/>
      <w:bookmarkStart w:id="616" w:name="_Toc318887795"/>
      <w:bookmarkStart w:id="617" w:name="_Toc318887796"/>
      <w:bookmarkStart w:id="618" w:name="_Toc318887797"/>
      <w:bookmarkStart w:id="619" w:name="_Toc318887798"/>
      <w:bookmarkStart w:id="620" w:name="_Toc318887799"/>
      <w:bookmarkStart w:id="621" w:name="_Toc318887800"/>
      <w:bookmarkStart w:id="622" w:name="_Toc318887801"/>
      <w:bookmarkStart w:id="623" w:name="_Toc318887802"/>
      <w:bookmarkStart w:id="624" w:name="_Toc318887803"/>
      <w:bookmarkStart w:id="625" w:name="_Toc318887804"/>
      <w:bookmarkStart w:id="626" w:name="_Toc318887805"/>
      <w:bookmarkStart w:id="627" w:name="_Toc318887806"/>
      <w:bookmarkStart w:id="628" w:name="_Toc318887807"/>
      <w:bookmarkStart w:id="629" w:name="_Toc318887808"/>
      <w:bookmarkStart w:id="630" w:name="_Toc318887809"/>
      <w:bookmarkStart w:id="631" w:name="_Toc318887810"/>
      <w:bookmarkStart w:id="632" w:name="_Toc318887811"/>
      <w:bookmarkStart w:id="633" w:name="_Toc318887812"/>
      <w:bookmarkStart w:id="634" w:name="_TOC19845"/>
      <w:bookmarkStart w:id="635" w:name="TOC254083426"/>
      <w:bookmarkStart w:id="636" w:name="_TOC20880"/>
      <w:bookmarkStart w:id="637" w:name="TOC254083427"/>
      <w:bookmarkStart w:id="638" w:name="_TOC23051"/>
      <w:bookmarkStart w:id="639" w:name="TOC254083428"/>
      <w:bookmarkStart w:id="640" w:name="_TOC23820"/>
      <w:bookmarkStart w:id="641" w:name="TOC254083429"/>
      <w:bookmarkStart w:id="642" w:name="_Toc318887813"/>
      <w:bookmarkStart w:id="643" w:name="_Toc318887814"/>
      <w:bookmarkStart w:id="644" w:name="_Toc318887815"/>
      <w:bookmarkStart w:id="645" w:name="_Toc318887816"/>
      <w:bookmarkStart w:id="646" w:name="_Toc318887817"/>
      <w:bookmarkStart w:id="647" w:name="_Toc318887818"/>
      <w:bookmarkStart w:id="648" w:name="_Toc318887819"/>
      <w:bookmarkStart w:id="649" w:name="_Toc318887820"/>
      <w:bookmarkStart w:id="650" w:name="_Toc318887821"/>
      <w:bookmarkStart w:id="651" w:name="_Toc318887822"/>
      <w:bookmarkStart w:id="652" w:name="_Toc318887823"/>
      <w:bookmarkStart w:id="653" w:name="_Toc318887824"/>
      <w:bookmarkStart w:id="654" w:name="_Toc318887825"/>
      <w:bookmarkStart w:id="655" w:name="_Toc318887826"/>
      <w:bookmarkStart w:id="656" w:name="_Toc318887827"/>
      <w:bookmarkStart w:id="657" w:name="_Toc318887828"/>
      <w:bookmarkStart w:id="658" w:name="_Toc318887829"/>
      <w:bookmarkStart w:id="659" w:name="_Toc318887850"/>
      <w:bookmarkStart w:id="660" w:name="_Toc318887851"/>
      <w:bookmarkStart w:id="661" w:name="_Toc318887862"/>
      <w:bookmarkStart w:id="662" w:name="_Toc318887863"/>
      <w:bookmarkStart w:id="663" w:name="_Toc318887874"/>
      <w:bookmarkStart w:id="664" w:name="_Toc318887875"/>
      <w:bookmarkStart w:id="665" w:name="_Toc318887876"/>
      <w:bookmarkStart w:id="666" w:name="_Toc318887877"/>
      <w:bookmarkStart w:id="667" w:name="_Toc318887878"/>
      <w:bookmarkStart w:id="668" w:name="_Toc318887879"/>
      <w:bookmarkStart w:id="669" w:name="_Toc318887880"/>
      <w:bookmarkStart w:id="670" w:name="_Toc318887881"/>
      <w:bookmarkStart w:id="671" w:name="_Toc318887882"/>
      <w:bookmarkStart w:id="672" w:name="_Toc318887883"/>
      <w:bookmarkStart w:id="673" w:name="_Toc318887884"/>
      <w:bookmarkStart w:id="674" w:name="_Toc318887885"/>
      <w:bookmarkStart w:id="675" w:name="_Toc318887886"/>
      <w:bookmarkStart w:id="676" w:name="_Toc318887887"/>
      <w:bookmarkStart w:id="677" w:name="_Toc318887888"/>
      <w:bookmarkStart w:id="678" w:name="_Toc318887889"/>
      <w:bookmarkStart w:id="679" w:name="_Toc318887890"/>
      <w:bookmarkStart w:id="680" w:name="_Toc318887891"/>
      <w:bookmarkStart w:id="681" w:name="_Toc318887892"/>
      <w:bookmarkStart w:id="682" w:name="_Toc318887893"/>
      <w:bookmarkStart w:id="683" w:name="_Toc318887894"/>
      <w:bookmarkStart w:id="684" w:name="_Toc318887895"/>
      <w:bookmarkStart w:id="685" w:name="_Toc318887896"/>
      <w:bookmarkStart w:id="686" w:name="_Toc318887897"/>
      <w:bookmarkStart w:id="687" w:name="_Toc318887898"/>
      <w:bookmarkStart w:id="688" w:name="_Toc318887899"/>
      <w:bookmarkStart w:id="689" w:name="_Toc318887900"/>
      <w:bookmarkStart w:id="690" w:name="_Toc318887901"/>
      <w:bookmarkStart w:id="691" w:name="_Toc318887902"/>
      <w:bookmarkStart w:id="692" w:name="_Toc318887903"/>
      <w:bookmarkStart w:id="693" w:name="_Toc318887904"/>
      <w:bookmarkStart w:id="694" w:name="_Toc318887905"/>
      <w:bookmarkStart w:id="695" w:name="_Toc318887906"/>
      <w:bookmarkStart w:id="696" w:name="_Toc318887927"/>
      <w:bookmarkStart w:id="697" w:name="_Toc318887928"/>
      <w:bookmarkStart w:id="698" w:name="_Toc318887944"/>
      <w:bookmarkStart w:id="699" w:name="_Toc318887945"/>
      <w:bookmarkStart w:id="700" w:name="_Toc318887956"/>
      <w:bookmarkStart w:id="701" w:name="_Toc318887957"/>
      <w:bookmarkStart w:id="702" w:name="_Toc318887958"/>
      <w:bookmarkStart w:id="703" w:name="_Toc318887959"/>
      <w:bookmarkStart w:id="704" w:name="_Toc318887960"/>
      <w:bookmarkStart w:id="705" w:name="_Toc318887961"/>
      <w:bookmarkStart w:id="706" w:name="_Toc318887962"/>
      <w:bookmarkStart w:id="707" w:name="_Toc318887963"/>
      <w:bookmarkStart w:id="708" w:name="_Toc318887964"/>
      <w:bookmarkStart w:id="709" w:name="_Toc318887965"/>
      <w:bookmarkStart w:id="710" w:name="_Toc318887966"/>
      <w:bookmarkStart w:id="711" w:name="_Toc318887967"/>
      <w:bookmarkStart w:id="712" w:name="_Toc318887968"/>
      <w:bookmarkStart w:id="713" w:name="_Toc318887969"/>
      <w:bookmarkStart w:id="714" w:name="_Toc318887970"/>
      <w:bookmarkStart w:id="715" w:name="_Toc318887971"/>
      <w:bookmarkStart w:id="716" w:name="_Toc318887972"/>
      <w:bookmarkStart w:id="717" w:name="_Toc318887973"/>
      <w:bookmarkStart w:id="718" w:name="_Toc318887974"/>
      <w:bookmarkStart w:id="719" w:name="_Toc318887975"/>
      <w:bookmarkStart w:id="720" w:name="_Toc318887976"/>
      <w:bookmarkStart w:id="721" w:name="_Toc318887977"/>
      <w:bookmarkStart w:id="722" w:name="_Toc318887978"/>
      <w:bookmarkStart w:id="723" w:name="_Toc318887979"/>
      <w:bookmarkStart w:id="724" w:name="_Toc318887980"/>
      <w:bookmarkStart w:id="725" w:name="_Toc318887981"/>
      <w:bookmarkStart w:id="726" w:name="_Toc318887982"/>
      <w:bookmarkStart w:id="727" w:name="_Toc318887983"/>
      <w:bookmarkStart w:id="728" w:name="_Toc318887984"/>
      <w:bookmarkStart w:id="729" w:name="_Toc318887985"/>
      <w:bookmarkStart w:id="730" w:name="_Toc318887986"/>
      <w:bookmarkStart w:id="731" w:name="_Toc318887987"/>
      <w:bookmarkStart w:id="732" w:name="_Toc318887988"/>
      <w:bookmarkStart w:id="733" w:name="_Toc318887989"/>
      <w:bookmarkStart w:id="734" w:name="_Toc318887990"/>
      <w:bookmarkStart w:id="735" w:name="_Toc318887991"/>
      <w:bookmarkStart w:id="736" w:name="_Toc318887992"/>
      <w:bookmarkStart w:id="737" w:name="_Toc318887993"/>
      <w:bookmarkStart w:id="738" w:name="_Toc318887994"/>
      <w:bookmarkStart w:id="739" w:name="_Toc318888015"/>
      <w:bookmarkStart w:id="740" w:name="_Toc318888016"/>
      <w:bookmarkStart w:id="741" w:name="_Toc318888032"/>
      <w:bookmarkStart w:id="742" w:name="_Toc318888033"/>
      <w:bookmarkStart w:id="743" w:name="_Toc318888054"/>
      <w:bookmarkStart w:id="744" w:name="_Toc318888055"/>
      <w:bookmarkStart w:id="745" w:name="_Toc318888056"/>
      <w:bookmarkStart w:id="746" w:name="_Toc318888057"/>
      <w:bookmarkStart w:id="747" w:name="_Toc318888068"/>
      <w:bookmarkStart w:id="748" w:name="_Toc318888069"/>
      <w:bookmarkStart w:id="749" w:name="_Toc318888070"/>
      <w:bookmarkStart w:id="750" w:name="_Toc318888071"/>
      <w:bookmarkStart w:id="751" w:name="_Toc318888072"/>
      <w:bookmarkStart w:id="752" w:name="_Toc318888073"/>
      <w:bookmarkStart w:id="753" w:name="_Toc318888074"/>
      <w:bookmarkStart w:id="754" w:name="_Toc318888075"/>
      <w:bookmarkStart w:id="755" w:name="_Toc318888076"/>
      <w:bookmarkStart w:id="756" w:name="_Toc318888077"/>
      <w:bookmarkStart w:id="757" w:name="_Toc318888078"/>
      <w:bookmarkStart w:id="758" w:name="_Toc318888079"/>
      <w:bookmarkStart w:id="759" w:name="_Toc318888080"/>
      <w:bookmarkStart w:id="760" w:name="_Toc318888081"/>
      <w:bookmarkStart w:id="761" w:name="_Toc318888082"/>
      <w:bookmarkStart w:id="762" w:name="_Toc318888083"/>
      <w:bookmarkStart w:id="763" w:name="_Toc318888084"/>
      <w:bookmarkStart w:id="764" w:name="_Toc318888085"/>
      <w:bookmarkStart w:id="765" w:name="_Toc318888086"/>
      <w:bookmarkStart w:id="766" w:name="_Toc318888087"/>
      <w:bookmarkStart w:id="767" w:name="_Toc318888088"/>
      <w:bookmarkStart w:id="768" w:name="_Toc318888089"/>
      <w:bookmarkStart w:id="769" w:name="_Toc318888090"/>
      <w:bookmarkStart w:id="770" w:name="_Toc318888091"/>
      <w:bookmarkStart w:id="771" w:name="_Toc318888092"/>
      <w:bookmarkStart w:id="772" w:name="_Toc318888093"/>
      <w:bookmarkStart w:id="773" w:name="_Toc318888094"/>
      <w:bookmarkStart w:id="774" w:name="_Toc318888095"/>
      <w:bookmarkStart w:id="775" w:name="_Toc318888096"/>
      <w:bookmarkStart w:id="776" w:name="_Toc318888097"/>
      <w:bookmarkStart w:id="777" w:name="_Toc318888098"/>
      <w:bookmarkStart w:id="778" w:name="_Toc318888099"/>
      <w:bookmarkStart w:id="779" w:name="_Toc318888100"/>
      <w:bookmarkStart w:id="780" w:name="_Toc318888101"/>
      <w:bookmarkStart w:id="781" w:name="_Toc318888102"/>
      <w:bookmarkStart w:id="782" w:name="_Toc318888103"/>
      <w:bookmarkStart w:id="783" w:name="_Toc318888104"/>
      <w:bookmarkStart w:id="784" w:name="_Toc318888105"/>
      <w:bookmarkStart w:id="785" w:name="_Toc318888106"/>
      <w:bookmarkStart w:id="786" w:name="_Toc318888107"/>
      <w:bookmarkStart w:id="787" w:name="_Toc318888128"/>
      <w:bookmarkStart w:id="788" w:name="_Toc318888129"/>
      <w:bookmarkStart w:id="789" w:name="_Toc318888130"/>
      <w:bookmarkStart w:id="790" w:name="_Toc318888176"/>
      <w:bookmarkStart w:id="791" w:name="_Toc318888187"/>
      <w:bookmarkStart w:id="792" w:name="_Toc318888188"/>
      <w:bookmarkStart w:id="793" w:name="_Toc318888189"/>
      <w:bookmarkStart w:id="794" w:name="_Toc318888190"/>
      <w:bookmarkStart w:id="795" w:name="_Toc318888191"/>
      <w:bookmarkStart w:id="796" w:name="_Toc318888192"/>
      <w:bookmarkStart w:id="797" w:name="_Toc318888193"/>
      <w:bookmarkStart w:id="798" w:name="_Toc318888194"/>
      <w:bookmarkStart w:id="799" w:name="_Toc318888195"/>
      <w:bookmarkStart w:id="800" w:name="_Toc318888196"/>
      <w:bookmarkStart w:id="801" w:name="_Toc318888197"/>
      <w:bookmarkStart w:id="802" w:name="_Toc318888198"/>
      <w:bookmarkStart w:id="803" w:name="_Toc318888199"/>
      <w:bookmarkStart w:id="804" w:name="_Toc318888200"/>
      <w:bookmarkStart w:id="805" w:name="_Toc318888201"/>
      <w:bookmarkStart w:id="806" w:name="_Toc318888202"/>
      <w:bookmarkStart w:id="807" w:name="_Toc318888203"/>
      <w:bookmarkStart w:id="808" w:name="_Toc318888204"/>
      <w:bookmarkStart w:id="809" w:name="_Toc318888205"/>
      <w:bookmarkStart w:id="810" w:name="_Toc318888206"/>
      <w:bookmarkStart w:id="811" w:name="_Toc318888207"/>
      <w:bookmarkStart w:id="812" w:name="_Toc318888208"/>
      <w:bookmarkStart w:id="813" w:name="_Toc318888209"/>
      <w:bookmarkStart w:id="814" w:name="_Toc318888210"/>
      <w:bookmarkStart w:id="815" w:name="_Toc318888211"/>
      <w:bookmarkStart w:id="816" w:name="_Toc318888212"/>
      <w:bookmarkStart w:id="817" w:name="_Toc318888213"/>
      <w:bookmarkStart w:id="818" w:name="_Toc318888214"/>
      <w:bookmarkStart w:id="819" w:name="_Toc318888215"/>
      <w:bookmarkStart w:id="820" w:name="_Toc318888216"/>
      <w:bookmarkStart w:id="821" w:name="_Toc318888217"/>
      <w:bookmarkStart w:id="822" w:name="_Toc318888218"/>
      <w:bookmarkStart w:id="823" w:name="_Toc318888219"/>
      <w:bookmarkStart w:id="824" w:name="_Toc318888220"/>
      <w:bookmarkStart w:id="825" w:name="_Toc318888221"/>
      <w:bookmarkStart w:id="826" w:name="_Toc318888222"/>
      <w:bookmarkStart w:id="827" w:name="_Toc318888223"/>
      <w:bookmarkStart w:id="828" w:name="_Toc318888224"/>
      <w:bookmarkStart w:id="829" w:name="_Toc318888225"/>
      <w:bookmarkStart w:id="830" w:name="_Toc318888226"/>
      <w:bookmarkStart w:id="831" w:name="_Toc318888227"/>
      <w:bookmarkStart w:id="832" w:name="_Toc318888228"/>
      <w:bookmarkStart w:id="833" w:name="_Toc318888229"/>
      <w:bookmarkStart w:id="834" w:name="_Toc318888251"/>
      <w:bookmarkStart w:id="835" w:name="_Toc318888252"/>
      <w:bookmarkStart w:id="836" w:name="_Toc318888253"/>
      <w:bookmarkStart w:id="837" w:name="_Toc318888264"/>
      <w:bookmarkStart w:id="838" w:name="_Toc318888275"/>
      <w:bookmarkStart w:id="839" w:name="_Toc318888276"/>
      <w:bookmarkStart w:id="840" w:name="_Toc318888277"/>
      <w:bookmarkStart w:id="841" w:name="_Toc318888278"/>
      <w:bookmarkStart w:id="842" w:name="_Toc318888279"/>
      <w:bookmarkStart w:id="843" w:name="_Toc318888280"/>
      <w:bookmarkStart w:id="844" w:name="_Toc318888281"/>
      <w:bookmarkStart w:id="845" w:name="_Toc318888282"/>
      <w:bookmarkStart w:id="846" w:name="_Toc318888283"/>
      <w:bookmarkStart w:id="847" w:name="_Toc318888284"/>
      <w:bookmarkStart w:id="848" w:name="_Toc318888285"/>
      <w:bookmarkStart w:id="849" w:name="_Toc318888286"/>
      <w:bookmarkStart w:id="850" w:name="_Toc318888287"/>
      <w:bookmarkStart w:id="851" w:name="_Toc318888288"/>
      <w:bookmarkStart w:id="852" w:name="_Toc318888289"/>
      <w:bookmarkStart w:id="853" w:name="_Toc318888290"/>
      <w:bookmarkStart w:id="854" w:name="_Toc318888291"/>
      <w:bookmarkStart w:id="855" w:name="_Toc318888292"/>
      <w:bookmarkStart w:id="856" w:name="_Toc318888293"/>
      <w:bookmarkStart w:id="857" w:name="_Toc318888294"/>
      <w:bookmarkStart w:id="858" w:name="_Toc318888295"/>
      <w:bookmarkStart w:id="859" w:name="_Toc318888296"/>
      <w:bookmarkStart w:id="860" w:name="_Toc318888297"/>
      <w:bookmarkStart w:id="861" w:name="_Toc318888298"/>
      <w:bookmarkStart w:id="862" w:name="_Toc318888299"/>
      <w:bookmarkStart w:id="863" w:name="_Toc318888300"/>
      <w:bookmarkStart w:id="864" w:name="_Toc318888301"/>
      <w:bookmarkStart w:id="865" w:name="_Toc318888302"/>
      <w:bookmarkStart w:id="866" w:name="_Toc318888303"/>
      <w:bookmarkStart w:id="867" w:name="_Toc318888304"/>
      <w:bookmarkStart w:id="868" w:name="_Toc318888325"/>
      <w:bookmarkStart w:id="869" w:name="_Toc318888326"/>
      <w:bookmarkStart w:id="870" w:name="_Toc318888342"/>
      <w:bookmarkStart w:id="871" w:name="_Toc318888343"/>
      <w:bookmarkStart w:id="872" w:name="_Toc318888344"/>
      <w:bookmarkStart w:id="873" w:name="_Toc318888345"/>
      <w:bookmarkStart w:id="874" w:name="_Toc318888356"/>
      <w:bookmarkStart w:id="875" w:name="_Toc318888357"/>
      <w:bookmarkStart w:id="876" w:name="_Toc318888358"/>
      <w:bookmarkStart w:id="877" w:name="_Toc318888359"/>
      <w:bookmarkStart w:id="878" w:name="_Toc318888385"/>
      <w:bookmarkStart w:id="879" w:name="_Toc318888386"/>
      <w:bookmarkStart w:id="880" w:name="_Toc318888387"/>
      <w:bookmarkStart w:id="881" w:name="_Toc318888388"/>
      <w:bookmarkStart w:id="882" w:name="_Toc318888389"/>
      <w:bookmarkStart w:id="883" w:name="_Toc318888390"/>
      <w:bookmarkStart w:id="884" w:name="_Toc318888391"/>
      <w:bookmarkStart w:id="885" w:name="_Toc318888392"/>
      <w:bookmarkStart w:id="886" w:name="_Toc318888393"/>
      <w:bookmarkStart w:id="887" w:name="_Toc318888394"/>
      <w:bookmarkStart w:id="888" w:name="_Toc318888395"/>
      <w:bookmarkStart w:id="889" w:name="_Toc318888396"/>
      <w:bookmarkStart w:id="890" w:name="_Toc318888397"/>
      <w:bookmarkStart w:id="891" w:name="_Toc318888398"/>
      <w:bookmarkStart w:id="892" w:name="_Toc318888399"/>
      <w:bookmarkStart w:id="893" w:name="_Toc318888400"/>
      <w:bookmarkStart w:id="894" w:name="_Toc318888401"/>
      <w:bookmarkStart w:id="895" w:name="_Toc318888402"/>
      <w:bookmarkStart w:id="896" w:name="_Toc318888403"/>
      <w:bookmarkStart w:id="897" w:name="_Toc318888404"/>
      <w:bookmarkStart w:id="898" w:name="_Toc318888405"/>
      <w:bookmarkStart w:id="899" w:name="_Toc318888406"/>
      <w:bookmarkStart w:id="900" w:name="_Toc318888407"/>
      <w:bookmarkStart w:id="901" w:name="_Toc318888408"/>
      <w:bookmarkStart w:id="902" w:name="_Toc318888409"/>
      <w:bookmarkStart w:id="903" w:name="_Toc318888410"/>
      <w:bookmarkStart w:id="904" w:name="_Toc318888411"/>
      <w:bookmarkStart w:id="905" w:name="_Toc318888412"/>
      <w:bookmarkStart w:id="906" w:name="_Toc318888413"/>
      <w:bookmarkStart w:id="907" w:name="_Toc318888414"/>
      <w:bookmarkStart w:id="908" w:name="_Toc318888415"/>
      <w:bookmarkStart w:id="909" w:name="_Toc318888416"/>
      <w:bookmarkStart w:id="910" w:name="_Toc318888417"/>
      <w:bookmarkStart w:id="911" w:name="_Toc318888418"/>
      <w:bookmarkStart w:id="912" w:name="_Toc318888419"/>
      <w:bookmarkStart w:id="913" w:name="_Toc318888420"/>
      <w:bookmarkStart w:id="914" w:name="_Toc318888444"/>
      <w:bookmarkStart w:id="915" w:name="_Toc318888445"/>
      <w:bookmarkStart w:id="916" w:name="_Toc318888446"/>
      <w:bookmarkStart w:id="917" w:name="_Toc318888447"/>
      <w:bookmarkStart w:id="918" w:name="_Toc318888448"/>
      <w:bookmarkStart w:id="919" w:name="_Toc318888512"/>
      <w:bookmarkStart w:id="920" w:name="_Toc318888523"/>
      <w:bookmarkStart w:id="921" w:name="_Toc318888524"/>
      <w:bookmarkStart w:id="922" w:name="_Toc318888525"/>
      <w:bookmarkStart w:id="923" w:name="_Toc318888526"/>
      <w:bookmarkStart w:id="924" w:name="_Toc318888527"/>
      <w:bookmarkStart w:id="925" w:name="_Toc318888528"/>
      <w:bookmarkStart w:id="926" w:name="_Toc318888529"/>
      <w:bookmarkStart w:id="927" w:name="_Toc318888530"/>
      <w:bookmarkStart w:id="928" w:name="_Toc318888531"/>
      <w:bookmarkStart w:id="929" w:name="_Toc318888532"/>
      <w:bookmarkStart w:id="930" w:name="_Toc318888533"/>
      <w:bookmarkStart w:id="931" w:name="_Toc318888534"/>
      <w:bookmarkStart w:id="932" w:name="_Toc318888535"/>
      <w:bookmarkStart w:id="933" w:name="_Toc318888536"/>
      <w:bookmarkStart w:id="934" w:name="_Toc318888537"/>
      <w:bookmarkStart w:id="935" w:name="_Toc318888538"/>
      <w:bookmarkStart w:id="936" w:name="_Toc318888539"/>
      <w:bookmarkStart w:id="937" w:name="_Toc318888540"/>
      <w:bookmarkStart w:id="938" w:name="_Toc318888541"/>
      <w:bookmarkStart w:id="939" w:name="_Toc318888542"/>
      <w:bookmarkStart w:id="940" w:name="_Toc318888543"/>
      <w:bookmarkStart w:id="941" w:name="_Toc318888544"/>
      <w:bookmarkStart w:id="942" w:name="_Toc318888545"/>
      <w:bookmarkStart w:id="943" w:name="_Toc318888546"/>
      <w:bookmarkStart w:id="944" w:name="_Toc318888547"/>
      <w:bookmarkStart w:id="945" w:name="_Toc318888548"/>
      <w:bookmarkStart w:id="946" w:name="_Toc318888549"/>
      <w:bookmarkStart w:id="947" w:name="_Toc318888550"/>
      <w:bookmarkStart w:id="948" w:name="_Toc318888551"/>
      <w:bookmarkStart w:id="949" w:name="_Toc318888552"/>
      <w:bookmarkStart w:id="950" w:name="_Toc318888553"/>
      <w:bookmarkStart w:id="951" w:name="_Toc318888554"/>
      <w:bookmarkStart w:id="952" w:name="_Toc318888555"/>
      <w:bookmarkStart w:id="953" w:name="_Toc318888556"/>
      <w:bookmarkStart w:id="954" w:name="_Toc318888557"/>
      <w:bookmarkStart w:id="955" w:name="_Toc318888558"/>
      <w:bookmarkStart w:id="956" w:name="_Toc318888559"/>
      <w:bookmarkStart w:id="957" w:name="_Toc318888560"/>
      <w:bookmarkStart w:id="958" w:name="_Toc318888561"/>
      <w:bookmarkStart w:id="959" w:name="_Toc318888562"/>
      <w:bookmarkStart w:id="960" w:name="_Toc318888563"/>
      <w:bookmarkStart w:id="961" w:name="_Toc318888564"/>
      <w:bookmarkStart w:id="962" w:name="_Toc318888565"/>
      <w:bookmarkStart w:id="963" w:name="_Toc318888566"/>
      <w:bookmarkStart w:id="964" w:name="_Toc318888567"/>
      <w:bookmarkStart w:id="965" w:name="_Toc318888568"/>
      <w:bookmarkStart w:id="966" w:name="_Toc318888569"/>
      <w:bookmarkStart w:id="967" w:name="_Toc318888570"/>
      <w:bookmarkStart w:id="968" w:name="_Toc318888571"/>
      <w:bookmarkStart w:id="969" w:name="_Toc318888572"/>
      <w:bookmarkStart w:id="970" w:name="_Toc318888573"/>
      <w:bookmarkStart w:id="971" w:name="_Toc318888574"/>
      <w:bookmarkStart w:id="972" w:name="_Toc318888575"/>
      <w:bookmarkStart w:id="973" w:name="_Toc318888576"/>
      <w:bookmarkStart w:id="974" w:name="_Toc318888577"/>
      <w:bookmarkStart w:id="975" w:name="_Toc318888578"/>
      <w:bookmarkStart w:id="976" w:name="_Toc318888579"/>
      <w:bookmarkStart w:id="977" w:name="_Toc318888580"/>
      <w:bookmarkStart w:id="978" w:name="_Toc318888581"/>
      <w:bookmarkStart w:id="979" w:name="_Toc318888582"/>
      <w:bookmarkStart w:id="980" w:name="_Toc318888583"/>
      <w:bookmarkStart w:id="981" w:name="_Toc318888584"/>
      <w:bookmarkStart w:id="982" w:name="_Toc318888585"/>
      <w:bookmarkStart w:id="983" w:name="_Toc318888586"/>
      <w:bookmarkStart w:id="984" w:name="_Toc318888587"/>
      <w:bookmarkStart w:id="985" w:name="_Toc318888588"/>
      <w:bookmarkStart w:id="986" w:name="_Toc318888589"/>
      <w:bookmarkStart w:id="987" w:name="_Toc318888590"/>
      <w:bookmarkStart w:id="988" w:name="_Toc318888591"/>
      <w:bookmarkStart w:id="989" w:name="_Toc318888592"/>
      <w:bookmarkStart w:id="990" w:name="_Toc318888593"/>
      <w:bookmarkStart w:id="991" w:name="_Toc318888594"/>
      <w:bookmarkStart w:id="992" w:name="_Toc318888618"/>
      <w:bookmarkStart w:id="993" w:name="_Toc318888619"/>
      <w:bookmarkStart w:id="994" w:name="_Toc318888648"/>
      <w:bookmarkStart w:id="995" w:name="_Toc318888659"/>
      <w:bookmarkStart w:id="996" w:name="_Toc318888660"/>
      <w:bookmarkStart w:id="997" w:name="_Toc318888661"/>
      <w:bookmarkStart w:id="998" w:name="_Toc318888662"/>
      <w:bookmarkStart w:id="999" w:name="_Toc318888663"/>
      <w:bookmarkStart w:id="1000" w:name="_Toc318888664"/>
      <w:bookmarkStart w:id="1001" w:name="_Toc318888665"/>
      <w:bookmarkStart w:id="1002" w:name="_Toc318888666"/>
      <w:bookmarkStart w:id="1003" w:name="_Toc318888667"/>
      <w:bookmarkStart w:id="1004" w:name="_Toc318888668"/>
      <w:bookmarkStart w:id="1005" w:name="_Toc318888669"/>
      <w:bookmarkStart w:id="1006" w:name="_Toc318888670"/>
      <w:bookmarkStart w:id="1007" w:name="_Toc318888671"/>
      <w:bookmarkStart w:id="1008" w:name="_Toc318888672"/>
      <w:bookmarkStart w:id="1009" w:name="_Toc318888673"/>
      <w:bookmarkStart w:id="1010" w:name="_Toc318888674"/>
      <w:bookmarkStart w:id="1011" w:name="_Toc318888675"/>
      <w:bookmarkStart w:id="1012" w:name="_Toc318888676"/>
      <w:bookmarkStart w:id="1013" w:name="_Toc318888677"/>
      <w:bookmarkStart w:id="1014" w:name="_Toc318888678"/>
      <w:bookmarkStart w:id="1015" w:name="_Toc318888679"/>
      <w:bookmarkStart w:id="1016" w:name="_Toc318888680"/>
      <w:bookmarkStart w:id="1017" w:name="_Toc318888681"/>
      <w:bookmarkStart w:id="1018" w:name="_Toc318888682"/>
      <w:bookmarkStart w:id="1019" w:name="_Toc318888683"/>
      <w:bookmarkStart w:id="1020" w:name="_Toc318888684"/>
      <w:bookmarkStart w:id="1021" w:name="_Toc318888685"/>
      <w:bookmarkStart w:id="1022" w:name="_Toc318888686"/>
      <w:bookmarkStart w:id="1023" w:name="_Toc318888687"/>
      <w:bookmarkStart w:id="1024" w:name="_Toc318888688"/>
      <w:bookmarkStart w:id="1025" w:name="_Toc318888689"/>
      <w:bookmarkStart w:id="1026" w:name="_Toc318888690"/>
      <w:bookmarkStart w:id="1027" w:name="_Toc318888691"/>
      <w:bookmarkStart w:id="1028" w:name="_Toc318888692"/>
      <w:bookmarkStart w:id="1029" w:name="_Toc318888693"/>
      <w:bookmarkStart w:id="1030" w:name="_Toc318888694"/>
      <w:bookmarkStart w:id="1031" w:name="_Toc318888695"/>
      <w:bookmarkStart w:id="1032" w:name="_Toc318888696"/>
      <w:bookmarkStart w:id="1033" w:name="_Toc318888697"/>
      <w:bookmarkStart w:id="1034" w:name="_Toc318888698"/>
      <w:bookmarkStart w:id="1035" w:name="_Toc318888699"/>
      <w:bookmarkStart w:id="1036" w:name="_Toc318888700"/>
      <w:bookmarkStart w:id="1037" w:name="_Toc318888701"/>
      <w:bookmarkStart w:id="1038" w:name="_Toc318888702"/>
      <w:bookmarkStart w:id="1039" w:name="_Toc318888703"/>
      <w:bookmarkStart w:id="1040" w:name="_Toc318888704"/>
      <w:bookmarkStart w:id="1041" w:name="_Toc318888705"/>
      <w:bookmarkStart w:id="1042" w:name="_Toc318888706"/>
      <w:bookmarkStart w:id="1043" w:name="_Toc318888707"/>
      <w:bookmarkStart w:id="1044" w:name="_Toc318888708"/>
      <w:bookmarkStart w:id="1045" w:name="_Toc318888709"/>
      <w:bookmarkStart w:id="1046" w:name="_Toc318888733"/>
      <w:bookmarkStart w:id="1047" w:name="_Toc318888734"/>
      <w:bookmarkStart w:id="1048" w:name="_Toc318888763"/>
      <w:bookmarkStart w:id="1049" w:name="_Toc318888774"/>
      <w:bookmarkStart w:id="1050" w:name="_Toc318888775"/>
      <w:bookmarkStart w:id="1051" w:name="_Toc318888776"/>
      <w:bookmarkStart w:id="1052" w:name="_Toc318888777"/>
      <w:bookmarkStart w:id="1053" w:name="_Toc318888778"/>
      <w:bookmarkStart w:id="1054" w:name="_Toc318888779"/>
      <w:bookmarkStart w:id="1055" w:name="_Toc318888780"/>
      <w:bookmarkStart w:id="1056" w:name="_Toc318888781"/>
      <w:bookmarkStart w:id="1057" w:name="_Toc318888782"/>
      <w:bookmarkStart w:id="1058" w:name="_Toc318888783"/>
      <w:bookmarkStart w:id="1059" w:name="_Toc318888784"/>
      <w:bookmarkStart w:id="1060" w:name="_Toc318888785"/>
      <w:bookmarkStart w:id="1061" w:name="_Toc318888786"/>
      <w:bookmarkStart w:id="1062" w:name="_Toc318888787"/>
      <w:bookmarkStart w:id="1063" w:name="_Toc318888788"/>
      <w:bookmarkStart w:id="1064" w:name="_Toc318888789"/>
      <w:bookmarkStart w:id="1065" w:name="_Toc318888790"/>
      <w:bookmarkStart w:id="1066" w:name="_Toc318888791"/>
      <w:bookmarkStart w:id="1067" w:name="_Toc318888792"/>
      <w:bookmarkStart w:id="1068" w:name="_Toc318888793"/>
      <w:bookmarkStart w:id="1069" w:name="_Toc318888794"/>
      <w:bookmarkStart w:id="1070" w:name="_Toc318888795"/>
      <w:bookmarkStart w:id="1071" w:name="_Toc318888796"/>
      <w:bookmarkStart w:id="1072" w:name="_Toc318888797"/>
      <w:bookmarkStart w:id="1073" w:name="_Toc318888798"/>
      <w:bookmarkStart w:id="1074" w:name="_Toc318888799"/>
      <w:bookmarkStart w:id="1075" w:name="_Toc318888800"/>
      <w:bookmarkStart w:id="1076" w:name="_Toc318888801"/>
      <w:bookmarkStart w:id="1077" w:name="_Toc318888802"/>
      <w:bookmarkStart w:id="1078" w:name="_Toc318888803"/>
      <w:bookmarkStart w:id="1079" w:name="_Toc318888804"/>
      <w:bookmarkStart w:id="1080" w:name="_Toc318888805"/>
      <w:bookmarkStart w:id="1081" w:name="_Toc318888806"/>
      <w:bookmarkStart w:id="1082" w:name="_Toc318888807"/>
      <w:bookmarkStart w:id="1083" w:name="_Toc318888808"/>
      <w:bookmarkStart w:id="1084" w:name="_Toc318888809"/>
      <w:bookmarkStart w:id="1085" w:name="_Toc318888810"/>
      <w:bookmarkStart w:id="1086" w:name="_Toc318888811"/>
      <w:bookmarkStart w:id="1087" w:name="_Toc318888812"/>
      <w:bookmarkStart w:id="1088" w:name="_Toc318888813"/>
      <w:bookmarkStart w:id="1089" w:name="_Toc318888814"/>
      <w:bookmarkStart w:id="1090" w:name="_Toc318888815"/>
      <w:bookmarkStart w:id="1091" w:name="_Toc318888816"/>
      <w:bookmarkStart w:id="1092" w:name="_Toc318888817"/>
      <w:bookmarkStart w:id="1093" w:name="_Toc318888818"/>
      <w:bookmarkStart w:id="1094" w:name="_Toc318888819"/>
      <w:bookmarkStart w:id="1095" w:name="_Toc318888820"/>
      <w:bookmarkStart w:id="1096" w:name="_Toc318888821"/>
      <w:bookmarkStart w:id="1097" w:name="_Toc318888822"/>
      <w:bookmarkStart w:id="1098" w:name="_Toc318888823"/>
      <w:bookmarkStart w:id="1099" w:name="_Toc318888824"/>
      <w:bookmarkStart w:id="1100" w:name="_Toc318888825"/>
      <w:bookmarkStart w:id="1101" w:name="_Toc318888826"/>
      <w:bookmarkStart w:id="1102" w:name="_Toc318888827"/>
      <w:bookmarkStart w:id="1103" w:name="_Toc318888828"/>
      <w:bookmarkStart w:id="1104" w:name="_Toc318888829"/>
      <w:bookmarkStart w:id="1105" w:name="_Toc318888830"/>
      <w:bookmarkStart w:id="1106" w:name="_Toc328483891"/>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bookmarkEnd w:id="807"/>
      <w:bookmarkEnd w:id="808"/>
      <w:bookmarkEnd w:id="809"/>
      <w:bookmarkEnd w:id="810"/>
      <w:bookmarkEnd w:id="811"/>
      <w:bookmarkEnd w:id="812"/>
      <w:bookmarkEnd w:id="813"/>
      <w:bookmarkEnd w:id="814"/>
      <w:bookmarkEnd w:id="815"/>
      <w:bookmarkEnd w:id="816"/>
      <w:bookmarkEnd w:id="817"/>
      <w:bookmarkEnd w:id="818"/>
      <w:bookmarkEnd w:id="819"/>
      <w:bookmarkEnd w:id="820"/>
      <w:bookmarkEnd w:id="821"/>
      <w:bookmarkEnd w:id="822"/>
      <w:bookmarkEnd w:id="823"/>
      <w:bookmarkEnd w:id="824"/>
      <w:bookmarkEnd w:id="825"/>
      <w:bookmarkEnd w:id="826"/>
      <w:bookmarkEnd w:id="827"/>
      <w:bookmarkEnd w:id="828"/>
      <w:bookmarkEnd w:id="829"/>
      <w:bookmarkEnd w:id="830"/>
      <w:bookmarkEnd w:id="831"/>
      <w:bookmarkEnd w:id="832"/>
      <w:bookmarkEnd w:id="833"/>
      <w:bookmarkEnd w:id="834"/>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bookmarkEnd w:id="853"/>
      <w:bookmarkEnd w:id="854"/>
      <w:bookmarkEnd w:id="855"/>
      <w:bookmarkEnd w:id="856"/>
      <w:bookmarkEnd w:id="857"/>
      <w:bookmarkEnd w:id="858"/>
      <w:bookmarkEnd w:id="859"/>
      <w:bookmarkEnd w:id="860"/>
      <w:bookmarkEnd w:id="861"/>
      <w:bookmarkEnd w:id="862"/>
      <w:bookmarkEnd w:id="863"/>
      <w:bookmarkEnd w:id="864"/>
      <w:bookmarkEnd w:id="865"/>
      <w:bookmarkEnd w:id="866"/>
      <w:bookmarkEnd w:id="867"/>
      <w:bookmarkEnd w:id="868"/>
      <w:bookmarkEnd w:id="869"/>
      <w:bookmarkEnd w:id="870"/>
      <w:bookmarkEnd w:id="871"/>
      <w:bookmarkEnd w:id="872"/>
      <w:bookmarkEnd w:id="873"/>
      <w:bookmarkEnd w:id="874"/>
      <w:bookmarkEnd w:id="875"/>
      <w:bookmarkEnd w:id="876"/>
      <w:bookmarkEnd w:id="877"/>
      <w:bookmarkEnd w:id="878"/>
      <w:bookmarkEnd w:id="879"/>
      <w:bookmarkEnd w:id="880"/>
      <w:bookmarkEnd w:id="881"/>
      <w:bookmarkEnd w:id="882"/>
      <w:bookmarkEnd w:id="883"/>
      <w:bookmarkEnd w:id="884"/>
      <w:bookmarkEnd w:id="885"/>
      <w:bookmarkEnd w:id="886"/>
      <w:bookmarkEnd w:id="887"/>
      <w:bookmarkEnd w:id="888"/>
      <w:bookmarkEnd w:id="889"/>
      <w:bookmarkEnd w:id="890"/>
      <w:bookmarkEnd w:id="891"/>
      <w:bookmarkEnd w:id="892"/>
      <w:bookmarkEnd w:id="893"/>
      <w:bookmarkEnd w:id="894"/>
      <w:bookmarkEnd w:id="895"/>
      <w:bookmarkEnd w:id="896"/>
      <w:bookmarkEnd w:id="897"/>
      <w:bookmarkEnd w:id="898"/>
      <w:bookmarkEnd w:id="899"/>
      <w:bookmarkEnd w:id="900"/>
      <w:bookmarkEnd w:id="901"/>
      <w:bookmarkEnd w:id="902"/>
      <w:bookmarkEnd w:id="903"/>
      <w:bookmarkEnd w:id="904"/>
      <w:bookmarkEnd w:id="905"/>
      <w:bookmarkEnd w:id="906"/>
      <w:bookmarkEnd w:id="907"/>
      <w:bookmarkEnd w:id="908"/>
      <w:bookmarkEnd w:id="909"/>
      <w:bookmarkEnd w:id="910"/>
      <w:bookmarkEnd w:id="911"/>
      <w:bookmarkEnd w:id="912"/>
      <w:bookmarkEnd w:id="913"/>
      <w:bookmarkEnd w:id="914"/>
      <w:bookmarkEnd w:id="915"/>
      <w:bookmarkEnd w:id="916"/>
      <w:bookmarkEnd w:id="917"/>
      <w:bookmarkEnd w:id="918"/>
      <w:bookmarkEnd w:id="919"/>
      <w:bookmarkEnd w:id="920"/>
      <w:bookmarkEnd w:id="921"/>
      <w:bookmarkEnd w:id="922"/>
      <w:bookmarkEnd w:id="923"/>
      <w:bookmarkEnd w:id="924"/>
      <w:bookmarkEnd w:id="925"/>
      <w:bookmarkEnd w:id="926"/>
      <w:bookmarkEnd w:id="927"/>
      <w:bookmarkEnd w:id="928"/>
      <w:bookmarkEnd w:id="929"/>
      <w:bookmarkEnd w:id="930"/>
      <w:bookmarkEnd w:id="931"/>
      <w:bookmarkEnd w:id="932"/>
      <w:bookmarkEnd w:id="933"/>
      <w:bookmarkEnd w:id="934"/>
      <w:bookmarkEnd w:id="935"/>
      <w:bookmarkEnd w:id="936"/>
      <w:bookmarkEnd w:id="937"/>
      <w:bookmarkEnd w:id="938"/>
      <w:bookmarkEnd w:id="939"/>
      <w:bookmarkEnd w:id="940"/>
      <w:bookmarkEnd w:id="941"/>
      <w:bookmarkEnd w:id="942"/>
      <w:bookmarkEnd w:id="943"/>
      <w:bookmarkEnd w:id="944"/>
      <w:bookmarkEnd w:id="945"/>
      <w:bookmarkEnd w:id="946"/>
      <w:bookmarkEnd w:id="947"/>
      <w:bookmarkEnd w:id="948"/>
      <w:bookmarkEnd w:id="949"/>
      <w:bookmarkEnd w:id="950"/>
      <w:bookmarkEnd w:id="951"/>
      <w:bookmarkEnd w:id="952"/>
      <w:bookmarkEnd w:id="953"/>
      <w:bookmarkEnd w:id="954"/>
      <w:bookmarkEnd w:id="955"/>
      <w:bookmarkEnd w:id="956"/>
      <w:bookmarkEnd w:id="957"/>
      <w:bookmarkEnd w:id="958"/>
      <w:bookmarkEnd w:id="959"/>
      <w:bookmarkEnd w:id="960"/>
      <w:bookmarkEnd w:id="961"/>
      <w:bookmarkEnd w:id="962"/>
      <w:bookmarkEnd w:id="963"/>
      <w:bookmarkEnd w:id="964"/>
      <w:bookmarkEnd w:id="965"/>
      <w:bookmarkEnd w:id="966"/>
      <w:bookmarkEnd w:id="967"/>
      <w:bookmarkEnd w:id="968"/>
      <w:bookmarkEnd w:id="969"/>
      <w:bookmarkEnd w:id="970"/>
      <w:bookmarkEnd w:id="971"/>
      <w:bookmarkEnd w:id="972"/>
      <w:bookmarkEnd w:id="973"/>
      <w:bookmarkEnd w:id="974"/>
      <w:bookmarkEnd w:id="975"/>
      <w:bookmarkEnd w:id="976"/>
      <w:bookmarkEnd w:id="977"/>
      <w:bookmarkEnd w:id="978"/>
      <w:bookmarkEnd w:id="979"/>
      <w:bookmarkEnd w:id="980"/>
      <w:bookmarkEnd w:id="981"/>
      <w:bookmarkEnd w:id="982"/>
      <w:bookmarkEnd w:id="983"/>
      <w:bookmarkEnd w:id="984"/>
      <w:bookmarkEnd w:id="985"/>
      <w:bookmarkEnd w:id="986"/>
      <w:bookmarkEnd w:id="987"/>
      <w:bookmarkEnd w:id="988"/>
      <w:bookmarkEnd w:id="989"/>
      <w:bookmarkEnd w:id="990"/>
      <w:bookmarkEnd w:id="991"/>
      <w:bookmarkEnd w:id="992"/>
      <w:bookmarkEnd w:id="993"/>
      <w:bookmarkEnd w:id="994"/>
      <w:bookmarkEnd w:id="995"/>
      <w:bookmarkEnd w:id="996"/>
      <w:bookmarkEnd w:id="997"/>
      <w:bookmarkEnd w:id="998"/>
      <w:bookmarkEnd w:id="999"/>
      <w:bookmarkEnd w:id="1000"/>
      <w:bookmarkEnd w:id="1001"/>
      <w:bookmarkEnd w:id="1002"/>
      <w:bookmarkEnd w:id="1003"/>
      <w:bookmarkEnd w:id="1004"/>
      <w:bookmarkEnd w:id="1005"/>
      <w:bookmarkEnd w:id="1006"/>
      <w:bookmarkEnd w:id="1007"/>
      <w:bookmarkEnd w:id="1008"/>
      <w:bookmarkEnd w:id="1009"/>
      <w:bookmarkEnd w:id="1010"/>
      <w:bookmarkEnd w:id="1011"/>
      <w:bookmarkEnd w:id="1012"/>
      <w:bookmarkEnd w:id="1013"/>
      <w:bookmarkEnd w:id="1014"/>
      <w:bookmarkEnd w:id="1015"/>
      <w:bookmarkEnd w:id="1016"/>
      <w:bookmarkEnd w:id="1017"/>
      <w:bookmarkEnd w:id="1018"/>
      <w:bookmarkEnd w:id="1019"/>
      <w:bookmarkEnd w:id="1020"/>
      <w:bookmarkEnd w:id="1021"/>
      <w:bookmarkEnd w:id="1022"/>
      <w:bookmarkEnd w:id="1023"/>
      <w:bookmarkEnd w:id="1024"/>
      <w:bookmarkEnd w:id="1025"/>
      <w:bookmarkEnd w:id="1026"/>
      <w:bookmarkEnd w:id="1027"/>
      <w:bookmarkEnd w:id="1028"/>
      <w:bookmarkEnd w:id="1029"/>
      <w:bookmarkEnd w:id="1030"/>
      <w:bookmarkEnd w:id="1031"/>
      <w:bookmarkEnd w:id="1032"/>
      <w:bookmarkEnd w:id="1033"/>
      <w:bookmarkEnd w:id="1034"/>
      <w:bookmarkEnd w:id="1035"/>
      <w:bookmarkEnd w:id="1036"/>
      <w:bookmarkEnd w:id="1037"/>
      <w:bookmarkEnd w:id="1038"/>
      <w:bookmarkEnd w:id="1039"/>
      <w:bookmarkEnd w:id="1040"/>
      <w:bookmarkEnd w:id="1041"/>
      <w:bookmarkEnd w:id="1042"/>
      <w:bookmarkEnd w:id="1043"/>
      <w:bookmarkEnd w:id="1044"/>
      <w:bookmarkEnd w:id="1045"/>
      <w:bookmarkEnd w:id="1046"/>
      <w:bookmarkEnd w:id="1047"/>
      <w:bookmarkEnd w:id="1048"/>
      <w:bookmarkEnd w:id="1049"/>
      <w:bookmarkEnd w:id="1050"/>
      <w:bookmarkEnd w:id="1051"/>
      <w:bookmarkEnd w:id="1052"/>
      <w:bookmarkEnd w:id="1053"/>
      <w:bookmarkEnd w:id="1054"/>
      <w:bookmarkEnd w:id="1055"/>
      <w:bookmarkEnd w:id="1056"/>
      <w:bookmarkEnd w:id="1057"/>
      <w:bookmarkEnd w:id="1058"/>
      <w:bookmarkEnd w:id="1059"/>
      <w:bookmarkEnd w:id="1060"/>
      <w:bookmarkEnd w:id="1061"/>
      <w:bookmarkEnd w:id="1062"/>
      <w:bookmarkEnd w:id="1063"/>
      <w:bookmarkEnd w:id="1064"/>
      <w:bookmarkEnd w:id="1065"/>
      <w:bookmarkEnd w:id="1066"/>
      <w:bookmarkEnd w:id="1067"/>
      <w:bookmarkEnd w:id="1068"/>
      <w:bookmarkEnd w:id="1069"/>
      <w:bookmarkEnd w:id="1070"/>
      <w:bookmarkEnd w:id="1071"/>
      <w:bookmarkEnd w:id="1072"/>
      <w:bookmarkEnd w:id="1073"/>
      <w:bookmarkEnd w:id="1074"/>
      <w:bookmarkEnd w:id="1075"/>
      <w:bookmarkEnd w:id="1076"/>
      <w:bookmarkEnd w:id="1077"/>
      <w:bookmarkEnd w:id="1078"/>
      <w:bookmarkEnd w:id="1079"/>
      <w:bookmarkEnd w:id="1080"/>
      <w:bookmarkEnd w:id="1081"/>
      <w:bookmarkEnd w:id="1082"/>
      <w:bookmarkEnd w:id="1083"/>
      <w:bookmarkEnd w:id="1084"/>
      <w:bookmarkEnd w:id="1085"/>
      <w:bookmarkEnd w:id="1086"/>
      <w:bookmarkEnd w:id="1087"/>
      <w:bookmarkEnd w:id="1088"/>
      <w:bookmarkEnd w:id="1089"/>
      <w:bookmarkEnd w:id="1090"/>
      <w:bookmarkEnd w:id="1091"/>
      <w:bookmarkEnd w:id="1092"/>
      <w:bookmarkEnd w:id="1093"/>
      <w:bookmarkEnd w:id="1094"/>
      <w:bookmarkEnd w:id="1095"/>
      <w:bookmarkEnd w:id="1096"/>
      <w:bookmarkEnd w:id="1097"/>
      <w:bookmarkEnd w:id="1098"/>
      <w:bookmarkEnd w:id="1099"/>
      <w:bookmarkEnd w:id="1100"/>
      <w:bookmarkEnd w:id="1101"/>
      <w:bookmarkEnd w:id="1102"/>
      <w:bookmarkEnd w:id="1103"/>
      <w:bookmarkEnd w:id="1104"/>
      <w:bookmarkEnd w:id="1105"/>
      <w:r>
        <w:lastRenderedPageBreak/>
        <w:t>Datatyper</w:t>
      </w:r>
      <w:bookmarkEnd w:id="1106"/>
    </w:p>
    <w:p w14:paraId="3E3592A3" w14:textId="77777777" w:rsidR="00E93640" w:rsidRDefault="00E93640" w:rsidP="00E93640">
      <w:r>
        <w:t>Kaptitlet beskriver alla datatyper som används av tjänsterna i namnrymden urn:riv:ehr:patientconsent:1, version 1.0.</w:t>
      </w:r>
    </w:p>
    <w:p w14:paraId="284751CE" w14:textId="77777777" w:rsidR="00E93640" w:rsidRDefault="00E93640" w:rsidP="00E93640">
      <w:pPr>
        <w:pStyle w:val="Heading2"/>
      </w:pPr>
      <w:r>
        <w:t xml:space="preserve">Datatyper från namnrymd </w:t>
      </w:r>
      <w:proofErr w:type="gramStart"/>
      <w:r>
        <w:t>urn:riv</w:t>
      </w:r>
      <w:proofErr w:type="gramEnd"/>
      <w:r>
        <w:t>:ehr:common:1</w:t>
      </w:r>
    </w:p>
    <w:p w14:paraId="531A1677" w14:textId="77777777" w:rsidR="00E93640" w:rsidRDefault="00E93640" w:rsidP="00E93640">
      <w:r>
        <w:t>Nedan beskrivs några komplexa datatyper som är deklarerade i den beroende namnrymden urn:riv:ehr:common:1, version 1.0. Dessa datatyper är vanligt förekommande i övriga tjänster senare i kapitlet.</w:t>
      </w:r>
    </w:p>
    <w:p w14:paraId="2ADCA9C6" w14:textId="77777777" w:rsidR="00E93640" w:rsidRDefault="00E93640" w:rsidP="00E93640">
      <w:pPr>
        <w:pStyle w:val="Heading3"/>
        <w:numPr>
          <w:ilvl w:val="2"/>
          <w:numId w:val="13"/>
        </w:numPr>
      </w:pPr>
      <w:proofErr w:type="spellStart"/>
      <w:proofErr w:type="gramStart"/>
      <w:r>
        <w:t>common:HsaId</w:t>
      </w:r>
      <w:proofErr w:type="spellEnd"/>
      <w:proofErr w:type="gramEnd"/>
    </w:p>
    <w:p w14:paraId="6E69E2E6" w14:textId="77777777" w:rsidR="00E93640" w:rsidRDefault="00E93640" w:rsidP="00E93640">
      <w:r>
        <w:t>Datatyp som representerar det unika nummer som identifierar en anställd, uppdragstagare, strukturenhet eller en HCC funktion (HSA-id).</w:t>
      </w:r>
    </w:p>
    <w:p w14:paraId="6F3286D1" w14:textId="77777777" w:rsidR="00E93640" w:rsidRDefault="00E93640" w:rsidP="00E93640">
      <w:r>
        <w:t>Specificerat enligt HSA-schema tjänsteträdet version 3.9.</w:t>
      </w:r>
    </w:p>
    <w:p w14:paraId="006AE41C" w14:textId="77777777" w:rsidR="00E93640" w:rsidRDefault="00E93640" w:rsidP="00E93640"/>
    <w:p w14:paraId="1FBDB41B" w14:textId="77777777" w:rsidR="00E93640" w:rsidRDefault="00E93640" w:rsidP="00E93640">
      <w:r>
        <w:t>Maxlängd: 32</w:t>
      </w:r>
    </w:p>
    <w:p w14:paraId="4BB3308C" w14:textId="77777777" w:rsidR="00E93640" w:rsidRDefault="00E93640" w:rsidP="00E93640"/>
    <w:p w14:paraId="345A4DCE" w14:textId="77777777" w:rsidR="00E93640" w:rsidRDefault="00E93640" w:rsidP="00E93640">
      <w:pPr>
        <w:pStyle w:val="Heading3"/>
        <w:numPr>
          <w:ilvl w:val="2"/>
          <w:numId w:val="13"/>
        </w:numPr>
      </w:pPr>
      <w:proofErr w:type="spellStart"/>
      <w:proofErr w:type="gramStart"/>
      <w:r>
        <w:t>common:AssignmentNameType</w:t>
      </w:r>
      <w:proofErr w:type="spellEnd"/>
      <w:proofErr w:type="gramEnd"/>
    </w:p>
    <w:p w14:paraId="07679907" w14:textId="77777777" w:rsidR="00E93640" w:rsidRDefault="00E93640" w:rsidP="00E93640">
      <w:r>
        <w:t>Datatyp som representerar namn på medarbetaruppdrag.</w:t>
      </w:r>
    </w:p>
    <w:p w14:paraId="2C665612" w14:textId="77777777" w:rsidR="00E93640" w:rsidRDefault="00E93640" w:rsidP="00E93640"/>
    <w:p w14:paraId="6D00B0AD" w14:textId="77777777" w:rsidR="00E93640" w:rsidRDefault="00E93640" w:rsidP="00E93640">
      <w:r>
        <w:t>Maxlängd: 256</w:t>
      </w:r>
    </w:p>
    <w:p w14:paraId="4E86C945" w14:textId="77777777" w:rsidR="00E93640" w:rsidRDefault="00E93640" w:rsidP="00E93640"/>
    <w:p w14:paraId="23E42F9D" w14:textId="77777777" w:rsidR="00E93640" w:rsidRDefault="00E93640" w:rsidP="00E93640">
      <w:pPr>
        <w:pStyle w:val="Heading3"/>
        <w:numPr>
          <w:ilvl w:val="2"/>
          <w:numId w:val="13"/>
        </w:numPr>
      </w:pPr>
      <w:proofErr w:type="spellStart"/>
      <w:proofErr w:type="gramStart"/>
      <w:r>
        <w:t>common:Actor</w:t>
      </w:r>
      <w:proofErr w:type="spellEnd"/>
      <w:proofErr w:type="gramEnd"/>
    </w:p>
    <w:p w14:paraId="040361D2" w14:textId="77777777" w:rsidR="00E93640" w:rsidRDefault="00E93640" w:rsidP="00E93640">
      <w:r>
        <w:t>Datatyp som identifierar en medarbetare/person.</w:t>
      </w:r>
    </w:p>
    <w:p w14:paraId="10CC6938" w14:textId="77777777" w:rsidR="00E93640" w:rsidRDefault="00E93640" w:rsidP="00E93640"/>
    <w:p w14:paraId="0CED381A" w14:textId="77777777" w:rsidR="00E93640" w:rsidRDefault="00E93640" w:rsidP="00E93640"/>
    <w:tbl>
      <w:tblPr>
        <w:tblStyle w:val="TableGrid"/>
        <w:tblW w:w="9100" w:type="dxa"/>
        <w:tblLayout w:type="fixed"/>
        <w:tblLook w:val="04A0" w:firstRow="1" w:lastRow="0" w:firstColumn="1" w:lastColumn="0" w:noHBand="0" w:noVBand="1"/>
      </w:tblPr>
      <w:tblGrid>
        <w:gridCol w:w="2520"/>
        <w:gridCol w:w="1807"/>
        <w:gridCol w:w="3589"/>
        <w:gridCol w:w="1184"/>
      </w:tblGrid>
      <w:tr w:rsidR="00E93640" w14:paraId="653BE42F" w14:textId="77777777" w:rsidTr="00561E15">
        <w:trPr>
          <w:trHeight w:val="384"/>
        </w:trPr>
        <w:tc>
          <w:tcPr>
            <w:tcW w:w="2800" w:type="dxa"/>
            <w:shd w:val="clear" w:color="auto" w:fill="D9D9D9" w:themeFill="background1" w:themeFillShade="D9"/>
            <w:vAlign w:val="bottom"/>
          </w:tcPr>
          <w:p w14:paraId="038DFE1D" w14:textId="77777777" w:rsidR="00E93640" w:rsidRDefault="00E93640" w:rsidP="00561E15">
            <w:pPr>
              <w:rPr>
                <w:b/>
              </w:rPr>
            </w:pPr>
            <w:r>
              <w:rPr>
                <w:b/>
              </w:rPr>
              <w:t>Namn</w:t>
            </w:r>
          </w:p>
        </w:tc>
        <w:tc>
          <w:tcPr>
            <w:tcW w:w="2000" w:type="dxa"/>
            <w:shd w:val="clear" w:color="auto" w:fill="D9D9D9" w:themeFill="background1" w:themeFillShade="D9"/>
            <w:vAlign w:val="bottom"/>
          </w:tcPr>
          <w:p w14:paraId="795A48A4" w14:textId="77777777" w:rsidR="00E93640" w:rsidRDefault="00E93640" w:rsidP="00561E15">
            <w:pPr>
              <w:rPr>
                <w:b/>
              </w:rPr>
            </w:pPr>
            <w:r>
              <w:rPr>
                <w:b/>
              </w:rPr>
              <w:t>Datatyp</w:t>
            </w:r>
          </w:p>
        </w:tc>
        <w:tc>
          <w:tcPr>
            <w:tcW w:w="4000" w:type="dxa"/>
            <w:shd w:val="clear" w:color="auto" w:fill="D9D9D9" w:themeFill="background1" w:themeFillShade="D9"/>
            <w:vAlign w:val="bottom"/>
          </w:tcPr>
          <w:p w14:paraId="17A1BEEE" w14:textId="77777777" w:rsidR="00E93640" w:rsidRDefault="00E93640" w:rsidP="00561E15">
            <w:pPr>
              <w:rPr>
                <w:b/>
              </w:rPr>
            </w:pPr>
            <w:r>
              <w:rPr>
                <w:b/>
              </w:rPr>
              <w:t>Beskrivning</w:t>
            </w:r>
          </w:p>
        </w:tc>
        <w:tc>
          <w:tcPr>
            <w:tcW w:w="1300" w:type="dxa"/>
            <w:shd w:val="clear" w:color="auto" w:fill="D9D9D9" w:themeFill="background1" w:themeFillShade="D9"/>
            <w:vAlign w:val="bottom"/>
          </w:tcPr>
          <w:p w14:paraId="332673F9" w14:textId="77777777" w:rsidR="00E93640" w:rsidRDefault="00E93640" w:rsidP="00561E15">
            <w:pPr>
              <w:rPr>
                <w:b/>
              </w:rPr>
            </w:pPr>
            <w:r>
              <w:rPr>
                <w:b/>
              </w:rPr>
              <w:t>Kardinalitet</w:t>
            </w:r>
          </w:p>
        </w:tc>
      </w:tr>
      <w:tr w:rsidR="00E93640" w14:paraId="6ACE6BBC" w14:textId="77777777" w:rsidTr="00561E15">
        <w:tc>
          <w:tcPr>
            <w:tcW w:w="2800" w:type="dxa"/>
          </w:tcPr>
          <w:p w14:paraId="45ADB8EA" w14:textId="77777777" w:rsidR="00E93640" w:rsidRDefault="00E93640" w:rsidP="00561E15">
            <w:r>
              <w:t>employeeId</w:t>
            </w:r>
          </w:p>
        </w:tc>
        <w:tc>
          <w:tcPr>
            <w:tcW w:w="2000" w:type="dxa"/>
          </w:tcPr>
          <w:p w14:paraId="349BBAAE" w14:textId="77777777" w:rsidR="00E93640" w:rsidRDefault="00E93640" w:rsidP="00561E15">
            <w:r>
              <w:t>common:HsaId</w:t>
            </w:r>
          </w:p>
        </w:tc>
        <w:tc>
          <w:tcPr>
            <w:tcW w:w="4000" w:type="dxa"/>
          </w:tcPr>
          <w:p w14:paraId="55557E99" w14:textId="77777777" w:rsidR="00E93640" w:rsidRDefault="00E93640" w:rsidP="00561E15">
            <w:r>
              <w:t>Id för medarbetaren/personen.</w:t>
            </w:r>
          </w:p>
        </w:tc>
        <w:tc>
          <w:tcPr>
            <w:tcW w:w="1300" w:type="dxa"/>
          </w:tcPr>
          <w:p w14:paraId="4BE6A82C" w14:textId="77777777" w:rsidR="00E93640" w:rsidRDefault="00E93640" w:rsidP="00561E15">
            <w:r>
              <w:t>1</w:t>
            </w:r>
          </w:p>
        </w:tc>
      </w:tr>
      <w:tr w:rsidR="00E93640" w14:paraId="154A8EF0" w14:textId="77777777" w:rsidTr="00561E15">
        <w:tc>
          <w:tcPr>
            <w:tcW w:w="2800" w:type="dxa"/>
          </w:tcPr>
          <w:p w14:paraId="0C07FDA4" w14:textId="77777777" w:rsidR="00E93640" w:rsidRDefault="00E93640" w:rsidP="00561E15">
            <w:r>
              <w:t>assignmentId</w:t>
            </w:r>
          </w:p>
        </w:tc>
        <w:tc>
          <w:tcPr>
            <w:tcW w:w="2000" w:type="dxa"/>
          </w:tcPr>
          <w:p w14:paraId="299A3719" w14:textId="77777777" w:rsidR="00E93640" w:rsidRDefault="00E93640" w:rsidP="00561E15">
            <w:r>
              <w:t>common:HsaId</w:t>
            </w:r>
          </w:p>
        </w:tc>
        <w:tc>
          <w:tcPr>
            <w:tcW w:w="4000" w:type="dxa"/>
          </w:tcPr>
          <w:p w14:paraId="1C408E9B" w14:textId="77777777" w:rsidR="00E93640" w:rsidRDefault="00E93640" w:rsidP="00561E15">
            <w:r>
              <w:t>Optionellt id för medarbetarens aktuella uppdrag.</w:t>
            </w:r>
          </w:p>
        </w:tc>
        <w:tc>
          <w:tcPr>
            <w:tcW w:w="1300" w:type="dxa"/>
          </w:tcPr>
          <w:p w14:paraId="73AB7F96" w14:textId="77777777" w:rsidR="00E93640" w:rsidRDefault="00E93640" w:rsidP="00561E15">
            <w:r>
              <w:t>0..1</w:t>
            </w:r>
          </w:p>
        </w:tc>
      </w:tr>
      <w:tr w:rsidR="00E93640" w14:paraId="09892E3B" w14:textId="77777777" w:rsidTr="00561E15">
        <w:tc>
          <w:tcPr>
            <w:tcW w:w="2800" w:type="dxa"/>
          </w:tcPr>
          <w:p w14:paraId="685A40D0" w14:textId="77777777" w:rsidR="00E93640" w:rsidRDefault="00E93640" w:rsidP="00561E15">
            <w:r>
              <w:t>assignmentName</w:t>
            </w:r>
          </w:p>
        </w:tc>
        <w:tc>
          <w:tcPr>
            <w:tcW w:w="2000" w:type="dxa"/>
          </w:tcPr>
          <w:p w14:paraId="69754B2B" w14:textId="77777777" w:rsidR="00E93640" w:rsidRDefault="00E93640" w:rsidP="00561E15">
            <w:r>
              <w:t>common:AssignmentNameType</w:t>
            </w:r>
          </w:p>
        </w:tc>
        <w:tc>
          <w:tcPr>
            <w:tcW w:w="4000" w:type="dxa"/>
          </w:tcPr>
          <w:p w14:paraId="53D1A821" w14:textId="77777777" w:rsidR="00E93640" w:rsidRDefault="00E93640" w:rsidP="00561E15">
            <w:r>
              <w:t>Optionellt namn på medarbetarens aktuella uppdrag.</w:t>
            </w:r>
          </w:p>
        </w:tc>
        <w:tc>
          <w:tcPr>
            <w:tcW w:w="1300" w:type="dxa"/>
          </w:tcPr>
          <w:p w14:paraId="2D2BEF54" w14:textId="77777777" w:rsidR="00E93640" w:rsidRDefault="00E93640" w:rsidP="00561E15">
            <w:r>
              <w:t>0..1</w:t>
            </w:r>
          </w:p>
        </w:tc>
      </w:tr>
    </w:tbl>
    <w:p w14:paraId="6EBF3033" w14:textId="77777777" w:rsidR="00E93640" w:rsidRDefault="00E93640" w:rsidP="00E93640">
      <w:pPr>
        <w:pStyle w:val="Heading3"/>
        <w:numPr>
          <w:ilvl w:val="2"/>
          <w:numId w:val="13"/>
        </w:numPr>
      </w:pPr>
      <w:proofErr w:type="spellStart"/>
      <w:proofErr w:type="gramStart"/>
      <w:r>
        <w:t>common:Action</w:t>
      </w:r>
      <w:proofErr w:type="spellEnd"/>
      <w:proofErr w:type="gramEnd"/>
    </w:p>
    <w:p w14:paraId="37A8F928" w14:textId="77777777" w:rsidR="00E93640" w:rsidRDefault="00E93640" w:rsidP="00E93640">
      <w:r>
        <w:t>Datatyp som representerar den eller de aktörer/personer som begärt och/eller utfört en åtgärd med</w:t>
      </w:r>
    </w:p>
    <w:p w14:paraId="686B4B45" w14:textId="77777777" w:rsidR="00E93640" w:rsidRDefault="00E93640" w:rsidP="00E93640">
      <w:r>
        <w:t>en möjlig orsak/anledning angivet som fritext.</w:t>
      </w:r>
    </w:p>
    <w:p w14:paraId="77338ACD" w14:textId="77777777" w:rsidR="00E93640" w:rsidRDefault="00E93640" w:rsidP="00E93640"/>
    <w:p w14:paraId="0F60DA87" w14:textId="77777777" w:rsidR="00E93640" w:rsidRDefault="00E93640" w:rsidP="00E93640"/>
    <w:tbl>
      <w:tblPr>
        <w:tblStyle w:val="TableGrid"/>
        <w:tblW w:w="9100" w:type="dxa"/>
        <w:tblLayout w:type="fixed"/>
        <w:tblLook w:val="04A0" w:firstRow="1" w:lastRow="0" w:firstColumn="1" w:lastColumn="0" w:noHBand="0" w:noVBand="1"/>
      </w:tblPr>
      <w:tblGrid>
        <w:gridCol w:w="2520"/>
        <w:gridCol w:w="1807"/>
        <w:gridCol w:w="3589"/>
        <w:gridCol w:w="1184"/>
      </w:tblGrid>
      <w:tr w:rsidR="00E93640" w14:paraId="3F07C4B9" w14:textId="77777777" w:rsidTr="00561E15">
        <w:trPr>
          <w:trHeight w:val="384"/>
        </w:trPr>
        <w:tc>
          <w:tcPr>
            <w:tcW w:w="2800" w:type="dxa"/>
            <w:shd w:val="clear" w:color="auto" w:fill="D9D9D9" w:themeFill="background1" w:themeFillShade="D9"/>
            <w:vAlign w:val="bottom"/>
          </w:tcPr>
          <w:p w14:paraId="11AC30DB" w14:textId="77777777" w:rsidR="00E93640" w:rsidRDefault="00E93640" w:rsidP="00561E15">
            <w:pPr>
              <w:rPr>
                <w:b/>
              </w:rPr>
            </w:pPr>
            <w:r>
              <w:rPr>
                <w:b/>
              </w:rPr>
              <w:t>Namn</w:t>
            </w:r>
          </w:p>
        </w:tc>
        <w:tc>
          <w:tcPr>
            <w:tcW w:w="2000" w:type="dxa"/>
            <w:shd w:val="clear" w:color="auto" w:fill="D9D9D9" w:themeFill="background1" w:themeFillShade="D9"/>
            <w:vAlign w:val="bottom"/>
          </w:tcPr>
          <w:p w14:paraId="15DB03CC" w14:textId="77777777" w:rsidR="00E93640" w:rsidRDefault="00E93640" w:rsidP="00561E15">
            <w:pPr>
              <w:rPr>
                <w:b/>
              </w:rPr>
            </w:pPr>
            <w:r>
              <w:rPr>
                <w:b/>
              </w:rPr>
              <w:t>Datatyp</w:t>
            </w:r>
          </w:p>
        </w:tc>
        <w:tc>
          <w:tcPr>
            <w:tcW w:w="4000" w:type="dxa"/>
            <w:shd w:val="clear" w:color="auto" w:fill="D9D9D9" w:themeFill="background1" w:themeFillShade="D9"/>
            <w:vAlign w:val="bottom"/>
          </w:tcPr>
          <w:p w14:paraId="0E2D7278" w14:textId="77777777" w:rsidR="00E93640" w:rsidRDefault="00E93640" w:rsidP="00561E15">
            <w:pPr>
              <w:rPr>
                <w:b/>
              </w:rPr>
            </w:pPr>
            <w:r>
              <w:rPr>
                <w:b/>
              </w:rPr>
              <w:t>Beskrivning</w:t>
            </w:r>
          </w:p>
        </w:tc>
        <w:tc>
          <w:tcPr>
            <w:tcW w:w="1300" w:type="dxa"/>
            <w:shd w:val="clear" w:color="auto" w:fill="D9D9D9" w:themeFill="background1" w:themeFillShade="D9"/>
            <w:vAlign w:val="bottom"/>
          </w:tcPr>
          <w:p w14:paraId="008D1268" w14:textId="77777777" w:rsidR="00E93640" w:rsidRDefault="00E93640" w:rsidP="00561E15">
            <w:pPr>
              <w:rPr>
                <w:b/>
              </w:rPr>
            </w:pPr>
            <w:r>
              <w:rPr>
                <w:b/>
              </w:rPr>
              <w:t>Kardinalitet</w:t>
            </w:r>
          </w:p>
        </w:tc>
      </w:tr>
      <w:tr w:rsidR="00E93640" w14:paraId="6ABB1C26" w14:textId="77777777" w:rsidTr="00561E15">
        <w:tc>
          <w:tcPr>
            <w:tcW w:w="2800" w:type="dxa"/>
          </w:tcPr>
          <w:p w14:paraId="2812B5BE" w14:textId="77777777" w:rsidR="00E93640" w:rsidRDefault="00E93640" w:rsidP="00561E15">
            <w:r>
              <w:t>requestDate</w:t>
            </w:r>
          </w:p>
        </w:tc>
        <w:tc>
          <w:tcPr>
            <w:tcW w:w="2000" w:type="dxa"/>
          </w:tcPr>
          <w:p w14:paraId="70D2F25E" w14:textId="77777777" w:rsidR="00E93640" w:rsidRDefault="00E93640" w:rsidP="00561E15">
            <w:r>
              <w:t>xs:dateTime</w:t>
            </w:r>
          </w:p>
        </w:tc>
        <w:tc>
          <w:tcPr>
            <w:tcW w:w="4000" w:type="dxa"/>
          </w:tcPr>
          <w:p w14:paraId="67A8F0C3" w14:textId="77777777" w:rsidR="00E93640" w:rsidRDefault="00E93640" w:rsidP="00561E15">
            <w:r>
              <w:t>Tidpunkt då åtgärden begärdes.</w:t>
            </w:r>
          </w:p>
        </w:tc>
        <w:tc>
          <w:tcPr>
            <w:tcW w:w="1300" w:type="dxa"/>
          </w:tcPr>
          <w:p w14:paraId="57296957" w14:textId="77777777" w:rsidR="00E93640" w:rsidRDefault="00E93640" w:rsidP="00561E15">
            <w:r>
              <w:t>1</w:t>
            </w:r>
          </w:p>
        </w:tc>
      </w:tr>
      <w:tr w:rsidR="00E93640" w14:paraId="17413AF1" w14:textId="77777777" w:rsidTr="00561E15">
        <w:tc>
          <w:tcPr>
            <w:tcW w:w="2800" w:type="dxa"/>
          </w:tcPr>
          <w:p w14:paraId="2733CD13" w14:textId="77777777" w:rsidR="00E93640" w:rsidRDefault="00E93640" w:rsidP="00561E15">
            <w:r>
              <w:t>requestedBy</w:t>
            </w:r>
          </w:p>
        </w:tc>
        <w:tc>
          <w:tcPr>
            <w:tcW w:w="2000" w:type="dxa"/>
          </w:tcPr>
          <w:p w14:paraId="094F21A1" w14:textId="77777777" w:rsidR="00E93640" w:rsidRDefault="00E93640" w:rsidP="00561E15">
            <w:r>
              <w:t>common:Actor</w:t>
            </w:r>
          </w:p>
        </w:tc>
        <w:tc>
          <w:tcPr>
            <w:tcW w:w="4000" w:type="dxa"/>
          </w:tcPr>
          <w:p w14:paraId="3BC9DB28" w14:textId="77777777" w:rsidR="00E93640" w:rsidRDefault="00E93640" w:rsidP="00561E15">
            <w:r>
              <w:t>Anger vem som begärt åtgärden.</w:t>
            </w:r>
          </w:p>
        </w:tc>
        <w:tc>
          <w:tcPr>
            <w:tcW w:w="1300" w:type="dxa"/>
          </w:tcPr>
          <w:p w14:paraId="49E953D0" w14:textId="77777777" w:rsidR="00E93640" w:rsidRDefault="00E93640" w:rsidP="00561E15">
            <w:r>
              <w:t>1</w:t>
            </w:r>
          </w:p>
        </w:tc>
      </w:tr>
      <w:tr w:rsidR="00E93640" w14:paraId="73CE6835" w14:textId="77777777" w:rsidTr="00561E15">
        <w:tc>
          <w:tcPr>
            <w:tcW w:w="2800" w:type="dxa"/>
          </w:tcPr>
          <w:p w14:paraId="3C7EE400" w14:textId="77777777" w:rsidR="00E93640" w:rsidRDefault="00E93640" w:rsidP="00561E15">
            <w:r>
              <w:t>registrationDate</w:t>
            </w:r>
          </w:p>
        </w:tc>
        <w:tc>
          <w:tcPr>
            <w:tcW w:w="2000" w:type="dxa"/>
          </w:tcPr>
          <w:p w14:paraId="6AFDB388" w14:textId="77777777" w:rsidR="00E93640" w:rsidRDefault="00E93640" w:rsidP="00561E15">
            <w:r>
              <w:t>xs:dateTime</w:t>
            </w:r>
          </w:p>
        </w:tc>
        <w:tc>
          <w:tcPr>
            <w:tcW w:w="4000" w:type="dxa"/>
          </w:tcPr>
          <w:p w14:paraId="21DD58F3" w14:textId="77777777" w:rsidR="00E93640" w:rsidRDefault="00E93640" w:rsidP="00561E15">
            <w:r>
              <w:t>Tidpunkt då händelsen registrerades. Kan vara samma tidpunkt som när åtgärden begärdes.</w:t>
            </w:r>
          </w:p>
        </w:tc>
        <w:tc>
          <w:tcPr>
            <w:tcW w:w="1300" w:type="dxa"/>
          </w:tcPr>
          <w:p w14:paraId="43AA355F" w14:textId="77777777" w:rsidR="00E93640" w:rsidRDefault="00E93640" w:rsidP="00561E15">
            <w:r>
              <w:t>1</w:t>
            </w:r>
          </w:p>
        </w:tc>
      </w:tr>
      <w:tr w:rsidR="00E93640" w14:paraId="79E20979" w14:textId="77777777" w:rsidTr="00561E15">
        <w:tc>
          <w:tcPr>
            <w:tcW w:w="2800" w:type="dxa"/>
          </w:tcPr>
          <w:p w14:paraId="5080AC45" w14:textId="77777777" w:rsidR="00E93640" w:rsidRDefault="00E93640" w:rsidP="00561E15">
            <w:r>
              <w:t>registeredBy</w:t>
            </w:r>
          </w:p>
        </w:tc>
        <w:tc>
          <w:tcPr>
            <w:tcW w:w="2000" w:type="dxa"/>
          </w:tcPr>
          <w:p w14:paraId="735DA602" w14:textId="77777777" w:rsidR="00E93640" w:rsidRDefault="00E93640" w:rsidP="00561E15">
            <w:r>
              <w:t>common:Actor</w:t>
            </w:r>
          </w:p>
        </w:tc>
        <w:tc>
          <w:tcPr>
            <w:tcW w:w="4000" w:type="dxa"/>
          </w:tcPr>
          <w:p w14:paraId="6AB69DD9" w14:textId="77777777" w:rsidR="00E93640" w:rsidRDefault="00E93640" w:rsidP="00561E15">
            <w:r>
              <w:t>Anger vem som registrerat åtgärden. Detta värde kan vara samma som den som begärt åtgärden.</w:t>
            </w:r>
          </w:p>
        </w:tc>
        <w:tc>
          <w:tcPr>
            <w:tcW w:w="1300" w:type="dxa"/>
          </w:tcPr>
          <w:p w14:paraId="7AD28916" w14:textId="77777777" w:rsidR="00E93640" w:rsidRDefault="00E93640" w:rsidP="00561E15">
            <w:r>
              <w:t>1</w:t>
            </w:r>
          </w:p>
        </w:tc>
      </w:tr>
      <w:tr w:rsidR="00E93640" w14:paraId="6AB06705" w14:textId="77777777" w:rsidTr="00561E15">
        <w:tc>
          <w:tcPr>
            <w:tcW w:w="2800" w:type="dxa"/>
          </w:tcPr>
          <w:p w14:paraId="6F926A27" w14:textId="77777777" w:rsidR="00E93640" w:rsidRDefault="00E93640" w:rsidP="00561E15">
            <w:r>
              <w:t>reasonText</w:t>
            </w:r>
          </w:p>
        </w:tc>
        <w:tc>
          <w:tcPr>
            <w:tcW w:w="2000" w:type="dxa"/>
          </w:tcPr>
          <w:p w14:paraId="5EFF5C77" w14:textId="77777777" w:rsidR="00E93640" w:rsidRDefault="00E93640" w:rsidP="00561E15">
            <w:r>
              <w:t>common:ReasonText</w:t>
            </w:r>
          </w:p>
        </w:tc>
        <w:tc>
          <w:tcPr>
            <w:tcW w:w="4000" w:type="dxa"/>
          </w:tcPr>
          <w:p w14:paraId="058B3CA4" w14:textId="77777777" w:rsidR="00E93640" w:rsidRDefault="00E93640" w:rsidP="00561E15">
            <w:r>
              <w:t>Optionellt fritext fält som anger orsaken/anledningen till åtgärden.</w:t>
            </w:r>
          </w:p>
        </w:tc>
        <w:tc>
          <w:tcPr>
            <w:tcW w:w="1300" w:type="dxa"/>
          </w:tcPr>
          <w:p w14:paraId="49A21946" w14:textId="77777777" w:rsidR="00E93640" w:rsidRDefault="00E93640" w:rsidP="00561E15">
            <w:r>
              <w:t>0..1</w:t>
            </w:r>
          </w:p>
        </w:tc>
      </w:tr>
    </w:tbl>
    <w:p w14:paraId="0C6D2DCB" w14:textId="77777777" w:rsidR="00E93640" w:rsidRDefault="00E93640" w:rsidP="00E93640">
      <w:pPr>
        <w:pStyle w:val="Heading3"/>
        <w:numPr>
          <w:ilvl w:val="2"/>
          <w:numId w:val="13"/>
        </w:numPr>
      </w:pPr>
      <w:proofErr w:type="spellStart"/>
      <w:proofErr w:type="gramStart"/>
      <w:r>
        <w:lastRenderedPageBreak/>
        <w:t>common:PersonIdValue</w:t>
      </w:r>
      <w:proofErr w:type="spellEnd"/>
      <w:proofErr w:type="gramEnd"/>
    </w:p>
    <w:p w14:paraId="53828BB4" w14:textId="77777777" w:rsidR="00E93640" w:rsidRDefault="00E93640" w:rsidP="00E93640">
      <w:r>
        <w:t>Datatyp som representerar ett personnummer, samordningsnummer eller ett reservnummer.</w:t>
      </w:r>
    </w:p>
    <w:p w14:paraId="523652C1" w14:textId="77777777" w:rsidR="00E93640" w:rsidRDefault="00E93640" w:rsidP="00E93640"/>
    <w:p w14:paraId="09119234" w14:textId="77777777" w:rsidR="00E93640" w:rsidRDefault="00E93640" w:rsidP="00E93640">
      <w:r>
        <w:t>Maxlängd: 12</w:t>
      </w:r>
    </w:p>
    <w:p w14:paraId="02229170" w14:textId="77777777" w:rsidR="00E93640" w:rsidRDefault="00E93640" w:rsidP="00E93640"/>
    <w:p w14:paraId="0332202D" w14:textId="77777777" w:rsidR="00E93640" w:rsidRDefault="00E93640" w:rsidP="00E93640">
      <w:pPr>
        <w:pStyle w:val="Heading3"/>
        <w:numPr>
          <w:ilvl w:val="2"/>
          <w:numId w:val="13"/>
        </w:numPr>
      </w:pPr>
      <w:proofErr w:type="spellStart"/>
      <w:proofErr w:type="gramStart"/>
      <w:r>
        <w:t>common:Result</w:t>
      </w:r>
      <w:proofErr w:type="spellEnd"/>
      <w:proofErr w:type="gramEnd"/>
    </w:p>
    <w:p w14:paraId="35091174" w14:textId="77777777" w:rsidR="00E93640" w:rsidRDefault="00E93640" w:rsidP="00E93640">
      <w:r>
        <w:t xml:space="preserve">Datatyp som returneras som ett generellt svar från alla förändrande tjänster, t.ex. skapa, radera, etc. </w:t>
      </w:r>
    </w:p>
    <w:p w14:paraId="37EF54F8" w14:textId="77777777" w:rsidR="00E93640" w:rsidRDefault="00E93640" w:rsidP="00E93640">
      <w:r>
        <w:t xml:space="preserve">En anropande klient skall alltid kontrollera att resultatkoden inte innehåller fel för att på så sätt veta om anropet lyckades. </w:t>
      </w:r>
    </w:p>
    <w:p w14:paraId="739B8B60" w14:textId="77777777" w:rsidR="00E93640" w:rsidRDefault="00E93640" w:rsidP="00E93640">
      <w:r>
        <w:t>Alla svarskoder förutom OK och INFO betyder att åtgärden inte genomfördes.</w:t>
      </w:r>
    </w:p>
    <w:p w14:paraId="313EE78C" w14:textId="77777777" w:rsidR="00E93640" w:rsidRDefault="00E93640" w:rsidP="00E93640"/>
    <w:p w14:paraId="5545C17F" w14:textId="77777777" w:rsidR="00E93640" w:rsidRDefault="00E93640" w:rsidP="00E93640"/>
    <w:tbl>
      <w:tblPr>
        <w:tblStyle w:val="TableGrid"/>
        <w:tblW w:w="9100" w:type="dxa"/>
        <w:tblLayout w:type="fixed"/>
        <w:tblLook w:val="04A0" w:firstRow="1" w:lastRow="0" w:firstColumn="1" w:lastColumn="0" w:noHBand="0" w:noVBand="1"/>
      </w:tblPr>
      <w:tblGrid>
        <w:gridCol w:w="2520"/>
        <w:gridCol w:w="1807"/>
        <w:gridCol w:w="3589"/>
        <w:gridCol w:w="1184"/>
      </w:tblGrid>
      <w:tr w:rsidR="00E93640" w14:paraId="7E3C915C" w14:textId="77777777" w:rsidTr="00561E15">
        <w:trPr>
          <w:trHeight w:val="384"/>
        </w:trPr>
        <w:tc>
          <w:tcPr>
            <w:tcW w:w="2800" w:type="dxa"/>
            <w:shd w:val="clear" w:color="auto" w:fill="D9D9D9" w:themeFill="background1" w:themeFillShade="D9"/>
            <w:vAlign w:val="bottom"/>
          </w:tcPr>
          <w:p w14:paraId="701D0498" w14:textId="77777777" w:rsidR="00E93640" w:rsidRDefault="00E93640" w:rsidP="00561E15">
            <w:pPr>
              <w:rPr>
                <w:b/>
              </w:rPr>
            </w:pPr>
            <w:r>
              <w:rPr>
                <w:b/>
              </w:rPr>
              <w:t>Namn</w:t>
            </w:r>
          </w:p>
        </w:tc>
        <w:tc>
          <w:tcPr>
            <w:tcW w:w="2000" w:type="dxa"/>
            <w:shd w:val="clear" w:color="auto" w:fill="D9D9D9" w:themeFill="background1" w:themeFillShade="D9"/>
            <w:vAlign w:val="bottom"/>
          </w:tcPr>
          <w:p w14:paraId="244624CB" w14:textId="77777777" w:rsidR="00E93640" w:rsidRDefault="00E93640" w:rsidP="00561E15">
            <w:pPr>
              <w:rPr>
                <w:b/>
              </w:rPr>
            </w:pPr>
            <w:r>
              <w:rPr>
                <w:b/>
              </w:rPr>
              <w:t>Datatyp</w:t>
            </w:r>
          </w:p>
        </w:tc>
        <w:tc>
          <w:tcPr>
            <w:tcW w:w="4000" w:type="dxa"/>
            <w:shd w:val="clear" w:color="auto" w:fill="D9D9D9" w:themeFill="background1" w:themeFillShade="D9"/>
            <w:vAlign w:val="bottom"/>
          </w:tcPr>
          <w:p w14:paraId="31FE570A" w14:textId="77777777" w:rsidR="00E93640" w:rsidRDefault="00E93640" w:rsidP="00561E15">
            <w:pPr>
              <w:rPr>
                <w:b/>
              </w:rPr>
            </w:pPr>
            <w:r>
              <w:rPr>
                <w:b/>
              </w:rPr>
              <w:t>Beskrivning</w:t>
            </w:r>
          </w:p>
        </w:tc>
        <w:tc>
          <w:tcPr>
            <w:tcW w:w="1300" w:type="dxa"/>
            <w:shd w:val="clear" w:color="auto" w:fill="D9D9D9" w:themeFill="background1" w:themeFillShade="D9"/>
            <w:vAlign w:val="bottom"/>
          </w:tcPr>
          <w:p w14:paraId="055DE591" w14:textId="77777777" w:rsidR="00E93640" w:rsidRDefault="00E93640" w:rsidP="00561E15">
            <w:pPr>
              <w:rPr>
                <w:b/>
              </w:rPr>
            </w:pPr>
            <w:r>
              <w:rPr>
                <w:b/>
              </w:rPr>
              <w:t>Kardinalitet</w:t>
            </w:r>
          </w:p>
        </w:tc>
      </w:tr>
      <w:tr w:rsidR="00E93640" w14:paraId="38A72316" w14:textId="77777777" w:rsidTr="00561E15">
        <w:tc>
          <w:tcPr>
            <w:tcW w:w="2800" w:type="dxa"/>
          </w:tcPr>
          <w:p w14:paraId="74A184A2" w14:textId="77777777" w:rsidR="00E93640" w:rsidRDefault="00E93640" w:rsidP="00561E15">
            <w:r>
              <w:t>resultCode</w:t>
            </w:r>
          </w:p>
        </w:tc>
        <w:tc>
          <w:tcPr>
            <w:tcW w:w="2000" w:type="dxa"/>
          </w:tcPr>
          <w:p w14:paraId="736A319C" w14:textId="77777777" w:rsidR="00E93640" w:rsidRDefault="00E93640" w:rsidP="00561E15">
            <w:r>
              <w:t>common:ResultCode</w:t>
            </w:r>
          </w:p>
        </w:tc>
        <w:tc>
          <w:tcPr>
            <w:tcW w:w="4000" w:type="dxa"/>
          </w:tcPr>
          <w:p w14:paraId="4BFE2A21" w14:textId="77777777" w:rsidR="00E93640" w:rsidRDefault="00E93640" w:rsidP="00561E15">
            <w:r>
              <w:t>Anger svarskod för åtgärden.</w:t>
            </w:r>
          </w:p>
        </w:tc>
        <w:tc>
          <w:tcPr>
            <w:tcW w:w="1300" w:type="dxa"/>
          </w:tcPr>
          <w:p w14:paraId="70A30296" w14:textId="77777777" w:rsidR="00E93640" w:rsidRDefault="00E93640" w:rsidP="00561E15">
            <w:r>
              <w:t>1</w:t>
            </w:r>
          </w:p>
        </w:tc>
      </w:tr>
      <w:tr w:rsidR="00E93640" w14:paraId="27F70AC8" w14:textId="77777777" w:rsidTr="00561E15">
        <w:tc>
          <w:tcPr>
            <w:tcW w:w="2800" w:type="dxa"/>
          </w:tcPr>
          <w:p w14:paraId="7EF9E0B9" w14:textId="77777777" w:rsidR="00E93640" w:rsidRDefault="00E93640" w:rsidP="00561E15">
            <w:r>
              <w:t>resultText</w:t>
            </w:r>
          </w:p>
        </w:tc>
        <w:tc>
          <w:tcPr>
            <w:tcW w:w="2000" w:type="dxa"/>
          </w:tcPr>
          <w:p w14:paraId="532F2253" w14:textId="77777777" w:rsidR="00E93640" w:rsidRDefault="00E93640" w:rsidP="00561E15">
            <w:r>
              <w:t>xs:string</w:t>
            </w:r>
          </w:p>
        </w:tc>
        <w:tc>
          <w:tcPr>
            <w:tcW w:w="4000" w:type="dxa"/>
          </w:tcPr>
          <w:p w14:paraId="5244B36D" w14:textId="77777777" w:rsidR="00E93640" w:rsidRDefault="00E93640" w:rsidP="00561E15">
            <w:r>
              <w:t>Optionellt felmeddelande som innehåller information om felet som uppstod. Fältet är tomt om resultatkoden är "OK".</w:t>
            </w:r>
          </w:p>
        </w:tc>
        <w:tc>
          <w:tcPr>
            <w:tcW w:w="1300" w:type="dxa"/>
          </w:tcPr>
          <w:p w14:paraId="30A43E4E" w14:textId="77777777" w:rsidR="00E93640" w:rsidRDefault="00E93640" w:rsidP="00561E15">
            <w:r>
              <w:t>1</w:t>
            </w:r>
          </w:p>
        </w:tc>
      </w:tr>
    </w:tbl>
    <w:p w14:paraId="4B656955" w14:textId="77777777" w:rsidR="00E93640" w:rsidRDefault="00E93640" w:rsidP="00E93640">
      <w:pPr>
        <w:pStyle w:val="Heading3"/>
        <w:numPr>
          <w:ilvl w:val="2"/>
          <w:numId w:val="13"/>
        </w:numPr>
      </w:pPr>
      <w:proofErr w:type="spellStart"/>
      <w:proofErr w:type="gramStart"/>
      <w:r>
        <w:t>common:Id</w:t>
      </w:r>
      <w:proofErr w:type="spellEnd"/>
      <w:proofErr w:type="gramEnd"/>
    </w:p>
    <w:p w14:paraId="0C86B115" w14:textId="77777777" w:rsidR="00E93640" w:rsidRDefault="00E93640" w:rsidP="00E93640">
      <w:r>
        <w:t>Datatyp som representerar ett unikt identifikationsnummer enligt formatet för UUID (Universally Unique Identifier).</w:t>
      </w:r>
    </w:p>
    <w:p w14:paraId="264425E2" w14:textId="77777777" w:rsidR="00E93640" w:rsidRDefault="00E93640" w:rsidP="00E93640"/>
    <w:p w14:paraId="1F6E0BDF" w14:textId="77777777" w:rsidR="00E93640" w:rsidRDefault="00E93640" w:rsidP="00E93640">
      <w:r>
        <w:t>Maxlängd: 36</w:t>
      </w:r>
    </w:p>
    <w:p w14:paraId="5BCA2966" w14:textId="77777777" w:rsidR="00E93640" w:rsidRDefault="00E93640" w:rsidP="00E93640"/>
    <w:p w14:paraId="75A32184" w14:textId="77777777" w:rsidR="00E93640" w:rsidRDefault="00E93640" w:rsidP="00E93640">
      <w:pPr>
        <w:pStyle w:val="Heading3"/>
        <w:numPr>
          <w:ilvl w:val="2"/>
          <w:numId w:val="13"/>
        </w:numPr>
      </w:pPr>
      <w:proofErr w:type="spellStart"/>
      <w:proofErr w:type="gramStart"/>
      <w:r>
        <w:t>common:ReasonText</w:t>
      </w:r>
      <w:proofErr w:type="spellEnd"/>
      <w:proofErr w:type="gramEnd"/>
    </w:p>
    <w:p w14:paraId="0E49C1A3" w14:textId="77777777" w:rsidR="00E93640" w:rsidRDefault="00E93640" w:rsidP="00E93640">
      <w:r>
        <w:t>Datatyp som representerar en orsak eller anledning till en viss åtgärd.</w:t>
      </w:r>
    </w:p>
    <w:p w14:paraId="3E964748" w14:textId="77777777" w:rsidR="00E93640" w:rsidRDefault="00E93640" w:rsidP="00E93640"/>
    <w:p w14:paraId="2639706C" w14:textId="77777777" w:rsidR="00E93640" w:rsidRDefault="00E93640" w:rsidP="00E93640">
      <w:r>
        <w:t>Maxlängd: 1024</w:t>
      </w:r>
    </w:p>
    <w:p w14:paraId="049A9BDB" w14:textId="77777777" w:rsidR="00E93640" w:rsidRDefault="00E93640" w:rsidP="00E93640"/>
    <w:p w14:paraId="3A59D203" w14:textId="77777777" w:rsidR="00E93640" w:rsidRDefault="00E93640" w:rsidP="00E93640">
      <w:pPr>
        <w:pStyle w:val="Heading3"/>
        <w:numPr>
          <w:ilvl w:val="2"/>
          <w:numId w:val="13"/>
        </w:numPr>
      </w:pPr>
      <w:proofErr w:type="spellStart"/>
      <w:proofErr w:type="gramStart"/>
      <w:r>
        <w:t>common:AccessingActor</w:t>
      </w:r>
      <w:proofErr w:type="spellEnd"/>
      <w:proofErr w:type="gramEnd"/>
    </w:p>
    <w:p w14:paraId="22DA926F" w14:textId="77777777" w:rsidR="00E93640" w:rsidRDefault="00E93640" w:rsidP="00E93640">
      <w:r>
        <w:t>Datatyp som identifierar en medarbetare/person som vill ha åtkomst till specifik information.</w:t>
      </w:r>
    </w:p>
    <w:p w14:paraId="363081E5" w14:textId="77777777" w:rsidR="00E93640" w:rsidRDefault="00E93640" w:rsidP="00E93640"/>
    <w:p w14:paraId="7DF3F24C" w14:textId="77777777" w:rsidR="00E93640" w:rsidRDefault="00E93640" w:rsidP="00E93640"/>
    <w:tbl>
      <w:tblPr>
        <w:tblStyle w:val="TableGrid"/>
        <w:tblW w:w="9100" w:type="dxa"/>
        <w:tblLayout w:type="fixed"/>
        <w:tblLook w:val="04A0" w:firstRow="1" w:lastRow="0" w:firstColumn="1" w:lastColumn="0" w:noHBand="0" w:noVBand="1"/>
      </w:tblPr>
      <w:tblGrid>
        <w:gridCol w:w="2520"/>
        <w:gridCol w:w="1807"/>
        <w:gridCol w:w="3589"/>
        <w:gridCol w:w="1184"/>
      </w:tblGrid>
      <w:tr w:rsidR="00E93640" w14:paraId="27C5798B" w14:textId="77777777" w:rsidTr="00561E15">
        <w:trPr>
          <w:trHeight w:val="384"/>
        </w:trPr>
        <w:tc>
          <w:tcPr>
            <w:tcW w:w="2800" w:type="dxa"/>
            <w:shd w:val="clear" w:color="auto" w:fill="D9D9D9" w:themeFill="background1" w:themeFillShade="D9"/>
            <w:vAlign w:val="bottom"/>
          </w:tcPr>
          <w:p w14:paraId="12A35216" w14:textId="77777777" w:rsidR="00E93640" w:rsidRDefault="00E93640" w:rsidP="00561E15">
            <w:pPr>
              <w:rPr>
                <w:b/>
              </w:rPr>
            </w:pPr>
            <w:r>
              <w:rPr>
                <w:b/>
              </w:rPr>
              <w:t>Namn</w:t>
            </w:r>
          </w:p>
        </w:tc>
        <w:tc>
          <w:tcPr>
            <w:tcW w:w="2000" w:type="dxa"/>
            <w:shd w:val="clear" w:color="auto" w:fill="D9D9D9" w:themeFill="background1" w:themeFillShade="D9"/>
            <w:vAlign w:val="bottom"/>
          </w:tcPr>
          <w:p w14:paraId="1E90CEDD" w14:textId="77777777" w:rsidR="00E93640" w:rsidRDefault="00E93640" w:rsidP="00561E15">
            <w:pPr>
              <w:rPr>
                <w:b/>
              </w:rPr>
            </w:pPr>
            <w:r>
              <w:rPr>
                <w:b/>
              </w:rPr>
              <w:t>Datatyp</w:t>
            </w:r>
          </w:p>
        </w:tc>
        <w:tc>
          <w:tcPr>
            <w:tcW w:w="4000" w:type="dxa"/>
            <w:shd w:val="clear" w:color="auto" w:fill="D9D9D9" w:themeFill="background1" w:themeFillShade="D9"/>
            <w:vAlign w:val="bottom"/>
          </w:tcPr>
          <w:p w14:paraId="345CC8F5" w14:textId="77777777" w:rsidR="00E93640" w:rsidRDefault="00E93640" w:rsidP="00561E15">
            <w:pPr>
              <w:rPr>
                <w:b/>
              </w:rPr>
            </w:pPr>
            <w:r>
              <w:rPr>
                <w:b/>
              </w:rPr>
              <w:t>Beskrivning</w:t>
            </w:r>
          </w:p>
        </w:tc>
        <w:tc>
          <w:tcPr>
            <w:tcW w:w="1300" w:type="dxa"/>
            <w:shd w:val="clear" w:color="auto" w:fill="D9D9D9" w:themeFill="background1" w:themeFillShade="D9"/>
            <w:vAlign w:val="bottom"/>
          </w:tcPr>
          <w:p w14:paraId="66961C38" w14:textId="77777777" w:rsidR="00E93640" w:rsidRDefault="00E93640" w:rsidP="00561E15">
            <w:pPr>
              <w:rPr>
                <w:b/>
              </w:rPr>
            </w:pPr>
            <w:r>
              <w:rPr>
                <w:b/>
              </w:rPr>
              <w:t>Kardinalitet</w:t>
            </w:r>
          </w:p>
        </w:tc>
      </w:tr>
      <w:tr w:rsidR="00E93640" w14:paraId="3DEF5A56" w14:textId="77777777" w:rsidTr="00561E15">
        <w:tc>
          <w:tcPr>
            <w:tcW w:w="2800" w:type="dxa"/>
          </w:tcPr>
          <w:p w14:paraId="5DD4A43C" w14:textId="77777777" w:rsidR="00E93640" w:rsidRDefault="00E93640" w:rsidP="00561E15">
            <w:r>
              <w:t>employeeId</w:t>
            </w:r>
          </w:p>
        </w:tc>
        <w:tc>
          <w:tcPr>
            <w:tcW w:w="2000" w:type="dxa"/>
          </w:tcPr>
          <w:p w14:paraId="41AD6A5D" w14:textId="77777777" w:rsidR="00E93640" w:rsidRDefault="00E93640" w:rsidP="00561E15">
            <w:r>
              <w:t>common:HsaId</w:t>
            </w:r>
          </w:p>
        </w:tc>
        <w:tc>
          <w:tcPr>
            <w:tcW w:w="4000" w:type="dxa"/>
          </w:tcPr>
          <w:p w14:paraId="34D64016" w14:textId="77777777" w:rsidR="00E93640" w:rsidRDefault="00E93640" w:rsidP="00561E15">
            <w:r>
              <w:t>Id för medarbetaren/personen.</w:t>
            </w:r>
          </w:p>
        </w:tc>
        <w:tc>
          <w:tcPr>
            <w:tcW w:w="1300" w:type="dxa"/>
          </w:tcPr>
          <w:p w14:paraId="1A655EB7" w14:textId="77777777" w:rsidR="00E93640" w:rsidRDefault="00E93640" w:rsidP="00561E15">
            <w:r>
              <w:t>1</w:t>
            </w:r>
          </w:p>
        </w:tc>
      </w:tr>
      <w:tr w:rsidR="00E93640" w14:paraId="196CBB60" w14:textId="77777777" w:rsidTr="00561E15">
        <w:tc>
          <w:tcPr>
            <w:tcW w:w="2800" w:type="dxa"/>
          </w:tcPr>
          <w:p w14:paraId="22697680" w14:textId="77777777" w:rsidR="00E93640" w:rsidRDefault="00E93640" w:rsidP="00561E15">
            <w:r>
              <w:t>careProviderId</w:t>
            </w:r>
          </w:p>
        </w:tc>
        <w:tc>
          <w:tcPr>
            <w:tcW w:w="2000" w:type="dxa"/>
          </w:tcPr>
          <w:p w14:paraId="42F3DD7F" w14:textId="77777777" w:rsidR="00E93640" w:rsidRDefault="00E93640" w:rsidP="00561E15">
            <w:r>
              <w:t>common:HsaId</w:t>
            </w:r>
          </w:p>
        </w:tc>
        <w:tc>
          <w:tcPr>
            <w:tcW w:w="4000" w:type="dxa"/>
          </w:tcPr>
          <w:p w14:paraId="2085388A" w14:textId="77777777" w:rsidR="00E93640" w:rsidRDefault="00E93640" w:rsidP="00561E15">
            <w:r>
              <w:t>Id på medarbetarens vårdgivare enligt aktuellt medarbetaruppdrag.</w:t>
            </w:r>
          </w:p>
        </w:tc>
        <w:tc>
          <w:tcPr>
            <w:tcW w:w="1300" w:type="dxa"/>
          </w:tcPr>
          <w:p w14:paraId="31D6D316" w14:textId="77777777" w:rsidR="00E93640" w:rsidRDefault="00E93640" w:rsidP="00561E15">
            <w:r>
              <w:t>1</w:t>
            </w:r>
          </w:p>
        </w:tc>
      </w:tr>
      <w:tr w:rsidR="00E93640" w14:paraId="36351CFF" w14:textId="77777777" w:rsidTr="00561E15">
        <w:tc>
          <w:tcPr>
            <w:tcW w:w="2800" w:type="dxa"/>
          </w:tcPr>
          <w:p w14:paraId="7B5D172E" w14:textId="77777777" w:rsidR="00E93640" w:rsidRDefault="00E93640" w:rsidP="00561E15">
            <w:r>
              <w:t>careUnitId</w:t>
            </w:r>
          </w:p>
        </w:tc>
        <w:tc>
          <w:tcPr>
            <w:tcW w:w="2000" w:type="dxa"/>
          </w:tcPr>
          <w:p w14:paraId="3D4F4097" w14:textId="77777777" w:rsidR="00E93640" w:rsidRDefault="00E93640" w:rsidP="00561E15">
            <w:r>
              <w:t>common:HsaId</w:t>
            </w:r>
          </w:p>
        </w:tc>
        <w:tc>
          <w:tcPr>
            <w:tcW w:w="4000" w:type="dxa"/>
          </w:tcPr>
          <w:p w14:paraId="246DA485" w14:textId="77777777" w:rsidR="00E93640" w:rsidRDefault="00E93640" w:rsidP="00561E15">
            <w:r>
              <w:t>Id på medarbetarens vårdenhet enligt aktuellt medarbetaruppdrag.</w:t>
            </w:r>
          </w:p>
        </w:tc>
        <w:tc>
          <w:tcPr>
            <w:tcW w:w="1300" w:type="dxa"/>
          </w:tcPr>
          <w:p w14:paraId="1D4D369E" w14:textId="77777777" w:rsidR="00E93640" w:rsidRDefault="00E93640" w:rsidP="00561E15">
            <w:r>
              <w:t>1</w:t>
            </w:r>
          </w:p>
        </w:tc>
      </w:tr>
    </w:tbl>
    <w:p w14:paraId="2EA6350F" w14:textId="77777777" w:rsidR="00E93640" w:rsidRDefault="00E93640" w:rsidP="00E93640">
      <w:pPr>
        <w:pStyle w:val="Heading3"/>
        <w:numPr>
          <w:ilvl w:val="2"/>
          <w:numId w:val="13"/>
        </w:numPr>
      </w:pPr>
      <w:proofErr w:type="spellStart"/>
      <w:proofErr w:type="gramStart"/>
      <w:r>
        <w:t>common:ResultCode</w:t>
      </w:r>
      <w:proofErr w:type="spellEnd"/>
      <w:proofErr w:type="gramEnd"/>
    </w:p>
    <w:p w14:paraId="394E52CC" w14:textId="77777777" w:rsidR="00E93640" w:rsidRDefault="00E93640" w:rsidP="00E93640">
      <w:r>
        <w:t>Enumerationsvärde som anger de svarskoder som finns.</w:t>
      </w:r>
    </w:p>
    <w:p w14:paraId="0CCB277E" w14:textId="77777777" w:rsidR="00E93640" w:rsidRDefault="00E93640" w:rsidP="00E93640"/>
    <w:p w14:paraId="68B6B5E8" w14:textId="77777777" w:rsidR="00E93640" w:rsidRDefault="00E93640" w:rsidP="00E93640"/>
    <w:tbl>
      <w:tblPr>
        <w:tblStyle w:val="TableGrid"/>
        <w:tblW w:w="9100" w:type="dxa"/>
        <w:tblLayout w:type="fixed"/>
        <w:tblLook w:val="04A0" w:firstRow="1" w:lastRow="0" w:firstColumn="1" w:lastColumn="0" w:noHBand="0" w:noVBand="1"/>
      </w:tblPr>
      <w:tblGrid>
        <w:gridCol w:w="2534"/>
        <w:gridCol w:w="6566"/>
      </w:tblGrid>
      <w:tr w:rsidR="00E93640" w14:paraId="558DC0DE" w14:textId="77777777" w:rsidTr="00561E15">
        <w:trPr>
          <w:trHeight w:val="384"/>
        </w:trPr>
        <w:tc>
          <w:tcPr>
            <w:tcW w:w="2800" w:type="dxa"/>
            <w:shd w:val="clear" w:color="auto" w:fill="D9D9D9" w:themeFill="background1" w:themeFillShade="D9"/>
            <w:vAlign w:val="bottom"/>
          </w:tcPr>
          <w:p w14:paraId="446D7AC5" w14:textId="77777777" w:rsidR="00E93640" w:rsidRDefault="00E93640" w:rsidP="00561E15">
            <w:pPr>
              <w:rPr>
                <w:b/>
              </w:rPr>
            </w:pPr>
            <w:r>
              <w:rPr>
                <w:b/>
              </w:rPr>
              <w:t>Värde</w:t>
            </w:r>
          </w:p>
        </w:tc>
        <w:tc>
          <w:tcPr>
            <w:tcW w:w="7300" w:type="dxa"/>
            <w:shd w:val="clear" w:color="auto" w:fill="D9D9D9" w:themeFill="background1" w:themeFillShade="D9"/>
            <w:vAlign w:val="bottom"/>
          </w:tcPr>
          <w:p w14:paraId="370BAA37" w14:textId="77777777" w:rsidR="00E93640" w:rsidRDefault="00E93640" w:rsidP="00561E15">
            <w:pPr>
              <w:rPr>
                <w:b/>
              </w:rPr>
            </w:pPr>
            <w:r>
              <w:rPr>
                <w:b/>
              </w:rPr>
              <w:t>Beskrivning</w:t>
            </w:r>
          </w:p>
        </w:tc>
      </w:tr>
      <w:tr w:rsidR="00E93640" w14:paraId="69F0392E" w14:textId="77777777" w:rsidTr="00561E15">
        <w:tc>
          <w:tcPr>
            <w:tcW w:w="2800" w:type="dxa"/>
          </w:tcPr>
          <w:p w14:paraId="3A2CEA07" w14:textId="77777777" w:rsidR="00E93640" w:rsidRDefault="00E93640" w:rsidP="00561E15">
            <w:r>
              <w:t>"OK"</w:t>
            </w:r>
          </w:p>
        </w:tc>
        <w:tc>
          <w:tcPr>
            <w:tcW w:w="7300" w:type="dxa"/>
          </w:tcPr>
          <w:p w14:paraId="681ADF2A" w14:textId="77777777" w:rsidR="00E93640" w:rsidRDefault="00E93640" w:rsidP="00561E15">
            <w:r>
              <w:t>Transaktionen har utförts enligt uppdraget.</w:t>
            </w:r>
          </w:p>
        </w:tc>
      </w:tr>
      <w:tr w:rsidR="00E93640" w14:paraId="2FC3FA52" w14:textId="77777777" w:rsidTr="00561E15">
        <w:tc>
          <w:tcPr>
            <w:tcW w:w="2800" w:type="dxa"/>
          </w:tcPr>
          <w:p w14:paraId="3FCE7B45" w14:textId="77777777" w:rsidR="00E93640" w:rsidRDefault="00E93640" w:rsidP="00561E15">
            <w:r>
              <w:t>"INFO"</w:t>
            </w:r>
          </w:p>
        </w:tc>
        <w:tc>
          <w:tcPr>
            <w:tcW w:w="7300" w:type="dxa"/>
          </w:tcPr>
          <w:p w14:paraId="6F5BCC92" w14:textId="77777777" w:rsidR="00E93640" w:rsidRDefault="00E93640" w:rsidP="00561E15">
            <w:r>
              <w:t xml:space="preserve">Transaktionen har utförts enligt begäran, men det finns ett meddelande som konsumenten måste visa upp för användaren (om tillämpbart). Exempel på </w:t>
            </w:r>
            <w:r>
              <w:lastRenderedPageBreak/>
              <w:t>detta kan vara "kom fastande".</w:t>
            </w:r>
          </w:p>
        </w:tc>
      </w:tr>
      <w:tr w:rsidR="00E93640" w14:paraId="045365E8" w14:textId="77777777" w:rsidTr="00561E15">
        <w:tc>
          <w:tcPr>
            <w:tcW w:w="2800" w:type="dxa"/>
          </w:tcPr>
          <w:p w14:paraId="0C66EA3E" w14:textId="77777777" w:rsidR="00E93640" w:rsidRDefault="00E93640" w:rsidP="00561E15">
            <w:r>
              <w:lastRenderedPageBreak/>
              <w:t>"ERROR"</w:t>
            </w:r>
          </w:p>
        </w:tc>
        <w:tc>
          <w:tcPr>
            <w:tcW w:w="7300" w:type="dxa"/>
          </w:tcPr>
          <w:p w14:paraId="633506D1" w14:textId="77777777" w:rsidR="00E93640" w:rsidRDefault="00E93640" w:rsidP="00561E15">
            <w:r>
              <w:t>Transaktionen har INTE kunnat utföras p.g.a ett logiskt fel. Det finns ett meddelande som konsumenten måste visa upp. Exempel på detta kan vara "tiden har bokats av annan patient".</w:t>
            </w:r>
          </w:p>
        </w:tc>
      </w:tr>
    </w:tbl>
    <w:p w14:paraId="0E7930ED" w14:textId="77777777" w:rsidR="00E93640" w:rsidRDefault="00E93640" w:rsidP="00E93640">
      <w:pPr>
        <w:pStyle w:val="Heading3"/>
        <w:numPr>
          <w:ilvl w:val="2"/>
          <w:numId w:val="13"/>
        </w:numPr>
      </w:pPr>
      <w:proofErr w:type="spellStart"/>
      <w:proofErr w:type="gramStart"/>
      <w:r>
        <w:t>common:OwnerId</w:t>
      </w:r>
      <w:proofErr w:type="spellEnd"/>
      <w:proofErr w:type="gramEnd"/>
    </w:p>
    <w:p w14:paraId="5A56BE0D" w14:textId="77777777" w:rsidR="00E93640" w:rsidRDefault="00E93640" w:rsidP="00E93640">
      <w:r>
        <w:t>Datatyp som identifierar systemet som registrerade/skapade artifakten. Används endast för tekniskt bruk för t.ex. uppföljning och spårning.</w:t>
      </w:r>
    </w:p>
    <w:p w14:paraId="4CC5DD47" w14:textId="77777777" w:rsidR="00E93640" w:rsidRDefault="00E93640" w:rsidP="00E93640"/>
    <w:p w14:paraId="5DC6BD7D" w14:textId="77777777" w:rsidR="00E93640" w:rsidRDefault="00E93640" w:rsidP="00E93640">
      <w:r>
        <w:t>Maxlängd: 512</w:t>
      </w:r>
    </w:p>
    <w:p w14:paraId="2C60564D" w14:textId="77777777" w:rsidR="00E93640" w:rsidRDefault="00E93640" w:rsidP="00E93640"/>
    <w:p w14:paraId="06DBA569" w14:textId="77777777" w:rsidR="00E93640" w:rsidRDefault="00E93640" w:rsidP="00E93640">
      <w:pPr>
        <w:pStyle w:val="Heading2"/>
      </w:pPr>
      <w:r>
        <w:t xml:space="preserve">Datatyper från namnrymd </w:t>
      </w:r>
      <w:proofErr w:type="gramStart"/>
      <w:r>
        <w:t>urn:riv</w:t>
      </w:r>
      <w:proofErr w:type="gramEnd"/>
      <w:r>
        <w:t>:ehr:patientconsent:1</w:t>
      </w:r>
    </w:p>
    <w:p w14:paraId="33657407" w14:textId="77777777" w:rsidR="00E93640" w:rsidRDefault="00E93640" w:rsidP="00E93640">
      <w:r>
        <w:t>Nedan beskrivs några komplexa datatyper som är deklarerade i aktuell namnrymd urn:riv:ehr:patientconsent:1, version 1.0. Dessa datatyper är vanligt förekommande i övriga tjänster senare i kapitlet.</w:t>
      </w:r>
    </w:p>
    <w:p w14:paraId="562103F0" w14:textId="77777777" w:rsidR="00E93640" w:rsidRDefault="00E93640" w:rsidP="00E93640">
      <w:pPr>
        <w:pStyle w:val="Heading3"/>
        <w:numPr>
          <w:ilvl w:val="2"/>
          <w:numId w:val="13"/>
        </w:numPr>
      </w:pPr>
      <w:proofErr w:type="spellStart"/>
      <w:proofErr w:type="gramStart"/>
      <w:r>
        <w:t>patientconsent:Scope</w:t>
      </w:r>
      <w:proofErr w:type="spellEnd"/>
      <w:proofErr w:type="gramEnd"/>
    </w:p>
    <w:p w14:paraId="4BA0EE65" w14:textId="77777777" w:rsidR="00E93640" w:rsidRDefault="00E93640" w:rsidP="00E93640">
      <w:r>
        <w:t>Enumerationsvärde som anger omfånget/tillämpningsområde på intyget.</w:t>
      </w:r>
    </w:p>
    <w:p w14:paraId="77E67B38" w14:textId="77777777" w:rsidR="00E93640" w:rsidRDefault="00E93640" w:rsidP="00E93640"/>
    <w:p w14:paraId="60120E13" w14:textId="77777777" w:rsidR="00E93640" w:rsidRDefault="00E93640" w:rsidP="00E93640"/>
    <w:tbl>
      <w:tblPr>
        <w:tblStyle w:val="TableGrid"/>
        <w:tblW w:w="9100" w:type="dxa"/>
        <w:tblLayout w:type="fixed"/>
        <w:tblLook w:val="04A0" w:firstRow="1" w:lastRow="0" w:firstColumn="1" w:lastColumn="0" w:noHBand="0" w:noVBand="1"/>
      </w:tblPr>
      <w:tblGrid>
        <w:gridCol w:w="2534"/>
        <w:gridCol w:w="6566"/>
      </w:tblGrid>
      <w:tr w:rsidR="00E93640" w14:paraId="116E1E89" w14:textId="77777777" w:rsidTr="00561E15">
        <w:trPr>
          <w:trHeight w:val="384"/>
        </w:trPr>
        <w:tc>
          <w:tcPr>
            <w:tcW w:w="2800" w:type="dxa"/>
            <w:shd w:val="clear" w:color="auto" w:fill="D9D9D9" w:themeFill="background1" w:themeFillShade="D9"/>
            <w:vAlign w:val="bottom"/>
          </w:tcPr>
          <w:p w14:paraId="2FB2DCF9" w14:textId="77777777" w:rsidR="00E93640" w:rsidRDefault="00E93640" w:rsidP="00561E15">
            <w:pPr>
              <w:rPr>
                <w:b/>
              </w:rPr>
            </w:pPr>
            <w:r>
              <w:rPr>
                <w:b/>
              </w:rPr>
              <w:t>Värde</w:t>
            </w:r>
          </w:p>
        </w:tc>
        <w:tc>
          <w:tcPr>
            <w:tcW w:w="7300" w:type="dxa"/>
            <w:shd w:val="clear" w:color="auto" w:fill="D9D9D9" w:themeFill="background1" w:themeFillShade="D9"/>
            <w:vAlign w:val="bottom"/>
          </w:tcPr>
          <w:p w14:paraId="7BD40FC6" w14:textId="77777777" w:rsidR="00E93640" w:rsidRDefault="00E93640" w:rsidP="00561E15">
            <w:pPr>
              <w:rPr>
                <w:b/>
              </w:rPr>
            </w:pPr>
            <w:r>
              <w:rPr>
                <w:b/>
              </w:rPr>
              <w:t>Beskrivning</w:t>
            </w:r>
          </w:p>
        </w:tc>
      </w:tr>
      <w:tr w:rsidR="00E93640" w14:paraId="4A904F88" w14:textId="77777777" w:rsidTr="00561E15">
        <w:tc>
          <w:tcPr>
            <w:tcW w:w="2800" w:type="dxa"/>
          </w:tcPr>
          <w:p w14:paraId="48962E22" w14:textId="77777777" w:rsidR="00E93640" w:rsidRDefault="00E93640" w:rsidP="00561E15">
            <w:r>
              <w:t>"NationalLevel"</w:t>
            </w:r>
          </w:p>
        </w:tc>
        <w:tc>
          <w:tcPr>
            <w:tcW w:w="7300" w:type="dxa"/>
          </w:tcPr>
          <w:p w14:paraId="4474A951" w14:textId="77777777" w:rsidR="00E93640" w:rsidRDefault="00E93640" w:rsidP="00561E15">
            <w:r>
              <w:t>Intyget gäller på nationell nivå.</w:t>
            </w:r>
          </w:p>
        </w:tc>
      </w:tr>
    </w:tbl>
    <w:p w14:paraId="1D47FCB5" w14:textId="77777777" w:rsidR="00E93640" w:rsidRDefault="00E93640" w:rsidP="00E93640">
      <w:pPr>
        <w:pStyle w:val="Heading3"/>
        <w:numPr>
          <w:ilvl w:val="2"/>
          <w:numId w:val="13"/>
        </w:numPr>
      </w:pPr>
      <w:proofErr w:type="spellStart"/>
      <w:proofErr w:type="gramStart"/>
      <w:r>
        <w:t>patientconsent:CancelledAssertion</w:t>
      </w:r>
      <w:proofErr w:type="spellEnd"/>
      <w:proofErr w:type="gramEnd"/>
    </w:p>
    <w:p w14:paraId="6DB67F99" w14:textId="77777777" w:rsidR="00E93640" w:rsidRDefault="00E93640" w:rsidP="00E93640">
      <w:r>
        <w:t>Datatyp som representerar ett makulerat eller återkallat samtycke samt tidpunkten när makuleringen eller återkallan utfördes.</w:t>
      </w:r>
    </w:p>
    <w:p w14:paraId="0D49F43D" w14:textId="77777777" w:rsidR="00E93640" w:rsidRDefault="00E93640" w:rsidP="00E93640"/>
    <w:p w14:paraId="692B91F6" w14:textId="77777777" w:rsidR="00E93640" w:rsidRDefault="00E93640" w:rsidP="00E93640"/>
    <w:tbl>
      <w:tblPr>
        <w:tblStyle w:val="TableGrid"/>
        <w:tblW w:w="9100" w:type="dxa"/>
        <w:tblLayout w:type="fixed"/>
        <w:tblLook w:val="04A0" w:firstRow="1" w:lastRow="0" w:firstColumn="1" w:lastColumn="0" w:noHBand="0" w:noVBand="1"/>
      </w:tblPr>
      <w:tblGrid>
        <w:gridCol w:w="2520"/>
        <w:gridCol w:w="1807"/>
        <w:gridCol w:w="3589"/>
        <w:gridCol w:w="1184"/>
      </w:tblGrid>
      <w:tr w:rsidR="00E93640" w14:paraId="5C3D0106" w14:textId="77777777" w:rsidTr="00561E15">
        <w:trPr>
          <w:trHeight w:val="384"/>
        </w:trPr>
        <w:tc>
          <w:tcPr>
            <w:tcW w:w="2800" w:type="dxa"/>
            <w:shd w:val="clear" w:color="auto" w:fill="D9D9D9" w:themeFill="background1" w:themeFillShade="D9"/>
            <w:vAlign w:val="bottom"/>
          </w:tcPr>
          <w:p w14:paraId="478B8759" w14:textId="77777777" w:rsidR="00E93640" w:rsidRDefault="00E93640" w:rsidP="00561E15">
            <w:pPr>
              <w:rPr>
                <w:b/>
              </w:rPr>
            </w:pPr>
            <w:r>
              <w:rPr>
                <w:b/>
              </w:rPr>
              <w:t>Namn</w:t>
            </w:r>
          </w:p>
        </w:tc>
        <w:tc>
          <w:tcPr>
            <w:tcW w:w="2000" w:type="dxa"/>
            <w:shd w:val="clear" w:color="auto" w:fill="D9D9D9" w:themeFill="background1" w:themeFillShade="D9"/>
            <w:vAlign w:val="bottom"/>
          </w:tcPr>
          <w:p w14:paraId="4ED43A45" w14:textId="77777777" w:rsidR="00E93640" w:rsidRDefault="00E93640" w:rsidP="00561E15">
            <w:pPr>
              <w:rPr>
                <w:b/>
              </w:rPr>
            </w:pPr>
            <w:r>
              <w:rPr>
                <w:b/>
              </w:rPr>
              <w:t>Datatyp</w:t>
            </w:r>
          </w:p>
        </w:tc>
        <w:tc>
          <w:tcPr>
            <w:tcW w:w="4000" w:type="dxa"/>
            <w:shd w:val="clear" w:color="auto" w:fill="D9D9D9" w:themeFill="background1" w:themeFillShade="D9"/>
            <w:vAlign w:val="bottom"/>
          </w:tcPr>
          <w:p w14:paraId="3ECC5A35" w14:textId="77777777" w:rsidR="00E93640" w:rsidRDefault="00E93640" w:rsidP="00561E15">
            <w:pPr>
              <w:rPr>
                <w:b/>
              </w:rPr>
            </w:pPr>
            <w:r>
              <w:rPr>
                <w:b/>
              </w:rPr>
              <w:t>Beskrivning</w:t>
            </w:r>
          </w:p>
        </w:tc>
        <w:tc>
          <w:tcPr>
            <w:tcW w:w="1300" w:type="dxa"/>
            <w:shd w:val="clear" w:color="auto" w:fill="D9D9D9" w:themeFill="background1" w:themeFillShade="D9"/>
            <w:vAlign w:val="bottom"/>
          </w:tcPr>
          <w:p w14:paraId="40AD87BC" w14:textId="77777777" w:rsidR="00E93640" w:rsidRDefault="00E93640" w:rsidP="00561E15">
            <w:pPr>
              <w:rPr>
                <w:b/>
              </w:rPr>
            </w:pPr>
            <w:r>
              <w:rPr>
                <w:b/>
              </w:rPr>
              <w:t>Kardinalitet</w:t>
            </w:r>
          </w:p>
        </w:tc>
      </w:tr>
      <w:tr w:rsidR="00E93640" w14:paraId="55625585" w14:textId="77777777" w:rsidTr="00561E15">
        <w:tc>
          <w:tcPr>
            <w:tcW w:w="2800" w:type="dxa"/>
          </w:tcPr>
          <w:p w14:paraId="2B5D3931" w14:textId="77777777" w:rsidR="00E93640" w:rsidRDefault="00E93640" w:rsidP="00561E15">
            <w:r>
              <w:t>assertionId</w:t>
            </w:r>
          </w:p>
        </w:tc>
        <w:tc>
          <w:tcPr>
            <w:tcW w:w="2000" w:type="dxa"/>
          </w:tcPr>
          <w:p w14:paraId="3267E9DD" w14:textId="77777777" w:rsidR="00E93640" w:rsidRDefault="00E93640" w:rsidP="00561E15">
            <w:r>
              <w:t>common:Id</w:t>
            </w:r>
          </w:p>
        </w:tc>
        <w:tc>
          <w:tcPr>
            <w:tcW w:w="4000" w:type="dxa"/>
          </w:tcPr>
          <w:p w14:paraId="57838DB0" w14:textId="77777777" w:rsidR="00E93640" w:rsidRDefault="00E93640" w:rsidP="00561E15">
            <w:r>
              <w:t>Id på det makulerade eller återkallade samtycket.</w:t>
            </w:r>
          </w:p>
        </w:tc>
        <w:tc>
          <w:tcPr>
            <w:tcW w:w="1300" w:type="dxa"/>
          </w:tcPr>
          <w:p w14:paraId="6CDF80F0" w14:textId="77777777" w:rsidR="00E93640" w:rsidRDefault="00E93640" w:rsidP="00561E15">
            <w:r>
              <w:t>1</w:t>
            </w:r>
          </w:p>
        </w:tc>
      </w:tr>
      <w:tr w:rsidR="00E93640" w14:paraId="753CA23D" w14:textId="77777777" w:rsidTr="00561E15">
        <w:tc>
          <w:tcPr>
            <w:tcW w:w="2800" w:type="dxa"/>
          </w:tcPr>
          <w:p w14:paraId="3877C388" w14:textId="77777777" w:rsidR="00E93640" w:rsidRDefault="00E93640" w:rsidP="00561E15">
            <w:r>
              <w:t>cancellationDate</w:t>
            </w:r>
          </w:p>
        </w:tc>
        <w:tc>
          <w:tcPr>
            <w:tcW w:w="2000" w:type="dxa"/>
          </w:tcPr>
          <w:p w14:paraId="659507AE" w14:textId="77777777" w:rsidR="00E93640" w:rsidRDefault="00E93640" w:rsidP="00561E15">
            <w:r>
              <w:t>xs:dateTime</w:t>
            </w:r>
          </w:p>
        </w:tc>
        <w:tc>
          <w:tcPr>
            <w:tcW w:w="4000" w:type="dxa"/>
          </w:tcPr>
          <w:p w14:paraId="21547ECC" w14:textId="77777777" w:rsidR="00E93640" w:rsidRDefault="00E93640" w:rsidP="00561E15">
            <w:r>
              <w:t>Tidpunkt när makuleringen eller återkallan utfördes.</w:t>
            </w:r>
          </w:p>
        </w:tc>
        <w:tc>
          <w:tcPr>
            <w:tcW w:w="1300" w:type="dxa"/>
          </w:tcPr>
          <w:p w14:paraId="419110C1" w14:textId="77777777" w:rsidR="00E93640" w:rsidRDefault="00E93640" w:rsidP="00561E15">
            <w:r>
              <w:t>1</w:t>
            </w:r>
          </w:p>
        </w:tc>
      </w:tr>
    </w:tbl>
    <w:p w14:paraId="3228EE1B" w14:textId="77777777" w:rsidR="00E93640" w:rsidRDefault="00E93640" w:rsidP="00E93640">
      <w:pPr>
        <w:pStyle w:val="Heading3"/>
        <w:numPr>
          <w:ilvl w:val="2"/>
          <w:numId w:val="13"/>
        </w:numPr>
      </w:pPr>
      <w:proofErr w:type="spellStart"/>
      <w:proofErr w:type="gramStart"/>
      <w:r>
        <w:t>patientconsent:AllAssertions</w:t>
      </w:r>
      <w:proofErr w:type="spellEnd"/>
      <w:proofErr w:type="gramEnd"/>
    </w:p>
    <w:p w14:paraId="67434385" w14:textId="77777777" w:rsidR="00E93640" w:rsidRDefault="00E93640" w:rsidP="00E93640">
      <w:r>
        <w:t>Datatyp som representerar en lista med giltiga intyg tillsammans med en lista av makulerade och återkallade intyg. Den används för att dela upp svaret från tjänsten i mindre delar baserat på tidpunkt.</w:t>
      </w:r>
    </w:p>
    <w:p w14:paraId="1A822A9F" w14:textId="77777777" w:rsidR="00E93640" w:rsidRDefault="00E93640" w:rsidP="00E93640">
      <w:r>
        <w:t>Datatypen innehåller information om det finns ytterligare intyg att hämta samt en ny starttidpunkt för när nästa sekvens av intyg startar.</w:t>
      </w:r>
    </w:p>
    <w:p w14:paraId="0EA9DF6B" w14:textId="77777777" w:rsidR="00E93640" w:rsidRDefault="00E93640" w:rsidP="00E93640"/>
    <w:p w14:paraId="25ECD48E" w14:textId="77777777" w:rsidR="00E93640" w:rsidRDefault="00E93640" w:rsidP="00E93640"/>
    <w:tbl>
      <w:tblPr>
        <w:tblStyle w:val="TableGrid"/>
        <w:tblW w:w="9100" w:type="dxa"/>
        <w:tblLayout w:type="fixed"/>
        <w:tblLook w:val="04A0" w:firstRow="1" w:lastRow="0" w:firstColumn="1" w:lastColumn="0" w:noHBand="0" w:noVBand="1"/>
      </w:tblPr>
      <w:tblGrid>
        <w:gridCol w:w="2520"/>
        <w:gridCol w:w="1807"/>
        <w:gridCol w:w="3589"/>
        <w:gridCol w:w="1184"/>
      </w:tblGrid>
      <w:tr w:rsidR="00E93640" w14:paraId="06986CED" w14:textId="77777777" w:rsidTr="00561E15">
        <w:trPr>
          <w:trHeight w:val="384"/>
        </w:trPr>
        <w:tc>
          <w:tcPr>
            <w:tcW w:w="2800" w:type="dxa"/>
            <w:shd w:val="clear" w:color="auto" w:fill="D9D9D9" w:themeFill="background1" w:themeFillShade="D9"/>
            <w:vAlign w:val="bottom"/>
          </w:tcPr>
          <w:p w14:paraId="09A30669" w14:textId="77777777" w:rsidR="00E93640" w:rsidRDefault="00E93640" w:rsidP="00561E15">
            <w:pPr>
              <w:rPr>
                <w:b/>
              </w:rPr>
            </w:pPr>
            <w:r>
              <w:rPr>
                <w:b/>
              </w:rPr>
              <w:t>Namn</w:t>
            </w:r>
          </w:p>
        </w:tc>
        <w:tc>
          <w:tcPr>
            <w:tcW w:w="2000" w:type="dxa"/>
            <w:shd w:val="clear" w:color="auto" w:fill="D9D9D9" w:themeFill="background1" w:themeFillShade="D9"/>
            <w:vAlign w:val="bottom"/>
          </w:tcPr>
          <w:p w14:paraId="4E398DCF" w14:textId="77777777" w:rsidR="00E93640" w:rsidRDefault="00E93640" w:rsidP="00561E15">
            <w:pPr>
              <w:rPr>
                <w:b/>
              </w:rPr>
            </w:pPr>
            <w:r>
              <w:rPr>
                <w:b/>
              </w:rPr>
              <w:t>Datatyp</w:t>
            </w:r>
          </w:p>
        </w:tc>
        <w:tc>
          <w:tcPr>
            <w:tcW w:w="4000" w:type="dxa"/>
            <w:shd w:val="clear" w:color="auto" w:fill="D9D9D9" w:themeFill="background1" w:themeFillShade="D9"/>
            <w:vAlign w:val="bottom"/>
          </w:tcPr>
          <w:p w14:paraId="110229B9" w14:textId="77777777" w:rsidR="00E93640" w:rsidRDefault="00E93640" w:rsidP="00561E15">
            <w:pPr>
              <w:rPr>
                <w:b/>
              </w:rPr>
            </w:pPr>
            <w:r>
              <w:rPr>
                <w:b/>
              </w:rPr>
              <w:t>Beskrivning</w:t>
            </w:r>
          </w:p>
        </w:tc>
        <w:tc>
          <w:tcPr>
            <w:tcW w:w="1300" w:type="dxa"/>
            <w:shd w:val="clear" w:color="auto" w:fill="D9D9D9" w:themeFill="background1" w:themeFillShade="D9"/>
            <w:vAlign w:val="bottom"/>
          </w:tcPr>
          <w:p w14:paraId="1B076AC9" w14:textId="77777777" w:rsidR="00E93640" w:rsidRDefault="00E93640" w:rsidP="00561E15">
            <w:pPr>
              <w:rPr>
                <w:b/>
              </w:rPr>
            </w:pPr>
            <w:r>
              <w:rPr>
                <w:b/>
              </w:rPr>
              <w:t>Kardinalitet</w:t>
            </w:r>
          </w:p>
        </w:tc>
      </w:tr>
      <w:tr w:rsidR="00E93640" w14:paraId="6BC22B00" w14:textId="77777777" w:rsidTr="00561E15">
        <w:tc>
          <w:tcPr>
            <w:tcW w:w="2800" w:type="dxa"/>
          </w:tcPr>
          <w:p w14:paraId="209773A7" w14:textId="77777777" w:rsidR="00E93640" w:rsidRDefault="00E93640" w:rsidP="00561E15">
            <w:r>
              <w:t>moreOnOrAfter</w:t>
            </w:r>
          </w:p>
        </w:tc>
        <w:tc>
          <w:tcPr>
            <w:tcW w:w="2000" w:type="dxa"/>
          </w:tcPr>
          <w:p w14:paraId="6D3C7FF1" w14:textId="77777777" w:rsidR="00E93640" w:rsidRDefault="00E93640" w:rsidP="00561E15">
            <w:r>
              <w:t>xs:dateTime</w:t>
            </w:r>
          </w:p>
        </w:tc>
        <w:tc>
          <w:tcPr>
            <w:tcW w:w="4000" w:type="dxa"/>
          </w:tcPr>
          <w:p w14:paraId="45053C2F" w14:textId="77777777" w:rsidR="00E93640" w:rsidRDefault="00E93640" w:rsidP="00561E15">
            <w:r>
              <w:t xml:space="preserve">Anger fr.o.m. vilken tidpunkt ytterligare samtyckesintyg finns att hämta. Tidpunkten kan användas iterativt i anrop till tjänsten som ett värde till parametern CreatedOnOrAfter. </w:t>
            </w:r>
          </w:p>
          <w:p w14:paraId="74E2A5AC" w14:textId="77777777" w:rsidR="00E93640" w:rsidRDefault="00E93640" w:rsidP="00561E15">
            <w:r>
              <w:t xml:space="preserve">Om inga fler samtyckesintyg finns att tillgå returneras ändå en tidpunkt vilket då får representera nästa möjliga hämtningstidpunkt, dvs nya samtyckesintyg kommer att bli </w:t>
            </w:r>
            <w:r>
              <w:lastRenderedPageBreak/>
              <w:t>registrerade efter denna tidpunkt.</w:t>
            </w:r>
          </w:p>
        </w:tc>
        <w:tc>
          <w:tcPr>
            <w:tcW w:w="1300" w:type="dxa"/>
          </w:tcPr>
          <w:p w14:paraId="35FAA614" w14:textId="77777777" w:rsidR="00E93640" w:rsidRDefault="00E93640" w:rsidP="00561E15">
            <w:r>
              <w:lastRenderedPageBreak/>
              <w:t>1</w:t>
            </w:r>
          </w:p>
        </w:tc>
      </w:tr>
      <w:tr w:rsidR="00E93640" w14:paraId="58F19422" w14:textId="77777777" w:rsidTr="00561E15">
        <w:tc>
          <w:tcPr>
            <w:tcW w:w="2800" w:type="dxa"/>
          </w:tcPr>
          <w:p w14:paraId="12F881C2" w14:textId="77777777" w:rsidR="00E93640" w:rsidRDefault="00E93640" w:rsidP="00561E15">
            <w:r>
              <w:lastRenderedPageBreak/>
              <w:t>hasMore</w:t>
            </w:r>
          </w:p>
        </w:tc>
        <w:tc>
          <w:tcPr>
            <w:tcW w:w="2000" w:type="dxa"/>
          </w:tcPr>
          <w:p w14:paraId="6296B263" w14:textId="77777777" w:rsidR="00E93640" w:rsidRDefault="00E93640" w:rsidP="00561E15">
            <w:r>
              <w:t>xs:boolean</w:t>
            </w:r>
          </w:p>
        </w:tc>
        <w:tc>
          <w:tcPr>
            <w:tcW w:w="4000" w:type="dxa"/>
          </w:tcPr>
          <w:p w14:paraId="4A4661AC" w14:textId="77777777" w:rsidR="00E93640" w:rsidRDefault="00E93640" w:rsidP="00561E15">
            <w:r>
              <w:t>Anger om det finns ytterligare samtycken att hämta. Om fler samtycken finns att hämta bör hämtningen utgå fr.o.m. den tidpunkt som anges i MoreOnOrAfter.</w:t>
            </w:r>
          </w:p>
        </w:tc>
        <w:tc>
          <w:tcPr>
            <w:tcW w:w="1300" w:type="dxa"/>
          </w:tcPr>
          <w:p w14:paraId="091DD7EF" w14:textId="77777777" w:rsidR="00E93640" w:rsidRDefault="00E93640" w:rsidP="00561E15">
            <w:r>
              <w:t>1</w:t>
            </w:r>
          </w:p>
        </w:tc>
      </w:tr>
      <w:tr w:rsidR="00E93640" w14:paraId="55DA0A3B" w14:textId="77777777" w:rsidTr="00561E15">
        <w:tc>
          <w:tcPr>
            <w:tcW w:w="2800" w:type="dxa"/>
          </w:tcPr>
          <w:p w14:paraId="46CCD1EA" w14:textId="77777777" w:rsidR="00E93640" w:rsidRDefault="00E93640" w:rsidP="00561E15">
            <w:r>
              <w:t>assertions</w:t>
            </w:r>
          </w:p>
        </w:tc>
        <w:tc>
          <w:tcPr>
            <w:tcW w:w="2000" w:type="dxa"/>
          </w:tcPr>
          <w:p w14:paraId="3A9DD79F" w14:textId="77777777" w:rsidR="00E93640" w:rsidRDefault="00E93640" w:rsidP="00561E15">
            <w:r>
              <w:t>patientconsent:PDLAssertion</w:t>
            </w:r>
          </w:p>
        </w:tc>
        <w:tc>
          <w:tcPr>
            <w:tcW w:w="4000" w:type="dxa"/>
          </w:tcPr>
          <w:p w14:paraId="5465D1E4" w14:textId="77777777" w:rsidR="00E93640" w:rsidRDefault="00E93640" w:rsidP="00561E15">
            <w:r>
              <w:t>Lista med giltiga intyg.</w:t>
            </w:r>
          </w:p>
        </w:tc>
        <w:tc>
          <w:tcPr>
            <w:tcW w:w="1300" w:type="dxa"/>
          </w:tcPr>
          <w:p w14:paraId="6131FD94" w14:textId="77777777" w:rsidR="00E93640" w:rsidRDefault="00E93640" w:rsidP="00561E15">
            <w:r>
              <w:t>0..*</w:t>
            </w:r>
          </w:p>
        </w:tc>
      </w:tr>
      <w:tr w:rsidR="00E93640" w14:paraId="01C8F5F9" w14:textId="77777777" w:rsidTr="00561E15">
        <w:tc>
          <w:tcPr>
            <w:tcW w:w="2800" w:type="dxa"/>
          </w:tcPr>
          <w:p w14:paraId="28C74FC1" w14:textId="77777777" w:rsidR="00E93640" w:rsidRDefault="00E93640" w:rsidP="00561E15">
            <w:r>
              <w:t>cancelledAssertions</w:t>
            </w:r>
          </w:p>
        </w:tc>
        <w:tc>
          <w:tcPr>
            <w:tcW w:w="2000" w:type="dxa"/>
          </w:tcPr>
          <w:p w14:paraId="014B5C2F" w14:textId="77777777" w:rsidR="00E93640" w:rsidRDefault="00E93640" w:rsidP="00561E15">
            <w:r>
              <w:t>patientconsent:CancelledAssertion</w:t>
            </w:r>
          </w:p>
        </w:tc>
        <w:tc>
          <w:tcPr>
            <w:tcW w:w="4000" w:type="dxa"/>
          </w:tcPr>
          <w:p w14:paraId="431C2BF9" w14:textId="77777777" w:rsidR="00E93640" w:rsidRDefault="00E93640" w:rsidP="00561E15">
            <w:r>
              <w:t>Lista med ej utgångna makulerade och återkallade intyg.</w:t>
            </w:r>
          </w:p>
        </w:tc>
        <w:tc>
          <w:tcPr>
            <w:tcW w:w="1300" w:type="dxa"/>
          </w:tcPr>
          <w:p w14:paraId="2ACFD271" w14:textId="77777777" w:rsidR="00E93640" w:rsidRDefault="00E93640" w:rsidP="00561E15">
            <w:r>
              <w:t>0..*</w:t>
            </w:r>
          </w:p>
        </w:tc>
      </w:tr>
    </w:tbl>
    <w:p w14:paraId="1590F86C" w14:textId="77777777" w:rsidR="00E93640" w:rsidRDefault="00E93640" w:rsidP="00E93640">
      <w:pPr>
        <w:pStyle w:val="Heading3"/>
        <w:numPr>
          <w:ilvl w:val="2"/>
          <w:numId w:val="13"/>
        </w:numPr>
      </w:pPr>
      <w:proofErr w:type="spellStart"/>
      <w:proofErr w:type="gramStart"/>
      <w:r>
        <w:t>patientconsent:AssertionType</w:t>
      </w:r>
      <w:proofErr w:type="spellEnd"/>
      <w:proofErr w:type="gramEnd"/>
    </w:p>
    <w:p w14:paraId="75970C18" w14:textId="77777777" w:rsidR="00E93640" w:rsidRDefault="00E93640" w:rsidP="00E93640">
      <w:r>
        <w:t>Enumerationsvärde som anger typ av intyg som ger direktåtkomst till information från andra vådgivare enligt PDL.</w:t>
      </w:r>
    </w:p>
    <w:p w14:paraId="3EB7E2CA" w14:textId="77777777" w:rsidR="00E93640" w:rsidRDefault="00E93640" w:rsidP="00E93640">
      <w:r>
        <w:t>Kan vara patientens samtycke eller nödsituation.</w:t>
      </w:r>
    </w:p>
    <w:p w14:paraId="2F8432C8" w14:textId="77777777" w:rsidR="00E93640" w:rsidRDefault="00E93640" w:rsidP="00E93640"/>
    <w:p w14:paraId="7D9CDC7F" w14:textId="77777777" w:rsidR="00E93640" w:rsidRDefault="00E93640" w:rsidP="00E93640"/>
    <w:tbl>
      <w:tblPr>
        <w:tblStyle w:val="TableGrid"/>
        <w:tblW w:w="9100" w:type="dxa"/>
        <w:tblLayout w:type="fixed"/>
        <w:tblLook w:val="04A0" w:firstRow="1" w:lastRow="0" w:firstColumn="1" w:lastColumn="0" w:noHBand="0" w:noVBand="1"/>
      </w:tblPr>
      <w:tblGrid>
        <w:gridCol w:w="2534"/>
        <w:gridCol w:w="6566"/>
      </w:tblGrid>
      <w:tr w:rsidR="00E93640" w14:paraId="7FE77B5E" w14:textId="77777777" w:rsidTr="00561E15">
        <w:trPr>
          <w:trHeight w:val="384"/>
        </w:trPr>
        <w:tc>
          <w:tcPr>
            <w:tcW w:w="2800" w:type="dxa"/>
            <w:shd w:val="clear" w:color="auto" w:fill="D9D9D9" w:themeFill="background1" w:themeFillShade="D9"/>
            <w:vAlign w:val="bottom"/>
          </w:tcPr>
          <w:p w14:paraId="05C3FD09" w14:textId="77777777" w:rsidR="00E93640" w:rsidRDefault="00E93640" w:rsidP="00561E15">
            <w:pPr>
              <w:rPr>
                <w:b/>
              </w:rPr>
            </w:pPr>
            <w:r>
              <w:rPr>
                <w:b/>
              </w:rPr>
              <w:t>Värde</w:t>
            </w:r>
          </w:p>
        </w:tc>
        <w:tc>
          <w:tcPr>
            <w:tcW w:w="7300" w:type="dxa"/>
            <w:shd w:val="clear" w:color="auto" w:fill="D9D9D9" w:themeFill="background1" w:themeFillShade="D9"/>
            <w:vAlign w:val="bottom"/>
          </w:tcPr>
          <w:p w14:paraId="4ACEF05A" w14:textId="77777777" w:rsidR="00E93640" w:rsidRDefault="00E93640" w:rsidP="00561E15">
            <w:pPr>
              <w:rPr>
                <w:b/>
              </w:rPr>
            </w:pPr>
            <w:r>
              <w:rPr>
                <w:b/>
              </w:rPr>
              <w:t>Beskrivning</w:t>
            </w:r>
          </w:p>
        </w:tc>
      </w:tr>
      <w:tr w:rsidR="00E93640" w14:paraId="1A511603" w14:textId="77777777" w:rsidTr="00561E15">
        <w:tc>
          <w:tcPr>
            <w:tcW w:w="2800" w:type="dxa"/>
          </w:tcPr>
          <w:p w14:paraId="6E74BAB5" w14:textId="77777777" w:rsidR="00E93640" w:rsidRDefault="00E93640" w:rsidP="00561E15">
            <w:r>
              <w:t>"Consent"</w:t>
            </w:r>
          </w:p>
        </w:tc>
        <w:tc>
          <w:tcPr>
            <w:tcW w:w="7300" w:type="dxa"/>
          </w:tcPr>
          <w:p w14:paraId="0F2BB1CF" w14:textId="77777777" w:rsidR="00E93640" w:rsidRDefault="00E93640" w:rsidP="00561E15">
            <w:r>
              <w:t>Patienten/Företrädaren har givit sitt samtycke.</w:t>
            </w:r>
          </w:p>
        </w:tc>
      </w:tr>
      <w:tr w:rsidR="00E93640" w14:paraId="3EC4CC2F" w14:textId="77777777" w:rsidTr="00561E15">
        <w:tc>
          <w:tcPr>
            <w:tcW w:w="2800" w:type="dxa"/>
          </w:tcPr>
          <w:p w14:paraId="33C63354" w14:textId="77777777" w:rsidR="00E93640" w:rsidRDefault="00E93640" w:rsidP="00561E15">
            <w:r>
              <w:t>"Emergency"</w:t>
            </w:r>
          </w:p>
        </w:tc>
        <w:tc>
          <w:tcPr>
            <w:tcW w:w="7300" w:type="dxa"/>
          </w:tcPr>
          <w:p w14:paraId="55ABE6DF" w14:textId="77777777" w:rsidR="00E93640" w:rsidRDefault="00E93640" w:rsidP="00561E15">
            <w:r>
              <w:t>Nödsituation föreligger. Patientens samtycke kunde ej inhämtas.</w:t>
            </w:r>
          </w:p>
        </w:tc>
      </w:tr>
    </w:tbl>
    <w:p w14:paraId="1ED9F261" w14:textId="77777777" w:rsidR="00E93640" w:rsidRDefault="00E93640" w:rsidP="00E93640">
      <w:pPr>
        <w:pStyle w:val="Heading3"/>
        <w:numPr>
          <w:ilvl w:val="2"/>
          <w:numId w:val="13"/>
        </w:numPr>
      </w:pPr>
      <w:proofErr w:type="spellStart"/>
      <w:proofErr w:type="gramStart"/>
      <w:r>
        <w:t>patientconsent:ExtendedPDLAssertion</w:t>
      </w:r>
      <w:proofErr w:type="spellEnd"/>
      <w:proofErr w:type="gramEnd"/>
    </w:p>
    <w:p w14:paraId="2A343BC5" w14:textId="77777777" w:rsidR="00E93640" w:rsidRDefault="00E93640" w:rsidP="00E93640">
      <w:r>
        <w:t>Datatyp som representerar ett samtycke med ett utökat format. Innehåller information vem som har begärt respektive registrerat samtycket, samt om och när samtycket är återkallat eller makulerat.</w:t>
      </w:r>
    </w:p>
    <w:p w14:paraId="30E5C7D0" w14:textId="77777777" w:rsidR="00E93640" w:rsidRDefault="00E93640" w:rsidP="00E93640">
      <w:r>
        <w:t>Denna datatyp utökar datatypen patientconsent:PDLAssertion.</w:t>
      </w:r>
    </w:p>
    <w:p w14:paraId="7A2F48D5" w14:textId="77777777" w:rsidR="00E93640" w:rsidRDefault="00E93640" w:rsidP="00E93640"/>
    <w:p w14:paraId="0309FE28" w14:textId="77777777" w:rsidR="00E93640" w:rsidRDefault="00E93640" w:rsidP="00E93640"/>
    <w:tbl>
      <w:tblPr>
        <w:tblStyle w:val="TableGrid"/>
        <w:tblW w:w="9100" w:type="dxa"/>
        <w:tblLayout w:type="fixed"/>
        <w:tblLook w:val="04A0" w:firstRow="1" w:lastRow="0" w:firstColumn="1" w:lastColumn="0" w:noHBand="0" w:noVBand="1"/>
      </w:tblPr>
      <w:tblGrid>
        <w:gridCol w:w="2520"/>
        <w:gridCol w:w="1807"/>
        <w:gridCol w:w="3589"/>
        <w:gridCol w:w="1184"/>
      </w:tblGrid>
      <w:tr w:rsidR="00E93640" w14:paraId="1B2A9682" w14:textId="77777777" w:rsidTr="00561E15">
        <w:trPr>
          <w:trHeight w:val="384"/>
        </w:trPr>
        <w:tc>
          <w:tcPr>
            <w:tcW w:w="2800" w:type="dxa"/>
            <w:shd w:val="clear" w:color="auto" w:fill="D9D9D9" w:themeFill="background1" w:themeFillShade="D9"/>
            <w:vAlign w:val="bottom"/>
          </w:tcPr>
          <w:p w14:paraId="3167F1DD" w14:textId="77777777" w:rsidR="00E93640" w:rsidRDefault="00E93640" w:rsidP="00561E15">
            <w:pPr>
              <w:rPr>
                <w:b/>
              </w:rPr>
            </w:pPr>
            <w:r>
              <w:rPr>
                <w:b/>
              </w:rPr>
              <w:t>Namn</w:t>
            </w:r>
          </w:p>
        </w:tc>
        <w:tc>
          <w:tcPr>
            <w:tcW w:w="2000" w:type="dxa"/>
            <w:shd w:val="clear" w:color="auto" w:fill="D9D9D9" w:themeFill="background1" w:themeFillShade="D9"/>
            <w:vAlign w:val="bottom"/>
          </w:tcPr>
          <w:p w14:paraId="7BB68101" w14:textId="77777777" w:rsidR="00E93640" w:rsidRDefault="00E93640" w:rsidP="00561E15">
            <w:pPr>
              <w:rPr>
                <w:b/>
              </w:rPr>
            </w:pPr>
            <w:r>
              <w:rPr>
                <w:b/>
              </w:rPr>
              <w:t>Datatyp</w:t>
            </w:r>
          </w:p>
        </w:tc>
        <w:tc>
          <w:tcPr>
            <w:tcW w:w="4000" w:type="dxa"/>
            <w:shd w:val="clear" w:color="auto" w:fill="D9D9D9" w:themeFill="background1" w:themeFillShade="D9"/>
            <w:vAlign w:val="bottom"/>
          </w:tcPr>
          <w:p w14:paraId="237FEC6A" w14:textId="77777777" w:rsidR="00E93640" w:rsidRDefault="00E93640" w:rsidP="00561E15">
            <w:pPr>
              <w:rPr>
                <w:b/>
              </w:rPr>
            </w:pPr>
            <w:r>
              <w:rPr>
                <w:b/>
              </w:rPr>
              <w:t>Beskrivning</w:t>
            </w:r>
          </w:p>
        </w:tc>
        <w:tc>
          <w:tcPr>
            <w:tcW w:w="1300" w:type="dxa"/>
            <w:shd w:val="clear" w:color="auto" w:fill="D9D9D9" w:themeFill="background1" w:themeFillShade="D9"/>
            <w:vAlign w:val="bottom"/>
          </w:tcPr>
          <w:p w14:paraId="7D9D6B4E" w14:textId="77777777" w:rsidR="00E93640" w:rsidRDefault="00E93640" w:rsidP="00561E15">
            <w:pPr>
              <w:rPr>
                <w:b/>
              </w:rPr>
            </w:pPr>
            <w:r>
              <w:rPr>
                <w:b/>
              </w:rPr>
              <w:t>Kardinalitet</w:t>
            </w:r>
          </w:p>
        </w:tc>
      </w:tr>
      <w:tr w:rsidR="00E93640" w14:paraId="2C215DEF" w14:textId="77777777" w:rsidTr="00561E15">
        <w:tc>
          <w:tcPr>
            <w:tcW w:w="2800" w:type="dxa"/>
          </w:tcPr>
          <w:p w14:paraId="4BDCC6C7" w14:textId="77777777" w:rsidR="00E93640" w:rsidRDefault="00E93640" w:rsidP="00561E15">
            <w:r>
              <w:t>representedBy</w:t>
            </w:r>
          </w:p>
        </w:tc>
        <w:tc>
          <w:tcPr>
            <w:tcW w:w="2000" w:type="dxa"/>
          </w:tcPr>
          <w:p w14:paraId="6FC29A0E" w14:textId="77777777" w:rsidR="00E93640" w:rsidRDefault="00E93640" w:rsidP="00561E15">
            <w:r>
              <w:t>common:PersonIdValue</w:t>
            </w:r>
          </w:p>
        </w:tc>
        <w:tc>
          <w:tcPr>
            <w:tcW w:w="4000" w:type="dxa"/>
          </w:tcPr>
          <w:p w14:paraId="179CFC28" w14:textId="77777777" w:rsidR="00E93640" w:rsidRDefault="00E93640" w:rsidP="00561E15">
            <w:r>
              <w:t>Information om den företrädare/vårdnadshavare som företräder patienten. Värdet är ej obligatoriskt.</w:t>
            </w:r>
          </w:p>
        </w:tc>
        <w:tc>
          <w:tcPr>
            <w:tcW w:w="1300" w:type="dxa"/>
          </w:tcPr>
          <w:p w14:paraId="7C8241C0" w14:textId="77777777" w:rsidR="00E93640" w:rsidRDefault="00E93640" w:rsidP="00561E15">
            <w:r>
              <w:t>0..1</w:t>
            </w:r>
          </w:p>
        </w:tc>
      </w:tr>
      <w:tr w:rsidR="00E93640" w14:paraId="00043E2B" w14:textId="77777777" w:rsidTr="00561E15">
        <w:tc>
          <w:tcPr>
            <w:tcW w:w="2800" w:type="dxa"/>
          </w:tcPr>
          <w:p w14:paraId="171D64FB" w14:textId="77777777" w:rsidR="00E93640" w:rsidRDefault="00E93640" w:rsidP="00561E15">
            <w:r>
              <w:t>registrationInfo</w:t>
            </w:r>
          </w:p>
        </w:tc>
        <w:tc>
          <w:tcPr>
            <w:tcW w:w="2000" w:type="dxa"/>
          </w:tcPr>
          <w:p w14:paraId="5DB7ABC7" w14:textId="77777777" w:rsidR="00E93640" w:rsidRDefault="00E93640" w:rsidP="00561E15">
            <w:r>
              <w:t>common:Action</w:t>
            </w:r>
          </w:p>
        </w:tc>
        <w:tc>
          <w:tcPr>
            <w:tcW w:w="4000" w:type="dxa"/>
          </w:tcPr>
          <w:p w14:paraId="6A45CCC7" w14:textId="77777777" w:rsidR="00E93640" w:rsidRDefault="00E93640" w:rsidP="00561E15">
            <w:r>
              <w:t>Innehåller information om vem som begärt och registrerat samtycket samt tidpunkten för begäran och registreringen.</w:t>
            </w:r>
          </w:p>
        </w:tc>
        <w:tc>
          <w:tcPr>
            <w:tcW w:w="1300" w:type="dxa"/>
          </w:tcPr>
          <w:p w14:paraId="12CDE62E" w14:textId="77777777" w:rsidR="00E93640" w:rsidRDefault="00E93640" w:rsidP="00561E15">
            <w:r>
              <w:t>1</w:t>
            </w:r>
          </w:p>
        </w:tc>
      </w:tr>
      <w:tr w:rsidR="00E93640" w14:paraId="4294B747" w14:textId="77777777" w:rsidTr="00561E15">
        <w:tc>
          <w:tcPr>
            <w:tcW w:w="2800" w:type="dxa"/>
          </w:tcPr>
          <w:p w14:paraId="3DD1A7BA" w14:textId="77777777" w:rsidR="00E93640" w:rsidRDefault="00E93640" w:rsidP="00561E15">
            <w:r>
              <w:t>cancellationInfo</w:t>
            </w:r>
          </w:p>
        </w:tc>
        <w:tc>
          <w:tcPr>
            <w:tcW w:w="2000" w:type="dxa"/>
          </w:tcPr>
          <w:p w14:paraId="2F1C5594" w14:textId="77777777" w:rsidR="00E93640" w:rsidRDefault="00E93640" w:rsidP="00561E15">
            <w:r>
              <w:t>common:Action</w:t>
            </w:r>
          </w:p>
        </w:tc>
        <w:tc>
          <w:tcPr>
            <w:tcW w:w="4000" w:type="dxa"/>
          </w:tcPr>
          <w:p w14:paraId="6D0BC948" w14:textId="77777777" w:rsidR="00E93640" w:rsidRDefault="00E93640" w:rsidP="00561E15">
            <w:r>
              <w:t>Information om en eventuell utförd återkallan av samtycket. Innehåller vem som begärt och registrerat återkallan, tidpunkten för begäran och registreringen av återkallan, samt anledningen till återkallan.</w:t>
            </w:r>
          </w:p>
        </w:tc>
        <w:tc>
          <w:tcPr>
            <w:tcW w:w="1300" w:type="dxa"/>
          </w:tcPr>
          <w:p w14:paraId="7835CA09" w14:textId="77777777" w:rsidR="00E93640" w:rsidRDefault="00E93640" w:rsidP="00561E15">
            <w:r>
              <w:t>0..1</w:t>
            </w:r>
          </w:p>
        </w:tc>
      </w:tr>
      <w:tr w:rsidR="00E93640" w14:paraId="103A94A3" w14:textId="77777777" w:rsidTr="00561E15">
        <w:tc>
          <w:tcPr>
            <w:tcW w:w="2800" w:type="dxa"/>
          </w:tcPr>
          <w:p w14:paraId="5E47E9F2" w14:textId="77777777" w:rsidR="00E93640" w:rsidRDefault="00E93640" w:rsidP="00561E15">
            <w:r>
              <w:t>deletionInfo</w:t>
            </w:r>
          </w:p>
        </w:tc>
        <w:tc>
          <w:tcPr>
            <w:tcW w:w="2000" w:type="dxa"/>
          </w:tcPr>
          <w:p w14:paraId="07E6C9E0" w14:textId="77777777" w:rsidR="00E93640" w:rsidRDefault="00E93640" w:rsidP="00561E15">
            <w:r>
              <w:t>common:Action</w:t>
            </w:r>
          </w:p>
        </w:tc>
        <w:tc>
          <w:tcPr>
            <w:tcW w:w="4000" w:type="dxa"/>
          </w:tcPr>
          <w:p w14:paraId="3BDB4B80" w14:textId="77777777" w:rsidR="00E93640" w:rsidRDefault="00E93640" w:rsidP="00561E15">
            <w:r>
              <w:t>Information om en eventuell utförd makulering av samtycket. Innehåller vem som begärt och registrerat makuleringen, tidpunkten för begäran och registreringen av makuleringen, samt anledningen till makuleringen.</w:t>
            </w:r>
          </w:p>
        </w:tc>
        <w:tc>
          <w:tcPr>
            <w:tcW w:w="1300" w:type="dxa"/>
          </w:tcPr>
          <w:p w14:paraId="66EC3F05" w14:textId="77777777" w:rsidR="00E93640" w:rsidRDefault="00E93640" w:rsidP="00561E15">
            <w:r>
              <w:t>0..1</w:t>
            </w:r>
          </w:p>
        </w:tc>
      </w:tr>
    </w:tbl>
    <w:p w14:paraId="3264E152" w14:textId="77777777" w:rsidR="00E93640" w:rsidRDefault="00E93640" w:rsidP="00E93640">
      <w:pPr>
        <w:pStyle w:val="Heading3"/>
        <w:numPr>
          <w:ilvl w:val="2"/>
          <w:numId w:val="13"/>
        </w:numPr>
      </w:pPr>
      <w:proofErr w:type="spellStart"/>
      <w:proofErr w:type="gramStart"/>
      <w:r>
        <w:t>patientconsent:PDLAssertion</w:t>
      </w:r>
      <w:proofErr w:type="spellEnd"/>
      <w:proofErr w:type="gramEnd"/>
    </w:p>
    <w:p w14:paraId="6324D1CA" w14:textId="77777777" w:rsidR="00E93640" w:rsidRDefault="00E93640" w:rsidP="00E93640">
      <w:r>
        <w:t>Datatyp som representerar ett intyg som ger direktåtkomst till andra vårdgivares information enligt PDL. Datatypen beskriver grundformatet för ett intyg.</w:t>
      </w:r>
    </w:p>
    <w:p w14:paraId="16912BC5" w14:textId="77777777" w:rsidR="00E93640" w:rsidRDefault="00E93640" w:rsidP="00E93640"/>
    <w:p w14:paraId="5A48E1EE" w14:textId="77777777" w:rsidR="00E93640" w:rsidRDefault="00E93640" w:rsidP="00E93640"/>
    <w:tbl>
      <w:tblPr>
        <w:tblStyle w:val="TableGrid"/>
        <w:tblW w:w="9100" w:type="dxa"/>
        <w:tblLayout w:type="fixed"/>
        <w:tblLook w:val="04A0" w:firstRow="1" w:lastRow="0" w:firstColumn="1" w:lastColumn="0" w:noHBand="0" w:noVBand="1"/>
      </w:tblPr>
      <w:tblGrid>
        <w:gridCol w:w="2520"/>
        <w:gridCol w:w="1807"/>
        <w:gridCol w:w="3589"/>
        <w:gridCol w:w="1184"/>
      </w:tblGrid>
      <w:tr w:rsidR="00E93640" w14:paraId="68A88AD6" w14:textId="77777777" w:rsidTr="00561E15">
        <w:trPr>
          <w:trHeight w:val="384"/>
        </w:trPr>
        <w:tc>
          <w:tcPr>
            <w:tcW w:w="2800" w:type="dxa"/>
            <w:shd w:val="clear" w:color="auto" w:fill="D9D9D9" w:themeFill="background1" w:themeFillShade="D9"/>
            <w:vAlign w:val="bottom"/>
          </w:tcPr>
          <w:p w14:paraId="39105E99" w14:textId="77777777" w:rsidR="00E93640" w:rsidRDefault="00E93640" w:rsidP="00561E15">
            <w:pPr>
              <w:rPr>
                <w:b/>
              </w:rPr>
            </w:pPr>
            <w:r>
              <w:rPr>
                <w:b/>
              </w:rPr>
              <w:t>Namn</w:t>
            </w:r>
          </w:p>
        </w:tc>
        <w:tc>
          <w:tcPr>
            <w:tcW w:w="2000" w:type="dxa"/>
            <w:shd w:val="clear" w:color="auto" w:fill="D9D9D9" w:themeFill="background1" w:themeFillShade="D9"/>
            <w:vAlign w:val="bottom"/>
          </w:tcPr>
          <w:p w14:paraId="4409E614" w14:textId="77777777" w:rsidR="00E93640" w:rsidRDefault="00E93640" w:rsidP="00561E15">
            <w:pPr>
              <w:rPr>
                <w:b/>
              </w:rPr>
            </w:pPr>
            <w:r>
              <w:rPr>
                <w:b/>
              </w:rPr>
              <w:t>Datatyp</w:t>
            </w:r>
          </w:p>
        </w:tc>
        <w:tc>
          <w:tcPr>
            <w:tcW w:w="4000" w:type="dxa"/>
            <w:shd w:val="clear" w:color="auto" w:fill="D9D9D9" w:themeFill="background1" w:themeFillShade="D9"/>
            <w:vAlign w:val="bottom"/>
          </w:tcPr>
          <w:p w14:paraId="4ACC6694" w14:textId="77777777" w:rsidR="00E93640" w:rsidRDefault="00E93640" w:rsidP="00561E15">
            <w:pPr>
              <w:rPr>
                <w:b/>
              </w:rPr>
            </w:pPr>
            <w:r>
              <w:rPr>
                <w:b/>
              </w:rPr>
              <w:t>Beskrivning</w:t>
            </w:r>
          </w:p>
        </w:tc>
        <w:tc>
          <w:tcPr>
            <w:tcW w:w="1300" w:type="dxa"/>
            <w:shd w:val="clear" w:color="auto" w:fill="D9D9D9" w:themeFill="background1" w:themeFillShade="D9"/>
            <w:vAlign w:val="bottom"/>
          </w:tcPr>
          <w:p w14:paraId="1E882963" w14:textId="77777777" w:rsidR="00E93640" w:rsidRDefault="00E93640" w:rsidP="00561E15">
            <w:pPr>
              <w:rPr>
                <w:b/>
              </w:rPr>
            </w:pPr>
            <w:r>
              <w:rPr>
                <w:b/>
              </w:rPr>
              <w:t>Kardinalitet</w:t>
            </w:r>
          </w:p>
        </w:tc>
      </w:tr>
      <w:tr w:rsidR="00E93640" w14:paraId="63983D28" w14:textId="77777777" w:rsidTr="00561E15">
        <w:tc>
          <w:tcPr>
            <w:tcW w:w="2800" w:type="dxa"/>
          </w:tcPr>
          <w:p w14:paraId="24E325B6" w14:textId="77777777" w:rsidR="00E93640" w:rsidRDefault="00E93640" w:rsidP="00561E15">
            <w:r>
              <w:t>assertionId</w:t>
            </w:r>
          </w:p>
        </w:tc>
        <w:tc>
          <w:tcPr>
            <w:tcW w:w="2000" w:type="dxa"/>
          </w:tcPr>
          <w:p w14:paraId="392A7529" w14:textId="77777777" w:rsidR="00E93640" w:rsidRDefault="00E93640" w:rsidP="00561E15">
            <w:r>
              <w:t>common:Id</w:t>
            </w:r>
          </w:p>
        </w:tc>
        <w:tc>
          <w:tcPr>
            <w:tcW w:w="4000" w:type="dxa"/>
          </w:tcPr>
          <w:p w14:paraId="2CDD68A8" w14:textId="77777777" w:rsidR="00E93640" w:rsidRDefault="00E93640" w:rsidP="00561E15">
            <w:r>
              <w:t>Unik, global identifierare för intyget.</w:t>
            </w:r>
          </w:p>
        </w:tc>
        <w:tc>
          <w:tcPr>
            <w:tcW w:w="1300" w:type="dxa"/>
          </w:tcPr>
          <w:p w14:paraId="4504C8CD" w14:textId="77777777" w:rsidR="00E93640" w:rsidRDefault="00E93640" w:rsidP="00561E15">
            <w:r>
              <w:t>1</w:t>
            </w:r>
          </w:p>
        </w:tc>
      </w:tr>
      <w:tr w:rsidR="00E93640" w14:paraId="0DAA9F85" w14:textId="77777777" w:rsidTr="00561E15">
        <w:tc>
          <w:tcPr>
            <w:tcW w:w="2800" w:type="dxa"/>
          </w:tcPr>
          <w:p w14:paraId="626F1BD1" w14:textId="77777777" w:rsidR="00E93640" w:rsidRDefault="00E93640" w:rsidP="00561E15">
            <w:r>
              <w:lastRenderedPageBreak/>
              <w:t>assertionType</w:t>
            </w:r>
          </w:p>
        </w:tc>
        <w:tc>
          <w:tcPr>
            <w:tcW w:w="2000" w:type="dxa"/>
          </w:tcPr>
          <w:p w14:paraId="5B8B1D88" w14:textId="77777777" w:rsidR="00E93640" w:rsidRDefault="00E93640" w:rsidP="00561E15">
            <w:r>
              <w:t>patientconsent:AssertionType</w:t>
            </w:r>
          </w:p>
        </w:tc>
        <w:tc>
          <w:tcPr>
            <w:tcW w:w="4000" w:type="dxa"/>
          </w:tcPr>
          <w:p w14:paraId="02F8C6DF" w14:textId="77777777" w:rsidR="00E93640" w:rsidRDefault="00E93640" w:rsidP="00561E15">
            <w:r>
              <w:t>Typ av intyg som ger direktåtkomst till information från andra vådgivare enligt PDL. Kan vara patientens samtycke eller nödsituation.</w:t>
            </w:r>
          </w:p>
        </w:tc>
        <w:tc>
          <w:tcPr>
            <w:tcW w:w="1300" w:type="dxa"/>
          </w:tcPr>
          <w:p w14:paraId="1CF21209" w14:textId="77777777" w:rsidR="00E93640" w:rsidRDefault="00E93640" w:rsidP="00561E15">
            <w:r>
              <w:t>1</w:t>
            </w:r>
          </w:p>
        </w:tc>
      </w:tr>
      <w:tr w:rsidR="00E93640" w14:paraId="496EA22A" w14:textId="77777777" w:rsidTr="00561E15">
        <w:tc>
          <w:tcPr>
            <w:tcW w:w="2800" w:type="dxa"/>
          </w:tcPr>
          <w:p w14:paraId="65B656EE" w14:textId="77777777" w:rsidR="00E93640" w:rsidRDefault="00E93640" w:rsidP="00561E15">
            <w:r>
              <w:t>scope</w:t>
            </w:r>
          </w:p>
        </w:tc>
        <w:tc>
          <w:tcPr>
            <w:tcW w:w="2000" w:type="dxa"/>
          </w:tcPr>
          <w:p w14:paraId="1F31C958" w14:textId="77777777" w:rsidR="00E93640" w:rsidRDefault="00E93640" w:rsidP="00561E15">
            <w:r>
              <w:t>patientconsent:Scope</w:t>
            </w:r>
          </w:p>
        </w:tc>
        <w:tc>
          <w:tcPr>
            <w:tcW w:w="4000" w:type="dxa"/>
          </w:tcPr>
          <w:p w14:paraId="5406097D" w14:textId="77777777" w:rsidR="00E93640" w:rsidRDefault="00E93640" w:rsidP="00561E15">
            <w:r>
              <w:t>Omfånget/tillämpningsområde på samtycket.</w:t>
            </w:r>
          </w:p>
        </w:tc>
        <w:tc>
          <w:tcPr>
            <w:tcW w:w="1300" w:type="dxa"/>
          </w:tcPr>
          <w:p w14:paraId="06A6D60F" w14:textId="77777777" w:rsidR="00E93640" w:rsidRDefault="00E93640" w:rsidP="00561E15">
            <w:r>
              <w:t>1</w:t>
            </w:r>
          </w:p>
        </w:tc>
      </w:tr>
      <w:tr w:rsidR="00E93640" w14:paraId="5A2B2FB7" w14:textId="77777777" w:rsidTr="00561E15">
        <w:tc>
          <w:tcPr>
            <w:tcW w:w="2800" w:type="dxa"/>
          </w:tcPr>
          <w:p w14:paraId="344FFF3F" w14:textId="77777777" w:rsidR="00E93640" w:rsidRDefault="00E93640" w:rsidP="00561E15">
            <w:r>
              <w:t>patientId</w:t>
            </w:r>
          </w:p>
        </w:tc>
        <w:tc>
          <w:tcPr>
            <w:tcW w:w="2000" w:type="dxa"/>
          </w:tcPr>
          <w:p w14:paraId="7BFFF37E" w14:textId="77777777" w:rsidR="00E93640" w:rsidRDefault="00E93640" w:rsidP="00561E15">
            <w:r>
              <w:t>common:PersonIdValue</w:t>
            </w:r>
          </w:p>
        </w:tc>
        <w:tc>
          <w:tcPr>
            <w:tcW w:w="4000" w:type="dxa"/>
          </w:tcPr>
          <w:p w14:paraId="252D2049" w14:textId="77777777" w:rsidR="00E93640" w:rsidRDefault="00E93640" w:rsidP="00561E15">
            <w:r>
              <w:t>Patientens id nummer, kan vara personnummer, samordningsnummer alternativt reservnummer.</w:t>
            </w:r>
          </w:p>
        </w:tc>
        <w:tc>
          <w:tcPr>
            <w:tcW w:w="1300" w:type="dxa"/>
          </w:tcPr>
          <w:p w14:paraId="4F3C5F91" w14:textId="77777777" w:rsidR="00E93640" w:rsidRDefault="00E93640" w:rsidP="00561E15">
            <w:r>
              <w:t>1</w:t>
            </w:r>
          </w:p>
        </w:tc>
      </w:tr>
      <w:tr w:rsidR="00E93640" w14:paraId="554414FD" w14:textId="77777777" w:rsidTr="00561E15">
        <w:tc>
          <w:tcPr>
            <w:tcW w:w="2800" w:type="dxa"/>
          </w:tcPr>
          <w:p w14:paraId="45D26ADA" w14:textId="77777777" w:rsidR="00E93640" w:rsidRDefault="00E93640" w:rsidP="00561E15">
            <w:r>
              <w:t>careProviderId</w:t>
            </w:r>
          </w:p>
        </w:tc>
        <w:tc>
          <w:tcPr>
            <w:tcW w:w="2000" w:type="dxa"/>
          </w:tcPr>
          <w:p w14:paraId="345A1233" w14:textId="77777777" w:rsidR="00E93640" w:rsidRDefault="00E93640" w:rsidP="00561E15">
            <w:r>
              <w:t>common:HsaId</w:t>
            </w:r>
          </w:p>
        </w:tc>
        <w:tc>
          <w:tcPr>
            <w:tcW w:w="4000" w:type="dxa"/>
          </w:tcPr>
          <w:p w14:paraId="7E7902AB" w14:textId="77777777" w:rsidR="00E93640" w:rsidRDefault="00E93640" w:rsidP="00561E15">
            <w:r>
              <w:t>Vårdgivare id. Intyget kopplas till den vårdgivare som medarbetaren är kopplad till via dennes aktuella medarbetaruppdrag.</w:t>
            </w:r>
          </w:p>
        </w:tc>
        <w:tc>
          <w:tcPr>
            <w:tcW w:w="1300" w:type="dxa"/>
          </w:tcPr>
          <w:p w14:paraId="036859A7" w14:textId="77777777" w:rsidR="00E93640" w:rsidRDefault="00E93640" w:rsidP="00561E15">
            <w:r>
              <w:t>1</w:t>
            </w:r>
          </w:p>
        </w:tc>
      </w:tr>
      <w:tr w:rsidR="00E93640" w14:paraId="07CB88F7" w14:textId="77777777" w:rsidTr="00561E15">
        <w:tc>
          <w:tcPr>
            <w:tcW w:w="2800" w:type="dxa"/>
          </w:tcPr>
          <w:p w14:paraId="2FE60607" w14:textId="77777777" w:rsidR="00E93640" w:rsidRDefault="00E93640" w:rsidP="00561E15">
            <w:r>
              <w:t>careUnitId</w:t>
            </w:r>
          </w:p>
        </w:tc>
        <w:tc>
          <w:tcPr>
            <w:tcW w:w="2000" w:type="dxa"/>
          </w:tcPr>
          <w:p w14:paraId="26820566" w14:textId="77777777" w:rsidR="00E93640" w:rsidRDefault="00E93640" w:rsidP="00561E15">
            <w:r>
              <w:t>common:HsaId</w:t>
            </w:r>
          </w:p>
        </w:tc>
        <w:tc>
          <w:tcPr>
            <w:tcW w:w="4000" w:type="dxa"/>
          </w:tcPr>
          <w:p w14:paraId="6515DF23" w14:textId="77777777" w:rsidR="00E93640" w:rsidRDefault="00E93640" w:rsidP="00561E15">
            <w:r>
              <w:t>Vårdenhets id. Intyget kopplas till den vårdenhet som medarbetaren är kopplad till via dennes aktuella medarbetaruppdrag.</w:t>
            </w:r>
          </w:p>
        </w:tc>
        <w:tc>
          <w:tcPr>
            <w:tcW w:w="1300" w:type="dxa"/>
          </w:tcPr>
          <w:p w14:paraId="131E2DB1" w14:textId="77777777" w:rsidR="00E93640" w:rsidRDefault="00E93640" w:rsidP="00561E15">
            <w:r>
              <w:t>1</w:t>
            </w:r>
          </w:p>
        </w:tc>
      </w:tr>
      <w:tr w:rsidR="00E93640" w14:paraId="528ABE7E" w14:textId="77777777" w:rsidTr="00561E15">
        <w:tc>
          <w:tcPr>
            <w:tcW w:w="2800" w:type="dxa"/>
          </w:tcPr>
          <w:p w14:paraId="26521EE9" w14:textId="77777777" w:rsidR="00E93640" w:rsidRDefault="00E93640" w:rsidP="00561E15">
            <w:r>
              <w:t>employeeId</w:t>
            </w:r>
          </w:p>
        </w:tc>
        <w:tc>
          <w:tcPr>
            <w:tcW w:w="2000" w:type="dxa"/>
          </w:tcPr>
          <w:p w14:paraId="37788672" w14:textId="77777777" w:rsidR="00E93640" w:rsidRDefault="00E93640" w:rsidP="00561E15">
            <w:r>
              <w:t>common:HsaId</w:t>
            </w:r>
          </w:p>
        </w:tc>
        <w:tc>
          <w:tcPr>
            <w:tcW w:w="4000" w:type="dxa"/>
          </w:tcPr>
          <w:p w14:paraId="25CA86ED" w14:textId="77777777" w:rsidR="00E93640" w:rsidRDefault="00E93640" w:rsidP="00561E15">
            <w:r>
              <w:t>Medarbetare id. Om samtycket är personligt anges medarbetarens id. Om samtycket gäller all behörig personal på vårdenheten skall inget värde anges.</w:t>
            </w:r>
          </w:p>
        </w:tc>
        <w:tc>
          <w:tcPr>
            <w:tcW w:w="1300" w:type="dxa"/>
          </w:tcPr>
          <w:p w14:paraId="65A6FED2" w14:textId="77777777" w:rsidR="00E93640" w:rsidRDefault="00E93640" w:rsidP="00561E15">
            <w:r>
              <w:t>0..1</w:t>
            </w:r>
          </w:p>
        </w:tc>
      </w:tr>
      <w:tr w:rsidR="00E93640" w14:paraId="2356D7A8" w14:textId="77777777" w:rsidTr="00561E15">
        <w:tc>
          <w:tcPr>
            <w:tcW w:w="2800" w:type="dxa"/>
          </w:tcPr>
          <w:p w14:paraId="2FBAB972" w14:textId="77777777" w:rsidR="00E93640" w:rsidRDefault="00E93640" w:rsidP="00561E15">
            <w:r>
              <w:t>startDate</w:t>
            </w:r>
          </w:p>
        </w:tc>
        <w:tc>
          <w:tcPr>
            <w:tcW w:w="2000" w:type="dxa"/>
          </w:tcPr>
          <w:p w14:paraId="296923CE" w14:textId="77777777" w:rsidR="00E93640" w:rsidRDefault="00E93640" w:rsidP="00561E15">
            <w:r>
              <w:t>xs:dateTime</w:t>
            </w:r>
          </w:p>
        </w:tc>
        <w:tc>
          <w:tcPr>
            <w:tcW w:w="4000" w:type="dxa"/>
          </w:tcPr>
          <w:p w14:paraId="418F6410" w14:textId="77777777" w:rsidR="00E93640" w:rsidRDefault="00E93640" w:rsidP="00561E15">
            <w:r>
              <w:t>Startdatum för vilken giltighetstid samtycket avser.</w:t>
            </w:r>
          </w:p>
        </w:tc>
        <w:tc>
          <w:tcPr>
            <w:tcW w:w="1300" w:type="dxa"/>
          </w:tcPr>
          <w:p w14:paraId="34FE8591" w14:textId="77777777" w:rsidR="00E93640" w:rsidRDefault="00E93640" w:rsidP="00561E15">
            <w:r>
              <w:t>1</w:t>
            </w:r>
          </w:p>
        </w:tc>
      </w:tr>
      <w:tr w:rsidR="00E93640" w14:paraId="172D0685" w14:textId="77777777" w:rsidTr="00561E15">
        <w:tc>
          <w:tcPr>
            <w:tcW w:w="2800" w:type="dxa"/>
          </w:tcPr>
          <w:p w14:paraId="559C028D" w14:textId="77777777" w:rsidR="00E93640" w:rsidRDefault="00E93640" w:rsidP="00561E15">
            <w:r>
              <w:t>endDate</w:t>
            </w:r>
          </w:p>
        </w:tc>
        <w:tc>
          <w:tcPr>
            <w:tcW w:w="2000" w:type="dxa"/>
          </w:tcPr>
          <w:p w14:paraId="5D1AAFBE" w14:textId="77777777" w:rsidR="00E93640" w:rsidRDefault="00E93640" w:rsidP="00561E15">
            <w:r>
              <w:t>xs:dateTime</w:t>
            </w:r>
          </w:p>
        </w:tc>
        <w:tc>
          <w:tcPr>
            <w:tcW w:w="4000" w:type="dxa"/>
          </w:tcPr>
          <w:p w14:paraId="63D4E1AA" w14:textId="77777777" w:rsidR="00E93640" w:rsidRDefault="00E93640" w:rsidP="00561E15">
            <w:r>
              <w:t>Optionellt slutdatum för vilken giltighetstid samtycket avser. Om ett slutdatum är angivet gäller samtycket t.o.m denna tidpunkt. Om inget slutdatum anges, gäller samtycket tills det blir återkallat eller makulerat.</w:t>
            </w:r>
          </w:p>
        </w:tc>
        <w:tc>
          <w:tcPr>
            <w:tcW w:w="1300" w:type="dxa"/>
          </w:tcPr>
          <w:p w14:paraId="78E22832" w14:textId="77777777" w:rsidR="00E93640" w:rsidRDefault="00E93640" w:rsidP="00561E15">
            <w:r>
              <w:t>0..1</w:t>
            </w:r>
          </w:p>
        </w:tc>
      </w:tr>
      <w:tr w:rsidR="00E93640" w14:paraId="2C093F36" w14:textId="77777777" w:rsidTr="00561E15">
        <w:tc>
          <w:tcPr>
            <w:tcW w:w="2800" w:type="dxa"/>
          </w:tcPr>
          <w:p w14:paraId="355FD5A3" w14:textId="77777777" w:rsidR="00E93640" w:rsidRDefault="00E93640" w:rsidP="00561E15">
            <w:r>
              <w:t>ownerId</w:t>
            </w:r>
          </w:p>
        </w:tc>
        <w:tc>
          <w:tcPr>
            <w:tcW w:w="2000" w:type="dxa"/>
          </w:tcPr>
          <w:p w14:paraId="3893A655" w14:textId="77777777" w:rsidR="00E93640" w:rsidRDefault="00E93640" w:rsidP="00561E15">
            <w:r>
              <w:t>common:OwnerId</w:t>
            </w:r>
          </w:p>
        </w:tc>
        <w:tc>
          <w:tcPr>
            <w:tcW w:w="4000" w:type="dxa"/>
          </w:tcPr>
          <w:p w14:paraId="1360D5BC" w14:textId="77777777" w:rsidR="00E93640" w:rsidRDefault="00E93640" w:rsidP="00561E15">
            <w:r>
              <w:t>Optionell identifierare för det system som skapade samtycket. Används endast för tekniskt bruk för t.ex. uppföljning och spårning.</w:t>
            </w:r>
          </w:p>
        </w:tc>
        <w:tc>
          <w:tcPr>
            <w:tcW w:w="1300" w:type="dxa"/>
          </w:tcPr>
          <w:p w14:paraId="04F45262" w14:textId="77777777" w:rsidR="00E93640" w:rsidRDefault="00E93640" w:rsidP="00561E15">
            <w:r>
              <w:t>0..1</w:t>
            </w:r>
          </w:p>
        </w:tc>
      </w:tr>
    </w:tbl>
    <w:p w14:paraId="5717144B" w14:textId="77777777" w:rsidR="00E93640" w:rsidRDefault="00E93640" w:rsidP="00E93640">
      <w:pPr>
        <w:pStyle w:val="Heading1"/>
      </w:pPr>
      <w:bookmarkStart w:id="1107" w:name="_Toc328483892"/>
      <w:proofErr w:type="spellStart"/>
      <w:r>
        <w:lastRenderedPageBreak/>
        <w:t>RegisterExtendedConsent</w:t>
      </w:r>
      <w:bookmarkEnd w:id="1107"/>
      <w:proofErr w:type="spellEnd"/>
    </w:p>
    <w:p w14:paraId="2B725B50" w14:textId="77777777" w:rsidR="00E93640" w:rsidRDefault="00E93640" w:rsidP="00E93640">
      <w:r>
        <w:t>Tjänst som registrerar ett intyg gällande viss patient som ger direktåtkomst till patientens information från andra vårdgivare enligt PDL.</w:t>
      </w:r>
    </w:p>
    <w:p w14:paraId="5D25CC46" w14:textId="77777777" w:rsidR="00E93640" w:rsidRDefault="00E93640" w:rsidP="00E93640"/>
    <w:p w14:paraId="0E1A8CD3" w14:textId="77777777" w:rsidR="00E93640" w:rsidRDefault="00E93640" w:rsidP="00E93640">
      <w:r>
        <w:t>Intyget avser patientens aktiva medgivande (samtycke), alternativt nödsituation då HoS personal bedömer att behov av uppgifterna finns för nödvändig vård av patient som inte kan ge aktivt medgivande.</w:t>
      </w:r>
    </w:p>
    <w:p w14:paraId="2B9923A4" w14:textId="77777777" w:rsidR="00E93640" w:rsidRDefault="00E93640" w:rsidP="00E93640">
      <w:r>
        <w:t>Det går även att registrera patientens företrädare.</w:t>
      </w:r>
    </w:p>
    <w:p w14:paraId="2CF90BC4" w14:textId="77777777" w:rsidR="00E93640" w:rsidRDefault="00E93640" w:rsidP="00E93640"/>
    <w:p w14:paraId="69453917" w14:textId="77777777" w:rsidR="00E93640" w:rsidRDefault="00E93640" w:rsidP="00E93640">
      <w:r>
        <w:t>Tjänsten kräver utökad information (metainformation) kring skapande av intyget.</w:t>
      </w:r>
    </w:p>
    <w:p w14:paraId="1FAC0DDC" w14:textId="77777777" w:rsidR="00E93640" w:rsidRDefault="00E93640" w:rsidP="00E93640">
      <w:pPr>
        <w:pStyle w:val="Heading2"/>
      </w:pPr>
      <w:r>
        <w:t>Frivillighet</w:t>
      </w:r>
    </w:p>
    <w:p w14:paraId="269C76FB" w14:textId="77777777" w:rsidR="00E93640" w:rsidRDefault="00E93640" w:rsidP="00E93640">
      <w:r>
        <w:t>Obligatorisk.</w:t>
      </w:r>
    </w:p>
    <w:p w14:paraId="5B8D4EA7" w14:textId="77777777" w:rsidR="00E93640" w:rsidRDefault="00E93640" w:rsidP="00E93640">
      <w:r>
        <w:t>Om tjänsten förväntas ingå i den nationella arkitekturen för samtyckeshantering och därmed vara nåbar för e-tjänster på nationell nivå, såsom t ex Nationell patientöversikt, krävs det att tjänsten registreras i den nationella tjänsteplattformen (NTP).</w:t>
      </w:r>
    </w:p>
    <w:p w14:paraId="570F43D8" w14:textId="77777777" w:rsidR="00E93640" w:rsidRDefault="00E93640" w:rsidP="00E93640">
      <w:pPr>
        <w:pStyle w:val="Heading2"/>
      </w:pPr>
      <w:r>
        <w:t>Version</w:t>
      </w:r>
    </w:p>
    <w:p w14:paraId="7FAA93E0" w14:textId="77777777" w:rsidR="00E93640" w:rsidRDefault="00E93640" w:rsidP="00E93640">
      <w:r>
        <w:t>1.0</w:t>
      </w:r>
    </w:p>
    <w:p w14:paraId="4DF7F37B" w14:textId="77777777" w:rsidR="00E93640" w:rsidRDefault="00E93640" w:rsidP="00E93640">
      <w:pPr>
        <w:pStyle w:val="Heading2"/>
      </w:pPr>
      <w:r>
        <w:t>SLA-krav</w:t>
      </w:r>
    </w:p>
    <w:p w14:paraId="3C44A04F" w14:textId="77777777" w:rsidR="00E93640" w:rsidRDefault="00E93640" w:rsidP="00E93640"/>
    <w:tbl>
      <w:tblPr>
        <w:tblStyle w:val="TableGrid"/>
        <w:tblW w:w="9100" w:type="dxa"/>
        <w:tblLayout w:type="fixed"/>
        <w:tblLook w:val="04A0" w:firstRow="1" w:lastRow="0" w:firstColumn="1" w:lastColumn="0" w:noHBand="0" w:noVBand="1"/>
      </w:tblPr>
      <w:tblGrid>
        <w:gridCol w:w="2170"/>
        <w:gridCol w:w="3599"/>
        <w:gridCol w:w="3331"/>
      </w:tblGrid>
      <w:tr w:rsidR="00E93640" w14:paraId="7A88D7BF" w14:textId="77777777" w:rsidTr="00561E15">
        <w:trPr>
          <w:trHeight w:val="384"/>
        </w:trPr>
        <w:tc>
          <w:tcPr>
            <w:tcW w:w="2400" w:type="dxa"/>
            <w:shd w:val="clear" w:color="auto" w:fill="D9D9D9" w:themeFill="background1" w:themeFillShade="D9"/>
            <w:vAlign w:val="bottom"/>
          </w:tcPr>
          <w:p w14:paraId="2FC6BC62" w14:textId="77777777" w:rsidR="00E93640" w:rsidRDefault="00E93640" w:rsidP="00561E15">
            <w:pPr>
              <w:rPr>
                <w:b/>
              </w:rPr>
            </w:pPr>
            <w:r>
              <w:rPr>
                <w:b/>
              </w:rPr>
              <w:t>Kategori</w:t>
            </w:r>
          </w:p>
        </w:tc>
        <w:tc>
          <w:tcPr>
            <w:tcW w:w="4000" w:type="dxa"/>
            <w:shd w:val="clear" w:color="auto" w:fill="D9D9D9" w:themeFill="background1" w:themeFillShade="D9"/>
            <w:vAlign w:val="bottom"/>
          </w:tcPr>
          <w:p w14:paraId="7635D297" w14:textId="77777777" w:rsidR="00E93640" w:rsidRDefault="00E93640" w:rsidP="00561E15">
            <w:pPr>
              <w:rPr>
                <w:b/>
              </w:rPr>
            </w:pPr>
            <w:r>
              <w:rPr>
                <w:b/>
              </w:rPr>
              <w:t>Värde</w:t>
            </w:r>
          </w:p>
        </w:tc>
        <w:tc>
          <w:tcPr>
            <w:tcW w:w="3700" w:type="dxa"/>
            <w:shd w:val="clear" w:color="auto" w:fill="D9D9D9" w:themeFill="background1" w:themeFillShade="D9"/>
            <w:vAlign w:val="bottom"/>
          </w:tcPr>
          <w:p w14:paraId="09DCE6A4" w14:textId="77777777" w:rsidR="00E93640" w:rsidRDefault="00E93640" w:rsidP="00561E15">
            <w:pPr>
              <w:rPr>
                <w:b/>
              </w:rPr>
            </w:pPr>
            <w:r>
              <w:rPr>
                <w:b/>
              </w:rPr>
              <w:t>Kommentar</w:t>
            </w:r>
          </w:p>
        </w:tc>
      </w:tr>
      <w:tr w:rsidR="00E93640" w14:paraId="1F240A49" w14:textId="77777777" w:rsidTr="00561E15">
        <w:tc>
          <w:tcPr>
            <w:tcW w:w="2400" w:type="dxa"/>
          </w:tcPr>
          <w:p w14:paraId="6EC9C719" w14:textId="77777777" w:rsidR="00E93640" w:rsidRDefault="00E93640" w:rsidP="00561E15">
            <w:r>
              <w:t>Svarstid</w:t>
            </w:r>
          </w:p>
        </w:tc>
        <w:tc>
          <w:tcPr>
            <w:tcW w:w="4000" w:type="dxa"/>
          </w:tcPr>
          <w:p w14:paraId="4DE80EEE" w14:textId="77777777" w:rsidR="00E93640" w:rsidRDefault="00E93640" w:rsidP="00561E15"/>
        </w:tc>
        <w:tc>
          <w:tcPr>
            <w:tcW w:w="3700" w:type="dxa"/>
          </w:tcPr>
          <w:p w14:paraId="5A919C3F" w14:textId="77777777" w:rsidR="00E93640" w:rsidRDefault="00E93640" w:rsidP="00561E15"/>
        </w:tc>
      </w:tr>
      <w:tr w:rsidR="00E93640" w14:paraId="6B3125EE" w14:textId="77777777" w:rsidTr="00561E15">
        <w:tc>
          <w:tcPr>
            <w:tcW w:w="2400" w:type="dxa"/>
          </w:tcPr>
          <w:p w14:paraId="44AB4D7D" w14:textId="77777777" w:rsidR="00E93640" w:rsidRDefault="00E93640" w:rsidP="00561E15">
            <w:r>
              <w:t>Tillgänglighet</w:t>
            </w:r>
          </w:p>
        </w:tc>
        <w:tc>
          <w:tcPr>
            <w:tcW w:w="4000" w:type="dxa"/>
          </w:tcPr>
          <w:p w14:paraId="7AC88C5F" w14:textId="77777777" w:rsidR="00E93640" w:rsidRDefault="00E93640" w:rsidP="00561E15"/>
        </w:tc>
        <w:tc>
          <w:tcPr>
            <w:tcW w:w="3700" w:type="dxa"/>
          </w:tcPr>
          <w:p w14:paraId="7ABE2227" w14:textId="77777777" w:rsidR="00E93640" w:rsidRDefault="00E93640" w:rsidP="00561E15"/>
        </w:tc>
      </w:tr>
      <w:tr w:rsidR="00E93640" w14:paraId="7769BA18" w14:textId="77777777" w:rsidTr="00561E15">
        <w:tc>
          <w:tcPr>
            <w:tcW w:w="2400" w:type="dxa"/>
          </w:tcPr>
          <w:p w14:paraId="57890DBA" w14:textId="77777777" w:rsidR="00E93640" w:rsidRDefault="00E93640" w:rsidP="00561E15">
            <w:r>
              <w:t>Last</w:t>
            </w:r>
          </w:p>
        </w:tc>
        <w:tc>
          <w:tcPr>
            <w:tcW w:w="4000" w:type="dxa"/>
          </w:tcPr>
          <w:p w14:paraId="3FE0728F" w14:textId="77777777" w:rsidR="00E93640" w:rsidRDefault="00E93640" w:rsidP="00561E15"/>
        </w:tc>
        <w:tc>
          <w:tcPr>
            <w:tcW w:w="3700" w:type="dxa"/>
          </w:tcPr>
          <w:p w14:paraId="2097B78F" w14:textId="77777777" w:rsidR="00E93640" w:rsidRDefault="00E93640" w:rsidP="00561E15"/>
        </w:tc>
      </w:tr>
      <w:tr w:rsidR="00E93640" w14:paraId="586A04CF" w14:textId="77777777" w:rsidTr="00561E15">
        <w:tc>
          <w:tcPr>
            <w:tcW w:w="2400" w:type="dxa"/>
          </w:tcPr>
          <w:p w14:paraId="2E15200F" w14:textId="77777777" w:rsidR="00E93640" w:rsidRDefault="00E93640" w:rsidP="00561E15">
            <w:r>
              <w:t>Aktualitet</w:t>
            </w:r>
          </w:p>
        </w:tc>
        <w:tc>
          <w:tcPr>
            <w:tcW w:w="4000" w:type="dxa"/>
          </w:tcPr>
          <w:p w14:paraId="7B7BA428" w14:textId="77777777" w:rsidR="00E93640" w:rsidRDefault="00E93640" w:rsidP="00561E15">
            <w:r>
              <w:t>Tjänsten garanterar att registrering av samtycke skett då anropet genomförts utan fel. Registreringen speglas omedelbart i svar från frågor till samtyckestjänsten.</w:t>
            </w:r>
          </w:p>
        </w:tc>
        <w:tc>
          <w:tcPr>
            <w:tcW w:w="3700" w:type="dxa"/>
          </w:tcPr>
          <w:p w14:paraId="51558206" w14:textId="77777777" w:rsidR="00E93640" w:rsidRDefault="00E93640" w:rsidP="00561E15"/>
        </w:tc>
      </w:tr>
    </w:tbl>
    <w:p w14:paraId="764750DD" w14:textId="77777777" w:rsidR="00E93640" w:rsidRDefault="00E93640" w:rsidP="00E93640">
      <w:pPr>
        <w:pStyle w:val="Heading2"/>
      </w:pPr>
      <w:r>
        <w:t>Regler</w:t>
      </w:r>
    </w:p>
    <w:p w14:paraId="28F61C0F" w14:textId="77777777" w:rsidR="00E93640" w:rsidRDefault="00E93640" w:rsidP="00E93640">
      <w:r>
        <w:t xml:space="preserve">Tjänsten skall kontrollera om anropande system har behörighet till den vårdgivare som samtycket avser genom att kontrollera att vårdgivaren matchar den angivna logiska adressen. </w:t>
      </w:r>
    </w:p>
    <w:p w14:paraId="049F22FA" w14:textId="77777777" w:rsidR="00E93640" w:rsidRDefault="00E93640" w:rsidP="00E93640">
      <w:r>
        <w:t>Om behörighet nekas till angiven vårdgivare skall ett fel returneras och flödet avbrytas.</w:t>
      </w:r>
    </w:p>
    <w:p w14:paraId="680D74C9" w14:textId="77777777" w:rsidR="00E93640" w:rsidRDefault="00E93640" w:rsidP="00E93640">
      <w:pPr>
        <w:pStyle w:val="Heading2"/>
      </w:pPr>
      <w:r>
        <w:t>Tjänsteinteraktion</w:t>
      </w:r>
    </w:p>
    <w:p w14:paraId="6746240D" w14:textId="77777777" w:rsidR="00E93640" w:rsidRDefault="00E93640" w:rsidP="00E93640">
      <w:r>
        <w:t>RegisterExtendedConsent</w:t>
      </w:r>
    </w:p>
    <w:p w14:paraId="08E1E92F" w14:textId="77777777" w:rsidR="00E93640" w:rsidRDefault="00E93640" w:rsidP="00E93640">
      <w:pPr>
        <w:pStyle w:val="Heading2"/>
      </w:pPr>
      <w:proofErr w:type="spellStart"/>
      <w:r>
        <w:t>Inparameter</w:t>
      </w:r>
      <w:proofErr w:type="spellEnd"/>
      <w:r>
        <w:t xml:space="preserve">: </w:t>
      </w:r>
      <w:proofErr w:type="spellStart"/>
      <w:r>
        <w:t>RegisterExtendedConsent</w:t>
      </w:r>
      <w:proofErr w:type="spellEnd"/>
    </w:p>
    <w:p w14:paraId="5DBB571C" w14:textId="77777777" w:rsidR="00E93640" w:rsidRDefault="00E93640" w:rsidP="00E93640"/>
    <w:tbl>
      <w:tblPr>
        <w:tblStyle w:val="TableGrid"/>
        <w:tblW w:w="9100" w:type="dxa"/>
        <w:tblLayout w:type="fixed"/>
        <w:tblLook w:val="04A0" w:firstRow="1" w:lastRow="0" w:firstColumn="1" w:lastColumn="0" w:noHBand="0" w:noVBand="1"/>
      </w:tblPr>
      <w:tblGrid>
        <w:gridCol w:w="2520"/>
        <w:gridCol w:w="1807"/>
        <w:gridCol w:w="3589"/>
        <w:gridCol w:w="1184"/>
      </w:tblGrid>
      <w:tr w:rsidR="00E93640" w14:paraId="33BFB1F6" w14:textId="77777777" w:rsidTr="00561E15">
        <w:trPr>
          <w:trHeight w:val="384"/>
        </w:trPr>
        <w:tc>
          <w:tcPr>
            <w:tcW w:w="2800" w:type="dxa"/>
            <w:shd w:val="clear" w:color="auto" w:fill="D9D9D9" w:themeFill="background1" w:themeFillShade="D9"/>
            <w:vAlign w:val="bottom"/>
          </w:tcPr>
          <w:p w14:paraId="7709BF5C" w14:textId="77777777" w:rsidR="00E93640" w:rsidRDefault="00E93640" w:rsidP="00561E15">
            <w:pPr>
              <w:rPr>
                <w:b/>
              </w:rPr>
            </w:pPr>
            <w:r>
              <w:rPr>
                <w:b/>
              </w:rPr>
              <w:t>Namn</w:t>
            </w:r>
          </w:p>
        </w:tc>
        <w:tc>
          <w:tcPr>
            <w:tcW w:w="2000" w:type="dxa"/>
            <w:shd w:val="clear" w:color="auto" w:fill="D9D9D9" w:themeFill="background1" w:themeFillShade="D9"/>
            <w:vAlign w:val="bottom"/>
          </w:tcPr>
          <w:p w14:paraId="4BFF25BB" w14:textId="77777777" w:rsidR="00E93640" w:rsidRDefault="00E93640" w:rsidP="00561E15">
            <w:pPr>
              <w:rPr>
                <w:b/>
              </w:rPr>
            </w:pPr>
            <w:r>
              <w:rPr>
                <w:b/>
              </w:rPr>
              <w:t>Datatyp</w:t>
            </w:r>
          </w:p>
        </w:tc>
        <w:tc>
          <w:tcPr>
            <w:tcW w:w="4000" w:type="dxa"/>
            <w:shd w:val="clear" w:color="auto" w:fill="D9D9D9" w:themeFill="background1" w:themeFillShade="D9"/>
            <w:vAlign w:val="bottom"/>
          </w:tcPr>
          <w:p w14:paraId="165753C6" w14:textId="77777777" w:rsidR="00E93640" w:rsidRDefault="00E93640" w:rsidP="00561E15">
            <w:pPr>
              <w:rPr>
                <w:b/>
              </w:rPr>
            </w:pPr>
            <w:r>
              <w:rPr>
                <w:b/>
              </w:rPr>
              <w:t>Beskrivning</w:t>
            </w:r>
          </w:p>
        </w:tc>
        <w:tc>
          <w:tcPr>
            <w:tcW w:w="1300" w:type="dxa"/>
            <w:shd w:val="clear" w:color="auto" w:fill="D9D9D9" w:themeFill="background1" w:themeFillShade="D9"/>
            <w:vAlign w:val="bottom"/>
          </w:tcPr>
          <w:p w14:paraId="2F35886E" w14:textId="77777777" w:rsidR="00E93640" w:rsidRDefault="00E93640" w:rsidP="00561E15">
            <w:pPr>
              <w:rPr>
                <w:b/>
              </w:rPr>
            </w:pPr>
            <w:r>
              <w:rPr>
                <w:b/>
              </w:rPr>
              <w:t>Kardinalitet</w:t>
            </w:r>
          </w:p>
        </w:tc>
      </w:tr>
      <w:tr w:rsidR="00E93640" w14:paraId="7479EC92" w14:textId="77777777" w:rsidTr="00561E15">
        <w:tc>
          <w:tcPr>
            <w:tcW w:w="2800" w:type="dxa"/>
          </w:tcPr>
          <w:p w14:paraId="5C1B0794" w14:textId="77777777" w:rsidR="00E93640" w:rsidRDefault="00E93640" w:rsidP="00561E15">
            <w:r>
              <w:t>assertionId</w:t>
            </w:r>
          </w:p>
        </w:tc>
        <w:tc>
          <w:tcPr>
            <w:tcW w:w="2000" w:type="dxa"/>
          </w:tcPr>
          <w:p w14:paraId="13FE911C" w14:textId="77777777" w:rsidR="00E93640" w:rsidRDefault="00E93640" w:rsidP="00561E15">
            <w:r>
              <w:t>common:Id</w:t>
            </w:r>
          </w:p>
        </w:tc>
        <w:tc>
          <w:tcPr>
            <w:tcW w:w="4000" w:type="dxa"/>
          </w:tcPr>
          <w:p w14:paraId="28119892" w14:textId="77777777" w:rsidR="00E93640" w:rsidRDefault="00E93640" w:rsidP="00561E15">
            <w:r>
              <w:t>Unik, global identifierare för intyget. Anropande system ansvarar för att generera id:et.</w:t>
            </w:r>
          </w:p>
        </w:tc>
        <w:tc>
          <w:tcPr>
            <w:tcW w:w="1300" w:type="dxa"/>
          </w:tcPr>
          <w:p w14:paraId="4616D1C2" w14:textId="77777777" w:rsidR="00E93640" w:rsidRDefault="00E93640" w:rsidP="00561E15">
            <w:r>
              <w:t>1..1</w:t>
            </w:r>
          </w:p>
        </w:tc>
      </w:tr>
      <w:tr w:rsidR="00E93640" w14:paraId="25C51C27" w14:textId="77777777" w:rsidTr="00561E15">
        <w:tc>
          <w:tcPr>
            <w:tcW w:w="2800" w:type="dxa"/>
          </w:tcPr>
          <w:p w14:paraId="047588DD" w14:textId="77777777" w:rsidR="00E93640" w:rsidRDefault="00E93640" w:rsidP="00561E15">
            <w:r>
              <w:t>assertionType</w:t>
            </w:r>
          </w:p>
        </w:tc>
        <w:tc>
          <w:tcPr>
            <w:tcW w:w="2000" w:type="dxa"/>
          </w:tcPr>
          <w:p w14:paraId="2C104873" w14:textId="77777777" w:rsidR="00E93640" w:rsidRDefault="00E93640" w:rsidP="00561E15">
            <w:r>
              <w:t>patientconsent:Ass</w:t>
            </w:r>
            <w:r>
              <w:lastRenderedPageBreak/>
              <w:t>ertionType</w:t>
            </w:r>
          </w:p>
        </w:tc>
        <w:tc>
          <w:tcPr>
            <w:tcW w:w="4000" w:type="dxa"/>
          </w:tcPr>
          <w:p w14:paraId="07B8262B" w14:textId="77777777" w:rsidR="00E93640" w:rsidRDefault="00E93640" w:rsidP="00561E15">
            <w:r>
              <w:lastRenderedPageBreak/>
              <w:t xml:space="preserve">Typ av intyg som ger direktåtkomst till </w:t>
            </w:r>
            <w:r>
              <w:lastRenderedPageBreak/>
              <w:t>information från andra vådgivare enligt PDL. Kan vara patientens samtycke eller nödsituation.</w:t>
            </w:r>
          </w:p>
        </w:tc>
        <w:tc>
          <w:tcPr>
            <w:tcW w:w="1300" w:type="dxa"/>
          </w:tcPr>
          <w:p w14:paraId="3E9CF08D" w14:textId="77777777" w:rsidR="00E93640" w:rsidRDefault="00E93640" w:rsidP="00561E15">
            <w:r>
              <w:lastRenderedPageBreak/>
              <w:t>1..1</w:t>
            </w:r>
          </w:p>
        </w:tc>
      </w:tr>
      <w:tr w:rsidR="00E93640" w14:paraId="2DE69070" w14:textId="77777777" w:rsidTr="00561E15">
        <w:tc>
          <w:tcPr>
            <w:tcW w:w="2800" w:type="dxa"/>
          </w:tcPr>
          <w:p w14:paraId="15D5D039" w14:textId="77777777" w:rsidR="00E93640" w:rsidRDefault="00E93640" w:rsidP="00561E15">
            <w:r>
              <w:lastRenderedPageBreak/>
              <w:t>scope</w:t>
            </w:r>
          </w:p>
        </w:tc>
        <w:tc>
          <w:tcPr>
            <w:tcW w:w="2000" w:type="dxa"/>
          </w:tcPr>
          <w:p w14:paraId="46A1DC32" w14:textId="77777777" w:rsidR="00E93640" w:rsidRDefault="00E93640" w:rsidP="00561E15">
            <w:r>
              <w:t>patientconsent:Scope</w:t>
            </w:r>
          </w:p>
        </w:tc>
        <w:tc>
          <w:tcPr>
            <w:tcW w:w="4000" w:type="dxa"/>
          </w:tcPr>
          <w:p w14:paraId="4A893A90" w14:textId="77777777" w:rsidR="00E93640" w:rsidRDefault="00E93640" w:rsidP="00561E15">
            <w:r>
              <w:t>Omfånget/tillämpningsområde på intyget.</w:t>
            </w:r>
          </w:p>
        </w:tc>
        <w:tc>
          <w:tcPr>
            <w:tcW w:w="1300" w:type="dxa"/>
          </w:tcPr>
          <w:p w14:paraId="0D987C55" w14:textId="77777777" w:rsidR="00E93640" w:rsidRDefault="00E93640" w:rsidP="00561E15">
            <w:r>
              <w:t>1..1</w:t>
            </w:r>
          </w:p>
        </w:tc>
      </w:tr>
      <w:tr w:rsidR="00E93640" w14:paraId="0CB13054" w14:textId="77777777" w:rsidTr="00561E15">
        <w:tc>
          <w:tcPr>
            <w:tcW w:w="2800" w:type="dxa"/>
          </w:tcPr>
          <w:p w14:paraId="013FDE13" w14:textId="77777777" w:rsidR="00E93640" w:rsidRDefault="00E93640" w:rsidP="00561E15">
            <w:r>
              <w:t>patientId</w:t>
            </w:r>
          </w:p>
        </w:tc>
        <w:tc>
          <w:tcPr>
            <w:tcW w:w="2000" w:type="dxa"/>
          </w:tcPr>
          <w:p w14:paraId="0A373A06" w14:textId="77777777" w:rsidR="00E93640" w:rsidRDefault="00E93640" w:rsidP="00561E15">
            <w:r>
              <w:t>common:PersonIdValue</w:t>
            </w:r>
          </w:p>
        </w:tc>
        <w:tc>
          <w:tcPr>
            <w:tcW w:w="4000" w:type="dxa"/>
          </w:tcPr>
          <w:p w14:paraId="03B9B7B9" w14:textId="77777777" w:rsidR="00E93640" w:rsidRDefault="00E93640" w:rsidP="00561E15">
            <w:r>
              <w:t>Patientens personnummer, samordningsnummer alternativt reservnummer.</w:t>
            </w:r>
          </w:p>
        </w:tc>
        <w:tc>
          <w:tcPr>
            <w:tcW w:w="1300" w:type="dxa"/>
          </w:tcPr>
          <w:p w14:paraId="06C9F463" w14:textId="77777777" w:rsidR="00E93640" w:rsidRDefault="00E93640" w:rsidP="00561E15">
            <w:r>
              <w:t>1..1</w:t>
            </w:r>
          </w:p>
        </w:tc>
      </w:tr>
      <w:tr w:rsidR="00E93640" w14:paraId="31F28274" w14:textId="77777777" w:rsidTr="00561E15">
        <w:tc>
          <w:tcPr>
            <w:tcW w:w="2800" w:type="dxa"/>
          </w:tcPr>
          <w:p w14:paraId="0497C4BF" w14:textId="77777777" w:rsidR="00E93640" w:rsidRDefault="00E93640" w:rsidP="00561E15">
            <w:r>
              <w:t>careProviderId</w:t>
            </w:r>
          </w:p>
        </w:tc>
        <w:tc>
          <w:tcPr>
            <w:tcW w:w="2000" w:type="dxa"/>
          </w:tcPr>
          <w:p w14:paraId="4D639463" w14:textId="77777777" w:rsidR="00E93640" w:rsidRDefault="00E93640" w:rsidP="00561E15">
            <w:r>
              <w:t>common:HsaId</w:t>
            </w:r>
          </w:p>
        </w:tc>
        <w:tc>
          <w:tcPr>
            <w:tcW w:w="4000" w:type="dxa"/>
          </w:tcPr>
          <w:p w14:paraId="0040769E" w14:textId="77777777" w:rsidR="00E93640" w:rsidRDefault="00E93640" w:rsidP="00561E15">
            <w:r>
              <w:t>Id på den vårdgivare som intyget gäller för/kopplas till.</w:t>
            </w:r>
          </w:p>
        </w:tc>
        <w:tc>
          <w:tcPr>
            <w:tcW w:w="1300" w:type="dxa"/>
          </w:tcPr>
          <w:p w14:paraId="441342B2" w14:textId="77777777" w:rsidR="00E93640" w:rsidRDefault="00E93640" w:rsidP="00561E15">
            <w:r>
              <w:t>1..1</w:t>
            </w:r>
          </w:p>
        </w:tc>
      </w:tr>
      <w:tr w:rsidR="00E93640" w14:paraId="1CEDFAD9" w14:textId="77777777" w:rsidTr="00561E15">
        <w:tc>
          <w:tcPr>
            <w:tcW w:w="2800" w:type="dxa"/>
          </w:tcPr>
          <w:p w14:paraId="3F83718F" w14:textId="77777777" w:rsidR="00E93640" w:rsidRDefault="00E93640" w:rsidP="00561E15">
            <w:r>
              <w:t>careUnitId</w:t>
            </w:r>
          </w:p>
        </w:tc>
        <w:tc>
          <w:tcPr>
            <w:tcW w:w="2000" w:type="dxa"/>
          </w:tcPr>
          <w:p w14:paraId="30A8577D" w14:textId="77777777" w:rsidR="00E93640" w:rsidRDefault="00E93640" w:rsidP="00561E15">
            <w:r>
              <w:t>common:HsaId</w:t>
            </w:r>
          </w:p>
        </w:tc>
        <w:tc>
          <w:tcPr>
            <w:tcW w:w="4000" w:type="dxa"/>
          </w:tcPr>
          <w:p w14:paraId="45311666" w14:textId="77777777" w:rsidR="00E93640" w:rsidRDefault="00E93640" w:rsidP="00561E15">
            <w:r>
              <w:t>Id på den vårdenhet som intyget gäller för/kopplas till.</w:t>
            </w:r>
          </w:p>
        </w:tc>
        <w:tc>
          <w:tcPr>
            <w:tcW w:w="1300" w:type="dxa"/>
          </w:tcPr>
          <w:p w14:paraId="0735258B" w14:textId="77777777" w:rsidR="00E93640" w:rsidRDefault="00E93640" w:rsidP="00561E15">
            <w:r>
              <w:t>1..1</w:t>
            </w:r>
          </w:p>
        </w:tc>
      </w:tr>
      <w:tr w:rsidR="00E93640" w14:paraId="6CBCD82F" w14:textId="77777777" w:rsidTr="00561E15">
        <w:tc>
          <w:tcPr>
            <w:tcW w:w="2800" w:type="dxa"/>
          </w:tcPr>
          <w:p w14:paraId="70BD16E5" w14:textId="77777777" w:rsidR="00E93640" w:rsidRDefault="00E93640" w:rsidP="00561E15">
            <w:r>
              <w:t>employeeId</w:t>
            </w:r>
          </w:p>
        </w:tc>
        <w:tc>
          <w:tcPr>
            <w:tcW w:w="2000" w:type="dxa"/>
          </w:tcPr>
          <w:p w14:paraId="212434A6" w14:textId="77777777" w:rsidR="00E93640" w:rsidRDefault="00E93640" w:rsidP="00561E15">
            <w:r>
              <w:t>common:HsaId</w:t>
            </w:r>
          </w:p>
        </w:tc>
        <w:tc>
          <w:tcPr>
            <w:tcW w:w="4000" w:type="dxa"/>
          </w:tcPr>
          <w:p w14:paraId="05047589" w14:textId="77777777" w:rsidR="00E93640" w:rsidRDefault="00E93640" w:rsidP="00561E15">
            <w:r>
              <w:t>Medarbetar id. Om samtycket är personligt anges id för den medarbetare som samtycket skall gälla för. Om samtycket gäller all behörig personal på angiven vårdenhet, skall inget medarbetarid anges.</w:t>
            </w:r>
          </w:p>
        </w:tc>
        <w:tc>
          <w:tcPr>
            <w:tcW w:w="1300" w:type="dxa"/>
          </w:tcPr>
          <w:p w14:paraId="171DC936" w14:textId="77777777" w:rsidR="00E93640" w:rsidRDefault="00E93640" w:rsidP="00561E15">
            <w:r>
              <w:t>0..1</w:t>
            </w:r>
          </w:p>
        </w:tc>
      </w:tr>
      <w:tr w:rsidR="00E93640" w14:paraId="446E751F" w14:textId="77777777" w:rsidTr="00561E15">
        <w:tc>
          <w:tcPr>
            <w:tcW w:w="2800" w:type="dxa"/>
          </w:tcPr>
          <w:p w14:paraId="23BE6C6D" w14:textId="77777777" w:rsidR="00E93640" w:rsidRDefault="00E93640" w:rsidP="00561E15">
            <w:r>
              <w:t>startDate</w:t>
            </w:r>
          </w:p>
        </w:tc>
        <w:tc>
          <w:tcPr>
            <w:tcW w:w="2000" w:type="dxa"/>
          </w:tcPr>
          <w:p w14:paraId="5B5253E8" w14:textId="77777777" w:rsidR="00E93640" w:rsidRDefault="00E93640" w:rsidP="00561E15">
            <w:r>
              <w:t>xs:dateTime</w:t>
            </w:r>
          </w:p>
        </w:tc>
        <w:tc>
          <w:tcPr>
            <w:tcW w:w="4000" w:type="dxa"/>
          </w:tcPr>
          <w:p w14:paraId="0069E1F9" w14:textId="77777777" w:rsidR="00E93640" w:rsidRDefault="00E93640" w:rsidP="00561E15">
            <w:r>
              <w:t>Ej obligatoriskt startdatum för intygets giltighetstid. Om ett startdatum är angivet gäller intyget fr.o.m denna tidpunkt, annars gäller samtycket fr.o.m aktuell tidpunkt (registreringstidpunkt).</w:t>
            </w:r>
          </w:p>
        </w:tc>
        <w:tc>
          <w:tcPr>
            <w:tcW w:w="1300" w:type="dxa"/>
          </w:tcPr>
          <w:p w14:paraId="790EB624" w14:textId="77777777" w:rsidR="00E93640" w:rsidRDefault="00E93640" w:rsidP="00561E15">
            <w:r>
              <w:t>0..1</w:t>
            </w:r>
          </w:p>
        </w:tc>
      </w:tr>
      <w:tr w:rsidR="00E93640" w14:paraId="68268030" w14:textId="77777777" w:rsidTr="00561E15">
        <w:tc>
          <w:tcPr>
            <w:tcW w:w="2800" w:type="dxa"/>
          </w:tcPr>
          <w:p w14:paraId="5C8FF9A8" w14:textId="77777777" w:rsidR="00E93640" w:rsidRDefault="00E93640" w:rsidP="00561E15">
            <w:r>
              <w:t>endDate</w:t>
            </w:r>
          </w:p>
        </w:tc>
        <w:tc>
          <w:tcPr>
            <w:tcW w:w="2000" w:type="dxa"/>
          </w:tcPr>
          <w:p w14:paraId="1A69823E" w14:textId="77777777" w:rsidR="00E93640" w:rsidRDefault="00E93640" w:rsidP="00561E15">
            <w:r>
              <w:t>xs:dateTime</w:t>
            </w:r>
          </w:p>
        </w:tc>
        <w:tc>
          <w:tcPr>
            <w:tcW w:w="4000" w:type="dxa"/>
          </w:tcPr>
          <w:p w14:paraId="5CB640B0" w14:textId="77777777" w:rsidR="00E93640" w:rsidRDefault="00E93640" w:rsidP="00561E15">
            <w:r>
              <w:t>Ej obligatoriskt slutdatum för intygets giltighetstid. Om ett slutdatum är angivet gäller intyget t.o.m denna tidpunkt. Om inget slutdatum anges, gäller samtycket tills det blir återkallat eller makulerat.</w:t>
            </w:r>
          </w:p>
        </w:tc>
        <w:tc>
          <w:tcPr>
            <w:tcW w:w="1300" w:type="dxa"/>
          </w:tcPr>
          <w:p w14:paraId="56DC9AAB" w14:textId="77777777" w:rsidR="00E93640" w:rsidRDefault="00E93640" w:rsidP="00561E15">
            <w:r>
              <w:t>0..1</w:t>
            </w:r>
          </w:p>
        </w:tc>
      </w:tr>
      <w:tr w:rsidR="00E93640" w14:paraId="3345207D" w14:textId="77777777" w:rsidTr="00561E15">
        <w:tc>
          <w:tcPr>
            <w:tcW w:w="2800" w:type="dxa"/>
          </w:tcPr>
          <w:p w14:paraId="2810AB1F" w14:textId="77777777" w:rsidR="00E93640" w:rsidRDefault="00E93640" w:rsidP="00561E15">
            <w:r>
              <w:t>representedBy</w:t>
            </w:r>
          </w:p>
        </w:tc>
        <w:tc>
          <w:tcPr>
            <w:tcW w:w="2000" w:type="dxa"/>
          </w:tcPr>
          <w:p w14:paraId="22819D81" w14:textId="77777777" w:rsidR="00E93640" w:rsidRDefault="00E93640" w:rsidP="00561E15">
            <w:r>
              <w:t>common:PersonIdValue</w:t>
            </w:r>
          </w:p>
        </w:tc>
        <w:tc>
          <w:tcPr>
            <w:tcW w:w="4000" w:type="dxa"/>
          </w:tcPr>
          <w:p w14:paraId="61841E26" w14:textId="77777777" w:rsidR="00E93640" w:rsidRDefault="00E93640" w:rsidP="00561E15">
            <w:r>
              <w:t>Ej obligatorisk företrädare/vårdnadshavare som företräder patienten.</w:t>
            </w:r>
          </w:p>
        </w:tc>
        <w:tc>
          <w:tcPr>
            <w:tcW w:w="1300" w:type="dxa"/>
          </w:tcPr>
          <w:p w14:paraId="2485922A" w14:textId="77777777" w:rsidR="00E93640" w:rsidRDefault="00E93640" w:rsidP="00561E15">
            <w:r>
              <w:t>0..1</w:t>
            </w:r>
          </w:p>
        </w:tc>
      </w:tr>
      <w:tr w:rsidR="00E93640" w14:paraId="5917F464" w14:textId="77777777" w:rsidTr="00561E15">
        <w:tc>
          <w:tcPr>
            <w:tcW w:w="2800" w:type="dxa"/>
          </w:tcPr>
          <w:p w14:paraId="7DFC1CF8" w14:textId="77777777" w:rsidR="00E93640" w:rsidRDefault="00E93640" w:rsidP="00561E15">
            <w:r>
              <w:t>registrationAction</w:t>
            </w:r>
          </w:p>
        </w:tc>
        <w:tc>
          <w:tcPr>
            <w:tcW w:w="2000" w:type="dxa"/>
          </w:tcPr>
          <w:p w14:paraId="4BF053D3" w14:textId="77777777" w:rsidR="00E93640" w:rsidRDefault="00E93640" w:rsidP="00561E15">
            <w:r>
              <w:t>common:Action</w:t>
            </w:r>
          </w:p>
        </w:tc>
        <w:tc>
          <w:tcPr>
            <w:tcW w:w="4000" w:type="dxa"/>
          </w:tcPr>
          <w:p w14:paraId="5DCC978C" w14:textId="77777777" w:rsidR="00E93640" w:rsidRDefault="00E93640" w:rsidP="00561E15">
            <w:r>
              <w:t>Identifierar de personer som begärt och registrerat intyget samt tidpunkter för dessa.</w:t>
            </w:r>
          </w:p>
        </w:tc>
        <w:tc>
          <w:tcPr>
            <w:tcW w:w="1300" w:type="dxa"/>
          </w:tcPr>
          <w:p w14:paraId="0CDEC428" w14:textId="77777777" w:rsidR="00E93640" w:rsidRDefault="00E93640" w:rsidP="00561E15">
            <w:r>
              <w:t>1..1</w:t>
            </w:r>
          </w:p>
        </w:tc>
      </w:tr>
    </w:tbl>
    <w:p w14:paraId="07079392" w14:textId="77777777" w:rsidR="00E93640" w:rsidRDefault="00E93640" w:rsidP="00E93640">
      <w:pPr>
        <w:pStyle w:val="Heading3"/>
        <w:numPr>
          <w:ilvl w:val="2"/>
          <w:numId w:val="13"/>
        </w:numPr>
      </w:pPr>
      <w:r>
        <w:t>Exempel på anrop</w:t>
      </w:r>
    </w:p>
    <w:p w14:paraId="48B50974" w14:textId="77777777" w:rsidR="00E93640" w:rsidRDefault="00E93640" w:rsidP="00E93640">
      <w:r>
        <w:t>Följande XML visar strukturen på ett anrop till tjänsten.</w:t>
      </w:r>
    </w:p>
    <w:p w14:paraId="64387092" w14:textId="77777777" w:rsidR="00E93640" w:rsidRDefault="00E93640" w:rsidP="00E93640">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ns0:RegisterExtendedConsentRequest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urn:riv:ehr:patientconsent:administration:RegisterExtendedConsentResponder:1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urn:riv:ehr:common:1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64436B2D" w14:textId="77777777" w:rsidR="00E93640" w:rsidRPr="00E93640" w:rsidRDefault="00E93640" w:rsidP="00E93640">
      <w:pPr>
        <w:ind w:left="440"/>
        <w:rPr>
          <w:lang w:val="en-US"/>
          <w:rPrChange w:id="1108" w:author="Stefan Eriksson" w:date="2012-06-26T14:21:00Z">
            <w:rPr/>
          </w:rPrChange>
        </w:rPr>
      </w:pPr>
      <w:r w:rsidRPr="00E93640">
        <w:rPr>
          <w:rFonts w:ascii="Consolas" w:eastAsia="Times New Roman" w:hAnsi="Consolas" w:cs="Consolas"/>
          <w:noProof w:val="0"/>
          <w:color w:val="0000FF"/>
          <w:sz w:val="16"/>
          <w:szCs w:val="16"/>
          <w:lang w:val="en-US" w:eastAsia="sv-SE"/>
          <w:rPrChange w:id="1109"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110" w:author="Stefan Eriksson" w:date="2012-06-26T14:21:00Z">
            <w:rPr>
              <w:rFonts w:ascii="Consolas" w:eastAsia="Times New Roman" w:hAnsi="Consolas" w:cs="Consolas"/>
              <w:noProof w:val="0"/>
              <w:color w:val="A31515"/>
              <w:sz w:val="16"/>
              <w:szCs w:val="16"/>
              <w:lang w:eastAsia="sv-SE"/>
            </w:rPr>
          </w:rPrChange>
        </w:rPr>
        <w:t>ns0</w:t>
      </w:r>
      <w:proofErr w:type="gramStart"/>
      <w:r w:rsidRPr="00E93640">
        <w:rPr>
          <w:rFonts w:ascii="Consolas" w:eastAsia="Times New Roman" w:hAnsi="Consolas" w:cs="Consolas"/>
          <w:noProof w:val="0"/>
          <w:color w:val="A31515"/>
          <w:sz w:val="16"/>
          <w:szCs w:val="16"/>
          <w:lang w:val="en-US" w:eastAsia="sv-SE"/>
          <w:rPrChange w:id="1111" w:author="Stefan Eriksson" w:date="2012-06-26T14:21:00Z">
            <w:rPr>
              <w:rFonts w:ascii="Consolas" w:eastAsia="Times New Roman" w:hAnsi="Consolas" w:cs="Consolas"/>
              <w:noProof w:val="0"/>
              <w:color w:val="A31515"/>
              <w:sz w:val="16"/>
              <w:szCs w:val="16"/>
              <w:lang w:eastAsia="sv-SE"/>
            </w:rPr>
          </w:rPrChange>
        </w:rPr>
        <w:t>:AssertionId</w:t>
      </w:r>
      <w:proofErr w:type="gramEnd"/>
      <w:r w:rsidRPr="00E93640">
        <w:rPr>
          <w:rFonts w:ascii="Consolas" w:eastAsia="Times New Roman" w:hAnsi="Consolas" w:cs="Consolas"/>
          <w:noProof w:val="0"/>
          <w:color w:val="0000FF"/>
          <w:sz w:val="16"/>
          <w:szCs w:val="16"/>
          <w:lang w:val="en-US" w:eastAsia="sv-SE"/>
          <w:rPrChange w:id="1112"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1113"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1114"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115" w:author="Stefan Eriksson" w:date="2012-06-26T14:21:00Z">
            <w:rPr>
              <w:rFonts w:ascii="Consolas" w:eastAsia="Times New Roman" w:hAnsi="Consolas" w:cs="Consolas"/>
              <w:noProof w:val="0"/>
              <w:color w:val="A31515"/>
              <w:sz w:val="16"/>
              <w:szCs w:val="16"/>
              <w:lang w:eastAsia="sv-SE"/>
            </w:rPr>
          </w:rPrChange>
        </w:rPr>
        <w:t>ns0:AssertionId</w:t>
      </w:r>
      <w:r w:rsidRPr="00E93640">
        <w:rPr>
          <w:rFonts w:ascii="Consolas" w:eastAsia="Times New Roman" w:hAnsi="Consolas" w:cs="Consolas"/>
          <w:noProof w:val="0"/>
          <w:color w:val="0000FF"/>
          <w:sz w:val="16"/>
          <w:szCs w:val="16"/>
          <w:lang w:val="en-US" w:eastAsia="sv-SE"/>
          <w:rPrChange w:id="1116" w:author="Stefan Eriksson" w:date="2012-06-26T14:21:00Z">
            <w:rPr>
              <w:rFonts w:ascii="Consolas" w:eastAsia="Times New Roman" w:hAnsi="Consolas" w:cs="Consolas"/>
              <w:noProof w:val="0"/>
              <w:color w:val="0000FF"/>
              <w:sz w:val="16"/>
              <w:szCs w:val="16"/>
              <w:lang w:eastAsia="sv-SE"/>
            </w:rPr>
          </w:rPrChange>
        </w:rPr>
        <w:t>&gt;</w:t>
      </w:r>
    </w:p>
    <w:p w14:paraId="09738AE5" w14:textId="77777777" w:rsidR="00E93640" w:rsidRPr="00E93640" w:rsidRDefault="00E93640" w:rsidP="00E93640">
      <w:pPr>
        <w:ind w:left="440"/>
        <w:rPr>
          <w:lang w:val="en-US"/>
          <w:rPrChange w:id="1117" w:author="Stefan Eriksson" w:date="2012-06-26T14:21:00Z">
            <w:rPr/>
          </w:rPrChange>
        </w:rPr>
      </w:pPr>
      <w:r w:rsidRPr="00E93640">
        <w:rPr>
          <w:rFonts w:ascii="Consolas" w:eastAsia="Times New Roman" w:hAnsi="Consolas" w:cs="Consolas"/>
          <w:noProof w:val="0"/>
          <w:color w:val="0000FF"/>
          <w:sz w:val="16"/>
          <w:szCs w:val="16"/>
          <w:lang w:val="en-US" w:eastAsia="sv-SE"/>
          <w:rPrChange w:id="1118"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119" w:author="Stefan Eriksson" w:date="2012-06-26T14:21:00Z">
            <w:rPr>
              <w:rFonts w:ascii="Consolas" w:eastAsia="Times New Roman" w:hAnsi="Consolas" w:cs="Consolas"/>
              <w:noProof w:val="0"/>
              <w:color w:val="A31515"/>
              <w:sz w:val="16"/>
              <w:szCs w:val="16"/>
              <w:lang w:eastAsia="sv-SE"/>
            </w:rPr>
          </w:rPrChange>
        </w:rPr>
        <w:t>ns0</w:t>
      </w:r>
      <w:proofErr w:type="gramStart"/>
      <w:r w:rsidRPr="00E93640">
        <w:rPr>
          <w:rFonts w:ascii="Consolas" w:eastAsia="Times New Roman" w:hAnsi="Consolas" w:cs="Consolas"/>
          <w:noProof w:val="0"/>
          <w:color w:val="A31515"/>
          <w:sz w:val="16"/>
          <w:szCs w:val="16"/>
          <w:lang w:val="en-US" w:eastAsia="sv-SE"/>
          <w:rPrChange w:id="1120" w:author="Stefan Eriksson" w:date="2012-06-26T14:21:00Z">
            <w:rPr>
              <w:rFonts w:ascii="Consolas" w:eastAsia="Times New Roman" w:hAnsi="Consolas" w:cs="Consolas"/>
              <w:noProof w:val="0"/>
              <w:color w:val="A31515"/>
              <w:sz w:val="16"/>
              <w:szCs w:val="16"/>
              <w:lang w:eastAsia="sv-SE"/>
            </w:rPr>
          </w:rPrChange>
        </w:rPr>
        <w:t>:AssertionType</w:t>
      </w:r>
      <w:proofErr w:type="gramEnd"/>
      <w:r w:rsidRPr="00E93640">
        <w:rPr>
          <w:rFonts w:ascii="Consolas" w:eastAsia="Times New Roman" w:hAnsi="Consolas" w:cs="Consolas"/>
          <w:noProof w:val="0"/>
          <w:color w:val="0000FF"/>
          <w:sz w:val="16"/>
          <w:szCs w:val="16"/>
          <w:lang w:val="en-US" w:eastAsia="sv-SE"/>
          <w:rPrChange w:id="1121"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1122"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1123"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124" w:author="Stefan Eriksson" w:date="2012-06-26T14:21:00Z">
            <w:rPr>
              <w:rFonts w:ascii="Consolas" w:eastAsia="Times New Roman" w:hAnsi="Consolas" w:cs="Consolas"/>
              <w:noProof w:val="0"/>
              <w:color w:val="A31515"/>
              <w:sz w:val="16"/>
              <w:szCs w:val="16"/>
              <w:lang w:eastAsia="sv-SE"/>
            </w:rPr>
          </w:rPrChange>
        </w:rPr>
        <w:t>ns0:AssertionType</w:t>
      </w:r>
      <w:r w:rsidRPr="00E93640">
        <w:rPr>
          <w:rFonts w:ascii="Consolas" w:eastAsia="Times New Roman" w:hAnsi="Consolas" w:cs="Consolas"/>
          <w:noProof w:val="0"/>
          <w:color w:val="0000FF"/>
          <w:sz w:val="16"/>
          <w:szCs w:val="16"/>
          <w:lang w:val="en-US" w:eastAsia="sv-SE"/>
          <w:rPrChange w:id="1125" w:author="Stefan Eriksson" w:date="2012-06-26T14:21:00Z">
            <w:rPr>
              <w:rFonts w:ascii="Consolas" w:eastAsia="Times New Roman" w:hAnsi="Consolas" w:cs="Consolas"/>
              <w:noProof w:val="0"/>
              <w:color w:val="0000FF"/>
              <w:sz w:val="16"/>
              <w:szCs w:val="16"/>
              <w:lang w:eastAsia="sv-SE"/>
            </w:rPr>
          </w:rPrChange>
        </w:rPr>
        <w:t>&gt;</w:t>
      </w:r>
    </w:p>
    <w:p w14:paraId="30A43C19" w14:textId="77777777" w:rsidR="00E93640" w:rsidRPr="00E93640" w:rsidRDefault="00E93640" w:rsidP="00E93640">
      <w:pPr>
        <w:ind w:left="440"/>
        <w:rPr>
          <w:lang w:val="en-US"/>
          <w:rPrChange w:id="1126" w:author="Stefan Eriksson" w:date="2012-06-26T14:21:00Z">
            <w:rPr/>
          </w:rPrChange>
        </w:rPr>
      </w:pPr>
      <w:r w:rsidRPr="00E93640">
        <w:rPr>
          <w:rFonts w:ascii="Consolas" w:eastAsia="Times New Roman" w:hAnsi="Consolas" w:cs="Consolas"/>
          <w:noProof w:val="0"/>
          <w:color w:val="0000FF"/>
          <w:sz w:val="16"/>
          <w:szCs w:val="16"/>
          <w:lang w:val="en-US" w:eastAsia="sv-SE"/>
          <w:rPrChange w:id="1127"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128" w:author="Stefan Eriksson" w:date="2012-06-26T14:21:00Z">
            <w:rPr>
              <w:rFonts w:ascii="Consolas" w:eastAsia="Times New Roman" w:hAnsi="Consolas" w:cs="Consolas"/>
              <w:noProof w:val="0"/>
              <w:color w:val="A31515"/>
              <w:sz w:val="16"/>
              <w:szCs w:val="16"/>
              <w:lang w:eastAsia="sv-SE"/>
            </w:rPr>
          </w:rPrChange>
        </w:rPr>
        <w:t>ns0</w:t>
      </w:r>
      <w:proofErr w:type="gramStart"/>
      <w:r w:rsidRPr="00E93640">
        <w:rPr>
          <w:rFonts w:ascii="Consolas" w:eastAsia="Times New Roman" w:hAnsi="Consolas" w:cs="Consolas"/>
          <w:noProof w:val="0"/>
          <w:color w:val="A31515"/>
          <w:sz w:val="16"/>
          <w:szCs w:val="16"/>
          <w:lang w:val="en-US" w:eastAsia="sv-SE"/>
          <w:rPrChange w:id="1129" w:author="Stefan Eriksson" w:date="2012-06-26T14:21:00Z">
            <w:rPr>
              <w:rFonts w:ascii="Consolas" w:eastAsia="Times New Roman" w:hAnsi="Consolas" w:cs="Consolas"/>
              <w:noProof w:val="0"/>
              <w:color w:val="A31515"/>
              <w:sz w:val="16"/>
              <w:szCs w:val="16"/>
              <w:lang w:eastAsia="sv-SE"/>
            </w:rPr>
          </w:rPrChange>
        </w:rPr>
        <w:t>:Scope</w:t>
      </w:r>
      <w:proofErr w:type="gramEnd"/>
      <w:r w:rsidRPr="00E93640">
        <w:rPr>
          <w:rFonts w:ascii="Consolas" w:eastAsia="Times New Roman" w:hAnsi="Consolas" w:cs="Consolas"/>
          <w:noProof w:val="0"/>
          <w:color w:val="0000FF"/>
          <w:sz w:val="16"/>
          <w:szCs w:val="16"/>
          <w:lang w:val="en-US" w:eastAsia="sv-SE"/>
          <w:rPrChange w:id="1130"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1131"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1132"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133" w:author="Stefan Eriksson" w:date="2012-06-26T14:21:00Z">
            <w:rPr>
              <w:rFonts w:ascii="Consolas" w:eastAsia="Times New Roman" w:hAnsi="Consolas" w:cs="Consolas"/>
              <w:noProof w:val="0"/>
              <w:color w:val="A31515"/>
              <w:sz w:val="16"/>
              <w:szCs w:val="16"/>
              <w:lang w:eastAsia="sv-SE"/>
            </w:rPr>
          </w:rPrChange>
        </w:rPr>
        <w:t>ns0:Scope</w:t>
      </w:r>
      <w:r w:rsidRPr="00E93640">
        <w:rPr>
          <w:rFonts w:ascii="Consolas" w:eastAsia="Times New Roman" w:hAnsi="Consolas" w:cs="Consolas"/>
          <w:noProof w:val="0"/>
          <w:color w:val="0000FF"/>
          <w:sz w:val="16"/>
          <w:szCs w:val="16"/>
          <w:lang w:val="en-US" w:eastAsia="sv-SE"/>
          <w:rPrChange w:id="1134" w:author="Stefan Eriksson" w:date="2012-06-26T14:21:00Z">
            <w:rPr>
              <w:rFonts w:ascii="Consolas" w:eastAsia="Times New Roman" w:hAnsi="Consolas" w:cs="Consolas"/>
              <w:noProof w:val="0"/>
              <w:color w:val="0000FF"/>
              <w:sz w:val="16"/>
              <w:szCs w:val="16"/>
              <w:lang w:eastAsia="sv-SE"/>
            </w:rPr>
          </w:rPrChange>
        </w:rPr>
        <w:t>&gt;</w:t>
      </w:r>
    </w:p>
    <w:p w14:paraId="27A25ACF" w14:textId="77777777" w:rsidR="00E93640" w:rsidRPr="00E93640" w:rsidRDefault="00E93640" w:rsidP="00E93640">
      <w:pPr>
        <w:ind w:left="440"/>
        <w:rPr>
          <w:lang w:val="en-US"/>
          <w:rPrChange w:id="1135" w:author="Stefan Eriksson" w:date="2012-06-26T14:21:00Z">
            <w:rPr/>
          </w:rPrChange>
        </w:rPr>
      </w:pPr>
      <w:r w:rsidRPr="00E93640">
        <w:rPr>
          <w:rFonts w:ascii="Consolas" w:eastAsia="Times New Roman" w:hAnsi="Consolas" w:cs="Consolas"/>
          <w:noProof w:val="0"/>
          <w:color w:val="0000FF"/>
          <w:sz w:val="16"/>
          <w:szCs w:val="16"/>
          <w:lang w:val="en-US" w:eastAsia="sv-SE"/>
          <w:rPrChange w:id="1136"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137" w:author="Stefan Eriksson" w:date="2012-06-26T14:21:00Z">
            <w:rPr>
              <w:rFonts w:ascii="Consolas" w:eastAsia="Times New Roman" w:hAnsi="Consolas" w:cs="Consolas"/>
              <w:noProof w:val="0"/>
              <w:color w:val="A31515"/>
              <w:sz w:val="16"/>
              <w:szCs w:val="16"/>
              <w:lang w:eastAsia="sv-SE"/>
            </w:rPr>
          </w:rPrChange>
        </w:rPr>
        <w:t>ns0</w:t>
      </w:r>
      <w:proofErr w:type="gramStart"/>
      <w:r w:rsidRPr="00E93640">
        <w:rPr>
          <w:rFonts w:ascii="Consolas" w:eastAsia="Times New Roman" w:hAnsi="Consolas" w:cs="Consolas"/>
          <w:noProof w:val="0"/>
          <w:color w:val="A31515"/>
          <w:sz w:val="16"/>
          <w:szCs w:val="16"/>
          <w:lang w:val="en-US" w:eastAsia="sv-SE"/>
          <w:rPrChange w:id="1138" w:author="Stefan Eriksson" w:date="2012-06-26T14:21:00Z">
            <w:rPr>
              <w:rFonts w:ascii="Consolas" w:eastAsia="Times New Roman" w:hAnsi="Consolas" w:cs="Consolas"/>
              <w:noProof w:val="0"/>
              <w:color w:val="A31515"/>
              <w:sz w:val="16"/>
              <w:szCs w:val="16"/>
              <w:lang w:eastAsia="sv-SE"/>
            </w:rPr>
          </w:rPrChange>
        </w:rPr>
        <w:t>:PatientId</w:t>
      </w:r>
      <w:proofErr w:type="gramEnd"/>
      <w:r w:rsidRPr="00E93640">
        <w:rPr>
          <w:rFonts w:ascii="Consolas" w:eastAsia="Times New Roman" w:hAnsi="Consolas" w:cs="Consolas"/>
          <w:noProof w:val="0"/>
          <w:color w:val="0000FF"/>
          <w:sz w:val="16"/>
          <w:szCs w:val="16"/>
          <w:lang w:val="en-US" w:eastAsia="sv-SE"/>
          <w:rPrChange w:id="1139"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1140"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1141"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142" w:author="Stefan Eriksson" w:date="2012-06-26T14:21:00Z">
            <w:rPr>
              <w:rFonts w:ascii="Consolas" w:eastAsia="Times New Roman" w:hAnsi="Consolas" w:cs="Consolas"/>
              <w:noProof w:val="0"/>
              <w:color w:val="A31515"/>
              <w:sz w:val="16"/>
              <w:szCs w:val="16"/>
              <w:lang w:eastAsia="sv-SE"/>
            </w:rPr>
          </w:rPrChange>
        </w:rPr>
        <w:t>ns0:PatientId</w:t>
      </w:r>
      <w:r w:rsidRPr="00E93640">
        <w:rPr>
          <w:rFonts w:ascii="Consolas" w:eastAsia="Times New Roman" w:hAnsi="Consolas" w:cs="Consolas"/>
          <w:noProof w:val="0"/>
          <w:color w:val="0000FF"/>
          <w:sz w:val="16"/>
          <w:szCs w:val="16"/>
          <w:lang w:val="en-US" w:eastAsia="sv-SE"/>
          <w:rPrChange w:id="1143" w:author="Stefan Eriksson" w:date="2012-06-26T14:21:00Z">
            <w:rPr>
              <w:rFonts w:ascii="Consolas" w:eastAsia="Times New Roman" w:hAnsi="Consolas" w:cs="Consolas"/>
              <w:noProof w:val="0"/>
              <w:color w:val="0000FF"/>
              <w:sz w:val="16"/>
              <w:szCs w:val="16"/>
              <w:lang w:eastAsia="sv-SE"/>
            </w:rPr>
          </w:rPrChange>
        </w:rPr>
        <w:t>&gt;</w:t>
      </w:r>
    </w:p>
    <w:p w14:paraId="1A8274DE" w14:textId="77777777" w:rsidR="00E93640" w:rsidRPr="00E93640" w:rsidRDefault="00E93640" w:rsidP="00E93640">
      <w:pPr>
        <w:ind w:left="440"/>
        <w:rPr>
          <w:lang w:val="en-US"/>
          <w:rPrChange w:id="1144" w:author="Stefan Eriksson" w:date="2012-06-26T14:21:00Z">
            <w:rPr/>
          </w:rPrChange>
        </w:rPr>
      </w:pPr>
      <w:r w:rsidRPr="00E93640">
        <w:rPr>
          <w:rFonts w:ascii="Consolas" w:eastAsia="Times New Roman" w:hAnsi="Consolas" w:cs="Consolas"/>
          <w:noProof w:val="0"/>
          <w:color w:val="0000FF"/>
          <w:sz w:val="16"/>
          <w:szCs w:val="16"/>
          <w:lang w:val="en-US" w:eastAsia="sv-SE"/>
          <w:rPrChange w:id="1145"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146" w:author="Stefan Eriksson" w:date="2012-06-26T14:21:00Z">
            <w:rPr>
              <w:rFonts w:ascii="Consolas" w:eastAsia="Times New Roman" w:hAnsi="Consolas" w:cs="Consolas"/>
              <w:noProof w:val="0"/>
              <w:color w:val="A31515"/>
              <w:sz w:val="16"/>
              <w:szCs w:val="16"/>
              <w:lang w:eastAsia="sv-SE"/>
            </w:rPr>
          </w:rPrChange>
        </w:rPr>
        <w:t>ns0</w:t>
      </w:r>
      <w:proofErr w:type="gramStart"/>
      <w:r w:rsidRPr="00E93640">
        <w:rPr>
          <w:rFonts w:ascii="Consolas" w:eastAsia="Times New Roman" w:hAnsi="Consolas" w:cs="Consolas"/>
          <w:noProof w:val="0"/>
          <w:color w:val="A31515"/>
          <w:sz w:val="16"/>
          <w:szCs w:val="16"/>
          <w:lang w:val="en-US" w:eastAsia="sv-SE"/>
          <w:rPrChange w:id="1147" w:author="Stefan Eriksson" w:date="2012-06-26T14:21:00Z">
            <w:rPr>
              <w:rFonts w:ascii="Consolas" w:eastAsia="Times New Roman" w:hAnsi="Consolas" w:cs="Consolas"/>
              <w:noProof w:val="0"/>
              <w:color w:val="A31515"/>
              <w:sz w:val="16"/>
              <w:szCs w:val="16"/>
              <w:lang w:eastAsia="sv-SE"/>
            </w:rPr>
          </w:rPrChange>
        </w:rPr>
        <w:t>:CareProviderId</w:t>
      </w:r>
      <w:proofErr w:type="gramEnd"/>
      <w:r w:rsidRPr="00E93640">
        <w:rPr>
          <w:rFonts w:ascii="Consolas" w:eastAsia="Times New Roman" w:hAnsi="Consolas" w:cs="Consolas"/>
          <w:noProof w:val="0"/>
          <w:color w:val="0000FF"/>
          <w:sz w:val="16"/>
          <w:szCs w:val="16"/>
          <w:lang w:val="en-US" w:eastAsia="sv-SE"/>
          <w:rPrChange w:id="1148"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1149"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1150"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151" w:author="Stefan Eriksson" w:date="2012-06-26T14:21:00Z">
            <w:rPr>
              <w:rFonts w:ascii="Consolas" w:eastAsia="Times New Roman" w:hAnsi="Consolas" w:cs="Consolas"/>
              <w:noProof w:val="0"/>
              <w:color w:val="A31515"/>
              <w:sz w:val="16"/>
              <w:szCs w:val="16"/>
              <w:lang w:eastAsia="sv-SE"/>
            </w:rPr>
          </w:rPrChange>
        </w:rPr>
        <w:t>ns0:CareProviderId</w:t>
      </w:r>
      <w:r w:rsidRPr="00E93640">
        <w:rPr>
          <w:rFonts w:ascii="Consolas" w:eastAsia="Times New Roman" w:hAnsi="Consolas" w:cs="Consolas"/>
          <w:noProof w:val="0"/>
          <w:color w:val="0000FF"/>
          <w:sz w:val="16"/>
          <w:szCs w:val="16"/>
          <w:lang w:val="en-US" w:eastAsia="sv-SE"/>
          <w:rPrChange w:id="1152" w:author="Stefan Eriksson" w:date="2012-06-26T14:21:00Z">
            <w:rPr>
              <w:rFonts w:ascii="Consolas" w:eastAsia="Times New Roman" w:hAnsi="Consolas" w:cs="Consolas"/>
              <w:noProof w:val="0"/>
              <w:color w:val="0000FF"/>
              <w:sz w:val="16"/>
              <w:szCs w:val="16"/>
              <w:lang w:eastAsia="sv-SE"/>
            </w:rPr>
          </w:rPrChange>
        </w:rPr>
        <w:t>&gt;</w:t>
      </w:r>
    </w:p>
    <w:p w14:paraId="19CA2EEF" w14:textId="77777777" w:rsidR="00E93640" w:rsidRPr="00E93640" w:rsidRDefault="00E93640" w:rsidP="00E93640">
      <w:pPr>
        <w:ind w:left="440"/>
        <w:rPr>
          <w:lang w:val="en-US"/>
          <w:rPrChange w:id="1153" w:author="Stefan Eriksson" w:date="2012-06-26T14:21:00Z">
            <w:rPr/>
          </w:rPrChange>
        </w:rPr>
      </w:pPr>
      <w:r w:rsidRPr="00E93640">
        <w:rPr>
          <w:rFonts w:ascii="Consolas" w:eastAsia="Times New Roman" w:hAnsi="Consolas" w:cs="Consolas"/>
          <w:noProof w:val="0"/>
          <w:color w:val="0000FF"/>
          <w:sz w:val="16"/>
          <w:szCs w:val="16"/>
          <w:lang w:val="en-US" w:eastAsia="sv-SE"/>
          <w:rPrChange w:id="1154"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155" w:author="Stefan Eriksson" w:date="2012-06-26T14:21:00Z">
            <w:rPr>
              <w:rFonts w:ascii="Consolas" w:eastAsia="Times New Roman" w:hAnsi="Consolas" w:cs="Consolas"/>
              <w:noProof w:val="0"/>
              <w:color w:val="A31515"/>
              <w:sz w:val="16"/>
              <w:szCs w:val="16"/>
              <w:lang w:eastAsia="sv-SE"/>
            </w:rPr>
          </w:rPrChange>
        </w:rPr>
        <w:t>ns0</w:t>
      </w:r>
      <w:proofErr w:type="gramStart"/>
      <w:r w:rsidRPr="00E93640">
        <w:rPr>
          <w:rFonts w:ascii="Consolas" w:eastAsia="Times New Roman" w:hAnsi="Consolas" w:cs="Consolas"/>
          <w:noProof w:val="0"/>
          <w:color w:val="A31515"/>
          <w:sz w:val="16"/>
          <w:szCs w:val="16"/>
          <w:lang w:val="en-US" w:eastAsia="sv-SE"/>
          <w:rPrChange w:id="1156" w:author="Stefan Eriksson" w:date="2012-06-26T14:21:00Z">
            <w:rPr>
              <w:rFonts w:ascii="Consolas" w:eastAsia="Times New Roman" w:hAnsi="Consolas" w:cs="Consolas"/>
              <w:noProof w:val="0"/>
              <w:color w:val="A31515"/>
              <w:sz w:val="16"/>
              <w:szCs w:val="16"/>
              <w:lang w:eastAsia="sv-SE"/>
            </w:rPr>
          </w:rPrChange>
        </w:rPr>
        <w:t>:CareUnitId</w:t>
      </w:r>
      <w:proofErr w:type="gramEnd"/>
      <w:r w:rsidRPr="00E93640">
        <w:rPr>
          <w:rFonts w:ascii="Consolas" w:eastAsia="Times New Roman" w:hAnsi="Consolas" w:cs="Consolas"/>
          <w:noProof w:val="0"/>
          <w:color w:val="0000FF"/>
          <w:sz w:val="16"/>
          <w:szCs w:val="16"/>
          <w:lang w:val="en-US" w:eastAsia="sv-SE"/>
          <w:rPrChange w:id="1157"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1158"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1159"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160" w:author="Stefan Eriksson" w:date="2012-06-26T14:21:00Z">
            <w:rPr>
              <w:rFonts w:ascii="Consolas" w:eastAsia="Times New Roman" w:hAnsi="Consolas" w:cs="Consolas"/>
              <w:noProof w:val="0"/>
              <w:color w:val="A31515"/>
              <w:sz w:val="16"/>
              <w:szCs w:val="16"/>
              <w:lang w:eastAsia="sv-SE"/>
            </w:rPr>
          </w:rPrChange>
        </w:rPr>
        <w:t>ns0:CareUnitId</w:t>
      </w:r>
      <w:r w:rsidRPr="00E93640">
        <w:rPr>
          <w:rFonts w:ascii="Consolas" w:eastAsia="Times New Roman" w:hAnsi="Consolas" w:cs="Consolas"/>
          <w:noProof w:val="0"/>
          <w:color w:val="0000FF"/>
          <w:sz w:val="16"/>
          <w:szCs w:val="16"/>
          <w:lang w:val="en-US" w:eastAsia="sv-SE"/>
          <w:rPrChange w:id="1161" w:author="Stefan Eriksson" w:date="2012-06-26T14:21:00Z">
            <w:rPr>
              <w:rFonts w:ascii="Consolas" w:eastAsia="Times New Roman" w:hAnsi="Consolas" w:cs="Consolas"/>
              <w:noProof w:val="0"/>
              <w:color w:val="0000FF"/>
              <w:sz w:val="16"/>
              <w:szCs w:val="16"/>
              <w:lang w:eastAsia="sv-SE"/>
            </w:rPr>
          </w:rPrChange>
        </w:rPr>
        <w:t>&gt;</w:t>
      </w:r>
    </w:p>
    <w:p w14:paraId="7C7748D5" w14:textId="77777777" w:rsidR="00E93640" w:rsidRPr="00E93640" w:rsidRDefault="00E93640" w:rsidP="00E93640">
      <w:pPr>
        <w:ind w:left="440"/>
        <w:rPr>
          <w:lang w:val="en-US"/>
          <w:rPrChange w:id="1162" w:author="Stefan Eriksson" w:date="2012-06-26T14:21:00Z">
            <w:rPr/>
          </w:rPrChange>
        </w:rPr>
      </w:pPr>
      <w:proofErr w:type="gramStart"/>
      <w:r w:rsidRPr="00E93640">
        <w:rPr>
          <w:rFonts w:ascii="Consolas" w:eastAsia="Times New Roman" w:hAnsi="Consolas" w:cs="Consolas"/>
          <w:noProof w:val="0"/>
          <w:color w:val="0000FF"/>
          <w:sz w:val="16"/>
          <w:szCs w:val="16"/>
          <w:lang w:val="en-US" w:eastAsia="sv-SE"/>
          <w:rPrChange w:id="1163" w:author="Stefan Eriksson" w:date="2012-06-26T14:21:00Z">
            <w:rPr>
              <w:rFonts w:ascii="Consolas" w:eastAsia="Times New Roman" w:hAnsi="Consolas" w:cs="Consolas"/>
              <w:noProof w:val="0"/>
              <w:color w:val="0000FF"/>
              <w:sz w:val="16"/>
              <w:szCs w:val="16"/>
              <w:lang w:eastAsia="sv-SE"/>
            </w:rPr>
          </w:rPrChange>
        </w:rPr>
        <w:t>&lt;!--</w:t>
      </w:r>
      <w:proofErr w:type="gramEnd"/>
      <w:r w:rsidRPr="00E93640">
        <w:rPr>
          <w:rFonts w:ascii="Consolas" w:eastAsia="Times New Roman" w:hAnsi="Consolas" w:cs="Consolas"/>
          <w:noProof w:val="0"/>
          <w:color w:val="0000FF"/>
          <w:sz w:val="16"/>
          <w:szCs w:val="16"/>
          <w:lang w:val="en-US" w:eastAsia="sv-SE"/>
          <w:rPrChange w:id="1164" w:author="Stefan Eriksson" w:date="2012-06-26T14:21:00Z">
            <w:rPr>
              <w:rFonts w:ascii="Consolas" w:eastAsia="Times New Roman" w:hAnsi="Consolas" w:cs="Consolas"/>
              <w:noProof w:val="0"/>
              <w:color w:val="0000FF"/>
              <w:sz w:val="16"/>
              <w:szCs w:val="16"/>
              <w:lang w:eastAsia="sv-SE"/>
            </w:rPr>
          </w:rPrChange>
        </w:rPr>
        <w:t xml:space="preserve"> </w:t>
      </w:r>
      <w:r w:rsidRPr="00E93640">
        <w:rPr>
          <w:rFonts w:ascii="Consolas" w:eastAsia="Times New Roman" w:hAnsi="Consolas" w:cs="Consolas"/>
          <w:noProof w:val="0"/>
          <w:color w:val="008000"/>
          <w:sz w:val="16"/>
          <w:szCs w:val="16"/>
          <w:lang w:val="en-US" w:eastAsia="sv-SE"/>
          <w:rPrChange w:id="1165" w:author="Stefan Eriksson" w:date="2012-06-26T14:21:00Z">
            <w:rPr>
              <w:rFonts w:ascii="Consolas" w:eastAsia="Times New Roman" w:hAnsi="Consolas" w:cs="Consolas"/>
              <w:noProof w:val="0"/>
              <w:color w:val="008000"/>
              <w:sz w:val="16"/>
              <w:szCs w:val="16"/>
              <w:lang w:eastAsia="sv-SE"/>
            </w:rPr>
          </w:rPrChange>
        </w:rPr>
        <w:t>Optional</w:t>
      </w:r>
      <w:r w:rsidRPr="00E93640">
        <w:rPr>
          <w:rFonts w:ascii="Consolas" w:eastAsia="Times New Roman" w:hAnsi="Consolas" w:cs="Consolas"/>
          <w:noProof w:val="0"/>
          <w:color w:val="0000FF"/>
          <w:sz w:val="16"/>
          <w:szCs w:val="16"/>
          <w:lang w:val="en-US" w:eastAsia="sv-SE"/>
          <w:rPrChange w:id="1166" w:author="Stefan Eriksson" w:date="2012-06-26T14:21:00Z">
            <w:rPr>
              <w:rFonts w:ascii="Consolas" w:eastAsia="Times New Roman" w:hAnsi="Consolas" w:cs="Consolas"/>
              <w:noProof w:val="0"/>
              <w:color w:val="0000FF"/>
              <w:sz w:val="16"/>
              <w:szCs w:val="16"/>
              <w:lang w:eastAsia="sv-SE"/>
            </w:rPr>
          </w:rPrChange>
        </w:rPr>
        <w:t xml:space="preserve"> --&gt;</w:t>
      </w:r>
    </w:p>
    <w:p w14:paraId="0732148F" w14:textId="77777777" w:rsidR="00E93640" w:rsidRPr="00E93640" w:rsidRDefault="00E93640" w:rsidP="00E93640">
      <w:pPr>
        <w:ind w:left="440"/>
        <w:rPr>
          <w:lang w:val="en-US"/>
          <w:rPrChange w:id="1167" w:author="Stefan Eriksson" w:date="2012-06-26T14:21:00Z">
            <w:rPr/>
          </w:rPrChange>
        </w:rPr>
      </w:pPr>
      <w:r w:rsidRPr="00E93640">
        <w:rPr>
          <w:rFonts w:ascii="Consolas" w:eastAsia="Times New Roman" w:hAnsi="Consolas" w:cs="Consolas"/>
          <w:noProof w:val="0"/>
          <w:color w:val="0000FF"/>
          <w:sz w:val="16"/>
          <w:szCs w:val="16"/>
          <w:lang w:val="en-US" w:eastAsia="sv-SE"/>
          <w:rPrChange w:id="1168"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169" w:author="Stefan Eriksson" w:date="2012-06-26T14:21:00Z">
            <w:rPr>
              <w:rFonts w:ascii="Consolas" w:eastAsia="Times New Roman" w:hAnsi="Consolas" w:cs="Consolas"/>
              <w:noProof w:val="0"/>
              <w:color w:val="A31515"/>
              <w:sz w:val="16"/>
              <w:szCs w:val="16"/>
              <w:lang w:eastAsia="sv-SE"/>
            </w:rPr>
          </w:rPrChange>
        </w:rPr>
        <w:t>ns0</w:t>
      </w:r>
      <w:proofErr w:type="gramStart"/>
      <w:r w:rsidRPr="00E93640">
        <w:rPr>
          <w:rFonts w:ascii="Consolas" w:eastAsia="Times New Roman" w:hAnsi="Consolas" w:cs="Consolas"/>
          <w:noProof w:val="0"/>
          <w:color w:val="A31515"/>
          <w:sz w:val="16"/>
          <w:szCs w:val="16"/>
          <w:lang w:val="en-US" w:eastAsia="sv-SE"/>
          <w:rPrChange w:id="1170" w:author="Stefan Eriksson" w:date="2012-06-26T14:21:00Z">
            <w:rPr>
              <w:rFonts w:ascii="Consolas" w:eastAsia="Times New Roman" w:hAnsi="Consolas" w:cs="Consolas"/>
              <w:noProof w:val="0"/>
              <w:color w:val="A31515"/>
              <w:sz w:val="16"/>
              <w:szCs w:val="16"/>
              <w:lang w:eastAsia="sv-SE"/>
            </w:rPr>
          </w:rPrChange>
        </w:rPr>
        <w:t>:EmployeeId</w:t>
      </w:r>
      <w:proofErr w:type="gramEnd"/>
      <w:r w:rsidRPr="00E93640">
        <w:rPr>
          <w:rFonts w:ascii="Consolas" w:eastAsia="Times New Roman" w:hAnsi="Consolas" w:cs="Consolas"/>
          <w:noProof w:val="0"/>
          <w:color w:val="0000FF"/>
          <w:sz w:val="16"/>
          <w:szCs w:val="16"/>
          <w:lang w:val="en-US" w:eastAsia="sv-SE"/>
          <w:rPrChange w:id="1171"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1172"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1173"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174" w:author="Stefan Eriksson" w:date="2012-06-26T14:21:00Z">
            <w:rPr>
              <w:rFonts w:ascii="Consolas" w:eastAsia="Times New Roman" w:hAnsi="Consolas" w:cs="Consolas"/>
              <w:noProof w:val="0"/>
              <w:color w:val="A31515"/>
              <w:sz w:val="16"/>
              <w:szCs w:val="16"/>
              <w:lang w:eastAsia="sv-SE"/>
            </w:rPr>
          </w:rPrChange>
        </w:rPr>
        <w:t>ns0:EmployeeId</w:t>
      </w:r>
      <w:r w:rsidRPr="00E93640">
        <w:rPr>
          <w:rFonts w:ascii="Consolas" w:eastAsia="Times New Roman" w:hAnsi="Consolas" w:cs="Consolas"/>
          <w:noProof w:val="0"/>
          <w:color w:val="0000FF"/>
          <w:sz w:val="16"/>
          <w:szCs w:val="16"/>
          <w:lang w:val="en-US" w:eastAsia="sv-SE"/>
          <w:rPrChange w:id="1175" w:author="Stefan Eriksson" w:date="2012-06-26T14:21:00Z">
            <w:rPr>
              <w:rFonts w:ascii="Consolas" w:eastAsia="Times New Roman" w:hAnsi="Consolas" w:cs="Consolas"/>
              <w:noProof w:val="0"/>
              <w:color w:val="0000FF"/>
              <w:sz w:val="16"/>
              <w:szCs w:val="16"/>
              <w:lang w:eastAsia="sv-SE"/>
            </w:rPr>
          </w:rPrChange>
        </w:rPr>
        <w:t>&gt;</w:t>
      </w:r>
    </w:p>
    <w:p w14:paraId="274B6B1F" w14:textId="77777777" w:rsidR="00E93640" w:rsidRPr="00E93640" w:rsidRDefault="00E93640" w:rsidP="00E93640">
      <w:pPr>
        <w:ind w:left="440"/>
        <w:rPr>
          <w:lang w:val="en-US"/>
          <w:rPrChange w:id="1176" w:author="Stefan Eriksson" w:date="2012-06-26T14:21:00Z">
            <w:rPr/>
          </w:rPrChange>
        </w:rPr>
      </w:pPr>
      <w:proofErr w:type="gramStart"/>
      <w:r w:rsidRPr="00E93640">
        <w:rPr>
          <w:rFonts w:ascii="Consolas" w:eastAsia="Times New Roman" w:hAnsi="Consolas" w:cs="Consolas"/>
          <w:noProof w:val="0"/>
          <w:color w:val="0000FF"/>
          <w:sz w:val="16"/>
          <w:szCs w:val="16"/>
          <w:lang w:val="en-US" w:eastAsia="sv-SE"/>
          <w:rPrChange w:id="1177" w:author="Stefan Eriksson" w:date="2012-06-26T14:21:00Z">
            <w:rPr>
              <w:rFonts w:ascii="Consolas" w:eastAsia="Times New Roman" w:hAnsi="Consolas" w:cs="Consolas"/>
              <w:noProof w:val="0"/>
              <w:color w:val="0000FF"/>
              <w:sz w:val="16"/>
              <w:szCs w:val="16"/>
              <w:lang w:eastAsia="sv-SE"/>
            </w:rPr>
          </w:rPrChange>
        </w:rPr>
        <w:t>&lt;!--</w:t>
      </w:r>
      <w:proofErr w:type="gramEnd"/>
      <w:r w:rsidRPr="00E93640">
        <w:rPr>
          <w:rFonts w:ascii="Consolas" w:eastAsia="Times New Roman" w:hAnsi="Consolas" w:cs="Consolas"/>
          <w:noProof w:val="0"/>
          <w:color w:val="0000FF"/>
          <w:sz w:val="16"/>
          <w:szCs w:val="16"/>
          <w:lang w:val="en-US" w:eastAsia="sv-SE"/>
          <w:rPrChange w:id="1178" w:author="Stefan Eriksson" w:date="2012-06-26T14:21:00Z">
            <w:rPr>
              <w:rFonts w:ascii="Consolas" w:eastAsia="Times New Roman" w:hAnsi="Consolas" w:cs="Consolas"/>
              <w:noProof w:val="0"/>
              <w:color w:val="0000FF"/>
              <w:sz w:val="16"/>
              <w:szCs w:val="16"/>
              <w:lang w:eastAsia="sv-SE"/>
            </w:rPr>
          </w:rPrChange>
        </w:rPr>
        <w:t xml:space="preserve"> </w:t>
      </w:r>
      <w:r w:rsidRPr="00E93640">
        <w:rPr>
          <w:rFonts w:ascii="Consolas" w:eastAsia="Times New Roman" w:hAnsi="Consolas" w:cs="Consolas"/>
          <w:noProof w:val="0"/>
          <w:color w:val="008000"/>
          <w:sz w:val="16"/>
          <w:szCs w:val="16"/>
          <w:lang w:val="en-US" w:eastAsia="sv-SE"/>
          <w:rPrChange w:id="1179" w:author="Stefan Eriksson" w:date="2012-06-26T14:21:00Z">
            <w:rPr>
              <w:rFonts w:ascii="Consolas" w:eastAsia="Times New Roman" w:hAnsi="Consolas" w:cs="Consolas"/>
              <w:noProof w:val="0"/>
              <w:color w:val="008000"/>
              <w:sz w:val="16"/>
              <w:szCs w:val="16"/>
              <w:lang w:eastAsia="sv-SE"/>
            </w:rPr>
          </w:rPrChange>
        </w:rPr>
        <w:t>Optional</w:t>
      </w:r>
      <w:r w:rsidRPr="00E93640">
        <w:rPr>
          <w:rFonts w:ascii="Consolas" w:eastAsia="Times New Roman" w:hAnsi="Consolas" w:cs="Consolas"/>
          <w:noProof w:val="0"/>
          <w:color w:val="0000FF"/>
          <w:sz w:val="16"/>
          <w:szCs w:val="16"/>
          <w:lang w:val="en-US" w:eastAsia="sv-SE"/>
          <w:rPrChange w:id="1180" w:author="Stefan Eriksson" w:date="2012-06-26T14:21:00Z">
            <w:rPr>
              <w:rFonts w:ascii="Consolas" w:eastAsia="Times New Roman" w:hAnsi="Consolas" w:cs="Consolas"/>
              <w:noProof w:val="0"/>
              <w:color w:val="0000FF"/>
              <w:sz w:val="16"/>
              <w:szCs w:val="16"/>
              <w:lang w:eastAsia="sv-SE"/>
            </w:rPr>
          </w:rPrChange>
        </w:rPr>
        <w:t xml:space="preserve"> --&gt;</w:t>
      </w:r>
    </w:p>
    <w:p w14:paraId="13594E72" w14:textId="77777777" w:rsidR="00E93640" w:rsidRPr="00E93640" w:rsidRDefault="00E93640" w:rsidP="00E93640">
      <w:pPr>
        <w:ind w:left="440"/>
        <w:rPr>
          <w:lang w:val="en-US"/>
          <w:rPrChange w:id="1181" w:author="Stefan Eriksson" w:date="2012-06-26T14:21:00Z">
            <w:rPr/>
          </w:rPrChange>
        </w:rPr>
      </w:pPr>
      <w:r w:rsidRPr="00E93640">
        <w:rPr>
          <w:rFonts w:ascii="Consolas" w:eastAsia="Times New Roman" w:hAnsi="Consolas" w:cs="Consolas"/>
          <w:noProof w:val="0"/>
          <w:color w:val="0000FF"/>
          <w:sz w:val="16"/>
          <w:szCs w:val="16"/>
          <w:lang w:val="en-US" w:eastAsia="sv-SE"/>
          <w:rPrChange w:id="1182"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183" w:author="Stefan Eriksson" w:date="2012-06-26T14:21:00Z">
            <w:rPr>
              <w:rFonts w:ascii="Consolas" w:eastAsia="Times New Roman" w:hAnsi="Consolas" w:cs="Consolas"/>
              <w:noProof w:val="0"/>
              <w:color w:val="A31515"/>
              <w:sz w:val="16"/>
              <w:szCs w:val="16"/>
              <w:lang w:eastAsia="sv-SE"/>
            </w:rPr>
          </w:rPrChange>
        </w:rPr>
        <w:t>ns0</w:t>
      </w:r>
      <w:proofErr w:type="gramStart"/>
      <w:r w:rsidRPr="00E93640">
        <w:rPr>
          <w:rFonts w:ascii="Consolas" w:eastAsia="Times New Roman" w:hAnsi="Consolas" w:cs="Consolas"/>
          <w:noProof w:val="0"/>
          <w:color w:val="A31515"/>
          <w:sz w:val="16"/>
          <w:szCs w:val="16"/>
          <w:lang w:val="en-US" w:eastAsia="sv-SE"/>
          <w:rPrChange w:id="1184" w:author="Stefan Eriksson" w:date="2012-06-26T14:21:00Z">
            <w:rPr>
              <w:rFonts w:ascii="Consolas" w:eastAsia="Times New Roman" w:hAnsi="Consolas" w:cs="Consolas"/>
              <w:noProof w:val="0"/>
              <w:color w:val="A31515"/>
              <w:sz w:val="16"/>
              <w:szCs w:val="16"/>
              <w:lang w:eastAsia="sv-SE"/>
            </w:rPr>
          </w:rPrChange>
        </w:rPr>
        <w:t>:StartDate</w:t>
      </w:r>
      <w:proofErr w:type="gramEnd"/>
      <w:r w:rsidRPr="00E93640">
        <w:rPr>
          <w:rFonts w:ascii="Consolas" w:eastAsia="Times New Roman" w:hAnsi="Consolas" w:cs="Consolas"/>
          <w:noProof w:val="0"/>
          <w:color w:val="0000FF"/>
          <w:sz w:val="16"/>
          <w:szCs w:val="16"/>
          <w:lang w:val="en-US" w:eastAsia="sv-SE"/>
          <w:rPrChange w:id="1185"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1186"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1187"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188" w:author="Stefan Eriksson" w:date="2012-06-26T14:21:00Z">
            <w:rPr>
              <w:rFonts w:ascii="Consolas" w:eastAsia="Times New Roman" w:hAnsi="Consolas" w:cs="Consolas"/>
              <w:noProof w:val="0"/>
              <w:color w:val="A31515"/>
              <w:sz w:val="16"/>
              <w:szCs w:val="16"/>
              <w:lang w:eastAsia="sv-SE"/>
            </w:rPr>
          </w:rPrChange>
        </w:rPr>
        <w:t>ns0:StartDate</w:t>
      </w:r>
      <w:r w:rsidRPr="00E93640">
        <w:rPr>
          <w:rFonts w:ascii="Consolas" w:eastAsia="Times New Roman" w:hAnsi="Consolas" w:cs="Consolas"/>
          <w:noProof w:val="0"/>
          <w:color w:val="0000FF"/>
          <w:sz w:val="16"/>
          <w:szCs w:val="16"/>
          <w:lang w:val="en-US" w:eastAsia="sv-SE"/>
          <w:rPrChange w:id="1189" w:author="Stefan Eriksson" w:date="2012-06-26T14:21:00Z">
            <w:rPr>
              <w:rFonts w:ascii="Consolas" w:eastAsia="Times New Roman" w:hAnsi="Consolas" w:cs="Consolas"/>
              <w:noProof w:val="0"/>
              <w:color w:val="0000FF"/>
              <w:sz w:val="16"/>
              <w:szCs w:val="16"/>
              <w:lang w:eastAsia="sv-SE"/>
            </w:rPr>
          </w:rPrChange>
        </w:rPr>
        <w:t>&gt;</w:t>
      </w:r>
    </w:p>
    <w:p w14:paraId="64231825" w14:textId="77777777" w:rsidR="00E93640" w:rsidRPr="00E93640" w:rsidRDefault="00E93640" w:rsidP="00E93640">
      <w:pPr>
        <w:ind w:left="440"/>
        <w:rPr>
          <w:lang w:val="en-US"/>
          <w:rPrChange w:id="1190" w:author="Stefan Eriksson" w:date="2012-06-26T14:21:00Z">
            <w:rPr/>
          </w:rPrChange>
        </w:rPr>
      </w:pPr>
      <w:proofErr w:type="gramStart"/>
      <w:r w:rsidRPr="00E93640">
        <w:rPr>
          <w:rFonts w:ascii="Consolas" w:eastAsia="Times New Roman" w:hAnsi="Consolas" w:cs="Consolas"/>
          <w:noProof w:val="0"/>
          <w:color w:val="0000FF"/>
          <w:sz w:val="16"/>
          <w:szCs w:val="16"/>
          <w:lang w:val="en-US" w:eastAsia="sv-SE"/>
          <w:rPrChange w:id="1191" w:author="Stefan Eriksson" w:date="2012-06-26T14:21:00Z">
            <w:rPr>
              <w:rFonts w:ascii="Consolas" w:eastAsia="Times New Roman" w:hAnsi="Consolas" w:cs="Consolas"/>
              <w:noProof w:val="0"/>
              <w:color w:val="0000FF"/>
              <w:sz w:val="16"/>
              <w:szCs w:val="16"/>
              <w:lang w:eastAsia="sv-SE"/>
            </w:rPr>
          </w:rPrChange>
        </w:rPr>
        <w:t>&lt;!--</w:t>
      </w:r>
      <w:proofErr w:type="gramEnd"/>
      <w:r w:rsidRPr="00E93640">
        <w:rPr>
          <w:rFonts w:ascii="Consolas" w:eastAsia="Times New Roman" w:hAnsi="Consolas" w:cs="Consolas"/>
          <w:noProof w:val="0"/>
          <w:color w:val="0000FF"/>
          <w:sz w:val="16"/>
          <w:szCs w:val="16"/>
          <w:lang w:val="en-US" w:eastAsia="sv-SE"/>
          <w:rPrChange w:id="1192" w:author="Stefan Eriksson" w:date="2012-06-26T14:21:00Z">
            <w:rPr>
              <w:rFonts w:ascii="Consolas" w:eastAsia="Times New Roman" w:hAnsi="Consolas" w:cs="Consolas"/>
              <w:noProof w:val="0"/>
              <w:color w:val="0000FF"/>
              <w:sz w:val="16"/>
              <w:szCs w:val="16"/>
              <w:lang w:eastAsia="sv-SE"/>
            </w:rPr>
          </w:rPrChange>
        </w:rPr>
        <w:t xml:space="preserve"> </w:t>
      </w:r>
      <w:r w:rsidRPr="00E93640">
        <w:rPr>
          <w:rFonts w:ascii="Consolas" w:eastAsia="Times New Roman" w:hAnsi="Consolas" w:cs="Consolas"/>
          <w:noProof w:val="0"/>
          <w:color w:val="008000"/>
          <w:sz w:val="16"/>
          <w:szCs w:val="16"/>
          <w:lang w:val="en-US" w:eastAsia="sv-SE"/>
          <w:rPrChange w:id="1193" w:author="Stefan Eriksson" w:date="2012-06-26T14:21:00Z">
            <w:rPr>
              <w:rFonts w:ascii="Consolas" w:eastAsia="Times New Roman" w:hAnsi="Consolas" w:cs="Consolas"/>
              <w:noProof w:val="0"/>
              <w:color w:val="008000"/>
              <w:sz w:val="16"/>
              <w:szCs w:val="16"/>
              <w:lang w:eastAsia="sv-SE"/>
            </w:rPr>
          </w:rPrChange>
        </w:rPr>
        <w:t>Optional</w:t>
      </w:r>
      <w:r w:rsidRPr="00E93640">
        <w:rPr>
          <w:rFonts w:ascii="Consolas" w:eastAsia="Times New Roman" w:hAnsi="Consolas" w:cs="Consolas"/>
          <w:noProof w:val="0"/>
          <w:color w:val="0000FF"/>
          <w:sz w:val="16"/>
          <w:szCs w:val="16"/>
          <w:lang w:val="en-US" w:eastAsia="sv-SE"/>
          <w:rPrChange w:id="1194" w:author="Stefan Eriksson" w:date="2012-06-26T14:21:00Z">
            <w:rPr>
              <w:rFonts w:ascii="Consolas" w:eastAsia="Times New Roman" w:hAnsi="Consolas" w:cs="Consolas"/>
              <w:noProof w:val="0"/>
              <w:color w:val="0000FF"/>
              <w:sz w:val="16"/>
              <w:szCs w:val="16"/>
              <w:lang w:eastAsia="sv-SE"/>
            </w:rPr>
          </w:rPrChange>
        </w:rPr>
        <w:t xml:space="preserve"> --&gt;</w:t>
      </w:r>
    </w:p>
    <w:p w14:paraId="31622E24" w14:textId="77777777" w:rsidR="00E93640" w:rsidRPr="00E93640" w:rsidRDefault="00E93640" w:rsidP="00E93640">
      <w:pPr>
        <w:ind w:left="440"/>
        <w:rPr>
          <w:lang w:val="en-US"/>
          <w:rPrChange w:id="1195" w:author="Stefan Eriksson" w:date="2012-06-26T14:21:00Z">
            <w:rPr/>
          </w:rPrChange>
        </w:rPr>
      </w:pPr>
      <w:r w:rsidRPr="00E93640">
        <w:rPr>
          <w:rFonts w:ascii="Consolas" w:eastAsia="Times New Roman" w:hAnsi="Consolas" w:cs="Consolas"/>
          <w:noProof w:val="0"/>
          <w:color w:val="0000FF"/>
          <w:sz w:val="16"/>
          <w:szCs w:val="16"/>
          <w:lang w:val="en-US" w:eastAsia="sv-SE"/>
          <w:rPrChange w:id="1196"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197" w:author="Stefan Eriksson" w:date="2012-06-26T14:21:00Z">
            <w:rPr>
              <w:rFonts w:ascii="Consolas" w:eastAsia="Times New Roman" w:hAnsi="Consolas" w:cs="Consolas"/>
              <w:noProof w:val="0"/>
              <w:color w:val="A31515"/>
              <w:sz w:val="16"/>
              <w:szCs w:val="16"/>
              <w:lang w:eastAsia="sv-SE"/>
            </w:rPr>
          </w:rPrChange>
        </w:rPr>
        <w:t>ns0</w:t>
      </w:r>
      <w:proofErr w:type="gramStart"/>
      <w:r w:rsidRPr="00E93640">
        <w:rPr>
          <w:rFonts w:ascii="Consolas" w:eastAsia="Times New Roman" w:hAnsi="Consolas" w:cs="Consolas"/>
          <w:noProof w:val="0"/>
          <w:color w:val="A31515"/>
          <w:sz w:val="16"/>
          <w:szCs w:val="16"/>
          <w:lang w:val="en-US" w:eastAsia="sv-SE"/>
          <w:rPrChange w:id="1198" w:author="Stefan Eriksson" w:date="2012-06-26T14:21:00Z">
            <w:rPr>
              <w:rFonts w:ascii="Consolas" w:eastAsia="Times New Roman" w:hAnsi="Consolas" w:cs="Consolas"/>
              <w:noProof w:val="0"/>
              <w:color w:val="A31515"/>
              <w:sz w:val="16"/>
              <w:szCs w:val="16"/>
              <w:lang w:eastAsia="sv-SE"/>
            </w:rPr>
          </w:rPrChange>
        </w:rPr>
        <w:t>:EndDate</w:t>
      </w:r>
      <w:proofErr w:type="gramEnd"/>
      <w:r w:rsidRPr="00E93640">
        <w:rPr>
          <w:rFonts w:ascii="Consolas" w:eastAsia="Times New Roman" w:hAnsi="Consolas" w:cs="Consolas"/>
          <w:noProof w:val="0"/>
          <w:color w:val="0000FF"/>
          <w:sz w:val="16"/>
          <w:szCs w:val="16"/>
          <w:lang w:val="en-US" w:eastAsia="sv-SE"/>
          <w:rPrChange w:id="1199"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1200"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1201"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202" w:author="Stefan Eriksson" w:date="2012-06-26T14:21:00Z">
            <w:rPr>
              <w:rFonts w:ascii="Consolas" w:eastAsia="Times New Roman" w:hAnsi="Consolas" w:cs="Consolas"/>
              <w:noProof w:val="0"/>
              <w:color w:val="A31515"/>
              <w:sz w:val="16"/>
              <w:szCs w:val="16"/>
              <w:lang w:eastAsia="sv-SE"/>
            </w:rPr>
          </w:rPrChange>
        </w:rPr>
        <w:t>ns0:EndDate</w:t>
      </w:r>
      <w:r w:rsidRPr="00E93640">
        <w:rPr>
          <w:rFonts w:ascii="Consolas" w:eastAsia="Times New Roman" w:hAnsi="Consolas" w:cs="Consolas"/>
          <w:noProof w:val="0"/>
          <w:color w:val="0000FF"/>
          <w:sz w:val="16"/>
          <w:szCs w:val="16"/>
          <w:lang w:val="en-US" w:eastAsia="sv-SE"/>
          <w:rPrChange w:id="1203" w:author="Stefan Eriksson" w:date="2012-06-26T14:21:00Z">
            <w:rPr>
              <w:rFonts w:ascii="Consolas" w:eastAsia="Times New Roman" w:hAnsi="Consolas" w:cs="Consolas"/>
              <w:noProof w:val="0"/>
              <w:color w:val="0000FF"/>
              <w:sz w:val="16"/>
              <w:szCs w:val="16"/>
              <w:lang w:eastAsia="sv-SE"/>
            </w:rPr>
          </w:rPrChange>
        </w:rPr>
        <w:t>&gt;</w:t>
      </w:r>
    </w:p>
    <w:p w14:paraId="1E90E7BB" w14:textId="77777777" w:rsidR="00E93640" w:rsidRPr="00E93640" w:rsidRDefault="00E93640" w:rsidP="00E93640">
      <w:pPr>
        <w:ind w:left="440"/>
        <w:rPr>
          <w:lang w:val="en-US"/>
          <w:rPrChange w:id="1204" w:author="Stefan Eriksson" w:date="2012-06-26T14:21:00Z">
            <w:rPr/>
          </w:rPrChange>
        </w:rPr>
      </w:pPr>
      <w:proofErr w:type="gramStart"/>
      <w:r w:rsidRPr="00E93640">
        <w:rPr>
          <w:rFonts w:ascii="Consolas" w:eastAsia="Times New Roman" w:hAnsi="Consolas" w:cs="Consolas"/>
          <w:noProof w:val="0"/>
          <w:color w:val="0000FF"/>
          <w:sz w:val="16"/>
          <w:szCs w:val="16"/>
          <w:lang w:val="en-US" w:eastAsia="sv-SE"/>
          <w:rPrChange w:id="1205" w:author="Stefan Eriksson" w:date="2012-06-26T14:21:00Z">
            <w:rPr>
              <w:rFonts w:ascii="Consolas" w:eastAsia="Times New Roman" w:hAnsi="Consolas" w:cs="Consolas"/>
              <w:noProof w:val="0"/>
              <w:color w:val="0000FF"/>
              <w:sz w:val="16"/>
              <w:szCs w:val="16"/>
              <w:lang w:eastAsia="sv-SE"/>
            </w:rPr>
          </w:rPrChange>
        </w:rPr>
        <w:t>&lt;!--</w:t>
      </w:r>
      <w:proofErr w:type="gramEnd"/>
      <w:r w:rsidRPr="00E93640">
        <w:rPr>
          <w:rFonts w:ascii="Consolas" w:eastAsia="Times New Roman" w:hAnsi="Consolas" w:cs="Consolas"/>
          <w:noProof w:val="0"/>
          <w:color w:val="0000FF"/>
          <w:sz w:val="16"/>
          <w:szCs w:val="16"/>
          <w:lang w:val="en-US" w:eastAsia="sv-SE"/>
          <w:rPrChange w:id="1206" w:author="Stefan Eriksson" w:date="2012-06-26T14:21:00Z">
            <w:rPr>
              <w:rFonts w:ascii="Consolas" w:eastAsia="Times New Roman" w:hAnsi="Consolas" w:cs="Consolas"/>
              <w:noProof w:val="0"/>
              <w:color w:val="0000FF"/>
              <w:sz w:val="16"/>
              <w:szCs w:val="16"/>
              <w:lang w:eastAsia="sv-SE"/>
            </w:rPr>
          </w:rPrChange>
        </w:rPr>
        <w:t xml:space="preserve"> </w:t>
      </w:r>
      <w:r w:rsidRPr="00E93640">
        <w:rPr>
          <w:rFonts w:ascii="Consolas" w:eastAsia="Times New Roman" w:hAnsi="Consolas" w:cs="Consolas"/>
          <w:noProof w:val="0"/>
          <w:color w:val="008000"/>
          <w:sz w:val="16"/>
          <w:szCs w:val="16"/>
          <w:lang w:val="en-US" w:eastAsia="sv-SE"/>
          <w:rPrChange w:id="1207" w:author="Stefan Eriksson" w:date="2012-06-26T14:21:00Z">
            <w:rPr>
              <w:rFonts w:ascii="Consolas" w:eastAsia="Times New Roman" w:hAnsi="Consolas" w:cs="Consolas"/>
              <w:noProof w:val="0"/>
              <w:color w:val="008000"/>
              <w:sz w:val="16"/>
              <w:szCs w:val="16"/>
              <w:lang w:eastAsia="sv-SE"/>
            </w:rPr>
          </w:rPrChange>
        </w:rPr>
        <w:t>Optional</w:t>
      </w:r>
      <w:r w:rsidRPr="00E93640">
        <w:rPr>
          <w:rFonts w:ascii="Consolas" w:eastAsia="Times New Roman" w:hAnsi="Consolas" w:cs="Consolas"/>
          <w:noProof w:val="0"/>
          <w:color w:val="0000FF"/>
          <w:sz w:val="16"/>
          <w:szCs w:val="16"/>
          <w:lang w:val="en-US" w:eastAsia="sv-SE"/>
          <w:rPrChange w:id="1208" w:author="Stefan Eriksson" w:date="2012-06-26T14:21:00Z">
            <w:rPr>
              <w:rFonts w:ascii="Consolas" w:eastAsia="Times New Roman" w:hAnsi="Consolas" w:cs="Consolas"/>
              <w:noProof w:val="0"/>
              <w:color w:val="0000FF"/>
              <w:sz w:val="16"/>
              <w:szCs w:val="16"/>
              <w:lang w:eastAsia="sv-SE"/>
            </w:rPr>
          </w:rPrChange>
        </w:rPr>
        <w:t xml:space="preserve"> --&gt;</w:t>
      </w:r>
    </w:p>
    <w:p w14:paraId="3816C3CE" w14:textId="77777777" w:rsidR="00E93640" w:rsidRPr="00E93640" w:rsidRDefault="00E93640" w:rsidP="00E93640">
      <w:pPr>
        <w:ind w:left="440"/>
        <w:rPr>
          <w:lang w:val="en-US"/>
          <w:rPrChange w:id="1209" w:author="Stefan Eriksson" w:date="2012-06-26T14:21:00Z">
            <w:rPr/>
          </w:rPrChange>
        </w:rPr>
      </w:pPr>
      <w:r w:rsidRPr="00E93640">
        <w:rPr>
          <w:rFonts w:ascii="Consolas" w:eastAsia="Times New Roman" w:hAnsi="Consolas" w:cs="Consolas"/>
          <w:noProof w:val="0"/>
          <w:color w:val="0000FF"/>
          <w:sz w:val="16"/>
          <w:szCs w:val="16"/>
          <w:lang w:val="en-US" w:eastAsia="sv-SE"/>
          <w:rPrChange w:id="1210"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211" w:author="Stefan Eriksson" w:date="2012-06-26T14:21:00Z">
            <w:rPr>
              <w:rFonts w:ascii="Consolas" w:eastAsia="Times New Roman" w:hAnsi="Consolas" w:cs="Consolas"/>
              <w:noProof w:val="0"/>
              <w:color w:val="A31515"/>
              <w:sz w:val="16"/>
              <w:szCs w:val="16"/>
              <w:lang w:eastAsia="sv-SE"/>
            </w:rPr>
          </w:rPrChange>
        </w:rPr>
        <w:t>ns0</w:t>
      </w:r>
      <w:proofErr w:type="gramStart"/>
      <w:r w:rsidRPr="00E93640">
        <w:rPr>
          <w:rFonts w:ascii="Consolas" w:eastAsia="Times New Roman" w:hAnsi="Consolas" w:cs="Consolas"/>
          <w:noProof w:val="0"/>
          <w:color w:val="A31515"/>
          <w:sz w:val="16"/>
          <w:szCs w:val="16"/>
          <w:lang w:val="en-US" w:eastAsia="sv-SE"/>
          <w:rPrChange w:id="1212" w:author="Stefan Eriksson" w:date="2012-06-26T14:21:00Z">
            <w:rPr>
              <w:rFonts w:ascii="Consolas" w:eastAsia="Times New Roman" w:hAnsi="Consolas" w:cs="Consolas"/>
              <w:noProof w:val="0"/>
              <w:color w:val="A31515"/>
              <w:sz w:val="16"/>
              <w:szCs w:val="16"/>
              <w:lang w:eastAsia="sv-SE"/>
            </w:rPr>
          </w:rPrChange>
        </w:rPr>
        <w:t>:RepresentedBy</w:t>
      </w:r>
      <w:proofErr w:type="gramEnd"/>
      <w:r w:rsidRPr="00E93640">
        <w:rPr>
          <w:rFonts w:ascii="Consolas" w:eastAsia="Times New Roman" w:hAnsi="Consolas" w:cs="Consolas"/>
          <w:noProof w:val="0"/>
          <w:color w:val="0000FF"/>
          <w:sz w:val="16"/>
          <w:szCs w:val="16"/>
          <w:lang w:val="en-US" w:eastAsia="sv-SE"/>
          <w:rPrChange w:id="1213"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1214"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1215"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216" w:author="Stefan Eriksson" w:date="2012-06-26T14:21:00Z">
            <w:rPr>
              <w:rFonts w:ascii="Consolas" w:eastAsia="Times New Roman" w:hAnsi="Consolas" w:cs="Consolas"/>
              <w:noProof w:val="0"/>
              <w:color w:val="A31515"/>
              <w:sz w:val="16"/>
              <w:szCs w:val="16"/>
              <w:lang w:eastAsia="sv-SE"/>
            </w:rPr>
          </w:rPrChange>
        </w:rPr>
        <w:t>ns0:RepresentedBy</w:t>
      </w:r>
      <w:r w:rsidRPr="00E93640">
        <w:rPr>
          <w:rFonts w:ascii="Consolas" w:eastAsia="Times New Roman" w:hAnsi="Consolas" w:cs="Consolas"/>
          <w:noProof w:val="0"/>
          <w:color w:val="0000FF"/>
          <w:sz w:val="16"/>
          <w:szCs w:val="16"/>
          <w:lang w:val="en-US" w:eastAsia="sv-SE"/>
          <w:rPrChange w:id="1217" w:author="Stefan Eriksson" w:date="2012-06-26T14:21:00Z">
            <w:rPr>
              <w:rFonts w:ascii="Consolas" w:eastAsia="Times New Roman" w:hAnsi="Consolas" w:cs="Consolas"/>
              <w:noProof w:val="0"/>
              <w:color w:val="0000FF"/>
              <w:sz w:val="16"/>
              <w:szCs w:val="16"/>
              <w:lang w:eastAsia="sv-SE"/>
            </w:rPr>
          </w:rPrChange>
        </w:rPr>
        <w:t>&gt;</w:t>
      </w:r>
    </w:p>
    <w:p w14:paraId="5C628BA1" w14:textId="77777777" w:rsidR="00E93640" w:rsidRPr="00E93640" w:rsidRDefault="00E93640" w:rsidP="00E93640">
      <w:pPr>
        <w:ind w:left="440"/>
        <w:rPr>
          <w:lang w:val="en-US"/>
          <w:rPrChange w:id="1218" w:author="Stefan Eriksson" w:date="2012-06-26T14:21:00Z">
            <w:rPr/>
          </w:rPrChange>
        </w:rPr>
      </w:pPr>
      <w:r w:rsidRPr="00E93640">
        <w:rPr>
          <w:rFonts w:ascii="Consolas" w:eastAsia="Times New Roman" w:hAnsi="Consolas" w:cs="Consolas"/>
          <w:noProof w:val="0"/>
          <w:color w:val="0000FF"/>
          <w:sz w:val="16"/>
          <w:szCs w:val="16"/>
          <w:lang w:val="en-US" w:eastAsia="sv-SE"/>
          <w:rPrChange w:id="1219"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220" w:author="Stefan Eriksson" w:date="2012-06-26T14:21:00Z">
            <w:rPr>
              <w:rFonts w:ascii="Consolas" w:eastAsia="Times New Roman" w:hAnsi="Consolas" w:cs="Consolas"/>
              <w:noProof w:val="0"/>
              <w:color w:val="A31515"/>
              <w:sz w:val="16"/>
              <w:szCs w:val="16"/>
              <w:lang w:eastAsia="sv-SE"/>
            </w:rPr>
          </w:rPrChange>
        </w:rPr>
        <w:t>ns0</w:t>
      </w:r>
      <w:proofErr w:type="gramStart"/>
      <w:r w:rsidRPr="00E93640">
        <w:rPr>
          <w:rFonts w:ascii="Consolas" w:eastAsia="Times New Roman" w:hAnsi="Consolas" w:cs="Consolas"/>
          <w:noProof w:val="0"/>
          <w:color w:val="A31515"/>
          <w:sz w:val="16"/>
          <w:szCs w:val="16"/>
          <w:lang w:val="en-US" w:eastAsia="sv-SE"/>
          <w:rPrChange w:id="1221" w:author="Stefan Eriksson" w:date="2012-06-26T14:21:00Z">
            <w:rPr>
              <w:rFonts w:ascii="Consolas" w:eastAsia="Times New Roman" w:hAnsi="Consolas" w:cs="Consolas"/>
              <w:noProof w:val="0"/>
              <w:color w:val="A31515"/>
              <w:sz w:val="16"/>
              <w:szCs w:val="16"/>
              <w:lang w:eastAsia="sv-SE"/>
            </w:rPr>
          </w:rPrChange>
        </w:rPr>
        <w:t>:RegistrationAction</w:t>
      </w:r>
      <w:proofErr w:type="gramEnd"/>
      <w:r w:rsidRPr="00E93640">
        <w:rPr>
          <w:rFonts w:ascii="Consolas" w:eastAsia="Times New Roman" w:hAnsi="Consolas" w:cs="Consolas"/>
          <w:noProof w:val="0"/>
          <w:color w:val="0000FF"/>
          <w:sz w:val="16"/>
          <w:szCs w:val="16"/>
          <w:lang w:val="en-US" w:eastAsia="sv-SE"/>
          <w:rPrChange w:id="1222" w:author="Stefan Eriksson" w:date="2012-06-26T14:21:00Z">
            <w:rPr>
              <w:rFonts w:ascii="Consolas" w:eastAsia="Times New Roman" w:hAnsi="Consolas" w:cs="Consolas"/>
              <w:noProof w:val="0"/>
              <w:color w:val="0000FF"/>
              <w:sz w:val="16"/>
              <w:szCs w:val="16"/>
              <w:lang w:eastAsia="sv-SE"/>
            </w:rPr>
          </w:rPrChange>
        </w:rPr>
        <w:t>&gt;</w:t>
      </w:r>
    </w:p>
    <w:p w14:paraId="4B937881" w14:textId="77777777" w:rsidR="00E93640" w:rsidRPr="00E93640" w:rsidRDefault="00E93640" w:rsidP="00E93640">
      <w:pPr>
        <w:ind w:left="880"/>
        <w:rPr>
          <w:lang w:val="en-US"/>
          <w:rPrChange w:id="1223" w:author="Stefan Eriksson" w:date="2012-06-26T14:21:00Z">
            <w:rPr/>
          </w:rPrChange>
        </w:rPr>
      </w:pPr>
      <w:r w:rsidRPr="00E93640">
        <w:rPr>
          <w:rFonts w:ascii="Consolas" w:eastAsia="Times New Roman" w:hAnsi="Consolas" w:cs="Consolas"/>
          <w:noProof w:val="0"/>
          <w:color w:val="0000FF"/>
          <w:sz w:val="16"/>
          <w:szCs w:val="16"/>
          <w:lang w:val="en-US" w:eastAsia="sv-SE"/>
          <w:rPrChange w:id="1224"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225" w:author="Stefan Eriksson" w:date="2012-06-26T14:21:00Z">
            <w:rPr>
              <w:rFonts w:ascii="Consolas" w:eastAsia="Times New Roman" w:hAnsi="Consolas" w:cs="Consolas"/>
              <w:noProof w:val="0"/>
              <w:color w:val="A31515"/>
              <w:sz w:val="16"/>
              <w:szCs w:val="16"/>
              <w:lang w:eastAsia="sv-SE"/>
            </w:rPr>
          </w:rPrChange>
        </w:rPr>
        <w:t>ns2</w:t>
      </w:r>
      <w:proofErr w:type="gramStart"/>
      <w:r w:rsidRPr="00E93640">
        <w:rPr>
          <w:rFonts w:ascii="Consolas" w:eastAsia="Times New Roman" w:hAnsi="Consolas" w:cs="Consolas"/>
          <w:noProof w:val="0"/>
          <w:color w:val="A31515"/>
          <w:sz w:val="16"/>
          <w:szCs w:val="16"/>
          <w:lang w:val="en-US" w:eastAsia="sv-SE"/>
          <w:rPrChange w:id="1226" w:author="Stefan Eriksson" w:date="2012-06-26T14:21:00Z">
            <w:rPr>
              <w:rFonts w:ascii="Consolas" w:eastAsia="Times New Roman" w:hAnsi="Consolas" w:cs="Consolas"/>
              <w:noProof w:val="0"/>
              <w:color w:val="A31515"/>
              <w:sz w:val="16"/>
              <w:szCs w:val="16"/>
              <w:lang w:eastAsia="sv-SE"/>
            </w:rPr>
          </w:rPrChange>
        </w:rPr>
        <w:t>:RequestDate</w:t>
      </w:r>
      <w:proofErr w:type="gramEnd"/>
      <w:r w:rsidRPr="00E93640">
        <w:rPr>
          <w:rFonts w:ascii="Consolas" w:eastAsia="Times New Roman" w:hAnsi="Consolas" w:cs="Consolas"/>
          <w:noProof w:val="0"/>
          <w:color w:val="0000FF"/>
          <w:sz w:val="16"/>
          <w:szCs w:val="16"/>
          <w:lang w:val="en-US" w:eastAsia="sv-SE"/>
          <w:rPrChange w:id="1227"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1228"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1229"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230" w:author="Stefan Eriksson" w:date="2012-06-26T14:21:00Z">
            <w:rPr>
              <w:rFonts w:ascii="Consolas" w:eastAsia="Times New Roman" w:hAnsi="Consolas" w:cs="Consolas"/>
              <w:noProof w:val="0"/>
              <w:color w:val="A31515"/>
              <w:sz w:val="16"/>
              <w:szCs w:val="16"/>
              <w:lang w:eastAsia="sv-SE"/>
            </w:rPr>
          </w:rPrChange>
        </w:rPr>
        <w:t>ns2:RequestDate</w:t>
      </w:r>
      <w:r w:rsidRPr="00E93640">
        <w:rPr>
          <w:rFonts w:ascii="Consolas" w:eastAsia="Times New Roman" w:hAnsi="Consolas" w:cs="Consolas"/>
          <w:noProof w:val="0"/>
          <w:color w:val="0000FF"/>
          <w:sz w:val="16"/>
          <w:szCs w:val="16"/>
          <w:lang w:val="en-US" w:eastAsia="sv-SE"/>
          <w:rPrChange w:id="1231" w:author="Stefan Eriksson" w:date="2012-06-26T14:21:00Z">
            <w:rPr>
              <w:rFonts w:ascii="Consolas" w:eastAsia="Times New Roman" w:hAnsi="Consolas" w:cs="Consolas"/>
              <w:noProof w:val="0"/>
              <w:color w:val="0000FF"/>
              <w:sz w:val="16"/>
              <w:szCs w:val="16"/>
              <w:lang w:eastAsia="sv-SE"/>
            </w:rPr>
          </w:rPrChange>
        </w:rPr>
        <w:t>&gt;</w:t>
      </w:r>
    </w:p>
    <w:p w14:paraId="7382BE9B" w14:textId="77777777" w:rsidR="00E93640" w:rsidRPr="00E93640" w:rsidRDefault="00E93640" w:rsidP="00E93640">
      <w:pPr>
        <w:ind w:left="880"/>
        <w:rPr>
          <w:lang w:val="en-US"/>
          <w:rPrChange w:id="1232" w:author="Stefan Eriksson" w:date="2012-06-26T14:21:00Z">
            <w:rPr/>
          </w:rPrChange>
        </w:rPr>
      </w:pPr>
      <w:r w:rsidRPr="00E93640">
        <w:rPr>
          <w:rFonts w:ascii="Consolas" w:eastAsia="Times New Roman" w:hAnsi="Consolas" w:cs="Consolas"/>
          <w:noProof w:val="0"/>
          <w:color w:val="0000FF"/>
          <w:sz w:val="16"/>
          <w:szCs w:val="16"/>
          <w:lang w:val="en-US" w:eastAsia="sv-SE"/>
          <w:rPrChange w:id="1233"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234" w:author="Stefan Eriksson" w:date="2012-06-26T14:21:00Z">
            <w:rPr>
              <w:rFonts w:ascii="Consolas" w:eastAsia="Times New Roman" w:hAnsi="Consolas" w:cs="Consolas"/>
              <w:noProof w:val="0"/>
              <w:color w:val="A31515"/>
              <w:sz w:val="16"/>
              <w:szCs w:val="16"/>
              <w:lang w:eastAsia="sv-SE"/>
            </w:rPr>
          </w:rPrChange>
        </w:rPr>
        <w:t>ns2</w:t>
      </w:r>
      <w:proofErr w:type="gramStart"/>
      <w:r w:rsidRPr="00E93640">
        <w:rPr>
          <w:rFonts w:ascii="Consolas" w:eastAsia="Times New Roman" w:hAnsi="Consolas" w:cs="Consolas"/>
          <w:noProof w:val="0"/>
          <w:color w:val="A31515"/>
          <w:sz w:val="16"/>
          <w:szCs w:val="16"/>
          <w:lang w:val="en-US" w:eastAsia="sv-SE"/>
          <w:rPrChange w:id="1235" w:author="Stefan Eriksson" w:date="2012-06-26T14:21:00Z">
            <w:rPr>
              <w:rFonts w:ascii="Consolas" w:eastAsia="Times New Roman" w:hAnsi="Consolas" w:cs="Consolas"/>
              <w:noProof w:val="0"/>
              <w:color w:val="A31515"/>
              <w:sz w:val="16"/>
              <w:szCs w:val="16"/>
              <w:lang w:eastAsia="sv-SE"/>
            </w:rPr>
          </w:rPrChange>
        </w:rPr>
        <w:t>:RequestedBy</w:t>
      </w:r>
      <w:proofErr w:type="gramEnd"/>
      <w:r w:rsidRPr="00E93640">
        <w:rPr>
          <w:rFonts w:ascii="Consolas" w:eastAsia="Times New Roman" w:hAnsi="Consolas" w:cs="Consolas"/>
          <w:noProof w:val="0"/>
          <w:color w:val="0000FF"/>
          <w:sz w:val="16"/>
          <w:szCs w:val="16"/>
          <w:lang w:val="en-US" w:eastAsia="sv-SE"/>
          <w:rPrChange w:id="1236" w:author="Stefan Eriksson" w:date="2012-06-26T14:21:00Z">
            <w:rPr>
              <w:rFonts w:ascii="Consolas" w:eastAsia="Times New Roman" w:hAnsi="Consolas" w:cs="Consolas"/>
              <w:noProof w:val="0"/>
              <w:color w:val="0000FF"/>
              <w:sz w:val="16"/>
              <w:szCs w:val="16"/>
              <w:lang w:eastAsia="sv-SE"/>
            </w:rPr>
          </w:rPrChange>
        </w:rPr>
        <w:t>&gt;</w:t>
      </w:r>
    </w:p>
    <w:p w14:paraId="79D74707" w14:textId="77777777" w:rsidR="00E93640" w:rsidRPr="00E93640" w:rsidRDefault="00E93640" w:rsidP="00E93640">
      <w:pPr>
        <w:ind w:left="1320"/>
        <w:rPr>
          <w:lang w:val="en-US"/>
          <w:rPrChange w:id="1237" w:author="Stefan Eriksson" w:date="2012-06-26T14:21:00Z">
            <w:rPr/>
          </w:rPrChange>
        </w:rPr>
      </w:pPr>
      <w:r w:rsidRPr="00E93640">
        <w:rPr>
          <w:rFonts w:ascii="Consolas" w:eastAsia="Times New Roman" w:hAnsi="Consolas" w:cs="Consolas"/>
          <w:noProof w:val="0"/>
          <w:color w:val="0000FF"/>
          <w:sz w:val="16"/>
          <w:szCs w:val="16"/>
          <w:lang w:val="en-US" w:eastAsia="sv-SE"/>
          <w:rPrChange w:id="1238"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239" w:author="Stefan Eriksson" w:date="2012-06-26T14:21:00Z">
            <w:rPr>
              <w:rFonts w:ascii="Consolas" w:eastAsia="Times New Roman" w:hAnsi="Consolas" w:cs="Consolas"/>
              <w:noProof w:val="0"/>
              <w:color w:val="A31515"/>
              <w:sz w:val="16"/>
              <w:szCs w:val="16"/>
              <w:lang w:eastAsia="sv-SE"/>
            </w:rPr>
          </w:rPrChange>
        </w:rPr>
        <w:t>ns2</w:t>
      </w:r>
      <w:proofErr w:type="gramStart"/>
      <w:r w:rsidRPr="00E93640">
        <w:rPr>
          <w:rFonts w:ascii="Consolas" w:eastAsia="Times New Roman" w:hAnsi="Consolas" w:cs="Consolas"/>
          <w:noProof w:val="0"/>
          <w:color w:val="A31515"/>
          <w:sz w:val="16"/>
          <w:szCs w:val="16"/>
          <w:lang w:val="en-US" w:eastAsia="sv-SE"/>
          <w:rPrChange w:id="1240" w:author="Stefan Eriksson" w:date="2012-06-26T14:21:00Z">
            <w:rPr>
              <w:rFonts w:ascii="Consolas" w:eastAsia="Times New Roman" w:hAnsi="Consolas" w:cs="Consolas"/>
              <w:noProof w:val="0"/>
              <w:color w:val="A31515"/>
              <w:sz w:val="16"/>
              <w:szCs w:val="16"/>
              <w:lang w:eastAsia="sv-SE"/>
            </w:rPr>
          </w:rPrChange>
        </w:rPr>
        <w:t>:EmployeeId</w:t>
      </w:r>
      <w:proofErr w:type="gramEnd"/>
      <w:r w:rsidRPr="00E93640">
        <w:rPr>
          <w:rFonts w:ascii="Consolas" w:eastAsia="Times New Roman" w:hAnsi="Consolas" w:cs="Consolas"/>
          <w:noProof w:val="0"/>
          <w:color w:val="0000FF"/>
          <w:sz w:val="16"/>
          <w:szCs w:val="16"/>
          <w:lang w:val="en-US" w:eastAsia="sv-SE"/>
          <w:rPrChange w:id="1241"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1242"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1243"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244" w:author="Stefan Eriksson" w:date="2012-06-26T14:21:00Z">
            <w:rPr>
              <w:rFonts w:ascii="Consolas" w:eastAsia="Times New Roman" w:hAnsi="Consolas" w:cs="Consolas"/>
              <w:noProof w:val="0"/>
              <w:color w:val="A31515"/>
              <w:sz w:val="16"/>
              <w:szCs w:val="16"/>
              <w:lang w:eastAsia="sv-SE"/>
            </w:rPr>
          </w:rPrChange>
        </w:rPr>
        <w:t>ns2:EmployeeId</w:t>
      </w:r>
      <w:r w:rsidRPr="00E93640">
        <w:rPr>
          <w:rFonts w:ascii="Consolas" w:eastAsia="Times New Roman" w:hAnsi="Consolas" w:cs="Consolas"/>
          <w:noProof w:val="0"/>
          <w:color w:val="0000FF"/>
          <w:sz w:val="16"/>
          <w:szCs w:val="16"/>
          <w:lang w:val="en-US" w:eastAsia="sv-SE"/>
          <w:rPrChange w:id="1245" w:author="Stefan Eriksson" w:date="2012-06-26T14:21:00Z">
            <w:rPr>
              <w:rFonts w:ascii="Consolas" w:eastAsia="Times New Roman" w:hAnsi="Consolas" w:cs="Consolas"/>
              <w:noProof w:val="0"/>
              <w:color w:val="0000FF"/>
              <w:sz w:val="16"/>
              <w:szCs w:val="16"/>
              <w:lang w:eastAsia="sv-SE"/>
            </w:rPr>
          </w:rPrChange>
        </w:rPr>
        <w:t>&gt;</w:t>
      </w:r>
    </w:p>
    <w:p w14:paraId="52CCC802" w14:textId="77777777" w:rsidR="00E93640" w:rsidRPr="00E93640" w:rsidRDefault="00E93640" w:rsidP="00E93640">
      <w:pPr>
        <w:ind w:left="1320"/>
        <w:rPr>
          <w:lang w:val="en-US"/>
          <w:rPrChange w:id="1246" w:author="Stefan Eriksson" w:date="2012-06-26T14:21:00Z">
            <w:rPr/>
          </w:rPrChange>
        </w:rPr>
      </w:pPr>
      <w:proofErr w:type="gramStart"/>
      <w:r w:rsidRPr="00E93640">
        <w:rPr>
          <w:rFonts w:ascii="Consolas" w:eastAsia="Times New Roman" w:hAnsi="Consolas" w:cs="Consolas"/>
          <w:noProof w:val="0"/>
          <w:color w:val="0000FF"/>
          <w:sz w:val="16"/>
          <w:szCs w:val="16"/>
          <w:lang w:val="en-US" w:eastAsia="sv-SE"/>
          <w:rPrChange w:id="1247" w:author="Stefan Eriksson" w:date="2012-06-26T14:21:00Z">
            <w:rPr>
              <w:rFonts w:ascii="Consolas" w:eastAsia="Times New Roman" w:hAnsi="Consolas" w:cs="Consolas"/>
              <w:noProof w:val="0"/>
              <w:color w:val="0000FF"/>
              <w:sz w:val="16"/>
              <w:szCs w:val="16"/>
              <w:lang w:eastAsia="sv-SE"/>
            </w:rPr>
          </w:rPrChange>
        </w:rPr>
        <w:t>&lt;!--</w:t>
      </w:r>
      <w:proofErr w:type="gramEnd"/>
      <w:r w:rsidRPr="00E93640">
        <w:rPr>
          <w:rFonts w:ascii="Consolas" w:eastAsia="Times New Roman" w:hAnsi="Consolas" w:cs="Consolas"/>
          <w:noProof w:val="0"/>
          <w:color w:val="0000FF"/>
          <w:sz w:val="16"/>
          <w:szCs w:val="16"/>
          <w:lang w:val="en-US" w:eastAsia="sv-SE"/>
          <w:rPrChange w:id="1248" w:author="Stefan Eriksson" w:date="2012-06-26T14:21:00Z">
            <w:rPr>
              <w:rFonts w:ascii="Consolas" w:eastAsia="Times New Roman" w:hAnsi="Consolas" w:cs="Consolas"/>
              <w:noProof w:val="0"/>
              <w:color w:val="0000FF"/>
              <w:sz w:val="16"/>
              <w:szCs w:val="16"/>
              <w:lang w:eastAsia="sv-SE"/>
            </w:rPr>
          </w:rPrChange>
        </w:rPr>
        <w:t xml:space="preserve"> </w:t>
      </w:r>
      <w:r w:rsidRPr="00E93640">
        <w:rPr>
          <w:rFonts w:ascii="Consolas" w:eastAsia="Times New Roman" w:hAnsi="Consolas" w:cs="Consolas"/>
          <w:noProof w:val="0"/>
          <w:color w:val="008000"/>
          <w:sz w:val="16"/>
          <w:szCs w:val="16"/>
          <w:lang w:val="en-US" w:eastAsia="sv-SE"/>
          <w:rPrChange w:id="1249" w:author="Stefan Eriksson" w:date="2012-06-26T14:21:00Z">
            <w:rPr>
              <w:rFonts w:ascii="Consolas" w:eastAsia="Times New Roman" w:hAnsi="Consolas" w:cs="Consolas"/>
              <w:noProof w:val="0"/>
              <w:color w:val="008000"/>
              <w:sz w:val="16"/>
              <w:szCs w:val="16"/>
              <w:lang w:eastAsia="sv-SE"/>
            </w:rPr>
          </w:rPrChange>
        </w:rPr>
        <w:t>Optional</w:t>
      </w:r>
      <w:r w:rsidRPr="00E93640">
        <w:rPr>
          <w:rFonts w:ascii="Consolas" w:eastAsia="Times New Roman" w:hAnsi="Consolas" w:cs="Consolas"/>
          <w:noProof w:val="0"/>
          <w:color w:val="0000FF"/>
          <w:sz w:val="16"/>
          <w:szCs w:val="16"/>
          <w:lang w:val="en-US" w:eastAsia="sv-SE"/>
          <w:rPrChange w:id="1250" w:author="Stefan Eriksson" w:date="2012-06-26T14:21:00Z">
            <w:rPr>
              <w:rFonts w:ascii="Consolas" w:eastAsia="Times New Roman" w:hAnsi="Consolas" w:cs="Consolas"/>
              <w:noProof w:val="0"/>
              <w:color w:val="0000FF"/>
              <w:sz w:val="16"/>
              <w:szCs w:val="16"/>
              <w:lang w:eastAsia="sv-SE"/>
            </w:rPr>
          </w:rPrChange>
        </w:rPr>
        <w:t xml:space="preserve"> --&gt;</w:t>
      </w:r>
    </w:p>
    <w:p w14:paraId="1521E74B" w14:textId="77777777" w:rsidR="00E93640" w:rsidRPr="00E93640" w:rsidRDefault="00E93640" w:rsidP="00E93640">
      <w:pPr>
        <w:ind w:left="1320"/>
        <w:rPr>
          <w:lang w:val="en-US"/>
          <w:rPrChange w:id="1251" w:author="Stefan Eriksson" w:date="2012-06-26T14:21:00Z">
            <w:rPr/>
          </w:rPrChange>
        </w:rPr>
      </w:pPr>
      <w:r w:rsidRPr="00E93640">
        <w:rPr>
          <w:rFonts w:ascii="Consolas" w:eastAsia="Times New Roman" w:hAnsi="Consolas" w:cs="Consolas"/>
          <w:noProof w:val="0"/>
          <w:color w:val="0000FF"/>
          <w:sz w:val="16"/>
          <w:szCs w:val="16"/>
          <w:lang w:val="en-US" w:eastAsia="sv-SE"/>
          <w:rPrChange w:id="1252"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253" w:author="Stefan Eriksson" w:date="2012-06-26T14:21:00Z">
            <w:rPr>
              <w:rFonts w:ascii="Consolas" w:eastAsia="Times New Roman" w:hAnsi="Consolas" w:cs="Consolas"/>
              <w:noProof w:val="0"/>
              <w:color w:val="A31515"/>
              <w:sz w:val="16"/>
              <w:szCs w:val="16"/>
              <w:lang w:eastAsia="sv-SE"/>
            </w:rPr>
          </w:rPrChange>
        </w:rPr>
        <w:t>ns2</w:t>
      </w:r>
      <w:proofErr w:type="gramStart"/>
      <w:r w:rsidRPr="00E93640">
        <w:rPr>
          <w:rFonts w:ascii="Consolas" w:eastAsia="Times New Roman" w:hAnsi="Consolas" w:cs="Consolas"/>
          <w:noProof w:val="0"/>
          <w:color w:val="A31515"/>
          <w:sz w:val="16"/>
          <w:szCs w:val="16"/>
          <w:lang w:val="en-US" w:eastAsia="sv-SE"/>
          <w:rPrChange w:id="1254" w:author="Stefan Eriksson" w:date="2012-06-26T14:21:00Z">
            <w:rPr>
              <w:rFonts w:ascii="Consolas" w:eastAsia="Times New Roman" w:hAnsi="Consolas" w:cs="Consolas"/>
              <w:noProof w:val="0"/>
              <w:color w:val="A31515"/>
              <w:sz w:val="16"/>
              <w:szCs w:val="16"/>
              <w:lang w:eastAsia="sv-SE"/>
            </w:rPr>
          </w:rPrChange>
        </w:rPr>
        <w:t>:AssignmentId</w:t>
      </w:r>
      <w:proofErr w:type="gramEnd"/>
      <w:r w:rsidRPr="00E93640">
        <w:rPr>
          <w:rFonts w:ascii="Consolas" w:eastAsia="Times New Roman" w:hAnsi="Consolas" w:cs="Consolas"/>
          <w:noProof w:val="0"/>
          <w:color w:val="0000FF"/>
          <w:sz w:val="16"/>
          <w:szCs w:val="16"/>
          <w:lang w:val="en-US" w:eastAsia="sv-SE"/>
          <w:rPrChange w:id="1255"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1256"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1257"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258" w:author="Stefan Eriksson" w:date="2012-06-26T14:21:00Z">
            <w:rPr>
              <w:rFonts w:ascii="Consolas" w:eastAsia="Times New Roman" w:hAnsi="Consolas" w:cs="Consolas"/>
              <w:noProof w:val="0"/>
              <w:color w:val="A31515"/>
              <w:sz w:val="16"/>
              <w:szCs w:val="16"/>
              <w:lang w:eastAsia="sv-SE"/>
            </w:rPr>
          </w:rPrChange>
        </w:rPr>
        <w:t>ns2:AssignmentId</w:t>
      </w:r>
      <w:r w:rsidRPr="00E93640">
        <w:rPr>
          <w:rFonts w:ascii="Consolas" w:eastAsia="Times New Roman" w:hAnsi="Consolas" w:cs="Consolas"/>
          <w:noProof w:val="0"/>
          <w:color w:val="0000FF"/>
          <w:sz w:val="16"/>
          <w:szCs w:val="16"/>
          <w:lang w:val="en-US" w:eastAsia="sv-SE"/>
          <w:rPrChange w:id="1259" w:author="Stefan Eriksson" w:date="2012-06-26T14:21:00Z">
            <w:rPr>
              <w:rFonts w:ascii="Consolas" w:eastAsia="Times New Roman" w:hAnsi="Consolas" w:cs="Consolas"/>
              <w:noProof w:val="0"/>
              <w:color w:val="0000FF"/>
              <w:sz w:val="16"/>
              <w:szCs w:val="16"/>
              <w:lang w:eastAsia="sv-SE"/>
            </w:rPr>
          </w:rPrChange>
        </w:rPr>
        <w:t>&gt;</w:t>
      </w:r>
    </w:p>
    <w:p w14:paraId="50B2F7AB" w14:textId="77777777" w:rsidR="00E93640" w:rsidRPr="00E93640" w:rsidRDefault="00E93640" w:rsidP="00E93640">
      <w:pPr>
        <w:ind w:left="1320"/>
        <w:rPr>
          <w:lang w:val="en-US"/>
          <w:rPrChange w:id="1260" w:author="Stefan Eriksson" w:date="2012-06-26T14:21:00Z">
            <w:rPr/>
          </w:rPrChange>
        </w:rPr>
      </w:pPr>
      <w:proofErr w:type="gramStart"/>
      <w:r w:rsidRPr="00E93640">
        <w:rPr>
          <w:rFonts w:ascii="Consolas" w:eastAsia="Times New Roman" w:hAnsi="Consolas" w:cs="Consolas"/>
          <w:noProof w:val="0"/>
          <w:color w:val="0000FF"/>
          <w:sz w:val="16"/>
          <w:szCs w:val="16"/>
          <w:lang w:val="en-US" w:eastAsia="sv-SE"/>
          <w:rPrChange w:id="1261" w:author="Stefan Eriksson" w:date="2012-06-26T14:21:00Z">
            <w:rPr>
              <w:rFonts w:ascii="Consolas" w:eastAsia="Times New Roman" w:hAnsi="Consolas" w:cs="Consolas"/>
              <w:noProof w:val="0"/>
              <w:color w:val="0000FF"/>
              <w:sz w:val="16"/>
              <w:szCs w:val="16"/>
              <w:lang w:eastAsia="sv-SE"/>
            </w:rPr>
          </w:rPrChange>
        </w:rPr>
        <w:t>&lt;!--</w:t>
      </w:r>
      <w:proofErr w:type="gramEnd"/>
      <w:r w:rsidRPr="00E93640">
        <w:rPr>
          <w:rFonts w:ascii="Consolas" w:eastAsia="Times New Roman" w:hAnsi="Consolas" w:cs="Consolas"/>
          <w:noProof w:val="0"/>
          <w:color w:val="0000FF"/>
          <w:sz w:val="16"/>
          <w:szCs w:val="16"/>
          <w:lang w:val="en-US" w:eastAsia="sv-SE"/>
          <w:rPrChange w:id="1262" w:author="Stefan Eriksson" w:date="2012-06-26T14:21:00Z">
            <w:rPr>
              <w:rFonts w:ascii="Consolas" w:eastAsia="Times New Roman" w:hAnsi="Consolas" w:cs="Consolas"/>
              <w:noProof w:val="0"/>
              <w:color w:val="0000FF"/>
              <w:sz w:val="16"/>
              <w:szCs w:val="16"/>
              <w:lang w:eastAsia="sv-SE"/>
            </w:rPr>
          </w:rPrChange>
        </w:rPr>
        <w:t xml:space="preserve"> </w:t>
      </w:r>
      <w:r w:rsidRPr="00E93640">
        <w:rPr>
          <w:rFonts w:ascii="Consolas" w:eastAsia="Times New Roman" w:hAnsi="Consolas" w:cs="Consolas"/>
          <w:noProof w:val="0"/>
          <w:color w:val="008000"/>
          <w:sz w:val="16"/>
          <w:szCs w:val="16"/>
          <w:lang w:val="en-US" w:eastAsia="sv-SE"/>
          <w:rPrChange w:id="1263" w:author="Stefan Eriksson" w:date="2012-06-26T14:21:00Z">
            <w:rPr>
              <w:rFonts w:ascii="Consolas" w:eastAsia="Times New Roman" w:hAnsi="Consolas" w:cs="Consolas"/>
              <w:noProof w:val="0"/>
              <w:color w:val="008000"/>
              <w:sz w:val="16"/>
              <w:szCs w:val="16"/>
              <w:lang w:eastAsia="sv-SE"/>
            </w:rPr>
          </w:rPrChange>
        </w:rPr>
        <w:t>Optional</w:t>
      </w:r>
      <w:r w:rsidRPr="00E93640">
        <w:rPr>
          <w:rFonts w:ascii="Consolas" w:eastAsia="Times New Roman" w:hAnsi="Consolas" w:cs="Consolas"/>
          <w:noProof w:val="0"/>
          <w:color w:val="0000FF"/>
          <w:sz w:val="16"/>
          <w:szCs w:val="16"/>
          <w:lang w:val="en-US" w:eastAsia="sv-SE"/>
          <w:rPrChange w:id="1264" w:author="Stefan Eriksson" w:date="2012-06-26T14:21:00Z">
            <w:rPr>
              <w:rFonts w:ascii="Consolas" w:eastAsia="Times New Roman" w:hAnsi="Consolas" w:cs="Consolas"/>
              <w:noProof w:val="0"/>
              <w:color w:val="0000FF"/>
              <w:sz w:val="16"/>
              <w:szCs w:val="16"/>
              <w:lang w:eastAsia="sv-SE"/>
            </w:rPr>
          </w:rPrChange>
        </w:rPr>
        <w:t xml:space="preserve"> --&gt;</w:t>
      </w:r>
    </w:p>
    <w:p w14:paraId="7CD449A3" w14:textId="77777777" w:rsidR="00E93640" w:rsidRPr="00E93640" w:rsidRDefault="00E93640" w:rsidP="00E93640">
      <w:pPr>
        <w:ind w:left="1320"/>
        <w:rPr>
          <w:lang w:val="en-US"/>
          <w:rPrChange w:id="1265" w:author="Stefan Eriksson" w:date="2012-06-26T14:21:00Z">
            <w:rPr/>
          </w:rPrChange>
        </w:rPr>
      </w:pPr>
      <w:r w:rsidRPr="00E93640">
        <w:rPr>
          <w:rFonts w:ascii="Consolas" w:eastAsia="Times New Roman" w:hAnsi="Consolas" w:cs="Consolas"/>
          <w:noProof w:val="0"/>
          <w:color w:val="0000FF"/>
          <w:sz w:val="16"/>
          <w:szCs w:val="16"/>
          <w:lang w:val="en-US" w:eastAsia="sv-SE"/>
          <w:rPrChange w:id="1266"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267" w:author="Stefan Eriksson" w:date="2012-06-26T14:21:00Z">
            <w:rPr>
              <w:rFonts w:ascii="Consolas" w:eastAsia="Times New Roman" w:hAnsi="Consolas" w:cs="Consolas"/>
              <w:noProof w:val="0"/>
              <w:color w:val="A31515"/>
              <w:sz w:val="16"/>
              <w:szCs w:val="16"/>
              <w:lang w:eastAsia="sv-SE"/>
            </w:rPr>
          </w:rPrChange>
        </w:rPr>
        <w:t>ns2</w:t>
      </w:r>
      <w:proofErr w:type="gramStart"/>
      <w:r w:rsidRPr="00E93640">
        <w:rPr>
          <w:rFonts w:ascii="Consolas" w:eastAsia="Times New Roman" w:hAnsi="Consolas" w:cs="Consolas"/>
          <w:noProof w:val="0"/>
          <w:color w:val="A31515"/>
          <w:sz w:val="16"/>
          <w:szCs w:val="16"/>
          <w:lang w:val="en-US" w:eastAsia="sv-SE"/>
          <w:rPrChange w:id="1268" w:author="Stefan Eriksson" w:date="2012-06-26T14:21:00Z">
            <w:rPr>
              <w:rFonts w:ascii="Consolas" w:eastAsia="Times New Roman" w:hAnsi="Consolas" w:cs="Consolas"/>
              <w:noProof w:val="0"/>
              <w:color w:val="A31515"/>
              <w:sz w:val="16"/>
              <w:szCs w:val="16"/>
              <w:lang w:eastAsia="sv-SE"/>
            </w:rPr>
          </w:rPrChange>
        </w:rPr>
        <w:t>:AssignmentName</w:t>
      </w:r>
      <w:proofErr w:type="gramEnd"/>
      <w:r w:rsidRPr="00E93640">
        <w:rPr>
          <w:rFonts w:ascii="Consolas" w:eastAsia="Times New Roman" w:hAnsi="Consolas" w:cs="Consolas"/>
          <w:noProof w:val="0"/>
          <w:color w:val="0000FF"/>
          <w:sz w:val="16"/>
          <w:szCs w:val="16"/>
          <w:lang w:val="en-US" w:eastAsia="sv-SE"/>
          <w:rPrChange w:id="1269"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1270"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1271"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272" w:author="Stefan Eriksson" w:date="2012-06-26T14:21:00Z">
            <w:rPr>
              <w:rFonts w:ascii="Consolas" w:eastAsia="Times New Roman" w:hAnsi="Consolas" w:cs="Consolas"/>
              <w:noProof w:val="0"/>
              <w:color w:val="A31515"/>
              <w:sz w:val="16"/>
              <w:szCs w:val="16"/>
              <w:lang w:eastAsia="sv-SE"/>
            </w:rPr>
          </w:rPrChange>
        </w:rPr>
        <w:t>ns2:AssignmentName</w:t>
      </w:r>
      <w:r w:rsidRPr="00E93640">
        <w:rPr>
          <w:rFonts w:ascii="Consolas" w:eastAsia="Times New Roman" w:hAnsi="Consolas" w:cs="Consolas"/>
          <w:noProof w:val="0"/>
          <w:color w:val="0000FF"/>
          <w:sz w:val="16"/>
          <w:szCs w:val="16"/>
          <w:lang w:val="en-US" w:eastAsia="sv-SE"/>
          <w:rPrChange w:id="1273" w:author="Stefan Eriksson" w:date="2012-06-26T14:21:00Z">
            <w:rPr>
              <w:rFonts w:ascii="Consolas" w:eastAsia="Times New Roman" w:hAnsi="Consolas" w:cs="Consolas"/>
              <w:noProof w:val="0"/>
              <w:color w:val="0000FF"/>
              <w:sz w:val="16"/>
              <w:szCs w:val="16"/>
              <w:lang w:eastAsia="sv-SE"/>
            </w:rPr>
          </w:rPrChange>
        </w:rPr>
        <w:t>&gt;</w:t>
      </w:r>
    </w:p>
    <w:p w14:paraId="7719EF58" w14:textId="77777777" w:rsidR="00E93640" w:rsidRPr="00E93640" w:rsidRDefault="00E93640" w:rsidP="00E93640">
      <w:pPr>
        <w:ind w:left="880"/>
        <w:rPr>
          <w:lang w:val="en-US"/>
          <w:rPrChange w:id="1274" w:author="Stefan Eriksson" w:date="2012-06-26T14:21:00Z">
            <w:rPr/>
          </w:rPrChange>
        </w:rPr>
      </w:pPr>
      <w:r w:rsidRPr="00E93640">
        <w:rPr>
          <w:rFonts w:ascii="Consolas" w:eastAsia="Times New Roman" w:hAnsi="Consolas" w:cs="Consolas"/>
          <w:noProof w:val="0"/>
          <w:color w:val="0000FF"/>
          <w:sz w:val="16"/>
          <w:szCs w:val="16"/>
          <w:lang w:val="en-US" w:eastAsia="sv-SE"/>
          <w:rPrChange w:id="1275"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276" w:author="Stefan Eriksson" w:date="2012-06-26T14:21:00Z">
            <w:rPr>
              <w:rFonts w:ascii="Consolas" w:eastAsia="Times New Roman" w:hAnsi="Consolas" w:cs="Consolas"/>
              <w:noProof w:val="0"/>
              <w:color w:val="A31515"/>
              <w:sz w:val="16"/>
              <w:szCs w:val="16"/>
              <w:lang w:eastAsia="sv-SE"/>
            </w:rPr>
          </w:rPrChange>
        </w:rPr>
        <w:t>ns2</w:t>
      </w:r>
      <w:proofErr w:type="gramStart"/>
      <w:r w:rsidRPr="00E93640">
        <w:rPr>
          <w:rFonts w:ascii="Consolas" w:eastAsia="Times New Roman" w:hAnsi="Consolas" w:cs="Consolas"/>
          <w:noProof w:val="0"/>
          <w:color w:val="A31515"/>
          <w:sz w:val="16"/>
          <w:szCs w:val="16"/>
          <w:lang w:val="en-US" w:eastAsia="sv-SE"/>
          <w:rPrChange w:id="1277" w:author="Stefan Eriksson" w:date="2012-06-26T14:21:00Z">
            <w:rPr>
              <w:rFonts w:ascii="Consolas" w:eastAsia="Times New Roman" w:hAnsi="Consolas" w:cs="Consolas"/>
              <w:noProof w:val="0"/>
              <w:color w:val="A31515"/>
              <w:sz w:val="16"/>
              <w:szCs w:val="16"/>
              <w:lang w:eastAsia="sv-SE"/>
            </w:rPr>
          </w:rPrChange>
        </w:rPr>
        <w:t>:RequestedBy</w:t>
      </w:r>
      <w:proofErr w:type="gramEnd"/>
      <w:r w:rsidRPr="00E93640">
        <w:rPr>
          <w:rFonts w:ascii="Consolas" w:eastAsia="Times New Roman" w:hAnsi="Consolas" w:cs="Consolas"/>
          <w:noProof w:val="0"/>
          <w:color w:val="0000FF"/>
          <w:sz w:val="16"/>
          <w:szCs w:val="16"/>
          <w:lang w:val="en-US" w:eastAsia="sv-SE"/>
          <w:rPrChange w:id="1278" w:author="Stefan Eriksson" w:date="2012-06-26T14:21:00Z">
            <w:rPr>
              <w:rFonts w:ascii="Consolas" w:eastAsia="Times New Roman" w:hAnsi="Consolas" w:cs="Consolas"/>
              <w:noProof w:val="0"/>
              <w:color w:val="0000FF"/>
              <w:sz w:val="16"/>
              <w:szCs w:val="16"/>
              <w:lang w:eastAsia="sv-SE"/>
            </w:rPr>
          </w:rPrChange>
        </w:rPr>
        <w:t>&gt;</w:t>
      </w:r>
    </w:p>
    <w:p w14:paraId="38FFE9D9" w14:textId="77777777" w:rsidR="00E93640" w:rsidRPr="00E93640" w:rsidRDefault="00E93640" w:rsidP="00E93640">
      <w:pPr>
        <w:ind w:left="880"/>
        <w:rPr>
          <w:lang w:val="en-US"/>
          <w:rPrChange w:id="1279" w:author="Stefan Eriksson" w:date="2012-06-26T14:21:00Z">
            <w:rPr/>
          </w:rPrChange>
        </w:rPr>
      </w:pPr>
      <w:r w:rsidRPr="00E93640">
        <w:rPr>
          <w:rFonts w:ascii="Consolas" w:eastAsia="Times New Roman" w:hAnsi="Consolas" w:cs="Consolas"/>
          <w:noProof w:val="0"/>
          <w:color w:val="0000FF"/>
          <w:sz w:val="16"/>
          <w:szCs w:val="16"/>
          <w:lang w:val="en-US" w:eastAsia="sv-SE"/>
          <w:rPrChange w:id="1280" w:author="Stefan Eriksson" w:date="2012-06-26T14:21:00Z">
            <w:rPr>
              <w:rFonts w:ascii="Consolas" w:eastAsia="Times New Roman" w:hAnsi="Consolas" w:cs="Consolas"/>
              <w:noProof w:val="0"/>
              <w:color w:val="0000FF"/>
              <w:sz w:val="16"/>
              <w:szCs w:val="16"/>
              <w:lang w:eastAsia="sv-SE"/>
            </w:rPr>
          </w:rPrChange>
        </w:rPr>
        <w:lastRenderedPageBreak/>
        <w:t>&lt;</w:t>
      </w:r>
      <w:r w:rsidRPr="00E93640">
        <w:rPr>
          <w:rFonts w:ascii="Consolas" w:eastAsia="Times New Roman" w:hAnsi="Consolas" w:cs="Consolas"/>
          <w:noProof w:val="0"/>
          <w:color w:val="A31515"/>
          <w:sz w:val="16"/>
          <w:szCs w:val="16"/>
          <w:lang w:val="en-US" w:eastAsia="sv-SE"/>
          <w:rPrChange w:id="1281" w:author="Stefan Eriksson" w:date="2012-06-26T14:21:00Z">
            <w:rPr>
              <w:rFonts w:ascii="Consolas" w:eastAsia="Times New Roman" w:hAnsi="Consolas" w:cs="Consolas"/>
              <w:noProof w:val="0"/>
              <w:color w:val="A31515"/>
              <w:sz w:val="16"/>
              <w:szCs w:val="16"/>
              <w:lang w:eastAsia="sv-SE"/>
            </w:rPr>
          </w:rPrChange>
        </w:rPr>
        <w:t>ns2</w:t>
      </w:r>
      <w:proofErr w:type="gramStart"/>
      <w:r w:rsidRPr="00E93640">
        <w:rPr>
          <w:rFonts w:ascii="Consolas" w:eastAsia="Times New Roman" w:hAnsi="Consolas" w:cs="Consolas"/>
          <w:noProof w:val="0"/>
          <w:color w:val="A31515"/>
          <w:sz w:val="16"/>
          <w:szCs w:val="16"/>
          <w:lang w:val="en-US" w:eastAsia="sv-SE"/>
          <w:rPrChange w:id="1282" w:author="Stefan Eriksson" w:date="2012-06-26T14:21:00Z">
            <w:rPr>
              <w:rFonts w:ascii="Consolas" w:eastAsia="Times New Roman" w:hAnsi="Consolas" w:cs="Consolas"/>
              <w:noProof w:val="0"/>
              <w:color w:val="A31515"/>
              <w:sz w:val="16"/>
              <w:szCs w:val="16"/>
              <w:lang w:eastAsia="sv-SE"/>
            </w:rPr>
          </w:rPrChange>
        </w:rPr>
        <w:t>:RegistrationDate</w:t>
      </w:r>
      <w:proofErr w:type="gramEnd"/>
      <w:r w:rsidRPr="00E93640">
        <w:rPr>
          <w:rFonts w:ascii="Consolas" w:eastAsia="Times New Roman" w:hAnsi="Consolas" w:cs="Consolas"/>
          <w:noProof w:val="0"/>
          <w:color w:val="0000FF"/>
          <w:sz w:val="16"/>
          <w:szCs w:val="16"/>
          <w:lang w:val="en-US" w:eastAsia="sv-SE"/>
          <w:rPrChange w:id="1283"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1284"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1285"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286" w:author="Stefan Eriksson" w:date="2012-06-26T14:21:00Z">
            <w:rPr>
              <w:rFonts w:ascii="Consolas" w:eastAsia="Times New Roman" w:hAnsi="Consolas" w:cs="Consolas"/>
              <w:noProof w:val="0"/>
              <w:color w:val="A31515"/>
              <w:sz w:val="16"/>
              <w:szCs w:val="16"/>
              <w:lang w:eastAsia="sv-SE"/>
            </w:rPr>
          </w:rPrChange>
        </w:rPr>
        <w:t>ns2:RegistrationDate</w:t>
      </w:r>
      <w:r w:rsidRPr="00E93640">
        <w:rPr>
          <w:rFonts w:ascii="Consolas" w:eastAsia="Times New Roman" w:hAnsi="Consolas" w:cs="Consolas"/>
          <w:noProof w:val="0"/>
          <w:color w:val="0000FF"/>
          <w:sz w:val="16"/>
          <w:szCs w:val="16"/>
          <w:lang w:val="en-US" w:eastAsia="sv-SE"/>
          <w:rPrChange w:id="1287" w:author="Stefan Eriksson" w:date="2012-06-26T14:21:00Z">
            <w:rPr>
              <w:rFonts w:ascii="Consolas" w:eastAsia="Times New Roman" w:hAnsi="Consolas" w:cs="Consolas"/>
              <w:noProof w:val="0"/>
              <w:color w:val="0000FF"/>
              <w:sz w:val="16"/>
              <w:szCs w:val="16"/>
              <w:lang w:eastAsia="sv-SE"/>
            </w:rPr>
          </w:rPrChange>
        </w:rPr>
        <w:t>&gt;</w:t>
      </w:r>
    </w:p>
    <w:p w14:paraId="4CBAEC71" w14:textId="77777777" w:rsidR="00E93640" w:rsidRPr="00E93640" w:rsidRDefault="00E93640" w:rsidP="00E93640">
      <w:pPr>
        <w:ind w:left="880"/>
        <w:rPr>
          <w:lang w:val="en-US"/>
          <w:rPrChange w:id="1288" w:author="Stefan Eriksson" w:date="2012-06-26T14:21:00Z">
            <w:rPr/>
          </w:rPrChange>
        </w:rPr>
      </w:pPr>
      <w:r w:rsidRPr="00E93640">
        <w:rPr>
          <w:rFonts w:ascii="Consolas" w:eastAsia="Times New Roman" w:hAnsi="Consolas" w:cs="Consolas"/>
          <w:noProof w:val="0"/>
          <w:color w:val="0000FF"/>
          <w:sz w:val="16"/>
          <w:szCs w:val="16"/>
          <w:lang w:val="en-US" w:eastAsia="sv-SE"/>
          <w:rPrChange w:id="1289"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290" w:author="Stefan Eriksson" w:date="2012-06-26T14:21:00Z">
            <w:rPr>
              <w:rFonts w:ascii="Consolas" w:eastAsia="Times New Roman" w:hAnsi="Consolas" w:cs="Consolas"/>
              <w:noProof w:val="0"/>
              <w:color w:val="A31515"/>
              <w:sz w:val="16"/>
              <w:szCs w:val="16"/>
              <w:lang w:eastAsia="sv-SE"/>
            </w:rPr>
          </w:rPrChange>
        </w:rPr>
        <w:t>ns2</w:t>
      </w:r>
      <w:proofErr w:type="gramStart"/>
      <w:r w:rsidRPr="00E93640">
        <w:rPr>
          <w:rFonts w:ascii="Consolas" w:eastAsia="Times New Roman" w:hAnsi="Consolas" w:cs="Consolas"/>
          <w:noProof w:val="0"/>
          <w:color w:val="A31515"/>
          <w:sz w:val="16"/>
          <w:szCs w:val="16"/>
          <w:lang w:val="en-US" w:eastAsia="sv-SE"/>
          <w:rPrChange w:id="1291" w:author="Stefan Eriksson" w:date="2012-06-26T14:21:00Z">
            <w:rPr>
              <w:rFonts w:ascii="Consolas" w:eastAsia="Times New Roman" w:hAnsi="Consolas" w:cs="Consolas"/>
              <w:noProof w:val="0"/>
              <w:color w:val="A31515"/>
              <w:sz w:val="16"/>
              <w:szCs w:val="16"/>
              <w:lang w:eastAsia="sv-SE"/>
            </w:rPr>
          </w:rPrChange>
        </w:rPr>
        <w:t>:RegisteredBy</w:t>
      </w:r>
      <w:proofErr w:type="gramEnd"/>
      <w:r w:rsidRPr="00E93640">
        <w:rPr>
          <w:rFonts w:ascii="Consolas" w:eastAsia="Times New Roman" w:hAnsi="Consolas" w:cs="Consolas"/>
          <w:noProof w:val="0"/>
          <w:color w:val="0000FF"/>
          <w:sz w:val="16"/>
          <w:szCs w:val="16"/>
          <w:lang w:val="en-US" w:eastAsia="sv-SE"/>
          <w:rPrChange w:id="1292" w:author="Stefan Eriksson" w:date="2012-06-26T14:21:00Z">
            <w:rPr>
              <w:rFonts w:ascii="Consolas" w:eastAsia="Times New Roman" w:hAnsi="Consolas" w:cs="Consolas"/>
              <w:noProof w:val="0"/>
              <w:color w:val="0000FF"/>
              <w:sz w:val="16"/>
              <w:szCs w:val="16"/>
              <w:lang w:eastAsia="sv-SE"/>
            </w:rPr>
          </w:rPrChange>
        </w:rPr>
        <w:t>&gt;</w:t>
      </w:r>
    </w:p>
    <w:p w14:paraId="3A0D973F" w14:textId="77777777" w:rsidR="00E93640" w:rsidRPr="00E93640" w:rsidRDefault="00E93640" w:rsidP="00E93640">
      <w:pPr>
        <w:ind w:left="1320"/>
        <w:rPr>
          <w:lang w:val="en-US"/>
          <w:rPrChange w:id="1293" w:author="Stefan Eriksson" w:date="2012-06-26T14:21:00Z">
            <w:rPr/>
          </w:rPrChange>
        </w:rPr>
      </w:pPr>
      <w:r w:rsidRPr="00E93640">
        <w:rPr>
          <w:rFonts w:ascii="Consolas" w:eastAsia="Times New Roman" w:hAnsi="Consolas" w:cs="Consolas"/>
          <w:noProof w:val="0"/>
          <w:color w:val="0000FF"/>
          <w:sz w:val="16"/>
          <w:szCs w:val="16"/>
          <w:lang w:val="en-US" w:eastAsia="sv-SE"/>
          <w:rPrChange w:id="1294"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295" w:author="Stefan Eriksson" w:date="2012-06-26T14:21:00Z">
            <w:rPr>
              <w:rFonts w:ascii="Consolas" w:eastAsia="Times New Roman" w:hAnsi="Consolas" w:cs="Consolas"/>
              <w:noProof w:val="0"/>
              <w:color w:val="A31515"/>
              <w:sz w:val="16"/>
              <w:szCs w:val="16"/>
              <w:lang w:eastAsia="sv-SE"/>
            </w:rPr>
          </w:rPrChange>
        </w:rPr>
        <w:t>ns2</w:t>
      </w:r>
      <w:proofErr w:type="gramStart"/>
      <w:r w:rsidRPr="00E93640">
        <w:rPr>
          <w:rFonts w:ascii="Consolas" w:eastAsia="Times New Roman" w:hAnsi="Consolas" w:cs="Consolas"/>
          <w:noProof w:val="0"/>
          <w:color w:val="A31515"/>
          <w:sz w:val="16"/>
          <w:szCs w:val="16"/>
          <w:lang w:val="en-US" w:eastAsia="sv-SE"/>
          <w:rPrChange w:id="1296" w:author="Stefan Eriksson" w:date="2012-06-26T14:21:00Z">
            <w:rPr>
              <w:rFonts w:ascii="Consolas" w:eastAsia="Times New Roman" w:hAnsi="Consolas" w:cs="Consolas"/>
              <w:noProof w:val="0"/>
              <w:color w:val="A31515"/>
              <w:sz w:val="16"/>
              <w:szCs w:val="16"/>
              <w:lang w:eastAsia="sv-SE"/>
            </w:rPr>
          </w:rPrChange>
        </w:rPr>
        <w:t>:EmployeeId</w:t>
      </w:r>
      <w:proofErr w:type="gramEnd"/>
      <w:r w:rsidRPr="00E93640">
        <w:rPr>
          <w:rFonts w:ascii="Consolas" w:eastAsia="Times New Roman" w:hAnsi="Consolas" w:cs="Consolas"/>
          <w:noProof w:val="0"/>
          <w:color w:val="0000FF"/>
          <w:sz w:val="16"/>
          <w:szCs w:val="16"/>
          <w:lang w:val="en-US" w:eastAsia="sv-SE"/>
          <w:rPrChange w:id="1297"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1298"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1299"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300" w:author="Stefan Eriksson" w:date="2012-06-26T14:21:00Z">
            <w:rPr>
              <w:rFonts w:ascii="Consolas" w:eastAsia="Times New Roman" w:hAnsi="Consolas" w:cs="Consolas"/>
              <w:noProof w:val="0"/>
              <w:color w:val="A31515"/>
              <w:sz w:val="16"/>
              <w:szCs w:val="16"/>
              <w:lang w:eastAsia="sv-SE"/>
            </w:rPr>
          </w:rPrChange>
        </w:rPr>
        <w:t>ns2:EmployeeId</w:t>
      </w:r>
      <w:r w:rsidRPr="00E93640">
        <w:rPr>
          <w:rFonts w:ascii="Consolas" w:eastAsia="Times New Roman" w:hAnsi="Consolas" w:cs="Consolas"/>
          <w:noProof w:val="0"/>
          <w:color w:val="0000FF"/>
          <w:sz w:val="16"/>
          <w:szCs w:val="16"/>
          <w:lang w:val="en-US" w:eastAsia="sv-SE"/>
          <w:rPrChange w:id="1301" w:author="Stefan Eriksson" w:date="2012-06-26T14:21:00Z">
            <w:rPr>
              <w:rFonts w:ascii="Consolas" w:eastAsia="Times New Roman" w:hAnsi="Consolas" w:cs="Consolas"/>
              <w:noProof w:val="0"/>
              <w:color w:val="0000FF"/>
              <w:sz w:val="16"/>
              <w:szCs w:val="16"/>
              <w:lang w:eastAsia="sv-SE"/>
            </w:rPr>
          </w:rPrChange>
        </w:rPr>
        <w:t>&gt;</w:t>
      </w:r>
    </w:p>
    <w:p w14:paraId="367030D1" w14:textId="77777777" w:rsidR="00E93640" w:rsidRPr="00E93640" w:rsidRDefault="00E93640" w:rsidP="00E93640">
      <w:pPr>
        <w:ind w:left="1320"/>
        <w:rPr>
          <w:lang w:val="en-US"/>
          <w:rPrChange w:id="1302" w:author="Stefan Eriksson" w:date="2012-06-26T14:21:00Z">
            <w:rPr/>
          </w:rPrChange>
        </w:rPr>
      </w:pPr>
      <w:proofErr w:type="gramStart"/>
      <w:r w:rsidRPr="00E93640">
        <w:rPr>
          <w:rFonts w:ascii="Consolas" w:eastAsia="Times New Roman" w:hAnsi="Consolas" w:cs="Consolas"/>
          <w:noProof w:val="0"/>
          <w:color w:val="0000FF"/>
          <w:sz w:val="16"/>
          <w:szCs w:val="16"/>
          <w:lang w:val="en-US" w:eastAsia="sv-SE"/>
          <w:rPrChange w:id="1303" w:author="Stefan Eriksson" w:date="2012-06-26T14:21:00Z">
            <w:rPr>
              <w:rFonts w:ascii="Consolas" w:eastAsia="Times New Roman" w:hAnsi="Consolas" w:cs="Consolas"/>
              <w:noProof w:val="0"/>
              <w:color w:val="0000FF"/>
              <w:sz w:val="16"/>
              <w:szCs w:val="16"/>
              <w:lang w:eastAsia="sv-SE"/>
            </w:rPr>
          </w:rPrChange>
        </w:rPr>
        <w:t>&lt;!--</w:t>
      </w:r>
      <w:proofErr w:type="gramEnd"/>
      <w:r w:rsidRPr="00E93640">
        <w:rPr>
          <w:rFonts w:ascii="Consolas" w:eastAsia="Times New Roman" w:hAnsi="Consolas" w:cs="Consolas"/>
          <w:noProof w:val="0"/>
          <w:color w:val="0000FF"/>
          <w:sz w:val="16"/>
          <w:szCs w:val="16"/>
          <w:lang w:val="en-US" w:eastAsia="sv-SE"/>
          <w:rPrChange w:id="1304" w:author="Stefan Eriksson" w:date="2012-06-26T14:21:00Z">
            <w:rPr>
              <w:rFonts w:ascii="Consolas" w:eastAsia="Times New Roman" w:hAnsi="Consolas" w:cs="Consolas"/>
              <w:noProof w:val="0"/>
              <w:color w:val="0000FF"/>
              <w:sz w:val="16"/>
              <w:szCs w:val="16"/>
              <w:lang w:eastAsia="sv-SE"/>
            </w:rPr>
          </w:rPrChange>
        </w:rPr>
        <w:t xml:space="preserve"> </w:t>
      </w:r>
      <w:r w:rsidRPr="00E93640">
        <w:rPr>
          <w:rFonts w:ascii="Consolas" w:eastAsia="Times New Roman" w:hAnsi="Consolas" w:cs="Consolas"/>
          <w:noProof w:val="0"/>
          <w:color w:val="008000"/>
          <w:sz w:val="16"/>
          <w:szCs w:val="16"/>
          <w:lang w:val="en-US" w:eastAsia="sv-SE"/>
          <w:rPrChange w:id="1305" w:author="Stefan Eriksson" w:date="2012-06-26T14:21:00Z">
            <w:rPr>
              <w:rFonts w:ascii="Consolas" w:eastAsia="Times New Roman" w:hAnsi="Consolas" w:cs="Consolas"/>
              <w:noProof w:val="0"/>
              <w:color w:val="008000"/>
              <w:sz w:val="16"/>
              <w:szCs w:val="16"/>
              <w:lang w:eastAsia="sv-SE"/>
            </w:rPr>
          </w:rPrChange>
        </w:rPr>
        <w:t>Optional</w:t>
      </w:r>
      <w:r w:rsidRPr="00E93640">
        <w:rPr>
          <w:rFonts w:ascii="Consolas" w:eastAsia="Times New Roman" w:hAnsi="Consolas" w:cs="Consolas"/>
          <w:noProof w:val="0"/>
          <w:color w:val="0000FF"/>
          <w:sz w:val="16"/>
          <w:szCs w:val="16"/>
          <w:lang w:val="en-US" w:eastAsia="sv-SE"/>
          <w:rPrChange w:id="1306" w:author="Stefan Eriksson" w:date="2012-06-26T14:21:00Z">
            <w:rPr>
              <w:rFonts w:ascii="Consolas" w:eastAsia="Times New Roman" w:hAnsi="Consolas" w:cs="Consolas"/>
              <w:noProof w:val="0"/>
              <w:color w:val="0000FF"/>
              <w:sz w:val="16"/>
              <w:szCs w:val="16"/>
              <w:lang w:eastAsia="sv-SE"/>
            </w:rPr>
          </w:rPrChange>
        </w:rPr>
        <w:t xml:space="preserve"> --&gt;</w:t>
      </w:r>
    </w:p>
    <w:p w14:paraId="090D8F1B" w14:textId="77777777" w:rsidR="00E93640" w:rsidRPr="00E93640" w:rsidRDefault="00E93640" w:rsidP="00E93640">
      <w:pPr>
        <w:ind w:left="1320"/>
        <w:rPr>
          <w:lang w:val="en-US"/>
          <w:rPrChange w:id="1307" w:author="Stefan Eriksson" w:date="2012-06-26T14:21:00Z">
            <w:rPr/>
          </w:rPrChange>
        </w:rPr>
      </w:pPr>
      <w:r w:rsidRPr="00E93640">
        <w:rPr>
          <w:rFonts w:ascii="Consolas" w:eastAsia="Times New Roman" w:hAnsi="Consolas" w:cs="Consolas"/>
          <w:noProof w:val="0"/>
          <w:color w:val="0000FF"/>
          <w:sz w:val="16"/>
          <w:szCs w:val="16"/>
          <w:lang w:val="en-US" w:eastAsia="sv-SE"/>
          <w:rPrChange w:id="1308"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309" w:author="Stefan Eriksson" w:date="2012-06-26T14:21:00Z">
            <w:rPr>
              <w:rFonts w:ascii="Consolas" w:eastAsia="Times New Roman" w:hAnsi="Consolas" w:cs="Consolas"/>
              <w:noProof w:val="0"/>
              <w:color w:val="A31515"/>
              <w:sz w:val="16"/>
              <w:szCs w:val="16"/>
              <w:lang w:eastAsia="sv-SE"/>
            </w:rPr>
          </w:rPrChange>
        </w:rPr>
        <w:t>ns2</w:t>
      </w:r>
      <w:proofErr w:type="gramStart"/>
      <w:r w:rsidRPr="00E93640">
        <w:rPr>
          <w:rFonts w:ascii="Consolas" w:eastAsia="Times New Roman" w:hAnsi="Consolas" w:cs="Consolas"/>
          <w:noProof w:val="0"/>
          <w:color w:val="A31515"/>
          <w:sz w:val="16"/>
          <w:szCs w:val="16"/>
          <w:lang w:val="en-US" w:eastAsia="sv-SE"/>
          <w:rPrChange w:id="1310" w:author="Stefan Eriksson" w:date="2012-06-26T14:21:00Z">
            <w:rPr>
              <w:rFonts w:ascii="Consolas" w:eastAsia="Times New Roman" w:hAnsi="Consolas" w:cs="Consolas"/>
              <w:noProof w:val="0"/>
              <w:color w:val="A31515"/>
              <w:sz w:val="16"/>
              <w:szCs w:val="16"/>
              <w:lang w:eastAsia="sv-SE"/>
            </w:rPr>
          </w:rPrChange>
        </w:rPr>
        <w:t>:AssignmentId</w:t>
      </w:r>
      <w:proofErr w:type="gramEnd"/>
      <w:r w:rsidRPr="00E93640">
        <w:rPr>
          <w:rFonts w:ascii="Consolas" w:eastAsia="Times New Roman" w:hAnsi="Consolas" w:cs="Consolas"/>
          <w:noProof w:val="0"/>
          <w:color w:val="0000FF"/>
          <w:sz w:val="16"/>
          <w:szCs w:val="16"/>
          <w:lang w:val="en-US" w:eastAsia="sv-SE"/>
          <w:rPrChange w:id="1311"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1312"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1313"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314" w:author="Stefan Eriksson" w:date="2012-06-26T14:21:00Z">
            <w:rPr>
              <w:rFonts w:ascii="Consolas" w:eastAsia="Times New Roman" w:hAnsi="Consolas" w:cs="Consolas"/>
              <w:noProof w:val="0"/>
              <w:color w:val="A31515"/>
              <w:sz w:val="16"/>
              <w:szCs w:val="16"/>
              <w:lang w:eastAsia="sv-SE"/>
            </w:rPr>
          </w:rPrChange>
        </w:rPr>
        <w:t>ns2:AssignmentId</w:t>
      </w:r>
      <w:r w:rsidRPr="00E93640">
        <w:rPr>
          <w:rFonts w:ascii="Consolas" w:eastAsia="Times New Roman" w:hAnsi="Consolas" w:cs="Consolas"/>
          <w:noProof w:val="0"/>
          <w:color w:val="0000FF"/>
          <w:sz w:val="16"/>
          <w:szCs w:val="16"/>
          <w:lang w:val="en-US" w:eastAsia="sv-SE"/>
          <w:rPrChange w:id="1315" w:author="Stefan Eriksson" w:date="2012-06-26T14:21:00Z">
            <w:rPr>
              <w:rFonts w:ascii="Consolas" w:eastAsia="Times New Roman" w:hAnsi="Consolas" w:cs="Consolas"/>
              <w:noProof w:val="0"/>
              <w:color w:val="0000FF"/>
              <w:sz w:val="16"/>
              <w:szCs w:val="16"/>
              <w:lang w:eastAsia="sv-SE"/>
            </w:rPr>
          </w:rPrChange>
        </w:rPr>
        <w:t>&gt;</w:t>
      </w:r>
    </w:p>
    <w:p w14:paraId="6837B5BB" w14:textId="77777777" w:rsidR="00E93640" w:rsidRPr="00E93640" w:rsidRDefault="00E93640" w:rsidP="00E93640">
      <w:pPr>
        <w:ind w:left="1320"/>
        <w:rPr>
          <w:lang w:val="en-US"/>
          <w:rPrChange w:id="1316" w:author="Stefan Eriksson" w:date="2012-06-26T14:21:00Z">
            <w:rPr/>
          </w:rPrChange>
        </w:rPr>
      </w:pPr>
      <w:proofErr w:type="gramStart"/>
      <w:r w:rsidRPr="00E93640">
        <w:rPr>
          <w:rFonts w:ascii="Consolas" w:eastAsia="Times New Roman" w:hAnsi="Consolas" w:cs="Consolas"/>
          <w:noProof w:val="0"/>
          <w:color w:val="0000FF"/>
          <w:sz w:val="16"/>
          <w:szCs w:val="16"/>
          <w:lang w:val="en-US" w:eastAsia="sv-SE"/>
          <w:rPrChange w:id="1317" w:author="Stefan Eriksson" w:date="2012-06-26T14:21:00Z">
            <w:rPr>
              <w:rFonts w:ascii="Consolas" w:eastAsia="Times New Roman" w:hAnsi="Consolas" w:cs="Consolas"/>
              <w:noProof w:val="0"/>
              <w:color w:val="0000FF"/>
              <w:sz w:val="16"/>
              <w:szCs w:val="16"/>
              <w:lang w:eastAsia="sv-SE"/>
            </w:rPr>
          </w:rPrChange>
        </w:rPr>
        <w:t>&lt;!--</w:t>
      </w:r>
      <w:proofErr w:type="gramEnd"/>
      <w:r w:rsidRPr="00E93640">
        <w:rPr>
          <w:rFonts w:ascii="Consolas" w:eastAsia="Times New Roman" w:hAnsi="Consolas" w:cs="Consolas"/>
          <w:noProof w:val="0"/>
          <w:color w:val="0000FF"/>
          <w:sz w:val="16"/>
          <w:szCs w:val="16"/>
          <w:lang w:val="en-US" w:eastAsia="sv-SE"/>
          <w:rPrChange w:id="1318" w:author="Stefan Eriksson" w:date="2012-06-26T14:21:00Z">
            <w:rPr>
              <w:rFonts w:ascii="Consolas" w:eastAsia="Times New Roman" w:hAnsi="Consolas" w:cs="Consolas"/>
              <w:noProof w:val="0"/>
              <w:color w:val="0000FF"/>
              <w:sz w:val="16"/>
              <w:szCs w:val="16"/>
              <w:lang w:eastAsia="sv-SE"/>
            </w:rPr>
          </w:rPrChange>
        </w:rPr>
        <w:t xml:space="preserve"> </w:t>
      </w:r>
      <w:r w:rsidRPr="00E93640">
        <w:rPr>
          <w:rFonts w:ascii="Consolas" w:eastAsia="Times New Roman" w:hAnsi="Consolas" w:cs="Consolas"/>
          <w:noProof w:val="0"/>
          <w:color w:val="008000"/>
          <w:sz w:val="16"/>
          <w:szCs w:val="16"/>
          <w:lang w:val="en-US" w:eastAsia="sv-SE"/>
          <w:rPrChange w:id="1319" w:author="Stefan Eriksson" w:date="2012-06-26T14:21:00Z">
            <w:rPr>
              <w:rFonts w:ascii="Consolas" w:eastAsia="Times New Roman" w:hAnsi="Consolas" w:cs="Consolas"/>
              <w:noProof w:val="0"/>
              <w:color w:val="008000"/>
              <w:sz w:val="16"/>
              <w:szCs w:val="16"/>
              <w:lang w:eastAsia="sv-SE"/>
            </w:rPr>
          </w:rPrChange>
        </w:rPr>
        <w:t>Optional</w:t>
      </w:r>
      <w:r w:rsidRPr="00E93640">
        <w:rPr>
          <w:rFonts w:ascii="Consolas" w:eastAsia="Times New Roman" w:hAnsi="Consolas" w:cs="Consolas"/>
          <w:noProof w:val="0"/>
          <w:color w:val="0000FF"/>
          <w:sz w:val="16"/>
          <w:szCs w:val="16"/>
          <w:lang w:val="en-US" w:eastAsia="sv-SE"/>
          <w:rPrChange w:id="1320" w:author="Stefan Eriksson" w:date="2012-06-26T14:21:00Z">
            <w:rPr>
              <w:rFonts w:ascii="Consolas" w:eastAsia="Times New Roman" w:hAnsi="Consolas" w:cs="Consolas"/>
              <w:noProof w:val="0"/>
              <w:color w:val="0000FF"/>
              <w:sz w:val="16"/>
              <w:szCs w:val="16"/>
              <w:lang w:eastAsia="sv-SE"/>
            </w:rPr>
          </w:rPrChange>
        </w:rPr>
        <w:t xml:space="preserve"> --&gt;</w:t>
      </w:r>
    </w:p>
    <w:p w14:paraId="3C43A63E" w14:textId="77777777" w:rsidR="00E93640" w:rsidRPr="00E93640" w:rsidRDefault="00E93640" w:rsidP="00E93640">
      <w:pPr>
        <w:ind w:left="1320"/>
        <w:rPr>
          <w:lang w:val="en-US"/>
          <w:rPrChange w:id="1321" w:author="Stefan Eriksson" w:date="2012-06-26T14:21:00Z">
            <w:rPr/>
          </w:rPrChange>
        </w:rPr>
      </w:pPr>
      <w:r w:rsidRPr="00E93640">
        <w:rPr>
          <w:rFonts w:ascii="Consolas" w:eastAsia="Times New Roman" w:hAnsi="Consolas" w:cs="Consolas"/>
          <w:noProof w:val="0"/>
          <w:color w:val="0000FF"/>
          <w:sz w:val="16"/>
          <w:szCs w:val="16"/>
          <w:lang w:val="en-US" w:eastAsia="sv-SE"/>
          <w:rPrChange w:id="1322"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323" w:author="Stefan Eriksson" w:date="2012-06-26T14:21:00Z">
            <w:rPr>
              <w:rFonts w:ascii="Consolas" w:eastAsia="Times New Roman" w:hAnsi="Consolas" w:cs="Consolas"/>
              <w:noProof w:val="0"/>
              <w:color w:val="A31515"/>
              <w:sz w:val="16"/>
              <w:szCs w:val="16"/>
              <w:lang w:eastAsia="sv-SE"/>
            </w:rPr>
          </w:rPrChange>
        </w:rPr>
        <w:t>ns2</w:t>
      </w:r>
      <w:proofErr w:type="gramStart"/>
      <w:r w:rsidRPr="00E93640">
        <w:rPr>
          <w:rFonts w:ascii="Consolas" w:eastAsia="Times New Roman" w:hAnsi="Consolas" w:cs="Consolas"/>
          <w:noProof w:val="0"/>
          <w:color w:val="A31515"/>
          <w:sz w:val="16"/>
          <w:szCs w:val="16"/>
          <w:lang w:val="en-US" w:eastAsia="sv-SE"/>
          <w:rPrChange w:id="1324" w:author="Stefan Eriksson" w:date="2012-06-26T14:21:00Z">
            <w:rPr>
              <w:rFonts w:ascii="Consolas" w:eastAsia="Times New Roman" w:hAnsi="Consolas" w:cs="Consolas"/>
              <w:noProof w:val="0"/>
              <w:color w:val="A31515"/>
              <w:sz w:val="16"/>
              <w:szCs w:val="16"/>
              <w:lang w:eastAsia="sv-SE"/>
            </w:rPr>
          </w:rPrChange>
        </w:rPr>
        <w:t>:AssignmentName</w:t>
      </w:r>
      <w:proofErr w:type="gramEnd"/>
      <w:r w:rsidRPr="00E93640">
        <w:rPr>
          <w:rFonts w:ascii="Consolas" w:eastAsia="Times New Roman" w:hAnsi="Consolas" w:cs="Consolas"/>
          <w:noProof w:val="0"/>
          <w:color w:val="0000FF"/>
          <w:sz w:val="16"/>
          <w:szCs w:val="16"/>
          <w:lang w:val="en-US" w:eastAsia="sv-SE"/>
          <w:rPrChange w:id="1325"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1326"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1327"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328" w:author="Stefan Eriksson" w:date="2012-06-26T14:21:00Z">
            <w:rPr>
              <w:rFonts w:ascii="Consolas" w:eastAsia="Times New Roman" w:hAnsi="Consolas" w:cs="Consolas"/>
              <w:noProof w:val="0"/>
              <w:color w:val="A31515"/>
              <w:sz w:val="16"/>
              <w:szCs w:val="16"/>
              <w:lang w:eastAsia="sv-SE"/>
            </w:rPr>
          </w:rPrChange>
        </w:rPr>
        <w:t>ns2:AssignmentName</w:t>
      </w:r>
      <w:r w:rsidRPr="00E93640">
        <w:rPr>
          <w:rFonts w:ascii="Consolas" w:eastAsia="Times New Roman" w:hAnsi="Consolas" w:cs="Consolas"/>
          <w:noProof w:val="0"/>
          <w:color w:val="0000FF"/>
          <w:sz w:val="16"/>
          <w:szCs w:val="16"/>
          <w:lang w:val="en-US" w:eastAsia="sv-SE"/>
          <w:rPrChange w:id="1329" w:author="Stefan Eriksson" w:date="2012-06-26T14:21:00Z">
            <w:rPr>
              <w:rFonts w:ascii="Consolas" w:eastAsia="Times New Roman" w:hAnsi="Consolas" w:cs="Consolas"/>
              <w:noProof w:val="0"/>
              <w:color w:val="0000FF"/>
              <w:sz w:val="16"/>
              <w:szCs w:val="16"/>
              <w:lang w:eastAsia="sv-SE"/>
            </w:rPr>
          </w:rPrChange>
        </w:rPr>
        <w:t>&gt;</w:t>
      </w:r>
    </w:p>
    <w:p w14:paraId="0A4D742A" w14:textId="77777777" w:rsidR="00E93640" w:rsidRPr="00E93640" w:rsidRDefault="00E93640" w:rsidP="00E93640">
      <w:pPr>
        <w:ind w:left="880"/>
        <w:rPr>
          <w:lang w:val="en-US"/>
          <w:rPrChange w:id="1330" w:author="Stefan Eriksson" w:date="2012-06-26T14:21:00Z">
            <w:rPr/>
          </w:rPrChange>
        </w:rPr>
      </w:pPr>
      <w:r w:rsidRPr="00E93640">
        <w:rPr>
          <w:rFonts w:ascii="Consolas" w:eastAsia="Times New Roman" w:hAnsi="Consolas" w:cs="Consolas"/>
          <w:noProof w:val="0"/>
          <w:color w:val="0000FF"/>
          <w:sz w:val="16"/>
          <w:szCs w:val="16"/>
          <w:lang w:val="en-US" w:eastAsia="sv-SE"/>
          <w:rPrChange w:id="1331"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332" w:author="Stefan Eriksson" w:date="2012-06-26T14:21:00Z">
            <w:rPr>
              <w:rFonts w:ascii="Consolas" w:eastAsia="Times New Roman" w:hAnsi="Consolas" w:cs="Consolas"/>
              <w:noProof w:val="0"/>
              <w:color w:val="A31515"/>
              <w:sz w:val="16"/>
              <w:szCs w:val="16"/>
              <w:lang w:eastAsia="sv-SE"/>
            </w:rPr>
          </w:rPrChange>
        </w:rPr>
        <w:t>ns2</w:t>
      </w:r>
      <w:proofErr w:type="gramStart"/>
      <w:r w:rsidRPr="00E93640">
        <w:rPr>
          <w:rFonts w:ascii="Consolas" w:eastAsia="Times New Roman" w:hAnsi="Consolas" w:cs="Consolas"/>
          <w:noProof w:val="0"/>
          <w:color w:val="A31515"/>
          <w:sz w:val="16"/>
          <w:szCs w:val="16"/>
          <w:lang w:val="en-US" w:eastAsia="sv-SE"/>
          <w:rPrChange w:id="1333" w:author="Stefan Eriksson" w:date="2012-06-26T14:21:00Z">
            <w:rPr>
              <w:rFonts w:ascii="Consolas" w:eastAsia="Times New Roman" w:hAnsi="Consolas" w:cs="Consolas"/>
              <w:noProof w:val="0"/>
              <w:color w:val="A31515"/>
              <w:sz w:val="16"/>
              <w:szCs w:val="16"/>
              <w:lang w:eastAsia="sv-SE"/>
            </w:rPr>
          </w:rPrChange>
        </w:rPr>
        <w:t>:RegisteredBy</w:t>
      </w:r>
      <w:proofErr w:type="gramEnd"/>
      <w:r w:rsidRPr="00E93640">
        <w:rPr>
          <w:rFonts w:ascii="Consolas" w:eastAsia="Times New Roman" w:hAnsi="Consolas" w:cs="Consolas"/>
          <w:noProof w:val="0"/>
          <w:color w:val="0000FF"/>
          <w:sz w:val="16"/>
          <w:szCs w:val="16"/>
          <w:lang w:val="en-US" w:eastAsia="sv-SE"/>
          <w:rPrChange w:id="1334" w:author="Stefan Eriksson" w:date="2012-06-26T14:21:00Z">
            <w:rPr>
              <w:rFonts w:ascii="Consolas" w:eastAsia="Times New Roman" w:hAnsi="Consolas" w:cs="Consolas"/>
              <w:noProof w:val="0"/>
              <w:color w:val="0000FF"/>
              <w:sz w:val="16"/>
              <w:szCs w:val="16"/>
              <w:lang w:eastAsia="sv-SE"/>
            </w:rPr>
          </w:rPrChange>
        </w:rPr>
        <w:t>&gt;</w:t>
      </w:r>
    </w:p>
    <w:p w14:paraId="586E285A" w14:textId="77777777" w:rsidR="00E93640" w:rsidRPr="00E93640" w:rsidRDefault="00E93640" w:rsidP="00E93640">
      <w:pPr>
        <w:ind w:left="880"/>
        <w:rPr>
          <w:lang w:val="en-US"/>
          <w:rPrChange w:id="1335" w:author="Stefan Eriksson" w:date="2012-06-26T14:21:00Z">
            <w:rPr/>
          </w:rPrChange>
        </w:rPr>
      </w:pPr>
      <w:proofErr w:type="gramStart"/>
      <w:r w:rsidRPr="00E93640">
        <w:rPr>
          <w:rFonts w:ascii="Consolas" w:eastAsia="Times New Roman" w:hAnsi="Consolas" w:cs="Consolas"/>
          <w:noProof w:val="0"/>
          <w:color w:val="0000FF"/>
          <w:sz w:val="16"/>
          <w:szCs w:val="16"/>
          <w:lang w:val="en-US" w:eastAsia="sv-SE"/>
          <w:rPrChange w:id="1336" w:author="Stefan Eriksson" w:date="2012-06-26T14:21:00Z">
            <w:rPr>
              <w:rFonts w:ascii="Consolas" w:eastAsia="Times New Roman" w:hAnsi="Consolas" w:cs="Consolas"/>
              <w:noProof w:val="0"/>
              <w:color w:val="0000FF"/>
              <w:sz w:val="16"/>
              <w:szCs w:val="16"/>
              <w:lang w:eastAsia="sv-SE"/>
            </w:rPr>
          </w:rPrChange>
        </w:rPr>
        <w:t>&lt;!--</w:t>
      </w:r>
      <w:proofErr w:type="gramEnd"/>
      <w:r w:rsidRPr="00E93640">
        <w:rPr>
          <w:rFonts w:ascii="Consolas" w:eastAsia="Times New Roman" w:hAnsi="Consolas" w:cs="Consolas"/>
          <w:noProof w:val="0"/>
          <w:color w:val="0000FF"/>
          <w:sz w:val="16"/>
          <w:szCs w:val="16"/>
          <w:lang w:val="en-US" w:eastAsia="sv-SE"/>
          <w:rPrChange w:id="1337" w:author="Stefan Eriksson" w:date="2012-06-26T14:21:00Z">
            <w:rPr>
              <w:rFonts w:ascii="Consolas" w:eastAsia="Times New Roman" w:hAnsi="Consolas" w:cs="Consolas"/>
              <w:noProof w:val="0"/>
              <w:color w:val="0000FF"/>
              <w:sz w:val="16"/>
              <w:szCs w:val="16"/>
              <w:lang w:eastAsia="sv-SE"/>
            </w:rPr>
          </w:rPrChange>
        </w:rPr>
        <w:t xml:space="preserve"> </w:t>
      </w:r>
      <w:r w:rsidRPr="00E93640">
        <w:rPr>
          <w:rFonts w:ascii="Consolas" w:eastAsia="Times New Roman" w:hAnsi="Consolas" w:cs="Consolas"/>
          <w:noProof w:val="0"/>
          <w:color w:val="008000"/>
          <w:sz w:val="16"/>
          <w:szCs w:val="16"/>
          <w:lang w:val="en-US" w:eastAsia="sv-SE"/>
          <w:rPrChange w:id="1338" w:author="Stefan Eriksson" w:date="2012-06-26T14:21:00Z">
            <w:rPr>
              <w:rFonts w:ascii="Consolas" w:eastAsia="Times New Roman" w:hAnsi="Consolas" w:cs="Consolas"/>
              <w:noProof w:val="0"/>
              <w:color w:val="008000"/>
              <w:sz w:val="16"/>
              <w:szCs w:val="16"/>
              <w:lang w:eastAsia="sv-SE"/>
            </w:rPr>
          </w:rPrChange>
        </w:rPr>
        <w:t>Optional</w:t>
      </w:r>
      <w:r w:rsidRPr="00E93640">
        <w:rPr>
          <w:rFonts w:ascii="Consolas" w:eastAsia="Times New Roman" w:hAnsi="Consolas" w:cs="Consolas"/>
          <w:noProof w:val="0"/>
          <w:color w:val="0000FF"/>
          <w:sz w:val="16"/>
          <w:szCs w:val="16"/>
          <w:lang w:val="en-US" w:eastAsia="sv-SE"/>
          <w:rPrChange w:id="1339" w:author="Stefan Eriksson" w:date="2012-06-26T14:21:00Z">
            <w:rPr>
              <w:rFonts w:ascii="Consolas" w:eastAsia="Times New Roman" w:hAnsi="Consolas" w:cs="Consolas"/>
              <w:noProof w:val="0"/>
              <w:color w:val="0000FF"/>
              <w:sz w:val="16"/>
              <w:szCs w:val="16"/>
              <w:lang w:eastAsia="sv-SE"/>
            </w:rPr>
          </w:rPrChange>
        </w:rPr>
        <w:t xml:space="preserve"> --&gt;</w:t>
      </w:r>
    </w:p>
    <w:p w14:paraId="150EEE46" w14:textId="77777777" w:rsidR="00E93640" w:rsidRPr="00E93640" w:rsidRDefault="00E93640" w:rsidP="00E93640">
      <w:pPr>
        <w:ind w:left="880"/>
        <w:rPr>
          <w:lang w:val="en-US"/>
          <w:rPrChange w:id="1340" w:author="Stefan Eriksson" w:date="2012-06-26T14:21:00Z">
            <w:rPr/>
          </w:rPrChange>
        </w:rPr>
      </w:pPr>
      <w:r w:rsidRPr="00E93640">
        <w:rPr>
          <w:rFonts w:ascii="Consolas" w:eastAsia="Times New Roman" w:hAnsi="Consolas" w:cs="Consolas"/>
          <w:noProof w:val="0"/>
          <w:color w:val="0000FF"/>
          <w:sz w:val="16"/>
          <w:szCs w:val="16"/>
          <w:lang w:val="en-US" w:eastAsia="sv-SE"/>
          <w:rPrChange w:id="1341"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342" w:author="Stefan Eriksson" w:date="2012-06-26T14:21:00Z">
            <w:rPr>
              <w:rFonts w:ascii="Consolas" w:eastAsia="Times New Roman" w:hAnsi="Consolas" w:cs="Consolas"/>
              <w:noProof w:val="0"/>
              <w:color w:val="A31515"/>
              <w:sz w:val="16"/>
              <w:szCs w:val="16"/>
              <w:lang w:eastAsia="sv-SE"/>
            </w:rPr>
          </w:rPrChange>
        </w:rPr>
        <w:t>ns2</w:t>
      </w:r>
      <w:proofErr w:type="gramStart"/>
      <w:r w:rsidRPr="00E93640">
        <w:rPr>
          <w:rFonts w:ascii="Consolas" w:eastAsia="Times New Roman" w:hAnsi="Consolas" w:cs="Consolas"/>
          <w:noProof w:val="0"/>
          <w:color w:val="A31515"/>
          <w:sz w:val="16"/>
          <w:szCs w:val="16"/>
          <w:lang w:val="en-US" w:eastAsia="sv-SE"/>
          <w:rPrChange w:id="1343" w:author="Stefan Eriksson" w:date="2012-06-26T14:21:00Z">
            <w:rPr>
              <w:rFonts w:ascii="Consolas" w:eastAsia="Times New Roman" w:hAnsi="Consolas" w:cs="Consolas"/>
              <w:noProof w:val="0"/>
              <w:color w:val="A31515"/>
              <w:sz w:val="16"/>
              <w:szCs w:val="16"/>
              <w:lang w:eastAsia="sv-SE"/>
            </w:rPr>
          </w:rPrChange>
        </w:rPr>
        <w:t>:ReasonText</w:t>
      </w:r>
      <w:proofErr w:type="gramEnd"/>
      <w:r w:rsidRPr="00E93640">
        <w:rPr>
          <w:rFonts w:ascii="Consolas" w:eastAsia="Times New Roman" w:hAnsi="Consolas" w:cs="Consolas"/>
          <w:noProof w:val="0"/>
          <w:color w:val="0000FF"/>
          <w:sz w:val="16"/>
          <w:szCs w:val="16"/>
          <w:lang w:val="en-US" w:eastAsia="sv-SE"/>
          <w:rPrChange w:id="1344"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1345"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1346"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347" w:author="Stefan Eriksson" w:date="2012-06-26T14:21:00Z">
            <w:rPr>
              <w:rFonts w:ascii="Consolas" w:eastAsia="Times New Roman" w:hAnsi="Consolas" w:cs="Consolas"/>
              <w:noProof w:val="0"/>
              <w:color w:val="A31515"/>
              <w:sz w:val="16"/>
              <w:szCs w:val="16"/>
              <w:lang w:eastAsia="sv-SE"/>
            </w:rPr>
          </w:rPrChange>
        </w:rPr>
        <w:t>ns2:ReasonText</w:t>
      </w:r>
      <w:r w:rsidRPr="00E93640">
        <w:rPr>
          <w:rFonts w:ascii="Consolas" w:eastAsia="Times New Roman" w:hAnsi="Consolas" w:cs="Consolas"/>
          <w:noProof w:val="0"/>
          <w:color w:val="0000FF"/>
          <w:sz w:val="16"/>
          <w:szCs w:val="16"/>
          <w:lang w:val="en-US" w:eastAsia="sv-SE"/>
          <w:rPrChange w:id="1348" w:author="Stefan Eriksson" w:date="2012-06-26T14:21:00Z">
            <w:rPr>
              <w:rFonts w:ascii="Consolas" w:eastAsia="Times New Roman" w:hAnsi="Consolas" w:cs="Consolas"/>
              <w:noProof w:val="0"/>
              <w:color w:val="0000FF"/>
              <w:sz w:val="16"/>
              <w:szCs w:val="16"/>
              <w:lang w:eastAsia="sv-SE"/>
            </w:rPr>
          </w:rPrChange>
        </w:rPr>
        <w:t>&gt;</w:t>
      </w:r>
    </w:p>
    <w:p w14:paraId="78D7A448" w14:textId="77777777" w:rsidR="00E93640" w:rsidRDefault="00E93640" w:rsidP="00E93640">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ns0:RegistrationAction</w:t>
      </w:r>
      <w:proofErr w:type="gramEnd"/>
      <w:r>
        <w:rPr>
          <w:rFonts w:ascii="Consolas" w:eastAsia="Times New Roman" w:hAnsi="Consolas" w:cs="Consolas"/>
          <w:noProof w:val="0"/>
          <w:color w:val="0000FF"/>
          <w:sz w:val="16"/>
          <w:szCs w:val="16"/>
          <w:lang w:eastAsia="sv-SE"/>
        </w:rPr>
        <w:t>&gt;</w:t>
      </w:r>
    </w:p>
    <w:p w14:paraId="03C6487C" w14:textId="77777777" w:rsidR="00E93640" w:rsidRDefault="00E93640" w:rsidP="00E93640">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ns0:RegisterExtendedConsentRequest</w:t>
      </w:r>
      <w:proofErr w:type="gramEnd"/>
      <w:r>
        <w:rPr>
          <w:rFonts w:ascii="Consolas" w:eastAsia="Times New Roman" w:hAnsi="Consolas" w:cs="Consolas"/>
          <w:noProof w:val="0"/>
          <w:color w:val="0000FF"/>
          <w:sz w:val="16"/>
          <w:szCs w:val="16"/>
          <w:lang w:eastAsia="sv-SE"/>
        </w:rPr>
        <w:t>&gt;</w:t>
      </w:r>
    </w:p>
    <w:p w14:paraId="68D766EE" w14:textId="77777777" w:rsidR="00E93640" w:rsidRDefault="00E93640" w:rsidP="00E93640">
      <w:pPr>
        <w:pStyle w:val="Heading2"/>
      </w:pPr>
      <w:r>
        <w:t xml:space="preserve">Returvärde: </w:t>
      </w:r>
      <w:proofErr w:type="spellStart"/>
      <w:r>
        <w:t>RegisterExtendedConsentResponse</w:t>
      </w:r>
      <w:proofErr w:type="spellEnd"/>
    </w:p>
    <w:p w14:paraId="2A94A6E8" w14:textId="77777777" w:rsidR="00E93640" w:rsidRDefault="00E93640" w:rsidP="00E93640"/>
    <w:tbl>
      <w:tblPr>
        <w:tblStyle w:val="TableGrid"/>
        <w:tblW w:w="9100" w:type="dxa"/>
        <w:tblLayout w:type="fixed"/>
        <w:tblLook w:val="04A0" w:firstRow="1" w:lastRow="0" w:firstColumn="1" w:lastColumn="0" w:noHBand="0" w:noVBand="1"/>
      </w:tblPr>
      <w:tblGrid>
        <w:gridCol w:w="2520"/>
        <w:gridCol w:w="1807"/>
        <w:gridCol w:w="3589"/>
        <w:gridCol w:w="1184"/>
      </w:tblGrid>
      <w:tr w:rsidR="00E93640" w14:paraId="2787D190" w14:textId="77777777" w:rsidTr="00561E15">
        <w:trPr>
          <w:trHeight w:val="384"/>
        </w:trPr>
        <w:tc>
          <w:tcPr>
            <w:tcW w:w="2800" w:type="dxa"/>
            <w:shd w:val="clear" w:color="auto" w:fill="D9D9D9" w:themeFill="background1" w:themeFillShade="D9"/>
            <w:vAlign w:val="bottom"/>
          </w:tcPr>
          <w:p w14:paraId="23D3E215" w14:textId="77777777" w:rsidR="00E93640" w:rsidRDefault="00E93640" w:rsidP="00561E15">
            <w:pPr>
              <w:rPr>
                <w:b/>
              </w:rPr>
            </w:pPr>
            <w:r>
              <w:rPr>
                <w:b/>
              </w:rPr>
              <w:t>Namn</w:t>
            </w:r>
          </w:p>
        </w:tc>
        <w:tc>
          <w:tcPr>
            <w:tcW w:w="2000" w:type="dxa"/>
            <w:shd w:val="clear" w:color="auto" w:fill="D9D9D9" w:themeFill="background1" w:themeFillShade="D9"/>
            <w:vAlign w:val="bottom"/>
          </w:tcPr>
          <w:p w14:paraId="12950444" w14:textId="77777777" w:rsidR="00E93640" w:rsidRDefault="00E93640" w:rsidP="00561E15">
            <w:pPr>
              <w:rPr>
                <w:b/>
              </w:rPr>
            </w:pPr>
            <w:r>
              <w:rPr>
                <w:b/>
              </w:rPr>
              <w:t>Datatyp</w:t>
            </w:r>
          </w:p>
        </w:tc>
        <w:tc>
          <w:tcPr>
            <w:tcW w:w="4000" w:type="dxa"/>
            <w:shd w:val="clear" w:color="auto" w:fill="D9D9D9" w:themeFill="background1" w:themeFillShade="D9"/>
            <w:vAlign w:val="bottom"/>
          </w:tcPr>
          <w:p w14:paraId="79D166DD" w14:textId="77777777" w:rsidR="00E93640" w:rsidRDefault="00E93640" w:rsidP="00561E15">
            <w:pPr>
              <w:rPr>
                <w:b/>
              </w:rPr>
            </w:pPr>
            <w:r>
              <w:rPr>
                <w:b/>
              </w:rPr>
              <w:t>Beskrivning</w:t>
            </w:r>
          </w:p>
        </w:tc>
        <w:tc>
          <w:tcPr>
            <w:tcW w:w="1300" w:type="dxa"/>
            <w:shd w:val="clear" w:color="auto" w:fill="D9D9D9" w:themeFill="background1" w:themeFillShade="D9"/>
            <w:vAlign w:val="bottom"/>
          </w:tcPr>
          <w:p w14:paraId="71641508" w14:textId="77777777" w:rsidR="00E93640" w:rsidRDefault="00E93640" w:rsidP="00561E15">
            <w:pPr>
              <w:rPr>
                <w:b/>
              </w:rPr>
            </w:pPr>
            <w:r>
              <w:rPr>
                <w:b/>
              </w:rPr>
              <w:t>Kardinalitet</w:t>
            </w:r>
          </w:p>
        </w:tc>
      </w:tr>
      <w:tr w:rsidR="00E93640" w14:paraId="65F3D779" w14:textId="77777777" w:rsidTr="00561E15">
        <w:tc>
          <w:tcPr>
            <w:tcW w:w="2800" w:type="dxa"/>
          </w:tcPr>
          <w:p w14:paraId="207F4C51" w14:textId="77777777" w:rsidR="00E93640" w:rsidRDefault="00E93640" w:rsidP="00561E15">
            <w:r>
              <w:t>registerExtendedConsent</w:t>
            </w:r>
          </w:p>
        </w:tc>
        <w:tc>
          <w:tcPr>
            <w:tcW w:w="2000" w:type="dxa"/>
          </w:tcPr>
          <w:p w14:paraId="4E9F9272" w14:textId="77777777" w:rsidR="00E93640" w:rsidRDefault="00E93640" w:rsidP="00561E15">
            <w:r>
              <w:t>common:Result</w:t>
            </w:r>
          </w:p>
        </w:tc>
        <w:tc>
          <w:tcPr>
            <w:tcW w:w="4000" w:type="dxa"/>
          </w:tcPr>
          <w:p w14:paraId="5AC20324" w14:textId="77777777" w:rsidR="00E93640" w:rsidRDefault="00E93640" w:rsidP="00561E15">
            <w:r>
              <w:t>Status för om tjänsten utfördes.</w:t>
            </w:r>
          </w:p>
        </w:tc>
        <w:tc>
          <w:tcPr>
            <w:tcW w:w="1300" w:type="dxa"/>
          </w:tcPr>
          <w:p w14:paraId="5FFF7336" w14:textId="77777777" w:rsidR="00E93640" w:rsidRDefault="00E93640" w:rsidP="00561E15">
            <w:r>
              <w:t>1..1</w:t>
            </w:r>
          </w:p>
        </w:tc>
      </w:tr>
    </w:tbl>
    <w:p w14:paraId="569E3CA2" w14:textId="77777777" w:rsidR="00E93640" w:rsidRDefault="00E93640" w:rsidP="00E93640">
      <w:pPr>
        <w:pStyle w:val="Heading3"/>
        <w:numPr>
          <w:ilvl w:val="2"/>
          <w:numId w:val="13"/>
        </w:numPr>
      </w:pPr>
      <w:r>
        <w:t>Exempel på svar</w:t>
      </w:r>
    </w:p>
    <w:p w14:paraId="0F89007A" w14:textId="77777777" w:rsidR="00E93640" w:rsidRDefault="00E93640" w:rsidP="00E93640">
      <w:r>
        <w:t>Följande XML visar strukturen på svarsmeddelandet från tjänsten.</w:t>
      </w:r>
    </w:p>
    <w:p w14:paraId="15E3F1D5" w14:textId="77777777" w:rsidR="00E93640" w:rsidRDefault="00E93640" w:rsidP="00E93640">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ns0:RegisterExtendedConsentResponse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urn:riv:ehr:patientconsent:administration:RegisterExtendedConsentResponder:1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urn:riv:ehr:common:1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64C143FB" w14:textId="77777777" w:rsidR="00E93640" w:rsidRDefault="00E93640" w:rsidP="00E93640">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ns0:RegisterExtendedConsent</w:t>
      </w:r>
      <w:proofErr w:type="gramEnd"/>
      <w:r>
        <w:rPr>
          <w:rFonts w:ascii="Consolas" w:eastAsia="Times New Roman" w:hAnsi="Consolas" w:cs="Consolas"/>
          <w:noProof w:val="0"/>
          <w:color w:val="0000FF"/>
          <w:sz w:val="16"/>
          <w:szCs w:val="16"/>
          <w:lang w:eastAsia="sv-SE"/>
        </w:rPr>
        <w:t>&gt;</w:t>
      </w:r>
    </w:p>
    <w:p w14:paraId="6559D896" w14:textId="77777777" w:rsidR="00E93640" w:rsidRDefault="00E93640" w:rsidP="00E93640">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42D6DB9E" w14:textId="77777777" w:rsidR="00E93640" w:rsidRDefault="00E93640" w:rsidP="00E93640">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ns2:ResultText</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47B4102B" w14:textId="77777777" w:rsidR="00E93640" w:rsidRDefault="00E93640" w:rsidP="00E93640">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ns0:RegisterExtendedConsent</w:t>
      </w:r>
      <w:proofErr w:type="gramEnd"/>
      <w:r>
        <w:rPr>
          <w:rFonts w:ascii="Consolas" w:eastAsia="Times New Roman" w:hAnsi="Consolas" w:cs="Consolas"/>
          <w:noProof w:val="0"/>
          <w:color w:val="0000FF"/>
          <w:sz w:val="16"/>
          <w:szCs w:val="16"/>
          <w:lang w:eastAsia="sv-SE"/>
        </w:rPr>
        <w:t>&gt;</w:t>
      </w:r>
    </w:p>
    <w:p w14:paraId="61DD1E4E" w14:textId="77777777" w:rsidR="00E93640" w:rsidRDefault="00E93640" w:rsidP="00E93640">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ns0:RegisterExtendedConsentResponse</w:t>
      </w:r>
      <w:proofErr w:type="gramEnd"/>
      <w:r>
        <w:rPr>
          <w:rFonts w:ascii="Consolas" w:eastAsia="Times New Roman" w:hAnsi="Consolas" w:cs="Consolas"/>
          <w:noProof w:val="0"/>
          <w:color w:val="0000FF"/>
          <w:sz w:val="16"/>
          <w:szCs w:val="16"/>
          <w:lang w:eastAsia="sv-SE"/>
        </w:rPr>
        <w:t>&gt;</w:t>
      </w:r>
    </w:p>
    <w:p w14:paraId="7AE08A9F" w14:textId="77777777" w:rsidR="00E93640" w:rsidRDefault="00E93640" w:rsidP="00E93640">
      <w:pPr>
        <w:pStyle w:val="Heading1"/>
      </w:pPr>
      <w:bookmarkStart w:id="1349" w:name="_Toc328483893"/>
      <w:r>
        <w:lastRenderedPageBreak/>
        <w:t>GetExtendedConsentsForPatient</w:t>
      </w:r>
      <w:bookmarkEnd w:id="1349"/>
    </w:p>
    <w:p w14:paraId="1332F25F" w14:textId="77777777" w:rsidR="00E93640" w:rsidRDefault="00E93640" w:rsidP="00E93640">
      <w:r>
        <w:t>Tjänst som läser registrerade samtyckesintyg för en viss patient med utökad information.</w:t>
      </w:r>
      <w:r>
        <w:tab/>
      </w:r>
      <w:r>
        <w:tab/>
      </w:r>
    </w:p>
    <w:p w14:paraId="2488DCB0" w14:textId="77777777" w:rsidR="00E93640" w:rsidRDefault="00E93640" w:rsidP="00E93640"/>
    <w:p w14:paraId="31870BED" w14:textId="77777777" w:rsidR="00E93640" w:rsidRDefault="00E93640" w:rsidP="00E93640">
      <w:r>
        <w:t xml:space="preserve">Det är valbart om ogiltiga (makulerade, återkallade och utgångna) samtyckesintyg skall returneras. </w:t>
      </w:r>
    </w:p>
    <w:p w14:paraId="24E16196" w14:textId="77777777" w:rsidR="00E93640" w:rsidRDefault="00E93640" w:rsidP="00E93640"/>
    <w:p w14:paraId="75696CD7" w14:textId="77777777" w:rsidR="00E93640" w:rsidRDefault="00E93640" w:rsidP="00E93640">
      <w:r>
        <w:t>Tjänsten kan användas för att söka fram och administrera patientens samtycken för en viss vårdgivare.</w:t>
      </w:r>
    </w:p>
    <w:p w14:paraId="68815A88" w14:textId="77777777" w:rsidR="00E93640" w:rsidRDefault="00E93640" w:rsidP="00E93640">
      <w:pPr>
        <w:pStyle w:val="Heading2"/>
      </w:pPr>
      <w:r>
        <w:t>Frivillighet</w:t>
      </w:r>
    </w:p>
    <w:p w14:paraId="457AF8EF" w14:textId="77777777" w:rsidR="00E93640" w:rsidRDefault="00E93640" w:rsidP="00E93640">
      <w:r>
        <w:t>Obligatorisk.</w:t>
      </w:r>
    </w:p>
    <w:p w14:paraId="19ACC763" w14:textId="77777777" w:rsidR="00E93640" w:rsidRDefault="00E93640" w:rsidP="00E93640">
      <w:pPr>
        <w:pStyle w:val="Heading2"/>
      </w:pPr>
      <w:r>
        <w:t>Version</w:t>
      </w:r>
    </w:p>
    <w:p w14:paraId="1469DD49" w14:textId="77777777" w:rsidR="00E93640" w:rsidRDefault="00E93640" w:rsidP="00E93640">
      <w:r>
        <w:t>1.0</w:t>
      </w:r>
    </w:p>
    <w:p w14:paraId="3C5AF576" w14:textId="77777777" w:rsidR="00E93640" w:rsidRDefault="00E93640" w:rsidP="00E93640">
      <w:pPr>
        <w:pStyle w:val="Heading2"/>
      </w:pPr>
      <w:r>
        <w:t>SLA-krav</w:t>
      </w:r>
    </w:p>
    <w:p w14:paraId="088795B3" w14:textId="77777777" w:rsidR="00E93640" w:rsidRDefault="00E93640" w:rsidP="00E93640"/>
    <w:tbl>
      <w:tblPr>
        <w:tblStyle w:val="TableGrid"/>
        <w:tblW w:w="9100" w:type="dxa"/>
        <w:tblLayout w:type="fixed"/>
        <w:tblLook w:val="04A0" w:firstRow="1" w:lastRow="0" w:firstColumn="1" w:lastColumn="0" w:noHBand="0" w:noVBand="1"/>
      </w:tblPr>
      <w:tblGrid>
        <w:gridCol w:w="2170"/>
        <w:gridCol w:w="3599"/>
        <w:gridCol w:w="3331"/>
      </w:tblGrid>
      <w:tr w:rsidR="00E93640" w14:paraId="4D0A2982" w14:textId="77777777" w:rsidTr="00561E15">
        <w:trPr>
          <w:trHeight w:val="384"/>
        </w:trPr>
        <w:tc>
          <w:tcPr>
            <w:tcW w:w="2400" w:type="dxa"/>
            <w:shd w:val="clear" w:color="auto" w:fill="D9D9D9" w:themeFill="background1" w:themeFillShade="D9"/>
            <w:vAlign w:val="bottom"/>
          </w:tcPr>
          <w:p w14:paraId="5486A1BC" w14:textId="77777777" w:rsidR="00E93640" w:rsidRDefault="00E93640" w:rsidP="00561E15">
            <w:pPr>
              <w:rPr>
                <w:b/>
              </w:rPr>
            </w:pPr>
            <w:r>
              <w:rPr>
                <w:b/>
              </w:rPr>
              <w:t>Kategori</w:t>
            </w:r>
          </w:p>
        </w:tc>
        <w:tc>
          <w:tcPr>
            <w:tcW w:w="4000" w:type="dxa"/>
            <w:shd w:val="clear" w:color="auto" w:fill="D9D9D9" w:themeFill="background1" w:themeFillShade="D9"/>
            <w:vAlign w:val="bottom"/>
          </w:tcPr>
          <w:p w14:paraId="4BF77B7E" w14:textId="77777777" w:rsidR="00E93640" w:rsidRDefault="00E93640" w:rsidP="00561E15">
            <w:pPr>
              <w:rPr>
                <w:b/>
              </w:rPr>
            </w:pPr>
            <w:r>
              <w:rPr>
                <w:b/>
              </w:rPr>
              <w:t>Värde</w:t>
            </w:r>
          </w:p>
        </w:tc>
        <w:tc>
          <w:tcPr>
            <w:tcW w:w="3700" w:type="dxa"/>
            <w:shd w:val="clear" w:color="auto" w:fill="D9D9D9" w:themeFill="background1" w:themeFillShade="D9"/>
            <w:vAlign w:val="bottom"/>
          </w:tcPr>
          <w:p w14:paraId="70497493" w14:textId="77777777" w:rsidR="00E93640" w:rsidRDefault="00E93640" w:rsidP="00561E15">
            <w:pPr>
              <w:rPr>
                <w:b/>
              </w:rPr>
            </w:pPr>
            <w:r>
              <w:rPr>
                <w:b/>
              </w:rPr>
              <w:t>Kommentar</w:t>
            </w:r>
          </w:p>
        </w:tc>
      </w:tr>
      <w:tr w:rsidR="00E93640" w14:paraId="2FC2071D" w14:textId="77777777" w:rsidTr="00561E15">
        <w:tc>
          <w:tcPr>
            <w:tcW w:w="2400" w:type="dxa"/>
          </w:tcPr>
          <w:p w14:paraId="19E72EAE" w14:textId="77777777" w:rsidR="00E93640" w:rsidRDefault="00E93640" w:rsidP="00561E15">
            <w:r>
              <w:t>Svarstid</w:t>
            </w:r>
          </w:p>
        </w:tc>
        <w:tc>
          <w:tcPr>
            <w:tcW w:w="4000" w:type="dxa"/>
          </w:tcPr>
          <w:p w14:paraId="54F68381" w14:textId="77777777" w:rsidR="00E93640" w:rsidRDefault="00E93640" w:rsidP="00561E15"/>
        </w:tc>
        <w:tc>
          <w:tcPr>
            <w:tcW w:w="3700" w:type="dxa"/>
          </w:tcPr>
          <w:p w14:paraId="101FD1D8" w14:textId="77777777" w:rsidR="00E93640" w:rsidRDefault="00E93640" w:rsidP="00561E15"/>
        </w:tc>
      </w:tr>
      <w:tr w:rsidR="00E93640" w14:paraId="05048391" w14:textId="77777777" w:rsidTr="00561E15">
        <w:tc>
          <w:tcPr>
            <w:tcW w:w="2400" w:type="dxa"/>
          </w:tcPr>
          <w:p w14:paraId="4197AD7D" w14:textId="77777777" w:rsidR="00E93640" w:rsidRDefault="00E93640" w:rsidP="00561E15">
            <w:r>
              <w:t>Tillgänglighet</w:t>
            </w:r>
          </w:p>
        </w:tc>
        <w:tc>
          <w:tcPr>
            <w:tcW w:w="4000" w:type="dxa"/>
          </w:tcPr>
          <w:p w14:paraId="72E778F6" w14:textId="77777777" w:rsidR="00E93640" w:rsidRDefault="00E93640" w:rsidP="00561E15"/>
        </w:tc>
        <w:tc>
          <w:tcPr>
            <w:tcW w:w="3700" w:type="dxa"/>
          </w:tcPr>
          <w:p w14:paraId="35186C6E" w14:textId="77777777" w:rsidR="00E93640" w:rsidRDefault="00E93640" w:rsidP="00561E15"/>
        </w:tc>
      </w:tr>
      <w:tr w:rsidR="00E93640" w14:paraId="7C78F9F3" w14:textId="77777777" w:rsidTr="00561E15">
        <w:tc>
          <w:tcPr>
            <w:tcW w:w="2400" w:type="dxa"/>
          </w:tcPr>
          <w:p w14:paraId="19380FB8" w14:textId="77777777" w:rsidR="00E93640" w:rsidRDefault="00E93640" w:rsidP="00561E15">
            <w:r>
              <w:t>Last</w:t>
            </w:r>
          </w:p>
        </w:tc>
        <w:tc>
          <w:tcPr>
            <w:tcW w:w="4000" w:type="dxa"/>
          </w:tcPr>
          <w:p w14:paraId="16BFC89C" w14:textId="77777777" w:rsidR="00E93640" w:rsidRDefault="00E93640" w:rsidP="00561E15"/>
        </w:tc>
        <w:tc>
          <w:tcPr>
            <w:tcW w:w="3700" w:type="dxa"/>
          </w:tcPr>
          <w:p w14:paraId="567FB614" w14:textId="77777777" w:rsidR="00E93640" w:rsidRDefault="00E93640" w:rsidP="00561E15"/>
        </w:tc>
      </w:tr>
      <w:tr w:rsidR="00E93640" w14:paraId="5F41E0C3" w14:textId="77777777" w:rsidTr="00561E15">
        <w:tc>
          <w:tcPr>
            <w:tcW w:w="2400" w:type="dxa"/>
          </w:tcPr>
          <w:p w14:paraId="4819D391" w14:textId="77777777" w:rsidR="00E93640" w:rsidRDefault="00E93640" w:rsidP="00561E15">
            <w:r>
              <w:t>Aktualitet</w:t>
            </w:r>
          </w:p>
        </w:tc>
        <w:tc>
          <w:tcPr>
            <w:tcW w:w="4000" w:type="dxa"/>
          </w:tcPr>
          <w:p w14:paraId="21D637EC" w14:textId="77777777" w:rsidR="00E93640" w:rsidRDefault="00E93640" w:rsidP="00561E15">
            <w:r>
              <w:t>Grundprincipen är att de senaste registrerade intygsuppgifterna i samtyckestjänsten returneras.</w:t>
            </w:r>
          </w:p>
        </w:tc>
        <w:tc>
          <w:tcPr>
            <w:tcW w:w="3700" w:type="dxa"/>
          </w:tcPr>
          <w:p w14:paraId="322C0ED5" w14:textId="77777777" w:rsidR="00E93640" w:rsidRDefault="00E93640" w:rsidP="00561E15"/>
        </w:tc>
      </w:tr>
    </w:tbl>
    <w:p w14:paraId="7D587B71" w14:textId="77777777" w:rsidR="00E93640" w:rsidRDefault="00E93640" w:rsidP="00E93640">
      <w:pPr>
        <w:pStyle w:val="Heading2"/>
      </w:pPr>
      <w:r>
        <w:t>Regler</w:t>
      </w:r>
    </w:p>
    <w:p w14:paraId="46849FC0" w14:textId="77777777" w:rsidR="00E93640" w:rsidRDefault="00E93640" w:rsidP="00E93640">
      <w:r>
        <w:t xml:space="preserve">Tjänsten skall kontrollera om anropande system har behörighet till samtyckesinformationen genom att kontrollera att det efterfrågade informationsurvalet matchar den angivna logiska adressen. </w:t>
      </w:r>
    </w:p>
    <w:p w14:paraId="68F172C5" w14:textId="77777777" w:rsidR="00E93640" w:rsidRDefault="00E93640" w:rsidP="00E93640">
      <w:r>
        <w:t>Samtyckesinformation som ej ges behörighet till skall undantas i svaret från tjänsten.</w:t>
      </w:r>
    </w:p>
    <w:p w14:paraId="11CCF099" w14:textId="77777777" w:rsidR="00E93640" w:rsidRDefault="00E93640" w:rsidP="00E93640">
      <w:pPr>
        <w:pStyle w:val="Heading2"/>
      </w:pPr>
      <w:r>
        <w:t>Tjänsteinteraktion</w:t>
      </w:r>
    </w:p>
    <w:p w14:paraId="7E36C8D0" w14:textId="77777777" w:rsidR="00E93640" w:rsidRDefault="00E93640" w:rsidP="00E93640">
      <w:r>
        <w:t>GetExtendedConsentsForPatient</w:t>
      </w:r>
    </w:p>
    <w:p w14:paraId="16C2CC5A" w14:textId="77777777" w:rsidR="00E93640" w:rsidRDefault="00E93640" w:rsidP="00E93640">
      <w:pPr>
        <w:pStyle w:val="Heading2"/>
      </w:pPr>
      <w:proofErr w:type="spellStart"/>
      <w:r>
        <w:t>Inparameter</w:t>
      </w:r>
      <w:proofErr w:type="spellEnd"/>
      <w:r>
        <w:t>: GetExtendedConsentsForPatient</w:t>
      </w:r>
    </w:p>
    <w:p w14:paraId="4A2644AE" w14:textId="77777777" w:rsidR="00E93640" w:rsidRDefault="00E93640" w:rsidP="00E93640"/>
    <w:tbl>
      <w:tblPr>
        <w:tblStyle w:val="TableGrid"/>
        <w:tblW w:w="9100" w:type="dxa"/>
        <w:tblLayout w:type="fixed"/>
        <w:tblLook w:val="04A0" w:firstRow="1" w:lastRow="0" w:firstColumn="1" w:lastColumn="0" w:noHBand="0" w:noVBand="1"/>
      </w:tblPr>
      <w:tblGrid>
        <w:gridCol w:w="2520"/>
        <w:gridCol w:w="1807"/>
        <w:gridCol w:w="3589"/>
        <w:gridCol w:w="1184"/>
      </w:tblGrid>
      <w:tr w:rsidR="00E93640" w14:paraId="4CB6A718" w14:textId="77777777" w:rsidTr="00561E15">
        <w:trPr>
          <w:trHeight w:val="384"/>
        </w:trPr>
        <w:tc>
          <w:tcPr>
            <w:tcW w:w="2800" w:type="dxa"/>
            <w:shd w:val="clear" w:color="auto" w:fill="D9D9D9" w:themeFill="background1" w:themeFillShade="D9"/>
            <w:vAlign w:val="bottom"/>
          </w:tcPr>
          <w:p w14:paraId="39259297" w14:textId="77777777" w:rsidR="00E93640" w:rsidRDefault="00E93640" w:rsidP="00561E15">
            <w:pPr>
              <w:rPr>
                <w:b/>
              </w:rPr>
            </w:pPr>
            <w:r>
              <w:rPr>
                <w:b/>
              </w:rPr>
              <w:t>Namn</w:t>
            </w:r>
          </w:p>
        </w:tc>
        <w:tc>
          <w:tcPr>
            <w:tcW w:w="2000" w:type="dxa"/>
            <w:shd w:val="clear" w:color="auto" w:fill="D9D9D9" w:themeFill="background1" w:themeFillShade="D9"/>
            <w:vAlign w:val="bottom"/>
          </w:tcPr>
          <w:p w14:paraId="71757A5A" w14:textId="77777777" w:rsidR="00E93640" w:rsidRDefault="00E93640" w:rsidP="00561E15">
            <w:pPr>
              <w:rPr>
                <w:b/>
              </w:rPr>
            </w:pPr>
            <w:r>
              <w:rPr>
                <w:b/>
              </w:rPr>
              <w:t>Datatyp</w:t>
            </w:r>
          </w:p>
        </w:tc>
        <w:tc>
          <w:tcPr>
            <w:tcW w:w="4000" w:type="dxa"/>
            <w:shd w:val="clear" w:color="auto" w:fill="D9D9D9" w:themeFill="background1" w:themeFillShade="D9"/>
            <w:vAlign w:val="bottom"/>
          </w:tcPr>
          <w:p w14:paraId="42E3C42F" w14:textId="77777777" w:rsidR="00E93640" w:rsidRDefault="00E93640" w:rsidP="00561E15">
            <w:pPr>
              <w:rPr>
                <w:b/>
              </w:rPr>
            </w:pPr>
            <w:r>
              <w:rPr>
                <w:b/>
              </w:rPr>
              <w:t>Beskrivning</w:t>
            </w:r>
          </w:p>
        </w:tc>
        <w:tc>
          <w:tcPr>
            <w:tcW w:w="1300" w:type="dxa"/>
            <w:shd w:val="clear" w:color="auto" w:fill="D9D9D9" w:themeFill="background1" w:themeFillShade="D9"/>
            <w:vAlign w:val="bottom"/>
          </w:tcPr>
          <w:p w14:paraId="36EA11B9" w14:textId="77777777" w:rsidR="00E93640" w:rsidRDefault="00E93640" w:rsidP="00561E15">
            <w:pPr>
              <w:rPr>
                <w:b/>
              </w:rPr>
            </w:pPr>
            <w:r>
              <w:rPr>
                <w:b/>
              </w:rPr>
              <w:t>Kardinalitet</w:t>
            </w:r>
          </w:p>
        </w:tc>
      </w:tr>
      <w:tr w:rsidR="00E93640" w14:paraId="7EB78844" w14:textId="77777777" w:rsidTr="00561E15">
        <w:tc>
          <w:tcPr>
            <w:tcW w:w="2800" w:type="dxa"/>
          </w:tcPr>
          <w:p w14:paraId="16352919" w14:textId="77777777" w:rsidR="00E93640" w:rsidRDefault="00E93640" w:rsidP="00561E15">
            <w:r>
              <w:t>careProviderId</w:t>
            </w:r>
          </w:p>
        </w:tc>
        <w:tc>
          <w:tcPr>
            <w:tcW w:w="2000" w:type="dxa"/>
          </w:tcPr>
          <w:p w14:paraId="107674B5" w14:textId="77777777" w:rsidR="00E93640" w:rsidRDefault="00E93640" w:rsidP="00561E15">
            <w:r>
              <w:t>common:HsaId</w:t>
            </w:r>
          </w:p>
        </w:tc>
        <w:tc>
          <w:tcPr>
            <w:tcW w:w="4000" w:type="dxa"/>
          </w:tcPr>
          <w:p w14:paraId="2B680851" w14:textId="77777777" w:rsidR="00E93640" w:rsidRDefault="00E93640" w:rsidP="00561E15">
            <w:r>
              <w:t>HSA-id på den vårdgivare vars samtycken skall hämtas.</w:t>
            </w:r>
          </w:p>
        </w:tc>
        <w:tc>
          <w:tcPr>
            <w:tcW w:w="1300" w:type="dxa"/>
          </w:tcPr>
          <w:p w14:paraId="5113C69E" w14:textId="77777777" w:rsidR="00E93640" w:rsidRDefault="00E93640" w:rsidP="00561E15">
            <w:r>
              <w:t>1..1</w:t>
            </w:r>
          </w:p>
        </w:tc>
      </w:tr>
      <w:tr w:rsidR="00E93640" w14:paraId="6938ACB6" w14:textId="77777777" w:rsidTr="00561E15">
        <w:tc>
          <w:tcPr>
            <w:tcW w:w="2800" w:type="dxa"/>
          </w:tcPr>
          <w:p w14:paraId="61F395FB" w14:textId="77777777" w:rsidR="00E93640" w:rsidRDefault="00E93640" w:rsidP="00561E15">
            <w:r>
              <w:t>patientId</w:t>
            </w:r>
          </w:p>
        </w:tc>
        <w:tc>
          <w:tcPr>
            <w:tcW w:w="2000" w:type="dxa"/>
          </w:tcPr>
          <w:p w14:paraId="58CDB2FF" w14:textId="77777777" w:rsidR="00E93640" w:rsidRDefault="00E93640" w:rsidP="00561E15">
            <w:r>
              <w:t>common:PersonIdValue</w:t>
            </w:r>
          </w:p>
        </w:tc>
        <w:tc>
          <w:tcPr>
            <w:tcW w:w="4000" w:type="dxa"/>
          </w:tcPr>
          <w:p w14:paraId="6658C14B" w14:textId="77777777" w:rsidR="00E93640" w:rsidRDefault="00E93640" w:rsidP="00561E15">
            <w:r>
              <w:t>Patientens personnummer, samordningsnummer, alternativt reservnummer vars samtycken skall hämtas.</w:t>
            </w:r>
          </w:p>
        </w:tc>
        <w:tc>
          <w:tcPr>
            <w:tcW w:w="1300" w:type="dxa"/>
          </w:tcPr>
          <w:p w14:paraId="75FC4038" w14:textId="77777777" w:rsidR="00E93640" w:rsidRDefault="00E93640" w:rsidP="00561E15">
            <w:r>
              <w:t>1..1</w:t>
            </w:r>
          </w:p>
        </w:tc>
      </w:tr>
      <w:tr w:rsidR="00E93640" w14:paraId="1655976B" w14:textId="77777777" w:rsidTr="00561E15">
        <w:tc>
          <w:tcPr>
            <w:tcW w:w="2800" w:type="dxa"/>
          </w:tcPr>
          <w:p w14:paraId="3E46B26F" w14:textId="77777777" w:rsidR="00E93640" w:rsidRDefault="00E93640" w:rsidP="00561E15">
            <w:r>
              <w:t>getCancelledFlag</w:t>
            </w:r>
          </w:p>
        </w:tc>
        <w:tc>
          <w:tcPr>
            <w:tcW w:w="2000" w:type="dxa"/>
          </w:tcPr>
          <w:p w14:paraId="393830E1" w14:textId="77777777" w:rsidR="00E93640" w:rsidRDefault="00E93640" w:rsidP="00561E15">
            <w:r>
              <w:t>xs:boolean</w:t>
            </w:r>
          </w:p>
        </w:tc>
        <w:tc>
          <w:tcPr>
            <w:tcW w:w="4000" w:type="dxa"/>
          </w:tcPr>
          <w:p w14:paraId="3BB7F870" w14:textId="77777777" w:rsidR="00E93640" w:rsidRDefault="00E93640" w:rsidP="00561E15">
            <w:r>
              <w:t>Flagga som avgör om ogiltiga samtyckesintyg skall returneras.</w:t>
            </w:r>
          </w:p>
        </w:tc>
        <w:tc>
          <w:tcPr>
            <w:tcW w:w="1300" w:type="dxa"/>
          </w:tcPr>
          <w:p w14:paraId="1BC2AC38" w14:textId="77777777" w:rsidR="00E93640" w:rsidRDefault="00E93640" w:rsidP="00561E15">
            <w:r>
              <w:t>1..1</w:t>
            </w:r>
          </w:p>
        </w:tc>
      </w:tr>
    </w:tbl>
    <w:p w14:paraId="6C9EAAC0" w14:textId="77777777" w:rsidR="00E93640" w:rsidRDefault="00E93640" w:rsidP="00E93640">
      <w:pPr>
        <w:pStyle w:val="Heading3"/>
        <w:numPr>
          <w:ilvl w:val="2"/>
          <w:numId w:val="13"/>
        </w:numPr>
      </w:pPr>
      <w:r>
        <w:t>Exempel på anrop</w:t>
      </w:r>
    </w:p>
    <w:p w14:paraId="1E098183" w14:textId="77777777" w:rsidR="00E93640" w:rsidRDefault="00E93640" w:rsidP="00E93640">
      <w:r>
        <w:t>Följande XML visar strukturen på ett anrop till tjänsten.</w:t>
      </w:r>
    </w:p>
    <w:p w14:paraId="6DBA3882" w14:textId="77777777" w:rsidR="00E93640" w:rsidRDefault="00E93640" w:rsidP="00E93640">
      <w:r>
        <w:rPr>
          <w:rFonts w:ascii="Consolas" w:eastAsia="Times New Roman" w:hAnsi="Consolas" w:cs="Consolas"/>
          <w:noProof w:val="0"/>
          <w:color w:val="0000FF"/>
          <w:sz w:val="16"/>
          <w:szCs w:val="16"/>
          <w:lang w:eastAsia="sv-SE"/>
        </w:rPr>
        <w:lastRenderedPageBreak/>
        <w:t>&lt;</w:t>
      </w:r>
      <w:proofErr w:type="gramStart"/>
      <w:r>
        <w:rPr>
          <w:rFonts w:ascii="Consolas" w:eastAsia="Times New Roman" w:hAnsi="Consolas" w:cs="Consolas"/>
          <w:noProof w:val="0"/>
          <w:color w:val="A31515"/>
          <w:sz w:val="16"/>
          <w:szCs w:val="16"/>
          <w:lang w:eastAsia="sv-SE"/>
        </w:rPr>
        <w:t>ns0:GetExtendedConsentsForPatientRequest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urn:riv:ehr:patientconsent:administration:GetExtendedConsentsForPatientResponder:1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1C16BCBA" w14:textId="77777777" w:rsidR="00E93640" w:rsidRDefault="00E93640" w:rsidP="00E93640">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ns0:CareProviderId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ns0:CareProviderId</w:t>
      </w:r>
      <w:r>
        <w:rPr>
          <w:rFonts w:ascii="Consolas" w:eastAsia="Times New Roman" w:hAnsi="Consolas" w:cs="Consolas"/>
          <w:noProof w:val="0"/>
          <w:color w:val="0000FF"/>
          <w:sz w:val="16"/>
          <w:szCs w:val="16"/>
          <w:lang w:eastAsia="sv-SE"/>
        </w:rPr>
        <w:t>&gt;</w:t>
      </w:r>
    </w:p>
    <w:p w14:paraId="2F52FBD2" w14:textId="77777777" w:rsidR="00E93640" w:rsidRDefault="00E93640" w:rsidP="00E93640">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1D936F5F" w14:textId="77777777" w:rsidR="00E93640" w:rsidRDefault="00E93640" w:rsidP="00E93640">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ns0:GetCancelledFlag</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ns0:GetCancelledFlag</w:t>
      </w:r>
      <w:r>
        <w:rPr>
          <w:rFonts w:ascii="Consolas" w:eastAsia="Times New Roman" w:hAnsi="Consolas" w:cs="Consolas"/>
          <w:noProof w:val="0"/>
          <w:color w:val="0000FF"/>
          <w:sz w:val="16"/>
          <w:szCs w:val="16"/>
          <w:lang w:eastAsia="sv-SE"/>
        </w:rPr>
        <w:t>&gt;</w:t>
      </w:r>
    </w:p>
    <w:p w14:paraId="3C245F50" w14:textId="77777777" w:rsidR="00E93640" w:rsidRDefault="00E93640" w:rsidP="00E93640">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ns0:GetExtendedConsentsForPatientRequest</w:t>
      </w:r>
      <w:proofErr w:type="gramEnd"/>
      <w:r>
        <w:rPr>
          <w:rFonts w:ascii="Consolas" w:eastAsia="Times New Roman" w:hAnsi="Consolas" w:cs="Consolas"/>
          <w:noProof w:val="0"/>
          <w:color w:val="0000FF"/>
          <w:sz w:val="16"/>
          <w:szCs w:val="16"/>
          <w:lang w:eastAsia="sv-SE"/>
        </w:rPr>
        <w:t>&gt;</w:t>
      </w:r>
    </w:p>
    <w:p w14:paraId="5A6944B2" w14:textId="77777777" w:rsidR="00E93640" w:rsidRDefault="00E93640" w:rsidP="00E93640">
      <w:pPr>
        <w:pStyle w:val="Heading2"/>
      </w:pPr>
      <w:r>
        <w:t xml:space="preserve">Returvärde: </w:t>
      </w:r>
      <w:proofErr w:type="spellStart"/>
      <w:r>
        <w:t>GetExtendedConsentsForPatientResponse</w:t>
      </w:r>
      <w:proofErr w:type="spellEnd"/>
    </w:p>
    <w:p w14:paraId="137D4931" w14:textId="77777777" w:rsidR="00E93640" w:rsidRDefault="00E93640" w:rsidP="00E93640"/>
    <w:tbl>
      <w:tblPr>
        <w:tblStyle w:val="TableGrid"/>
        <w:tblW w:w="9100" w:type="dxa"/>
        <w:tblLayout w:type="fixed"/>
        <w:tblLook w:val="04A0" w:firstRow="1" w:lastRow="0" w:firstColumn="1" w:lastColumn="0" w:noHBand="0" w:noVBand="1"/>
      </w:tblPr>
      <w:tblGrid>
        <w:gridCol w:w="2520"/>
        <w:gridCol w:w="1807"/>
        <w:gridCol w:w="3589"/>
        <w:gridCol w:w="1184"/>
      </w:tblGrid>
      <w:tr w:rsidR="00E93640" w14:paraId="523B1418" w14:textId="77777777" w:rsidTr="00561E15">
        <w:trPr>
          <w:trHeight w:val="384"/>
        </w:trPr>
        <w:tc>
          <w:tcPr>
            <w:tcW w:w="2800" w:type="dxa"/>
            <w:shd w:val="clear" w:color="auto" w:fill="D9D9D9" w:themeFill="background1" w:themeFillShade="D9"/>
            <w:vAlign w:val="bottom"/>
          </w:tcPr>
          <w:p w14:paraId="486D9F30" w14:textId="77777777" w:rsidR="00E93640" w:rsidRDefault="00E93640" w:rsidP="00561E15">
            <w:pPr>
              <w:rPr>
                <w:b/>
              </w:rPr>
            </w:pPr>
            <w:r>
              <w:rPr>
                <w:b/>
              </w:rPr>
              <w:t>Namn</w:t>
            </w:r>
          </w:p>
        </w:tc>
        <w:tc>
          <w:tcPr>
            <w:tcW w:w="2000" w:type="dxa"/>
            <w:shd w:val="clear" w:color="auto" w:fill="D9D9D9" w:themeFill="background1" w:themeFillShade="D9"/>
            <w:vAlign w:val="bottom"/>
          </w:tcPr>
          <w:p w14:paraId="3080CBBB" w14:textId="77777777" w:rsidR="00E93640" w:rsidRDefault="00E93640" w:rsidP="00561E15">
            <w:pPr>
              <w:rPr>
                <w:b/>
              </w:rPr>
            </w:pPr>
            <w:r>
              <w:rPr>
                <w:b/>
              </w:rPr>
              <w:t>Datatyp</w:t>
            </w:r>
          </w:p>
        </w:tc>
        <w:tc>
          <w:tcPr>
            <w:tcW w:w="4000" w:type="dxa"/>
            <w:shd w:val="clear" w:color="auto" w:fill="D9D9D9" w:themeFill="background1" w:themeFillShade="D9"/>
            <w:vAlign w:val="bottom"/>
          </w:tcPr>
          <w:p w14:paraId="58148FDC" w14:textId="77777777" w:rsidR="00E93640" w:rsidRDefault="00E93640" w:rsidP="00561E15">
            <w:pPr>
              <w:rPr>
                <w:b/>
              </w:rPr>
            </w:pPr>
            <w:r>
              <w:rPr>
                <w:b/>
              </w:rPr>
              <w:t>Beskrivning</w:t>
            </w:r>
          </w:p>
        </w:tc>
        <w:tc>
          <w:tcPr>
            <w:tcW w:w="1300" w:type="dxa"/>
            <w:shd w:val="clear" w:color="auto" w:fill="D9D9D9" w:themeFill="background1" w:themeFillShade="D9"/>
            <w:vAlign w:val="bottom"/>
          </w:tcPr>
          <w:p w14:paraId="27DFDD57" w14:textId="77777777" w:rsidR="00E93640" w:rsidRDefault="00E93640" w:rsidP="00561E15">
            <w:pPr>
              <w:rPr>
                <w:b/>
              </w:rPr>
            </w:pPr>
            <w:r>
              <w:rPr>
                <w:b/>
              </w:rPr>
              <w:t>Kardinalitet</w:t>
            </w:r>
          </w:p>
        </w:tc>
      </w:tr>
      <w:tr w:rsidR="00E93640" w14:paraId="3073C1E6" w14:textId="77777777" w:rsidTr="00561E15">
        <w:tc>
          <w:tcPr>
            <w:tcW w:w="2800" w:type="dxa"/>
          </w:tcPr>
          <w:p w14:paraId="3F7EAD1E" w14:textId="77777777" w:rsidR="00E93640" w:rsidRDefault="00E93640" w:rsidP="00561E15">
            <w:r>
              <w:t>getExtendedConsentsForPatient</w:t>
            </w:r>
          </w:p>
        </w:tc>
        <w:tc>
          <w:tcPr>
            <w:tcW w:w="2000" w:type="dxa"/>
          </w:tcPr>
          <w:p w14:paraId="79C42DEA" w14:textId="77777777" w:rsidR="00E93640" w:rsidRDefault="00E93640" w:rsidP="00561E15">
            <w:r>
              <w:t>patientconsent:ExtendedPDLAssertion</w:t>
            </w:r>
          </w:p>
        </w:tc>
        <w:tc>
          <w:tcPr>
            <w:tcW w:w="4000" w:type="dxa"/>
          </w:tcPr>
          <w:p w14:paraId="762257ED" w14:textId="77777777" w:rsidR="00E93640" w:rsidRDefault="00E93640" w:rsidP="00561E15">
            <w:r>
              <w:t>Utökad information för samtycke.</w:t>
            </w:r>
          </w:p>
        </w:tc>
        <w:tc>
          <w:tcPr>
            <w:tcW w:w="1300" w:type="dxa"/>
          </w:tcPr>
          <w:p w14:paraId="1E940AEC" w14:textId="77777777" w:rsidR="00E93640" w:rsidRDefault="00E93640" w:rsidP="00561E15">
            <w:r>
              <w:t>1..*</w:t>
            </w:r>
          </w:p>
        </w:tc>
      </w:tr>
    </w:tbl>
    <w:p w14:paraId="63E256F0" w14:textId="77777777" w:rsidR="00E93640" w:rsidRDefault="00E93640" w:rsidP="00E93640">
      <w:pPr>
        <w:pStyle w:val="Heading3"/>
        <w:numPr>
          <w:ilvl w:val="2"/>
          <w:numId w:val="13"/>
        </w:numPr>
      </w:pPr>
      <w:r>
        <w:t>Exempel på svar</w:t>
      </w:r>
    </w:p>
    <w:p w14:paraId="7D2E32D7" w14:textId="77777777" w:rsidR="00E93640" w:rsidRDefault="00E93640" w:rsidP="00E93640">
      <w:r>
        <w:t>Följande XML visar strukturen på svarsmeddelandet från tjänsten.</w:t>
      </w:r>
    </w:p>
    <w:p w14:paraId="70615365" w14:textId="77777777" w:rsidR="00E93640" w:rsidRDefault="00E93640" w:rsidP="00E93640">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ns0:GetExtendedConsentsForPatientResponse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urn:riv:ehr:patientconsent:administration:GetExtendedConsentsForPatientResponder:1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xmlns:ns3</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urn:riv:ehr:common:1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60C93C1B" w14:textId="77777777" w:rsidR="00E93640" w:rsidRPr="00E93640" w:rsidRDefault="00E93640" w:rsidP="00E93640">
      <w:pPr>
        <w:ind w:left="440"/>
        <w:rPr>
          <w:lang w:val="en-US"/>
          <w:rPrChange w:id="1350" w:author="Stefan Eriksson" w:date="2012-06-26T14:21:00Z">
            <w:rPr/>
          </w:rPrChange>
        </w:rPr>
      </w:pPr>
      <w:r w:rsidRPr="00E93640">
        <w:rPr>
          <w:rFonts w:ascii="Consolas" w:eastAsia="Times New Roman" w:hAnsi="Consolas" w:cs="Consolas"/>
          <w:noProof w:val="0"/>
          <w:color w:val="0000FF"/>
          <w:sz w:val="16"/>
          <w:szCs w:val="16"/>
          <w:lang w:val="en-US" w:eastAsia="sv-SE"/>
          <w:rPrChange w:id="1351"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352" w:author="Stefan Eriksson" w:date="2012-06-26T14:21:00Z">
            <w:rPr>
              <w:rFonts w:ascii="Consolas" w:eastAsia="Times New Roman" w:hAnsi="Consolas" w:cs="Consolas"/>
              <w:noProof w:val="0"/>
              <w:color w:val="A31515"/>
              <w:sz w:val="16"/>
              <w:szCs w:val="16"/>
              <w:lang w:eastAsia="sv-SE"/>
            </w:rPr>
          </w:rPrChange>
        </w:rPr>
        <w:t>ns0</w:t>
      </w:r>
      <w:proofErr w:type="gramStart"/>
      <w:r w:rsidRPr="00E93640">
        <w:rPr>
          <w:rFonts w:ascii="Consolas" w:eastAsia="Times New Roman" w:hAnsi="Consolas" w:cs="Consolas"/>
          <w:noProof w:val="0"/>
          <w:color w:val="A31515"/>
          <w:sz w:val="16"/>
          <w:szCs w:val="16"/>
          <w:lang w:val="en-US" w:eastAsia="sv-SE"/>
          <w:rPrChange w:id="1353" w:author="Stefan Eriksson" w:date="2012-06-26T14:21:00Z">
            <w:rPr>
              <w:rFonts w:ascii="Consolas" w:eastAsia="Times New Roman" w:hAnsi="Consolas" w:cs="Consolas"/>
              <w:noProof w:val="0"/>
              <w:color w:val="A31515"/>
              <w:sz w:val="16"/>
              <w:szCs w:val="16"/>
              <w:lang w:eastAsia="sv-SE"/>
            </w:rPr>
          </w:rPrChange>
        </w:rPr>
        <w:t>:GetExtendedConsentsForPatient</w:t>
      </w:r>
      <w:proofErr w:type="gramEnd"/>
      <w:r w:rsidRPr="00E93640">
        <w:rPr>
          <w:rFonts w:ascii="Consolas" w:eastAsia="Times New Roman" w:hAnsi="Consolas" w:cs="Consolas"/>
          <w:noProof w:val="0"/>
          <w:color w:val="0000FF"/>
          <w:sz w:val="16"/>
          <w:szCs w:val="16"/>
          <w:lang w:val="en-US" w:eastAsia="sv-SE"/>
          <w:rPrChange w:id="1354" w:author="Stefan Eriksson" w:date="2012-06-26T14:21:00Z">
            <w:rPr>
              <w:rFonts w:ascii="Consolas" w:eastAsia="Times New Roman" w:hAnsi="Consolas" w:cs="Consolas"/>
              <w:noProof w:val="0"/>
              <w:color w:val="0000FF"/>
              <w:sz w:val="16"/>
              <w:szCs w:val="16"/>
              <w:lang w:eastAsia="sv-SE"/>
            </w:rPr>
          </w:rPrChange>
        </w:rPr>
        <w:t>&gt;</w:t>
      </w:r>
    </w:p>
    <w:p w14:paraId="2313BFBC" w14:textId="77777777" w:rsidR="00E93640" w:rsidRPr="00E93640" w:rsidRDefault="00E93640" w:rsidP="00E93640">
      <w:pPr>
        <w:ind w:left="880"/>
        <w:rPr>
          <w:lang w:val="en-US"/>
          <w:rPrChange w:id="1355" w:author="Stefan Eriksson" w:date="2012-06-26T14:21:00Z">
            <w:rPr/>
          </w:rPrChange>
        </w:rPr>
      </w:pPr>
      <w:r w:rsidRPr="00E93640">
        <w:rPr>
          <w:rFonts w:ascii="Consolas" w:eastAsia="Times New Roman" w:hAnsi="Consolas" w:cs="Consolas"/>
          <w:noProof w:val="0"/>
          <w:color w:val="0000FF"/>
          <w:sz w:val="16"/>
          <w:szCs w:val="16"/>
          <w:lang w:val="en-US" w:eastAsia="sv-SE"/>
          <w:rPrChange w:id="1356"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357" w:author="Stefan Eriksson" w:date="2012-06-26T14:21:00Z">
            <w:rPr>
              <w:rFonts w:ascii="Consolas" w:eastAsia="Times New Roman" w:hAnsi="Consolas" w:cs="Consolas"/>
              <w:noProof w:val="0"/>
              <w:color w:val="A31515"/>
              <w:sz w:val="16"/>
              <w:szCs w:val="16"/>
              <w:lang w:eastAsia="sv-SE"/>
            </w:rPr>
          </w:rPrChange>
        </w:rPr>
        <w:t>ns2</w:t>
      </w:r>
      <w:proofErr w:type="gramStart"/>
      <w:r w:rsidRPr="00E93640">
        <w:rPr>
          <w:rFonts w:ascii="Consolas" w:eastAsia="Times New Roman" w:hAnsi="Consolas" w:cs="Consolas"/>
          <w:noProof w:val="0"/>
          <w:color w:val="A31515"/>
          <w:sz w:val="16"/>
          <w:szCs w:val="16"/>
          <w:lang w:val="en-US" w:eastAsia="sv-SE"/>
          <w:rPrChange w:id="1358" w:author="Stefan Eriksson" w:date="2012-06-26T14:21:00Z">
            <w:rPr>
              <w:rFonts w:ascii="Consolas" w:eastAsia="Times New Roman" w:hAnsi="Consolas" w:cs="Consolas"/>
              <w:noProof w:val="0"/>
              <w:color w:val="A31515"/>
              <w:sz w:val="16"/>
              <w:szCs w:val="16"/>
              <w:lang w:eastAsia="sv-SE"/>
            </w:rPr>
          </w:rPrChange>
        </w:rPr>
        <w:t>:PDLAssertion</w:t>
      </w:r>
      <w:proofErr w:type="gramEnd"/>
      <w:r w:rsidRPr="00E93640">
        <w:rPr>
          <w:rFonts w:ascii="Consolas" w:eastAsia="Times New Roman" w:hAnsi="Consolas" w:cs="Consolas"/>
          <w:noProof w:val="0"/>
          <w:color w:val="0000FF"/>
          <w:sz w:val="16"/>
          <w:szCs w:val="16"/>
          <w:lang w:val="en-US" w:eastAsia="sv-SE"/>
          <w:rPrChange w:id="1359" w:author="Stefan Eriksson" w:date="2012-06-26T14:21:00Z">
            <w:rPr>
              <w:rFonts w:ascii="Consolas" w:eastAsia="Times New Roman" w:hAnsi="Consolas" w:cs="Consolas"/>
              <w:noProof w:val="0"/>
              <w:color w:val="0000FF"/>
              <w:sz w:val="16"/>
              <w:szCs w:val="16"/>
              <w:lang w:eastAsia="sv-SE"/>
            </w:rPr>
          </w:rPrChange>
        </w:rPr>
        <w:t>&gt;</w:t>
      </w:r>
    </w:p>
    <w:p w14:paraId="47AF66AA" w14:textId="77777777" w:rsidR="00E93640" w:rsidRPr="00E93640" w:rsidRDefault="00E93640" w:rsidP="00E93640">
      <w:pPr>
        <w:ind w:left="1320"/>
        <w:rPr>
          <w:lang w:val="en-US"/>
          <w:rPrChange w:id="1360" w:author="Stefan Eriksson" w:date="2012-06-26T14:21:00Z">
            <w:rPr/>
          </w:rPrChange>
        </w:rPr>
      </w:pPr>
      <w:r w:rsidRPr="00E93640">
        <w:rPr>
          <w:rFonts w:ascii="Consolas" w:eastAsia="Times New Roman" w:hAnsi="Consolas" w:cs="Consolas"/>
          <w:noProof w:val="0"/>
          <w:color w:val="0000FF"/>
          <w:sz w:val="16"/>
          <w:szCs w:val="16"/>
          <w:lang w:val="en-US" w:eastAsia="sv-SE"/>
          <w:rPrChange w:id="1361"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362" w:author="Stefan Eriksson" w:date="2012-06-26T14:21:00Z">
            <w:rPr>
              <w:rFonts w:ascii="Consolas" w:eastAsia="Times New Roman" w:hAnsi="Consolas" w:cs="Consolas"/>
              <w:noProof w:val="0"/>
              <w:color w:val="A31515"/>
              <w:sz w:val="16"/>
              <w:szCs w:val="16"/>
              <w:lang w:eastAsia="sv-SE"/>
            </w:rPr>
          </w:rPrChange>
        </w:rPr>
        <w:t>ns2</w:t>
      </w:r>
      <w:proofErr w:type="gramStart"/>
      <w:r w:rsidRPr="00E93640">
        <w:rPr>
          <w:rFonts w:ascii="Consolas" w:eastAsia="Times New Roman" w:hAnsi="Consolas" w:cs="Consolas"/>
          <w:noProof w:val="0"/>
          <w:color w:val="A31515"/>
          <w:sz w:val="16"/>
          <w:szCs w:val="16"/>
          <w:lang w:val="en-US" w:eastAsia="sv-SE"/>
          <w:rPrChange w:id="1363" w:author="Stefan Eriksson" w:date="2012-06-26T14:21:00Z">
            <w:rPr>
              <w:rFonts w:ascii="Consolas" w:eastAsia="Times New Roman" w:hAnsi="Consolas" w:cs="Consolas"/>
              <w:noProof w:val="0"/>
              <w:color w:val="A31515"/>
              <w:sz w:val="16"/>
              <w:szCs w:val="16"/>
              <w:lang w:eastAsia="sv-SE"/>
            </w:rPr>
          </w:rPrChange>
        </w:rPr>
        <w:t>:AssertionId</w:t>
      </w:r>
      <w:proofErr w:type="gramEnd"/>
      <w:r w:rsidRPr="00E93640">
        <w:rPr>
          <w:rFonts w:ascii="Consolas" w:eastAsia="Times New Roman" w:hAnsi="Consolas" w:cs="Consolas"/>
          <w:noProof w:val="0"/>
          <w:color w:val="0000FF"/>
          <w:sz w:val="16"/>
          <w:szCs w:val="16"/>
          <w:lang w:val="en-US" w:eastAsia="sv-SE"/>
          <w:rPrChange w:id="1364"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1365"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1366"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367" w:author="Stefan Eriksson" w:date="2012-06-26T14:21:00Z">
            <w:rPr>
              <w:rFonts w:ascii="Consolas" w:eastAsia="Times New Roman" w:hAnsi="Consolas" w:cs="Consolas"/>
              <w:noProof w:val="0"/>
              <w:color w:val="A31515"/>
              <w:sz w:val="16"/>
              <w:szCs w:val="16"/>
              <w:lang w:eastAsia="sv-SE"/>
            </w:rPr>
          </w:rPrChange>
        </w:rPr>
        <w:t>ns2:AssertionId</w:t>
      </w:r>
      <w:r w:rsidRPr="00E93640">
        <w:rPr>
          <w:rFonts w:ascii="Consolas" w:eastAsia="Times New Roman" w:hAnsi="Consolas" w:cs="Consolas"/>
          <w:noProof w:val="0"/>
          <w:color w:val="0000FF"/>
          <w:sz w:val="16"/>
          <w:szCs w:val="16"/>
          <w:lang w:val="en-US" w:eastAsia="sv-SE"/>
          <w:rPrChange w:id="1368" w:author="Stefan Eriksson" w:date="2012-06-26T14:21:00Z">
            <w:rPr>
              <w:rFonts w:ascii="Consolas" w:eastAsia="Times New Roman" w:hAnsi="Consolas" w:cs="Consolas"/>
              <w:noProof w:val="0"/>
              <w:color w:val="0000FF"/>
              <w:sz w:val="16"/>
              <w:szCs w:val="16"/>
              <w:lang w:eastAsia="sv-SE"/>
            </w:rPr>
          </w:rPrChange>
        </w:rPr>
        <w:t>&gt;</w:t>
      </w:r>
    </w:p>
    <w:p w14:paraId="2F0259A8" w14:textId="77777777" w:rsidR="00E93640" w:rsidRPr="00E93640" w:rsidRDefault="00E93640" w:rsidP="00E93640">
      <w:pPr>
        <w:ind w:left="1320"/>
        <w:rPr>
          <w:lang w:val="en-US"/>
          <w:rPrChange w:id="1369" w:author="Stefan Eriksson" w:date="2012-06-26T14:21:00Z">
            <w:rPr/>
          </w:rPrChange>
        </w:rPr>
      </w:pPr>
      <w:r w:rsidRPr="00E93640">
        <w:rPr>
          <w:rFonts w:ascii="Consolas" w:eastAsia="Times New Roman" w:hAnsi="Consolas" w:cs="Consolas"/>
          <w:noProof w:val="0"/>
          <w:color w:val="0000FF"/>
          <w:sz w:val="16"/>
          <w:szCs w:val="16"/>
          <w:lang w:val="en-US" w:eastAsia="sv-SE"/>
          <w:rPrChange w:id="1370"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371" w:author="Stefan Eriksson" w:date="2012-06-26T14:21:00Z">
            <w:rPr>
              <w:rFonts w:ascii="Consolas" w:eastAsia="Times New Roman" w:hAnsi="Consolas" w:cs="Consolas"/>
              <w:noProof w:val="0"/>
              <w:color w:val="A31515"/>
              <w:sz w:val="16"/>
              <w:szCs w:val="16"/>
              <w:lang w:eastAsia="sv-SE"/>
            </w:rPr>
          </w:rPrChange>
        </w:rPr>
        <w:t>ns2</w:t>
      </w:r>
      <w:proofErr w:type="gramStart"/>
      <w:r w:rsidRPr="00E93640">
        <w:rPr>
          <w:rFonts w:ascii="Consolas" w:eastAsia="Times New Roman" w:hAnsi="Consolas" w:cs="Consolas"/>
          <w:noProof w:val="0"/>
          <w:color w:val="A31515"/>
          <w:sz w:val="16"/>
          <w:szCs w:val="16"/>
          <w:lang w:val="en-US" w:eastAsia="sv-SE"/>
          <w:rPrChange w:id="1372" w:author="Stefan Eriksson" w:date="2012-06-26T14:21:00Z">
            <w:rPr>
              <w:rFonts w:ascii="Consolas" w:eastAsia="Times New Roman" w:hAnsi="Consolas" w:cs="Consolas"/>
              <w:noProof w:val="0"/>
              <w:color w:val="A31515"/>
              <w:sz w:val="16"/>
              <w:szCs w:val="16"/>
              <w:lang w:eastAsia="sv-SE"/>
            </w:rPr>
          </w:rPrChange>
        </w:rPr>
        <w:t>:AssertionType</w:t>
      </w:r>
      <w:proofErr w:type="gramEnd"/>
      <w:r w:rsidRPr="00E93640">
        <w:rPr>
          <w:rFonts w:ascii="Consolas" w:eastAsia="Times New Roman" w:hAnsi="Consolas" w:cs="Consolas"/>
          <w:noProof w:val="0"/>
          <w:color w:val="0000FF"/>
          <w:sz w:val="16"/>
          <w:szCs w:val="16"/>
          <w:lang w:val="en-US" w:eastAsia="sv-SE"/>
          <w:rPrChange w:id="1373"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1374"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1375"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376" w:author="Stefan Eriksson" w:date="2012-06-26T14:21:00Z">
            <w:rPr>
              <w:rFonts w:ascii="Consolas" w:eastAsia="Times New Roman" w:hAnsi="Consolas" w:cs="Consolas"/>
              <w:noProof w:val="0"/>
              <w:color w:val="A31515"/>
              <w:sz w:val="16"/>
              <w:szCs w:val="16"/>
              <w:lang w:eastAsia="sv-SE"/>
            </w:rPr>
          </w:rPrChange>
        </w:rPr>
        <w:t>ns2:AssertionType</w:t>
      </w:r>
      <w:r w:rsidRPr="00E93640">
        <w:rPr>
          <w:rFonts w:ascii="Consolas" w:eastAsia="Times New Roman" w:hAnsi="Consolas" w:cs="Consolas"/>
          <w:noProof w:val="0"/>
          <w:color w:val="0000FF"/>
          <w:sz w:val="16"/>
          <w:szCs w:val="16"/>
          <w:lang w:val="en-US" w:eastAsia="sv-SE"/>
          <w:rPrChange w:id="1377" w:author="Stefan Eriksson" w:date="2012-06-26T14:21:00Z">
            <w:rPr>
              <w:rFonts w:ascii="Consolas" w:eastAsia="Times New Roman" w:hAnsi="Consolas" w:cs="Consolas"/>
              <w:noProof w:val="0"/>
              <w:color w:val="0000FF"/>
              <w:sz w:val="16"/>
              <w:szCs w:val="16"/>
              <w:lang w:eastAsia="sv-SE"/>
            </w:rPr>
          </w:rPrChange>
        </w:rPr>
        <w:t>&gt;</w:t>
      </w:r>
    </w:p>
    <w:p w14:paraId="083649F7" w14:textId="77777777" w:rsidR="00E93640" w:rsidRPr="00E93640" w:rsidRDefault="00E93640" w:rsidP="00E93640">
      <w:pPr>
        <w:ind w:left="1320"/>
        <w:rPr>
          <w:lang w:val="en-US"/>
          <w:rPrChange w:id="1378" w:author="Stefan Eriksson" w:date="2012-06-26T14:21:00Z">
            <w:rPr/>
          </w:rPrChange>
        </w:rPr>
      </w:pPr>
      <w:r w:rsidRPr="00E93640">
        <w:rPr>
          <w:rFonts w:ascii="Consolas" w:eastAsia="Times New Roman" w:hAnsi="Consolas" w:cs="Consolas"/>
          <w:noProof w:val="0"/>
          <w:color w:val="0000FF"/>
          <w:sz w:val="16"/>
          <w:szCs w:val="16"/>
          <w:lang w:val="en-US" w:eastAsia="sv-SE"/>
          <w:rPrChange w:id="1379"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380" w:author="Stefan Eriksson" w:date="2012-06-26T14:21:00Z">
            <w:rPr>
              <w:rFonts w:ascii="Consolas" w:eastAsia="Times New Roman" w:hAnsi="Consolas" w:cs="Consolas"/>
              <w:noProof w:val="0"/>
              <w:color w:val="A31515"/>
              <w:sz w:val="16"/>
              <w:szCs w:val="16"/>
              <w:lang w:eastAsia="sv-SE"/>
            </w:rPr>
          </w:rPrChange>
        </w:rPr>
        <w:t>ns2</w:t>
      </w:r>
      <w:proofErr w:type="gramStart"/>
      <w:r w:rsidRPr="00E93640">
        <w:rPr>
          <w:rFonts w:ascii="Consolas" w:eastAsia="Times New Roman" w:hAnsi="Consolas" w:cs="Consolas"/>
          <w:noProof w:val="0"/>
          <w:color w:val="A31515"/>
          <w:sz w:val="16"/>
          <w:szCs w:val="16"/>
          <w:lang w:val="en-US" w:eastAsia="sv-SE"/>
          <w:rPrChange w:id="1381" w:author="Stefan Eriksson" w:date="2012-06-26T14:21:00Z">
            <w:rPr>
              <w:rFonts w:ascii="Consolas" w:eastAsia="Times New Roman" w:hAnsi="Consolas" w:cs="Consolas"/>
              <w:noProof w:val="0"/>
              <w:color w:val="A31515"/>
              <w:sz w:val="16"/>
              <w:szCs w:val="16"/>
              <w:lang w:eastAsia="sv-SE"/>
            </w:rPr>
          </w:rPrChange>
        </w:rPr>
        <w:t>:Scope</w:t>
      </w:r>
      <w:proofErr w:type="gramEnd"/>
      <w:r w:rsidRPr="00E93640">
        <w:rPr>
          <w:rFonts w:ascii="Consolas" w:eastAsia="Times New Roman" w:hAnsi="Consolas" w:cs="Consolas"/>
          <w:noProof w:val="0"/>
          <w:color w:val="0000FF"/>
          <w:sz w:val="16"/>
          <w:szCs w:val="16"/>
          <w:lang w:val="en-US" w:eastAsia="sv-SE"/>
          <w:rPrChange w:id="1382"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1383"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1384"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385" w:author="Stefan Eriksson" w:date="2012-06-26T14:21:00Z">
            <w:rPr>
              <w:rFonts w:ascii="Consolas" w:eastAsia="Times New Roman" w:hAnsi="Consolas" w:cs="Consolas"/>
              <w:noProof w:val="0"/>
              <w:color w:val="A31515"/>
              <w:sz w:val="16"/>
              <w:szCs w:val="16"/>
              <w:lang w:eastAsia="sv-SE"/>
            </w:rPr>
          </w:rPrChange>
        </w:rPr>
        <w:t>ns2:Scope</w:t>
      </w:r>
      <w:r w:rsidRPr="00E93640">
        <w:rPr>
          <w:rFonts w:ascii="Consolas" w:eastAsia="Times New Roman" w:hAnsi="Consolas" w:cs="Consolas"/>
          <w:noProof w:val="0"/>
          <w:color w:val="0000FF"/>
          <w:sz w:val="16"/>
          <w:szCs w:val="16"/>
          <w:lang w:val="en-US" w:eastAsia="sv-SE"/>
          <w:rPrChange w:id="1386" w:author="Stefan Eriksson" w:date="2012-06-26T14:21:00Z">
            <w:rPr>
              <w:rFonts w:ascii="Consolas" w:eastAsia="Times New Roman" w:hAnsi="Consolas" w:cs="Consolas"/>
              <w:noProof w:val="0"/>
              <w:color w:val="0000FF"/>
              <w:sz w:val="16"/>
              <w:szCs w:val="16"/>
              <w:lang w:eastAsia="sv-SE"/>
            </w:rPr>
          </w:rPrChange>
        </w:rPr>
        <w:t>&gt;</w:t>
      </w:r>
    </w:p>
    <w:p w14:paraId="25C04A98" w14:textId="77777777" w:rsidR="00E93640" w:rsidRPr="00E93640" w:rsidRDefault="00E93640" w:rsidP="00E93640">
      <w:pPr>
        <w:ind w:left="1320"/>
        <w:rPr>
          <w:lang w:val="en-US"/>
          <w:rPrChange w:id="1387" w:author="Stefan Eriksson" w:date="2012-06-26T14:21:00Z">
            <w:rPr/>
          </w:rPrChange>
        </w:rPr>
      </w:pPr>
      <w:r w:rsidRPr="00E93640">
        <w:rPr>
          <w:rFonts w:ascii="Consolas" w:eastAsia="Times New Roman" w:hAnsi="Consolas" w:cs="Consolas"/>
          <w:noProof w:val="0"/>
          <w:color w:val="0000FF"/>
          <w:sz w:val="16"/>
          <w:szCs w:val="16"/>
          <w:lang w:val="en-US" w:eastAsia="sv-SE"/>
          <w:rPrChange w:id="1388"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389" w:author="Stefan Eriksson" w:date="2012-06-26T14:21:00Z">
            <w:rPr>
              <w:rFonts w:ascii="Consolas" w:eastAsia="Times New Roman" w:hAnsi="Consolas" w:cs="Consolas"/>
              <w:noProof w:val="0"/>
              <w:color w:val="A31515"/>
              <w:sz w:val="16"/>
              <w:szCs w:val="16"/>
              <w:lang w:eastAsia="sv-SE"/>
            </w:rPr>
          </w:rPrChange>
        </w:rPr>
        <w:t>ns2</w:t>
      </w:r>
      <w:proofErr w:type="gramStart"/>
      <w:r w:rsidRPr="00E93640">
        <w:rPr>
          <w:rFonts w:ascii="Consolas" w:eastAsia="Times New Roman" w:hAnsi="Consolas" w:cs="Consolas"/>
          <w:noProof w:val="0"/>
          <w:color w:val="A31515"/>
          <w:sz w:val="16"/>
          <w:szCs w:val="16"/>
          <w:lang w:val="en-US" w:eastAsia="sv-SE"/>
          <w:rPrChange w:id="1390" w:author="Stefan Eriksson" w:date="2012-06-26T14:21:00Z">
            <w:rPr>
              <w:rFonts w:ascii="Consolas" w:eastAsia="Times New Roman" w:hAnsi="Consolas" w:cs="Consolas"/>
              <w:noProof w:val="0"/>
              <w:color w:val="A31515"/>
              <w:sz w:val="16"/>
              <w:szCs w:val="16"/>
              <w:lang w:eastAsia="sv-SE"/>
            </w:rPr>
          </w:rPrChange>
        </w:rPr>
        <w:t>:PatientId</w:t>
      </w:r>
      <w:proofErr w:type="gramEnd"/>
      <w:r w:rsidRPr="00E93640">
        <w:rPr>
          <w:rFonts w:ascii="Consolas" w:eastAsia="Times New Roman" w:hAnsi="Consolas" w:cs="Consolas"/>
          <w:noProof w:val="0"/>
          <w:color w:val="0000FF"/>
          <w:sz w:val="16"/>
          <w:szCs w:val="16"/>
          <w:lang w:val="en-US" w:eastAsia="sv-SE"/>
          <w:rPrChange w:id="1391"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1392"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1393"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394" w:author="Stefan Eriksson" w:date="2012-06-26T14:21:00Z">
            <w:rPr>
              <w:rFonts w:ascii="Consolas" w:eastAsia="Times New Roman" w:hAnsi="Consolas" w:cs="Consolas"/>
              <w:noProof w:val="0"/>
              <w:color w:val="A31515"/>
              <w:sz w:val="16"/>
              <w:szCs w:val="16"/>
              <w:lang w:eastAsia="sv-SE"/>
            </w:rPr>
          </w:rPrChange>
        </w:rPr>
        <w:t>ns2:PatientId</w:t>
      </w:r>
      <w:r w:rsidRPr="00E93640">
        <w:rPr>
          <w:rFonts w:ascii="Consolas" w:eastAsia="Times New Roman" w:hAnsi="Consolas" w:cs="Consolas"/>
          <w:noProof w:val="0"/>
          <w:color w:val="0000FF"/>
          <w:sz w:val="16"/>
          <w:szCs w:val="16"/>
          <w:lang w:val="en-US" w:eastAsia="sv-SE"/>
          <w:rPrChange w:id="1395" w:author="Stefan Eriksson" w:date="2012-06-26T14:21:00Z">
            <w:rPr>
              <w:rFonts w:ascii="Consolas" w:eastAsia="Times New Roman" w:hAnsi="Consolas" w:cs="Consolas"/>
              <w:noProof w:val="0"/>
              <w:color w:val="0000FF"/>
              <w:sz w:val="16"/>
              <w:szCs w:val="16"/>
              <w:lang w:eastAsia="sv-SE"/>
            </w:rPr>
          </w:rPrChange>
        </w:rPr>
        <w:t>&gt;</w:t>
      </w:r>
    </w:p>
    <w:p w14:paraId="5CFA7618" w14:textId="77777777" w:rsidR="00E93640" w:rsidRPr="00E93640" w:rsidRDefault="00E93640" w:rsidP="00E93640">
      <w:pPr>
        <w:ind w:left="1320"/>
        <w:rPr>
          <w:lang w:val="en-US"/>
          <w:rPrChange w:id="1396" w:author="Stefan Eriksson" w:date="2012-06-26T14:21:00Z">
            <w:rPr/>
          </w:rPrChange>
        </w:rPr>
      </w:pPr>
      <w:r w:rsidRPr="00E93640">
        <w:rPr>
          <w:rFonts w:ascii="Consolas" w:eastAsia="Times New Roman" w:hAnsi="Consolas" w:cs="Consolas"/>
          <w:noProof w:val="0"/>
          <w:color w:val="0000FF"/>
          <w:sz w:val="16"/>
          <w:szCs w:val="16"/>
          <w:lang w:val="en-US" w:eastAsia="sv-SE"/>
          <w:rPrChange w:id="1397"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398" w:author="Stefan Eriksson" w:date="2012-06-26T14:21:00Z">
            <w:rPr>
              <w:rFonts w:ascii="Consolas" w:eastAsia="Times New Roman" w:hAnsi="Consolas" w:cs="Consolas"/>
              <w:noProof w:val="0"/>
              <w:color w:val="A31515"/>
              <w:sz w:val="16"/>
              <w:szCs w:val="16"/>
              <w:lang w:eastAsia="sv-SE"/>
            </w:rPr>
          </w:rPrChange>
        </w:rPr>
        <w:t>ns2</w:t>
      </w:r>
      <w:proofErr w:type="gramStart"/>
      <w:r w:rsidRPr="00E93640">
        <w:rPr>
          <w:rFonts w:ascii="Consolas" w:eastAsia="Times New Roman" w:hAnsi="Consolas" w:cs="Consolas"/>
          <w:noProof w:val="0"/>
          <w:color w:val="A31515"/>
          <w:sz w:val="16"/>
          <w:szCs w:val="16"/>
          <w:lang w:val="en-US" w:eastAsia="sv-SE"/>
          <w:rPrChange w:id="1399" w:author="Stefan Eriksson" w:date="2012-06-26T14:21:00Z">
            <w:rPr>
              <w:rFonts w:ascii="Consolas" w:eastAsia="Times New Roman" w:hAnsi="Consolas" w:cs="Consolas"/>
              <w:noProof w:val="0"/>
              <w:color w:val="A31515"/>
              <w:sz w:val="16"/>
              <w:szCs w:val="16"/>
              <w:lang w:eastAsia="sv-SE"/>
            </w:rPr>
          </w:rPrChange>
        </w:rPr>
        <w:t>:CareProviderId</w:t>
      </w:r>
      <w:proofErr w:type="gramEnd"/>
      <w:r w:rsidRPr="00E93640">
        <w:rPr>
          <w:rFonts w:ascii="Consolas" w:eastAsia="Times New Roman" w:hAnsi="Consolas" w:cs="Consolas"/>
          <w:noProof w:val="0"/>
          <w:color w:val="0000FF"/>
          <w:sz w:val="16"/>
          <w:szCs w:val="16"/>
          <w:lang w:val="en-US" w:eastAsia="sv-SE"/>
          <w:rPrChange w:id="1400"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1401"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1402"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403" w:author="Stefan Eriksson" w:date="2012-06-26T14:21:00Z">
            <w:rPr>
              <w:rFonts w:ascii="Consolas" w:eastAsia="Times New Roman" w:hAnsi="Consolas" w:cs="Consolas"/>
              <w:noProof w:val="0"/>
              <w:color w:val="A31515"/>
              <w:sz w:val="16"/>
              <w:szCs w:val="16"/>
              <w:lang w:eastAsia="sv-SE"/>
            </w:rPr>
          </w:rPrChange>
        </w:rPr>
        <w:t>ns2:CareProviderId</w:t>
      </w:r>
      <w:r w:rsidRPr="00E93640">
        <w:rPr>
          <w:rFonts w:ascii="Consolas" w:eastAsia="Times New Roman" w:hAnsi="Consolas" w:cs="Consolas"/>
          <w:noProof w:val="0"/>
          <w:color w:val="0000FF"/>
          <w:sz w:val="16"/>
          <w:szCs w:val="16"/>
          <w:lang w:val="en-US" w:eastAsia="sv-SE"/>
          <w:rPrChange w:id="1404" w:author="Stefan Eriksson" w:date="2012-06-26T14:21:00Z">
            <w:rPr>
              <w:rFonts w:ascii="Consolas" w:eastAsia="Times New Roman" w:hAnsi="Consolas" w:cs="Consolas"/>
              <w:noProof w:val="0"/>
              <w:color w:val="0000FF"/>
              <w:sz w:val="16"/>
              <w:szCs w:val="16"/>
              <w:lang w:eastAsia="sv-SE"/>
            </w:rPr>
          </w:rPrChange>
        </w:rPr>
        <w:t>&gt;</w:t>
      </w:r>
    </w:p>
    <w:p w14:paraId="0F915E7F" w14:textId="77777777" w:rsidR="00E93640" w:rsidRPr="00E93640" w:rsidRDefault="00E93640" w:rsidP="00E93640">
      <w:pPr>
        <w:ind w:left="1320"/>
        <w:rPr>
          <w:lang w:val="en-US"/>
          <w:rPrChange w:id="1405" w:author="Stefan Eriksson" w:date="2012-06-26T14:21:00Z">
            <w:rPr/>
          </w:rPrChange>
        </w:rPr>
      </w:pPr>
      <w:r w:rsidRPr="00E93640">
        <w:rPr>
          <w:rFonts w:ascii="Consolas" w:eastAsia="Times New Roman" w:hAnsi="Consolas" w:cs="Consolas"/>
          <w:noProof w:val="0"/>
          <w:color w:val="0000FF"/>
          <w:sz w:val="16"/>
          <w:szCs w:val="16"/>
          <w:lang w:val="en-US" w:eastAsia="sv-SE"/>
          <w:rPrChange w:id="1406"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407" w:author="Stefan Eriksson" w:date="2012-06-26T14:21:00Z">
            <w:rPr>
              <w:rFonts w:ascii="Consolas" w:eastAsia="Times New Roman" w:hAnsi="Consolas" w:cs="Consolas"/>
              <w:noProof w:val="0"/>
              <w:color w:val="A31515"/>
              <w:sz w:val="16"/>
              <w:szCs w:val="16"/>
              <w:lang w:eastAsia="sv-SE"/>
            </w:rPr>
          </w:rPrChange>
        </w:rPr>
        <w:t>ns2</w:t>
      </w:r>
      <w:proofErr w:type="gramStart"/>
      <w:r w:rsidRPr="00E93640">
        <w:rPr>
          <w:rFonts w:ascii="Consolas" w:eastAsia="Times New Roman" w:hAnsi="Consolas" w:cs="Consolas"/>
          <w:noProof w:val="0"/>
          <w:color w:val="A31515"/>
          <w:sz w:val="16"/>
          <w:szCs w:val="16"/>
          <w:lang w:val="en-US" w:eastAsia="sv-SE"/>
          <w:rPrChange w:id="1408" w:author="Stefan Eriksson" w:date="2012-06-26T14:21:00Z">
            <w:rPr>
              <w:rFonts w:ascii="Consolas" w:eastAsia="Times New Roman" w:hAnsi="Consolas" w:cs="Consolas"/>
              <w:noProof w:val="0"/>
              <w:color w:val="A31515"/>
              <w:sz w:val="16"/>
              <w:szCs w:val="16"/>
              <w:lang w:eastAsia="sv-SE"/>
            </w:rPr>
          </w:rPrChange>
        </w:rPr>
        <w:t>:CareUnitId</w:t>
      </w:r>
      <w:proofErr w:type="gramEnd"/>
      <w:r w:rsidRPr="00E93640">
        <w:rPr>
          <w:rFonts w:ascii="Consolas" w:eastAsia="Times New Roman" w:hAnsi="Consolas" w:cs="Consolas"/>
          <w:noProof w:val="0"/>
          <w:color w:val="0000FF"/>
          <w:sz w:val="16"/>
          <w:szCs w:val="16"/>
          <w:lang w:val="en-US" w:eastAsia="sv-SE"/>
          <w:rPrChange w:id="1409"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1410"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1411"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412" w:author="Stefan Eriksson" w:date="2012-06-26T14:21:00Z">
            <w:rPr>
              <w:rFonts w:ascii="Consolas" w:eastAsia="Times New Roman" w:hAnsi="Consolas" w:cs="Consolas"/>
              <w:noProof w:val="0"/>
              <w:color w:val="A31515"/>
              <w:sz w:val="16"/>
              <w:szCs w:val="16"/>
              <w:lang w:eastAsia="sv-SE"/>
            </w:rPr>
          </w:rPrChange>
        </w:rPr>
        <w:t>ns2:CareUnitId</w:t>
      </w:r>
      <w:r w:rsidRPr="00E93640">
        <w:rPr>
          <w:rFonts w:ascii="Consolas" w:eastAsia="Times New Roman" w:hAnsi="Consolas" w:cs="Consolas"/>
          <w:noProof w:val="0"/>
          <w:color w:val="0000FF"/>
          <w:sz w:val="16"/>
          <w:szCs w:val="16"/>
          <w:lang w:val="en-US" w:eastAsia="sv-SE"/>
          <w:rPrChange w:id="1413" w:author="Stefan Eriksson" w:date="2012-06-26T14:21:00Z">
            <w:rPr>
              <w:rFonts w:ascii="Consolas" w:eastAsia="Times New Roman" w:hAnsi="Consolas" w:cs="Consolas"/>
              <w:noProof w:val="0"/>
              <w:color w:val="0000FF"/>
              <w:sz w:val="16"/>
              <w:szCs w:val="16"/>
              <w:lang w:eastAsia="sv-SE"/>
            </w:rPr>
          </w:rPrChange>
        </w:rPr>
        <w:t>&gt;</w:t>
      </w:r>
    </w:p>
    <w:p w14:paraId="56E2F791" w14:textId="77777777" w:rsidR="00E93640" w:rsidRPr="00E93640" w:rsidRDefault="00E93640" w:rsidP="00E93640">
      <w:pPr>
        <w:ind w:left="1320"/>
        <w:rPr>
          <w:lang w:val="en-US"/>
          <w:rPrChange w:id="1414" w:author="Stefan Eriksson" w:date="2012-06-26T14:21:00Z">
            <w:rPr/>
          </w:rPrChange>
        </w:rPr>
      </w:pPr>
      <w:proofErr w:type="gramStart"/>
      <w:r w:rsidRPr="00E93640">
        <w:rPr>
          <w:rFonts w:ascii="Consolas" w:eastAsia="Times New Roman" w:hAnsi="Consolas" w:cs="Consolas"/>
          <w:noProof w:val="0"/>
          <w:color w:val="0000FF"/>
          <w:sz w:val="16"/>
          <w:szCs w:val="16"/>
          <w:lang w:val="en-US" w:eastAsia="sv-SE"/>
          <w:rPrChange w:id="1415" w:author="Stefan Eriksson" w:date="2012-06-26T14:21:00Z">
            <w:rPr>
              <w:rFonts w:ascii="Consolas" w:eastAsia="Times New Roman" w:hAnsi="Consolas" w:cs="Consolas"/>
              <w:noProof w:val="0"/>
              <w:color w:val="0000FF"/>
              <w:sz w:val="16"/>
              <w:szCs w:val="16"/>
              <w:lang w:eastAsia="sv-SE"/>
            </w:rPr>
          </w:rPrChange>
        </w:rPr>
        <w:t>&lt;!--</w:t>
      </w:r>
      <w:proofErr w:type="gramEnd"/>
      <w:r w:rsidRPr="00E93640">
        <w:rPr>
          <w:rFonts w:ascii="Consolas" w:eastAsia="Times New Roman" w:hAnsi="Consolas" w:cs="Consolas"/>
          <w:noProof w:val="0"/>
          <w:color w:val="0000FF"/>
          <w:sz w:val="16"/>
          <w:szCs w:val="16"/>
          <w:lang w:val="en-US" w:eastAsia="sv-SE"/>
          <w:rPrChange w:id="1416" w:author="Stefan Eriksson" w:date="2012-06-26T14:21:00Z">
            <w:rPr>
              <w:rFonts w:ascii="Consolas" w:eastAsia="Times New Roman" w:hAnsi="Consolas" w:cs="Consolas"/>
              <w:noProof w:val="0"/>
              <w:color w:val="0000FF"/>
              <w:sz w:val="16"/>
              <w:szCs w:val="16"/>
              <w:lang w:eastAsia="sv-SE"/>
            </w:rPr>
          </w:rPrChange>
        </w:rPr>
        <w:t xml:space="preserve"> </w:t>
      </w:r>
      <w:r w:rsidRPr="00E93640">
        <w:rPr>
          <w:rFonts w:ascii="Consolas" w:eastAsia="Times New Roman" w:hAnsi="Consolas" w:cs="Consolas"/>
          <w:noProof w:val="0"/>
          <w:color w:val="008000"/>
          <w:sz w:val="16"/>
          <w:szCs w:val="16"/>
          <w:lang w:val="en-US" w:eastAsia="sv-SE"/>
          <w:rPrChange w:id="1417" w:author="Stefan Eriksson" w:date="2012-06-26T14:21:00Z">
            <w:rPr>
              <w:rFonts w:ascii="Consolas" w:eastAsia="Times New Roman" w:hAnsi="Consolas" w:cs="Consolas"/>
              <w:noProof w:val="0"/>
              <w:color w:val="008000"/>
              <w:sz w:val="16"/>
              <w:szCs w:val="16"/>
              <w:lang w:eastAsia="sv-SE"/>
            </w:rPr>
          </w:rPrChange>
        </w:rPr>
        <w:t>Optional</w:t>
      </w:r>
      <w:r w:rsidRPr="00E93640">
        <w:rPr>
          <w:rFonts w:ascii="Consolas" w:eastAsia="Times New Roman" w:hAnsi="Consolas" w:cs="Consolas"/>
          <w:noProof w:val="0"/>
          <w:color w:val="0000FF"/>
          <w:sz w:val="16"/>
          <w:szCs w:val="16"/>
          <w:lang w:val="en-US" w:eastAsia="sv-SE"/>
          <w:rPrChange w:id="1418" w:author="Stefan Eriksson" w:date="2012-06-26T14:21:00Z">
            <w:rPr>
              <w:rFonts w:ascii="Consolas" w:eastAsia="Times New Roman" w:hAnsi="Consolas" w:cs="Consolas"/>
              <w:noProof w:val="0"/>
              <w:color w:val="0000FF"/>
              <w:sz w:val="16"/>
              <w:szCs w:val="16"/>
              <w:lang w:eastAsia="sv-SE"/>
            </w:rPr>
          </w:rPrChange>
        </w:rPr>
        <w:t xml:space="preserve"> --&gt;</w:t>
      </w:r>
    </w:p>
    <w:p w14:paraId="5C404FD0" w14:textId="77777777" w:rsidR="00E93640" w:rsidRPr="00E93640" w:rsidRDefault="00E93640" w:rsidP="00E93640">
      <w:pPr>
        <w:ind w:left="1320"/>
        <w:rPr>
          <w:lang w:val="en-US"/>
          <w:rPrChange w:id="1419" w:author="Stefan Eriksson" w:date="2012-06-26T14:21:00Z">
            <w:rPr/>
          </w:rPrChange>
        </w:rPr>
      </w:pPr>
      <w:r w:rsidRPr="00E93640">
        <w:rPr>
          <w:rFonts w:ascii="Consolas" w:eastAsia="Times New Roman" w:hAnsi="Consolas" w:cs="Consolas"/>
          <w:noProof w:val="0"/>
          <w:color w:val="0000FF"/>
          <w:sz w:val="16"/>
          <w:szCs w:val="16"/>
          <w:lang w:val="en-US" w:eastAsia="sv-SE"/>
          <w:rPrChange w:id="1420"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421" w:author="Stefan Eriksson" w:date="2012-06-26T14:21:00Z">
            <w:rPr>
              <w:rFonts w:ascii="Consolas" w:eastAsia="Times New Roman" w:hAnsi="Consolas" w:cs="Consolas"/>
              <w:noProof w:val="0"/>
              <w:color w:val="A31515"/>
              <w:sz w:val="16"/>
              <w:szCs w:val="16"/>
              <w:lang w:eastAsia="sv-SE"/>
            </w:rPr>
          </w:rPrChange>
        </w:rPr>
        <w:t>ns2</w:t>
      </w:r>
      <w:proofErr w:type="gramStart"/>
      <w:r w:rsidRPr="00E93640">
        <w:rPr>
          <w:rFonts w:ascii="Consolas" w:eastAsia="Times New Roman" w:hAnsi="Consolas" w:cs="Consolas"/>
          <w:noProof w:val="0"/>
          <w:color w:val="A31515"/>
          <w:sz w:val="16"/>
          <w:szCs w:val="16"/>
          <w:lang w:val="en-US" w:eastAsia="sv-SE"/>
          <w:rPrChange w:id="1422" w:author="Stefan Eriksson" w:date="2012-06-26T14:21:00Z">
            <w:rPr>
              <w:rFonts w:ascii="Consolas" w:eastAsia="Times New Roman" w:hAnsi="Consolas" w:cs="Consolas"/>
              <w:noProof w:val="0"/>
              <w:color w:val="A31515"/>
              <w:sz w:val="16"/>
              <w:szCs w:val="16"/>
              <w:lang w:eastAsia="sv-SE"/>
            </w:rPr>
          </w:rPrChange>
        </w:rPr>
        <w:t>:EmployeeId</w:t>
      </w:r>
      <w:proofErr w:type="gramEnd"/>
      <w:r w:rsidRPr="00E93640">
        <w:rPr>
          <w:rFonts w:ascii="Consolas" w:eastAsia="Times New Roman" w:hAnsi="Consolas" w:cs="Consolas"/>
          <w:noProof w:val="0"/>
          <w:color w:val="0000FF"/>
          <w:sz w:val="16"/>
          <w:szCs w:val="16"/>
          <w:lang w:val="en-US" w:eastAsia="sv-SE"/>
          <w:rPrChange w:id="1423"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1424"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1425"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426" w:author="Stefan Eriksson" w:date="2012-06-26T14:21:00Z">
            <w:rPr>
              <w:rFonts w:ascii="Consolas" w:eastAsia="Times New Roman" w:hAnsi="Consolas" w:cs="Consolas"/>
              <w:noProof w:val="0"/>
              <w:color w:val="A31515"/>
              <w:sz w:val="16"/>
              <w:szCs w:val="16"/>
              <w:lang w:eastAsia="sv-SE"/>
            </w:rPr>
          </w:rPrChange>
        </w:rPr>
        <w:t>ns2:EmployeeId</w:t>
      </w:r>
      <w:r w:rsidRPr="00E93640">
        <w:rPr>
          <w:rFonts w:ascii="Consolas" w:eastAsia="Times New Roman" w:hAnsi="Consolas" w:cs="Consolas"/>
          <w:noProof w:val="0"/>
          <w:color w:val="0000FF"/>
          <w:sz w:val="16"/>
          <w:szCs w:val="16"/>
          <w:lang w:val="en-US" w:eastAsia="sv-SE"/>
          <w:rPrChange w:id="1427" w:author="Stefan Eriksson" w:date="2012-06-26T14:21:00Z">
            <w:rPr>
              <w:rFonts w:ascii="Consolas" w:eastAsia="Times New Roman" w:hAnsi="Consolas" w:cs="Consolas"/>
              <w:noProof w:val="0"/>
              <w:color w:val="0000FF"/>
              <w:sz w:val="16"/>
              <w:szCs w:val="16"/>
              <w:lang w:eastAsia="sv-SE"/>
            </w:rPr>
          </w:rPrChange>
        </w:rPr>
        <w:t>&gt;</w:t>
      </w:r>
    </w:p>
    <w:p w14:paraId="2A42CC1C" w14:textId="77777777" w:rsidR="00E93640" w:rsidRPr="00E93640" w:rsidRDefault="00E93640" w:rsidP="00E93640">
      <w:pPr>
        <w:ind w:left="1320"/>
        <w:rPr>
          <w:lang w:val="en-US"/>
          <w:rPrChange w:id="1428" w:author="Stefan Eriksson" w:date="2012-06-26T14:21:00Z">
            <w:rPr/>
          </w:rPrChange>
        </w:rPr>
      </w:pPr>
      <w:r w:rsidRPr="00E93640">
        <w:rPr>
          <w:rFonts w:ascii="Consolas" w:eastAsia="Times New Roman" w:hAnsi="Consolas" w:cs="Consolas"/>
          <w:noProof w:val="0"/>
          <w:color w:val="0000FF"/>
          <w:sz w:val="16"/>
          <w:szCs w:val="16"/>
          <w:lang w:val="en-US" w:eastAsia="sv-SE"/>
          <w:rPrChange w:id="1429"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430" w:author="Stefan Eriksson" w:date="2012-06-26T14:21:00Z">
            <w:rPr>
              <w:rFonts w:ascii="Consolas" w:eastAsia="Times New Roman" w:hAnsi="Consolas" w:cs="Consolas"/>
              <w:noProof w:val="0"/>
              <w:color w:val="A31515"/>
              <w:sz w:val="16"/>
              <w:szCs w:val="16"/>
              <w:lang w:eastAsia="sv-SE"/>
            </w:rPr>
          </w:rPrChange>
        </w:rPr>
        <w:t>ns2</w:t>
      </w:r>
      <w:proofErr w:type="gramStart"/>
      <w:r w:rsidRPr="00E93640">
        <w:rPr>
          <w:rFonts w:ascii="Consolas" w:eastAsia="Times New Roman" w:hAnsi="Consolas" w:cs="Consolas"/>
          <w:noProof w:val="0"/>
          <w:color w:val="A31515"/>
          <w:sz w:val="16"/>
          <w:szCs w:val="16"/>
          <w:lang w:val="en-US" w:eastAsia="sv-SE"/>
          <w:rPrChange w:id="1431" w:author="Stefan Eriksson" w:date="2012-06-26T14:21:00Z">
            <w:rPr>
              <w:rFonts w:ascii="Consolas" w:eastAsia="Times New Roman" w:hAnsi="Consolas" w:cs="Consolas"/>
              <w:noProof w:val="0"/>
              <w:color w:val="A31515"/>
              <w:sz w:val="16"/>
              <w:szCs w:val="16"/>
              <w:lang w:eastAsia="sv-SE"/>
            </w:rPr>
          </w:rPrChange>
        </w:rPr>
        <w:t>:StartDate</w:t>
      </w:r>
      <w:proofErr w:type="gramEnd"/>
      <w:r w:rsidRPr="00E93640">
        <w:rPr>
          <w:rFonts w:ascii="Consolas" w:eastAsia="Times New Roman" w:hAnsi="Consolas" w:cs="Consolas"/>
          <w:noProof w:val="0"/>
          <w:color w:val="0000FF"/>
          <w:sz w:val="16"/>
          <w:szCs w:val="16"/>
          <w:lang w:val="en-US" w:eastAsia="sv-SE"/>
          <w:rPrChange w:id="1432"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1433"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1434"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435" w:author="Stefan Eriksson" w:date="2012-06-26T14:21:00Z">
            <w:rPr>
              <w:rFonts w:ascii="Consolas" w:eastAsia="Times New Roman" w:hAnsi="Consolas" w:cs="Consolas"/>
              <w:noProof w:val="0"/>
              <w:color w:val="A31515"/>
              <w:sz w:val="16"/>
              <w:szCs w:val="16"/>
              <w:lang w:eastAsia="sv-SE"/>
            </w:rPr>
          </w:rPrChange>
        </w:rPr>
        <w:t>ns2:StartDate</w:t>
      </w:r>
      <w:r w:rsidRPr="00E93640">
        <w:rPr>
          <w:rFonts w:ascii="Consolas" w:eastAsia="Times New Roman" w:hAnsi="Consolas" w:cs="Consolas"/>
          <w:noProof w:val="0"/>
          <w:color w:val="0000FF"/>
          <w:sz w:val="16"/>
          <w:szCs w:val="16"/>
          <w:lang w:val="en-US" w:eastAsia="sv-SE"/>
          <w:rPrChange w:id="1436" w:author="Stefan Eriksson" w:date="2012-06-26T14:21:00Z">
            <w:rPr>
              <w:rFonts w:ascii="Consolas" w:eastAsia="Times New Roman" w:hAnsi="Consolas" w:cs="Consolas"/>
              <w:noProof w:val="0"/>
              <w:color w:val="0000FF"/>
              <w:sz w:val="16"/>
              <w:szCs w:val="16"/>
              <w:lang w:eastAsia="sv-SE"/>
            </w:rPr>
          </w:rPrChange>
        </w:rPr>
        <w:t>&gt;</w:t>
      </w:r>
    </w:p>
    <w:p w14:paraId="5F9D1713" w14:textId="77777777" w:rsidR="00E93640" w:rsidRPr="00E93640" w:rsidRDefault="00E93640" w:rsidP="00E93640">
      <w:pPr>
        <w:ind w:left="1320"/>
        <w:rPr>
          <w:lang w:val="en-US"/>
          <w:rPrChange w:id="1437" w:author="Stefan Eriksson" w:date="2012-06-26T14:21:00Z">
            <w:rPr/>
          </w:rPrChange>
        </w:rPr>
      </w:pPr>
      <w:proofErr w:type="gramStart"/>
      <w:r w:rsidRPr="00E93640">
        <w:rPr>
          <w:rFonts w:ascii="Consolas" w:eastAsia="Times New Roman" w:hAnsi="Consolas" w:cs="Consolas"/>
          <w:noProof w:val="0"/>
          <w:color w:val="0000FF"/>
          <w:sz w:val="16"/>
          <w:szCs w:val="16"/>
          <w:lang w:val="en-US" w:eastAsia="sv-SE"/>
          <w:rPrChange w:id="1438" w:author="Stefan Eriksson" w:date="2012-06-26T14:21:00Z">
            <w:rPr>
              <w:rFonts w:ascii="Consolas" w:eastAsia="Times New Roman" w:hAnsi="Consolas" w:cs="Consolas"/>
              <w:noProof w:val="0"/>
              <w:color w:val="0000FF"/>
              <w:sz w:val="16"/>
              <w:szCs w:val="16"/>
              <w:lang w:eastAsia="sv-SE"/>
            </w:rPr>
          </w:rPrChange>
        </w:rPr>
        <w:t>&lt;!--</w:t>
      </w:r>
      <w:proofErr w:type="gramEnd"/>
      <w:r w:rsidRPr="00E93640">
        <w:rPr>
          <w:rFonts w:ascii="Consolas" w:eastAsia="Times New Roman" w:hAnsi="Consolas" w:cs="Consolas"/>
          <w:noProof w:val="0"/>
          <w:color w:val="0000FF"/>
          <w:sz w:val="16"/>
          <w:szCs w:val="16"/>
          <w:lang w:val="en-US" w:eastAsia="sv-SE"/>
          <w:rPrChange w:id="1439" w:author="Stefan Eriksson" w:date="2012-06-26T14:21:00Z">
            <w:rPr>
              <w:rFonts w:ascii="Consolas" w:eastAsia="Times New Roman" w:hAnsi="Consolas" w:cs="Consolas"/>
              <w:noProof w:val="0"/>
              <w:color w:val="0000FF"/>
              <w:sz w:val="16"/>
              <w:szCs w:val="16"/>
              <w:lang w:eastAsia="sv-SE"/>
            </w:rPr>
          </w:rPrChange>
        </w:rPr>
        <w:t xml:space="preserve"> </w:t>
      </w:r>
      <w:r w:rsidRPr="00E93640">
        <w:rPr>
          <w:rFonts w:ascii="Consolas" w:eastAsia="Times New Roman" w:hAnsi="Consolas" w:cs="Consolas"/>
          <w:noProof w:val="0"/>
          <w:color w:val="008000"/>
          <w:sz w:val="16"/>
          <w:szCs w:val="16"/>
          <w:lang w:val="en-US" w:eastAsia="sv-SE"/>
          <w:rPrChange w:id="1440" w:author="Stefan Eriksson" w:date="2012-06-26T14:21:00Z">
            <w:rPr>
              <w:rFonts w:ascii="Consolas" w:eastAsia="Times New Roman" w:hAnsi="Consolas" w:cs="Consolas"/>
              <w:noProof w:val="0"/>
              <w:color w:val="008000"/>
              <w:sz w:val="16"/>
              <w:szCs w:val="16"/>
              <w:lang w:eastAsia="sv-SE"/>
            </w:rPr>
          </w:rPrChange>
        </w:rPr>
        <w:t>Optional</w:t>
      </w:r>
      <w:r w:rsidRPr="00E93640">
        <w:rPr>
          <w:rFonts w:ascii="Consolas" w:eastAsia="Times New Roman" w:hAnsi="Consolas" w:cs="Consolas"/>
          <w:noProof w:val="0"/>
          <w:color w:val="0000FF"/>
          <w:sz w:val="16"/>
          <w:szCs w:val="16"/>
          <w:lang w:val="en-US" w:eastAsia="sv-SE"/>
          <w:rPrChange w:id="1441" w:author="Stefan Eriksson" w:date="2012-06-26T14:21:00Z">
            <w:rPr>
              <w:rFonts w:ascii="Consolas" w:eastAsia="Times New Roman" w:hAnsi="Consolas" w:cs="Consolas"/>
              <w:noProof w:val="0"/>
              <w:color w:val="0000FF"/>
              <w:sz w:val="16"/>
              <w:szCs w:val="16"/>
              <w:lang w:eastAsia="sv-SE"/>
            </w:rPr>
          </w:rPrChange>
        </w:rPr>
        <w:t xml:space="preserve"> --&gt;</w:t>
      </w:r>
    </w:p>
    <w:p w14:paraId="288B29FE" w14:textId="77777777" w:rsidR="00E93640" w:rsidRPr="00E93640" w:rsidRDefault="00E93640" w:rsidP="00E93640">
      <w:pPr>
        <w:ind w:left="1320"/>
        <w:rPr>
          <w:lang w:val="en-US"/>
          <w:rPrChange w:id="1442" w:author="Stefan Eriksson" w:date="2012-06-26T14:21:00Z">
            <w:rPr/>
          </w:rPrChange>
        </w:rPr>
      </w:pPr>
      <w:r w:rsidRPr="00E93640">
        <w:rPr>
          <w:rFonts w:ascii="Consolas" w:eastAsia="Times New Roman" w:hAnsi="Consolas" w:cs="Consolas"/>
          <w:noProof w:val="0"/>
          <w:color w:val="0000FF"/>
          <w:sz w:val="16"/>
          <w:szCs w:val="16"/>
          <w:lang w:val="en-US" w:eastAsia="sv-SE"/>
          <w:rPrChange w:id="1443"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444" w:author="Stefan Eriksson" w:date="2012-06-26T14:21:00Z">
            <w:rPr>
              <w:rFonts w:ascii="Consolas" w:eastAsia="Times New Roman" w:hAnsi="Consolas" w:cs="Consolas"/>
              <w:noProof w:val="0"/>
              <w:color w:val="A31515"/>
              <w:sz w:val="16"/>
              <w:szCs w:val="16"/>
              <w:lang w:eastAsia="sv-SE"/>
            </w:rPr>
          </w:rPrChange>
        </w:rPr>
        <w:t>ns2</w:t>
      </w:r>
      <w:proofErr w:type="gramStart"/>
      <w:r w:rsidRPr="00E93640">
        <w:rPr>
          <w:rFonts w:ascii="Consolas" w:eastAsia="Times New Roman" w:hAnsi="Consolas" w:cs="Consolas"/>
          <w:noProof w:val="0"/>
          <w:color w:val="A31515"/>
          <w:sz w:val="16"/>
          <w:szCs w:val="16"/>
          <w:lang w:val="en-US" w:eastAsia="sv-SE"/>
          <w:rPrChange w:id="1445" w:author="Stefan Eriksson" w:date="2012-06-26T14:21:00Z">
            <w:rPr>
              <w:rFonts w:ascii="Consolas" w:eastAsia="Times New Roman" w:hAnsi="Consolas" w:cs="Consolas"/>
              <w:noProof w:val="0"/>
              <w:color w:val="A31515"/>
              <w:sz w:val="16"/>
              <w:szCs w:val="16"/>
              <w:lang w:eastAsia="sv-SE"/>
            </w:rPr>
          </w:rPrChange>
        </w:rPr>
        <w:t>:EndDate</w:t>
      </w:r>
      <w:proofErr w:type="gramEnd"/>
      <w:r w:rsidRPr="00E93640">
        <w:rPr>
          <w:rFonts w:ascii="Consolas" w:eastAsia="Times New Roman" w:hAnsi="Consolas" w:cs="Consolas"/>
          <w:noProof w:val="0"/>
          <w:color w:val="0000FF"/>
          <w:sz w:val="16"/>
          <w:szCs w:val="16"/>
          <w:lang w:val="en-US" w:eastAsia="sv-SE"/>
          <w:rPrChange w:id="1446"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1447"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1448"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449" w:author="Stefan Eriksson" w:date="2012-06-26T14:21:00Z">
            <w:rPr>
              <w:rFonts w:ascii="Consolas" w:eastAsia="Times New Roman" w:hAnsi="Consolas" w:cs="Consolas"/>
              <w:noProof w:val="0"/>
              <w:color w:val="A31515"/>
              <w:sz w:val="16"/>
              <w:szCs w:val="16"/>
              <w:lang w:eastAsia="sv-SE"/>
            </w:rPr>
          </w:rPrChange>
        </w:rPr>
        <w:t>ns2:EndDate</w:t>
      </w:r>
      <w:r w:rsidRPr="00E93640">
        <w:rPr>
          <w:rFonts w:ascii="Consolas" w:eastAsia="Times New Roman" w:hAnsi="Consolas" w:cs="Consolas"/>
          <w:noProof w:val="0"/>
          <w:color w:val="0000FF"/>
          <w:sz w:val="16"/>
          <w:szCs w:val="16"/>
          <w:lang w:val="en-US" w:eastAsia="sv-SE"/>
          <w:rPrChange w:id="1450" w:author="Stefan Eriksson" w:date="2012-06-26T14:21:00Z">
            <w:rPr>
              <w:rFonts w:ascii="Consolas" w:eastAsia="Times New Roman" w:hAnsi="Consolas" w:cs="Consolas"/>
              <w:noProof w:val="0"/>
              <w:color w:val="0000FF"/>
              <w:sz w:val="16"/>
              <w:szCs w:val="16"/>
              <w:lang w:eastAsia="sv-SE"/>
            </w:rPr>
          </w:rPrChange>
        </w:rPr>
        <w:t>&gt;</w:t>
      </w:r>
    </w:p>
    <w:p w14:paraId="7DD6B2F0" w14:textId="77777777" w:rsidR="00E93640" w:rsidRPr="00E93640" w:rsidRDefault="00E93640" w:rsidP="00E93640">
      <w:pPr>
        <w:ind w:left="1320"/>
        <w:rPr>
          <w:lang w:val="en-US"/>
          <w:rPrChange w:id="1451" w:author="Stefan Eriksson" w:date="2012-06-26T14:21:00Z">
            <w:rPr/>
          </w:rPrChange>
        </w:rPr>
      </w:pPr>
      <w:proofErr w:type="gramStart"/>
      <w:r w:rsidRPr="00E93640">
        <w:rPr>
          <w:rFonts w:ascii="Consolas" w:eastAsia="Times New Roman" w:hAnsi="Consolas" w:cs="Consolas"/>
          <w:noProof w:val="0"/>
          <w:color w:val="0000FF"/>
          <w:sz w:val="16"/>
          <w:szCs w:val="16"/>
          <w:lang w:val="en-US" w:eastAsia="sv-SE"/>
          <w:rPrChange w:id="1452" w:author="Stefan Eriksson" w:date="2012-06-26T14:21:00Z">
            <w:rPr>
              <w:rFonts w:ascii="Consolas" w:eastAsia="Times New Roman" w:hAnsi="Consolas" w:cs="Consolas"/>
              <w:noProof w:val="0"/>
              <w:color w:val="0000FF"/>
              <w:sz w:val="16"/>
              <w:szCs w:val="16"/>
              <w:lang w:eastAsia="sv-SE"/>
            </w:rPr>
          </w:rPrChange>
        </w:rPr>
        <w:t>&lt;!--</w:t>
      </w:r>
      <w:proofErr w:type="gramEnd"/>
      <w:r w:rsidRPr="00E93640">
        <w:rPr>
          <w:rFonts w:ascii="Consolas" w:eastAsia="Times New Roman" w:hAnsi="Consolas" w:cs="Consolas"/>
          <w:noProof w:val="0"/>
          <w:color w:val="0000FF"/>
          <w:sz w:val="16"/>
          <w:szCs w:val="16"/>
          <w:lang w:val="en-US" w:eastAsia="sv-SE"/>
          <w:rPrChange w:id="1453" w:author="Stefan Eriksson" w:date="2012-06-26T14:21:00Z">
            <w:rPr>
              <w:rFonts w:ascii="Consolas" w:eastAsia="Times New Roman" w:hAnsi="Consolas" w:cs="Consolas"/>
              <w:noProof w:val="0"/>
              <w:color w:val="0000FF"/>
              <w:sz w:val="16"/>
              <w:szCs w:val="16"/>
              <w:lang w:eastAsia="sv-SE"/>
            </w:rPr>
          </w:rPrChange>
        </w:rPr>
        <w:t xml:space="preserve"> </w:t>
      </w:r>
      <w:r w:rsidRPr="00E93640">
        <w:rPr>
          <w:rFonts w:ascii="Consolas" w:eastAsia="Times New Roman" w:hAnsi="Consolas" w:cs="Consolas"/>
          <w:noProof w:val="0"/>
          <w:color w:val="008000"/>
          <w:sz w:val="16"/>
          <w:szCs w:val="16"/>
          <w:lang w:val="en-US" w:eastAsia="sv-SE"/>
          <w:rPrChange w:id="1454" w:author="Stefan Eriksson" w:date="2012-06-26T14:21:00Z">
            <w:rPr>
              <w:rFonts w:ascii="Consolas" w:eastAsia="Times New Roman" w:hAnsi="Consolas" w:cs="Consolas"/>
              <w:noProof w:val="0"/>
              <w:color w:val="008000"/>
              <w:sz w:val="16"/>
              <w:szCs w:val="16"/>
              <w:lang w:eastAsia="sv-SE"/>
            </w:rPr>
          </w:rPrChange>
        </w:rPr>
        <w:t>Optional</w:t>
      </w:r>
      <w:r w:rsidRPr="00E93640">
        <w:rPr>
          <w:rFonts w:ascii="Consolas" w:eastAsia="Times New Roman" w:hAnsi="Consolas" w:cs="Consolas"/>
          <w:noProof w:val="0"/>
          <w:color w:val="0000FF"/>
          <w:sz w:val="16"/>
          <w:szCs w:val="16"/>
          <w:lang w:val="en-US" w:eastAsia="sv-SE"/>
          <w:rPrChange w:id="1455" w:author="Stefan Eriksson" w:date="2012-06-26T14:21:00Z">
            <w:rPr>
              <w:rFonts w:ascii="Consolas" w:eastAsia="Times New Roman" w:hAnsi="Consolas" w:cs="Consolas"/>
              <w:noProof w:val="0"/>
              <w:color w:val="0000FF"/>
              <w:sz w:val="16"/>
              <w:szCs w:val="16"/>
              <w:lang w:eastAsia="sv-SE"/>
            </w:rPr>
          </w:rPrChange>
        </w:rPr>
        <w:t xml:space="preserve"> --&gt;</w:t>
      </w:r>
    </w:p>
    <w:p w14:paraId="309B8DD6" w14:textId="77777777" w:rsidR="00E93640" w:rsidRPr="00E93640" w:rsidRDefault="00E93640" w:rsidP="00E93640">
      <w:pPr>
        <w:ind w:left="1320"/>
        <w:rPr>
          <w:lang w:val="en-US"/>
          <w:rPrChange w:id="1456" w:author="Stefan Eriksson" w:date="2012-06-26T14:21:00Z">
            <w:rPr/>
          </w:rPrChange>
        </w:rPr>
      </w:pPr>
      <w:r w:rsidRPr="00E93640">
        <w:rPr>
          <w:rFonts w:ascii="Consolas" w:eastAsia="Times New Roman" w:hAnsi="Consolas" w:cs="Consolas"/>
          <w:noProof w:val="0"/>
          <w:color w:val="0000FF"/>
          <w:sz w:val="16"/>
          <w:szCs w:val="16"/>
          <w:lang w:val="en-US" w:eastAsia="sv-SE"/>
          <w:rPrChange w:id="1457"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458" w:author="Stefan Eriksson" w:date="2012-06-26T14:21:00Z">
            <w:rPr>
              <w:rFonts w:ascii="Consolas" w:eastAsia="Times New Roman" w:hAnsi="Consolas" w:cs="Consolas"/>
              <w:noProof w:val="0"/>
              <w:color w:val="A31515"/>
              <w:sz w:val="16"/>
              <w:szCs w:val="16"/>
              <w:lang w:eastAsia="sv-SE"/>
            </w:rPr>
          </w:rPrChange>
        </w:rPr>
        <w:t>ns2</w:t>
      </w:r>
      <w:proofErr w:type="gramStart"/>
      <w:r w:rsidRPr="00E93640">
        <w:rPr>
          <w:rFonts w:ascii="Consolas" w:eastAsia="Times New Roman" w:hAnsi="Consolas" w:cs="Consolas"/>
          <w:noProof w:val="0"/>
          <w:color w:val="A31515"/>
          <w:sz w:val="16"/>
          <w:szCs w:val="16"/>
          <w:lang w:val="en-US" w:eastAsia="sv-SE"/>
          <w:rPrChange w:id="1459" w:author="Stefan Eriksson" w:date="2012-06-26T14:21:00Z">
            <w:rPr>
              <w:rFonts w:ascii="Consolas" w:eastAsia="Times New Roman" w:hAnsi="Consolas" w:cs="Consolas"/>
              <w:noProof w:val="0"/>
              <w:color w:val="A31515"/>
              <w:sz w:val="16"/>
              <w:szCs w:val="16"/>
              <w:lang w:eastAsia="sv-SE"/>
            </w:rPr>
          </w:rPrChange>
        </w:rPr>
        <w:t>:OwnerId</w:t>
      </w:r>
      <w:proofErr w:type="gramEnd"/>
      <w:r w:rsidRPr="00E93640">
        <w:rPr>
          <w:rFonts w:ascii="Consolas" w:eastAsia="Times New Roman" w:hAnsi="Consolas" w:cs="Consolas"/>
          <w:noProof w:val="0"/>
          <w:color w:val="0000FF"/>
          <w:sz w:val="16"/>
          <w:szCs w:val="16"/>
          <w:lang w:val="en-US" w:eastAsia="sv-SE"/>
          <w:rPrChange w:id="1460"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1461"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1462"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463" w:author="Stefan Eriksson" w:date="2012-06-26T14:21:00Z">
            <w:rPr>
              <w:rFonts w:ascii="Consolas" w:eastAsia="Times New Roman" w:hAnsi="Consolas" w:cs="Consolas"/>
              <w:noProof w:val="0"/>
              <w:color w:val="A31515"/>
              <w:sz w:val="16"/>
              <w:szCs w:val="16"/>
              <w:lang w:eastAsia="sv-SE"/>
            </w:rPr>
          </w:rPrChange>
        </w:rPr>
        <w:t>ns2:OwnerId</w:t>
      </w:r>
      <w:r w:rsidRPr="00E93640">
        <w:rPr>
          <w:rFonts w:ascii="Consolas" w:eastAsia="Times New Roman" w:hAnsi="Consolas" w:cs="Consolas"/>
          <w:noProof w:val="0"/>
          <w:color w:val="0000FF"/>
          <w:sz w:val="16"/>
          <w:szCs w:val="16"/>
          <w:lang w:val="en-US" w:eastAsia="sv-SE"/>
          <w:rPrChange w:id="1464" w:author="Stefan Eriksson" w:date="2012-06-26T14:21:00Z">
            <w:rPr>
              <w:rFonts w:ascii="Consolas" w:eastAsia="Times New Roman" w:hAnsi="Consolas" w:cs="Consolas"/>
              <w:noProof w:val="0"/>
              <w:color w:val="0000FF"/>
              <w:sz w:val="16"/>
              <w:szCs w:val="16"/>
              <w:lang w:eastAsia="sv-SE"/>
            </w:rPr>
          </w:rPrChange>
        </w:rPr>
        <w:t>&gt;</w:t>
      </w:r>
    </w:p>
    <w:p w14:paraId="5A9D0CC1" w14:textId="77777777" w:rsidR="00E93640" w:rsidRPr="00E93640" w:rsidRDefault="00E93640" w:rsidP="00E93640">
      <w:pPr>
        <w:ind w:left="880"/>
        <w:rPr>
          <w:lang w:val="en-US"/>
          <w:rPrChange w:id="1465" w:author="Stefan Eriksson" w:date="2012-06-26T14:21:00Z">
            <w:rPr/>
          </w:rPrChange>
        </w:rPr>
      </w:pPr>
      <w:r w:rsidRPr="00E93640">
        <w:rPr>
          <w:rFonts w:ascii="Consolas" w:eastAsia="Times New Roman" w:hAnsi="Consolas" w:cs="Consolas"/>
          <w:noProof w:val="0"/>
          <w:color w:val="0000FF"/>
          <w:sz w:val="16"/>
          <w:szCs w:val="16"/>
          <w:lang w:val="en-US" w:eastAsia="sv-SE"/>
          <w:rPrChange w:id="1466"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467" w:author="Stefan Eriksson" w:date="2012-06-26T14:21:00Z">
            <w:rPr>
              <w:rFonts w:ascii="Consolas" w:eastAsia="Times New Roman" w:hAnsi="Consolas" w:cs="Consolas"/>
              <w:noProof w:val="0"/>
              <w:color w:val="A31515"/>
              <w:sz w:val="16"/>
              <w:szCs w:val="16"/>
              <w:lang w:eastAsia="sv-SE"/>
            </w:rPr>
          </w:rPrChange>
        </w:rPr>
        <w:t>ns2</w:t>
      </w:r>
      <w:proofErr w:type="gramStart"/>
      <w:r w:rsidRPr="00E93640">
        <w:rPr>
          <w:rFonts w:ascii="Consolas" w:eastAsia="Times New Roman" w:hAnsi="Consolas" w:cs="Consolas"/>
          <w:noProof w:val="0"/>
          <w:color w:val="A31515"/>
          <w:sz w:val="16"/>
          <w:szCs w:val="16"/>
          <w:lang w:val="en-US" w:eastAsia="sv-SE"/>
          <w:rPrChange w:id="1468" w:author="Stefan Eriksson" w:date="2012-06-26T14:21:00Z">
            <w:rPr>
              <w:rFonts w:ascii="Consolas" w:eastAsia="Times New Roman" w:hAnsi="Consolas" w:cs="Consolas"/>
              <w:noProof w:val="0"/>
              <w:color w:val="A31515"/>
              <w:sz w:val="16"/>
              <w:szCs w:val="16"/>
              <w:lang w:eastAsia="sv-SE"/>
            </w:rPr>
          </w:rPrChange>
        </w:rPr>
        <w:t>:PDLAssertion</w:t>
      </w:r>
      <w:proofErr w:type="gramEnd"/>
      <w:r w:rsidRPr="00E93640">
        <w:rPr>
          <w:rFonts w:ascii="Consolas" w:eastAsia="Times New Roman" w:hAnsi="Consolas" w:cs="Consolas"/>
          <w:noProof w:val="0"/>
          <w:color w:val="0000FF"/>
          <w:sz w:val="16"/>
          <w:szCs w:val="16"/>
          <w:lang w:val="en-US" w:eastAsia="sv-SE"/>
          <w:rPrChange w:id="1469" w:author="Stefan Eriksson" w:date="2012-06-26T14:21:00Z">
            <w:rPr>
              <w:rFonts w:ascii="Consolas" w:eastAsia="Times New Roman" w:hAnsi="Consolas" w:cs="Consolas"/>
              <w:noProof w:val="0"/>
              <w:color w:val="0000FF"/>
              <w:sz w:val="16"/>
              <w:szCs w:val="16"/>
              <w:lang w:eastAsia="sv-SE"/>
            </w:rPr>
          </w:rPrChange>
        </w:rPr>
        <w:t>&gt;</w:t>
      </w:r>
    </w:p>
    <w:p w14:paraId="55FF22ED" w14:textId="77777777" w:rsidR="00E93640" w:rsidRPr="00E93640" w:rsidRDefault="00E93640" w:rsidP="00E93640">
      <w:pPr>
        <w:ind w:left="880"/>
        <w:rPr>
          <w:lang w:val="en-US"/>
          <w:rPrChange w:id="1470" w:author="Stefan Eriksson" w:date="2012-06-26T14:21:00Z">
            <w:rPr/>
          </w:rPrChange>
        </w:rPr>
      </w:pPr>
      <w:proofErr w:type="gramStart"/>
      <w:r w:rsidRPr="00E93640">
        <w:rPr>
          <w:rFonts w:ascii="Consolas" w:eastAsia="Times New Roman" w:hAnsi="Consolas" w:cs="Consolas"/>
          <w:noProof w:val="0"/>
          <w:color w:val="0000FF"/>
          <w:sz w:val="16"/>
          <w:szCs w:val="16"/>
          <w:lang w:val="en-US" w:eastAsia="sv-SE"/>
          <w:rPrChange w:id="1471" w:author="Stefan Eriksson" w:date="2012-06-26T14:21:00Z">
            <w:rPr>
              <w:rFonts w:ascii="Consolas" w:eastAsia="Times New Roman" w:hAnsi="Consolas" w:cs="Consolas"/>
              <w:noProof w:val="0"/>
              <w:color w:val="0000FF"/>
              <w:sz w:val="16"/>
              <w:szCs w:val="16"/>
              <w:lang w:eastAsia="sv-SE"/>
            </w:rPr>
          </w:rPrChange>
        </w:rPr>
        <w:t>&lt;!--</w:t>
      </w:r>
      <w:proofErr w:type="gramEnd"/>
      <w:r w:rsidRPr="00E93640">
        <w:rPr>
          <w:rFonts w:ascii="Consolas" w:eastAsia="Times New Roman" w:hAnsi="Consolas" w:cs="Consolas"/>
          <w:noProof w:val="0"/>
          <w:color w:val="0000FF"/>
          <w:sz w:val="16"/>
          <w:szCs w:val="16"/>
          <w:lang w:val="en-US" w:eastAsia="sv-SE"/>
          <w:rPrChange w:id="1472" w:author="Stefan Eriksson" w:date="2012-06-26T14:21:00Z">
            <w:rPr>
              <w:rFonts w:ascii="Consolas" w:eastAsia="Times New Roman" w:hAnsi="Consolas" w:cs="Consolas"/>
              <w:noProof w:val="0"/>
              <w:color w:val="0000FF"/>
              <w:sz w:val="16"/>
              <w:szCs w:val="16"/>
              <w:lang w:eastAsia="sv-SE"/>
            </w:rPr>
          </w:rPrChange>
        </w:rPr>
        <w:t xml:space="preserve"> </w:t>
      </w:r>
      <w:r w:rsidRPr="00E93640">
        <w:rPr>
          <w:rFonts w:ascii="Consolas" w:eastAsia="Times New Roman" w:hAnsi="Consolas" w:cs="Consolas"/>
          <w:noProof w:val="0"/>
          <w:color w:val="008000"/>
          <w:sz w:val="16"/>
          <w:szCs w:val="16"/>
          <w:lang w:val="en-US" w:eastAsia="sv-SE"/>
          <w:rPrChange w:id="1473" w:author="Stefan Eriksson" w:date="2012-06-26T14:21:00Z">
            <w:rPr>
              <w:rFonts w:ascii="Consolas" w:eastAsia="Times New Roman" w:hAnsi="Consolas" w:cs="Consolas"/>
              <w:noProof w:val="0"/>
              <w:color w:val="008000"/>
              <w:sz w:val="16"/>
              <w:szCs w:val="16"/>
              <w:lang w:eastAsia="sv-SE"/>
            </w:rPr>
          </w:rPrChange>
        </w:rPr>
        <w:t>Optional</w:t>
      </w:r>
      <w:r w:rsidRPr="00E93640">
        <w:rPr>
          <w:rFonts w:ascii="Consolas" w:eastAsia="Times New Roman" w:hAnsi="Consolas" w:cs="Consolas"/>
          <w:noProof w:val="0"/>
          <w:color w:val="0000FF"/>
          <w:sz w:val="16"/>
          <w:szCs w:val="16"/>
          <w:lang w:val="en-US" w:eastAsia="sv-SE"/>
          <w:rPrChange w:id="1474" w:author="Stefan Eriksson" w:date="2012-06-26T14:21:00Z">
            <w:rPr>
              <w:rFonts w:ascii="Consolas" w:eastAsia="Times New Roman" w:hAnsi="Consolas" w:cs="Consolas"/>
              <w:noProof w:val="0"/>
              <w:color w:val="0000FF"/>
              <w:sz w:val="16"/>
              <w:szCs w:val="16"/>
              <w:lang w:eastAsia="sv-SE"/>
            </w:rPr>
          </w:rPrChange>
        </w:rPr>
        <w:t xml:space="preserve"> --&gt;</w:t>
      </w:r>
    </w:p>
    <w:p w14:paraId="37EBBDA2" w14:textId="77777777" w:rsidR="00E93640" w:rsidRPr="00E93640" w:rsidRDefault="00E93640" w:rsidP="00E93640">
      <w:pPr>
        <w:ind w:left="880"/>
        <w:rPr>
          <w:lang w:val="en-US"/>
          <w:rPrChange w:id="1475" w:author="Stefan Eriksson" w:date="2012-06-26T14:21:00Z">
            <w:rPr/>
          </w:rPrChange>
        </w:rPr>
      </w:pPr>
      <w:r w:rsidRPr="00E93640">
        <w:rPr>
          <w:rFonts w:ascii="Consolas" w:eastAsia="Times New Roman" w:hAnsi="Consolas" w:cs="Consolas"/>
          <w:noProof w:val="0"/>
          <w:color w:val="0000FF"/>
          <w:sz w:val="16"/>
          <w:szCs w:val="16"/>
          <w:lang w:val="en-US" w:eastAsia="sv-SE"/>
          <w:rPrChange w:id="1476"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477" w:author="Stefan Eriksson" w:date="2012-06-26T14:21:00Z">
            <w:rPr>
              <w:rFonts w:ascii="Consolas" w:eastAsia="Times New Roman" w:hAnsi="Consolas" w:cs="Consolas"/>
              <w:noProof w:val="0"/>
              <w:color w:val="A31515"/>
              <w:sz w:val="16"/>
              <w:szCs w:val="16"/>
              <w:lang w:eastAsia="sv-SE"/>
            </w:rPr>
          </w:rPrChange>
        </w:rPr>
        <w:t>ns2</w:t>
      </w:r>
      <w:proofErr w:type="gramStart"/>
      <w:r w:rsidRPr="00E93640">
        <w:rPr>
          <w:rFonts w:ascii="Consolas" w:eastAsia="Times New Roman" w:hAnsi="Consolas" w:cs="Consolas"/>
          <w:noProof w:val="0"/>
          <w:color w:val="A31515"/>
          <w:sz w:val="16"/>
          <w:szCs w:val="16"/>
          <w:lang w:val="en-US" w:eastAsia="sv-SE"/>
          <w:rPrChange w:id="1478" w:author="Stefan Eriksson" w:date="2012-06-26T14:21:00Z">
            <w:rPr>
              <w:rFonts w:ascii="Consolas" w:eastAsia="Times New Roman" w:hAnsi="Consolas" w:cs="Consolas"/>
              <w:noProof w:val="0"/>
              <w:color w:val="A31515"/>
              <w:sz w:val="16"/>
              <w:szCs w:val="16"/>
              <w:lang w:eastAsia="sv-SE"/>
            </w:rPr>
          </w:rPrChange>
        </w:rPr>
        <w:t>:RepresentedBy</w:t>
      </w:r>
      <w:proofErr w:type="gramEnd"/>
      <w:r w:rsidRPr="00E93640">
        <w:rPr>
          <w:rFonts w:ascii="Consolas" w:eastAsia="Times New Roman" w:hAnsi="Consolas" w:cs="Consolas"/>
          <w:noProof w:val="0"/>
          <w:color w:val="0000FF"/>
          <w:sz w:val="16"/>
          <w:szCs w:val="16"/>
          <w:lang w:val="en-US" w:eastAsia="sv-SE"/>
          <w:rPrChange w:id="1479"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1480"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1481"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482" w:author="Stefan Eriksson" w:date="2012-06-26T14:21:00Z">
            <w:rPr>
              <w:rFonts w:ascii="Consolas" w:eastAsia="Times New Roman" w:hAnsi="Consolas" w:cs="Consolas"/>
              <w:noProof w:val="0"/>
              <w:color w:val="A31515"/>
              <w:sz w:val="16"/>
              <w:szCs w:val="16"/>
              <w:lang w:eastAsia="sv-SE"/>
            </w:rPr>
          </w:rPrChange>
        </w:rPr>
        <w:t>ns2:RepresentedBy</w:t>
      </w:r>
      <w:r w:rsidRPr="00E93640">
        <w:rPr>
          <w:rFonts w:ascii="Consolas" w:eastAsia="Times New Roman" w:hAnsi="Consolas" w:cs="Consolas"/>
          <w:noProof w:val="0"/>
          <w:color w:val="0000FF"/>
          <w:sz w:val="16"/>
          <w:szCs w:val="16"/>
          <w:lang w:val="en-US" w:eastAsia="sv-SE"/>
          <w:rPrChange w:id="1483" w:author="Stefan Eriksson" w:date="2012-06-26T14:21:00Z">
            <w:rPr>
              <w:rFonts w:ascii="Consolas" w:eastAsia="Times New Roman" w:hAnsi="Consolas" w:cs="Consolas"/>
              <w:noProof w:val="0"/>
              <w:color w:val="0000FF"/>
              <w:sz w:val="16"/>
              <w:szCs w:val="16"/>
              <w:lang w:eastAsia="sv-SE"/>
            </w:rPr>
          </w:rPrChange>
        </w:rPr>
        <w:t>&gt;</w:t>
      </w:r>
    </w:p>
    <w:p w14:paraId="69D6BA07" w14:textId="77777777" w:rsidR="00E93640" w:rsidRPr="00E93640" w:rsidRDefault="00E93640" w:rsidP="00E93640">
      <w:pPr>
        <w:ind w:left="880"/>
        <w:rPr>
          <w:lang w:val="en-US"/>
          <w:rPrChange w:id="1484" w:author="Stefan Eriksson" w:date="2012-06-26T14:21:00Z">
            <w:rPr/>
          </w:rPrChange>
        </w:rPr>
      </w:pPr>
      <w:r w:rsidRPr="00E93640">
        <w:rPr>
          <w:rFonts w:ascii="Consolas" w:eastAsia="Times New Roman" w:hAnsi="Consolas" w:cs="Consolas"/>
          <w:noProof w:val="0"/>
          <w:color w:val="0000FF"/>
          <w:sz w:val="16"/>
          <w:szCs w:val="16"/>
          <w:lang w:val="en-US" w:eastAsia="sv-SE"/>
          <w:rPrChange w:id="1485"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486" w:author="Stefan Eriksson" w:date="2012-06-26T14:21:00Z">
            <w:rPr>
              <w:rFonts w:ascii="Consolas" w:eastAsia="Times New Roman" w:hAnsi="Consolas" w:cs="Consolas"/>
              <w:noProof w:val="0"/>
              <w:color w:val="A31515"/>
              <w:sz w:val="16"/>
              <w:szCs w:val="16"/>
              <w:lang w:eastAsia="sv-SE"/>
            </w:rPr>
          </w:rPrChange>
        </w:rPr>
        <w:t>ns2</w:t>
      </w:r>
      <w:proofErr w:type="gramStart"/>
      <w:r w:rsidRPr="00E93640">
        <w:rPr>
          <w:rFonts w:ascii="Consolas" w:eastAsia="Times New Roman" w:hAnsi="Consolas" w:cs="Consolas"/>
          <w:noProof w:val="0"/>
          <w:color w:val="A31515"/>
          <w:sz w:val="16"/>
          <w:szCs w:val="16"/>
          <w:lang w:val="en-US" w:eastAsia="sv-SE"/>
          <w:rPrChange w:id="1487" w:author="Stefan Eriksson" w:date="2012-06-26T14:21:00Z">
            <w:rPr>
              <w:rFonts w:ascii="Consolas" w:eastAsia="Times New Roman" w:hAnsi="Consolas" w:cs="Consolas"/>
              <w:noProof w:val="0"/>
              <w:color w:val="A31515"/>
              <w:sz w:val="16"/>
              <w:szCs w:val="16"/>
              <w:lang w:eastAsia="sv-SE"/>
            </w:rPr>
          </w:rPrChange>
        </w:rPr>
        <w:t>:RegistrationInfo</w:t>
      </w:r>
      <w:proofErr w:type="gramEnd"/>
      <w:r w:rsidRPr="00E93640">
        <w:rPr>
          <w:rFonts w:ascii="Consolas" w:eastAsia="Times New Roman" w:hAnsi="Consolas" w:cs="Consolas"/>
          <w:noProof w:val="0"/>
          <w:color w:val="0000FF"/>
          <w:sz w:val="16"/>
          <w:szCs w:val="16"/>
          <w:lang w:val="en-US" w:eastAsia="sv-SE"/>
          <w:rPrChange w:id="1488" w:author="Stefan Eriksson" w:date="2012-06-26T14:21:00Z">
            <w:rPr>
              <w:rFonts w:ascii="Consolas" w:eastAsia="Times New Roman" w:hAnsi="Consolas" w:cs="Consolas"/>
              <w:noProof w:val="0"/>
              <w:color w:val="0000FF"/>
              <w:sz w:val="16"/>
              <w:szCs w:val="16"/>
              <w:lang w:eastAsia="sv-SE"/>
            </w:rPr>
          </w:rPrChange>
        </w:rPr>
        <w:t>&gt;</w:t>
      </w:r>
    </w:p>
    <w:p w14:paraId="6DAB9800" w14:textId="77777777" w:rsidR="00E93640" w:rsidRPr="00E93640" w:rsidRDefault="00E93640" w:rsidP="00E93640">
      <w:pPr>
        <w:ind w:left="1320"/>
        <w:rPr>
          <w:lang w:val="en-US"/>
          <w:rPrChange w:id="1489" w:author="Stefan Eriksson" w:date="2012-06-26T14:21:00Z">
            <w:rPr/>
          </w:rPrChange>
        </w:rPr>
      </w:pPr>
      <w:r w:rsidRPr="00E93640">
        <w:rPr>
          <w:rFonts w:ascii="Consolas" w:eastAsia="Times New Roman" w:hAnsi="Consolas" w:cs="Consolas"/>
          <w:noProof w:val="0"/>
          <w:color w:val="0000FF"/>
          <w:sz w:val="16"/>
          <w:szCs w:val="16"/>
          <w:lang w:val="en-US" w:eastAsia="sv-SE"/>
          <w:rPrChange w:id="1490"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491" w:author="Stefan Eriksson" w:date="2012-06-26T14:21:00Z">
            <w:rPr>
              <w:rFonts w:ascii="Consolas" w:eastAsia="Times New Roman" w:hAnsi="Consolas" w:cs="Consolas"/>
              <w:noProof w:val="0"/>
              <w:color w:val="A31515"/>
              <w:sz w:val="16"/>
              <w:szCs w:val="16"/>
              <w:lang w:eastAsia="sv-SE"/>
            </w:rPr>
          </w:rPrChange>
        </w:rPr>
        <w:t>ns3</w:t>
      </w:r>
      <w:proofErr w:type="gramStart"/>
      <w:r w:rsidRPr="00E93640">
        <w:rPr>
          <w:rFonts w:ascii="Consolas" w:eastAsia="Times New Roman" w:hAnsi="Consolas" w:cs="Consolas"/>
          <w:noProof w:val="0"/>
          <w:color w:val="A31515"/>
          <w:sz w:val="16"/>
          <w:szCs w:val="16"/>
          <w:lang w:val="en-US" w:eastAsia="sv-SE"/>
          <w:rPrChange w:id="1492" w:author="Stefan Eriksson" w:date="2012-06-26T14:21:00Z">
            <w:rPr>
              <w:rFonts w:ascii="Consolas" w:eastAsia="Times New Roman" w:hAnsi="Consolas" w:cs="Consolas"/>
              <w:noProof w:val="0"/>
              <w:color w:val="A31515"/>
              <w:sz w:val="16"/>
              <w:szCs w:val="16"/>
              <w:lang w:eastAsia="sv-SE"/>
            </w:rPr>
          </w:rPrChange>
        </w:rPr>
        <w:t>:RequestDate</w:t>
      </w:r>
      <w:proofErr w:type="gramEnd"/>
      <w:r w:rsidRPr="00E93640">
        <w:rPr>
          <w:rFonts w:ascii="Consolas" w:eastAsia="Times New Roman" w:hAnsi="Consolas" w:cs="Consolas"/>
          <w:noProof w:val="0"/>
          <w:color w:val="0000FF"/>
          <w:sz w:val="16"/>
          <w:szCs w:val="16"/>
          <w:lang w:val="en-US" w:eastAsia="sv-SE"/>
          <w:rPrChange w:id="1493"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1494"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1495"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496" w:author="Stefan Eriksson" w:date="2012-06-26T14:21:00Z">
            <w:rPr>
              <w:rFonts w:ascii="Consolas" w:eastAsia="Times New Roman" w:hAnsi="Consolas" w:cs="Consolas"/>
              <w:noProof w:val="0"/>
              <w:color w:val="A31515"/>
              <w:sz w:val="16"/>
              <w:szCs w:val="16"/>
              <w:lang w:eastAsia="sv-SE"/>
            </w:rPr>
          </w:rPrChange>
        </w:rPr>
        <w:t>ns3:RequestDate</w:t>
      </w:r>
      <w:r w:rsidRPr="00E93640">
        <w:rPr>
          <w:rFonts w:ascii="Consolas" w:eastAsia="Times New Roman" w:hAnsi="Consolas" w:cs="Consolas"/>
          <w:noProof w:val="0"/>
          <w:color w:val="0000FF"/>
          <w:sz w:val="16"/>
          <w:szCs w:val="16"/>
          <w:lang w:val="en-US" w:eastAsia="sv-SE"/>
          <w:rPrChange w:id="1497" w:author="Stefan Eriksson" w:date="2012-06-26T14:21:00Z">
            <w:rPr>
              <w:rFonts w:ascii="Consolas" w:eastAsia="Times New Roman" w:hAnsi="Consolas" w:cs="Consolas"/>
              <w:noProof w:val="0"/>
              <w:color w:val="0000FF"/>
              <w:sz w:val="16"/>
              <w:szCs w:val="16"/>
              <w:lang w:eastAsia="sv-SE"/>
            </w:rPr>
          </w:rPrChange>
        </w:rPr>
        <w:t>&gt;</w:t>
      </w:r>
    </w:p>
    <w:p w14:paraId="6AF322B2" w14:textId="77777777" w:rsidR="00E93640" w:rsidRPr="00E93640" w:rsidRDefault="00E93640" w:rsidP="00E93640">
      <w:pPr>
        <w:ind w:left="1320"/>
        <w:rPr>
          <w:lang w:val="en-US"/>
          <w:rPrChange w:id="1498" w:author="Stefan Eriksson" w:date="2012-06-26T14:21:00Z">
            <w:rPr/>
          </w:rPrChange>
        </w:rPr>
      </w:pPr>
      <w:r w:rsidRPr="00E93640">
        <w:rPr>
          <w:rFonts w:ascii="Consolas" w:eastAsia="Times New Roman" w:hAnsi="Consolas" w:cs="Consolas"/>
          <w:noProof w:val="0"/>
          <w:color w:val="0000FF"/>
          <w:sz w:val="16"/>
          <w:szCs w:val="16"/>
          <w:lang w:val="en-US" w:eastAsia="sv-SE"/>
          <w:rPrChange w:id="1499"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500" w:author="Stefan Eriksson" w:date="2012-06-26T14:21:00Z">
            <w:rPr>
              <w:rFonts w:ascii="Consolas" w:eastAsia="Times New Roman" w:hAnsi="Consolas" w:cs="Consolas"/>
              <w:noProof w:val="0"/>
              <w:color w:val="A31515"/>
              <w:sz w:val="16"/>
              <w:szCs w:val="16"/>
              <w:lang w:eastAsia="sv-SE"/>
            </w:rPr>
          </w:rPrChange>
        </w:rPr>
        <w:t>ns3</w:t>
      </w:r>
      <w:proofErr w:type="gramStart"/>
      <w:r w:rsidRPr="00E93640">
        <w:rPr>
          <w:rFonts w:ascii="Consolas" w:eastAsia="Times New Roman" w:hAnsi="Consolas" w:cs="Consolas"/>
          <w:noProof w:val="0"/>
          <w:color w:val="A31515"/>
          <w:sz w:val="16"/>
          <w:szCs w:val="16"/>
          <w:lang w:val="en-US" w:eastAsia="sv-SE"/>
          <w:rPrChange w:id="1501" w:author="Stefan Eriksson" w:date="2012-06-26T14:21:00Z">
            <w:rPr>
              <w:rFonts w:ascii="Consolas" w:eastAsia="Times New Roman" w:hAnsi="Consolas" w:cs="Consolas"/>
              <w:noProof w:val="0"/>
              <w:color w:val="A31515"/>
              <w:sz w:val="16"/>
              <w:szCs w:val="16"/>
              <w:lang w:eastAsia="sv-SE"/>
            </w:rPr>
          </w:rPrChange>
        </w:rPr>
        <w:t>:RequestedBy</w:t>
      </w:r>
      <w:proofErr w:type="gramEnd"/>
      <w:r w:rsidRPr="00E93640">
        <w:rPr>
          <w:rFonts w:ascii="Consolas" w:eastAsia="Times New Roman" w:hAnsi="Consolas" w:cs="Consolas"/>
          <w:noProof w:val="0"/>
          <w:color w:val="0000FF"/>
          <w:sz w:val="16"/>
          <w:szCs w:val="16"/>
          <w:lang w:val="en-US" w:eastAsia="sv-SE"/>
          <w:rPrChange w:id="1502" w:author="Stefan Eriksson" w:date="2012-06-26T14:21:00Z">
            <w:rPr>
              <w:rFonts w:ascii="Consolas" w:eastAsia="Times New Roman" w:hAnsi="Consolas" w:cs="Consolas"/>
              <w:noProof w:val="0"/>
              <w:color w:val="0000FF"/>
              <w:sz w:val="16"/>
              <w:szCs w:val="16"/>
              <w:lang w:eastAsia="sv-SE"/>
            </w:rPr>
          </w:rPrChange>
        </w:rPr>
        <w:t>&gt;</w:t>
      </w:r>
    </w:p>
    <w:p w14:paraId="0C86F9AF" w14:textId="77777777" w:rsidR="00E93640" w:rsidRPr="00E93640" w:rsidRDefault="00E93640" w:rsidP="00E93640">
      <w:pPr>
        <w:ind w:left="1760"/>
        <w:rPr>
          <w:lang w:val="en-US"/>
          <w:rPrChange w:id="1503" w:author="Stefan Eriksson" w:date="2012-06-26T14:21:00Z">
            <w:rPr/>
          </w:rPrChange>
        </w:rPr>
      </w:pPr>
      <w:r w:rsidRPr="00E93640">
        <w:rPr>
          <w:rFonts w:ascii="Consolas" w:eastAsia="Times New Roman" w:hAnsi="Consolas" w:cs="Consolas"/>
          <w:noProof w:val="0"/>
          <w:color w:val="0000FF"/>
          <w:sz w:val="16"/>
          <w:szCs w:val="16"/>
          <w:lang w:val="en-US" w:eastAsia="sv-SE"/>
          <w:rPrChange w:id="1504"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505" w:author="Stefan Eriksson" w:date="2012-06-26T14:21:00Z">
            <w:rPr>
              <w:rFonts w:ascii="Consolas" w:eastAsia="Times New Roman" w:hAnsi="Consolas" w:cs="Consolas"/>
              <w:noProof w:val="0"/>
              <w:color w:val="A31515"/>
              <w:sz w:val="16"/>
              <w:szCs w:val="16"/>
              <w:lang w:eastAsia="sv-SE"/>
            </w:rPr>
          </w:rPrChange>
        </w:rPr>
        <w:t>ns3</w:t>
      </w:r>
      <w:proofErr w:type="gramStart"/>
      <w:r w:rsidRPr="00E93640">
        <w:rPr>
          <w:rFonts w:ascii="Consolas" w:eastAsia="Times New Roman" w:hAnsi="Consolas" w:cs="Consolas"/>
          <w:noProof w:val="0"/>
          <w:color w:val="A31515"/>
          <w:sz w:val="16"/>
          <w:szCs w:val="16"/>
          <w:lang w:val="en-US" w:eastAsia="sv-SE"/>
          <w:rPrChange w:id="1506" w:author="Stefan Eriksson" w:date="2012-06-26T14:21:00Z">
            <w:rPr>
              <w:rFonts w:ascii="Consolas" w:eastAsia="Times New Roman" w:hAnsi="Consolas" w:cs="Consolas"/>
              <w:noProof w:val="0"/>
              <w:color w:val="A31515"/>
              <w:sz w:val="16"/>
              <w:szCs w:val="16"/>
              <w:lang w:eastAsia="sv-SE"/>
            </w:rPr>
          </w:rPrChange>
        </w:rPr>
        <w:t>:EmployeeId</w:t>
      </w:r>
      <w:proofErr w:type="gramEnd"/>
      <w:r w:rsidRPr="00E93640">
        <w:rPr>
          <w:rFonts w:ascii="Consolas" w:eastAsia="Times New Roman" w:hAnsi="Consolas" w:cs="Consolas"/>
          <w:noProof w:val="0"/>
          <w:color w:val="0000FF"/>
          <w:sz w:val="16"/>
          <w:szCs w:val="16"/>
          <w:lang w:val="en-US" w:eastAsia="sv-SE"/>
          <w:rPrChange w:id="1507"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1508"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1509"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510" w:author="Stefan Eriksson" w:date="2012-06-26T14:21:00Z">
            <w:rPr>
              <w:rFonts w:ascii="Consolas" w:eastAsia="Times New Roman" w:hAnsi="Consolas" w:cs="Consolas"/>
              <w:noProof w:val="0"/>
              <w:color w:val="A31515"/>
              <w:sz w:val="16"/>
              <w:szCs w:val="16"/>
              <w:lang w:eastAsia="sv-SE"/>
            </w:rPr>
          </w:rPrChange>
        </w:rPr>
        <w:t>ns3:EmployeeId</w:t>
      </w:r>
      <w:r w:rsidRPr="00E93640">
        <w:rPr>
          <w:rFonts w:ascii="Consolas" w:eastAsia="Times New Roman" w:hAnsi="Consolas" w:cs="Consolas"/>
          <w:noProof w:val="0"/>
          <w:color w:val="0000FF"/>
          <w:sz w:val="16"/>
          <w:szCs w:val="16"/>
          <w:lang w:val="en-US" w:eastAsia="sv-SE"/>
          <w:rPrChange w:id="1511" w:author="Stefan Eriksson" w:date="2012-06-26T14:21:00Z">
            <w:rPr>
              <w:rFonts w:ascii="Consolas" w:eastAsia="Times New Roman" w:hAnsi="Consolas" w:cs="Consolas"/>
              <w:noProof w:val="0"/>
              <w:color w:val="0000FF"/>
              <w:sz w:val="16"/>
              <w:szCs w:val="16"/>
              <w:lang w:eastAsia="sv-SE"/>
            </w:rPr>
          </w:rPrChange>
        </w:rPr>
        <w:t>&gt;</w:t>
      </w:r>
    </w:p>
    <w:p w14:paraId="31255B28" w14:textId="77777777" w:rsidR="00E93640" w:rsidRPr="00E93640" w:rsidRDefault="00E93640" w:rsidP="00E93640">
      <w:pPr>
        <w:ind w:left="1760"/>
        <w:rPr>
          <w:lang w:val="en-US"/>
          <w:rPrChange w:id="1512" w:author="Stefan Eriksson" w:date="2012-06-26T14:21:00Z">
            <w:rPr/>
          </w:rPrChange>
        </w:rPr>
      </w:pPr>
      <w:proofErr w:type="gramStart"/>
      <w:r w:rsidRPr="00E93640">
        <w:rPr>
          <w:rFonts w:ascii="Consolas" w:eastAsia="Times New Roman" w:hAnsi="Consolas" w:cs="Consolas"/>
          <w:noProof w:val="0"/>
          <w:color w:val="0000FF"/>
          <w:sz w:val="16"/>
          <w:szCs w:val="16"/>
          <w:lang w:val="en-US" w:eastAsia="sv-SE"/>
          <w:rPrChange w:id="1513" w:author="Stefan Eriksson" w:date="2012-06-26T14:21:00Z">
            <w:rPr>
              <w:rFonts w:ascii="Consolas" w:eastAsia="Times New Roman" w:hAnsi="Consolas" w:cs="Consolas"/>
              <w:noProof w:val="0"/>
              <w:color w:val="0000FF"/>
              <w:sz w:val="16"/>
              <w:szCs w:val="16"/>
              <w:lang w:eastAsia="sv-SE"/>
            </w:rPr>
          </w:rPrChange>
        </w:rPr>
        <w:t>&lt;!--</w:t>
      </w:r>
      <w:proofErr w:type="gramEnd"/>
      <w:r w:rsidRPr="00E93640">
        <w:rPr>
          <w:rFonts w:ascii="Consolas" w:eastAsia="Times New Roman" w:hAnsi="Consolas" w:cs="Consolas"/>
          <w:noProof w:val="0"/>
          <w:color w:val="0000FF"/>
          <w:sz w:val="16"/>
          <w:szCs w:val="16"/>
          <w:lang w:val="en-US" w:eastAsia="sv-SE"/>
          <w:rPrChange w:id="1514" w:author="Stefan Eriksson" w:date="2012-06-26T14:21:00Z">
            <w:rPr>
              <w:rFonts w:ascii="Consolas" w:eastAsia="Times New Roman" w:hAnsi="Consolas" w:cs="Consolas"/>
              <w:noProof w:val="0"/>
              <w:color w:val="0000FF"/>
              <w:sz w:val="16"/>
              <w:szCs w:val="16"/>
              <w:lang w:eastAsia="sv-SE"/>
            </w:rPr>
          </w:rPrChange>
        </w:rPr>
        <w:t xml:space="preserve"> </w:t>
      </w:r>
      <w:r w:rsidRPr="00E93640">
        <w:rPr>
          <w:rFonts w:ascii="Consolas" w:eastAsia="Times New Roman" w:hAnsi="Consolas" w:cs="Consolas"/>
          <w:noProof w:val="0"/>
          <w:color w:val="008000"/>
          <w:sz w:val="16"/>
          <w:szCs w:val="16"/>
          <w:lang w:val="en-US" w:eastAsia="sv-SE"/>
          <w:rPrChange w:id="1515" w:author="Stefan Eriksson" w:date="2012-06-26T14:21:00Z">
            <w:rPr>
              <w:rFonts w:ascii="Consolas" w:eastAsia="Times New Roman" w:hAnsi="Consolas" w:cs="Consolas"/>
              <w:noProof w:val="0"/>
              <w:color w:val="008000"/>
              <w:sz w:val="16"/>
              <w:szCs w:val="16"/>
              <w:lang w:eastAsia="sv-SE"/>
            </w:rPr>
          </w:rPrChange>
        </w:rPr>
        <w:t>Optional</w:t>
      </w:r>
      <w:r w:rsidRPr="00E93640">
        <w:rPr>
          <w:rFonts w:ascii="Consolas" w:eastAsia="Times New Roman" w:hAnsi="Consolas" w:cs="Consolas"/>
          <w:noProof w:val="0"/>
          <w:color w:val="0000FF"/>
          <w:sz w:val="16"/>
          <w:szCs w:val="16"/>
          <w:lang w:val="en-US" w:eastAsia="sv-SE"/>
          <w:rPrChange w:id="1516" w:author="Stefan Eriksson" w:date="2012-06-26T14:21:00Z">
            <w:rPr>
              <w:rFonts w:ascii="Consolas" w:eastAsia="Times New Roman" w:hAnsi="Consolas" w:cs="Consolas"/>
              <w:noProof w:val="0"/>
              <w:color w:val="0000FF"/>
              <w:sz w:val="16"/>
              <w:szCs w:val="16"/>
              <w:lang w:eastAsia="sv-SE"/>
            </w:rPr>
          </w:rPrChange>
        </w:rPr>
        <w:t xml:space="preserve"> --&gt;</w:t>
      </w:r>
    </w:p>
    <w:p w14:paraId="0126EA4C" w14:textId="77777777" w:rsidR="00E93640" w:rsidRPr="00E93640" w:rsidRDefault="00E93640" w:rsidP="00E93640">
      <w:pPr>
        <w:ind w:left="1760"/>
        <w:rPr>
          <w:lang w:val="en-US"/>
          <w:rPrChange w:id="1517" w:author="Stefan Eriksson" w:date="2012-06-26T14:21:00Z">
            <w:rPr/>
          </w:rPrChange>
        </w:rPr>
      </w:pPr>
      <w:r w:rsidRPr="00E93640">
        <w:rPr>
          <w:rFonts w:ascii="Consolas" w:eastAsia="Times New Roman" w:hAnsi="Consolas" w:cs="Consolas"/>
          <w:noProof w:val="0"/>
          <w:color w:val="0000FF"/>
          <w:sz w:val="16"/>
          <w:szCs w:val="16"/>
          <w:lang w:val="en-US" w:eastAsia="sv-SE"/>
          <w:rPrChange w:id="1518"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519" w:author="Stefan Eriksson" w:date="2012-06-26T14:21:00Z">
            <w:rPr>
              <w:rFonts w:ascii="Consolas" w:eastAsia="Times New Roman" w:hAnsi="Consolas" w:cs="Consolas"/>
              <w:noProof w:val="0"/>
              <w:color w:val="A31515"/>
              <w:sz w:val="16"/>
              <w:szCs w:val="16"/>
              <w:lang w:eastAsia="sv-SE"/>
            </w:rPr>
          </w:rPrChange>
        </w:rPr>
        <w:t>ns3</w:t>
      </w:r>
      <w:proofErr w:type="gramStart"/>
      <w:r w:rsidRPr="00E93640">
        <w:rPr>
          <w:rFonts w:ascii="Consolas" w:eastAsia="Times New Roman" w:hAnsi="Consolas" w:cs="Consolas"/>
          <w:noProof w:val="0"/>
          <w:color w:val="A31515"/>
          <w:sz w:val="16"/>
          <w:szCs w:val="16"/>
          <w:lang w:val="en-US" w:eastAsia="sv-SE"/>
          <w:rPrChange w:id="1520" w:author="Stefan Eriksson" w:date="2012-06-26T14:21:00Z">
            <w:rPr>
              <w:rFonts w:ascii="Consolas" w:eastAsia="Times New Roman" w:hAnsi="Consolas" w:cs="Consolas"/>
              <w:noProof w:val="0"/>
              <w:color w:val="A31515"/>
              <w:sz w:val="16"/>
              <w:szCs w:val="16"/>
              <w:lang w:eastAsia="sv-SE"/>
            </w:rPr>
          </w:rPrChange>
        </w:rPr>
        <w:t>:AssignmentId</w:t>
      </w:r>
      <w:proofErr w:type="gramEnd"/>
      <w:r w:rsidRPr="00E93640">
        <w:rPr>
          <w:rFonts w:ascii="Consolas" w:eastAsia="Times New Roman" w:hAnsi="Consolas" w:cs="Consolas"/>
          <w:noProof w:val="0"/>
          <w:color w:val="0000FF"/>
          <w:sz w:val="16"/>
          <w:szCs w:val="16"/>
          <w:lang w:val="en-US" w:eastAsia="sv-SE"/>
          <w:rPrChange w:id="1521"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1522"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1523"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524" w:author="Stefan Eriksson" w:date="2012-06-26T14:21:00Z">
            <w:rPr>
              <w:rFonts w:ascii="Consolas" w:eastAsia="Times New Roman" w:hAnsi="Consolas" w:cs="Consolas"/>
              <w:noProof w:val="0"/>
              <w:color w:val="A31515"/>
              <w:sz w:val="16"/>
              <w:szCs w:val="16"/>
              <w:lang w:eastAsia="sv-SE"/>
            </w:rPr>
          </w:rPrChange>
        </w:rPr>
        <w:t>ns3:AssignmentId</w:t>
      </w:r>
      <w:r w:rsidRPr="00E93640">
        <w:rPr>
          <w:rFonts w:ascii="Consolas" w:eastAsia="Times New Roman" w:hAnsi="Consolas" w:cs="Consolas"/>
          <w:noProof w:val="0"/>
          <w:color w:val="0000FF"/>
          <w:sz w:val="16"/>
          <w:szCs w:val="16"/>
          <w:lang w:val="en-US" w:eastAsia="sv-SE"/>
          <w:rPrChange w:id="1525" w:author="Stefan Eriksson" w:date="2012-06-26T14:21:00Z">
            <w:rPr>
              <w:rFonts w:ascii="Consolas" w:eastAsia="Times New Roman" w:hAnsi="Consolas" w:cs="Consolas"/>
              <w:noProof w:val="0"/>
              <w:color w:val="0000FF"/>
              <w:sz w:val="16"/>
              <w:szCs w:val="16"/>
              <w:lang w:eastAsia="sv-SE"/>
            </w:rPr>
          </w:rPrChange>
        </w:rPr>
        <w:t>&gt;</w:t>
      </w:r>
    </w:p>
    <w:p w14:paraId="4CF71424" w14:textId="77777777" w:rsidR="00E93640" w:rsidRPr="00E93640" w:rsidRDefault="00E93640" w:rsidP="00E93640">
      <w:pPr>
        <w:ind w:left="1760"/>
        <w:rPr>
          <w:lang w:val="en-US"/>
          <w:rPrChange w:id="1526" w:author="Stefan Eriksson" w:date="2012-06-26T14:21:00Z">
            <w:rPr/>
          </w:rPrChange>
        </w:rPr>
      </w:pPr>
      <w:proofErr w:type="gramStart"/>
      <w:r w:rsidRPr="00E93640">
        <w:rPr>
          <w:rFonts w:ascii="Consolas" w:eastAsia="Times New Roman" w:hAnsi="Consolas" w:cs="Consolas"/>
          <w:noProof w:val="0"/>
          <w:color w:val="0000FF"/>
          <w:sz w:val="16"/>
          <w:szCs w:val="16"/>
          <w:lang w:val="en-US" w:eastAsia="sv-SE"/>
          <w:rPrChange w:id="1527" w:author="Stefan Eriksson" w:date="2012-06-26T14:21:00Z">
            <w:rPr>
              <w:rFonts w:ascii="Consolas" w:eastAsia="Times New Roman" w:hAnsi="Consolas" w:cs="Consolas"/>
              <w:noProof w:val="0"/>
              <w:color w:val="0000FF"/>
              <w:sz w:val="16"/>
              <w:szCs w:val="16"/>
              <w:lang w:eastAsia="sv-SE"/>
            </w:rPr>
          </w:rPrChange>
        </w:rPr>
        <w:t>&lt;!--</w:t>
      </w:r>
      <w:proofErr w:type="gramEnd"/>
      <w:r w:rsidRPr="00E93640">
        <w:rPr>
          <w:rFonts w:ascii="Consolas" w:eastAsia="Times New Roman" w:hAnsi="Consolas" w:cs="Consolas"/>
          <w:noProof w:val="0"/>
          <w:color w:val="0000FF"/>
          <w:sz w:val="16"/>
          <w:szCs w:val="16"/>
          <w:lang w:val="en-US" w:eastAsia="sv-SE"/>
          <w:rPrChange w:id="1528" w:author="Stefan Eriksson" w:date="2012-06-26T14:21:00Z">
            <w:rPr>
              <w:rFonts w:ascii="Consolas" w:eastAsia="Times New Roman" w:hAnsi="Consolas" w:cs="Consolas"/>
              <w:noProof w:val="0"/>
              <w:color w:val="0000FF"/>
              <w:sz w:val="16"/>
              <w:szCs w:val="16"/>
              <w:lang w:eastAsia="sv-SE"/>
            </w:rPr>
          </w:rPrChange>
        </w:rPr>
        <w:t xml:space="preserve"> </w:t>
      </w:r>
      <w:r w:rsidRPr="00E93640">
        <w:rPr>
          <w:rFonts w:ascii="Consolas" w:eastAsia="Times New Roman" w:hAnsi="Consolas" w:cs="Consolas"/>
          <w:noProof w:val="0"/>
          <w:color w:val="008000"/>
          <w:sz w:val="16"/>
          <w:szCs w:val="16"/>
          <w:lang w:val="en-US" w:eastAsia="sv-SE"/>
          <w:rPrChange w:id="1529" w:author="Stefan Eriksson" w:date="2012-06-26T14:21:00Z">
            <w:rPr>
              <w:rFonts w:ascii="Consolas" w:eastAsia="Times New Roman" w:hAnsi="Consolas" w:cs="Consolas"/>
              <w:noProof w:val="0"/>
              <w:color w:val="008000"/>
              <w:sz w:val="16"/>
              <w:szCs w:val="16"/>
              <w:lang w:eastAsia="sv-SE"/>
            </w:rPr>
          </w:rPrChange>
        </w:rPr>
        <w:t>Optional</w:t>
      </w:r>
      <w:r w:rsidRPr="00E93640">
        <w:rPr>
          <w:rFonts w:ascii="Consolas" w:eastAsia="Times New Roman" w:hAnsi="Consolas" w:cs="Consolas"/>
          <w:noProof w:val="0"/>
          <w:color w:val="0000FF"/>
          <w:sz w:val="16"/>
          <w:szCs w:val="16"/>
          <w:lang w:val="en-US" w:eastAsia="sv-SE"/>
          <w:rPrChange w:id="1530" w:author="Stefan Eriksson" w:date="2012-06-26T14:21:00Z">
            <w:rPr>
              <w:rFonts w:ascii="Consolas" w:eastAsia="Times New Roman" w:hAnsi="Consolas" w:cs="Consolas"/>
              <w:noProof w:val="0"/>
              <w:color w:val="0000FF"/>
              <w:sz w:val="16"/>
              <w:szCs w:val="16"/>
              <w:lang w:eastAsia="sv-SE"/>
            </w:rPr>
          </w:rPrChange>
        </w:rPr>
        <w:t xml:space="preserve"> --&gt;</w:t>
      </w:r>
    </w:p>
    <w:p w14:paraId="3DCC7B33" w14:textId="77777777" w:rsidR="00E93640" w:rsidRPr="00E93640" w:rsidRDefault="00E93640" w:rsidP="00E93640">
      <w:pPr>
        <w:ind w:left="1760"/>
        <w:rPr>
          <w:lang w:val="en-US"/>
          <w:rPrChange w:id="1531" w:author="Stefan Eriksson" w:date="2012-06-26T14:21:00Z">
            <w:rPr/>
          </w:rPrChange>
        </w:rPr>
      </w:pPr>
      <w:r w:rsidRPr="00E93640">
        <w:rPr>
          <w:rFonts w:ascii="Consolas" w:eastAsia="Times New Roman" w:hAnsi="Consolas" w:cs="Consolas"/>
          <w:noProof w:val="0"/>
          <w:color w:val="0000FF"/>
          <w:sz w:val="16"/>
          <w:szCs w:val="16"/>
          <w:lang w:val="en-US" w:eastAsia="sv-SE"/>
          <w:rPrChange w:id="1532"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533" w:author="Stefan Eriksson" w:date="2012-06-26T14:21:00Z">
            <w:rPr>
              <w:rFonts w:ascii="Consolas" w:eastAsia="Times New Roman" w:hAnsi="Consolas" w:cs="Consolas"/>
              <w:noProof w:val="0"/>
              <w:color w:val="A31515"/>
              <w:sz w:val="16"/>
              <w:szCs w:val="16"/>
              <w:lang w:eastAsia="sv-SE"/>
            </w:rPr>
          </w:rPrChange>
        </w:rPr>
        <w:t>ns3</w:t>
      </w:r>
      <w:proofErr w:type="gramStart"/>
      <w:r w:rsidRPr="00E93640">
        <w:rPr>
          <w:rFonts w:ascii="Consolas" w:eastAsia="Times New Roman" w:hAnsi="Consolas" w:cs="Consolas"/>
          <w:noProof w:val="0"/>
          <w:color w:val="A31515"/>
          <w:sz w:val="16"/>
          <w:szCs w:val="16"/>
          <w:lang w:val="en-US" w:eastAsia="sv-SE"/>
          <w:rPrChange w:id="1534" w:author="Stefan Eriksson" w:date="2012-06-26T14:21:00Z">
            <w:rPr>
              <w:rFonts w:ascii="Consolas" w:eastAsia="Times New Roman" w:hAnsi="Consolas" w:cs="Consolas"/>
              <w:noProof w:val="0"/>
              <w:color w:val="A31515"/>
              <w:sz w:val="16"/>
              <w:szCs w:val="16"/>
              <w:lang w:eastAsia="sv-SE"/>
            </w:rPr>
          </w:rPrChange>
        </w:rPr>
        <w:t>:AssignmentName</w:t>
      </w:r>
      <w:proofErr w:type="gramEnd"/>
      <w:r w:rsidRPr="00E93640">
        <w:rPr>
          <w:rFonts w:ascii="Consolas" w:eastAsia="Times New Roman" w:hAnsi="Consolas" w:cs="Consolas"/>
          <w:noProof w:val="0"/>
          <w:color w:val="0000FF"/>
          <w:sz w:val="16"/>
          <w:szCs w:val="16"/>
          <w:lang w:val="en-US" w:eastAsia="sv-SE"/>
          <w:rPrChange w:id="1535"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1536"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1537"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538" w:author="Stefan Eriksson" w:date="2012-06-26T14:21:00Z">
            <w:rPr>
              <w:rFonts w:ascii="Consolas" w:eastAsia="Times New Roman" w:hAnsi="Consolas" w:cs="Consolas"/>
              <w:noProof w:val="0"/>
              <w:color w:val="A31515"/>
              <w:sz w:val="16"/>
              <w:szCs w:val="16"/>
              <w:lang w:eastAsia="sv-SE"/>
            </w:rPr>
          </w:rPrChange>
        </w:rPr>
        <w:t>ns3:AssignmentName</w:t>
      </w:r>
      <w:r w:rsidRPr="00E93640">
        <w:rPr>
          <w:rFonts w:ascii="Consolas" w:eastAsia="Times New Roman" w:hAnsi="Consolas" w:cs="Consolas"/>
          <w:noProof w:val="0"/>
          <w:color w:val="0000FF"/>
          <w:sz w:val="16"/>
          <w:szCs w:val="16"/>
          <w:lang w:val="en-US" w:eastAsia="sv-SE"/>
          <w:rPrChange w:id="1539" w:author="Stefan Eriksson" w:date="2012-06-26T14:21:00Z">
            <w:rPr>
              <w:rFonts w:ascii="Consolas" w:eastAsia="Times New Roman" w:hAnsi="Consolas" w:cs="Consolas"/>
              <w:noProof w:val="0"/>
              <w:color w:val="0000FF"/>
              <w:sz w:val="16"/>
              <w:szCs w:val="16"/>
              <w:lang w:eastAsia="sv-SE"/>
            </w:rPr>
          </w:rPrChange>
        </w:rPr>
        <w:t>&gt;</w:t>
      </w:r>
    </w:p>
    <w:p w14:paraId="689F3BD3" w14:textId="77777777" w:rsidR="00E93640" w:rsidRPr="00E93640" w:rsidRDefault="00E93640" w:rsidP="00E93640">
      <w:pPr>
        <w:ind w:left="1320"/>
        <w:rPr>
          <w:lang w:val="en-US"/>
          <w:rPrChange w:id="1540" w:author="Stefan Eriksson" w:date="2012-06-26T14:21:00Z">
            <w:rPr/>
          </w:rPrChange>
        </w:rPr>
      </w:pPr>
      <w:r w:rsidRPr="00E93640">
        <w:rPr>
          <w:rFonts w:ascii="Consolas" w:eastAsia="Times New Roman" w:hAnsi="Consolas" w:cs="Consolas"/>
          <w:noProof w:val="0"/>
          <w:color w:val="0000FF"/>
          <w:sz w:val="16"/>
          <w:szCs w:val="16"/>
          <w:lang w:val="en-US" w:eastAsia="sv-SE"/>
          <w:rPrChange w:id="1541"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542" w:author="Stefan Eriksson" w:date="2012-06-26T14:21:00Z">
            <w:rPr>
              <w:rFonts w:ascii="Consolas" w:eastAsia="Times New Roman" w:hAnsi="Consolas" w:cs="Consolas"/>
              <w:noProof w:val="0"/>
              <w:color w:val="A31515"/>
              <w:sz w:val="16"/>
              <w:szCs w:val="16"/>
              <w:lang w:eastAsia="sv-SE"/>
            </w:rPr>
          </w:rPrChange>
        </w:rPr>
        <w:t>ns3</w:t>
      </w:r>
      <w:proofErr w:type="gramStart"/>
      <w:r w:rsidRPr="00E93640">
        <w:rPr>
          <w:rFonts w:ascii="Consolas" w:eastAsia="Times New Roman" w:hAnsi="Consolas" w:cs="Consolas"/>
          <w:noProof w:val="0"/>
          <w:color w:val="A31515"/>
          <w:sz w:val="16"/>
          <w:szCs w:val="16"/>
          <w:lang w:val="en-US" w:eastAsia="sv-SE"/>
          <w:rPrChange w:id="1543" w:author="Stefan Eriksson" w:date="2012-06-26T14:21:00Z">
            <w:rPr>
              <w:rFonts w:ascii="Consolas" w:eastAsia="Times New Roman" w:hAnsi="Consolas" w:cs="Consolas"/>
              <w:noProof w:val="0"/>
              <w:color w:val="A31515"/>
              <w:sz w:val="16"/>
              <w:szCs w:val="16"/>
              <w:lang w:eastAsia="sv-SE"/>
            </w:rPr>
          </w:rPrChange>
        </w:rPr>
        <w:t>:RequestedBy</w:t>
      </w:r>
      <w:proofErr w:type="gramEnd"/>
      <w:r w:rsidRPr="00E93640">
        <w:rPr>
          <w:rFonts w:ascii="Consolas" w:eastAsia="Times New Roman" w:hAnsi="Consolas" w:cs="Consolas"/>
          <w:noProof w:val="0"/>
          <w:color w:val="0000FF"/>
          <w:sz w:val="16"/>
          <w:szCs w:val="16"/>
          <w:lang w:val="en-US" w:eastAsia="sv-SE"/>
          <w:rPrChange w:id="1544" w:author="Stefan Eriksson" w:date="2012-06-26T14:21:00Z">
            <w:rPr>
              <w:rFonts w:ascii="Consolas" w:eastAsia="Times New Roman" w:hAnsi="Consolas" w:cs="Consolas"/>
              <w:noProof w:val="0"/>
              <w:color w:val="0000FF"/>
              <w:sz w:val="16"/>
              <w:szCs w:val="16"/>
              <w:lang w:eastAsia="sv-SE"/>
            </w:rPr>
          </w:rPrChange>
        </w:rPr>
        <w:t>&gt;</w:t>
      </w:r>
    </w:p>
    <w:p w14:paraId="3FC707DC" w14:textId="77777777" w:rsidR="00E93640" w:rsidRPr="00E93640" w:rsidRDefault="00E93640" w:rsidP="00E93640">
      <w:pPr>
        <w:ind w:left="1320"/>
        <w:rPr>
          <w:lang w:val="en-US"/>
          <w:rPrChange w:id="1545" w:author="Stefan Eriksson" w:date="2012-06-26T14:21:00Z">
            <w:rPr/>
          </w:rPrChange>
        </w:rPr>
      </w:pPr>
      <w:r w:rsidRPr="00E93640">
        <w:rPr>
          <w:rFonts w:ascii="Consolas" w:eastAsia="Times New Roman" w:hAnsi="Consolas" w:cs="Consolas"/>
          <w:noProof w:val="0"/>
          <w:color w:val="0000FF"/>
          <w:sz w:val="16"/>
          <w:szCs w:val="16"/>
          <w:lang w:val="en-US" w:eastAsia="sv-SE"/>
          <w:rPrChange w:id="1546"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547" w:author="Stefan Eriksson" w:date="2012-06-26T14:21:00Z">
            <w:rPr>
              <w:rFonts w:ascii="Consolas" w:eastAsia="Times New Roman" w:hAnsi="Consolas" w:cs="Consolas"/>
              <w:noProof w:val="0"/>
              <w:color w:val="A31515"/>
              <w:sz w:val="16"/>
              <w:szCs w:val="16"/>
              <w:lang w:eastAsia="sv-SE"/>
            </w:rPr>
          </w:rPrChange>
        </w:rPr>
        <w:t>ns3</w:t>
      </w:r>
      <w:proofErr w:type="gramStart"/>
      <w:r w:rsidRPr="00E93640">
        <w:rPr>
          <w:rFonts w:ascii="Consolas" w:eastAsia="Times New Roman" w:hAnsi="Consolas" w:cs="Consolas"/>
          <w:noProof w:val="0"/>
          <w:color w:val="A31515"/>
          <w:sz w:val="16"/>
          <w:szCs w:val="16"/>
          <w:lang w:val="en-US" w:eastAsia="sv-SE"/>
          <w:rPrChange w:id="1548" w:author="Stefan Eriksson" w:date="2012-06-26T14:21:00Z">
            <w:rPr>
              <w:rFonts w:ascii="Consolas" w:eastAsia="Times New Roman" w:hAnsi="Consolas" w:cs="Consolas"/>
              <w:noProof w:val="0"/>
              <w:color w:val="A31515"/>
              <w:sz w:val="16"/>
              <w:szCs w:val="16"/>
              <w:lang w:eastAsia="sv-SE"/>
            </w:rPr>
          </w:rPrChange>
        </w:rPr>
        <w:t>:RegistrationDate</w:t>
      </w:r>
      <w:proofErr w:type="gramEnd"/>
      <w:r w:rsidRPr="00E93640">
        <w:rPr>
          <w:rFonts w:ascii="Consolas" w:eastAsia="Times New Roman" w:hAnsi="Consolas" w:cs="Consolas"/>
          <w:noProof w:val="0"/>
          <w:color w:val="0000FF"/>
          <w:sz w:val="16"/>
          <w:szCs w:val="16"/>
          <w:lang w:val="en-US" w:eastAsia="sv-SE"/>
          <w:rPrChange w:id="1549"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1550"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1551"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552" w:author="Stefan Eriksson" w:date="2012-06-26T14:21:00Z">
            <w:rPr>
              <w:rFonts w:ascii="Consolas" w:eastAsia="Times New Roman" w:hAnsi="Consolas" w:cs="Consolas"/>
              <w:noProof w:val="0"/>
              <w:color w:val="A31515"/>
              <w:sz w:val="16"/>
              <w:szCs w:val="16"/>
              <w:lang w:eastAsia="sv-SE"/>
            </w:rPr>
          </w:rPrChange>
        </w:rPr>
        <w:t>ns3:RegistrationDate</w:t>
      </w:r>
      <w:r w:rsidRPr="00E93640">
        <w:rPr>
          <w:rFonts w:ascii="Consolas" w:eastAsia="Times New Roman" w:hAnsi="Consolas" w:cs="Consolas"/>
          <w:noProof w:val="0"/>
          <w:color w:val="0000FF"/>
          <w:sz w:val="16"/>
          <w:szCs w:val="16"/>
          <w:lang w:val="en-US" w:eastAsia="sv-SE"/>
          <w:rPrChange w:id="1553" w:author="Stefan Eriksson" w:date="2012-06-26T14:21:00Z">
            <w:rPr>
              <w:rFonts w:ascii="Consolas" w:eastAsia="Times New Roman" w:hAnsi="Consolas" w:cs="Consolas"/>
              <w:noProof w:val="0"/>
              <w:color w:val="0000FF"/>
              <w:sz w:val="16"/>
              <w:szCs w:val="16"/>
              <w:lang w:eastAsia="sv-SE"/>
            </w:rPr>
          </w:rPrChange>
        </w:rPr>
        <w:t>&gt;</w:t>
      </w:r>
    </w:p>
    <w:p w14:paraId="51856693" w14:textId="77777777" w:rsidR="00E93640" w:rsidRPr="00E93640" w:rsidRDefault="00E93640" w:rsidP="00E93640">
      <w:pPr>
        <w:ind w:left="1320"/>
        <w:rPr>
          <w:lang w:val="en-US"/>
          <w:rPrChange w:id="1554" w:author="Stefan Eriksson" w:date="2012-06-26T14:21:00Z">
            <w:rPr/>
          </w:rPrChange>
        </w:rPr>
      </w:pPr>
      <w:r w:rsidRPr="00E93640">
        <w:rPr>
          <w:rFonts w:ascii="Consolas" w:eastAsia="Times New Roman" w:hAnsi="Consolas" w:cs="Consolas"/>
          <w:noProof w:val="0"/>
          <w:color w:val="0000FF"/>
          <w:sz w:val="16"/>
          <w:szCs w:val="16"/>
          <w:lang w:val="en-US" w:eastAsia="sv-SE"/>
          <w:rPrChange w:id="1555"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556" w:author="Stefan Eriksson" w:date="2012-06-26T14:21:00Z">
            <w:rPr>
              <w:rFonts w:ascii="Consolas" w:eastAsia="Times New Roman" w:hAnsi="Consolas" w:cs="Consolas"/>
              <w:noProof w:val="0"/>
              <w:color w:val="A31515"/>
              <w:sz w:val="16"/>
              <w:szCs w:val="16"/>
              <w:lang w:eastAsia="sv-SE"/>
            </w:rPr>
          </w:rPrChange>
        </w:rPr>
        <w:t>ns3</w:t>
      </w:r>
      <w:proofErr w:type="gramStart"/>
      <w:r w:rsidRPr="00E93640">
        <w:rPr>
          <w:rFonts w:ascii="Consolas" w:eastAsia="Times New Roman" w:hAnsi="Consolas" w:cs="Consolas"/>
          <w:noProof w:val="0"/>
          <w:color w:val="A31515"/>
          <w:sz w:val="16"/>
          <w:szCs w:val="16"/>
          <w:lang w:val="en-US" w:eastAsia="sv-SE"/>
          <w:rPrChange w:id="1557" w:author="Stefan Eriksson" w:date="2012-06-26T14:21:00Z">
            <w:rPr>
              <w:rFonts w:ascii="Consolas" w:eastAsia="Times New Roman" w:hAnsi="Consolas" w:cs="Consolas"/>
              <w:noProof w:val="0"/>
              <w:color w:val="A31515"/>
              <w:sz w:val="16"/>
              <w:szCs w:val="16"/>
              <w:lang w:eastAsia="sv-SE"/>
            </w:rPr>
          </w:rPrChange>
        </w:rPr>
        <w:t>:RegisteredBy</w:t>
      </w:r>
      <w:proofErr w:type="gramEnd"/>
      <w:r w:rsidRPr="00E93640">
        <w:rPr>
          <w:rFonts w:ascii="Consolas" w:eastAsia="Times New Roman" w:hAnsi="Consolas" w:cs="Consolas"/>
          <w:noProof w:val="0"/>
          <w:color w:val="0000FF"/>
          <w:sz w:val="16"/>
          <w:szCs w:val="16"/>
          <w:lang w:val="en-US" w:eastAsia="sv-SE"/>
          <w:rPrChange w:id="1558" w:author="Stefan Eriksson" w:date="2012-06-26T14:21:00Z">
            <w:rPr>
              <w:rFonts w:ascii="Consolas" w:eastAsia="Times New Roman" w:hAnsi="Consolas" w:cs="Consolas"/>
              <w:noProof w:val="0"/>
              <w:color w:val="0000FF"/>
              <w:sz w:val="16"/>
              <w:szCs w:val="16"/>
              <w:lang w:eastAsia="sv-SE"/>
            </w:rPr>
          </w:rPrChange>
        </w:rPr>
        <w:t>&gt;</w:t>
      </w:r>
    </w:p>
    <w:p w14:paraId="05BD0593" w14:textId="77777777" w:rsidR="00E93640" w:rsidRPr="00E93640" w:rsidRDefault="00E93640" w:rsidP="00E93640">
      <w:pPr>
        <w:ind w:left="1760"/>
        <w:rPr>
          <w:lang w:val="en-US"/>
          <w:rPrChange w:id="1559" w:author="Stefan Eriksson" w:date="2012-06-26T14:21:00Z">
            <w:rPr/>
          </w:rPrChange>
        </w:rPr>
      </w:pPr>
      <w:r w:rsidRPr="00E93640">
        <w:rPr>
          <w:rFonts w:ascii="Consolas" w:eastAsia="Times New Roman" w:hAnsi="Consolas" w:cs="Consolas"/>
          <w:noProof w:val="0"/>
          <w:color w:val="0000FF"/>
          <w:sz w:val="16"/>
          <w:szCs w:val="16"/>
          <w:lang w:val="en-US" w:eastAsia="sv-SE"/>
          <w:rPrChange w:id="1560"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561" w:author="Stefan Eriksson" w:date="2012-06-26T14:21:00Z">
            <w:rPr>
              <w:rFonts w:ascii="Consolas" w:eastAsia="Times New Roman" w:hAnsi="Consolas" w:cs="Consolas"/>
              <w:noProof w:val="0"/>
              <w:color w:val="A31515"/>
              <w:sz w:val="16"/>
              <w:szCs w:val="16"/>
              <w:lang w:eastAsia="sv-SE"/>
            </w:rPr>
          </w:rPrChange>
        </w:rPr>
        <w:t>ns3</w:t>
      </w:r>
      <w:proofErr w:type="gramStart"/>
      <w:r w:rsidRPr="00E93640">
        <w:rPr>
          <w:rFonts w:ascii="Consolas" w:eastAsia="Times New Roman" w:hAnsi="Consolas" w:cs="Consolas"/>
          <w:noProof w:val="0"/>
          <w:color w:val="A31515"/>
          <w:sz w:val="16"/>
          <w:szCs w:val="16"/>
          <w:lang w:val="en-US" w:eastAsia="sv-SE"/>
          <w:rPrChange w:id="1562" w:author="Stefan Eriksson" w:date="2012-06-26T14:21:00Z">
            <w:rPr>
              <w:rFonts w:ascii="Consolas" w:eastAsia="Times New Roman" w:hAnsi="Consolas" w:cs="Consolas"/>
              <w:noProof w:val="0"/>
              <w:color w:val="A31515"/>
              <w:sz w:val="16"/>
              <w:szCs w:val="16"/>
              <w:lang w:eastAsia="sv-SE"/>
            </w:rPr>
          </w:rPrChange>
        </w:rPr>
        <w:t>:EmployeeId</w:t>
      </w:r>
      <w:proofErr w:type="gramEnd"/>
      <w:r w:rsidRPr="00E93640">
        <w:rPr>
          <w:rFonts w:ascii="Consolas" w:eastAsia="Times New Roman" w:hAnsi="Consolas" w:cs="Consolas"/>
          <w:noProof w:val="0"/>
          <w:color w:val="0000FF"/>
          <w:sz w:val="16"/>
          <w:szCs w:val="16"/>
          <w:lang w:val="en-US" w:eastAsia="sv-SE"/>
          <w:rPrChange w:id="1563"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1564"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1565"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566" w:author="Stefan Eriksson" w:date="2012-06-26T14:21:00Z">
            <w:rPr>
              <w:rFonts w:ascii="Consolas" w:eastAsia="Times New Roman" w:hAnsi="Consolas" w:cs="Consolas"/>
              <w:noProof w:val="0"/>
              <w:color w:val="A31515"/>
              <w:sz w:val="16"/>
              <w:szCs w:val="16"/>
              <w:lang w:eastAsia="sv-SE"/>
            </w:rPr>
          </w:rPrChange>
        </w:rPr>
        <w:t>ns3:EmployeeId</w:t>
      </w:r>
      <w:r w:rsidRPr="00E93640">
        <w:rPr>
          <w:rFonts w:ascii="Consolas" w:eastAsia="Times New Roman" w:hAnsi="Consolas" w:cs="Consolas"/>
          <w:noProof w:val="0"/>
          <w:color w:val="0000FF"/>
          <w:sz w:val="16"/>
          <w:szCs w:val="16"/>
          <w:lang w:val="en-US" w:eastAsia="sv-SE"/>
          <w:rPrChange w:id="1567" w:author="Stefan Eriksson" w:date="2012-06-26T14:21:00Z">
            <w:rPr>
              <w:rFonts w:ascii="Consolas" w:eastAsia="Times New Roman" w:hAnsi="Consolas" w:cs="Consolas"/>
              <w:noProof w:val="0"/>
              <w:color w:val="0000FF"/>
              <w:sz w:val="16"/>
              <w:szCs w:val="16"/>
              <w:lang w:eastAsia="sv-SE"/>
            </w:rPr>
          </w:rPrChange>
        </w:rPr>
        <w:t>&gt;</w:t>
      </w:r>
    </w:p>
    <w:p w14:paraId="3F8B88A8" w14:textId="77777777" w:rsidR="00E93640" w:rsidRPr="00E93640" w:rsidRDefault="00E93640" w:rsidP="00E93640">
      <w:pPr>
        <w:ind w:left="1760"/>
        <w:rPr>
          <w:lang w:val="en-US"/>
          <w:rPrChange w:id="1568" w:author="Stefan Eriksson" w:date="2012-06-26T14:21:00Z">
            <w:rPr/>
          </w:rPrChange>
        </w:rPr>
      </w:pPr>
      <w:proofErr w:type="gramStart"/>
      <w:r w:rsidRPr="00E93640">
        <w:rPr>
          <w:rFonts w:ascii="Consolas" w:eastAsia="Times New Roman" w:hAnsi="Consolas" w:cs="Consolas"/>
          <w:noProof w:val="0"/>
          <w:color w:val="0000FF"/>
          <w:sz w:val="16"/>
          <w:szCs w:val="16"/>
          <w:lang w:val="en-US" w:eastAsia="sv-SE"/>
          <w:rPrChange w:id="1569" w:author="Stefan Eriksson" w:date="2012-06-26T14:21:00Z">
            <w:rPr>
              <w:rFonts w:ascii="Consolas" w:eastAsia="Times New Roman" w:hAnsi="Consolas" w:cs="Consolas"/>
              <w:noProof w:val="0"/>
              <w:color w:val="0000FF"/>
              <w:sz w:val="16"/>
              <w:szCs w:val="16"/>
              <w:lang w:eastAsia="sv-SE"/>
            </w:rPr>
          </w:rPrChange>
        </w:rPr>
        <w:t>&lt;!--</w:t>
      </w:r>
      <w:proofErr w:type="gramEnd"/>
      <w:r w:rsidRPr="00E93640">
        <w:rPr>
          <w:rFonts w:ascii="Consolas" w:eastAsia="Times New Roman" w:hAnsi="Consolas" w:cs="Consolas"/>
          <w:noProof w:val="0"/>
          <w:color w:val="0000FF"/>
          <w:sz w:val="16"/>
          <w:szCs w:val="16"/>
          <w:lang w:val="en-US" w:eastAsia="sv-SE"/>
          <w:rPrChange w:id="1570" w:author="Stefan Eriksson" w:date="2012-06-26T14:21:00Z">
            <w:rPr>
              <w:rFonts w:ascii="Consolas" w:eastAsia="Times New Roman" w:hAnsi="Consolas" w:cs="Consolas"/>
              <w:noProof w:val="0"/>
              <w:color w:val="0000FF"/>
              <w:sz w:val="16"/>
              <w:szCs w:val="16"/>
              <w:lang w:eastAsia="sv-SE"/>
            </w:rPr>
          </w:rPrChange>
        </w:rPr>
        <w:t xml:space="preserve"> </w:t>
      </w:r>
      <w:r w:rsidRPr="00E93640">
        <w:rPr>
          <w:rFonts w:ascii="Consolas" w:eastAsia="Times New Roman" w:hAnsi="Consolas" w:cs="Consolas"/>
          <w:noProof w:val="0"/>
          <w:color w:val="008000"/>
          <w:sz w:val="16"/>
          <w:szCs w:val="16"/>
          <w:lang w:val="en-US" w:eastAsia="sv-SE"/>
          <w:rPrChange w:id="1571" w:author="Stefan Eriksson" w:date="2012-06-26T14:21:00Z">
            <w:rPr>
              <w:rFonts w:ascii="Consolas" w:eastAsia="Times New Roman" w:hAnsi="Consolas" w:cs="Consolas"/>
              <w:noProof w:val="0"/>
              <w:color w:val="008000"/>
              <w:sz w:val="16"/>
              <w:szCs w:val="16"/>
              <w:lang w:eastAsia="sv-SE"/>
            </w:rPr>
          </w:rPrChange>
        </w:rPr>
        <w:t>Optional</w:t>
      </w:r>
      <w:r w:rsidRPr="00E93640">
        <w:rPr>
          <w:rFonts w:ascii="Consolas" w:eastAsia="Times New Roman" w:hAnsi="Consolas" w:cs="Consolas"/>
          <w:noProof w:val="0"/>
          <w:color w:val="0000FF"/>
          <w:sz w:val="16"/>
          <w:szCs w:val="16"/>
          <w:lang w:val="en-US" w:eastAsia="sv-SE"/>
          <w:rPrChange w:id="1572" w:author="Stefan Eriksson" w:date="2012-06-26T14:21:00Z">
            <w:rPr>
              <w:rFonts w:ascii="Consolas" w:eastAsia="Times New Roman" w:hAnsi="Consolas" w:cs="Consolas"/>
              <w:noProof w:val="0"/>
              <w:color w:val="0000FF"/>
              <w:sz w:val="16"/>
              <w:szCs w:val="16"/>
              <w:lang w:eastAsia="sv-SE"/>
            </w:rPr>
          </w:rPrChange>
        </w:rPr>
        <w:t xml:space="preserve"> --&gt;</w:t>
      </w:r>
    </w:p>
    <w:p w14:paraId="67066DF8" w14:textId="77777777" w:rsidR="00E93640" w:rsidRPr="00E93640" w:rsidRDefault="00E93640" w:rsidP="00E93640">
      <w:pPr>
        <w:ind w:left="1760"/>
        <w:rPr>
          <w:lang w:val="en-US"/>
          <w:rPrChange w:id="1573" w:author="Stefan Eriksson" w:date="2012-06-26T14:21:00Z">
            <w:rPr/>
          </w:rPrChange>
        </w:rPr>
      </w:pPr>
      <w:r w:rsidRPr="00E93640">
        <w:rPr>
          <w:rFonts w:ascii="Consolas" w:eastAsia="Times New Roman" w:hAnsi="Consolas" w:cs="Consolas"/>
          <w:noProof w:val="0"/>
          <w:color w:val="0000FF"/>
          <w:sz w:val="16"/>
          <w:szCs w:val="16"/>
          <w:lang w:val="en-US" w:eastAsia="sv-SE"/>
          <w:rPrChange w:id="1574"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575" w:author="Stefan Eriksson" w:date="2012-06-26T14:21:00Z">
            <w:rPr>
              <w:rFonts w:ascii="Consolas" w:eastAsia="Times New Roman" w:hAnsi="Consolas" w:cs="Consolas"/>
              <w:noProof w:val="0"/>
              <w:color w:val="A31515"/>
              <w:sz w:val="16"/>
              <w:szCs w:val="16"/>
              <w:lang w:eastAsia="sv-SE"/>
            </w:rPr>
          </w:rPrChange>
        </w:rPr>
        <w:t>ns3</w:t>
      </w:r>
      <w:proofErr w:type="gramStart"/>
      <w:r w:rsidRPr="00E93640">
        <w:rPr>
          <w:rFonts w:ascii="Consolas" w:eastAsia="Times New Roman" w:hAnsi="Consolas" w:cs="Consolas"/>
          <w:noProof w:val="0"/>
          <w:color w:val="A31515"/>
          <w:sz w:val="16"/>
          <w:szCs w:val="16"/>
          <w:lang w:val="en-US" w:eastAsia="sv-SE"/>
          <w:rPrChange w:id="1576" w:author="Stefan Eriksson" w:date="2012-06-26T14:21:00Z">
            <w:rPr>
              <w:rFonts w:ascii="Consolas" w:eastAsia="Times New Roman" w:hAnsi="Consolas" w:cs="Consolas"/>
              <w:noProof w:val="0"/>
              <w:color w:val="A31515"/>
              <w:sz w:val="16"/>
              <w:szCs w:val="16"/>
              <w:lang w:eastAsia="sv-SE"/>
            </w:rPr>
          </w:rPrChange>
        </w:rPr>
        <w:t>:AssignmentId</w:t>
      </w:r>
      <w:proofErr w:type="gramEnd"/>
      <w:r w:rsidRPr="00E93640">
        <w:rPr>
          <w:rFonts w:ascii="Consolas" w:eastAsia="Times New Roman" w:hAnsi="Consolas" w:cs="Consolas"/>
          <w:noProof w:val="0"/>
          <w:color w:val="0000FF"/>
          <w:sz w:val="16"/>
          <w:szCs w:val="16"/>
          <w:lang w:val="en-US" w:eastAsia="sv-SE"/>
          <w:rPrChange w:id="1577"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1578"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1579"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580" w:author="Stefan Eriksson" w:date="2012-06-26T14:21:00Z">
            <w:rPr>
              <w:rFonts w:ascii="Consolas" w:eastAsia="Times New Roman" w:hAnsi="Consolas" w:cs="Consolas"/>
              <w:noProof w:val="0"/>
              <w:color w:val="A31515"/>
              <w:sz w:val="16"/>
              <w:szCs w:val="16"/>
              <w:lang w:eastAsia="sv-SE"/>
            </w:rPr>
          </w:rPrChange>
        </w:rPr>
        <w:t>ns3:AssignmentId</w:t>
      </w:r>
      <w:r w:rsidRPr="00E93640">
        <w:rPr>
          <w:rFonts w:ascii="Consolas" w:eastAsia="Times New Roman" w:hAnsi="Consolas" w:cs="Consolas"/>
          <w:noProof w:val="0"/>
          <w:color w:val="0000FF"/>
          <w:sz w:val="16"/>
          <w:szCs w:val="16"/>
          <w:lang w:val="en-US" w:eastAsia="sv-SE"/>
          <w:rPrChange w:id="1581" w:author="Stefan Eriksson" w:date="2012-06-26T14:21:00Z">
            <w:rPr>
              <w:rFonts w:ascii="Consolas" w:eastAsia="Times New Roman" w:hAnsi="Consolas" w:cs="Consolas"/>
              <w:noProof w:val="0"/>
              <w:color w:val="0000FF"/>
              <w:sz w:val="16"/>
              <w:szCs w:val="16"/>
              <w:lang w:eastAsia="sv-SE"/>
            </w:rPr>
          </w:rPrChange>
        </w:rPr>
        <w:t>&gt;</w:t>
      </w:r>
    </w:p>
    <w:p w14:paraId="7CB5B43B" w14:textId="77777777" w:rsidR="00E93640" w:rsidRPr="00E93640" w:rsidRDefault="00E93640" w:rsidP="00E93640">
      <w:pPr>
        <w:ind w:left="1760"/>
        <w:rPr>
          <w:lang w:val="en-US"/>
          <w:rPrChange w:id="1582" w:author="Stefan Eriksson" w:date="2012-06-26T14:21:00Z">
            <w:rPr/>
          </w:rPrChange>
        </w:rPr>
      </w:pPr>
      <w:proofErr w:type="gramStart"/>
      <w:r w:rsidRPr="00E93640">
        <w:rPr>
          <w:rFonts w:ascii="Consolas" w:eastAsia="Times New Roman" w:hAnsi="Consolas" w:cs="Consolas"/>
          <w:noProof w:val="0"/>
          <w:color w:val="0000FF"/>
          <w:sz w:val="16"/>
          <w:szCs w:val="16"/>
          <w:lang w:val="en-US" w:eastAsia="sv-SE"/>
          <w:rPrChange w:id="1583" w:author="Stefan Eriksson" w:date="2012-06-26T14:21:00Z">
            <w:rPr>
              <w:rFonts w:ascii="Consolas" w:eastAsia="Times New Roman" w:hAnsi="Consolas" w:cs="Consolas"/>
              <w:noProof w:val="0"/>
              <w:color w:val="0000FF"/>
              <w:sz w:val="16"/>
              <w:szCs w:val="16"/>
              <w:lang w:eastAsia="sv-SE"/>
            </w:rPr>
          </w:rPrChange>
        </w:rPr>
        <w:t>&lt;!--</w:t>
      </w:r>
      <w:proofErr w:type="gramEnd"/>
      <w:r w:rsidRPr="00E93640">
        <w:rPr>
          <w:rFonts w:ascii="Consolas" w:eastAsia="Times New Roman" w:hAnsi="Consolas" w:cs="Consolas"/>
          <w:noProof w:val="0"/>
          <w:color w:val="0000FF"/>
          <w:sz w:val="16"/>
          <w:szCs w:val="16"/>
          <w:lang w:val="en-US" w:eastAsia="sv-SE"/>
          <w:rPrChange w:id="1584" w:author="Stefan Eriksson" w:date="2012-06-26T14:21:00Z">
            <w:rPr>
              <w:rFonts w:ascii="Consolas" w:eastAsia="Times New Roman" w:hAnsi="Consolas" w:cs="Consolas"/>
              <w:noProof w:val="0"/>
              <w:color w:val="0000FF"/>
              <w:sz w:val="16"/>
              <w:szCs w:val="16"/>
              <w:lang w:eastAsia="sv-SE"/>
            </w:rPr>
          </w:rPrChange>
        </w:rPr>
        <w:t xml:space="preserve"> </w:t>
      </w:r>
      <w:r w:rsidRPr="00E93640">
        <w:rPr>
          <w:rFonts w:ascii="Consolas" w:eastAsia="Times New Roman" w:hAnsi="Consolas" w:cs="Consolas"/>
          <w:noProof w:val="0"/>
          <w:color w:val="008000"/>
          <w:sz w:val="16"/>
          <w:szCs w:val="16"/>
          <w:lang w:val="en-US" w:eastAsia="sv-SE"/>
          <w:rPrChange w:id="1585" w:author="Stefan Eriksson" w:date="2012-06-26T14:21:00Z">
            <w:rPr>
              <w:rFonts w:ascii="Consolas" w:eastAsia="Times New Roman" w:hAnsi="Consolas" w:cs="Consolas"/>
              <w:noProof w:val="0"/>
              <w:color w:val="008000"/>
              <w:sz w:val="16"/>
              <w:szCs w:val="16"/>
              <w:lang w:eastAsia="sv-SE"/>
            </w:rPr>
          </w:rPrChange>
        </w:rPr>
        <w:t>Optional</w:t>
      </w:r>
      <w:r w:rsidRPr="00E93640">
        <w:rPr>
          <w:rFonts w:ascii="Consolas" w:eastAsia="Times New Roman" w:hAnsi="Consolas" w:cs="Consolas"/>
          <w:noProof w:val="0"/>
          <w:color w:val="0000FF"/>
          <w:sz w:val="16"/>
          <w:szCs w:val="16"/>
          <w:lang w:val="en-US" w:eastAsia="sv-SE"/>
          <w:rPrChange w:id="1586" w:author="Stefan Eriksson" w:date="2012-06-26T14:21:00Z">
            <w:rPr>
              <w:rFonts w:ascii="Consolas" w:eastAsia="Times New Roman" w:hAnsi="Consolas" w:cs="Consolas"/>
              <w:noProof w:val="0"/>
              <w:color w:val="0000FF"/>
              <w:sz w:val="16"/>
              <w:szCs w:val="16"/>
              <w:lang w:eastAsia="sv-SE"/>
            </w:rPr>
          </w:rPrChange>
        </w:rPr>
        <w:t xml:space="preserve"> --&gt;</w:t>
      </w:r>
    </w:p>
    <w:p w14:paraId="61D04646" w14:textId="77777777" w:rsidR="00E93640" w:rsidRPr="00E93640" w:rsidRDefault="00E93640" w:rsidP="00E93640">
      <w:pPr>
        <w:ind w:left="1760"/>
        <w:rPr>
          <w:lang w:val="en-US"/>
          <w:rPrChange w:id="1587" w:author="Stefan Eriksson" w:date="2012-06-26T14:21:00Z">
            <w:rPr/>
          </w:rPrChange>
        </w:rPr>
      </w:pPr>
      <w:r w:rsidRPr="00E93640">
        <w:rPr>
          <w:rFonts w:ascii="Consolas" w:eastAsia="Times New Roman" w:hAnsi="Consolas" w:cs="Consolas"/>
          <w:noProof w:val="0"/>
          <w:color w:val="0000FF"/>
          <w:sz w:val="16"/>
          <w:szCs w:val="16"/>
          <w:lang w:val="en-US" w:eastAsia="sv-SE"/>
          <w:rPrChange w:id="1588"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589" w:author="Stefan Eriksson" w:date="2012-06-26T14:21:00Z">
            <w:rPr>
              <w:rFonts w:ascii="Consolas" w:eastAsia="Times New Roman" w:hAnsi="Consolas" w:cs="Consolas"/>
              <w:noProof w:val="0"/>
              <w:color w:val="A31515"/>
              <w:sz w:val="16"/>
              <w:szCs w:val="16"/>
              <w:lang w:eastAsia="sv-SE"/>
            </w:rPr>
          </w:rPrChange>
        </w:rPr>
        <w:t>ns3</w:t>
      </w:r>
      <w:proofErr w:type="gramStart"/>
      <w:r w:rsidRPr="00E93640">
        <w:rPr>
          <w:rFonts w:ascii="Consolas" w:eastAsia="Times New Roman" w:hAnsi="Consolas" w:cs="Consolas"/>
          <w:noProof w:val="0"/>
          <w:color w:val="A31515"/>
          <w:sz w:val="16"/>
          <w:szCs w:val="16"/>
          <w:lang w:val="en-US" w:eastAsia="sv-SE"/>
          <w:rPrChange w:id="1590" w:author="Stefan Eriksson" w:date="2012-06-26T14:21:00Z">
            <w:rPr>
              <w:rFonts w:ascii="Consolas" w:eastAsia="Times New Roman" w:hAnsi="Consolas" w:cs="Consolas"/>
              <w:noProof w:val="0"/>
              <w:color w:val="A31515"/>
              <w:sz w:val="16"/>
              <w:szCs w:val="16"/>
              <w:lang w:eastAsia="sv-SE"/>
            </w:rPr>
          </w:rPrChange>
        </w:rPr>
        <w:t>:AssignmentName</w:t>
      </w:r>
      <w:proofErr w:type="gramEnd"/>
      <w:r w:rsidRPr="00E93640">
        <w:rPr>
          <w:rFonts w:ascii="Consolas" w:eastAsia="Times New Roman" w:hAnsi="Consolas" w:cs="Consolas"/>
          <w:noProof w:val="0"/>
          <w:color w:val="0000FF"/>
          <w:sz w:val="16"/>
          <w:szCs w:val="16"/>
          <w:lang w:val="en-US" w:eastAsia="sv-SE"/>
          <w:rPrChange w:id="1591"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1592"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1593"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594" w:author="Stefan Eriksson" w:date="2012-06-26T14:21:00Z">
            <w:rPr>
              <w:rFonts w:ascii="Consolas" w:eastAsia="Times New Roman" w:hAnsi="Consolas" w:cs="Consolas"/>
              <w:noProof w:val="0"/>
              <w:color w:val="A31515"/>
              <w:sz w:val="16"/>
              <w:szCs w:val="16"/>
              <w:lang w:eastAsia="sv-SE"/>
            </w:rPr>
          </w:rPrChange>
        </w:rPr>
        <w:t>ns3:AssignmentName</w:t>
      </w:r>
      <w:r w:rsidRPr="00E93640">
        <w:rPr>
          <w:rFonts w:ascii="Consolas" w:eastAsia="Times New Roman" w:hAnsi="Consolas" w:cs="Consolas"/>
          <w:noProof w:val="0"/>
          <w:color w:val="0000FF"/>
          <w:sz w:val="16"/>
          <w:szCs w:val="16"/>
          <w:lang w:val="en-US" w:eastAsia="sv-SE"/>
          <w:rPrChange w:id="1595" w:author="Stefan Eriksson" w:date="2012-06-26T14:21:00Z">
            <w:rPr>
              <w:rFonts w:ascii="Consolas" w:eastAsia="Times New Roman" w:hAnsi="Consolas" w:cs="Consolas"/>
              <w:noProof w:val="0"/>
              <w:color w:val="0000FF"/>
              <w:sz w:val="16"/>
              <w:szCs w:val="16"/>
              <w:lang w:eastAsia="sv-SE"/>
            </w:rPr>
          </w:rPrChange>
        </w:rPr>
        <w:t>&gt;</w:t>
      </w:r>
    </w:p>
    <w:p w14:paraId="0E24DB9A" w14:textId="77777777" w:rsidR="00E93640" w:rsidRPr="00E93640" w:rsidRDefault="00E93640" w:rsidP="00E93640">
      <w:pPr>
        <w:ind w:left="1320"/>
        <w:rPr>
          <w:lang w:val="en-US"/>
          <w:rPrChange w:id="1596" w:author="Stefan Eriksson" w:date="2012-06-26T14:21:00Z">
            <w:rPr/>
          </w:rPrChange>
        </w:rPr>
      </w:pPr>
      <w:r w:rsidRPr="00E93640">
        <w:rPr>
          <w:rFonts w:ascii="Consolas" w:eastAsia="Times New Roman" w:hAnsi="Consolas" w:cs="Consolas"/>
          <w:noProof w:val="0"/>
          <w:color w:val="0000FF"/>
          <w:sz w:val="16"/>
          <w:szCs w:val="16"/>
          <w:lang w:val="en-US" w:eastAsia="sv-SE"/>
          <w:rPrChange w:id="1597"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598" w:author="Stefan Eriksson" w:date="2012-06-26T14:21:00Z">
            <w:rPr>
              <w:rFonts w:ascii="Consolas" w:eastAsia="Times New Roman" w:hAnsi="Consolas" w:cs="Consolas"/>
              <w:noProof w:val="0"/>
              <w:color w:val="A31515"/>
              <w:sz w:val="16"/>
              <w:szCs w:val="16"/>
              <w:lang w:eastAsia="sv-SE"/>
            </w:rPr>
          </w:rPrChange>
        </w:rPr>
        <w:t>ns3</w:t>
      </w:r>
      <w:proofErr w:type="gramStart"/>
      <w:r w:rsidRPr="00E93640">
        <w:rPr>
          <w:rFonts w:ascii="Consolas" w:eastAsia="Times New Roman" w:hAnsi="Consolas" w:cs="Consolas"/>
          <w:noProof w:val="0"/>
          <w:color w:val="A31515"/>
          <w:sz w:val="16"/>
          <w:szCs w:val="16"/>
          <w:lang w:val="en-US" w:eastAsia="sv-SE"/>
          <w:rPrChange w:id="1599" w:author="Stefan Eriksson" w:date="2012-06-26T14:21:00Z">
            <w:rPr>
              <w:rFonts w:ascii="Consolas" w:eastAsia="Times New Roman" w:hAnsi="Consolas" w:cs="Consolas"/>
              <w:noProof w:val="0"/>
              <w:color w:val="A31515"/>
              <w:sz w:val="16"/>
              <w:szCs w:val="16"/>
              <w:lang w:eastAsia="sv-SE"/>
            </w:rPr>
          </w:rPrChange>
        </w:rPr>
        <w:t>:RegisteredBy</w:t>
      </w:r>
      <w:proofErr w:type="gramEnd"/>
      <w:r w:rsidRPr="00E93640">
        <w:rPr>
          <w:rFonts w:ascii="Consolas" w:eastAsia="Times New Roman" w:hAnsi="Consolas" w:cs="Consolas"/>
          <w:noProof w:val="0"/>
          <w:color w:val="0000FF"/>
          <w:sz w:val="16"/>
          <w:szCs w:val="16"/>
          <w:lang w:val="en-US" w:eastAsia="sv-SE"/>
          <w:rPrChange w:id="1600" w:author="Stefan Eriksson" w:date="2012-06-26T14:21:00Z">
            <w:rPr>
              <w:rFonts w:ascii="Consolas" w:eastAsia="Times New Roman" w:hAnsi="Consolas" w:cs="Consolas"/>
              <w:noProof w:val="0"/>
              <w:color w:val="0000FF"/>
              <w:sz w:val="16"/>
              <w:szCs w:val="16"/>
              <w:lang w:eastAsia="sv-SE"/>
            </w:rPr>
          </w:rPrChange>
        </w:rPr>
        <w:t>&gt;</w:t>
      </w:r>
    </w:p>
    <w:p w14:paraId="37095333" w14:textId="77777777" w:rsidR="00E93640" w:rsidRPr="00E93640" w:rsidRDefault="00E93640" w:rsidP="00E93640">
      <w:pPr>
        <w:ind w:left="1320"/>
        <w:rPr>
          <w:lang w:val="en-US"/>
          <w:rPrChange w:id="1601" w:author="Stefan Eriksson" w:date="2012-06-26T14:21:00Z">
            <w:rPr/>
          </w:rPrChange>
        </w:rPr>
      </w:pPr>
      <w:proofErr w:type="gramStart"/>
      <w:r w:rsidRPr="00E93640">
        <w:rPr>
          <w:rFonts w:ascii="Consolas" w:eastAsia="Times New Roman" w:hAnsi="Consolas" w:cs="Consolas"/>
          <w:noProof w:val="0"/>
          <w:color w:val="0000FF"/>
          <w:sz w:val="16"/>
          <w:szCs w:val="16"/>
          <w:lang w:val="en-US" w:eastAsia="sv-SE"/>
          <w:rPrChange w:id="1602" w:author="Stefan Eriksson" w:date="2012-06-26T14:21:00Z">
            <w:rPr>
              <w:rFonts w:ascii="Consolas" w:eastAsia="Times New Roman" w:hAnsi="Consolas" w:cs="Consolas"/>
              <w:noProof w:val="0"/>
              <w:color w:val="0000FF"/>
              <w:sz w:val="16"/>
              <w:szCs w:val="16"/>
              <w:lang w:eastAsia="sv-SE"/>
            </w:rPr>
          </w:rPrChange>
        </w:rPr>
        <w:t>&lt;!--</w:t>
      </w:r>
      <w:proofErr w:type="gramEnd"/>
      <w:r w:rsidRPr="00E93640">
        <w:rPr>
          <w:rFonts w:ascii="Consolas" w:eastAsia="Times New Roman" w:hAnsi="Consolas" w:cs="Consolas"/>
          <w:noProof w:val="0"/>
          <w:color w:val="0000FF"/>
          <w:sz w:val="16"/>
          <w:szCs w:val="16"/>
          <w:lang w:val="en-US" w:eastAsia="sv-SE"/>
          <w:rPrChange w:id="1603" w:author="Stefan Eriksson" w:date="2012-06-26T14:21:00Z">
            <w:rPr>
              <w:rFonts w:ascii="Consolas" w:eastAsia="Times New Roman" w:hAnsi="Consolas" w:cs="Consolas"/>
              <w:noProof w:val="0"/>
              <w:color w:val="0000FF"/>
              <w:sz w:val="16"/>
              <w:szCs w:val="16"/>
              <w:lang w:eastAsia="sv-SE"/>
            </w:rPr>
          </w:rPrChange>
        </w:rPr>
        <w:t xml:space="preserve"> </w:t>
      </w:r>
      <w:r w:rsidRPr="00E93640">
        <w:rPr>
          <w:rFonts w:ascii="Consolas" w:eastAsia="Times New Roman" w:hAnsi="Consolas" w:cs="Consolas"/>
          <w:noProof w:val="0"/>
          <w:color w:val="008000"/>
          <w:sz w:val="16"/>
          <w:szCs w:val="16"/>
          <w:lang w:val="en-US" w:eastAsia="sv-SE"/>
          <w:rPrChange w:id="1604" w:author="Stefan Eriksson" w:date="2012-06-26T14:21:00Z">
            <w:rPr>
              <w:rFonts w:ascii="Consolas" w:eastAsia="Times New Roman" w:hAnsi="Consolas" w:cs="Consolas"/>
              <w:noProof w:val="0"/>
              <w:color w:val="008000"/>
              <w:sz w:val="16"/>
              <w:szCs w:val="16"/>
              <w:lang w:eastAsia="sv-SE"/>
            </w:rPr>
          </w:rPrChange>
        </w:rPr>
        <w:t>Optional</w:t>
      </w:r>
      <w:r w:rsidRPr="00E93640">
        <w:rPr>
          <w:rFonts w:ascii="Consolas" w:eastAsia="Times New Roman" w:hAnsi="Consolas" w:cs="Consolas"/>
          <w:noProof w:val="0"/>
          <w:color w:val="0000FF"/>
          <w:sz w:val="16"/>
          <w:szCs w:val="16"/>
          <w:lang w:val="en-US" w:eastAsia="sv-SE"/>
          <w:rPrChange w:id="1605" w:author="Stefan Eriksson" w:date="2012-06-26T14:21:00Z">
            <w:rPr>
              <w:rFonts w:ascii="Consolas" w:eastAsia="Times New Roman" w:hAnsi="Consolas" w:cs="Consolas"/>
              <w:noProof w:val="0"/>
              <w:color w:val="0000FF"/>
              <w:sz w:val="16"/>
              <w:szCs w:val="16"/>
              <w:lang w:eastAsia="sv-SE"/>
            </w:rPr>
          </w:rPrChange>
        </w:rPr>
        <w:t xml:space="preserve"> --&gt;</w:t>
      </w:r>
    </w:p>
    <w:p w14:paraId="7BC9A477" w14:textId="77777777" w:rsidR="00E93640" w:rsidRPr="00E93640" w:rsidRDefault="00E93640" w:rsidP="00E93640">
      <w:pPr>
        <w:ind w:left="1320"/>
        <w:rPr>
          <w:lang w:val="en-US"/>
          <w:rPrChange w:id="1606" w:author="Stefan Eriksson" w:date="2012-06-26T14:21:00Z">
            <w:rPr/>
          </w:rPrChange>
        </w:rPr>
      </w:pPr>
      <w:r w:rsidRPr="00E93640">
        <w:rPr>
          <w:rFonts w:ascii="Consolas" w:eastAsia="Times New Roman" w:hAnsi="Consolas" w:cs="Consolas"/>
          <w:noProof w:val="0"/>
          <w:color w:val="0000FF"/>
          <w:sz w:val="16"/>
          <w:szCs w:val="16"/>
          <w:lang w:val="en-US" w:eastAsia="sv-SE"/>
          <w:rPrChange w:id="1607"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608" w:author="Stefan Eriksson" w:date="2012-06-26T14:21:00Z">
            <w:rPr>
              <w:rFonts w:ascii="Consolas" w:eastAsia="Times New Roman" w:hAnsi="Consolas" w:cs="Consolas"/>
              <w:noProof w:val="0"/>
              <w:color w:val="A31515"/>
              <w:sz w:val="16"/>
              <w:szCs w:val="16"/>
              <w:lang w:eastAsia="sv-SE"/>
            </w:rPr>
          </w:rPrChange>
        </w:rPr>
        <w:t>ns3</w:t>
      </w:r>
      <w:proofErr w:type="gramStart"/>
      <w:r w:rsidRPr="00E93640">
        <w:rPr>
          <w:rFonts w:ascii="Consolas" w:eastAsia="Times New Roman" w:hAnsi="Consolas" w:cs="Consolas"/>
          <w:noProof w:val="0"/>
          <w:color w:val="A31515"/>
          <w:sz w:val="16"/>
          <w:szCs w:val="16"/>
          <w:lang w:val="en-US" w:eastAsia="sv-SE"/>
          <w:rPrChange w:id="1609" w:author="Stefan Eriksson" w:date="2012-06-26T14:21:00Z">
            <w:rPr>
              <w:rFonts w:ascii="Consolas" w:eastAsia="Times New Roman" w:hAnsi="Consolas" w:cs="Consolas"/>
              <w:noProof w:val="0"/>
              <w:color w:val="A31515"/>
              <w:sz w:val="16"/>
              <w:szCs w:val="16"/>
              <w:lang w:eastAsia="sv-SE"/>
            </w:rPr>
          </w:rPrChange>
        </w:rPr>
        <w:t>:ReasonText</w:t>
      </w:r>
      <w:proofErr w:type="gramEnd"/>
      <w:r w:rsidRPr="00E93640">
        <w:rPr>
          <w:rFonts w:ascii="Consolas" w:eastAsia="Times New Roman" w:hAnsi="Consolas" w:cs="Consolas"/>
          <w:noProof w:val="0"/>
          <w:color w:val="0000FF"/>
          <w:sz w:val="16"/>
          <w:szCs w:val="16"/>
          <w:lang w:val="en-US" w:eastAsia="sv-SE"/>
          <w:rPrChange w:id="1610"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1611"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1612"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613" w:author="Stefan Eriksson" w:date="2012-06-26T14:21:00Z">
            <w:rPr>
              <w:rFonts w:ascii="Consolas" w:eastAsia="Times New Roman" w:hAnsi="Consolas" w:cs="Consolas"/>
              <w:noProof w:val="0"/>
              <w:color w:val="A31515"/>
              <w:sz w:val="16"/>
              <w:szCs w:val="16"/>
              <w:lang w:eastAsia="sv-SE"/>
            </w:rPr>
          </w:rPrChange>
        </w:rPr>
        <w:t>ns3:ReasonText</w:t>
      </w:r>
      <w:r w:rsidRPr="00E93640">
        <w:rPr>
          <w:rFonts w:ascii="Consolas" w:eastAsia="Times New Roman" w:hAnsi="Consolas" w:cs="Consolas"/>
          <w:noProof w:val="0"/>
          <w:color w:val="0000FF"/>
          <w:sz w:val="16"/>
          <w:szCs w:val="16"/>
          <w:lang w:val="en-US" w:eastAsia="sv-SE"/>
          <w:rPrChange w:id="1614" w:author="Stefan Eriksson" w:date="2012-06-26T14:21:00Z">
            <w:rPr>
              <w:rFonts w:ascii="Consolas" w:eastAsia="Times New Roman" w:hAnsi="Consolas" w:cs="Consolas"/>
              <w:noProof w:val="0"/>
              <w:color w:val="0000FF"/>
              <w:sz w:val="16"/>
              <w:szCs w:val="16"/>
              <w:lang w:eastAsia="sv-SE"/>
            </w:rPr>
          </w:rPrChange>
        </w:rPr>
        <w:t>&gt;</w:t>
      </w:r>
    </w:p>
    <w:p w14:paraId="01B75A60" w14:textId="77777777" w:rsidR="00E93640" w:rsidRPr="00E93640" w:rsidRDefault="00E93640" w:rsidP="00E93640">
      <w:pPr>
        <w:ind w:left="880"/>
        <w:rPr>
          <w:lang w:val="en-US"/>
          <w:rPrChange w:id="1615" w:author="Stefan Eriksson" w:date="2012-06-26T14:21:00Z">
            <w:rPr/>
          </w:rPrChange>
        </w:rPr>
      </w:pPr>
      <w:r w:rsidRPr="00E93640">
        <w:rPr>
          <w:rFonts w:ascii="Consolas" w:eastAsia="Times New Roman" w:hAnsi="Consolas" w:cs="Consolas"/>
          <w:noProof w:val="0"/>
          <w:color w:val="0000FF"/>
          <w:sz w:val="16"/>
          <w:szCs w:val="16"/>
          <w:lang w:val="en-US" w:eastAsia="sv-SE"/>
          <w:rPrChange w:id="1616"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617" w:author="Stefan Eriksson" w:date="2012-06-26T14:21:00Z">
            <w:rPr>
              <w:rFonts w:ascii="Consolas" w:eastAsia="Times New Roman" w:hAnsi="Consolas" w:cs="Consolas"/>
              <w:noProof w:val="0"/>
              <w:color w:val="A31515"/>
              <w:sz w:val="16"/>
              <w:szCs w:val="16"/>
              <w:lang w:eastAsia="sv-SE"/>
            </w:rPr>
          </w:rPrChange>
        </w:rPr>
        <w:t>ns2</w:t>
      </w:r>
      <w:proofErr w:type="gramStart"/>
      <w:r w:rsidRPr="00E93640">
        <w:rPr>
          <w:rFonts w:ascii="Consolas" w:eastAsia="Times New Roman" w:hAnsi="Consolas" w:cs="Consolas"/>
          <w:noProof w:val="0"/>
          <w:color w:val="A31515"/>
          <w:sz w:val="16"/>
          <w:szCs w:val="16"/>
          <w:lang w:val="en-US" w:eastAsia="sv-SE"/>
          <w:rPrChange w:id="1618" w:author="Stefan Eriksson" w:date="2012-06-26T14:21:00Z">
            <w:rPr>
              <w:rFonts w:ascii="Consolas" w:eastAsia="Times New Roman" w:hAnsi="Consolas" w:cs="Consolas"/>
              <w:noProof w:val="0"/>
              <w:color w:val="A31515"/>
              <w:sz w:val="16"/>
              <w:szCs w:val="16"/>
              <w:lang w:eastAsia="sv-SE"/>
            </w:rPr>
          </w:rPrChange>
        </w:rPr>
        <w:t>:RegistrationInfo</w:t>
      </w:r>
      <w:proofErr w:type="gramEnd"/>
      <w:r w:rsidRPr="00E93640">
        <w:rPr>
          <w:rFonts w:ascii="Consolas" w:eastAsia="Times New Roman" w:hAnsi="Consolas" w:cs="Consolas"/>
          <w:noProof w:val="0"/>
          <w:color w:val="0000FF"/>
          <w:sz w:val="16"/>
          <w:szCs w:val="16"/>
          <w:lang w:val="en-US" w:eastAsia="sv-SE"/>
          <w:rPrChange w:id="1619" w:author="Stefan Eriksson" w:date="2012-06-26T14:21:00Z">
            <w:rPr>
              <w:rFonts w:ascii="Consolas" w:eastAsia="Times New Roman" w:hAnsi="Consolas" w:cs="Consolas"/>
              <w:noProof w:val="0"/>
              <w:color w:val="0000FF"/>
              <w:sz w:val="16"/>
              <w:szCs w:val="16"/>
              <w:lang w:eastAsia="sv-SE"/>
            </w:rPr>
          </w:rPrChange>
        </w:rPr>
        <w:t>&gt;</w:t>
      </w:r>
    </w:p>
    <w:p w14:paraId="7212D2FD" w14:textId="77777777" w:rsidR="00E93640" w:rsidRPr="00E93640" w:rsidRDefault="00E93640" w:rsidP="00E93640">
      <w:pPr>
        <w:ind w:left="880"/>
        <w:rPr>
          <w:lang w:val="en-US"/>
          <w:rPrChange w:id="1620" w:author="Stefan Eriksson" w:date="2012-06-26T14:21:00Z">
            <w:rPr/>
          </w:rPrChange>
        </w:rPr>
      </w:pPr>
      <w:proofErr w:type="gramStart"/>
      <w:r w:rsidRPr="00E93640">
        <w:rPr>
          <w:rFonts w:ascii="Consolas" w:eastAsia="Times New Roman" w:hAnsi="Consolas" w:cs="Consolas"/>
          <w:noProof w:val="0"/>
          <w:color w:val="0000FF"/>
          <w:sz w:val="16"/>
          <w:szCs w:val="16"/>
          <w:lang w:val="en-US" w:eastAsia="sv-SE"/>
          <w:rPrChange w:id="1621" w:author="Stefan Eriksson" w:date="2012-06-26T14:21:00Z">
            <w:rPr>
              <w:rFonts w:ascii="Consolas" w:eastAsia="Times New Roman" w:hAnsi="Consolas" w:cs="Consolas"/>
              <w:noProof w:val="0"/>
              <w:color w:val="0000FF"/>
              <w:sz w:val="16"/>
              <w:szCs w:val="16"/>
              <w:lang w:eastAsia="sv-SE"/>
            </w:rPr>
          </w:rPrChange>
        </w:rPr>
        <w:t>&lt;!--</w:t>
      </w:r>
      <w:proofErr w:type="gramEnd"/>
      <w:r w:rsidRPr="00E93640">
        <w:rPr>
          <w:rFonts w:ascii="Consolas" w:eastAsia="Times New Roman" w:hAnsi="Consolas" w:cs="Consolas"/>
          <w:noProof w:val="0"/>
          <w:color w:val="0000FF"/>
          <w:sz w:val="16"/>
          <w:szCs w:val="16"/>
          <w:lang w:val="en-US" w:eastAsia="sv-SE"/>
          <w:rPrChange w:id="1622" w:author="Stefan Eriksson" w:date="2012-06-26T14:21:00Z">
            <w:rPr>
              <w:rFonts w:ascii="Consolas" w:eastAsia="Times New Roman" w:hAnsi="Consolas" w:cs="Consolas"/>
              <w:noProof w:val="0"/>
              <w:color w:val="0000FF"/>
              <w:sz w:val="16"/>
              <w:szCs w:val="16"/>
              <w:lang w:eastAsia="sv-SE"/>
            </w:rPr>
          </w:rPrChange>
        </w:rPr>
        <w:t xml:space="preserve"> </w:t>
      </w:r>
      <w:r w:rsidRPr="00E93640">
        <w:rPr>
          <w:rFonts w:ascii="Consolas" w:eastAsia="Times New Roman" w:hAnsi="Consolas" w:cs="Consolas"/>
          <w:noProof w:val="0"/>
          <w:color w:val="008000"/>
          <w:sz w:val="16"/>
          <w:szCs w:val="16"/>
          <w:lang w:val="en-US" w:eastAsia="sv-SE"/>
          <w:rPrChange w:id="1623" w:author="Stefan Eriksson" w:date="2012-06-26T14:21:00Z">
            <w:rPr>
              <w:rFonts w:ascii="Consolas" w:eastAsia="Times New Roman" w:hAnsi="Consolas" w:cs="Consolas"/>
              <w:noProof w:val="0"/>
              <w:color w:val="008000"/>
              <w:sz w:val="16"/>
              <w:szCs w:val="16"/>
              <w:lang w:eastAsia="sv-SE"/>
            </w:rPr>
          </w:rPrChange>
        </w:rPr>
        <w:t>Optional</w:t>
      </w:r>
      <w:r w:rsidRPr="00E93640">
        <w:rPr>
          <w:rFonts w:ascii="Consolas" w:eastAsia="Times New Roman" w:hAnsi="Consolas" w:cs="Consolas"/>
          <w:noProof w:val="0"/>
          <w:color w:val="0000FF"/>
          <w:sz w:val="16"/>
          <w:szCs w:val="16"/>
          <w:lang w:val="en-US" w:eastAsia="sv-SE"/>
          <w:rPrChange w:id="1624" w:author="Stefan Eriksson" w:date="2012-06-26T14:21:00Z">
            <w:rPr>
              <w:rFonts w:ascii="Consolas" w:eastAsia="Times New Roman" w:hAnsi="Consolas" w:cs="Consolas"/>
              <w:noProof w:val="0"/>
              <w:color w:val="0000FF"/>
              <w:sz w:val="16"/>
              <w:szCs w:val="16"/>
              <w:lang w:eastAsia="sv-SE"/>
            </w:rPr>
          </w:rPrChange>
        </w:rPr>
        <w:t xml:space="preserve"> --&gt;</w:t>
      </w:r>
    </w:p>
    <w:p w14:paraId="57352401" w14:textId="77777777" w:rsidR="00E93640" w:rsidRPr="00E93640" w:rsidRDefault="00E93640" w:rsidP="00E93640">
      <w:pPr>
        <w:ind w:left="880"/>
        <w:rPr>
          <w:lang w:val="en-US"/>
          <w:rPrChange w:id="1625" w:author="Stefan Eriksson" w:date="2012-06-26T14:21:00Z">
            <w:rPr/>
          </w:rPrChange>
        </w:rPr>
      </w:pPr>
      <w:r w:rsidRPr="00E93640">
        <w:rPr>
          <w:rFonts w:ascii="Consolas" w:eastAsia="Times New Roman" w:hAnsi="Consolas" w:cs="Consolas"/>
          <w:noProof w:val="0"/>
          <w:color w:val="0000FF"/>
          <w:sz w:val="16"/>
          <w:szCs w:val="16"/>
          <w:lang w:val="en-US" w:eastAsia="sv-SE"/>
          <w:rPrChange w:id="1626"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627" w:author="Stefan Eriksson" w:date="2012-06-26T14:21:00Z">
            <w:rPr>
              <w:rFonts w:ascii="Consolas" w:eastAsia="Times New Roman" w:hAnsi="Consolas" w:cs="Consolas"/>
              <w:noProof w:val="0"/>
              <w:color w:val="A31515"/>
              <w:sz w:val="16"/>
              <w:szCs w:val="16"/>
              <w:lang w:eastAsia="sv-SE"/>
            </w:rPr>
          </w:rPrChange>
        </w:rPr>
        <w:t>ns2</w:t>
      </w:r>
      <w:proofErr w:type="gramStart"/>
      <w:r w:rsidRPr="00E93640">
        <w:rPr>
          <w:rFonts w:ascii="Consolas" w:eastAsia="Times New Roman" w:hAnsi="Consolas" w:cs="Consolas"/>
          <w:noProof w:val="0"/>
          <w:color w:val="A31515"/>
          <w:sz w:val="16"/>
          <w:szCs w:val="16"/>
          <w:lang w:val="en-US" w:eastAsia="sv-SE"/>
          <w:rPrChange w:id="1628" w:author="Stefan Eriksson" w:date="2012-06-26T14:21:00Z">
            <w:rPr>
              <w:rFonts w:ascii="Consolas" w:eastAsia="Times New Roman" w:hAnsi="Consolas" w:cs="Consolas"/>
              <w:noProof w:val="0"/>
              <w:color w:val="A31515"/>
              <w:sz w:val="16"/>
              <w:szCs w:val="16"/>
              <w:lang w:eastAsia="sv-SE"/>
            </w:rPr>
          </w:rPrChange>
        </w:rPr>
        <w:t>:CancellationInfo</w:t>
      </w:r>
      <w:proofErr w:type="gramEnd"/>
      <w:r w:rsidRPr="00E93640">
        <w:rPr>
          <w:rFonts w:ascii="Consolas" w:eastAsia="Times New Roman" w:hAnsi="Consolas" w:cs="Consolas"/>
          <w:noProof w:val="0"/>
          <w:color w:val="0000FF"/>
          <w:sz w:val="16"/>
          <w:szCs w:val="16"/>
          <w:lang w:val="en-US" w:eastAsia="sv-SE"/>
          <w:rPrChange w:id="1629" w:author="Stefan Eriksson" w:date="2012-06-26T14:21:00Z">
            <w:rPr>
              <w:rFonts w:ascii="Consolas" w:eastAsia="Times New Roman" w:hAnsi="Consolas" w:cs="Consolas"/>
              <w:noProof w:val="0"/>
              <w:color w:val="0000FF"/>
              <w:sz w:val="16"/>
              <w:szCs w:val="16"/>
              <w:lang w:eastAsia="sv-SE"/>
            </w:rPr>
          </w:rPrChange>
        </w:rPr>
        <w:t>&gt;</w:t>
      </w:r>
    </w:p>
    <w:p w14:paraId="2CB320F1" w14:textId="77777777" w:rsidR="00E93640" w:rsidRPr="00E93640" w:rsidRDefault="00E93640" w:rsidP="00E93640">
      <w:pPr>
        <w:ind w:left="1320"/>
        <w:rPr>
          <w:lang w:val="en-US"/>
          <w:rPrChange w:id="1630" w:author="Stefan Eriksson" w:date="2012-06-26T14:21:00Z">
            <w:rPr/>
          </w:rPrChange>
        </w:rPr>
      </w:pPr>
      <w:r w:rsidRPr="00E93640">
        <w:rPr>
          <w:rFonts w:ascii="Consolas" w:eastAsia="Times New Roman" w:hAnsi="Consolas" w:cs="Consolas"/>
          <w:noProof w:val="0"/>
          <w:color w:val="0000FF"/>
          <w:sz w:val="16"/>
          <w:szCs w:val="16"/>
          <w:lang w:val="en-US" w:eastAsia="sv-SE"/>
          <w:rPrChange w:id="1631"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632" w:author="Stefan Eriksson" w:date="2012-06-26T14:21:00Z">
            <w:rPr>
              <w:rFonts w:ascii="Consolas" w:eastAsia="Times New Roman" w:hAnsi="Consolas" w:cs="Consolas"/>
              <w:noProof w:val="0"/>
              <w:color w:val="A31515"/>
              <w:sz w:val="16"/>
              <w:szCs w:val="16"/>
              <w:lang w:eastAsia="sv-SE"/>
            </w:rPr>
          </w:rPrChange>
        </w:rPr>
        <w:t>ns3</w:t>
      </w:r>
      <w:proofErr w:type="gramStart"/>
      <w:r w:rsidRPr="00E93640">
        <w:rPr>
          <w:rFonts w:ascii="Consolas" w:eastAsia="Times New Roman" w:hAnsi="Consolas" w:cs="Consolas"/>
          <w:noProof w:val="0"/>
          <w:color w:val="A31515"/>
          <w:sz w:val="16"/>
          <w:szCs w:val="16"/>
          <w:lang w:val="en-US" w:eastAsia="sv-SE"/>
          <w:rPrChange w:id="1633" w:author="Stefan Eriksson" w:date="2012-06-26T14:21:00Z">
            <w:rPr>
              <w:rFonts w:ascii="Consolas" w:eastAsia="Times New Roman" w:hAnsi="Consolas" w:cs="Consolas"/>
              <w:noProof w:val="0"/>
              <w:color w:val="A31515"/>
              <w:sz w:val="16"/>
              <w:szCs w:val="16"/>
              <w:lang w:eastAsia="sv-SE"/>
            </w:rPr>
          </w:rPrChange>
        </w:rPr>
        <w:t>:RequestDate</w:t>
      </w:r>
      <w:proofErr w:type="gramEnd"/>
      <w:r w:rsidRPr="00E93640">
        <w:rPr>
          <w:rFonts w:ascii="Consolas" w:eastAsia="Times New Roman" w:hAnsi="Consolas" w:cs="Consolas"/>
          <w:noProof w:val="0"/>
          <w:color w:val="0000FF"/>
          <w:sz w:val="16"/>
          <w:szCs w:val="16"/>
          <w:lang w:val="en-US" w:eastAsia="sv-SE"/>
          <w:rPrChange w:id="1634"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1635"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1636"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637" w:author="Stefan Eriksson" w:date="2012-06-26T14:21:00Z">
            <w:rPr>
              <w:rFonts w:ascii="Consolas" w:eastAsia="Times New Roman" w:hAnsi="Consolas" w:cs="Consolas"/>
              <w:noProof w:val="0"/>
              <w:color w:val="A31515"/>
              <w:sz w:val="16"/>
              <w:szCs w:val="16"/>
              <w:lang w:eastAsia="sv-SE"/>
            </w:rPr>
          </w:rPrChange>
        </w:rPr>
        <w:t>ns3:RequestDate</w:t>
      </w:r>
      <w:r w:rsidRPr="00E93640">
        <w:rPr>
          <w:rFonts w:ascii="Consolas" w:eastAsia="Times New Roman" w:hAnsi="Consolas" w:cs="Consolas"/>
          <w:noProof w:val="0"/>
          <w:color w:val="0000FF"/>
          <w:sz w:val="16"/>
          <w:szCs w:val="16"/>
          <w:lang w:val="en-US" w:eastAsia="sv-SE"/>
          <w:rPrChange w:id="1638" w:author="Stefan Eriksson" w:date="2012-06-26T14:21:00Z">
            <w:rPr>
              <w:rFonts w:ascii="Consolas" w:eastAsia="Times New Roman" w:hAnsi="Consolas" w:cs="Consolas"/>
              <w:noProof w:val="0"/>
              <w:color w:val="0000FF"/>
              <w:sz w:val="16"/>
              <w:szCs w:val="16"/>
              <w:lang w:eastAsia="sv-SE"/>
            </w:rPr>
          </w:rPrChange>
        </w:rPr>
        <w:t>&gt;</w:t>
      </w:r>
    </w:p>
    <w:p w14:paraId="6F038A93" w14:textId="77777777" w:rsidR="00E93640" w:rsidRPr="00E93640" w:rsidRDefault="00E93640" w:rsidP="00E93640">
      <w:pPr>
        <w:ind w:left="1320"/>
        <w:rPr>
          <w:lang w:val="en-US"/>
          <w:rPrChange w:id="1639" w:author="Stefan Eriksson" w:date="2012-06-26T14:21:00Z">
            <w:rPr/>
          </w:rPrChange>
        </w:rPr>
      </w:pPr>
      <w:r w:rsidRPr="00E93640">
        <w:rPr>
          <w:rFonts w:ascii="Consolas" w:eastAsia="Times New Roman" w:hAnsi="Consolas" w:cs="Consolas"/>
          <w:noProof w:val="0"/>
          <w:color w:val="0000FF"/>
          <w:sz w:val="16"/>
          <w:szCs w:val="16"/>
          <w:lang w:val="en-US" w:eastAsia="sv-SE"/>
          <w:rPrChange w:id="1640"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641" w:author="Stefan Eriksson" w:date="2012-06-26T14:21:00Z">
            <w:rPr>
              <w:rFonts w:ascii="Consolas" w:eastAsia="Times New Roman" w:hAnsi="Consolas" w:cs="Consolas"/>
              <w:noProof w:val="0"/>
              <w:color w:val="A31515"/>
              <w:sz w:val="16"/>
              <w:szCs w:val="16"/>
              <w:lang w:eastAsia="sv-SE"/>
            </w:rPr>
          </w:rPrChange>
        </w:rPr>
        <w:t>ns3</w:t>
      </w:r>
      <w:proofErr w:type="gramStart"/>
      <w:r w:rsidRPr="00E93640">
        <w:rPr>
          <w:rFonts w:ascii="Consolas" w:eastAsia="Times New Roman" w:hAnsi="Consolas" w:cs="Consolas"/>
          <w:noProof w:val="0"/>
          <w:color w:val="A31515"/>
          <w:sz w:val="16"/>
          <w:szCs w:val="16"/>
          <w:lang w:val="en-US" w:eastAsia="sv-SE"/>
          <w:rPrChange w:id="1642" w:author="Stefan Eriksson" w:date="2012-06-26T14:21:00Z">
            <w:rPr>
              <w:rFonts w:ascii="Consolas" w:eastAsia="Times New Roman" w:hAnsi="Consolas" w:cs="Consolas"/>
              <w:noProof w:val="0"/>
              <w:color w:val="A31515"/>
              <w:sz w:val="16"/>
              <w:szCs w:val="16"/>
              <w:lang w:eastAsia="sv-SE"/>
            </w:rPr>
          </w:rPrChange>
        </w:rPr>
        <w:t>:RequestedBy</w:t>
      </w:r>
      <w:proofErr w:type="gramEnd"/>
      <w:r w:rsidRPr="00E93640">
        <w:rPr>
          <w:rFonts w:ascii="Consolas" w:eastAsia="Times New Roman" w:hAnsi="Consolas" w:cs="Consolas"/>
          <w:noProof w:val="0"/>
          <w:color w:val="0000FF"/>
          <w:sz w:val="16"/>
          <w:szCs w:val="16"/>
          <w:lang w:val="en-US" w:eastAsia="sv-SE"/>
          <w:rPrChange w:id="1643" w:author="Stefan Eriksson" w:date="2012-06-26T14:21:00Z">
            <w:rPr>
              <w:rFonts w:ascii="Consolas" w:eastAsia="Times New Roman" w:hAnsi="Consolas" w:cs="Consolas"/>
              <w:noProof w:val="0"/>
              <w:color w:val="0000FF"/>
              <w:sz w:val="16"/>
              <w:szCs w:val="16"/>
              <w:lang w:eastAsia="sv-SE"/>
            </w:rPr>
          </w:rPrChange>
        </w:rPr>
        <w:t>&gt;</w:t>
      </w:r>
    </w:p>
    <w:p w14:paraId="75E81F1D" w14:textId="77777777" w:rsidR="00E93640" w:rsidRPr="00E93640" w:rsidRDefault="00E93640" w:rsidP="00E93640">
      <w:pPr>
        <w:ind w:left="1760"/>
        <w:rPr>
          <w:lang w:val="en-US"/>
          <w:rPrChange w:id="1644" w:author="Stefan Eriksson" w:date="2012-06-26T14:21:00Z">
            <w:rPr/>
          </w:rPrChange>
        </w:rPr>
      </w:pPr>
      <w:r w:rsidRPr="00E93640">
        <w:rPr>
          <w:rFonts w:ascii="Consolas" w:eastAsia="Times New Roman" w:hAnsi="Consolas" w:cs="Consolas"/>
          <w:noProof w:val="0"/>
          <w:color w:val="0000FF"/>
          <w:sz w:val="16"/>
          <w:szCs w:val="16"/>
          <w:lang w:val="en-US" w:eastAsia="sv-SE"/>
          <w:rPrChange w:id="1645"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646" w:author="Stefan Eriksson" w:date="2012-06-26T14:21:00Z">
            <w:rPr>
              <w:rFonts w:ascii="Consolas" w:eastAsia="Times New Roman" w:hAnsi="Consolas" w:cs="Consolas"/>
              <w:noProof w:val="0"/>
              <w:color w:val="A31515"/>
              <w:sz w:val="16"/>
              <w:szCs w:val="16"/>
              <w:lang w:eastAsia="sv-SE"/>
            </w:rPr>
          </w:rPrChange>
        </w:rPr>
        <w:t>ns3</w:t>
      </w:r>
      <w:proofErr w:type="gramStart"/>
      <w:r w:rsidRPr="00E93640">
        <w:rPr>
          <w:rFonts w:ascii="Consolas" w:eastAsia="Times New Roman" w:hAnsi="Consolas" w:cs="Consolas"/>
          <w:noProof w:val="0"/>
          <w:color w:val="A31515"/>
          <w:sz w:val="16"/>
          <w:szCs w:val="16"/>
          <w:lang w:val="en-US" w:eastAsia="sv-SE"/>
          <w:rPrChange w:id="1647" w:author="Stefan Eriksson" w:date="2012-06-26T14:21:00Z">
            <w:rPr>
              <w:rFonts w:ascii="Consolas" w:eastAsia="Times New Roman" w:hAnsi="Consolas" w:cs="Consolas"/>
              <w:noProof w:val="0"/>
              <w:color w:val="A31515"/>
              <w:sz w:val="16"/>
              <w:szCs w:val="16"/>
              <w:lang w:eastAsia="sv-SE"/>
            </w:rPr>
          </w:rPrChange>
        </w:rPr>
        <w:t>:EmployeeId</w:t>
      </w:r>
      <w:proofErr w:type="gramEnd"/>
      <w:r w:rsidRPr="00E93640">
        <w:rPr>
          <w:rFonts w:ascii="Consolas" w:eastAsia="Times New Roman" w:hAnsi="Consolas" w:cs="Consolas"/>
          <w:noProof w:val="0"/>
          <w:color w:val="0000FF"/>
          <w:sz w:val="16"/>
          <w:szCs w:val="16"/>
          <w:lang w:val="en-US" w:eastAsia="sv-SE"/>
          <w:rPrChange w:id="1648"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1649"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1650"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651" w:author="Stefan Eriksson" w:date="2012-06-26T14:21:00Z">
            <w:rPr>
              <w:rFonts w:ascii="Consolas" w:eastAsia="Times New Roman" w:hAnsi="Consolas" w:cs="Consolas"/>
              <w:noProof w:val="0"/>
              <w:color w:val="A31515"/>
              <w:sz w:val="16"/>
              <w:szCs w:val="16"/>
              <w:lang w:eastAsia="sv-SE"/>
            </w:rPr>
          </w:rPrChange>
        </w:rPr>
        <w:t>ns3:EmployeeId</w:t>
      </w:r>
      <w:r w:rsidRPr="00E93640">
        <w:rPr>
          <w:rFonts w:ascii="Consolas" w:eastAsia="Times New Roman" w:hAnsi="Consolas" w:cs="Consolas"/>
          <w:noProof w:val="0"/>
          <w:color w:val="0000FF"/>
          <w:sz w:val="16"/>
          <w:szCs w:val="16"/>
          <w:lang w:val="en-US" w:eastAsia="sv-SE"/>
          <w:rPrChange w:id="1652" w:author="Stefan Eriksson" w:date="2012-06-26T14:21:00Z">
            <w:rPr>
              <w:rFonts w:ascii="Consolas" w:eastAsia="Times New Roman" w:hAnsi="Consolas" w:cs="Consolas"/>
              <w:noProof w:val="0"/>
              <w:color w:val="0000FF"/>
              <w:sz w:val="16"/>
              <w:szCs w:val="16"/>
              <w:lang w:eastAsia="sv-SE"/>
            </w:rPr>
          </w:rPrChange>
        </w:rPr>
        <w:t>&gt;</w:t>
      </w:r>
    </w:p>
    <w:p w14:paraId="64FE8329" w14:textId="77777777" w:rsidR="00E93640" w:rsidRPr="00E93640" w:rsidRDefault="00E93640" w:rsidP="00E93640">
      <w:pPr>
        <w:ind w:left="1760"/>
        <w:rPr>
          <w:lang w:val="en-US"/>
          <w:rPrChange w:id="1653" w:author="Stefan Eriksson" w:date="2012-06-26T14:21:00Z">
            <w:rPr/>
          </w:rPrChange>
        </w:rPr>
      </w:pPr>
      <w:proofErr w:type="gramStart"/>
      <w:r w:rsidRPr="00E93640">
        <w:rPr>
          <w:rFonts w:ascii="Consolas" w:eastAsia="Times New Roman" w:hAnsi="Consolas" w:cs="Consolas"/>
          <w:noProof w:val="0"/>
          <w:color w:val="0000FF"/>
          <w:sz w:val="16"/>
          <w:szCs w:val="16"/>
          <w:lang w:val="en-US" w:eastAsia="sv-SE"/>
          <w:rPrChange w:id="1654" w:author="Stefan Eriksson" w:date="2012-06-26T14:21:00Z">
            <w:rPr>
              <w:rFonts w:ascii="Consolas" w:eastAsia="Times New Roman" w:hAnsi="Consolas" w:cs="Consolas"/>
              <w:noProof w:val="0"/>
              <w:color w:val="0000FF"/>
              <w:sz w:val="16"/>
              <w:szCs w:val="16"/>
              <w:lang w:eastAsia="sv-SE"/>
            </w:rPr>
          </w:rPrChange>
        </w:rPr>
        <w:t>&lt;!--</w:t>
      </w:r>
      <w:proofErr w:type="gramEnd"/>
      <w:r w:rsidRPr="00E93640">
        <w:rPr>
          <w:rFonts w:ascii="Consolas" w:eastAsia="Times New Roman" w:hAnsi="Consolas" w:cs="Consolas"/>
          <w:noProof w:val="0"/>
          <w:color w:val="0000FF"/>
          <w:sz w:val="16"/>
          <w:szCs w:val="16"/>
          <w:lang w:val="en-US" w:eastAsia="sv-SE"/>
          <w:rPrChange w:id="1655" w:author="Stefan Eriksson" w:date="2012-06-26T14:21:00Z">
            <w:rPr>
              <w:rFonts w:ascii="Consolas" w:eastAsia="Times New Roman" w:hAnsi="Consolas" w:cs="Consolas"/>
              <w:noProof w:val="0"/>
              <w:color w:val="0000FF"/>
              <w:sz w:val="16"/>
              <w:szCs w:val="16"/>
              <w:lang w:eastAsia="sv-SE"/>
            </w:rPr>
          </w:rPrChange>
        </w:rPr>
        <w:t xml:space="preserve"> </w:t>
      </w:r>
      <w:r w:rsidRPr="00E93640">
        <w:rPr>
          <w:rFonts w:ascii="Consolas" w:eastAsia="Times New Roman" w:hAnsi="Consolas" w:cs="Consolas"/>
          <w:noProof w:val="0"/>
          <w:color w:val="008000"/>
          <w:sz w:val="16"/>
          <w:szCs w:val="16"/>
          <w:lang w:val="en-US" w:eastAsia="sv-SE"/>
          <w:rPrChange w:id="1656" w:author="Stefan Eriksson" w:date="2012-06-26T14:21:00Z">
            <w:rPr>
              <w:rFonts w:ascii="Consolas" w:eastAsia="Times New Roman" w:hAnsi="Consolas" w:cs="Consolas"/>
              <w:noProof w:val="0"/>
              <w:color w:val="008000"/>
              <w:sz w:val="16"/>
              <w:szCs w:val="16"/>
              <w:lang w:eastAsia="sv-SE"/>
            </w:rPr>
          </w:rPrChange>
        </w:rPr>
        <w:t>Optional</w:t>
      </w:r>
      <w:r w:rsidRPr="00E93640">
        <w:rPr>
          <w:rFonts w:ascii="Consolas" w:eastAsia="Times New Roman" w:hAnsi="Consolas" w:cs="Consolas"/>
          <w:noProof w:val="0"/>
          <w:color w:val="0000FF"/>
          <w:sz w:val="16"/>
          <w:szCs w:val="16"/>
          <w:lang w:val="en-US" w:eastAsia="sv-SE"/>
          <w:rPrChange w:id="1657" w:author="Stefan Eriksson" w:date="2012-06-26T14:21:00Z">
            <w:rPr>
              <w:rFonts w:ascii="Consolas" w:eastAsia="Times New Roman" w:hAnsi="Consolas" w:cs="Consolas"/>
              <w:noProof w:val="0"/>
              <w:color w:val="0000FF"/>
              <w:sz w:val="16"/>
              <w:szCs w:val="16"/>
              <w:lang w:eastAsia="sv-SE"/>
            </w:rPr>
          </w:rPrChange>
        </w:rPr>
        <w:t xml:space="preserve"> --&gt;</w:t>
      </w:r>
    </w:p>
    <w:p w14:paraId="12FA9DD4" w14:textId="77777777" w:rsidR="00E93640" w:rsidRPr="00E93640" w:rsidRDefault="00E93640" w:rsidP="00E93640">
      <w:pPr>
        <w:ind w:left="1760"/>
        <w:rPr>
          <w:lang w:val="en-US"/>
          <w:rPrChange w:id="1658" w:author="Stefan Eriksson" w:date="2012-06-26T14:21:00Z">
            <w:rPr/>
          </w:rPrChange>
        </w:rPr>
      </w:pPr>
      <w:r w:rsidRPr="00E93640">
        <w:rPr>
          <w:rFonts w:ascii="Consolas" w:eastAsia="Times New Roman" w:hAnsi="Consolas" w:cs="Consolas"/>
          <w:noProof w:val="0"/>
          <w:color w:val="0000FF"/>
          <w:sz w:val="16"/>
          <w:szCs w:val="16"/>
          <w:lang w:val="en-US" w:eastAsia="sv-SE"/>
          <w:rPrChange w:id="1659"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660" w:author="Stefan Eriksson" w:date="2012-06-26T14:21:00Z">
            <w:rPr>
              <w:rFonts w:ascii="Consolas" w:eastAsia="Times New Roman" w:hAnsi="Consolas" w:cs="Consolas"/>
              <w:noProof w:val="0"/>
              <w:color w:val="A31515"/>
              <w:sz w:val="16"/>
              <w:szCs w:val="16"/>
              <w:lang w:eastAsia="sv-SE"/>
            </w:rPr>
          </w:rPrChange>
        </w:rPr>
        <w:t>ns3</w:t>
      </w:r>
      <w:proofErr w:type="gramStart"/>
      <w:r w:rsidRPr="00E93640">
        <w:rPr>
          <w:rFonts w:ascii="Consolas" w:eastAsia="Times New Roman" w:hAnsi="Consolas" w:cs="Consolas"/>
          <w:noProof w:val="0"/>
          <w:color w:val="A31515"/>
          <w:sz w:val="16"/>
          <w:szCs w:val="16"/>
          <w:lang w:val="en-US" w:eastAsia="sv-SE"/>
          <w:rPrChange w:id="1661" w:author="Stefan Eriksson" w:date="2012-06-26T14:21:00Z">
            <w:rPr>
              <w:rFonts w:ascii="Consolas" w:eastAsia="Times New Roman" w:hAnsi="Consolas" w:cs="Consolas"/>
              <w:noProof w:val="0"/>
              <w:color w:val="A31515"/>
              <w:sz w:val="16"/>
              <w:szCs w:val="16"/>
              <w:lang w:eastAsia="sv-SE"/>
            </w:rPr>
          </w:rPrChange>
        </w:rPr>
        <w:t>:AssignmentId</w:t>
      </w:r>
      <w:proofErr w:type="gramEnd"/>
      <w:r w:rsidRPr="00E93640">
        <w:rPr>
          <w:rFonts w:ascii="Consolas" w:eastAsia="Times New Roman" w:hAnsi="Consolas" w:cs="Consolas"/>
          <w:noProof w:val="0"/>
          <w:color w:val="0000FF"/>
          <w:sz w:val="16"/>
          <w:szCs w:val="16"/>
          <w:lang w:val="en-US" w:eastAsia="sv-SE"/>
          <w:rPrChange w:id="1662"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1663"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1664"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665" w:author="Stefan Eriksson" w:date="2012-06-26T14:21:00Z">
            <w:rPr>
              <w:rFonts w:ascii="Consolas" w:eastAsia="Times New Roman" w:hAnsi="Consolas" w:cs="Consolas"/>
              <w:noProof w:val="0"/>
              <w:color w:val="A31515"/>
              <w:sz w:val="16"/>
              <w:szCs w:val="16"/>
              <w:lang w:eastAsia="sv-SE"/>
            </w:rPr>
          </w:rPrChange>
        </w:rPr>
        <w:t>ns3:AssignmentId</w:t>
      </w:r>
      <w:r w:rsidRPr="00E93640">
        <w:rPr>
          <w:rFonts w:ascii="Consolas" w:eastAsia="Times New Roman" w:hAnsi="Consolas" w:cs="Consolas"/>
          <w:noProof w:val="0"/>
          <w:color w:val="0000FF"/>
          <w:sz w:val="16"/>
          <w:szCs w:val="16"/>
          <w:lang w:val="en-US" w:eastAsia="sv-SE"/>
          <w:rPrChange w:id="1666" w:author="Stefan Eriksson" w:date="2012-06-26T14:21:00Z">
            <w:rPr>
              <w:rFonts w:ascii="Consolas" w:eastAsia="Times New Roman" w:hAnsi="Consolas" w:cs="Consolas"/>
              <w:noProof w:val="0"/>
              <w:color w:val="0000FF"/>
              <w:sz w:val="16"/>
              <w:szCs w:val="16"/>
              <w:lang w:eastAsia="sv-SE"/>
            </w:rPr>
          </w:rPrChange>
        </w:rPr>
        <w:t>&gt;</w:t>
      </w:r>
    </w:p>
    <w:p w14:paraId="33859101" w14:textId="77777777" w:rsidR="00E93640" w:rsidRPr="00E93640" w:rsidRDefault="00E93640" w:rsidP="00E93640">
      <w:pPr>
        <w:ind w:left="1760"/>
        <w:rPr>
          <w:lang w:val="en-US"/>
          <w:rPrChange w:id="1667" w:author="Stefan Eriksson" w:date="2012-06-26T14:21:00Z">
            <w:rPr/>
          </w:rPrChange>
        </w:rPr>
      </w:pPr>
      <w:proofErr w:type="gramStart"/>
      <w:r w:rsidRPr="00E93640">
        <w:rPr>
          <w:rFonts w:ascii="Consolas" w:eastAsia="Times New Roman" w:hAnsi="Consolas" w:cs="Consolas"/>
          <w:noProof w:val="0"/>
          <w:color w:val="0000FF"/>
          <w:sz w:val="16"/>
          <w:szCs w:val="16"/>
          <w:lang w:val="en-US" w:eastAsia="sv-SE"/>
          <w:rPrChange w:id="1668" w:author="Stefan Eriksson" w:date="2012-06-26T14:21:00Z">
            <w:rPr>
              <w:rFonts w:ascii="Consolas" w:eastAsia="Times New Roman" w:hAnsi="Consolas" w:cs="Consolas"/>
              <w:noProof w:val="0"/>
              <w:color w:val="0000FF"/>
              <w:sz w:val="16"/>
              <w:szCs w:val="16"/>
              <w:lang w:eastAsia="sv-SE"/>
            </w:rPr>
          </w:rPrChange>
        </w:rPr>
        <w:t>&lt;!--</w:t>
      </w:r>
      <w:proofErr w:type="gramEnd"/>
      <w:r w:rsidRPr="00E93640">
        <w:rPr>
          <w:rFonts w:ascii="Consolas" w:eastAsia="Times New Roman" w:hAnsi="Consolas" w:cs="Consolas"/>
          <w:noProof w:val="0"/>
          <w:color w:val="0000FF"/>
          <w:sz w:val="16"/>
          <w:szCs w:val="16"/>
          <w:lang w:val="en-US" w:eastAsia="sv-SE"/>
          <w:rPrChange w:id="1669" w:author="Stefan Eriksson" w:date="2012-06-26T14:21:00Z">
            <w:rPr>
              <w:rFonts w:ascii="Consolas" w:eastAsia="Times New Roman" w:hAnsi="Consolas" w:cs="Consolas"/>
              <w:noProof w:val="0"/>
              <w:color w:val="0000FF"/>
              <w:sz w:val="16"/>
              <w:szCs w:val="16"/>
              <w:lang w:eastAsia="sv-SE"/>
            </w:rPr>
          </w:rPrChange>
        </w:rPr>
        <w:t xml:space="preserve"> </w:t>
      </w:r>
      <w:r w:rsidRPr="00E93640">
        <w:rPr>
          <w:rFonts w:ascii="Consolas" w:eastAsia="Times New Roman" w:hAnsi="Consolas" w:cs="Consolas"/>
          <w:noProof w:val="0"/>
          <w:color w:val="008000"/>
          <w:sz w:val="16"/>
          <w:szCs w:val="16"/>
          <w:lang w:val="en-US" w:eastAsia="sv-SE"/>
          <w:rPrChange w:id="1670" w:author="Stefan Eriksson" w:date="2012-06-26T14:21:00Z">
            <w:rPr>
              <w:rFonts w:ascii="Consolas" w:eastAsia="Times New Roman" w:hAnsi="Consolas" w:cs="Consolas"/>
              <w:noProof w:val="0"/>
              <w:color w:val="008000"/>
              <w:sz w:val="16"/>
              <w:szCs w:val="16"/>
              <w:lang w:eastAsia="sv-SE"/>
            </w:rPr>
          </w:rPrChange>
        </w:rPr>
        <w:t>Optional</w:t>
      </w:r>
      <w:r w:rsidRPr="00E93640">
        <w:rPr>
          <w:rFonts w:ascii="Consolas" w:eastAsia="Times New Roman" w:hAnsi="Consolas" w:cs="Consolas"/>
          <w:noProof w:val="0"/>
          <w:color w:val="0000FF"/>
          <w:sz w:val="16"/>
          <w:szCs w:val="16"/>
          <w:lang w:val="en-US" w:eastAsia="sv-SE"/>
          <w:rPrChange w:id="1671" w:author="Stefan Eriksson" w:date="2012-06-26T14:21:00Z">
            <w:rPr>
              <w:rFonts w:ascii="Consolas" w:eastAsia="Times New Roman" w:hAnsi="Consolas" w:cs="Consolas"/>
              <w:noProof w:val="0"/>
              <w:color w:val="0000FF"/>
              <w:sz w:val="16"/>
              <w:szCs w:val="16"/>
              <w:lang w:eastAsia="sv-SE"/>
            </w:rPr>
          </w:rPrChange>
        </w:rPr>
        <w:t xml:space="preserve"> --&gt;</w:t>
      </w:r>
    </w:p>
    <w:p w14:paraId="261895AD" w14:textId="77777777" w:rsidR="00E93640" w:rsidRPr="00E93640" w:rsidRDefault="00E93640" w:rsidP="00E93640">
      <w:pPr>
        <w:ind w:left="1760"/>
        <w:rPr>
          <w:lang w:val="en-US"/>
          <w:rPrChange w:id="1672" w:author="Stefan Eriksson" w:date="2012-06-26T14:21:00Z">
            <w:rPr/>
          </w:rPrChange>
        </w:rPr>
      </w:pPr>
      <w:r w:rsidRPr="00E93640">
        <w:rPr>
          <w:rFonts w:ascii="Consolas" w:eastAsia="Times New Roman" w:hAnsi="Consolas" w:cs="Consolas"/>
          <w:noProof w:val="0"/>
          <w:color w:val="0000FF"/>
          <w:sz w:val="16"/>
          <w:szCs w:val="16"/>
          <w:lang w:val="en-US" w:eastAsia="sv-SE"/>
          <w:rPrChange w:id="1673"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674" w:author="Stefan Eriksson" w:date="2012-06-26T14:21:00Z">
            <w:rPr>
              <w:rFonts w:ascii="Consolas" w:eastAsia="Times New Roman" w:hAnsi="Consolas" w:cs="Consolas"/>
              <w:noProof w:val="0"/>
              <w:color w:val="A31515"/>
              <w:sz w:val="16"/>
              <w:szCs w:val="16"/>
              <w:lang w:eastAsia="sv-SE"/>
            </w:rPr>
          </w:rPrChange>
        </w:rPr>
        <w:t>ns3</w:t>
      </w:r>
      <w:proofErr w:type="gramStart"/>
      <w:r w:rsidRPr="00E93640">
        <w:rPr>
          <w:rFonts w:ascii="Consolas" w:eastAsia="Times New Roman" w:hAnsi="Consolas" w:cs="Consolas"/>
          <w:noProof w:val="0"/>
          <w:color w:val="A31515"/>
          <w:sz w:val="16"/>
          <w:szCs w:val="16"/>
          <w:lang w:val="en-US" w:eastAsia="sv-SE"/>
          <w:rPrChange w:id="1675" w:author="Stefan Eriksson" w:date="2012-06-26T14:21:00Z">
            <w:rPr>
              <w:rFonts w:ascii="Consolas" w:eastAsia="Times New Roman" w:hAnsi="Consolas" w:cs="Consolas"/>
              <w:noProof w:val="0"/>
              <w:color w:val="A31515"/>
              <w:sz w:val="16"/>
              <w:szCs w:val="16"/>
              <w:lang w:eastAsia="sv-SE"/>
            </w:rPr>
          </w:rPrChange>
        </w:rPr>
        <w:t>:AssignmentName</w:t>
      </w:r>
      <w:proofErr w:type="gramEnd"/>
      <w:r w:rsidRPr="00E93640">
        <w:rPr>
          <w:rFonts w:ascii="Consolas" w:eastAsia="Times New Roman" w:hAnsi="Consolas" w:cs="Consolas"/>
          <w:noProof w:val="0"/>
          <w:color w:val="0000FF"/>
          <w:sz w:val="16"/>
          <w:szCs w:val="16"/>
          <w:lang w:val="en-US" w:eastAsia="sv-SE"/>
          <w:rPrChange w:id="1676"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1677"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1678"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679" w:author="Stefan Eriksson" w:date="2012-06-26T14:21:00Z">
            <w:rPr>
              <w:rFonts w:ascii="Consolas" w:eastAsia="Times New Roman" w:hAnsi="Consolas" w:cs="Consolas"/>
              <w:noProof w:val="0"/>
              <w:color w:val="A31515"/>
              <w:sz w:val="16"/>
              <w:szCs w:val="16"/>
              <w:lang w:eastAsia="sv-SE"/>
            </w:rPr>
          </w:rPrChange>
        </w:rPr>
        <w:t>ns3:AssignmentName</w:t>
      </w:r>
      <w:r w:rsidRPr="00E93640">
        <w:rPr>
          <w:rFonts w:ascii="Consolas" w:eastAsia="Times New Roman" w:hAnsi="Consolas" w:cs="Consolas"/>
          <w:noProof w:val="0"/>
          <w:color w:val="0000FF"/>
          <w:sz w:val="16"/>
          <w:szCs w:val="16"/>
          <w:lang w:val="en-US" w:eastAsia="sv-SE"/>
          <w:rPrChange w:id="1680" w:author="Stefan Eriksson" w:date="2012-06-26T14:21:00Z">
            <w:rPr>
              <w:rFonts w:ascii="Consolas" w:eastAsia="Times New Roman" w:hAnsi="Consolas" w:cs="Consolas"/>
              <w:noProof w:val="0"/>
              <w:color w:val="0000FF"/>
              <w:sz w:val="16"/>
              <w:szCs w:val="16"/>
              <w:lang w:eastAsia="sv-SE"/>
            </w:rPr>
          </w:rPrChange>
        </w:rPr>
        <w:t>&gt;</w:t>
      </w:r>
    </w:p>
    <w:p w14:paraId="1832DE2C" w14:textId="77777777" w:rsidR="00E93640" w:rsidRPr="00E93640" w:rsidRDefault="00E93640" w:rsidP="00E93640">
      <w:pPr>
        <w:ind w:left="1320"/>
        <w:rPr>
          <w:lang w:val="en-US"/>
          <w:rPrChange w:id="1681" w:author="Stefan Eriksson" w:date="2012-06-26T14:21:00Z">
            <w:rPr/>
          </w:rPrChange>
        </w:rPr>
      </w:pPr>
      <w:r w:rsidRPr="00E93640">
        <w:rPr>
          <w:rFonts w:ascii="Consolas" w:eastAsia="Times New Roman" w:hAnsi="Consolas" w:cs="Consolas"/>
          <w:noProof w:val="0"/>
          <w:color w:val="0000FF"/>
          <w:sz w:val="16"/>
          <w:szCs w:val="16"/>
          <w:lang w:val="en-US" w:eastAsia="sv-SE"/>
          <w:rPrChange w:id="1682" w:author="Stefan Eriksson" w:date="2012-06-26T14:21:00Z">
            <w:rPr>
              <w:rFonts w:ascii="Consolas" w:eastAsia="Times New Roman" w:hAnsi="Consolas" w:cs="Consolas"/>
              <w:noProof w:val="0"/>
              <w:color w:val="0000FF"/>
              <w:sz w:val="16"/>
              <w:szCs w:val="16"/>
              <w:lang w:eastAsia="sv-SE"/>
            </w:rPr>
          </w:rPrChange>
        </w:rPr>
        <w:lastRenderedPageBreak/>
        <w:t>&lt;/</w:t>
      </w:r>
      <w:r w:rsidRPr="00E93640">
        <w:rPr>
          <w:rFonts w:ascii="Consolas" w:eastAsia="Times New Roman" w:hAnsi="Consolas" w:cs="Consolas"/>
          <w:noProof w:val="0"/>
          <w:color w:val="A31515"/>
          <w:sz w:val="16"/>
          <w:szCs w:val="16"/>
          <w:lang w:val="en-US" w:eastAsia="sv-SE"/>
          <w:rPrChange w:id="1683" w:author="Stefan Eriksson" w:date="2012-06-26T14:21:00Z">
            <w:rPr>
              <w:rFonts w:ascii="Consolas" w:eastAsia="Times New Roman" w:hAnsi="Consolas" w:cs="Consolas"/>
              <w:noProof w:val="0"/>
              <w:color w:val="A31515"/>
              <w:sz w:val="16"/>
              <w:szCs w:val="16"/>
              <w:lang w:eastAsia="sv-SE"/>
            </w:rPr>
          </w:rPrChange>
        </w:rPr>
        <w:t>ns3</w:t>
      </w:r>
      <w:proofErr w:type="gramStart"/>
      <w:r w:rsidRPr="00E93640">
        <w:rPr>
          <w:rFonts w:ascii="Consolas" w:eastAsia="Times New Roman" w:hAnsi="Consolas" w:cs="Consolas"/>
          <w:noProof w:val="0"/>
          <w:color w:val="A31515"/>
          <w:sz w:val="16"/>
          <w:szCs w:val="16"/>
          <w:lang w:val="en-US" w:eastAsia="sv-SE"/>
          <w:rPrChange w:id="1684" w:author="Stefan Eriksson" w:date="2012-06-26T14:21:00Z">
            <w:rPr>
              <w:rFonts w:ascii="Consolas" w:eastAsia="Times New Roman" w:hAnsi="Consolas" w:cs="Consolas"/>
              <w:noProof w:val="0"/>
              <w:color w:val="A31515"/>
              <w:sz w:val="16"/>
              <w:szCs w:val="16"/>
              <w:lang w:eastAsia="sv-SE"/>
            </w:rPr>
          </w:rPrChange>
        </w:rPr>
        <w:t>:RequestedBy</w:t>
      </w:r>
      <w:proofErr w:type="gramEnd"/>
      <w:r w:rsidRPr="00E93640">
        <w:rPr>
          <w:rFonts w:ascii="Consolas" w:eastAsia="Times New Roman" w:hAnsi="Consolas" w:cs="Consolas"/>
          <w:noProof w:val="0"/>
          <w:color w:val="0000FF"/>
          <w:sz w:val="16"/>
          <w:szCs w:val="16"/>
          <w:lang w:val="en-US" w:eastAsia="sv-SE"/>
          <w:rPrChange w:id="1685" w:author="Stefan Eriksson" w:date="2012-06-26T14:21:00Z">
            <w:rPr>
              <w:rFonts w:ascii="Consolas" w:eastAsia="Times New Roman" w:hAnsi="Consolas" w:cs="Consolas"/>
              <w:noProof w:val="0"/>
              <w:color w:val="0000FF"/>
              <w:sz w:val="16"/>
              <w:szCs w:val="16"/>
              <w:lang w:eastAsia="sv-SE"/>
            </w:rPr>
          </w:rPrChange>
        </w:rPr>
        <w:t>&gt;</w:t>
      </w:r>
    </w:p>
    <w:p w14:paraId="72820D08" w14:textId="77777777" w:rsidR="00E93640" w:rsidRPr="00E93640" w:rsidRDefault="00E93640" w:rsidP="00E93640">
      <w:pPr>
        <w:ind w:left="1320"/>
        <w:rPr>
          <w:lang w:val="en-US"/>
          <w:rPrChange w:id="1686" w:author="Stefan Eriksson" w:date="2012-06-26T14:21:00Z">
            <w:rPr/>
          </w:rPrChange>
        </w:rPr>
      </w:pPr>
      <w:r w:rsidRPr="00E93640">
        <w:rPr>
          <w:rFonts w:ascii="Consolas" w:eastAsia="Times New Roman" w:hAnsi="Consolas" w:cs="Consolas"/>
          <w:noProof w:val="0"/>
          <w:color w:val="0000FF"/>
          <w:sz w:val="16"/>
          <w:szCs w:val="16"/>
          <w:lang w:val="en-US" w:eastAsia="sv-SE"/>
          <w:rPrChange w:id="1687"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688" w:author="Stefan Eriksson" w:date="2012-06-26T14:21:00Z">
            <w:rPr>
              <w:rFonts w:ascii="Consolas" w:eastAsia="Times New Roman" w:hAnsi="Consolas" w:cs="Consolas"/>
              <w:noProof w:val="0"/>
              <w:color w:val="A31515"/>
              <w:sz w:val="16"/>
              <w:szCs w:val="16"/>
              <w:lang w:eastAsia="sv-SE"/>
            </w:rPr>
          </w:rPrChange>
        </w:rPr>
        <w:t>ns3</w:t>
      </w:r>
      <w:proofErr w:type="gramStart"/>
      <w:r w:rsidRPr="00E93640">
        <w:rPr>
          <w:rFonts w:ascii="Consolas" w:eastAsia="Times New Roman" w:hAnsi="Consolas" w:cs="Consolas"/>
          <w:noProof w:val="0"/>
          <w:color w:val="A31515"/>
          <w:sz w:val="16"/>
          <w:szCs w:val="16"/>
          <w:lang w:val="en-US" w:eastAsia="sv-SE"/>
          <w:rPrChange w:id="1689" w:author="Stefan Eriksson" w:date="2012-06-26T14:21:00Z">
            <w:rPr>
              <w:rFonts w:ascii="Consolas" w:eastAsia="Times New Roman" w:hAnsi="Consolas" w:cs="Consolas"/>
              <w:noProof w:val="0"/>
              <w:color w:val="A31515"/>
              <w:sz w:val="16"/>
              <w:szCs w:val="16"/>
              <w:lang w:eastAsia="sv-SE"/>
            </w:rPr>
          </w:rPrChange>
        </w:rPr>
        <w:t>:RegistrationDate</w:t>
      </w:r>
      <w:proofErr w:type="gramEnd"/>
      <w:r w:rsidRPr="00E93640">
        <w:rPr>
          <w:rFonts w:ascii="Consolas" w:eastAsia="Times New Roman" w:hAnsi="Consolas" w:cs="Consolas"/>
          <w:noProof w:val="0"/>
          <w:color w:val="0000FF"/>
          <w:sz w:val="16"/>
          <w:szCs w:val="16"/>
          <w:lang w:val="en-US" w:eastAsia="sv-SE"/>
          <w:rPrChange w:id="1690"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1691"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1692"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693" w:author="Stefan Eriksson" w:date="2012-06-26T14:21:00Z">
            <w:rPr>
              <w:rFonts w:ascii="Consolas" w:eastAsia="Times New Roman" w:hAnsi="Consolas" w:cs="Consolas"/>
              <w:noProof w:val="0"/>
              <w:color w:val="A31515"/>
              <w:sz w:val="16"/>
              <w:szCs w:val="16"/>
              <w:lang w:eastAsia="sv-SE"/>
            </w:rPr>
          </w:rPrChange>
        </w:rPr>
        <w:t>ns3:RegistrationDate</w:t>
      </w:r>
      <w:r w:rsidRPr="00E93640">
        <w:rPr>
          <w:rFonts w:ascii="Consolas" w:eastAsia="Times New Roman" w:hAnsi="Consolas" w:cs="Consolas"/>
          <w:noProof w:val="0"/>
          <w:color w:val="0000FF"/>
          <w:sz w:val="16"/>
          <w:szCs w:val="16"/>
          <w:lang w:val="en-US" w:eastAsia="sv-SE"/>
          <w:rPrChange w:id="1694" w:author="Stefan Eriksson" w:date="2012-06-26T14:21:00Z">
            <w:rPr>
              <w:rFonts w:ascii="Consolas" w:eastAsia="Times New Roman" w:hAnsi="Consolas" w:cs="Consolas"/>
              <w:noProof w:val="0"/>
              <w:color w:val="0000FF"/>
              <w:sz w:val="16"/>
              <w:szCs w:val="16"/>
              <w:lang w:eastAsia="sv-SE"/>
            </w:rPr>
          </w:rPrChange>
        </w:rPr>
        <w:t>&gt;</w:t>
      </w:r>
    </w:p>
    <w:p w14:paraId="023ADDF4" w14:textId="77777777" w:rsidR="00E93640" w:rsidRPr="00E93640" w:rsidRDefault="00E93640" w:rsidP="00E93640">
      <w:pPr>
        <w:ind w:left="1320"/>
        <w:rPr>
          <w:lang w:val="en-US"/>
          <w:rPrChange w:id="1695" w:author="Stefan Eriksson" w:date="2012-06-26T14:21:00Z">
            <w:rPr/>
          </w:rPrChange>
        </w:rPr>
      </w:pPr>
      <w:r w:rsidRPr="00E93640">
        <w:rPr>
          <w:rFonts w:ascii="Consolas" w:eastAsia="Times New Roman" w:hAnsi="Consolas" w:cs="Consolas"/>
          <w:noProof w:val="0"/>
          <w:color w:val="0000FF"/>
          <w:sz w:val="16"/>
          <w:szCs w:val="16"/>
          <w:lang w:val="en-US" w:eastAsia="sv-SE"/>
          <w:rPrChange w:id="1696"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697" w:author="Stefan Eriksson" w:date="2012-06-26T14:21:00Z">
            <w:rPr>
              <w:rFonts w:ascii="Consolas" w:eastAsia="Times New Roman" w:hAnsi="Consolas" w:cs="Consolas"/>
              <w:noProof w:val="0"/>
              <w:color w:val="A31515"/>
              <w:sz w:val="16"/>
              <w:szCs w:val="16"/>
              <w:lang w:eastAsia="sv-SE"/>
            </w:rPr>
          </w:rPrChange>
        </w:rPr>
        <w:t>ns3</w:t>
      </w:r>
      <w:proofErr w:type="gramStart"/>
      <w:r w:rsidRPr="00E93640">
        <w:rPr>
          <w:rFonts w:ascii="Consolas" w:eastAsia="Times New Roman" w:hAnsi="Consolas" w:cs="Consolas"/>
          <w:noProof w:val="0"/>
          <w:color w:val="A31515"/>
          <w:sz w:val="16"/>
          <w:szCs w:val="16"/>
          <w:lang w:val="en-US" w:eastAsia="sv-SE"/>
          <w:rPrChange w:id="1698" w:author="Stefan Eriksson" w:date="2012-06-26T14:21:00Z">
            <w:rPr>
              <w:rFonts w:ascii="Consolas" w:eastAsia="Times New Roman" w:hAnsi="Consolas" w:cs="Consolas"/>
              <w:noProof w:val="0"/>
              <w:color w:val="A31515"/>
              <w:sz w:val="16"/>
              <w:szCs w:val="16"/>
              <w:lang w:eastAsia="sv-SE"/>
            </w:rPr>
          </w:rPrChange>
        </w:rPr>
        <w:t>:RegisteredBy</w:t>
      </w:r>
      <w:proofErr w:type="gramEnd"/>
      <w:r w:rsidRPr="00E93640">
        <w:rPr>
          <w:rFonts w:ascii="Consolas" w:eastAsia="Times New Roman" w:hAnsi="Consolas" w:cs="Consolas"/>
          <w:noProof w:val="0"/>
          <w:color w:val="0000FF"/>
          <w:sz w:val="16"/>
          <w:szCs w:val="16"/>
          <w:lang w:val="en-US" w:eastAsia="sv-SE"/>
          <w:rPrChange w:id="1699" w:author="Stefan Eriksson" w:date="2012-06-26T14:21:00Z">
            <w:rPr>
              <w:rFonts w:ascii="Consolas" w:eastAsia="Times New Roman" w:hAnsi="Consolas" w:cs="Consolas"/>
              <w:noProof w:val="0"/>
              <w:color w:val="0000FF"/>
              <w:sz w:val="16"/>
              <w:szCs w:val="16"/>
              <w:lang w:eastAsia="sv-SE"/>
            </w:rPr>
          </w:rPrChange>
        </w:rPr>
        <w:t>&gt;</w:t>
      </w:r>
    </w:p>
    <w:p w14:paraId="2761784A" w14:textId="77777777" w:rsidR="00E93640" w:rsidRPr="00E93640" w:rsidRDefault="00E93640" w:rsidP="00E93640">
      <w:pPr>
        <w:ind w:left="1760"/>
        <w:rPr>
          <w:lang w:val="en-US"/>
          <w:rPrChange w:id="1700" w:author="Stefan Eriksson" w:date="2012-06-26T14:21:00Z">
            <w:rPr/>
          </w:rPrChange>
        </w:rPr>
      </w:pPr>
      <w:r w:rsidRPr="00E93640">
        <w:rPr>
          <w:rFonts w:ascii="Consolas" w:eastAsia="Times New Roman" w:hAnsi="Consolas" w:cs="Consolas"/>
          <w:noProof w:val="0"/>
          <w:color w:val="0000FF"/>
          <w:sz w:val="16"/>
          <w:szCs w:val="16"/>
          <w:lang w:val="en-US" w:eastAsia="sv-SE"/>
          <w:rPrChange w:id="1701"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702" w:author="Stefan Eriksson" w:date="2012-06-26T14:21:00Z">
            <w:rPr>
              <w:rFonts w:ascii="Consolas" w:eastAsia="Times New Roman" w:hAnsi="Consolas" w:cs="Consolas"/>
              <w:noProof w:val="0"/>
              <w:color w:val="A31515"/>
              <w:sz w:val="16"/>
              <w:szCs w:val="16"/>
              <w:lang w:eastAsia="sv-SE"/>
            </w:rPr>
          </w:rPrChange>
        </w:rPr>
        <w:t>ns3</w:t>
      </w:r>
      <w:proofErr w:type="gramStart"/>
      <w:r w:rsidRPr="00E93640">
        <w:rPr>
          <w:rFonts w:ascii="Consolas" w:eastAsia="Times New Roman" w:hAnsi="Consolas" w:cs="Consolas"/>
          <w:noProof w:val="0"/>
          <w:color w:val="A31515"/>
          <w:sz w:val="16"/>
          <w:szCs w:val="16"/>
          <w:lang w:val="en-US" w:eastAsia="sv-SE"/>
          <w:rPrChange w:id="1703" w:author="Stefan Eriksson" w:date="2012-06-26T14:21:00Z">
            <w:rPr>
              <w:rFonts w:ascii="Consolas" w:eastAsia="Times New Roman" w:hAnsi="Consolas" w:cs="Consolas"/>
              <w:noProof w:val="0"/>
              <w:color w:val="A31515"/>
              <w:sz w:val="16"/>
              <w:szCs w:val="16"/>
              <w:lang w:eastAsia="sv-SE"/>
            </w:rPr>
          </w:rPrChange>
        </w:rPr>
        <w:t>:EmployeeId</w:t>
      </w:r>
      <w:proofErr w:type="gramEnd"/>
      <w:r w:rsidRPr="00E93640">
        <w:rPr>
          <w:rFonts w:ascii="Consolas" w:eastAsia="Times New Roman" w:hAnsi="Consolas" w:cs="Consolas"/>
          <w:noProof w:val="0"/>
          <w:color w:val="0000FF"/>
          <w:sz w:val="16"/>
          <w:szCs w:val="16"/>
          <w:lang w:val="en-US" w:eastAsia="sv-SE"/>
          <w:rPrChange w:id="1704"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1705"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1706"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707" w:author="Stefan Eriksson" w:date="2012-06-26T14:21:00Z">
            <w:rPr>
              <w:rFonts w:ascii="Consolas" w:eastAsia="Times New Roman" w:hAnsi="Consolas" w:cs="Consolas"/>
              <w:noProof w:val="0"/>
              <w:color w:val="A31515"/>
              <w:sz w:val="16"/>
              <w:szCs w:val="16"/>
              <w:lang w:eastAsia="sv-SE"/>
            </w:rPr>
          </w:rPrChange>
        </w:rPr>
        <w:t>ns3:EmployeeId</w:t>
      </w:r>
      <w:r w:rsidRPr="00E93640">
        <w:rPr>
          <w:rFonts w:ascii="Consolas" w:eastAsia="Times New Roman" w:hAnsi="Consolas" w:cs="Consolas"/>
          <w:noProof w:val="0"/>
          <w:color w:val="0000FF"/>
          <w:sz w:val="16"/>
          <w:szCs w:val="16"/>
          <w:lang w:val="en-US" w:eastAsia="sv-SE"/>
          <w:rPrChange w:id="1708" w:author="Stefan Eriksson" w:date="2012-06-26T14:21:00Z">
            <w:rPr>
              <w:rFonts w:ascii="Consolas" w:eastAsia="Times New Roman" w:hAnsi="Consolas" w:cs="Consolas"/>
              <w:noProof w:val="0"/>
              <w:color w:val="0000FF"/>
              <w:sz w:val="16"/>
              <w:szCs w:val="16"/>
              <w:lang w:eastAsia="sv-SE"/>
            </w:rPr>
          </w:rPrChange>
        </w:rPr>
        <w:t>&gt;</w:t>
      </w:r>
    </w:p>
    <w:p w14:paraId="61506D86" w14:textId="77777777" w:rsidR="00E93640" w:rsidRPr="00E93640" w:rsidRDefault="00E93640" w:rsidP="00E93640">
      <w:pPr>
        <w:ind w:left="1760"/>
        <w:rPr>
          <w:lang w:val="en-US"/>
          <w:rPrChange w:id="1709" w:author="Stefan Eriksson" w:date="2012-06-26T14:21:00Z">
            <w:rPr/>
          </w:rPrChange>
        </w:rPr>
      </w:pPr>
      <w:proofErr w:type="gramStart"/>
      <w:r w:rsidRPr="00E93640">
        <w:rPr>
          <w:rFonts w:ascii="Consolas" w:eastAsia="Times New Roman" w:hAnsi="Consolas" w:cs="Consolas"/>
          <w:noProof w:val="0"/>
          <w:color w:val="0000FF"/>
          <w:sz w:val="16"/>
          <w:szCs w:val="16"/>
          <w:lang w:val="en-US" w:eastAsia="sv-SE"/>
          <w:rPrChange w:id="1710" w:author="Stefan Eriksson" w:date="2012-06-26T14:21:00Z">
            <w:rPr>
              <w:rFonts w:ascii="Consolas" w:eastAsia="Times New Roman" w:hAnsi="Consolas" w:cs="Consolas"/>
              <w:noProof w:val="0"/>
              <w:color w:val="0000FF"/>
              <w:sz w:val="16"/>
              <w:szCs w:val="16"/>
              <w:lang w:eastAsia="sv-SE"/>
            </w:rPr>
          </w:rPrChange>
        </w:rPr>
        <w:t>&lt;!--</w:t>
      </w:r>
      <w:proofErr w:type="gramEnd"/>
      <w:r w:rsidRPr="00E93640">
        <w:rPr>
          <w:rFonts w:ascii="Consolas" w:eastAsia="Times New Roman" w:hAnsi="Consolas" w:cs="Consolas"/>
          <w:noProof w:val="0"/>
          <w:color w:val="0000FF"/>
          <w:sz w:val="16"/>
          <w:szCs w:val="16"/>
          <w:lang w:val="en-US" w:eastAsia="sv-SE"/>
          <w:rPrChange w:id="1711" w:author="Stefan Eriksson" w:date="2012-06-26T14:21:00Z">
            <w:rPr>
              <w:rFonts w:ascii="Consolas" w:eastAsia="Times New Roman" w:hAnsi="Consolas" w:cs="Consolas"/>
              <w:noProof w:val="0"/>
              <w:color w:val="0000FF"/>
              <w:sz w:val="16"/>
              <w:szCs w:val="16"/>
              <w:lang w:eastAsia="sv-SE"/>
            </w:rPr>
          </w:rPrChange>
        </w:rPr>
        <w:t xml:space="preserve"> </w:t>
      </w:r>
      <w:r w:rsidRPr="00E93640">
        <w:rPr>
          <w:rFonts w:ascii="Consolas" w:eastAsia="Times New Roman" w:hAnsi="Consolas" w:cs="Consolas"/>
          <w:noProof w:val="0"/>
          <w:color w:val="008000"/>
          <w:sz w:val="16"/>
          <w:szCs w:val="16"/>
          <w:lang w:val="en-US" w:eastAsia="sv-SE"/>
          <w:rPrChange w:id="1712" w:author="Stefan Eriksson" w:date="2012-06-26T14:21:00Z">
            <w:rPr>
              <w:rFonts w:ascii="Consolas" w:eastAsia="Times New Roman" w:hAnsi="Consolas" w:cs="Consolas"/>
              <w:noProof w:val="0"/>
              <w:color w:val="008000"/>
              <w:sz w:val="16"/>
              <w:szCs w:val="16"/>
              <w:lang w:eastAsia="sv-SE"/>
            </w:rPr>
          </w:rPrChange>
        </w:rPr>
        <w:t>Optional</w:t>
      </w:r>
      <w:r w:rsidRPr="00E93640">
        <w:rPr>
          <w:rFonts w:ascii="Consolas" w:eastAsia="Times New Roman" w:hAnsi="Consolas" w:cs="Consolas"/>
          <w:noProof w:val="0"/>
          <w:color w:val="0000FF"/>
          <w:sz w:val="16"/>
          <w:szCs w:val="16"/>
          <w:lang w:val="en-US" w:eastAsia="sv-SE"/>
          <w:rPrChange w:id="1713" w:author="Stefan Eriksson" w:date="2012-06-26T14:21:00Z">
            <w:rPr>
              <w:rFonts w:ascii="Consolas" w:eastAsia="Times New Roman" w:hAnsi="Consolas" w:cs="Consolas"/>
              <w:noProof w:val="0"/>
              <w:color w:val="0000FF"/>
              <w:sz w:val="16"/>
              <w:szCs w:val="16"/>
              <w:lang w:eastAsia="sv-SE"/>
            </w:rPr>
          </w:rPrChange>
        </w:rPr>
        <w:t xml:space="preserve"> --&gt;</w:t>
      </w:r>
    </w:p>
    <w:p w14:paraId="658698D3" w14:textId="77777777" w:rsidR="00E93640" w:rsidRPr="00E93640" w:rsidRDefault="00E93640" w:rsidP="00E93640">
      <w:pPr>
        <w:ind w:left="1760"/>
        <w:rPr>
          <w:lang w:val="en-US"/>
          <w:rPrChange w:id="1714" w:author="Stefan Eriksson" w:date="2012-06-26T14:21:00Z">
            <w:rPr/>
          </w:rPrChange>
        </w:rPr>
      </w:pPr>
      <w:r w:rsidRPr="00E93640">
        <w:rPr>
          <w:rFonts w:ascii="Consolas" w:eastAsia="Times New Roman" w:hAnsi="Consolas" w:cs="Consolas"/>
          <w:noProof w:val="0"/>
          <w:color w:val="0000FF"/>
          <w:sz w:val="16"/>
          <w:szCs w:val="16"/>
          <w:lang w:val="en-US" w:eastAsia="sv-SE"/>
          <w:rPrChange w:id="1715"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716" w:author="Stefan Eriksson" w:date="2012-06-26T14:21:00Z">
            <w:rPr>
              <w:rFonts w:ascii="Consolas" w:eastAsia="Times New Roman" w:hAnsi="Consolas" w:cs="Consolas"/>
              <w:noProof w:val="0"/>
              <w:color w:val="A31515"/>
              <w:sz w:val="16"/>
              <w:szCs w:val="16"/>
              <w:lang w:eastAsia="sv-SE"/>
            </w:rPr>
          </w:rPrChange>
        </w:rPr>
        <w:t>ns3</w:t>
      </w:r>
      <w:proofErr w:type="gramStart"/>
      <w:r w:rsidRPr="00E93640">
        <w:rPr>
          <w:rFonts w:ascii="Consolas" w:eastAsia="Times New Roman" w:hAnsi="Consolas" w:cs="Consolas"/>
          <w:noProof w:val="0"/>
          <w:color w:val="A31515"/>
          <w:sz w:val="16"/>
          <w:szCs w:val="16"/>
          <w:lang w:val="en-US" w:eastAsia="sv-SE"/>
          <w:rPrChange w:id="1717" w:author="Stefan Eriksson" w:date="2012-06-26T14:21:00Z">
            <w:rPr>
              <w:rFonts w:ascii="Consolas" w:eastAsia="Times New Roman" w:hAnsi="Consolas" w:cs="Consolas"/>
              <w:noProof w:val="0"/>
              <w:color w:val="A31515"/>
              <w:sz w:val="16"/>
              <w:szCs w:val="16"/>
              <w:lang w:eastAsia="sv-SE"/>
            </w:rPr>
          </w:rPrChange>
        </w:rPr>
        <w:t>:AssignmentId</w:t>
      </w:r>
      <w:proofErr w:type="gramEnd"/>
      <w:r w:rsidRPr="00E93640">
        <w:rPr>
          <w:rFonts w:ascii="Consolas" w:eastAsia="Times New Roman" w:hAnsi="Consolas" w:cs="Consolas"/>
          <w:noProof w:val="0"/>
          <w:color w:val="0000FF"/>
          <w:sz w:val="16"/>
          <w:szCs w:val="16"/>
          <w:lang w:val="en-US" w:eastAsia="sv-SE"/>
          <w:rPrChange w:id="1718"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1719"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1720"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721" w:author="Stefan Eriksson" w:date="2012-06-26T14:21:00Z">
            <w:rPr>
              <w:rFonts w:ascii="Consolas" w:eastAsia="Times New Roman" w:hAnsi="Consolas" w:cs="Consolas"/>
              <w:noProof w:val="0"/>
              <w:color w:val="A31515"/>
              <w:sz w:val="16"/>
              <w:szCs w:val="16"/>
              <w:lang w:eastAsia="sv-SE"/>
            </w:rPr>
          </w:rPrChange>
        </w:rPr>
        <w:t>ns3:AssignmentId</w:t>
      </w:r>
      <w:r w:rsidRPr="00E93640">
        <w:rPr>
          <w:rFonts w:ascii="Consolas" w:eastAsia="Times New Roman" w:hAnsi="Consolas" w:cs="Consolas"/>
          <w:noProof w:val="0"/>
          <w:color w:val="0000FF"/>
          <w:sz w:val="16"/>
          <w:szCs w:val="16"/>
          <w:lang w:val="en-US" w:eastAsia="sv-SE"/>
          <w:rPrChange w:id="1722" w:author="Stefan Eriksson" w:date="2012-06-26T14:21:00Z">
            <w:rPr>
              <w:rFonts w:ascii="Consolas" w:eastAsia="Times New Roman" w:hAnsi="Consolas" w:cs="Consolas"/>
              <w:noProof w:val="0"/>
              <w:color w:val="0000FF"/>
              <w:sz w:val="16"/>
              <w:szCs w:val="16"/>
              <w:lang w:eastAsia="sv-SE"/>
            </w:rPr>
          </w:rPrChange>
        </w:rPr>
        <w:t>&gt;</w:t>
      </w:r>
    </w:p>
    <w:p w14:paraId="77A1CD1C" w14:textId="77777777" w:rsidR="00E93640" w:rsidRPr="00E93640" w:rsidRDefault="00E93640" w:rsidP="00E93640">
      <w:pPr>
        <w:ind w:left="1760"/>
        <w:rPr>
          <w:lang w:val="en-US"/>
          <w:rPrChange w:id="1723" w:author="Stefan Eriksson" w:date="2012-06-26T14:21:00Z">
            <w:rPr/>
          </w:rPrChange>
        </w:rPr>
      </w:pPr>
      <w:proofErr w:type="gramStart"/>
      <w:r w:rsidRPr="00E93640">
        <w:rPr>
          <w:rFonts w:ascii="Consolas" w:eastAsia="Times New Roman" w:hAnsi="Consolas" w:cs="Consolas"/>
          <w:noProof w:val="0"/>
          <w:color w:val="0000FF"/>
          <w:sz w:val="16"/>
          <w:szCs w:val="16"/>
          <w:lang w:val="en-US" w:eastAsia="sv-SE"/>
          <w:rPrChange w:id="1724" w:author="Stefan Eriksson" w:date="2012-06-26T14:21:00Z">
            <w:rPr>
              <w:rFonts w:ascii="Consolas" w:eastAsia="Times New Roman" w:hAnsi="Consolas" w:cs="Consolas"/>
              <w:noProof w:val="0"/>
              <w:color w:val="0000FF"/>
              <w:sz w:val="16"/>
              <w:szCs w:val="16"/>
              <w:lang w:eastAsia="sv-SE"/>
            </w:rPr>
          </w:rPrChange>
        </w:rPr>
        <w:t>&lt;!--</w:t>
      </w:r>
      <w:proofErr w:type="gramEnd"/>
      <w:r w:rsidRPr="00E93640">
        <w:rPr>
          <w:rFonts w:ascii="Consolas" w:eastAsia="Times New Roman" w:hAnsi="Consolas" w:cs="Consolas"/>
          <w:noProof w:val="0"/>
          <w:color w:val="0000FF"/>
          <w:sz w:val="16"/>
          <w:szCs w:val="16"/>
          <w:lang w:val="en-US" w:eastAsia="sv-SE"/>
          <w:rPrChange w:id="1725" w:author="Stefan Eriksson" w:date="2012-06-26T14:21:00Z">
            <w:rPr>
              <w:rFonts w:ascii="Consolas" w:eastAsia="Times New Roman" w:hAnsi="Consolas" w:cs="Consolas"/>
              <w:noProof w:val="0"/>
              <w:color w:val="0000FF"/>
              <w:sz w:val="16"/>
              <w:szCs w:val="16"/>
              <w:lang w:eastAsia="sv-SE"/>
            </w:rPr>
          </w:rPrChange>
        </w:rPr>
        <w:t xml:space="preserve"> </w:t>
      </w:r>
      <w:r w:rsidRPr="00E93640">
        <w:rPr>
          <w:rFonts w:ascii="Consolas" w:eastAsia="Times New Roman" w:hAnsi="Consolas" w:cs="Consolas"/>
          <w:noProof w:val="0"/>
          <w:color w:val="008000"/>
          <w:sz w:val="16"/>
          <w:szCs w:val="16"/>
          <w:lang w:val="en-US" w:eastAsia="sv-SE"/>
          <w:rPrChange w:id="1726" w:author="Stefan Eriksson" w:date="2012-06-26T14:21:00Z">
            <w:rPr>
              <w:rFonts w:ascii="Consolas" w:eastAsia="Times New Roman" w:hAnsi="Consolas" w:cs="Consolas"/>
              <w:noProof w:val="0"/>
              <w:color w:val="008000"/>
              <w:sz w:val="16"/>
              <w:szCs w:val="16"/>
              <w:lang w:eastAsia="sv-SE"/>
            </w:rPr>
          </w:rPrChange>
        </w:rPr>
        <w:t>Optional</w:t>
      </w:r>
      <w:r w:rsidRPr="00E93640">
        <w:rPr>
          <w:rFonts w:ascii="Consolas" w:eastAsia="Times New Roman" w:hAnsi="Consolas" w:cs="Consolas"/>
          <w:noProof w:val="0"/>
          <w:color w:val="0000FF"/>
          <w:sz w:val="16"/>
          <w:szCs w:val="16"/>
          <w:lang w:val="en-US" w:eastAsia="sv-SE"/>
          <w:rPrChange w:id="1727" w:author="Stefan Eriksson" w:date="2012-06-26T14:21:00Z">
            <w:rPr>
              <w:rFonts w:ascii="Consolas" w:eastAsia="Times New Roman" w:hAnsi="Consolas" w:cs="Consolas"/>
              <w:noProof w:val="0"/>
              <w:color w:val="0000FF"/>
              <w:sz w:val="16"/>
              <w:szCs w:val="16"/>
              <w:lang w:eastAsia="sv-SE"/>
            </w:rPr>
          </w:rPrChange>
        </w:rPr>
        <w:t xml:space="preserve"> --&gt;</w:t>
      </w:r>
    </w:p>
    <w:p w14:paraId="1546B20C" w14:textId="77777777" w:rsidR="00E93640" w:rsidRPr="00E93640" w:rsidRDefault="00E93640" w:rsidP="00E93640">
      <w:pPr>
        <w:ind w:left="1760"/>
        <w:rPr>
          <w:lang w:val="en-US"/>
          <w:rPrChange w:id="1728" w:author="Stefan Eriksson" w:date="2012-06-26T14:21:00Z">
            <w:rPr/>
          </w:rPrChange>
        </w:rPr>
      </w:pPr>
      <w:r w:rsidRPr="00E93640">
        <w:rPr>
          <w:rFonts w:ascii="Consolas" w:eastAsia="Times New Roman" w:hAnsi="Consolas" w:cs="Consolas"/>
          <w:noProof w:val="0"/>
          <w:color w:val="0000FF"/>
          <w:sz w:val="16"/>
          <w:szCs w:val="16"/>
          <w:lang w:val="en-US" w:eastAsia="sv-SE"/>
          <w:rPrChange w:id="1729"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730" w:author="Stefan Eriksson" w:date="2012-06-26T14:21:00Z">
            <w:rPr>
              <w:rFonts w:ascii="Consolas" w:eastAsia="Times New Roman" w:hAnsi="Consolas" w:cs="Consolas"/>
              <w:noProof w:val="0"/>
              <w:color w:val="A31515"/>
              <w:sz w:val="16"/>
              <w:szCs w:val="16"/>
              <w:lang w:eastAsia="sv-SE"/>
            </w:rPr>
          </w:rPrChange>
        </w:rPr>
        <w:t>ns3</w:t>
      </w:r>
      <w:proofErr w:type="gramStart"/>
      <w:r w:rsidRPr="00E93640">
        <w:rPr>
          <w:rFonts w:ascii="Consolas" w:eastAsia="Times New Roman" w:hAnsi="Consolas" w:cs="Consolas"/>
          <w:noProof w:val="0"/>
          <w:color w:val="A31515"/>
          <w:sz w:val="16"/>
          <w:szCs w:val="16"/>
          <w:lang w:val="en-US" w:eastAsia="sv-SE"/>
          <w:rPrChange w:id="1731" w:author="Stefan Eriksson" w:date="2012-06-26T14:21:00Z">
            <w:rPr>
              <w:rFonts w:ascii="Consolas" w:eastAsia="Times New Roman" w:hAnsi="Consolas" w:cs="Consolas"/>
              <w:noProof w:val="0"/>
              <w:color w:val="A31515"/>
              <w:sz w:val="16"/>
              <w:szCs w:val="16"/>
              <w:lang w:eastAsia="sv-SE"/>
            </w:rPr>
          </w:rPrChange>
        </w:rPr>
        <w:t>:AssignmentName</w:t>
      </w:r>
      <w:proofErr w:type="gramEnd"/>
      <w:r w:rsidRPr="00E93640">
        <w:rPr>
          <w:rFonts w:ascii="Consolas" w:eastAsia="Times New Roman" w:hAnsi="Consolas" w:cs="Consolas"/>
          <w:noProof w:val="0"/>
          <w:color w:val="0000FF"/>
          <w:sz w:val="16"/>
          <w:szCs w:val="16"/>
          <w:lang w:val="en-US" w:eastAsia="sv-SE"/>
          <w:rPrChange w:id="1732"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1733"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1734"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735" w:author="Stefan Eriksson" w:date="2012-06-26T14:21:00Z">
            <w:rPr>
              <w:rFonts w:ascii="Consolas" w:eastAsia="Times New Roman" w:hAnsi="Consolas" w:cs="Consolas"/>
              <w:noProof w:val="0"/>
              <w:color w:val="A31515"/>
              <w:sz w:val="16"/>
              <w:szCs w:val="16"/>
              <w:lang w:eastAsia="sv-SE"/>
            </w:rPr>
          </w:rPrChange>
        </w:rPr>
        <w:t>ns3:AssignmentName</w:t>
      </w:r>
      <w:r w:rsidRPr="00E93640">
        <w:rPr>
          <w:rFonts w:ascii="Consolas" w:eastAsia="Times New Roman" w:hAnsi="Consolas" w:cs="Consolas"/>
          <w:noProof w:val="0"/>
          <w:color w:val="0000FF"/>
          <w:sz w:val="16"/>
          <w:szCs w:val="16"/>
          <w:lang w:val="en-US" w:eastAsia="sv-SE"/>
          <w:rPrChange w:id="1736" w:author="Stefan Eriksson" w:date="2012-06-26T14:21:00Z">
            <w:rPr>
              <w:rFonts w:ascii="Consolas" w:eastAsia="Times New Roman" w:hAnsi="Consolas" w:cs="Consolas"/>
              <w:noProof w:val="0"/>
              <w:color w:val="0000FF"/>
              <w:sz w:val="16"/>
              <w:szCs w:val="16"/>
              <w:lang w:eastAsia="sv-SE"/>
            </w:rPr>
          </w:rPrChange>
        </w:rPr>
        <w:t>&gt;</w:t>
      </w:r>
    </w:p>
    <w:p w14:paraId="54292809" w14:textId="77777777" w:rsidR="00E93640" w:rsidRPr="00E93640" w:rsidRDefault="00E93640" w:rsidP="00E93640">
      <w:pPr>
        <w:ind w:left="1320"/>
        <w:rPr>
          <w:lang w:val="en-US"/>
          <w:rPrChange w:id="1737" w:author="Stefan Eriksson" w:date="2012-06-26T14:21:00Z">
            <w:rPr/>
          </w:rPrChange>
        </w:rPr>
      </w:pPr>
      <w:r w:rsidRPr="00E93640">
        <w:rPr>
          <w:rFonts w:ascii="Consolas" w:eastAsia="Times New Roman" w:hAnsi="Consolas" w:cs="Consolas"/>
          <w:noProof w:val="0"/>
          <w:color w:val="0000FF"/>
          <w:sz w:val="16"/>
          <w:szCs w:val="16"/>
          <w:lang w:val="en-US" w:eastAsia="sv-SE"/>
          <w:rPrChange w:id="1738"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739" w:author="Stefan Eriksson" w:date="2012-06-26T14:21:00Z">
            <w:rPr>
              <w:rFonts w:ascii="Consolas" w:eastAsia="Times New Roman" w:hAnsi="Consolas" w:cs="Consolas"/>
              <w:noProof w:val="0"/>
              <w:color w:val="A31515"/>
              <w:sz w:val="16"/>
              <w:szCs w:val="16"/>
              <w:lang w:eastAsia="sv-SE"/>
            </w:rPr>
          </w:rPrChange>
        </w:rPr>
        <w:t>ns3</w:t>
      </w:r>
      <w:proofErr w:type="gramStart"/>
      <w:r w:rsidRPr="00E93640">
        <w:rPr>
          <w:rFonts w:ascii="Consolas" w:eastAsia="Times New Roman" w:hAnsi="Consolas" w:cs="Consolas"/>
          <w:noProof w:val="0"/>
          <w:color w:val="A31515"/>
          <w:sz w:val="16"/>
          <w:szCs w:val="16"/>
          <w:lang w:val="en-US" w:eastAsia="sv-SE"/>
          <w:rPrChange w:id="1740" w:author="Stefan Eriksson" w:date="2012-06-26T14:21:00Z">
            <w:rPr>
              <w:rFonts w:ascii="Consolas" w:eastAsia="Times New Roman" w:hAnsi="Consolas" w:cs="Consolas"/>
              <w:noProof w:val="0"/>
              <w:color w:val="A31515"/>
              <w:sz w:val="16"/>
              <w:szCs w:val="16"/>
              <w:lang w:eastAsia="sv-SE"/>
            </w:rPr>
          </w:rPrChange>
        </w:rPr>
        <w:t>:RegisteredBy</w:t>
      </w:r>
      <w:proofErr w:type="gramEnd"/>
      <w:r w:rsidRPr="00E93640">
        <w:rPr>
          <w:rFonts w:ascii="Consolas" w:eastAsia="Times New Roman" w:hAnsi="Consolas" w:cs="Consolas"/>
          <w:noProof w:val="0"/>
          <w:color w:val="0000FF"/>
          <w:sz w:val="16"/>
          <w:szCs w:val="16"/>
          <w:lang w:val="en-US" w:eastAsia="sv-SE"/>
          <w:rPrChange w:id="1741" w:author="Stefan Eriksson" w:date="2012-06-26T14:21:00Z">
            <w:rPr>
              <w:rFonts w:ascii="Consolas" w:eastAsia="Times New Roman" w:hAnsi="Consolas" w:cs="Consolas"/>
              <w:noProof w:val="0"/>
              <w:color w:val="0000FF"/>
              <w:sz w:val="16"/>
              <w:szCs w:val="16"/>
              <w:lang w:eastAsia="sv-SE"/>
            </w:rPr>
          </w:rPrChange>
        </w:rPr>
        <w:t>&gt;</w:t>
      </w:r>
    </w:p>
    <w:p w14:paraId="49F1CB84" w14:textId="77777777" w:rsidR="00E93640" w:rsidRPr="00E93640" w:rsidRDefault="00E93640" w:rsidP="00E93640">
      <w:pPr>
        <w:ind w:left="1320"/>
        <w:rPr>
          <w:lang w:val="en-US"/>
          <w:rPrChange w:id="1742" w:author="Stefan Eriksson" w:date="2012-06-26T14:21:00Z">
            <w:rPr/>
          </w:rPrChange>
        </w:rPr>
      </w:pPr>
      <w:proofErr w:type="gramStart"/>
      <w:r w:rsidRPr="00E93640">
        <w:rPr>
          <w:rFonts w:ascii="Consolas" w:eastAsia="Times New Roman" w:hAnsi="Consolas" w:cs="Consolas"/>
          <w:noProof w:val="0"/>
          <w:color w:val="0000FF"/>
          <w:sz w:val="16"/>
          <w:szCs w:val="16"/>
          <w:lang w:val="en-US" w:eastAsia="sv-SE"/>
          <w:rPrChange w:id="1743" w:author="Stefan Eriksson" w:date="2012-06-26T14:21:00Z">
            <w:rPr>
              <w:rFonts w:ascii="Consolas" w:eastAsia="Times New Roman" w:hAnsi="Consolas" w:cs="Consolas"/>
              <w:noProof w:val="0"/>
              <w:color w:val="0000FF"/>
              <w:sz w:val="16"/>
              <w:szCs w:val="16"/>
              <w:lang w:eastAsia="sv-SE"/>
            </w:rPr>
          </w:rPrChange>
        </w:rPr>
        <w:t>&lt;!--</w:t>
      </w:r>
      <w:proofErr w:type="gramEnd"/>
      <w:r w:rsidRPr="00E93640">
        <w:rPr>
          <w:rFonts w:ascii="Consolas" w:eastAsia="Times New Roman" w:hAnsi="Consolas" w:cs="Consolas"/>
          <w:noProof w:val="0"/>
          <w:color w:val="0000FF"/>
          <w:sz w:val="16"/>
          <w:szCs w:val="16"/>
          <w:lang w:val="en-US" w:eastAsia="sv-SE"/>
          <w:rPrChange w:id="1744" w:author="Stefan Eriksson" w:date="2012-06-26T14:21:00Z">
            <w:rPr>
              <w:rFonts w:ascii="Consolas" w:eastAsia="Times New Roman" w:hAnsi="Consolas" w:cs="Consolas"/>
              <w:noProof w:val="0"/>
              <w:color w:val="0000FF"/>
              <w:sz w:val="16"/>
              <w:szCs w:val="16"/>
              <w:lang w:eastAsia="sv-SE"/>
            </w:rPr>
          </w:rPrChange>
        </w:rPr>
        <w:t xml:space="preserve"> </w:t>
      </w:r>
      <w:r w:rsidRPr="00E93640">
        <w:rPr>
          <w:rFonts w:ascii="Consolas" w:eastAsia="Times New Roman" w:hAnsi="Consolas" w:cs="Consolas"/>
          <w:noProof w:val="0"/>
          <w:color w:val="008000"/>
          <w:sz w:val="16"/>
          <w:szCs w:val="16"/>
          <w:lang w:val="en-US" w:eastAsia="sv-SE"/>
          <w:rPrChange w:id="1745" w:author="Stefan Eriksson" w:date="2012-06-26T14:21:00Z">
            <w:rPr>
              <w:rFonts w:ascii="Consolas" w:eastAsia="Times New Roman" w:hAnsi="Consolas" w:cs="Consolas"/>
              <w:noProof w:val="0"/>
              <w:color w:val="008000"/>
              <w:sz w:val="16"/>
              <w:szCs w:val="16"/>
              <w:lang w:eastAsia="sv-SE"/>
            </w:rPr>
          </w:rPrChange>
        </w:rPr>
        <w:t>Optional</w:t>
      </w:r>
      <w:r w:rsidRPr="00E93640">
        <w:rPr>
          <w:rFonts w:ascii="Consolas" w:eastAsia="Times New Roman" w:hAnsi="Consolas" w:cs="Consolas"/>
          <w:noProof w:val="0"/>
          <w:color w:val="0000FF"/>
          <w:sz w:val="16"/>
          <w:szCs w:val="16"/>
          <w:lang w:val="en-US" w:eastAsia="sv-SE"/>
          <w:rPrChange w:id="1746" w:author="Stefan Eriksson" w:date="2012-06-26T14:21:00Z">
            <w:rPr>
              <w:rFonts w:ascii="Consolas" w:eastAsia="Times New Roman" w:hAnsi="Consolas" w:cs="Consolas"/>
              <w:noProof w:val="0"/>
              <w:color w:val="0000FF"/>
              <w:sz w:val="16"/>
              <w:szCs w:val="16"/>
              <w:lang w:eastAsia="sv-SE"/>
            </w:rPr>
          </w:rPrChange>
        </w:rPr>
        <w:t xml:space="preserve"> --&gt;</w:t>
      </w:r>
    </w:p>
    <w:p w14:paraId="5C197685" w14:textId="77777777" w:rsidR="00E93640" w:rsidRPr="00E93640" w:rsidRDefault="00E93640" w:rsidP="00E93640">
      <w:pPr>
        <w:ind w:left="1320"/>
        <w:rPr>
          <w:lang w:val="en-US"/>
          <w:rPrChange w:id="1747" w:author="Stefan Eriksson" w:date="2012-06-26T14:21:00Z">
            <w:rPr/>
          </w:rPrChange>
        </w:rPr>
      </w:pPr>
      <w:r w:rsidRPr="00E93640">
        <w:rPr>
          <w:rFonts w:ascii="Consolas" w:eastAsia="Times New Roman" w:hAnsi="Consolas" w:cs="Consolas"/>
          <w:noProof w:val="0"/>
          <w:color w:val="0000FF"/>
          <w:sz w:val="16"/>
          <w:szCs w:val="16"/>
          <w:lang w:val="en-US" w:eastAsia="sv-SE"/>
          <w:rPrChange w:id="1748"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749" w:author="Stefan Eriksson" w:date="2012-06-26T14:21:00Z">
            <w:rPr>
              <w:rFonts w:ascii="Consolas" w:eastAsia="Times New Roman" w:hAnsi="Consolas" w:cs="Consolas"/>
              <w:noProof w:val="0"/>
              <w:color w:val="A31515"/>
              <w:sz w:val="16"/>
              <w:szCs w:val="16"/>
              <w:lang w:eastAsia="sv-SE"/>
            </w:rPr>
          </w:rPrChange>
        </w:rPr>
        <w:t>ns3</w:t>
      </w:r>
      <w:proofErr w:type="gramStart"/>
      <w:r w:rsidRPr="00E93640">
        <w:rPr>
          <w:rFonts w:ascii="Consolas" w:eastAsia="Times New Roman" w:hAnsi="Consolas" w:cs="Consolas"/>
          <w:noProof w:val="0"/>
          <w:color w:val="A31515"/>
          <w:sz w:val="16"/>
          <w:szCs w:val="16"/>
          <w:lang w:val="en-US" w:eastAsia="sv-SE"/>
          <w:rPrChange w:id="1750" w:author="Stefan Eriksson" w:date="2012-06-26T14:21:00Z">
            <w:rPr>
              <w:rFonts w:ascii="Consolas" w:eastAsia="Times New Roman" w:hAnsi="Consolas" w:cs="Consolas"/>
              <w:noProof w:val="0"/>
              <w:color w:val="A31515"/>
              <w:sz w:val="16"/>
              <w:szCs w:val="16"/>
              <w:lang w:eastAsia="sv-SE"/>
            </w:rPr>
          </w:rPrChange>
        </w:rPr>
        <w:t>:ReasonText</w:t>
      </w:r>
      <w:proofErr w:type="gramEnd"/>
      <w:r w:rsidRPr="00E93640">
        <w:rPr>
          <w:rFonts w:ascii="Consolas" w:eastAsia="Times New Roman" w:hAnsi="Consolas" w:cs="Consolas"/>
          <w:noProof w:val="0"/>
          <w:color w:val="0000FF"/>
          <w:sz w:val="16"/>
          <w:szCs w:val="16"/>
          <w:lang w:val="en-US" w:eastAsia="sv-SE"/>
          <w:rPrChange w:id="1751"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1752"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1753"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754" w:author="Stefan Eriksson" w:date="2012-06-26T14:21:00Z">
            <w:rPr>
              <w:rFonts w:ascii="Consolas" w:eastAsia="Times New Roman" w:hAnsi="Consolas" w:cs="Consolas"/>
              <w:noProof w:val="0"/>
              <w:color w:val="A31515"/>
              <w:sz w:val="16"/>
              <w:szCs w:val="16"/>
              <w:lang w:eastAsia="sv-SE"/>
            </w:rPr>
          </w:rPrChange>
        </w:rPr>
        <w:t>ns3:ReasonText</w:t>
      </w:r>
      <w:r w:rsidRPr="00E93640">
        <w:rPr>
          <w:rFonts w:ascii="Consolas" w:eastAsia="Times New Roman" w:hAnsi="Consolas" w:cs="Consolas"/>
          <w:noProof w:val="0"/>
          <w:color w:val="0000FF"/>
          <w:sz w:val="16"/>
          <w:szCs w:val="16"/>
          <w:lang w:val="en-US" w:eastAsia="sv-SE"/>
          <w:rPrChange w:id="1755" w:author="Stefan Eriksson" w:date="2012-06-26T14:21:00Z">
            <w:rPr>
              <w:rFonts w:ascii="Consolas" w:eastAsia="Times New Roman" w:hAnsi="Consolas" w:cs="Consolas"/>
              <w:noProof w:val="0"/>
              <w:color w:val="0000FF"/>
              <w:sz w:val="16"/>
              <w:szCs w:val="16"/>
              <w:lang w:eastAsia="sv-SE"/>
            </w:rPr>
          </w:rPrChange>
        </w:rPr>
        <w:t>&gt;</w:t>
      </w:r>
    </w:p>
    <w:p w14:paraId="57E4B7EA" w14:textId="77777777" w:rsidR="00E93640" w:rsidRPr="00E93640" w:rsidRDefault="00E93640" w:rsidP="00E93640">
      <w:pPr>
        <w:ind w:left="880"/>
        <w:rPr>
          <w:lang w:val="en-US"/>
          <w:rPrChange w:id="1756" w:author="Stefan Eriksson" w:date="2012-06-26T14:21:00Z">
            <w:rPr/>
          </w:rPrChange>
        </w:rPr>
      </w:pPr>
      <w:r w:rsidRPr="00E93640">
        <w:rPr>
          <w:rFonts w:ascii="Consolas" w:eastAsia="Times New Roman" w:hAnsi="Consolas" w:cs="Consolas"/>
          <w:noProof w:val="0"/>
          <w:color w:val="0000FF"/>
          <w:sz w:val="16"/>
          <w:szCs w:val="16"/>
          <w:lang w:val="en-US" w:eastAsia="sv-SE"/>
          <w:rPrChange w:id="1757"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758" w:author="Stefan Eriksson" w:date="2012-06-26T14:21:00Z">
            <w:rPr>
              <w:rFonts w:ascii="Consolas" w:eastAsia="Times New Roman" w:hAnsi="Consolas" w:cs="Consolas"/>
              <w:noProof w:val="0"/>
              <w:color w:val="A31515"/>
              <w:sz w:val="16"/>
              <w:szCs w:val="16"/>
              <w:lang w:eastAsia="sv-SE"/>
            </w:rPr>
          </w:rPrChange>
        </w:rPr>
        <w:t>ns2</w:t>
      </w:r>
      <w:proofErr w:type="gramStart"/>
      <w:r w:rsidRPr="00E93640">
        <w:rPr>
          <w:rFonts w:ascii="Consolas" w:eastAsia="Times New Roman" w:hAnsi="Consolas" w:cs="Consolas"/>
          <w:noProof w:val="0"/>
          <w:color w:val="A31515"/>
          <w:sz w:val="16"/>
          <w:szCs w:val="16"/>
          <w:lang w:val="en-US" w:eastAsia="sv-SE"/>
          <w:rPrChange w:id="1759" w:author="Stefan Eriksson" w:date="2012-06-26T14:21:00Z">
            <w:rPr>
              <w:rFonts w:ascii="Consolas" w:eastAsia="Times New Roman" w:hAnsi="Consolas" w:cs="Consolas"/>
              <w:noProof w:val="0"/>
              <w:color w:val="A31515"/>
              <w:sz w:val="16"/>
              <w:szCs w:val="16"/>
              <w:lang w:eastAsia="sv-SE"/>
            </w:rPr>
          </w:rPrChange>
        </w:rPr>
        <w:t>:CancellationInfo</w:t>
      </w:r>
      <w:proofErr w:type="gramEnd"/>
      <w:r w:rsidRPr="00E93640">
        <w:rPr>
          <w:rFonts w:ascii="Consolas" w:eastAsia="Times New Roman" w:hAnsi="Consolas" w:cs="Consolas"/>
          <w:noProof w:val="0"/>
          <w:color w:val="0000FF"/>
          <w:sz w:val="16"/>
          <w:szCs w:val="16"/>
          <w:lang w:val="en-US" w:eastAsia="sv-SE"/>
          <w:rPrChange w:id="1760" w:author="Stefan Eriksson" w:date="2012-06-26T14:21:00Z">
            <w:rPr>
              <w:rFonts w:ascii="Consolas" w:eastAsia="Times New Roman" w:hAnsi="Consolas" w:cs="Consolas"/>
              <w:noProof w:val="0"/>
              <w:color w:val="0000FF"/>
              <w:sz w:val="16"/>
              <w:szCs w:val="16"/>
              <w:lang w:eastAsia="sv-SE"/>
            </w:rPr>
          </w:rPrChange>
        </w:rPr>
        <w:t>&gt;</w:t>
      </w:r>
    </w:p>
    <w:p w14:paraId="7C705F8D" w14:textId="77777777" w:rsidR="00E93640" w:rsidRPr="00E93640" w:rsidRDefault="00E93640" w:rsidP="00E93640">
      <w:pPr>
        <w:ind w:left="880"/>
        <w:rPr>
          <w:lang w:val="en-US"/>
          <w:rPrChange w:id="1761" w:author="Stefan Eriksson" w:date="2012-06-26T14:21:00Z">
            <w:rPr/>
          </w:rPrChange>
        </w:rPr>
      </w:pPr>
      <w:proofErr w:type="gramStart"/>
      <w:r w:rsidRPr="00E93640">
        <w:rPr>
          <w:rFonts w:ascii="Consolas" w:eastAsia="Times New Roman" w:hAnsi="Consolas" w:cs="Consolas"/>
          <w:noProof w:val="0"/>
          <w:color w:val="0000FF"/>
          <w:sz w:val="16"/>
          <w:szCs w:val="16"/>
          <w:lang w:val="en-US" w:eastAsia="sv-SE"/>
          <w:rPrChange w:id="1762" w:author="Stefan Eriksson" w:date="2012-06-26T14:21:00Z">
            <w:rPr>
              <w:rFonts w:ascii="Consolas" w:eastAsia="Times New Roman" w:hAnsi="Consolas" w:cs="Consolas"/>
              <w:noProof w:val="0"/>
              <w:color w:val="0000FF"/>
              <w:sz w:val="16"/>
              <w:szCs w:val="16"/>
              <w:lang w:eastAsia="sv-SE"/>
            </w:rPr>
          </w:rPrChange>
        </w:rPr>
        <w:t>&lt;!--</w:t>
      </w:r>
      <w:proofErr w:type="gramEnd"/>
      <w:r w:rsidRPr="00E93640">
        <w:rPr>
          <w:rFonts w:ascii="Consolas" w:eastAsia="Times New Roman" w:hAnsi="Consolas" w:cs="Consolas"/>
          <w:noProof w:val="0"/>
          <w:color w:val="0000FF"/>
          <w:sz w:val="16"/>
          <w:szCs w:val="16"/>
          <w:lang w:val="en-US" w:eastAsia="sv-SE"/>
          <w:rPrChange w:id="1763" w:author="Stefan Eriksson" w:date="2012-06-26T14:21:00Z">
            <w:rPr>
              <w:rFonts w:ascii="Consolas" w:eastAsia="Times New Roman" w:hAnsi="Consolas" w:cs="Consolas"/>
              <w:noProof w:val="0"/>
              <w:color w:val="0000FF"/>
              <w:sz w:val="16"/>
              <w:szCs w:val="16"/>
              <w:lang w:eastAsia="sv-SE"/>
            </w:rPr>
          </w:rPrChange>
        </w:rPr>
        <w:t xml:space="preserve"> </w:t>
      </w:r>
      <w:r w:rsidRPr="00E93640">
        <w:rPr>
          <w:rFonts w:ascii="Consolas" w:eastAsia="Times New Roman" w:hAnsi="Consolas" w:cs="Consolas"/>
          <w:noProof w:val="0"/>
          <w:color w:val="008000"/>
          <w:sz w:val="16"/>
          <w:szCs w:val="16"/>
          <w:lang w:val="en-US" w:eastAsia="sv-SE"/>
          <w:rPrChange w:id="1764" w:author="Stefan Eriksson" w:date="2012-06-26T14:21:00Z">
            <w:rPr>
              <w:rFonts w:ascii="Consolas" w:eastAsia="Times New Roman" w:hAnsi="Consolas" w:cs="Consolas"/>
              <w:noProof w:val="0"/>
              <w:color w:val="008000"/>
              <w:sz w:val="16"/>
              <w:szCs w:val="16"/>
              <w:lang w:eastAsia="sv-SE"/>
            </w:rPr>
          </w:rPrChange>
        </w:rPr>
        <w:t>Optional</w:t>
      </w:r>
      <w:r w:rsidRPr="00E93640">
        <w:rPr>
          <w:rFonts w:ascii="Consolas" w:eastAsia="Times New Roman" w:hAnsi="Consolas" w:cs="Consolas"/>
          <w:noProof w:val="0"/>
          <w:color w:val="0000FF"/>
          <w:sz w:val="16"/>
          <w:szCs w:val="16"/>
          <w:lang w:val="en-US" w:eastAsia="sv-SE"/>
          <w:rPrChange w:id="1765" w:author="Stefan Eriksson" w:date="2012-06-26T14:21:00Z">
            <w:rPr>
              <w:rFonts w:ascii="Consolas" w:eastAsia="Times New Roman" w:hAnsi="Consolas" w:cs="Consolas"/>
              <w:noProof w:val="0"/>
              <w:color w:val="0000FF"/>
              <w:sz w:val="16"/>
              <w:szCs w:val="16"/>
              <w:lang w:eastAsia="sv-SE"/>
            </w:rPr>
          </w:rPrChange>
        </w:rPr>
        <w:t xml:space="preserve"> --&gt;</w:t>
      </w:r>
    </w:p>
    <w:p w14:paraId="7E0E925D" w14:textId="77777777" w:rsidR="00E93640" w:rsidRPr="00E93640" w:rsidRDefault="00E93640" w:rsidP="00E93640">
      <w:pPr>
        <w:ind w:left="880"/>
        <w:rPr>
          <w:lang w:val="en-US"/>
          <w:rPrChange w:id="1766" w:author="Stefan Eriksson" w:date="2012-06-26T14:21:00Z">
            <w:rPr/>
          </w:rPrChange>
        </w:rPr>
      </w:pPr>
      <w:r w:rsidRPr="00E93640">
        <w:rPr>
          <w:rFonts w:ascii="Consolas" w:eastAsia="Times New Roman" w:hAnsi="Consolas" w:cs="Consolas"/>
          <w:noProof w:val="0"/>
          <w:color w:val="0000FF"/>
          <w:sz w:val="16"/>
          <w:szCs w:val="16"/>
          <w:lang w:val="en-US" w:eastAsia="sv-SE"/>
          <w:rPrChange w:id="1767"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768" w:author="Stefan Eriksson" w:date="2012-06-26T14:21:00Z">
            <w:rPr>
              <w:rFonts w:ascii="Consolas" w:eastAsia="Times New Roman" w:hAnsi="Consolas" w:cs="Consolas"/>
              <w:noProof w:val="0"/>
              <w:color w:val="A31515"/>
              <w:sz w:val="16"/>
              <w:szCs w:val="16"/>
              <w:lang w:eastAsia="sv-SE"/>
            </w:rPr>
          </w:rPrChange>
        </w:rPr>
        <w:t>ns2</w:t>
      </w:r>
      <w:proofErr w:type="gramStart"/>
      <w:r w:rsidRPr="00E93640">
        <w:rPr>
          <w:rFonts w:ascii="Consolas" w:eastAsia="Times New Roman" w:hAnsi="Consolas" w:cs="Consolas"/>
          <w:noProof w:val="0"/>
          <w:color w:val="A31515"/>
          <w:sz w:val="16"/>
          <w:szCs w:val="16"/>
          <w:lang w:val="en-US" w:eastAsia="sv-SE"/>
          <w:rPrChange w:id="1769" w:author="Stefan Eriksson" w:date="2012-06-26T14:21:00Z">
            <w:rPr>
              <w:rFonts w:ascii="Consolas" w:eastAsia="Times New Roman" w:hAnsi="Consolas" w:cs="Consolas"/>
              <w:noProof w:val="0"/>
              <w:color w:val="A31515"/>
              <w:sz w:val="16"/>
              <w:szCs w:val="16"/>
              <w:lang w:eastAsia="sv-SE"/>
            </w:rPr>
          </w:rPrChange>
        </w:rPr>
        <w:t>:DeletionInfo</w:t>
      </w:r>
      <w:proofErr w:type="gramEnd"/>
      <w:r w:rsidRPr="00E93640">
        <w:rPr>
          <w:rFonts w:ascii="Consolas" w:eastAsia="Times New Roman" w:hAnsi="Consolas" w:cs="Consolas"/>
          <w:noProof w:val="0"/>
          <w:color w:val="0000FF"/>
          <w:sz w:val="16"/>
          <w:szCs w:val="16"/>
          <w:lang w:val="en-US" w:eastAsia="sv-SE"/>
          <w:rPrChange w:id="1770" w:author="Stefan Eriksson" w:date="2012-06-26T14:21:00Z">
            <w:rPr>
              <w:rFonts w:ascii="Consolas" w:eastAsia="Times New Roman" w:hAnsi="Consolas" w:cs="Consolas"/>
              <w:noProof w:val="0"/>
              <w:color w:val="0000FF"/>
              <w:sz w:val="16"/>
              <w:szCs w:val="16"/>
              <w:lang w:eastAsia="sv-SE"/>
            </w:rPr>
          </w:rPrChange>
        </w:rPr>
        <w:t>&gt;</w:t>
      </w:r>
    </w:p>
    <w:p w14:paraId="1011FA71" w14:textId="77777777" w:rsidR="00E93640" w:rsidRPr="00E93640" w:rsidRDefault="00E93640" w:rsidP="00E93640">
      <w:pPr>
        <w:ind w:left="1320"/>
        <w:rPr>
          <w:lang w:val="en-US"/>
          <w:rPrChange w:id="1771" w:author="Stefan Eriksson" w:date="2012-06-26T14:21:00Z">
            <w:rPr/>
          </w:rPrChange>
        </w:rPr>
      </w:pPr>
      <w:r w:rsidRPr="00E93640">
        <w:rPr>
          <w:rFonts w:ascii="Consolas" w:eastAsia="Times New Roman" w:hAnsi="Consolas" w:cs="Consolas"/>
          <w:noProof w:val="0"/>
          <w:color w:val="0000FF"/>
          <w:sz w:val="16"/>
          <w:szCs w:val="16"/>
          <w:lang w:val="en-US" w:eastAsia="sv-SE"/>
          <w:rPrChange w:id="1772"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773" w:author="Stefan Eriksson" w:date="2012-06-26T14:21:00Z">
            <w:rPr>
              <w:rFonts w:ascii="Consolas" w:eastAsia="Times New Roman" w:hAnsi="Consolas" w:cs="Consolas"/>
              <w:noProof w:val="0"/>
              <w:color w:val="A31515"/>
              <w:sz w:val="16"/>
              <w:szCs w:val="16"/>
              <w:lang w:eastAsia="sv-SE"/>
            </w:rPr>
          </w:rPrChange>
        </w:rPr>
        <w:t>ns3</w:t>
      </w:r>
      <w:proofErr w:type="gramStart"/>
      <w:r w:rsidRPr="00E93640">
        <w:rPr>
          <w:rFonts w:ascii="Consolas" w:eastAsia="Times New Roman" w:hAnsi="Consolas" w:cs="Consolas"/>
          <w:noProof w:val="0"/>
          <w:color w:val="A31515"/>
          <w:sz w:val="16"/>
          <w:szCs w:val="16"/>
          <w:lang w:val="en-US" w:eastAsia="sv-SE"/>
          <w:rPrChange w:id="1774" w:author="Stefan Eriksson" w:date="2012-06-26T14:21:00Z">
            <w:rPr>
              <w:rFonts w:ascii="Consolas" w:eastAsia="Times New Roman" w:hAnsi="Consolas" w:cs="Consolas"/>
              <w:noProof w:val="0"/>
              <w:color w:val="A31515"/>
              <w:sz w:val="16"/>
              <w:szCs w:val="16"/>
              <w:lang w:eastAsia="sv-SE"/>
            </w:rPr>
          </w:rPrChange>
        </w:rPr>
        <w:t>:RequestDate</w:t>
      </w:r>
      <w:proofErr w:type="gramEnd"/>
      <w:r w:rsidRPr="00E93640">
        <w:rPr>
          <w:rFonts w:ascii="Consolas" w:eastAsia="Times New Roman" w:hAnsi="Consolas" w:cs="Consolas"/>
          <w:noProof w:val="0"/>
          <w:color w:val="0000FF"/>
          <w:sz w:val="16"/>
          <w:szCs w:val="16"/>
          <w:lang w:val="en-US" w:eastAsia="sv-SE"/>
          <w:rPrChange w:id="1775"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1776"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1777"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778" w:author="Stefan Eriksson" w:date="2012-06-26T14:21:00Z">
            <w:rPr>
              <w:rFonts w:ascii="Consolas" w:eastAsia="Times New Roman" w:hAnsi="Consolas" w:cs="Consolas"/>
              <w:noProof w:val="0"/>
              <w:color w:val="A31515"/>
              <w:sz w:val="16"/>
              <w:szCs w:val="16"/>
              <w:lang w:eastAsia="sv-SE"/>
            </w:rPr>
          </w:rPrChange>
        </w:rPr>
        <w:t>ns3:RequestDate</w:t>
      </w:r>
      <w:r w:rsidRPr="00E93640">
        <w:rPr>
          <w:rFonts w:ascii="Consolas" w:eastAsia="Times New Roman" w:hAnsi="Consolas" w:cs="Consolas"/>
          <w:noProof w:val="0"/>
          <w:color w:val="0000FF"/>
          <w:sz w:val="16"/>
          <w:szCs w:val="16"/>
          <w:lang w:val="en-US" w:eastAsia="sv-SE"/>
          <w:rPrChange w:id="1779" w:author="Stefan Eriksson" w:date="2012-06-26T14:21:00Z">
            <w:rPr>
              <w:rFonts w:ascii="Consolas" w:eastAsia="Times New Roman" w:hAnsi="Consolas" w:cs="Consolas"/>
              <w:noProof w:val="0"/>
              <w:color w:val="0000FF"/>
              <w:sz w:val="16"/>
              <w:szCs w:val="16"/>
              <w:lang w:eastAsia="sv-SE"/>
            </w:rPr>
          </w:rPrChange>
        </w:rPr>
        <w:t>&gt;</w:t>
      </w:r>
    </w:p>
    <w:p w14:paraId="1CC16FE2" w14:textId="77777777" w:rsidR="00E93640" w:rsidRPr="00E93640" w:rsidRDefault="00E93640" w:rsidP="00E93640">
      <w:pPr>
        <w:ind w:left="1320"/>
        <w:rPr>
          <w:lang w:val="en-US"/>
          <w:rPrChange w:id="1780" w:author="Stefan Eriksson" w:date="2012-06-26T14:21:00Z">
            <w:rPr/>
          </w:rPrChange>
        </w:rPr>
      </w:pPr>
      <w:r w:rsidRPr="00E93640">
        <w:rPr>
          <w:rFonts w:ascii="Consolas" w:eastAsia="Times New Roman" w:hAnsi="Consolas" w:cs="Consolas"/>
          <w:noProof w:val="0"/>
          <w:color w:val="0000FF"/>
          <w:sz w:val="16"/>
          <w:szCs w:val="16"/>
          <w:lang w:val="en-US" w:eastAsia="sv-SE"/>
          <w:rPrChange w:id="1781"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782" w:author="Stefan Eriksson" w:date="2012-06-26T14:21:00Z">
            <w:rPr>
              <w:rFonts w:ascii="Consolas" w:eastAsia="Times New Roman" w:hAnsi="Consolas" w:cs="Consolas"/>
              <w:noProof w:val="0"/>
              <w:color w:val="A31515"/>
              <w:sz w:val="16"/>
              <w:szCs w:val="16"/>
              <w:lang w:eastAsia="sv-SE"/>
            </w:rPr>
          </w:rPrChange>
        </w:rPr>
        <w:t>ns3</w:t>
      </w:r>
      <w:proofErr w:type="gramStart"/>
      <w:r w:rsidRPr="00E93640">
        <w:rPr>
          <w:rFonts w:ascii="Consolas" w:eastAsia="Times New Roman" w:hAnsi="Consolas" w:cs="Consolas"/>
          <w:noProof w:val="0"/>
          <w:color w:val="A31515"/>
          <w:sz w:val="16"/>
          <w:szCs w:val="16"/>
          <w:lang w:val="en-US" w:eastAsia="sv-SE"/>
          <w:rPrChange w:id="1783" w:author="Stefan Eriksson" w:date="2012-06-26T14:21:00Z">
            <w:rPr>
              <w:rFonts w:ascii="Consolas" w:eastAsia="Times New Roman" w:hAnsi="Consolas" w:cs="Consolas"/>
              <w:noProof w:val="0"/>
              <w:color w:val="A31515"/>
              <w:sz w:val="16"/>
              <w:szCs w:val="16"/>
              <w:lang w:eastAsia="sv-SE"/>
            </w:rPr>
          </w:rPrChange>
        </w:rPr>
        <w:t>:RequestedBy</w:t>
      </w:r>
      <w:proofErr w:type="gramEnd"/>
      <w:r w:rsidRPr="00E93640">
        <w:rPr>
          <w:rFonts w:ascii="Consolas" w:eastAsia="Times New Roman" w:hAnsi="Consolas" w:cs="Consolas"/>
          <w:noProof w:val="0"/>
          <w:color w:val="0000FF"/>
          <w:sz w:val="16"/>
          <w:szCs w:val="16"/>
          <w:lang w:val="en-US" w:eastAsia="sv-SE"/>
          <w:rPrChange w:id="1784" w:author="Stefan Eriksson" w:date="2012-06-26T14:21:00Z">
            <w:rPr>
              <w:rFonts w:ascii="Consolas" w:eastAsia="Times New Roman" w:hAnsi="Consolas" w:cs="Consolas"/>
              <w:noProof w:val="0"/>
              <w:color w:val="0000FF"/>
              <w:sz w:val="16"/>
              <w:szCs w:val="16"/>
              <w:lang w:eastAsia="sv-SE"/>
            </w:rPr>
          </w:rPrChange>
        </w:rPr>
        <w:t>&gt;</w:t>
      </w:r>
    </w:p>
    <w:p w14:paraId="43EDF8BC" w14:textId="77777777" w:rsidR="00E93640" w:rsidRPr="00E93640" w:rsidRDefault="00E93640" w:rsidP="00E93640">
      <w:pPr>
        <w:ind w:left="1760"/>
        <w:rPr>
          <w:lang w:val="en-US"/>
          <w:rPrChange w:id="1785" w:author="Stefan Eriksson" w:date="2012-06-26T14:21:00Z">
            <w:rPr/>
          </w:rPrChange>
        </w:rPr>
      </w:pPr>
      <w:r w:rsidRPr="00E93640">
        <w:rPr>
          <w:rFonts w:ascii="Consolas" w:eastAsia="Times New Roman" w:hAnsi="Consolas" w:cs="Consolas"/>
          <w:noProof w:val="0"/>
          <w:color w:val="0000FF"/>
          <w:sz w:val="16"/>
          <w:szCs w:val="16"/>
          <w:lang w:val="en-US" w:eastAsia="sv-SE"/>
          <w:rPrChange w:id="1786"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787" w:author="Stefan Eriksson" w:date="2012-06-26T14:21:00Z">
            <w:rPr>
              <w:rFonts w:ascii="Consolas" w:eastAsia="Times New Roman" w:hAnsi="Consolas" w:cs="Consolas"/>
              <w:noProof w:val="0"/>
              <w:color w:val="A31515"/>
              <w:sz w:val="16"/>
              <w:szCs w:val="16"/>
              <w:lang w:eastAsia="sv-SE"/>
            </w:rPr>
          </w:rPrChange>
        </w:rPr>
        <w:t>ns3</w:t>
      </w:r>
      <w:proofErr w:type="gramStart"/>
      <w:r w:rsidRPr="00E93640">
        <w:rPr>
          <w:rFonts w:ascii="Consolas" w:eastAsia="Times New Roman" w:hAnsi="Consolas" w:cs="Consolas"/>
          <w:noProof w:val="0"/>
          <w:color w:val="A31515"/>
          <w:sz w:val="16"/>
          <w:szCs w:val="16"/>
          <w:lang w:val="en-US" w:eastAsia="sv-SE"/>
          <w:rPrChange w:id="1788" w:author="Stefan Eriksson" w:date="2012-06-26T14:21:00Z">
            <w:rPr>
              <w:rFonts w:ascii="Consolas" w:eastAsia="Times New Roman" w:hAnsi="Consolas" w:cs="Consolas"/>
              <w:noProof w:val="0"/>
              <w:color w:val="A31515"/>
              <w:sz w:val="16"/>
              <w:szCs w:val="16"/>
              <w:lang w:eastAsia="sv-SE"/>
            </w:rPr>
          </w:rPrChange>
        </w:rPr>
        <w:t>:EmployeeId</w:t>
      </w:r>
      <w:proofErr w:type="gramEnd"/>
      <w:r w:rsidRPr="00E93640">
        <w:rPr>
          <w:rFonts w:ascii="Consolas" w:eastAsia="Times New Roman" w:hAnsi="Consolas" w:cs="Consolas"/>
          <w:noProof w:val="0"/>
          <w:color w:val="0000FF"/>
          <w:sz w:val="16"/>
          <w:szCs w:val="16"/>
          <w:lang w:val="en-US" w:eastAsia="sv-SE"/>
          <w:rPrChange w:id="1789"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1790"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1791"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792" w:author="Stefan Eriksson" w:date="2012-06-26T14:21:00Z">
            <w:rPr>
              <w:rFonts w:ascii="Consolas" w:eastAsia="Times New Roman" w:hAnsi="Consolas" w:cs="Consolas"/>
              <w:noProof w:val="0"/>
              <w:color w:val="A31515"/>
              <w:sz w:val="16"/>
              <w:szCs w:val="16"/>
              <w:lang w:eastAsia="sv-SE"/>
            </w:rPr>
          </w:rPrChange>
        </w:rPr>
        <w:t>ns3:EmployeeId</w:t>
      </w:r>
      <w:r w:rsidRPr="00E93640">
        <w:rPr>
          <w:rFonts w:ascii="Consolas" w:eastAsia="Times New Roman" w:hAnsi="Consolas" w:cs="Consolas"/>
          <w:noProof w:val="0"/>
          <w:color w:val="0000FF"/>
          <w:sz w:val="16"/>
          <w:szCs w:val="16"/>
          <w:lang w:val="en-US" w:eastAsia="sv-SE"/>
          <w:rPrChange w:id="1793" w:author="Stefan Eriksson" w:date="2012-06-26T14:21:00Z">
            <w:rPr>
              <w:rFonts w:ascii="Consolas" w:eastAsia="Times New Roman" w:hAnsi="Consolas" w:cs="Consolas"/>
              <w:noProof w:val="0"/>
              <w:color w:val="0000FF"/>
              <w:sz w:val="16"/>
              <w:szCs w:val="16"/>
              <w:lang w:eastAsia="sv-SE"/>
            </w:rPr>
          </w:rPrChange>
        </w:rPr>
        <w:t>&gt;</w:t>
      </w:r>
    </w:p>
    <w:p w14:paraId="1B6C10A7" w14:textId="77777777" w:rsidR="00E93640" w:rsidRPr="00E93640" w:rsidRDefault="00E93640" w:rsidP="00E93640">
      <w:pPr>
        <w:ind w:left="1760"/>
        <w:rPr>
          <w:lang w:val="en-US"/>
          <w:rPrChange w:id="1794" w:author="Stefan Eriksson" w:date="2012-06-26T14:21:00Z">
            <w:rPr/>
          </w:rPrChange>
        </w:rPr>
      </w:pPr>
      <w:proofErr w:type="gramStart"/>
      <w:r w:rsidRPr="00E93640">
        <w:rPr>
          <w:rFonts w:ascii="Consolas" w:eastAsia="Times New Roman" w:hAnsi="Consolas" w:cs="Consolas"/>
          <w:noProof w:val="0"/>
          <w:color w:val="0000FF"/>
          <w:sz w:val="16"/>
          <w:szCs w:val="16"/>
          <w:lang w:val="en-US" w:eastAsia="sv-SE"/>
          <w:rPrChange w:id="1795" w:author="Stefan Eriksson" w:date="2012-06-26T14:21:00Z">
            <w:rPr>
              <w:rFonts w:ascii="Consolas" w:eastAsia="Times New Roman" w:hAnsi="Consolas" w:cs="Consolas"/>
              <w:noProof w:val="0"/>
              <w:color w:val="0000FF"/>
              <w:sz w:val="16"/>
              <w:szCs w:val="16"/>
              <w:lang w:eastAsia="sv-SE"/>
            </w:rPr>
          </w:rPrChange>
        </w:rPr>
        <w:t>&lt;!--</w:t>
      </w:r>
      <w:proofErr w:type="gramEnd"/>
      <w:r w:rsidRPr="00E93640">
        <w:rPr>
          <w:rFonts w:ascii="Consolas" w:eastAsia="Times New Roman" w:hAnsi="Consolas" w:cs="Consolas"/>
          <w:noProof w:val="0"/>
          <w:color w:val="0000FF"/>
          <w:sz w:val="16"/>
          <w:szCs w:val="16"/>
          <w:lang w:val="en-US" w:eastAsia="sv-SE"/>
          <w:rPrChange w:id="1796" w:author="Stefan Eriksson" w:date="2012-06-26T14:21:00Z">
            <w:rPr>
              <w:rFonts w:ascii="Consolas" w:eastAsia="Times New Roman" w:hAnsi="Consolas" w:cs="Consolas"/>
              <w:noProof w:val="0"/>
              <w:color w:val="0000FF"/>
              <w:sz w:val="16"/>
              <w:szCs w:val="16"/>
              <w:lang w:eastAsia="sv-SE"/>
            </w:rPr>
          </w:rPrChange>
        </w:rPr>
        <w:t xml:space="preserve"> </w:t>
      </w:r>
      <w:r w:rsidRPr="00E93640">
        <w:rPr>
          <w:rFonts w:ascii="Consolas" w:eastAsia="Times New Roman" w:hAnsi="Consolas" w:cs="Consolas"/>
          <w:noProof w:val="0"/>
          <w:color w:val="008000"/>
          <w:sz w:val="16"/>
          <w:szCs w:val="16"/>
          <w:lang w:val="en-US" w:eastAsia="sv-SE"/>
          <w:rPrChange w:id="1797" w:author="Stefan Eriksson" w:date="2012-06-26T14:21:00Z">
            <w:rPr>
              <w:rFonts w:ascii="Consolas" w:eastAsia="Times New Roman" w:hAnsi="Consolas" w:cs="Consolas"/>
              <w:noProof w:val="0"/>
              <w:color w:val="008000"/>
              <w:sz w:val="16"/>
              <w:szCs w:val="16"/>
              <w:lang w:eastAsia="sv-SE"/>
            </w:rPr>
          </w:rPrChange>
        </w:rPr>
        <w:t>Optional</w:t>
      </w:r>
      <w:r w:rsidRPr="00E93640">
        <w:rPr>
          <w:rFonts w:ascii="Consolas" w:eastAsia="Times New Roman" w:hAnsi="Consolas" w:cs="Consolas"/>
          <w:noProof w:val="0"/>
          <w:color w:val="0000FF"/>
          <w:sz w:val="16"/>
          <w:szCs w:val="16"/>
          <w:lang w:val="en-US" w:eastAsia="sv-SE"/>
          <w:rPrChange w:id="1798" w:author="Stefan Eriksson" w:date="2012-06-26T14:21:00Z">
            <w:rPr>
              <w:rFonts w:ascii="Consolas" w:eastAsia="Times New Roman" w:hAnsi="Consolas" w:cs="Consolas"/>
              <w:noProof w:val="0"/>
              <w:color w:val="0000FF"/>
              <w:sz w:val="16"/>
              <w:szCs w:val="16"/>
              <w:lang w:eastAsia="sv-SE"/>
            </w:rPr>
          </w:rPrChange>
        </w:rPr>
        <w:t xml:space="preserve"> --&gt;</w:t>
      </w:r>
    </w:p>
    <w:p w14:paraId="1BC78DAB" w14:textId="77777777" w:rsidR="00E93640" w:rsidRPr="00E93640" w:rsidRDefault="00E93640" w:rsidP="00E93640">
      <w:pPr>
        <w:ind w:left="1760"/>
        <w:rPr>
          <w:lang w:val="en-US"/>
          <w:rPrChange w:id="1799" w:author="Stefan Eriksson" w:date="2012-06-26T14:21:00Z">
            <w:rPr/>
          </w:rPrChange>
        </w:rPr>
      </w:pPr>
      <w:r w:rsidRPr="00E93640">
        <w:rPr>
          <w:rFonts w:ascii="Consolas" w:eastAsia="Times New Roman" w:hAnsi="Consolas" w:cs="Consolas"/>
          <w:noProof w:val="0"/>
          <w:color w:val="0000FF"/>
          <w:sz w:val="16"/>
          <w:szCs w:val="16"/>
          <w:lang w:val="en-US" w:eastAsia="sv-SE"/>
          <w:rPrChange w:id="1800"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801" w:author="Stefan Eriksson" w:date="2012-06-26T14:21:00Z">
            <w:rPr>
              <w:rFonts w:ascii="Consolas" w:eastAsia="Times New Roman" w:hAnsi="Consolas" w:cs="Consolas"/>
              <w:noProof w:val="0"/>
              <w:color w:val="A31515"/>
              <w:sz w:val="16"/>
              <w:szCs w:val="16"/>
              <w:lang w:eastAsia="sv-SE"/>
            </w:rPr>
          </w:rPrChange>
        </w:rPr>
        <w:t>ns3</w:t>
      </w:r>
      <w:proofErr w:type="gramStart"/>
      <w:r w:rsidRPr="00E93640">
        <w:rPr>
          <w:rFonts w:ascii="Consolas" w:eastAsia="Times New Roman" w:hAnsi="Consolas" w:cs="Consolas"/>
          <w:noProof w:val="0"/>
          <w:color w:val="A31515"/>
          <w:sz w:val="16"/>
          <w:szCs w:val="16"/>
          <w:lang w:val="en-US" w:eastAsia="sv-SE"/>
          <w:rPrChange w:id="1802" w:author="Stefan Eriksson" w:date="2012-06-26T14:21:00Z">
            <w:rPr>
              <w:rFonts w:ascii="Consolas" w:eastAsia="Times New Roman" w:hAnsi="Consolas" w:cs="Consolas"/>
              <w:noProof w:val="0"/>
              <w:color w:val="A31515"/>
              <w:sz w:val="16"/>
              <w:szCs w:val="16"/>
              <w:lang w:eastAsia="sv-SE"/>
            </w:rPr>
          </w:rPrChange>
        </w:rPr>
        <w:t>:AssignmentId</w:t>
      </w:r>
      <w:proofErr w:type="gramEnd"/>
      <w:r w:rsidRPr="00E93640">
        <w:rPr>
          <w:rFonts w:ascii="Consolas" w:eastAsia="Times New Roman" w:hAnsi="Consolas" w:cs="Consolas"/>
          <w:noProof w:val="0"/>
          <w:color w:val="0000FF"/>
          <w:sz w:val="16"/>
          <w:szCs w:val="16"/>
          <w:lang w:val="en-US" w:eastAsia="sv-SE"/>
          <w:rPrChange w:id="1803"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1804"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1805"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806" w:author="Stefan Eriksson" w:date="2012-06-26T14:21:00Z">
            <w:rPr>
              <w:rFonts w:ascii="Consolas" w:eastAsia="Times New Roman" w:hAnsi="Consolas" w:cs="Consolas"/>
              <w:noProof w:val="0"/>
              <w:color w:val="A31515"/>
              <w:sz w:val="16"/>
              <w:szCs w:val="16"/>
              <w:lang w:eastAsia="sv-SE"/>
            </w:rPr>
          </w:rPrChange>
        </w:rPr>
        <w:t>ns3:AssignmentId</w:t>
      </w:r>
      <w:r w:rsidRPr="00E93640">
        <w:rPr>
          <w:rFonts w:ascii="Consolas" w:eastAsia="Times New Roman" w:hAnsi="Consolas" w:cs="Consolas"/>
          <w:noProof w:val="0"/>
          <w:color w:val="0000FF"/>
          <w:sz w:val="16"/>
          <w:szCs w:val="16"/>
          <w:lang w:val="en-US" w:eastAsia="sv-SE"/>
          <w:rPrChange w:id="1807" w:author="Stefan Eriksson" w:date="2012-06-26T14:21:00Z">
            <w:rPr>
              <w:rFonts w:ascii="Consolas" w:eastAsia="Times New Roman" w:hAnsi="Consolas" w:cs="Consolas"/>
              <w:noProof w:val="0"/>
              <w:color w:val="0000FF"/>
              <w:sz w:val="16"/>
              <w:szCs w:val="16"/>
              <w:lang w:eastAsia="sv-SE"/>
            </w:rPr>
          </w:rPrChange>
        </w:rPr>
        <w:t>&gt;</w:t>
      </w:r>
    </w:p>
    <w:p w14:paraId="51929909" w14:textId="77777777" w:rsidR="00E93640" w:rsidRPr="00E93640" w:rsidRDefault="00E93640" w:rsidP="00E93640">
      <w:pPr>
        <w:ind w:left="1760"/>
        <w:rPr>
          <w:lang w:val="en-US"/>
          <w:rPrChange w:id="1808" w:author="Stefan Eriksson" w:date="2012-06-26T14:21:00Z">
            <w:rPr/>
          </w:rPrChange>
        </w:rPr>
      </w:pPr>
      <w:proofErr w:type="gramStart"/>
      <w:r w:rsidRPr="00E93640">
        <w:rPr>
          <w:rFonts w:ascii="Consolas" w:eastAsia="Times New Roman" w:hAnsi="Consolas" w:cs="Consolas"/>
          <w:noProof w:val="0"/>
          <w:color w:val="0000FF"/>
          <w:sz w:val="16"/>
          <w:szCs w:val="16"/>
          <w:lang w:val="en-US" w:eastAsia="sv-SE"/>
          <w:rPrChange w:id="1809" w:author="Stefan Eriksson" w:date="2012-06-26T14:21:00Z">
            <w:rPr>
              <w:rFonts w:ascii="Consolas" w:eastAsia="Times New Roman" w:hAnsi="Consolas" w:cs="Consolas"/>
              <w:noProof w:val="0"/>
              <w:color w:val="0000FF"/>
              <w:sz w:val="16"/>
              <w:szCs w:val="16"/>
              <w:lang w:eastAsia="sv-SE"/>
            </w:rPr>
          </w:rPrChange>
        </w:rPr>
        <w:t>&lt;!--</w:t>
      </w:r>
      <w:proofErr w:type="gramEnd"/>
      <w:r w:rsidRPr="00E93640">
        <w:rPr>
          <w:rFonts w:ascii="Consolas" w:eastAsia="Times New Roman" w:hAnsi="Consolas" w:cs="Consolas"/>
          <w:noProof w:val="0"/>
          <w:color w:val="0000FF"/>
          <w:sz w:val="16"/>
          <w:szCs w:val="16"/>
          <w:lang w:val="en-US" w:eastAsia="sv-SE"/>
          <w:rPrChange w:id="1810" w:author="Stefan Eriksson" w:date="2012-06-26T14:21:00Z">
            <w:rPr>
              <w:rFonts w:ascii="Consolas" w:eastAsia="Times New Roman" w:hAnsi="Consolas" w:cs="Consolas"/>
              <w:noProof w:val="0"/>
              <w:color w:val="0000FF"/>
              <w:sz w:val="16"/>
              <w:szCs w:val="16"/>
              <w:lang w:eastAsia="sv-SE"/>
            </w:rPr>
          </w:rPrChange>
        </w:rPr>
        <w:t xml:space="preserve"> </w:t>
      </w:r>
      <w:r w:rsidRPr="00E93640">
        <w:rPr>
          <w:rFonts w:ascii="Consolas" w:eastAsia="Times New Roman" w:hAnsi="Consolas" w:cs="Consolas"/>
          <w:noProof w:val="0"/>
          <w:color w:val="008000"/>
          <w:sz w:val="16"/>
          <w:szCs w:val="16"/>
          <w:lang w:val="en-US" w:eastAsia="sv-SE"/>
          <w:rPrChange w:id="1811" w:author="Stefan Eriksson" w:date="2012-06-26T14:21:00Z">
            <w:rPr>
              <w:rFonts w:ascii="Consolas" w:eastAsia="Times New Roman" w:hAnsi="Consolas" w:cs="Consolas"/>
              <w:noProof w:val="0"/>
              <w:color w:val="008000"/>
              <w:sz w:val="16"/>
              <w:szCs w:val="16"/>
              <w:lang w:eastAsia="sv-SE"/>
            </w:rPr>
          </w:rPrChange>
        </w:rPr>
        <w:t>Optional</w:t>
      </w:r>
      <w:r w:rsidRPr="00E93640">
        <w:rPr>
          <w:rFonts w:ascii="Consolas" w:eastAsia="Times New Roman" w:hAnsi="Consolas" w:cs="Consolas"/>
          <w:noProof w:val="0"/>
          <w:color w:val="0000FF"/>
          <w:sz w:val="16"/>
          <w:szCs w:val="16"/>
          <w:lang w:val="en-US" w:eastAsia="sv-SE"/>
          <w:rPrChange w:id="1812" w:author="Stefan Eriksson" w:date="2012-06-26T14:21:00Z">
            <w:rPr>
              <w:rFonts w:ascii="Consolas" w:eastAsia="Times New Roman" w:hAnsi="Consolas" w:cs="Consolas"/>
              <w:noProof w:val="0"/>
              <w:color w:val="0000FF"/>
              <w:sz w:val="16"/>
              <w:szCs w:val="16"/>
              <w:lang w:eastAsia="sv-SE"/>
            </w:rPr>
          </w:rPrChange>
        </w:rPr>
        <w:t xml:space="preserve"> --&gt;</w:t>
      </w:r>
    </w:p>
    <w:p w14:paraId="0005C5CA" w14:textId="77777777" w:rsidR="00E93640" w:rsidRPr="00E93640" w:rsidRDefault="00E93640" w:rsidP="00E93640">
      <w:pPr>
        <w:ind w:left="1760"/>
        <w:rPr>
          <w:lang w:val="en-US"/>
          <w:rPrChange w:id="1813" w:author="Stefan Eriksson" w:date="2012-06-26T14:21:00Z">
            <w:rPr/>
          </w:rPrChange>
        </w:rPr>
      </w:pPr>
      <w:r w:rsidRPr="00E93640">
        <w:rPr>
          <w:rFonts w:ascii="Consolas" w:eastAsia="Times New Roman" w:hAnsi="Consolas" w:cs="Consolas"/>
          <w:noProof w:val="0"/>
          <w:color w:val="0000FF"/>
          <w:sz w:val="16"/>
          <w:szCs w:val="16"/>
          <w:lang w:val="en-US" w:eastAsia="sv-SE"/>
          <w:rPrChange w:id="1814"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815" w:author="Stefan Eriksson" w:date="2012-06-26T14:21:00Z">
            <w:rPr>
              <w:rFonts w:ascii="Consolas" w:eastAsia="Times New Roman" w:hAnsi="Consolas" w:cs="Consolas"/>
              <w:noProof w:val="0"/>
              <w:color w:val="A31515"/>
              <w:sz w:val="16"/>
              <w:szCs w:val="16"/>
              <w:lang w:eastAsia="sv-SE"/>
            </w:rPr>
          </w:rPrChange>
        </w:rPr>
        <w:t>ns3</w:t>
      </w:r>
      <w:proofErr w:type="gramStart"/>
      <w:r w:rsidRPr="00E93640">
        <w:rPr>
          <w:rFonts w:ascii="Consolas" w:eastAsia="Times New Roman" w:hAnsi="Consolas" w:cs="Consolas"/>
          <w:noProof w:val="0"/>
          <w:color w:val="A31515"/>
          <w:sz w:val="16"/>
          <w:szCs w:val="16"/>
          <w:lang w:val="en-US" w:eastAsia="sv-SE"/>
          <w:rPrChange w:id="1816" w:author="Stefan Eriksson" w:date="2012-06-26T14:21:00Z">
            <w:rPr>
              <w:rFonts w:ascii="Consolas" w:eastAsia="Times New Roman" w:hAnsi="Consolas" w:cs="Consolas"/>
              <w:noProof w:val="0"/>
              <w:color w:val="A31515"/>
              <w:sz w:val="16"/>
              <w:szCs w:val="16"/>
              <w:lang w:eastAsia="sv-SE"/>
            </w:rPr>
          </w:rPrChange>
        </w:rPr>
        <w:t>:AssignmentName</w:t>
      </w:r>
      <w:proofErr w:type="gramEnd"/>
      <w:r w:rsidRPr="00E93640">
        <w:rPr>
          <w:rFonts w:ascii="Consolas" w:eastAsia="Times New Roman" w:hAnsi="Consolas" w:cs="Consolas"/>
          <w:noProof w:val="0"/>
          <w:color w:val="0000FF"/>
          <w:sz w:val="16"/>
          <w:szCs w:val="16"/>
          <w:lang w:val="en-US" w:eastAsia="sv-SE"/>
          <w:rPrChange w:id="1817"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1818"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1819"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820" w:author="Stefan Eriksson" w:date="2012-06-26T14:21:00Z">
            <w:rPr>
              <w:rFonts w:ascii="Consolas" w:eastAsia="Times New Roman" w:hAnsi="Consolas" w:cs="Consolas"/>
              <w:noProof w:val="0"/>
              <w:color w:val="A31515"/>
              <w:sz w:val="16"/>
              <w:szCs w:val="16"/>
              <w:lang w:eastAsia="sv-SE"/>
            </w:rPr>
          </w:rPrChange>
        </w:rPr>
        <w:t>ns3:AssignmentName</w:t>
      </w:r>
      <w:r w:rsidRPr="00E93640">
        <w:rPr>
          <w:rFonts w:ascii="Consolas" w:eastAsia="Times New Roman" w:hAnsi="Consolas" w:cs="Consolas"/>
          <w:noProof w:val="0"/>
          <w:color w:val="0000FF"/>
          <w:sz w:val="16"/>
          <w:szCs w:val="16"/>
          <w:lang w:val="en-US" w:eastAsia="sv-SE"/>
          <w:rPrChange w:id="1821" w:author="Stefan Eriksson" w:date="2012-06-26T14:21:00Z">
            <w:rPr>
              <w:rFonts w:ascii="Consolas" w:eastAsia="Times New Roman" w:hAnsi="Consolas" w:cs="Consolas"/>
              <w:noProof w:val="0"/>
              <w:color w:val="0000FF"/>
              <w:sz w:val="16"/>
              <w:szCs w:val="16"/>
              <w:lang w:eastAsia="sv-SE"/>
            </w:rPr>
          </w:rPrChange>
        </w:rPr>
        <w:t>&gt;</w:t>
      </w:r>
    </w:p>
    <w:p w14:paraId="78818FDA" w14:textId="77777777" w:rsidR="00E93640" w:rsidRPr="00E93640" w:rsidRDefault="00E93640" w:rsidP="00E93640">
      <w:pPr>
        <w:ind w:left="1320"/>
        <w:rPr>
          <w:lang w:val="en-US"/>
          <w:rPrChange w:id="1822" w:author="Stefan Eriksson" w:date="2012-06-26T14:21:00Z">
            <w:rPr/>
          </w:rPrChange>
        </w:rPr>
      </w:pPr>
      <w:r w:rsidRPr="00E93640">
        <w:rPr>
          <w:rFonts w:ascii="Consolas" w:eastAsia="Times New Roman" w:hAnsi="Consolas" w:cs="Consolas"/>
          <w:noProof w:val="0"/>
          <w:color w:val="0000FF"/>
          <w:sz w:val="16"/>
          <w:szCs w:val="16"/>
          <w:lang w:val="en-US" w:eastAsia="sv-SE"/>
          <w:rPrChange w:id="1823"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824" w:author="Stefan Eriksson" w:date="2012-06-26T14:21:00Z">
            <w:rPr>
              <w:rFonts w:ascii="Consolas" w:eastAsia="Times New Roman" w:hAnsi="Consolas" w:cs="Consolas"/>
              <w:noProof w:val="0"/>
              <w:color w:val="A31515"/>
              <w:sz w:val="16"/>
              <w:szCs w:val="16"/>
              <w:lang w:eastAsia="sv-SE"/>
            </w:rPr>
          </w:rPrChange>
        </w:rPr>
        <w:t>ns3</w:t>
      </w:r>
      <w:proofErr w:type="gramStart"/>
      <w:r w:rsidRPr="00E93640">
        <w:rPr>
          <w:rFonts w:ascii="Consolas" w:eastAsia="Times New Roman" w:hAnsi="Consolas" w:cs="Consolas"/>
          <w:noProof w:val="0"/>
          <w:color w:val="A31515"/>
          <w:sz w:val="16"/>
          <w:szCs w:val="16"/>
          <w:lang w:val="en-US" w:eastAsia="sv-SE"/>
          <w:rPrChange w:id="1825" w:author="Stefan Eriksson" w:date="2012-06-26T14:21:00Z">
            <w:rPr>
              <w:rFonts w:ascii="Consolas" w:eastAsia="Times New Roman" w:hAnsi="Consolas" w:cs="Consolas"/>
              <w:noProof w:val="0"/>
              <w:color w:val="A31515"/>
              <w:sz w:val="16"/>
              <w:szCs w:val="16"/>
              <w:lang w:eastAsia="sv-SE"/>
            </w:rPr>
          </w:rPrChange>
        </w:rPr>
        <w:t>:RequestedBy</w:t>
      </w:r>
      <w:proofErr w:type="gramEnd"/>
      <w:r w:rsidRPr="00E93640">
        <w:rPr>
          <w:rFonts w:ascii="Consolas" w:eastAsia="Times New Roman" w:hAnsi="Consolas" w:cs="Consolas"/>
          <w:noProof w:val="0"/>
          <w:color w:val="0000FF"/>
          <w:sz w:val="16"/>
          <w:szCs w:val="16"/>
          <w:lang w:val="en-US" w:eastAsia="sv-SE"/>
          <w:rPrChange w:id="1826" w:author="Stefan Eriksson" w:date="2012-06-26T14:21:00Z">
            <w:rPr>
              <w:rFonts w:ascii="Consolas" w:eastAsia="Times New Roman" w:hAnsi="Consolas" w:cs="Consolas"/>
              <w:noProof w:val="0"/>
              <w:color w:val="0000FF"/>
              <w:sz w:val="16"/>
              <w:szCs w:val="16"/>
              <w:lang w:eastAsia="sv-SE"/>
            </w:rPr>
          </w:rPrChange>
        </w:rPr>
        <w:t>&gt;</w:t>
      </w:r>
    </w:p>
    <w:p w14:paraId="1D788440" w14:textId="77777777" w:rsidR="00E93640" w:rsidRPr="00E93640" w:rsidRDefault="00E93640" w:rsidP="00E93640">
      <w:pPr>
        <w:ind w:left="1320"/>
        <w:rPr>
          <w:lang w:val="en-US"/>
          <w:rPrChange w:id="1827" w:author="Stefan Eriksson" w:date="2012-06-26T14:21:00Z">
            <w:rPr/>
          </w:rPrChange>
        </w:rPr>
      </w:pPr>
      <w:r w:rsidRPr="00E93640">
        <w:rPr>
          <w:rFonts w:ascii="Consolas" w:eastAsia="Times New Roman" w:hAnsi="Consolas" w:cs="Consolas"/>
          <w:noProof w:val="0"/>
          <w:color w:val="0000FF"/>
          <w:sz w:val="16"/>
          <w:szCs w:val="16"/>
          <w:lang w:val="en-US" w:eastAsia="sv-SE"/>
          <w:rPrChange w:id="1828"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829" w:author="Stefan Eriksson" w:date="2012-06-26T14:21:00Z">
            <w:rPr>
              <w:rFonts w:ascii="Consolas" w:eastAsia="Times New Roman" w:hAnsi="Consolas" w:cs="Consolas"/>
              <w:noProof w:val="0"/>
              <w:color w:val="A31515"/>
              <w:sz w:val="16"/>
              <w:szCs w:val="16"/>
              <w:lang w:eastAsia="sv-SE"/>
            </w:rPr>
          </w:rPrChange>
        </w:rPr>
        <w:t>ns3</w:t>
      </w:r>
      <w:proofErr w:type="gramStart"/>
      <w:r w:rsidRPr="00E93640">
        <w:rPr>
          <w:rFonts w:ascii="Consolas" w:eastAsia="Times New Roman" w:hAnsi="Consolas" w:cs="Consolas"/>
          <w:noProof w:val="0"/>
          <w:color w:val="A31515"/>
          <w:sz w:val="16"/>
          <w:szCs w:val="16"/>
          <w:lang w:val="en-US" w:eastAsia="sv-SE"/>
          <w:rPrChange w:id="1830" w:author="Stefan Eriksson" w:date="2012-06-26T14:21:00Z">
            <w:rPr>
              <w:rFonts w:ascii="Consolas" w:eastAsia="Times New Roman" w:hAnsi="Consolas" w:cs="Consolas"/>
              <w:noProof w:val="0"/>
              <w:color w:val="A31515"/>
              <w:sz w:val="16"/>
              <w:szCs w:val="16"/>
              <w:lang w:eastAsia="sv-SE"/>
            </w:rPr>
          </w:rPrChange>
        </w:rPr>
        <w:t>:RegistrationDate</w:t>
      </w:r>
      <w:proofErr w:type="gramEnd"/>
      <w:r w:rsidRPr="00E93640">
        <w:rPr>
          <w:rFonts w:ascii="Consolas" w:eastAsia="Times New Roman" w:hAnsi="Consolas" w:cs="Consolas"/>
          <w:noProof w:val="0"/>
          <w:color w:val="0000FF"/>
          <w:sz w:val="16"/>
          <w:szCs w:val="16"/>
          <w:lang w:val="en-US" w:eastAsia="sv-SE"/>
          <w:rPrChange w:id="1831"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1832"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1833"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834" w:author="Stefan Eriksson" w:date="2012-06-26T14:21:00Z">
            <w:rPr>
              <w:rFonts w:ascii="Consolas" w:eastAsia="Times New Roman" w:hAnsi="Consolas" w:cs="Consolas"/>
              <w:noProof w:val="0"/>
              <w:color w:val="A31515"/>
              <w:sz w:val="16"/>
              <w:szCs w:val="16"/>
              <w:lang w:eastAsia="sv-SE"/>
            </w:rPr>
          </w:rPrChange>
        </w:rPr>
        <w:t>ns3:RegistrationDate</w:t>
      </w:r>
      <w:r w:rsidRPr="00E93640">
        <w:rPr>
          <w:rFonts w:ascii="Consolas" w:eastAsia="Times New Roman" w:hAnsi="Consolas" w:cs="Consolas"/>
          <w:noProof w:val="0"/>
          <w:color w:val="0000FF"/>
          <w:sz w:val="16"/>
          <w:szCs w:val="16"/>
          <w:lang w:val="en-US" w:eastAsia="sv-SE"/>
          <w:rPrChange w:id="1835" w:author="Stefan Eriksson" w:date="2012-06-26T14:21:00Z">
            <w:rPr>
              <w:rFonts w:ascii="Consolas" w:eastAsia="Times New Roman" w:hAnsi="Consolas" w:cs="Consolas"/>
              <w:noProof w:val="0"/>
              <w:color w:val="0000FF"/>
              <w:sz w:val="16"/>
              <w:szCs w:val="16"/>
              <w:lang w:eastAsia="sv-SE"/>
            </w:rPr>
          </w:rPrChange>
        </w:rPr>
        <w:t>&gt;</w:t>
      </w:r>
    </w:p>
    <w:p w14:paraId="33765BA6" w14:textId="77777777" w:rsidR="00E93640" w:rsidRPr="00E93640" w:rsidRDefault="00E93640" w:rsidP="00E93640">
      <w:pPr>
        <w:ind w:left="1320"/>
        <w:rPr>
          <w:lang w:val="en-US"/>
          <w:rPrChange w:id="1836" w:author="Stefan Eriksson" w:date="2012-06-26T14:21:00Z">
            <w:rPr/>
          </w:rPrChange>
        </w:rPr>
      </w:pPr>
      <w:r w:rsidRPr="00E93640">
        <w:rPr>
          <w:rFonts w:ascii="Consolas" w:eastAsia="Times New Roman" w:hAnsi="Consolas" w:cs="Consolas"/>
          <w:noProof w:val="0"/>
          <w:color w:val="0000FF"/>
          <w:sz w:val="16"/>
          <w:szCs w:val="16"/>
          <w:lang w:val="en-US" w:eastAsia="sv-SE"/>
          <w:rPrChange w:id="1837"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838" w:author="Stefan Eriksson" w:date="2012-06-26T14:21:00Z">
            <w:rPr>
              <w:rFonts w:ascii="Consolas" w:eastAsia="Times New Roman" w:hAnsi="Consolas" w:cs="Consolas"/>
              <w:noProof w:val="0"/>
              <w:color w:val="A31515"/>
              <w:sz w:val="16"/>
              <w:szCs w:val="16"/>
              <w:lang w:eastAsia="sv-SE"/>
            </w:rPr>
          </w:rPrChange>
        </w:rPr>
        <w:t>ns3</w:t>
      </w:r>
      <w:proofErr w:type="gramStart"/>
      <w:r w:rsidRPr="00E93640">
        <w:rPr>
          <w:rFonts w:ascii="Consolas" w:eastAsia="Times New Roman" w:hAnsi="Consolas" w:cs="Consolas"/>
          <w:noProof w:val="0"/>
          <w:color w:val="A31515"/>
          <w:sz w:val="16"/>
          <w:szCs w:val="16"/>
          <w:lang w:val="en-US" w:eastAsia="sv-SE"/>
          <w:rPrChange w:id="1839" w:author="Stefan Eriksson" w:date="2012-06-26T14:21:00Z">
            <w:rPr>
              <w:rFonts w:ascii="Consolas" w:eastAsia="Times New Roman" w:hAnsi="Consolas" w:cs="Consolas"/>
              <w:noProof w:val="0"/>
              <w:color w:val="A31515"/>
              <w:sz w:val="16"/>
              <w:szCs w:val="16"/>
              <w:lang w:eastAsia="sv-SE"/>
            </w:rPr>
          </w:rPrChange>
        </w:rPr>
        <w:t>:RegisteredBy</w:t>
      </w:r>
      <w:proofErr w:type="gramEnd"/>
      <w:r w:rsidRPr="00E93640">
        <w:rPr>
          <w:rFonts w:ascii="Consolas" w:eastAsia="Times New Roman" w:hAnsi="Consolas" w:cs="Consolas"/>
          <w:noProof w:val="0"/>
          <w:color w:val="0000FF"/>
          <w:sz w:val="16"/>
          <w:szCs w:val="16"/>
          <w:lang w:val="en-US" w:eastAsia="sv-SE"/>
          <w:rPrChange w:id="1840" w:author="Stefan Eriksson" w:date="2012-06-26T14:21:00Z">
            <w:rPr>
              <w:rFonts w:ascii="Consolas" w:eastAsia="Times New Roman" w:hAnsi="Consolas" w:cs="Consolas"/>
              <w:noProof w:val="0"/>
              <w:color w:val="0000FF"/>
              <w:sz w:val="16"/>
              <w:szCs w:val="16"/>
              <w:lang w:eastAsia="sv-SE"/>
            </w:rPr>
          </w:rPrChange>
        </w:rPr>
        <w:t>&gt;</w:t>
      </w:r>
    </w:p>
    <w:p w14:paraId="5EA6C552" w14:textId="77777777" w:rsidR="00E93640" w:rsidRPr="00E93640" w:rsidRDefault="00E93640" w:rsidP="00E93640">
      <w:pPr>
        <w:ind w:left="1760"/>
        <w:rPr>
          <w:lang w:val="en-US"/>
          <w:rPrChange w:id="1841" w:author="Stefan Eriksson" w:date="2012-06-26T14:21:00Z">
            <w:rPr/>
          </w:rPrChange>
        </w:rPr>
      </w:pPr>
      <w:r w:rsidRPr="00E93640">
        <w:rPr>
          <w:rFonts w:ascii="Consolas" w:eastAsia="Times New Roman" w:hAnsi="Consolas" w:cs="Consolas"/>
          <w:noProof w:val="0"/>
          <w:color w:val="0000FF"/>
          <w:sz w:val="16"/>
          <w:szCs w:val="16"/>
          <w:lang w:val="en-US" w:eastAsia="sv-SE"/>
          <w:rPrChange w:id="1842"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843" w:author="Stefan Eriksson" w:date="2012-06-26T14:21:00Z">
            <w:rPr>
              <w:rFonts w:ascii="Consolas" w:eastAsia="Times New Roman" w:hAnsi="Consolas" w:cs="Consolas"/>
              <w:noProof w:val="0"/>
              <w:color w:val="A31515"/>
              <w:sz w:val="16"/>
              <w:szCs w:val="16"/>
              <w:lang w:eastAsia="sv-SE"/>
            </w:rPr>
          </w:rPrChange>
        </w:rPr>
        <w:t>ns3</w:t>
      </w:r>
      <w:proofErr w:type="gramStart"/>
      <w:r w:rsidRPr="00E93640">
        <w:rPr>
          <w:rFonts w:ascii="Consolas" w:eastAsia="Times New Roman" w:hAnsi="Consolas" w:cs="Consolas"/>
          <w:noProof w:val="0"/>
          <w:color w:val="A31515"/>
          <w:sz w:val="16"/>
          <w:szCs w:val="16"/>
          <w:lang w:val="en-US" w:eastAsia="sv-SE"/>
          <w:rPrChange w:id="1844" w:author="Stefan Eriksson" w:date="2012-06-26T14:21:00Z">
            <w:rPr>
              <w:rFonts w:ascii="Consolas" w:eastAsia="Times New Roman" w:hAnsi="Consolas" w:cs="Consolas"/>
              <w:noProof w:val="0"/>
              <w:color w:val="A31515"/>
              <w:sz w:val="16"/>
              <w:szCs w:val="16"/>
              <w:lang w:eastAsia="sv-SE"/>
            </w:rPr>
          </w:rPrChange>
        </w:rPr>
        <w:t>:EmployeeId</w:t>
      </w:r>
      <w:proofErr w:type="gramEnd"/>
      <w:r w:rsidRPr="00E93640">
        <w:rPr>
          <w:rFonts w:ascii="Consolas" w:eastAsia="Times New Roman" w:hAnsi="Consolas" w:cs="Consolas"/>
          <w:noProof w:val="0"/>
          <w:color w:val="0000FF"/>
          <w:sz w:val="16"/>
          <w:szCs w:val="16"/>
          <w:lang w:val="en-US" w:eastAsia="sv-SE"/>
          <w:rPrChange w:id="1845"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1846"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1847"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848" w:author="Stefan Eriksson" w:date="2012-06-26T14:21:00Z">
            <w:rPr>
              <w:rFonts w:ascii="Consolas" w:eastAsia="Times New Roman" w:hAnsi="Consolas" w:cs="Consolas"/>
              <w:noProof w:val="0"/>
              <w:color w:val="A31515"/>
              <w:sz w:val="16"/>
              <w:szCs w:val="16"/>
              <w:lang w:eastAsia="sv-SE"/>
            </w:rPr>
          </w:rPrChange>
        </w:rPr>
        <w:t>ns3:EmployeeId</w:t>
      </w:r>
      <w:r w:rsidRPr="00E93640">
        <w:rPr>
          <w:rFonts w:ascii="Consolas" w:eastAsia="Times New Roman" w:hAnsi="Consolas" w:cs="Consolas"/>
          <w:noProof w:val="0"/>
          <w:color w:val="0000FF"/>
          <w:sz w:val="16"/>
          <w:szCs w:val="16"/>
          <w:lang w:val="en-US" w:eastAsia="sv-SE"/>
          <w:rPrChange w:id="1849" w:author="Stefan Eriksson" w:date="2012-06-26T14:21:00Z">
            <w:rPr>
              <w:rFonts w:ascii="Consolas" w:eastAsia="Times New Roman" w:hAnsi="Consolas" w:cs="Consolas"/>
              <w:noProof w:val="0"/>
              <w:color w:val="0000FF"/>
              <w:sz w:val="16"/>
              <w:szCs w:val="16"/>
              <w:lang w:eastAsia="sv-SE"/>
            </w:rPr>
          </w:rPrChange>
        </w:rPr>
        <w:t>&gt;</w:t>
      </w:r>
    </w:p>
    <w:p w14:paraId="3EECC8B6" w14:textId="77777777" w:rsidR="00E93640" w:rsidRPr="00E93640" w:rsidRDefault="00E93640" w:rsidP="00E93640">
      <w:pPr>
        <w:ind w:left="1760"/>
        <w:rPr>
          <w:lang w:val="en-US"/>
          <w:rPrChange w:id="1850" w:author="Stefan Eriksson" w:date="2012-06-26T14:21:00Z">
            <w:rPr/>
          </w:rPrChange>
        </w:rPr>
      </w:pPr>
      <w:proofErr w:type="gramStart"/>
      <w:r w:rsidRPr="00E93640">
        <w:rPr>
          <w:rFonts w:ascii="Consolas" w:eastAsia="Times New Roman" w:hAnsi="Consolas" w:cs="Consolas"/>
          <w:noProof w:val="0"/>
          <w:color w:val="0000FF"/>
          <w:sz w:val="16"/>
          <w:szCs w:val="16"/>
          <w:lang w:val="en-US" w:eastAsia="sv-SE"/>
          <w:rPrChange w:id="1851" w:author="Stefan Eriksson" w:date="2012-06-26T14:21:00Z">
            <w:rPr>
              <w:rFonts w:ascii="Consolas" w:eastAsia="Times New Roman" w:hAnsi="Consolas" w:cs="Consolas"/>
              <w:noProof w:val="0"/>
              <w:color w:val="0000FF"/>
              <w:sz w:val="16"/>
              <w:szCs w:val="16"/>
              <w:lang w:eastAsia="sv-SE"/>
            </w:rPr>
          </w:rPrChange>
        </w:rPr>
        <w:t>&lt;!--</w:t>
      </w:r>
      <w:proofErr w:type="gramEnd"/>
      <w:r w:rsidRPr="00E93640">
        <w:rPr>
          <w:rFonts w:ascii="Consolas" w:eastAsia="Times New Roman" w:hAnsi="Consolas" w:cs="Consolas"/>
          <w:noProof w:val="0"/>
          <w:color w:val="0000FF"/>
          <w:sz w:val="16"/>
          <w:szCs w:val="16"/>
          <w:lang w:val="en-US" w:eastAsia="sv-SE"/>
          <w:rPrChange w:id="1852" w:author="Stefan Eriksson" w:date="2012-06-26T14:21:00Z">
            <w:rPr>
              <w:rFonts w:ascii="Consolas" w:eastAsia="Times New Roman" w:hAnsi="Consolas" w:cs="Consolas"/>
              <w:noProof w:val="0"/>
              <w:color w:val="0000FF"/>
              <w:sz w:val="16"/>
              <w:szCs w:val="16"/>
              <w:lang w:eastAsia="sv-SE"/>
            </w:rPr>
          </w:rPrChange>
        </w:rPr>
        <w:t xml:space="preserve"> </w:t>
      </w:r>
      <w:r w:rsidRPr="00E93640">
        <w:rPr>
          <w:rFonts w:ascii="Consolas" w:eastAsia="Times New Roman" w:hAnsi="Consolas" w:cs="Consolas"/>
          <w:noProof w:val="0"/>
          <w:color w:val="008000"/>
          <w:sz w:val="16"/>
          <w:szCs w:val="16"/>
          <w:lang w:val="en-US" w:eastAsia="sv-SE"/>
          <w:rPrChange w:id="1853" w:author="Stefan Eriksson" w:date="2012-06-26T14:21:00Z">
            <w:rPr>
              <w:rFonts w:ascii="Consolas" w:eastAsia="Times New Roman" w:hAnsi="Consolas" w:cs="Consolas"/>
              <w:noProof w:val="0"/>
              <w:color w:val="008000"/>
              <w:sz w:val="16"/>
              <w:szCs w:val="16"/>
              <w:lang w:eastAsia="sv-SE"/>
            </w:rPr>
          </w:rPrChange>
        </w:rPr>
        <w:t>Optional</w:t>
      </w:r>
      <w:r w:rsidRPr="00E93640">
        <w:rPr>
          <w:rFonts w:ascii="Consolas" w:eastAsia="Times New Roman" w:hAnsi="Consolas" w:cs="Consolas"/>
          <w:noProof w:val="0"/>
          <w:color w:val="0000FF"/>
          <w:sz w:val="16"/>
          <w:szCs w:val="16"/>
          <w:lang w:val="en-US" w:eastAsia="sv-SE"/>
          <w:rPrChange w:id="1854" w:author="Stefan Eriksson" w:date="2012-06-26T14:21:00Z">
            <w:rPr>
              <w:rFonts w:ascii="Consolas" w:eastAsia="Times New Roman" w:hAnsi="Consolas" w:cs="Consolas"/>
              <w:noProof w:val="0"/>
              <w:color w:val="0000FF"/>
              <w:sz w:val="16"/>
              <w:szCs w:val="16"/>
              <w:lang w:eastAsia="sv-SE"/>
            </w:rPr>
          </w:rPrChange>
        </w:rPr>
        <w:t xml:space="preserve"> --&gt;</w:t>
      </w:r>
    </w:p>
    <w:p w14:paraId="1CDCB381" w14:textId="77777777" w:rsidR="00E93640" w:rsidRPr="00E93640" w:rsidRDefault="00E93640" w:rsidP="00E93640">
      <w:pPr>
        <w:ind w:left="1760"/>
        <w:rPr>
          <w:lang w:val="en-US"/>
          <w:rPrChange w:id="1855" w:author="Stefan Eriksson" w:date="2012-06-26T14:21:00Z">
            <w:rPr/>
          </w:rPrChange>
        </w:rPr>
      </w:pPr>
      <w:r w:rsidRPr="00E93640">
        <w:rPr>
          <w:rFonts w:ascii="Consolas" w:eastAsia="Times New Roman" w:hAnsi="Consolas" w:cs="Consolas"/>
          <w:noProof w:val="0"/>
          <w:color w:val="0000FF"/>
          <w:sz w:val="16"/>
          <w:szCs w:val="16"/>
          <w:lang w:val="en-US" w:eastAsia="sv-SE"/>
          <w:rPrChange w:id="1856"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857" w:author="Stefan Eriksson" w:date="2012-06-26T14:21:00Z">
            <w:rPr>
              <w:rFonts w:ascii="Consolas" w:eastAsia="Times New Roman" w:hAnsi="Consolas" w:cs="Consolas"/>
              <w:noProof w:val="0"/>
              <w:color w:val="A31515"/>
              <w:sz w:val="16"/>
              <w:szCs w:val="16"/>
              <w:lang w:eastAsia="sv-SE"/>
            </w:rPr>
          </w:rPrChange>
        </w:rPr>
        <w:t>ns3</w:t>
      </w:r>
      <w:proofErr w:type="gramStart"/>
      <w:r w:rsidRPr="00E93640">
        <w:rPr>
          <w:rFonts w:ascii="Consolas" w:eastAsia="Times New Roman" w:hAnsi="Consolas" w:cs="Consolas"/>
          <w:noProof w:val="0"/>
          <w:color w:val="A31515"/>
          <w:sz w:val="16"/>
          <w:szCs w:val="16"/>
          <w:lang w:val="en-US" w:eastAsia="sv-SE"/>
          <w:rPrChange w:id="1858" w:author="Stefan Eriksson" w:date="2012-06-26T14:21:00Z">
            <w:rPr>
              <w:rFonts w:ascii="Consolas" w:eastAsia="Times New Roman" w:hAnsi="Consolas" w:cs="Consolas"/>
              <w:noProof w:val="0"/>
              <w:color w:val="A31515"/>
              <w:sz w:val="16"/>
              <w:szCs w:val="16"/>
              <w:lang w:eastAsia="sv-SE"/>
            </w:rPr>
          </w:rPrChange>
        </w:rPr>
        <w:t>:AssignmentId</w:t>
      </w:r>
      <w:proofErr w:type="gramEnd"/>
      <w:r w:rsidRPr="00E93640">
        <w:rPr>
          <w:rFonts w:ascii="Consolas" w:eastAsia="Times New Roman" w:hAnsi="Consolas" w:cs="Consolas"/>
          <w:noProof w:val="0"/>
          <w:color w:val="0000FF"/>
          <w:sz w:val="16"/>
          <w:szCs w:val="16"/>
          <w:lang w:val="en-US" w:eastAsia="sv-SE"/>
          <w:rPrChange w:id="1859"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1860"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1861"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862" w:author="Stefan Eriksson" w:date="2012-06-26T14:21:00Z">
            <w:rPr>
              <w:rFonts w:ascii="Consolas" w:eastAsia="Times New Roman" w:hAnsi="Consolas" w:cs="Consolas"/>
              <w:noProof w:val="0"/>
              <w:color w:val="A31515"/>
              <w:sz w:val="16"/>
              <w:szCs w:val="16"/>
              <w:lang w:eastAsia="sv-SE"/>
            </w:rPr>
          </w:rPrChange>
        </w:rPr>
        <w:t>ns3:AssignmentId</w:t>
      </w:r>
      <w:r w:rsidRPr="00E93640">
        <w:rPr>
          <w:rFonts w:ascii="Consolas" w:eastAsia="Times New Roman" w:hAnsi="Consolas" w:cs="Consolas"/>
          <w:noProof w:val="0"/>
          <w:color w:val="0000FF"/>
          <w:sz w:val="16"/>
          <w:szCs w:val="16"/>
          <w:lang w:val="en-US" w:eastAsia="sv-SE"/>
          <w:rPrChange w:id="1863" w:author="Stefan Eriksson" w:date="2012-06-26T14:21:00Z">
            <w:rPr>
              <w:rFonts w:ascii="Consolas" w:eastAsia="Times New Roman" w:hAnsi="Consolas" w:cs="Consolas"/>
              <w:noProof w:val="0"/>
              <w:color w:val="0000FF"/>
              <w:sz w:val="16"/>
              <w:szCs w:val="16"/>
              <w:lang w:eastAsia="sv-SE"/>
            </w:rPr>
          </w:rPrChange>
        </w:rPr>
        <w:t>&gt;</w:t>
      </w:r>
    </w:p>
    <w:p w14:paraId="59DF16FB" w14:textId="77777777" w:rsidR="00E93640" w:rsidRPr="00E93640" w:rsidRDefault="00E93640" w:rsidP="00E93640">
      <w:pPr>
        <w:ind w:left="1760"/>
        <w:rPr>
          <w:lang w:val="en-US"/>
          <w:rPrChange w:id="1864" w:author="Stefan Eriksson" w:date="2012-06-26T14:21:00Z">
            <w:rPr/>
          </w:rPrChange>
        </w:rPr>
      </w:pPr>
      <w:proofErr w:type="gramStart"/>
      <w:r w:rsidRPr="00E93640">
        <w:rPr>
          <w:rFonts w:ascii="Consolas" w:eastAsia="Times New Roman" w:hAnsi="Consolas" w:cs="Consolas"/>
          <w:noProof w:val="0"/>
          <w:color w:val="0000FF"/>
          <w:sz w:val="16"/>
          <w:szCs w:val="16"/>
          <w:lang w:val="en-US" w:eastAsia="sv-SE"/>
          <w:rPrChange w:id="1865" w:author="Stefan Eriksson" w:date="2012-06-26T14:21:00Z">
            <w:rPr>
              <w:rFonts w:ascii="Consolas" w:eastAsia="Times New Roman" w:hAnsi="Consolas" w:cs="Consolas"/>
              <w:noProof w:val="0"/>
              <w:color w:val="0000FF"/>
              <w:sz w:val="16"/>
              <w:szCs w:val="16"/>
              <w:lang w:eastAsia="sv-SE"/>
            </w:rPr>
          </w:rPrChange>
        </w:rPr>
        <w:t>&lt;!--</w:t>
      </w:r>
      <w:proofErr w:type="gramEnd"/>
      <w:r w:rsidRPr="00E93640">
        <w:rPr>
          <w:rFonts w:ascii="Consolas" w:eastAsia="Times New Roman" w:hAnsi="Consolas" w:cs="Consolas"/>
          <w:noProof w:val="0"/>
          <w:color w:val="0000FF"/>
          <w:sz w:val="16"/>
          <w:szCs w:val="16"/>
          <w:lang w:val="en-US" w:eastAsia="sv-SE"/>
          <w:rPrChange w:id="1866" w:author="Stefan Eriksson" w:date="2012-06-26T14:21:00Z">
            <w:rPr>
              <w:rFonts w:ascii="Consolas" w:eastAsia="Times New Roman" w:hAnsi="Consolas" w:cs="Consolas"/>
              <w:noProof w:val="0"/>
              <w:color w:val="0000FF"/>
              <w:sz w:val="16"/>
              <w:szCs w:val="16"/>
              <w:lang w:eastAsia="sv-SE"/>
            </w:rPr>
          </w:rPrChange>
        </w:rPr>
        <w:t xml:space="preserve"> </w:t>
      </w:r>
      <w:r w:rsidRPr="00E93640">
        <w:rPr>
          <w:rFonts w:ascii="Consolas" w:eastAsia="Times New Roman" w:hAnsi="Consolas" w:cs="Consolas"/>
          <w:noProof w:val="0"/>
          <w:color w:val="008000"/>
          <w:sz w:val="16"/>
          <w:szCs w:val="16"/>
          <w:lang w:val="en-US" w:eastAsia="sv-SE"/>
          <w:rPrChange w:id="1867" w:author="Stefan Eriksson" w:date="2012-06-26T14:21:00Z">
            <w:rPr>
              <w:rFonts w:ascii="Consolas" w:eastAsia="Times New Roman" w:hAnsi="Consolas" w:cs="Consolas"/>
              <w:noProof w:val="0"/>
              <w:color w:val="008000"/>
              <w:sz w:val="16"/>
              <w:szCs w:val="16"/>
              <w:lang w:eastAsia="sv-SE"/>
            </w:rPr>
          </w:rPrChange>
        </w:rPr>
        <w:t>Optional</w:t>
      </w:r>
      <w:r w:rsidRPr="00E93640">
        <w:rPr>
          <w:rFonts w:ascii="Consolas" w:eastAsia="Times New Roman" w:hAnsi="Consolas" w:cs="Consolas"/>
          <w:noProof w:val="0"/>
          <w:color w:val="0000FF"/>
          <w:sz w:val="16"/>
          <w:szCs w:val="16"/>
          <w:lang w:val="en-US" w:eastAsia="sv-SE"/>
          <w:rPrChange w:id="1868" w:author="Stefan Eriksson" w:date="2012-06-26T14:21:00Z">
            <w:rPr>
              <w:rFonts w:ascii="Consolas" w:eastAsia="Times New Roman" w:hAnsi="Consolas" w:cs="Consolas"/>
              <w:noProof w:val="0"/>
              <w:color w:val="0000FF"/>
              <w:sz w:val="16"/>
              <w:szCs w:val="16"/>
              <w:lang w:eastAsia="sv-SE"/>
            </w:rPr>
          </w:rPrChange>
        </w:rPr>
        <w:t xml:space="preserve"> --&gt;</w:t>
      </w:r>
    </w:p>
    <w:p w14:paraId="5E818116" w14:textId="77777777" w:rsidR="00E93640" w:rsidRPr="00E93640" w:rsidRDefault="00E93640" w:rsidP="00E93640">
      <w:pPr>
        <w:ind w:left="1760"/>
        <w:rPr>
          <w:lang w:val="en-US"/>
          <w:rPrChange w:id="1869" w:author="Stefan Eriksson" w:date="2012-06-26T14:21:00Z">
            <w:rPr/>
          </w:rPrChange>
        </w:rPr>
      </w:pPr>
      <w:r w:rsidRPr="00E93640">
        <w:rPr>
          <w:rFonts w:ascii="Consolas" w:eastAsia="Times New Roman" w:hAnsi="Consolas" w:cs="Consolas"/>
          <w:noProof w:val="0"/>
          <w:color w:val="0000FF"/>
          <w:sz w:val="16"/>
          <w:szCs w:val="16"/>
          <w:lang w:val="en-US" w:eastAsia="sv-SE"/>
          <w:rPrChange w:id="1870"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871" w:author="Stefan Eriksson" w:date="2012-06-26T14:21:00Z">
            <w:rPr>
              <w:rFonts w:ascii="Consolas" w:eastAsia="Times New Roman" w:hAnsi="Consolas" w:cs="Consolas"/>
              <w:noProof w:val="0"/>
              <w:color w:val="A31515"/>
              <w:sz w:val="16"/>
              <w:szCs w:val="16"/>
              <w:lang w:eastAsia="sv-SE"/>
            </w:rPr>
          </w:rPrChange>
        </w:rPr>
        <w:t>ns3</w:t>
      </w:r>
      <w:proofErr w:type="gramStart"/>
      <w:r w:rsidRPr="00E93640">
        <w:rPr>
          <w:rFonts w:ascii="Consolas" w:eastAsia="Times New Roman" w:hAnsi="Consolas" w:cs="Consolas"/>
          <w:noProof w:val="0"/>
          <w:color w:val="A31515"/>
          <w:sz w:val="16"/>
          <w:szCs w:val="16"/>
          <w:lang w:val="en-US" w:eastAsia="sv-SE"/>
          <w:rPrChange w:id="1872" w:author="Stefan Eriksson" w:date="2012-06-26T14:21:00Z">
            <w:rPr>
              <w:rFonts w:ascii="Consolas" w:eastAsia="Times New Roman" w:hAnsi="Consolas" w:cs="Consolas"/>
              <w:noProof w:val="0"/>
              <w:color w:val="A31515"/>
              <w:sz w:val="16"/>
              <w:szCs w:val="16"/>
              <w:lang w:eastAsia="sv-SE"/>
            </w:rPr>
          </w:rPrChange>
        </w:rPr>
        <w:t>:AssignmentName</w:t>
      </w:r>
      <w:proofErr w:type="gramEnd"/>
      <w:r w:rsidRPr="00E93640">
        <w:rPr>
          <w:rFonts w:ascii="Consolas" w:eastAsia="Times New Roman" w:hAnsi="Consolas" w:cs="Consolas"/>
          <w:noProof w:val="0"/>
          <w:color w:val="0000FF"/>
          <w:sz w:val="16"/>
          <w:szCs w:val="16"/>
          <w:lang w:val="en-US" w:eastAsia="sv-SE"/>
          <w:rPrChange w:id="1873"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1874"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1875"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876" w:author="Stefan Eriksson" w:date="2012-06-26T14:21:00Z">
            <w:rPr>
              <w:rFonts w:ascii="Consolas" w:eastAsia="Times New Roman" w:hAnsi="Consolas" w:cs="Consolas"/>
              <w:noProof w:val="0"/>
              <w:color w:val="A31515"/>
              <w:sz w:val="16"/>
              <w:szCs w:val="16"/>
              <w:lang w:eastAsia="sv-SE"/>
            </w:rPr>
          </w:rPrChange>
        </w:rPr>
        <w:t>ns3:AssignmentName</w:t>
      </w:r>
      <w:r w:rsidRPr="00E93640">
        <w:rPr>
          <w:rFonts w:ascii="Consolas" w:eastAsia="Times New Roman" w:hAnsi="Consolas" w:cs="Consolas"/>
          <w:noProof w:val="0"/>
          <w:color w:val="0000FF"/>
          <w:sz w:val="16"/>
          <w:szCs w:val="16"/>
          <w:lang w:val="en-US" w:eastAsia="sv-SE"/>
          <w:rPrChange w:id="1877" w:author="Stefan Eriksson" w:date="2012-06-26T14:21:00Z">
            <w:rPr>
              <w:rFonts w:ascii="Consolas" w:eastAsia="Times New Roman" w:hAnsi="Consolas" w:cs="Consolas"/>
              <w:noProof w:val="0"/>
              <w:color w:val="0000FF"/>
              <w:sz w:val="16"/>
              <w:szCs w:val="16"/>
              <w:lang w:eastAsia="sv-SE"/>
            </w:rPr>
          </w:rPrChange>
        </w:rPr>
        <w:t>&gt;</w:t>
      </w:r>
    </w:p>
    <w:p w14:paraId="29420408" w14:textId="77777777" w:rsidR="00E93640" w:rsidRPr="00E93640" w:rsidRDefault="00E93640" w:rsidP="00E93640">
      <w:pPr>
        <w:ind w:left="1320"/>
        <w:rPr>
          <w:lang w:val="en-US"/>
          <w:rPrChange w:id="1878" w:author="Stefan Eriksson" w:date="2012-06-26T14:21:00Z">
            <w:rPr/>
          </w:rPrChange>
        </w:rPr>
      </w:pPr>
      <w:r w:rsidRPr="00E93640">
        <w:rPr>
          <w:rFonts w:ascii="Consolas" w:eastAsia="Times New Roman" w:hAnsi="Consolas" w:cs="Consolas"/>
          <w:noProof w:val="0"/>
          <w:color w:val="0000FF"/>
          <w:sz w:val="16"/>
          <w:szCs w:val="16"/>
          <w:lang w:val="en-US" w:eastAsia="sv-SE"/>
          <w:rPrChange w:id="1879"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880" w:author="Stefan Eriksson" w:date="2012-06-26T14:21:00Z">
            <w:rPr>
              <w:rFonts w:ascii="Consolas" w:eastAsia="Times New Roman" w:hAnsi="Consolas" w:cs="Consolas"/>
              <w:noProof w:val="0"/>
              <w:color w:val="A31515"/>
              <w:sz w:val="16"/>
              <w:szCs w:val="16"/>
              <w:lang w:eastAsia="sv-SE"/>
            </w:rPr>
          </w:rPrChange>
        </w:rPr>
        <w:t>ns3</w:t>
      </w:r>
      <w:proofErr w:type="gramStart"/>
      <w:r w:rsidRPr="00E93640">
        <w:rPr>
          <w:rFonts w:ascii="Consolas" w:eastAsia="Times New Roman" w:hAnsi="Consolas" w:cs="Consolas"/>
          <w:noProof w:val="0"/>
          <w:color w:val="A31515"/>
          <w:sz w:val="16"/>
          <w:szCs w:val="16"/>
          <w:lang w:val="en-US" w:eastAsia="sv-SE"/>
          <w:rPrChange w:id="1881" w:author="Stefan Eriksson" w:date="2012-06-26T14:21:00Z">
            <w:rPr>
              <w:rFonts w:ascii="Consolas" w:eastAsia="Times New Roman" w:hAnsi="Consolas" w:cs="Consolas"/>
              <w:noProof w:val="0"/>
              <w:color w:val="A31515"/>
              <w:sz w:val="16"/>
              <w:szCs w:val="16"/>
              <w:lang w:eastAsia="sv-SE"/>
            </w:rPr>
          </w:rPrChange>
        </w:rPr>
        <w:t>:RegisteredBy</w:t>
      </w:r>
      <w:proofErr w:type="gramEnd"/>
      <w:r w:rsidRPr="00E93640">
        <w:rPr>
          <w:rFonts w:ascii="Consolas" w:eastAsia="Times New Roman" w:hAnsi="Consolas" w:cs="Consolas"/>
          <w:noProof w:val="0"/>
          <w:color w:val="0000FF"/>
          <w:sz w:val="16"/>
          <w:szCs w:val="16"/>
          <w:lang w:val="en-US" w:eastAsia="sv-SE"/>
          <w:rPrChange w:id="1882" w:author="Stefan Eriksson" w:date="2012-06-26T14:21:00Z">
            <w:rPr>
              <w:rFonts w:ascii="Consolas" w:eastAsia="Times New Roman" w:hAnsi="Consolas" w:cs="Consolas"/>
              <w:noProof w:val="0"/>
              <w:color w:val="0000FF"/>
              <w:sz w:val="16"/>
              <w:szCs w:val="16"/>
              <w:lang w:eastAsia="sv-SE"/>
            </w:rPr>
          </w:rPrChange>
        </w:rPr>
        <w:t>&gt;</w:t>
      </w:r>
    </w:p>
    <w:p w14:paraId="64A174FB" w14:textId="77777777" w:rsidR="00E93640" w:rsidRPr="00E93640" w:rsidRDefault="00E93640" w:rsidP="00E93640">
      <w:pPr>
        <w:ind w:left="1320"/>
        <w:rPr>
          <w:lang w:val="en-US"/>
          <w:rPrChange w:id="1883" w:author="Stefan Eriksson" w:date="2012-06-26T14:21:00Z">
            <w:rPr/>
          </w:rPrChange>
        </w:rPr>
      </w:pPr>
      <w:proofErr w:type="gramStart"/>
      <w:r w:rsidRPr="00E93640">
        <w:rPr>
          <w:rFonts w:ascii="Consolas" w:eastAsia="Times New Roman" w:hAnsi="Consolas" w:cs="Consolas"/>
          <w:noProof w:val="0"/>
          <w:color w:val="0000FF"/>
          <w:sz w:val="16"/>
          <w:szCs w:val="16"/>
          <w:lang w:val="en-US" w:eastAsia="sv-SE"/>
          <w:rPrChange w:id="1884" w:author="Stefan Eriksson" w:date="2012-06-26T14:21:00Z">
            <w:rPr>
              <w:rFonts w:ascii="Consolas" w:eastAsia="Times New Roman" w:hAnsi="Consolas" w:cs="Consolas"/>
              <w:noProof w:val="0"/>
              <w:color w:val="0000FF"/>
              <w:sz w:val="16"/>
              <w:szCs w:val="16"/>
              <w:lang w:eastAsia="sv-SE"/>
            </w:rPr>
          </w:rPrChange>
        </w:rPr>
        <w:t>&lt;!--</w:t>
      </w:r>
      <w:proofErr w:type="gramEnd"/>
      <w:r w:rsidRPr="00E93640">
        <w:rPr>
          <w:rFonts w:ascii="Consolas" w:eastAsia="Times New Roman" w:hAnsi="Consolas" w:cs="Consolas"/>
          <w:noProof w:val="0"/>
          <w:color w:val="0000FF"/>
          <w:sz w:val="16"/>
          <w:szCs w:val="16"/>
          <w:lang w:val="en-US" w:eastAsia="sv-SE"/>
          <w:rPrChange w:id="1885" w:author="Stefan Eriksson" w:date="2012-06-26T14:21:00Z">
            <w:rPr>
              <w:rFonts w:ascii="Consolas" w:eastAsia="Times New Roman" w:hAnsi="Consolas" w:cs="Consolas"/>
              <w:noProof w:val="0"/>
              <w:color w:val="0000FF"/>
              <w:sz w:val="16"/>
              <w:szCs w:val="16"/>
              <w:lang w:eastAsia="sv-SE"/>
            </w:rPr>
          </w:rPrChange>
        </w:rPr>
        <w:t xml:space="preserve"> </w:t>
      </w:r>
      <w:r w:rsidRPr="00E93640">
        <w:rPr>
          <w:rFonts w:ascii="Consolas" w:eastAsia="Times New Roman" w:hAnsi="Consolas" w:cs="Consolas"/>
          <w:noProof w:val="0"/>
          <w:color w:val="008000"/>
          <w:sz w:val="16"/>
          <w:szCs w:val="16"/>
          <w:lang w:val="en-US" w:eastAsia="sv-SE"/>
          <w:rPrChange w:id="1886" w:author="Stefan Eriksson" w:date="2012-06-26T14:21:00Z">
            <w:rPr>
              <w:rFonts w:ascii="Consolas" w:eastAsia="Times New Roman" w:hAnsi="Consolas" w:cs="Consolas"/>
              <w:noProof w:val="0"/>
              <w:color w:val="008000"/>
              <w:sz w:val="16"/>
              <w:szCs w:val="16"/>
              <w:lang w:eastAsia="sv-SE"/>
            </w:rPr>
          </w:rPrChange>
        </w:rPr>
        <w:t>Optional</w:t>
      </w:r>
      <w:r w:rsidRPr="00E93640">
        <w:rPr>
          <w:rFonts w:ascii="Consolas" w:eastAsia="Times New Roman" w:hAnsi="Consolas" w:cs="Consolas"/>
          <w:noProof w:val="0"/>
          <w:color w:val="0000FF"/>
          <w:sz w:val="16"/>
          <w:szCs w:val="16"/>
          <w:lang w:val="en-US" w:eastAsia="sv-SE"/>
          <w:rPrChange w:id="1887" w:author="Stefan Eriksson" w:date="2012-06-26T14:21:00Z">
            <w:rPr>
              <w:rFonts w:ascii="Consolas" w:eastAsia="Times New Roman" w:hAnsi="Consolas" w:cs="Consolas"/>
              <w:noProof w:val="0"/>
              <w:color w:val="0000FF"/>
              <w:sz w:val="16"/>
              <w:szCs w:val="16"/>
              <w:lang w:eastAsia="sv-SE"/>
            </w:rPr>
          </w:rPrChange>
        </w:rPr>
        <w:t xml:space="preserve"> --&gt;</w:t>
      </w:r>
    </w:p>
    <w:p w14:paraId="2111A55D" w14:textId="77777777" w:rsidR="00E93640" w:rsidRPr="00E93640" w:rsidRDefault="00E93640" w:rsidP="00E93640">
      <w:pPr>
        <w:ind w:left="1320"/>
        <w:rPr>
          <w:lang w:val="en-US"/>
          <w:rPrChange w:id="1888" w:author="Stefan Eriksson" w:date="2012-06-26T14:21:00Z">
            <w:rPr/>
          </w:rPrChange>
        </w:rPr>
      </w:pPr>
      <w:r w:rsidRPr="00E93640">
        <w:rPr>
          <w:rFonts w:ascii="Consolas" w:eastAsia="Times New Roman" w:hAnsi="Consolas" w:cs="Consolas"/>
          <w:noProof w:val="0"/>
          <w:color w:val="0000FF"/>
          <w:sz w:val="16"/>
          <w:szCs w:val="16"/>
          <w:lang w:val="en-US" w:eastAsia="sv-SE"/>
          <w:rPrChange w:id="1889"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890" w:author="Stefan Eriksson" w:date="2012-06-26T14:21:00Z">
            <w:rPr>
              <w:rFonts w:ascii="Consolas" w:eastAsia="Times New Roman" w:hAnsi="Consolas" w:cs="Consolas"/>
              <w:noProof w:val="0"/>
              <w:color w:val="A31515"/>
              <w:sz w:val="16"/>
              <w:szCs w:val="16"/>
              <w:lang w:eastAsia="sv-SE"/>
            </w:rPr>
          </w:rPrChange>
        </w:rPr>
        <w:t>ns3</w:t>
      </w:r>
      <w:proofErr w:type="gramStart"/>
      <w:r w:rsidRPr="00E93640">
        <w:rPr>
          <w:rFonts w:ascii="Consolas" w:eastAsia="Times New Roman" w:hAnsi="Consolas" w:cs="Consolas"/>
          <w:noProof w:val="0"/>
          <w:color w:val="A31515"/>
          <w:sz w:val="16"/>
          <w:szCs w:val="16"/>
          <w:lang w:val="en-US" w:eastAsia="sv-SE"/>
          <w:rPrChange w:id="1891" w:author="Stefan Eriksson" w:date="2012-06-26T14:21:00Z">
            <w:rPr>
              <w:rFonts w:ascii="Consolas" w:eastAsia="Times New Roman" w:hAnsi="Consolas" w:cs="Consolas"/>
              <w:noProof w:val="0"/>
              <w:color w:val="A31515"/>
              <w:sz w:val="16"/>
              <w:szCs w:val="16"/>
              <w:lang w:eastAsia="sv-SE"/>
            </w:rPr>
          </w:rPrChange>
        </w:rPr>
        <w:t>:ReasonText</w:t>
      </w:r>
      <w:proofErr w:type="gramEnd"/>
      <w:r w:rsidRPr="00E93640">
        <w:rPr>
          <w:rFonts w:ascii="Consolas" w:eastAsia="Times New Roman" w:hAnsi="Consolas" w:cs="Consolas"/>
          <w:noProof w:val="0"/>
          <w:color w:val="0000FF"/>
          <w:sz w:val="16"/>
          <w:szCs w:val="16"/>
          <w:lang w:val="en-US" w:eastAsia="sv-SE"/>
          <w:rPrChange w:id="1892"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1893"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1894"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895" w:author="Stefan Eriksson" w:date="2012-06-26T14:21:00Z">
            <w:rPr>
              <w:rFonts w:ascii="Consolas" w:eastAsia="Times New Roman" w:hAnsi="Consolas" w:cs="Consolas"/>
              <w:noProof w:val="0"/>
              <w:color w:val="A31515"/>
              <w:sz w:val="16"/>
              <w:szCs w:val="16"/>
              <w:lang w:eastAsia="sv-SE"/>
            </w:rPr>
          </w:rPrChange>
        </w:rPr>
        <w:t>ns3:ReasonText</w:t>
      </w:r>
      <w:r w:rsidRPr="00E93640">
        <w:rPr>
          <w:rFonts w:ascii="Consolas" w:eastAsia="Times New Roman" w:hAnsi="Consolas" w:cs="Consolas"/>
          <w:noProof w:val="0"/>
          <w:color w:val="0000FF"/>
          <w:sz w:val="16"/>
          <w:szCs w:val="16"/>
          <w:lang w:val="en-US" w:eastAsia="sv-SE"/>
          <w:rPrChange w:id="1896" w:author="Stefan Eriksson" w:date="2012-06-26T14:21:00Z">
            <w:rPr>
              <w:rFonts w:ascii="Consolas" w:eastAsia="Times New Roman" w:hAnsi="Consolas" w:cs="Consolas"/>
              <w:noProof w:val="0"/>
              <w:color w:val="0000FF"/>
              <w:sz w:val="16"/>
              <w:szCs w:val="16"/>
              <w:lang w:eastAsia="sv-SE"/>
            </w:rPr>
          </w:rPrChange>
        </w:rPr>
        <w:t>&gt;</w:t>
      </w:r>
    </w:p>
    <w:p w14:paraId="3D01B501" w14:textId="77777777" w:rsidR="00E93640" w:rsidRDefault="00E93640" w:rsidP="00E93640">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ns2:DeletionInfo</w:t>
      </w:r>
      <w:proofErr w:type="gramEnd"/>
      <w:r>
        <w:rPr>
          <w:rFonts w:ascii="Consolas" w:eastAsia="Times New Roman" w:hAnsi="Consolas" w:cs="Consolas"/>
          <w:noProof w:val="0"/>
          <w:color w:val="0000FF"/>
          <w:sz w:val="16"/>
          <w:szCs w:val="16"/>
          <w:lang w:eastAsia="sv-SE"/>
        </w:rPr>
        <w:t>&gt;</w:t>
      </w:r>
    </w:p>
    <w:p w14:paraId="0589C780" w14:textId="77777777" w:rsidR="00E93640" w:rsidRDefault="00E93640" w:rsidP="00E93640">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ns0:GetExtendedConsentsForPatient</w:t>
      </w:r>
      <w:proofErr w:type="gramEnd"/>
      <w:r>
        <w:rPr>
          <w:rFonts w:ascii="Consolas" w:eastAsia="Times New Roman" w:hAnsi="Consolas" w:cs="Consolas"/>
          <w:noProof w:val="0"/>
          <w:color w:val="0000FF"/>
          <w:sz w:val="16"/>
          <w:szCs w:val="16"/>
          <w:lang w:eastAsia="sv-SE"/>
        </w:rPr>
        <w:t>&gt;</w:t>
      </w:r>
    </w:p>
    <w:p w14:paraId="11B72EB4" w14:textId="77777777" w:rsidR="00E93640" w:rsidRDefault="00E93640" w:rsidP="00E93640">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ns0:GetExtendedConsentsForPatientResponse</w:t>
      </w:r>
      <w:proofErr w:type="gramEnd"/>
      <w:r>
        <w:rPr>
          <w:rFonts w:ascii="Consolas" w:eastAsia="Times New Roman" w:hAnsi="Consolas" w:cs="Consolas"/>
          <w:noProof w:val="0"/>
          <w:color w:val="0000FF"/>
          <w:sz w:val="16"/>
          <w:szCs w:val="16"/>
          <w:lang w:eastAsia="sv-SE"/>
        </w:rPr>
        <w:t>&gt;</w:t>
      </w:r>
    </w:p>
    <w:p w14:paraId="3B876185" w14:textId="77777777" w:rsidR="00E93640" w:rsidRDefault="00E93640" w:rsidP="00E93640">
      <w:pPr>
        <w:pStyle w:val="Heading1"/>
      </w:pPr>
      <w:bookmarkStart w:id="1897" w:name="_Toc328483894"/>
      <w:proofErr w:type="spellStart"/>
      <w:r>
        <w:lastRenderedPageBreak/>
        <w:t>CancelExtendedConsent</w:t>
      </w:r>
      <w:bookmarkEnd w:id="1897"/>
      <w:proofErr w:type="spellEnd"/>
    </w:p>
    <w:p w14:paraId="53B4F2A6" w14:textId="77777777" w:rsidR="00E93640" w:rsidRDefault="00E93640" w:rsidP="00E93640">
      <w:r>
        <w:t>Tjänst som återkallar ett samtycke i samtyckestjänsten. Intyget raderas inte från samtyckestjänsten utan markeras som återkallad (ej längre giltig) för historikens skull. En återkallan kan ej återtas.</w:t>
      </w:r>
    </w:p>
    <w:p w14:paraId="5FCDA125" w14:textId="77777777" w:rsidR="00E93640" w:rsidRDefault="00E93640" w:rsidP="00E93640">
      <w:pPr>
        <w:pStyle w:val="Heading2"/>
      </w:pPr>
      <w:r>
        <w:t>Frivillighet</w:t>
      </w:r>
    </w:p>
    <w:p w14:paraId="6EABF649" w14:textId="77777777" w:rsidR="00E93640" w:rsidRDefault="00E93640" w:rsidP="00E93640">
      <w:r>
        <w:t>Obligatorisk.</w:t>
      </w:r>
    </w:p>
    <w:p w14:paraId="5614334C" w14:textId="77777777" w:rsidR="00E93640" w:rsidRDefault="00E93640" w:rsidP="00E93640">
      <w:pPr>
        <w:pStyle w:val="Heading2"/>
      </w:pPr>
      <w:r>
        <w:t>Version</w:t>
      </w:r>
    </w:p>
    <w:p w14:paraId="6000D049" w14:textId="77777777" w:rsidR="00E93640" w:rsidRDefault="00E93640" w:rsidP="00E93640">
      <w:r>
        <w:t>1.0</w:t>
      </w:r>
    </w:p>
    <w:p w14:paraId="1A436D05" w14:textId="77777777" w:rsidR="00E93640" w:rsidRDefault="00E93640" w:rsidP="00E93640">
      <w:pPr>
        <w:pStyle w:val="Heading2"/>
      </w:pPr>
      <w:r>
        <w:t>SLA-krav</w:t>
      </w:r>
    </w:p>
    <w:p w14:paraId="27BA0CE5" w14:textId="77777777" w:rsidR="00E93640" w:rsidRDefault="00E93640" w:rsidP="00E93640"/>
    <w:tbl>
      <w:tblPr>
        <w:tblStyle w:val="TableGrid"/>
        <w:tblW w:w="9100" w:type="dxa"/>
        <w:tblLayout w:type="fixed"/>
        <w:tblLook w:val="04A0" w:firstRow="1" w:lastRow="0" w:firstColumn="1" w:lastColumn="0" w:noHBand="0" w:noVBand="1"/>
      </w:tblPr>
      <w:tblGrid>
        <w:gridCol w:w="2170"/>
        <w:gridCol w:w="3599"/>
        <w:gridCol w:w="3331"/>
      </w:tblGrid>
      <w:tr w:rsidR="00E93640" w14:paraId="56113FE1" w14:textId="77777777" w:rsidTr="00561E15">
        <w:trPr>
          <w:trHeight w:val="384"/>
        </w:trPr>
        <w:tc>
          <w:tcPr>
            <w:tcW w:w="2400" w:type="dxa"/>
            <w:shd w:val="clear" w:color="auto" w:fill="D9D9D9" w:themeFill="background1" w:themeFillShade="D9"/>
            <w:vAlign w:val="bottom"/>
          </w:tcPr>
          <w:p w14:paraId="278D69E3" w14:textId="77777777" w:rsidR="00E93640" w:rsidRDefault="00E93640" w:rsidP="00561E15">
            <w:pPr>
              <w:rPr>
                <w:b/>
              </w:rPr>
            </w:pPr>
            <w:r>
              <w:rPr>
                <w:b/>
              </w:rPr>
              <w:t>Kategori</w:t>
            </w:r>
          </w:p>
        </w:tc>
        <w:tc>
          <w:tcPr>
            <w:tcW w:w="4000" w:type="dxa"/>
            <w:shd w:val="clear" w:color="auto" w:fill="D9D9D9" w:themeFill="background1" w:themeFillShade="D9"/>
            <w:vAlign w:val="bottom"/>
          </w:tcPr>
          <w:p w14:paraId="7723E1E2" w14:textId="77777777" w:rsidR="00E93640" w:rsidRDefault="00E93640" w:rsidP="00561E15">
            <w:pPr>
              <w:rPr>
                <w:b/>
              </w:rPr>
            </w:pPr>
            <w:r>
              <w:rPr>
                <w:b/>
              </w:rPr>
              <w:t>Värde</w:t>
            </w:r>
          </w:p>
        </w:tc>
        <w:tc>
          <w:tcPr>
            <w:tcW w:w="3700" w:type="dxa"/>
            <w:shd w:val="clear" w:color="auto" w:fill="D9D9D9" w:themeFill="background1" w:themeFillShade="D9"/>
            <w:vAlign w:val="bottom"/>
          </w:tcPr>
          <w:p w14:paraId="369D92B0" w14:textId="77777777" w:rsidR="00E93640" w:rsidRDefault="00E93640" w:rsidP="00561E15">
            <w:pPr>
              <w:rPr>
                <w:b/>
              </w:rPr>
            </w:pPr>
            <w:r>
              <w:rPr>
                <w:b/>
              </w:rPr>
              <w:t>Kommentar</w:t>
            </w:r>
          </w:p>
        </w:tc>
      </w:tr>
      <w:tr w:rsidR="00E93640" w14:paraId="0268D5DA" w14:textId="77777777" w:rsidTr="00561E15">
        <w:tc>
          <w:tcPr>
            <w:tcW w:w="2400" w:type="dxa"/>
          </w:tcPr>
          <w:p w14:paraId="6ECC81B0" w14:textId="77777777" w:rsidR="00E93640" w:rsidRDefault="00E93640" w:rsidP="00561E15">
            <w:r>
              <w:t>Svarstid</w:t>
            </w:r>
          </w:p>
        </w:tc>
        <w:tc>
          <w:tcPr>
            <w:tcW w:w="4000" w:type="dxa"/>
          </w:tcPr>
          <w:p w14:paraId="36982CCE" w14:textId="77777777" w:rsidR="00E93640" w:rsidRDefault="00E93640" w:rsidP="00561E15"/>
        </w:tc>
        <w:tc>
          <w:tcPr>
            <w:tcW w:w="3700" w:type="dxa"/>
          </w:tcPr>
          <w:p w14:paraId="06FBBC06" w14:textId="77777777" w:rsidR="00E93640" w:rsidRDefault="00E93640" w:rsidP="00561E15"/>
        </w:tc>
      </w:tr>
      <w:tr w:rsidR="00E93640" w14:paraId="223EFE48" w14:textId="77777777" w:rsidTr="00561E15">
        <w:tc>
          <w:tcPr>
            <w:tcW w:w="2400" w:type="dxa"/>
          </w:tcPr>
          <w:p w14:paraId="0AE0AAFF" w14:textId="77777777" w:rsidR="00E93640" w:rsidRDefault="00E93640" w:rsidP="00561E15">
            <w:r>
              <w:t>Tillgänglighet</w:t>
            </w:r>
          </w:p>
        </w:tc>
        <w:tc>
          <w:tcPr>
            <w:tcW w:w="4000" w:type="dxa"/>
          </w:tcPr>
          <w:p w14:paraId="680C9EDA" w14:textId="77777777" w:rsidR="00E93640" w:rsidRDefault="00E93640" w:rsidP="00561E15"/>
        </w:tc>
        <w:tc>
          <w:tcPr>
            <w:tcW w:w="3700" w:type="dxa"/>
          </w:tcPr>
          <w:p w14:paraId="4736F417" w14:textId="77777777" w:rsidR="00E93640" w:rsidRDefault="00E93640" w:rsidP="00561E15"/>
        </w:tc>
      </w:tr>
      <w:tr w:rsidR="00E93640" w14:paraId="15B8AEE4" w14:textId="77777777" w:rsidTr="00561E15">
        <w:tc>
          <w:tcPr>
            <w:tcW w:w="2400" w:type="dxa"/>
          </w:tcPr>
          <w:p w14:paraId="65ADE785" w14:textId="77777777" w:rsidR="00E93640" w:rsidRDefault="00E93640" w:rsidP="00561E15">
            <w:r>
              <w:t>Last</w:t>
            </w:r>
          </w:p>
        </w:tc>
        <w:tc>
          <w:tcPr>
            <w:tcW w:w="4000" w:type="dxa"/>
          </w:tcPr>
          <w:p w14:paraId="5B97D193" w14:textId="77777777" w:rsidR="00E93640" w:rsidRDefault="00E93640" w:rsidP="00561E15"/>
        </w:tc>
        <w:tc>
          <w:tcPr>
            <w:tcW w:w="3700" w:type="dxa"/>
          </w:tcPr>
          <w:p w14:paraId="6A4FE2B2" w14:textId="77777777" w:rsidR="00E93640" w:rsidRDefault="00E93640" w:rsidP="00561E15"/>
        </w:tc>
      </w:tr>
      <w:tr w:rsidR="00E93640" w14:paraId="05E4C5DE" w14:textId="77777777" w:rsidTr="00561E15">
        <w:tc>
          <w:tcPr>
            <w:tcW w:w="2400" w:type="dxa"/>
          </w:tcPr>
          <w:p w14:paraId="691A2DB4" w14:textId="77777777" w:rsidR="00E93640" w:rsidRDefault="00E93640" w:rsidP="00561E15">
            <w:r>
              <w:t>Aktualitet</w:t>
            </w:r>
          </w:p>
        </w:tc>
        <w:tc>
          <w:tcPr>
            <w:tcW w:w="4000" w:type="dxa"/>
          </w:tcPr>
          <w:p w14:paraId="2C583A2B" w14:textId="77777777" w:rsidR="00E93640" w:rsidRDefault="00E93640" w:rsidP="00561E15">
            <w:r>
              <w:t>Tjänsten garanterar att återkallan av samtycket skett då anropet genomförts utan fel. Återkallan speglas omedelbart i svar från frågor genom tjänsterna.</w:t>
            </w:r>
          </w:p>
        </w:tc>
        <w:tc>
          <w:tcPr>
            <w:tcW w:w="3700" w:type="dxa"/>
          </w:tcPr>
          <w:p w14:paraId="4FBC4D0D" w14:textId="77777777" w:rsidR="00E93640" w:rsidRDefault="00E93640" w:rsidP="00561E15"/>
        </w:tc>
      </w:tr>
    </w:tbl>
    <w:p w14:paraId="34877678" w14:textId="77777777" w:rsidR="00E93640" w:rsidRDefault="00E93640" w:rsidP="00E93640">
      <w:pPr>
        <w:pStyle w:val="Heading2"/>
      </w:pPr>
      <w:r>
        <w:t>Regler</w:t>
      </w:r>
    </w:p>
    <w:p w14:paraId="4BD8A280" w14:textId="77777777" w:rsidR="00E93640" w:rsidRDefault="00E93640" w:rsidP="00E93640">
      <w:r>
        <w:t xml:space="preserve">Tjänsten skall kontrollera om anropande system har behörighet till den vårdgivare som samtycket gäller genom att kontrollera att vårdgivaren matchar den angivna logiska adressen. </w:t>
      </w:r>
    </w:p>
    <w:p w14:paraId="50DED839" w14:textId="77777777" w:rsidR="00E93640" w:rsidRDefault="00E93640" w:rsidP="00E93640">
      <w:r>
        <w:t>Om behörighet nekas till angiven vårdgivare skall ett fel returneras och flödet avbrytas.</w:t>
      </w:r>
    </w:p>
    <w:p w14:paraId="1019E6BD" w14:textId="77777777" w:rsidR="00E93640" w:rsidRDefault="00E93640" w:rsidP="00E93640">
      <w:pPr>
        <w:pStyle w:val="Heading2"/>
      </w:pPr>
      <w:r>
        <w:t>Tjänsteinteraktion</w:t>
      </w:r>
    </w:p>
    <w:p w14:paraId="4CB5A6F1" w14:textId="77777777" w:rsidR="00E93640" w:rsidRDefault="00E93640" w:rsidP="00E93640">
      <w:r>
        <w:t>CancelExtendedConsent</w:t>
      </w:r>
    </w:p>
    <w:p w14:paraId="6FD253EC" w14:textId="77777777" w:rsidR="00E93640" w:rsidRDefault="00E93640" w:rsidP="00E93640">
      <w:pPr>
        <w:pStyle w:val="Heading2"/>
      </w:pPr>
      <w:proofErr w:type="spellStart"/>
      <w:r>
        <w:t>Inparameter</w:t>
      </w:r>
      <w:proofErr w:type="spellEnd"/>
      <w:r>
        <w:t xml:space="preserve">: </w:t>
      </w:r>
      <w:proofErr w:type="spellStart"/>
      <w:r>
        <w:t>CancelExtendedConsent</w:t>
      </w:r>
      <w:proofErr w:type="spellEnd"/>
    </w:p>
    <w:p w14:paraId="72EA85E8" w14:textId="77777777" w:rsidR="00E93640" w:rsidRDefault="00E93640" w:rsidP="00E93640"/>
    <w:tbl>
      <w:tblPr>
        <w:tblStyle w:val="TableGrid"/>
        <w:tblW w:w="9100" w:type="dxa"/>
        <w:tblLayout w:type="fixed"/>
        <w:tblLook w:val="04A0" w:firstRow="1" w:lastRow="0" w:firstColumn="1" w:lastColumn="0" w:noHBand="0" w:noVBand="1"/>
      </w:tblPr>
      <w:tblGrid>
        <w:gridCol w:w="2520"/>
        <w:gridCol w:w="1807"/>
        <w:gridCol w:w="3589"/>
        <w:gridCol w:w="1184"/>
      </w:tblGrid>
      <w:tr w:rsidR="00E93640" w14:paraId="75B6FD2D" w14:textId="77777777" w:rsidTr="00561E15">
        <w:trPr>
          <w:trHeight w:val="384"/>
        </w:trPr>
        <w:tc>
          <w:tcPr>
            <w:tcW w:w="2800" w:type="dxa"/>
            <w:shd w:val="clear" w:color="auto" w:fill="D9D9D9" w:themeFill="background1" w:themeFillShade="D9"/>
            <w:vAlign w:val="bottom"/>
          </w:tcPr>
          <w:p w14:paraId="2A201B2E" w14:textId="77777777" w:rsidR="00E93640" w:rsidRDefault="00E93640" w:rsidP="00561E15">
            <w:pPr>
              <w:rPr>
                <w:b/>
              </w:rPr>
            </w:pPr>
            <w:r>
              <w:rPr>
                <w:b/>
              </w:rPr>
              <w:t>Namn</w:t>
            </w:r>
          </w:p>
        </w:tc>
        <w:tc>
          <w:tcPr>
            <w:tcW w:w="2000" w:type="dxa"/>
            <w:shd w:val="clear" w:color="auto" w:fill="D9D9D9" w:themeFill="background1" w:themeFillShade="D9"/>
            <w:vAlign w:val="bottom"/>
          </w:tcPr>
          <w:p w14:paraId="2CBF7DF7" w14:textId="77777777" w:rsidR="00E93640" w:rsidRDefault="00E93640" w:rsidP="00561E15">
            <w:pPr>
              <w:rPr>
                <w:b/>
              </w:rPr>
            </w:pPr>
            <w:r>
              <w:rPr>
                <w:b/>
              </w:rPr>
              <w:t>Datatyp</w:t>
            </w:r>
          </w:p>
        </w:tc>
        <w:tc>
          <w:tcPr>
            <w:tcW w:w="4000" w:type="dxa"/>
            <w:shd w:val="clear" w:color="auto" w:fill="D9D9D9" w:themeFill="background1" w:themeFillShade="D9"/>
            <w:vAlign w:val="bottom"/>
          </w:tcPr>
          <w:p w14:paraId="495046CB" w14:textId="77777777" w:rsidR="00E93640" w:rsidRDefault="00E93640" w:rsidP="00561E15">
            <w:pPr>
              <w:rPr>
                <w:b/>
              </w:rPr>
            </w:pPr>
            <w:r>
              <w:rPr>
                <w:b/>
              </w:rPr>
              <w:t>Beskrivning</w:t>
            </w:r>
          </w:p>
        </w:tc>
        <w:tc>
          <w:tcPr>
            <w:tcW w:w="1300" w:type="dxa"/>
            <w:shd w:val="clear" w:color="auto" w:fill="D9D9D9" w:themeFill="background1" w:themeFillShade="D9"/>
            <w:vAlign w:val="bottom"/>
          </w:tcPr>
          <w:p w14:paraId="27B8C053" w14:textId="77777777" w:rsidR="00E93640" w:rsidRDefault="00E93640" w:rsidP="00561E15">
            <w:pPr>
              <w:rPr>
                <w:b/>
              </w:rPr>
            </w:pPr>
            <w:r>
              <w:rPr>
                <w:b/>
              </w:rPr>
              <w:t>Kardinalitet</w:t>
            </w:r>
          </w:p>
        </w:tc>
      </w:tr>
      <w:tr w:rsidR="00E93640" w14:paraId="32C85C5B" w14:textId="77777777" w:rsidTr="00561E15">
        <w:tc>
          <w:tcPr>
            <w:tcW w:w="2800" w:type="dxa"/>
          </w:tcPr>
          <w:p w14:paraId="081B9D10" w14:textId="77777777" w:rsidR="00E93640" w:rsidRDefault="00E93640" w:rsidP="00561E15">
            <w:r>
              <w:t>assertionId</w:t>
            </w:r>
          </w:p>
        </w:tc>
        <w:tc>
          <w:tcPr>
            <w:tcW w:w="2000" w:type="dxa"/>
          </w:tcPr>
          <w:p w14:paraId="26653014" w14:textId="77777777" w:rsidR="00E93640" w:rsidRDefault="00E93640" w:rsidP="00561E15">
            <w:r>
              <w:t>common:Id</w:t>
            </w:r>
          </w:p>
        </w:tc>
        <w:tc>
          <w:tcPr>
            <w:tcW w:w="4000" w:type="dxa"/>
          </w:tcPr>
          <w:p w14:paraId="12F22AC3" w14:textId="77777777" w:rsidR="00E93640" w:rsidRDefault="00E93640" w:rsidP="00561E15">
            <w:r>
              <w:t>Identifierare för det intyg som skall återkallas.</w:t>
            </w:r>
          </w:p>
        </w:tc>
        <w:tc>
          <w:tcPr>
            <w:tcW w:w="1300" w:type="dxa"/>
          </w:tcPr>
          <w:p w14:paraId="6F5F36DB" w14:textId="77777777" w:rsidR="00E93640" w:rsidRDefault="00E93640" w:rsidP="00561E15">
            <w:r>
              <w:t>1..1</w:t>
            </w:r>
          </w:p>
        </w:tc>
      </w:tr>
      <w:tr w:rsidR="00E93640" w14:paraId="4D12EFC3" w14:textId="77777777" w:rsidTr="00561E15">
        <w:tc>
          <w:tcPr>
            <w:tcW w:w="2800" w:type="dxa"/>
          </w:tcPr>
          <w:p w14:paraId="4B8BDF02" w14:textId="77777777" w:rsidR="00E93640" w:rsidRDefault="00E93640" w:rsidP="00561E15">
            <w:r>
              <w:t>cancellationAction</w:t>
            </w:r>
          </w:p>
        </w:tc>
        <w:tc>
          <w:tcPr>
            <w:tcW w:w="2000" w:type="dxa"/>
          </w:tcPr>
          <w:p w14:paraId="4FF7224C" w14:textId="77777777" w:rsidR="00E93640" w:rsidRDefault="00E93640" w:rsidP="00561E15">
            <w:r>
              <w:t>common:Action</w:t>
            </w:r>
          </w:p>
        </w:tc>
        <w:tc>
          <w:tcPr>
            <w:tcW w:w="4000" w:type="dxa"/>
          </w:tcPr>
          <w:p w14:paraId="56EB9DE4" w14:textId="77777777" w:rsidR="00E93640" w:rsidRDefault="00E93640" w:rsidP="00561E15">
            <w:r>
              <w:t>Identifierar de personer som begärt och registrerat återkallan samt tidpunkter för dessa. En anledning till återkallan i fritext kan även ges.</w:t>
            </w:r>
          </w:p>
        </w:tc>
        <w:tc>
          <w:tcPr>
            <w:tcW w:w="1300" w:type="dxa"/>
          </w:tcPr>
          <w:p w14:paraId="28151D54" w14:textId="77777777" w:rsidR="00E93640" w:rsidRDefault="00E93640" w:rsidP="00561E15">
            <w:r>
              <w:t>1..1</w:t>
            </w:r>
          </w:p>
        </w:tc>
      </w:tr>
    </w:tbl>
    <w:p w14:paraId="6A84FA48" w14:textId="77777777" w:rsidR="00E93640" w:rsidRDefault="00E93640" w:rsidP="00E93640">
      <w:pPr>
        <w:pStyle w:val="Heading3"/>
        <w:numPr>
          <w:ilvl w:val="2"/>
          <w:numId w:val="13"/>
        </w:numPr>
      </w:pPr>
      <w:r>
        <w:t>Exempel på anrop</w:t>
      </w:r>
    </w:p>
    <w:p w14:paraId="0A829252" w14:textId="77777777" w:rsidR="00E93640" w:rsidRDefault="00E93640" w:rsidP="00E93640">
      <w:r>
        <w:t>Följande XML visar strukturen på ett anrop till tjänsten.</w:t>
      </w:r>
    </w:p>
    <w:p w14:paraId="4E34186C" w14:textId="77777777" w:rsidR="00E93640" w:rsidRPr="00E93640" w:rsidRDefault="00E93640" w:rsidP="00E93640">
      <w:pPr>
        <w:rPr>
          <w:lang w:val="en-US"/>
          <w:rPrChange w:id="1898" w:author="Stefan Eriksson" w:date="2012-06-26T14:21:00Z">
            <w:rPr/>
          </w:rPrChange>
        </w:rPr>
      </w:pPr>
      <w:r w:rsidRPr="00E93640">
        <w:rPr>
          <w:rFonts w:ascii="Consolas" w:eastAsia="Times New Roman" w:hAnsi="Consolas" w:cs="Consolas"/>
          <w:noProof w:val="0"/>
          <w:color w:val="0000FF"/>
          <w:sz w:val="16"/>
          <w:szCs w:val="16"/>
          <w:lang w:val="en-US" w:eastAsia="sv-SE"/>
          <w:rPrChange w:id="1899"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900" w:author="Stefan Eriksson" w:date="2012-06-26T14:21:00Z">
            <w:rPr>
              <w:rFonts w:ascii="Consolas" w:eastAsia="Times New Roman" w:hAnsi="Consolas" w:cs="Consolas"/>
              <w:noProof w:val="0"/>
              <w:color w:val="A31515"/>
              <w:sz w:val="16"/>
              <w:szCs w:val="16"/>
              <w:lang w:eastAsia="sv-SE"/>
            </w:rPr>
          </w:rPrChange>
        </w:rPr>
        <w:t>ns0:CancelExtendedConsentRequest</w:t>
      </w:r>
      <w:r w:rsidRPr="00E93640">
        <w:rPr>
          <w:rFonts w:ascii="Consolas" w:eastAsia="Times New Roman" w:hAnsi="Consolas" w:cs="Consolas"/>
          <w:noProof w:val="0"/>
          <w:color w:val="FF0000"/>
          <w:sz w:val="16"/>
          <w:szCs w:val="16"/>
          <w:lang w:val="en-US" w:eastAsia="sv-SE"/>
          <w:rPrChange w:id="1901" w:author="Stefan Eriksson" w:date="2012-06-26T14:21:00Z">
            <w:rPr>
              <w:rFonts w:ascii="Consolas" w:eastAsia="Times New Roman" w:hAnsi="Consolas" w:cs="Consolas"/>
              <w:noProof w:val="0"/>
              <w:color w:val="FF0000"/>
              <w:sz w:val="16"/>
              <w:szCs w:val="16"/>
              <w:lang w:eastAsia="sv-SE"/>
            </w:rPr>
          </w:rPrChange>
        </w:rPr>
        <w:t xml:space="preserve"> xmlns:ns0</w:t>
      </w:r>
      <w:r w:rsidRPr="00E93640">
        <w:rPr>
          <w:rFonts w:ascii="Consolas" w:eastAsia="Times New Roman" w:hAnsi="Consolas" w:cs="Consolas"/>
          <w:noProof w:val="0"/>
          <w:color w:val="0000FF"/>
          <w:sz w:val="16"/>
          <w:szCs w:val="16"/>
          <w:lang w:val="en-US" w:eastAsia="sv-SE"/>
          <w:rPrChange w:id="1902" w:author="Stefan Eriksson" w:date="2012-06-26T14:21:00Z">
            <w:rPr>
              <w:rFonts w:ascii="Consolas" w:eastAsia="Times New Roman" w:hAnsi="Consolas" w:cs="Consolas"/>
              <w:noProof w:val="0"/>
              <w:color w:val="0000FF"/>
              <w:sz w:val="16"/>
              <w:szCs w:val="16"/>
              <w:lang w:eastAsia="sv-SE"/>
            </w:rPr>
          </w:rPrChange>
        </w:rPr>
        <w:t>=</w:t>
      </w:r>
      <w:r w:rsidRPr="00E93640">
        <w:rPr>
          <w:rFonts w:ascii="Consolas" w:eastAsia="Times New Roman" w:hAnsi="Consolas" w:cs="Consolas"/>
          <w:noProof w:val="0"/>
          <w:color w:val="auto"/>
          <w:sz w:val="16"/>
          <w:szCs w:val="16"/>
          <w:lang w:val="en-US" w:eastAsia="sv-SE"/>
          <w:rPrChange w:id="1903"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1904" w:author="Stefan Eriksson" w:date="2012-06-26T14:21:00Z">
            <w:rPr>
              <w:rFonts w:ascii="Consolas" w:eastAsia="Times New Roman" w:hAnsi="Consolas" w:cs="Consolas"/>
              <w:noProof w:val="0"/>
              <w:color w:val="0000FF"/>
              <w:sz w:val="16"/>
              <w:szCs w:val="16"/>
              <w:lang w:eastAsia="sv-SE"/>
            </w:rPr>
          </w:rPrChange>
        </w:rPr>
        <w:t>urn:riv:ehr:patientconsent:administration:CancelExtendedConsentResponder:1</w:t>
      </w:r>
      <w:r w:rsidRPr="00E93640">
        <w:rPr>
          <w:rFonts w:ascii="Consolas" w:eastAsia="Times New Roman" w:hAnsi="Consolas" w:cs="Consolas"/>
          <w:noProof w:val="0"/>
          <w:color w:val="auto"/>
          <w:sz w:val="16"/>
          <w:szCs w:val="16"/>
          <w:lang w:val="en-US" w:eastAsia="sv-SE"/>
          <w:rPrChange w:id="1905"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FF0000"/>
          <w:sz w:val="16"/>
          <w:szCs w:val="16"/>
          <w:lang w:val="en-US" w:eastAsia="sv-SE"/>
          <w:rPrChange w:id="1906" w:author="Stefan Eriksson" w:date="2012-06-26T14:21:00Z">
            <w:rPr>
              <w:rFonts w:ascii="Consolas" w:eastAsia="Times New Roman" w:hAnsi="Consolas" w:cs="Consolas"/>
              <w:noProof w:val="0"/>
              <w:color w:val="FF0000"/>
              <w:sz w:val="16"/>
              <w:szCs w:val="16"/>
              <w:lang w:eastAsia="sv-SE"/>
            </w:rPr>
          </w:rPrChange>
        </w:rPr>
        <w:t xml:space="preserve"> xmlns:ns1</w:t>
      </w:r>
      <w:r w:rsidRPr="00E93640">
        <w:rPr>
          <w:rFonts w:ascii="Consolas" w:eastAsia="Times New Roman" w:hAnsi="Consolas" w:cs="Consolas"/>
          <w:noProof w:val="0"/>
          <w:color w:val="0000FF"/>
          <w:sz w:val="16"/>
          <w:szCs w:val="16"/>
          <w:lang w:val="en-US" w:eastAsia="sv-SE"/>
          <w:rPrChange w:id="1907" w:author="Stefan Eriksson" w:date="2012-06-26T14:21:00Z">
            <w:rPr>
              <w:rFonts w:ascii="Consolas" w:eastAsia="Times New Roman" w:hAnsi="Consolas" w:cs="Consolas"/>
              <w:noProof w:val="0"/>
              <w:color w:val="0000FF"/>
              <w:sz w:val="16"/>
              <w:szCs w:val="16"/>
              <w:lang w:eastAsia="sv-SE"/>
            </w:rPr>
          </w:rPrChange>
        </w:rPr>
        <w:t>=</w:t>
      </w:r>
      <w:r w:rsidRPr="00E93640">
        <w:rPr>
          <w:rFonts w:ascii="Consolas" w:eastAsia="Times New Roman" w:hAnsi="Consolas" w:cs="Consolas"/>
          <w:noProof w:val="0"/>
          <w:color w:val="auto"/>
          <w:sz w:val="16"/>
          <w:szCs w:val="16"/>
          <w:lang w:val="en-US" w:eastAsia="sv-SE"/>
          <w:rPrChange w:id="1908"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1909" w:author="Stefan Eriksson" w:date="2012-06-26T14:21:00Z">
            <w:rPr>
              <w:rFonts w:ascii="Consolas" w:eastAsia="Times New Roman" w:hAnsi="Consolas" w:cs="Consolas"/>
              <w:noProof w:val="0"/>
              <w:color w:val="0000FF"/>
              <w:sz w:val="16"/>
              <w:szCs w:val="16"/>
              <w:lang w:eastAsia="sv-SE"/>
            </w:rPr>
          </w:rPrChange>
        </w:rPr>
        <w:t>urn:riv:ehr:patientconsent:administration:1</w:t>
      </w:r>
      <w:r w:rsidRPr="00E93640">
        <w:rPr>
          <w:rFonts w:ascii="Consolas" w:eastAsia="Times New Roman" w:hAnsi="Consolas" w:cs="Consolas"/>
          <w:noProof w:val="0"/>
          <w:color w:val="auto"/>
          <w:sz w:val="16"/>
          <w:szCs w:val="16"/>
          <w:lang w:val="en-US" w:eastAsia="sv-SE"/>
          <w:rPrChange w:id="1910"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FF0000"/>
          <w:sz w:val="16"/>
          <w:szCs w:val="16"/>
          <w:lang w:val="en-US" w:eastAsia="sv-SE"/>
          <w:rPrChange w:id="1911" w:author="Stefan Eriksson" w:date="2012-06-26T14:21:00Z">
            <w:rPr>
              <w:rFonts w:ascii="Consolas" w:eastAsia="Times New Roman" w:hAnsi="Consolas" w:cs="Consolas"/>
              <w:noProof w:val="0"/>
              <w:color w:val="FF0000"/>
              <w:sz w:val="16"/>
              <w:szCs w:val="16"/>
              <w:lang w:eastAsia="sv-SE"/>
            </w:rPr>
          </w:rPrChange>
        </w:rPr>
        <w:t xml:space="preserve"> xmlns:ns2</w:t>
      </w:r>
      <w:r w:rsidRPr="00E93640">
        <w:rPr>
          <w:rFonts w:ascii="Consolas" w:eastAsia="Times New Roman" w:hAnsi="Consolas" w:cs="Consolas"/>
          <w:noProof w:val="0"/>
          <w:color w:val="0000FF"/>
          <w:sz w:val="16"/>
          <w:szCs w:val="16"/>
          <w:lang w:val="en-US" w:eastAsia="sv-SE"/>
          <w:rPrChange w:id="1912" w:author="Stefan Eriksson" w:date="2012-06-26T14:21:00Z">
            <w:rPr>
              <w:rFonts w:ascii="Consolas" w:eastAsia="Times New Roman" w:hAnsi="Consolas" w:cs="Consolas"/>
              <w:noProof w:val="0"/>
              <w:color w:val="0000FF"/>
              <w:sz w:val="16"/>
              <w:szCs w:val="16"/>
              <w:lang w:eastAsia="sv-SE"/>
            </w:rPr>
          </w:rPrChange>
        </w:rPr>
        <w:t>=</w:t>
      </w:r>
      <w:r w:rsidRPr="00E93640">
        <w:rPr>
          <w:rFonts w:ascii="Consolas" w:eastAsia="Times New Roman" w:hAnsi="Consolas" w:cs="Consolas"/>
          <w:noProof w:val="0"/>
          <w:color w:val="auto"/>
          <w:sz w:val="16"/>
          <w:szCs w:val="16"/>
          <w:lang w:val="en-US" w:eastAsia="sv-SE"/>
          <w:rPrChange w:id="1913"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1914" w:author="Stefan Eriksson" w:date="2012-06-26T14:21:00Z">
            <w:rPr>
              <w:rFonts w:ascii="Consolas" w:eastAsia="Times New Roman" w:hAnsi="Consolas" w:cs="Consolas"/>
              <w:noProof w:val="0"/>
              <w:color w:val="0000FF"/>
              <w:sz w:val="16"/>
              <w:szCs w:val="16"/>
              <w:lang w:eastAsia="sv-SE"/>
            </w:rPr>
          </w:rPrChange>
        </w:rPr>
        <w:t>urn:riv:ehr:common:1</w:t>
      </w:r>
      <w:r w:rsidRPr="00E93640">
        <w:rPr>
          <w:rFonts w:ascii="Consolas" w:eastAsia="Times New Roman" w:hAnsi="Consolas" w:cs="Consolas"/>
          <w:noProof w:val="0"/>
          <w:color w:val="auto"/>
          <w:sz w:val="16"/>
          <w:szCs w:val="16"/>
          <w:lang w:val="en-US" w:eastAsia="sv-SE"/>
          <w:rPrChange w:id="1915"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1916" w:author="Stefan Eriksson" w:date="2012-06-26T14:21:00Z">
            <w:rPr>
              <w:rFonts w:ascii="Consolas" w:eastAsia="Times New Roman" w:hAnsi="Consolas" w:cs="Consolas"/>
              <w:noProof w:val="0"/>
              <w:color w:val="0000FF"/>
              <w:sz w:val="16"/>
              <w:szCs w:val="16"/>
              <w:lang w:eastAsia="sv-SE"/>
            </w:rPr>
          </w:rPrChange>
        </w:rPr>
        <w:t>&gt;</w:t>
      </w:r>
    </w:p>
    <w:p w14:paraId="3F99CFC2" w14:textId="77777777" w:rsidR="00E93640" w:rsidRPr="00E93640" w:rsidRDefault="00E93640" w:rsidP="00E93640">
      <w:pPr>
        <w:ind w:left="440"/>
        <w:rPr>
          <w:lang w:val="en-US"/>
          <w:rPrChange w:id="1917" w:author="Stefan Eriksson" w:date="2012-06-26T14:21:00Z">
            <w:rPr/>
          </w:rPrChange>
        </w:rPr>
      </w:pPr>
      <w:r w:rsidRPr="00E93640">
        <w:rPr>
          <w:rFonts w:ascii="Consolas" w:eastAsia="Times New Roman" w:hAnsi="Consolas" w:cs="Consolas"/>
          <w:noProof w:val="0"/>
          <w:color w:val="0000FF"/>
          <w:sz w:val="16"/>
          <w:szCs w:val="16"/>
          <w:lang w:val="en-US" w:eastAsia="sv-SE"/>
          <w:rPrChange w:id="1918"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919" w:author="Stefan Eriksson" w:date="2012-06-26T14:21:00Z">
            <w:rPr>
              <w:rFonts w:ascii="Consolas" w:eastAsia="Times New Roman" w:hAnsi="Consolas" w:cs="Consolas"/>
              <w:noProof w:val="0"/>
              <w:color w:val="A31515"/>
              <w:sz w:val="16"/>
              <w:szCs w:val="16"/>
              <w:lang w:eastAsia="sv-SE"/>
            </w:rPr>
          </w:rPrChange>
        </w:rPr>
        <w:t>ns0</w:t>
      </w:r>
      <w:proofErr w:type="gramStart"/>
      <w:r w:rsidRPr="00E93640">
        <w:rPr>
          <w:rFonts w:ascii="Consolas" w:eastAsia="Times New Roman" w:hAnsi="Consolas" w:cs="Consolas"/>
          <w:noProof w:val="0"/>
          <w:color w:val="A31515"/>
          <w:sz w:val="16"/>
          <w:szCs w:val="16"/>
          <w:lang w:val="en-US" w:eastAsia="sv-SE"/>
          <w:rPrChange w:id="1920" w:author="Stefan Eriksson" w:date="2012-06-26T14:21:00Z">
            <w:rPr>
              <w:rFonts w:ascii="Consolas" w:eastAsia="Times New Roman" w:hAnsi="Consolas" w:cs="Consolas"/>
              <w:noProof w:val="0"/>
              <w:color w:val="A31515"/>
              <w:sz w:val="16"/>
              <w:szCs w:val="16"/>
              <w:lang w:eastAsia="sv-SE"/>
            </w:rPr>
          </w:rPrChange>
        </w:rPr>
        <w:t>:AssertionId</w:t>
      </w:r>
      <w:proofErr w:type="gramEnd"/>
      <w:r w:rsidRPr="00E93640">
        <w:rPr>
          <w:rFonts w:ascii="Consolas" w:eastAsia="Times New Roman" w:hAnsi="Consolas" w:cs="Consolas"/>
          <w:noProof w:val="0"/>
          <w:color w:val="0000FF"/>
          <w:sz w:val="16"/>
          <w:szCs w:val="16"/>
          <w:lang w:val="en-US" w:eastAsia="sv-SE"/>
          <w:rPrChange w:id="1921"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1922"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1923"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924" w:author="Stefan Eriksson" w:date="2012-06-26T14:21:00Z">
            <w:rPr>
              <w:rFonts w:ascii="Consolas" w:eastAsia="Times New Roman" w:hAnsi="Consolas" w:cs="Consolas"/>
              <w:noProof w:val="0"/>
              <w:color w:val="A31515"/>
              <w:sz w:val="16"/>
              <w:szCs w:val="16"/>
              <w:lang w:eastAsia="sv-SE"/>
            </w:rPr>
          </w:rPrChange>
        </w:rPr>
        <w:t>ns0:AssertionId</w:t>
      </w:r>
      <w:r w:rsidRPr="00E93640">
        <w:rPr>
          <w:rFonts w:ascii="Consolas" w:eastAsia="Times New Roman" w:hAnsi="Consolas" w:cs="Consolas"/>
          <w:noProof w:val="0"/>
          <w:color w:val="0000FF"/>
          <w:sz w:val="16"/>
          <w:szCs w:val="16"/>
          <w:lang w:val="en-US" w:eastAsia="sv-SE"/>
          <w:rPrChange w:id="1925" w:author="Stefan Eriksson" w:date="2012-06-26T14:21:00Z">
            <w:rPr>
              <w:rFonts w:ascii="Consolas" w:eastAsia="Times New Roman" w:hAnsi="Consolas" w:cs="Consolas"/>
              <w:noProof w:val="0"/>
              <w:color w:val="0000FF"/>
              <w:sz w:val="16"/>
              <w:szCs w:val="16"/>
              <w:lang w:eastAsia="sv-SE"/>
            </w:rPr>
          </w:rPrChange>
        </w:rPr>
        <w:t>&gt;</w:t>
      </w:r>
    </w:p>
    <w:p w14:paraId="0AC42E3B" w14:textId="77777777" w:rsidR="00E93640" w:rsidRPr="00E93640" w:rsidRDefault="00E93640" w:rsidP="00E93640">
      <w:pPr>
        <w:ind w:left="440"/>
        <w:rPr>
          <w:lang w:val="en-US"/>
          <w:rPrChange w:id="1926" w:author="Stefan Eriksson" w:date="2012-06-26T14:21:00Z">
            <w:rPr/>
          </w:rPrChange>
        </w:rPr>
      </w:pPr>
      <w:r w:rsidRPr="00E93640">
        <w:rPr>
          <w:rFonts w:ascii="Consolas" w:eastAsia="Times New Roman" w:hAnsi="Consolas" w:cs="Consolas"/>
          <w:noProof w:val="0"/>
          <w:color w:val="0000FF"/>
          <w:sz w:val="16"/>
          <w:szCs w:val="16"/>
          <w:lang w:val="en-US" w:eastAsia="sv-SE"/>
          <w:rPrChange w:id="1927"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928" w:author="Stefan Eriksson" w:date="2012-06-26T14:21:00Z">
            <w:rPr>
              <w:rFonts w:ascii="Consolas" w:eastAsia="Times New Roman" w:hAnsi="Consolas" w:cs="Consolas"/>
              <w:noProof w:val="0"/>
              <w:color w:val="A31515"/>
              <w:sz w:val="16"/>
              <w:szCs w:val="16"/>
              <w:lang w:eastAsia="sv-SE"/>
            </w:rPr>
          </w:rPrChange>
        </w:rPr>
        <w:t>ns0</w:t>
      </w:r>
      <w:proofErr w:type="gramStart"/>
      <w:r w:rsidRPr="00E93640">
        <w:rPr>
          <w:rFonts w:ascii="Consolas" w:eastAsia="Times New Roman" w:hAnsi="Consolas" w:cs="Consolas"/>
          <w:noProof w:val="0"/>
          <w:color w:val="A31515"/>
          <w:sz w:val="16"/>
          <w:szCs w:val="16"/>
          <w:lang w:val="en-US" w:eastAsia="sv-SE"/>
          <w:rPrChange w:id="1929" w:author="Stefan Eriksson" w:date="2012-06-26T14:21:00Z">
            <w:rPr>
              <w:rFonts w:ascii="Consolas" w:eastAsia="Times New Roman" w:hAnsi="Consolas" w:cs="Consolas"/>
              <w:noProof w:val="0"/>
              <w:color w:val="A31515"/>
              <w:sz w:val="16"/>
              <w:szCs w:val="16"/>
              <w:lang w:eastAsia="sv-SE"/>
            </w:rPr>
          </w:rPrChange>
        </w:rPr>
        <w:t>:CancellationAction</w:t>
      </w:r>
      <w:proofErr w:type="gramEnd"/>
      <w:r w:rsidRPr="00E93640">
        <w:rPr>
          <w:rFonts w:ascii="Consolas" w:eastAsia="Times New Roman" w:hAnsi="Consolas" w:cs="Consolas"/>
          <w:noProof w:val="0"/>
          <w:color w:val="0000FF"/>
          <w:sz w:val="16"/>
          <w:szCs w:val="16"/>
          <w:lang w:val="en-US" w:eastAsia="sv-SE"/>
          <w:rPrChange w:id="1930" w:author="Stefan Eriksson" w:date="2012-06-26T14:21:00Z">
            <w:rPr>
              <w:rFonts w:ascii="Consolas" w:eastAsia="Times New Roman" w:hAnsi="Consolas" w:cs="Consolas"/>
              <w:noProof w:val="0"/>
              <w:color w:val="0000FF"/>
              <w:sz w:val="16"/>
              <w:szCs w:val="16"/>
              <w:lang w:eastAsia="sv-SE"/>
            </w:rPr>
          </w:rPrChange>
        </w:rPr>
        <w:t>&gt;</w:t>
      </w:r>
    </w:p>
    <w:p w14:paraId="232E3E5D" w14:textId="77777777" w:rsidR="00E93640" w:rsidRPr="00E93640" w:rsidRDefault="00E93640" w:rsidP="00E93640">
      <w:pPr>
        <w:ind w:left="880"/>
        <w:rPr>
          <w:lang w:val="en-US"/>
          <w:rPrChange w:id="1931" w:author="Stefan Eriksson" w:date="2012-06-26T14:21:00Z">
            <w:rPr/>
          </w:rPrChange>
        </w:rPr>
      </w:pPr>
      <w:r w:rsidRPr="00E93640">
        <w:rPr>
          <w:rFonts w:ascii="Consolas" w:eastAsia="Times New Roman" w:hAnsi="Consolas" w:cs="Consolas"/>
          <w:noProof w:val="0"/>
          <w:color w:val="0000FF"/>
          <w:sz w:val="16"/>
          <w:szCs w:val="16"/>
          <w:lang w:val="en-US" w:eastAsia="sv-SE"/>
          <w:rPrChange w:id="1932" w:author="Stefan Eriksson" w:date="2012-06-26T14:21:00Z">
            <w:rPr>
              <w:rFonts w:ascii="Consolas" w:eastAsia="Times New Roman" w:hAnsi="Consolas" w:cs="Consolas"/>
              <w:noProof w:val="0"/>
              <w:color w:val="0000FF"/>
              <w:sz w:val="16"/>
              <w:szCs w:val="16"/>
              <w:lang w:eastAsia="sv-SE"/>
            </w:rPr>
          </w:rPrChange>
        </w:rPr>
        <w:lastRenderedPageBreak/>
        <w:t>&lt;</w:t>
      </w:r>
      <w:r w:rsidRPr="00E93640">
        <w:rPr>
          <w:rFonts w:ascii="Consolas" w:eastAsia="Times New Roman" w:hAnsi="Consolas" w:cs="Consolas"/>
          <w:noProof w:val="0"/>
          <w:color w:val="A31515"/>
          <w:sz w:val="16"/>
          <w:szCs w:val="16"/>
          <w:lang w:val="en-US" w:eastAsia="sv-SE"/>
          <w:rPrChange w:id="1933" w:author="Stefan Eriksson" w:date="2012-06-26T14:21:00Z">
            <w:rPr>
              <w:rFonts w:ascii="Consolas" w:eastAsia="Times New Roman" w:hAnsi="Consolas" w:cs="Consolas"/>
              <w:noProof w:val="0"/>
              <w:color w:val="A31515"/>
              <w:sz w:val="16"/>
              <w:szCs w:val="16"/>
              <w:lang w:eastAsia="sv-SE"/>
            </w:rPr>
          </w:rPrChange>
        </w:rPr>
        <w:t>ns2</w:t>
      </w:r>
      <w:proofErr w:type="gramStart"/>
      <w:r w:rsidRPr="00E93640">
        <w:rPr>
          <w:rFonts w:ascii="Consolas" w:eastAsia="Times New Roman" w:hAnsi="Consolas" w:cs="Consolas"/>
          <w:noProof w:val="0"/>
          <w:color w:val="A31515"/>
          <w:sz w:val="16"/>
          <w:szCs w:val="16"/>
          <w:lang w:val="en-US" w:eastAsia="sv-SE"/>
          <w:rPrChange w:id="1934" w:author="Stefan Eriksson" w:date="2012-06-26T14:21:00Z">
            <w:rPr>
              <w:rFonts w:ascii="Consolas" w:eastAsia="Times New Roman" w:hAnsi="Consolas" w:cs="Consolas"/>
              <w:noProof w:val="0"/>
              <w:color w:val="A31515"/>
              <w:sz w:val="16"/>
              <w:szCs w:val="16"/>
              <w:lang w:eastAsia="sv-SE"/>
            </w:rPr>
          </w:rPrChange>
        </w:rPr>
        <w:t>:RequestDate</w:t>
      </w:r>
      <w:proofErr w:type="gramEnd"/>
      <w:r w:rsidRPr="00E93640">
        <w:rPr>
          <w:rFonts w:ascii="Consolas" w:eastAsia="Times New Roman" w:hAnsi="Consolas" w:cs="Consolas"/>
          <w:noProof w:val="0"/>
          <w:color w:val="0000FF"/>
          <w:sz w:val="16"/>
          <w:szCs w:val="16"/>
          <w:lang w:val="en-US" w:eastAsia="sv-SE"/>
          <w:rPrChange w:id="1935"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1936"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1937"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938" w:author="Stefan Eriksson" w:date="2012-06-26T14:21:00Z">
            <w:rPr>
              <w:rFonts w:ascii="Consolas" w:eastAsia="Times New Roman" w:hAnsi="Consolas" w:cs="Consolas"/>
              <w:noProof w:val="0"/>
              <w:color w:val="A31515"/>
              <w:sz w:val="16"/>
              <w:szCs w:val="16"/>
              <w:lang w:eastAsia="sv-SE"/>
            </w:rPr>
          </w:rPrChange>
        </w:rPr>
        <w:t>ns2:RequestDate</w:t>
      </w:r>
      <w:r w:rsidRPr="00E93640">
        <w:rPr>
          <w:rFonts w:ascii="Consolas" w:eastAsia="Times New Roman" w:hAnsi="Consolas" w:cs="Consolas"/>
          <w:noProof w:val="0"/>
          <w:color w:val="0000FF"/>
          <w:sz w:val="16"/>
          <w:szCs w:val="16"/>
          <w:lang w:val="en-US" w:eastAsia="sv-SE"/>
          <w:rPrChange w:id="1939" w:author="Stefan Eriksson" w:date="2012-06-26T14:21:00Z">
            <w:rPr>
              <w:rFonts w:ascii="Consolas" w:eastAsia="Times New Roman" w:hAnsi="Consolas" w:cs="Consolas"/>
              <w:noProof w:val="0"/>
              <w:color w:val="0000FF"/>
              <w:sz w:val="16"/>
              <w:szCs w:val="16"/>
              <w:lang w:eastAsia="sv-SE"/>
            </w:rPr>
          </w:rPrChange>
        </w:rPr>
        <w:t>&gt;</w:t>
      </w:r>
    </w:p>
    <w:p w14:paraId="401B40B7" w14:textId="77777777" w:rsidR="00E93640" w:rsidRPr="00E93640" w:rsidRDefault="00E93640" w:rsidP="00E93640">
      <w:pPr>
        <w:ind w:left="880"/>
        <w:rPr>
          <w:lang w:val="en-US"/>
          <w:rPrChange w:id="1940" w:author="Stefan Eriksson" w:date="2012-06-26T14:21:00Z">
            <w:rPr/>
          </w:rPrChange>
        </w:rPr>
      </w:pPr>
      <w:r w:rsidRPr="00E93640">
        <w:rPr>
          <w:rFonts w:ascii="Consolas" w:eastAsia="Times New Roman" w:hAnsi="Consolas" w:cs="Consolas"/>
          <w:noProof w:val="0"/>
          <w:color w:val="0000FF"/>
          <w:sz w:val="16"/>
          <w:szCs w:val="16"/>
          <w:lang w:val="en-US" w:eastAsia="sv-SE"/>
          <w:rPrChange w:id="1941"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942" w:author="Stefan Eriksson" w:date="2012-06-26T14:21:00Z">
            <w:rPr>
              <w:rFonts w:ascii="Consolas" w:eastAsia="Times New Roman" w:hAnsi="Consolas" w:cs="Consolas"/>
              <w:noProof w:val="0"/>
              <w:color w:val="A31515"/>
              <w:sz w:val="16"/>
              <w:szCs w:val="16"/>
              <w:lang w:eastAsia="sv-SE"/>
            </w:rPr>
          </w:rPrChange>
        </w:rPr>
        <w:t>ns2</w:t>
      </w:r>
      <w:proofErr w:type="gramStart"/>
      <w:r w:rsidRPr="00E93640">
        <w:rPr>
          <w:rFonts w:ascii="Consolas" w:eastAsia="Times New Roman" w:hAnsi="Consolas" w:cs="Consolas"/>
          <w:noProof w:val="0"/>
          <w:color w:val="A31515"/>
          <w:sz w:val="16"/>
          <w:szCs w:val="16"/>
          <w:lang w:val="en-US" w:eastAsia="sv-SE"/>
          <w:rPrChange w:id="1943" w:author="Stefan Eriksson" w:date="2012-06-26T14:21:00Z">
            <w:rPr>
              <w:rFonts w:ascii="Consolas" w:eastAsia="Times New Roman" w:hAnsi="Consolas" w:cs="Consolas"/>
              <w:noProof w:val="0"/>
              <w:color w:val="A31515"/>
              <w:sz w:val="16"/>
              <w:szCs w:val="16"/>
              <w:lang w:eastAsia="sv-SE"/>
            </w:rPr>
          </w:rPrChange>
        </w:rPr>
        <w:t>:RequestedBy</w:t>
      </w:r>
      <w:proofErr w:type="gramEnd"/>
      <w:r w:rsidRPr="00E93640">
        <w:rPr>
          <w:rFonts w:ascii="Consolas" w:eastAsia="Times New Roman" w:hAnsi="Consolas" w:cs="Consolas"/>
          <w:noProof w:val="0"/>
          <w:color w:val="0000FF"/>
          <w:sz w:val="16"/>
          <w:szCs w:val="16"/>
          <w:lang w:val="en-US" w:eastAsia="sv-SE"/>
          <w:rPrChange w:id="1944" w:author="Stefan Eriksson" w:date="2012-06-26T14:21:00Z">
            <w:rPr>
              <w:rFonts w:ascii="Consolas" w:eastAsia="Times New Roman" w:hAnsi="Consolas" w:cs="Consolas"/>
              <w:noProof w:val="0"/>
              <w:color w:val="0000FF"/>
              <w:sz w:val="16"/>
              <w:szCs w:val="16"/>
              <w:lang w:eastAsia="sv-SE"/>
            </w:rPr>
          </w:rPrChange>
        </w:rPr>
        <w:t>&gt;</w:t>
      </w:r>
    </w:p>
    <w:p w14:paraId="708E7888" w14:textId="77777777" w:rsidR="00E93640" w:rsidRPr="00E93640" w:rsidRDefault="00E93640" w:rsidP="00E93640">
      <w:pPr>
        <w:ind w:left="1320"/>
        <w:rPr>
          <w:lang w:val="en-US"/>
          <w:rPrChange w:id="1945" w:author="Stefan Eriksson" w:date="2012-06-26T14:21:00Z">
            <w:rPr/>
          </w:rPrChange>
        </w:rPr>
      </w:pPr>
      <w:r w:rsidRPr="00E93640">
        <w:rPr>
          <w:rFonts w:ascii="Consolas" w:eastAsia="Times New Roman" w:hAnsi="Consolas" w:cs="Consolas"/>
          <w:noProof w:val="0"/>
          <w:color w:val="0000FF"/>
          <w:sz w:val="16"/>
          <w:szCs w:val="16"/>
          <w:lang w:val="en-US" w:eastAsia="sv-SE"/>
          <w:rPrChange w:id="1946"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947" w:author="Stefan Eriksson" w:date="2012-06-26T14:21:00Z">
            <w:rPr>
              <w:rFonts w:ascii="Consolas" w:eastAsia="Times New Roman" w:hAnsi="Consolas" w:cs="Consolas"/>
              <w:noProof w:val="0"/>
              <w:color w:val="A31515"/>
              <w:sz w:val="16"/>
              <w:szCs w:val="16"/>
              <w:lang w:eastAsia="sv-SE"/>
            </w:rPr>
          </w:rPrChange>
        </w:rPr>
        <w:t>ns2</w:t>
      </w:r>
      <w:proofErr w:type="gramStart"/>
      <w:r w:rsidRPr="00E93640">
        <w:rPr>
          <w:rFonts w:ascii="Consolas" w:eastAsia="Times New Roman" w:hAnsi="Consolas" w:cs="Consolas"/>
          <w:noProof w:val="0"/>
          <w:color w:val="A31515"/>
          <w:sz w:val="16"/>
          <w:szCs w:val="16"/>
          <w:lang w:val="en-US" w:eastAsia="sv-SE"/>
          <w:rPrChange w:id="1948" w:author="Stefan Eriksson" w:date="2012-06-26T14:21:00Z">
            <w:rPr>
              <w:rFonts w:ascii="Consolas" w:eastAsia="Times New Roman" w:hAnsi="Consolas" w:cs="Consolas"/>
              <w:noProof w:val="0"/>
              <w:color w:val="A31515"/>
              <w:sz w:val="16"/>
              <w:szCs w:val="16"/>
              <w:lang w:eastAsia="sv-SE"/>
            </w:rPr>
          </w:rPrChange>
        </w:rPr>
        <w:t>:EmployeeId</w:t>
      </w:r>
      <w:proofErr w:type="gramEnd"/>
      <w:r w:rsidRPr="00E93640">
        <w:rPr>
          <w:rFonts w:ascii="Consolas" w:eastAsia="Times New Roman" w:hAnsi="Consolas" w:cs="Consolas"/>
          <w:noProof w:val="0"/>
          <w:color w:val="0000FF"/>
          <w:sz w:val="16"/>
          <w:szCs w:val="16"/>
          <w:lang w:val="en-US" w:eastAsia="sv-SE"/>
          <w:rPrChange w:id="1949"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1950"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1951"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952" w:author="Stefan Eriksson" w:date="2012-06-26T14:21:00Z">
            <w:rPr>
              <w:rFonts w:ascii="Consolas" w:eastAsia="Times New Roman" w:hAnsi="Consolas" w:cs="Consolas"/>
              <w:noProof w:val="0"/>
              <w:color w:val="A31515"/>
              <w:sz w:val="16"/>
              <w:szCs w:val="16"/>
              <w:lang w:eastAsia="sv-SE"/>
            </w:rPr>
          </w:rPrChange>
        </w:rPr>
        <w:t>ns2:EmployeeId</w:t>
      </w:r>
      <w:r w:rsidRPr="00E93640">
        <w:rPr>
          <w:rFonts w:ascii="Consolas" w:eastAsia="Times New Roman" w:hAnsi="Consolas" w:cs="Consolas"/>
          <w:noProof w:val="0"/>
          <w:color w:val="0000FF"/>
          <w:sz w:val="16"/>
          <w:szCs w:val="16"/>
          <w:lang w:val="en-US" w:eastAsia="sv-SE"/>
          <w:rPrChange w:id="1953" w:author="Stefan Eriksson" w:date="2012-06-26T14:21:00Z">
            <w:rPr>
              <w:rFonts w:ascii="Consolas" w:eastAsia="Times New Roman" w:hAnsi="Consolas" w:cs="Consolas"/>
              <w:noProof w:val="0"/>
              <w:color w:val="0000FF"/>
              <w:sz w:val="16"/>
              <w:szCs w:val="16"/>
              <w:lang w:eastAsia="sv-SE"/>
            </w:rPr>
          </w:rPrChange>
        </w:rPr>
        <w:t>&gt;</w:t>
      </w:r>
    </w:p>
    <w:p w14:paraId="24B2E142" w14:textId="77777777" w:rsidR="00E93640" w:rsidRPr="00E93640" w:rsidRDefault="00E93640" w:rsidP="00E93640">
      <w:pPr>
        <w:ind w:left="1320"/>
        <w:rPr>
          <w:lang w:val="en-US"/>
          <w:rPrChange w:id="1954" w:author="Stefan Eriksson" w:date="2012-06-26T14:21:00Z">
            <w:rPr/>
          </w:rPrChange>
        </w:rPr>
      </w:pPr>
      <w:proofErr w:type="gramStart"/>
      <w:r w:rsidRPr="00E93640">
        <w:rPr>
          <w:rFonts w:ascii="Consolas" w:eastAsia="Times New Roman" w:hAnsi="Consolas" w:cs="Consolas"/>
          <w:noProof w:val="0"/>
          <w:color w:val="0000FF"/>
          <w:sz w:val="16"/>
          <w:szCs w:val="16"/>
          <w:lang w:val="en-US" w:eastAsia="sv-SE"/>
          <w:rPrChange w:id="1955" w:author="Stefan Eriksson" w:date="2012-06-26T14:21:00Z">
            <w:rPr>
              <w:rFonts w:ascii="Consolas" w:eastAsia="Times New Roman" w:hAnsi="Consolas" w:cs="Consolas"/>
              <w:noProof w:val="0"/>
              <w:color w:val="0000FF"/>
              <w:sz w:val="16"/>
              <w:szCs w:val="16"/>
              <w:lang w:eastAsia="sv-SE"/>
            </w:rPr>
          </w:rPrChange>
        </w:rPr>
        <w:t>&lt;!--</w:t>
      </w:r>
      <w:proofErr w:type="gramEnd"/>
      <w:r w:rsidRPr="00E93640">
        <w:rPr>
          <w:rFonts w:ascii="Consolas" w:eastAsia="Times New Roman" w:hAnsi="Consolas" w:cs="Consolas"/>
          <w:noProof w:val="0"/>
          <w:color w:val="0000FF"/>
          <w:sz w:val="16"/>
          <w:szCs w:val="16"/>
          <w:lang w:val="en-US" w:eastAsia="sv-SE"/>
          <w:rPrChange w:id="1956" w:author="Stefan Eriksson" w:date="2012-06-26T14:21:00Z">
            <w:rPr>
              <w:rFonts w:ascii="Consolas" w:eastAsia="Times New Roman" w:hAnsi="Consolas" w:cs="Consolas"/>
              <w:noProof w:val="0"/>
              <w:color w:val="0000FF"/>
              <w:sz w:val="16"/>
              <w:szCs w:val="16"/>
              <w:lang w:eastAsia="sv-SE"/>
            </w:rPr>
          </w:rPrChange>
        </w:rPr>
        <w:t xml:space="preserve"> </w:t>
      </w:r>
      <w:r w:rsidRPr="00E93640">
        <w:rPr>
          <w:rFonts w:ascii="Consolas" w:eastAsia="Times New Roman" w:hAnsi="Consolas" w:cs="Consolas"/>
          <w:noProof w:val="0"/>
          <w:color w:val="008000"/>
          <w:sz w:val="16"/>
          <w:szCs w:val="16"/>
          <w:lang w:val="en-US" w:eastAsia="sv-SE"/>
          <w:rPrChange w:id="1957" w:author="Stefan Eriksson" w:date="2012-06-26T14:21:00Z">
            <w:rPr>
              <w:rFonts w:ascii="Consolas" w:eastAsia="Times New Roman" w:hAnsi="Consolas" w:cs="Consolas"/>
              <w:noProof w:val="0"/>
              <w:color w:val="008000"/>
              <w:sz w:val="16"/>
              <w:szCs w:val="16"/>
              <w:lang w:eastAsia="sv-SE"/>
            </w:rPr>
          </w:rPrChange>
        </w:rPr>
        <w:t>Optional</w:t>
      </w:r>
      <w:r w:rsidRPr="00E93640">
        <w:rPr>
          <w:rFonts w:ascii="Consolas" w:eastAsia="Times New Roman" w:hAnsi="Consolas" w:cs="Consolas"/>
          <w:noProof w:val="0"/>
          <w:color w:val="0000FF"/>
          <w:sz w:val="16"/>
          <w:szCs w:val="16"/>
          <w:lang w:val="en-US" w:eastAsia="sv-SE"/>
          <w:rPrChange w:id="1958" w:author="Stefan Eriksson" w:date="2012-06-26T14:21:00Z">
            <w:rPr>
              <w:rFonts w:ascii="Consolas" w:eastAsia="Times New Roman" w:hAnsi="Consolas" w:cs="Consolas"/>
              <w:noProof w:val="0"/>
              <w:color w:val="0000FF"/>
              <w:sz w:val="16"/>
              <w:szCs w:val="16"/>
              <w:lang w:eastAsia="sv-SE"/>
            </w:rPr>
          </w:rPrChange>
        </w:rPr>
        <w:t xml:space="preserve"> --&gt;</w:t>
      </w:r>
    </w:p>
    <w:p w14:paraId="7D78715F" w14:textId="77777777" w:rsidR="00E93640" w:rsidRPr="00E93640" w:rsidRDefault="00E93640" w:rsidP="00E93640">
      <w:pPr>
        <w:ind w:left="1320"/>
        <w:rPr>
          <w:lang w:val="en-US"/>
          <w:rPrChange w:id="1959" w:author="Stefan Eriksson" w:date="2012-06-26T14:21:00Z">
            <w:rPr/>
          </w:rPrChange>
        </w:rPr>
      </w:pPr>
      <w:r w:rsidRPr="00E93640">
        <w:rPr>
          <w:rFonts w:ascii="Consolas" w:eastAsia="Times New Roman" w:hAnsi="Consolas" w:cs="Consolas"/>
          <w:noProof w:val="0"/>
          <w:color w:val="0000FF"/>
          <w:sz w:val="16"/>
          <w:szCs w:val="16"/>
          <w:lang w:val="en-US" w:eastAsia="sv-SE"/>
          <w:rPrChange w:id="1960"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961" w:author="Stefan Eriksson" w:date="2012-06-26T14:21:00Z">
            <w:rPr>
              <w:rFonts w:ascii="Consolas" w:eastAsia="Times New Roman" w:hAnsi="Consolas" w:cs="Consolas"/>
              <w:noProof w:val="0"/>
              <w:color w:val="A31515"/>
              <w:sz w:val="16"/>
              <w:szCs w:val="16"/>
              <w:lang w:eastAsia="sv-SE"/>
            </w:rPr>
          </w:rPrChange>
        </w:rPr>
        <w:t>ns2</w:t>
      </w:r>
      <w:proofErr w:type="gramStart"/>
      <w:r w:rsidRPr="00E93640">
        <w:rPr>
          <w:rFonts w:ascii="Consolas" w:eastAsia="Times New Roman" w:hAnsi="Consolas" w:cs="Consolas"/>
          <w:noProof w:val="0"/>
          <w:color w:val="A31515"/>
          <w:sz w:val="16"/>
          <w:szCs w:val="16"/>
          <w:lang w:val="en-US" w:eastAsia="sv-SE"/>
          <w:rPrChange w:id="1962" w:author="Stefan Eriksson" w:date="2012-06-26T14:21:00Z">
            <w:rPr>
              <w:rFonts w:ascii="Consolas" w:eastAsia="Times New Roman" w:hAnsi="Consolas" w:cs="Consolas"/>
              <w:noProof w:val="0"/>
              <w:color w:val="A31515"/>
              <w:sz w:val="16"/>
              <w:szCs w:val="16"/>
              <w:lang w:eastAsia="sv-SE"/>
            </w:rPr>
          </w:rPrChange>
        </w:rPr>
        <w:t>:AssignmentId</w:t>
      </w:r>
      <w:proofErr w:type="gramEnd"/>
      <w:r w:rsidRPr="00E93640">
        <w:rPr>
          <w:rFonts w:ascii="Consolas" w:eastAsia="Times New Roman" w:hAnsi="Consolas" w:cs="Consolas"/>
          <w:noProof w:val="0"/>
          <w:color w:val="0000FF"/>
          <w:sz w:val="16"/>
          <w:szCs w:val="16"/>
          <w:lang w:val="en-US" w:eastAsia="sv-SE"/>
          <w:rPrChange w:id="1963"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1964"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1965"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966" w:author="Stefan Eriksson" w:date="2012-06-26T14:21:00Z">
            <w:rPr>
              <w:rFonts w:ascii="Consolas" w:eastAsia="Times New Roman" w:hAnsi="Consolas" w:cs="Consolas"/>
              <w:noProof w:val="0"/>
              <w:color w:val="A31515"/>
              <w:sz w:val="16"/>
              <w:szCs w:val="16"/>
              <w:lang w:eastAsia="sv-SE"/>
            </w:rPr>
          </w:rPrChange>
        </w:rPr>
        <w:t>ns2:AssignmentId</w:t>
      </w:r>
      <w:r w:rsidRPr="00E93640">
        <w:rPr>
          <w:rFonts w:ascii="Consolas" w:eastAsia="Times New Roman" w:hAnsi="Consolas" w:cs="Consolas"/>
          <w:noProof w:val="0"/>
          <w:color w:val="0000FF"/>
          <w:sz w:val="16"/>
          <w:szCs w:val="16"/>
          <w:lang w:val="en-US" w:eastAsia="sv-SE"/>
          <w:rPrChange w:id="1967" w:author="Stefan Eriksson" w:date="2012-06-26T14:21:00Z">
            <w:rPr>
              <w:rFonts w:ascii="Consolas" w:eastAsia="Times New Roman" w:hAnsi="Consolas" w:cs="Consolas"/>
              <w:noProof w:val="0"/>
              <w:color w:val="0000FF"/>
              <w:sz w:val="16"/>
              <w:szCs w:val="16"/>
              <w:lang w:eastAsia="sv-SE"/>
            </w:rPr>
          </w:rPrChange>
        </w:rPr>
        <w:t>&gt;</w:t>
      </w:r>
    </w:p>
    <w:p w14:paraId="10A245E5" w14:textId="77777777" w:rsidR="00E93640" w:rsidRPr="00E93640" w:rsidRDefault="00E93640" w:rsidP="00E93640">
      <w:pPr>
        <w:ind w:left="1320"/>
        <w:rPr>
          <w:lang w:val="en-US"/>
          <w:rPrChange w:id="1968" w:author="Stefan Eriksson" w:date="2012-06-26T14:21:00Z">
            <w:rPr/>
          </w:rPrChange>
        </w:rPr>
      </w:pPr>
      <w:proofErr w:type="gramStart"/>
      <w:r w:rsidRPr="00E93640">
        <w:rPr>
          <w:rFonts w:ascii="Consolas" w:eastAsia="Times New Roman" w:hAnsi="Consolas" w:cs="Consolas"/>
          <w:noProof w:val="0"/>
          <w:color w:val="0000FF"/>
          <w:sz w:val="16"/>
          <w:szCs w:val="16"/>
          <w:lang w:val="en-US" w:eastAsia="sv-SE"/>
          <w:rPrChange w:id="1969" w:author="Stefan Eriksson" w:date="2012-06-26T14:21:00Z">
            <w:rPr>
              <w:rFonts w:ascii="Consolas" w:eastAsia="Times New Roman" w:hAnsi="Consolas" w:cs="Consolas"/>
              <w:noProof w:val="0"/>
              <w:color w:val="0000FF"/>
              <w:sz w:val="16"/>
              <w:szCs w:val="16"/>
              <w:lang w:eastAsia="sv-SE"/>
            </w:rPr>
          </w:rPrChange>
        </w:rPr>
        <w:t>&lt;!--</w:t>
      </w:r>
      <w:proofErr w:type="gramEnd"/>
      <w:r w:rsidRPr="00E93640">
        <w:rPr>
          <w:rFonts w:ascii="Consolas" w:eastAsia="Times New Roman" w:hAnsi="Consolas" w:cs="Consolas"/>
          <w:noProof w:val="0"/>
          <w:color w:val="0000FF"/>
          <w:sz w:val="16"/>
          <w:szCs w:val="16"/>
          <w:lang w:val="en-US" w:eastAsia="sv-SE"/>
          <w:rPrChange w:id="1970" w:author="Stefan Eriksson" w:date="2012-06-26T14:21:00Z">
            <w:rPr>
              <w:rFonts w:ascii="Consolas" w:eastAsia="Times New Roman" w:hAnsi="Consolas" w:cs="Consolas"/>
              <w:noProof w:val="0"/>
              <w:color w:val="0000FF"/>
              <w:sz w:val="16"/>
              <w:szCs w:val="16"/>
              <w:lang w:eastAsia="sv-SE"/>
            </w:rPr>
          </w:rPrChange>
        </w:rPr>
        <w:t xml:space="preserve"> </w:t>
      </w:r>
      <w:r w:rsidRPr="00E93640">
        <w:rPr>
          <w:rFonts w:ascii="Consolas" w:eastAsia="Times New Roman" w:hAnsi="Consolas" w:cs="Consolas"/>
          <w:noProof w:val="0"/>
          <w:color w:val="008000"/>
          <w:sz w:val="16"/>
          <w:szCs w:val="16"/>
          <w:lang w:val="en-US" w:eastAsia="sv-SE"/>
          <w:rPrChange w:id="1971" w:author="Stefan Eriksson" w:date="2012-06-26T14:21:00Z">
            <w:rPr>
              <w:rFonts w:ascii="Consolas" w:eastAsia="Times New Roman" w:hAnsi="Consolas" w:cs="Consolas"/>
              <w:noProof w:val="0"/>
              <w:color w:val="008000"/>
              <w:sz w:val="16"/>
              <w:szCs w:val="16"/>
              <w:lang w:eastAsia="sv-SE"/>
            </w:rPr>
          </w:rPrChange>
        </w:rPr>
        <w:t>Optional</w:t>
      </w:r>
      <w:r w:rsidRPr="00E93640">
        <w:rPr>
          <w:rFonts w:ascii="Consolas" w:eastAsia="Times New Roman" w:hAnsi="Consolas" w:cs="Consolas"/>
          <w:noProof w:val="0"/>
          <w:color w:val="0000FF"/>
          <w:sz w:val="16"/>
          <w:szCs w:val="16"/>
          <w:lang w:val="en-US" w:eastAsia="sv-SE"/>
          <w:rPrChange w:id="1972" w:author="Stefan Eriksson" w:date="2012-06-26T14:21:00Z">
            <w:rPr>
              <w:rFonts w:ascii="Consolas" w:eastAsia="Times New Roman" w:hAnsi="Consolas" w:cs="Consolas"/>
              <w:noProof w:val="0"/>
              <w:color w:val="0000FF"/>
              <w:sz w:val="16"/>
              <w:szCs w:val="16"/>
              <w:lang w:eastAsia="sv-SE"/>
            </w:rPr>
          </w:rPrChange>
        </w:rPr>
        <w:t xml:space="preserve"> --&gt;</w:t>
      </w:r>
    </w:p>
    <w:p w14:paraId="3C6029C0" w14:textId="77777777" w:rsidR="00E93640" w:rsidRPr="00E93640" w:rsidRDefault="00E93640" w:rsidP="00E93640">
      <w:pPr>
        <w:ind w:left="1320"/>
        <w:rPr>
          <w:lang w:val="en-US"/>
          <w:rPrChange w:id="1973" w:author="Stefan Eriksson" w:date="2012-06-26T14:21:00Z">
            <w:rPr/>
          </w:rPrChange>
        </w:rPr>
      </w:pPr>
      <w:r w:rsidRPr="00E93640">
        <w:rPr>
          <w:rFonts w:ascii="Consolas" w:eastAsia="Times New Roman" w:hAnsi="Consolas" w:cs="Consolas"/>
          <w:noProof w:val="0"/>
          <w:color w:val="0000FF"/>
          <w:sz w:val="16"/>
          <w:szCs w:val="16"/>
          <w:lang w:val="en-US" w:eastAsia="sv-SE"/>
          <w:rPrChange w:id="1974"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975" w:author="Stefan Eriksson" w:date="2012-06-26T14:21:00Z">
            <w:rPr>
              <w:rFonts w:ascii="Consolas" w:eastAsia="Times New Roman" w:hAnsi="Consolas" w:cs="Consolas"/>
              <w:noProof w:val="0"/>
              <w:color w:val="A31515"/>
              <w:sz w:val="16"/>
              <w:szCs w:val="16"/>
              <w:lang w:eastAsia="sv-SE"/>
            </w:rPr>
          </w:rPrChange>
        </w:rPr>
        <w:t>ns2</w:t>
      </w:r>
      <w:proofErr w:type="gramStart"/>
      <w:r w:rsidRPr="00E93640">
        <w:rPr>
          <w:rFonts w:ascii="Consolas" w:eastAsia="Times New Roman" w:hAnsi="Consolas" w:cs="Consolas"/>
          <w:noProof w:val="0"/>
          <w:color w:val="A31515"/>
          <w:sz w:val="16"/>
          <w:szCs w:val="16"/>
          <w:lang w:val="en-US" w:eastAsia="sv-SE"/>
          <w:rPrChange w:id="1976" w:author="Stefan Eriksson" w:date="2012-06-26T14:21:00Z">
            <w:rPr>
              <w:rFonts w:ascii="Consolas" w:eastAsia="Times New Roman" w:hAnsi="Consolas" w:cs="Consolas"/>
              <w:noProof w:val="0"/>
              <w:color w:val="A31515"/>
              <w:sz w:val="16"/>
              <w:szCs w:val="16"/>
              <w:lang w:eastAsia="sv-SE"/>
            </w:rPr>
          </w:rPrChange>
        </w:rPr>
        <w:t>:AssignmentName</w:t>
      </w:r>
      <w:proofErr w:type="gramEnd"/>
      <w:r w:rsidRPr="00E93640">
        <w:rPr>
          <w:rFonts w:ascii="Consolas" w:eastAsia="Times New Roman" w:hAnsi="Consolas" w:cs="Consolas"/>
          <w:noProof w:val="0"/>
          <w:color w:val="0000FF"/>
          <w:sz w:val="16"/>
          <w:szCs w:val="16"/>
          <w:lang w:val="en-US" w:eastAsia="sv-SE"/>
          <w:rPrChange w:id="1977"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1978"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1979"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980" w:author="Stefan Eriksson" w:date="2012-06-26T14:21:00Z">
            <w:rPr>
              <w:rFonts w:ascii="Consolas" w:eastAsia="Times New Roman" w:hAnsi="Consolas" w:cs="Consolas"/>
              <w:noProof w:val="0"/>
              <w:color w:val="A31515"/>
              <w:sz w:val="16"/>
              <w:szCs w:val="16"/>
              <w:lang w:eastAsia="sv-SE"/>
            </w:rPr>
          </w:rPrChange>
        </w:rPr>
        <w:t>ns2:AssignmentName</w:t>
      </w:r>
      <w:r w:rsidRPr="00E93640">
        <w:rPr>
          <w:rFonts w:ascii="Consolas" w:eastAsia="Times New Roman" w:hAnsi="Consolas" w:cs="Consolas"/>
          <w:noProof w:val="0"/>
          <w:color w:val="0000FF"/>
          <w:sz w:val="16"/>
          <w:szCs w:val="16"/>
          <w:lang w:val="en-US" w:eastAsia="sv-SE"/>
          <w:rPrChange w:id="1981" w:author="Stefan Eriksson" w:date="2012-06-26T14:21:00Z">
            <w:rPr>
              <w:rFonts w:ascii="Consolas" w:eastAsia="Times New Roman" w:hAnsi="Consolas" w:cs="Consolas"/>
              <w:noProof w:val="0"/>
              <w:color w:val="0000FF"/>
              <w:sz w:val="16"/>
              <w:szCs w:val="16"/>
              <w:lang w:eastAsia="sv-SE"/>
            </w:rPr>
          </w:rPrChange>
        </w:rPr>
        <w:t>&gt;</w:t>
      </w:r>
    </w:p>
    <w:p w14:paraId="502E7022" w14:textId="77777777" w:rsidR="00E93640" w:rsidRPr="00E93640" w:rsidRDefault="00E93640" w:rsidP="00E93640">
      <w:pPr>
        <w:ind w:left="880"/>
        <w:rPr>
          <w:lang w:val="en-US"/>
          <w:rPrChange w:id="1982" w:author="Stefan Eriksson" w:date="2012-06-26T14:21:00Z">
            <w:rPr/>
          </w:rPrChange>
        </w:rPr>
      </w:pPr>
      <w:r w:rsidRPr="00E93640">
        <w:rPr>
          <w:rFonts w:ascii="Consolas" w:eastAsia="Times New Roman" w:hAnsi="Consolas" w:cs="Consolas"/>
          <w:noProof w:val="0"/>
          <w:color w:val="0000FF"/>
          <w:sz w:val="16"/>
          <w:szCs w:val="16"/>
          <w:lang w:val="en-US" w:eastAsia="sv-SE"/>
          <w:rPrChange w:id="1983"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984" w:author="Stefan Eriksson" w:date="2012-06-26T14:21:00Z">
            <w:rPr>
              <w:rFonts w:ascii="Consolas" w:eastAsia="Times New Roman" w:hAnsi="Consolas" w:cs="Consolas"/>
              <w:noProof w:val="0"/>
              <w:color w:val="A31515"/>
              <w:sz w:val="16"/>
              <w:szCs w:val="16"/>
              <w:lang w:eastAsia="sv-SE"/>
            </w:rPr>
          </w:rPrChange>
        </w:rPr>
        <w:t>ns2</w:t>
      </w:r>
      <w:proofErr w:type="gramStart"/>
      <w:r w:rsidRPr="00E93640">
        <w:rPr>
          <w:rFonts w:ascii="Consolas" w:eastAsia="Times New Roman" w:hAnsi="Consolas" w:cs="Consolas"/>
          <w:noProof w:val="0"/>
          <w:color w:val="A31515"/>
          <w:sz w:val="16"/>
          <w:szCs w:val="16"/>
          <w:lang w:val="en-US" w:eastAsia="sv-SE"/>
          <w:rPrChange w:id="1985" w:author="Stefan Eriksson" w:date="2012-06-26T14:21:00Z">
            <w:rPr>
              <w:rFonts w:ascii="Consolas" w:eastAsia="Times New Roman" w:hAnsi="Consolas" w:cs="Consolas"/>
              <w:noProof w:val="0"/>
              <w:color w:val="A31515"/>
              <w:sz w:val="16"/>
              <w:szCs w:val="16"/>
              <w:lang w:eastAsia="sv-SE"/>
            </w:rPr>
          </w:rPrChange>
        </w:rPr>
        <w:t>:RequestedBy</w:t>
      </w:r>
      <w:proofErr w:type="gramEnd"/>
      <w:r w:rsidRPr="00E93640">
        <w:rPr>
          <w:rFonts w:ascii="Consolas" w:eastAsia="Times New Roman" w:hAnsi="Consolas" w:cs="Consolas"/>
          <w:noProof w:val="0"/>
          <w:color w:val="0000FF"/>
          <w:sz w:val="16"/>
          <w:szCs w:val="16"/>
          <w:lang w:val="en-US" w:eastAsia="sv-SE"/>
          <w:rPrChange w:id="1986" w:author="Stefan Eriksson" w:date="2012-06-26T14:21:00Z">
            <w:rPr>
              <w:rFonts w:ascii="Consolas" w:eastAsia="Times New Roman" w:hAnsi="Consolas" w:cs="Consolas"/>
              <w:noProof w:val="0"/>
              <w:color w:val="0000FF"/>
              <w:sz w:val="16"/>
              <w:szCs w:val="16"/>
              <w:lang w:eastAsia="sv-SE"/>
            </w:rPr>
          </w:rPrChange>
        </w:rPr>
        <w:t>&gt;</w:t>
      </w:r>
    </w:p>
    <w:p w14:paraId="2090A9D6" w14:textId="77777777" w:rsidR="00E93640" w:rsidRPr="00E93640" w:rsidRDefault="00E93640" w:rsidP="00E93640">
      <w:pPr>
        <w:ind w:left="880"/>
        <w:rPr>
          <w:lang w:val="en-US"/>
          <w:rPrChange w:id="1987" w:author="Stefan Eriksson" w:date="2012-06-26T14:21:00Z">
            <w:rPr/>
          </w:rPrChange>
        </w:rPr>
      </w:pPr>
      <w:r w:rsidRPr="00E93640">
        <w:rPr>
          <w:rFonts w:ascii="Consolas" w:eastAsia="Times New Roman" w:hAnsi="Consolas" w:cs="Consolas"/>
          <w:noProof w:val="0"/>
          <w:color w:val="0000FF"/>
          <w:sz w:val="16"/>
          <w:szCs w:val="16"/>
          <w:lang w:val="en-US" w:eastAsia="sv-SE"/>
          <w:rPrChange w:id="1988"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989" w:author="Stefan Eriksson" w:date="2012-06-26T14:21:00Z">
            <w:rPr>
              <w:rFonts w:ascii="Consolas" w:eastAsia="Times New Roman" w:hAnsi="Consolas" w:cs="Consolas"/>
              <w:noProof w:val="0"/>
              <w:color w:val="A31515"/>
              <w:sz w:val="16"/>
              <w:szCs w:val="16"/>
              <w:lang w:eastAsia="sv-SE"/>
            </w:rPr>
          </w:rPrChange>
        </w:rPr>
        <w:t>ns2</w:t>
      </w:r>
      <w:proofErr w:type="gramStart"/>
      <w:r w:rsidRPr="00E93640">
        <w:rPr>
          <w:rFonts w:ascii="Consolas" w:eastAsia="Times New Roman" w:hAnsi="Consolas" w:cs="Consolas"/>
          <w:noProof w:val="0"/>
          <w:color w:val="A31515"/>
          <w:sz w:val="16"/>
          <w:szCs w:val="16"/>
          <w:lang w:val="en-US" w:eastAsia="sv-SE"/>
          <w:rPrChange w:id="1990" w:author="Stefan Eriksson" w:date="2012-06-26T14:21:00Z">
            <w:rPr>
              <w:rFonts w:ascii="Consolas" w:eastAsia="Times New Roman" w:hAnsi="Consolas" w:cs="Consolas"/>
              <w:noProof w:val="0"/>
              <w:color w:val="A31515"/>
              <w:sz w:val="16"/>
              <w:szCs w:val="16"/>
              <w:lang w:eastAsia="sv-SE"/>
            </w:rPr>
          </w:rPrChange>
        </w:rPr>
        <w:t>:RegistrationDate</w:t>
      </w:r>
      <w:proofErr w:type="gramEnd"/>
      <w:r w:rsidRPr="00E93640">
        <w:rPr>
          <w:rFonts w:ascii="Consolas" w:eastAsia="Times New Roman" w:hAnsi="Consolas" w:cs="Consolas"/>
          <w:noProof w:val="0"/>
          <w:color w:val="0000FF"/>
          <w:sz w:val="16"/>
          <w:szCs w:val="16"/>
          <w:lang w:val="en-US" w:eastAsia="sv-SE"/>
          <w:rPrChange w:id="1991"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1992"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1993"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994" w:author="Stefan Eriksson" w:date="2012-06-26T14:21:00Z">
            <w:rPr>
              <w:rFonts w:ascii="Consolas" w:eastAsia="Times New Roman" w:hAnsi="Consolas" w:cs="Consolas"/>
              <w:noProof w:val="0"/>
              <w:color w:val="A31515"/>
              <w:sz w:val="16"/>
              <w:szCs w:val="16"/>
              <w:lang w:eastAsia="sv-SE"/>
            </w:rPr>
          </w:rPrChange>
        </w:rPr>
        <w:t>ns2:RegistrationDate</w:t>
      </w:r>
      <w:r w:rsidRPr="00E93640">
        <w:rPr>
          <w:rFonts w:ascii="Consolas" w:eastAsia="Times New Roman" w:hAnsi="Consolas" w:cs="Consolas"/>
          <w:noProof w:val="0"/>
          <w:color w:val="0000FF"/>
          <w:sz w:val="16"/>
          <w:szCs w:val="16"/>
          <w:lang w:val="en-US" w:eastAsia="sv-SE"/>
          <w:rPrChange w:id="1995" w:author="Stefan Eriksson" w:date="2012-06-26T14:21:00Z">
            <w:rPr>
              <w:rFonts w:ascii="Consolas" w:eastAsia="Times New Roman" w:hAnsi="Consolas" w:cs="Consolas"/>
              <w:noProof w:val="0"/>
              <w:color w:val="0000FF"/>
              <w:sz w:val="16"/>
              <w:szCs w:val="16"/>
              <w:lang w:eastAsia="sv-SE"/>
            </w:rPr>
          </w:rPrChange>
        </w:rPr>
        <w:t>&gt;</w:t>
      </w:r>
    </w:p>
    <w:p w14:paraId="68D03647" w14:textId="77777777" w:rsidR="00E93640" w:rsidRPr="00E93640" w:rsidRDefault="00E93640" w:rsidP="00E93640">
      <w:pPr>
        <w:ind w:left="880"/>
        <w:rPr>
          <w:lang w:val="en-US"/>
          <w:rPrChange w:id="1996" w:author="Stefan Eriksson" w:date="2012-06-26T14:21:00Z">
            <w:rPr/>
          </w:rPrChange>
        </w:rPr>
      </w:pPr>
      <w:r w:rsidRPr="00E93640">
        <w:rPr>
          <w:rFonts w:ascii="Consolas" w:eastAsia="Times New Roman" w:hAnsi="Consolas" w:cs="Consolas"/>
          <w:noProof w:val="0"/>
          <w:color w:val="0000FF"/>
          <w:sz w:val="16"/>
          <w:szCs w:val="16"/>
          <w:lang w:val="en-US" w:eastAsia="sv-SE"/>
          <w:rPrChange w:id="1997"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1998" w:author="Stefan Eriksson" w:date="2012-06-26T14:21:00Z">
            <w:rPr>
              <w:rFonts w:ascii="Consolas" w:eastAsia="Times New Roman" w:hAnsi="Consolas" w:cs="Consolas"/>
              <w:noProof w:val="0"/>
              <w:color w:val="A31515"/>
              <w:sz w:val="16"/>
              <w:szCs w:val="16"/>
              <w:lang w:eastAsia="sv-SE"/>
            </w:rPr>
          </w:rPrChange>
        </w:rPr>
        <w:t>ns2</w:t>
      </w:r>
      <w:proofErr w:type="gramStart"/>
      <w:r w:rsidRPr="00E93640">
        <w:rPr>
          <w:rFonts w:ascii="Consolas" w:eastAsia="Times New Roman" w:hAnsi="Consolas" w:cs="Consolas"/>
          <w:noProof w:val="0"/>
          <w:color w:val="A31515"/>
          <w:sz w:val="16"/>
          <w:szCs w:val="16"/>
          <w:lang w:val="en-US" w:eastAsia="sv-SE"/>
          <w:rPrChange w:id="1999" w:author="Stefan Eriksson" w:date="2012-06-26T14:21:00Z">
            <w:rPr>
              <w:rFonts w:ascii="Consolas" w:eastAsia="Times New Roman" w:hAnsi="Consolas" w:cs="Consolas"/>
              <w:noProof w:val="0"/>
              <w:color w:val="A31515"/>
              <w:sz w:val="16"/>
              <w:szCs w:val="16"/>
              <w:lang w:eastAsia="sv-SE"/>
            </w:rPr>
          </w:rPrChange>
        </w:rPr>
        <w:t>:RegisteredBy</w:t>
      </w:r>
      <w:proofErr w:type="gramEnd"/>
      <w:r w:rsidRPr="00E93640">
        <w:rPr>
          <w:rFonts w:ascii="Consolas" w:eastAsia="Times New Roman" w:hAnsi="Consolas" w:cs="Consolas"/>
          <w:noProof w:val="0"/>
          <w:color w:val="0000FF"/>
          <w:sz w:val="16"/>
          <w:szCs w:val="16"/>
          <w:lang w:val="en-US" w:eastAsia="sv-SE"/>
          <w:rPrChange w:id="2000" w:author="Stefan Eriksson" w:date="2012-06-26T14:21:00Z">
            <w:rPr>
              <w:rFonts w:ascii="Consolas" w:eastAsia="Times New Roman" w:hAnsi="Consolas" w:cs="Consolas"/>
              <w:noProof w:val="0"/>
              <w:color w:val="0000FF"/>
              <w:sz w:val="16"/>
              <w:szCs w:val="16"/>
              <w:lang w:eastAsia="sv-SE"/>
            </w:rPr>
          </w:rPrChange>
        </w:rPr>
        <w:t>&gt;</w:t>
      </w:r>
    </w:p>
    <w:p w14:paraId="16BF4332" w14:textId="77777777" w:rsidR="00E93640" w:rsidRPr="00E93640" w:rsidRDefault="00E93640" w:rsidP="00E93640">
      <w:pPr>
        <w:ind w:left="1320"/>
        <w:rPr>
          <w:lang w:val="en-US"/>
          <w:rPrChange w:id="2001" w:author="Stefan Eriksson" w:date="2012-06-26T14:21:00Z">
            <w:rPr/>
          </w:rPrChange>
        </w:rPr>
      </w:pPr>
      <w:r w:rsidRPr="00E93640">
        <w:rPr>
          <w:rFonts w:ascii="Consolas" w:eastAsia="Times New Roman" w:hAnsi="Consolas" w:cs="Consolas"/>
          <w:noProof w:val="0"/>
          <w:color w:val="0000FF"/>
          <w:sz w:val="16"/>
          <w:szCs w:val="16"/>
          <w:lang w:val="en-US" w:eastAsia="sv-SE"/>
          <w:rPrChange w:id="2002"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003" w:author="Stefan Eriksson" w:date="2012-06-26T14:21:00Z">
            <w:rPr>
              <w:rFonts w:ascii="Consolas" w:eastAsia="Times New Roman" w:hAnsi="Consolas" w:cs="Consolas"/>
              <w:noProof w:val="0"/>
              <w:color w:val="A31515"/>
              <w:sz w:val="16"/>
              <w:szCs w:val="16"/>
              <w:lang w:eastAsia="sv-SE"/>
            </w:rPr>
          </w:rPrChange>
        </w:rPr>
        <w:t>ns2</w:t>
      </w:r>
      <w:proofErr w:type="gramStart"/>
      <w:r w:rsidRPr="00E93640">
        <w:rPr>
          <w:rFonts w:ascii="Consolas" w:eastAsia="Times New Roman" w:hAnsi="Consolas" w:cs="Consolas"/>
          <w:noProof w:val="0"/>
          <w:color w:val="A31515"/>
          <w:sz w:val="16"/>
          <w:szCs w:val="16"/>
          <w:lang w:val="en-US" w:eastAsia="sv-SE"/>
          <w:rPrChange w:id="2004" w:author="Stefan Eriksson" w:date="2012-06-26T14:21:00Z">
            <w:rPr>
              <w:rFonts w:ascii="Consolas" w:eastAsia="Times New Roman" w:hAnsi="Consolas" w:cs="Consolas"/>
              <w:noProof w:val="0"/>
              <w:color w:val="A31515"/>
              <w:sz w:val="16"/>
              <w:szCs w:val="16"/>
              <w:lang w:eastAsia="sv-SE"/>
            </w:rPr>
          </w:rPrChange>
        </w:rPr>
        <w:t>:EmployeeId</w:t>
      </w:r>
      <w:proofErr w:type="gramEnd"/>
      <w:r w:rsidRPr="00E93640">
        <w:rPr>
          <w:rFonts w:ascii="Consolas" w:eastAsia="Times New Roman" w:hAnsi="Consolas" w:cs="Consolas"/>
          <w:noProof w:val="0"/>
          <w:color w:val="0000FF"/>
          <w:sz w:val="16"/>
          <w:szCs w:val="16"/>
          <w:lang w:val="en-US" w:eastAsia="sv-SE"/>
          <w:rPrChange w:id="2005"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2006"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2007"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008" w:author="Stefan Eriksson" w:date="2012-06-26T14:21:00Z">
            <w:rPr>
              <w:rFonts w:ascii="Consolas" w:eastAsia="Times New Roman" w:hAnsi="Consolas" w:cs="Consolas"/>
              <w:noProof w:val="0"/>
              <w:color w:val="A31515"/>
              <w:sz w:val="16"/>
              <w:szCs w:val="16"/>
              <w:lang w:eastAsia="sv-SE"/>
            </w:rPr>
          </w:rPrChange>
        </w:rPr>
        <w:t>ns2:EmployeeId</w:t>
      </w:r>
      <w:r w:rsidRPr="00E93640">
        <w:rPr>
          <w:rFonts w:ascii="Consolas" w:eastAsia="Times New Roman" w:hAnsi="Consolas" w:cs="Consolas"/>
          <w:noProof w:val="0"/>
          <w:color w:val="0000FF"/>
          <w:sz w:val="16"/>
          <w:szCs w:val="16"/>
          <w:lang w:val="en-US" w:eastAsia="sv-SE"/>
          <w:rPrChange w:id="2009" w:author="Stefan Eriksson" w:date="2012-06-26T14:21:00Z">
            <w:rPr>
              <w:rFonts w:ascii="Consolas" w:eastAsia="Times New Roman" w:hAnsi="Consolas" w:cs="Consolas"/>
              <w:noProof w:val="0"/>
              <w:color w:val="0000FF"/>
              <w:sz w:val="16"/>
              <w:szCs w:val="16"/>
              <w:lang w:eastAsia="sv-SE"/>
            </w:rPr>
          </w:rPrChange>
        </w:rPr>
        <w:t>&gt;</w:t>
      </w:r>
    </w:p>
    <w:p w14:paraId="4281A33D" w14:textId="77777777" w:rsidR="00E93640" w:rsidRPr="00E93640" w:rsidRDefault="00E93640" w:rsidP="00E93640">
      <w:pPr>
        <w:ind w:left="1320"/>
        <w:rPr>
          <w:lang w:val="en-US"/>
          <w:rPrChange w:id="2010" w:author="Stefan Eriksson" w:date="2012-06-26T14:21:00Z">
            <w:rPr/>
          </w:rPrChange>
        </w:rPr>
      </w:pPr>
      <w:proofErr w:type="gramStart"/>
      <w:r w:rsidRPr="00E93640">
        <w:rPr>
          <w:rFonts w:ascii="Consolas" w:eastAsia="Times New Roman" w:hAnsi="Consolas" w:cs="Consolas"/>
          <w:noProof w:val="0"/>
          <w:color w:val="0000FF"/>
          <w:sz w:val="16"/>
          <w:szCs w:val="16"/>
          <w:lang w:val="en-US" w:eastAsia="sv-SE"/>
          <w:rPrChange w:id="2011" w:author="Stefan Eriksson" w:date="2012-06-26T14:21:00Z">
            <w:rPr>
              <w:rFonts w:ascii="Consolas" w:eastAsia="Times New Roman" w:hAnsi="Consolas" w:cs="Consolas"/>
              <w:noProof w:val="0"/>
              <w:color w:val="0000FF"/>
              <w:sz w:val="16"/>
              <w:szCs w:val="16"/>
              <w:lang w:eastAsia="sv-SE"/>
            </w:rPr>
          </w:rPrChange>
        </w:rPr>
        <w:t>&lt;!--</w:t>
      </w:r>
      <w:proofErr w:type="gramEnd"/>
      <w:r w:rsidRPr="00E93640">
        <w:rPr>
          <w:rFonts w:ascii="Consolas" w:eastAsia="Times New Roman" w:hAnsi="Consolas" w:cs="Consolas"/>
          <w:noProof w:val="0"/>
          <w:color w:val="0000FF"/>
          <w:sz w:val="16"/>
          <w:szCs w:val="16"/>
          <w:lang w:val="en-US" w:eastAsia="sv-SE"/>
          <w:rPrChange w:id="2012" w:author="Stefan Eriksson" w:date="2012-06-26T14:21:00Z">
            <w:rPr>
              <w:rFonts w:ascii="Consolas" w:eastAsia="Times New Roman" w:hAnsi="Consolas" w:cs="Consolas"/>
              <w:noProof w:val="0"/>
              <w:color w:val="0000FF"/>
              <w:sz w:val="16"/>
              <w:szCs w:val="16"/>
              <w:lang w:eastAsia="sv-SE"/>
            </w:rPr>
          </w:rPrChange>
        </w:rPr>
        <w:t xml:space="preserve"> </w:t>
      </w:r>
      <w:r w:rsidRPr="00E93640">
        <w:rPr>
          <w:rFonts w:ascii="Consolas" w:eastAsia="Times New Roman" w:hAnsi="Consolas" w:cs="Consolas"/>
          <w:noProof w:val="0"/>
          <w:color w:val="008000"/>
          <w:sz w:val="16"/>
          <w:szCs w:val="16"/>
          <w:lang w:val="en-US" w:eastAsia="sv-SE"/>
          <w:rPrChange w:id="2013" w:author="Stefan Eriksson" w:date="2012-06-26T14:21:00Z">
            <w:rPr>
              <w:rFonts w:ascii="Consolas" w:eastAsia="Times New Roman" w:hAnsi="Consolas" w:cs="Consolas"/>
              <w:noProof w:val="0"/>
              <w:color w:val="008000"/>
              <w:sz w:val="16"/>
              <w:szCs w:val="16"/>
              <w:lang w:eastAsia="sv-SE"/>
            </w:rPr>
          </w:rPrChange>
        </w:rPr>
        <w:t>Optional</w:t>
      </w:r>
      <w:r w:rsidRPr="00E93640">
        <w:rPr>
          <w:rFonts w:ascii="Consolas" w:eastAsia="Times New Roman" w:hAnsi="Consolas" w:cs="Consolas"/>
          <w:noProof w:val="0"/>
          <w:color w:val="0000FF"/>
          <w:sz w:val="16"/>
          <w:szCs w:val="16"/>
          <w:lang w:val="en-US" w:eastAsia="sv-SE"/>
          <w:rPrChange w:id="2014" w:author="Stefan Eriksson" w:date="2012-06-26T14:21:00Z">
            <w:rPr>
              <w:rFonts w:ascii="Consolas" w:eastAsia="Times New Roman" w:hAnsi="Consolas" w:cs="Consolas"/>
              <w:noProof w:val="0"/>
              <w:color w:val="0000FF"/>
              <w:sz w:val="16"/>
              <w:szCs w:val="16"/>
              <w:lang w:eastAsia="sv-SE"/>
            </w:rPr>
          </w:rPrChange>
        </w:rPr>
        <w:t xml:space="preserve"> --&gt;</w:t>
      </w:r>
    </w:p>
    <w:p w14:paraId="02603F58" w14:textId="77777777" w:rsidR="00E93640" w:rsidRPr="00E93640" w:rsidRDefault="00E93640" w:rsidP="00E93640">
      <w:pPr>
        <w:ind w:left="1320"/>
        <w:rPr>
          <w:lang w:val="en-US"/>
          <w:rPrChange w:id="2015" w:author="Stefan Eriksson" w:date="2012-06-26T14:21:00Z">
            <w:rPr/>
          </w:rPrChange>
        </w:rPr>
      </w:pPr>
      <w:r w:rsidRPr="00E93640">
        <w:rPr>
          <w:rFonts w:ascii="Consolas" w:eastAsia="Times New Roman" w:hAnsi="Consolas" w:cs="Consolas"/>
          <w:noProof w:val="0"/>
          <w:color w:val="0000FF"/>
          <w:sz w:val="16"/>
          <w:szCs w:val="16"/>
          <w:lang w:val="en-US" w:eastAsia="sv-SE"/>
          <w:rPrChange w:id="2016"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017" w:author="Stefan Eriksson" w:date="2012-06-26T14:21:00Z">
            <w:rPr>
              <w:rFonts w:ascii="Consolas" w:eastAsia="Times New Roman" w:hAnsi="Consolas" w:cs="Consolas"/>
              <w:noProof w:val="0"/>
              <w:color w:val="A31515"/>
              <w:sz w:val="16"/>
              <w:szCs w:val="16"/>
              <w:lang w:eastAsia="sv-SE"/>
            </w:rPr>
          </w:rPrChange>
        </w:rPr>
        <w:t>ns2</w:t>
      </w:r>
      <w:proofErr w:type="gramStart"/>
      <w:r w:rsidRPr="00E93640">
        <w:rPr>
          <w:rFonts w:ascii="Consolas" w:eastAsia="Times New Roman" w:hAnsi="Consolas" w:cs="Consolas"/>
          <w:noProof w:val="0"/>
          <w:color w:val="A31515"/>
          <w:sz w:val="16"/>
          <w:szCs w:val="16"/>
          <w:lang w:val="en-US" w:eastAsia="sv-SE"/>
          <w:rPrChange w:id="2018" w:author="Stefan Eriksson" w:date="2012-06-26T14:21:00Z">
            <w:rPr>
              <w:rFonts w:ascii="Consolas" w:eastAsia="Times New Roman" w:hAnsi="Consolas" w:cs="Consolas"/>
              <w:noProof w:val="0"/>
              <w:color w:val="A31515"/>
              <w:sz w:val="16"/>
              <w:szCs w:val="16"/>
              <w:lang w:eastAsia="sv-SE"/>
            </w:rPr>
          </w:rPrChange>
        </w:rPr>
        <w:t>:AssignmentId</w:t>
      </w:r>
      <w:proofErr w:type="gramEnd"/>
      <w:r w:rsidRPr="00E93640">
        <w:rPr>
          <w:rFonts w:ascii="Consolas" w:eastAsia="Times New Roman" w:hAnsi="Consolas" w:cs="Consolas"/>
          <w:noProof w:val="0"/>
          <w:color w:val="0000FF"/>
          <w:sz w:val="16"/>
          <w:szCs w:val="16"/>
          <w:lang w:val="en-US" w:eastAsia="sv-SE"/>
          <w:rPrChange w:id="2019"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2020"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2021"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022" w:author="Stefan Eriksson" w:date="2012-06-26T14:21:00Z">
            <w:rPr>
              <w:rFonts w:ascii="Consolas" w:eastAsia="Times New Roman" w:hAnsi="Consolas" w:cs="Consolas"/>
              <w:noProof w:val="0"/>
              <w:color w:val="A31515"/>
              <w:sz w:val="16"/>
              <w:szCs w:val="16"/>
              <w:lang w:eastAsia="sv-SE"/>
            </w:rPr>
          </w:rPrChange>
        </w:rPr>
        <w:t>ns2:AssignmentId</w:t>
      </w:r>
      <w:r w:rsidRPr="00E93640">
        <w:rPr>
          <w:rFonts w:ascii="Consolas" w:eastAsia="Times New Roman" w:hAnsi="Consolas" w:cs="Consolas"/>
          <w:noProof w:val="0"/>
          <w:color w:val="0000FF"/>
          <w:sz w:val="16"/>
          <w:szCs w:val="16"/>
          <w:lang w:val="en-US" w:eastAsia="sv-SE"/>
          <w:rPrChange w:id="2023" w:author="Stefan Eriksson" w:date="2012-06-26T14:21:00Z">
            <w:rPr>
              <w:rFonts w:ascii="Consolas" w:eastAsia="Times New Roman" w:hAnsi="Consolas" w:cs="Consolas"/>
              <w:noProof w:val="0"/>
              <w:color w:val="0000FF"/>
              <w:sz w:val="16"/>
              <w:szCs w:val="16"/>
              <w:lang w:eastAsia="sv-SE"/>
            </w:rPr>
          </w:rPrChange>
        </w:rPr>
        <w:t>&gt;</w:t>
      </w:r>
    </w:p>
    <w:p w14:paraId="416AC0D3" w14:textId="77777777" w:rsidR="00E93640" w:rsidRPr="00E93640" w:rsidRDefault="00E93640" w:rsidP="00E93640">
      <w:pPr>
        <w:ind w:left="1320"/>
        <w:rPr>
          <w:lang w:val="en-US"/>
          <w:rPrChange w:id="2024" w:author="Stefan Eriksson" w:date="2012-06-26T14:21:00Z">
            <w:rPr/>
          </w:rPrChange>
        </w:rPr>
      </w:pPr>
      <w:proofErr w:type="gramStart"/>
      <w:r w:rsidRPr="00E93640">
        <w:rPr>
          <w:rFonts w:ascii="Consolas" w:eastAsia="Times New Roman" w:hAnsi="Consolas" w:cs="Consolas"/>
          <w:noProof w:val="0"/>
          <w:color w:val="0000FF"/>
          <w:sz w:val="16"/>
          <w:szCs w:val="16"/>
          <w:lang w:val="en-US" w:eastAsia="sv-SE"/>
          <w:rPrChange w:id="2025" w:author="Stefan Eriksson" w:date="2012-06-26T14:21:00Z">
            <w:rPr>
              <w:rFonts w:ascii="Consolas" w:eastAsia="Times New Roman" w:hAnsi="Consolas" w:cs="Consolas"/>
              <w:noProof w:val="0"/>
              <w:color w:val="0000FF"/>
              <w:sz w:val="16"/>
              <w:szCs w:val="16"/>
              <w:lang w:eastAsia="sv-SE"/>
            </w:rPr>
          </w:rPrChange>
        </w:rPr>
        <w:t>&lt;!--</w:t>
      </w:r>
      <w:proofErr w:type="gramEnd"/>
      <w:r w:rsidRPr="00E93640">
        <w:rPr>
          <w:rFonts w:ascii="Consolas" w:eastAsia="Times New Roman" w:hAnsi="Consolas" w:cs="Consolas"/>
          <w:noProof w:val="0"/>
          <w:color w:val="0000FF"/>
          <w:sz w:val="16"/>
          <w:szCs w:val="16"/>
          <w:lang w:val="en-US" w:eastAsia="sv-SE"/>
          <w:rPrChange w:id="2026" w:author="Stefan Eriksson" w:date="2012-06-26T14:21:00Z">
            <w:rPr>
              <w:rFonts w:ascii="Consolas" w:eastAsia="Times New Roman" w:hAnsi="Consolas" w:cs="Consolas"/>
              <w:noProof w:val="0"/>
              <w:color w:val="0000FF"/>
              <w:sz w:val="16"/>
              <w:szCs w:val="16"/>
              <w:lang w:eastAsia="sv-SE"/>
            </w:rPr>
          </w:rPrChange>
        </w:rPr>
        <w:t xml:space="preserve"> </w:t>
      </w:r>
      <w:r w:rsidRPr="00E93640">
        <w:rPr>
          <w:rFonts w:ascii="Consolas" w:eastAsia="Times New Roman" w:hAnsi="Consolas" w:cs="Consolas"/>
          <w:noProof w:val="0"/>
          <w:color w:val="008000"/>
          <w:sz w:val="16"/>
          <w:szCs w:val="16"/>
          <w:lang w:val="en-US" w:eastAsia="sv-SE"/>
          <w:rPrChange w:id="2027" w:author="Stefan Eriksson" w:date="2012-06-26T14:21:00Z">
            <w:rPr>
              <w:rFonts w:ascii="Consolas" w:eastAsia="Times New Roman" w:hAnsi="Consolas" w:cs="Consolas"/>
              <w:noProof w:val="0"/>
              <w:color w:val="008000"/>
              <w:sz w:val="16"/>
              <w:szCs w:val="16"/>
              <w:lang w:eastAsia="sv-SE"/>
            </w:rPr>
          </w:rPrChange>
        </w:rPr>
        <w:t>Optional</w:t>
      </w:r>
      <w:r w:rsidRPr="00E93640">
        <w:rPr>
          <w:rFonts w:ascii="Consolas" w:eastAsia="Times New Roman" w:hAnsi="Consolas" w:cs="Consolas"/>
          <w:noProof w:val="0"/>
          <w:color w:val="0000FF"/>
          <w:sz w:val="16"/>
          <w:szCs w:val="16"/>
          <w:lang w:val="en-US" w:eastAsia="sv-SE"/>
          <w:rPrChange w:id="2028" w:author="Stefan Eriksson" w:date="2012-06-26T14:21:00Z">
            <w:rPr>
              <w:rFonts w:ascii="Consolas" w:eastAsia="Times New Roman" w:hAnsi="Consolas" w:cs="Consolas"/>
              <w:noProof w:val="0"/>
              <w:color w:val="0000FF"/>
              <w:sz w:val="16"/>
              <w:szCs w:val="16"/>
              <w:lang w:eastAsia="sv-SE"/>
            </w:rPr>
          </w:rPrChange>
        </w:rPr>
        <w:t xml:space="preserve"> --&gt;</w:t>
      </w:r>
    </w:p>
    <w:p w14:paraId="37743ECA" w14:textId="77777777" w:rsidR="00E93640" w:rsidRPr="00E93640" w:rsidRDefault="00E93640" w:rsidP="00E93640">
      <w:pPr>
        <w:ind w:left="1320"/>
        <w:rPr>
          <w:lang w:val="en-US"/>
          <w:rPrChange w:id="2029" w:author="Stefan Eriksson" w:date="2012-06-26T14:21:00Z">
            <w:rPr/>
          </w:rPrChange>
        </w:rPr>
      </w:pPr>
      <w:r w:rsidRPr="00E93640">
        <w:rPr>
          <w:rFonts w:ascii="Consolas" w:eastAsia="Times New Roman" w:hAnsi="Consolas" w:cs="Consolas"/>
          <w:noProof w:val="0"/>
          <w:color w:val="0000FF"/>
          <w:sz w:val="16"/>
          <w:szCs w:val="16"/>
          <w:lang w:val="en-US" w:eastAsia="sv-SE"/>
          <w:rPrChange w:id="2030"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031" w:author="Stefan Eriksson" w:date="2012-06-26T14:21:00Z">
            <w:rPr>
              <w:rFonts w:ascii="Consolas" w:eastAsia="Times New Roman" w:hAnsi="Consolas" w:cs="Consolas"/>
              <w:noProof w:val="0"/>
              <w:color w:val="A31515"/>
              <w:sz w:val="16"/>
              <w:szCs w:val="16"/>
              <w:lang w:eastAsia="sv-SE"/>
            </w:rPr>
          </w:rPrChange>
        </w:rPr>
        <w:t>ns2</w:t>
      </w:r>
      <w:proofErr w:type="gramStart"/>
      <w:r w:rsidRPr="00E93640">
        <w:rPr>
          <w:rFonts w:ascii="Consolas" w:eastAsia="Times New Roman" w:hAnsi="Consolas" w:cs="Consolas"/>
          <w:noProof w:val="0"/>
          <w:color w:val="A31515"/>
          <w:sz w:val="16"/>
          <w:szCs w:val="16"/>
          <w:lang w:val="en-US" w:eastAsia="sv-SE"/>
          <w:rPrChange w:id="2032" w:author="Stefan Eriksson" w:date="2012-06-26T14:21:00Z">
            <w:rPr>
              <w:rFonts w:ascii="Consolas" w:eastAsia="Times New Roman" w:hAnsi="Consolas" w:cs="Consolas"/>
              <w:noProof w:val="0"/>
              <w:color w:val="A31515"/>
              <w:sz w:val="16"/>
              <w:szCs w:val="16"/>
              <w:lang w:eastAsia="sv-SE"/>
            </w:rPr>
          </w:rPrChange>
        </w:rPr>
        <w:t>:AssignmentName</w:t>
      </w:r>
      <w:proofErr w:type="gramEnd"/>
      <w:r w:rsidRPr="00E93640">
        <w:rPr>
          <w:rFonts w:ascii="Consolas" w:eastAsia="Times New Roman" w:hAnsi="Consolas" w:cs="Consolas"/>
          <w:noProof w:val="0"/>
          <w:color w:val="0000FF"/>
          <w:sz w:val="16"/>
          <w:szCs w:val="16"/>
          <w:lang w:val="en-US" w:eastAsia="sv-SE"/>
          <w:rPrChange w:id="2033"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2034"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2035"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036" w:author="Stefan Eriksson" w:date="2012-06-26T14:21:00Z">
            <w:rPr>
              <w:rFonts w:ascii="Consolas" w:eastAsia="Times New Roman" w:hAnsi="Consolas" w:cs="Consolas"/>
              <w:noProof w:val="0"/>
              <w:color w:val="A31515"/>
              <w:sz w:val="16"/>
              <w:szCs w:val="16"/>
              <w:lang w:eastAsia="sv-SE"/>
            </w:rPr>
          </w:rPrChange>
        </w:rPr>
        <w:t>ns2:AssignmentName</w:t>
      </w:r>
      <w:r w:rsidRPr="00E93640">
        <w:rPr>
          <w:rFonts w:ascii="Consolas" w:eastAsia="Times New Roman" w:hAnsi="Consolas" w:cs="Consolas"/>
          <w:noProof w:val="0"/>
          <w:color w:val="0000FF"/>
          <w:sz w:val="16"/>
          <w:szCs w:val="16"/>
          <w:lang w:val="en-US" w:eastAsia="sv-SE"/>
          <w:rPrChange w:id="2037" w:author="Stefan Eriksson" w:date="2012-06-26T14:21:00Z">
            <w:rPr>
              <w:rFonts w:ascii="Consolas" w:eastAsia="Times New Roman" w:hAnsi="Consolas" w:cs="Consolas"/>
              <w:noProof w:val="0"/>
              <w:color w:val="0000FF"/>
              <w:sz w:val="16"/>
              <w:szCs w:val="16"/>
              <w:lang w:eastAsia="sv-SE"/>
            </w:rPr>
          </w:rPrChange>
        </w:rPr>
        <w:t>&gt;</w:t>
      </w:r>
    </w:p>
    <w:p w14:paraId="01999797" w14:textId="77777777" w:rsidR="00E93640" w:rsidRPr="00E93640" w:rsidRDefault="00E93640" w:rsidP="00E93640">
      <w:pPr>
        <w:ind w:left="880"/>
        <w:rPr>
          <w:lang w:val="en-US"/>
          <w:rPrChange w:id="2038" w:author="Stefan Eriksson" w:date="2012-06-26T14:21:00Z">
            <w:rPr/>
          </w:rPrChange>
        </w:rPr>
      </w:pPr>
      <w:r w:rsidRPr="00E93640">
        <w:rPr>
          <w:rFonts w:ascii="Consolas" w:eastAsia="Times New Roman" w:hAnsi="Consolas" w:cs="Consolas"/>
          <w:noProof w:val="0"/>
          <w:color w:val="0000FF"/>
          <w:sz w:val="16"/>
          <w:szCs w:val="16"/>
          <w:lang w:val="en-US" w:eastAsia="sv-SE"/>
          <w:rPrChange w:id="2039"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040" w:author="Stefan Eriksson" w:date="2012-06-26T14:21:00Z">
            <w:rPr>
              <w:rFonts w:ascii="Consolas" w:eastAsia="Times New Roman" w:hAnsi="Consolas" w:cs="Consolas"/>
              <w:noProof w:val="0"/>
              <w:color w:val="A31515"/>
              <w:sz w:val="16"/>
              <w:szCs w:val="16"/>
              <w:lang w:eastAsia="sv-SE"/>
            </w:rPr>
          </w:rPrChange>
        </w:rPr>
        <w:t>ns2</w:t>
      </w:r>
      <w:proofErr w:type="gramStart"/>
      <w:r w:rsidRPr="00E93640">
        <w:rPr>
          <w:rFonts w:ascii="Consolas" w:eastAsia="Times New Roman" w:hAnsi="Consolas" w:cs="Consolas"/>
          <w:noProof w:val="0"/>
          <w:color w:val="A31515"/>
          <w:sz w:val="16"/>
          <w:szCs w:val="16"/>
          <w:lang w:val="en-US" w:eastAsia="sv-SE"/>
          <w:rPrChange w:id="2041" w:author="Stefan Eriksson" w:date="2012-06-26T14:21:00Z">
            <w:rPr>
              <w:rFonts w:ascii="Consolas" w:eastAsia="Times New Roman" w:hAnsi="Consolas" w:cs="Consolas"/>
              <w:noProof w:val="0"/>
              <w:color w:val="A31515"/>
              <w:sz w:val="16"/>
              <w:szCs w:val="16"/>
              <w:lang w:eastAsia="sv-SE"/>
            </w:rPr>
          </w:rPrChange>
        </w:rPr>
        <w:t>:RegisteredBy</w:t>
      </w:r>
      <w:proofErr w:type="gramEnd"/>
      <w:r w:rsidRPr="00E93640">
        <w:rPr>
          <w:rFonts w:ascii="Consolas" w:eastAsia="Times New Roman" w:hAnsi="Consolas" w:cs="Consolas"/>
          <w:noProof w:val="0"/>
          <w:color w:val="0000FF"/>
          <w:sz w:val="16"/>
          <w:szCs w:val="16"/>
          <w:lang w:val="en-US" w:eastAsia="sv-SE"/>
          <w:rPrChange w:id="2042" w:author="Stefan Eriksson" w:date="2012-06-26T14:21:00Z">
            <w:rPr>
              <w:rFonts w:ascii="Consolas" w:eastAsia="Times New Roman" w:hAnsi="Consolas" w:cs="Consolas"/>
              <w:noProof w:val="0"/>
              <w:color w:val="0000FF"/>
              <w:sz w:val="16"/>
              <w:szCs w:val="16"/>
              <w:lang w:eastAsia="sv-SE"/>
            </w:rPr>
          </w:rPrChange>
        </w:rPr>
        <w:t>&gt;</w:t>
      </w:r>
    </w:p>
    <w:p w14:paraId="7C5924EA" w14:textId="77777777" w:rsidR="00E93640" w:rsidRPr="00E93640" w:rsidRDefault="00E93640" w:rsidP="00E93640">
      <w:pPr>
        <w:ind w:left="880"/>
        <w:rPr>
          <w:lang w:val="en-US"/>
          <w:rPrChange w:id="2043" w:author="Stefan Eriksson" w:date="2012-06-26T14:21:00Z">
            <w:rPr/>
          </w:rPrChange>
        </w:rPr>
      </w:pPr>
      <w:proofErr w:type="gramStart"/>
      <w:r w:rsidRPr="00E93640">
        <w:rPr>
          <w:rFonts w:ascii="Consolas" w:eastAsia="Times New Roman" w:hAnsi="Consolas" w:cs="Consolas"/>
          <w:noProof w:val="0"/>
          <w:color w:val="0000FF"/>
          <w:sz w:val="16"/>
          <w:szCs w:val="16"/>
          <w:lang w:val="en-US" w:eastAsia="sv-SE"/>
          <w:rPrChange w:id="2044" w:author="Stefan Eriksson" w:date="2012-06-26T14:21:00Z">
            <w:rPr>
              <w:rFonts w:ascii="Consolas" w:eastAsia="Times New Roman" w:hAnsi="Consolas" w:cs="Consolas"/>
              <w:noProof w:val="0"/>
              <w:color w:val="0000FF"/>
              <w:sz w:val="16"/>
              <w:szCs w:val="16"/>
              <w:lang w:eastAsia="sv-SE"/>
            </w:rPr>
          </w:rPrChange>
        </w:rPr>
        <w:t>&lt;!--</w:t>
      </w:r>
      <w:proofErr w:type="gramEnd"/>
      <w:r w:rsidRPr="00E93640">
        <w:rPr>
          <w:rFonts w:ascii="Consolas" w:eastAsia="Times New Roman" w:hAnsi="Consolas" w:cs="Consolas"/>
          <w:noProof w:val="0"/>
          <w:color w:val="0000FF"/>
          <w:sz w:val="16"/>
          <w:szCs w:val="16"/>
          <w:lang w:val="en-US" w:eastAsia="sv-SE"/>
          <w:rPrChange w:id="2045" w:author="Stefan Eriksson" w:date="2012-06-26T14:21:00Z">
            <w:rPr>
              <w:rFonts w:ascii="Consolas" w:eastAsia="Times New Roman" w:hAnsi="Consolas" w:cs="Consolas"/>
              <w:noProof w:val="0"/>
              <w:color w:val="0000FF"/>
              <w:sz w:val="16"/>
              <w:szCs w:val="16"/>
              <w:lang w:eastAsia="sv-SE"/>
            </w:rPr>
          </w:rPrChange>
        </w:rPr>
        <w:t xml:space="preserve"> </w:t>
      </w:r>
      <w:r w:rsidRPr="00E93640">
        <w:rPr>
          <w:rFonts w:ascii="Consolas" w:eastAsia="Times New Roman" w:hAnsi="Consolas" w:cs="Consolas"/>
          <w:noProof w:val="0"/>
          <w:color w:val="008000"/>
          <w:sz w:val="16"/>
          <w:szCs w:val="16"/>
          <w:lang w:val="en-US" w:eastAsia="sv-SE"/>
          <w:rPrChange w:id="2046" w:author="Stefan Eriksson" w:date="2012-06-26T14:21:00Z">
            <w:rPr>
              <w:rFonts w:ascii="Consolas" w:eastAsia="Times New Roman" w:hAnsi="Consolas" w:cs="Consolas"/>
              <w:noProof w:val="0"/>
              <w:color w:val="008000"/>
              <w:sz w:val="16"/>
              <w:szCs w:val="16"/>
              <w:lang w:eastAsia="sv-SE"/>
            </w:rPr>
          </w:rPrChange>
        </w:rPr>
        <w:t>Optional</w:t>
      </w:r>
      <w:r w:rsidRPr="00E93640">
        <w:rPr>
          <w:rFonts w:ascii="Consolas" w:eastAsia="Times New Roman" w:hAnsi="Consolas" w:cs="Consolas"/>
          <w:noProof w:val="0"/>
          <w:color w:val="0000FF"/>
          <w:sz w:val="16"/>
          <w:szCs w:val="16"/>
          <w:lang w:val="en-US" w:eastAsia="sv-SE"/>
          <w:rPrChange w:id="2047" w:author="Stefan Eriksson" w:date="2012-06-26T14:21:00Z">
            <w:rPr>
              <w:rFonts w:ascii="Consolas" w:eastAsia="Times New Roman" w:hAnsi="Consolas" w:cs="Consolas"/>
              <w:noProof w:val="0"/>
              <w:color w:val="0000FF"/>
              <w:sz w:val="16"/>
              <w:szCs w:val="16"/>
              <w:lang w:eastAsia="sv-SE"/>
            </w:rPr>
          </w:rPrChange>
        </w:rPr>
        <w:t xml:space="preserve"> --&gt;</w:t>
      </w:r>
    </w:p>
    <w:p w14:paraId="02EA1388" w14:textId="77777777" w:rsidR="00E93640" w:rsidRPr="00E93640" w:rsidRDefault="00E93640" w:rsidP="00E93640">
      <w:pPr>
        <w:ind w:left="880"/>
        <w:rPr>
          <w:lang w:val="en-US"/>
          <w:rPrChange w:id="2048" w:author="Stefan Eriksson" w:date="2012-06-26T14:21:00Z">
            <w:rPr/>
          </w:rPrChange>
        </w:rPr>
      </w:pPr>
      <w:r w:rsidRPr="00E93640">
        <w:rPr>
          <w:rFonts w:ascii="Consolas" w:eastAsia="Times New Roman" w:hAnsi="Consolas" w:cs="Consolas"/>
          <w:noProof w:val="0"/>
          <w:color w:val="0000FF"/>
          <w:sz w:val="16"/>
          <w:szCs w:val="16"/>
          <w:lang w:val="en-US" w:eastAsia="sv-SE"/>
          <w:rPrChange w:id="2049"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050" w:author="Stefan Eriksson" w:date="2012-06-26T14:21:00Z">
            <w:rPr>
              <w:rFonts w:ascii="Consolas" w:eastAsia="Times New Roman" w:hAnsi="Consolas" w:cs="Consolas"/>
              <w:noProof w:val="0"/>
              <w:color w:val="A31515"/>
              <w:sz w:val="16"/>
              <w:szCs w:val="16"/>
              <w:lang w:eastAsia="sv-SE"/>
            </w:rPr>
          </w:rPrChange>
        </w:rPr>
        <w:t>ns2</w:t>
      </w:r>
      <w:proofErr w:type="gramStart"/>
      <w:r w:rsidRPr="00E93640">
        <w:rPr>
          <w:rFonts w:ascii="Consolas" w:eastAsia="Times New Roman" w:hAnsi="Consolas" w:cs="Consolas"/>
          <w:noProof w:val="0"/>
          <w:color w:val="A31515"/>
          <w:sz w:val="16"/>
          <w:szCs w:val="16"/>
          <w:lang w:val="en-US" w:eastAsia="sv-SE"/>
          <w:rPrChange w:id="2051" w:author="Stefan Eriksson" w:date="2012-06-26T14:21:00Z">
            <w:rPr>
              <w:rFonts w:ascii="Consolas" w:eastAsia="Times New Roman" w:hAnsi="Consolas" w:cs="Consolas"/>
              <w:noProof w:val="0"/>
              <w:color w:val="A31515"/>
              <w:sz w:val="16"/>
              <w:szCs w:val="16"/>
              <w:lang w:eastAsia="sv-SE"/>
            </w:rPr>
          </w:rPrChange>
        </w:rPr>
        <w:t>:ReasonText</w:t>
      </w:r>
      <w:proofErr w:type="gramEnd"/>
      <w:r w:rsidRPr="00E93640">
        <w:rPr>
          <w:rFonts w:ascii="Consolas" w:eastAsia="Times New Roman" w:hAnsi="Consolas" w:cs="Consolas"/>
          <w:noProof w:val="0"/>
          <w:color w:val="0000FF"/>
          <w:sz w:val="16"/>
          <w:szCs w:val="16"/>
          <w:lang w:val="en-US" w:eastAsia="sv-SE"/>
          <w:rPrChange w:id="2052"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2053"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2054"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055" w:author="Stefan Eriksson" w:date="2012-06-26T14:21:00Z">
            <w:rPr>
              <w:rFonts w:ascii="Consolas" w:eastAsia="Times New Roman" w:hAnsi="Consolas" w:cs="Consolas"/>
              <w:noProof w:val="0"/>
              <w:color w:val="A31515"/>
              <w:sz w:val="16"/>
              <w:szCs w:val="16"/>
              <w:lang w:eastAsia="sv-SE"/>
            </w:rPr>
          </w:rPrChange>
        </w:rPr>
        <w:t>ns2:ReasonText</w:t>
      </w:r>
      <w:r w:rsidRPr="00E93640">
        <w:rPr>
          <w:rFonts w:ascii="Consolas" w:eastAsia="Times New Roman" w:hAnsi="Consolas" w:cs="Consolas"/>
          <w:noProof w:val="0"/>
          <w:color w:val="0000FF"/>
          <w:sz w:val="16"/>
          <w:szCs w:val="16"/>
          <w:lang w:val="en-US" w:eastAsia="sv-SE"/>
          <w:rPrChange w:id="2056" w:author="Stefan Eriksson" w:date="2012-06-26T14:21:00Z">
            <w:rPr>
              <w:rFonts w:ascii="Consolas" w:eastAsia="Times New Roman" w:hAnsi="Consolas" w:cs="Consolas"/>
              <w:noProof w:val="0"/>
              <w:color w:val="0000FF"/>
              <w:sz w:val="16"/>
              <w:szCs w:val="16"/>
              <w:lang w:eastAsia="sv-SE"/>
            </w:rPr>
          </w:rPrChange>
        </w:rPr>
        <w:t>&gt;</w:t>
      </w:r>
    </w:p>
    <w:p w14:paraId="68FC0446" w14:textId="77777777" w:rsidR="00E93640" w:rsidRDefault="00E93640" w:rsidP="00E93640">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ns0:CancellationAction</w:t>
      </w:r>
      <w:proofErr w:type="gramEnd"/>
      <w:r>
        <w:rPr>
          <w:rFonts w:ascii="Consolas" w:eastAsia="Times New Roman" w:hAnsi="Consolas" w:cs="Consolas"/>
          <w:noProof w:val="0"/>
          <w:color w:val="0000FF"/>
          <w:sz w:val="16"/>
          <w:szCs w:val="16"/>
          <w:lang w:eastAsia="sv-SE"/>
        </w:rPr>
        <w:t>&gt;</w:t>
      </w:r>
    </w:p>
    <w:p w14:paraId="273CD04B" w14:textId="77777777" w:rsidR="00E93640" w:rsidRDefault="00E93640" w:rsidP="00E93640">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ns0:CancelExtendedConsentRequest</w:t>
      </w:r>
      <w:proofErr w:type="gramEnd"/>
      <w:r>
        <w:rPr>
          <w:rFonts w:ascii="Consolas" w:eastAsia="Times New Roman" w:hAnsi="Consolas" w:cs="Consolas"/>
          <w:noProof w:val="0"/>
          <w:color w:val="0000FF"/>
          <w:sz w:val="16"/>
          <w:szCs w:val="16"/>
          <w:lang w:eastAsia="sv-SE"/>
        </w:rPr>
        <w:t>&gt;</w:t>
      </w:r>
    </w:p>
    <w:p w14:paraId="630F9613" w14:textId="77777777" w:rsidR="00E93640" w:rsidRDefault="00E93640" w:rsidP="00E93640">
      <w:pPr>
        <w:pStyle w:val="Heading2"/>
      </w:pPr>
      <w:r>
        <w:t xml:space="preserve">Returvärde: </w:t>
      </w:r>
      <w:proofErr w:type="spellStart"/>
      <w:r>
        <w:t>CancelExtendedConsentResponse</w:t>
      </w:r>
      <w:proofErr w:type="spellEnd"/>
    </w:p>
    <w:p w14:paraId="67FD4605" w14:textId="77777777" w:rsidR="00E93640" w:rsidRDefault="00E93640" w:rsidP="00E93640"/>
    <w:tbl>
      <w:tblPr>
        <w:tblStyle w:val="TableGrid"/>
        <w:tblW w:w="9100" w:type="dxa"/>
        <w:tblLayout w:type="fixed"/>
        <w:tblLook w:val="04A0" w:firstRow="1" w:lastRow="0" w:firstColumn="1" w:lastColumn="0" w:noHBand="0" w:noVBand="1"/>
      </w:tblPr>
      <w:tblGrid>
        <w:gridCol w:w="2520"/>
        <w:gridCol w:w="1807"/>
        <w:gridCol w:w="3589"/>
        <w:gridCol w:w="1184"/>
      </w:tblGrid>
      <w:tr w:rsidR="00E93640" w14:paraId="316A4039" w14:textId="77777777" w:rsidTr="00561E15">
        <w:trPr>
          <w:trHeight w:val="384"/>
        </w:trPr>
        <w:tc>
          <w:tcPr>
            <w:tcW w:w="2800" w:type="dxa"/>
            <w:shd w:val="clear" w:color="auto" w:fill="D9D9D9" w:themeFill="background1" w:themeFillShade="D9"/>
            <w:vAlign w:val="bottom"/>
          </w:tcPr>
          <w:p w14:paraId="7A7415F7" w14:textId="77777777" w:rsidR="00E93640" w:rsidRDefault="00E93640" w:rsidP="00561E15">
            <w:pPr>
              <w:rPr>
                <w:b/>
              </w:rPr>
            </w:pPr>
            <w:r>
              <w:rPr>
                <w:b/>
              </w:rPr>
              <w:t>Namn</w:t>
            </w:r>
          </w:p>
        </w:tc>
        <w:tc>
          <w:tcPr>
            <w:tcW w:w="2000" w:type="dxa"/>
            <w:shd w:val="clear" w:color="auto" w:fill="D9D9D9" w:themeFill="background1" w:themeFillShade="D9"/>
            <w:vAlign w:val="bottom"/>
          </w:tcPr>
          <w:p w14:paraId="527B9100" w14:textId="77777777" w:rsidR="00E93640" w:rsidRDefault="00E93640" w:rsidP="00561E15">
            <w:pPr>
              <w:rPr>
                <w:b/>
              </w:rPr>
            </w:pPr>
            <w:r>
              <w:rPr>
                <w:b/>
              </w:rPr>
              <w:t>Datatyp</w:t>
            </w:r>
          </w:p>
        </w:tc>
        <w:tc>
          <w:tcPr>
            <w:tcW w:w="4000" w:type="dxa"/>
            <w:shd w:val="clear" w:color="auto" w:fill="D9D9D9" w:themeFill="background1" w:themeFillShade="D9"/>
            <w:vAlign w:val="bottom"/>
          </w:tcPr>
          <w:p w14:paraId="697698F8" w14:textId="77777777" w:rsidR="00E93640" w:rsidRDefault="00E93640" w:rsidP="00561E15">
            <w:pPr>
              <w:rPr>
                <w:b/>
              </w:rPr>
            </w:pPr>
            <w:r>
              <w:rPr>
                <w:b/>
              </w:rPr>
              <w:t>Beskrivning</w:t>
            </w:r>
          </w:p>
        </w:tc>
        <w:tc>
          <w:tcPr>
            <w:tcW w:w="1300" w:type="dxa"/>
            <w:shd w:val="clear" w:color="auto" w:fill="D9D9D9" w:themeFill="background1" w:themeFillShade="D9"/>
            <w:vAlign w:val="bottom"/>
          </w:tcPr>
          <w:p w14:paraId="05D7587C" w14:textId="77777777" w:rsidR="00E93640" w:rsidRDefault="00E93640" w:rsidP="00561E15">
            <w:pPr>
              <w:rPr>
                <w:b/>
              </w:rPr>
            </w:pPr>
            <w:r>
              <w:rPr>
                <w:b/>
              </w:rPr>
              <w:t>Kardinalitet</w:t>
            </w:r>
          </w:p>
        </w:tc>
      </w:tr>
      <w:tr w:rsidR="00E93640" w14:paraId="63970D6F" w14:textId="77777777" w:rsidTr="00561E15">
        <w:tc>
          <w:tcPr>
            <w:tcW w:w="2800" w:type="dxa"/>
          </w:tcPr>
          <w:p w14:paraId="542EA6DE" w14:textId="77777777" w:rsidR="00E93640" w:rsidRDefault="00E93640" w:rsidP="00561E15">
            <w:r>
              <w:t>cancelExtendedConsent</w:t>
            </w:r>
          </w:p>
        </w:tc>
        <w:tc>
          <w:tcPr>
            <w:tcW w:w="2000" w:type="dxa"/>
          </w:tcPr>
          <w:p w14:paraId="1CC47C86" w14:textId="77777777" w:rsidR="00E93640" w:rsidRDefault="00E93640" w:rsidP="00561E15">
            <w:r>
              <w:t>common:Result</w:t>
            </w:r>
          </w:p>
        </w:tc>
        <w:tc>
          <w:tcPr>
            <w:tcW w:w="4000" w:type="dxa"/>
          </w:tcPr>
          <w:p w14:paraId="38E9ED68" w14:textId="77777777" w:rsidR="00E93640" w:rsidRDefault="00E93640" w:rsidP="00561E15">
            <w:r>
              <w:t>Status för om tjänsten utfördes.</w:t>
            </w:r>
          </w:p>
        </w:tc>
        <w:tc>
          <w:tcPr>
            <w:tcW w:w="1300" w:type="dxa"/>
          </w:tcPr>
          <w:p w14:paraId="014588A0" w14:textId="77777777" w:rsidR="00E93640" w:rsidRDefault="00E93640" w:rsidP="00561E15">
            <w:r>
              <w:t>1..1</w:t>
            </w:r>
          </w:p>
        </w:tc>
      </w:tr>
    </w:tbl>
    <w:p w14:paraId="34EB34B7" w14:textId="77777777" w:rsidR="00E93640" w:rsidRDefault="00E93640" w:rsidP="00E93640">
      <w:pPr>
        <w:pStyle w:val="Heading3"/>
        <w:numPr>
          <w:ilvl w:val="2"/>
          <w:numId w:val="13"/>
        </w:numPr>
      </w:pPr>
      <w:r>
        <w:t>Exempel på svar</w:t>
      </w:r>
    </w:p>
    <w:p w14:paraId="3E522A2C" w14:textId="77777777" w:rsidR="00E93640" w:rsidRDefault="00E93640" w:rsidP="00E93640">
      <w:r>
        <w:t>Följande XML visar strukturen på svarsmeddelandet från tjänsten.</w:t>
      </w:r>
    </w:p>
    <w:p w14:paraId="71289DB8" w14:textId="77777777" w:rsidR="00E93640" w:rsidRPr="00E93640" w:rsidRDefault="00E93640" w:rsidP="00E93640">
      <w:pPr>
        <w:rPr>
          <w:lang w:val="en-US"/>
          <w:rPrChange w:id="2057" w:author="Stefan Eriksson" w:date="2012-06-26T14:21:00Z">
            <w:rPr/>
          </w:rPrChange>
        </w:rPr>
      </w:pPr>
      <w:r w:rsidRPr="00E93640">
        <w:rPr>
          <w:rFonts w:ascii="Consolas" w:eastAsia="Times New Roman" w:hAnsi="Consolas" w:cs="Consolas"/>
          <w:noProof w:val="0"/>
          <w:color w:val="0000FF"/>
          <w:sz w:val="16"/>
          <w:szCs w:val="16"/>
          <w:lang w:val="en-US" w:eastAsia="sv-SE"/>
          <w:rPrChange w:id="2058"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059" w:author="Stefan Eriksson" w:date="2012-06-26T14:21:00Z">
            <w:rPr>
              <w:rFonts w:ascii="Consolas" w:eastAsia="Times New Roman" w:hAnsi="Consolas" w:cs="Consolas"/>
              <w:noProof w:val="0"/>
              <w:color w:val="A31515"/>
              <w:sz w:val="16"/>
              <w:szCs w:val="16"/>
              <w:lang w:eastAsia="sv-SE"/>
            </w:rPr>
          </w:rPrChange>
        </w:rPr>
        <w:t>ns0:CancelExtendedConsentResponse</w:t>
      </w:r>
      <w:r w:rsidRPr="00E93640">
        <w:rPr>
          <w:rFonts w:ascii="Consolas" w:eastAsia="Times New Roman" w:hAnsi="Consolas" w:cs="Consolas"/>
          <w:noProof w:val="0"/>
          <w:color w:val="FF0000"/>
          <w:sz w:val="16"/>
          <w:szCs w:val="16"/>
          <w:lang w:val="en-US" w:eastAsia="sv-SE"/>
          <w:rPrChange w:id="2060" w:author="Stefan Eriksson" w:date="2012-06-26T14:21:00Z">
            <w:rPr>
              <w:rFonts w:ascii="Consolas" w:eastAsia="Times New Roman" w:hAnsi="Consolas" w:cs="Consolas"/>
              <w:noProof w:val="0"/>
              <w:color w:val="FF0000"/>
              <w:sz w:val="16"/>
              <w:szCs w:val="16"/>
              <w:lang w:eastAsia="sv-SE"/>
            </w:rPr>
          </w:rPrChange>
        </w:rPr>
        <w:t xml:space="preserve"> xmlns:ns0</w:t>
      </w:r>
      <w:r w:rsidRPr="00E93640">
        <w:rPr>
          <w:rFonts w:ascii="Consolas" w:eastAsia="Times New Roman" w:hAnsi="Consolas" w:cs="Consolas"/>
          <w:noProof w:val="0"/>
          <w:color w:val="0000FF"/>
          <w:sz w:val="16"/>
          <w:szCs w:val="16"/>
          <w:lang w:val="en-US" w:eastAsia="sv-SE"/>
          <w:rPrChange w:id="2061" w:author="Stefan Eriksson" w:date="2012-06-26T14:21:00Z">
            <w:rPr>
              <w:rFonts w:ascii="Consolas" w:eastAsia="Times New Roman" w:hAnsi="Consolas" w:cs="Consolas"/>
              <w:noProof w:val="0"/>
              <w:color w:val="0000FF"/>
              <w:sz w:val="16"/>
              <w:szCs w:val="16"/>
              <w:lang w:eastAsia="sv-SE"/>
            </w:rPr>
          </w:rPrChange>
        </w:rPr>
        <w:t>=</w:t>
      </w:r>
      <w:r w:rsidRPr="00E93640">
        <w:rPr>
          <w:rFonts w:ascii="Consolas" w:eastAsia="Times New Roman" w:hAnsi="Consolas" w:cs="Consolas"/>
          <w:noProof w:val="0"/>
          <w:color w:val="auto"/>
          <w:sz w:val="16"/>
          <w:szCs w:val="16"/>
          <w:lang w:val="en-US" w:eastAsia="sv-SE"/>
          <w:rPrChange w:id="2062"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2063" w:author="Stefan Eriksson" w:date="2012-06-26T14:21:00Z">
            <w:rPr>
              <w:rFonts w:ascii="Consolas" w:eastAsia="Times New Roman" w:hAnsi="Consolas" w:cs="Consolas"/>
              <w:noProof w:val="0"/>
              <w:color w:val="0000FF"/>
              <w:sz w:val="16"/>
              <w:szCs w:val="16"/>
              <w:lang w:eastAsia="sv-SE"/>
            </w:rPr>
          </w:rPrChange>
        </w:rPr>
        <w:t>urn:riv:ehr:patientconsent:administration:CancelExtendedConsentResponder:1</w:t>
      </w:r>
      <w:r w:rsidRPr="00E93640">
        <w:rPr>
          <w:rFonts w:ascii="Consolas" w:eastAsia="Times New Roman" w:hAnsi="Consolas" w:cs="Consolas"/>
          <w:noProof w:val="0"/>
          <w:color w:val="auto"/>
          <w:sz w:val="16"/>
          <w:szCs w:val="16"/>
          <w:lang w:val="en-US" w:eastAsia="sv-SE"/>
          <w:rPrChange w:id="2064"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FF0000"/>
          <w:sz w:val="16"/>
          <w:szCs w:val="16"/>
          <w:lang w:val="en-US" w:eastAsia="sv-SE"/>
          <w:rPrChange w:id="2065" w:author="Stefan Eriksson" w:date="2012-06-26T14:21:00Z">
            <w:rPr>
              <w:rFonts w:ascii="Consolas" w:eastAsia="Times New Roman" w:hAnsi="Consolas" w:cs="Consolas"/>
              <w:noProof w:val="0"/>
              <w:color w:val="FF0000"/>
              <w:sz w:val="16"/>
              <w:szCs w:val="16"/>
              <w:lang w:eastAsia="sv-SE"/>
            </w:rPr>
          </w:rPrChange>
        </w:rPr>
        <w:t xml:space="preserve"> xmlns:ns1</w:t>
      </w:r>
      <w:r w:rsidRPr="00E93640">
        <w:rPr>
          <w:rFonts w:ascii="Consolas" w:eastAsia="Times New Roman" w:hAnsi="Consolas" w:cs="Consolas"/>
          <w:noProof w:val="0"/>
          <w:color w:val="0000FF"/>
          <w:sz w:val="16"/>
          <w:szCs w:val="16"/>
          <w:lang w:val="en-US" w:eastAsia="sv-SE"/>
          <w:rPrChange w:id="2066" w:author="Stefan Eriksson" w:date="2012-06-26T14:21:00Z">
            <w:rPr>
              <w:rFonts w:ascii="Consolas" w:eastAsia="Times New Roman" w:hAnsi="Consolas" w:cs="Consolas"/>
              <w:noProof w:val="0"/>
              <w:color w:val="0000FF"/>
              <w:sz w:val="16"/>
              <w:szCs w:val="16"/>
              <w:lang w:eastAsia="sv-SE"/>
            </w:rPr>
          </w:rPrChange>
        </w:rPr>
        <w:t>=</w:t>
      </w:r>
      <w:r w:rsidRPr="00E93640">
        <w:rPr>
          <w:rFonts w:ascii="Consolas" w:eastAsia="Times New Roman" w:hAnsi="Consolas" w:cs="Consolas"/>
          <w:noProof w:val="0"/>
          <w:color w:val="auto"/>
          <w:sz w:val="16"/>
          <w:szCs w:val="16"/>
          <w:lang w:val="en-US" w:eastAsia="sv-SE"/>
          <w:rPrChange w:id="2067"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2068" w:author="Stefan Eriksson" w:date="2012-06-26T14:21:00Z">
            <w:rPr>
              <w:rFonts w:ascii="Consolas" w:eastAsia="Times New Roman" w:hAnsi="Consolas" w:cs="Consolas"/>
              <w:noProof w:val="0"/>
              <w:color w:val="0000FF"/>
              <w:sz w:val="16"/>
              <w:szCs w:val="16"/>
              <w:lang w:eastAsia="sv-SE"/>
            </w:rPr>
          </w:rPrChange>
        </w:rPr>
        <w:t>urn:riv:ehr:patientconsent:administration:1</w:t>
      </w:r>
      <w:r w:rsidRPr="00E93640">
        <w:rPr>
          <w:rFonts w:ascii="Consolas" w:eastAsia="Times New Roman" w:hAnsi="Consolas" w:cs="Consolas"/>
          <w:noProof w:val="0"/>
          <w:color w:val="auto"/>
          <w:sz w:val="16"/>
          <w:szCs w:val="16"/>
          <w:lang w:val="en-US" w:eastAsia="sv-SE"/>
          <w:rPrChange w:id="2069"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FF0000"/>
          <w:sz w:val="16"/>
          <w:szCs w:val="16"/>
          <w:lang w:val="en-US" w:eastAsia="sv-SE"/>
          <w:rPrChange w:id="2070" w:author="Stefan Eriksson" w:date="2012-06-26T14:21:00Z">
            <w:rPr>
              <w:rFonts w:ascii="Consolas" w:eastAsia="Times New Roman" w:hAnsi="Consolas" w:cs="Consolas"/>
              <w:noProof w:val="0"/>
              <w:color w:val="FF0000"/>
              <w:sz w:val="16"/>
              <w:szCs w:val="16"/>
              <w:lang w:eastAsia="sv-SE"/>
            </w:rPr>
          </w:rPrChange>
        </w:rPr>
        <w:t xml:space="preserve"> xmlns:ns2</w:t>
      </w:r>
      <w:r w:rsidRPr="00E93640">
        <w:rPr>
          <w:rFonts w:ascii="Consolas" w:eastAsia="Times New Roman" w:hAnsi="Consolas" w:cs="Consolas"/>
          <w:noProof w:val="0"/>
          <w:color w:val="0000FF"/>
          <w:sz w:val="16"/>
          <w:szCs w:val="16"/>
          <w:lang w:val="en-US" w:eastAsia="sv-SE"/>
          <w:rPrChange w:id="2071" w:author="Stefan Eriksson" w:date="2012-06-26T14:21:00Z">
            <w:rPr>
              <w:rFonts w:ascii="Consolas" w:eastAsia="Times New Roman" w:hAnsi="Consolas" w:cs="Consolas"/>
              <w:noProof w:val="0"/>
              <w:color w:val="0000FF"/>
              <w:sz w:val="16"/>
              <w:szCs w:val="16"/>
              <w:lang w:eastAsia="sv-SE"/>
            </w:rPr>
          </w:rPrChange>
        </w:rPr>
        <w:t>=</w:t>
      </w:r>
      <w:r w:rsidRPr="00E93640">
        <w:rPr>
          <w:rFonts w:ascii="Consolas" w:eastAsia="Times New Roman" w:hAnsi="Consolas" w:cs="Consolas"/>
          <w:noProof w:val="0"/>
          <w:color w:val="auto"/>
          <w:sz w:val="16"/>
          <w:szCs w:val="16"/>
          <w:lang w:val="en-US" w:eastAsia="sv-SE"/>
          <w:rPrChange w:id="2072"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2073" w:author="Stefan Eriksson" w:date="2012-06-26T14:21:00Z">
            <w:rPr>
              <w:rFonts w:ascii="Consolas" w:eastAsia="Times New Roman" w:hAnsi="Consolas" w:cs="Consolas"/>
              <w:noProof w:val="0"/>
              <w:color w:val="0000FF"/>
              <w:sz w:val="16"/>
              <w:szCs w:val="16"/>
              <w:lang w:eastAsia="sv-SE"/>
            </w:rPr>
          </w:rPrChange>
        </w:rPr>
        <w:t>urn:riv:ehr:common:1</w:t>
      </w:r>
      <w:r w:rsidRPr="00E93640">
        <w:rPr>
          <w:rFonts w:ascii="Consolas" w:eastAsia="Times New Roman" w:hAnsi="Consolas" w:cs="Consolas"/>
          <w:noProof w:val="0"/>
          <w:color w:val="auto"/>
          <w:sz w:val="16"/>
          <w:szCs w:val="16"/>
          <w:lang w:val="en-US" w:eastAsia="sv-SE"/>
          <w:rPrChange w:id="2074"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2075" w:author="Stefan Eriksson" w:date="2012-06-26T14:21:00Z">
            <w:rPr>
              <w:rFonts w:ascii="Consolas" w:eastAsia="Times New Roman" w:hAnsi="Consolas" w:cs="Consolas"/>
              <w:noProof w:val="0"/>
              <w:color w:val="0000FF"/>
              <w:sz w:val="16"/>
              <w:szCs w:val="16"/>
              <w:lang w:eastAsia="sv-SE"/>
            </w:rPr>
          </w:rPrChange>
        </w:rPr>
        <w:t>&gt;</w:t>
      </w:r>
    </w:p>
    <w:p w14:paraId="3E377D7A" w14:textId="77777777" w:rsidR="00E93640" w:rsidRPr="00E93640" w:rsidRDefault="00E93640" w:rsidP="00E93640">
      <w:pPr>
        <w:ind w:left="440"/>
        <w:rPr>
          <w:lang w:val="en-US"/>
          <w:rPrChange w:id="2076" w:author="Stefan Eriksson" w:date="2012-06-26T14:21:00Z">
            <w:rPr/>
          </w:rPrChange>
        </w:rPr>
      </w:pPr>
      <w:r w:rsidRPr="00E93640">
        <w:rPr>
          <w:rFonts w:ascii="Consolas" w:eastAsia="Times New Roman" w:hAnsi="Consolas" w:cs="Consolas"/>
          <w:noProof w:val="0"/>
          <w:color w:val="0000FF"/>
          <w:sz w:val="16"/>
          <w:szCs w:val="16"/>
          <w:lang w:val="en-US" w:eastAsia="sv-SE"/>
          <w:rPrChange w:id="2077"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078" w:author="Stefan Eriksson" w:date="2012-06-26T14:21:00Z">
            <w:rPr>
              <w:rFonts w:ascii="Consolas" w:eastAsia="Times New Roman" w:hAnsi="Consolas" w:cs="Consolas"/>
              <w:noProof w:val="0"/>
              <w:color w:val="A31515"/>
              <w:sz w:val="16"/>
              <w:szCs w:val="16"/>
              <w:lang w:eastAsia="sv-SE"/>
            </w:rPr>
          </w:rPrChange>
        </w:rPr>
        <w:t>ns0</w:t>
      </w:r>
      <w:proofErr w:type="gramStart"/>
      <w:r w:rsidRPr="00E93640">
        <w:rPr>
          <w:rFonts w:ascii="Consolas" w:eastAsia="Times New Roman" w:hAnsi="Consolas" w:cs="Consolas"/>
          <w:noProof w:val="0"/>
          <w:color w:val="A31515"/>
          <w:sz w:val="16"/>
          <w:szCs w:val="16"/>
          <w:lang w:val="en-US" w:eastAsia="sv-SE"/>
          <w:rPrChange w:id="2079" w:author="Stefan Eriksson" w:date="2012-06-26T14:21:00Z">
            <w:rPr>
              <w:rFonts w:ascii="Consolas" w:eastAsia="Times New Roman" w:hAnsi="Consolas" w:cs="Consolas"/>
              <w:noProof w:val="0"/>
              <w:color w:val="A31515"/>
              <w:sz w:val="16"/>
              <w:szCs w:val="16"/>
              <w:lang w:eastAsia="sv-SE"/>
            </w:rPr>
          </w:rPrChange>
        </w:rPr>
        <w:t>:CancelExtendedConsent</w:t>
      </w:r>
      <w:proofErr w:type="gramEnd"/>
      <w:r w:rsidRPr="00E93640">
        <w:rPr>
          <w:rFonts w:ascii="Consolas" w:eastAsia="Times New Roman" w:hAnsi="Consolas" w:cs="Consolas"/>
          <w:noProof w:val="0"/>
          <w:color w:val="0000FF"/>
          <w:sz w:val="16"/>
          <w:szCs w:val="16"/>
          <w:lang w:val="en-US" w:eastAsia="sv-SE"/>
          <w:rPrChange w:id="2080" w:author="Stefan Eriksson" w:date="2012-06-26T14:21:00Z">
            <w:rPr>
              <w:rFonts w:ascii="Consolas" w:eastAsia="Times New Roman" w:hAnsi="Consolas" w:cs="Consolas"/>
              <w:noProof w:val="0"/>
              <w:color w:val="0000FF"/>
              <w:sz w:val="16"/>
              <w:szCs w:val="16"/>
              <w:lang w:eastAsia="sv-SE"/>
            </w:rPr>
          </w:rPrChange>
        </w:rPr>
        <w:t>&gt;</w:t>
      </w:r>
    </w:p>
    <w:p w14:paraId="71D57EDE" w14:textId="77777777" w:rsidR="00E93640" w:rsidRPr="00E93640" w:rsidRDefault="00E93640" w:rsidP="00E93640">
      <w:pPr>
        <w:ind w:left="880"/>
        <w:rPr>
          <w:lang w:val="en-US"/>
          <w:rPrChange w:id="2081" w:author="Stefan Eriksson" w:date="2012-06-26T14:21:00Z">
            <w:rPr/>
          </w:rPrChange>
        </w:rPr>
      </w:pPr>
      <w:r w:rsidRPr="00E93640">
        <w:rPr>
          <w:rFonts w:ascii="Consolas" w:eastAsia="Times New Roman" w:hAnsi="Consolas" w:cs="Consolas"/>
          <w:noProof w:val="0"/>
          <w:color w:val="0000FF"/>
          <w:sz w:val="16"/>
          <w:szCs w:val="16"/>
          <w:lang w:val="en-US" w:eastAsia="sv-SE"/>
          <w:rPrChange w:id="2082"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083" w:author="Stefan Eriksson" w:date="2012-06-26T14:21:00Z">
            <w:rPr>
              <w:rFonts w:ascii="Consolas" w:eastAsia="Times New Roman" w:hAnsi="Consolas" w:cs="Consolas"/>
              <w:noProof w:val="0"/>
              <w:color w:val="A31515"/>
              <w:sz w:val="16"/>
              <w:szCs w:val="16"/>
              <w:lang w:eastAsia="sv-SE"/>
            </w:rPr>
          </w:rPrChange>
        </w:rPr>
        <w:t>ns2</w:t>
      </w:r>
      <w:proofErr w:type="gramStart"/>
      <w:r w:rsidRPr="00E93640">
        <w:rPr>
          <w:rFonts w:ascii="Consolas" w:eastAsia="Times New Roman" w:hAnsi="Consolas" w:cs="Consolas"/>
          <w:noProof w:val="0"/>
          <w:color w:val="A31515"/>
          <w:sz w:val="16"/>
          <w:szCs w:val="16"/>
          <w:lang w:val="en-US" w:eastAsia="sv-SE"/>
          <w:rPrChange w:id="2084" w:author="Stefan Eriksson" w:date="2012-06-26T14:21:00Z">
            <w:rPr>
              <w:rFonts w:ascii="Consolas" w:eastAsia="Times New Roman" w:hAnsi="Consolas" w:cs="Consolas"/>
              <w:noProof w:val="0"/>
              <w:color w:val="A31515"/>
              <w:sz w:val="16"/>
              <w:szCs w:val="16"/>
              <w:lang w:eastAsia="sv-SE"/>
            </w:rPr>
          </w:rPrChange>
        </w:rPr>
        <w:t>:ResultCode</w:t>
      </w:r>
      <w:proofErr w:type="gramEnd"/>
      <w:r w:rsidRPr="00E93640">
        <w:rPr>
          <w:rFonts w:ascii="Consolas" w:eastAsia="Times New Roman" w:hAnsi="Consolas" w:cs="Consolas"/>
          <w:noProof w:val="0"/>
          <w:color w:val="0000FF"/>
          <w:sz w:val="16"/>
          <w:szCs w:val="16"/>
          <w:lang w:val="en-US" w:eastAsia="sv-SE"/>
          <w:rPrChange w:id="2085"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2086"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2087"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088" w:author="Stefan Eriksson" w:date="2012-06-26T14:21:00Z">
            <w:rPr>
              <w:rFonts w:ascii="Consolas" w:eastAsia="Times New Roman" w:hAnsi="Consolas" w:cs="Consolas"/>
              <w:noProof w:val="0"/>
              <w:color w:val="A31515"/>
              <w:sz w:val="16"/>
              <w:szCs w:val="16"/>
              <w:lang w:eastAsia="sv-SE"/>
            </w:rPr>
          </w:rPrChange>
        </w:rPr>
        <w:t>ns2:ResultCode</w:t>
      </w:r>
      <w:r w:rsidRPr="00E93640">
        <w:rPr>
          <w:rFonts w:ascii="Consolas" w:eastAsia="Times New Roman" w:hAnsi="Consolas" w:cs="Consolas"/>
          <w:noProof w:val="0"/>
          <w:color w:val="0000FF"/>
          <w:sz w:val="16"/>
          <w:szCs w:val="16"/>
          <w:lang w:val="en-US" w:eastAsia="sv-SE"/>
          <w:rPrChange w:id="2089" w:author="Stefan Eriksson" w:date="2012-06-26T14:21:00Z">
            <w:rPr>
              <w:rFonts w:ascii="Consolas" w:eastAsia="Times New Roman" w:hAnsi="Consolas" w:cs="Consolas"/>
              <w:noProof w:val="0"/>
              <w:color w:val="0000FF"/>
              <w:sz w:val="16"/>
              <w:szCs w:val="16"/>
              <w:lang w:eastAsia="sv-SE"/>
            </w:rPr>
          </w:rPrChange>
        </w:rPr>
        <w:t>&gt;</w:t>
      </w:r>
    </w:p>
    <w:p w14:paraId="26710AC7" w14:textId="77777777" w:rsidR="00E93640" w:rsidRPr="00E93640" w:rsidRDefault="00E93640" w:rsidP="00E93640">
      <w:pPr>
        <w:ind w:left="880"/>
        <w:rPr>
          <w:lang w:val="en-US"/>
          <w:rPrChange w:id="2090" w:author="Stefan Eriksson" w:date="2012-06-26T14:21:00Z">
            <w:rPr/>
          </w:rPrChange>
        </w:rPr>
      </w:pPr>
      <w:r w:rsidRPr="00E93640">
        <w:rPr>
          <w:rFonts w:ascii="Consolas" w:eastAsia="Times New Roman" w:hAnsi="Consolas" w:cs="Consolas"/>
          <w:noProof w:val="0"/>
          <w:color w:val="0000FF"/>
          <w:sz w:val="16"/>
          <w:szCs w:val="16"/>
          <w:lang w:val="en-US" w:eastAsia="sv-SE"/>
          <w:rPrChange w:id="2091"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092" w:author="Stefan Eriksson" w:date="2012-06-26T14:21:00Z">
            <w:rPr>
              <w:rFonts w:ascii="Consolas" w:eastAsia="Times New Roman" w:hAnsi="Consolas" w:cs="Consolas"/>
              <w:noProof w:val="0"/>
              <w:color w:val="A31515"/>
              <w:sz w:val="16"/>
              <w:szCs w:val="16"/>
              <w:lang w:eastAsia="sv-SE"/>
            </w:rPr>
          </w:rPrChange>
        </w:rPr>
        <w:t>ns2</w:t>
      </w:r>
      <w:proofErr w:type="gramStart"/>
      <w:r w:rsidRPr="00E93640">
        <w:rPr>
          <w:rFonts w:ascii="Consolas" w:eastAsia="Times New Roman" w:hAnsi="Consolas" w:cs="Consolas"/>
          <w:noProof w:val="0"/>
          <w:color w:val="A31515"/>
          <w:sz w:val="16"/>
          <w:szCs w:val="16"/>
          <w:lang w:val="en-US" w:eastAsia="sv-SE"/>
          <w:rPrChange w:id="2093" w:author="Stefan Eriksson" w:date="2012-06-26T14:21:00Z">
            <w:rPr>
              <w:rFonts w:ascii="Consolas" w:eastAsia="Times New Roman" w:hAnsi="Consolas" w:cs="Consolas"/>
              <w:noProof w:val="0"/>
              <w:color w:val="A31515"/>
              <w:sz w:val="16"/>
              <w:szCs w:val="16"/>
              <w:lang w:eastAsia="sv-SE"/>
            </w:rPr>
          </w:rPrChange>
        </w:rPr>
        <w:t>:ResultText</w:t>
      </w:r>
      <w:proofErr w:type="gramEnd"/>
      <w:r w:rsidRPr="00E93640">
        <w:rPr>
          <w:rFonts w:ascii="Consolas" w:eastAsia="Times New Roman" w:hAnsi="Consolas" w:cs="Consolas"/>
          <w:noProof w:val="0"/>
          <w:color w:val="0000FF"/>
          <w:sz w:val="16"/>
          <w:szCs w:val="16"/>
          <w:lang w:val="en-US" w:eastAsia="sv-SE"/>
          <w:rPrChange w:id="2094"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2095"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2096"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097" w:author="Stefan Eriksson" w:date="2012-06-26T14:21:00Z">
            <w:rPr>
              <w:rFonts w:ascii="Consolas" w:eastAsia="Times New Roman" w:hAnsi="Consolas" w:cs="Consolas"/>
              <w:noProof w:val="0"/>
              <w:color w:val="A31515"/>
              <w:sz w:val="16"/>
              <w:szCs w:val="16"/>
              <w:lang w:eastAsia="sv-SE"/>
            </w:rPr>
          </w:rPrChange>
        </w:rPr>
        <w:t>ns2:ResultText</w:t>
      </w:r>
      <w:r w:rsidRPr="00E93640">
        <w:rPr>
          <w:rFonts w:ascii="Consolas" w:eastAsia="Times New Roman" w:hAnsi="Consolas" w:cs="Consolas"/>
          <w:noProof w:val="0"/>
          <w:color w:val="0000FF"/>
          <w:sz w:val="16"/>
          <w:szCs w:val="16"/>
          <w:lang w:val="en-US" w:eastAsia="sv-SE"/>
          <w:rPrChange w:id="2098" w:author="Stefan Eriksson" w:date="2012-06-26T14:21:00Z">
            <w:rPr>
              <w:rFonts w:ascii="Consolas" w:eastAsia="Times New Roman" w:hAnsi="Consolas" w:cs="Consolas"/>
              <w:noProof w:val="0"/>
              <w:color w:val="0000FF"/>
              <w:sz w:val="16"/>
              <w:szCs w:val="16"/>
              <w:lang w:eastAsia="sv-SE"/>
            </w:rPr>
          </w:rPrChange>
        </w:rPr>
        <w:t>&gt;</w:t>
      </w:r>
    </w:p>
    <w:p w14:paraId="59B73EFF" w14:textId="77777777" w:rsidR="00E93640" w:rsidRPr="00E93640" w:rsidRDefault="00E93640" w:rsidP="00E93640">
      <w:pPr>
        <w:ind w:left="440"/>
        <w:rPr>
          <w:lang w:val="en-US"/>
          <w:rPrChange w:id="2099" w:author="Stefan Eriksson" w:date="2012-06-26T14:21:00Z">
            <w:rPr/>
          </w:rPrChange>
        </w:rPr>
      </w:pPr>
      <w:r w:rsidRPr="00E93640">
        <w:rPr>
          <w:rFonts w:ascii="Consolas" w:eastAsia="Times New Roman" w:hAnsi="Consolas" w:cs="Consolas"/>
          <w:noProof w:val="0"/>
          <w:color w:val="0000FF"/>
          <w:sz w:val="16"/>
          <w:szCs w:val="16"/>
          <w:lang w:val="en-US" w:eastAsia="sv-SE"/>
          <w:rPrChange w:id="2100"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101" w:author="Stefan Eriksson" w:date="2012-06-26T14:21:00Z">
            <w:rPr>
              <w:rFonts w:ascii="Consolas" w:eastAsia="Times New Roman" w:hAnsi="Consolas" w:cs="Consolas"/>
              <w:noProof w:val="0"/>
              <w:color w:val="A31515"/>
              <w:sz w:val="16"/>
              <w:szCs w:val="16"/>
              <w:lang w:eastAsia="sv-SE"/>
            </w:rPr>
          </w:rPrChange>
        </w:rPr>
        <w:t>ns0</w:t>
      </w:r>
      <w:proofErr w:type="gramStart"/>
      <w:r w:rsidRPr="00E93640">
        <w:rPr>
          <w:rFonts w:ascii="Consolas" w:eastAsia="Times New Roman" w:hAnsi="Consolas" w:cs="Consolas"/>
          <w:noProof w:val="0"/>
          <w:color w:val="A31515"/>
          <w:sz w:val="16"/>
          <w:szCs w:val="16"/>
          <w:lang w:val="en-US" w:eastAsia="sv-SE"/>
          <w:rPrChange w:id="2102" w:author="Stefan Eriksson" w:date="2012-06-26T14:21:00Z">
            <w:rPr>
              <w:rFonts w:ascii="Consolas" w:eastAsia="Times New Roman" w:hAnsi="Consolas" w:cs="Consolas"/>
              <w:noProof w:val="0"/>
              <w:color w:val="A31515"/>
              <w:sz w:val="16"/>
              <w:szCs w:val="16"/>
              <w:lang w:eastAsia="sv-SE"/>
            </w:rPr>
          </w:rPrChange>
        </w:rPr>
        <w:t>:CancelExtendedConsent</w:t>
      </w:r>
      <w:proofErr w:type="gramEnd"/>
      <w:r w:rsidRPr="00E93640">
        <w:rPr>
          <w:rFonts w:ascii="Consolas" w:eastAsia="Times New Roman" w:hAnsi="Consolas" w:cs="Consolas"/>
          <w:noProof w:val="0"/>
          <w:color w:val="0000FF"/>
          <w:sz w:val="16"/>
          <w:szCs w:val="16"/>
          <w:lang w:val="en-US" w:eastAsia="sv-SE"/>
          <w:rPrChange w:id="2103" w:author="Stefan Eriksson" w:date="2012-06-26T14:21:00Z">
            <w:rPr>
              <w:rFonts w:ascii="Consolas" w:eastAsia="Times New Roman" w:hAnsi="Consolas" w:cs="Consolas"/>
              <w:noProof w:val="0"/>
              <w:color w:val="0000FF"/>
              <w:sz w:val="16"/>
              <w:szCs w:val="16"/>
              <w:lang w:eastAsia="sv-SE"/>
            </w:rPr>
          </w:rPrChange>
        </w:rPr>
        <w:t>&gt;</w:t>
      </w:r>
    </w:p>
    <w:p w14:paraId="65F89A25" w14:textId="77777777" w:rsidR="00E93640" w:rsidRDefault="00E93640" w:rsidP="00E93640">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ns0:CancelExtendedConsentResponse</w:t>
      </w:r>
      <w:proofErr w:type="gramEnd"/>
      <w:r>
        <w:rPr>
          <w:rFonts w:ascii="Consolas" w:eastAsia="Times New Roman" w:hAnsi="Consolas" w:cs="Consolas"/>
          <w:noProof w:val="0"/>
          <w:color w:val="0000FF"/>
          <w:sz w:val="16"/>
          <w:szCs w:val="16"/>
          <w:lang w:eastAsia="sv-SE"/>
        </w:rPr>
        <w:t>&gt;</w:t>
      </w:r>
    </w:p>
    <w:p w14:paraId="0D3E71A9" w14:textId="77777777" w:rsidR="00E93640" w:rsidRDefault="00E93640" w:rsidP="00E93640">
      <w:pPr>
        <w:pStyle w:val="Heading1"/>
      </w:pPr>
      <w:bookmarkStart w:id="2104" w:name="_Toc328483895"/>
      <w:proofErr w:type="spellStart"/>
      <w:r>
        <w:lastRenderedPageBreak/>
        <w:t>GetConsentsForCareProvider</w:t>
      </w:r>
      <w:bookmarkEnd w:id="2104"/>
      <w:proofErr w:type="spellEnd"/>
    </w:p>
    <w:p w14:paraId="2F9B094F" w14:textId="77777777" w:rsidR="00E93640" w:rsidRDefault="00E93640" w:rsidP="00E93640">
      <w:r>
        <w:t xml:space="preserve">Tjänst som läser alla giltiga samtyckesintyg för en viss vårdgivare med grundinformation.        </w:t>
      </w:r>
    </w:p>
    <w:p w14:paraId="69C0D5EB" w14:textId="77777777" w:rsidR="00E93640" w:rsidRDefault="00E93640" w:rsidP="00E93640">
      <w:r>
        <w:t>Med giltiga samtyckesintyg avses de samtyckesintyg, alternativt intyg om nödsituation, som används som underlag vid en kontroll av åtkomst (CheckConsents).</w:t>
      </w:r>
    </w:p>
    <w:p w14:paraId="25DB7762" w14:textId="77777777" w:rsidR="00E93640" w:rsidRDefault="00E93640" w:rsidP="00E93640"/>
    <w:p w14:paraId="6F7FAA5D" w14:textId="77777777" w:rsidR="00E93640" w:rsidRDefault="00E93640" w:rsidP="00E93640">
      <w:r>
        <w:t xml:space="preserve">Det är valbart om makulerade och återkallade samtyckesintyg som ej är utgångna (giltigt t o m har passerats) skall returneras. </w:t>
      </w:r>
    </w:p>
    <w:p w14:paraId="0FB7A1BB" w14:textId="77777777" w:rsidR="00E93640" w:rsidRDefault="00E93640" w:rsidP="00E93640">
      <w:r>
        <w:t>Utgångna samtyckesintyg (giltigt t o m har passerats) returneras ej oavsett makulering eller återkallning.</w:t>
      </w:r>
    </w:p>
    <w:p w14:paraId="12C444A6" w14:textId="77777777" w:rsidR="00E93640" w:rsidRDefault="00E93640" w:rsidP="00E93640"/>
    <w:p w14:paraId="0E8A533F" w14:textId="77777777" w:rsidR="00E93640" w:rsidRDefault="00E93640" w:rsidP="00E93640">
      <w:r>
        <w:t xml:space="preserve">Det går även att ange en tidpunkt (CreatedOnOrAfter) från när man önskar inhämta uppgifter och på så sätt undvika att inhämta data som redan hämtats vid ett tidigare tillfälle. Här avses tidpunkten då samtycket lagrades i tjänsten.         </w:t>
      </w:r>
    </w:p>
    <w:p w14:paraId="6BA8618A" w14:textId="77777777" w:rsidR="00E93640" w:rsidRDefault="00E93640" w:rsidP="00E93640"/>
    <w:p w14:paraId="35B2DA2D" w14:textId="77777777" w:rsidR="00E93640" w:rsidRDefault="00E93640" w:rsidP="00E93640">
      <w:r>
        <w:t xml:space="preserve">Tjänsten tillåts att dela upp listan av samtyckesintyg i mindre delar för att minska på belastningen på systemet. Om detta sker kommer flaggan HasMore att vara satt. Resten av samtyckesintygen skall i så fall hämtas med ytterligare anrop till tjänsten. </w:t>
      </w:r>
    </w:p>
    <w:p w14:paraId="2968D188" w14:textId="77777777" w:rsidR="00E93640" w:rsidRDefault="00E93640" w:rsidP="00E93640">
      <w:r>
        <w:t xml:space="preserve">Tjänsten returnerar en ny tidpunkt (CreatedOnOrAfter) som anger från och med nästa tidpunkt som samtyckesintygen ej har hämtats. Detta värde kan användas som inparameter i ytterligare anrop till tjänsten för att hämta nästa sekvens av samtyckesintyg.                </w:t>
      </w:r>
    </w:p>
    <w:p w14:paraId="353B1870" w14:textId="77777777" w:rsidR="00E93640" w:rsidRDefault="00E93640" w:rsidP="00E93640"/>
    <w:p w14:paraId="372545D9" w14:textId="77777777" w:rsidR="00E93640" w:rsidRDefault="00E93640" w:rsidP="00E93640">
      <w:r>
        <w:t xml:space="preserve">Tjänsten kan användas i ett integrationsmönster där vårdsystemet med visst intervall inhämtar alla samtycken det behöver utifrån de vårdgivare som systemet hanterar information från, för att sedan vid behov utföra intern kontroll mot underlaget av samtycken och nödsituationsintyg.        </w:t>
      </w:r>
    </w:p>
    <w:p w14:paraId="2BF56269" w14:textId="77777777" w:rsidR="00E93640" w:rsidRDefault="00E93640" w:rsidP="00E93640"/>
    <w:p w14:paraId="7FCD220B" w14:textId="77777777" w:rsidR="00E93640" w:rsidRDefault="00E93640" w:rsidP="00E93640">
      <w:r>
        <w:t>Viktigt att kontrollera att alla samtycken är hämtade genom att kontrollera värdet på flaggan HasMore.</w:t>
      </w:r>
    </w:p>
    <w:p w14:paraId="7BA00045" w14:textId="77777777" w:rsidR="00E93640" w:rsidRDefault="00E93640" w:rsidP="00E93640">
      <w:pPr>
        <w:pStyle w:val="Heading2"/>
      </w:pPr>
      <w:r>
        <w:t>Frivillighet</w:t>
      </w:r>
    </w:p>
    <w:p w14:paraId="44375612" w14:textId="77777777" w:rsidR="00E93640" w:rsidRDefault="00E93640" w:rsidP="00E93640">
      <w:r>
        <w:t>Obligatorisk.</w:t>
      </w:r>
    </w:p>
    <w:p w14:paraId="19EDC5E3" w14:textId="77777777" w:rsidR="00E93640" w:rsidRDefault="00E93640" w:rsidP="00E93640">
      <w:pPr>
        <w:pStyle w:val="Heading2"/>
      </w:pPr>
      <w:r>
        <w:t>Version</w:t>
      </w:r>
    </w:p>
    <w:p w14:paraId="51CD44AB" w14:textId="77777777" w:rsidR="00E93640" w:rsidRDefault="00E93640" w:rsidP="00E93640">
      <w:r>
        <w:t>1.0</w:t>
      </w:r>
    </w:p>
    <w:p w14:paraId="4AD03E98" w14:textId="77777777" w:rsidR="00E93640" w:rsidRDefault="00E93640" w:rsidP="00E93640">
      <w:pPr>
        <w:pStyle w:val="Heading2"/>
      </w:pPr>
      <w:r>
        <w:t>SLA-krav</w:t>
      </w:r>
    </w:p>
    <w:p w14:paraId="31FE2B54" w14:textId="77777777" w:rsidR="00E93640" w:rsidRDefault="00E93640" w:rsidP="00E93640"/>
    <w:tbl>
      <w:tblPr>
        <w:tblStyle w:val="TableGrid"/>
        <w:tblW w:w="9100" w:type="dxa"/>
        <w:tblLayout w:type="fixed"/>
        <w:tblLook w:val="04A0" w:firstRow="1" w:lastRow="0" w:firstColumn="1" w:lastColumn="0" w:noHBand="0" w:noVBand="1"/>
      </w:tblPr>
      <w:tblGrid>
        <w:gridCol w:w="2170"/>
        <w:gridCol w:w="3599"/>
        <w:gridCol w:w="3331"/>
      </w:tblGrid>
      <w:tr w:rsidR="00E93640" w14:paraId="7DB92EF9" w14:textId="77777777" w:rsidTr="00561E15">
        <w:trPr>
          <w:trHeight w:val="384"/>
        </w:trPr>
        <w:tc>
          <w:tcPr>
            <w:tcW w:w="2400" w:type="dxa"/>
            <w:shd w:val="clear" w:color="auto" w:fill="D9D9D9" w:themeFill="background1" w:themeFillShade="D9"/>
            <w:vAlign w:val="bottom"/>
          </w:tcPr>
          <w:p w14:paraId="7ED114BF" w14:textId="77777777" w:rsidR="00E93640" w:rsidRDefault="00E93640" w:rsidP="00561E15">
            <w:pPr>
              <w:rPr>
                <w:b/>
              </w:rPr>
            </w:pPr>
            <w:r>
              <w:rPr>
                <w:b/>
              </w:rPr>
              <w:t>Kategori</w:t>
            </w:r>
          </w:p>
        </w:tc>
        <w:tc>
          <w:tcPr>
            <w:tcW w:w="4000" w:type="dxa"/>
            <w:shd w:val="clear" w:color="auto" w:fill="D9D9D9" w:themeFill="background1" w:themeFillShade="D9"/>
            <w:vAlign w:val="bottom"/>
          </w:tcPr>
          <w:p w14:paraId="3615DE6B" w14:textId="77777777" w:rsidR="00E93640" w:rsidRDefault="00E93640" w:rsidP="00561E15">
            <w:pPr>
              <w:rPr>
                <w:b/>
              </w:rPr>
            </w:pPr>
            <w:r>
              <w:rPr>
                <w:b/>
              </w:rPr>
              <w:t>Värde</w:t>
            </w:r>
          </w:p>
        </w:tc>
        <w:tc>
          <w:tcPr>
            <w:tcW w:w="3700" w:type="dxa"/>
            <w:shd w:val="clear" w:color="auto" w:fill="D9D9D9" w:themeFill="background1" w:themeFillShade="D9"/>
            <w:vAlign w:val="bottom"/>
          </w:tcPr>
          <w:p w14:paraId="00029274" w14:textId="77777777" w:rsidR="00E93640" w:rsidRDefault="00E93640" w:rsidP="00561E15">
            <w:pPr>
              <w:rPr>
                <w:b/>
              </w:rPr>
            </w:pPr>
            <w:r>
              <w:rPr>
                <w:b/>
              </w:rPr>
              <w:t>Kommentar</w:t>
            </w:r>
          </w:p>
        </w:tc>
      </w:tr>
      <w:tr w:rsidR="00E93640" w14:paraId="529EAD1B" w14:textId="77777777" w:rsidTr="00561E15">
        <w:tc>
          <w:tcPr>
            <w:tcW w:w="2400" w:type="dxa"/>
          </w:tcPr>
          <w:p w14:paraId="444C078F" w14:textId="77777777" w:rsidR="00E93640" w:rsidRDefault="00E93640" w:rsidP="00561E15">
            <w:r>
              <w:t>Svarstid</w:t>
            </w:r>
          </w:p>
        </w:tc>
        <w:tc>
          <w:tcPr>
            <w:tcW w:w="4000" w:type="dxa"/>
          </w:tcPr>
          <w:p w14:paraId="33CADF61" w14:textId="77777777" w:rsidR="00E93640" w:rsidRDefault="00E93640" w:rsidP="00561E15"/>
        </w:tc>
        <w:tc>
          <w:tcPr>
            <w:tcW w:w="3700" w:type="dxa"/>
          </w:tcPr>
          <w:p w14:paraId="08E84B55" w14:textId="77777777" w:rsidR="00E93640" w:rsidRDefault="00E93640" w:rsidP="00561E15"/>
        </w:tc>
      </w:tr>
      <w:tr w:rsidR="00E93640" w14:paraId="4675D7EC" w14:textId="77777777" w:rsidTr="00561E15">
        <w:tc>
          <w:tcPr>
            <w:tcW w:w="2400" w:type="dxa"/>
          </w:tcPr>
          <w:p w14:paraId="2C63CB9D" w14:textId="77777777" w:rsidR="00E93640" w:rsidRDefault="00E93640" w:rsidP="00561E15">
            <w:r>
              <w:t>Tillgänglighet</w:t>
            </w:r>
          </w:p>
        </w:tc>
        <w:tc>
          <w:tcPr>
            <w:tcW w:w="4000" w:type="dxa"/>
          </w:tcPr>
          <w:p w14:paraId="0B87019B" w14:textId="77777777" w:rsidR="00E93640" w:rsidRDefault="00E93640" w:rsidP="00561E15"/>
        </w:tc>
        <w:tc>
          <w:tcPr>
            <w:tcW w:w="3700" w:type="dxa"/>
          </w:tcPr>
          <w:p w14:paraId="55555A4B" w14:textId="77777777" w:rsidR="00E93640" w:rsidRDefault="00E93640" w:rsidP="00561E15"/>
        </w:tc>
      </w:tr>
      <w:tr w:rsidR="00E93640" w14:paraId="688BE6B8" w14:textId="77777777" w:rsidTr="00561E15">
        <w:tc>
          <w:tcPr>
            <w:tcW w:w="2400" w:type="dxa"/>
          </w:tcPr>
          <w:p w14:paraId="31E9490F" w14:textId="77777777" w:rsidR="00E93640" w:rsidRDefault="00E93640" w:rsidP="00561E15">
            <w:r>
              <w:t>Last</w:t>
            </w:r>
          </w:p>
        </w:tc>
        <w:tc>
          <w:tcPr>
            <w:tcW w:w="4000" w:type="dxa"/>
          </w:tcPr>
          <w:p w14:paraId="5DA4937F" w14:textId="77777777" w:rsidR="00E93640" w:rsidRDefault="00E93640" w:rsidP="00561E15"/>
        </w:tc>
        <w:tc>
          <w:tcPr>
            <w:tcW w:w="3700" w:type="dxa"/>
          </w:tcPr>
          <w:p w14:paraId="0DBB612E" w14:textId="77777777" w:rsidR="00E93640" w:rsidRDefault="00E93640" w:rsidP="00561E15"/>
        </w:tc>
      </w:tr>
      <w:tr w:rsidR="00E93640" w14:paraId="0A48873C" w14:textId="77777777" w:rsidTr="00561E15">
        <w:tc>
          <w:tcPr>
            <w:tcW w:w="2400" w:type="dxa"/>
          </w:tcPr>
          <w:p w14:paraId="5A1F05D9" w14:textId="77777777" w:rsidR="00E93640" w:rsidRDefault="00E93640" w:rsidP="00561E15">
            <w:r>
              <w:t>Aktualitet</w:t>
            </w:r>
          </w:p>
        </w:tc>
        <w:tc>
          <w:tcPr>
            <w:tcW w:w="4000" w:type="dxa"/>
          </w:tcPr>
          <w:p w14:paraId="733029F9" w14:textId="77777777" w:rsidR="00E93640" w:rsidRDefault="00E93640" w:rsidP="00561E15">
            <w:r>
              <w:t>Grundprincipen är att de senaste registrerade intygsuppgifterna i samtyckestjänsten returneras.</w:t>
            </w:r>
          </w:p>
        </w:tc>
        <w:tc>
          <w:tcPr>
            <w:tcW w:w="3700" w:type="dxa"/>
          </w:tcPr>
          <w:p w14:paraId="19C734FD" w14:textId="77777777" w:rsidR="00E93640" w:rsidRDefault="00E93640" w:rsidP="00561E15"/>
        </w:tc>
      </w:tr>
    </w:tbl>
    <w:p w14:paraId="1B78BA8D" w14:textId="77777777" w:rsidR="00E93640" w:rsidRDefault="00E93640" w:rsidP="00E93640">
      <w:pPr>
        <w:pStyle w:val="Heading2"/>
      </w:pPr>
      <w:r>
        <w:t>Regler</w:t>
      </w:r>
    </w:p>
    <w:p w14:paraId="01997E15" w14:textId="77777777" w:rsidR="00E93640" w:rsidRDefault="00E93640" w:rsidP="00E93640">
      <w:r>
        <w:t xml:space="preserve">Tjänsten skall kontrollera om anropande system eller aktör har behörighet till samtyckesinformationen genom att kontrollera att det efterfrågade informationsurvalet matchar den angivna logiska adressen. </w:t>
      </w:r>
    </w:p>
    <w:p w14:paraId="78868A59" w14:textId="77777777" w:rsidR="00E93640" w:rsidRDefault="00E93640" w:rsidP="00E93640">
      <w:r>
        <w:t>Samtyckesinformation som ej ges behörighet till skall undantas i svaret från tjänsten.</w:t>
      </w:r>
    </w:p>
    <w:p w14:paraId="5C76644E" w14:textId="77777777" w:rsidR="00E93640" w:rsidRDefault="00E93640" w:rsidP="00E93640">
      <w:pPr>
        <w:pStyle w:val="Heading2"/>
      </w:pPr>
      <w:r>
        <w:t>Tjänsteinteraktion</w:t>
      </w:r>
    </w:p>
    <w:p w14:paraId="44F2DFD3" w14:textId="77777777" w:rsidR="00E93640" w:rsidRDefault="00E93640" w:rsidP="00E93640">
      <w:r>
        <w:t>GetConsentsForCareProvider</w:t>
      </w:r>
    </w:p>
    <w:p w14:paraId="3481732D" w14:textId="77777777" w:rsidR="00E93640" w:rsidRDefault="00E93640" w:rsidP="00E93640">
      <w:pPr>
        <w:pStyle w:val="Heading2"/>
      </w:pPr>
      <w:proofErr w:type="spellStart"/>
      <w:r>
        <w:lastRenderedPageBreak/>
        <w:t>Inparameter</w:t>
      </w:r>
      <w:proofErr w:type="spellEnd"/>
      <w:r>
        <w:t xml:space="preserve">: </w:t>
      </w:r>
      <w:proofErr w:type="spellStart"/>
      <w:r>
        <w:t>GetConsentsForCareProvider</w:t>
      </w:r>
      <w:proofErr w:type="spellEnd"/>
    </w:p>
    <w:p w14:paraId="652C50CC" w14:textId="77777777" w:rsidR="00E93640" w:rsidRDefault="00E93640" w:rsidP="00E93640"/>
    <w:tbl>
      <w:tblPr>
        <w:tblStyle w:val="TableGrid"/>
        <w:tblW w:w="9100" w:type="dxa"/>
        <w:tblLayout w:type="fixed"/>
        <w:tblLook w:val="04A0" w:firstRow="1" w:lastRow="0" w:firstColumn="1" w:lastColumn="0" w:noHBand="0" w:noVBand="1"/>
      </w:tblPr>
      <w:tblGrid>
        <w:gridCol w:w="2520"/>
        <w:gridCol w:w="1807"/>
        <w:gridCol w:w="3589"/>
        <w:gridCol w:w="1184"/>
      </w:tblGrid>
      <w:tr w:rsidR="00E93640" w14:paraId="218B904C" w14:textId="77777777" w:rsidTr="00561E15">
        <w:trPr>
          <w:trHeight w:val="384"/>
        </w:trPr>
        <w:tc>
          <w:tcPr>
            <w:tcW w:w="2800" w:type="dxa"/>
            <w:shd w:val="clear" w:color="auto" w:fill="D9D9D9" w:themeFill="background1" w:themeFillShade="D9"/>
            <w:vAlign w:val="bottom"/>
          </w:tcPr>
          <w:p w14:paraId="70249EF0" w14:textId="77777777" w:rsidR="00E93640" w:rsidRDefault="00E93640" w:rsidP="00561E15">
            <w:pPr>
              <w:rPr>
                <w:b/>
              </w:rPr>
            </w:pPr>
            <w:r>
              <w:rPr>
                <w:b/>
              </w:rPr>
              <w:t>Namn</w:t>
            </w:r>
          </w:p>
        </w:tc>
        <w:tc>
          <w:tcPr>
            <w:tcW w:w="2000" w:type="dxa"/>
            <w:shd w:val="clear" w:color="auto" w:fill="D9D9D9" w:themeFill="background1" w:themeFillShade="D9"/>
            <w:vAlign w:val="bottom"/>
          </w:tcPr>
          <w:p w14:paraId="47F24E8E" w14:textId="77777777" w:rsidR="00E93640" w:rsidRDefault="00E93640" w:rsidP="00561E15">
            <w:pPr>
              <w:rPr>
                <w:b/>
              </w:rPr>
            </w:pPr>
            <w:r>
              <w:rPr>
                <w:b/>
              </w:rPr>
              <w:t>Datatyp</w:t>
            </w:r>
          </w:p>
        </w:tc>
        <w:tc>
          <w:tcPr>
            <w:tcW w:w="4000" w:type="dxa"/>
            <w:shd w:val="clear" w:color="auto" w:fill="D9D9D9" w:themeFill="background1" w:themeFillShade="D9"/>
            <w:vAlign w:val="bottom"/>
          </w:tcPr>
          <w:p w14:paraId="35BC70AF" w14:textId="77777777" w:rsidR="00E93640" w:rsidRDefault="00E93640" w:rsidP="00561E15">
            <w:pPr>
              <w:rPr>
                <w:b/>
              </w:rPr>
            </w:pPr>
            <w:r>
              <w:rPr>
                <w:b/>
              </w:rPr>
              <w:t>Beskrivning</w:t>
            </w:r>
          </w:p>
        </w:tc>
        <w:tc>
          <w:tcPr>
            <w:tcW w:w="1300" w:type="dxa"/>
            <w:shd w:val="clear" w:color="auto" w:fill="D9D9D9" w:themeFill="background1" w:themeFillShade="D9"/>
            <w:vAlign w:val="bottom"/>
          </w:tcPr>
          <w:p w14:paraId="193BADE9" w14:textId="77777777" w:rsidR="00E93640" w:rsidRDefault="00E93640" w:rsidP="00561E15">
            <w:pPr>
              <w:rPr>
                <w:b/>
              </w:rPr>
            </w:pPr>
            <w:r>
              <w:rPr>
                <w:b/>
              </w:rPr>
              <w:t>Kardinalitet</w:t>
            </w:r>
          </w:p>
        </w:tc>
      </w:tr>
      <w:tr w:rsidR="00E93640" w14:paraId="36B04991" w14:textId="77777777" w:rsidTr="00561E15">
        <w:tc>
          <w:tcPr>
            <w:tcW w:w="2800" w:type="dxa"/>
          </w:tcPr>
          <w:p w14:paraId="022B867C" w14:textId="77777777" w:rsidR="00E93640" w:rsidRDefault="00E93640" w:rsidP="00561E15">
            <w:r>
              <w:t>careProviderId</w:t>
            </w:r>
          </w:p>
        </w:tc>
        <w:tc>
          <w:tcPr>
            <w:tcW w:w="2000" w:type="dxa"/>
          </w:tcPr>
          <w:p w14:paraId="5AD2F27A" w14:textId="77777777" w:rsidR="00E93640" w:rsidRDefault="00E93640" w:rsidP="00561E15">
            <w:r>
              <w:t>common:HsaId</w:t>
            </w:r>
          </w:p>
        </w:tc>
        <w:tc>
          <w:tcPr>
            <w:tcW w:w="4000" w:type="dxa"/>
          </w:tcPr>
          <w:p w14:paraId="69AD0B56" w14:textId="77777777" w:rsidR="00E93640" w:rsidRDefault="00E93640" w:rsidP="00561E15">
            <w:r>
              <w:t>HSA-id på den vårdgivare vars samtycken skall hämtas.</w:t>
            </w:r>
          </w:p>
        </w:tc>
        <w:tc>
          <w:tcPr>
            <w:tcW w:w="1300" w:type="dxa"/>
          </w:tcPr>
          <w:p w14:paraId="2E98CAFE" w14:textId="77777777" w:rsidR="00E93640" w:rsidRDefault="00E93640" w:rsidP="00561E15">
            <w:r>
              <w:t>1..1</w:t>
            </w:r>
          </w:p>
        </w:tc>
      </w:tr>
      <w:tr w:rsidR="00E93640" w14:paraId="7198D508" w14:textId="77777777" w:rsidTr="00561E15">
        <w:tc>
          <w:tcPr>
            <w:tcW w:w="2800" w:type="dxa"/>
          </w:tcPr>
          <w:p w14:paraId="24030A9B" w14:textId="77777777" w:rsidR="00E93640" w:rsidRDefault="00E93640" w:rsidP="00561E15">
            <w:r>
              <w:t>createdOnOrAfter</w:t>
            </w:r>
          </w:p>
        </w:tc>
        <w:tc>
          <w:tcPr>
            <w:tcW w:w="2000" w:type="dxa"/>
          </w:tcPr>
          <w:p w14:paraId="23BAA85D" w14:textId="77777777" w:rsidR="00E93640" w:rsidRDefault="00E93640" w:rsidP="00561E15">
            <w:r>
              <w:t>xs:dateTime</w:t>
            </w:r>
          </w:p>
        </w:tc>
        <w:tc>
          <w:tcPr>
            <w:tcW w:w="4000" w:type="dxa"/>
          </w:tcPr>
          <w:p w14:paraId="4AD9B946" w14:textId="77777777" w:rsidR="00E93640" w:rsidRDefault="00E93640" w:rsidP="00561E15">
            <w:r>
              <w:t>Ej obligatoriskt startdatum för hur gamla samtyckesintyg som skall hämtas. Om angivet returneras endast samtyckesintyg som är giltiga i tjänsten på eller efter denna tidpunkt. Användbart vid upprepande förfrågningar och undviker att data som redan inhämtats returneras.</w:t>
            </w:r>
          </w:p>
        </w:tc>
        <w:tc>
          <w:tcPr>
            <w:tcW w:w="1300" w:type="dxa"/>
          </w:tcPr>
          <w:p w14:paraId="1DA582D5" w14:textId="77777777" w:rsidR="00E93640" w:rsidRDefault="00E93640" w:rsidP="00561E15">
            <w:r>
              <w:t>0..1</w:t>
            </w:r>
          </w:p>
        </w:tc>
      </w:tr>
      <w:tr w:rsidR="00E93640" w14:paraId="5DE487B9" w14:textId="77777777" w:rsidTr="00561E15">
        <w:tc>
          <w:tcPr>
            <w:tcW w:w="2800" w:type="dxa"/>
          </w:tcPr>
          <w:p w14:paraId="0F3181D4" w14:textId="77777777" w:rsidR="00E93640" w:rsidRDefault="00E93640" w:rsidP="00561E15">
            <w:r>
              <w:t>getCancelledFlag</w:t>
            </w:r>
          </w:p>
        </w:tc>
        <w:tc>
          <w:tcPr>
            <w:tcW w:w="2000" w:type="dxa"/>
          </w:tcPr>
          <w:p w14:paraId="794E6779" w14:textId="77777777" w:rsidR="00E93640" w:rsidRDefault="00E93640" w:rsidP="00561E15">
            <w:r>
              <w:t>xs:boolean</w:t>
            </w:r>
          </w:p>
        </w:tc>
        <w:tc>
          <w:tcPr>
            <w:tcW w:w="4000" w:type="dxa"/>
          </w:tcPr>
          <w:p w14:paraId="4FE47568" w14:textId="77777777" w:rsidR="00E93640" w:rsidRDefault="00E93640" w:rsidP="00561E15">
            <w:r>
              <w:t>Flagga som avgör om makulerade och återkallade samtyckesintyg som ej är utgångna (giltigt t o m har passerats) skall returneras.</w:t>
            </w:r>
          </w:p>
        </w:tc>
        <w:tc>
          <w:tcPr>
            <w:tcW w:w="1300" w:type="dxa"/>
          </w:tcPr>
          <w:p w14:paraId="0A78F891" w14:textId="77777777" w:rsidR="00E93640" w:rsidRDefault="00E93640" w:rsidP="00561E15">
            <w:r>
              <w:t>1..1</w:t>
            </w:r>
          </w:p>
        </w:tc>
      </w:tr>
    </w:tbl>
    <w:p w14:paraId="2337B520" w14:textId="77777777" w:rsidR="00E93640" w:rsidRDefault="00E93640" w:rsidP="00E93640">
      <w:pPr>
        <w:pStyle w:val="Heading3"/>
        <w:numPr>
          <w:ilvl w:val="2"/>
          <w:numId w:val="13"/>
        </w:numPr>
      </w:pPr>
      <w:r>
        <w:t>Exempel på anrop</w:t>
      </w:r>
    </w:p>
    <w:p w14:paraId="2B2C5C33" w14:textId="77777777" w:rsidR="00E93640" w:rsidRDefault="00E93640" w:rsidP="00E93640">
      <w:r>
        <w:t>Följande XML visar strukturen på ett anrop till tjänsten.</w:t>
      </w:r>
    </w:p>
    <w:p w14:paraId="5FD9E69E" w14:textId="77777777" w:rsidR="00E93640" w:rsidRPr="00E93640" w:rsidRDefault="00E93640" w:rsidP="00E93640">
      <w:pPr>
        <w:rPr>
          <w:lang w:val="en-US"/>
          <w:rPrChange w:id="2105" w:author="Stefan Eriksson" w:date="2012-06-26T14:21:00Z">
            <w:rPr/>
          </w:rPrChange>
        </w:rPr>
      </w:pPr>
      <w:r w:rsidRPr="00E93640">
        <w:rPr>
          <w:rFonts w:ascii="Consolas" w:eastAsia="Times New Roman" w:hAnsi="Consolas" w:cs="Consolas"/>
          <w:noProof w:val="0"/>
          <w:color w:val="0000FF"/>
          <w:sz w:val="16"/>
          <w:szCs w:val="16"/>
          <w:lang w:val="en-US" w:eastAsia="sv-SE"/>
          <w:rPrChange w:id="2106"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107" w:author="Stefan Eriksson" w:date="2012-06-26T14:21:00Z">
            <w:rPr>
              <w:rFonts w:ascii="Consolas" w:eastAsia="Times New Roman" w:hAnsi="Consolas" w:cs="Consolas"/>
              <w:noProof w:val="0"/>
              <w:color w:val="A31515"/>
              <w:sz w:val="16"/>
              <w:szCs w:val="16"/>
              <w:lang w:eastAsia="sv-SE"/>
            </w:rPr>
          </w:rPrChange>
        </w:rPr>
        <w:t>ns0:GetConsentsForCareProviderRequest</w:t>
      </w:r>
      <w:r w:rsidRPr="00E93640">
        <w:rPr>
          <w:rFonts w:ascii="Consolas" w:eastAsia="Times New Roman" w:hAnsi="Consolas" w:cs="Consolas"/>
          <w:noProof w:val="0"/>
          <w:color w:val="FF0000"/>
          <w:sz w:val="16"/>
          <w:szCs w:val="16"/>
          <w:lang w:val="en-US" w:eastAsia="sv-SE"/>
          <w:rPrChange w:id="2108" w:author="Stefan Eriksson" w:date="2012-06-26T14:21:00Z">
            <w:rPr>
              <w:rFonts w:ascii="Consolas" w:eastAsia="Times New Roman" w:hAnsi="Consolas" w:cs="Consolas"/>
              <w:noProof w:val="0"/>
              <w:color w:val="FF0000"/>
              <w:sz w:val="16"/>
              <w:szCs w:val="16"/>
              <w:lang w:eastAsia="sv-SE"/>
            </w:rPr>
          </w:rPrChange>
        </w:rPr>
        <w:t xml:space="preserve"> xmlns:ns0</w:t>
      </w:r>
      <w:r w:rsidRPr="00E93640">
        <w:rPr>
          <w:rFonts w:ascii="Consolas" w:eastAsia="Times New Roman" w:hAnsi="Consolas" w:cs="Consolas"/>
          <w:noProof w:val="0"/>
          <w:color w:val="0000FF"/>
          <w:sz w:val="16"/>
          <w:szCs w:val="16"/>
          <w:lang w:val="en-US" w:eastAsia="sv-SE"/>
          <w:rPrChange w:id="2109" w:author="Stefan Eriksson" w:date="2012-06-26T14:21:00Z">
            <w:rPr>
              <w:rFonts w:ascii="Consolas" w:eastAsia="Times New Roman" w:hAnsi="Consolas" w:cs="Consolas"/>
              <w:noProof w:val="0"/>
              <w:color w:val="0000FF"/>
              <w:sz w:val="16"/>
              <w:szCs w:val="16"/>
              <w:lang w:eastAsia="sv-SE"/>
            </w:rPr>
          </w:rPrChange>
        </w:rPr>
        <w:t>=</w:t>
      </w:r>
      <w:r w:rsidRPr="00E93640">
        <w:rPr>
          <w:rFonts w:ascii="Consolas" w:eastAsia="Times New Roman" w:hAnsi="Consolas" w:cs="Consolas"/>
          <w:noProof w:val="0"/>
          <w:color w:val="auto"/>
          <w:sz w:val="16"/>
          <w:szCs w:val="16"/>
          <w:lang w:val="en-US" w:eastAsia="sv-SE"/>
          <w:rPrChange w:id="2110"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2111" w:author="Stefan Eriksson" w:date="2012-06-26T14:21:00Z">
            <w:rPr>
              <w:rFonts w:ascii="Consolas" w:eastAsia="Times New Roman" w:hAnsi="Consolas" w:cs="Consolas"/>
              <w:noProof w:val="0"/>
              <w:color w:val="0000FF"/>
              <w:sz w:val="16"/>
              <w:szCs w:val="16"/>
              <w:lang w:eastAsia="sv-SE"/>
            </w:rPr>
          </w:rPrChange>
        </w:rPr>
        <w:t>urn:riv:ehr:patientconsent:querying:GetConsentsForCareProviderResponder:1</w:t>
      </w:r>
      <w:r w:rsidRPr="00E93640">
        <w:rPr>
          <w:rFonts w:ascii="Consolas" w:eastAsia="Times New Roman" w:hAnsi="Consolas" w:cs="Consolas"/>
          <w:noProof w:val="0"/>
          <w:color w:val="auto"/>
          <w:sz w:val="16"/>
          <w:szCs w:val="16"/>
          <w:lang w:val="en-US" w:eastAsia="sv-SE"/>
          <w:rPrChange w:id="2112"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FF0000"/>
          <w:sz w:val="16"/>
          <w:szCs w:val="16"/>
          <w:lang w:val="en-US" w:eastAsia="sv-SE"/>
          <w:rPrChange w:id="2113" w:author="Stefan Eriksson" w:date="2012-06-26T14:21:00Z">
            <w:rPr>
              <w:rFonts w:ascii="Consolas" w:eastAsia="Times New Roman" w:hAnsi="Consolas" w:cs="Consolas"/>
              <w:noProof w:val="0"/>
              <w:color w:val="FF0000"/>
              <w:sz w:val="16"/>
              <w:szCs w:val="16"/>
              <w:lang w:eastAsia="sv-SE"/>
            </w:rPr>
          </w:rPrChange>
        </w:rPr>
        <w:t xml:space="preserve"> xmlns:ns1</w:t>
      </w:r>
      <w:r w:rsidRPr="00E93640">
        <w:rPr>
          <w:rFonts w:ascii="Consolas" w:eastAsia="Times New Roman" w:hAnsi="Consolas" w:cs="Consolas"/>
          <w:noProof w:val="0"/>
          <w:color w:val="0000FF"/>
          <w:sz w:val="16"/>
          <w:szCs w:val="16"/>
          <w:lang w:val="en-US" w:eastAsia="sv-SE"/>
          <w:rPrChange w:id="2114" w:author="Stefan Eriksson" w:date="2012-06-26T14:21:00Z">
            <w:rPr>
              <w:rFonts w:ascii="Consolas" w:eastAsia="Times New Roman" w:hAnsi="Consolas" w:cs="Consolas"/>
              <w:noProof w:val="0"/>
              <w:color w:val="0000FF"/>
              <w:sz w:val="16"/>
              <w:szCs w:val="16"/>
              <w:lang w:eastAsia="sv-SE"/>
            </w:rPr>
          </w:rPrChange>
        </w:rPr>
        <w:t>=</w:t>
      </w:r>
      <w:r w:rsidRPr="00E93640">
        <w:rPr>
          <w:rFonts w:ascii="Consolas" w:eastAsia="Times New Roman" w:hAnsi="Consolas" w:cs="Consolas"/>
          <w:noProof w:val="0"/>
          <w:color w:val="auto"/>
          <w:sz w:val="16"/>
          <w:szCs w:val="16"/>
          <w:lang w:val="en-US" w:eastAsia="sv-SE"/>
          <w:rPrChange w:id="2115"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2116" w:author="Stefan Eriksson" w:date="2012-06-26T14:21:00Z">
            <w:rPr>
              <w:rFonts w:ascii="Consolas" w:eastAsia="Times New Roman" w:hAnsi="Consolas" w:cs="Consolas"/>
              <w:noProof w:val="0"/>
              <w:color w:val="0000FF"/>
              <w:sz w:val="16"/>
              <w:szCs w:val="16"/>
              <w:lang w:eastAsia="sv-SE"/>
            </w:rPr>
          </w:rPrChange>
        </w:rPr>
        <w:t>urn:riv:ehr:patientconsent:querying:1</w:t>
      </w:r>
      <w:r w:rsidRPr="00E93640">
        <w:rPr>
          <w:rFonts w:ascii="Consolas" w:eastAsia="Times New Roman" w:hAnsi="Consolas" w:cs="Consolas"/>
          <w:noProof w:val="0"/>
          <w:color w:val="auto"/>
          <w:sz w:val="16"/>
          <w:szCs w:val="16"/>
          <w:lang w:val="en-US" w:eastAsia="sv-SE"/>
          <w:rPrChange w:id="2117"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2118" w:author="Stefan Eriksson" w:date="2012-06-26T14:21:00Z">
            <w:rPr>
              <w:rFonts w:ascii="Consolas" w:eastAsia="Times New Roman" w:hAnsi="Consolas" w:cs="Consolas"/>
              <w:noProof w:val="0"/>
              <w:color w:val="0000FF"/>
              <w:sz w:val="16"/>
              <w:szCs w:val="16"/>
              <w:lang w:eastAsia="sv-SE"/>
            </w:rPr>
          </w:rPrChange>
        </w:rPr>
        <w:t>&gt;</w:t>
      </w:r>
    </w:p>
    <w:p w14:paraId="45713049" w14:textId="77777777" w:rsidR="00E93640" w:rsidRPr="00E93640" w:rsidRDefault="00E93640" w:rsidP="00E93640">
      <w:pPr>
        <w:ind w:left="440"/>
        <w:rPr>
          <w:lang w:val="en-US"/>
          <w:rPrChange w:id="2119" w:author="Stefan Eriksson" w:date="2012-06-26T14:21:00Z">
            <w:rPr/>
          </w:rPrChange>
        </w:rPr>
      </w:pPr>
      <w:r w:rsidRPr="00E93640">
        <w:rPr>
          <w:rFonts w:ascii="Consolas" w:eastAsia="Times New Roman" w:hAnsi="Consolas" w:cs="Consolas"/>
          <w:noProof w:val="0"/>
          <w:color w:val="0000FF"/>
          <w:sz w:val="16"/>
          <w:szCs w:val="16"/>
          <w:lang w:val="en-US" w:eastAsia="sv-SE"/>
          <w:rPrChange w:id="2120"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121" w:author="Stefan Eriksson" w:date="2012-06-26T14:21:00Z">
            <w:rPr>
              <w:rFonts w:ascii="Consolas" w:eastAsia="Times New Roman" w:hAnsi="Consolas" w:cs="Consolas"/>
              <w:noProof w:val="0"/>
              <w:color w:val="A31515"/>
              <w:sz w:val="16"/>
              <w:szCs w:val="16"/>
              <w:lang w:eastAsia="sv-SE"/>
            </w:rPr>
          </w:rPrChange>
        </w:rPr>
        <w:t>ns0</w:t>
      </w:r>
      <w:proofErr w:type="gramStart"/>
      <w:r w:rsidRPr="00E93640">
        <w:rPr>
          <w:rFonts w:ascii="Consolas" w:eastAsia="Times New Roman" w:hAnsi="Consolas" w:cs="Consolas"/>
          <w:noProof w:val="0"/>
          <w:color w:val="A31515"/>
          <w:sz w:val="16"/>
          <w:szCs w:val="16"/>
          <w:lang w:val="en-US" w:eastAsia="sv-SE"/>
          <w:rPrChange w:id="2122" w:author="Stefan Eriksson" w:date="2012-06-26T14:21:00Z">
            <w:rPr>
              <w:rFonts w:ascii="Consolas" w:eastAsia="Times New Roman" w:hAnsi="Consolas" w:cs="Consolas"/>
              <w:noProof w:val="0"/>
              <w:color w:val="A31515"/>
              <w:sz w:val="16"/>
              <w:szCs w:val="16"/>
              <w:lang w:eastAsia="sv-SE"/>
            </w:rPr>
          </w:rPrChange>
        </w:rPr>
        <w:t>:CareProviderId</w:t>
      </w:r>
      <w:proofErr w:type="gramEnd"/>
      <w:r w:rsidRPr="00E93640">
        <w:rPr>
          <w:rFonts w:ascii="Consolas" w:eastAsia="Times New Roman" w:hAnsi="Consolas" w:cs="Consolas"/>
          <w:noProof w:val="0"/>
          <w:color w:val="0000FF"/>
          <w:sz w:val="16"/>
          <w:szCs w:val="16"/>
          <w:lang w:val="en-US" w:eastAsia="sv-SE"/>
          <w:rPrChange w:id="2123"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2124"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2125"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126" w:author="Stefan Eriksson" w:date="2012-06-26T14:21:00Z">
            <w:rPr>
              <w:rFonts w:ascii="Consolas" w:eastAsia="Times New Roman" w:hAnsi="Consolas" w:cs="Consolas"/>
              <w:noProof w:val="0"/>
              <w:color w:val="A31515"/>
              <w:sz w:val="16"/>
              <w:szCs w:val="16"/>
              <w:lang w:eastAsia="sv-SE"/>
            </w:rPr>
          </w:rPrChange>
        </w:rPr>
        <w:t>ns0:CareProviderId</w:t>
      </w:r>
      <w:r w:rsidRPr="00E93640">
        <w:rPr>
          <w:rFonts w:ascii="Consolas" w:eastAsia="Times New Roman" w:hAnsi="Consolas" w:cs="Consolas"/>
          <w:noProof w:val="0"/>
          <w:color w:val="0000FF"/>
          <w:sz w:val="16"/>
          <w:szCs w:val="16"/>
          <w:lang w:val="en-US" w:eastAsia="sv-SE"/>
          <w:rPrChange w:id="2127" w:author="Stefan Eriksson" w:date="2012-06-26T14:21:00Z">
            <w:rPr>
              <w:rFonts w:ascii="Consolas" w:eastAsia="Times New Roman" w:hAnsi="Consolas" w:cs="Consolas"/>
              <w:noProof w:val="0"/>
              <w:color w:val="0000FF"/>
              <w:sz w:val="16"/>
              <w:szCs w:val="16"/>
              <w:lang w:eastAsia="sv-SE"/>
            </w:rPr>
          </w:rPrChange>
        </w:rPr>
        <w:t>&gt;</w:t>
      </w:r>
    </w:p>
    <w:p w14:paraId="22564826" w14:textId="77777777" w:rsidR="00E93640" w:rsidRPr="00E93640" w:rsidRDefault="00E93640" w:rsidP="00E93640">
      <w:pPr>
        <w:ind w:left="440"/>
        <w:rPr>
          <w:lang w:val="en-US"/>
          <w:rPrChange w:id="2128" w:author="Stefan Eriksson" w:date="2012-06-26T14:21:00Z">
            <w:rPr/>
          </w:rPrChange>
        </w:rPr>
      </w:pPr>
      <w:proofErr w:type="gramStart"/>
      <w:r w:rsidRPr="00E93640">
        <w:rPr>
          <w:rFonts w:ascii="Consolas" w:eastAsia="Times New Roman" w:hAnsi="Consolas" w:cs="Consolas"/>
          <w:noProof w:val="0"/>
          <w:color w:val="0000FF"/>
          <w:sz w:val="16"/>
          <w:szCs w:val="16"/>
          <w:lang w:val="en-US" w:eastAsia="sv-SE"/>
          <w:rPrChange w:id="2129" w:author="Stefan Eriksson" w:date="2012-06-26T14:21:00Z">
            <w:rPr>
              <w:rFonts w:ascii="Consolas" w:eastAsia="Times New Roman" w:hAnsi="Consolas" w:cs="Consolas"/>
              <w:noProof w:val="0"/>
              <w:color w:val="0000FF"/>
              <w:sz w:val="16"/>
              <w:szCs w:val="16"/>
              <w:lang w:eastAsia="sv-SE"/>
            </w:rPr>
          </w:rPrChange>
        </w:rPr>
        <w:t>&lt;!--</w:t>
      </w:r>
      <w:proofErr w:type="gramEnd"/>
      <w:r w:rsidRPr="00E93640">
        <w:rPr>
          <w:rFonts w:ascii="Consolas" w:eastAsia="Times New Roman" w:hAnsi="Consolas" w:cs="Consolas"/>
          <w:noProof w:val="0"/>
          <w:color w:val="0000FF"/>
          <w:sz w:val="16"/>
          <w:szCs w:val="16"/>
          <w:lang w:val="en-US" w:eastAsia="sv-SE"/>
          <w:rPrChange w:id="2130" w:author="Stefan Eriksson" w:date="2012-06-26T14:21:00Z">
            <w:rPr>
              <w:rFonts w:ascii="Consolas" w:eastAsia="Times New Roman" w:hAnsi="Consolas" w:cs="Consolas"/>
              <w:noProof w:val="0"/>
              <w:color w:val="0000FF"/>
              <w:sz w:val="16"/>
              <w:szCs w:val="16"/>
              <w:lang w:eastAsia="sv-SE"/>
            </w:rPr>
          </w:rPrChange>
        </w:rPr>
        <w:t xml:space="preserve"> </w:t>
      </w:r>
      <w:r w:rsidRPr="00E93640">
        <w:rPr>
          <w:rFonts w:ascii="Consolas" w:eastAsia="Times New Roman" w:hAnsi="Consolas" w:cs="Consolas"/>
          <w:noProof w:val="0"/>
          <w:color w:val="008000"/>
          <w:sz w:val="16"/>
          <w:szCs w:val="16"/>
          <w:lang w:val="en-US" w:eastAsia="sv-SE"/>
          <w:rPrChange w:id="2131" w:author="Stefan Eriksson" w:date="2012-06-26T14:21:00Z">
            <w:rPr>
              <w:rFonts w:ascii="Consolas" w:eastAsia="Times New Roman" w:hAnsi="Consolas" w:cs="Consolas"/>
              <w:noProof w:val="0"/>
              <w:color w:val="008000"/>
              <w:sz w:val="16"/>
              <w:szCs w:val="16"/>
              <w:lang w:eastAsia="sv-SE"/>
            </w:rPr>
          </w:rPrChange>
        </w:rPr>
        <w:t>Optional</w:t>
      </w:r>
      <w:r w:rsidRPr="00E93640">
        <w:rPr>
          <w:rFonts w:ascii="Consolas" w:eastAsia="Times New Roman" w:hAnsi="Consolas" w:cs="Consolas"/>
          <w:noProof w:val="0"/>
          <w:color w:val="0000FF"/>
          <w:sz w:val="16"/>
          <w:szCs w:val="16"/>
          <w:lang w:val="en-US" w:eastAsia="sv-SE"/>
          <w:rPrChange w:id="2132" w:author="Stefan Eriksson" w:date="2012-06-26T14:21:00Z">
            <w:rPr>
              <w:rFonts w:ascii="Consolas" w:eastAsia="Times New Roman" w:hAnsi="Consolas" w:cs="Consolas"/>
              <w:noProof w:val="0"/>
              <w:color w:val="0000FF"/>
              <w:sz w:val="16"/>
              <w:szCs w:val="16"/>
              <w:lang w:eastAsia="sv-SE"/>
            </w:rPr>
          </w:rPrChange>
        </w:rPr>
        <w:t xml:space="preserve"> --&gt;</w:t>
      </w:r>
    </w:p>
    <w:p w14:paraId="631A954C" w14:textId="77777777" w:rsidR="00E93640" w:rsidRPr="00E93640" w:rsidRDefault="00E93640" w:rsidP="00E93640">
      <w:pPr>
        <w:ind w:left="440"/>
        <w:rPr>
          <w:lang w:val="en-US"/>
          <w:rPrChange w:id="2133" w:author="Stefan Eriksson" w:date="2012-06-26T14:21:00Z">
            <w:rPr/>
          </w:rPrChange>
        </w:rPr>
      </w:pPr>
      <w:r w:rsidRPr="00E93640">
        <w:rPr>
          <w:rFonts w:ascii="Consolas" w:eastAsia="Times New Roman" w:hAnsi="Consolas" w:cs="Consolas"/>
          <w:noProof w:val="0"/>
          <w:color w:val="0000FF"/>
          <w:sz w:val="16"/>
          <w:szCs w:val="16"/>
          <w:lang w:val="en-US" w:eastAsia="sv-SE"/>
          <w:rPrChange w:id="2134"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135" w:author="Stefan Eriksson" w:date="2012-06-26T14:21:00Z">
            <w:rPr>
              <w:rFonts w:ascii="Consolas" w:eastAsia="Times New Roman" w:hAnsi="Consolas" w:cs="Consolas"/>
              <w:noProof w:val="0"/>
              <w:color w:val="A31515"/>
              <w:sz w:val="16"/>
              <w:szCs w:val="16"/>
              <w:lang w:eastAsia="sv-SE"/>
            </w:rPr>
          </w:rPrChange>
        </w:rPr>
        <w:t>ns0</w:t>
      </w:r>
      <w:proofErr w:type="gramStart"/>
      <w:r w:rsidRPr="00E93640">
        <w:rPr>
          <w:rFonts w:ascii="Consolas" w:eastAsia="Times New Roman" w:hAnsi="Consolas" w:cs="Consolas"/>
          <w:noProof w:val="0"/>
          <w:color w:val="A31515"/>
          <w:sz w:val="16"/>
          <w:szCs w:val="16"/>
          <w:lang w:val="en-US" w:eastAsia="sv-SE"/>
          <w:rPrChange w:id="2136" w:author="Stefan Eriksson" w:date="2012-06-26T14:21:00Z">
            <w:rPr>
              <w:rFonts w:ascii="Consolas" w:eastAsia="Times New Roman" w:hAnsi="Consolas" w:cs="Consolas"/>
              <w:noProof w:val="0"/>
              <w:color w:val="A31515"/>
              <w:sz w:val="16"/>
              <w:szCs w:val="16"/>
              <w:lang w:eastAsia="sv-SE"/>
            </w:rPr>
          </w:rPrChange>
        </w:rPr>
        <w:t>:CreatedOnOrAfter</w:t>
      </w:r>
      <w:proofErr w:type="gramEnd"/>
      <w:r w:rsidRPr="00E93640">
        <w:rPr>
          <w:rFonts w:ascii="Consolas" w:eastAsia="Times New Roman" w:hAnsi="Consolas" w:cs="Consolas"/>
          <w:noProof w:val="0"/>
          <w:color w:val="0000FF"/>
          <w:sz w:val="16"/>
          <w:szCs w:val="16"/>
          <w:lang w:val="en-US" w:eastAsia="sv-SE"/>
          <w:rPrChange w:id="2137"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2138"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2139"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140" w:author="Stefan Eriksson" w:date="2012-06-26T14:21:00Z">
            <w:rPr>
              <w:rFonts w:ascii="Consolas" w:eastAsia="Times New Roman" w:hAnsi="Consolas" w:cs="Consolas"/>
              <w:noProof w:val="0"/>
              <w:color w:val="A31515"/>
              <w:sz w:val="16"/>
              <w:szCs w:val="16"/>
              <w:lang w:eastAsia="sv-SE"/>
            </w:rPr>
          </w:rPrChange>
        </w:rPr>
        <w:t>ns0:CreatedOnOrAfter</w:t>
      </w:r>
      <w:r w:rsidRPr="00E93640">
        <w:rPr>
          <w:rFonts w:ascii="Consolas" w:eastAsia="Times New Roman" w:hAnsi="Consolas" w:cs="Consolas"/>
          <w:noProof w:val="0"/>
          <w:color w:val="0000FF"/>
          <w:sz w:val="16"/>
          <w:szCs w:val="16"/>
          <w:lang w:val="en-US" w:eastAsia="sv-SE"/>
          <w:rPrChange w:id="2141" w:author="Stefan Eriksson" w:date="2012-06-26T14:21:00Z">
            <w:rPr>
              <w:rFonts w:ascii="Consolas" w:eastAsia="Times New Roman" w:hAnsi="Consolas" w:cs="Consolas"/>
              <w:noProof w:val="0"/>
              <w:color w:val="0000FF"/>
              <w:sz w:val="16"/>
              <w:szCs w:val="16"/>
              <w:lang w:eastAsia="sv-SE"/>
            </w:rPr>
          </w:rPrChange>
        </w:rPr>
        <w:t>&gt;</w:t>
      </w:r>
    </w:p>
    <w:p w14:paraId="0DDE66FE" w14:textId="77777777" w:rsidR="00E93640" w:rsidRPr="00E93640" w:rsidRDefault="00E93640" w:rsidP="00E93640">
      <w:pPr>
        <w:ind w:left="440"/>
        <w:rPr>
          <w:lang w:val="en-US"/>
          <w:rPrChange w:id="2142" w:author="Stefan Eriksson" w:date="2012-06-26T14:21:00Z">
            <w:rPr/>
          </w:rPrChange>
        </w:rPr>
      </w:pPr>
      <w:r w:rsidRPr="00E93640">
        <w:rPr>
          <w:rFonts w:ascii="Consolas" w:eastAsia="Times New Roman" w:hAnsi="Consolas" w:cs="Consolas"/>
          <w:noProof w:val="0"/>
          <w:color w:val="0000FF"/>
          <w:sz w:val="16"/>
          <w:szCs w:val="16"/>
          <w:lang w:val="en-US" w:eastAsia="sv-SE"/>
          <w:rPrChange w:id="2143"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144" w:author="Stefan Eriksson" w:date="2012-06-26T14:21:00Z">
            <w:rPr>
              <w:rFonts w:ascii="Consolas" w:eastAsia="Times New Roman" w:hAnsi="Consolas" w:cs="Consolas"/>
              <w:noProof w:val="0"/>
              <w:color w:val="A31515"/>
              <w:sz w:val="16"/>
              <w:szCs w:val="16"/>
              <w:lang w:eastAsia="sv-SE"/>
            </w:rPr>
          </w:rPrChange>
        </w:rPr>
        <w:t>ns0</w:t>
      </w:r>
      <w:proofErr w:type="gramStart"/>
      <w:r w:rsidRPr="00E93640">
        <w:rPr>
          <w:rFonts w:ascii="Consolas" w:eastAsia="Times New Roman" w:hAnsi="Consolas" w:cs="Consolas"/>
          <w:noProof w:val="0"/>
          <w:color w:val="A31515"/>
          <w:sz w:val="16"/>
          <w:szCs w:val="16"/>
          <w:lang w:val="en-US" w:eastAsia="sv-SE"/>
          <w:rPrChange w:id="2145" w:author="Stefan Eriksson" w:date="2012-06-26T14:21:00Z">
            <w:rPr>
              <w:rFonts w:ascii="Consolas" w:eastAsia="Times New Roman" w:hAnsi="Consolas" w:cs="Consolas"/>
              <w:noProof w:val="0"/>
              <w:color w:val="A31515"/>
              <w:sz w:val="16"/>
              <w:szCs w:val="16"/>
              <w:lang w:eastAsia="sv-SE"/>
            </w:rPr>
          </w:rPrChange>
        </w:rPr>
        <w:t>:GetCancelledFlag</w:t>
      </w:r>
      <w:proofErr w:type="gramEnd"/>
      <w:r w:rsidRPr="00E93640">
        <w:rPr>
          <w:rFonts w:ascii="Consolas" w:eastAsia="Times New Roman" w:hAnsi="Consolas" w:cs="Consolas"/>
          <w:noProof w:val="0"/>
          <w:color w:val="0000FF"/>
          <w:sz w:val="16"/>
          <w:szCs w:val="16"/>
          <w:lang w:val="en-US" w:eastAsia="sv-SE"/>
          <w:rPrChange w:id="2146"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2147"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2148"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149" w:author="Stefan Eriksson" w:date="2012-06-26T14:21:00Z">
            <w:rPr>
              <w:rFonts w:ascii="Consolas" w:eastAsia="Times New Roman" w:hAnsi="Consolas" w:cs="Consolas"/>
              <w:noProof w:val="0"/>
              <w:color w:val="A31515"/>
              <w:sz w:val="16"/>
              <w:szCs w:val="16"/>
              <w:lang w:eastAsia="sv-SE"/>
            </w:rPr>
          </w:rPrChange>
        </w:rPr>
        <w:t>ns0:GetCancelledFlag</w:t>
      </w:r>
      <w:r w:rsidRPr="00E93640">
        <w:rPr>
          <w:rFonts w:ascii="Consolas" w:eastAsia="Times New Roman" w:hAnsi="Consolas" w:cs="Consolas"/>
          <w:noProof w:val="0"/>
          <w:color w:val="0000FF"/>
          <w:sz w:val="16"/>
          <w:szCs w:val="16"/>
          <w:lang w:val="en-US" w:eastAsia="sv-SE"/>
          <w:rPrChange w:id="2150" w:author="Stefan Eriksson" w:date="2012-06-26T14:21:00Z">
            <w:rPr>
              <w:rFonts w:ascii="Consolas" w:eastAsia="Times New Roman" w:hAnsi="Consolas" w:cs="Consolas"/>
              <w:noProof w:val="0"/>
              <w:color w:val="0000FF"/>
              <w:sz w:val="16"/>
              <w:szCs w:val="16"/>
              <w:lang w:eastAsia="sv-SE"/>
            </w:rPr>
          </w:rPrChange>
        </w:rPr>
        <w:t>&gt;</w:t>
      </w:r>
    </w:p>
    <w:p w14:paraId="2821E4B5" w14:textId="77777777" w:rsidR="00E93640" w:rsidRDefault="00E93640" w:rsidP="00E93640">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ns0:GetConsentsForCareProviderRequest</w:t>
      </w:r>
      <w:proofErr w:type="gramEnd"/>
      <w:r>
        <w:rPr>
          <w:rFonts w:ascii="Consolas" w:eastAsia="Times New Roman" w:hAnsi="Consolas" w:cs="Consolas"/>
          <w:noProof w:val="0"/>
          <w:color w:val="0000FF"/>
          <w:sz w:val="16"/>
          <w:szCs w:val="16"/>
          <w:lang w:eastAsia="sv-SE"/>
        </w:rPr>
        <w:t>&gt;</w:t>
      </w:r>
    </w:p>
    <w:p w14:paraId="374FC3B4" w14:textId="77777777" w:rsidR="00E93640" w:rsidRDefault="00E93640" w:rsidP="00E93640">
      <w:pPr>
        <w:pStyle w:val="Heading2"/>
      </w:pPr>
      <w:r>
        <w:t xml:space="preserve">Returvärde: </w:t>
      </w:r>
      <w:proofErr w:type="spellStart"/>
      <w:r>
        <w:t>GetConsentsForCareProviderResponse</w:t>
      </w:r>
      <w:proofErr w:type="spellEnd"/>
    </w:p>
    <w:p w14:paraId="0A13A2F7" w14:textId="77777777" w:rsidR="00E93640" w:rsidRDefault="00E93640" w:rsidP="00E93640"/>
    <w:tbl>
      <w:tblPr>
        <w:tblStyle w:val="TableGrid"/>
        <w:tblW w:w="9100" w:type="dxa"/>
        <w:tblLayout w:type="fixed"/>
        <w:tblLook w:val="04A0" w:firstRow="1" w:lastRow="0" w:firstColumn="1" w:lastColumn="0" w:noHBand="0" w:noVBand="1"/>
      </w:tblPr>
      <w:tblGrid>
        <w:gridCol w:w="2520"/>
        <w:gridCol w:w="1807"/>
        <w:gridCol w:w="3589"/>
        <w:gridCol w:w="1184"/>
      </w:tblGrid>
      <w:tr w:rsidR="00E93640" w14:paraId="62EE87B3" w14:textId="77777777" w:rsidTr="00561E15">
        <w:trPr>
          <w:trHeight w:val="384"/>
        </w:trPr>
        <w:tc>
          <w:tcPr>
            <w:tcW w:w="2800" w:type="dxa"/>
            <w:shd w:val="clear" w:color="auto" w:fill="D9D9D9" w:themeFill="background1" w:themeFillShade="D9"/>
            <w:vAlign w:val="bottom"/>
          </w:tcPr>
          <w:p w14:paraId="2E5F97A7" w14:textId="77777777" w:rsidR="00E93640" w:rsidRDefault="00E93640" w:rsidP="00561E15">
            <w:pPr>
              <w:rPr>
                <w:b/>
              </w:rPr>
            </w:pPr>
            <w:r>
              <w:rPr>
                <w:b/>
              </w:rPr>
              <w:t>Namn</w:t>
            </w:r>
          </w:p>
        </w:tc>
        <w:tc>
          <w:tcPr>
            <w:tcW w:w="2000" w:type="dxa"/>
            <w:shd w:val="clear" w:color="auto" w:fill="D9D9D9" w:themeFill="background1" w:themeFillShade="D9"/>
            <w:vAlign w:val="bottom"/>
          </w:tcPr>
          <w:p w14:paraId="2449A4CE" w14:textId="77777777" w:rsidR="00E93640" w:rsidRDefault="00E93640" w:rsidP="00561E15">
            <w:pPr>
              <w:rPr>
                <w:b/>
              </w:rPr>
            </w:pPr>
            <w:r>
              <w:rPr>
                <w:b/>
              </w:rPr>
              <w:t>Datatyp</w:t>
            </w:r>
          </w:p>
        </w:tc>
        <w:tc>
          <w:tcPr>
            <w:tcW w:w="4000" w:type="dxa"/>
            <w:shd w:val="clear" w:color="auto" w:fill="D9D9D9" w:themeFill="background1" w:themeFillShade="D9"/>
            <w:vAlign w:val="bottom"/>
          </w:tcPr>
          <w:p w14:paraId="38444316" w14:textId="77777777" w:rsidR="00E93640" w:rsidRDefault="00E93640" w:rsidP="00561E15">
            <w:pPr>
              <w:rPr>
                <w:b/>
              </w:rPr>
            </w:pPr>
            <w:r>
              <w:rPr>
                <w:b/>
              </w:rPr>
              <w:t>Beskrivning</w:t>
            </w:r>
          </w:p>
        </w:tc>
        <w:tc>
          <w:tcPr>
            <w:tcW w:w="1300" w:type="dxa"/>
            <w:shd w:val="clear" w:color="auto" w:fill="D9D9D9" w:themeFill="background1" w:themeFillShade="D9"/>
            <w:vAlign w:val="bottom"/>
          </w:tcPr>
          <w:p w14:paraId="2DCE6B13" w14:textId="77777777" w:rsidR="00E93640" w:rsidRDefault="00E93640" w:rsidP="00561E15">
            <w:pPr>
              <w:rPr>
                <w:b/>
              </w:rPr>
            </w:pPr>
            <w:r>
              <w:rPr>
                <w:b/>
              </w:rPr>
              <w:t>Kardinalitet</w:t>
            </w:r>
          </w:p>
        </w:tc>
      </w:tr>
      <w:tr w:rsidR="00E93640" w14:paraId="7D23CE54" w14:textId="77777777" w:rsidTr="00561E15">
        <w:tc>
          <w:tcPr>
            <w:tcW w:w="2800" w:type="dxa"/>
          </w:tcPr>
          <w:p w14:paraId="73D8C906" w14:textId="77777777" w:rsidR="00E93640" w:rsidRDefault="00E93640" w:rsidP="00561E15">
            <w:r>
              <w:t>getConsentsForCareProvider</w:t>
            </w:r>
          </w:p>
        </w:tc>
        <w:tc>
          <w:tcPr>
            <w:tcW w:w="2000" w:type="dxa"/>
          </w:tcPr>
          <w:p w14:paraId="5EA4D3B4" w14:textId="77777777" w:rsidR="00E93640" w:rsidRDefault="00E93640" w:rsidP="00561E15">
            <w:r>
              <w:t>patientconsent:AllAssertions</w:t>
            </w:r>
          </w:p>
        </w:tc>
        <w:tc>
          <w:tcPr>
            <w:tcW w:w="4000" w:type="dxa"/>
          </w:tcPr>
          <w:p w14:paraId="745A8936" w14:textId="77777777" w:rsidR="00E93640" w:rsidRDefault="00E93640" w:rsidP="00561E15">
            <w:r>
              <w:t>Lista med giltiga samtyckesintyg och eventuellt en lista med ogiltiga samtyckesintyg. Information om det finns fler samtyckesintyg att hämta samt ny starttidpunkt ingår även i svaret.</w:t>
            </w:r>
          </w:p>
        </w:tc>
        <w:tc>
          <w:tcPr>
            <w:tcW w:w="1300" w:type="dxa"/>
          </w:tcPr>
          <w:p w14:paraId="504EE13D" w14:textId="77777777" w:rsidR="00E93640" w:rsidRDefault="00E93640" w:rsidP="00561E15">
            <w:r>
              <w:t>1..1</w:t>
            </w:r>
          </w:p>
        </w:tc>
      </w:tr>
    </w:tbl>
    <w:p w14:paraId="61AF5F4E" w14:textId="77777777" w:rsidR="00E93640" w:rsidRDefault="00E93640" w:rsidP="00E93640">
      <w:pPr>
        <w:pStyle w:val="Heading3"/>
        <w:numPr>
          <w:ilvl w:val="2"/>
          <w:numId w:val="13"/>
        </w:numPr>
      </w:pPr>
      <w:r>
        <w:t>Exempel på svar</w:t>
      </w:r>
    </w:p>
    <w:p w14:paraId="1FE817AB" w14:textId="77777777" w:rsidR="00E93640" w:rsidRDefault="00E93640" w:rsidP="00E93640">
      <w:r>
        <w:t>Följande XML visar strukturen på svarsmeddelandet från tjänsten.</w:t>
      </w:r>
    </w:p>
    <w:p w14:paraId="25E0B6EA" w14:textId="77777777" w:rsidR="00E93640" w:rsidRPr="00E93640" w:rsidRDefault="00E93640" w:rsidP="00E93640">
      <w:pPr>
        <w:rPr>
          <w:lang w:val="en-US"/>
          <w:rPrChange w:id="2151" w:author="Stefan Eriksson" w:date="2012-06-26T14:21:00Z">
            <w:rPr/>
          </w:rPrChange>
        </w:rPr>
      </w:pPr>
      <w:r w:rsidRPr="00E93640">
        <w:rPr>
          <w:rFonts w:ascii="Consolas" w:eastAsia="Times New Roman" w:hAnsi="Consolas" w:cs="Consolas"/>
          <w:noProof w:val="0"/>
          <w:color w:val="0000FF"/>
          <w:sz w:val="16"/>
          <w:szCs w:val="16"/>
          <w:lang w:val="en-US" w:eastAsia="sv-SE"/>
          <w:rPrChange w:id="2152"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153" w:author="Stefan Eriksson" w:date="2012-06-26T14:21:00Z">
            <w:rPr>
              <w:rFonts w:ascii="Consolas" w:eastAsia="Times New Roman" w:hAnsi="Consolas" w:cs="Consolas"/>
              <w:noProof w:val="0"/>
              <w:color w:val="A31515"/>
              <w:sz w:val="16"/>
              <w:szCs w:val="16"/>
              <w:lang w:eastAsia="sv-SE"/>
            </w:rPr>
          </w:rPrChange>
        </w:rPr>
        <w:t>ns0:GetConsentsForCareProviderResponse</w:t>
      </w:r>
      <w:r w:rsidRPr="00E93640">
        <w:rPr>
          <w:rFonts w:ascii="Consolas" w:eastAsia="Times New Roman" w:hAnsi="Consolas" w:cs="Consolas"/>
          <w:noProof w:val="0"/>
          <w:color w:val="FF0000"/>
          <w:sz w:val="16"/>
          <w:szCs w:val="16"/>
          <w:lang w:val="en-US" w:eastAsia="sv-SE"/>
          <w:rPrChange w:id="2154" w:author="Stefan Eriksson" w:date="2012-06-26T14:21:00Z">
            <w:rPr>
              <w:rFonts w:ascii="Consolas" w:eastAsia="Times New Roman" w:hAnsi="Consolas" w:cs="Consolas"/>
              <w:noProof w:val="0"/>
              <w:color w:val="FF0000"/>
              <w:sz w:val="16"/>
              <w:szCs w:val="16"/>
              <w:lang w:eastAsia="sv-SE"/>
            </w:rPr>
          </w:rPrChange>
        </w:rPr>
        <w:t xml:space="preserve"> xmlns:ns0</w:t>
      </w:r>
      <w:r w:rsidRPr="00E93640">
        <w:rPr>
          <w:rFonts w:ascii="Consolas" w:eastAsia="Times New Roman" w:hAnsi="Consolas" w:cs="Consolas"/>
          <w:noProof w:val="0"/>
          <w:color w:val="0000FF"/>
          <w:sz w:val="16"/>
          <w:szCs w:val="16"/>
          <w:lang w:val="en-US" w:eastAsia="sv-SE"/>
          <w:rPrChange w:id="2155" w:author="Stefan Eriksson" w:date="2012-06-26T14:21:00Z">
            <w:rPr>
              <w:rFonts w:ascii="Consolas" w:eastAsia="Times New Roman" w:hAnsi="Consolas" w:cs="Consolas"/>
              <w:noProof w:val="0"/>
              <w:color w:val="0000FF"/>
              <w:sz w:val="16"/>
              <w:szCs w:val="16"/>
              <w:lang w:eastAsia="sv-SE"/>
            </w:rPr>
          </w:rPrChange>
        </w:rPr>
        <w:t>=</w:t>
      </w:r>
      <w:r w:rsidRPr="00E93640">
        <w:rPr>
          <w:rFonts w:ascii="Consolas" w:eastAsia="Times New Roman" w:hAnsi="Consolas" w:cs="Consolas"/>
          <w:noProof w:val="0"/>
          <w:color w:val="auto"/>
          <w:sz w:val="16"/>
          <w:szCs w:val="16"/>
          <w:lang w:val="en-US" w:eastAsia="sv-SE"/>
          <w:rPrChange w:id="2156"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2157" w:author="Stefan Eriksson" w:date="2012-06-26T14:21:00Z">
            <w:rPr>
              <w:rFonts w:ascii="Consolas" w:eastAsia="Times New Roman" w:hAnsi="Consolas" w:cs="Consolas"/>
              <w:noProof w:val="0"/>
              <w:color w:val="0000FF"/>
              <w:sz w:val="16"/>
              <w:szCs w:val="16"/>
              <w:lang w:eastAsia="sv-SE"/>
            </w:rPr>
          </w:rPrChange>
        </w:rPr>
        <w:t>urn:riv:ehr:patientconsent:querying:GetConsentsForCareProviderResponder:1</w:t>
      </w:r>
      <w:r w:rsidRPr="00E93640">
        <w:rPr>
          <w:rFonts w:ascii="Consolas" w:eastAsia="Times New Roman" w:hAnsi="Consolas" w:cs="Consolas"/>
          <w:noProof w:val="0"/>
          <w:color w:val="auto"/>
          <w:sz w:val="16"/>
          <w:szCs w:val="16"/>
          <w:lang w:val="en-US" w:eastAsia="sv-SE"/>
          <w:rPrChange w:id="2158"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FF0000"/>
          <w:sz w:val="16"/>
          <w:szCs w:val="16"/>
          <w:lang w:val="en-US" w:eastAsia="sv-SE"/>
          <w:rPrChange w:id="2159" w:author="Stefan Eriksson" w:date="2012-06-26T14:21:00Z">
            <w:rPr>
              <w:rFonts w:ascii="Consolas" w:eastAsia="Times New Roman" w:hAnsi="Consolas" w:cs="Consolas"/>
              <w:noProof w:val="0"/>
              <w:color w:val="FF0000"/>
              <w:sz w:val="16"/>
              <w:szCs w:val="16"/>
              <w:lang w:eastAsia="sv-SE"/>
            </w:rPr>
          </w:rPrChange>
        </w:rPr>
        <w:t xml:space="preserve"> xmlns:ns1</w:t>
      </w:r>
      <w:r w:rsidRPr="00E93640">
        <w:rPr>
          <w:rFonts w:ascii="Consolas" w:eastAsia="Times New Roman" w:hAnsi="Consolas" w:cs="Consolas"/>
          <w:noProof w:val="0"/>
          <w:color w:val="0000FF"/>
          <w:sz w:val="16"/>
          <w:szCs w:val="16"/>
          <w:lang w:val="en-US" w:eastAsia="sv-SE"/>
          <w:rPrChange w:id="2160" w:author="Stefan Eriksson" w:date="2012-06-26T14:21:00Z">
            <w:rPr>
              <w:rFonts w:ascii="Consolas" w:eastAsia="Times New Roman" w:hAnsi="Consolas" w:cs="Consolas"/>
              <w:noProof w:val="0"/>
              <w:color w:val="0000FF"/>
              <w:sz w:val="16"/>
              <w:szCs w:val="16"/>
              <w:lang w:eastAsia="sv-SE"/>
            </w:rPr>
          </w:rPrChange>
        </w:rPr>
        <w:t>=</w:t>
      </w:r>
      <w:r w:rsidRPr="00E93640">
        <w:rPr>
          <w:rFonts w:ascii="Consolas" w:eastAsia="Times New Roman" w:hAnsi="Consolas" w:cs="Consolas"/>
          <w:noProof w:val="0"/>
          <w:color w:val="auto"/>
          <w:sz w:val="16"/>
          <w:szCs w:val="16"/>
          <w:lang w:val="en-US" w:eastAsia="sv-SE"/>
          <w:rPrChange w:id="2161"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2162" w:author="Stefan Eriksson" w:date="2012-06-26T14:21:00Z">
            <w:rPr>
              <w:rFonts w:ascii="Consolas" w:eastAsia="Times New Roman" w:hAnsi="Consolas" w:cs="Consolas"/>
              <w:noProof w:val="0"/>
              <w:color w:val="0000FF"/>
              <w:sz w:val="16"/>
              <w:szCs w:val="16"/>
              <w:lang w:eastAsia="sv-SE"/>
            </w:rPr>
          </w:rPrChange>
        </w:rPr>
        <w:t>urn:riv:ehr:patientconsent:querying:1</w:t>
      </w:r>
      <w:r w:rsidRPr="00E93640">
        <w:rPr>
          <w:rFonts w:ascii="Consolas" w:eastAsia="Times New Roman" w:hAnsi="Consolas" w:cs="Consolas"/>
          <w:noProof w:val="0"/>
          <w:color w:val="auto"/>
          <w:sz w:val="16"/>
          <w:szCs w:val="16"/>
          <w:lang w:val="en-US" w:eastAsia="sv-SE"/>
          <w:rPrChange w:id="2163"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FF0000"/>
          <w:sz w:val="16"/>
          <w:szCs w:val="16"/>
          <w:lang w:val="en-US" w:eastAsia="sv-SE"/>
          <w:rPrChange w:id="2164" w:author="Stefan Eriksson" w:date="2012-06-26T14:21:00Z">
            <w:rPr>
              <w:rFonts w:ascii="Consolas" w:eastAsia="Times New Roman" w:hAnsi="Consolas" w:cs="Consolas"/>
              <w:noProof w:val="0"/>
              <w:color w:val="FF0000"/>
              <w:sz w:val="16"/>
              <w:szCs w:val="16"/>
              <w:lang w:eastAsia="sv-SE"/>
            </w:rPr>
          </w:rPrChange>
        </w:rPr>
        <w:t xml:space="preserve"> xmlns:ns2</w:t>
      </w:r>
      <w:r w:rsidRPr="00E93640">
        <w:rPr>
          <w:rFonts w:ascii="Consolas" w:eastAsia="Times New Roman" w:hAnsi="Consolas" w:cs="Consolas"/>
          <w:noProof w:val="0"/>
          <w:color w:val="0000FF"/>
          <w:sz w:val="16"/>
          <w:szCs w:val="16"/>
          <w:lang w:val="en-US" w:eastAsia="sv-SE"/>
          <w:rPrChange w:id="2165" w:author="Stefan Eriksson" w:date="2012-06-26T14:21:00Z">
            <w:rPr>
              <w:rFonts w:ascii="Consolas" w:eastAsia="Times New Roman" w:hAnsi="Consolas" w:cs="Consolas"/>
              <w:noProof w:val="0"/>
              <w:color w:val="0000FF"/>
              <w:sz w:val="16"/>
              <w:szCs w:val="16"/>
              <w:lang w:eastAsia="sv-SE"/>
            </w:rPr>
          </w:rPrChange>
        </w:rPr>
        <w:t>=</w:t>
      </w:r>
      <w:r w:rsidRPr="00E93640">
        <w:rPr>
          <w:rFonts w:ascii="Consolas" w:eastAsia="Times New Roman" w:hAnsi="Consolas" w:cs="Consolas"/>
          <w:noProof w:val="0"/>
          <w:color w:val="auto"/>
          <w:sz w:val="16"/>
          <w:szCs w:val="16"/>
          <w:lang w:val="en-US" w:eastAsia="sv-SE"/>
          <w:rPrChange w:id="2166"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2167" w:author="Stefan Eriksson" w:date="2012-06-26T14:21:00Z">
            <w:rPr>
              <w:rFonts w:ascii="Consolas" w:eastAsia="Times New Roman" w:hAnsi="Consolas" w:cs="Consolas"/>
              <w:noProof w:val="0"/>
              <w:color w:val="0000FF"/>
              <w:sz w:val="16"/>
              <w:szCs w:val="16"/>
              <w:lang w:eastAsia="sv-SE"/>
            </w:rPr>
          </w:rPrChange>
        </w:rPr>
        <w:t>urn:riv:ehr:patientconsent:1</w:t>
      </w:r>
      <w:r w:rsidRPr="00E93640">
        <w:rPr>
          <w:rFonts w:ascii="Consolas" w:eastAsia="Times New Roman" w:hAnsi="Consolas" w:cs="Consolas"/>
          <w:noProof w:val="0"/>
          <w:color w:val="auto"/>
          <w:sz w:val="16"/>
          <w:szCs w:val="16"/>
          <w:lang w:val="en-US" w:eastAsia="sv-SE"/>
          <w:rPrChange w:id="2168"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2169" w:author="Stefan Eriksson" w:date="2012-06-26T14:21:00Z">
            <w:rPr>
              <w:rFonts w:ascii="Consolas" w:eastAsia="Times New Roman" w:hAnsi="Consolas" w:cs="Consolas"/>
              <w:noProof w:val="0"/>
              <w:color w:val="0000FF"/>
              <w:sz w:val="16"/>
              <w:szCs w:val="16"/>
              <w:lang w:eastAsia="sv-SE"/>
            </w:rPr>
          </w:rPrChange>
        </w:rPr>
        <w:t>&gt;</w:t>
      </w:r>
    </w:p>
    <w:p w14:paraId="38D606E6" w14:textId="77777777" w:rsidR="00E93640" w:rsidRPr="00E93640" w:rsidRDefault="00E93640" w:rsidP="00E93640">
      <w:pPr>
        <w:ind w:left="440"/>
        <w:rPr>
          <w:lang w:val="en-US"/>
          <w:rPrChange w:id="2170" w:author="Stefan Eriksson" w:date="2012-06-26T14:21:00Z">
            <w:rPr/>
          </w:rPrChange>
        </w:rPr>
      </w:pPr>
      <w:r w:rsidRPr="00E93640">
        <w:rPr>
          <w:rFonts w:ascii="Consolas" w:eastAsia="Times New Roman" w:hAnsi="Consolas" w:cs="Consolas"/>
          <w:noProof w:val="0"/>
          <w:color w:val="0000FF"/>
          <w:sz w:val="16"/>
          <w:szCs w:val="16"/>
          <w:lang w:val="en-US" w:eastAsia="sv-SE"/>
          <w:rPrChange w:id="2171"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172" w:author="Stefan Eriksson" w:date="2012-06-26T14:21:00Z">
            <w:rPr>
              <w:rFonts w:ascii="Consolas" w:eastAsia="Times New Roman" w:hAnsi="Consolas" w:cs="Consolas"/>
              <w:noProof w:val="0"/>
              <w:color w:val="A31515"/>
              <w:sz w:val="16"/>
              <w:szCs w:val="16"/>
              <w:lang w:eastAsia="sv-SE"/>
            </w:rPr>
          </w:rPrChange>
        </w:rPr>
        <w:t>ns0</w:t>
      </w:r>
      <w:proofErr w:type="gramStart"/>
      <w:r w:rsidRPr="00E93640">
        <w:rPr>
          <w:rFonts w:ascii="Consolas" w:eastAsia="Times New Roman" w:hAnsi="Consolas" w:cs="Consolas"/>
          <w:noProof w:val="0"/>
          <w:color w:val="A31515"/>
          <w:sz w:val="16"/>
          <w:szCs w:val="16"/>
          <w:lang w:val="en-US" w:eastAsia="sv-SE"/>
          <w:rPrChange w:id="2173" w:author="Stefan Eriksson" w:date="2012-06-26T14:21:00Z">
            <w:rPr>
              <w:rFonts w:ascii="Consolas" w:eastAsia="Times New Roman" w:hAnsi="Consolas" w:cs="Consolas"/>
              <w:noProof w:val="0"/>
              <w:color w:val="A31515"/>
              <w:sz w:val="16"/>
              <w:szCs w:val="16"/>
              <w:lang w:eastAsia="sv-SE"/>
            </w:rPr>
          </w:rPrChange>
        </w:rPr>
        <w:t>:GetConsentsForCareProvider</w:t>
      </w:r>
      <w:proofErr w:type="gramEnd"/>
      <w:r w:rsidRPr="00E93640">
        <w:rPr>
          <w:rFonts w:ascii="Consolas" w:eastAsia="Times New Roman" w:hAnsi="Consolas" w:cs="Consolas"/>
          <w:noProof w:val="0"/>
          <w:color w:val="0000FF"/>
          <w:sz w:val="16"/>
          <w:szCs w:val="16"/>
          <w:lang w:val="en-US" w:eastAsia="sv-SE"/>
          <w:rPrChange w:id="2174" w:author="Stefan Eriksson" w:date="2012-06-26T14:21:00Z">
            <w:rPr>
              <w:rFonts w:ascii="Consolas" w:eastAsia="Times New Roman" w:hAnsi="Consolas" w:cs="Consolas"/>
              <w:noProof w:val="0"/>
              <w:color w:val="0000FF"/>
              <w:sz w:val="16"/>
              <w:szCs w:val="16"/>
              <w:lang w:eastAsia="sv-SE"/>
            </w:rPr>
          </w:rPrChange>
        </w:rPr>
        <w:t>&gt;</w:t>
      </w:r>
    </w:p>
    <w:p w14:paraId="05D381DF" w14:textId="77777777" w:rsidR="00E93640" w:rsidRPr="00E93640" w:rsidRDefault="00E93640" w:rsidP="00E93640">
      <w:pPr>
        <w:ind w:left="880"/>
        <w:rPr>
          <w:lang w:val="en-US"/>
          <w:rPrChange w:id="2175" w:author="Stefan Eriksson" w:date="2012-06-26T14:21:00Z">
            <w:rPr/>
          </w:rPrChange>
        </w:rPr>
      </w:pPr>
      <w:r w:rsidRPr="00E93640">
        <w:rPr>
          <w:rFonts w:ascii="Consolas" w:eastAsia="Times New Roman" w:hAnsi="Consolas" w:cs="Consolas"/>
          <w:noProof w:val="0"/>
          <w:color w:val="0000FF"/>
          <w:sz w:val="16"/>
          <w:szCs w:val="16"/>
          <w:lang w:val="en-US" w:eastAsia="sv-SE"/>
          <w:rPrChange w:id="2176"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177" w:author="Stefan Eriksson" w:date="2012-06-26T14:21:00Z">
            <w:rPr>
              <w:rFonts w:ascii="Consolas" w:eastAsia="Times New Roman" w:hAnsi="Consolas" w:cs="Consolas"/>
              <w:noProof w:val="0"/>
              <w:color w:val="A31515"/>
              <w:sz w:val="16"/>
              <w:szCs w:val="16"/>
              <w:lang w:eastAsia="sv-SE"/>
            </w:rPr>
          </w:rPrChange>
        </w:rPr>
        <w:t>ns2</w:t>
      </w:r>
      <w:proofErr w:type="gramStart"/>
      <w:r w:rsidRPr="00E93640">
        <w:rPr>
          <w:rFonts w:ascii="Consolas" w:eastAsia="Times New Roman" w:hAnsi="Consolas" w:cs="Consolas"/>
          <w:noProof w:val="0"/>
          <w:color w:val="A31515"/>
          <w:sz w:val="16"/>
          <w:szCs w:val="16"/>
          <w:lang w:val="en-US" w:eastAsia="sv-SE"/>
          <w:rPrChange w:id="2178" w:author="Stefan Eriksson" w:date="2012-06-26T14:21:00Z">
            <w:rPr>
              <w:rFonts w:ascii="Consolas" w:eastAsia="Times New Roman" w:hAnsi="Consolas" w:cs="Consolas"/>
              <w:noProof w:val="0"/>
              <w:color w:val="A31515"/>
              <w:sz w:val="16"/>
              <w:szCs w:val="16"/>
              <w:lang w:eastAsia="sv-SE"/>
            </w:rPr>
          </w:rPrChange>
        </w:rPr>
        <w:t>:MoreOnOrAfter</w:t>
      </w:r>
      <w:proofErr w:type="gramEnd"/>
      <w:r w:rsidRPr="00E93640">
        <w:rPr>
          <w:rFonts w:ascii="Consolas" w:eastAsia="Times New Roman" w:hAnsi="Consolas" w:cs="Consolas"/>
          <w:noProof w:val="0"/>
          <w:color w:val="0000FF"/>
          <w:sz w:val="16"/>
          <w:szCs w:val="16"/>
          <w:lang w:val="en-US" w:eastAsia="sv-SE"/>
          <w:rPrChange w:id="2179"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2180"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2181"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182" w:author="Stefan Eriksson" w:date="2012-06-26T14:21:00Z">
            <w:rPr>
              <w:rFonts w:ascii="Consolas" w:eastAsia="Times New Roman" w:hAnsi="Consolas" w:cs="Consolas"/>
              <w:noProof w:val="0"/>
              <w:color w:val="A31515"/>
              <w:sz w:val="16"/>
              <w:szCs w:val="16"/>
              <w:lang w:eastAsia="sv-SE"/>
            </w:rPr>
          </w:rPrChange>
        </w:rPr>
        <w:t>ns2:MoreOnOrAfter</w:t>
      </w:r>
      <w:r w:rsidRPr="00E93640">
        <w:rPr>
          <w:rFonts w:ascii="Consolas" w:eastAsia="Times New Roman" w:hAnsi="Consolas" w:cs="Consolas"/>
          <w:noProof w:val="0"/>
          <w:color w:val="0000FF"/>
          <w:sz w:val="16"/>
          <w:szCs w:val="16"/>
          <w:lang w:val="en-US" w:eastAsia="sv-SE"/>
          <w:rPrChange w:id="2183" w:author="Stefan Eriksson" w:date="2012-06-26T14:21:00Z">
            <w:rPr>
              <w:rFonts w:ascii="Consolas" w:eastAsia="Times New Roman" w:hAnsi="Consolas" w:cs="Consolas"/>
              <w:noProof w:val="0"/>
              <w:color w:val="0000FF"/>
              <w:sz w:val="16"/>
              <w:szCs w:val="16"/>
              <w:lang w:eastAsia="sv-SE"/>
            </w:rPr>
          </w:rPrChange>
        </w:rPr>
        <w:t>&gt;</w:t>
      </w:r>
    </w:p>
    <w:p w14:paraId="1E29F319" w14:textId="77777777" w:rsidR="00E93640" w:rsidRPr="00E93640" w:rsidRDefault="00E93640" w:rsidP="00E93640">
      <w:pPr>
        <w:ind w:left="880"/>
        <w:rPr>
          <w:lang w:val="en-US"/>
          <w:rPrChange w:id="2184" w:author="Stefan Eriksson" w:date="2012-06-26T14:21:00Z">
            <w:rPr/>
          </w:rPrChange>
        </w:rPr>
      </w:pPr>
      <w:r w:rsidRPr="00E93640">
        <w:rPr>
          <w:rFonts w:ascii="Consolas" w:eastAsia="Times New Roman" w:hAnsi="Consolas" w:cs="Consolas"/>
          <w:noProof w:val="0"/>
          <w:color w:val="0000FF"/>
          <w:sz w:val="16"/>
          <w:szCs w:val="16"/>
          <w:lang w:val="en-US" w:eastAsia="sv-SE"/>
          <w:rPrChange w:id="2185"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186" w:author="Stefan Eriksson" w:date="2012-06-26T14:21:00Z">
            <w:rPr>
              <w:rFonts w:ascii="Consolas" w:eastAsia="Times New Roman" w:hAnsi="Consolas" w:cs="Consolas"/>
              <w:noProof w:val="0"/>
              <w:color w:val="A31515"/>
              <w:sz w:val="16"/>
              <w:szCs w:val="16"/>
              <w:lang w:eastAsia="sv-SE"/>
            </w:rPr>
          </w:rPrChange>
        </w:rPr>
        <w:t>ns2</w:t>
      </w:r>
      <w:proofErr w:type="gramStart"/>
      <w:r w:rsidRPr="00E93640">
        <w:rPr>
          <w:rFonts w:ascii="Consolas" w:eastAsia="Times New Roman" w:hAnsi="Consolas" w:cs="Consolas"/>
          <w:noProof w:val="0"/>
          <w:color w:val="A31515"/>
          <w:sz w:val="16"/>
          <w:szCs w:val="16"/>
          <w:lang w:val="en-US" w:eastAsia="sv-SE"/>
          <w:rPrChange w:id="2187" w:author="Stefan Eriksson" w:date="2012-06-26T14:21:00Z">
            <w:rPr>
              <w:rFonts w:ascii="Consolas" w:eastAsia="Times New Roman" w:hAnsi="Consolas" w:cs="Consolas"/>
              <w:noProof w:val="0"/>
              <w:color w:val="A31515"/>
              <w:sz w:val="16"/>
              <w:szCs w:val="16"/>
              <w:lang w:eastAsia="sv-SE"/>
            </w:rPr>
          </w:rPrChange>
        </w:rPr>
        <w:t>:HasMore</w:t>
      </w:r>
      <w:proofErr w:type="gramEnd"/>
      <w:r w:rsidRPr="00E93640">
        <w:rPr>
          <w:rFonts w:ascii="Consolas" w:eastAsia="Times New Roman" w:hAnsi="Consolas" w:cs="Consolas"/>
          <w:noProof w:val="0"/>
          <w:color w:val="0000FF"/>
          <w:sz w:val="16"/>
          <w:szCs w:val="16"/>
          <w:lang w:val="en-US" w:eastAsia="sv-SE"/>
          <w:rPrChange w:id="2188"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2189"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2190"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191" w:author="Stefan Eriksson" w:date="2012-06-26T14:21:00Z">
            <w:rPr>
              <w:rFonts w:ascii="Consolas" w:eastAsia="Times New Roman" w:hAnsi="Consolas" w:cs="Consolas"/>
              <w:noProof w:val="0"/>
              <w:color w:val="A31515"/>
              <w:sz w:val="16"/>
              <w:szCs w:val="16"/>
              <w:lang w:eastAsia="sv-SE"/>
            </w:rPr>
          </w:rPrChange>
        </w:rPr>
        <w:t>ns2:HasMore</w:t>
      </w:r>
      <w:r w:rsidRPr="00E93640">
        <w:rPr>
          <w:rFonts w:ascii="Consolas" w:eastAsia="Times New Roman" w:hAnsi="Consolas" w:cs="Consolas"/>
          <w:noProof w:val="0"/>
          <w:color w:val="0000FF"/>
          <w:sz w:val="16"/>
          <w:szCs w:val="16"/>
          <w:lang w:val="en-US" w:eastAsia="sv-SE"/>
          <w:rPrChange w:id="2192" w:author="Stefan Eriksson" w:date="2012-06-26T14:21:00Z">
            <w:rPr>
              <w:rFonts w:ascii="Consolas" w:eastAsia="Times New Roman" w:hAnsi="Consolas" w:cs="Consolas"/>
              <w:noProof w:val="0"/>
              <w:color w:val="0000FF"/>
              <w:sz w:val="16"/>
              <w:szCs w:val="16"/>
              <w:lang w:eastAsia="sv-SE"/>
            </w:rPr>
          </w:rPrChange>
        </w:rPr>
        <w:t>&gt;</w:t>
      </w:r>
    </w:p>
    <w:p w14:paraId="4A5FCA91" w14:textId="77777777" w:rsidR="00E93640" w:rsidRPr="00E93640" w:rsidRDefault="00E93640" w:rsidP="00E93640">
      <w:pPr>
        <w:ind w:left="880"/>
        <w:rPr>
          <w:lang w:val="en-US"/>
          <w:rPrChange w:id="2193" w:author="Stefan Eriksson" w:date="2012-06-26T14:21:00Z">
            <w:rPr/>
          </w:rPrChange>
        </w:rPr>
      </w:pPr>
      <w:proofErr w:type="gramStart"/>
      <w:r w:rsidRPr="00E93640">
        <w:rPr>
          <w:rFonts w:ascii="Consolas" w:eastAsia="Times New Roman" w:hAnsi="Consolas" w:cs="Consolas"/>
          <w:noProof w:val="0"/>
          <w:color w:val="0000FF"/>
          <w:sz w:val="16"/>
          <w:szCs w:val="16"/>
          <w:lang w:val="en-US" w:eastAsia="sv-SE"/>
          <w:rPrChange w:id="2194" w:author="Stefan Eriksson" w:date="2012-06-26T14:21:00Z">
            <w:rPr>
              <w:rFonts w:ascii="Consolas" w:eastAsia="Times New Roman" w:hAnsi="Consolas" w:cs="Consolas"/>
              <w:noProof w:val="0"/>
              <w:color w:val="0000FF"/>
              <w:sz w:val="16"/>
              <w:szCs w:val="16"/>
              <w:lang w:eastAsia="sv-SE"/>
            </w:rPr>
          </w:rPrChange>
        </w:rPr>
        <w:t>&lt;!--</w:t>
      </w:r>
      <w:proofErr w:type="gramEnd"/>
      <w:r w:rsidRPr="00E93640">
        <w:rPr>
          <w:rFonts w:ascii="Consolas" w:eastAsia="Times New Roman" w:hAnsi="Consolas" w:cs="Consolas"/>
          <w:noProof w:val="0"/>
          <w:color w:val="0000FF"/>
          <w:sz w:val="16"/>
          <w:szCs w:val="16"/>
          <w:lang w:val="en-US" w:eastAsia="sv-SE"/>
          <w:rPrChange w:id="2195" w:author="Stefan Eriksson" w:date="2012-06-26T14:21:00Z">
            <w:rPr>
              <w:rFonts w:ascii="Consolas" w:eastAsia="Times New Roman" w:hAnsi="Consolas" w:cs="Consolas"/>
              <w:noProof w:val="0"/>
              <w:color w:val="0000FF"/>
              <w:sz w:val="16"/>
              <w:szCs w:val="16"/>
              <w:lang w:eastAsia="sv-SE"/>
            </w:rPr>
          </w:rPrChange>
        </w:rPr>
        <w:t xml:space="preserve"> </w:t>
      </w:r>
      <w:r w:rsidRPr="00E93640">
        <w:rPr>
          <w:rFonts w:ascii="Consolas" w:eastAsia="Times New Roman" w:hAnsi="Consolas" w:cs="Consolas"/>
          <w:noProof w:val="0"/>
          <w:color w:val="008000"/>
          <w:sz w:val="16"/>
          <w:szCs w:val="16"/>
          <w:lang w:val="en-US" w:eastAsia="sv-SE"/>
          <w:rPrChange w:id="2196" w:author="Stefan Eriksson" w:date="2012-06-26T14:21:00Z">
            <w:rPr>
              <w:rFonts w:ascii="Consolas" w:eastAsia="Times New Roman" w:hAnsi="Consolas" w:cs="Consolas"/>
              <w:noProof w:val="0"/>
              <w:color w:val="008000"/>
              <w:sz w:val="16"/>
              <w:szCs w:val="16"/>
              <w:lang w:eastAsia="sv-SE"/>
            </w:rPr>
          </w:rPrChange>
        </w:rPr>
        <w:t>Optional</w:t>
      </w:r>
      <w:r w:rsidRPr="00E93640">
        <w:rPr>
          <w:rFonts w:ascii="Consolas" w:eastAsia="Times New Roman" w:hAnsi="Consolas" w:cs="Consolas"/>
          <w:noProof w:val="0"/>
          <w:color w:val="0000FF"/>
          <w:sz w:val="16"/>
          <w:szCs w:val="16"/>
          <w:lang w:val="en-US" w:eastAsia="sv-SE"/>
          <w:rPrChange w:id="2197" w:author="Stefan Eriksson" w:date="2012-06-26T14:21:00Z">
            <w:rPr>
              <w:rFonts w:ascii="Consolas" w:eastAsia="Times New Roman" w:hAnsi="Consolas" w:cs="Consolas"/>
              <w:noProof w:val="0"/>
              <w:color w:val="0000FF"/>
              <w:sz w:val="16"/>
              <w:szCs w:val="16"/>
              <w:lang w:eastAsia="sv-SE"/>
            </w:rPr>
          </w:rPrChange>
        </w:rPr>
        <w:t xml:space="preserve"> --&gt;</w:t>
      </w:r>
    </w:p>
    <w:p w14:paraId="57EAF743" w14:textId="77777777" w:rsidR="00E93640" w:rsidRPr="00E93640" w:rsidRDefault="00E93640" w:rsidP="00E93640">
      <w:pPr>
        <w:ind w:left="880"/>
        <w:rPr>
          <w:lang w:val="en-US"/>
          <w:rPrChange w:id="2198" w:author="Stefan Eriksson" w:date="2012-06-26T14:21:00Z">
            <w:rPr/>
          </w:rPrChange>
        </w:rPr>
      </w:pPr>
      <w:proofErr w:type="gramStart"/>
      <w:r w:rsidRPr="00E93640">
        <w:rPr>
          <w:rFonts w:ascii="Consolas" w:eastAsia="Times New Roman" w:hAnsi="Consolas" w:cs="Consolas"/>
          <w:noProof w:val="0"/>
          <w:color w:val="0000FF"/>
          <w:sz w:val="16"/>
          <w:szCs w:val="16"/>
          <w:lang w:val="en-US" w:eastAsia="sv-SE"/>
          <w:rPrChange w:id="2199" w:author="Stefan Eriksson" w:date="2012-06-26T14:21:00Z">
            <w:rPr>
              <w:rFonts w:ascii="Consolas" w:eastAsia="Times New Roman" w:hAnsi="Consolas" w:cs="Consolas"/>
              <w:noProof w:val="0"/>
              <w:color w:val="0000FF"/>
              <w:sz w:val="16"/>
              <w:szCs w:val="16"/>
              <w:lang w:eastAsia="sv-SE"/>
            </w:rPr>
          </w:rPrChange>
        </w:rPr>
        <w:t>&lt;!--</w:t>
      </w:r>
      <w:proofErr w:type="gramEnd"/>
      <w:r w:rsidRPr="00E93640">
        <w:rPr>
          <w:rFonts w:ascii="Consolas" w:eastAsia="Times New Roman" w:hAnsi="Consolas" w:cs="Consolas"/>
          <w:noProof w:val="0"/>
          <w:color w:val="0000FF"/>
          <w:sz w:val="16"/>
          <w:szCs w:val="16"/>
          <w:lang w:val="en-US" w:eastAsia="sv-SE"/>
          <w:rPrChange w:id="2200" w:author="Stefan Eriksson" w:date="2012-06-26T14:21:00Z">
            <w:rPr>
              <w:rFonts w:ascii="Consolas" w:eastAsia="Times New Roman" w:hAnsi="Consolas" w:cs="Consolas"/>
              <w:noProof w:val="0"/>
              <w:color w:val="0000FF"/>
              <w:sz w:val="16"/>
              <w:szCs w:val="16"/>
              <w:lang w:eastAsia="sv-SE"/>
            </w:rPr>
          </w:rPrChange>
        </w:rPr>
        <w:t xml:space="preserve"> </w:t>
      </w:r>
      <w:r w:rsidRPr="00E93640">
        <w:rPr>
          <w:rFonts w:ascii="Consolas" w:eastAsia="Times New Roman" w:hAnsi="Consolas" w:cs="Consolas"/>
          <w:noProof w:val="0"/>
          <w:color w:val="008000"/>
          <w:sz w:val="16"/>
          <w:szCs w:val="16"/>
          <w:lang w:val="en-US" w:eastAsia="sv-SE"/>
          <w:rPrChange w:id="2201" w:author="Stefan Eriksson" w:date="2012-06-26T14:21:00Z">
            <w:rPr>
              <w:rFonts w:ascii="Consolas" w:eastAsia="Times New Roman" w:hAnsi="Consolas" w:cs="Consolas"/>
              <w:noProof w:val="0"/>
              <w:color w:val="008000"/>
              <w:sz w:val="16"/>
              <w:szCs w:val="16"/>
              <w:lang w:eastAsia="sv-SE"/>
            </w:rPr>
          </w:rPrChange>
        </w:rPr>
        <w:t>Array</w:t>
      </w:r>
      <w:r w:rsidRPr="00E93640">
        <w:rPr>
          <w:rFonts w:ascii="Consolas" w:eastAsia="Times New Roman" w:hAnsi="Consolas" w:cs="Consolas"/>
          <w:noProof w:val="0"/>
          <w:color w:val="0000FF"/>
          <w:sz w:val="16"/>
          <w:szCs w:val="16"/>
          <w:lang w:val="en-US" w:eastAsia="sv-SE"/>
          <w:rPrChange w:id="2202" w:author="Stefan Eriksson" w:date="2012-06-26T14:21:00Z">
            <w:rPr>
              <w:rFonts w:ascii="Consolas" w:eastAsia="Times New Roman" w:hAnsi="Consolas" w:cs="Consolas"/>
              <w:noProof w:val="0"/>
              <w:color w:val="0000FF"/>
              <w:sz w:val="16"/>
              <w:szCs w:val="16"/>
              <w:lang w:eastAsia="sv-SE"/>
            </w:rPr>
          </w:rPrChange>
        </w:rPr>
        <w:t xml:space="preserve"> --&gt;</w:t>
      </w:r>
    </w:p>
    <w:p w14:paraId="6C1CB654" w14:textId="77777777" w:rsidR="00E93640" w:rsidRPr="00E93640" w:rsidRDefault="00E93640" w:rsidP="00E93640">
      <w:pPr>
        <w:ind w:left="880"/>
        <w:rPr>
          <w:lang w:val="en-US"/>
          <w:rPrChange w:id="2203" w:author="Stefan Eriksson" w:date="2012-06-26T14:21:00Z">
            <w:rPr/>
          </w:rPrChange>
        </w:rPr>
      </w:pPr>
      <w:r w:rsidRPr="00E93640">
        <w:rPr>
          <w:rFonts w:ascii="Consolas" w:eastAsia="Times New Roman" w:hAnsi="Consolas" w:cs="Consolas"/>
          <w:noProof w:val="0"/>
          <w:color w:val="0000FF"/>
          <w:sz w:val="16"/>
          <w:szCs w:val="16"/>
          <w:lang w:val="en-US" w:eastAsia="sv-SE"/>
          <w:rPrChange w:id="2204"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205" w:author="Stefan Eriksson" w:date="2012-06-26T14:21:00Z">
            <w:rPr>
              <w:rFonts w:ascii="Consolas" w:eastAsia="Times New Roman" w:hAnsi="Consolas" w:cs="Consolas"/>
              <w:noProof w:val="0"/>
              <w:color w:val="A31515"/>
              <w:sz w:val="16"/>
              <w:szCs w:val="16"/>
              <w:lang w:eastAsia="sv-SE"/>
            </w:rPr>
          </w:rPrChange>
        </w:rPr>
        <w:t>ns2</w:t>
      </w:r>
      <w:proofErr w:type="gramStart"/>
      <w:r w:rsidRPr="00E93640">
        <w:rPr>
          <w:rFonts w:ascii="Consolas" w:eastAsia="Times New Roman" w:hAnsi="Consolas" w:cs="Consolas"/>
          <w:noProof w:val="0"/>
          <w:color w:val="A31515"/>
          <w:sz w:val="16"/>
          <w:szCs w:val="16"/>
          <w:lang w:val="en-US" w:eastAsia="sv-SE"/>
          <w:rPrChange w:id="2206" w:author="Stefan Eriksson" w:date="2012-06-26T14:21:00Z">
            <w:rPr>
              <w:rFonts w:ascii="Consolas" w:eastAsia="Times New Roman" w:hAnsi="Consolas" w:cs="Consolas"/>
              <w:noProof w:val="0"/>
              <w:color w:val="A31515"/>
              <w:sz w:val="16"/>
              <w:szCs w:val="16"/>
              <w:lang w:eastAsia="sv-SE"/>
            </w:rPr>
          </w:rPrChange>
        </w:rPr>
        <w:t>:Assertions</w:t>
      </w:r>
      <w:proofErr w:type="gramEnd"/>
      <w:r w:rsidRPr="00E93640">
        <w:rPr>
          <w:rFonts w:ascii="Consolas" w:eastAsia="Times New Roman" w:hAnsi="Consolas" w:cs="Consolas"/>
          <w:noProof w:val="0"/>
          <w:color w:val="0000FF"/>
          <w:sz w:val="16"/>
          <w:szCs w:val="16"/>
          <w:lang w:val="en-US" w:eastAsia="sv-SE"/>
          <w:rPrChange w:id="2207" w:author="Stefan Eriksson" w:date="2012-06-26T14:21:00Z">
            <w:rPr>
              <w:rFonts w:ascii="Consolas" w:eastAsia="Times New Roman" w:hAnsi="Consolas" w:cs="Consolas"/>
              <w:noProof w:val="0"/>
              <w:color w:val="0000FF"/>
              <w:sz w:val="16"/>
              <w:szCs w:val="16"/>
              <w:lang w:eastAsia="sv-SE"/>
            </w:rPr>
          </w:rPrChange>
        </w:rPr>
        <w:t>&gt;</w:t>
      </w:r>
    </w:p>
    <w:p w14:paraId="248BB16C" w14:textId="77777777" w:rsidR="00E93640" w:rsidRPr="00E93640" w:rsidRDefault="00E93640" w:rsidP="00E93640">
      <w:pPr>
        <w:ind w:left="1320"/>
        <w:rPr>
          <w:lang w:val="en-US"/>
          <w:rPrChange w:id="2208" w:author="Stefan Eriksson" w:date="2012-06-26T14:21:00Z">
            <w:rPr/>
          </w:rPrChange>
        </w:rPr>
      </w:pPr>
      <w:r w:rsidRPr="00E93640">
        <w:rPr>
          <w:rFonts w:ascii="Consolas" w:eastAsia="Times New Roman" w:hAnsi="Consolas" w:cs="Consolas"/>
          <w:noProof w:val="0"/>
          <w:color w:val="0000FF"/>
          <w:sz w:val="16"/>
          <w:szCs w:val="16"/>
          <w:lang w:val="en-US" w:eastAsia="sv-SE"/>
          <w:rPrChange w:id="2209"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210" w:author="Stefan Eriksson" w:date="2012-06-26T14:21:00Z">
            <w:rPr>
              <w:rFonts w:ascii="Consolas" w:eastAsia="Times New Roman" w:hAnsi="Consolas" w:cs="Consolas"/>
              <w:noProof w:val="0"/>
              <w:color w:val="A31515"/>
              <w:sz w:val="16"/>
              <w:szCs w:val="16"/>
              <w:lang w:eastAsia="sv-SE"/>
            </w:rPr>
          </w:rPrChange>
        </w:rPr>
        <w:t>ns2</w:t>
      </w:r>
      <w:proofErr w:type="gramStart"/>
      <w:r w:rsidRPr="00E93640">
        <w:rPr>
          <w:rFonts w:ascii="Consolas" w:eastAsia="Times New Roman" w:hAnsi="Consolas" w:cs="Consolas"/>
          <w:noProof w:val="0"/>
          <w:color w:val="A31515"/>
          <w:sz w:val="16"/>
          <w:szCs w:val="16"/>
          <w:lang w:val="en-US" w:eastAsia="sv-SE"/>
          <w:rPrChange w:id="2211" w:author="Stefan Eriksson" w:date="2012-06-26T14:21:00Z">
            <w:rPr>
              <w:rFonts w:ascii="Consolas" w:eastAsia="Times New Roman" w:hAnsi="Consolas" w:cs="Consolas"/>
              <w:noProof w:val="0"/>
              <w:color w:val="A31515"/>
              <w:sz w:val="16"/>
              <w:szCs w:val="16"/>
              <w:lang w:eastAsia="sv-SE"/>
            </w:rPr>
          </w:rPrChange>
        </w:rPr>
        <w:t>:AssertionId</w:t>
      </w:r>
      <w:proofErr w:type="gramEnd"/>
      <w:r w:rsidRPr="00E93640">
        <w:rPr>
          <w:rFonts w:ascii="Consolas" w:eastAsia="Times New Roman" w:hAnsi="Consolas" w:cs="Consolas"/>
          <w:noProof w:val="0"/>
          <w:color w:val="0000FF"/>
          <w:sz w:val="16"/>
          <w:szCs w:val="16"/>
          <w:lang w:val="en-US" w:eastAsia="sv-SE"/>
          <w:rPrChange w:id="2212"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2213"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2214"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215" w:author="Stefan Eriksson" w:date="2012-06-26T14:21:00Z">
            <w:rPr>
              <w:rFonts w:ascii="Consolas" w:eastAsia="Times New Roman" w:hAnsi="Consolas" w:cs="Consolas"/>
              <w:noProof w:val="0"/>
              <w:color w:val="A31515"/>
              <w:sz w:val="16"/>
              <w:szCs w:val="16"/>
              <w:lang w:eastAsia="sv-SE"/>
            </w:rPr>
          </w:rPrChange>
        </w:rPr>
        <w:t>ns2:AssertionId</w:t>
      </w:r>
      <w:r w:rsidRPr="00E93640">
        <w:rPr>
          <w:rFonts w:ascii="Consolas" w:eastAsia="Times New Roman" w:hAnsi="Consolas" w:cs="Consolas"/>
          <w:noProof w:val="0"/>
          <w:color w:val="0000FF"/>
          <w:sz w:val="16"/>
          <w:szCs w:val="16"/>
          <w:lang w:val="en-US" w:eastAsia="sv-SE"/>
          <w:rPrChange w:id="2216" w:author="Stefan Eriksson" w:date="2012-06-26T14:21:00Z">
            <w:rPr>
              <w:rFonts w:ascii="Consolas" w:eastAsia="Times New Roman" w:hAnsi="Consolas" w:cs="Consolas"/>
              <w:noProof w:val="0"/>
              <w:color w:val="0000FF"/>
              <w:sz w:val="16"/>
              <w:szCs w:val="16"/>
              <w:lang w:eastAsia="sv-SE"/>
            </w:rPr>
          </w:rPrChange>
        </w:rPr>
        <w:t>&gt;</w:t>
      </w:r>
    </w:p>
    <w:p w14:paraId="1E224E49" w14:textId="77777777" w:rsidR="00E93640" w:rsidRPr="00E93640" w:rsidRDefault="00E93640" w:rsidP="00E93640">
      <w:pPr>
        <w:ind w:left="1320"/>
        <w:rPr>
          <w:lang w:val="en-US"/>
          <w:rPrChange w:id="2217" w:author="Stefan Eriksson" w:date="2012-06-26T14:21:00Z">
            <w:rPr/>
          </w:rPrChange>
        </w:rPr>
      </w:pPr>
      <w:r w:rsidRPr="00E93640">
        <w:rPr>
          <w:rFonts w:ascii="Consolas" w:eastAsia="Times New Roman" w:hAnsi="Consolas" w:cs="Consolas"/>
          <w:noProof w:val="0"/>
          <w:color w:val="0000FF"/>
          <w:sz w:val="16"/>
          <w:szCs w:val="16"/>
          <w:lang w:val="en-US" w:eastAsia="sv-SE"/>
          <w:rPrChange w:id="2218"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219" w:author="Stefan Eriksson" w:date="2012-06-26T14:21:00Z">
            <w:rPr>
              <w:rFonts w:ascii="Consolas" w:eastAsia="Times New Roman" w:hAnsi="Consolas" w:cs="Consolas"/>
              <w:noProof w:val="0"/>
              <w:color w:val="A31515"/>
              <w:sz w:val="16"/>
              <w:szCs w:val="16"/>
              <w:lang w:eastAsia="sv-SE"/>
            </w:rPr>
          </w:rPrChange>
        </w:rPr>
        <w:t>ns2</w:t>
      </w:r>
      <w:proofErr w:type="gramStart"/>
      <w:r w:rsidRPr="00E93640">
        <w:rPr>
          <w:rFonts w:ascii="Consolas" w:eastAsia="Times New Roman" w:hAnsi="Consolas" w:cs="Consolas"/>
          <w:noProof w:val="0"/>
          <w:color w:val="A31515"/>
          <w:sz w:val="16"/>
          <w:szCs w:val="16"/>
          <w:lang w:val="en-US" w:eastAsia="sv-SE"/>
          <w:rPrChange w:id="2220" w:author="Stefan Eriksson" w:date="2012-06-26T14:21:00Z">
            <w:rPr>
              <w:rFonts w:ascii="Consolas" w:eastAsia="Times New Roman" w:hAnsi="Consolas" w:cs="Consolas"/>
              <w:noProof w:val="0"/>
              <w:color w:val="A31515"/>
              <w:sz w:val="16"/>
              <w:szCs w:val="16"/>
              <w:lang w:eastAsia="sv-SE"/>
            </w:rPr>
          </w:rPrChange>
        </w:rPr>
        <w:t>:AssertionType</w:t>
      </w:r>
      <w:proofErr w:type="gramEnd"/>
      <w:r w:rsidRPr="00E93640">
        <w:rPr>
          <w:rFonts w:ascii="Consolas" w:eastAsia="Times New Roman" w:hAnsi="Consolas" w:cs="Consolas"/>
          <w:noProof w:val="0"/>
          <w:color w:val="0000FF"/>
          <w:sz w:val="16"/>
          <w:szCs w:val="16"/>
          <w:lang w:val="en-US" w:eastAsia="sv-SE"/>
          <w:rPrChange w:id="2221"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2222"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2223"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224" w:author="Stefan Eriksson" w:date="2012-06-26T14:21:00Z">
            <w:rPr>
              <w:rFonts w:ascii="Consolas" w:eastAsia="Times New Roman" w:hAnsi="Consolas" w:cs="Consolas"/>
              <w:noProof w:val="0"/>
              <w:color w:val="A31515"/>
              <w:sz w:val="16"/>
              <w:szCs w:val="16"/>
              <w:lang w:eastAsia="sv-SE"/>
            </w:rPr>
          </w:rPrChange>
        </w:rPr>
        <w:t>ns2:AssertionType</w:t>
      </w:r>
      <w:r w:rsidRPr="00E93640">
        <w:rPr>
          <w:rFonts w:ascii="Consolas" w:eastAsia="Times New Roman" w:hAnsi="Consolas" w:cs="Consolas"/>
          <w:noProof w:val="0"/>
          <w:color w:val="0000FF"/>
          <w:sz w:val="16"/>
          <w:szCs w:val="16"/>
          <w:lang w:val="en-US" w:eastAsia="sv-SE"/>
          <w:rPrChange w:id="2225" w:author="Stefan Eriksson" w:date="2012-06-26T14:21:00Z">
            <w:rPr>
              <w:rFonts w:ascii="Consolas" w:eastAsia="Times New Roman" w:hAnsi="Consolas" w:cs="Consolas"/>
              <w:noProof w:val="0"/>
              <w:color w:val="0000FF"/>
              <w:sz w:val="16"/>
              <w:szCs w:val="16"/>
              <w:lang w:eastAsia="sv-SE"/>
            </w:rPr>
          </w:rPrChange>
        </w:rPr>
        <w:t>&gt;</w:t>
      </w:r>
    </w:p>
    <w:p w14:paraId="2521F607" w14:textId="77777777" w:rsidR="00E93640" w:rsidRPr="00E93640" w:rsidRDefault="00E93640" w:rsidP="00E93640">
      <w:pPr>
        <w:ind w:left="1320"/>
        <w:rPr>
          <w:lang w:val="en-US"/>
          <w:rPrChange w:id="2226" w:author="Stefan Eriksson" w:date="2012-06-26T14:21:00Z">
            <w:rPr/>
          </w:rPrChange>
        </w:rPr>
      </w:pPr>
      <w:r w:rsidRPr="00E93640">
        <w:rPr>
          <w:rFonts w:ascii="Consolas" w:eastAsia="Times New Roman" w:hAnsi="Consolas" w:cs="Consolas"/>
          <w:noProof w:val="0"/>
          <w:color w:val="0000FF"/>
          <w:sz w:val="16"/>
          <w:szCs w:val="16"/>
          <w:lang w:val="en-US" w:eastAsia="sv-SE"/>
          <w:rPrChange w:id="2227"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228" w:author="Stefan Eriksson" w:date="2012-06-26T14:21:00Z">
            <w:rPr>
              <w:rFonts w:ascii="Consolas" w:eastAsia="Times New Roman" w:hAnsi="Consolas" w:cs="Consolas"/>
              <w:noProof w:val="0"/>
              <w:color w:val="A31515"/>
              <w:sz w:val="16"/>
              <w:szCs w:val="16"/>
              <w:lang w:eastAsia="sv-SE"/>
            </w:rPr>
          </w:rPrChange>
        </w:rPr>
        <w:t>ns2</w:t>
      </w:r>
      <w:proofErr w:type="gramStart"/>
      <w:r w:rsidRPr="00E93640">
        <w:rPr>
          <w:rFonts w:ascii="Consolas" w:eastAsia="Times New Roman" w:hAnsi="Consolas" w:cs="Consolas"/>
          <w:noProof w:val="0"/>
          <w:color w:val="A31515"/>
          <w:sz w:val="16"/>
          <w:szCs w:val="16"/>
          <w:lang w:val="en-US" w:eastAsia="sv-SE"/>
          <w:rPrChange w:id="2229" w:author="Stefan Eriksson" w:date="2012-06-26T14:21:00Z">
            <w:rPr>
              <w:rFonts w:ascii="Consolas" w:eastAsia="Times New Roman" w:hAnsi="Consolas" w:cs="Consolas"/>
              <w:noProof w:val="0"/>
              <w:color w:val="A31515"/>
              <w:sz w:val="16"/>
              <w:szCs w:val="16"/>
              <w:lang w:eastAsia="sv-SE"/>
            </w:rPr>
          </w:rPrChange>
        </w:rPr>
        <w:t>:Scope</w:t>
      </w:r>
      <w:proofErr w:type="gramEnd"/>
      <w:r w:rsidRPr="00E93640">
        <w:rPr>
          <w:rFonts w:ascii="Consolas" w:eastAsia="Times New Roman" w:hAnsi="Consolas" w:cs="Consolas"/>
          <w:noProof w:val="0"/>
          <w:color w:val="0000FF"/>
          <w:sz w:val="16"/>
          <w:szCs w:val="16"/>
          <w:lang w:val="en-US" w:eastAsia="sv-SE"/>
          <w:rPrChange w:id="2230"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2231"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2232"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233" w:author="Stefan Eriksson" w:date="2012-06-26T14:21:00Z">
            <w:rPr>
              <w:rFonts w:ascii="Consolas" w:eastAsia="Times New Roman" w:hAnsi="Consolas" w:cs="Consolas"/>
              <w:noProof w:val="0"/>
              <w:color w:val="A31515"/>
              <w:sz w:val="16"/>
              <w:szCs w:val="16"/>
              <w:lang w:eastAsia="sv-SE"/>
            </w:rPr>
          </w:rPrChange>
        </w:rPr>
        <w:t>ns2:Scope</w:t>
      </w:r>
      <w:r w:rsidRPr="00E93640">
        <w:rPr>
          <w:rFonts w:ascii="Consolas" w:eastAsia="Times New Roman" w:hAnsi="Consolas" w:cs="Consolas"/>
          <w:noProof w:val="0"/>
          <w:color w:val="0000FF"/>
          <w:sz w:val="16"/>
          <w:szCs w:val="16"/>
          <w:lang w:val="en-US" w:eastAsia="sv-SE"/>
          <w:rPrChange w:id="2234" w:author="Stefan Eriksson" w:date="2012-06-26T14:21:00Z">
            <w:rPr>
              <w:rFonts w:ascii="Consolas" w:eastAsia="Times New Roman" w:hAnsi="Consolas" w:cs="Consolas"/>
              <w:noProof w:val="0"/>
              <w:color w:val="0000FF"/>
              <w:sz w:val="16"/>
              <w:szCs w:val="16"/>
              <w:lang w:eastAsia="sv-SE"/>
            </w:rPr>
          </w:rPrChange>
        </w:rPr>
        <w:t>&gt;</w:t>
      </w:r>
    </w:p>
    <w:p w14:paraId="22E8242A" w14:textId="77777777" w:rsidR="00E93640" w:rsidRPr="00E93640" w:rsidRDefault="00E93640" w:rsidP="00E93640">
      <w:pPr>
        <w:ind w:left="1320"/>
        <w:rPr>
          <w:lang w:val="en-US"/>
          <w:rPrChange w:id="2235" w:author="Stefan Eriksson" w:date="2012-06-26T14:21:00Z">
            <w:rPr/>
          </w:rPrChange>
        </w:rPr>
      </w:pPr>
      <w:r w:rsidRPr="00E93640">
        <w:rPr>
          <w:rFonts w:ascii="Consolas" w:eastAsia="Times New Roman" w:hAnsi="Consolas" w:cs="Consolas"/>
          <w:noProof w:val="0"/>
          <w:color w:val="0000FF"/>
          <w:sz w:val="16"/>
          <w:szCs w:val="16"/>
          <w:lang w:val="en-US" w:eastAsia="sv-SE"/>
          <w:rPrChange w:id="2236"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237" w:author="Stefan Eriksson" w:date="2012-06-26T14:21:00Z">
            <w:rPr>
              <w:rFonts w:ascii="Consolas" w:eastAsia="Times New Roman" w:hAnsi="Consolas" w:cs="Consolas"/>
              <w:noProof w:val="0"/>
              <w:color w:val="A31515"/>
              <w:sz w:val="16"/>
              <w:szCs w:val="16"/>
              <w:lang w:eastAsia="sv-SE"/>
            </w:rPr>
          </w:rPrChange>
        </w:rPr>
        <w:t>ns2</w:t>
      </w:r>
      <w:proofErr w:type="gramStart"/>
      <w:r w:rsidRPr="00E93640">
        <w:rPr>
          <w:rFonts w:ascii="Consolas" w:eastAsia="Times New Roman" w:hAnsi="Consolas" w:cs="Consolas"/>
          <w:noProof w:val="0"/>
          <w:color w:val="A31515"/>
          <w:sz w:val="16"/>
          <w:szCs w:val="16"/>
          <w:lang w:val="en-US" w:eastAsia="sv-SE"/>
          <w:rPrChange w:id="2238" w:author="Stefan Eriksson" w:date="2012-06-26T14:21:00Z">
            <w:rPr>
              <w:rFonts w:ascii="Consolas" w:eastAsia="Times New Roman" w:hAnsi="Consolas" w:cs="Consolas"/>
              <w:noProof w:val="0"/>
              <w:color w:val="A31515"/>
              <w:sz w:val="16"/>
              <w:szCs w:val="16"/>
              <w:lang w:eastAsia="sv-SE"/>
            </w:rPr>
          </w:rPrChange>
        </w:rPr>
        <w:t>:PatientId</w:t>
      </w:r>
      <w:proofErr w:type="gramEnd"/>
      <w:r w:rsidRPr="00E93640">
        <w:rPr>
          <w:rFonts w:ascii="Consolas" w:eastAsia="Times New Roman" w:hAnsi="Consolas" w:cs="Consolas"/>
          <w:noProof w:val="0"/>
          <w:color w:val="0000FF"/>
          <w:sz w:val="16"/>
          <w:szCs w:val="16"/>
          <w:lang w:val="en-US" w:eastAsia="sv-SE"/>
          <w:rPrChange w:id="2239"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2240"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2241"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242" w:author="Stefan Eriksson" w:date="2012-06-26T14:21:00Z">
            <w:rPr>
              <w:rFonts w:ascii="Consolas" w:eastAsia="Times New Roman" w:hAnsi="Consolas" w:cs="Consolas"/>
              <w:noProof w:val="0"/>
              <w:color w:val="A31515"/>
              <w:sz w:val="16"/>
              <w:szCs w:val="16"/>
              <w:lang w:eastAsia="sv-SE"/>
            </w:rPr>
          </w:rPrChange>
        </w:rPr>
        <w:t>ns2:PatientId</w:t>
      </w:r>
      <w:r w:rsidRPr="00E93640">
        <w:rPr>
          <w:rFonts w:ascii="Consolas" w:eastAsia="Times New Roman" w:hAnsi="Consolas" w:cs="Consolas"/>
          <w:noProof w:val="0"/>
          <w:color w:val="0000FF"/>
          <w:sz w:val="16"/>
          <w:szCs w:val="16"/>
          <w:lang w:val="en-US" w:eastAsia="sv-SE"/>
          <w:rPrChange w:id="2243" w:author="Stefan Eriksson" w:date="2012-06-26T14:21:00Z">
            <w:rPr>
              <w:rFonts w:ascii="Consolas" w:eastAsia="Times New Roman" w:hAnsi="Consolas" w:cs="Consolas"/>
              <w:noProof w:val="0"/>
              <w:color w:val="0000FF"/>
              <w:sz w:val="16"/>
              <w:szCs w:val="16"/>
              <w:lang w:eastAsia="sv-SE"/>
            </w:rPr>
          </w:rPrChange>
        </w:rPr>
        <w:t>&gt;</w:t>
      </w:r>
    </w:p>
    <w:p w14:paraId="3EC02CE2" w14:textId="77777777" w:rsidR="00E93640" w:rsidRPr="00E93640" w:rsidRDefault="00E93640" w:rsidP="00E93640">
      <w:pPr>
        <w:ind w:left="1320"/>
        <w:rPr>
          <w:lang w:val="en-US"/>
          <w:rPrChange w:id="2244" w:author="Stefan Eriksson" w:date="2012-06-26T14:21:00Z">
            <w:rPr/>
          </w:rPrChange>
        </w:rPr>
      </w:pPr>
      <w:r w:rsidRPr="00E93640">
        <w:rPr>
          <w:rFonts w:ascii="Consolas" w:eastAsia="Times New Roman" w:hAnsi="Consolas" w:cs="Consolas"/>
          <w:noProof w:val="0"/>
          <w:color w:val="0000FF"/>
          <w:sz w:val="16"/>
          <w:szCs w:val="16"/>
          <w:lang w:val="en-US" w:eastAsia="sv-SE"/>
          <w:rPrChange w:id="2245"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246" w:author="Stefan Eriksson" w:date="2012-06-26T14:21:00Z">
            <w:rPr>
              <w:rFonts w:ascii="Consolas" w:eastAsia="Times New Roman" w:hAnsi="Consolas" w:cs="Consolas"/>
              <w:noProof w:val="0"/>
              <w:color w:val="A31515"/>
              <w:sz w:val="16"/>
              <w:szCs w:val="16"/>
              <w:lang w:eastAsia="sv-SE"/>
            </w:rPr>
          </w:rPrChange>
        </w:rPr>
        <w:t>ns2</w:t>
      </w:r>
      <w:proofErr w:type="gramStart"/>
      <w:r w:rsidRPr="00E93640">
        <w:rPr>
          <w:rFonts w:ascii="Consolas" w:eastAsia="Times New Roman" w:hAnsi="Consolas" w:cs="Consolas"/>
          <w:noProof w:val="0"/>
          <w:color w:val="A31515"/>
          <w:sz w:val="16"/>
          <w:szCs w:val="16"/>
          <w:lang w:val="en-US" w:eastAsia="sv-SE"/>
          <w:rPrChange w:id="2247" w:author="Stefan Eriksson" w:date="2012-06-26T14:21:00Z">
            <w:rPr>
              <w:rFonts w:ascii="Consolas" w:eastAsia="Times New Roman" w:hAnsi="Consolas" w:cs="Consolas"/>
              <w:noProof w:val="0"/>
              <w:color w:val="A31515"/>
              <w:sz w:val="16"/>
              <w:szCs w:val="16"/>
              <w:lang w:eastAsia="sv-SE"/>
            </w:rPr>
          </w:rPrChange>
        </w:rPr>
        <w:t>:CareProviderId</w:t>
      </w:r>
      <w:proofErr w:type="gramEnd"/>
      <w:r w:rsidRPr="00E93640">
        <w:rPr>
          <w:rFonts w:ascii="Consolas" w:eastAsia="Times New Roman" w:hAnsi="Consolas" w:cs="Consolas"/>
          <w:noProof w:val="0"/>
          <w:color w:val="0000FF"/>
          <w:sz w:val="16"/>
          <w:szCs w:val="16"/>
          <w:lang w:val="en-US" w:eastAsia="sv-SE"/>
          <w:rPrChange w:id="2248"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2249"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2250"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251" w:author="Stefan Eriksson" w:date="2012-06-26T14:21:00Z">
            <w:rPr>
              <w:rFonts w:ascii="Consolas" w:eastAsia="Times New Roman" w:hAnsi="Consolas" w:cs="Consolas"/>
              <w:noProof w:val="0"/>
              <w:color w:val="A31515"/>
              <w:sz w:val="16"/>
              <w:szCs w:val="16"/>
              <w:lang w:eastAsia="sv-SE"/>
            </w:rPr>
          </w:rPrChange>
        </w:rPr>
        <w:t>ns2:CareProviderId</w:t>
      </w:r>
      <w:r w:rsidRPr="00E93640">
        <w:rPr>
          <w:rFonts w:ascii="Consolas" w:eastAsia="Times New Roman" w:hAnsi="Consolas" w:cs="Consolas"/>
          <w:noProof w:val="0"/>
          <w:color w:val="0000FF"/>
          <w:sz w:val="16"/>
          <w:szCs w:val="16"/>
          <w:lang w:val="en-US" w:eastAsia="sv-SE"/>
          <w:rPrChange w:id="2252" w:author="Stefan Eriksson" w:date="2012-06-26T14:21:00Z">
            <w:rPr>
              <w:rFonts w:ascii="Consolas" w:eastAsia="Times New Roman" w:hAnsi="Consolas" w:cs="Consolas"/>
              <w:noProof w:val="0"/>
              <w:color w:val="0000FF"/>
              <w:sz w:val="16"/>
              <w:szCs w:val="16"/>
              <w:lang w:eastAsia="sv-SE"/>
            </w:rPr>
          </w:rPrChange>
        </w:rPr>
        <w:t>&gt;</w:t>
      </w:r>
    </w:p>
    <w:p w14:paraId="6D86BAD5" w14:textId="77777777" w:rsidR="00E93640" w:rsidRPr="00E93640" w:rsidRDefault="00E93640" w:rsidP="00E93640">
      <w:pPr>
        <w:ind w:left="1320"/>
        <w:rPr>
          <w:lang w:val="en-US"/>
          <w:rPrChange w:id="2253" w:author="Stefan Eriksson" w:date="2012-06-26T14:21:00Z">
            <w:rPr/>
          </w:rPrChange>
        </w:rPr>
      </w:pPr>
      <w:r w:rsidRPr="00E93640">
        <w:rPr>
          <w:rFonts w:ascii="Consolas" w:eastAsia="Times New Roman" w:hAnsi="Consolas" w:cs="Consolas"/>
          <w:noProof w:val="0"/>
          <w:color w:val="0000FF"/>
          <w:sz w:val="16"/>
          <w:szCs w:val="16"/>
          <w:lang w:val="en-US" w:eastAsia="sv-SE"/>
          <w:rPrChange w:id="2254"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255" w:author="Stefan Eriksson" w:date="2012-06-26T14:21:00Z">
            <w:rPr>
              <w:rFonts w:ascii="Consolas" w:eastAsia="Times New Roman" w:hAnsi="Consolas" w:cs="Consolas"/>
              <w:noProof w:val="0"/>
              <w:color w:val="A31515"/>
              <w:sz w:val="16"/>
              <w:szCs w:val="16"/>
              <w:lang w:eastAsia="sv-SE"/>
            </w:rPr>
          </w:rPrChange>
        </w:rPr>
        <w:t>ns2</w:t>
      </w:r>
      <w:proofErr w:type="gramStart"/>
      <w:r w:rsidRPr="00E93640">
        <w:rPr>
          <w:rFonts w:ascii="Consolas" w:eastAsia="Times New Roman" w:hAnsi="Consolas" w:cs="Consolas"/>
          <w:noProof w:val="0"/>
          <w:color w:val="A31515"/>
          <w:sz w:val="16"/>
          <w:szCs w:val="16"/>
          <w:lang w:val="en-US" w:eastAsia="sv-SE"/>
          <w:rPrChange w:id="2256" w:author="Stefan Eriksson" w:date="2012-06-26T14:21:00Z">
            <w:rPr>
              <w:rFonts w:ascii="Consolas" w:eastAsia="Times New Roman" w:hAnsi="Consolas" w:cs="Consolas"/>
              <w:noProof w:val="0"/>
              <w:color w:val="A31515"/>
              <w:sz w:val="16"/>
              <w:szCs w:val="16"/>
              <w:lang w:eastAsia="sv-SE"/>
            </w:rPr>
          </w:rPrChange>
        </w:rPr>
        <w:t>:CareUnitId</w:t>
      </w:r>
      <w:proofErr w:type="gramEnd"/>
      <w:r w:rsidRPr="00E93640">
        <w:rPr>
          <w:rFonts w:ascii="Consolas" w:eastAsia="Times New Roman" w:hAnsi="Consolas" w:cs="Consolas"/>
          <w:noProof w:val="0"/>
          <w:color w:val="0000FF"/>
          <w:sz w:val="16"/>
          <w:szCs w:val="16"/>
          <w:lang w:val="en-US" w:eastAsia="sv-SE"/>
          <w:rPrChange w:id="2257"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2258"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2259"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260" w:author="Stefan Eriksson" w:date="2012-06-26T14:21:00Z">
            <w:rPr>
              <w:rFonts w:ascii="Consolas" w:eastAsia="Times New Roman" w:hAnsi="Consolas" w:cs="Consolas"/>
              <w:noProof w:val="0"/>
              <w:color w:val="A31515"/>
              <w:sz w:val="16"/>
              <w:szCs w:val="16"/>
              <w:lang w:eastAsia="sv-SE"/>
            </w:rPr>
          </w:rPrChange>
        </w:rPr>
        <w:t>ns2:CareUnitId</w:t>
      </w:r>
      <w:r w:rsidRPr="00E93640">
        <w:rPr>
          <w:rFonts w:ascii="Consolas" w:eastAsia="Times New Roman" w:hAnsi="Consolas" w:cs="Consolas"/>
          <w:noProof w:val="0"/>
          <w:color w:val="0000FF"/>
          <w:sz w:val="16"/>
          <w:szCs w:val="16"/>
          <w:lang w:val="en-US" w:eastAsia="sv-SE"/>
          <w:rPrChange w:id="2261" w:author="Stefan Eriksson" w:date="2012-06-26T14:21:00Z">
            <w:rPr>
              <w:rFonts w:ascii="Consolas" w:eastAsia="Times New Roman" w:hAnsi="Consolas" w:cs="Consolas"/>
              <w:noProof w:val="0"/>
              <w:color w:val="0000FF"/>
              <w:sz w:val="16"/>
              <w:szCs w:val="16"/>
              <w:lang w:eastAsia="sv-SE"/>
            </w:rPr>
          </w:rPrChange>
        </w:rPr>
        <w:t>&gt;</w:t>
      </w:r>
    </w:p>
    <w:p w14:paraId="64BA6A53" w14:textId="77777777" w:rsidR="00E93640" w:rsidRPr="00E93640" w:rsidRDefault="00E93640" w:rsidP="00E93640">
      <w:pPr>
        <w:ind w:left="1320"/>
        <w:rPr>
          <w:lang w:val="en-US"/>
          <w:rPrChange w:id="2262" w:author="Stefan Eriksson" w:date="2012-06-26T14:21:00Z">
            <w:rPr/>
          </w:rPrChange>
        </w:rPr>
      </w:pPr>
      <w:proofErr w:type="gramStart"/>
      <w:r w:rsidRPr="00E93640">
        <w:rPr>
          <w:rFonts w:ascii="Consolas" w:eastAsia="Times New Roman" w:hAnsi="Consolas" w:cs="Consolas"/>
          <w:noProof w:val="0"/>
          <w:color w:val="0000FF"/>
          <w:sz w:val="16"/>
          <w:szCs w:val="16"/>
          <w:lang w:val="en-US" w:eastAsia="sv-SE"/>
          <w:rPrChange w:id="2263" w:author="Stefan Eriksson" w:date="2012-06-26T14:21:00Z">
            <w:rPr>
              <w:rFonts w:ascii="Consolas" w:eastAsia="Times New Roman" w:hAnsi="Consolas" w:cs="Consolas"/>
              <w:noProof w:val="0"/>
              <w:color w:val="0000FF"/>
              <w:sz w:val="16"/>
              <w:szCs w:val="16"/>
              <w:lang w:eastAsia="sv-SE"/>
            </w:rPr>
          </w:rPrChange>
        </w:rPr>
        <w:t>&lt;!--</w:t>
      </w:r>
      <w:proofErr w:type="gramEnd"/>
      <w:r w:rsidRPr="00E93640">
        <w:rPr>
          <w:rFonts w:ascii="Consolas" w:eastAsia="Times New Roman" w:hAnsi="Consolas" w:cs="Consolas"/>
          <w:noProof w:val="0"/>
          <w:color w:val="0000FF"/>
          <w:sz w:val="16"/>
          <w:szCs w:val="16"/>
          <w:lang w:val="en-US" w:eastAsia="sv-SE"/>
          <w:rPrChange w:id="2264" w:author="Stefan Eriksson" w:date="2012-06-26T14:21:00Z">
            <w:rPr>
              <w:rFonts w:ascii="Consolas" w:eastAsia="Times New Roman" w:hAnsi="Consolas" w:cs="Consolas"/>
              <w:noProof w:val="0"/>
              <w:color w:val="0000FF"/>
              <w:sz w:val="16"/>
              <w:szCs w:val="16"/>
              <w:lang w:eastAsia="sv-SE"/>
            </w:rPr>
          </w:rPrChange>
        </w:rPr>
        <w:t xml:space="preserve"> </w:t>
      </w:r>
      <w:r w:rsidRPr="00E93640">
        <w:rPr>
          <w:rFonts w:ascii="Consolas" w:eastAsia="Times New Roman" w:hAnsi="Consolas" w:cs="Consolas"/>
          <w:noProof w:val="0"/>
          <w:color w:val="008000"/>
          <w:sz w:val="16"/>
          <w:szCs w:val="16"/>
          <w:lang w:val="en-US" w:eastAsia="sv-SE"/>
          <w:rPrChange w:id="2265" w:author="Stefan Eriksson" w:date="2012-06-26T14:21:00Z">
            <w:rPr>
              <w:rFonts w:ascii="Consolas" w:eastAsia="Times New Roman" w:hAnsi="Consolas" w:cs="Consolas"/>
              <w:noProof w:val="0"/>
              <w:color w:val="008000"/>
              <w:sz w:val="16"/>
              <w:szCs w:val="16"/>
              <w:lang w:eastAsia="sv-SE"/>
            </w:rPr>
          </w:rPrChange>
        </w:rPr>
        <w:t>Optional</w:t>
      </w:r>
      <w:r w:rsidRPr="00E93640">
        <w:rPr>
          <w:rFonts w:ascii="Consolas" w:eastAsia="Times New Roman" w:hAnsi="Consolas" w:cs="Consolas"/>
          <w:noProof w:val="0"/>
          <w:color w:val="0000FF"/>
          <w:sz w:val="16"/>
          <w:szCs w:val="16"/>
          <w:lang w:val="en-US" w:eastAsia="sv-SE"/>
          <w:rPrChange w:id="2266" w:author="Stefan Eriksson" w:date="2012-06-26T14:21:00Z">
            <w:rPr>
              <w:rFonts w:ascii="Consolas" w:eastAsia="Times New Roman" w:hAnsi="Consolas" w:cs="Consolas"/>
              <w:noProof w:val="0"/>
              <w:color w:val="0000FF"/>
              <w:sz w:val="16"/>
              <w:szCs w:val="16"/>
              <w:lang w:eastAsia="sv-SE"/>
            </w:rPr>
          </w:rPrChange>
        </w:rPr>
        <w:t xml:space="preserve"> --&gt;</w:t>
      </w:r>
    </w:p>
    <w:p w14:paraId="5E8DD009" w14:textId="77777777" w:rsidR="00E93640" w:rsidRPr="00E93640" w:rsidRDefault="00E93640" w:rsidP="00E93640">
      <w:pPr>
        <w:ind w:left="1320"/>
        <w:rPr>
          <w:lang w:val="en-US"/>
          <w:rPrChange w:id="2267" w:author="Stefan Eriksson" w:date="2012-06-26T14:21:00Z">
            <w:rPr/>
          </w:rPrChange>
        </w:rPr>
      </w:pPr>
      <w:r w:rsidRPr="00E93640">
        <w:rPr>
          <w:rFonts w:ascii="Consolas" w:eastAsia="Times New Roman" w:hAnsi="Consolas" w:cs="Consolas"/>
          <w:noProof w:val="0"/>
          <w:color w:val="0000FF"/>
          <w:sz w:val="16"/>
          <w:szCs w:val="16"/>
          <w:lang w:val="en-US" w:eastAsia="sv-SE"/>
          <w:rPrChange w:id="2268"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269" w:author="Stefan Eriksson" w:date="2012-06-26T14:21:00Z">
            <w:rPr>
              <w:rFonts w:ascii="Consolas" w:eastAsia="Times New Roman" w:hAnsi="Consolas" w:cs="Consolas"/>
              <w:noProof w:val="0"/>
              <w:color w:val="A31515"/>
              <w:sz w:val="16"/>
              <w:szCs w:val="16"/>
              <w:lang w:eastAsia="sv-SE"/>
            </w:rPr>
          </w:rPrChange>
        </w:rPr>
        <w:t>ns2</w:t>
      </w:r>
      <w:proofErr w:type="gramStart"/>
      <w:r w:rsidRPr="00E93640">
        <w:rPr>
          <w:rFonts w:ascii="Consolas" w:eastAsia="Times New Roman" w:hAnsi="Consolas" w:cs="Consolas"/>
          <w:noProof w:val="0"/>
          <w:color w:val="A31515"/>
          <w:sz w:val="16"/>
          <w:szCs w:val="16"/>
          <w:lang w:val="en-US" w:eastAsia="sv-SE"/>
          <w:rPrChange w:id="2270" w:author="Stefan Eriksson" w:date="2012-06-26T14:21:00Z">
            <w:rPr>
              <w:rFonts w:ascii="Consolas" w:eastAsia="Times New Roman" w:hAnsi="Consolas" w:cs="Consolas"/>
              <w:noProof w:val="0"/>
              <w:color w:val="A31515"/>
              <w:sz w:val="16"/>
              <w:szCs w:val="16"/>
              <w:lang w:eastAsia="sv-SE"/>
            </w:rPr>
          </w:rPrChange>
        </w:rPr>
        <w:t>:EmployeeId</w:t>
      </w:r>
      <w:proofErr w:type="gramEnd"/>
      <w:r w:rsidRPr="00E93640">
        <w:rPr>
          <w:rFonts w:ascii="Consolas" w:eastAsia="Times New Roman" w:hAnsi="Consolas" w:cs="Consolas"/>
          <w:noProof w:val="0"/>
          <w:color w:val="0000FF"/>
          <w:sz w:val="16"/>
          <w:szCs w:val="16"/>
          <w:lang w:val="en-US" w:eastAsia="sv-SE"/>
          <w:rPrChange w:id="2271"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2272"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2273"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274" w:author="Stefan Eriksson" w:date="2012-06-26T14:21:00Z">
            <w:rPr>
              <w:rFonts w:ascii="Consolas" w:eastAsia="Times New Roman" w:hAnsi="Consolas" w:cs="Consolas"/>
              <w:noProof w:val="0"/>
              <w:color w:val="A31515"/>
              <w:sz w:val="16"/>
              <w:szCs w:val="16"/>
              <w:lang w:eastAsia="sv-SE"/>
            </w:rPr>
          </w:rPrChange>
        </w:rPr>
        <w:t>ns2:EmployeeId</w:t>
      </w:r>
      <w:r w:rsidRPr="00E93640">
        <w:rPr>
          <w:rFonts w:ascii="Consolas" w:eastAsia="Times New Roman" w:hAnsi="Consolas" w:cs="Consolas"/>
          <w:noProof w:val="0"/>
          <w:color w:val="0000FF"/>
          <w:sz w:val="16"/>
          <w:szCs w:val="16"/>
          <w:lang w:val="en-US" w:eastAsia="sv-SE"/>
          <w:rPrChange w:id="2275" w:author="Stefan Eriksson" w:date="2012-06-26T14:21:00Z">
            <w:rPr>
              <w:rFonts w:ascii="Consolas" w:eastAsia="Times New Roman" w:hAnsi="Consolas" w:cs="Consolas"/>
              <w:noProof w:val="0"/>
              <w:color w:val="0000FF"/>
              <w:sz w:val="16"/>
              <w:szCs w:val="16"/>
              <w:lang w:eastAsia="sv-SE"/>
            </w:rPr>
          </w:rPrChange>
        </w:rPr>
        <w:t>&gt;</w:t>
      </w:r>
    </w:p>
    <w:p w14:paraId="0172D9F7" w14:textId="77777777" w:rsidR="00E93640" w:rsidRPr="00E93640" w:rsidRDefault="00E93640" w:rsidP="00E93640">
      <w:pPr>
        <w:ind w:left="1320"/>
        <w:rPr>
          <w:lang w:val="en-US"/>
          <w:rPrChange w:id="2276" w:author="Stefan Eriksson" w:date="2012-06-26T14:21:00Z">
            <w:rPr/>
          </w:rPrChange>
        </w:rPr>
      </w:pPr>
      <w:r w:rsidRPr="00E93640">
        <w:rPr>
          <w:rFonts w:ascii="Consolas" w:eastAsia="Times New Roman" w:hAnsi="Consolas" w:cs="Consolas"/>
          <w:noProof w:val="0"/>
          <w:color w:val="0000FF"/>
          <w:sz w:val="16"/>
          <w:szCs w:val="16"/>
          <w:lang w:val="en-US" w:eastAsia="sv-SE"/>
          <w:rPrChange w:id="2277"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278" w:author="Stefan Eriksson" w:date="2012-06-26T14:21:00Z">
            <w:rPr>
              <w:rFonts w:ascii="Consolas" w:eastAsia="Times New Roman" w:hAnsi="Consolas" w:cs="Consolas"/>
              <w:noProof w:val="0"/>
              <w:color w:val="A31515"/>
              <w:sz w:val="16"/>
              <w:szCs w:val="16"/>
              <w:lang w:eastAsia="sv-SE"/>
            </w:rPr>
          </w:rPrChange>
        </w:rPr>
        <w:t>ns2</w:t>
      </w:r>
      <w:proofErr w:type="gramStart"/>
      <w:r w:rsidRPr="00E93640">
        <w:rPr>
          <w:rFonts w:ascii="Consolas" w:eastAsia="Times New Roman" w:hAnsi="Consolas" w:cs="Consolas"/>
          <w:noProof w:val="0"/>
          <w:color w:val="A31515"/>
          <w:sz w:val="16"/>
          <w:szCs w:val="16"/>
          <w:lang w:val="en-US" w:eastAsia="sv-SE"/>
          <w:rPrChange w:id="2279" w:author="Stefan Eriksson" w:date="2012-06-26T14:21:00Z">
            <w:rPr>
              <w:rFonts w:ascii="Consolas" w:eastAsia="Times New Roman" w:hAnsi="Consolas" w:cs="Consolas"/>
              <w:noProof w:val="0"/>
              <w:color w:val="A31515"/>
              <w:sz w:val="16"/>
              <w:szCs w:val="16"/>
              <w:lang w:eastAsia="sv-SE"/>
            </w:rPr>
          </w:rPrChange>
        </w:rPr>
        <w:t>:StartDate</w:t>
      </w:r>
      <w:proofErr w:type="gramEnd"/>
      <w:r w:rsidRPr="00E93640">
        <w:rPr>
          <w:rFonts w:ascii="Consolas" w:eastAsia="Times New Roman" w:hAnsi="Consolas" w:cs="Consolas"/>
          <w:noProof w:val="0"/>
          <w:color w:val="0000FF"/>
          <w:sz w:val="16"/>
          <w:szCs w:val="16"/>
          <w:lang w:val="en-US" w:eastAsia="sv-SE"/>
          <w:rPrChange w:id="2280"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2281"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2282"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283" w:author="Stefan Eriksson" w:date="2012-06-26T14:21:00Z">
            <w:rPr>
              <w:rFonts w:ascii="Consolas" w:eastAsia="Times New Roman" w:hAnsi="Consolas" w:cs="Consolas"/>
              <w:noProof w:val="0"/>
              <w:color w:val="A31515"/>
              <w:sz w:val="16"/>
              <w:szCs w:val="16"/>
              <w:lang w:eastAsia="sv-SE"/>
            </w:rPr>
          </w:rPrChange>
        </w:rPr>
        <w:t>ns2:StartDate</w:t>
      </w:r>
      <w:r w:rsidRPr="00E93640">
        <w:rPr>
          <w:rFonts w:ascii="Consolas" w:eastAsia="Times New Roman" w:hAnsi="Consolas" w:cs="Consolas"/>
          <w:noProof w:val="0"/>
          <w:color w:val="0000FF"/>
          <w:sz w:val="16"/>
          <w:szCs w:val="16"/>
          <w:lang w:val="en-US" w:eastAsia="sv-SE"/>
          <w:rPrChange w:id="2284" w:author="Stefan Eriksson" w:date="2012-06-26T14:21:00Z">
            <w:rPr>
              <w:rFonts w:ascii="Consolas" w:eastAsia="Times New Roman" w:hAnsi="Consolas" w:cs="Consolas"/>
              <w:noProof w:val="0"/>
              <w:color w:val="0000FF"/>
              <w:sz w:val="16"/>
              <w:szCs w:val="16"/>
              <w:lang w:eastAsia="sv-SE"/>
            </w:rPr>
          </w:rPrChange>
        </w:rPr>
        <w:t>&gt;</w:t>
      </w:r>
    </w:p>
    <w:p w14:paraId="2E209367" w14:textId="77777777" w:rsidR="00E93640" w:rsidRPr="00E93640" w:rsidRDefault="00E93640" w:rsidP="00E93640">
      <w:pPr>
        <w:ind w:left="1320"/>
        <w:rPr>
          <w:lang w:val="en-US"/>
          <w:rPrChange w:id="2285" w:author="Stefan Eriksson" w:date="2012-06-26T14:21:00Z">
            <w:rPr/>
          </w:rPrChange>
        </w:rPr>
      </w:pPr>
      <w:proofErr w:type="gramStart"/>
      <w:r w:rsidRPr="00E93640">
        <w:rPr>
          <w:rFonts w:ascii="Consolas" w:eastAsia="Times New Roman" w:hAnsi="Consolas" w:cs="Consolas"/>
          <w:noProof w:val="0"/>
          <w:color w:val="0000FF"/>
          <w:sz w:val="16"/>
          <w:szCs w:val="16"/>
          <w:lang w:val="en-US" w:eastAsia="sv-SE"/>
          <w:rPrChange w:id="2286" w:author="Stefan Eriksson" w:date="2012-06-26T14:21:00Z">
            <w:rPr>
              <w:rFonts w:ascii="Consolas" w:eastAsia="Times New Roman" w:hAnsi="Consolas" w:cs="Consolas"/>
              <w:noProof w:val="0"/>
              <w:color w:val="0000FF"/>
              <w:sz w:val="16"/>
              <w:szCs w:val="16"/>
              <w:lang w:eastAsia="sv-SE"/>
            </w:rPr>
          </w:rPrChange>
        </w:rPr>
        <w:t>&lt;!--</w:t>
      </w:r>
      <w:proofErr w:type="gramEnd"/>
      <w:r w:rsidRPr="00E93640">
        <w:rPr>
          <w:rFonts w:ascii="Consolas" w:eastAsia="Times New Roman" w:hAnsi="Consolas" w:cs="Consolas"/>
          <w:noProof w:val="0"/>
          <w:color w:val="0000FF"/>
          <w:sz w:val="16"/>
          <w:szCs w:val="16"/>
          <w:lang w:val="en-US" w:eastAsia="sv-SE"/>
          <w:rPrChange w:id="2287" w:author="Stefan Eriksson" w:date="2012-06-26T14:21:00Z">
            <w:rPr>
              <w:rFonts w:ascii="Consolas" w:eastAsia="Times New Roman" w:hAnsi="Consolas" w:cs="Consolas"/>
              <w:noProof w:val="0"/>
              <w:color w:val="0000FF"/>
              <w:sz w:val="16"/>
              <w:szCs w:val="16"/>
              <w:lang w:eastAsia="sv-SE"/>
            </w:rPr>
          </w:rPrChange>
        </w:rPr>
        <w:t xml:space="preserve"> </w:t>
      </w:r>
      <w:r w:rsidRPr="00E93640">
        <w:rPr>
          <w:rFonts w:ascii="Consolas" w:eastAsia="Times New Roman" w:hAnsi="Consolas" w:cs="Consolas"/>
          <w:noProof w:val="0"/>
          <w:color w:val="008000"/>
          <w:sz w:val="16"/>
          <w:szCs w:val="16"/>
          <w:lang w:val="en-US" w:eastAsia="sv-SE"/>
          <w:rPrChange w:id="2288" w:author="Stefan Eriksson" w:date="2012-06-26T14:21:00Z">
            <w:rPr>
              <w:rFonts w:ascii="Consolas" w:eastAsia="Times New Roman" w:hAnsi="Consolas" w:cs="Consolas"/>
              <w:noProof w:val="0"/>
              <w:color w:val="008000"/>
              <w:sz w:val="16"/>
              <w:szCs w:val="16"/>
              <w:lang w:eastAsia="sv-SE"/>
            </w:rPr>
          </w:rPrChange>
        </w:rPr>
        <w:t>Optional</w:t>
      </w:r>
      <w:r w:rsidRPr="00E93640">
        <w:rPr>
          <w:rFonts w:ascii="Consolas" w:eastAsia="Times New Roman" w:hAnsi="Consolas" w:cs="Consolas"/>
          <w:noProof w:val="0"/>
          <w:color w:val="0000FF"/>
          <w:sz w:val="16"/>
          <w:szCs w:val="16"/>
          <w:lang w:val="en-US" w:eastAsia="sv-SE"/>
          <w:rPrChange w:id="2289" w:author="Stefan Eriksson" w:date="2012-06-26T14:21:00Z">
            <w:rPr>
              <w:rFonts w:ascii="Consolas" w:eastAsia="Times New Roman" w:hAnsi="Consolas" w:cs="Consolas"/>
              <w:noProof w:val="0"/>
              <w:color w:val="0000FF"/>
              <w:sz w:val="16"/>
              <w:szCs w:val="16"/>
              <w:lang w:eastAsia="sv-SE"/>
            </w:rPr>
          </w:rPrChange>
        </w:rPr>
        <w:t xml:space="preserve"> --&gt;</w:t>
      </w:r>
    </w:p>
    <w:p w14:paraId="32C39283" w14:textId="77777777" w:rsidR="00E93640" w:rsidRPr="00E93640" w:rsidRDefault="00E93640" w:rsidP="00E93640">
      <w:pPr>
        <w:ind w:left="1320"/>
        <w:rPr>
          <w:lang w:val="en-US"/>
          <w:rPrChange w:id="2290" w:author="Stefan Eriksson" w:date="2012-06-26T14:21:00Z">
            <w:rPr/>
          </w:rPrChange>
        </w:rPr>
      </w:pPr>
      <w:r w:rsidRPr="00E93640">
        <w:rPr>
          <w:rFonts w:ascii="Consolas" w:eastAsia="Times New Roman" w:hAnsi="Consolas" w:cs="Consolas"/>
          <w:noProof w:val="0"/>
          <w:color w:val="0000FF"/>
          <w:sz w:val="16"/>
          <w:szCs w:val="16"/>
          <w:lang w:val="en-US" w:eastAsia="sv-SE"/>
          <w:rPrChange w:id="2291" w:author="Stefan Eriksson" w:date="2012-06-26T14:21:00Z">
            <w:rPr>
              <w:rFonts w:ascii="Consolas" w:eastAsia="Times New Roman" w:hAnsi="Consolas" w:cs="Consolas"/>
              <w:noProof w:val="0"/>
              <w:color w:val="0000FF"/>
              <w:sz w:val="16"/>
              <w:szCs w:val="16"/>
              <w:lang w:eastAsia="sv-SE"/>
            </w:rPr>
          </w:rPrChange>
        </w:rPr>
        <w:lastRenderedPageBreak/>
        <w:t>&lt;</w:t>
      </w:r>
      <w:r w:rsidRPr="00E93640">
        <w:rPr>
          <w:rFonts w:ascii="Consolas" w:eastAsia="Times New Roman" w:hAnsi="Consolas" w:cs="Consolas"/>
          <w:noProof w:val="0"/>
          <w:color w:val="A31515"/>
          <w:sz w:val="16"/>
          <w:szCs w:val="16"/>
          <w:lang w:val="en-US" w:eastAsia="sv-SE"/>
          <w:rPrChange w:id="2292" w:author="Stefan Eriksson" w:date="2012-06-26T14:21:00Z">
            <w:rPr>
              <w:rFonts w:ascii="Consolas" w:eastAsia="Times New Roman" w:hAnsi="Consolas" w:cs="Consolas"/>
              <w:noProof w:val="0"/>
              <w:color w:val="A31515"/>
              <w:sz w:val="16"/>
              <w:szCs w:val="16"/>
              <w:lang w:eastAsia="sv-SE"/>
            </w:rPr>
          </w:rPrChange>
        </w:rPr>
        <w:t>ns2</w:t>
      </w:r>
      <w:proofErr w:type="gramStart"/>
      <w:r w:rsidRPr="00E93640">
        <w:rPr>
          <w:rFonts w:ascii="Consolas" w:eastAsia="Times New Roman" w:hAnsi="Consolas" w:cs="Consolas"/>
          <w:noProof w:val="0"/>
          <w:color w:val="A31515"/>
          <w:sz w:val="16"/>
          <w:szCs w:val="16"/>
          <w:lang w:val="en-US" w:eastAsia="sv-SE"/>
          <w:rPrChange w:id="2293" w:author="Stefan Eriksson" w:date="2012-06-26T14:21:00Z">
            <w:rPr>
              <w:rFonts w:ascii="Consolas" w:eastAsia="Times New Roman" w:hAnsi="Consolas" w:cs="Consolas"/>
              <w:noProof w:val="0"/>
              <w:color w:val="A31515"/>
              <w:sz w:val="16"/>
              <w:szCs w:val="16"/>
              <w:lang w:eastAsia="sv-SE"/>
            </w:rPr>
          </w:rPrChange>
        </w:rPr>
        <w:t>:EndDate</w:t>
      </w:r>
      <w:proofErr w:type="gramEnd"/>
      <w:r w:rsidRPr="00E93640">
        <w:rPr>
          <w:rFonts w:ascii="Consolas" w:eastAsia="Times New Roman" w:hAnsi="Consolas" w:cs="Consolas"/>
          <w:noProof w:val="0"/>
          <w:color w:val="0000FF"/>
          <w:sz w:val="16"/>
          <w:szCs w:val="16"/>
          <w:lang w:val="en-US" w:eastAsia="sv-SE"/>
          <w:rPrChange w:id="2294"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2295"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2296"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297" w:author="Stefan Eriksson" w:date="2012-06-26T14:21:00Z">
            <w:rPr>
              <w:rFonts w:ascii="Consolas" w:eastAsia="Times New Roman" w:hAnsi="Consolas" w:cs="Consolas"/>
              <w:noProof w:val="0"/>
              <w:color w:val="A31515"/>
              <w:sz w:val="16"/>
              <w:szCs w:val="16"/>
              <w:lang w:eastAsia="sv-SE"/>
            </w:rPr>
          </w:rPrChange>
        </w:rPr>
        <w:t>ns2:EndDate</w:t>
      </w:r>
      <w:r w:rsidRPr="00E93640">
        <w:rPr>
          <w:rFonts w:ascii="Consolas" w:eastAsia="Times New Roman" w:hAnsi="Consolas" w:cs="Consolas"/>
          <w:noProof w:val="0"/>
          <w:color w:val="0000FF"/>
          <w:sz w:val="16"/>
          <w:szCs w:val="16"/>
          <w:lang w:val="en-US" w:eastAsia="sv-SE"/>
          <w:rPrChange w:id="2298" w:author="Stefan Eriksson" w:date="2012-06-26T14:21:00Z">
            <w:rPr>
              <w:rFonts w:ascii="Consolas" w:eastAsia="Times New Roman" w:hAnsi="Consolas" w:cs="Consolas"/>
              <w:noProof w:val="0"/>
              <w:color w:val="0000FF"/>
              <w:sz w:val="16"/>
              <w:szCs w:val="16"/>
              <w:lang w:eastAsia="sv-SE"/>
            </w:rPr>
          </w:rPrChange>
        </w:rPr>
        <w:t>&gt;</w:t>
      </w:r>
    </w:p>
    <w:p w14:paraId="13D8847F" w14:textId="77777777" w:rsidR="00E93640" w:rsidRPr="00E93640" w:rsidRDefault="00E93640" w:rsidP="00E93640">
      <w:pPr>
        <w:ind w:left="1320"/>
        <w:rPr>
          <w:lang w:val="en-US"/>
          <w:rPrChange w:id="2299" w:author="Stefan Eriksson" w:date="2012-06-26T14:21:00Z">
            <w:rPr/>
          </w:rPrChange>
        </w:rPr>
      </w:pPr>
      <w:proofErr w:type="gramStart"/>
      <w:r w:rsidRPr="00E93640">
        <w:rPr>
          <w:rFonts w:ascii="Consolas" w:eastAsia="Times New Roman" w:hAnsi="Consolas" w:cs="Consolas"/>
          <w:noProof w:val="0"/>
          <w:color w:val="0000FF"/>
          <w:sz w:val="16"/>
          <w:szCs w:val="16"/>
          <w:lang w:val="en-US" w:eastAsia="sv-SE"/>
          <w:rPrChange w:id="2300" w:author="Stefan Eriksson" w:date="2012-06-26T14:21:00Z">
            <w:rPr>
              <w:rFonts w:ascii="Consolas" w:eastAsia="Times New Roman" w:hAnsi="Consolas" w:cs="Consolas"/>
              <w:noProof w:val="0"/>
              <w:color w:val="0000FF"/>
              <w:sz w:val="16"/>
              <w:szCs w:val="16"/>
              <w:lang w:eastAsia="sv-SE"/>
            </w:rPr>
          </w:rPrChange>
        </w:rPr>
        <w:t>&lt;!--</w:t>
      </w:r>
      <w:proofErr w:type="gramEnd"/>
      <w:r w:rsidRPr="00E93640">
        <w:rPr>
          <w:rFonts w:ascii="Consolas" w:eastAsia="Times New Roman" w:hAnsi="Consolas" w:cs="Consolas"/>
          <w:noProof w:val="0"/>
          <w:color w:val="0000FF"/>
          <w:sz w:val="16"/>
          <w:szCs w:val="16"/>
          <w:lang w:val="en-US" w:eastAsia="sv-SE"/>
          <w:rPrChange w:id="2301" w:author="Stefan Eriksson" w:date="2012-06-26T14:21:00Z">
            <w:rPr>
              <w:rFonts w:ascii="Consolas" w:eastAsia="Times New Roman" w:hAnsi="Consolas" w:cs="Consolas"/>
              <w:noProof w:val="0"/>
              <w:color w:val="0000FF"/>
              <w:sz w:val="16"/>
              <w:szCs w:val="16"/>
              <w:lang w:eastAsia="sv-SE"/>
            </w:rPr>
          </w:rPrChange>
        </w:rPr>
        <w:t xml:space="preserve"> </w:t>
      </w:r>
      <w:r w:rsidRPr="00E93640">
        <w:rPr>
          <w:rFonts w:ascii="Consolas" w:eastAsia="Times New Roman" w:hAnsi="Consolas" w:cs="Consolas"/>
          <w:noProof w:val="0"/>
          <w:color w:val="008000"/>
          <w:sz w:val="16"/>
          <w:szCs w:val="16"/>
          <w:lang w:val="en-US" w:eastAsia="sv-SE"/>
          <w:rPrChange w:id="2302" w:author="Stefan Eriksson" w:date="2012-06-26T14:21:00Z">
            <w:rPr>
              <w:rFonts w:ascii="Consolas" w:eastAsia="Times New Roman" w:hAnsi="Consolas" w:cs="Consolas"/>
              <w:noProof w:val="0"/>
              <w:color w:val="008000"/>
              <w:sz w:val="16"/>
              <w:szCs w:val="16"/>
              <w:lang w:eastAsia="sv-SE"/>
            </w:rPr>
          </w:rPrChange>
        </w:rPr>
        <w:t>Optional</w:t>
      </w:r>
      <w:r w:rsidRPr="00E93640">
        <w:rPr>
          <w:rFonts w:ascii="Consolas" w:eastAsia="Times New Roman" w:hAnsi="Consolas" w:cs="Consolas"/>
          <w:noProof w:val="0"/>
          <w:color w:val="0000FF"/>
          <w:sz w:val="16"/>
          <w:szCs w:val="16"/>
          <w:lang w:val="en-US" w:eastAsia="sv-SE"/>
          <w:rPrChange w:id="2303" w:author="Stefan Eriksson" w:date="2012-06-26T14:21:00Z">
            <w:rPr>
              <w:rFonts w:ascii="Consolas" w:eastAsia="Times New Roman" w:hAnsi="Consolas" w:cs="Consolas"/>
              <w:noProof w:val="0"/>
              <w:color w:val="0000FF"/>
              <w:sz w:val="16"/>
              <w:szCs w:val="16"/>
              <w:lang w:eastAsia="sv-SE"/>
            </w:rPr>
          </w:rPrChange>
        </w:rPr>
        <w:t xml:space="preserve"> --&gt;</w:t>
      </w:r>
    </w:p>
    <w:p w14:paraId="745FB03F" w14:textId="77777777" w:rsidR="00E93640" w:rsidRPr="00E93640" w:rsidRDefault="00E93640" w:rsidP="00E93640">
      <w:pPr>
        <w:ind w:left="1320"/>
        <w:rPr>
          <w:lang w:val="en-US"/>
          <w:rPrChange w:id="2304" w:author="Stefan Eriksson" w:date="2012-06-26T14:21:00Z">
            <w:rPr/>
          </w:rPrChange>
        </w:rPr>
      </w:pPr>
      <w:r w:rsidRPr="00E93640">
        <w:rPr>
          <w:rFonts w:ascii="Consolas" w:eastAsia="Times New Roman" w:hAnsi="Consolas" w:cs="Consolas"/>
          <w:noProof w:val="0"/>
          <w:color w:val="0000FF"/>
          <w:sz w:val="16"/>
          <w:szCs w:val="16"/>
          <w:lang w:val="en-US" w:eastAsia="sv-SE"/>
          <w:rPrChange w:id="2305"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306" w:author="Stefan Eriksson" w:date="2012-06-26T14:21:00Z">
            <w:rPr>
              <w:rFonts w:ascii="Consolas" w:eastAsia="Times New Roman" w:hAnsi="Consolas" w:cs="Consolas"/>
              <w:noProof w:val="0"/>
              <w:color w:val="A31515"/>
              <w:sz w:val="16"/>
              <w:szCs w:val="16"/>
              <w:lang w:eastAsia="sv-SE"/>
            </w:rPr>
          </w:rPrChange>
        </w:rPr>
        <w:t>ns2</w:t>
      </w:r>
      <w:proofErr w:type="gramStart"/>
      <w:r w:rsidRPr="00E93640">
        <w:rPr>
          <w:rFonts w:ascii="Consolas" w:eastAsia="Times New Roman" w:hAnsi="Consolas" w:cs="Consolas"/>
          <w:noProof w:val="0"/>
          <w:color w:val="A31515"/>
          <w:sz w:val="16"/>
          <w:szCs w:val="16"/>
          <w:lang w:val="en-US" w:eastAsia="sv-SE"/>
          <w:rPrChange w:id="2307" w:author="Stefan Eriksson" w:date="2012-06-26T14:21:00Z">
            <w:rPr>
              <w:rFonts w:ascii="Consolas" w:eastAsia="Times New Roman" w:hAnsi="Consolas" w:cs="Consolas"/>
              <w:noProof w:val="0"/>
              <w:color w:val="A31515"/>
              <w:sz w:val="16"/>
              <w:szCs w:val="16"/>
              <w:lang w:eastAsia="sv-SE"/>
            </w:rPr>
          </w:rPrChange>
        </w:rPr>
        <w:t>:OwnerId</w:t>
      </w:r>
      <w:proofErr w:type="gramEnd"/>
      <w:r w:rsidRPr="00E93640">
        <w:rPr>
          <w:rFonts w:ascii="Consolas" w:eastAsia="Times New Roman" w:hAnsi="Consolas" w:cs="Consolas"/>
          <w:noProof w:val="0"/>
          <w:color w:val="0000FF"/>
          <w:sz w:val="16"/>
          <w:szCs w:val="16"/>
          <w:lang w:val="en-US" w:eastAsia="sv-SE"/>
          <w:rPrChange w:id="2308"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2309"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2310"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311" w:author="Stefan Eriksson" w:date="2012-06-26T14:21:00Z">
            <w:rPr>
              <w:rFonts w:ascii="Consolas" w:eastAsia="Times New Roman" w:hAnsi="Consolas" w:cs="Consolas"/>
              <w:noProof w:val="0"/>
              <w:color w:val="A31515"/>
              <w:sz w:val="16"/>
              <w:szCs w:val="16"/>
              <w:lang w:eastAsia="sv-SE"/>
            </w:rPr>
          </w:rPrChange>
        </w:rPr>
        <w:t>ns2:OwnerId</w:t>
      </w:r>
      <w:r w:rsidRPr="00E93640">
        <w:rPr>
          <w:rFonts w:ascii="Consolas" w:eastAsia="Times New Roman" w:hAnsi="Consolas" w:cs="Consolas"/>
          <w:noProof w:val="0"/>
          <w:color w:val="0000FF"/>
          <w:sz w:val="16"/>
          <w:szCs w:val="16"/>
          <w:lang w:val="en-US" w:eastAsia="sv-SE"/>
          <w:rPrChange w:id="2312" w:author="Stefan Eriksson" w:date="2012-06-26T14:21:00Z">
            <w:rPr>
              <w:rFonts w:ascii="Consolas" w:eastAsia="Times New Roman" w:hAnsi="Consolas" w:cs="Consolas"/>
              <w:noProof w:val="0"/>
              <w:color w:val="0000FF"/>
              <w:sz w:val="16"/>
              <w:szCs w:val="16"/>
              <w:lang w:eastAsia="sv-SE"/>
            </w:rPr>
          </w:rPrChange>
        </w:rPr>
        <w:t>&gt;</w:t>
      </w:r>
    </w:p>
    <w:p w14:paraId="15F95A9C" w14:textId="77777777" w:rsidR="00E93640" w:rsidRPr="00E93640" w:rsidRDefault="00E93640" w:rsidP="00E93640">
      <w:pPr>
        <w:ind w:left="880"/>
        <w:rPr>
          <w:lang w:val="en-US"/>
          <w:rPrChange w:id="2313" w:author="Stefan Eriksson" w:date="2012-06-26T14:21:00Z">
            <w:rPr/>
          </w:rPrChange>
        </w:rPr>
      </w:pPr>
      <w:r w:rsidRPr="00E93640">
        <w:rPr>
          <w:rFonts w:ascii="Consolas" w:eastAsia="Times New Roman" w:hAnsi="Consolas" w:cs="Consolas"/>
          <w:noProof w:val="0"/>
          <w:color w:val="0000FF"/>
          <w:sz w:val="16"/>
          <w:szCs w:val="16"/>
          <w:lang w:val="en-US" w:eastAsia="sv-SE"/>
          <w:rPrChange w:id="2314"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315" w:author="Stefan Eriksson" w:date="2012-06-26T14:21:00Z">
            <w:rPr>
              <w:rFonts w:ascii="Consolas" w:eastAsia="Times New Roman" w:hAnsi="Consolas" w:cs="Consolas"/>
              <w:noProof w:val="0"/>
              <w:color w:val="A31515"/>
              <w:sz w:val="16"/>
              <w:szCs w:val="16"/>
              <w:lang w:eastAsia="sv-SE"/>
            </w:rPr>
          </w:rPrChange>
        </w:rPr>
        <w:t>ns2</w:t>
      </w:r>
      <w:proofErr w:type="gramStart"/>
      <w:r w:rsidRPr="00E93640">
        <w:rPr>
          <w:rFonts w:ascii="Consolas" w:eastAsia="Times New Roman" w:hAnsi="Consolas" w:cs="Consolas"/>
          <w:noProof w:val="0"/>
          <w:color w:val="A31515"/>
          <w:sz w:val="16"/>
          <w:szCs w:val="16"/>
          <w:lang w:val="en-US" w:eastAsia="sv-SE"/>
          <w:rPrChange w:id="2316" w:author="Stefan Eriksson" w:date="2012-06-26T14:21:00Z">
            <w:rPr>
              <w:rFonts w:ascii="Consolas" w:eastAsia="Times New Roman" w:hAnsi="Consolas" w:cs="Consolas"/>
              <w:noProof w:val="0"/>
              <w:color w:val="A31515"/>
              <w:sz w:val="16"/>
              <w:szCs w:val="16"/>
              <w:lang w:eastAsia="sv-SE"/>
            </w:rPr>
          </w:rPrChange>
        </w:rPr>
        <w:t>:Assertions</w:t>
      </w:r>
      <w:proofErr w:type="gramEnd"/>
      <w:r w:rsidRPr="00E93640">
        <w:rPr>
          <w:rFonts w:ascii="Consolas" w:eastAsia="Times New Roman" w:hAnsi="Consolas" w:cs="Consolas"/>
          <w:noProof w:val="0"/>
          <w:color w:val="0000FF"/>
          <w:sz w:val="16"/>
          <w:szCs w:val="16"/>
          <w:lang w:val="en-US" w:eastAsia="sv-SE"/>
          <w:rPrChange w:id="2317" w:author="Stefan Eriksson" w:date="2012-06-26T14:21:00Z">
            <w:rPr>
              <w:rFonts w:ascii="Consolas" w:eastAsia="Times New Roman" w:hAnsi="Consolas" w:cs="Consolas"/>
              <w:noProof w:val="0"/>
              <w:color w:val="0000FF"/>
              <w:sz w:val="16"/>
              <w:szCs w:val="16"/>
              <w:lang w:eastAsia="sv-SE"/>
            </w:rPr>
          </w:rPrChange>
        </w:rPr>
        <w:t>&gt;</w:t>
      </w:r>
    </w:p>
    <w:p w14:paraId="1A15DC2E" w14:textId="77777777" w:rsidR="00E93640" w:rsidRPr="00E93640" w:rsidRDefault="00E93640" w:rsidP="00E93640">
      <w:pPr>
        <w:ind w:left="880"/>
        <w:rPr>
          <w:lang w:val="en-US"/>
          <w:rPrChange w:id="2318" w:author="Stefan Eriksson" w:date="2012-06-26T14:21:00Z">
            <w:rPr/>
          </w:rPrChange>
        </w:rPr>
      </w:pPr>
      <w:proofErr w:type="gramStart"/>
      <w:r w:rsidRPr="00E93640">
        <w:rPr>
          <w:rFonts w:ascii="Consolas" w:eastAsia="Times New Roman" w:hAnsi="Consolas" w:cs="Consolas"/>
          <w:noProof w:val="0"/>
          <w:color w:val="0000FF"/>
          <w:sz w:val="16"/>
          <w:szCs w:val="16"/>
          <w:lang w:val="en-US" w:eastAsia="sv-SE"/>
          <w:rPrChange w:id="2319" w:author="Stefan Eriksson" w:date="2012-06-26T14:21:00Z">
            <w:rPr>
              <w:rFonts w:ascii="Consolas" w:eastAsia="Times New Roman" w:hAnsi="Consolas" w:cs="Consolas"/>
              <w:noProof w:val="0"/>
              <w:color w:val="0000FF"/>
              <w:sz w:val="16"/>
              <w:szCs w:val="16"/>
              <w:lang w:eastAsia="sv-SE"/>
            </w:rPr>
          </w:rPrChange>
        </w:rPr>
        <w:t>&lt;!--</w:t>
      </w:r>
      <w:proofErr w:type="gramEnd"/>
      <w:r w:rsidRPr="00E93640">
        <w:rPr>
          <w:rFonts w:ascii="Consolas" w:eastAsia="Times New Roman" w:hAnsi="Consolas" w:cs="Consolas"/>
          <w:noProof w:val="0"/>
          <w:color w:val="0000FF"/>
          <w:sz w:val="16"/>
          <w:szCs w:val="16"/>
          <w:lang w:val="en-US" w:eastAsia="sv-SE"/>
          <w:rPrChange w:id="2320" w:author="Stefan Eriksson" w:date="2012-06-26T14:21:00Z">
            <w:rPr>
              <w:rFonts w:ascii="Consolas" w:eastAsia="Times New Roman" w:hAnsi="Consolas" w:cs="Consolas"/>
              <w:noProof w:val="0"/>
              <w:color w:val="0000FF"/>
              <w:sz w:val="16"/>
              <w:szCs w:val="16"/>
              <w:lang w:eastAsia="sv-SE"/>
            </w:rPr>
          </w:rPrChange>
        </w:rPr>
        <w:t xml:space="preserve"> </w:t>
      </w:r>
      <w:r w:rsidRPr="00E93640">
        <w:rPr>
          <w:rFonts w:ascii="Consolas" w:eastAsia="Times New Roman" w:hAnsi="Consolas" w:cs="Consolas"/>
          <w:noProof w:val="0"/>
          <w:color w:val="008000"/>
          <w:sz w:val="16"/>
          <w:szCs w:val="16"/>
          <w:lang w:val="en-US" w:eastAsia="sv-SE"/>
          <w:rPrChange w:id="2321" w:author="Stefan Eriksson" w:date="2012-06-26T14:21:00Z">
            <w:rPr>
              <w:rFonts w:ascii="Consolas" w:eastAsia="Times New Roman" w:hAnsi="Consolas" w:cs="Consolas"/>
              <w:noProof w:val="0"/>
              <w:color w:val="008000"/>
              <w:sz w:val="16"/>
              <w:szCs w:val="16"/>
              <w:lang w:eastAsia="sv-SE"/>
            </w:rPr>
          </w:rPrChange>
        </w:rPr>
        <w:t>Optional</w:t>
      </w:r>
      <w:r w:rsidRPr="00E93640">
        <w:rPr>
          <w:rFonts w:ascii="Consolas" w:eastAsia="Times New Roman" w:hAnsi="Consolas" w:cs="Consolas"/>
          <w:noProof w:val="0"/>
          <w:color w:val="0000FF"/>
          <w:sz w:val="16"/>
          <w:szCs w:val="16"/>
          <w:lang w:val="en-US" w:eastAsia="sv-SE"/>
          <w:rPrChange w:id="2322" w:author="Stefan Eriksson" w:date="2012-06-26T14:21:00Z">
            <w:rPr>
              <w:rFonts w:ascii="Consolas" w:eastAsia="Times New Roman" w:hAnsi="Consolas" w:cs="Consolas"/>
              <w:noProof w:val="0"/>
              <w:color w:val="0000FF"/>
              <w:sz w:val="16"/>
              <w:szCs w:val="16"/>
              <w:lang w:eastAsia="sv-SE"/>
            </w:rPr>
          </w:rPrChange>
        </w:rPr>
        <w:t xml:space="preserve"> --&gt;</w:t>
      </w:r>
    </w:p>
    <w:p w14:paraId="53AC8B74" w14:textId="77777777" w:rsidR="00E93640" w:rsidRPr="00E93640" w:rsidRDefault="00E93640" w:rsidP="00E93640">
      <w:pPr>
        <w:ind w:left="880"/>
        <w:rPr>
          <w:lang w:val="en-US"/>
          <w:rPrChange w:id="2323" w:author="Stefan Eriksson" w:date="2012-06-26T14:21:00Z">
            <w:rPr/>
          </w:rPrChange>
        </w:rPr>
      </w:pPr>
      <w:proofErr w:type="gramStart"/>
      <w:r w:rsidRPr="00E93640">
        <w:rPr>
          <w:rFonts w:ascii="Consolas" w:eastAsia="Times New Roman" w:hAnsi="Consolas" w:cs="Consolas"/>
          <w:noProof w:val="0"/>
          <w:color w:val="0000FF"/>
          <w:sz w:val="16"/>
          <w:szCs w:val="16"/>
          <w:lang w:val="en-US" w:eastAsia="sv-SE"/>
          <w:rPrChange w:id="2324" w:author="Stefan Eriksson" w:date="2012-06-26T14:21:00Z">
            <w:rPr>
              <w:rFonts w:ascii="Consolas" w:eastAsia="Times New Roman" w:hAnsi="Consolas" w:cs="Consolas"/>
              <w:noProof w:val="0"/>
              <w:color w:val="0000FF"/>
              <w:sz w:val="16"/>
              <w:szCs w:val="16"/>
              <w:lang w:eastAsia="sv-SE"/>
            </w:rPr>
          </w:rPrChange>
        </w:rPr>
        <w:t>&lt;!--</w:t>
      </w:r>
      <w:proofErr w:type="gramEnd"/>
      <w:r w:rsidRPr="00E93640">
        <w:rPr>
          <w:rFonts w:ascii="Consolas" w:eastAsia="Times New Roman" w:hAnsi="Consolas" w:cs="Consolas"/>
          <w:noProof w:val="0"/>
          <w:color w:val="0000FF"/>
          <w:sz w:val="16"/>
          <w:szCs w:val="16"/>
          <w:lang w:val="en-US" w:eastAsia="sv-SE"/>
          <w:rPrChange w:id="2325" w:author="Stefan Eriksson" w:date="2012-06-26T14:21:00Z">
            <w:rPr>
              <w:rFonts w:ascii="Consolas" w:eastAsia="Times New Roman" w:hAnsi="Consolas" w:cs="Consolas"/>
              <w:noProof w:val="0"/>
              <w:color w:val="0000FF"/>
              <w:sz w:val="16"/>
              <w:szCs w:val="16"/>
              <w:lang w:eastAsia="sv-SE"/>
            </w:rPr>
          </w:rPrChange>
        </w:rPr>
        <w:t xml:space="preserve"> </w:t>
      </w:r>
      <w:r w:rsidRPr="00E93640">
        <w:rPr>
          <w:rFonts w:ascii="Consolas" w:eastAsia="Times New Roman" w:hAnsi="Consolas" w:cs="Consolas"/>
          <w:noProof w:val="0"/>
          <w:color w:val="008000"/>
          <w:sz w:val="16"/>
          <w:szCs w:val="16"/>
          <w:lang w:val="en-US" w:eastAsia="sv-SE"/>
          <w:rPrChange w:id="2326" w:author="Stefan Eriksson" w:date="2012-06-26T14:21:00Z">
            <w:rPr>
              <w:rFonts w:ascii="Consolas" w:eastAsia="Times New Roman" w:hAnsi="Consolas" w:cs="Consolas"/>
              <w:noProof w:val="0"/>
              <w:color w:val="008000"/>
              <w:sz w:val="16"/>
              <w:szCs w:val="16"/>
              <w:lang w:eastAsia="sv-SE"/>
            </w:rPr>
          </w:rPrChange>
        </w:rPr>
        <w:t>Array</w:t>
      </w:r>
      <w:r w:rsidRPr="00E93640">
        <w:rPr>
          <w:rFonts w:ascii="Consolas" w:eastAsia="Times New Roman" w:hAnsi="Consolas" w:cs="Consolas"/>
          <w:noProof w:val="0"/>
          <w:color w:val="0000FF"/>
          <w:sz w:val="16"/>
          <w:szCs w:val="16"/>
          <w:lang w:val="en-US" w:eastAsia="sv-SE"/>
          <w:rPrChange w:id="2327" w:author="Stefan Eriksson" w:date="2012-06-26T14:21:00Z">
            <w:rPr>
              <w:rFonts w:ascii="Consolas" w:eastAsia="Times New Roman" w:hAnsi="Consolas" w:cs="Consolas"/>
              <w:noProof w:val="0"/>
              <w:color w:val="0000FF"/>
              <w:sz w:val="16"/>
              <w:szCs w:val="16"/>
              <w:lang w:eastAsia="sv-SE"/>
            </w:rPr>
          </w:rPrChange>
        </w:rPr>
        <w:t xml:space="preserve"> --&gt;</w:t>
      </w:r>
    </w:p>
    <w:p w14:paraId="1D6ECA91" w14:textId="77777777" w:rsidR="00E93640" w:rsidRPr="00E93640" w:rsidRDefault="00E93640" w:rsidP="00E93640">
      <w:pPr>
        <w:ind w:left="880"/>
        <w:rPr>
          <w:lang w:val="en-US"/>
          <w:rPrChange w:id="2328" w:author="Stefan Eriksson" w:date="2012-06-26T14:21:00Z">
            <w:rPr/>
          </w:rPrChange>
        </w:rPr>
      </w:pPr>
      <w:r w:rsidRPr="00E93640">
        <w:rPr>
          <w:rFonts w:ascii="Consolas" w:eastAsia="Times New Roman" w:hAnsi="Consolas" w:cs="Consolas"/>
          <w:noProof w:val="0"/>
          <w:color w:val="0000FF"/>
          <w:sz w:val="16"/>
          <w:szCs w:val="16"/>
          <w:lang w:val="en-US" w:eastAsia="sv-SE"/>
          <w:rPrChange w:id="2329"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330" w:author="Stefan Eriksson" w:date="2012-06-26T14:21:00Z">
            <w:rPr>
              <w:rFonts w:ascii="Consolas" w:eastAsia="Times New Roman" w:hAnsi="Consolas" w:cs="Consolas"/>
              <w:noProof w:val="0"/>
              <w:color w:val="A31515"/>
              <w:sz w:val="16"/>
              <w:szCs w:val="16"/>
              <w:lang w:eastAsia="sv-SE"/>
            </w:rPr>
          </w:rPrChange>
        </w:rPr>
        <w:t>ns2</w:t>
      </w:r>
      <w:proofErr w:type="gramStart"/>
      <w:r w:rsidRPr="00E93640">
        <w:rPr>
          <w:rFonts w:ascii="Consolas" w:eastAsia="Times New Roman" w:hAnsi="Consolas" w:cs="Consolas"/>
          <w:noProof w:val="0"/>
          <w:color w:val="A31515"/>
          <w:sz w:val="16"/>
          <w:szCs w:val="16"/>
          <w:lang w:val="en-US" w:eastAsia="sv-SE"/>
          <w:rPrChange w:id="2331" w:author="Stefan Eriksson" w:date="2012-06-26T14:21:00Z">
            <w:rPr>
              <w:rFonts w:ascii="Consolas" w:eastAsia="Times New Roman" w:hAnsi="Consolas" w:cs="Consolas"/>
              <w:noProof w:val="0"/>
              <w:color w:val="A31515"/>
              <w:sz w:val="16"/>
              <w:szCs w:val="16"/>
              <w:lang w:eastAsia="sv-SE"/>
            </w:rPr>
          </w:rPrChange>
        </w:rPr>
        <w:t>:CancelledAssertions</w:t>
      </w:r>
      <w:proofErr w:type="gramEnd"/>
      <w:r w:rsidRPr="00E93640">
        <w:rPr>
          <w:rFonts w:ascii="Consolas" w:eastAsia="Times New Roman" w:hAnsi="Consolas" w:cs="Consolas"/>
          <w:noProof w:val="0"/>
          <w:color w:val="0000FF"/>
          <w:sz w:val="16"/>
          <w:szCs w:val="16"/>
          <w:lang w:val="en-US" w:eastAsia="sv-SE"/>
          <w:rPrChange w:id="2332" w:author="Stefan Eriksson" w:date="2012-06-26T14:21:00Z">
            <w:rPr>
              <w:rFonts w:ascii="Consolas" w:eastAsia="Times New Roman" w:hAnsi="Consolas" w:cs="Consolas"/>
              <w:noProof w:val="0"/>
              <w:color w:val="0000FF"/>
              <w:sz w:val="16"/>
              <w:szCs w:val="16"/>
              <w:lang w:eastAsia="sv-SE"/>
            </w:rPr>
          </w:rPrChange>
        </w:rPr>
        <w:t>&gt;</w:t>
      </w:r>
    </w:p>
    <w:p w14:paraId="3E5DE5F5" w14:textId="77777777" w:rsidR="00E93640" w:rsidRPr="00E93640" w:rsidRDefault="00E93640" w:rsidP="00E93640">
      <w:pPr>
        <w:ind w:left="1320"/>
        <w:rPr>
          <w:lang w:val="en-US"/>
          <w:rPrChange w:id="2333" w:author="Stefan Eriksson" w:date="2012-06-26T14:21:00Z">
            <w:rPr/>
          </w:rPrChange>
        </w:rPr>
      </w:pPr>
      <w:r w:rsidRPr="00E93640">
        <w:rPr>
          <w:rFonts w:ascii="Consolas" w:eastAsia="Times New Roman" w:hAnsi="Consolas" w:cs="Consolas"/>
          <w:noProof w:val="0"/>
          <w:color w:val="0000FF"/>
          <w:sz w:val="16"/>
          <w:szCs w:val="16"/>
          <w:lang w:val="en-US" w:eastAsia="sv-SE"/>
          <w:rPrChange w:id="2334"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335" w:author="Stefan Eriksson" w:date="2012-06-26T14:21:00Z">
            <w:rPr>
              <w:rFonts w:ascii="Consolas" w:eastAsia="Times New Roman" w:hAnsi="Consolas" w:cs="Consolas"/>
              <w:noProof w:val="0"/>
              <w:color w:val="A31515"/>
              <w:sz w:val="16"/>
              <w:szCs w:val="16"/>
              <w:lang w:eastAsia="sv-SE"/>
            </w:rPr>
          </w:rPrChange>
        </w:rPr>
        <w:t>ns2</w:t>
      </w:r>
      <w:proofErr w:type="gramStart"/>
      <w:r w:rsidRPr="00E93640">
        <w:rPr>
          <w:rFonts w:ascii="Consolas" w:eastAsia="Times New Roman" w:hAnsi="Consolas" w:cs="Consolas"/>
          <w:noProof w:val="0"/>
          <w:color w:val="A31515"/>
          <w:sz w:val="16"/>
          <w:szCs w:val="16"/>
          <w:lang w:val="en-US" w:eastAsia="sv-SE"/>
          <w:rPrChange w:id="2336" w:author="Stefan Eriksson" w:date="2012-06-26T14:21:00Z">
            <w:rPr>
              <w:rFonts w:ascii="Consolas" w:eastAsia="Times New Roman" w:hAnsi="Consolas" w:cs="Consolas"/>
              <w:noProof w:val="0"/>
              <w:color w:val="A31515"/>
              <w:sz w:val="16"/>
              <w:szCs w:val="16"/>
              <w:lang w:eastAsia="sv-SE"/>
            </w:rPr>
          </w:rPrChange>
        </w:rPr>
        <w:t>:AssertionId</w:t>
      </w:r>
      <w:proofErr w:type="gramEnd"/>
      <w:r w:rsidRPr="00E93640">
        <w:rPr>
          <w:rFonts w:ascii="Consolas" w:eastAsia="Times New Roman" w:hAnsi="Consolas" w:cs="Consolas"/>
          <w:noProof w:val="0"/>
          <w:color w:val="0000FF"/>
          <w:sz w:val="16"/>
          <w:szCs w:val="16"/>
          <w:lang w:val="en-US" w:eastAsia="sv-SE"/>
          <w:rPrChange w:id="2337"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2338"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2339"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340" w:author="Stefan Eriksson" w:date="2012-06-26T14:21:00Z">
            <w:rPr>
              <w:rFonts w:ascii="Consolas" w:eastAsia="Times New Roman" w:hAnsi="Consolas" w:cs="Consolas"/>
              <w:noProof w:val="0"/>
              <w:color w:val="A31515"/>
              <w:sz w:val="16"/>
              <w:szCs w:val="16"/>
              <w:lang w:eastAsia="sv-SE"/>
            </w:rPr>
          </w:rPrChange>
        </w:rPr>
        <w:t>ns2:AssertionId</w:t>
      </w:r>
      <w:r w:rsidRPr="00E93640">
        <w:rPr>
          <w:rFonts w:ascii="Consolas" w:eastAsia="Times New Roman" w:hAnsi="Consolas" w:cs="Consolas"/>
          <w:noProof w:val="0"/>
          <w:color w:val="0000FF"/>
          <w:sz w:val="16"/>
          <w:szCs w:val="16"/>
          <w:lang w:val="en-US" w:eastAsia="sv-SE"/>
          <w:rPrChange w:id="2341" w:author="Stefan Eriksson" w:date="2012-06-26T14:21:00Z">
            <w:rPr>
              <w:rFonts w:ascii="Consolas" w:eastAsia="Times New Roman" w:hAnsi="Consolas" w:cs="Consolas"/>
              <w:noProof w:val="0"/>
              <w:color w:val="0000FF"/>
              <w:sz w:val="16"/>
              <w:szCs w:val="16"/>
              <w:lang w:eastAsia="sv-SE"/>
            </w:rPr>
          </w:rPrChange>
        </w:rPr>
        <w:t>&gt;</w:t>
      </w:r>
    </w:p>
    <w:p w14:paraId="334BB435" w14:textId="77777777" w:rsidR="00E93640" w:rsidRPr="00E93640" w:rsidRDefault="00E93640" w:rsidP="00E93640">
      <w:pPr>
        <w:ind w:left="1320"/>
        <w:rPr>
          <w:lang w:val="en-US"/>
          <w:rPrChange w:id="2342" w:author="Stefan Eriksson" w:date="2012-06-26T14:21:00Z">
            <w:rPr/>
          </w:rPrChange>
        </w:rPr>
      </w:pPr>
      <w:r w:rsidRPr="00E93640">
        <w:rPr>
          <w:rFonts w:ascii="Consolas" w:eastAsia="Times New Roman" w:hAnsi="Consolas" w:cs="Consolas"/>
          <w:noProof w:val="0"/>
          <w:color w:val="0000FF"/>
          <w:sz w:val="16"/>
          <w:szCs w:val="16"/>
          <w:lang w:val="en-US" w:eastAsia="sv-SE"/>
          <w:rPrChange w:id="2343"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344" w:author="Stefan Eriksson" w:date="2012-06-26T14:21:00Z">
            <w:rPr>
              <w:rFonts w:ascii="Consolas" w:eastAsia="Times New Roman" w:hAnsi="Consolas" w:cs="Consolas"/>
              <w:noProof w:val="0"/>
              <w:color w:val="A31515"/>
              <w:sz w:val="16"/>
              <w:szCs w:val="16"/>
              <w:lang w:eastAsia="sv-SE"/>
            </w:rPr>
          </w:rPrChange>
        </w:rPr>
        <w:t>ns2</w:t>
      </w:r>
      <w:proofErr w:type="gramStart"/>
      <w:r w:rsidRPr="00E93640">
        <w:rPr>
          <w:rFonts w:ascii="Consolas" w:eastAsia="Times New Roman" w:hAnsi="Consolas" w:cs="Consolas"/>
          <w:noProof w:val="0"/>
          <w:color w:val="A31515"/>
          <w:sz w:val="16"/>
          <w:szCs w:val="16"/>
          <w:lang w:val="en-US" w:eastAsia="sv-SE"/>
          <w:rPrChange w:id="2345" w:author="Stefan Eriksson" w:date="2012-06-26T14:21:00Z">
            <w:rPr>
              <w:rFonts w:ascii="Consolas" w:eastAsia="Times New Roman" w:hAnsi="Consolas" w:cs="Consolas"/>
              <w:noProof w:val="0"/>
              <w:color w:val="A31515"/>
              <w:sz w:val="16"/>
              <w:szCs w:val="16"/>
              <w:lang w:eastAsia="sv-SE"/>
            </w:rPr>
          </w:rPrChange>
        </w:rPr>
        <w:t>:CancellationDate</w:t>
      </w:r>
      <w:proofErr w:type="gramEnd"/>
      <w:r w:rsidRPr="00E93640">
        <w:rPr>
          <w:rFonts w:ascii="Consolas" w:eastAsia="Times New Roman" w:hAnsi="Consolas" w:cs="Consolas"/>
          <w:noProof w:val="0"/>
          <w:color w:val="0000FF"/>
          <w:sz w:val="16"/>
          <w:szCs w:val="16"/>
          <w:lang w:val="en-US" w:eastAsia="sv-SE"/>
          <w:rPrChange w:id="2346"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2347"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2348"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349" w:author="Stefan Eriksson" w:date="2012-06-26T14:21:00Z">
            <w:rPr>
              <w:rFonts w:ascii="Consolas" w:eastAsia="Times New Roman" w:hAnsi="Consolas" w:cs="Consolas"/>
              <w:noProof w:val="0"/>
              <w:color w:val="A31515"/>
              <w:sz w:val="16"/>
              <w:szCs w:val="16"/>
              <w:lang w:eastAsia="sv-SE"/>
            </w:rPr>
          </w:rPrChange>
        </w:rPr>
        <w:t>ns2:CancellationDate</w:t>
      </w:r>
      <w:r w:rsidRPr="00E93640">
        <w:rPr>
          <w:rFonts w:ascii="Consolas" w:eastAsia="Times New Roman" w:hAnsi="Consolas" w:cs="Consolas"/>
          <w:noProof w:val="0"/>
          <w:color w:val="0000FF"/>
          <w:sz w:val="16"/>
          <w:szCs w:val="16"/>
          <w:lang w:val="en-US" w:eastAsia="sv-SE"/>
          <w:rPrChange w:id="2350" w:author="Stefan Eriksson" w:date="2012-06-26T14:21:00Z">
            <w:rPr>
              <w:rFonts w:ascii="Consolas" w:eastAsia="Times New Roman" w:hAnsi="Consolas" w:cs="Consolas"/>
              <w:noProof w:val="0"/>
              <w:color w:val="0000FF"/>
              <w:sz w:val="16"/>
              <w:szCs w:val="16"/>
              <w:lang w:eastAsia="sv-SE"/>
            </w:rPr>
          </w:rPrChange>
        </w:rPr>
        <w:t>&gt;</w:t>
      </w:r>
    </w:p>
    <w:p w14:paraId="7A4D24AD" w14:textId="77777777" w:rsidR="00E93640" w:rsidRPr="00E93640" w:rsidRDefault="00E93640" w:rsidP="00E93640">
      <w:pPr>
        <w:ind w:left="880"/>
        <w:rPr>
          <w:lang w:val="en-US"/>
          <w:rPrChange w:id="2351" w:author="Stefan Eriksson" w:date="2012-06-26T14:21:00Z">
            <w:rPr/>
          </w:rPrChange>
        </w:rPr>
      </w:pPr>
      <w:r w:rsidRPr="00E93640">
        <w:rPr>
          <w:rFonts w:ascii="Consolas" w:eastAsia="Times New Roman" w:hAnsi="Consolas" w:cs="Consolas"/>
          <w:noProof w:val="0"/>
          <w:color w:val="0000FF"/>
          <w:sz w:val="16"/>
          <w:szCs w:val="16"/>
          <w:lang w:val="en-US" w:eastAsia="sv-SE"/>
          <w:rPrChange w:id="2352"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353" w:author="Stefan Eriksson" w:date="2012-06-26T14:21:00Z">
            <w:rPr>
              <w:rFonts w:ascii="Consolas" w:eastAsia="Times New Roman" w:hAnsi="Consolas" w:cs="Consolas"/>
              <w:noProof w:val="0"/>
              <w:color w:val="A31515"/>
              <w:sz w:val="16"/>
              <w:szCs w:val="16"/>
              <w:lang w:eastAsia="sv-SE"/>
            </w:rPr>
          </w:rPrChange>
        </w:rPr>
        <w:t>ns2</w:t>
      </w:r>
      <w:proofErr w:type="gramStart"/>
      <w:r w:rsidRPr="00E93640">
        <w:rPr>
          <w:rFonts w:ascii="Consolas" w:eastAsia="Times New Roman" w:hAnsi="Consolas" w:cs="Consolas"/>
          <w:noProof w:val="0"/>
          <w:color w:val="A31515"/>
          <w:sz w:val="16"/>
          <w:szCs w:val="16"/>
          <w:lang w:val="en-US" w:eastAsia="sv-SE"/>
          <w:rPrChange w:id="2354" w:author="Stefan Eriksson" w:date="2012-06-26T14:21:00Z">
            <w:rPr>
              <w:rFonts w:ascii="Consolas" w:eastAsia="Times New Roman" w:hAnsi="Consolas" w:cs="Consolas"/>
              <w:noProof w:val="0"/>
              <w:color w:val="A31515"/>
              <w:sz w:val="16"/>
              <w:szCs w:val="16"/>
              <w:lang w:eastAsia="sv-SE"/>
            </w:rPr>
          </w:rPrChange>
        </w:rPr>
        <w:t>:CancelledAssertions</w:t>
      </w:r>
      <w:proofErr w:type="gramEnd"/>
      <w:r w:rsidRPr="00E93640">
        <w:rPr>
          <w:rFonts w:ascii="Consolas" w:eastAsia="Times New Roman" w:hAnsi="Consolas" w:cs="Consolas"/>
          <w:noProof w:val="0"/>
          <w:color w:val="0000FF"/>
          <w:sz w:val="16"/>
          <w:szCs w:val="16"/>
          <w:lang w:val="en-US" w:eastAsia="sv-SE"/>
          <w:rPrChange w:id="2355" w:author="Stefan Eriksson" w:date="2012-06-26T14:21:00Z">
            <w:rPr>
              <w:rFonts w:ascii="Consolas" w:eastAsia="Times New Roman" w:hAnsi="Consolas" w:cs="Consolas"/>
              <w:noProof w:val="0"/>
              <w:color w:val="0000FF"/>
              <w:sz w:val="16"/>
              <w:szCs w:val="16"/>
              <w:lang w:eastAsia="sv-SE"/>
            </w:rPr>
          </w:rPrChange>
        </w:rPr>
        <w:t>&gt;</w:t>
      </w:r>
    </w:p>
    <w:p w14:paraId="7C84EF5D" w14:textId="77777777" w:rsidR="00E93640" w:rsidRPr="00E93640" w:rsidRDefault="00E93640" w:rsidP="00E93640">
      <w:pPr>
        <w:ind w:left="440"/>
        <w:rPr>
          <w:lang w:val="en-US"/>
          <w:rPrChange w:id="2356" w:author="Stefan Eriksson" w:date="2012-06-26T14:21:00Z">
            <w:rPr/>
          </w:rPrChange>
        </w:rPr>
      </w:pPr>
      <w:r w:rsidRPr="00E93640">
        <w:rPr>
          <w:rFonts w:ascii="Consolas" w:eastAsia="Times New Roman" w:hAnsi="Consolas" w:cs="Consolas"/>
          <w:noProof w:val="0"/>
          <w:color w:val="0000FF"/>
          <w:sz w:val="16"/>
          <w:szCs w:val="16"/>
          <w:lang w:val="en-US" w:eastAsia="sv-SE"/>
          <w:rPrChange w:id="2357"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358" w:author="Stefan Eriksson" w:date="2012-06-26T14:21:00Z">
            <w:rPr>
              <w:rFonts w:ascii="Consolas" w:eastAsia="Times New Roman" w:hAnsi="Consolas" w:cs="Consolas"/>
              <w:noProof w:val="0"/>
              <w:color w:val="A31515"/>
              <w:sz w:val="16"/>
              <w:szCs w:val="16"/>
              <w:lang w:eastAsia="sv-SE"/>
            </w:rPr>
          </w:rPrChange>
        </w:rPr>
        <w:t>ns0</w:t>
      </w:r>
      <w:proofErr w:type="gramStart"/>
      <w:r w:rsidRPr="00E93640">
        <w:rPr>
          <w:rFonts w:ascii="Consolas" w:eastAsia="Times New Roman" w:hAnsi="Consolas" w:cs="Consolas"/>
          <w:noProof w:val="0"/>
          <w:color w:val="A31515"/>
          <w:sz w:val="16"/>
          <w:szCs w:val="16"/>
          <w:lang w:val="en-US" w:eastAsia="sv-SE"/>
          <w:rPrChange w:id="2359" w:author="Stefan Eriksson" w:date="2012-06-26T14:21:00Z">
            <w:rPr>
              <w:rFonts w:ascii="Consolas" w:eastAsia="Times New Roman" w:hAnsi="Consolas" w:cs="Consolas"/>
              <w:noProof w:val="0"/>
              <w:color w:val="A31515"/>
              <w:sz w:val="16"/>
              <w:szCs w:val="16"/>
              <w:lang w:eastAsia="sv-SE"/>
            </w:rPr>
          </w:rPrChange>
        </w:rPr>
        <w:t>:GetConsentsForCareProvider</w:t>
      </w:r>
      <w:proofErr w:type="gramEnd"/>
      <w:r w:rsidRPr="00E93640">
        <w:rPr>
          <w:rFonts w:ascii="Consolas" w:eastAsia="Times New Roman" w:hAnsi="Consolas" w:cs="Consolas"/>
          <w:noProof w:val="0"/>
          <w:color w:val="0000FF"/>
          <w:sz w:val="16"/>
          <w:szCs w:val="16"/>
          <w:lang w:val="en-US" w:eastAsia="sv-SE"/>
          <w:rPrChange w:id="2360" w:author="Stefan Eriksson" w:date="2012-06-26T14:21:00Z">
            <w:rPr>
              <w:rFonts w:ascii="Consolas" w:eastAsia="Times New Roman" w:hAnsi="Consolas" w:cs="Consolas"/>
              <w:noProof w:val="0"/>
              <w:color w:val="0000FF"/>
              <w:sz w:val="16"/>
              <w:szCs w:val="16"/>
              <w:lang w:eastAsia="sv-SE"/>
            </w:rPr>
          </w:rPrChange>
        </w:rPr>
        <w:t>&gt;</w:t>
      </w:r>
    </w:p>
    <w:p w14:paraId="12DFBFFE" w14:textId="77777777" w:rsidR="00E93640" w:rsidRPr="00E93640" w:rsidRDefault="00E93640" w:rsidP="00E93640">
      <w:pPr>
        <w:rPr>
          <w:lang w:val="en-US"/>
          <w:rPrChange w:id="2361" w:author="Stefan Eriksson" w:date="2012-06-26T14:21:00Z">
            <w:rPr/>
          </w:rPrChange>
        </w:rPr>
      </w:pPr>
      <w:r w:rsidRPr="00E93640">
        <w:rPr>
          <w:rFonts w:ascii="Consolas" w:eastAsia="Times New Roman" w:hAnsi="Consolas" w:cs="Consolas"/>
          <w:noProof w:val="0"/>
          <w:color w:val="0000FF"/>
          <w:sz w:val="16"/>
          <w:szCs w:val="16"/>
          <w:lang w:val="en-US" w:eastAsia="sv-SE"/>
          <w:rPrChange w:id="2362"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363" w:author="Stefan Eriksson" w:date="2012-06-26T14:21:00Z">
            <w:rPr>
              <w:rFonts w:ascii="Consolas" w:eastAsia="Times New Roman" w:hAnsi="Consolas" w:cs="Consolas"/>
              <w:noProof w:val="0"/>
              <w:color w:val="A31515"/>
              <w:sz w:val="16"/>
              <w:szCs w:val="16"/>
              <w:lang w:eastAsia="sv-SE"/>
            </w:rPr>
          </w:rPrChange>
        </w:rPr>
        <w:t>ns0</w:t>
      </w:r>
      <w:proofErr w:type="gramStart"/>
      <w:r w:rsidRPr="00E93640">
        <w:rPr>
          <w:rFonts w:ascii="Consolas" w:eastAsia="Times New Roman" w:hAnsi="Consolas" w:cs="Consolas"/>
          <w:noProof w:val="0"/>
          <w:color w:val="A31515"/>
          <w:sz w:val="16"/>
          <w:szCs w:val="16"/>
          <w:lang w:val="en-US" w:eastAsia="sv-SE"/>
          <w:rPrChange w:id="2364" w:author="Stefan Eriksson" w:date="2012-06-26T14:21:00Z">
            <w:rPr>
              <w:rFonts w:ascii="Consolas" w:eastAsia="Times New Roman" w:hAnsi="Consolas" w:cs="Consolas"/>
              <w:noProof w:val="0"/>
              <w:color w:val="A31515"/>
              <w:sz w:val="16"/>
              <w:szCs w:val="16"/>
              <w:lang w:eastAsia="sv-SE"/>
            </w:rPr>
          </w:rPrChange>
        </w:rPr>
        <w:t>:GetConsentsForCareProviderResponse</w:t>
      </w:r>
      <w:proofErr w:type="gramEnd"/>
      <w:r w:rsidRPr="00E93640">
        <w:rPr>
          <w:rFonts w:ascii="Consolas" w:eastAsia="Times New Roman" w:hAnsi="Consolas" w:cs="Consolas"/>
          <w:noProof w:val="0"/>
          <w:color w:val="0000FF"/>
          <w:sz w:val="16"/>
          <w:szCs w:val="16"/>
          <w:lang w:val="en-US" w:eastAsia="sv-SE"/>
          <w:rPrChange w:id="2365" w:author="Stefan Eriksson" w:date="2012-06-26T14:21:00Z">
            <w:rPr>
              <w:rFonts w:ascii="Consolas" w:eastAsia="Times New Roman" w:hAnsi="Consolas" w:cs="Consolas"/>
              <w:noProof w:val="0"/>
              <w:color w:val="0000FF"/>
              <w:sz w:val="16"/>
              <w:szCs w:val="16"/>
              <w:lang w:eastAsia="sv-SE"/>
            </w:rPr>
          </w:rPrChange>
        </w:rPr>
        <w:t>&gt;</w:t>
      </w:r>
    </w:p>
    <w:p w14:paraId="2CD53AD5" w14:textId="77777777" w:rsidR="00E93640" w:rsidRDefault="00E93640" w:rsidP="00E93640">
      <w:pPr>
        <w:pStyle w:val="Heading1"/>
      </w:pPr>
      <w:bookmarkStart w:id="2366" w:name="_Toc328483896"/>
      <w:proofErr w:type="spellStart"/>
      <w:r>
        <w:lastRenderedPageBreak/>
        <w:t>GetConsentsForPatient</w:t>
      </w:r>
      <w:bookmarkEnd w:id="2366"/>
      <w:proofErr w:type="spellEnd"/>
    </w:p>
    <w:p w14:paraId="0B3EC2C4" w14:textId="77777777" w:rsidR="00E93640" w:rsidRDefault="00E93640" w:rsidP="00E93640">
      <w:r>
        <w:t xml:space="preserve">Tjänst som läser giltiga samtyckesintyg för en viss patient och en viss vårdgivare med grundinformation.         </w:t>
      </w:r>
    </w:p>
    <w:p w14:paraId="01C29453" w14:textId="77777777" w:rsidR="00E93640" w:rsidRDefault="00E93640" w:rsidP="00E93640">
      <w:r>
        <w:t>Med giltiga samtyckesintyg avses de samtyckesintyg, alternativt intyg om nödsituation, som används som underlag vid en kontroll gällande åtkomst (CheckConsents).</w:t>
      </w:r>
    </w:p>
    <w:p w14:paraId="20C0F3B2" w14:textId="77777777" w:rsidR="00E93640" w:rsidRDefault="00E93640" w:rsidP="00E93640"/>
    <w:p w14:paraId="2551A858" w14:textId="77777777" w:rsidR="00E93640" w:rsidRDefault="00E93640" w:rsidP="00E93640">
      <w:r>
        <w:t xml:space="preserve">Ogiltiga intyg (giltigt t o m har passerats, makulerade eller återkallade) returneras ej.        </w:t>
      </w:r>
    </w:p>
    <w:p w14:paraId="48B3F6AF" w14:textId="77777777" w:rsidR="00E93640" w:rsidRDefault="00E93640" w:rsidP="00E93640"/>
    <w:p w14:paraId="3B0B72B0" w14:textId="77777777" w:rsidR="00E93640" w:rsidRDefault="00E93640" w:rsidP="00E93640">
      <w:r>
        <w:t>Tjänsten kan användas i ett integrationsmönster där vårdsystemet läser in de giltiga samtycken som finns för patienten per vårdgivare, för att sedan utföra intern kontroll av samtycke.</w:t>
      </w:r>
    </w:p>
    <w:p w14:paraId="413B9EFB" w14:textId="77777777" w:rsidR="00E93640" w:rsidRDefault="00E93640" w:rsidP="00E93640">
      <w:pPr>
        <w:pStyle w:val="Heading2"/>
      </w:pPr>
      <w:r>
        <w:t>Frivillighet</w:t>
      </w:r>
    </w:p>
    <w:p w14:paraId="274EE33E" w14:textId="77777777" w:rsidR="00E93640" w:rsidRDefault="00E93640" w:rsidP="00E93640">
      <w:r>
        <w:t>Obligatorisk.</w:t>
      </w:r>
    </w:p>
    <w:p w14:paraId="1870961F" w14:textId="77777777" w:rsidR="00E93640" w:rsidRDefault="00E93640" w:rsidP="00E93640">
      <w:r>
        <w:t>Om tjänsten förväntas ingå i den nationella arkitekturen för samtyckeshantering och därmed vara nåbar för e-tjänster på nationell nivå, såsom t ex Nationell patientöversikt, krävs det att tjänsten registreras i den nationella tjänsteplattformen (NTP).</w:t>
      </w:r>
    </w:p>
    <w:p w14:paraId="323BD983" w14:textId="77777777" w:rsidR="00E93640" w:rsidRDefault="00E93640" w:rsidP="00E93640">
      <w:pPr>
        <w:pStyle w:val="Heading2"/>
      </w:pPr>
      <w:r>
        <w:t>Version</w:t>
      </w:r>
    </w:p>
    <w:p w14:paraId="3D143D8C" w14:textId="77777777" w:rsidR="00E93640" w:rsidRDefault="00E93640" w:rsidP="00E93640">
      <w:r>
        <w:t>1.0</w:t>
      </w:r>
    </w:p>
    <w:p w14:paraId="4C89FE39" w14:textId="77777777" w:rsidR="00E93640" w:rsidRDefault="00E93640" w:rsidP="00E93640">
      <w:pPr>
        <w:pStyle w:val="Heading2"/>
      </w:pPr>
      <w:r>
        <w:t>SLA-krav</w:t>
      </w:r>
    </w:p>
    <w:p w14:paraId="64EAACCB" w14:textId="77777777" w:rsidR="00E93640" w:rsidRDefault="00E93640" w:rsidP="00E93640"/>
    <w:tbl>
      <w:tblPr>
        <w:tblStyle w:val="TableGrid"/>
        <w:tblW w:w="9100" w:type="dxa"/>
        <w:tblLayout w:type="fixed"/>
        <w:tblLook w:val="04A0" w:firstRow="1" w:lastRow="0" w:firstColumn="1" w:lastColumn="0" w:noHBand="0" w:noVBand="1"/>
      </w:tblPr>
      <w:tblGrid>
        <w:gridCol w:w="2170"/>
        <w:gridCol w:w="3599"/>
        <w:gridCol w:w="3331"/>
      </w:tblGrid>
      <w:tr w:rsidR="00E93640" w14:paraId="6CE11C10" w14:textId="77777777" w:rsidTr="00561E15">
        <w:trPr>
          <w:trHeight w:val="384"/>
        </w:trPr>
        <w:tc>
          <w:tcPr>
            <w:tcW w:w="2400" w:type="dxa"/>
            <w:shd w:val="clear" w:color="auto" w:fill="D9D9D9" w:themeFill="background1" w:themeFillShade="D9"/>
            <w:vAlign w:val="bottom"/>
          </w:tcPr>
          <w:p w14:paraId="19F3CAA7" w14:textId="77777777" w:rsidR="00E93640" w:rsidRDefault="00E93640" w:rsidP="00561E15">
            <w:pPr>
              <w:rPr>
                <w:b/>
              </w:rPr>
            </w:pPr>
            <w:r>
              <w:rPr>
                <w:b/>
              </w:rPr>
              <w:t>Kategori</w:t>
            </w:r>
          </w:p>
        </w:tc>
        <w:tc>
          <w:tcPr>
            <w:tcW w:w="4000" w:type="dxa"/>
            <w:shd w:val="clear" w:color="auto" w:fill="D9D9D9" w:themeFill="background1" w:themeFillShade="D9"/>
            <w:vAlign w:val="bottom"/>
          </w:tcPr>
          <w:p w14:paraId="38B23984" w14:textId="77777777" w:rsidR="00E93640" w:rsidRDefault="00E93640" w:rsidP="00561E15">
            <w:pPr>
              <w:rPr>
                <w:b/>
              </w:rPr>
            </w:pPr>
            <w:r>
              <w:rPr>
                <w:b/>
              </w:rPr>
              <w:t>Värde</w:t>
            </w:r>
          </w:p>
        </w:tc>
        <w:tc>
          <w:tcPr>
            <w:tcW w:w="3700" w:type="dxa"/>
            <w:shd w:val="clear" w:color="auto" w:fill="D9D9D9" w:themeFill="background1" w:themeFillShade="D9"/>
            <w:vAlign w:val="bottom"/>
          </w:tcPr>
          <w:p w14:paraId="2855566B" w14:textId="77777777" w:rsidR="00E93640" w:rsidRDefault="00E93640" w:rsidP="00561E15">
            <w:pPr>
              <w:rPr>
                <w:b/>
              </w:rPr>
            </w:pPr>
            <w:r>
              <w:rPr>
                <w:b/>
              </w:rPr>
              <w:t>Kommentar</w:t>
            </w:r>
          </w:p>
        </w:tc>
      </w:tr>
      <w:tr w:rsidR="00E93640" w14:paraId="7F151467" w14:textId="77777777" w:rsidTr="00561E15">
        <w:tc>
          <w:tcPr>
            <w:tcW w:w="2400" w:type="dxa"/>
          </w:tcPr>
          <w:p w14:paraId="12FE7FCF" w14:textId="77777777" w:rsidR="00E93640" w:rsidRDefault="00E93640" w:rsidP="00561E15">
            <w:r>
              <w:t>Svarstid</w:t>
            </w:r>
          </w:p>
        </w:tc>
        <w:tc>
          <w:tcPr>
            <w:tcW w:w="4000" w:type="dxa"/>
          </w:tcPr>
          <w:p w14:paraId="4879F48D" w14:textId="77777777" w:rsidR="00E93640" w:rsidRDefault="00E93640" w:rsidP="00561E15"/>
        </w:tc>
        <w:tc>
          <w:tcPr>
            <w:tcW w:w="3700" w:type="dxa"/>
          </w:tcPr>
          <w:p w14:paraId="09A7A296" w14:textId="77777777" w:rsidR="00E93640" w:rsidRDefault="00E93640" w:rsidP="00561E15"/>
        </w:tc>
      </w:tr>
      <w:tr w:rsidR="00E93640" w14:paraId="5E003F6B" w14:textId="77777777" w:rsidTr="00561E15">
        <w:tc>
          <w:tcPr>
            <w:tcW w:w="2400" w:type="dxa"/>
          </w:tcPr>
          <w:p w14:paraId="66BCB14C" w14:textId="77777777" w:rsidR="00E93640" w:rsidRDefault="00E93640" w:rsidP="00561E15">
            <w:r>
              <w:t>Tillgänglighet</w:t>
            </w:r>
          </w:p>
        </w:tc>
        <w:tc>
          <w:tcPr>
            <w:tcW w:w="4000" w:type="dxa"/>
          </w:tcPr>
          <w:p w14:paraId="6FEA9071" w14:textId="77777777" w:rsidR="00E93640" w:rsidRDefault="00E93640" w:rsidP="00561E15"/>
        </w:tc>
        <w:tc>
          <w:tcPr>
            <w:tcW w:w="3700" w:type="dxa"/>
          </w:tcPr>
          <w:p w14:paraId="14B4251B" w14:textId="77777777" w:rsidR="00E93640" w:rsidRDefault="00E93640" w:rsidP="00561E15"/>
        </w:tc>
      </w:tr>
      <w:tr w:rsidR="00E93640" w14:paraId="327309D5" w14:textId="77777777" w:rsidTr="00561E15">
        <w:tc>
          <w:tcPr>
            <w:tcW w:w="2400" w:type="dxa"/>
          </w:tcPr>
          <w:p w14:paraId="4A8DD811" w14:textId="77777777" w:rsidR="00E93640" w:rsidRDefault="00E93640" w:rsidP="00561E15">
            <w:r>
              <w:t>Last</w:t>
            </w:r>
          </w:p>
        </w:tc>
        <w:tc>
          <w:tcPr>
            <w:tcW w:w="4000" w:type="dxa"/>
          </w:tcPr>
          <w:p w14:paraId="3EA6E91B" w14:textId="77777777" w:rsidR="00E93640" w:rsidRDefault="00E93640" w:rsidP="00561E15"/>
        </w:tc>
        <w:tc>
          <w:tcPr>
            <w:tcW w:w="3700" w:type="dxa"/>
          </w:tcPr>
          <w:p w14:paraId="24497DFD" w14:textId="77777777" w:rsidR="00E93640" w:rsidRDefault="00E93640" w:rsidP="00561E15"/>
        </w:tc>
      </w:tr>
      <w:tr w:rsidR="00E93640" w14:paraId="0E952481" w14:textId="77777777" w:rsidTr="00561E15">
        <w:tc>
          <w:tcPr>
            <w:tcW w:w="2400" w:type="dxa"/>
          </w:tcPr>
          <w:p w14:paraId="024D0FB1" w14:textId="77777777" w:rsidR="00E93640" w:rsidRDefault="00E93640" w:rsidP="00561E15">
            <w:r>
              <w:t>Aktualitet</w:t>
            </w:r>
          </w:p>
        </w:tc>
        <w:tc>
          <w:tcPr>
            <w:tcW w:w="4000" w:type="dxa"/>
          </w:tcPr>
          <w:p w14:paraId="615FAE93" w14:textId="77777777" w:rsidR="00E93640" w:rsidRDefault="00E93640" w:rsidP="00561E15">
            <w:r>
              <w:t>Grundprincipen är att de senaste registrerade intygsuppgifterna i samtyckestjänsten returneras.</w:t>
            </w:r>
          </w:p>
        </w:tc>
        <w:tc>
          <w:tcPr>
            <w:tcW w:w="3700" w:type="dxa"/>
          </w:tcPr>
          <w:p w14:paraId="2EB91CDD" w14:textId="77777777" w:rsidR="00E93640" w:rsidRDefault="00E93640" w:rsidP="00561E15"/>
        </w:tc>
      </w:tr>
    </w:tbl>
    <w:p w14:paraId="0AA610A7" w14:textId="77777777" w:rsidR="00E93640" w:rsidRDefault="00E93640" w:rsidP="00E93640">
      <w:pPr>
        <w:pStyle w:val="Heading2"/>
      </w:pPr>
      <w:r>
        <w:t>Regler</w:t>
      </w:r>
    </w:p>
    <w:p w14:paraId="1FD99B74" w14:textId="77777777" w:rsidR="00E93640" w:rsidRDefault="00E93640" w:rsidP="00E93640">
      <w:r>
        <w:t xml:space="preserve">Tjänsten skall kontrollera om anropande system eller aktör har behörighet till samtyckesinformationen genom att kontrollera att det efterfrågade informationsurvalet matchar den angivna logiska adressen. </w:t>
      </w:r>
    </w:p>
    <w:p w14:paraId="7A2D813C" w14:textId="77777777" w:rsidR="00E93640" w:rsidRDefault="00E93640" w:rsidP="00E93640">
      <w:r>
        <w:t>Samtyckesinformation som ej ges behörighet till skall undantas i svaret från tjänsten.</w:t>
      </w:r>
    </w:p>
    <w:p w14:paraId="3EC3E1AB" w14:textId="77777777" w:rsidR="00E93640" w:rsidRDefault="00E93640" w:rsidP="00E93640">
      <w:pPr>
        <w:pStyle w:val="Heading2"/>
      </w:pPr>
      <w:r>
        <w:t>Tjänsteinteraktion</w:t>
      </w:r>
    </w:p>
    <w:p w14:paraId="7BB53529" w14:textId="77777777" w:rsidR="00E93640" w:rsidRDefault="00E93640" w:rsidP="00E93640">
      <w:r>
        <w:t>GetConsentsForPatient</w:t>
      </w:r>
    </w:p>
    <w:p w14:paraId="71C55024" w14:textId="77777777" w:rsidR="00E93640" w:rsidRDefault="00E93640" w:rsidP="00E93640">
      <w:pPr>
        <w:pStyle w:val="Heading2"/>
      </w:pPr>
      <w:proofErr w:type="spellStart"/>
      <w:r>
        <w:t>Inparameter</w:t>
      </w:r>
      <w:proofErr w:type="spellEnd"/>
      <w:r>
        <w:t xml:space="preserve">: </w:t>
      </w:r>
      <w:proofErr w:type="spellStart"/>
      <w:r>
        <w:t>GetConsentsForPatient</w:t>
      </w:r>
      <w:proofErr w:type="spellEnd"/>
    </w:p>
    <w:p w14:paraId="39A064A6" w14:textId="77777777" w:rsidR="00E93640" w:rsidRDefault="00E93640" w:rsidP="00E93640"/>
    <w:tbl>
      <w:tblPr>
        <w:tblStyle w:val="TableGrid"/>
        <w:tblW w:w="9100" w:type="dxa"/>
        <w:tblLayout w:type="fixed"/>
        <w:tblLook w:val="04A0" w:firstRow="1" w:lastRow="0" w:firstColumn="1" w:lastColumn="0" w:noHBand="0" w:noVBand="1"/>
      </w:tblPr>
      <w:tblGrid>
        <w:gridCol w:w="2520"/>
        <w:gridCol w:w="1807"/>
        <w:gridCol w:w="3589"/>
        <w:gridCol w:w="1184"/>
      </w:tblGrid>
      <w:tr w:rsidR="00E93640" w14:paraId="49EC3ACD" w14:textId="77777777" w:rsidTr="00561E15">
        <w:trPr>
          <w:trHeight w:val="384"/>
        </w:trPr>
        <w:tc>
          <w:tcPr>
            <w:tcW w:w="2800" w:type="dxa"/>
            <w:shd w:val="clear" w:color="auto" w:fill="D9D9D9" w:themeFill="background1" w:themeFillShade="D9"/>
            <w:vAlign w:val="bottom"/>
          </w:tcPr>
          <w:p w14:paraId="5941F99D" w14:textId="77777777" w:rsidR="00E93640" w:rsidRDefault="00E93640" w:rsidP="00561E15">
            <w:pPr>
              <w:rPr>
                <w:b/>
              </w:rPr>
            </w:pPr>
            <w:r>
              <w:rPr>
                <w:b/>
              </w:rPr>
              <w:t>Namn</w:t>
            </w:r>
          </w:p>
        </w:tc>
        <w:tc>
          <w:tcPr>
            <w:tcW w:w="2000" w:type="dxa"/>
            <w:shd w:val="clear" w:color="auto" w:fill="D9D9D9" w:themeFill="background1" w:themeFillShade="D9"/>
            <w:vAlign w:val="bottom"/>
          </w:tcPr>
          <w:p w14:paraId="5311D68C" w14:textId="77777777" w:rsidR="00E93640" w:rsidRDefault="00E93640" w:rsidP="00561E15">
            <w:pPr>
              <w:rPr>
                <w:b/>
              </w:rPr>
            </w:pPr>
            <w:r>
              <w:rPr>
                <w:b/>
              </w:rPr>
              <w:t>Datatyp</w:t>
            </w:r>
          </w:p>
        </w:tc>
        <w:tc>
          <w:tcPr>
            <w:tcW w:w="4000" w:type="dxa"/>
            <w:shd w:val="clear" w:color="auto" w:fill="D9D9D9" w:themeFill="background1" w:themeFillShade="D9"/>
            <w:vAlign w:val="bottom"/>
          </w:tcPr>
          <w:p w14:paraId="6E60A2E1" w14:textId="77777777" w:rsidR="00E93640" w:rsidRDefault="00E93640" w:rsidP="00561E15">
            <w:pPr>
              <w:rPr>
                <w:b/>
              </w:rPr>
            </w:pPr>
            <w:r>
              <w:rPr>
                <w:b/>
              </w:rPr>
              <w:t>Beskrivning</w:t>
            </w:r>
          </w:p>
        </w:tc>
        <w:tc>
          <w:tcPr>
            <w:tcW w:w="1300" w:type="dxa"/>
            <w:shd w:val="clear" w:color="auto" w:fill="D9D9D9" w:themeFill="background1" w:themeFillShade="D9"/>
            <w:vAlign w:val="bottom"/>
          </w:tcPr>
          <w:p w14:paraId="0C5592C5" w14:textId="77777777" w:rsidR="00E93640" w:rsidRDefault="00E93640" w:rsidP="00561E15">
            <w:pPr>
              <w:rPr>
                <w:b/>
              </w:rPr>
            </w:pPr>
            <w:r>
              <w:rPr>
                <w:b/>
              </w:rPr>
              <w:t>Kardinalitet</w:t>
            </w:r>
          </w:p>
        </w:tc>
      </w:tr>
      <w:tr w:rsidR="00E93640" w14:paraId="0EDB5A7C" w14:textId="77777777" w:rsidTr="00561E15">
        <w:tc>
          <w:tcPr>
            <w:tcW w:w="2800" w:type="dxa"/>
          </w:tcPr>
          <w:p w14:paraId="06989CE6" w14:textId="77777777" w:rsidR="00E93640" w:rsidRDefault="00E93640" w:rsidP="00561E15">
            <w:r>
              <w:t>careProviderId</w:t>
            </w:r>
          </w:p>
        </w:tc>
        <w:tc>
          <w:tcPr>
            <w:tcW w:w="2000" w:type="dxa"/>
          </w:tcPr>
          <w:p w14:paraId="27C7CF8A" w14:textId="77777777" w:rsidR="00E93640" w:rsidRDefault="00E93640" w:rsidP="00561E15">
            <w:r>
              <w:t>common:HsaId</w:t>
            </w:r>
          </w:p>
        </w:tc>
        <w:tc>
          <w:tcPr>
            <w:tcW w:w="4000" w:type="dxa"/>
          </w:tcPr>
          <w:p w14:paraId="3771AC83" w14:textId="77777777" w:rsidR="00E93640" w:rsidRDefault="00E93640" w:rsidP="00561E15">
            <w:r>
              <w:t>Obligatoriskt id på den vårdgivare vars samtycken skall hämtas.</w:t>
            </w:r>
          </w:p>
        </w:tc>
        <w:tc>
          <w:tcPr>
            <w:tcW w:w="1300" w:type="dxa"/>
          </w:tcPr>
          <w:p w14:paraId="1EF3ED17" w14:textId="77777777" w:rsidR="00E93640" w:rsidRDefault="00E93640" w:rsidP="00561E15">
            <w:r>
              <w:t>1..1</w:t>
            </w:r>
          </w:p>
        </w:tc>
      </w:tr>
      <w:tr w:rsidR="00E93640" w14:paraId="45A5FCAC" w14:textId="77777777" w:rsidTr="00561E15">
        <w:tc>
          <w:tcPr>
            <w:tcW w:w="2800" w:type="dxa"/>
          </w:tcPr>
          <w:p w14:paraId="102AF355" w14:textId="77777777" w:rsidR="00E93640" w:rsidRDefault="00E93640" w:rsidP="00561E15">
            <w:r>
              <w:t>patientId</w:t>
            </w:r>
          </w:p>
        </w:tc>
        <w:tc>
          <w:tcPr>
            <w:tcW w:w="2000" w:type="dxa"/>
          </w:tcPr>
          <w:p w14:paraId="5AC5C4C4" w14:textId="77777777" w:rsidR="00E93640" w:rsidRDefault="00E93640" w:rsidP="00561E15">
            <w:r>
              <w:t>common:PersonIdValue</w:t>
            </w:r>
          </w:p>
        </w:tc>
        <w:tc>
          <w:tcPr>
            <w:tcW w:w="4000" w:type="dxa"/>
          </w:tcPr>
          <w:p w14:paraId="701A7894" w14:textId="77777777" w:rsidR="00E93640" w:rsidRDefault="00E93640" w:rsidP="00561E15">
            <w:r>
              <w:t>Patientens personnummer, samordningsnummer, alternativt reservnummer vars samtycken skall hämtas.</w:t>
            </w:r>
          </w:p>
        </w:tc>
        <w:tc>
          <w:tcPr>
            <w:tcW w:w="1300" w:type="dxa"/>
          </w:tcPr>
          <w:p w14:paraId="4290BCC0" w14:textId="77777777" w:rsidR="00E93640" w:rsidRDefault="00E93640" w:rsidP="00561E15">
            <w:r>
              <w:t>1..1</w:t>
            </w:r>
          </w:p>
        </w:tc>
      </w:tr>
    </w:tbl>
    <w:p w14:paraId="0BDB340B" w14:textId="77777777" w:rsidR="00E93640" w:rsidRDefault="00E93640" w:rsidP="00E93640">
      <w:pPr>
        <w:pStyle w:val="Heading3"/>
        <w:numPr>
          <w:ilvl w:val="2"/>
          <w:numId w:val="13"/>
        </w:numPr>
      </w:pPr>
      <w:r>
        <w:lastRenderedPageBreak/>
        <w:t>Exempel på anrop</w:t>
      </w:r>
    </w:p>
    <w:p w14:paraId="73685080" w14:textId="77777777" w:rsidR="00E93640" w:rsidRDefault="00E93640" w:rsidP="00E93640">
      <w:r>
        <w:t>Följande XML visar strukturen på ett anrop till tjänsten.</w:t>
      </w:r>
    </w:p>
    <w:p w14:paraId="03E53BC9" w14:textId="77777777" w:rsidR="00E93640" w:rsidRPr="00E93640" w:rsidRDefault="00E93640" w:rsidP="00E93640">
      <w:pPr>
        <w:rPr>
          <w:lang w:val="en-US"/>
          <w:rPrChange w:id="2367" w:author="Stefan Eriksson" w:date="2012-06-26T14:21:00Z">
            <w:rPr/>
          </w:rPrChange>
        </w:rPr>
      </w:pPr>
      <w:r w:rsidRPr="00E93640">
        <w:rPr>
          <w:rFonts w:ascii="Consolas" w:eastAsia="Times New Roman" w:hAnsi="Consolas" w:cs="Consolas"/>
          <w:noProof w:val="0"/>
          <w:color w:val="0000FF"/>
          <w:sz w:val="16"/>
          <w:szCs w:val="16"/>
          <w:lang w:val="en-US" w:eastAsia="sv-SE"/>
          <w:rPrChange w:id="2368"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369" w:author="Stefan Eriksson" w:date="2012-06-26T14:21:00Z">
            <w:rPr>
              <w:rFonts w:ascii="Consolas" w:eastAsia="Times New Roman" w:hAnsi="Consolas" w:cs="Consolas"/>
              <w:noProof w:val="0"/>
              <w:color w:val="A31515"/>
              <w:sz w:val="16"/>
              <w:szCs w:val="16"/>
              <w:lang w:eastAsia="sv-SE"/>
            </w:rPr>
          </w:rPrChange>
        </w:rPr>
        <w:t>ns0:GetConsentsForPatientRequest</w:t>
      </w:r>
      <w:r w:rsidRPr="00E93640">
        <w:rPr>
          <w:rFonts w:ascii="Consolas" w:eastAsia="Times New Roman" w:hAnsi="Consolas" w:cs="Consolas"/>
          <w:noProof w:val="0"/>
          <w:color w:val="FF0000"/>
          <w:sz w:val="16"/>
          <w:szCs w:val="16"/>
          <w:lang w:val="en-US" w:eastAsia="sv-SE"/>
          <w:rPrChange w:id="2370" w:author="Stefan Eriksson" w:date="2012-06-26T14:21:00Z">
            <w:rPr>
              <w:rFonts w:ascii="Consolas" w:eastAsia="Times New Roman" w:hAnsi="Consolas" w:cs="Consolas"/>
              <w:noProof w:val="0"/>
              <w:color w:val="FF0000"/>
              <w:sz w:val="16"/>
              <w:szCs w:val="16"/>
              <w:lang w:eastAsia="sv-SE"/>
            </w:rPr>
          </w:rPrChange>
        </w:rPr>
        <w:t xml:space="preserve"> xmlns:ns0</w:t>
      </w:r>
      <w:r w:rsidRPr="00E93640">
        <w:rPr>
          <w:rFonts w:ascii="Consolas" w:eastAsia="Times New Roman" w:hAnsi="Consolas" w:cs="Consolas"/>
          <w:noProof w:val="0"/>
          <w:color w:val="0000FF"/>
          <w:sz w:val="16"/>
          <w:szCs w:val="16"/>
          <w:lang w:val="en-US" w:eastAsia="sv-SE"/>
          <w:rPrChange w:id="2371" w:author="Stefan Eriksson" w:date="2012-06-26T14:21:00Z">
            <w:rPr>
              <w:rFonts w:ascii="Consolas" w:eastAsia="Times New Roman" w:hAnsi="Consolas" w:cs="Consolas"/>
              <w:noProof w:val="0"/>
              <w:color w:val="0000FF"/>
              <w:sz w:val="16"/>
              <w:szCs w:val="16"/>
              <w:lang w:eastAsia="sv-SE"/>
            </w:rPr>
          </w:rPrChange>
        </w:rPr>
        <w:t>=</w:t>
      </w:r>
      <w:r w:rsidRPr="00E93640">
        <w:rPr>
          <w:rFonts w:ascii="Consolas" w:eastAsia="Times New Roman" w:hAnsi="Consolas" w:cs="Consolas"/>
          <w:noProof w:val="0"/>
          <w:color w:val="auto"/>
          <w:sz w:val="16"/>
          <w:szCs w:val="16"/>
          <w:lang w:val="en-US" w:eastAsia="sv-SE"/>
          <w:rPrChange w:id="2372"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2373" w:author="Stefan Eriksson" w:date="2012-06-26T14:21:00Z">
            <w:rPr>
              <w:rFonts w:ascii="Consolas" w:eastAsia="Times New Roman" w:hAnsi="Consolas" w:cs="Consolas"/>
              <w:noProof w:val="0"/>
              <w:color w:val="0000FF"/>
              <w:sz w:val="16"/>
              <w:szCs w:val="16"/>
              <w:lang w:eastAsia="sv-SE"/>
            </w:rPr>
          </w:rPrChange>
        </w:rPr>
        <w:t>urn:riv:ehr:patientconsent:querying:GetConsentsForPatientResponder:1</w:t>
      </w:r>
      <w:r w:rsidRPr="00E93640">
        <w:rPr>
          <w:rFonts w:ascii="Consolas" w:eastAsia="Times New Roman" w:hAnsi="Consolas" w:cs="Consolas"/>
          <w:noProof w:val="0"/>
          <w:color w:val="auto"/>
          <w:sz w:val="16"/>
          <w:szCs w:val="16"/>
          <w:lang w:val="en-US" w:eastAsia="sv-SE"/>
          <w:rPrChange w:id="2374"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FF0000"/>
          <w:sz w:val="16"/>
          <w:szCs w:val="16"/>
          <w:lang w:val="en-US" w:eastAsia="sv-SE"/>
          <w:rPrChange w:id="2375" w:author="Stefan Eriksson" w:date="2012-06-26T14:21:00Z">
            <w:rPr>
              <w:rFonts w:ascii="Consolas" w:eastAsia="Times New Roman" w:hAnsi="Consolas" w:cs="Consolas"/>
              <w:noProof w:val="0"/>
              <w:color w:val="FF0000"/>
              <w:sz w:val="16"/>
              <w:szCs w:val="16"/>
              <w:lang w:eastAsia="sv-SE"/>
            </w:rPr>
          </w:rPrChange>
        </w:rPr>
        <w:t xml:space="preserve"> xmlns:ns1</w:t>
      </w:r>
      <w:r w:rsidRPr="00E93640">
        <w:rPr>
          <w:rFonts w:ascii="Consolas" w:eastAsia="Times New Roman" w:hAnsi="Consolas" w:cs="Consolas"/>
          <w:noProof w:val="0"/>
          <w:color w:val="0000FF"/>
          <w:sz w:val="16"/>
          <w:szCs w:val="16"/>
          <w:lang w:val="en-US" w:eastAsia="sv-SE"/>
          <w:rPrChange w:id="2376" w:author="Stefan Eriksson" w:date="2012-06-26T14:21:00Z">
            <w:rPr>
              <w:rFonts w:ascii="Consolas" w:eastAsia="Times New Roman" w:hAnsi="Consolas" w:cs="Consolas"/>
              <w:noProof w:val="0"/>
              <w:color w:val="0000FF"/>
              <w:sz w:val="16"/>
              <w:szCs w:val="16"/>
              <w:lang w:eastAsia="sv-SE"/>
            </w:rPr>
          </w:rPrChange>
        </w:rPr>
        <w:t>=</w:t>
      </w:r>
      <w:r w:rsidRPr="00E93640">
        <w:rPr>
          <w:rFonts w:ascii="Consolas" w:eastAsia="Times New Roman" w:hAnsi="Consolas" w:cs="Consolas"/>
          <w:noProof w:val="0"/>
          <w:color w:val="auto"/>
          <w:sz w:val="16"/>
          <w:szCs w:val="16"/>
          <w:lang w:val="en-US" w:eastAsia="sv-SE"/>
          <w:rPrChange w:id="2377"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2378" w:author="Stefan Eriksson" w:date="2012-06-26T14:21:00Z">
            <w:rPr>
              <w:rFonts w:ascii="Consolas" w:eastAsia="Times New Roman" w:hAnsi="Consolas" w:cs="Consolas"/>
              <w:noProof w:val="0"/>
              <w:color w:val="0000FF"/>
              <w:sz w:val="16"/>
              <w:szCs w:val="16"/>
              <w:lang w:eastAsia="sv-SE"/>
            </w:rPr>
          </w:rPrChange>
        </w:rPr>
        <w:t>urn:riv:ehr:patientconsent:querying:1</w:t>
      </w:r>
      <w:r w:rsidRPr="00E93640">
        <w:rPr>
          <w:rFonts w:ascii="Consolas" w:eastAsia="Times New Roman" w:hAnsi="Consolas" w:cs="Consolas"/>
          <w:noProof w:val="0"/>
          <w:color w:val="auto"/>
          <w:sz w:val="16"/>
          <w:szCs w:val="16"/>
          <w:lang w:val="en-US" w:eastAsia="sv-SE"/>
          <w:rPrChange w:id="2379"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2380" w:author="Stefan Eriksson" w:date="2012-06-26T14:21:00Z">
            <w:rPr>
              <w:rFonts w:ascii="Consolas" w:eastAsia="Times New Roman" w:hAnsi="Consolas" w:cs="Consolas"/>
              <w:noProof w:val="0"/>
              <w:color w:val="0000FF"/>
              <w:sz w:val="16"/>
              <w:szCs w:val="16"/>
              <w:lang w:eastAsia="sv-SE"/>
            </w:rPr>
          </w:rPrChange>
        </w:rPr>
        <w:t>&gt;</w:t>
      </w:r>
    </w:p>
    <w:p w14:paraId="0C33361C" w14:textId="77777777" w:rsidR="00E93640" w:rsidRPr="00E93640" w:rsidRDefault="00E93640" w:rsidP="00E93640">
      <w:pPr>
        <w:ind w:left="440"/>
        <w:rPr>
          <w:lang w:val="en-US"/>
          <w:rPrChange w:id="2381" w:author="Stefan Eriksson" w:date="2012-06-26T14:21:00Z">
            <w:rPr/>
          </w:rPrChange>
        </w:rPr>
      </w:pPr>
      <w:r w:rsidRPr="00E93640">
        <w:rPr>
          <w:rFonts w:ascii="Consolas" w:eastAsia="Times New Roman" w:hAnsi="Consolas" w:cs="Consolas"/>
          <w:noProof w:val="0"/>
          <w:color w:val="0000FF"/>
          <w:sz w:val="16"/>
          <w:szCs w:val="16"/>
          <w:lang w:val="en-US" w:eastAsia="sv-SE"/>
          <w:rPrChange w:id="2382"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383" w:author="Stefan Eriksson" w:date="2012-06-26T14:21:00Z">
            <w:rPr>
              <w:rFonts w:ascii="Consolas" w:eastAsia="Times New Roman" w:hAnsi="Consolas" w:cs="Consolas"/>
              <w:noProof w:val="0"/>
              <w:color w:val="A31515"/>
              <w:sz w:val="16"/>
              <w:szCs w:val="16"/>
              <w:lang w:eastAsia="sv-SE"/>
            </w:rPr>
          </w:rPrChange>
        </w:rPr>
        <w:t>ns0</w:t>
      </w:r>
      <w:proofErr w:type="gramStart"/>
      <w:r w:rsidRPr="00E93640">
        <w:rPr>
          <w:rFonts w:ascii="Consolas" w:eastAsia="Times New Roman" w:hAnsi="Consolas" w:cs="Consolas"/>
          <w:noProof w:val="0"/>
          <w:color w:val="A31515"/>
          <w:sz w:val="16"/>
          <w:szCs w:val="16"/>
          <w:lang w:val="en-US" w:eastAsia="sv-SE"/>
          <w:rPrChange w:id="2384" w:author="Stefan Eriksson" w:date="2012-06-26T14:21:00Z">
            <w:rPr>
              <w:rFonts w:ascii="Consolas" w:eastAsia="Times New Roman" w:hAnsi="Consolas" w:cs="Consolas"/>
              <w:noProof w:val="0"/>
              <w:color w:val="A31515"/>
              <w:sz w:val="16"/>
              <w:szCs w:val="16"/>
              <w:lang w:eastAsia="sv-SE"/>
            </w:rPr>
          </w:rPrChange>
        </w:rPr>
        <w:t>:CareProviderId</w:t>
      </w:r>
      <w:proofErr w:type="gramEnd"/>
      <w:r w:rsidRPr="00E93640">
        <w:rPr>
          <w:rFonts w:ascii="Consolas" w:eastAsia="Times New Roman" w:hAnsi="Consolas" w:cs="Consolas"/>
          <w:noProof w:val="0"/>
          <w:color w:val="0000FF"/>
          <w:sz w:val="16"/>
          <w:szCs w:val="16"/>
          <w:lang w:val="en-US" w:eastAsia="sv-SE"/>
          <w:rPrChange w:id="2385"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2386"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2387"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388" w:author="Stefan Eriksson" w:date="2012-06-26T14:21:00Z">
            <w:rPr>
              <w:rFonts w:ascii="Consolas" w:eastAsia="Times New Roman" w:hAnsi="Consolas" w:cs="Consolas"/>
              <w:noProof w:val="0"/>
              <w:color w:val="A31515"/>
              <w:sz w:val="16"/>
              <w:szCs w:val="16"/>
              <w:lang w:eastAsia="sv-SE"/>
            </w:rPr>
          </w:rPrChange>
        </w:rPr>
        <w:t>ns0:CareProviderId</w:t>
      </w:r>
      <w:r w:rsidRPr="00E93640">
        <w:rPr>
          <w:rFonts w:ascii="Consolas" w:eastAsia="Times New Roman" w:hAnsi="Consolas" w:cs="Consolas"/>
          <w:noProof w:val="0"/>
          <w:color w:val="0000FF"/>
          <w:sz w:val="16"/>
          <w:szCs w:val="16"/>
          <w:lang w:val="en-US" w:eastAsia="sv-SE"/>
          <w:rPrChange w:id="2389" w:author="Stefan Eriksson" w:date="2012-06-26T14:21:00Z">
            <w:rPr>
              <w:rFonts w:ascii="Consolas" w:eastAsia="Times New Roman" w:hAnsi="Consolas" w:cs="Consolas"/>
              <w:noProof w:val="0"/>
              <w:color w:val="0000FF"/>
              <w:sz w:val="16"/>
              <w:szCs w:val="16"/>
              <w:lang w:eastAsia="sv-SE"/>
            </w:rPr>
          </w:rPrChange>
        </w:rPr>
        <w:t>&gt;</w:t>
      </w:r>
    </w:p>
    <w:p w14:paraId="23AF8A78" w14:textId="77777777" w:rsidR="00E93640" w:rsidRDefault="00E93640" w:rsidP="00E93640">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205FDD36" w14:textId="77777777" w:rsidR="00E93640" w:rsidRDefault="00E93640" w:rsidP="00E93640">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ns0:GetConsentsForPatientRequest</w:t>
      </w:r>
      <w:proofErr w:type="gramEnd"/>
      <w:r>
        <w:rPr>
          <w:rFonts w:ascii="Consolas" w:eastAsia="Times New Roman" w:hAnsi="Consolas" w:cs="Consolas"/>
          <w:noProof w:val="0"/>
          <w:color w:val="0000FF"/>
          <w:sz w:val="16"/>
          <w:szCs w:val="16"/>
          <w:lang w:eastAsia="sv-SE"/>
        </w:rPr>
        <w:t>&gt;</w:t>
      </w:r>
    </w:p>
    <w:p w14:paraId="18B61C43" w14:textId="77777777" w:rsidR="00E93640" w:rsidRDefault="00E93640" w:rsidP="00E93640">
      <w:pPr>
        <w:pStyle w:val="Heading2"/>
      </w:pPr>
      <w:r>
        <w:t xml:space="preserve">Returvärde: </w:t>
      </w:r>
      <w:proofErr w:type="spellStart"/>
      <w:r>
        <w:t>GetConsentsForPatientResponse</w:t>
      </w:r>
      <w:proofErr w:type="spellEnd"/>
    </w:p>
    <w:p w14:paraId="1D67004C" w14:textId="77777777" w:rsidR="00E93640" w:rsidRDefault="00E93640" w:rsidP="00E93640"/>
    <w:tbl>
      <w:tblPr>
        <w:tblStyle w:val="TableGrid"/>
        <w:tblW w:w="9100" w:type="dxa"/>
        <w:tblLayout w:type="fixed"/>
        <w:tblLook w:val="04A0" w:firstRow="1" w:lastRow="0" w:firstColumn="1" w:lastColumn="0" w:noHBand="0" w:noVBand="1"/>
      </w:tblPr>
      <w:tblGrid>
        <w:gridCol w:w="2520"/>
        <w:gridCol w:w="1807"/>
        <w:gridCol w:w="3589"/>
        <w:gridCol w:w="1184"/>
      </w:tblGrid>
      <w:tr w:rsidR="00E93640" w14:paraId="7E3C4F6C" w14:textId="77777777" w:rsidTr="00561E15">
        <w:trPr>
          <w:trHeight w:val="384"/>
        </w:trPr>
        <w:tc>
          <w:tcPr>
            <w:tcW w:w="2800" w:type="dxa"/>
            <w:shd w:val="clear" w:color="auto" w:fill="D9D9D9" w:themeFill="background1" w:themeFillShade="D9"/>
            <w:vAlign w:val="bottom"/>
          </w:tcPr>
          <w:p w14:paraId="138321CE" w14:textId="77777777" w:rsidR="00E93640" w:rsidRDefault="00E93640" w:rsidP="00561E15">
            <w:pPr>
              <w:rPr>
                <w:b/>
              </w:rPr>
            </w:pPr>
            <w:r>
              <w:rPr>
                <w:b/>
              </w:rPr>
              <w:t>Namn</w:t>
            </w:r>
          </w:p>
        </w:tc>
        <w:tc>
          <w:tcPr>
            <w:tcW w:w="2000" w:type="dxa"/>
            <w:shd w:val="clear" w:color="auto" w:fill="D9D9D9" w:themeFill="background1" w:themeFillShade="D9"/>
            <w:vAlign w:val="bottom"/>
          </w:tcPr>
          <w:p w14:paraId="28B4862C" w14:textId="77777777" w:rsidR="00E93640" w:rsidRDefault="00E93640" w:rsidP="00561E15">
            <w:pPr>
              <w:rPr>
                <w:b/>
              </w:rPr>
            </w:pPr>
            <w:r>
              <w:rPr>
                <w:b/>
              </w:rPr>
              <w:t>Datatyp</w:t>
            </w:r>
          </w:p>
        </w:tc>
        <w:tc>
          <w:tcPr>
            <w:tcW w:w="4000" w:type="dxa"/>
            <w:shd w:val="clear" w:color="auto" w:fill="D9D9D9" w:themeFill="background1" w:themeFillShade="D9"/>
            <w:vAlign w:val="bottom"/>
          </w:tcPr>
          <w:p w14:paraId="308C1183" w14:textId="77777777" w:rsidR="00E93640" w:rsidRDefault="00E93640" w:rsidP="00561E15">
            <w:pPr>
              <w:rPr>
                <w:b/>
              </w:rPr>
            </w:pPr>
            <w:r>
              <w:rPr>
                <w:b/>
              </w:rPr>
              <w:t>Beskrivning</w:t>
            </w:r>
          </w:p>
        </w:tc>
        <w:tc>
          <w:tcPr>
            <w:tcW w:w="1300" w:type="dxa"/>
            <w:shd w:val="clear" w:color="auto" w:fill="D9D9D9" w:themeFill="background1" w:themeFillShade="D9"/>
            <w:vAlign w:val="bottom"/>
          </w:tcPr>
          <w:p w14:paraId="0888AC07" w14:textId="77777777" w:rsidR="00E93640" w:rsidRDefault="00E93640" w:rsidP="00561E15">
            <w:pPr>
              <w:rPr>
                <w:b/>
              </w:rPr>
            </w:pPr>
            <w:r>
              <w:rPr>
                <w:b/>
              </w:rPr>
              <w:t>Kardinalitet</w:t>
            </w:r>
          </w:p>
        </w:tc>
      </w:tr>
      <w:tr w:rsidR="00E93640" w14:paraId="4A5B329B" w14:textId="77777777" w:rsidTr="00561E15">
        <w:tc>
          <w:tcPr>
            <w:tcW w:w="2800" w:type="dxa"/>
          </w:tcPr>
          <w:p w14:paraId="6ABFDBFE" w14:textId="77777777" w:rsidR="00E93640" w:rsidRDefault="00E93640" w:rsidP="00561E15">
            <w:r>
              <w:t>getConsentsForPatient</w:t>
            </w:r>
          </w:p>
        </w:tc>
        <w:tc>
          <w:tcPr>
            <w:tcW w:w="2000" w:type="dxa"/>
          </w:tcPr>
          <w:p w14:paraId="5D677F8E" w14:textId="77777777" w:rsidR="00E93640" w:rsidRDefault="00E93640" w:rsidP="00561E15">
            <w:r>
              <w:t>patientconsent:PDLAssertion</w:t>
            </w:r>
          </w:p>
        </w:tc>
        <w:tc>
          <w:tcPr>
            <w:tcW w:w="4000" w:type="dxa"/>
          </w:tcPr>
          <w:p w14:paraId="66955415" w14:textId="77777777" w:rsidR="00E93640" w:rsidRDefault="00E93640" w:rsidP="00561E15">
            <w:r>
              <w:t>Lista med giltiga samtycken för patient.</w:t>
            </w:r>
          </w:p>
        </w:tc>
        <w:tc>
          <w:tcPr>
            <w:tcW w:w="1300" w:type="dxa"/>
          </w:tcPr>
          <w:p w14:paraId="09C7A03E" w14:textId="77777777" w:rsidR="00E93640" w:rsidRDefault="00E93640" w:rsidP="00561E15">
            <w:r>
              <w:t>1..*</w:t>
            </w:r>
          </w:p>
        </w:tc>
      </w:tr>
    </w:tbl>
    <w:p w14:paraId="27B1341C" w14:textId="77777777" w:rsidR="00E93640" w:rsidRDefault="00E93640" w:rsidP="00E93640">
      <w:pPr>
        <w:pStyle w:val="Heading3"/>
        <w:numPr>
          <w:ilvl w:val="2"/>
          <w:numId w:val="13"/>
        </w:numPr>
      </w:pPr>
      <w:r>
        <w:t>Exempel på svar</w:t>
      </w:r>
    </w:p>
    <w:p w14:paraId="5428DACE" w14:textId="77777777" w:rsidR="00E93640" w:rsidRDefault="00E93640" w:rsidP="00E93640">
      <w:r>
        <w:t>Följande XML visar strukturen på svarsmeddelandet från tjänsten.</w:t>
      </w:r>
    </w:p>
    <w:p w14:paraId="3E5EF95D" w14:textId="77777777" w:rsidR="00E93640" w:rsidRDefault="00E93640" w:rsidP="00E93640">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ns0:GetConsentsForPatientResponse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urn:riv:ehr:patientconsent:querying:GetConsentsForPatientResponder:1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urn:riv:ehr:patientconsent:querying:1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5C91272C" w14:textId="77777777" w:rsidR="00E93640" w:rsidRPr="00E93640" w:rsidRDefault="00E93640" w:rsidP="00E93640">
      <w:pPr>
        <w:ind w:left="440"/>
        <w:rPr>
          <w:lang w:val="en-US"/>
          <w:rPrChange w:id="2390" w:author="Stefan Eriksson" w:date="2012-06-26T14:21:00Z">
            <w:rPr/>
          </w:rPrChange>
        </w:rPr>
      </w:pPr>
      <w:r w:rsidRPr="00E93640">
        <w:rPr>
          <w:rFonts w:ascii="Consolas" w:eastAsia="Times New Roman" w:hAnsi="Consolas" w:cs="Consolas"/>
          <w:noProof w:val="0"/>
          <w:color w:val="0000FF"/>
          <w:sz w:val="16"/>
          <w:szCs w:val="16"/>
          <w:lang w:val="en-US" w:eastAsia="sv-SE"/>
          <w:rPrChange w:id="2391"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392" w:author="Stefan Eriksson" w:date="2012-06-26T14:21:00Z">
            <w:rPr>
              <w:rFonts w:ascii="Consolas" w:eastAsia="Times New Roman" w:hAnsi="Consolas" w:cs="Consolas"/>
              <w:noProof w:val="0"/>
              <w:color w:val="A31515"/>
              <w:sz w:val="16"/>
              <w:szCs w:val="16"/>
              <w:lang w:eastAsia="sv-SE"/>
            </w:rPr>
          </w:rPrChange>
        </w:rPr>
        <w:t>ns0</w:t>
      </w:r>
      <w:proofErr w:type="gramStart"/>
      <w:r w:rsidRPr="00E93640">
        <w:rPr>
          <w:rFonts w:ascii="Consolas" w:eastAsia="Times New Roman" w:hAnsi="Consolas" w:cs="Consolas"/>
          <w:noProof w:val="0"/>
          <w:color w:val="A31515"/>
          <w:sz w:val="16"/>
          <w:szCs w:val="16"/>
          <w:lang w:val="en-US" w:eastAsia="sv-SE"/>
          <w:rPrChange w:id="2393" w:author="Stefan Eriksson" w:date="2012-06-26T14:21:00Z">
            <w:rPr>
              <w:rFonts w:ascii="Consolas" w:eastAsia="Times New Roman" w:hAnsi="Consolas" w:cs="Consolas"/>
              <w:noProof w:val="0"/>
              <w:color w:val="A31515"/>
              <w:sz w:val="16"/>
              <w:szCs w:val="16"/>
              <w:lang w:eastAsia="sv-SE"/>
            </w:rPr>
          </w:rPrChange>
        </w:rPr>
        <w:t>:GetConsentsForPatient</w:t>
      </w:r>
      <w:proofErr w:type="gramEnd"/>
      <w:r w:rsidRPr="00E93640">
        <w:rPr>
          <w:rFonts w:ascii="Consolas" w:eastAsia="Times New Roman" w:hAnsi="Consolas" w:cs="Consolas"/>
          <w:noProof w:val="0"/>
          <w:color w:val="0000FF"/>
          <w:sz w:val="16"/>
          <w:szCs w:val="16"/>
          <w:lang w:val="en-US" w:eastAsia="sv-SE"/>
          <w:rPrChange w:id="2394" w:author="Stefan Eriksson" w:date="2012-06-26T14:21:00Z">
            <w:rPr>
              <w:rFonts w:ascii="Consolas" w:eastAsia="Times New Roman" w:hAnsi="Consolas" w:cs="Consolas"/>
              <w:noProof w:val="0"/>
              <w:color w:val="0000FF"/>
              <w:sz w:val="16"/>
              <w:szCs w:val="16"/>
              <w:lang w:eastAsia="sv-SE"/>
            </w:rPr>
          </w:rPrChange>
        </w:rPr>
        <w:t>&gt;</w:t>
      </w:r>
    </w:p>
    <w:p w14:paraId="47989A47" w14:textId="77777777" w:rsidR="00E93640" w:rsidRPr="00E93640" w:rsidRDefault="00E93640" w:rsidP="00E93640">
      <w:pPr>
        <w:ind w:left="880"/>
        <w:rPr>
          <w:lang w:val="en-US"/>
          <w:rPrChange w:id="2395" w:author="Stefan Eriksson" w:date="2012-06-26T14:21:00Z">
            <w:rPr/>
          </w:rPrChange>
        </w:rPr>
      </w:pPr>
      <w:r w:rsidRPr="00E93640">
        <w:rPr>
          <w:rFonts w:ascii="Consolas" w:eastAsia="Times New Roman" w:hAnsi="Consolas" w:cs="Consolas"/>
          <w:noProof w:val="0"/>
          <w:color w:val="0000FF"/>
          <w:sz w:val="16"/>
          <w:szCs w:val="16"/>
          <w:lang w:val="en-US" w:eastAsia="sv-SE"/>
          <w:rPrChange w:id="2396"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397" w:author="Stefan Eriksson" w:date="2012-06-26T14:21:00Z">
            <w:rPr>
              <w:rFonts w:ascii="Consolas" w:eastAsia="Times New Roman" w:hAnsi="Consolas" w:cs="Consolas"/>
              <w:noProof w:val="0"/>
              <w:color w:val="A31515"/>
              <w:sz w:val="16"/>
              <w:szCs w:val="16"/>
              <w:lang w:eastAsia="sv-SE"/>
            </w:rPr>
          </w:rPrChange>
        </w:rPr>
        <w:t>ns2</w:t>
      </w:r>
      <w:proofErr w:type="gramStart"/>
      <w:r w:rsidRPr="00E93640">
        <w:rPr>
          <w:rFonts w:ascii="Consolas" w:eastAsia="Times New Roman" w:hAnsi="Consolas" w:cs="Consolas"/>
          <w:noProof w:val="0"/>
          <w:color w:val="A31515"/>
          <w:sz w:val="16"/>
          <w:szCs w:val="16"/>
          <w:lang w:val="en-US" w:eastAsia="sv-SE"/>
          <w:rPrChange w:id="2398" w:author="Stefan Eriksson" w:date="2012-06-26T14:21:00Z">
            <w:rPr>
              <w:rFonts w:ascii="Consolas" w:eastAsia="Times New Roman" w:hAnsi="Consolas" w:cs="Consolas"/>
              <w:noProof w:val="0"/>
              <w:color w:val="A31515"/>
              <w:sz w:val="16"/>
              <w:szCs w:val="16"/>
              <w:lang w:eastAsia="sv-SE"/>
            </w:rPr>
          </w:rPrChange>
        </w:rPr>
        <w:t>:AssertionId</w:t>
      </w:r>
      <w:proofErr w:type="gramEnd"/>
      <w:r w:rsidRPr="00E93640">
        <w:rPr>
          <w:rFonts w:ascii="Consolas" w:eastAsia="Times New Roman" w:hAnsi="Consolas" w:cs="Consolas"/>
          <w:noProof w:val="0"/>
          <w:color w:val="0000FF"/>
          <w:sz w:val="16"/>
          <w:szCs w:val="16"/>
          <w:lang w:val="en-US" w:eastAsia="sv-SE"/>
          <w:rPrChange w:id="2399"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2400"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2401"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402" w:author="Stefan Eriksson" w:date="2012-06-26T14:21:00Z">
            <w:rPr>
              <w:rFonts w:ascii="Consolas" w:eastAsia="Times New Roman" w:hAnsi="Consolas" w:cs="Consolas"/>
              <w:noProof w:val="0"/>
              <w:color w:val="A31515"/>
              <w:sz w:val="16"/>
              <w:szCs w:val="16"/>
              <w:lang w:eastAsia="sv-SE"/>
            </w:rPr>
          </w:rPrChange>
        </w:rPr>
        <w:t>ns2:AssertionId</w:t>
      </w:r>
      <w:r w:rsidRPr="00E93640">
        <w:rPr>
          <w:rFonts w:ascii="Consolas" w:eastAsia="Times New Roman" w:hAnsi="Consolas" w:cs="Consolas"/>
          <w:noProof w:val="0"/>
          <w:color w:val="0000FF"/>
          <w:sz w:val="16"/>
          <w:szCs w:val="16"/>
          <w:lang w:val="en-US" w:eastAsia="sv-SE"/>
          <w:rPrChange w:id="2403" w:author="Stefan Eriksson" w:date="2012-06-26T14:21:00Z">
            <w:rPr>
              <w:rFonts w:ascii="Consolas" w:eastAsia="Times New Roman" w:hAnsi="Consolas" w:cs="Consolas"/>
              <w:noProof w:val="0"/>
              <w:color w:val="0000FF"/>
              <w:sz w:val="16"/>
              <w:szCs w:val="16"/>
              <w:lang w:eastAsia="sv-SE"/>
            </w:rPr>
          </w:rPrChange>
        </w:rPr>
        <w:t>&gt;</w:t>
      </w:r>
    </w:p>
    <w:p w14:paraId="446360B9" w14:textId="77777777" w:rsidR="00E93640" w:rsidRPr="00E93640" w:rsidRDefault="00E93640" w:rsidP="00E93640">
      <w:pPr>
        <w:ind w:left="880"/>
        <w:rPr>
          <w:lang w:val="en-US"/>
          <w:rPrChange w:id="2404" w:author="Stefan Eriksson" w:date="2012-06-26T14:21:00Z">
            <w:rPr/>
          </w:rPrChange>
        </w:rPr>
      </w:pPr>
      <w:r w:rsidRPr="00E93640">
        <w:rPr>
          <w:rFonts w:ascii="Consolas" w:eastAsia="Times New Roman" w:hAnsi="Consolas" w:cs="Consolas"/>
          <w:noProof w:val="0"/>
          <w:color w:val="0000FF"/>
          <w:sz w:val="16"/>
          <w:szCs w:val="16"/>
          <w:lang w:val="en-US" w:eastAsia="sv-SE"/>
          <w:rPrChange w:id="2405"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406" w:author="Stefan Eriksson" w:date="2012-06-26T14:21:00Z">
            <w:rPr>
              <w:rFonts w:ascii="Consolas" w:eastAsia="Times New Roman" w:hAnsi="Consolas" w:cs="Consolas"/>
              <w:noProof w:val="0"/>
              <w:color w:val="A31515"/>
              <w:sz w:val="16"/>
              <w:szCs w:val="16"/>
              <w:lang w:eastAsia="sv-SE"/>
            </w:rPr>
          </w:rPrChange>
        </w:rPr>
        <w:t>ns2</w:t>
      </w:r>
      <w:proofErr w:type="gramStart"/>
      <w:r w:rsidRPr="00E93640">
        <w:rPr>
          <w:rFonts w:ascii="Consolas" w:eastAsia="Times New Roman" w:hAnsi="Consolas" w:cs="Consolas"/>
          <w:noProof w:val="0"/>
          <w:color w:val="A31515"/>
          <w:sz w:val="16"/>
          <w:szCs w:val="16"/>
          <w:lang w:val="en-US" w:eastAsia="sv-SE"/>
          <w:rPrChange w:id="2407" w:author="Stefan Eriksson" w:date="2012-06-26T14:21:00Z">
            <w:rPr>
              <w:rFonts w:ascii="Consolas" w:eastAsia="Times New Roman" w:hAnsi="Consolas" w:cs="Consolas"/>
              <w:noProof w:val="0"/>
              <w:color w:val="A31515"/>
              <w:sz w:val="16"/>
              <w:szCs w:val="16"/>
              <w:lang w:eastAsia="sv-SE"/>
            </w:rPr>
          </w:rPrChange>
        </w:rPr>
        <w:t>:AssertionType</w:t>
      </w:r>
      <w:proofErr w:type="gramEnd"/>
      <w:r w:rsidRPr="00E93640">
        <w:rPr>
          <w:rFonts w:ascii="Consolas" w:eastAsia="Times New Roman" w:hAnsi="Consolas" w:cs="Consolas"/>
          <w:noProof w:val="0"/>
          <w:color w:val="0000FF"/>
          <w:sz w:val="16"/>
          <w:szCs w:val="16"/>
          <w:lang w:val="en-US" w:eastAsia="sv-SE"/>
          <w:rPrChange w:id="2408"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2409"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2410"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411" w:author="Stefan Eriksson" w:date="2012-06-26T14:21:00Z">
            <w:rPr>
              <w:rFonts w:ascii="Consolas" w:eastAsia="Times New Roman" w:hAnsi="Consolas" w:cs="Consolas"/>
              <w:noProof w:val="0"/>
              <w:color w:val="A31515"/>
              <w:sz w:val="16"/>
              <w:szCs w:val="16"/>
              <w:lang w:eastAsia="sv-SE"/>
            </w:rPr>
          </w:rPrChange>
        </w:rPr>
        <w:t>ns2:AssertionType</w:t>
      </w:r>
      <w:r w:rsidRPr="00E93640">
        <w:rPr>
          <w:rFonts w:ascii="Consolas" w:eastAsia="Times New Roman" w:hAnsi="Consolas" w:cs="Consolas"/>
          <w:noProof w:val="0"/>
          <w:color w:val="0000FF"/>
          <w:sz w:val="16"/>
          <w:szCs w:val="16"/>
          <w:lang w:val="en-US" w:eastAsia="sv-SE"/>
          <w:rPrChange w:id="2412" w:author="Stefan Eriksson" w:date="2012-06-26T14:21:00Z">
            <w:rPr>
              <w:rFonts w:ascii="Consolas" w:eastAsia="Times New Roman" w:hAnsi="Consolas" w:cs="Consolas"/>
              <w:noProof w:val="0"/>
              <w:color w:val="0000FF"/>
              <w:sz w:val="16"/>
              <w:szCs w:val="16"/>
              <w:lang w:eastAsia="sv-SE"/>
            </w:rPr>
          </w:rPrChange>
        </w:rPr>
        <w:t>&gt;</w:t>
      </w:r>
    </w:p>
    <w:p w14:paraId="33826543" w14:textId="77777777" w:rsidR="00E93640" w:rsidRPr="00E93640" w:rsidRDefault="00E93640" w:rsidP="00E93640">
      <w:pPr>
        <w:ind w:left="880"/>
        <w:rPr>
          <w:lang w:val="en-US"/>
          <w:rPrChange w:id="2413" w:author="Stefan Eriksson" w:date="2012-06-26T14:21:00Z">
            <w:rPr/>
          </w:rPrChange>
        </w:rPr>
      </w:pPr>
      <w:r w:rsidRPr="00E93640">
        <w:rPr>
          <w:rFonts w:ascii="Consolas" w:eastAsia="Times New Roman" w:hAnsi="Consolas" w:cs="Consolas"/>
          <w:noProof w:val="0"/>
          <w:color w:val="0000FF"/>
          <w:sz w:val="16"/>
          <w:szCs w:val="16"/>
          <w:lang w:val="en-US" w:eastAsia="sv-SE"/>
          <w:rPrChange w:id="2414"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415" w:author="Stefan Eriksson" w:date="2012-06-26T14:21:00Z">
            <w:rPr>
              <w:rFonts w:ascii="Consolas" w:eastAsia="Times New Roman" w:hAnsi="Consolas" w:cs="Consolas"/>
              <w:noProof w:val="0"/>
              <w:color w:val="A31515"/>
              <w:sz w:val="16"/>
              <w:szCs w:val="16"/>
              <w:lang w:eastAsia="sv-SE"/>
            </w:rPr>
          </w:rPrChange>
        </w:rPr>
        <w:t>ns2</w:t>
      </w:r>
      <w:proofErr w:type="gramStart"/>
      <w:r w:rsidRPr="00E93640">
        <w:rPr>
          <w:rFonts w:ascii="Consolas" w:eastAsia="Times New Roman" w:hAnsi="Consolas" w:cs="Consolas"/>
          <w:noProof w:val="0"/>
          <w:color w:val="A31515"/>
          <w:sz w:val="16"/>
          <w:szCs w:val="16"/>
          <w:lang w:val="en-US" w:eastAsia="sv-SE"/>
          <w:rPrChange w:id="2416" w:author="Stefan Eriksson" w:date="2012-06-26T14:21:00Z">
            <w:rPr>
              <w:rFonts w:ascii="Consolas" w:eastAsia="Times New Roman" w:hAnsi="Consolas" w:cs="Consolas"/>
              <w:noProof w:val="0"/>
              <w:color w:val="A31515"/>
              <w:sz w:val="16"/>
              <w:szCs w:val="16"/>
              <w:lang w:eastAsia="sv-SE"/>
            </w:rPr>
          </w:rPrChange>
        </w:rPr>
        <w:t>:Scope</w:t>
      </w:r>
      <w:proofErr w:type="gramEnd"/>
      <w:r w:rsidRPr="00E93640">
        <w:rPr>
          <w:rFonts w:ascii="Consolas" w:eastAsia="Times New Roman" w:hAnsi="Consolas" w:cs="Consolas"/>
          <w:noProof w:val="0"/>
          <w:color w:val="0000FF"/>
          <w:sz w:val="16"/>
          <w:szCs w:val="16"/>
          <w:lang w:val="en-US" w:eastAsia="sv-SE"/>
          <w:rPrChange w:id="2417"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2418"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2419"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420" w:author="Stefan Eriksson" w:date="2012-06-26T14:21:00Z">
            <w:rPr>
              <w:rFonts w:ascii="Consolas" w:eastAsia="Times New Roman" w:hAnsi="Consolas" w:cs="Consolas"/>
              <w:noProof w:val="0"/>
              <w:color w:val="A31515"/>
              <w:sz w:val="16"/>
              <w:szCs w:val="16"/>
              <w:lang w:eastAsia="sv-SE"/>
            </w:rPr>
          </w:rPrChange>
        </w:rPr>
        <w:t>ns2:Scope</w:t>
      </w:r>
      <w:r w:rsidRPr="00E93640">
        <w:rPr>
          <w:rFonts w:ascii="Consolas" w:eastAsia="Times New Roman" w:hAnsi="Consolas" w:cs="Consolas"/>
          <w:noProof w:val="0"/>
          <w:color w:val="0000FF"/>
          <w:sz w:val="16"/>
          <w:szCs w:val="16"/>
          <w:lang w:val="en-US" w:eastAsia="sv-SE"/>
          <w:rPrChange w:id="2421" w:author="Stefan Eriksson" w:date="2012-06-26T14:21:00Z">
            <w:rPr>
              <w:rFonts w:ascii="Consolas" w:eastAsia="Times New Roman" w:hAnsi="Consolas" w:cs="Consolas"/>
              <w:noProof w:val="0"/>
              <w:color w:val="0000FF"/>
              <w:sz w:val="16"/>
              <w:szCs w:val="16"/>
              <w:lang w:eastAsia="sv-SE"/>
            </w:rPr>
          </w:rPrChange>
        </w:rPr>
        <w:t>&gt;</w:t>
      </w:r>
    </w:p>
    <w:p w14:paraId="2C737CD4" w14:textId="77777777" w:rsidR="00E93640" w:rsidRPr="00E93640" w:rsidRDefault="00E93640" w:rsidP="00E93640">
      <w:pPr>
        <w:ind w:left="880"/>
        <w:rPr>
          <w:lang w:val="en-US"/>
          <w:rPrChange w:id="2422" w:author="Stefan Eriksson" w:date="2012-06-26T14:21:00Z">
            <w:rPr/>
          </w:rPrChange>
        </w:rPr>
      </w:pPr>
      <w:r w:rsidRPr="00E93640">
        <w:rPr>
          <w:rFonts w:ascii="Consolas" w:eastAsia="Times New Roman" w:hAnsi="Consolas" w:cs="Consolas"/>
          <w:noProof w:val="0"/>
          <w:color w:val="0000FF"/>
          <w:sz w:val="16"/>
          <w:szCs w:val="16"/>
          <w:lang w:val="en-US" w:eastAsia="sv-SE"/>
          <w:rPrChange w:id="2423"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424" w:author="Stefan Eriksson" w:date="2012-06-26T14:21:00Z">
            <w:rPr>
              <w:rFonts w:ascii="Consolas" w:eastAsia="Times New Roman" w:hAnsi="Consolas" w:cs="Consolas"/>
              <w:noProof w:val="0"/>
              <w:color w:val="A31515"/>
              <w:sz w:val="16"/>
              <w:szCs w:val="16"/>
              <w:lang w:eastAsia="sv-SE"/>
            </w:rPr>
          </w:rPrChange>
        </w:rPr>
        <w:t>ns2</w:t>
      </w:r>
      <w:proofErr w:type="gramStart"/>
      <w:r w:rsidRPr="00E93640">
        <w:rPr>
          <w:rFonts w:ascii="Consolas" w:eastAsia="Times New Roman" w:hAnsi="Consolas" w:cs="Consolas"/>
          <w:noProof w:val="0"/>
          <w:color w:val="A31515"/>
          <w:sz w:val="16"/>
          <w:szCs w:val="16"/>
          <w:lang w:val="en-US" w:eastAsia="sv-SE"/>
          <w:rPrChange w:id="2425" w:author="Stefan Eriksson" w:date="2012-06-26T14:21:00Z">
            <w:rPr>
              <w:rFonts w:ascii="Consolas" w:eastAsia="Times New Roman" w:hAnsi="Consolas" w:cs="Consolas"/>
              <w:noProof w:val="0"/>
              <w:color w:val="A31515"/>
              <w:sz w:val="16"/>
              <w:szCs w:val="16"/>
              <w:lang w:eastAsia="sv-SE"/>
            </w:rPr>
          </w:rPrChange>
        </w:rPr>
        <w:t>:PatientId</w:t>
      </w:r>
      <w:proofErr w:type="gramEnd"/>
      <w:r w:rsidRPr="00E93640">
        <w:rPr>
          <w:rFonts w:ascii="Consolas" w:eastAsia="Times New Roman" w:hAnsi="Consolas" w:cs="Consolas"/>
          <w:noProof w:val="0"/>
          <w:color w:val="0000FF"/>
          <w:sz w:val="16"/>
          <w:szCs w:val="16"/>
          <w:lang w:val="en-US" w:eastAsia="sv-SE"/>
          <w:rPrChange w:id="2426"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2427"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2428"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429" w:author="Stefan Eriksson" w:date="2012-06-26T14:21:00Z">
            <w:rPr>
              <w:rFonts w:ascii="Consolas" w:eastAsia="Times New Roman" w:hAnsi="Consolas" w:cs="Consolas"/>
              <w:noProof w:val="0"/>
              <w:color w:val="A31515"/>
              <w:sz w:val="16"/>
              <w:szCs w:val="16"/>
              <w:lang w:eastAsia="sv-SE"/>
            </w:rPr>
          </w:rPrChange>
        </w:rPr>
        <w:t>ns2:PatientId</w:t>
      </w:r>
      <w:r w:rsidRPr="00E93640">
        <w:rPr>
          <w:rFonts w:ascii="Consolas" w:eastAsia="Times New Roman" w:hAnsi="Consolas" w:cs="Consolas"/>
          <w:noProof w:val="0"/>
          <w:color w:val="0000FF"/>
          <w:sz w:val="16"/>
          <w:szCs w:val="16"/>
          <w:lang w:val="en-US" w:eastAsia="sv-SE"/>
          <w:rPrChange w:id="2430" w:author="Stefan Eriksson" w:date="2012-06-26T14:21:00Z">
            <w:rPr>
              <w:rFonts w:ascii="Consolas" w:eastAsia="Times New Roman" w:hAnsi="Consolas" w:cs="Consolas"/>
              <w:noProof w:val="0"/>
              <w:color w:val="0000FF"/>
              <w:sz w:val="16"/>
              <w:szCs w:val="16"/>
              <w:lang w:eastAsia="sv-SE"/>
            </w:rPr>
          </w:rPrChange>
        </w:rPr>
        <w:t>&gt;</w:t>
      </w:r>
    </w:p>
    <w:p w14:paraId="6588A169" w14:textId="77777777" w:rsidR="00E93640" w:rsidRPr="00E93640" w:rsidRDefault="00E93640" w:rsidP="00E93640">
      <w:pPr>
        <w:ind w:left="880"/>
        <w:rPr>
          <w:lang w:val="en-US"/>
          <w:rPrChange w:id="2431" w:author="Stefan Eriksson" w:date="2012-06-26T14:21:00Z">
            <w:rPr/>
          </w:rPrChange>
        </w:rPr>
      </w:pPr>
      <w:r w:rsidRPr="00E93640">
        <w:rPr>
          <w:rFonts w:ascii="Consolas" w:eastAsia="Times New Roman" w:hAnsi="Consolas" w:cs="Consolas"/>
          <w:noProof w:val="0"/>
          <w:color w:val="0000FF"/>
          <w:sz w:val="16"/>
          <w:szCs w:val="16"/>
          <w:lang w:val="en-US" w:eastAsia="sv-SE"/>
          <w:rPrChange w:id="2432"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433" w:author="Stefan Eriksson" w:date="2012-06-26T14:21:00Z">
            <w:rPr>
              <w:rFonts w:ascii="Consolas" w:eastAsia="Times New Roman" w:hAnsi="Consolas" w:cs="Consolas"/>
              <w:noProof w:val="0"/>
              <w:color w:val="A31515"/>
              <w:sz w:val="16"/>
              <w:szCs w:val="16"/>
              <w:lang w:eastAsia="sv-SE"/>
            </w:rPr>
          </w:rPrChange>
        </w:rPr>
        <w:t>ns2</w:t>
      </w:r>
      <w:proofErr w:type="gramStart"/>
      <w:r w:rsidRPr="00E93640">
        <w:rPr>
          <w:rFonts w:ascii="Consolas" w:eastAsia="Times New Roman" w:hAnsi="Consolas" w:cs="Consolas"/>
          <w:noProof w:val="0"/>
          <w:color w:val="A31515"/>
          <w:sz w:val="16"/>
          <w:szCs w:val="16"/>
          <w:lang w:val="en-US" w:eastAsia="sv-SE"/>
          <w:rPrChange w:id="2434" w:author="Stefan Eriksson" w:date="2012-06-26T14:21:00Z">
            <w:rPr>
              <w:rFonts w:ascii="Consolas" w:eastAsia="Times New Roman" w:hAnsi="Consolas" w:cs="Consolas"/>
              <w:noProof w:val="0"/>
              <w:color w:val="A31515"/>
              <w:sz w:val="16"/>
              <w:szCs w:val="16"/>
              <w:lang w:eastAsia="sv-SE"/>
            </w:rPr>
          </w:rPrChange>
        </w:rPr>
        <w:t>:CareProviderId</w:t>
      </w:r>
      <w:proofErr w:type="gramEnd"/>
      <w:r w:rsidRPr="00E93640">
        <w:rPr>
          <w:rFonts w:ascii="Consolas" w:eastAsia="Times New Roman" w:hAnsi="Consolas" w:cs="Consolas"/>
          <w:noProof w:val="0"/>
          <w:color w:val="0000FF"/>
          <w:sz w:val="16"/>
          <w:szCs w:val="16"/>
          <w:lang w:val="en-US" w:eastAsia="sv-SE"/>
          <w:rPrChange w:id="2435"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2436"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2437"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438" w:author="Stefan Eriksson" w:date="2012-06-26T14:21:00Z">
            <w:rPr>
              <w:rFonts w:ascii="Consolas" w:eastAsia="Times New Roman" w:hAnsi="Consolas" w:cs="Consolas"/>
              <w:noProof w:val="0"/>
              <w:color w:val="A31515"/>
              <w:sz w:val="16"/>
              <w:szCs w:val="16"/>
              <w:lang w:eastAsia="sv-SE"/>
            </w:rPr>
          </w:rPrChange>
        </w:rPr>
        <w:t>ns2:CareProviderId</w:t>
      </w:r>
      <w:r w:rsidRPr="00E93640">
        <w:rPr>
          <w:rFonts w:ascii="Consolas" w:eastAsia="Times New Roman" w:hAnsi="Consolas" w:cs="Consolas"/>
          <w:noProof w:val="0"/>
          <w:color w:val="0000FF"/>
          <w:sz w:val="16"/>
          <w:szCs w:val="16"/>
          <w:lang w:val="en-US" w:eastAsia="sv-SE"/>
          <w:rPrChange w:id="2439" w:author="Stefan Eriksson" w:date="2012-06-26T14:21:00Z">
            <w:rPr>
              <w:rFonts w:ascii="Consolas" w:eastAsia="Times New Roman" w:hAnsi="Consolas" w:cs="Consolas"/>
              <w:noProof w:val="0"/>
              <w:color w:val="0000FF"/>
              <w:sz w:val="16"/>
              <w:szCs w:val="16"/>
              <w:lang w:eastAsia="sv-SE"/>
            </w:rPr>
          </w:rPrChange>
        </w:rPr>
        <w:t>&gt;</w:t>
      </w:r>
    </w:p>
    <w:p w14:paraId="45A53587" w14:textId="77777777" w:rsidR="00E93640" w:rsidRPr="00E93640" w:rsidRDefault="00E93640" w:rsidP="00E93640">
      <w:pPr>
        <w:ind w:left="880"/>
        <w:rPr>
          <w:lang w:val="en-US"/>
          <w:rPrChange w:id="2440" w:author="Stefan Eriksson" w:date="2012-06-26T14:21:00Z">
            <w:rPr/>
          </w:rPrChange>
        </w:rPr>
      </w:pPr>
      <w:r w:rsidRPr="00E93640">
        <w:rPr>
          <w:rFonts w:ascii="Consolas" w:eastAsia="Times New Roman" w:hAnsi="Consolas" w:cs="Consolas"/>
          <w:noProof w:val="0"/>
          <w:color w:val="0000FF"/>
          <w:sz w:val="16"/>
          <w:szCs w:val="16"/>
          <w:lang w:val="en-US" w:eastAsia="sv-SE"/>
          <w:rPrChange w:id="2441"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442" w:author="Stefan Eriksson" w:date="2012-06-26T14:21:00Z">
            <w:rPr>
              <w:rFonts w:ascii="Consolas" w:eastAsia="Times New Roman" w:hAnsi="Consolas" w:cs="Consolas"/>
              <w:noProof w:val="0"/>
              <w:color w:val="A31515"/>
              <w:sz w:val="16"/>
              <w:szCs w:val="16"/>
              <w:lang w:eastAsia="sv-SE"/>
            </w:rPr>
          </w:rPrChange>
        </w:rPr>
        <w:t>ns2</w:t>
      </w:r>
      <w:proofErr w:type="gramStart"/>
      <w:r w:rsidRPr="00E93640">
        <w:rPr>
          <w:rFonts w:ascii="Consolas" w:eastAsia="Times New Roman" w:hAnsi="Consolas" w:cs="Consolas"/>
          <w:noProof w:val="0"/>
          <w:color w:val="A31515"/>
          <w:sz w:val="16"/>
          <w:szCs w:val="16"/>
          <w:lang w:val="en-US" w:eastAsia="sv-SE"/>
          <w:rPrChange w:id="2443" w:author="Stefan Eriksson" w:date="2012-06-26T14:21:00Z">
            <w:rPr>
              <w:rFonts w:ascii="Consolas" w:eastAsia="Times New Roman" w:hAnsi="Consolas" w:cs="Consolas"/>
              <w:noProof w:val="0"/>
              <w:color w:val="A31515"/>
              <w:sz w:val="16"/>
              <w:szCs w:val="16"/>
              <w:lang w:eastAsia="sv-SE"/>
            </w:rPr>
          </w:rPrChange>
        </w:rPr>
        <w:t>:CareUnitId</w:t>
      </w:r>
      <w:proofErr w:type="gramEnd"/>
      <w:r w:rsidRPr="00E93640">
        <w:rPr>
          <w:rFonts w:ascii="Consolas" w:eastAsia="Times New Roman" w:hAnsi="Consolas" w:cs="Consolas"/>
          <w:noProof w:val="0"/>
          <w:color w:val="0000FF"/>
          <w:sz w:val="16"/>
          <w:szCs w:val="16"/>
          <w:lang w:val="en-US" w:eastAsia="sv-SE"/>
          <w:rPrChange w:id="2444"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2445"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2446"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447" w:author="Stefan Eriksson" w:date="2012-06-26T14:21:00Z">
            <w:rPr>
              <w:rFonts w:ascii="Consolas" w:eastAsia="Times New Roman" w:hAnsi="Consolas" w:cs="Consolas"/>
              <w:noProof w:val="0"/>
              <w:color w:val="A31515"/>
              <w:sz w:val="16"/>
              <w:szCs w:val="16"/>
              <w:lang w:eastAsia="sv-SE"/>
            </w:rPr>
          </w:rPrChange>
        </w:rPr>
        <w:t>ns2:CareUnitId</w:t>
      </w:r>
      <w:r w:rsidRPr="00E93640">
        <w:rPr>
          <w:rFonts w:ascii="Consolas" w:eastAsia="Times New Roman" w:hAnsi="Consolas" w:cs="Consolas"/>
          <w:noProof w:val="0"/>
          <w:color w:val="0000FF"/>
          <w:sz w:val="16"/>
          <w:szCs w:val="16"/>
          <w:lang w:val="en-US" w:eastAsia="sv-SE"/>
          <w:rPrChange w:id="2448" w:author="Stefan Eriksson" w:date="2012-06-26T14:21:00Z">
            <w:rPr>
              <w:rFonts w:ascii="Consolas" w:eastAsia="Times New Roman" w:hAnsi="Consolas" w:cs="Consolas"/>
              <w:noProof w:val="0"/>
              <w:color w:val="0000FF"/>
              <w:sz w:val="16"/>
              <w:szCs w:val="16"/>
              <w:lang w:eastAsia="sv-SE"/>
            </w:rPr>
          </w:rPrChange>
        </w:rPr>
        <w:t>&gt;</w:t>
      </w:r>
    </w:p>
    <w:p w14:paraId="6E034399" w14:textId="77777777" w:rsidR="00E93640" w:rsidRPr="00E93640" w:rsidRDefault="00E93640" w:rsidP="00E93640">
      <w:pPr>
        <w:ind w:left="880"/>
        <w:rPr>
          <w:lang w:val="en-US"/>
          <w:rPrChange w:id="2449" w:author="Stefan Eriksson" w:date="2012-06-26T14:21:00Z">
            <w:rPr/>
          </w:rPrChange>
        </w:rPr>
      </w:pPr>
      <w:proofErr w:type="gramStart"/>
      <w:r w:rsidRPr="00E93640">
        <w:rPr>
          <w:rFonts w:ascii="Consolas" w:eastAsia="Times New Roman" w:hAnsi="Consolas" w:cs="Consolas"/>
          <w:noProof w:val="0"/>
          <w:color w:val="0000FF"/>
          <w:sz w:val="16"/>
          <w:szCs w:val="16"/>
          <w:lang w:val="en-US" w:eastAsia="sv-SE"/>
          <w:rPrChange w:id="2450" w:author="Stefan Eriksson" w:date="2012-06-26T14:21:00Z">
            <w:rPr>
              <w:rFonts w:ascii="Consolas" w:eastAsia="Times New Roman" w:hAnsi="Consolas" w:cs="Consolas"/>
              <w:noProof w:val="0"/>
              <w:color w:val="0000FF"/>
              <w:sz w:val="16"/>
              <w:szCs w:val="16"/>
              <w:lang w:eastAsia="sv-SE"/>
            </w:rPr>
          </w:rPrChange>
        </w:rPr>
        <w:t>&lt;!--</w:t>
      </w:r>
      <w:proofErr w:type="gramEnd"/>
      <w:r w:rsidRPr="00E93640">
        <w:rPr>
          <w:rFonts w:ascii="Consolas" w:eastAsia="Times New Roman" w:hAnsi="Consolas" w:cs="Consolas"/>
          <w:noProof w:val="0"/>
          <w:color w:val="0000FF"/>
          <w:sz w:val="16"/>
          <w:szCs w:val="16"/>
          <w:lang w:val="en-US" w:eastAsia="sv-SE"/>
          <w:rPrChange w:id="2451" w:author="Stefan Eriksson" w:date="2012-06-26T14:21:00Z">
            <w:rPr>
              <w:rFonts w:ascii="Consolas" w:eastAsia="Times New Roman" w:hAnsi="Consolas" w:cs="Consolas"/>
              <w:noProof w:val="0"/>
              <w:color w:val="0000FF"/>
              <w:sz w:val="16"/>
              <w:szCs w:val="16"/>
              <w:lang w:eastAsia="sv-SE"/>
            </w:rPr>
          </w:rPrChange>
        </w:rPr>
        <w:t xml:space="preserve"> </w:t>
      </w:r>
      <w:r w:rsidRPr="00E93640">
        <w:rPr>
          <w:rFonts w:ascii="Consolas" w:eastAsia="Times New Roman" w:hAnsi="Consolas" w:cs="Consolas"/>
          <w:noProof w:val="0"/>
          <w:color w:val="008000"/>
          <w:sz w:val="16"/>
          <w:szCs w:val="16"/>
          <w:lang w:val="en-US" w:eastAsia="sv-SE"/>
          <w:rPrChange w:id="2452" w:author="Stefan Eriksson" w:date="2012-06-26T14:21:00Z">
            <w:rPr>
              <w:rFonts w:ascii="Consolas" w:eastAsia="Times New Roman" w:hAnsi="Consolas" w:cs="Consolas"/>
              <w:noProof w:val="0"/>
              <w:color w:val="008000"/>
              <w:sz w:val="16"/>
              <w:szCs w:val="16"/>
              <w:lang w:eastAsia="sv-SE"/>
            </w:rPr>
          </w:rPrChange>
        </w:rPr>
        <w:t>Optional</w:t>
      </w:r>
      <w:r w:rsidRPr="00E93640">
        <w:rPr>
          <w:rFonts w:ascii="Consolas" w:eastAsia="Times New Roman" w:hAnsi="Consolas" w:cs="Consolas"/>
          <w:noProof w:val="0"/>
          <w:color w:val="0000FF"/>
          <w:sz w:val="16"/>
          <w:szCs w:val="16"/>
          <w:lang w:val="en-US" w:eastAsia="sv-SE"/>
          <w:rPrChange w:id="2453" w:author="Stefan Eriksson" w:date="2012-06-26T14:21:00Z">
            <w:rPr>
              <w:rFonts w:ascii="Consolas" w:eastAsia="Times New Roman" w:hAnsi="Consolas" w:cs="Consolas"/>
              <w:noProof w:val="0"/>
              <w:color w:val="0000FF"/>
              <w:sz w:val="16"/>
              <w:szCs w:val="16"/>
              <w:lang w:eastAsia="sv-SE"/>
            </w:rPr>
          </w:rPrChange>
        </w:rPr>
        <w:t xml:space="preserve"> --&gt;</w:t>
      </w:r>
    </w:p>
    <w:p w14:paraId="0E453055" w14:textId="77777777" w:rsidR="00E93640" w:rsidRPr="00E93640" w:rsidRDefault="00E93640" w:rsidP="00E93640">
      <w:pPr>
        <w:ind w:left="880"/>
        <w:rPr>
          <w:lang w:val="en-US"/>
          <w:rPrChange w:id="2454" w:author="Stefan Eriksson" w:date="2012-06-26T14:21:00Z">
            <w:rPr/>
          </w:rPrChange>
        </w:rPr>
      </w:pPr>
      <w:r w:rsidRPr="00E93640">
        <w:rPr>
          <w:rFonts w:ascii="Consolas" w:eastAsia="Times New Roman" w:hAnsi="Consolas" w:cs="Consolas"/>
          <w:noProof w:val="0"/>
          <w:color w:val="0000FF"/>
          <w:sz w:val="16"/>
          <w:szCs w:val="16"/>
          <w:lang w:val="en-US" w:eastAsia="sv-SE"/>
          <w:rPrChange w:id="2455"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456" w:author="Stefan Eriksson" w:date="2012-06-26T14:21:00Z">
            <w:rPr>
              <w:rFonts w:ascii="Consolas" w:eastAsia="Times New Roman" w:hAnsi="Consolas" w:cs="Consolas"/>
              <w:noProof w:val="0"/>
              <w:color w:val="A31515"/>
              <w:sz w:val="16"/>
              <w:szCs w:val="16"/>
              <w:lang w:eastAsia="sv-SE"/>
            </w:rPr>
          </w:rPrChange>
        </w:rPr>
        <w:t>ns2</w:t>
      </w:r>
      <w:proofErr w:type="gramStart"/>
      <w:r w:rsidRPr="00E93640">
        <w:rPr>
          <w:rFonts w:ascii="Consolas" w:eastAsia="Times New Roman" w:hAnsi="Consolas" w:cs="Consolas"/>
          <w:noProof w:val="0"/>
          <w:color w:val="A31515"/>
          <w:sz w:val="16"/>
          <w:szCs w:val="16"/>
          <w:lang w:val="en-US" w:eastAsia="sv-SE"/>
          <w:rPrChange w:id="2457" w:author="Stefan Eriksson" w:date="2012-06-26T14:21:00Z">
            <w:rPr>
              <w:rFonts w:ascii="Consolas" w:eastAsia="Times New Roman" w:hAnsi="Consolas" w:cs="Consolas"/>
              <w:noProof w:val="0"/>
              <w:color w:val="A31515"/>
              <w:sz w:val="16"/>
              <w:szCs w:val="16"/>
              <w:lang w:eastAsia="sv-SE"/>
            </w:rPr>
          </w:rPrChange>
        </w:rPr>
        <w:t>:EmployeeId</w:t>
      </w:r>
      <w:proofErr w:type="gramEnd"/>
      <w:r w:rsidRPr="00E93640">
        <w:rPr>
          <w:rFonts w:ascii="Consolas" w:eastAsia="Times New Roman" w:hAnsi="Consolas" w:cs="Consolas"/>
          <w:noProof w:val="0"/>
          <w:color w:val="0000FF"/>
          <w:sz w:val="16"/>
          <w:szCs w:val="16"/>
          <w:lang w:val="en-US" w:eastAsia="sv-SE"/>
          <w:rPrChange w:id="2458"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2459"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2460"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461" w:author="Stefan Eriksson" w:date="2012-06-26T14:21:00Z">
            <w:rPr>
              <w:rFonts w:ascii="Consolas" w:eastAsia="Times New Roman" w:hAnsi="Consolas" w:cs="Consolas"/>
              <w:noProof w:val="0"/>
              <w:color w:val="A31515"/>
              <w:sz w:val="16"/>
              <w:szCs w:val="16"/>
              <w:lang w:eastAsia="sv-SE"/>
            </w:rPr>
          </w:rPrChange>
        </w:rPr>
        <w:t>ns2:EmployeeId</w:t>
      </w:r>
      <w:r w:rsidRPr="00E93640">
        <w:rPr>
          <w:rFonts w:ascii="Consolas" w:eastAsia="Times New Roman" w:hAnsi="Consolas" w:cs="Consolas"/>
          <w:noProof w:val="0"/>
          <w:color w:val="0000FF"/>
          <w:sz w:val="16"/>
          <w:szCs w:val="16"/>
          <w:lang w:val="en-US" w:eastAsia="sv-SE"/>
          <w:rPrChange w:id="2462" w:author="Stefan Eriksson" w:date="2012-06-26T14:21:00Z">
            <w:rPr>
              <w:rFonts w:ascii="Consolas" w:eastAsia="Times New Roman" w:hAnsi="Consolas" w:cs="Consolas"/>
              <w:noProof w:val="0"/>
              <w:color w:val="0000FF"/>
              <w:sz w:val="16"/>
              <w:szCs w:val="16"/>
              <w:lang w:eastAsia="sv-SE"/>
            </w:rPr>
          </w:rPrChange>
        </w:rPr>
        <w:t>&gt;</w:t>
      </w:r>
    </w:p>
    <w:p w14:paraId="0F5BE800" w14:textId="77777777" w:rsidR="00E93640" w:rsidRPr="00E93640" w:rsidRDefault="00E93640" w:rsidP="00E93640">
      <w:pPr>
        <w:ind w:left="880"/>
        <w:rPr>
          <w:lang w:val="en-US"/>
          <w:rPrChange w:id="2463" w:author="Stefan Eriksson" w:date="2012-06-26T14:21:00Z">
            <w:rPr/>
          </w:rPrChange>
        </w:rPr>
      </w:pPr>
      <w:r w:rsidRPr="00E93640">
        <w:rPr>
          <w:rFonts w:ascii="Consolas" w:eastAsia="Times New Roman" w:hAnsi="Consolas" w:cs="Consolas"/>
          <w:noProof w:val="0"/>
          <w:color w:val="0000FF"/>
          <w:sz w:val="16"/>
          <w:szCs w:val="16"/>
          <w:lang w:val="en-US" w:eastAsia="sv-SE"/>
          <w:rPrChange w:id="2464"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465" w:author="Stefan Eriksson" w:date="2012-06-26T14:21:00Z">
            <w:rPr>
              <w:rFonts w:ascii="Consolas" w:eastAsia="Times New Roman" w:hAnsi="Consolas" w:cs="Consolas"/>
              <w:noProof w:val="0"/>
              <w:color w:val="A31515"/>
              <w:sz w:val="16"/>
              <w:szCs w:val="16"/>
              <w:lang w:eastAsia="sv-SE"/>
            </w:rPr>
          </w:rPrChange>
        </w:rPr>
        <w:t>ns2</w:t>
      </w:r>
      <w:proofErr w:type="gramStart"/>
      <w:r w:rsidRPr="00E93640">
        <w:rPr>
          <w:rFonts w:ascii="Consolas" w:eastAsia="Times New Roman" w:hAnsi="Consolas" w:cs="Consolas"/>
          <w:noProof w:val="0"/>
          <w:color w:val="A31515"/>
          <w:sz w:val="16"/>
          <w:szCs w:val="16"/>
          <w:lang w:val="en-US" w:eastAsia="sv-SE"/>
          <w:rPrChange w:id="2466" w:author="Stefan Eriksson" w:date="2012-06-26T14:21:00Z">
            <w:rPr>
              <w:rFonts w:ascii="Consolas" w:eastAsia="Times New Roman" w:hAnsi="Consolas" w:cs="Consolas"/>
              <w:noProof w:val="0"/>
              <w:color w:val="A31515"/>
              <w:sz w:val="16"/>
              <w:szCs w:val="16"/>
              <w:lang w:eastAsia="sv-SE"/>
            </w:rPr>
          </w:rPrChange>
        </w:rPr>
        <w:t>:StartDate</w:t>
      </w:r>
      <w:proofErr w:type="gramEnd"/>
      <w:r w:rsidRPr="00E93640">
        <w:rPr>
          <w:rFonts w:ascii="Consolas" w:eastAsia="Times New Roman" w:hAnsi="Consolas" w:cs="Consolas"/>
          <w:noProof w:val="0"/>
          <w:color w:val="0000FF"/>
          <w:sz w:val="16"/>
          <w:szCs w:val="16"/>
          <w:lang w:val="en-US" w:eastAsia="sv-SE"/>
          <w:rPrChange w:id="2467"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2468"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2469"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470" w:author="Stefan Eriksson" w:date="2012-06-26T14:21:00Z">
            <w:rPr>
              <w:rFonts w:ascii="Consolas" w:eastAsia="Times New Roman" w:hAnsi="Consolas" w:cs="Consolas"/>
              <w:noProof w:val="0"/>
              <w:color w:val="A31515"/>
              <w:sz w:val="16"/>
              <w:szCs w:val="16"/>
              <w:lang w:eastAsia="sv-SE"/>
            </w:rPr>
          </w:rPrChange>
        </w:rPr>
        <w:t>ns2:StartDate</w:t>
      </w:r>
      <w:r w:rsidRPr="00E93640">
        <w:rPr>
          <w:rFonts w:ascii="Consolas" w:eastAsia="Times New Roman" w:hAnsi="Consolas" w:cs="Consolas"/>
          <w:noProof w:val="0"/>
          <w:color w:val="0000FF"/>
          <w:sz w:val="16"/>
          <w:szCs w:val="16"/>
          <w:lang w:val="en-US" w:eastAsia="sv-SE"/>
          <w:rPrChange w:id="2471" w:author="Stefan Eriksson" w:date="2012-06-26T14:21:00Z">
            <w:rPr>
              <w:rFonts w:ascii="Consolas" w:eastAsia="Times New Roman" w:hAnsi="Consolas" w:cs="Consolas"/>
              <w:noProof w:val="0"/>
              <w:color w:val="0000FF"/>
              <w:sz w:val="16"/>
              <w:szCs w:val="16"/>
              <w:lang w:eastAsia="sv-SE"/>
            </w:rPr>
          </w:rPrChange>
        </w:rPr>
        <w:t>&gt;</w:t>
      </w:r>
    </w:p>
    <w:p w14:paraId="53E0078A" w14:textId="77777777" w:rsidR="00E93640" w:rsidRPr="00E93640" w:rsidRDefault="00E93640" w:rsidP="00E93640">
      <w:pPr>
        <w:ind w:left="880"/>
        <w:rPr>
          <w:lang w:val="en-US"/>
          <w:rPrChange w:id="2472" w:author="Stefan Eriksson" w:date="2012-06-26T14:21:00Z">
            <w:rPr/>
          </w:rPrChange>
        </w:rPr>
      </w:pPr>
      <w:proofErr w:type="gramStart"/>
      <w:r w:rsidRPr="00E93640">
        <w:rPr>
          <w:rFonts w:ascii="Consolas" w:eastAsia="Times New Roman" w:hAnsi="Consolas" w:cs="Consolas"/>
          <w:noProof w:val="0"/>
          <w:color w:val="0000FF"/>
          <w:sz w:val="16"/>
          <w:szCs w:val="16"/>
          <w:lang w:val="en-US" w:eastAsia="sv-SE"/>
          <w:rPrChange w:id="2473" w:author="Stefan Eriksson" w:date="2012-06-26T14:21:00Z">
            <w:rPr>
              <w:rFonts w:ascii="Consolas" w:eastAsia="Times New Roman" w:hAnsi="Consolas" w:cs="Consolas"/>
              <w:noProof w:val="0"/>
              <w:color w:val="0000FF"/>
              <w:sz w:val="16"/>
              <w:szCs w:val="16"/>
              <w:lang w:eastAsia="sv-SE"/>
            </w:rPr>
          </w:rPrChange>
        </w:rPr>
        <w:t>&lt;!--</w:t>
      </w:r>
      <w:proofErr w:type="gramEnd"/>
      <w:r w:rsidRPr="00E93640">
        <w:rPr>
          <w:rFonts w:ascii="Consolas" w:eastAsia="Times New Roman" w:hAnsi="Consolas" w:cs="Consolas"/>
          <w:noProof w:val="0"/>
          <w:color w:val="0000FF"/>
          <w:sz w:val="16"/>
          <w:szCs w:val="16"/>
          <w:lang w:val="en-US" w:eastAsia="sv-SE"/>
          <w:rPrChange w:id="2474" w:author="Stefan Eriksson" w:date="2012-06-26T14:21:00Z">
            <w:rPr>
              <w:rFonts w:ascii="Consolas" w:eastAsia="Times New Roman" w:hAnsi="Consolas" w:cs="Consolas"/>
              <w:noProof w:val="0"/>
              <w:color w:val="0000FF"/>
              <w:sz w:val="16"/>
              <w:szCs w:val="16"/>
              <w:lang w:eastAsia="sv-SE"/>
            </w:rPr>
          </w:rPrChange>
        </w:rPr>
        <w:t xml:space="preserve"> </w:t>
      </w:r>
      <w:r w:rsidRPr="00E93640">
        <w:rPr>
          <w:rFonts w:ascii="Consolas" w:eastAsia="Times New Roman" w:hAnsi="Consolas" w:cs="Consolas"/>
          <w:noProof w:val="0"/>
          <w:color w:val="008000"/>
          <w:sz w:val="16"/>
          <w:szCs w:val="16"/>
          <w:lang w:val="en-US" w:eastAsia="sv-SE"/>
          <w:rPrChange w:id="2475" w:author="Stefan Eriksson" w:date="2012-06-26T14:21:00Z">
            <w:rPr>
              <w:rFonts w:ascii="Consolas" w:eastAsia="Times New Roman" w:hAnsi="Consolas" w:cs="Consolas"/>
              <w:noProof w:val="0"/>
              <w:color w:val="008000"/>
              <w:sz w:val="16"/>
              <w:szCs w:val="16"/>
              <w:lang w:eastAsia="sv-SE"/>
            </w:rPr>
          </w:rPrChange>
        </w:rPr>
        <w:t>Optional</w:t>
      </w:r>
      <w:r w:rsidRPr="00E93640">
        <w:rPr>
          <w:rFonts w:ascii="Consolas" w:eastAsia="Times New Roman" w:hAnsi="Consolas" w:cs="Consolas"/>
          <w:noProof w:val="0"/>
          <w:color w:val="0000FF"/>
          <w:sz w:val="16"/>
          <w:szCs w:val="16"/>
          <w:lang w:val="en-US" w:eastAsia="sv-SE"/>
          <w:rPrChange w:id="2476" w:author="Stefan Eriksson" w:date="2012-06-26T14:21:00Z">
            <w:rPr>
              <w:rFonts w:ascii="Consolas" w:eastAsia="Times New Roman" w:hAnsi="Consolas" w:cs="Consolas"/>
              <w:noProof w:val="0"/>
              <w:color w:val="0000FF"/>
              <w:sz w:val="16"/>
              <w:szCs w:val="16"/>
              <w:lang w:eastAsia="sv-SE"/>
            </w:rPr>
          </w:rPrChange>
        </w:rPr>
        <w:t xml:space="preserve"> --&gt;</w:t>
      </w:r>
    </w:p>
    <w:p w14:paraId="548E142B" w14:textId="77777777" w:rsidR="00E93640" w:rsidRPr="00E93640" w:rsidRDefault="00E93640" w:rsidP="00E93640">
      <w:pPr>
        <w:ind w:left="880"/>
        <w:rPr>
          <w:lang w:val="en-US"/>
          <w:rPrChange w:id="2477" w:author="Stefan Eriksson" w:date="2012-06-26T14:21:00Z">
            <w:rPr/>
          </w:rPrChange>
        </w:rPr>
      </w:pPr>
      <w:r w:rsidRPr="00E93640">
        <w:rPr>
          <w:rFonts w:ascii="Consolas" w:eastAsia="Times New Roman" w:hAnsi="Consolas" w:cs="Consolas"/>
          <w:noProof w:val="0"/>
          <w:color w:val="0000FF"/>
          <w:sz w:val="16"/>
          <w:szCs w:val="16"/>
          <w:lang w:val="en-US" w:eastAsia="sv-SE"/>
          <w:rPrChange w:id="2478"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479" w:author="Stefan Eriksson" w:date="2012-06-26T14:21:00Z">
            <w:rPr>
              <w:rFonts w:ascii="Consolas" w:eastAsia="Times New Roman" w:hAnsi="Consolas" w:cs="Consolas"/>
              <w:noProof w:val="0"/>
              <w:color w:val="A31515"/>
              <w:sz w:val="16"/>
              <w:szCs w:val="16"/>
              <w:lang w:eastAsia="sv-SE"/>
            </w:rPr>
          </w:rPrChange>
        </w:rPr>
        <w:t>ns2</w:t>
      </w:r>
      <w:proofErr w:type="gramStart"/>
      <w:r w:rsidRPr="00E93640">
        <w:rPr>
          <w:rFonts w:ascii="Consolas" w:eastAsia="Times New Roman" w:hAnsi="Consolas" w:cs="Consolas"/>
          <w:noProof w:val="0"/>
          <w:color w:val="A31515"/>
          <w:sz w:val="16"/>
          <w:szCs w:val="16"/>
          <w:lang w:val="en-US" w:eastAsia="sv-SE"/>
          <w:rPrChange w:id="2480" w:author="Stefan Eriksson" w:date="2012-06-26T14:21:00Z">
            <w:rPr>
              <w:rFonts w:ascii="Consolas" w:eastAsia="Times New Roman" w:hAnsi="Consolas" w:cs="Consolas"/>
              <w:noProof w:val="0"/>
              <w:color w:val="A31515"/>
              <w:sz w:val="16"/>
              <w:szCs w:val="16"/>
              <w:lang w:eastAsia="sv-SE"/>
            </w:rPr>
          </w:rPrChange>
        </w:rPr>
        <w:t>:EndDate</w:t>
      </w:r>
      <w:proofErr w:type="gramEnd"/>
      <w:r w:rsidRPr="00E93640">
        <w:rPr>
          <w:rFonts w:ascii="Consolas" w:eastAsia="Times New Roman" w:hAnsi="Consolas" w:cs="Consolas"/>
          <w:noProof w:val="0"/>
          <w:color w:val="0000FF"/>
          <w:sz w:val="16"/>
          <w:szCs w:val="16"/>
          <w:lang w:val="en-US" w:eastAsia="sv-SE"/>
          <w:rPrChange w:id="2481"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2482"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2483"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484" w:author="Stefan Eriksson" w:date="2012-06-26T14:21:00Z">
            <w:rPr>
              <w:rFonts w:ascii="Consolas" w:eastAsia="Times New Roman" w:hAnsi="Consolas" w:cs="Consolas"/>
              <w:noProof w:val="0"/>
              <w:color w:val="A31515"/>
              <w:sz w:val="16"/>
              <w:szCs w:val="16"/>
              <w:lang w:eastAsia="sv-SE"/>
            </w:rPr>
          </w:rPrChange>
        </w:rPr>
        <w:t>ns2:EndDate</w:t>
      </w:r>
      <w:r w:rsidRPr="00E93640">
        <w:rPr>
          <w:rFonts w:ascii="Consolas" w:eastAsia="Times New Roman" w:hAnsi="Consolas" w:cs="Consolas"/>
          <w:noProof w:val="0"/>
          <w:color w:val="0000FF"/>
          <w:sz w:val="16"/>
          <w:szCs w:val="16"/>
          <w:lang w:val="en-US" w:eastAsia="sv-SE"/>
          <w:rPrChange w:id="2485" w:author="Stefan Eriksson" w:date="2012-06-26T14:21:00Z">
            <w:rPr>
              <w:rFonts w:ascii="Consolas" w:eastAsia="Times New Roman" w:hAnsi="Consolas" w:cs="Consolas"/>
              <w:noProof w:val="0"/>
              <w:color w:val="0000FF"/>
              <w:sz w:val="16"/>
              <w:szCs w:val="16"/>
              <w:lang w:eastAsia="sv-SE"/>
            </w:rPr>
          </w:rPrChange>
        </w:rPr>
        <w:t>&gt;</w:t>
      </w:r>
    </w:p>
    <w:p w14:paraId="69A8AA0F" w14:textId="77777777" w:rsidR="00E93640" w:rsidRPr="00E93640" w:rsidRDefault="00E93640" w:rsidP="00E93640">
      <w:pPr>
        <w:ind w:left="880"/>
        <w:rPr>
          <w:lang w:val="en-US"/>
          <w:rPrChange w:id="2486" w:author="Stefan Eriksson" w:date="2012-06-26T14:21:00Z">
            <w:rPr/>
          </w:rPrChange>
        </w:rPr>
      </w:pPr>
      <w:proofErr w:type="gramStart"/>
      <w:r w:rsidRPr="00E93640">
        <w:rPr>
          <w:rFonts w:ascii="Consolas" w:eastAsia="Times New Roman" w:hAnsi="Consolas" w:cs="Consolas"/>
          <w:noProof w:val="0"/>
          <w:color w:val="0000FF"/>
          <w:sz w:val="16"/>
          <w:szCs w:val="16"/>
          <w:lang w:val="en-US" w:eastAsia="sv-SE"/>
          <w:rPrChange w:id="2487" w:author="Stefan Eriksson" w:date="2012-06-26T14:21:00Z">
            <w:rPr>
              <w:rFonts w:ascii="Consolas" w:eastAsia="Times New Roman" w:hAnsi="Consolas" w:cs="Consolas"/>
              <w:noProof w:val="0"/>
              <w:color w:val="0000FF"/>
              <w:sz w:val="16"/>
              <w:szCs w:val="16"/>
              <w:lang w:eastAsia="sv-SE"/>
            </w:rPr>
          </w:rPrChange>
        </w:rPr>
        <w:t>&lt;!--</w:t>
      </w:r>
      <w:proofErr w:type="gramEnd"/>
      <w:r w:rsidRPr="00E93640">
        <w:rPr>
          <w:rFonts w:ascii="Consolas" w:eastAsia="Times New Roman" w:hAnsi="Consolas" w:cs="Consolas"/>
          <w:noProof w:val="0"/>
          <w:color w:val="0000FF"/>
          <w:sz w:val="16"/>
          <w:szCs w:val="16"/>
          <w:lang w:val="en-US" w:eastAsia="sv-SE"/>
          <w:rPrChange w:id="2488" w:author="Stefan Eriksson" w:date="2012-06-26T14:21:00Z">
            <w:rPr>
              <w:rFonts w:ascii="Consolas" w:eastAsia="Times New Roman" w:hAnsi="Consolas" w:cs="Consolas"/>
              <w:noProof w:val="0"/>
              <w:color w:val="0000FF"/>
              <w:sz w:val="16"/>
              <w:szCs w:val="16"/>
              <w:lang w:eastAsia="sv-SE"/>
            </w:rPr>
          </w:rPrChange>
        </w:rPr>
        <w:t xml:space="preserve"> </w:t>
      </w:r>
      <w:r w:rsidRPr="00E93640">
        <w:rPr>
          <w:rFonts w:ascii="Consolas" w:eastAsia="Times New Roman" w:hAnsi="Consolas" w:cs="Consolas"/>
          <w:noProof w:val="0"/>
          <w:color w:val="008000"/>
          <w:sz w:val="16"/>
          <w:szCs w:val="16"/>
          <w:lang w:val="en-US" w:eastAsia="sv-SE"/>
          <w:rPrChange w:id="2489" w:author="Stefan Eriksson" w:date="2012-06-26T14:21:00Z">
            <w:rPr>
              <w:rFonts w:ascii="Consolas" w:eastAsia="Times New Roman" w:hAnsi="Consolas" w:cs="Consolas"/>
              <w:noProof w:val="0"/>
              <w:color w:val="008000"/>
              <w:sz w:val="16"/>
              <w:szCs w:val="16"/>
              <w:lang w:eastAsia="sv-SE"/>
            </w:rPr>
          </w:rPrChange>
        </w:rPr>
        <w:t>Optional</w:t>
      </w:r>
      <w:r w:rsidRPr="00E93640">
        <w:rPr>
          <w:rFonts w:ascii="Consolas" w:eastAsia="Times New Roman" w:hAnsi="Consolas" w:cs="Consolas"/>
          <w:noProof w:val="0"/>
          <w:color w:val="0000FF"/>
          <w:sz w:val="16"/>
          <w:szCs w:val="16"/>
          <w:lang w:val="en-US" w:eastAsia="sv-SE"/>
          <w:rPrChange w:id="2490" w:author="Stefan Eriksson" w:date="2012-06-26T14:21:00Z">
            <w:rPr>
              <w:rFonts w:ascii="Consolas" w:eastAsia="Times New Roman" w:hAnsi="Consolas" w:cs="Consolas"/>
              <w:noProof w:val="0"/>
              <w:color w:val="0000FF"/>
              <w:sz w:val="16"/>
              <w:szCs w:val="16"/>
              <w:lang w:eastAsia="sv-SE"/>
            </w:rPr>
          </w:rPrChange>
        </w:rPr>
        <w:t xml:space="preserve"> --&gt;</w:t>
      </w:r>
    </w:p>
    <w:p w14:paraId="0690E5A2" w14:textId="77777777" w:rsidR="00E93640" w:rsidRPr="00E93640" w:rsidRDefault="00E93640" w:rsidP="00E93640">
      <w:pPr>
        <w:ind w:left="880"/>
        <w:rPr>
          <w:lang w:val="en-US"/>
          <w:rPrChange w:id="2491" w:author="Stefan Eriksson" w:date="2012-06-26T14:21:00Z">
            <w:rPr/>
          </w:rPrChange>
        </w:rPr>
      </w:pPr>
      <w:r w:rsidRPr="00E93640">
        <w:rPr>
          <w:rFonts w:ascii="Consolas" w:eastAsia="Times New Roman" w:hAnsi="Consolas" w:cs="Consolas"/>
          <w:noProof w:val="0"/>
          <w:color w:val="0000FF"/>
          <w:sz w:val="16"/>
          <w:szCs w:val="16"/>
          <w:lang w:val="en-US" w:eastAsia="sv-SE"/>
          <w:rPrChange w:id="2492"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493" w:author="Stefan Eriksson" w:date="2012-06-26T14:21:00Z">
            <w:rPr>
              <w:rFonts w:ascii="Consolas" w:eastAsia="Times New Roman" w:hAnsi="Consolas" w:cs="Consolas"/>
              <w:noProof w:val="0"/>
              <w:color w:val="A31515"/>
              <w:sz w:val="16"/>
              <w:szCs w:val="16"/>
              <w:lang w:eastAsia="sv-SE"/>
            </w:rPr>
          </w:rPrChange>
        </w:rPr>
        <w:t>ns2</w:t>
      </w:r>
      <w:proofErr w:type="gramStart"/>
      <w:r w:rsidRPr="00E93640">
        <w:rPr>
          <w:rFonts w:ascii="Consolas" w:eastAsia="Times New Roman" w:hAnsi="Consolas" w:cs="Consolas"/>
          <w:noProof w:val="0"/>
          <w:color w:val="A31515"/>
          <w:sz w:val="16"/>
          <w:szCs w:val="16"/>
          <w:lang w:val="en-US" w:eastAsia="sv-SE"/>
          <w:rPrChange w:id="2494" w:author="Stefan Eriksson" w:date="2012-06-26T14:21:00Z">
            <w:rPr>
              <w:rFonts w:ascii="Consolas" w:eastAsia="Times New Roman" w:hAnsi="Consolas" w:cs="Consolas"/>
              <w:noProof w:val="0"/>
              <w:color w:val="A31515"/>
              <w:sz w:val="16"/>
              <w:szCs w:val="16"/>
              <w:lang w:eastAsia="sv-SE"/>
            </w:rPr>
          </w:rPrChange>
        </w:rPr>
        <w:t>:OwnerId</w:t>
      </w:r>
      <w:proofErr w:type="gramEnd"/>
      <w:r w:rsidRPr="00E93640">
        <w:rPr>
          <w:rFonts w:ascii="Consolas" w:eastAsia="Times New Roman" w:hAnsi="Consolas" w:cs="Consolas"/>
          <w:noProof w:val="0"/>
          <w:color w:val="0000FF"/>
          <w:sz w:val="16"/>
          <w:szCs w:val="16"/>
          <w:lang w:val="en-US" w:eastAsia="sv-SE"/>
          <w:rPrChange w:id="2495"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2496"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2497"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498" w:author="Stefan Eriksson" w:date="2012-06-26T14:21:00Z">
            <w:rPr>
              <w:rFonts w:ascii="Consolas" w:eastAsia="Times New Roman" w:hAnsi="Consolas" w:cs="Consolas"/>
              <w:noProof w:val="0"/>
              <w:color w:val="A31515"/>
              <w:sz w:val="16"/>
              <w:szCs w:val="16"/>
              <w:lang w:eastAsia="sv-SE"/>
            </w:rPr>
          </w:rPrChange>
        </w:rPr>
        <w:t>ns2:OwnerId</w:t>
      </w:r>
      <w:r w:rsidRPr="00E93640">
        <w:rPr>
          <w:rFonts w:ascii="Consolas" w:eastAsia="Times New Roman" w:hAnsi="Consolas" w:cs="Consolas"/>
          <w:noProof w:val="0"/>
          <w:color w:val="0000FF"/>
          <w:sz w:val="16"/>
          <w:szCs w:val="16"/>
          <w:lang w:val="en-US" w:eastAsia="sv-SE"/>
          <w:rPrChange w:id="2499" w:author="Stefan Eriksson" w:date="2012-06-26T14:21:00Z">
            <w:rPr>
              <w:rFonts w:ascii="Consolas" w:eastAsia="Times New Roman" w:hAnsi="Consolas" w:cs="Consolas"/>
              <w:noProof w:val="0"/>
              <w:color w:val="0000FF"/>
              <w:sz w:val="16"/>
              <w:szCs w:val="16"/>
              <w:lang w:eastAsia="sv-SE"/>
            </w:rPr>
          </w:rPrChange>
        </w:rPr>
        <w:t>&gt;</w:t>
      </w:r>
    </w:p>
    <w:p w14:paraId="7FC625B4" w14:textId="77777777" w:rsidR="00E93640" w:rsidRDefault="00E93640" w:rsidP="00E93640">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ns0:GetConsentsForPatient</w:t>
      </w:r>
      <w:proofErr w:type="gramEnd"/>
      <w:r>
        <w:rPr>
          <w:rFonts w:ascii="Consolas" w:eastAsia="Times New Roman" w:hAnsi="Consolas" w:cs="Consolas"/>
          <w:noProof w:val="0"/>
          <w:color w:val="0000FF"/>
          <w:sz w:val="16"/>
          <w:szCs w:val="16"/>
          <w:lang w:eastAsia="sv-SE"/>
        </w:rPr>
        <w:t>&gt;</w:t>
      </w:r>
    </w:p>
    <w:p w14:paraId="6FA170E2" w14:textId="77777777" w:rsidR="00E93640" w:rsidRDefault="00E93640" w:rsidP="00E93640">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ns0:GetConsentsForPatientResponse</w:t>
      </w:r>
      <w:proofErr w:type="gramEnd"/>
      <w:r>
        <w:rPr>
          <w:rFonts w:ascii="Consolas" w:eastAsia="Times New Roman" w:hAnsi="Consolas" w:cs="Consolas"/>
          <w:noProof w:val="0"/>
          <w:color w:val="0000FF"/>
          <w:sz w:val="16"/>
          <w:szCs w:val="16"/>
          <w:lang w:eastAsia="sv-SE"/>
        </w:rPr>
        <w:t>&gt;</w:t>
      </w:r>
    </w:p>
    <w:p w14:paraId="1F74901B" w14:textId="77777777" w:rsidR="00E93640" w:rsidRDefault="00E93640" w:rsidP="00E93640">
      <w:pPr>
        <w:pStyle w:val="Heading1"/>
      </w:pPr>
      <w:bookmarkStart w:id="2500" w:name="_Toc328483897"/>
      <w:proofErr w:type="spellStart"/>
      <w:r>
        <w:lastRenderedPageBreak/>
        <w:t>DeleteExtendedConsent</w:t>
      </w:r>
      <w:bookmarkEnd w:id="2500"/>
      <w:proofErr w:type="spellEnd"/>
    </w:p>
    <w:p w14:paraId="55C914FA" w14:textId="77777777" w:rsidR="00E93640" w:rsidRDefault="00E93640" w:rsidP="00E93640">
      <w:r>
        <w:t xml:space="preserve">Tjänst som makulerar ett samtycke i samtyckestjänsten. Makulering av samtycke används enbart för borttagning av felregistrerade samtycken.        </w:t>
      </w:r>
    </w:p>
    <w:p w14:paraId="1E36AB5D" w14:textId="77777777" w:rsidR="00E93640" w:rsidRDefault="00E93640" w:rsidP="00E93640"/>
    <w:p w14:paraId="3258E1E2" w14:textId="77777777" w:rsidR="00E93640" w:rsidRDefault="00E93640" w:rsidP="00E93640">
      <w:r>
        <w:t>Samtycket raderas inte från samtyckestjänst utan markeras som makulerad (ej längre giltig) för historikens skull. En makulering kan ej återtas.</w:t>
      </w:r>
    </w:p>
    <w:p w14:paraId="16DE5F70" w14:textId="77777777" w:rsidR="00E93640" w:rsidRDefault="00E93640" w:rsidP="00E93640">
      <w:pPr>
        <w:pStyle w:val="Heading2"/>
      </w:pPr>
      <w:r>
        <w:t>Frivillighet</w:t>
      </w:r>
    </w:p>
    <w:p w14:paraId="6C001856" w14:textId="77777777" w:rsidR="00E93640" w:rsidRDefault="00E93640" w:rsidP="00E93640">
      <w:r>
        <w:t>Obligatorisk.</w:t>
      </w:r>
    </w:p>
    <w:p w14:paraId="5AB2947A" w14:textId="77777777" w:rsidR="00E93640" w:rsidRDefault="00E93640" w:rsidP="00E93640">
      <w:pPr>
        <w:pStyle w:val="Heading2"/>
      </w:pPr>
      <w:r>
        <w:t>Version</w:t>
      </w:r>
    </w:p>
    <w:p w14:paraId="0FF6E21E" w14:textId="77777777" w:rsidR="00E93640" w:rsidRDefault="00E93640" w:rsidP="00E93640">
      <w:r>
        <w:t>1.0</w:t>
      </w:r>
    </w:p>
    <w:p w14:paraId="0D4D4B8E" w14:textId="77777777" w:rsidR="00E93640" w:rsidRDefault="00E93640" w:rsidP="00E93640">
      <w:pPr>
        <w:pStyle w:val="Heading2"/>
      </w:pPr>
      <w:r>
        <w:t>SLA-krav</w:t>
      </w:r>
    </w:p>
    <w:p w14:paraId="695831F8" w14:textId="77777777" w:rsidR="00E93640" w:rsidRDefault="00E93640" w:rsidP="00E93640"/>
    <w:tbl>
      <w:tblPr>
        <w:tblStyle w:val="TableGrid"/>
        <w:tblW w:w="9100" w:type="dxa"/>
        <w:tblLayout w:type="fixed"/>
        <w:tblLook w:val="04A0" w:firstRow="1" w:lastRow="0" w:firstColumn="1" w:lastColumn="0" w:noHBand="0" w:noVBand="1"/>
      </w:tblPr>
      <w:tblGrid>
        <w:gridCol w:w="2170"/>
        <w:gridCol w:w="3599"/>
        <w:gridCol w:w="3331"/>
      </w:tblGrid>
      <w:tr w:rsidR="00E93640" w14:paraId="1EE029C8" w14:textId="77777777" w:rsidTr="00561E15">
        <w:trPr>
          <w:trHeight w:val="384"/>
        </w:trPr>
        <w:tc>
          <w:tcPr>
            <w:tcW w:w="2400" w:type="dxa"/>
            <w:shd w:val="clear" w:color="auto" w:fill="D9D9D9" w:themeFill="background1" w:themeFillShade="D9"/>
            <w:vAlign w:val="bottom"/>
          </w:tcPr>
          <w:p w14:paraId="7781D773" w14:textId="77777777" w:rsidR="00E93640" w:rsidRDefault="00E93640" w:rsidP="00561E15">
            <w:pPr>
              <w:rPr>
                <w:b/>
              </w:rPr>
            </w:pPr>
            <w:r>
              <w:rPr>
                <w:b/>
              </w:rPr>
              <w:t>Kategori</w:t>
            </w:r>
          </w:p>
        </w:tc>
        <w:tc>
          <w:tcPr>
            <w:tcW w:w="4000" w:type="dxa"/>
            <w:shd w:val="clear" w:color="auto" w:fill="D9D9D9" w:themeFill="background1" w:themeFillShade="D9"/>
            <w:vAlign w:val="bottom"/>
          </w:tcPr>
          <w:p w14:paraId="4B33473F" w14:textId="77777777" w:rsidR="00E93640" w:rsidRDefault="00E93640" w:rsidP="00561E15">
            <w:pPr>
              <w:rPr>
                <w:b/>
              </w:rPr>
            </w:pPr>
            <w:r>
              <w:rPr>
                <w:b/>
              </w:rPr>
              <w:t>Värde</w:t>
            </w:r>
          </w:p>
        </w:tc>
        <w:tc>
          <w:tcPr>
            <w:tcW w:w="3700" w:type="dxa"/>
            <w:shd w:val="clear" w:color="auto" w:fill="D9D9D9" w:themeFill="background1" w:themeFillShade="D9"/>
            <w:vAlign w:val="bottom"/>
          </w:tcPr>
          <w:p w14:paraId="09410818" w14:textId="77777777" w:rsidR="00E93640" w:rsidRDefault="00E93640" w:rsidP="00561E15">
            <w:pPr>
              <w:rPr>
                <w:b/>
              </w:rPr>
            </w:pPr>
            <w:r>
              <w:rPr>
                <w:b/>
              </w:rPr>
              <w:t>Kommentar</w:t>
            </w:r>
          </w:p>
        </w:tc>
      </w:tr>
      <w:tr w:rsidR="00E93640" w14:paraId="404A193A" w14:textId="77777777" w:rsidTr="00561E15">
        <w:tc>
          <w:tcPr>
            <w:tcW w:w="2400" w:type="dxa"/>
          </w:tcPr>
          <w:p w14:paraId="18AFA5D1" w14:textId="77777777" w:rsidR="00E93640" w:rsidRDefault="00E93640" w:rsidP="00561E15">
            <w:r>
              <w:t>Svarstid</w:t>
            </w:r>
          </w:p>
        </w:tc>
        <w:tc>
          <w:tcPr>
            <w:tcW w:w="4000" w:type="dxa"/>
          </w:tcPr>
          <w:p w14:paraId="2578F355" w14:textId="77777777" w:rsidR="00E93640" w:rsidRDefault="00E93640" w:rsidP="00561E15"/>
        </w:tc>
        <w:tc>
          <w:tcPr>
            <w:tcW w:w="3700" w:type="dxa"/>
          </w:tcPr>
          <w:p w14:paraId="2C1BC465" w14:textId="77777777" w:rsidR="00E93640" w:rsidRDefault="00E93640" w:rsidP="00561E15"/>
        </w:tc>
      </w:tr>
      <w:tr w:rsidR="00E93640" w14:paraId="7E07020B" w14:textId="77777777" w:rsidTr="00561E15">
        <w:tc>
          <w:tcPr>
            <w:tcW w:w="2400" w:type="dxa"/>
          </w:tcPr>
          <w:p w14:paraId="75B6AB4C" w14:textId="77777777" w:rsidR="00E93640" w:rsidRDefault="00E93640" w:rsidP="00561E15">
            <w:r>
              <w:t>Tillgänglighet</w:t>
            </w:r>
          </w:p>
        </w:tc>
        <w:tc>
          <w:tcPr>
            <w:tcW w:w="4000" w:type="dxa"/>
          </w:tcPr>
          <w:p w14:paraId="7BD66BA8" w14:textId="77777777" w:rsidR="00E93640" w:rsidRDefault="00E93640" w:rsidP="00561E15"/>
        </w:tc>
        <w:tc>
          <w:tcPr>
            <w:tcW w:w="3700" w:type="dxa"/>
          </w:tcPr>
          <w:p w14:paraId="6BECFF32" w14:textId="77777777" w:rsidR="00E93640" w:rsidRDefault="00E93640" w:rsidP="00561E15"/>
        </w:tc>
      </w:tr>
      <w:tr w:rsidR="00E93640" w14:paraId="2C49502A" w14:textId="77777777" w:rsidTr="00561E15">
        <w:tc>
          <w:tcPr>
            <w:tcW w:w="2400" w:type="dxa"/>
          </w:tcPr>
          <w:p w14:paraId="6DE65AF3" w14:textId="77777777" w:rsidR="00E93640" w:rsidRDefault="00E93640" w:rsidP="00561E15">
            <w:r>
              <w:t>Last</w:t>
            </w:r>
          </w:p>
        </w:tc>
        <w:tc>
          <w:tcPr>
            <w:tcW w:w="4000" w:type="dxa"/>
          </w:tcPr>
          <w:p w14:paraId="393C1F54" w14:textId="77777777" w:rsidR="00E93640" w:rsidRDefault="00E93640" w:rsidP="00561E15"/>
        </w:tc>
        <w:tc>
          <w:tcPr>
            <w:tcW w:w="3700" w:type="dxa"/>
          </w:tcPr>
          <w:p w14:paraId="528AA784" w14:textId="77777777" w:rsidR="00E93640" w:rsidRDefault="00E93640" w:rsidP="00561E15"/>
        </w:tc>
      </w:tr>
      <w:tr w:rsidR="00E93640" w14:paraId="77378908" w14:textId="77777777" w:rsidTr="00561E15">
        <w:tc>
          <w:tcPr>
            <w:tcW w:w="2400" w:type="dxa"/>
          </w:tcPr>
          <w:p w14:paraId="1395339A" w14:textId="77777777" w:rsidR="00E93640" w:rsidRDefault="00E93640" w:rsidP="00561E15">
            <w:r>
              <w:t>Aktualitet</w:t>
            </w:r>
          </w:p>
        </w:tc>
        <w:tc>
          <w:tcPr>
            <w:tcW w:w="4000" w:type="dxa"/>
          </w:tcPr>
          <w:p w14:paraId="5DE95457" w14:textId="77777777" w:rsidR="00E93640" w:rsidRDefault="00E93640" w:rsidP="00561E15">
            <w:r>
              <w:t>Tjänsten garanterar att makulering av samtycke skett då anropet genomförts utan fel. Makuleringen speglas omedelbart i svar från frågor genom tjänsterna.</w:t>
            </w:r>
          </w:p>
        </w:tc>
        <w:tc>
          <w:tcPr>
            <w:tcW w:w="3700" w:type="dxa"/>
          </w:tcPr>
          <w:p w14:paraId="5B556CB0" w14:textId="77777777" w:rsidR="00E93640" w:rsidRDefault="00E93640" w:rsidP="00561E15"/>
        </w:tc>
      </w:tr>
    </w:tbl>
    <w:p w14:paraId="2890E3BB" w14:textId="77777777" w:rsidR="00E93640" w:rsidRDefault="00E93640" w:rsidP="00E93640">
      <w:pPr>
        <w:pStyle w:val="Heading2"/>
      </w:pPr>
      <w:r>
        <w:t>Regler</w:t>
      </w:r>
    </w:p>
    <w:p w14:paraId="597D3F18" w14:textId="77777777" w:rsidR="00E93640" w:rsidRDefault="00E93640" w:rsidP="00E93640">
      <w:r>
        <w:t xml:space="preserve">Tjänsten skall kontrollera om anropande system eller aktör har behörighet till den vårdgivare som samtycket gäller genom att kontrollera att vårdgivaren matchar den angivna logiska adressen. </w:t>
      </w:r>
    </w:p>
    <w:p w14:paraId="34EA6478" w14:textId="77777777" w:rsidR="00E93640" w:rsidRDefault="00E93640" w:rsidP="00E93640">
      <w:r>
        <w:t>Om behörighet nekas till angiven vårdgivare skall ett fel returneras och flödet avbrytas.</w:t>
      </w:r>
    </w:p>
    <w:p w14:paraId="1F1D26E3" w14:textId="77777777" w:rsidR="00E93640" w:rsidRDefault="00E93640" w:rsidP="00E93640">
      <w:pPr>
        <w:pStyle w:val="Heading2"/>
      </w:pPr>
      <w:r>
        <w:t>Tjänsteinteraktion</w:t>
      </w:r>
    </w:p>
    <w:p w14:paraId="3C699D65" w14:textId="77777777" w:rsidR="00E93640" w:rsidRDefault="00E93640" w:rsidP="00E93640">
      <w:r>
        <w:t>DeleteExtendedConsent</w:t>
      </w:r>
    </w:p>
    <w:p w14:paraId="3AC7F7BF" w14:textId="77777777" w:rsidR="00E93640" w:rsidRDefault="00E93640" w:rsidP="00E93640">
      <w:pPr>
        <w:pStyle w:val="Heading2"/>
      </w:pPr>
      <w:proofErr w:type="spellStart"/>
      <w:r>
        <w:t>Inparameter</w:t>
      </w:r>
      <w:proofErr w:type="spellEnd"/>
      <w:r>
        <w:t xml:space="preserve">: </w:t>
      </w:r>
      <w:proofErr w:type="spellStart"/>
      <w:r>
        <w:t>DeleteExtendedConsent</w:t>
      </w:r>
      <w:proofErr w:type="spellEnd"/>
    </w:p>
    <w:p w14:paraId="24781BE0" w14:textId="77777777" w:rsidR="00E93640" w:rsidRDefault="00E93640" w:rsidP="00E93640"/>
    <w:tbl>
      <w:tblPr>
        <w:tblStyle w:val="TableGrid"/>
        <w:tblW w:w="9100" w:type="dxa"/>
        <w:tblLayout w:type="fixed"/>
        <w:tblLook w:val="04A0" w:firstRow="1" w:lastRow="0" w:firstColumn="1" w:lastColumn="0" w:noHBand="0" w:noVBand="1"/>
      </w:tblPr>
      <w:tblGrid>
        <w:gridCol w:w="2520"/>
        <w:gridCol w:w="1807"/>
        <w:gridCol w:w="3589"/>
        <w:gridCol w:w="1184"/>
      </w:tblGrid>
      <w:tr w:rsidR="00E93640" w14:paraId="3697F61C" w14:textId="77777777" w:rsidTr="00561E15">
        <w:trPr>
          <w:trHeight w:val="384"/>
        </w:trPr>
        <w:tc>
          <w:tcPr>
            <w:tcW w:w="2800" w:type="dxa"/>
            <w:shd w:val="clear" w:color="auto" w:fill="D9D9D9" w:themeFill="background1" w:themeFillShade="D9"/>
            <w:vAlign w:val="bottom"/>
          </w:tcPr>
          <w:p w14:paraId="2ED230C6" w14:textId="77777777" w:rsidR="00E93640" w:rsidRDefault="00E93640" w:rsidP="00561E15">
            <w:pPr>
              <w:rPr>
                <w:b/>
              </w:rPr>
            </w:pPr>
            <w:r>
              <w:rPr>
                <w:b/>
              </w:rPr>
              <w:t>Namn</w:t>
            </w:r>
          </w:p>
        </w:tc>
        <w:tc>
          <w:tcPr>
            <w:tcW w:w="2000" w:type="dxa"/>
            <w:shd w:val="clear" w:color="auto" w:fill="D9D9D9" w:themeFill="background1" w:themeFillShade="D9"/>
            <w:vAlign w:val="bottom"/>
          </w:tcPr>
          <w:p w14:paraId="50A5F1F2" w14:textId="77777777" w:rsidR="00E93640" w:rsidRDefault="00E93640" w:rsidP="00561E15">
            <w:pPr>
              <w:rPr>
                <w:b/>
              </w:rPr>
            </w:pPr>
            <w:r>
              <w:rPr>
                <w:b/>
              </w:rPr>
              <w:t>Datatyp</w:t>
            </w:r>
          </w:p>
        </w:tc>
        <w:tc>
          <w:tcPr>
            <w:tcW w:w="4000" w:type="dxa"/>
            <w:shd w:val="clear" w:color="auto" w:fill="D9D9D9" w:themeFill="background1" w:themeFillShade="D9"/>
            <w:vAlign w:val="bottom"/>
          </w:tcPr>
          <w:p w14:paraId="093FBED6" w14:textId="77777777" w:rsidR="00E93640" w:rsidRDefault="00E93640" w:rsidP="00561E15">
            <w:pPr>
              <w:rPr>
                <w:b/>
              </w:rPr>
            </w:pPr>
            <w:r>
              <w:rPr>
                <w:b/>
              </w:rPr>
              <w:t>Beskrivning</w:t>
            </w:r>
          </w:p>
        </w:tc>
        <w:tc>
          <w:tcPr>
            <w:tcW w:w="1300" w:type="dxa"/>
            <w:shd w:val="clear" w:color="auto" w:fill="D9D9D9" w:themeFill="background1" w:themeFillShade="D9"/>
            <w:vAlign w:val="bottom"/>
          </w:tcPr>
          <w:p w14:paraId="6D88DD20" w14:textId="77777777" w:rsidR="00E93640" w:rsidRDefault="00E93640" w:rsidP="00561E15">
            <w:pPr>
              <w:rPr>
                <w:b/>
              </w:rPr>
            </w:pPr>
            <w:r>
              <w:rPr>
                <w:b/>
              </w:rPr>
              <w:t>Kardinalitet</w:t>
            </w:r>
          </w:p>
        </w:tc>
      </w:tr>
      <w:tr w:rsidR="00E93640" w14:paraId="26649D00" w14:textId="77777777" w:rsidTr="00561E15">
        <w:tc>
          <w:tcPr>
            <w:tcW w:w="2800" w:type="dxa"/>
          </w:tcPr>
          <w:p w14:paraId="7EC94FC8" w14:textId="77777777" w:rsidR="00E93640" w:rsidRDefault="00E93640" w:rsidP="00561E15">
            <w:r>
              <w:t>assertionId</w:t>
            </w:r>
          </w:p>
        </w:tc>
        <w:tc>
          <w:tcPr>
            <w:tcW w:w="2000" w:type="dxa"/>
          </w:tcPr>
          <w:p w14:paraId="0C06B407" w14:textId="77777777" w:rsidR="00E93640" w:rsidRDefault="00E93640" w:rsidP="00561E15">
            <w:r>
              <w:t>common:Id</w:t>
            </w:r>
          </w:p>
        </w:tc>
        <w:tc>
          <w:tcPr>
            <w:tcW w:w="4000" w:type="dxa"/>
          </w:tcPr>
          <w:p w14:paraId="78353A7E" w14:textId="77777777" w:rsidR="00E93640" w:rsidRDefault="00E93640" w:rsidP="00561E15">
            <w:r>
              <w:t>Identifierar det intyg som skall makuleras.</w:t>
            </w:r>
          </w:p>
        </w:tc>
        <w:tc>
          <w:tcPr>
            <w:tcW w:w="1300" w:type="dxa"/>
          </w:tcPr>
          <w:p w14:paraId="2D11FEB1" w14:textId="77777777" w:rsidR="00E93640" w:rsidRDefault="00E93640" w:rsidP="00561E15">
            <w:r>
              <w:t>1..1</w:t>
            </w:r>
          </w:p>
        </w:tc>
      </w:tr>
      <w:tr w:rsidR="00E93640" w14:paraId="508EBBA3" w14:textId="77777777" w:rsidTr="00561E15">
        <w:tc>
          <w:tcPr>
            <w:tcW w:w="2800" w:type="dxa"/>
          </w:tcPr>
          <w:p w14:paraId="7CE7D486" w14:textId="77777777" w:rsidR="00E93640" w:rsidRDefault="00E93640" w:rsidP="00561E15">
            <w:r>
              <w:t>deletionAction</w:t>
            </w:r>
          </w:p>
        </w:tc>
        <w:tc>
          <w:tcPr>
            <w:tcW w:w="2000" w:type="dxa"/>
          </w:tcPr>
          <w:p w14:paraId="64D11C7A" w14:textId="77777777" w:rsidR="00E93640" w:rsidRDefault="00E93640" w:rsidP="00561E15">
            <w:r>
              <w:t>common:Action</w:t>
            </w:r>
          </w:p>
        </w:tc>
        <w:tc>
          <w:tcPr>
            <w:tcW w:w="4000" w:type="dxa"/>
          </w:tcPr>
          <w:p w14:paraId="453E61A4" w14:textId="77777777" w:rsidR="00E93640" w:rsidRDefault="00E93640" w:rsidP="00561E15">
            <w:r>
              <w:t>Identifierar de personer som begärt och utfört makulering samt tidpunkter för dessa. En anledning till makuleringen i fritext kan även ges.</w:t>
            </w:r>
          </w:p>
        </w:tc>
        <w:tc>
          <w:tcPr>
            <w:tcW w:w="1300" w:type="dxa"/>
          </w:tcPr>
          <w:p w14:paraId="0534AAF2" w14:textId="77777777" w:rsidR="00E93640" w:rsidRDefault="00E93640" w:rsidP="00561E15">
            <w:r>
              <w:t>1..1</w:t>
            </w:r>
          </w:p>
        </w:tc>
      </w:tr>
    </w:tbl>
    <w:p w14:paraId="0EC13F20" w14:textId="77777777" w:rsidR="00E93640" w:rsidRDefault="00E93640" w:rsidP="00E93640">
      <w:pPr>
        <w:pStyle w:val="Heading3"/>
        <w:numPr>
          <w:ilvl w:val="2"/>
          <w:numId w:val="13"/>
        </w:numPr>
      </w:pPr>
      <w:r>
        <w:t>Exempel på anrop</w:t>
      </w:r>
    </w:p>
    <w:p w14:paraId="269F591C" w14:textId="77777777" w:rsidR="00E93640" w:rsidRDefault="00E93640" w:rsidP="00E93640">
      <w:r>
        <w:t>Följande XML visar strukturen på ett anrop till tjänsten.</w:t>
      </w:r>
    </w:p>
    <w:p w14:paraId="4A2A60A3" w14:textId="77777777" w:rsidR="00E93640" w:rsidRDefault="00E93640" w:rsidP="00E93640">
      <w:r>
        <w:rPr>
          <w:rFonts w:ascii="Consolas" w:eastAsia="Times New Roman" w:hAnsi="Consolas" w:cs="Consolas"/>
          <w:noProof w:val="0"/>
          <w:color w:val="0000FF"/>
          <w:sz w:val="16"/>
          <w:szCs w:val="16"/>
          <w:lang w:eastAsia="sv-SE"/>
        </w:rPr>
        <w:lastRenderedPageBreak/>
        <w:t>&lt;</w:t>
      </w:r>
      <w:proofErr w:type="gramStart"/>
      <w:r>
        <w:rPr>
          <w:rFonts w:ascii="Consolas" w:eastAsia="Times New Roman" w:hAnsi="Consolas" w:cs="Consolas"/>
          <w:noProof w:val="0"/>
          <w:color w:val="A31515"/>
          <w:sz w:val="16"/>
          <w:szCs w:val="16"/>
          <w:lang w:eastAsia="sv-SE"/>
        </w:rPr>
        <w:t>ns0:DeleteExtendedConsentRequest</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urn:riv:ehr:patientconsent:administration:DeleteExtendedConsentResponder:1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urn:riv:ehr:common:1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56CA2268" w14:textId="77777777" w:rsidR="00E93640" w:rsidRPr="00E93640" w:rsidRDefault="00E93640" w:rsidP="00E93640">
      <w:pPr>
        <w:ind w:left="440"/>
        <w:rPr>
          <w:lang w:val="en-US"/>
          <w:rPrChange w:id="2501" w:author="Stefan Eriksson" w:date="2012-06-26T14:21:00Z">
            <w:rPr/>
          </w:rPrChange>
        </w:rPr>
      </w:pPr>
      <w:r w:rsidRPr="00E93640">
        <w:rPr>
          <w:rFonts w:ascii="Consolas" w:eastAsia="Times New Roman" w:hAnsi="Consolas" w:cs="Consolas"/>
          <w:noProof w:val="0"/>
          <w:color w:val="0000FF"/>
          <w:sz w:val="16"/>
          <w:szCs w:val="16"/>
          <w:lang w:val="en-US" w:eastAsia="sv-SE"/>
          <w:rPrChange w:id="2502"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503" w:author="Stefan Eriksson" w:date="2012-06-26T14:21:00Z">
            <w:rPr>
              <w:rFonts w:ascii="Consolas" w:eastAsia="Times New Roman" w:hAnsi="Consolas" w:cs="Consolas"/>
              <w:noProof w:val="0"/>
              <w:color w:val="A31515"/>
              <w:sz w:val="16"/>
              <w:szCs w:val="16"/>
              <w:lang w:eastAsia="sv-SE"/>
            </w:rPr>
          </w:rPrChange>
        </w:rPr>
        <w:t>ns0</w:t>
      </w:r>
      <w:proofErr w:type="gramStart"/>
      <w:r w:rsidRPr="00E93640">
        <w:rPr>
          <w:rFonts w:ascii="Consolas" w:eastAsia="Times New Roman" w:hAnsi="Consolas" w:cs="Consolas"/>
          <w:noProof w:val="0"/>
          <w:color w:val="A31515"/>
          <w:sz w:val="16"/>
          <w:szCs w:val="16"/>
          <w:lang w:val="en-US" w:eastAsia="sv-SE"/>
          <w:rPrChange w:id="2504" w:author="Stefan Eriksson" w:date="2012-06-26T14:21:00Z">
            <w:rPr>
              <w:rFonts w:ascii="Consolas" w:eastAsia="Times New Roman" w:hAnsi="Consolas" w:cs="Consolas"/>
              <w:noProof w:val="0"/>
              <w:color w:val="A31515"/>
              <w:sz w:val="16"/>
              <w:szCs w:val="16"/>
              <w:lang w:eastAsia="sv-SE"/>
            </w:rPr>
          </w:rPrChange>
        </w:rPr>
        <w:t>:AssertionId</w:t>
      </w:r>
      <w:proofErr w:type="gramEnd"/>
      <w:r w:rsidRPr="00E93640">
        <w:rPr>
          <w:rFonts w:ascii="Consolas" w:eastAsia="Times New Roman" w:hAnsi="Consolas" w:cs="Consolas"/>
          <w:noProof w:val="0"/>
          <w:color w:val="0000FF"/>
          <w:sz w:val="16"/>
          <w:szCs w:val="16"/>
          <w:lang w:val="en-US" w:eastAsia="sv-SE"/>
          <w:rPrChange w:id="2505"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2506"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2507"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508" w:author="Stefan Eriksson" w:date="2012-06-26T14:21:00Z">
            <w:rPr>
              <w:rFonts w:ascii="Consolas" w:eastAsia="Times New Roman" w:hAnsi="Consolas" w:cs="Consolas"/>
              <w:noProof w:val="0"/>
              <w:color w:val="A31515"/>
              <w:sz w:val="16"/>
              <w:szCs w:val="16"/>
              <w:lang w:eastAsia="sv-SE"/>
            </w:rPr>
          </w:rPrChange>
        </w:rPr>
        <w:t>ns0:AssertionId</w:t>
      </w:r>
      <w:r w:rsidRPr="00E93640">
        <w:rPr>
          <w:rFonts w:ascii="Consolas" w:eastAsia="Times New Roman" w:hAnsi="Consolas" w:cs="Consolas"/>
          <w:noProof w:val="0"/>
          <w:color w:val="0000FF"/>
          <w:sz w:val="16"/>
          <w:szCs w:val="16"/>
          <w:lang w:val="en-US" w:eastAsia="sv-SE"/>
          <w:rPrChange w:id="2509" w:author="Stefan Eriksson" w:date="2012-06-26T14:21:00Z">
            <w:rPr>
              <w:rFonts w:ascii="Consolas" w:eastAsia="Times New Roman" w:hAnsi="Consolas" w:cs="Consolas"/>
              <w:noProof w:val="0"/>
              <w:color w:val="0000FF"/>
              <w:sz w:val="16"/>
              <w:szCs w:val="16"/>
              <w:lang w:eastAsia="sv-SE"/>
            </w:rPr>
          </w:rPrChange>
        </w:rPr>
        <w:t>&gt;</w:t>
      </w:r>
    </w:p>
    <w:p w14:paraId="2396DDC7" w14:textId="77777777" w:rsidR="00E93640" w:rsidRPr="00E93640" w:rsidRDefault="00E93640" w:rsidP="00E93640">
      <w:pPr>
        <w:ind w:left="440"/>
        <w:rPr>
          <w:lang w:val="en-US"/>
          <w:rPrChange w:id="2510" w:author="Stefan Eriksson" w:date="2012-06-26T14:21:00Z">
            <w:rPr/>
          </w:rPrChange>
        </w:rPr>
      </w:pPr>
      <w:r w:rsidRPr="00E93640">
        <w:rPr>
          <w:rFonts w:ascii="Consolas" w:eastAsia="Times New Roman" w:hAnsi="Consolas" w:cs="Consolas"/>
          <w:noProof w:val="0"/>
          <w:color w:val="0000FF"/>
          <w:sz w:val="16"/>
          <w:szCs w:val="16"/>
          <w:lang w:val="en-US" w:eastAsia="sv-SE"/>
          <w:rPrChange w:id="2511"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512" w:author="Stefan Eriksson" w:date="2012-06-26T14:21:00Z">
            <w:rPr>
              <w:rFonts w:ascii="Consolas" w:eastAsia="Times New Roman" w:hAnsi="Consolas" w:cs="Consolas"/>
              <w:noProof w:val="0"/>
              <w:color w:val="A31515"/>
              <w:sz w:val="16"/>
              <w:szCs w:val="16"/>
              <w:lang w:eastAsia="sv-SE"/>
            </w:rPr>
          </w:rPrChange>
        </w:rPr>
        <w:t>ns0</w:t>
      </w:r>
      <w:proofErr w:type="gramStart"/>
      <w:r w:rsidRPr="00E93640">
        <w:rPr>
          <w:rFonts w:ascii="Consolas" w:eastAsia="Times New Roman" w:hAnsi="Consolas" w:cs="Consolas"/>
          <w:noProof w:val="0"/>
          <w:color w:val="A31515"/>
          <w:sz w:val="16"/>
          <w:szCs w:val="16"/>
          <w:lang w:val="en-US" w:eastAsia="sv-SE"/>
          <w:rPrChange w:id="2513" w:author="Stefan Eriksson" w:date="2012-06-26T14:21:00Z">
            <w:rPr>
              <w:rFonts w:ascii="Consolas" w:eastAsia="Times New Roman" w:hAnsi="Consolas" w:cs="Consolas"/>
              <w:noProof w:val="0"/>
              <w:color w:val="A31515"/>
              <w:sz w:val="16"/>
              <w:szCs w:val="16"/>
              <w:lang w:eastAsia="sv-SE"/>
            </w:rPr>
          </w:rPrChange>
        </w:rPr>
        <w:t>:DeletionAction</w:t>
      </w:r>
      <w:proofErr w:type="gramEnd"/>
      <w:r w:rsidRPr="00E93640">
        <w:rPr>
          <w:rFonts w:ascii="Consolas" w:eastAsia="Times New Roman" w:hAnsi="Consolas" w:cs="Consolas"/>
          <w:noProof w:val="0"/>
          <w:color w:val="0000FF"/>
          <w:sz w:val="16"/>
          <w:szCs w:val="16"/>
          <w:lang w:val="en-US" w:eastAsia="sv-SE"/>
          <w:rPrChange w:id="2514" w:author="Stefan Eriksson" w:date="2012-06-26T14:21:00Z">
            <w:rPr>
              <w:rFonts w:ascii="Consolas" w:eastAsia="Times New Roman" w:hAnsi="Consolas" w:cs="Consolas"/>
              <w:noProof w:val="0"/>
              <w:color w:val="0000FF"/>
              <w:sz w:val="16"/>
              <w:szCs w:val="16"/>
              <w:lang w:eastAsia="sv-SE"/>
            </w:rPr>
          </w:rPrChange>
        </w:rPr>
        <w:t>&gt;</w:t>
      </w:r>
    </w:p>
    <w:p w14:paraId="6DC6E7A4" w14:textId="77777777" w:rsidR="00E93640" w:rsidRPr="00E93640" w:rsidRDefault="00E93640" w:rsidP="00E93640">
      <w:pPr>
        <w:ind w:left="880"/>
        <w:rPr>
          <w:lang w:val="en-US"/>
          <w:rPrChange w:id="2515" w:author="Stefan Eriksson" w:date="2012-06-26T14:21:00Z">
            <w:rPr/>
          </w:rPrChange>
        </w:rPr>
      </w:pPr>
      <w:r w:rsidRPr="00E93640">
        <w:rPr>
          <w:rFonts w:ascii="Consolas" w:eastAsia="Times New Roman" w:hAnsi="Consolas" w:cs="Consolas"/>
          <w:noProof w:val="0"/>
          <w:color w:val="0000FF"/>
          <w:sz w:val="16"/>
          <w:szCs w:val="16"/>
          <w:lang w:val="en-US" w:eastAsia="sv-SE"/>
          <w:rPrChange w:id="2516"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517" w:author="Stefan Eriksson" w:date="2012-06-26T14:21:00Z">
            <w:rPr>
              <w:rFonts w:ascii="Consolas" w:eastAsia="Times New Roman" w:hAnsi="Consolas" w:cs="Consolas"/>
              <w:noProof w:val="0"/>
              <w:color w:val="A31515"/>
              <w:sz w:val="16"/>
              <w:szCs w:val="16"/>
              <w:lang w:eastAsia="sv-SE"/>
            </w:rPr>
          </w:rPrChange>
        </w:rPr>
        <w:t>ns2</w:t>
      </w:r>
      <w:proofErr w:type="gramStart"/>
      <w:r w:rsidRPr="00E93640">
        <w:rPr>
          <w:rFonts w:ascii="Consolas" w:eastAsia="Times New Roman" w:hAnsi="Consolas" w:cs="Consolas"/>
          <w:noProof w:val="0"/>
          <w:color w:val="A31515"/>
          <w:sz w:val="16"/>
          <w:szCs w:val="16"/>
          <w:lang w:val="en-US" w:eastAsia="sv-SE"/>
          <w:rPrChange w:id="2518" w:author="Stefan Eriksson" w:date="2012-06-26T14:21:00Z">
            <w:rPr>
              <w:rFonts w:ascii="Consolas" w:eastAsia="Times New Roman" w:hAnsi="Consolas" w:cs="Consolas"/>
              <w:noProof w:val="0"/>
              <w:color w:val="A31515"/>
              <w:sz w:val="16"/>
              <w:szCs w:val="16"/>
              <w:lang w:eastAsia="sv-SE"/>
            </w:rPr>
          </w:rPrChange>
        </w:rPr>
        <w:t>:RequestDate</w:t>
      </w:r>
      <w:proofErr w:type="gramEnd"/>
      <w:r w:rsidRPr="00E93640">
        <w:rPr>
          <w:rFonts w:ascii="Consolas" w:eastAsia="Times New Roman" w:hAnsi="Consolas" w:cs="Consolas"/>
          <w:noProof w:val="0"/>
          <w:color w:val="0000FF"/>
          <w:sz w:val="16"/>
          <w:szCs w:val="16"/>
          <w:lang w:val="en-US" w:eastAsia="sv-SE"/>
          <w:rPrChange w:id="2519"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2520"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2521"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522" w:author="Stefan Eriksson" w:date="2012-06-26T14:21:00Z">
            <w:rPr>
              <w:rFonts w:ascii="Consolas" w:eastAsia="Times New Roman" w:hAnsi="Consolas" w:cs="Consolas"/>
              <w:noProof w:val="0"/>
              <w:color w:val="A31515"/>
              <w:sz w:val="16"/>
              <w:szCs w:val="16"/>
              <w:lang w:eastAsia="sv-SE"/>
            </w:rPr>
          </w:rPrChange>
        </w:rPr>
        <w:t>ns2:RequestDate</w:t>
      </w:r>
      <w:r w:rsidRPr="00E93640">
        <w:rPr>
          <w:rFonts w:ascii="Consolas" w:eastAsia="Times New Roman" w:hAnsi="Consolas" w:cs="Consolas"/>
          <w:noProof w:val="0"/>
          <w:color w:val="0000FF"/>
          <w:sz w:val="16"/>
          <w:szCs w:val="16"/>
          <w:lang w:val="en-US" w:eastAsia="sv-SE"/>
          <w:rPrChange w:id="2523" w:author="Stefan Eriksson" w:date="2012-06-26T14:21:00Z">
            <w:rPr>
              <w:rFonts w:ascii="Consolas" w:eastAsia="Times New Roman" w:hAnsi="Consolas" w:cs="Consolas"/>
              <w:noProof w:val="0"/>
              <w:color w:val="0000FF"/>
              <w:sz w:val="16"/>
              <w:szCs w:val="16"/>
              <w:lang w:eastAsia="sv-SE"/>
            </w:rPr>
          </w:rPrChange>
        </w:rPr>
        <w:t>&gt;</w:t>
      </w:r>
    </w:p>
    <w:p w14:paraId="02B1824E" w14:textId="77777777" w:rsidR="00E93640" w:rsidRPr="00E93640" w:rsidRDefault="00E93640" w:rsidP="00E93640">
      <w:pPr>
        <w:ind w:left="880"/>
        <w:rPr>
          <w:lang w:val="en-US"/>
          <w:rPrChange w:id="2524" w:author="Stefan Eriksson" w:date="2012-06-26T14:21:00Z">
            <w:rPr/>
          </w:rPrChange>
        </w:rPr>
      </w:pPr>
      <w:r w:rsidRPr="00E93640">
        <w:rPr>
          <w:rFonts w:ascii="Consolas" w:eastAsia="Times New Roman" w:hAnsi="Consolas" w:cs="Consolas"/>
          <w:noProof w:val="0"/>
          <w:color w:val="0000FF"/>
          <w:sz w:val="16"/>
          <w:szCs w:val="16"/>
          <w:lang w:val="en-US" w:eastAsia="sv-SE"/>
          <w:rPrChange w:id="2525"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526" w:author="Stefan Eriksson" w:date="2012-06-26T14:21:00Z">
            <w:rPr>
              <w:rFonts w:ascii="Consolas" w:eastAsia="Times New Roman" w:hAnsi="Consolas" w:cs="Consolas"/>
              <w:noProof w:val="0"/>
              <w:color w:val="A31515"/>
              <w:sz w:val="16"/>
              <w:szCs w:val="16"/>
              <w:lang w:eastAsia="sv-SE"/>
            </w:rPr>
          </w:rPrChange>
        </w:rPr>
        <w:t>ns2</w:t>
      </w:r>
      <w:proofErr w:type="gramStart"/>
      <w:r w:rsidRPr="00E93640">
        <w:rPr>
          <w:rFonts w:ascii="Consolas" w:eastAsia="Times New Roman" w:hAnsi="Consolas" w:cs="Consolas"/>
          <w:noProof w:val="0"/>
          <w:color w:val="A31515"/>
          <w:sz w:val="16"/>
          <w:szCs w:val="16"/>
          <w:lang w:val="en-US" w:eastAsia="sv-SE"/>
          <w:rPrChange w:id="2527" w:author="Stefan Eriksson" w:date="2012-06-26T14:21:00Z">
            <w:rPr>
              <w:rFonts w:ascii="Consolas" w:eastAsia="Times New Roman" w:hAnsi="Consolas" w:cs="Consolas"/>
              <w:noProof w:val="0"/>
              <w:color w:val="A31515"/>
              <w:sz w:val="16"/>
              <w:szCs w:val="16"/>
              <w:lang w:eastAsia="sv-SE"/>
            </w:rPr>
          </w:rPrChange>
        </w:rPr>
        <w:t>:RequestedBy</w:t>
      </w:r>
      <w:proofErr w:type="gramEnd"/>
      <w:r w:rsidRPr="00E93640">
        <w:rPr>
          <w:rFonts w:ascii="Consolas" w:eastAsia="Times New Roman" w:hAnsi="Consolas" w:cs="Consolas"/>
          <w:noProof w:val="0"/>
          <w:color w:val="0000FF"/>
          <w:sz w:val="16"/>
          <w:szCs w:val="16"/>
          <w:lang w:val="en-US" w:eastAsia="sv-SE"/>
          <w:rPrChange w:id="2528" w:author="Stefan Eriksson" w:date="2012-06-26T14:21:00Z">
            <w:rPr>
              <w:rFonts w:ascii="Consolas" w:eastAsia="Times New Roman" w:hAnsi="Consolas" w:cs="Consolas"/>
              <w:noProof w:val="0"/>
              <w:color w:val="0000FF"/>
              <w:sz w:val="16"/>
              <w:szCs w:val="16"/>
              <w:lang w:eastAsia="sv-SE"/>
            </w:rPr>
          </w:rPrChange>
        </w:rPr>
        <w:t>&gt;</w:t>
      </w:r>
    </w:p>
    <w:p w14:paraId="6EE0AA3F" w14:textId="77777777" w:rsidR="00E93640" w:rsidRPr="00E93640" w:rsidRDefault="00E93640" w:rsidP="00E93640">
      <w:pPr>
        <w:ind w:left="1320"/>
        <w:rPr>
          <w:lang w:val="en-US"/>
          <w:rPrChange w:id="2529" w:author="Stefan Eriksson" w:date="2012-06-26T14:21:00Z">
            <w:rPr/>
          </w:rPrChange>
        </w:rPr>
      </w:pPr>
      <w:r w:rsidRPr="00E93640">
        <w:rPr>
          <w:rFonts w:ascii="Consolas" w:eastAsia="Times New Roman" w:hAnsi="Consolas" w:cs="Consolas"/>
          <w:noProof w:val="0"/>
          <w:color w:val="0000FF"/>
          <w:sz w:val="16"/>
          <w:szCs w:val="16"/>
          <w:lang w:val="en-US" w:eastAsia="sv-SE"/>
          <w:rPrChange w:id="2530"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531" w:author="Stefan Eriksson" w:date="2012-06-26T14:21:00Z">
            <w:rPr>
              <w:rFonts w:ascii="Consolas" w:eastAsia="Times New Roman" w:hAnsi="Consolas" w:cs="Consolas"/>
              <w:noProof w:val="0"/>
              <w:color w:val="A31515"/>
              <w:sz w:val="16"/>
              <w:szCs w:val="16"/>
              <w:lang w:eastAsia="sv-SE"/>
            </w:rPr>
          </w:rPrChange>
        </w:rPr>
        <w:t>ns2</w:t>
      </w:r>
      <w:proofErr w:type="gramStart"/>
      <w:r w:rsidRPr="00E93640">
        <w:rPr>
          <w:rFonts w:ascii="Consolas" w:eastAsia="Times New Roman" w:hAnsi="Consolas" w:cs="Consolas"/>
          <w:noProof w:val="0"/>
          <w:color w:val="A31515"/>
          <w:sz w:val="16"/>
          <w:szCs w:val="16"/>
          <w:lang w:val="en-US" w:eastAsia="sv-SE"/>
          <w:rPrChange w:id="2532" w:author="Stefan Eriksson" w:date="2012-06-26T14:21:00Z">
            <w:rPr>
              <w:rFonts w:ascii="Consolas" w:eastAsia="Times New Roman" w:hAnsi="Consolas" w:cs="Consolas"/>
              <w:noProof w:val="0"/>
              <w:color w:val="A31515"/>
              <w:sz w:val="16"/>
              <w:szCs w:val="16"/>
              <w:lang w:eastAsia="sv-SE"/>
            </w:rPr>
          </w:rPrChange>
        </w:rPr>
        <w:t>:EmployeeId</w:t>
      </w:r>
      <w:proofErr w:type="gramEnd"/>
      <w:r w:rsidRPr="00E93640">
        <w:rPr>
          <w:rFonts w:ascii="Consolas" w:eastAsia="Times New Roman" w:hAnsi="Consolas" w:cs="Consolas"/>
          <w:noProof w:val="0"/>
          <w:color w:val="0000FF"/>
          <w:sz w:val="16"/>
          <w:szCs w:val="16"/>
          <w:lang w:val="en-US" w:eastAsia="sv-SE"/>
          <w:rPrChange w:id="2533"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2534"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2535"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536" w:author="Stefan Eriksson" w:date="2012-06-26T14:21:00Z">
            <w:rPr>
              <w:rFonts w:ascii="Consolas" w:eastAsia="Times New Roman" w:hAnsi="Consolas" w:cs="Consolas"/>
              <w:noProof w:val="0"/>
              <w:color w:val="A31515"/>
              <w:sz w:val="16"/>
              <w:szCs w:val="16"/>
              <w:lang w:eastAsia="sv-SE"/>
            </w:rPr>
          </w:rPrChange>
        </w:rPr>
        <w:t>ns2:EmployeeId</w:t>
      </w:r>
      <w:r w:rsidRPr="00E93640">
        <w:rPr>
          <w:rFonts w:ascii="Consolas" w:eastAsia="Times New Roman" w:hAnsi="Consolas" w:cs="Consolas"/>
          <w:noProof w:val="0"/>
          <w:color w:val="0000FF"/>
          <w:sz w:val="16"/>
          <w:szCs w:val="16"/>
          <w:lang w:val="en-US" w:eastAsia="sv-SE"/>
          <w:rPrChange w:id="2537" w:author="Stefan Eriksson" w:date="2012-06-26T14:21:00Z">
            <w:rPr>
              <w:rFonts w:ascii="Consolas" w:eastAsia="Times New Roman" w:hAnsi="Consolas" w:cs="Consolas"/>
              <w:noProof w:val="0"/>
              <w:color w:val="0000FF"/>
              <w:sz w:val="16"/>
              <w:szCs w:val="16"/>
              <w:lang w:eastAsia="sv-SE"/>
            </w:rPr>
          </w:rPrChange>
        </w:rPr>
        <w:t>&gt;</w:t>
      </w:r>
    </w:p>
    <w:p w14:paraId="3BF030C5" w14:textId="77777777" w:rsidR="00E93640" w:rsidRPr="00E93640" w:rsidRDefault="00E93640" w:rsidP="00E93640">
      <w:pPr>
        <w:ind w:left="1320"/>
        <w:rPr>
          <w:lang w:val="en-US"/>
          <w:rPrChange w:id="2538" w:author="Stefan Eriksson" w:date="2012-06-26T14:21:00Z">
            <w:rPr/>
          </w:rPrChange>
        </w:rPr>
      </w:pPr>
      <w:proofErr w:type="gramStart"/>
      <w:r w:rsidRPr="00E93640">
        <w:rPr>
          <w:rFonts w:ascii="Consolas" w:eastAsia="Times New Roman" w:hAnsi="Consolas" w:cs="Consolas"/>
          <w:noProof w:val="0"/>
          <w:color w:val="0000FF"/>
          <w:sz w:val="16"/>
          <w:szCs w:val="16"/>
          <w:lang w:val="en-US" w:eastAsia="sv-SE"/>
          <w:rPrChange w:id="2539" w:author="Stefan Eriksson" w:date="2012-06-26T14:21:00Z">
            <w:rPr>
              <w:rFonts w:ascii="Consolas" w:eastAsia="Times New Roman" w:hAnsi="Consolas" w:cs="Consolas"/>
              <w:noProof w:val="0"/>
              <w:color w:val="0000FF"/>
              <w:sz w:val="16"/>
              <w:szCs w:val="16"/>
              <w:lang w:eastAsia="sv-SE"/>
            </w:rPr>
          </w:rPrChange>
        </w:rPr>
        <w:t>&lt;!--</w:t>
      </w:r>
      <w:proofErr w:type="gramEnd"/>
      <w:r w:rsidRPr="00E93640">
        <w:rPr>
          <w:rFonts w:ascii="Consolas" w:eastAsia="Times New Roman" w:hAnsi="Consolas" w:cs="Consolas"/>
          <w:noProof w:val="0"/>
          <w:color w:val="0000FF"/>
          <w:sz w:val="16"/>
          <w:szCs w:val="16"/>
          <w:lang w:val="en-US" w:eastAsia="sv-SE"/>
          <w:rPrChange w:id="2540" w:author="Stefan Eriksson" w:date="2012-06-26T14:21:00Z">
            <w:rPr>
              <w:rFonts w:ascii="Consolas" w:eastAsia="Times New Roman" w:hAnsi="Consolas" w:cs="Consolas"/>
              <w:noProof w:val="0"/>
              <w:color w:val="0000FF"/>
              <w:sz w:val="16"/>
              <w:szCs w:val="16"/>
              <w:lang w:eastAsia="sv-SE"/>
            </w:rPr>
          </w:rPrChange>
        </w:rPr>
        <w:t xml:space="preserve"> </w:t>
      </w:r>
      <w:r w:rsidRPr="00E93640">
        <w:rPr>
          <w:rFonts w:ascii="Consolas" w:eastAsia="Times New Roman" w:hAnsi="Consolas" w:cs="Consolas"/>
          <w:noProof w:val="0"/>
          <w:color w:val="008000"/>
          <w:sz w:val="16"/>
          <w:szCs w:val="16"/>
          <w:lang w:val="en-US" w:eastAsia="sv-SE"/>
          <w:rPrChange w:id="2541" w:author="Stefan Eriksson" w:date="2012-06-26T14:21:00Z">
            <w:rPr>
              <w:rFonts w:ascii="Consolas" w:eastAsia="Times New Roman" w:hAnsi="Consolas" w:cs="Consolas"/>
              <w:noProof w:val="0"/>
              <w:color w:val="008000"/>
              <w:sz w:val="16"/>
              <w:szCs w:val="16"/>
              <w:lang w:eastAsia="sv-SE"/>
            </w:rPr>
          </w:rPrChange>
        </w:rPr>
        <w:t>Optional</w:t>
      </w:r>
      <w:r w:rsidRPr="00E93640">
        <w:rPr>
          <w:rFonts w:ascii="Consolas" w:eastAsia="Times New Roman" w:hAnsi="Consolas" w:cs="Consolas"/>
          <w:noProof w:val="0"/>
          <w:color w:val="0000FF"/>
          <w:sz w:val="16"/>
          <w:szCs w:val="16"/>
          <w:lang w:val="en-US" w:eastAsia="sv-SE"/>
          <w:rPrChange w:id="2542" w:author="Stefan Eriksson" w:date="2012-06-26T14:21:00Z">
            <w:rPr>
              <w:rFonts w:ascii="Consolas" w:eastAsia="Times New Roman" w:hAnsi="Consolas" w:cs="Consolas"/>
              <w:noProof w:val="0"/>
              <w:color w:val="0000FF"/>
              <w:sz w:val="16"/>
              <w:szCs w:val="16"/>
              <w:lang w:eastAsia="sv-SE"/>
            </w:rPr>
          </w:rPrChange>
        </w:rPr>
        <w:t xml:space="preserve"> --&gt;</w:t>
      </w:r>
    </w:p>
    <w:p w14:paraId="088BC5F8" w14:textId="77777777" w:rsidR="00E93640" w:rsidRPr="00E93640" w:rsidRDefault="00E93640" w:rsidP="00E93640">
      <w:pPr>
        <w:ind w:left="1320"/>
        <w:rPr>
          <w:lang w:val="en-US"/>
          <w:rPrChange w:id="2543" w:author="Stefan Eriksson" w:date="2012-06-26T14:21:00Z">
            <w:rPr/>
          </w:rPrChange>
        </w:rPr>
      </w:pPr>
      <w:r w:rsidRPr="00E93640">
        <w:rPr>
          <w:rFonts w:ascii="Consolas" w:eastAsia="Times New Roman" w:hAnsi="Consolas" w:cs="Consolas"/>
          <w:noProof w:val="0"/>
          <w:color w:val="0000FF"/>
          <w:sz w:val="16"/>
          <w:szCs w:val="16"/>
          <w:lang w:val="en-US" w:eastAsia="sv-SE"/>
          <w:rPrChange w:id="2544"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545" w:author="Stefan Eriksson" w:date="2012-06-26T14:21:00Z">
            <w:rPr>
              <w:rFonts w:ascii="Consolas" w:eastAsia="Times New Roman" w:hAnsi="Consolas" w:cs="Consolas"/>
              <w:noProof w:val="0"/>
              <w:color w:val="A31515"/>
              <w:sz w:val="16"/>
              <w:szCs w:val="16"/>
              <w:lang w:eastAsia="sv-SE"/>
            </w:rPr>
          </w:rPrChange>
        </w:rPr>
        <w:t>ns2</w:t>
      </w:r>
      <w:proofErr w:type="gramStart"/>
      <w:r w:rsidRPr="00E93640">
        <w:rPr>
          <w:rFonts w:ascii="Consolas" w:eastAsia="Times New Roman" w:hAnsi="Consolas" w:cs="Consolas"/>
          <w:noProof w:val="0"/>
          <w:color w:val="A31515"/>
          <w:sz w:val="16"/>
          <w:szCs w:val="16"/>
          <w:lang w:val="en-US" w:eastAsia="sv-SE"/>
          <w:rPrChange w:id="2546" w:author="Stefan Eriksson" w:date="2012-06-26T14:21:00Z">
            <w:rPr>
              <w:rFonts w:ascii="Consolas" w:eastAsia="Times New Roman" w:hAnsi="Consolas" w:cs="Consolas"/>
              <w:noProof w:val="0"/>
              <w:color w:val="A31515"/>
              <w:sz w:val="16"/>
              <w:szCs w:val="16"/>
              <w:lang w:eastAsia="sv-SE"/>
            </w:rPr>
          </w:rPrChange>
        </w:rPr>
        <w:t>:AssignmentId</w:t>
      </w:r>
      <w:proofErr w:type="gramEnd"/>
      <w:r w:rsidRPr="00E93640">
        <w:rPr>
          <w:rFonts w:ascii="Consolas" w:eastAsia="Times New Roman" w:hAnsi="Consolas" w:cs="Consolas"/>
          <w:noProof w:val="0"/>
          <w:color w:val="0000FF"/>
          <w:sz w:val="16"/>
          <w:szCs w:val="16"/>
          <w:lang w:val="en-US" w:eastAsia="sv-SE"/>
          <w:rPrChange w:id="2547"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2548"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2549"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550" w:author="Stefan Eriksson" w:date="2012-06-26T14:21:00Z">
            <w:rPr>
              <w:rFonts w:ascii="Consolas" w:eastAsia="Times New Roman" w:hAnsi="Consolas" w:cs="Consolas"/>
              <w:noProof w:val="0"/>
              <w:color w:val="A31515"/>
              <w:sz w:val="16"/>
              <w:szCs w:val="16"/>
              <w:lang w:eastAsia="sv-SE"/>
            </w:rPr>
          </w:rPrChange>
        </w:rPr>
        <w:t>ns2:AssignmentId</w:t>
      </w:r>
      <w:r w:rsidRPr="00E93640">
        <w:rPr>
          <w:rFonts w:ascii="Consolas" w:eastAsia="Times New Roman" w:hAnsi="Consolas" w:cs="Consolas"/>
          <w:noProof w:val="0"/>
          <w:color w:val="0000FF"/>
          <w:sz w:val="16"/>
          <w:szCs w:val="16"/>
          <w:lang w:val="en-US" w:eastAsia="sv-SE"/>
          <w:rPrChange w:id="2551" w:author="Stefan Eriksson" w:date="2012-06-26T14:21:00Z">
            <w:rPr>
              <w:rFonts w:ascii="Consolas" w:eastAsia="Times New Roman" w:hAnsi="Consolas" w:cs="Consolas"/>
              <w:noProof w:val="0"/>
              <w:color w:val="0000FF"/>
              <w:sz w:val="16"/>
              <w:szCs w:val="16"/>
              <w:lang w:eastAsia="sv-SE"/>
            </w:rPr>
          </w:rPrChange>
        </w:rPr>
        <w:t>&gt;</w:t>
      </w:r>
    </w:p>
    <w:p w14:paraId="75366ABF" w14:textId="77777777" w:rsidR="00E93640" w:rsidRPr="00E93640" w:rsidRDefault="00E93640" w:rsidP="00E93640">
      <w:pPr>
        <w:ind w:left="1320"/>
        <w:rPr>
          <w:lang w:val="en-US"/>
          <w:rPrChange w:id="2552" w:author="Stefan Eriksson" w:date="2012-06-26T14:21:00Z">
            <w:rPr/>
          </w:rPrChange>
        </w:rPr>
      </w:pPr>
      <w:proofErr w:type="gramStart"/>
      <w:r w:rsidRPr="00E93640">
        <w:rPr>
          <w:rFonts w:ascii="Consolas" w:eastAsia="Times New Roman" w:hAnsi="Consolas" w:cs="Consolas"/>
          <w:noProof w:val="0"/>
          <w:color w:val="0000FF"/>
          <w:sz w:val="16"/>
          <w:szCs w:val="16"/>
          <w:lang w:val="en-US" w:eastAsia="sv-SE"/>
          <w:rPrChange w:id="2553" w:author="Stefan Eriksson" w:date="2012-06-26T14:21:00Z">
            <w:rPr>
              <w:rFonts w:ascii="Consolas" w:eastAsia="Times New Roman" w:hAnsi="Consolas" w:cs="Consolas"/>
              <w:noProof w:val="0"/>
              <w:color w:val="0000FF"/>
              <w:sz w:val="16"/>
              <w:szCs w:val="16"/>
              <w:lang w:eastAsia="sv-SE"/>
            </w:rPr>
          </w:rPrChange>
        </w:rPr>
        <w:t>&lt;!--</w:t>
      </w:r>
      <w:proofErr w:type="gramEnd"/>
      <w:r w:rsidRPr="00E93640">
        <w:rPr>
          <w:rFonts w:ascii="Consolas" w:eastAsia="Times New Roman" w:hAnsi="Consolas" w:cs="Consolas"/>
          <w:noProof w:val="0"/>
          <w:color w:val="0000FF"/>
          <w:sz w:val="16"/>
          <w:szCs w:val="16"/>
          <w:lang w:val="en-US" w:eastAsia="sv-SE"/>
          <w:rPrChange w:id="2554" w:author="Stefan Eriksson" w:date="2012-06-26T14:21:00Z">
            <w:rPr>
              <w:rFonts w:ascii="Consolas" w:eastAsia="Times New Roman" w:hAnsi="Consolas" w:cs="Consolas"/>
              <w:noProof w:val="0"/>
              <w:color w:val="0000FF"/>
              <w:sz w:val="16"/>
              <w:szCs w:val="16"/>
              <w:lang w:eastAsia="sv-SE"/>
            </w:rPr>
          </w:rPrChange>
        </w:rPr>
        <w:t xml:space="preserve"> </w:t>
      </w:r>
      <w:r w:rsidRPr="00E93640">
        <w:rPr>
          <w:rFonts w:ascii="Consolas" w:eastAsia="Times New Roman" w:hAnsi="Consolas" w:cs="Consolas"/>
          <w:noProof w:val="0"/>
          <w:color w:val="008000"/>
          <w:sz w:val="16"/>
          <w:szCs w:val="16"/>
          <w:lang w:val="en-US" w:eastAsia="sv-SE"/>
          <w:rPrChange w:id="2555" w:author="Stefan Eriksson" w:date="2012-06-26T14:21:00Z">
            <w:rPr>
              <w:rFonts w:ascii="Consolas" w:eastAsia="Times New Roman" w:hAnsi="Consolas" w:cs="Consolas"/>
              <w:noProof w:val="0"/>
              <w:color w:val="008000"/>
              <w:sz w:val="16"/>
              <w:szCs w:val="16"/>
              <w:lang w:eastAsia="sv-SE"/>
            </w:rPr>
          </w:rPrChange>
        </w:rPr>
        <w:t>Optional</w:t>
      </w:r>
      <w:r w:rsidRPr="00E93640">
        <w:rPr>
          <w:rFonts w:ascii="Consolas" w:eastAsia="Times New Roman" w:hAnsi="Consolas" w:cs="Consolas"/>
          <w:noProof w:val="0"/>
          <w:color w:val="0000FF"/>
          <w:sz w:val="16"/>
          <w:szCs w:val="16"/>
          <w:lang w:val="en-US" w:eastAsia="sv-SE"/>
          <w:rPrChange w:id="2556" w:author="Stefan Eriksson" w:date="2012-06-26T14:21:00Z">
            <w:rPr>
              <w:rFonts w:ascii="Consolas" w:eastAsia="Times New Roman" w:hAnsi="Consolas" w:cs="Consolas"/>
              <w:noProof w:val="0"/>
              <w:color w:val="0000FF"/>
              <w:sz w:val="16"/>
              <w:szCs w:val="16"/>
              <w:lang w:eastAsia="sv-SE"/>
            </w:rPr>
          </w:rPrChange>
        </w:rPr>
        <w:t xml:space="preserve"> --&gt;</w:t>
      </w:r>
    </w:p>
    <w:p w14:paraId="43AA0F4E" w14:textId="77777777" w:rsidR="00E93640" w:rsidRPr="00E93640" w:rsidRDefault="00E93640" w:rsidP="00E93640">
      <w:pPr>
        <w:ind w:left="1320"/>
        <w:rPr>
          <w:lang w:val="en-US"/>
          <w:rPrChange w:id="2557" w:author="Stefan Eriksson" w:date="2012-06-26T14:21:00Z">
            <w:rPr/>
          </w:rPrChange>
        </w:rPr>
      </w:pPr>
      <w:r w:rsidRPr="00E93640">
        <w:rPr>
          <w:rFonts w:ascii="Consolas" w:eastAsia="Times New Roman" w:hAnsi="Consolas" w:cs="Consolas"/>
          <w:noProof w:val="0"/>
          <w:color w:val="0000FF"/>
          <w:sz w:val="16"/>
          <w:szCs w:val="16"/>
          <w:lang w:val="en-US" w:eastAsia="sv-SE"/>
          <w:rPrChange w:id="2558"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559" w:author="Stefan Eriksson" w:date="2012-06-26T14:21:00Z">
            <w:rPr>
              <w:rFonts w:ascii="Consolas" w:eastAsia="Times New Roman" w:hAnsi="Consolas" w:cs="Consolas"/>
              <w:noProof w:val="0"/>
              <w:color w:val="A31515"/>
              <w:sz w:val="16"/>
              <w:szCs w:val="16"/>
              <w:lang w:eastAsia="sv-SE"/>
            </w:rPr>
          </w:rPrChange>
        </w:rPr>
        <w:t>ns2</w:t>
      </w:r>
      <w:proofErr w:type="gramStart"/>
      <w:r w:rsidRPr="00E93640">
        <w:rPr>
          <w:rFonts w:ascii="Consolas" w:eastAsia="Times New Roman" w:hAnsi="Consolas" w:cs="Consolas"/>
          <w:noProof w:val="0"/>
          <w:color w:val="A31515"/>
          <w:sz w:val="16"/>
          <w:szCs w:val="16"/>
          <w:lang w:val="en-US" w:eastAsia="sv-SE"/>
          <w:rPrChange w:id="2560" w:author="Stefan Eriksson" w:date="2012-06-26T14:21:00Z">
            <w:rPr>
              <w:rFonts w:ascii="Consolas" w:eastAsia="Times New Roman" w:hAnsi="Consolas" w:cs="Consolas"/>
              <w:noProof w:val="0"/>
              <w:color w:val="A31515"/>
              <w:sz w:val="16"/>
              <w:szCs w:val="16"/>
              <w:lang w:eastAsia="sv-SE"/>
            </w:rPr>
          </w:rPrChange>
        </w:rPr>
        <w:t>:AssignmentName</w:t>
      </w:r>
      <w:proofErr w:type="gramEnd"/>
      <w:r w:rsidRPr="00E93640">
        <w:rPr>
          <w:rFonts w:ascii="Consolas" w:eastAsia="Times New Roman" w:hAnsi="Consolas" w:cs="Consolas"/>
          <w:noProof w:val="0"/>
          <w:color w:val="0000FF"/>
          <w:sz w:val="16"/>
          <w:szCs w:val="16"/>
          <w:lang w:val="en-US" w:eastAsia="sv-SE"/>
          <w:rPrChange w:id="2561"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2562"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2563"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564" w:author="Stefan Eriksson" w:date="2012-06-26T14:21:00Z">
            <w:rPr>
              <w:rFonts w:ascii="Consolas" w:eastAsia="Times New Roman" w:hAnsi="Consolas" w:cs="Consolas"/>
              <w:noProof w:val="0"/>
              <w:color w:val="A31515"/>
              <w:sz w:val="16"/>
              <w:szCs w:val="16"/>
              <w:lang w:eastAsia="sv-SE"/>
            </w:rPr>
          </w:rPrChange>
        </w:rPr>
        <w:t>ns2:AssignmentName</w:t>
      </w:r>
      <w:r w:rsidRPr="00E93640">
        <w:rPr>
          <w:rFonts w:ascii="Consolas" w:eastAsia="Times New Roman" w:hAnsi="Consolas" w:cs="Consolas"/>
          <w:noProof w:val="0"/>
          <w:color w:val="0000FF"/>
          <w:sz w:val="16"/>
          <w:szCs w:val="16"/>
          <w:lang w:val="en-US" w:eastAsia="sv-SE"/>
          <w:rPrChange w:id="2565" w:author="Stefan Eriksson" w:date="2012-06-26T14:21:00Z">
            <w:rPr>
              <w:rFonts w:ascii="Consolas" w:eastAsia="Times New Roman" w:hAnsi="Consolas" w:cs="Consolas"/>
              <w:noProof w:val="0"/>
              <w:color w:val="0000FF"/>
              <w:sz w:val="16"/>
              <w:szCs w:val="16"/>
              <w:lang w:eastAsia="sv-SE"/>
            </w:rPr>
          </w:rPrChange>
        </w:rPr>
        <w:t>&gt;</w:t>
      </w:r>
    </w:p>
    <w:p w14:paraId="6E1A0F28" w14:textId="77777777" w:rsidR="00E93640" w:rsidRPr="00E93640" w:rsidRDefault="00E93640" w:rsidP="00E93640">
      <w:pPr>
        <w:ind w:left="880"/>
        <w:rPr>
          <w:lang w:val="en-US"/>
          <w:rPrChange w:id="2566" w:author="Stefan Eriksson" w:date="2012-06-26T14:21:00Z">
            <w:rPr/>
          </w:rPrChange>
        </w:rPr>
      </w:pPr>
      <w:r w:rsidRPr="00E93640">
        <w:rPr>
          <w:rFonts w:ascii="Consolas" w:eastAsia="Times New Roman" w:hAnsi="Consolas" w:cs="Consolas"/>
          <w:noProof w:val="0"/>
          <w:color w:val="0000FF"/>
          <w:sz w:val="16"/>
          <w:szCs w:val="16"/>
          <w:lang w:val="en-US" w:eastAsia="sv-SE"/>
          <w:rPrChange w:id="2567"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568" w:author="Stefan Eriksson" w:date="2012-06-26T14:21:00Z">
            <w:rPr>
              <w:rFonts w:ascii="Consolas" w:eastAsia="Times New Roman" w:hAnsi="Consolas" w:cs="Consolas"/>
              <w:noProof w:val="0"/>
              <w:color w:val="A31515"/>
              <w:sz w:val="16"/>
              <w:szCs w:val="16"/>
              <w:lang w:eastAsia="sv-SE"/>
            </w:rPr>
          </w:rPrChange>
        </w:rPr>
        <w:t>ns2</w:t>
      </w:r>
      <w:proofErr w:type="gramStart"/>
      <w:r w:rsidRPr="00E93640">
        <w:rPr>
          <w:rFonts w:ascii="Consolas" w:eastAsia="Times New Roman" w:hAnsi="Consolas" w:cs="Consolas"/>
          <w:noProof w:val="0"/>
          <w:color w:val="A31515"/>
          <w:sz w:val="16"/>
          <w:szCs w:val="16"/>
          <w:lang w:val="en-US" w:eastAsia="sv-SE"/>
          <w:rPrChange w:id="2569" w:author="Stefan Eriksson" w:date="2012-06-26T14:21:00Z">
            <w:rPr>
              <w:rFonts w:ascii="Consolas" w:eastAsia="Times New Roman" w:hAnsi="Consolas" w:cs="Consolas"/>
              <w:noProof w:val="0"/>
              <w:color w:val="A31515"/>
              <w:sz w:val="16"/>
              <w:szCs w:val="16"/>
              <w:lang w:eastAsia="sv-SE"/>
            </w:rPr>
          </w:rPrChange>
        </w:rPr>
        <w:t>:RequestedBy</w:t>
      </w:r>
      <w:proofErr w:type="gramEnd"/>
      <w:r w:rsidRPr="00E93640">
        <w:rPr>
          <w:rFonts w:ascii="Consolas" w:eastAsia="Times New Roman" w:hAnsi="Consolas" w:cs="Consolas"/>
          <w:noProof w:val="0"/>
          <w:color w:val="0000FF"/>
          <w:sz w:val="16"/>
          <w:szCs w:val="16"/>
          <w:lang w:val="en-US" w:eastAsia="sv-SE"/>
          <w:rPrChange w:id="2570" w:author="Stefan Eriksson" w:date="2012-06-26T14:21:00Z">
            <w:rPr>
              <w:rFonts w:ascii="Consolas" w:eastAsia="Times New Roman" w:hAnsi="Consolas" w:cs="Consolas"/>
              <w:noProof w:val="0"/>
              <w:color w:val="0000FF"/>
              <w:sz w:val="16"/>
              <w:szCs w:val="16"/>
              <w:lang w:eastAsia="sv-SE"/>
            </w:rPr>
          </w:rPrChange>
        </w:rPr>
        <w:t>&gt;</w:t>
      </w:r>
    </w:p>
    <w:p w14:paraId="78C459FA" w14:textId="77777777" w:rsidR="00E93640" w:rsidRPr="00E93640" w:rsidRDefault="00E93640" w:rsidP="00E93640">
      <w:pPr>
        <w:ind w:left="880"/>
        <w:rPr>
          <w:lang w:val="en-US"/>
          <w:rPrChange w:id="2571" w:author="Stefan Eriksson" w:date="2012-06-26T14:21:00Z">
            <w:rPr/>
          </w:rPrChange>
        </w:rPr>
      </w:pPr>
      <w:r w:rsidRPr="00E93640">
        <w:rPr>
          <w:rFonts w:ascii="Consolas" w:eastAsia="Times New Roman" w:hAnsi="Consolas" w:cs="Consolas"/>
          <w:noProof w:val="0"/>
          <w:color w:val="0000FF"/>
          <w:sz w:val="16"/>
          <w:szCs w:val="16"/>
          <w:lang w:val="en-US" w:eastAsia="sv-SE"/>
          <w:rPrChange w:id="2572"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573" w:author="Stefan Eriksson" w:date="2012-06-26T14:21:00Z">
            <w:rPr>
              <w:rFonts w:ascii="Consolas" w:eastAsia="Times New Roman" w:hAnsi="Consolas" w:cs="Consolas"/>
              <w:noProof w:val="0"/>
              <w:color w:val="A31515"/>
              <w:sz w:val="16"/>
              <w:szCs w:val="16"/>
              <w:lang w:eastAsia="sv-SE"/>
            </w:rPr>
          </w:rPrChange>
        </w:rPr>
        <w:t>ns2</w:t>
      </w:r>
      <w:proofErr w:type="gramStart"/>
      <w:r w:rsidRPr="00E93640">
        <w:rPr>
          <w:rFonts w:ascii="Consolas" w:eastAsia="Times New Roman" w:hAnsi="Consolas" w:cs="Consolas"/>
          <w:noProof w:val="0"/>
          <w:color w:val="A31515"/>
          <w:sz w:val="16"/>
          <w:szCs w:val="16"/>
          <w:lang w:val="en-US" w:eastAsia="sv-SE"/>
          <w:rPrChange w:id="2574" w:author="Stefan Eriksson" w:date="2012-06-26T14:21:00Z">
            <w:rPr>
              <w:rFonts w:ascii="Consolas" w:eastAsia="Times New Roman" w:hAnsi="Consolas" w:cs="Consolas"/>
              <w:noProof w:val="0"/>
              <w:color w:val="A31515"/>
              <w:sz w:val="16"/>
              <w:szCs w:val="16"/>
              <w:lang w:eastAsia="sv-SE"/>
            </w:rPr>
          </w:rPrChange>
        </w:rPr>
        <w:t>:RegistrationDate</w:t>
      </w:r>
      <w:proofErr w:type="gramEnd"/>
      <w:r w:rsidRPr="00E93640">
        <w:rPr>
          <w:rFonts w:ascii="Consolas" w:eastAsia="Times New Roman" w:hAnsi="Consolas" w:cs="Consolas"/>
          <w:noProof w:val="0"/>
          <w:color w:val="0000FF"/>
          <w:sz w:val="16"/>
          <w:szCs w:val="16"/>
          <w:lang w:val="en-US" w:eastAsia="sv-SE"/>
          <w:rPrChange w:id="2575"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2576"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2577"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578" w:author="Stefan Eriksson" w:date="2012-06-26T14:21:00Z">
            <w:rPr>
              <w:rFonts w:ascii="Consolas" w:eastAsia="Times New Roman" w:hAnsi="Consolas" w:cs="Consolas"/>
              <w:noProof w:val="0"/>
              <w:color w:val="A31515"/>
              <w:sz w:val="16"/>
              <w:szCs w:val="16"/>
              <w:lang w:eastAsia="sv-SE"/>
            </w:rPr>
          </w:rPrChange>
        </w:rPr>
        <w:t>ns2:RegistrationDate</w:t>
      </w:r>
      <w:r w:rsidRPr="00E93640">
        <w:rPr>
          <w:rFonts w:ascii="Consolas" w:eastAsia="Times New Roman" w:hAnsi="Consolas" w:cs="Consolas"/>
          <w:noProof w:val="0"/>
          <w:color w:val="0000FF"/>
          <w:sz w:val="16"/>
          <w:szCs w:val="16"/>
          <w:lang w:val="en-US" w:eastAsia="sv-SE"/>
          <w:rPrChange w:id="2579" w:author="Stefan Eriksson" w:date="2012-06-26T14:21:00Z">
            <w:rPr>
              <w:rFonts w:ascii="Consolas" w:eastAsia="Times New Roman" w:hAnsi="Consolas" w:cs="Consolas"/>
              <w:noProof w:val="0"/>
              <w:color w:val="0000FF"/>
              <w:sz w:val="16"/>
              <w:szCs w:val="16"/>
              <w:lang w:eastAsia="sv-SE"/>
            </w:rPr>
          </w:rPrChange>
        </w:rPr>
        <w:t>&gt;</w:t>
      </w:r>
    </w:p>
    <w:p w14:paraId="1FBCD3F8" w14:textId="77777777" w:rsidR="00E93640" w:rsidRPr="00E93640" w:rsidRDefault="00E93640" w:rsidP="00E93640">
      <w:pPr>
        <w:ind w:left="880"/>
        <w:rPr>
          <w:lang w:val="en-US"/>
          <w:rPrChange w:id="2580" w:author="Stefan Eriksson" w:date="2012-06-26T14:21:00Z">
            <w:rPr/>
          </w:rPrChange>
        </w:rPr>
      </w:pPr>
      <w:r w:rsidRPr="00E93640">
        <w:rPr>
          <w:rFonts w:ascii="Consolas" w:eastAsia="Times New Roman" w:hAnsi="Consolas" w:cs="Consolas"/>
          <w:noProof w:val="0"/>
          <w:color w:val="0000FF"/>
          <w:sz w:val="16"/>
          <w:szCs w:val="16"/>
          <w:lang w:val="en-US" w:eastAsia="sv-SE"/>
          <w:rPrChange w:id="2581"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582" w:author="Stefan Eriksson" w:date="2012-06-26T14:21:00Z">
            <w:rPr>
              <w:rFonts w:ascii="Consolas" w:eastAsia="Times New Roman" w:hAnsi="Consolas" w:cs="Consolas"/>
              <w:noProof w:val="0"/>
              <w:color w:val="A31515"/>
              <w:sz w:val="16"/>
              <w:szCs w:val="16"/>
              <w:lang w:eastAsia="sv-SE"/>
            </w:rPr>
          </w:rPrChange>
        </w:rPr>
        <w:t>ns2</w:t>
      </w:r>
      <w:proofErr w:type="gramStart"/>
      <w:r w:rsidRPr="00E93640">
        <w:rPr>
          <w:rFonts w:ascii="Consolas" w:eastAsia="Times New Roman" w:hAnsi="Consolas" w:cs="Consolas"/>
          <w:noProof w:val="0"/>
          <w:color w:val="A31515"/>
          <w:sz w:val="16"/>
          <w:szCs w:val="16"/>
          <w:lang w:val="en-US" w:eastAsia="sv-SE"/>
          <w:rPrChange w:id="2583" w:author="Stefan Eriksson" w:date="2012-06-26T14:21:00Z">
            <w:rPr>
              <w:rFonts w:ascii="Consolas" w:eastAsia="Times New Roman" w:hAnsi="Consolas" w:cs="Consolas"/>
              <w:noProof w:val="0"/>
              <w:color w:val="A31515"/>
              <w:sz w:val="16"/>
              <w:szCs w:val="16"/>
              <w:lang w:eastAsia="sv-SE"/>
            </w:rPr>
          </w:rPrChange>
        </w:rPr>
        <w:t>:RegisteredBy</w:t>
      </w:r>
      <w:proofErr w:type="gramEnd"/>
      <w:r w:rsidRPr="00E93640">
        <w:rPr>
          <w:rFonts w:ascii="Consolas" w:eastAsia="Times New Roman" w:hAnsi="Consolas" w:cs="Consolas"/>
          <w:noProof w:val="0"/>
          <w:color w:val="0000FF"/>
          <w:sz w:val="16"/>
          <w:szCs w:val="16"/>
          <w:lang w:val="en-US" w:eastAsia="sv-SE"/>
          <w:rPrChange w:id="2584" w:author="Stefan Eriksson" w:date="2012-06-26T14:21:00Z">
            <w:rPr>
              <w:rFonts w:ascii="Consolas" w:eastAsia="Times New Roman" w:hAnsi="Consolas" w:cs="Consolas"/>
              <w:noProof w:val="0"/>
              <w:color w:val="0000FF"/>
              <w:sz w:val="16"/>
              <w:szCs w:val="16"/>
              <w:lang w:eastAsia="sv-SE"/>
            </w:rPr>
          </w:rPrChange>
        </w:rPr>
        <w:t>&gt;</w:t>
      </w:r>
    </w:p>
    <w:p w14:paraId="2A1C8638" w14:textId="77777777" w:rsidR="00E93640" w:rsidRPr="00E93640" w:rsidRDefault="00E93640" w:rsidP="00E93640">
      <w:pPr>
        <w:ind w:left="1320"/>
        <w:rPr>
          <w:lang w:val="en-US"/>
          <w:rPrChange w:id="2585" w:author="Stefan Eriksson" w:date="2012-06-26T14:21:00Z">
            <w:rPr/>
          </w:rPrChange>
        </w:rPr>
      </w:pPr>
      <w:r w:rsidRPr="00E93640">
        <w:rPr>
          <w:rFonts w:ascii="Consolas" w:eastAsia="Times New Roman" w:hAnsi="Consolas" w:cs="Consolas"/>
          <w:noProof w:val="0"/>
          <w:color w:val="0000FF"/>
          <w:sz w:val="16"/>
          <w:szCs w:val="16"/>
          <w:lang w:val="en-US" w:eastAsia="sv-SE"/>
          <w:rPrChange w:id="2586"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587" w:author="Stefan Eriksson" w:date="2012-06-26T14:21:00Z">
            <w:rPr>
              <w:rFonts w:ascii="Consolas" w:eastAsia="Times New Roman" w:hAnsi="Consolas" w:cs="Consolas"/>
              <w:noProof w:val="0"/>
              <w:color w:val="A31515"/>
              <w:sz w:val="16"/>
              <w:szCs w:val="16"/>
              <w:lang w:eastAsia="sv-SE"/>
            </w:rPr>
          </w:rPrChange>
        </w:rPr>
        <w:t>ns2</w:t>
      </w:r>
      <w:proofErr w:type="gramStart"/>
      <w:r w:rsidRPr="00E93640">
        <w:rPr>
          <w:rFonts w:ascii="Consolas" w:eastAsia="Times New Roman" w:hAnsi="Consolas" w:cs="Consolas"/>
          <w:noProof w:val="0"/>
          <w:color w:val="A31515"/>
          <w:sz w:val="16"/>
          <w:szCs w:val="16"/>
          <w:lang w:val="en-US" w:eastAsia="sv-SE"/>
          <w:rPrChange w:id="2588" w:author="Stefan Eriksson" w:date="2012-06-26T14:21:00Z">
            <w:rPr>
              <w:rFonts w:ascii="Consolas" w:eastAsia="Times New Roman" w:hAnsi="Consolas" w:cs="Consolas"/>
              <w:noProof w:val="0"/>
              <w:color w:val="A31515"/>
              <w:sz w:val="16"/>
              <w:szCs w:val="16"/>
              <w:lang w:eastAsia="sv-SE"/>
            </w:rPr>
          </w:rPrChange>
        </w:rPr>
        <w:t>:EmployeeId</w:t>
      </w:r>
      <w:proofErr w:type="gramEnd"/>
      <w:r w:rsidRPr="00E93640">
        <w:rPr>
          <w:rFonts w:ascii="Consolas" w:eastAsia="Times New Roman" w:hAnsi="Consolas" w:cs="Consolas"/>
          <w:noProof w:val="0"/>
          <w:color w:val="0000FF"/>
          <w:sz w:val="16"/>
          <w:szCs w:val="16"/>
          <w:lang w:val="en-US" w:eastAsia="sv-SE"/>
          <w:rPrChange w:id="2589"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2590"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2591"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592" w:author="Stefan Eriksson" w:date="2012-06-26T14:21:00Z">
            <w:rPr>
              <w:rFonts w:ascii="Consolas" w:eastAsia="Times New Roman" w:hAnsi="Consolas" w:cs="Consolas"/>
              <w:noProof w:val="0"/>
              <w:color w:val="A31515"/>
              <w:sz w:val="16"/>
              <w:szCs w:val="16"/>
              <w:lang w:eastAsia="sv-SE"/>
            </w:rPr>
          </w:rPrChange>
        </w:rPr>
        <w:t>ns2:EmployeeId</w:t>
      </w:r>
      <w:r w:rsidRPr="00E93640">
        <w:rPr>
          <w:rFonts w:ascii="Consolas" w:eastAsia="Times New Roman" w:hAnsi="Consolas" w:cs="Consolas"/>
          <w:noProof w:val="0"/>
          <w:color w:val="0000FF"/>
          <w:sz w:val="16"/>
          <w:szCs w:val="16"/>
          <w:lang w:val="en-US" w:eastAsia="sv-SE"/>
          <w:rPrChange w:id="2593" w:author="Stefan Eriksson" w:date="2012-06-26T14:21:00Z">
            <w:rPr>
              <w:rFonts w:ascii="Consolas" w:eastAsia="Times New Roman" w:hAnsi="Consolas" w:cs="Consolas"/>
              <w:noProof w:val="0"/>
              <w:color w:val="0000FF"/>
              <w:sz w:val="16"/>
              <w:szCs w:val="16"/>
              <w:lang w:eastAsia="sv-SE"/>
            </w:rPr>
          </w:rPrChange>
        </w:rPr>
        <w:t>&gt;</w:t>
      </w:r>
    </w:p>
    <w:p w14:paraId="2355E3DE" w14:textId="77777777" w:rsidR="00E93640" w:rsidRPr="00E93640" w:rsidRDefault="00E93640" w:rsidP="00E93640">
      <w:pPr>
        <w:ind w:left="1320"/>
        <w:rPr>
          <w:lang w:val="en-US"/>
          <w:rPrChange w:id="2594" w:author="Stefan Eriksson" w:date="2012-06-26T14:21:00Z">
            <w:rPr/>
          </w:rPrChange>
        </w:rPr>
      </w:pPr>
      <w:proofErr w:type="gramStart"/>
      <w:r w:rsidRPr="00E93640">
        <w:rPr>
          <w:rFonts w:ascii="Consolas" w:eastAsia="Times New Roman" w:hAnsi="Consolas" w:cs="Consolas"/>
          <w:noProof w:val="0"/>
          <w:color w:val="0000FF"/>
          <w:sz w:val="16"/>
          <w:szCs w:val="16"/>
          <w:lang w:val="en-US" w:eastAsia="sv-SE"/>
          <w:rPrChange w:id="2595" w:author="Stefan Eriksson" w:date="2012-06-26T14:21:00Z">
            <w:rPr>
              <w:rFonts w:ascii="Consolas" w:eastAsia="Times New Roman" w:hAnsi="Consolas" w:cs="Consolas"/>
              <w:noProof w:val="0"/>
              <w:color w:val="0000FF"/>
              <w:sz w:val="16"/>
              <w:szCs w:val="16"/>
              <w:lang w:eastAsia="sv-SE"/>
            </w:rPr>
          </w:rPrChange>
        </w:rPr>
        <w:t>&lt;!--</w:t>
      </w:r>
      <w:proofErr w:type="gramEnd"/>
      <w:r w:rsidRPr="00E93640">
        <w:rPr>
          <w:rFonts w:ascii="Consolas" w:eastAsia="Times New Roman" w:hAnsi="Consolas" w:cs="Consolas"/>
          <w:noProof w:val="0"/>
          <w:color w:val="0000FF"/>
          <w:sz w:val="16"/>
          <w:szCs w:val="16"/>
          <w:lang w:val="en-US" w:eastAsia="sv-SE"/>
          <w:rPrChange w:id="2596" w:author="Stefan Eriksson" w:date="2012-06-26T14:21:00Z">
            <w:rPr>
              <w:rFonts w:ascii="Consolas" w:eastAsia="Times New Roman" w:hAnsi="Consolas" w:cs="Consolas"/>
              <w:noProof w:val="0"/>
              <w:color w:val="0000FF"/>
              <w:sz w:val="16"/>
              <w:szCs w:val="16"/>
              <w:lang w:eastAsia="sv-SE"/>
            </w:rPr>
          </w:rPrChange>
        </w:rPr>
        <w:t xml:space="preserve"> </w:t>
      </w:r>
      <w:r w:rsidRPr="00E93640">
        <w:rPr>
          <w:rFonts w:ascii="Consolas" w:eastAsia="Times New Roman" w:hAnsi="Consolas" w:cs="Consolas"/>
          <w:noProof w:val="0"/>
          <w:color w:val="008000"/>
          <w:sz w:val="16"/>
          <w:szCs w:val="16"/>
          <w:lang w:val="en-US" w:eastAsia="sv-SE"/>
          <w:rPrChange w:id="2597" w:author="Stefan Eriksson" w:date="2012-06-26T14:21:00Z">
            <w:rPr>
              <w:rFonts w:ascii="Consolas" w:eastAsia="Times New Roman" w:hAnsi="Consolas" w:cs="Consolas"/>
              <w:noProof w:val="0"/>
              <w:color w:val="008000"/>
              <w:sz w:val="16"/>
              <w:szCs w:val="16"/>
              <w:lang w:eastAsia="sv-SE"/>
            </w:rPr>
          </w:rPrChange>
        </w:rPr>
        <w:t>Optional</w:t>
      </w:r>
      <w:r w:rsidRPr="00E93640">
        <w:rPr>
          <w:rFonts w:ascii="Consolas" w:eastAsia="Times New Roman" w:hAnsi="Consolas" w:cs="Consolas"/>
          <w:noProof w:val="0"/>
          <w:color w:val="0000FF"/>
          <w:sz w:val="16"/>
          <w:szCs w:val="16"/>
          <w:lang w:val="en-US" w:eastAsia="sv-SE"/>
          <w:rPrChange w:id="2598" w:author="Stefan Eriksson" w:date="2012-06-26T14:21:00Z">
            <w:rPr>
              <w:rFonts w:ascii="Consolas" w:eastAsia="Times New Roman" w:hAnsi="Consolas" w:cs="Consolas"/>
              <w:noProof w:val="0"/>
              <w:color w:val="0000FF"/>
              <w:sz w:val="16"/>
              <w:szCs w:val="16"/>
              <w:lang w:eastAsia="sv-SE"/>
            </w:rPr>
          </w:rPrChange>
        </w:rPr>
        <w:t xml:space="preserve"> --&gt;</w:t>
      </w:r>
    </w:p>
    <w:p w14:paraId="3113871A" w14:textId="77777777" w:rsidR="00E93640" w:rsidRPr="00E93640" w:rsidRDefault="00E93640" w:rsidP="00E93640">
      <w:pPr>
        <w:ind w:left="1320"/>
        <w:rPr>
          <w:lang w:val="en-US"/>
          <w:rPrChange w:id="2599" w:author="Stefan Eriksson" w:date="2012-06-26T14:21:00Z">
            <w:rPr/>
          </w:rPrChange>
        </w:rPr>
      </w:pPr>
      <w:r w:rsidRPr="00E93640">
        <w:rPr>
          <w:rFonts w:ascii="Consolas" w:eastAsia="Times New Roman" w:hAnsi="Consolas" w:cs="Consolas"/>
          <w:noProof w:val="0"/>
          <w:color w:val="0000FF"/>
          <w:sz w:val="16"/>
          <w:szCs w:val="16"/>
          <w:lang w:val="en-US" w:eastAsia="sv-SE"/>
          <w:rPrChange w:id="2600"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601" w:author="Stefan Eriksson" w:date="2012-06-26T14:21:00Z">
            <w:rPr>
              <w:rFonts w:ascii="Consolas" w:eastAsia="Times New Roman" w:hAnsi="Consolas" w:cs="Consolas"/>
              <w:noProof w:val="0"/>
              <w:color w:val="A31515"/>
              <w:sz w:val="16"/>
              <w:szCs w:val="16"/>
              <w:lang w:eastAsia="sv-SE"/>
            </w:rPr>
          </w:rPrChange>
        </w:rPr>
        <w:t>ns2</w:t>
      </w:r>
      <w:proofErr w:type="gramStart"/>
      <w:r w:rsidRPr="00E93640">
        <w:rPr>
          <w:rFonts w:ascii="Consolas" w:eastAsia="Times New Roman" w:hAnsi="Consolas" w:cs="Consolas"/>
          <w:noProof w:val="0"/>
          <w:color w:val="A31515"/>
          <w:sz w:val="16"/>
          <w:szCs w:val="16"/>
          <w:lang w:val="en-US" w:eastAsia="sv-SE"/>
          <w:rPrChange w:id="2602" w:author="Stefan Eriksson" w:date="2012-06-26T14:21:00Z">
            <w:rPr>
              <w:rFonts w:ascii="Consolas" w:eastAsia="Times New Roman" w:hAnsi="Consolas" w:cs="Consolas"/>
              <w:noProof w:val="0"/>
              <w:color w:val="A31515"/>
              <w:sz w:val="16"/>
              <w:szCs w:val="16"/>
              <w:lang w:eastAsia="sv-SE"/>
            </w:rPr>
          </w:rPrChange>
        </w:rPr>
        <w:t>:AssignmentId</w:t>
      </w:r>
      <w:proofErr w:type="gramEnd"/>
      <w:r w:rsidRPr="00E93640">
        <w:rPr>
          <w:rFonts w:ascii="Consolas" w:eastAsia="Times New Roman" w:hAnsi="Consolas" w:cs="Consolas"/>
          <w:noProof w:val="0"/>
          <w:color w:val="0000FF"/>
          <w:sz w:val="16"/>
          <w:szCs w:val="16"/>
          <w:lang w:val="en-US" w:eastAsia="sv-SE"/>
          <w:rPrChange w:id="2603"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2604"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2605"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606" w:author="Stefan Eriksson" w:date="2012-06-26T14:21:00Z">
            <w:rPr>
              <w:rFonts w:ascii="Consolas" w:eastAsia="Times New Roman" w:hAnsi="Consolas" w:cs="Consolas"/>
              <w:noProof w:val="0"/>
              <w:color w:val="A31515"/>
              <w:sz w:val="16"/>
              <w:szCs w:val="16"/>
              <w:lang w:eastAsia="sv-SE"/>
            </w:rPr>
          </w:rPrChange>
        </w:rPr>
        <w:t>ns2:AssignmentId</w:t>
      </w:r>
      <w:r w:rsidRPr="00E93640">
        <w:rPr>
          <w:rFonts w:ascii="Consolas" w:eastAsia="Times New Roman" w:hAnsi="Consolas" w:cs="Consolas"/>
          <w:noProof w:val="0"/>
          <w:color w:val="0000FF"/>
          <w:sz w:val="16"/>
          <w:szCs w:val="16"/>
          <w:lang w:val="en-US" w:eastAsia="sv-SE"/>
          <w:rPrChange w:id="2607" w:author="Stefan Eriksson" w:date="2012-06-26T14:21:00Z">
            <w:rPr>
              <w:rFonts w:ascii="Consolas" w:eastAsia="Times New Roman" w:hAnsi="Consolas" w:cs="Consolas"/>
              <w:noProof w:val="0"/>
              <w:color w:val="0000FF"/>
              <w:sz w:val="16"/>
              <w:szCs w:val="16"/>
              <w:lang w:eastAsia="sv-SE"/>
            </w:rPr>
          </w:rPrChange>
        </w:rPr>
        <w:t>&gt;</w:t>
      </w:r>
    </w:p>
    <w:p w14:paraId="5532C6E9" w14:textId="77777777" w:rsidR="00E93640" w:rsidRPr="00E93640" w:rsidRDefault="00E93640" w:rsidP="00E93640">
      <w:pPr>
        <w:ind w:left="1320"/>
        <w:rPr>
          <w:lang w:val="en-US"/>
          <w:rPrChange w:id="2608" w:author="Stefan Eriksson" w:date="2012-06-26T14:21:00Z">
            <w:rPr/>
          </w:rPrChange>
        </w:rPr>
      </w:pPr>
      <w:proofErr w:type="gramStart"/>
      <w:r w:rsidRPr="00E93640">
        <w:rPr>
          <w:rFonts w:ascii="Consolas" w:eastAsia="Times New Roman" w:hAnsi="Consolas" w:cs="Consolas"/>
          <w:noProof w:val="0"/>
          <w:color w:val="0000FF"/>
          <w:sz w:val="16"/>
          <w:szCs w:val="16"/>
          <w:lang w:val="en-US" w:eastAsia="sv-SE"/>
          <w:rPrChange w:id="2609" w:author="Stefan Eriksson" w:date="2012-06-26T14:21:00Z">
            <w:rPr>
              <w:rFonts w:ascii="Consolas" w:eastAsia="Times New Roman" w:hAnsi="Consolas" w:cs="Consolas"/>
              <w:noProof w:val="0"/>
              <w:color w:val="0000FF"/>
              <w:sz w:val="16"/>
              <w:szCs w:val="16"/>
              <w:lang w:eastAsia="sv-SE"/>
            </w:rPr>
          </w:rPrChange>
        </w:rPr>
        <w:t>&lt;!--</w:t>
      </w:r>
      <w:proofErr w:type="gramEnd"/>
      <w:r w:rsidRPr="00E93640">
        <w:rPr>
          <w:rFonts w:ascii="Consolas" w:eastAsia="Times New Roman" w:hAnsi="Consolas" w:cs="Consolas"/>
          <w:noProof w:val="0"/>
          <w:color w:val="0000FF"/>
          <w:sz w:val="16"/>
          <w:szCs w:val="16"/>
          <w:lang w:val="en-US" w:eastAsia="sv-SE"/>
          <w:rPrChange w:id="2610" w:author="Stefan Eriksson" w:date="2012-06-26T14:21:00Z">
            <w:rPr>
              <w:rFonts w:ascii="Consolas" w:eastAsia="Times New Roman" w:hAnsi="Consolas" w:cs="Consolas"/>
              <w:noProof w:val="0"/>
              <w:color w:val="0000FF"/>
              <w:sz w:val="16"/>
              <w:szCs w:val="16"/>
              <w:lang w:eastAsia="sv-SE"/>
            </w:rPr>
          </w:rPrChange>
        </w:rPr>
        <w:t xml:space="preserve"> </w:t>
      </w:r>
      <w:r w:rsidRPr="00E93640">
        <w:rPr>
          <w:rFonts w:ascii="Consolas" w:eastAsia="Times New Roman" w:hAnsi="Consolas" w:cs="Consolas"/>
          <w:noProof w:val="0"/>
          <w:color w:val="008000"/>
          <w:sz w:val="16"/>
          <w:szCs w:val="16"/>
          <w:lang w:val="en-US" w:eastAsia="sv-SE"/>
          <w:rPrChange w:id="2611" w:author="Stefan Eriksson" w:date="2012-06-26T14:21:00Z">
            <w:rPr>
              <w:rFonts w:ascii="Consolas" w:eastAsia="Times New Roman" w:hAnsi="Consolas" w:cs="Consolas"/>
              <w:noProof w:val="0"/>
              <w:color w:val="008000"/>
              <w:sz w:val="16"/>
              <w:szCs w:val="16"/>
              <w:lang w:eastAsia="sv-SE"/>
            </w:rPr>
          </w:rPrChange>
        </w:rPr>
        <w:t>Optional</w:t>
      </w:r>
      <w:r w:rsidRPr="00E93640">
        <w:rPr>
          <w:rFonts w:ascii="Consolas" w:eastAsia="Times New Roman" w:hAnsi="Consolas" w:cs="Consolas"/>
          <w:noProof w:val="0"/>
          <w:color w:val="0000FF"/>
          <w:sz w:val="16"/>
          <w:szCs w:val="16"/>
          <w:lang w:val="en-US" w:eastAsia="sv-SE"/>
          <w:rPrChange w:id="2612" w:author="Stefan Eriksson" w:date="2012-06-26T14:21:00Z">
            <w:rPr>
              <w:rFonts w:ascii="Consolas" w:eastAsia="Times New Roman" w:hAnsi="Consolas" w:cs="Consolas"/>
              <w:noProof w:val="0"/>
              <w:color w:val="0000FF"/>
              <w:sz w:val="16"/>
              <w:szCs w:val="16"/>
              <w:lang w:eastAsia="sv-SE"/>
            </w:rPr>
          </w:rPrChange>
        </w:rPr>
        <w:t xml:space="preserve"> --&gt;</w:t>
      </w:r>
    </w:p>
    <w:p w14:paraId="1805CA04" w14:textId="77777777" w:rsidR="00E93640" w:rsidRPr="00E93640" w:rsidRDefault="00E93640" w:rsidP="00E93640">
      <w:pPr>
        <w:ind w:left="1320"/>
        <w:rPr>
          <w:lang w:val="en-US"/>
          <w:rPrChange w:id="2613" w:author="Stefan Eriksson" w:date="2012-06-26T14:21:00Z">
            <w:rPr/>
          </w:rPrChange>
        </w:rPr>
      </w:pPr>
      <w:r w:rsidRPr="00E93640">
        <w:rPr>
          <w:rFonts w:ascii="Consolas" w:eastAsia="Times New Roman" w:hAnsi="Consolas" w:cs="Consolas"/>
          <w:noProof w:val="0"/>
          <w:color w:val="0000FF"/>
          <w:sz w:val="16"/>
          <w:szCs w:val="16"/>
          <w:lang w:val="en-US" w:eastAsia="sv-SE"/>
          <w:rPrChange w:id="2614"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615" w:author="Stefan Eriksson" w:date="2012-06-26T14:21:00Z">
            <w:rPr>
              <w:rFonts w:ascii="Consolas" w:eastAsia="Times New Roman" w:hAnsi="Consolas" w:cs="Consolas"/>
              <w:noProof w:val="0"/>
              <w:color w:val="A31515"/>
              <w:sz w:val="16"/>
              <w:szCs w:val="16"/>
              <w:lang w:eastAsia="sv-SE"/>
            </w:rPr>
          </w:rPrChange>
        </w:rPr>
        <w:t>ns2</w:t>
      </w:r>
      <w:proofErr w:type="gramStart"/>
      <w:r w:rsidRPr="00E93640">
        <w:rPr>
          <w:rFonts w:ascii="Consolas" w:eastAsia="Times New Roman" w:hAnsi="Consolas" w:cs="Consolas"/>
          <w:noProof w:val="0"/>
          <w:color w:val="A31515"/>
          <w:sz w:val="16"/>
          <w:szCs w:val="16"/>
          <w:lang w:val="en-US" w:eastAsia="sv-SE"/>
          <w:rPrChange w:id="2616" w:author="Stefan Eriksson" w:date="2012-06-26T14:21:00Z">
            <w:rPr>
              <w:rFonts w:ascii="Consolas" w:eastAsia="Times New Roman" w:hAnsi="Consolas" w:cs="Consolas"/>
              <w:noProof w:val="0"/>
              <w:color w:val="A31515"/>
              <w:sz w:val="16"/>
              <w:szCs w:val="16"/>
              <w:lang w:eastAsia="sv-SE"/>
            </w:rPr>
          </w:rPrChange>
        </w:rPr>
        <w:t>:AssignmentName</w:t>
      </w:r>
      <w:proofErr w:type="gramEnd"/>
      <w:r w:rsidRPr="00E93640">
        <w:rPr>
          <w:rFonts w:ascii="Consolas" w:eastAsia="Times New Roman" w:hAnsi="Consolas" w:cs="Consolas"/>
          <w:noProof w:val="0"/>
          <w:color w:val="0000FF"/>
          <w:sz w:val="16"/>
          <w:szCs w:val="16"/>
          <w:lang w:val="en-US" w:eastAsia="sv-SE"/>
          <w:rPrChange w:id="2617"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2618"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2619"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620" w:author="Stefan Eriksson" w:date="2012-06-26T14:21:00Z">
            <w:rPr>
              <w:rFonts w:ascii="Consolas" w:eastAsia="Times New Roman" w:hAnsi="Consolas" w:cs="Consolas"/>
              <w:noProof w:val="0"/>
              <w:color w:val="A31515"/>
              <w:sz w:val="16"/>
              <w:szCs w:val="16"/>
              <w:lang w:eastAsia="sv-SE"/>
            </w:rPr>
          </w:rPrChange>
        </w:rPr>
        <w:t>ns2:AssignmentName</w:t>
      </w:r>
      <w:r w:rsidRPr="00E93640">
        <w:rPr>
          <w:rFonts w:ascii="Consolas" w:eastAsia="Times New Roman" w:hAnsi="Consolas" w:cs="Consolas"/>
          <w:noProof w:val="0"/>
          <w:color w:val="0000FF"/>
          <w:sz w:val="16"/>
          <w:szCs w:val="16"/>
          <w:lang w:val="en-US" w:eastAsia="sv-SE"/>
          <w:rPrChange w:id="2621" w:author="Stefan Eriksson" w:date="2012-06-26T14:21:00Z">
            <w:rPr>
              <w:rFonts w:ascii="Consolas" w:eastAsia="Times New Roman" w:hAnsi="Consolas" w:cs="Consolas"/>
              <w:noProof w:val="0"/>
              <w:color w:val="0000FF"/>
              <w:sz w:val="16"/>
              <w:szCs w:val="16"/>
              <w:lang w:eastAsia="sv-SE"/>
            </w:rPr>
          </w:rPrChange>
        </w:rPr>
        <w:t>&gt;</w:t>
      </w:r>
    </w:p>
    <w:p w14:paraId="3123A81D" w14:textId="77777777" w:rsidR="00E93640" w:rsidRPr="00E93640" w:rsidRDefault="00E93640" w:rsidP="00E93640">
      <w:pPr>
        <w:ind w:left="880"/>
        <w:rPr>
          <w:lang w:val="en-US"/>
          <w:rPrChange w:id="2622" w:author="Stefan Eriksson" w:date="2012-06-26T14:21:00Z">
            <w:rPr/>
          </w:rPrChange>
        </w:rPr>
      </w:pPr>
      <w:r w:rsidRPr="00E93640">
        <w:rPr>
          <w:rFonts w:ascii="Consolas" w:eastAsia="Times New Roman" w:hAnsi="Consolas" w:cs="Consolas"/>
          <w:noProof w:val="0"/>
          <w:color w:val="0000FF"/>
          <w:sz w:val="16"/>
          <w:szCs w:val="16"/>
          <w:lang w:val="en-US" w:eastAsia="sv-SE"/>
          <w:rPrChange w:id="2623"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624" w:author="Stefan Eriksson" w:date="2012-06-26T14:21:00Z">
            <w:rPr>
              <w:rFonts w:ascii="Consolas" w:eastAsia="Times New Roman" w:hAnsi="Consolas" w:cs="Consolas"/>
              <w:noProof w:val="0"/>
              <w:color w:val="A31515"/>
              <w:sz w:val="16"/>
              <w:szCs w:val="16"/>
              <w:lang w:eastAsia="sv-SE"/>
            </w:rPr>
          </w:rPrChange>
        </w:rPr>
        <w:t>ns2</w:t>
      </w:r>
      <w:proofErr w:type="gramStart"/>
      <w:r w:rsidRPr="00E93640">
        <w:rPr>
          <w:rFonts w:ascii="Consolas" w:eastAsia="Times New Roman" w:hAnsi="Consolas" w:cs="Consolas"/>
          <w:noProof w:val="0"/>
          <w:color w:val="A31515"/>
          <w:sz w:val="16"/>
          <w:szCs w:val="16"/>
          <w:lang w:val="en-US" w:eastAsia="sv-SE"/>
          <w:rPrChange w:id="2625" w:author="Stefan Eriksson" w:date="2012-06-26T14:21:00Z">
            <w:rPr>
              <w:rFonts w:ascii="Consolas" w:eastAsia="Times New Roman" w:hAnsi="Consolas" w:cs="Consolas"/>
              <w:noProof w:val="0"/>
              <w:color w:val="A31515"/>
              <w:sz w:val="16"/>
              <w:szCs w:val="16"/>
              <w:lang w:eastAsia="sv-SE"/>
            </w:rPr>
          </w:rPrChange>
        </w:rPr>
        <w:t>:RegisteredBy</w:t>
      </w:r>
      <w:proofErr w:type="gramEnd"/>
      <w:r w:rsidRPr="00E93640">
        <w:rPr>
          <w:rFonts w:ascii="Consolas" w:eastAsia="Times New Roman" w:hAnsi="Consolas" w:cs="Consolas"/>
          <w:noProof w:val="0"/>
          <w:color w:val="0000FF"/>
          <w:sz w:val="16"/>
          <w:szCs w:val="16"/>
          <w:lang w:val="en-US" w:eastAsia="sv-SE"/>
          <w:rPrChange w:id="2626" w:author="Stefan Eriksson" w:date="2012-06-26T14:21:00Z">
            <w:rPr>
              <w:rFonts w:ascii="Consolas" w:eastAsia="Times New Roman" w:hAnsi="Consolas" w:cs="Consolas"/>
              <w:noProof w:val="0"/>
              <w:color w:val="0000FF"/>
              <w:sz w:val="16"/>
              <w:szCs w:val="16"/>
              <w:lang w:eastAsia="sv-SE"/>
            </w:rPr>
          </w:rPrChange>
        </w:rPr>
        <w:t>&gt;</w:t>
      </w:r>
    </w:p>
    <w:p w14:paraId="3FF51DE7" w14:textId="77777777" w:rsidR="00E93640" w:rsidRPr="00E93640" w:rsidRDefault="00E93640" w:rsidP="00E93640">
      <w:pPr>
        <w:ind w:left="880"/>
        <w:rPr>
          <w:lang w:val="en-US"/>
          <w:rPrChange w:id="2627" w:author="Stefan Eriksson" w:date="2012-06-26T14:21:00Z">
            <w:rPr/>
          </w:rPrChange>
        </w:rPr>
      </w:pPr>
      <w:proofErr w:type="gramStart"/>
      <w:r w:rsidRPr="00E93640">
        <w:rPr>
          <w:rFonts w:ascii="Consolas" w:eastAsia="Times New Roman" w:hAnsi="Consolas" w:cs="Consolas"/>
          <w:noProof w:val="0"/>
          <w:color w:val="0000FF"/>
          <w:sz w:val="16"/>
          <w:szCs w:val="16"/>
          <w:lang w:val="en-US" w:eastAsia="sv-SE"/>
          <w:rPrChange w:id="2628" w:author="Stefan Eriksson" w:date="2012-06-26T14:21:00Z">
            <w:rPr>
              <w:rFonts w:ascii="Consolas" w:eastAsia="Times New Roman" w:hAnsi="Consolas" w:cs="Consolas"/>
              <w:noProof w:val="0"/>
              <w:color w:val="0000FF"/>
              <w:sz w:val="16"/>
              <w:szCs w:val="16"/>
              <w:lang w:eastAsia="sv-SE"/>
            </w:rPr>
          </w:rPrChange>
        </w:rPr>
        <w:t>&lt;!--</w:t>
      </w:r>
      <w:proofErr w:type="gramEnd"/>
      <w:r w:rsidRPr="00E93640">
        <w:rPr>
          <w:rFonts w:ascii="Consolas" w:eastAsia="Times New Roman" w:hAnsi="Consolas" w:cs="Consolas"/>
          <w:noProof w:val="0"/>
          <w:color w:val="0000FF"/>
          <w:sz w:val="16"/>
          <w:szCs w:val="16"/>
          <w:lang w:val="en-US" w:eastAsia="sv-SE"/>
          <w:rPrChange w:id="2629" w:author="Stefan Eriksson" w:date="2012-06-26T14:21:00Z">
            <w:rPr>
              <w:rFonts w:ascii="Consolas" w:eastAsia="Times New Roman" w:hAnsi="Consolas" w:cs="Consolas"/>
              <w:noProof w:val="0"/>
              <w:color w:val="0000FF"/>
              <w:sz w:val="16"/>
              <w:szCs w:val="16"/>
              <w:lang w:eastAsia="sv-SE"/>
            </w:rPr>
          </w:rPrChange>
        </w:rPr>
        <w:t xml:space="preserve"> </w:t>
      </w:r>
      <w:r w:rsidRPr="00E93640">
        <w:rPr>
          <w:rFonts w:ascii="Consolas" w:eastAsia="Times New Roman" w:hAnsi="Consolas" w:cs="Consolas"/>
          <w:noProof w:val="0"/>
          <w:color w:val="008000"/>
          <w:sz w:val="16"/>
          <w:szCs w:val="16"/>
          <w:lang w:val="en-US" w:eastAsia="sv-SE"/>
          <w:rPrChange w:id="2630" w:author="Stefan Eriksson" w:date="2012-06-26T14:21:00Z">
            <w:rPr>
              <w:rFonts w:ascii="Consolas" w:eastAsia="Times New Roman" w:hAnsi="Consolas" w:cs="Consolas"/>
              <w:noProof w:val="0"/>
              <w:color w:val="008000"/>
              <w:sz w:val="16"/>
              <w:szCs w:val="16"/>
              <w:lang w:eastAsia="sv-SE"/>
            </w:rPr>
          </w:rPrChange>
        </w:rPr>
        <w:t>Optional</w:t>
      </w:r>
      <w:r w:rsidRPr="00E93640">
        <w:rPr>
          <w:rFonts w:ascii="Consolas" w:eastAsia="Times New Roman" w:hAnsi="Consolas" w:cs="Consolas"/>
          <w:noProof w:val="0"/>
          <w:color w:val="0000FF"/>
          <w:sz w:val="16"/>
          <w:szCs w:val="16"/>
          <w:lang w:val="en-US" w:eastAsia="sv-SE"/>
          <w:rPrChange w:id="2631" w:author="Stefan Eriksson" w:date="2012-06-26T14:21:00Z">
            <w:rPr>
              <w:rFonts w:ascii="Consolas" w:eastAsia="Times New Roman" w:hAnsi="Consolas" w:cs="Consolas"/>
              <w:noProof w:val="0"/>
              <w:color w:val="0000FF"/>
              <w:sz w:val="16"/>
              <w:szCs w:val="16"/>
              <w:lang w:eastAsia="sv-SE"/>
            </w:rPr>
          </w:rPrChange>
        </w:rPr>
        <w:t xml:space="preserve"> --&gt;</w:t>
      </w:r>
    </w:p>
    <w:p w14:paraId="3988F7B1" w14:textId="77777777" w:rsidR="00E93640" w:rsidRPr="00E93640" w:rsidRDefault="00E93640" w:rsidP="00E93640">
      <w:pPr>
        <w:ind w:left="880"/>
        <w:rPr>
          <w:lang w:val="en-US"/>
          <w:rPrChange w:id="2632" w:author="Stefan Eriksson" w:date="2012-06-26T14:21:00Z">
            <w:rPr/>
          </w:rPrChange>
        </w:rPr>
      </w:pPr>
      <w:r w:rsidRPr="00E93640">
        <w:rPr>
          <w:rFonts w:ascii="Consolas" w:eastAsia="Times New Roman" w:hAnsi="Consolas" w:cs="Consolas"/>
          <w:noProof w:val="0"/>
          <w:color w:val="0000FF"/>
          <w:sz w:val="16"/>
          <w:szCs w:val="16"/>
          <w:lang w:val="en-US" w:eastAsia="sv-SE"/>
          <w:rPrChange w:id="2633"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634" w:author="Stefan Eriksson" w:date="2012-06-26T14:21:00Z">
            <w:rPr>
              <w:rFonts w:ascii="Consolas" w:eastAsia="Times New Roman" w:hAnsi="Consolas" w:cs="Consolas"/>
              <w:noProof w:val="0"/>
              <w:color w:val="A31515"/>
              <w:sz w:val="16"/>
              <w:szCs w:val="16"/>
              <w:lang w:eastAsia="sv-SE"/>
            </w:rPr>
          </w:rPrChange>
        </w:rPr>
        <w:t>ns2</w:t>
      </w:r>
      <w:proofErr w:type="gramStart"/>
      <w:r w:rsidRPr="00E93640">
        <w:rPr>
          <w:rFonts w:ascii="Consolas" w:eastAsia="Times New Roman" w:hAnsi="Consolas" w:cs="Consolas"/>
          <w:noProof w:val="0"/>
          <w:color w:val="A31515"/>
          <w:sz w:val="16"/>
          <w:szCs w:val="16"/>
          <w:lang w:val="en-US" w:eastAsia="sv-SE"/>
          <w:rPrChange w:id="2635" w:author="Stefan Eriksson" w:date="2012-06-26T14:21:00Z">
            <w:rPr>
              <w:rFonts w:ascii="Consolas" w:eastAsia="Times New Roman" w:hAnsi="Consolas" w:cs="Consolas"/>
              <w:noProof w:val="0"/>
              <w:color w:val="A31515"/>
              <w:sz w:val="16"/>
              <w:szCs w:val="16"/>
              <w:lang w:eastAsia="sv-SE"/>
            </w:rPr>
          </w:rPrChange>
        </w:rPr>
        <w:t>:ReasonText</w:t>
      </w:r>
      <w:proofErr w:type="gramEnd"/>
      <w:r w:rsidRPr="00E93640">
        <w:rPr>
          <w:rFonts w:ascii="Consolas" w:eastAsia="Times New Roman" w:hAnsi="Consolas" w:cs="Consolas"/>
          <w:noProof w:val="0"/>
          <w:color w:val="0000FF"/>
          <w:sz w:val="16"/>
          <w:szCs w:val="16"/>
          <w:lang w:val="en-US" w:eastAsia="sv-SE"/>
          <w:rPrChange w:id="2636"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2637"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2638"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639" w:author="Stefan Eriksson" w:date="2012-06-26T14:21:00Z">
            <w:rPr>
              <w:rFonts w:ascii="Consolas" w:eastAsia="Times New Roman" w:hAnsi="Consolas" w:cs="Consolas"/>
              <w:noProof w:val="0"/>
              <w:color w:val="A31515"/>
              <w:sz w:val="16"/>
              <w:szCs w:val="16"/>
              <w:lang w:eastAsia="sv-SE"/>
            </w:rPr>
          </w:rPrChange>
        </w:rPr>
        <w:t>ns2:ReasonText</w:t>
      </w:r>
      <w:r w:rsidRPr="00E93640">
        <w:rPr>
          <w:rFonts w:ascii="Consolas" w:eastAsia="Times New Roman" w:hAnsi="Consolas" w:cs="Consolas"/>
          <w:noProof w:val="0"/>
          <w:color w:val="0000FF"/>
          <w:sz w:val="16"/>
          <w:szCs w:val="16"/>
          <w:lang w:val="en-US" w:eastAsia="sv-SE"/>
          <w:rPrChange w:id="2640" w:author="Stefan Eriksson" w:date="2012-06-26T14:21:00Z">
            <w:rPr>
              <w:rFonts w:ascii="Consolas" w:eastAsia="Times New Roman" w:hAnsi="Consolas" w:cs="Consolas"/>
              <w:noProof w:val="0"/>
              <w:color w:val="0000FF"/>
              <w:sz w:val="16"/>
              <w:szCs w:val="16"/>
              <w:lang w:eastAsia="sv-SE"/>
            </w:rPr>
          </w:rPrChange>
        </w:rPr>
        <w:t>&gt;</w:t>
      </w:r>
    </w:p>
    <w:p w14:paraId="569313CC" w14:textId="77777777" w:rsidR="00E93640" w:rsidRDefault="00E93640" w:rsidP="00E93640">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ns0:DeletionAction</w:t>
      </w:r>
      <w:proofErr w:type="gramEnd"/>
      <w:r>
        <w:rPr>
          <w:rFonts w:ascii="Consolas" w:eastAsia="Times New Roman" w:hAnsi="Consolas" w:cs="Consolas"/>
          <w:noProof w:val="0"/>
          <w:color w:val="0000FF"/>
          <w:sz w:val="16"/>
          <w:szCs w:val="16"/>
          <w:lang w:eastAsia="sv-SE"/>
        </w:rPr>
        <w:t>&gt;</w:t>
      </w:r>
    </w:p>
    <w:p w14:paraId="636B526C" w14:textId="77777777" w:rsidR="00E93640" w:rsidRDefault="00E93640" w:rsidP="00E93640">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ns0:DeleteExtendedConsentRequest</w:t>
      </w:r>
      <w:proofErr w:type="gramEnd"/>
      <w:r>
        <w:rPr>
          <w:rFonts w:ascii="Consolas" w:eastAsia="Times New Roman" w:hAnsi="Consolas" w:cs="Consolas"/>
          <w:noProof w:val="0"/>
          <w:color w:val="0000FF"/>
          <w:sz w:val="16"/>
          <w:szCs w:val="16"/>
          <w:lang w:eastAsia="sv-SE"/>
        </w:rPr>
        <w:t>&gt;</w:t>
      </w:r>
    </w:p>
    <w:p w14:paraId="2745E6DB" w14:textId="77777777" w:rsidR="00E93640" w:rsidRDefault="00E93640" w:rsidP="00E93640">
      <w:pPr>
        <w:pStyle w:val="Heading2"/>
      </w:pPr>
      <w:r>
        <w:t xml:space="preserve">Returvärde: </w:t>
      </w:r>
      <w:proofErr w:type="spellStart"/>
      <w:r>
        <w:t>DeleteExtendedConsentResponse</w:t>
      </w:r>
      <w:proofErr w:type="spellEnd"/>
    </w:p>
    <w:p w14:paraId="3FB62F6F" w14:textId="77777777" w:rsidR="00E93640" w:rsidRDefault="00E93640" w:rsidP="00E93640"/>
    <w:tbl>
      <w:tblPr>
        <w:tblStyle w:val="TableGrid"/>
        <w:tblW w:w="9100" w:type="dxa"/>
        <w:tblLayout w:type="fixed"/>
        <w:tblLook w:val="04A0" w:firstRow="1" w:lastRow="0" w:firstColumn="1" w:lastColumn="0" w:noHBand="0" w:noVBand="1"/>
      </w:tblPr>
      <w:tblGrid>
        <w:gridCol w:w="2520"/>
        <w:gridCol w:w="1807"/>
        <w:gridCol w:w="3589"/>
        <w:gridCol w:w="1184"/>
      </w:tblGrid>
      <w:tr w:rsidR="00E93640" w14:paraId="776C1DBF" w14:textId="77777777" w:rsidTr="00561E15">
        <w:trPr>
          <w:trHeight w:val="384"/>
        </w:trPr>
        <w:tc>
          <w:tcPr>
            <w:tcW w:w="2800" w:type="dxa"/>
            <w:shd w:val="clear" w:color="auto" w:fill="D9D9D9" w:themeFill="background1" w:themeFillShade="D9"/>
            <w:vAlign w:val="bottom"/>
          </w:tcPr>
          <w:p w14:paraId="4B4680ED" w14:textId="77777777" w:rsidR="00E93640" w:rsidRDefault="00E93640" w:rsidP="00561E15">
            <w:pPr>
              <w:rPr>
                <w:b/>
              </w:rPr>
            </w:pPr>
            <w:r>
              <w:rPr>
                <w:b/>
              </w:rPr>
              <w:t>Namn</w:t>
            </w:r>
          </w:p>
        </w:tc>
        <w:tc>
          <w:tcPr>
            <w:tcW w:w="2000" w:type="dxa"/>
            <w:shd w:val="clear" w:color="auto" w:fill="D9D9D9" w:themeFill="background1" w:themeFillShade="D9"/>
            <w:vAlign w:val="bottom"/>
          </w:tcPr>
          <w:p w14:paraId="6ACCE880" w14:textId="77777777" w:rsidR="00E93640" w:rsidRDefault="00E93640" w:rsidP="00561E15">
            <w:pPr>
              <w:rPr>
                <w:b/>
              </w:rPr>
            </w:pPr>
            <w:r>
              <w:rPr>
                <w:b/>
              </w:rPr>
              <w:t>Datatyp</w:t>
            </w:r>
          </w:p>
        </w:tc>
        <w:tc>
          <w:tcPr>
            <w:tcW w:w="4000" w:type="dxa"/>
            <w:shd w:val="clear" w:color="auto" w:fill="D9D9D9" w:themeFill="background1" w:themeFillShade="D9"/>
            <w:vAlign w:val="bottom"/>
          </w:tcPr>
          <w:p w14:paraId="52005FA0" w14:textId="77777777" w:rsidR="00E93640" w:rsidRDefault="00E93640" w:rsidP="00561E15">
            <w:pPr>
              <w:rPr>
                <w:b/>
              </w:rPr>
            </w:pPr>
            <w:r>
              <w:rPr>
                <w:b/>
              </w:rPr>
              <w:t>Beskrivning</w:t>
            </w:r>
          </w:p>
        </w:tc>
        <w:tc>
          <w:tcPr>
            <w:tcW w:w="1300" w:type="dxa"/>
            <w:shd w:val="clear" w:color="auto" w:fill="D9D9D9" w:themeFill="background1" w:themeFillShade="D9"/>
            <w:vAlign w:val="bottom"/>
          </w:tcPr>
          <w:p w14:paraId="736150F8" w14:textId="77777777" w:rsidR="00E93640" w:rsidRDefault="00E93640" w:rsidP="00561E15">
            <w:pPr>
              <w:rPr>
                <w:b/>
              </w:rPr>
            </w:pPr>
            <w:r>
              <w:rPr>
                <w:b/>
              </w:rPr>
              <w:t>Kardinalitet</w:t>
            </w:r>
          </w:p>
        </w:tc>
      </w:tr>
      <w:tr w:rsidR="00E93640" w14:paraId="16207A4A" w14:textId="77777777" w:rsidTr="00561E15">
        <w:tc>
          <w:tcPr>
            <w:tcW w:w="2800" w:type="dxa"/>
          </w:tcPr>
          <w:p w14:paraId="09BE188F" w14:textId="77777777" w:rsidR="00E93640" w:rsidRDefault="00E93640" w:rsidP="00561E15">
            <w:r>
              <w:t>deleteExtendedConsent</w:t>
            </w:r>
          </w:p>
        </w:tc>
        <w:tc>
          <w:tcPr>
            <w:tcW w:w="2000" w:type="dxa"/>
          </w:tcPr>
          <w:p w14:paraId="5CC0D647" w14:textId="77777777" w:rsidR="00E93640" w:rsidRDefault="00E93640" w:rsidP="00561E15">
            <w:r>
              <w:t>common:Result</w:t>
            </w:r>
          </w:p>
        </w:tc>
        <w:tc>
          <w:tcPr>
            <w:tcW w:w="4000" w:type="dxa"/>
          </w:tcPr>
          <w:p w14:paraId="6CE941B3" w14:textId="77777777" w:rsidR="00E93640" w:rsidRDefault="00E93640" w:rsidP="00561E15">
            <w:r>
              <w:t>Status för om tjänsten utfördes.</w:t>
            </w:r>
          </w:p>
        </w:tc>
        <w:tc>
          <w:tcPr>
            <w:tcW w:w="1300" w:type="dxa"/>
          </w:tcPr>
          <w:p w14:paraId="4B8A5D0C" w14:textId="77777777" w:rsidR="00E93640" w:rsidRDefault="00E93640" w:rsidP="00561E15">
            <w:r>
              <w:t>1..1</w:t>
            </w:r>
          </w:p>
        </w:tc>
      </w:tr>
    </w:tbl>
    <w:p w14:paraId="7700360E" w14:textId="77777777" w:rsidR="00E93640" w:rsidRDefault="00E93640" w:rsidP="00E93640">
      <w:pPr>
        <w:pStyle w:val="Heading3"/>
        <w:numPr>
          <w:ilvl w:val="2"/>
          <w:numId w:val="13"/>
        </w:numPr>
      </w:pPr>
      <w:r>
        <w:t>Exempel på svar</w:t>
      </w:r>
    </w:p>
    <w:p w14:paraId="5E26BABC" w14:textId="77777777" w:rsidR="00E93640" w:rsidRDefault="00E93640" w:rsidP="00E93640">
      <w:r>
        <w:t>Följande XML visar strukturen på svarsmeddelandet från tjänsten.</w:t>
      </w:r>
    </w:p>
    <w:p w14:paraId="0ED69DAF" w14:textId="77777777" w:rsidR="00E93640" w:rsidRDefault="00E93640" w:rsidP="00E93640">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ns0:DeleteExtendedConsentResponse</w:t>
      </w:r>
      <w:proofErr w:type="gramEnd"/>
      <w:r>
        <w:rPr>
          <w:rFonts w:ascii="Consolas" w:eastAsia="Times New Roman" w:hAnsi="Consolas" w:cs="Consolas"/>
          <w:noProof w:val="0"/>
          <w:color w:val="FF0000"/>
          <w:sz w:val="16"/>
          <w:szCs w:val="16"/>
          <w:lang w:eastAsia="sv-SE"/>
        </w:rPr>
        <w:t xml:space="preserve"> xmlns:ns0</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urn:riv:ehr:patientconsent:administration:DeleteExtendedConsentResponder:1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xmlns:ns1</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urn:riv:ehr:patientconsent:administration:1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FF0000"/>
          <w:sz w:val="16"/>
          <w:szCs w:val="16"/>
          <w:lang w:eastAsia="sv-SE"/>
        </w:rPr>
        <w:t xml:space="preserve"> xmlns:ns2</w:t>
      </w:r>
      <w:r>
        <w:rPr>
          <w:rFonts w:ascii="Consolas" w:eastAsia="Times New Roman" w:hAnsi="Consolas" w:cs="Consolas"/>
          <w:noProof w:val="0"/>
          <w:color w:val="0000FF"/>
          <w:sz w:val="16"/>
          <w:szCs w:val="16"/>
          <w:lang w:eastAsia="sv-SE"/>
        </w:rPr>
        <w: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urn:riv:ehr:common:1</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&gt;</w:t>
      </w:r>
    </w:p>
    <w:p w14:paraId="5A6BFED1" w14:textId="77777777" w:rsidR="00E93640" w:rsidRDefault="00E93640" w:rsidP="00E93640">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ns0:DeleteExtendedConsent</w:t>
      </w:r>
      <w:proofErr w:type="gramEnd"/>
      <w:r>
        <w:rPr>
          <w:rFonts w:ascii="Consolas" w:eastAsia="Times New Roman" w:hAnsi="Consolas" w:cs="Consolas"/>
          <w:noProof w:val="0"/>
          <w:color w:val="0000FF"/>
          <w:sz w:val="16"/>
          <w:szCs w:val="16"/>
          <w:lang w:eastAsia="sv-SE"/>
        </w:rPr>
        <w:t>&gt;</w:t>
      </w:r>
    </w:p>
    <w:p w14:paraId="7C1B7343" w14:textId="77777777" w:rsidR="00E93640" w:rsidRDefault="00E93640" w:rsidP="00E93640">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ns2:ResultCode</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ns2:ResultCode</w:t>
      </w:r>
      <w:r>
        <w:rPr>
          <w:rFonts w:ascii="Consolas" w:eastAsia="Times New Roman" w:hAnsi="Consolas" w:cs="Consolas"/>
          <w:noProof w:val="0"/>
          <w:color w:val="0000FF"/>
          <w:sz w:val="16"/>
          <w:szCs w:val="16"/>
          <w:lang w:eastAsia="sv-SE"/>
        </w:rPr>
        <w:t>&gt;</w:t>
      </w:r>
    </w:p>
    <w:p w14:paraId="4421BB4A" w14:textId="77777777" w:rsidR="00E93640" w:rsidRDefault="00E93640" w:rsidP="00E93640">
      <w:pPr>
        <w:ind w:left="88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ns2:ResultText</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ns2:ResultText</w:t>
      </w:r>
      <w:r>
        <w:rPr>
          <w:rFonts w:ascii="Consolas" w:eastAsia="Times New Roman" w:hAnsi="Consolas" w:cs="Consolas"/>
          <w:noProof w:val="0"/>
          <w:color w:val="0000FF"/>
          <w:sz w:val="16"/>
          <w:szCs w:val="16"/>
          <w:lang w:eastAsia="sv-SE"/>
        </w:rPr>
        <w:t>&gt;</w:t>
      </w:r>
    </w:p>
    <w:p w14:paraId="5D1AD994" w14:textId="77777777" w:rsidR="00E93640" w:rsidRDefault="00E93640" w:rsidP="00E93640">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ns0:DeleteExtendedConsent</w:t>
      </w:r>
      <w:proofErr w:type="gramEnd"/>
      <w:r>
        <w:rPr>
          <w:rFonts w:ascii="Consolas" w:eastAsia="Times New Roman" w:hAnsi="Consolas" w:cs="Consolas"/>
          <w:noProof w:val="0"/>
          <w:color w:val="0000FF"/>
          <w:sz w:val="16"/>
          <w:szCs w:val="16"/>
          <w:lang w:eastAsia="sv-SE"/>
        </w:rPr>
        <w:t>&gt;</w:t>
      </w:r>
    </w:p>
    <w:p w14:paraId="6A19D87B" w14:textId="77777777" w:rsidR="00E93640" w:rsidRDefault="00E93640" w:rsidP="00E93640">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ns0:DeleteExtendedConsentResponse</w:t>
      </w:r>
      <w:proofErr w:type="gramEnd"/>
      <w:r>
        <w:rPr>
          <w:rFonts w:ascii="Consolas" w:eastAsia="Times New Roman" w:hAnsi="Consolas" w:cs="Consolas"/>
          <w:noProof w:val="0"/>
          <w:color w:val="0000FF"/>
          <w:sz w:val="16"/>
          <w:szCs w:val="16"/>
          <w:lang w:eastAsia="sv-SE"/>
        </w:rPr>
        <w:t>&gt;</w:t>
      </w:r>
    </w:p>
    <w:p w14:paraId="7C92DF17" w14:textId="77777777" w:rsidR="00E93640" w:rsidRDefault="00E93640" w:rsidP="00E93640">
      <w:pPr>
        <w:pStyle w:val="Heading1"/>
      </w:pPr>
      <w:bookmarkStart w:id="2641" w:name="_Toc328483898"/>
      <w:proofErr w:type="spellStart"/>
      <w:r>
        <w:lastRenderedPageBreak/>
        <w:t>CheckConsent</w:t>
      </w:r>
      <w:bookmarkEnd w:id="2641"/>
      <w:proofErr w:type="spellEnd"/>
    </w:p>
    <w:p w14:paraId="29857197" w14:textId="77777777" w:rsidR="00E93640" w:rsidRDefault="00E93640" w:rsidP="00E93640">
      <w:r>
        <w:t>Tjänst som kontrollerar om det finns ett giltigt samtycke, alternativt intyg om nödsituation, gällande åtkomst för viss aktör (vårdenhet eller medarbetare).</w:t>
      </w:r>
    </w:p>
    <w:p w14:paraId="7F636779" w14:textId="77777777" w:rsidR="00E93640" w:rsidRDefault="00E93640" w:rsidP="00E93640">
      <w:r>
        <w:t>Med giltigt samtycke avses ett samtycke som fortfarande är giltigt (giltigt t o m har ej passerats), ej makulerat eller återkallat.</w:t>
      </w:r>
    </w:p>
    <w:p w14:paraId="238580F3" w14:textId="77777777" w:rsidR="00E93640" w:rsidRDefault="00E93640" w:rsidP="00E93640"/>
    <w:p w14:paraId="53B0A4A5" w14:textId="77777777" w:rsidR="00E93640" w:rsidRDefault="00E93640" w:rsidP="00E93640">
      <w:r>
        <w:t>Om ett giltigt intyg gällande åtkomst för angiven aktör hittas, kommer tjänsten att svara OK.</w:t>
      </w:r>
    </w:p>
    <w:p w14:paraId="3AA93AE3" w14:textId="77777777" w:rsidR="00E93640" w:rsidRDefault="00E93640" w:rsidP="00E93640">
      <w:pPr>
        <w:pStyle w:val="Heading2"/>
      </w:pPr>
      <w:r>
        <w:t>Frivillighet</w:t>
      </w:r>
    </w:p>
    <w:p w14:paraId="0944F45B" w14:textId="77777777" w:rsidR="00E93640" w:rsidRDefault="00E93640" w:rsidP="00E93640">
      <w:r>
        <w:t>Obligatorisk.</w:t>
      </w:r>
    </w:p>
    <w:p w14:paraId="355EEB06" w14:textId="77777777" w:rsidR="00E93640" w:rsidRDefault="00E93640" w:rsidP="00E93640">
      <w:r>
        <w:t>Om tjänsten förväntas ingå i den nationella arkitekturen för samtyckeshantering och därmed vara nåbar för e-tjänster på nationell nivå, såsom t ex Nationell patientöversikt, krävs det att tjänsten registreras i den nationella tjänsteplattformen (NTP).</w:t>
      </w:r>
    </w:p>
    <w:p w14:paraId="156B2637" w14:textId="77777777" w:rsidR="00E93640" w:rsidRDefault="00E93640" w:rsidP="00E93640">
      <w:pPr>
        <w:pStyle w:val="Heading2"/>
      </w:pPr>
      <w:r>
        <w:t>Version</w:t>
      </w:r>
    </w:p>
    <w:p w14:paraId="4AA5C813" w14:textId="77777777" w:rsidR="00E93640" w:rsidRDefault="00E93640" w:rsidP="00E93640">
      <w:r>
        <w:t>1.0</w:t>
      </w:r>
    </w:p>
    <w:p w14:paraId="54F94E4D" w14:textId="77777777" w:rsidR="00E93640" w:rsidRDefault="00E93640" w:rsidP="00E93640">
      <w:pPr>
        <w:pStyle w:val="Heading2"/>
      </w:pPr>
      <w:r>
        <w:t>SLA-krav</w:t>
      </w:r>
    </w:p>
    <w:p w14:paraId="7B3DD229" w14:textId="77777777" w:rsidR="00E93640" w:rsidRDefault="00E93640" w:rsidP="00E93640"/>
    <w:tbl>
      <w:tblPr>
        <w:tblStyle w:val="TableGrid"/>
        <w:tblW w:w="9100" w:type="dxa"/>
        <w:tblLayout w:type="fixed"/>
        <w:tblLook w:val="04A0" w:firstRow="1" w:lastRow="0" w:firstColumn="1" w:lastColumn="0" w:noHBand="0" w:noVBand="1"/>
      </w:tblPr>
      <w:tblGrid>
        <w:gridCol w:w="2170"/>
        <w:gridCol w:w="3599"/>
        <w:gridCol w:w="3331"/>
      </w:tblGrid>
      <w:tr w:rsidR="00E93640" w14:paraId="0DF38654" w14:textId="77777777" w:rsidTr="00561E15">
        <w:trPr>
          <w:trHeight w:val="384"/>
        </w:trPr>
        <w:tc>
          <w:tcPr>
            <w:tcW w:w="2400" w:type="dxa"/>
            <w:shd w:val="clear" w:color="auto" w:fill="D9D9D9" w:themeFill="background1" w:themeFillShade="D9"/>
            <w:vAlign w:val="bottom"/>
          </w:tcPr>
          <w:p w14:paraId="0DB46835" w14:textId="77777777" w:rsidR="00E93640" w:rsidRDefault="00E93640" w:rsidP="00561E15">
            <w:pPr>
              <w:rPr>
                <w:b/>
              </w:rPr>
            </w:pPr>
            <w:r>
              <w:rPr>
                <w:b/>
              </w:rPr>
              <w:t>Kategori</w:t>
            </w:r>
          </w:p>
        </w:tc>
        <w:tc>
          <w:tcPr>
            <w:tcW w:w="4000" w:type="dxa"/>
            <w:shd w:val="clear" w:color="auto" w:fill="D9D9D9" w:themeFill="background1" w:themeFillShade="D9"/>
            <w:vAlign w:val="bottom"/>
          </w:tcPr>
          <w:p w14:paraId="5D0E6FBA" w14:textId="77777777" w:rsidR="00E93640" w:rsidRDefault="00E93640" w:rsidP="00561E15">
            <w:pPr>
              <w:rPr>
                <w:b/>
              </w:rPr>
            </w:pPr>
            <w:r>
              <w:rPr>
                <w:b/>
              </w:rPr>
              <w:t>Värde</w:t>
            </w:r>
          </w:p>
        </w:tc>
        <w:tc>
          <w:tcPr>
            <w:tcW w:w="3700" w:type="dxa"/>
            <w:shd w:val="clear" w:color="auto" w:fill="D9D9D9" w:themeFill="background1" w:themeFillShade="D9"/>
            <w:vAlign w:val="bottom"/>
          </w:tcPr>
          <w:p w14:paraId="0DE10E70" w14:textId="77777777" w:rsidR="00E93640" w:rsidRDefault="00E93640" w:rsidP="00561E15">
            <w:pPr>
              <w:rPr>
                <w:b/>
              </w:rPr>
            </w:pPr>
            <w:r>
              <w:rPr>
                <w:b/>
              </w:rPr>
              <w:t>Kommentar</w:t>
            </w:r>
          </w:p>
        </w:tc>
      </w:tr>
      <w:tr w:rsidR="00E93640" w14:paraId="36F89CB0" w14:textId="77777777" w:rsidTr="00561E15">
        <w:tc>
          <w:tcPr>
            <w:tcW w:w="2400" w:type="dxa"/>
          </w:tcPr>
          <w:p w14:paraId="5274FB5D" w14:textId="77777777" w:rsidR="00E93640" w:rsidRDefault="00E93640" w:rsidP="00561E15">
            <w:r>
              <w:t>Svarstid</w:t>
            </w:r>
          </w:p>
        </w:tc>
        <w:tc>
          <w:tcPr>
            <w:tcW w:w="4000" w:type="dxa"/>
          </w:tcPr>
          <w:p w14:paraId="6CDBF720" w14:textId="77777777" w:rsidR="00E93640" w:rsidRDefault="00E93640" w:rsidP="00561E15"/>
        </w:tc>
        <w:tc>
          <w:tcPr>
            <w:tcW w:w="3700" w:type="dxa"/>
          </w:tcPr>
          <w:p w14:paraId="4DA46662" w14:textId="77777777" w:rsidR="00E93640" w:rsidRDefault="00E93640" w:rsidP="00561E15"/>
        </w:tc>
      </w:tr>
      <w:tr w:rsidR="00E93640" w14:paraId="14D42CA8" w14:textId="77777777" w:rsidTr="00561E15">
        <w:tc>
          <w:tcPr>
            <w:tcW w:w="2400" w:type="dxa"/>
          </w:tcPr>
          <w:p w14:paraId="7A9FD2AB" w14:textId="77777777" w:rsidR="00E93640" w:rsidRDefault="00E93640" w:rsidP="00561E15">
            <w:r>
              <w:t>Tillgänglighet</w:t>
            </w:r>
          </w:p>
        </w:tc>
        <w:tc>
          <w:tcPr>
            <w:tcW w:w="4000" w:type="dxa"/>
          </w:tcPr>
          <w:p w14:paraId="6061D5F1" w14:textId="77777777" w:rsidR="00E93640" w:rsidRDefault="00E93640" w:rsidP="00561E15">
            <w:r>
              <w:t>Beror på ingående samtyckestjänsters tillgänglighet. Önskas högre tillgänglighet kan konsumerande system mellanlagra data i cache som anpassas till krav på aktualitet.</w:t>
            </w:r>
          </w:p>
        </w:tc>
        <w:tc>
          <w:tcPr>
            <w:tcW w:w="3700" w:type="dxa"/>
          </w:tcPr>
          <w:p w14:paraId="24596714" w14:textId="77777777" w:rsidR="00E93640" w:rsidRDefault="00E93640" w:rsidP="00561E15"/>
        </w:tc>
      </w:tr>
      <w:tr w:rsidR="00E93640" w14:paraId="073F7340" w14:textId="77777777" w:rsidTr="00561E15">
        <w:tc>
          <w:tcPr>
            <w:tcW w:w="2400" w:type="dxa"/>
          </w:tcPr>
          <w:p w14:paraId="2AC1D9F6" w14:textId="77777777" w:rsidR="00E93640" w:rsidRDefault="00E93640" w:rsidP="00561E15">
            <w:r>
              <w:t>Last</w:t>
            </w:r>
          </w:p>
        </w:tc>
        <w:tc>
          <w:tcPr>
            <w:tcW w:w="4000" w:type="dxa"/>
          </w:tcPr>
          <w:p w14:paraId="69D37D4B" w14:textId="77777777" w:rsidR="00E93640" w:rsidRDefault="00E93640" w:rsidP="00561E15"/>
        </w:tc>
        <w:tc>
          <w:tcPr>
            <w:tcW w:w="3700" w:type="dxa"/>
          </w:tcPr>
          <w:p w14:paraId="717A98A9" w14:textId="77777777" w:rsidR="00E93640" w:rsidRDefault="00E93640" w:rsidP="00561E15"/>
        </w:tc>
      </w:tr>
      <w:tr w:rsidR="00E93640" w14:paraId="49CE6AAF" w14:textId="77777777" w:rsidTr="00561E15">
        <w:tc>
          <w:tcPr>
            <w:tcW w:w="2400" w:type="dxa"/>
          </w:tcPr>
          <w:p w14:paraId="28350849" w14:textId="77777777" w:rsidR="00E93640" w:rsidRDefault="00E93640" w:rsidP="00561E15">
            <w:r>
              <w:t>Aktualitet</w:t>
            </w:r>
          </w:p>
        </w:tc>
        <w:tc>
          <w:tcPr>
            <w:tcW w:w="4000" w:type="dxa"/>
          </w:tcPr>
          <w:p w14:paraId="158BAE8A" w14:textId="77777777" w:rsidR="00E93640" w:rsidRDefault="00E93640" w:rsidP="00561E15">
            <w:r>
              <w:t>Grundprincipen är att utföra en kontroll på de senaste registrerade intygsuppgifterna i samtyckestjänsten.</w:t>
            </w:r>
          </w:p>
        </w:tc>
        <w:tc>
          <w:tcPr>
            <w:tcW w:w="3700" w:type="dxa"/>
          </w:tcPr>
          <w:p w14:paraId="2AB3ABB1" w14:textId="77777777" w:rsidR="00E93640" w:rsidRDefault="00E93640" w:rsidP="00561E15"/>
        </w:tc>
      </w:tr>
    </w:tbl>
    <w:p w14:paraId="0EDF9D0F" w14:textId="77777777" w:rsidR="00E93640" w:rsidRDefault="00E93640" w:rsidP="00E93640">
      <w:pPr>
        <w:pStyle w:val="Heading2"/>
      </w:pPr>
      <w:r>
        <w:t>Regler</w:t>
      </w:r>
    </w:p>
    <w:p w14:paraId="339907FD" w14:textId="77777777" w:rsidR="00E93640" w:rsidRDefault="00E93640" w:rsidP="00E93640">
      <w:r>
        <w:t>Tjänsten skall åtkomstkontrollera om anropande system har behörighet till tjänsten.</w:t>
      </w:r>
    </w:p>
    <w:p w14:paraId="10D44FF4" w14:textId="77777777" w:rsidR="00E93640" w:rsidRDefault="00E93640" w:rsidP="00E93640">
      <w:pPr>
        <w:pStyle w:val="Heading2"/>
      </w:pPr>
      <w:r>
        <w:t>Tjänsteinteraktion</w:t>
      </w:r>
    </w:p>
    <w:p w14:paraId="3C0BEB5A" w14:textId="77777777" w:rsidR="00E93640" w:rsidRDefault="00E93640" w:rsidP="00E93640">
      <w:r>
        <w:t>CheckConsent</w:t>
      </w:r>
    </w:p>
    <w:p w14:paraId="3050BFE0" w14:textId="77777777" w:rsidR="00E93640" w:rsidRDefault="00E93640" w:rsidP="00E93640">
      <w:pPr>
        <w:pStyle w:val="Heading2"/>
      </w:pPr>
      <w:proofErr w:type="spellStart"/>
      <w:r>
        <w:t>Inparameter</w:t>
      </w:r>
      <w:proofErr w:type="spellEnd"/>
      <w:r>
        <w:t xml:space="preserve">: </w:t>
      </w:r>
      <w:proofErr w:type="spellStart"/>
      <w:r>
        <w:t>CheckConsent</w:t>
      </w:r>
      <w:proofErr w:type="spellEnd"/>
    </w:p>
    <w:p w14:paraId="24DDC899" w14:textId="77777777" w:rsidR="00E93640" w:rsidRDefault="00E93640" w:rsidP="00E93640"/>
    <w:tbl>
      <w:tblPr>
        <w:tblStyle w:val="TableGrid"/>
        <w:tblW w:w="9100" w:type="dxa"/>
        <w:tblLayout w:type="fixed"/>
        <w:tblLook w:val="04A0" w:firstRow="1" w:lastRow="0" w:firstColumn="1" w:lastColumn="0" w:noHBand="0" w:noVBand="1"/>
      </w:tblPr>
      <w:tblGrid>
        <w:gridCol w:w="2520"/>
        <w:gridCol w:w="1807"/>
        <w:gridCol w:w="3589"/>
        <w:gridCol w:w="1184"/>
      </w:tblGrid>
      <w:tr w:rsidR="00E93640" w14:paraId="4C90A7F0" w14:textId="77777777" w:rsidTr="00561E15">
        <w:trPr>
          <w:trHeight w:val="384"/>
        </w:trPr>
        <w:tc>
          <w:tcPr>
            <w:tcW w:w="2800" w:type="dxa"/>
            <w:shd w:val="clear" w:color="auto" w:fill="D9D9D9" w:themeFill="background1" w:themeFillShade="D9"/>
            <w:vAlign w:val="bottom"/>
          </w:tcPr>
          <w:p w14:paraId="6B654F59" w14:textId="77777777" w:rsidR="00E93640" w:rsidRDefault="00E93640" w:rsidP="00561E15">
            <w:pPr>
              <w:rPr>
                <w:b/>
              </w:rPr>
            </w:pPr>
            <w:r>
              <w:rPr>
                <w:b/>
              </w:rPr>
              <w:t>Namn</w:t>
            </w:r>
          </w:p>
        </w:tc>
        <w:tc>
          <w:tcPr>
            <w:tcW w:w="2000" w:type="dxa"/>
            <w:shd w:val="clear" w:color="auto" w:fill="D9D9D9" w:themeFill="background1" w:themeFillShade="D9"/>
            <w:vAlign w:val="bottom"/>
          </w:tcPr>
          <w:p w14:paraId="28A20B42" w14:textId="77777777" w:rsidR="00E93640" w:rsidRDefault="00E93640" w:rsidP="00561E15">
            <w:pPr>
              <w:rPr>
                <w:b/>
              </w:rPr>
            </w:pPr>
            <w:r>
              <w:rPr>
                <w:b/>
              </w:rPr>
              <w:t>Datatyp</w:t>
            </w:r>
          </w:p>
        </w:tc>
        <w:tc>
          <w:tcPr>
            <w:tcW w:w="4000" w:type="dxa"/>
            <w:shd w:val="clear" w:color="auto" w:fill="D9D9D9" w:themeFill="background1" w:themeFillShade="D9"/>
            <w:vAlign w:val="bottom"/>
          </w:tcPr>
          <w:p w14:paraId="6B96BB77" w14:textId="77777777" w:rsidR="00E93640" w:rsidRDefault="00E93640" w:rsidP="00561E15">
            <w:pPr>
              <w:rPr>
                <w:b/>
              </w:rPr>
            </w:pPr>
            <w:r>
              <w:rPr>
                <w:b/>
              </w:rPr>
              <w:t>Beskrivning</w:t>
            </w:r>
          </w:p>
        </w:tc>
        <w:tc>
          <w:tcPr>
            <w:tcW w:w="1300" w:type="dxa"/>
            <w:shd w:val="clear" w:color="auto" w:fill="D9D9D9" w:themeFill="background1" w:themeFillShade="D9"/>
            <w:vAlign w:val="bottom"/>
          </w:tcPr>
          <w:p w14:paraId="10A2B1EE" w14:textId="77777777" w:rsidR="00E93640" w:rsidRDefault="00E93640" w:rsidP="00561E15">
            <w:pPr>
              <w:rPr>
                <w:b/>
              </w:rPr>
            </w:pPr>
            <w:r>
              <w:rPr>
                <w:b/>
              </w:rPr>
              <w:t>Kardinalitet</w:t>
            </w:r>
          </w:p>
        </w:tc>
      </w:tr>
      <w:tr w:rsidR="00E93640" w14:paraId="4BF80102" w14:textId="77777777" w:rsidTr="00561E15">
        <w:tc>
          <w:tcPr>
            <w:tcW w:w="2800" w:type="dxa"/>
          </w:tcPr>
          <w:p w14:paraId="64879008" w14:textId="77777777" w:rsidR="00E93640" w:rsidRDefault="00E93640" w:rsidP="00561E15">
            <w:r>
              <w:t>accessingActor</w:t>
            </w:r>
          </w:p>
        </w:tc>
        <w:tc>
          <w:tcPr>
            <w:tcW w:w="2000" w:type="dxa"/>
          </w:tcPr>
          <w:p w14:paraId="3FAD67AF" w14:textId="77777777" w:rsidR="00E93640" w:rsidRDefault="00E93640" w:rsidP="00561E15">
            <w:r>
              <w:t>common:AccessingActor</w:t>
            </w:r>
          </w:p>
        </w:tc>
        <w:tc>
          <w:tcPr>
            <w:tcW w:w="4000" w:type="dxa"/>
          </w:tcPr>
          <w:p w14:paraId="7A6F8A2C" w14:textId="77777777" w:rsidR="00E93640" w:rsidRDefault="00E93640" w:rsidP="00561E15">
            <w:r>
              <w:t>Representerar den aktör/person som önskar åtkomst till informationen.</w:t>
            </w:r>
          </w:p>
        </w:tc>
        <w:tc>
          <w:tcPr>
            <w:tcW w:w="1300" w:type="dxa"/>
          </w:tcPr>
          <w:p w14:paraId="2414C5E1" w14:textId="77777777" w:rsidR="00E93640" w:rsidRDefault="00E93640" w:rsidP="00561E15">
            <w:r>
              <w:t>1..1</w:t>
            </w:r>
          </w:p>
        </w:tc>
      </w:tr>
      <w:tr w:rsidR="00E93640" w14:paraId="4D1B91EF" w14:textId="77777777" w:rsidTr="00561E15">
        <w:tc>
          <w:tcPr>
            <w:tcW w:w="2800" w:type="dxa"/>
          </w:tcPr>
          <w:p w14:paraId="044B9361" w14:textId="77777777" w:rsidR="00E93640" w:rsidRDefault="00E93640" w:rsidP="00561E15">
            <w:r>
              <w:t>patientId</w:t>
            </w:r>
          </w:p>
        </w:tc>
        <w:tc>
          <w:tcPr>
            <w:tcW w:w="2000" w:type="dxa"/>
          </w:tcPr>
          <w:p w14:paraId="6261A80F" w14:textId="77777777" w:rsidR="00E93640" w:rsidRDefault="00E93640" w:rsidP="00561E15">
            <w:r>
              <w:t>common:PersonIdValue</w:t>
            </w:r>
          </w:p>
        </w:tc>
        <w:tc>
          <w:tcPr>
            <w:tcW w:w="4000" w:type="dxa"/>
          </w:tcPr>
          <w:p w14:paraId="57792DA6" w14:textId="77777777" w:rsidR="00E93640" w:rsidRDefault="00E93640" w:rsidP="00561E15">
            <w:r>
              <w:t>Patientens personnummer, samordningsnummer, alternativt reservnummer vars information aktören önskar åtkomst till.</w:t>
            </w:r>
          </w:p>
        </w:tc>
        <w:tc>
          <w:tcPr>
            <w:tcW w:w="1300" w:type="dxa"/>
          </w:tcPr>
          <w:p w14:paraId="5ED93037" w14:textId="77777777" w:rsidR="00E93640" w:rsidRDefault="00E93640" w:rsidP="00561E15">
            <w:r>
              <w:t>1..1</w:t>
            </w:r>
          </w:p>
        </w:tc>
      </w:tr>
    </w:tbl>
    <w:p w14:paraId="35BA6381" w14:textId="77777777" w:rsidR="00E93640" w:rsidRDefault="00E93640" w:rsidP="00E93640">
      <w:pPr>
        <w:pStyle w:val="Heading3"/>
        <w:numPr>
          <w:ilvl w:val="2"/>
          <w:numId w:val="13"/>
        </w:numPr>
      </w:pPr>
      <w:r>
        <w:lastRenderedPageBreak/>
        <w:t>Exempel på anrop</w:t>
      </w:r>
    </w:p>
    <w:p w14:paraId="4A8811FF" w14:textId="77777777" w:rsidR="00E93640" w:rsidRDefault="00E93640" w:rsidP="00E93640">
      <w:r>
        <w:t>Följande XML visar strukturen på ett anrop till tjänsten.</w:t>
      </w:r>
    </w:p>
    <w:p w14:paraId="61273E13" w14:textId="77777777" w:rsidR="00E93640" w:rsidRPr="00F174C5" w:rsidRDefault="00E93640" w:rsidP="00E93640">
      <w:pPr>
        <w:rPr>
          <w:lang w:val="en-US"/>
          <w:rPrChange w:id="2642" w:author="Stefan Eriksson" w:date="2012-06-26T14:21:00Z">
            <w:rPr/>
          </w:rPrChange>
        </w:rPr>
      </w:pPr>
      <w:r w:rsidRPr="00F174C5">
        <w:rPr>
          <w:rFonts w:ascii="Consolas" w:eastAsia="Times New Roman" w:hAnsi="Consolas" w:cs="Consolas"/>
          <w:noProof w:val="0"/>
          <w:color w:val="0000FF"/>
          <w:sz w:val="16"/>
          <w:szCs w:val="16"/>
          <w:lang w:val="en-US" w:eastAsia="sv-SE"/>
          <w:rPrChange w:id="2643" w:author="Stefan Eriksson" w:date="2012-06-26T14:21:00Z">
            <w:rPr>
              <w:rFonts w:ascii="Consolas" w:eastAsia="Times New Roman" w:hAnsi="Consolas" w:cs="Consolas"/>
              <w:noProof w:val="0"/>
              <w:color w:val="0000FF"/>
              <w:sz w:val="16"/>
              <w:szCs w:val="16"/>
              <w:lang w:eastAsia="sv-SE"/>
            </w:rPr>
          </w:rPrChange>
        </w:rPr>
        <w:t>&lt;</w:t>
      </w:r>
      <w:r w:rsidRPr="00F174C5">
        <w:rPr>
          <w:rFonts w:ascii="Consolas" w:eastAsia="Times New Roman" w:hAnsi="Consolas" w:cs="Consolas"/>
          <w:noProof w:val="0"/>
          <w:color w:val="A31515"/>
          <w:sz w:val="16"/>
          <w:szCs w:val="16"/>
          <w:lang w:val="en-US" w:eastAsia="sv-SE"/>
          <w:rPrChange w:id="2644" w:author="Stefan Eriksson" w:date="2012-06-26T14:21:00Z">
            <w:rPr>
              <w:rFonts w:ascii="Consolas" w:eastAsia="Times New Roman" w:hAnsi="Consolas" w:cs="Consolas"/>
              <w:noProof w:val="0"/>
              <w:color w:val="A31515"/>
              <w:sz w:val="16"/>
              <w:szCs w:val="16"/>
              <w:lang w:eastAsia="sv-SE"/>
            </w:rPr>
          </w:rPrChange>
        </w:rPr>
        <w:t>ns0:CheckConsentRequest</w:t>
      </w:r>
      <w:r w:rsidRPr="00F174C5">
        <w:rPr>
          <w:rFonts w:ascii="Consolas" w:eastAsia="Times New Roman" w:hAnsi="Consolas" w:cs="Consolas"/>
          <w:noProof w:val="0"/>
          <w:color w:val="FF0000"/>
          <w:sz w:val="16"/>
          <w:szCs w:val="16"/>
          <w:lang w:val="en-US" w:eastAsia="sv-SE"/>
          <w:rPrChange w:id="2645" w:author="Stefan Eriksson" w:date="2012-06-26T14:21:00Z">
            <w:rPr>
              <w:rFonts w:ascii="Consolas" w:eastAsia="Times New Roman" w:hAnsi="Consolas" w:cs="Consolas"/>
              <w:noProof w:val="0"/>
              <w:color w:val="FF0000"/>
              <w:sz w:val="16"/>
              <w:szCs w:val="16"/>
              <w:lang w:eastAsia="sv-SE"/>
            </w:rPr>
          </w:rPrChange>
        </w:rPr>
        <w:t xml:space="preserve"> xmlns:ns0</w:t>
      </w:r>
      <w:r w:rsidRPr="00F174C5">
        <w:rPr>
          <w:rFonts w:ascii="Consolas" w:eastAsia="Times New Roman" w:hAnsi="Consolas" w:cs="Consolas"/>
          <w:noProof w:val="0"/>
          <w:color w:val="0000FF"/>
          <w:sz w:val="16"/>
          <w:szCs w:val="16"/>
          <w:lang w:val="en-US" w:eastAsia="sv-SE"/>
          <w:rPrChange w:id="2646" w:author="Stefan Eriksson" w:date="2012-06-26T14:21:00Z">
            <w:rPr>
              <w:rFonts w:ascii="Consolas" w:eastAsia="Times New Roman" w:hAnsi="Consolas" w:cs="Consolas"/>
              <w:noProof w:val="0"/>
              <w:color w:val="0000FF"/>
              <w:sz w:val="16"/>
              <w:szCs w:val="16"/>
              <w:lang w:eastAsia="sv-SE"/>
            </w:rPr>
          </w:rPrChange>
        </w:rPr>
        <w:t>=</w:t>
      </w:r>
      <w:r w:rsidRPr="00F174C5">
        <w:rPr>
          <w:rFonts w:ascii="Consolas" w:eastAsia="Times New Roman" w:hAnsi="Consolas" w:cs="Consolas"/>
          <w:noProof w:val="0"/>
          <w:color w:val="auto"/>
          <w:sz w:val="16"/>
          <w:szCs w:val="16"/>
          <w:lang w:val="en-US" w:eastAsia="sv-SE"/>
          <w:rPrChange w:id="2647" w:author="Stefan Eriksson" w:date="2012-06-26T14:21:00Z">
            <w:rPr>
              <w:rFonts w:ascii="Consolas" w:eastAsia="Times New Roman" w:hAnsi="Consolas" w:cs="Consolas"/>
              <w:noProof w:val="0"/>
              <w:color w:val="auto"/>
              <w:sz w:val="16"/>
              <w:szCs w:val="16"/>
              <w:lang w:eastAsia="sv-SE"/>
            </w:rPr>
          </w:rPrChange>
        </w:rPr>
        <w:t>"</w:t>
      </w:r>
      <w:r w:rsidRPr="00F174C5">
        <w:rPr>
          <w:rFonts w:ascii="Consolas" w:eastAsia="Times New Roman" w:hAnsi="Consolas" w:cs="Consolas"/>
          <w:noProof w:val="0"/>
          <w:color w:val="0000FF"/>
          <w:sz w:val="16"/>
          <w:szCs w:val="16"/>
          <w:lang w:val="en-US" w:eastAsia="sv-SE"/>
          <w:rPrChange w:id="2648" w:author="Stefan Eriksson" w:date="2012-06-26T14:21:00Z">
            <w:rPr>
              <w:rFonts w:ascii="Consolas" w:eastAsia="Times New Roman" w:hAnsi="Consolas" w:cs="Consolas"/>
              <w:noProof w:val="0"/>
              <w:color w:val="0000FF"/>
              <w:sz w:val="16"/>
              <w:szCs w:val="16"/>
              <w:lang w:eastAsia="sv-SE"/>
            </w:rPr>
          </w:rPrChange>
        </w:rPr>
        <w:t>urn:riv:ehr:patientconsent:accesscontrol:CheckConsentResponder:1</w:t>
      </w:r>
      <w:r w:rsidRPr="00F174C5">
        <w:rPr>
          <w:rFonts w:ascii="Consolas" w:eastAsia="Times New Roman" w:hAnsi="Consolas" w:cs="Consolas"/>
          <w:noProof w:val="0"/>
          <w:color w:val="auto"/>
          <w:sz w:val="16"/>
          <w:szCs w:val="16"/>
          <w:lang w:val="en-US" w:eastAsia="sv-SE"/>
          <w:rPrChange w:id="2649" w:author="Stefan Eriksson" w:date="2012-06-26T14:21:00Z">
            <w:rPr>
              <w:rFonts w:ascii="Consolas" w:eastAsia="Times New Roman" w:hAnsi="Consolas" w:cs="Consolas"/>
              <w:noProof w:val="0"/>
              <w:color w:val="auto"/>
              <w:sz w:val="16"/>
              <w:szCs w:val="16"/>
              <w:lang w:eastAsia="sv-SE"/>
            </w:rPr>
          </w:rPrChange>
        </w:rPr>
        <w:t>"</w:t>
      </w:r>
      <w:r w:rsidRPr="00F174C5">
        <w:rPr>
          <w:rFonts w:ascii="Consolas" w:eastAsia="Times New Roman" w:hAnsi="Consolas" w:cs="Consolas"/>
          <w:noProof w:val="0"/>
          <w:color w:val="FF0000"/>
          <w:sz w:val="16"/>
          <w:szCs w:val="16"/>
          <w:lang w:val="en-US" w:eastAsia="sv-SE"/>
          <w:rPrChange w:id="2650" w:author="Stefan Eriksson" w:date="2012-06-26T14:21:00Z">
            <w:rPr>
              <w:rFonts w:ascii="Consolas" w:eastAsia="Times New Roman" w:hAnsi="Consolas" w:cs="Consolas"/>
              <w:noProof w:val="0"/>
              <w:color w:val="FF0000"/>
              <w:sz w:val="16"/>
              <w:szCs w:val="16"/>
              <w:lang w:eastAsia="sv-SE"/>
            </w:rPr>
          </w:rPrChange>
        </w:rPr>
        <w:t xml:space="preserve"> xmlns:ns1</w:t>
      </w:r>
      <w:r w:rsidRPr="00F174C5">
        <w:rPr>
          <w:rFonts w:ascii="Consolas" w:eastAsia="Times New Roman" w:hAnsi="Consolas" w:cs="Consolas"/>
          <w:noProof w:val="0"/>
          <w:color w:val="0000FF"/>
          <w:sz w:val="16"/>
          <w:szCs w:val="16"/>
          <w:lang w:val="en-US" w:eastAsia="sv-SE"/>
          <w:rPrChange w:id="2651" w:author="Stefan Eriksson" w:date="2012-06-26T14:21:00Z">
            <w:rPr>
              <w:rFonts w:ascii="Consolas" w:eastAsia="Times New Roman" w:hAnsi="Consolas" w:cs="Consolas"/>
              <w:noProof w:val="0"/>
              <w:color w:val="0000FF"/>
              <w:sz w:val="16"/>
              <w:szCs w:val="16"/>
              <w:lang w:eastAsia="sv-SE"/>
            </w:rPr>
          </w:rPrChange>
        </w:rPr>
        <w:t>=</w:t>
      </w:r>
      <w:r w:rsidRPr="00F174C5">
        <w:rPr>
          <w:rFonts w:ascii="Consolas" w:eastAsia="Times New Roman" w:hAnsi="Consolas" w:cs="Consolas"/>
          <w:noProof w:val="0"/>
          <w:color w:val="auto"/>
          <w:sz w:val="16"/>
          <w:szCs w:val="16"/>
          <w:lang w:val="en-US" w:eastAsia="sv-SE"/>
          <w:rPrChange w:id="2652" w:author="Stefan Eriksson" w:date="2012-06-26T14:21:00Z">
            <w:rPr>
              <w:rFonts w:ascii="Consolas" w:eastAsia="Times New Roman" w:hAnsi="Consolas" w:cs="Consolas"/>
              <w:noProof w:val="0"/>
              <w:color w:val="auto"/>
              <w:sz w:val="16"/>
              <w:szCs w:val="16"/>
              <w:lang w:eastAsia="sv-SE"/>
            </w:rPr>
          </w:rPrChange>
        </w:rPr>
        <w:t>"</w:t>
      </w:r>
      <w:r w:rsidRPr="00F174C5">
        <w:rPr>
          <w:rFonts w:ascii="Consolas" w:eastAsia="Times New Roman" w:hAnsi="Consolas" w:cs="Consolas"/>
          <w:noProof w:val="0"/>
          <w:color w:val="0000FF"/>
          <w:sz w:val="16"/>
          <w:szCs w:val="16"/>
          <w:lang w:val="en-US" w:eastAsia="sv-SE"/>
          <w:rPrChange w:id="2653" w:author="Stefan Eriksson" w:date="2012-06-26T14:21:00Z">
            <w:rPr>
              <w:rFonts w:ascii="Consolas" w:eastAsia="Times New Roman" w:hAnsi="Consolas" w:cs="Consolas"/>
              <w:noProof w:val="0"/>
              <w:color w:val="0000FF"/>
              <w:sz w:val="16"/>
              <w:szCs w:val="16"/>
              <w:lang w:eastAsia="sv-SE"/>
            </w:rPr>
          </w:rPrChange>
        </w:rPr>
        <w:t>urn:riv:ehr:patientconsent:accesscontrol:1</w:t>
      </w:r>
      <w:r w:rsidRPr="00F174C5">
        <w:rPr>
          <w:rFonts w:ascii="Consolas" w:eastAsia="Times New Roman" w:hAnsi="Consolas" w:cs="Consolas"/>
          <w:noProof w:val="0"/>
          <w:color w:val="auto"/>
          <w:sz w:val="16"/>
          <w:szCs w:val="16"/>
          <w:lang w:val="en-US" w:eastAsia="sv-SE"/>
          <w:rPrChange w:id="2654" w:author="Stefan Eriksson" w:date="2012-06-26T14:21:00Z">
            <w:rPr>
              <w:rFonts w:ascii="Consolas" w:eastAsia="Times New Roman" w:hAnsi="Consolas" w:cs="Consolas"/>
              <w:noProof w:val="0"/>
              <w:color w:val="auto"/>
              <w:sz w:val="16"/>
              <w:szCs w:val="16"/>
              <w:lang w:eastAsia="sv-SE"/>
            </w:rPr>
          </w:rPrChange>
        </w:rPr>
        <w:t>"</w:t>
      </w:r>
      <w:r w:rsidRPr="00F174C5">
        <w:rPr>
          <w:rFonts w:ascii="Consolas" w:eastAsia="Times New Roman" w:hAnsi="Consolas" w:cs="Consolas"/>
          <w:noProof w:val="0"/>
          <w:color w:val="FF0000"/>
          <w:sz w:val="16"/>
          <w:szCs w:val="16"/>
          <w:lang w:val="en-US" w:eastAsia="sv-SE"/>
          <w:rPrChange w:id="2655" w:author="Stefan Eriksson" w:date="2012-06-26T14:21:00Z">
            <w:rPr>
              <w:rFonts w:ascii="Consolas" w:eastAsia="Times New Roman" w:hAnsi="Consolas" w:cs="Consolas"/>
              <w:noProof w:val="0"/>
              <w:color w:val="FF0000"/>
              <w:sz w:val="16"/>
              <w:szCs w:val="16"/>
              <w:lang w:eastAsia="sv-SE"/>
            </w:rPr>
          </w:rPrChange>
        </w:rPr>
        <w:t xml:space="preserve"> xmlns:ns2</w:t>
      </w:r>
      <w:r w:rsidRPr="00F174C5">
        <w:rPr>
          <w:rFonts w:ascii="Consolas" w:eastAsia="Times New Roman" w:hAnsi="Consolas" w:cs="Consolas"/>
          <w:noProof w:val="0"/>
          <w:color w:val="0000FF"/>
          <w:sz w:val="16"/>
          <w:szCs w:val="16"/>
          <w:lang w:val="en-US" w:eastAsia="sv-SE"/>
          <w:rPrChange w:id="2656" w:author="Stefan Eriksson" w:date="2012-06-26T14:21:00Z">
            <w:rPr>
              <w:rFonts w:ascii="Consolas" w:eastAsia="Times New Roman" w:hAnsi="Consolas" w:cs="Consolas"/>
              <w:noProof w:val="0"/>
              <w:color w:val="0000FF"/>
              <w:sz w:val="16"/>
              <w:szCs w:val="16"/>
              <w:lang w:eastAsia="sv-SE"/>
            </w:rPr>
          </w:rPrChange>
        </w:rPr>
        <w:t>=</w:t>
      </w:r>
      <w:r w:rsidRPr="00F174C5">
        <w:rPr>
          <w:rFonts w:ascii="Consolas" w:eastAsia="Times New Roman" w:hAnsi="Consolas" w:cs="Consolas"/>
          <w:noProof w:val="0"/>
          <w:color w:val="auto"/>
          <w:sz w:val="16"/>
          <w:szCs w:val="16"/>
          <w:lang w:val="en-US" w:eastAsia="sv-SE"/>
          <w:rPrChange w:id="2657" w:author="Stefan Eriksson" w:date="2012-06-26T14:21:00Z">
            <w:rPr>
              <w:rFonts w:ascii="Consolas" w:eastAsia="Times New Roman" w:hAnsi="Consolas" w:cs="Consolas"/>
              <w:noProof w:val="0"/>
              <w:color w:val="auto"/>
              <w:sz w:val="16"/>
              <w:szCs w:val="16"/>
              <w:lang w:eastAsia="sv-SE"/>
            </w:rPr>
          </w:rPrChange>
        </w:rPr>
        <w:t>"</w:t>
      </w:r>
      <w:r w:rsidRPr="00F174C5">
        <w:rPr>
          <w:rFonts w:ascii="Consolas" w:eastAsia="Times New Roman" w:hAnsi="Consolas" w:cs="Consolas"/>
          <w:noProof w:val="0"/>
          <w:color w:val="0000FF"/>
          <w:sz w:val="16"/>
          <w:szCs w:val="16"/>
          <w:lang w:val="en-US" w:eastAsia="sv-SE"/>
          <w:rPrChange w:id="2658" w:author="Stefan Eriksson" w:date="2012-06-26T14:21:00Z">
            <w:rPr>
              <w:rFonts w:ascii="Consolas" w:eastAsia="Times New Roman" w:hAnsi="Consolas" w:cs="Consolas"/>
              <w:noProof w:val="0"/>
              <w:color w:val="0000FF"/>
              <w:sz w:val="16"/>
              <w:szCs w:val="16"/>
              <w:lang w:eastAsia="sv-SE"/>
            </w:rPr>
          </w:rPrChange>
        </w:rPr>
        <w:t>urn:riv:ehr:common:1</w:t>
      </w:r>
      <w:r w:rsidRPr="00F174C5">
        <w:rPr>
          <w:rFonts w:ascii="Consolas" w:eastAsia="Times New Roman" w:hAnsi="Consolas" w:cs="Consolas"/>
          <w:noProof w:val="0"/>
          <w:color w:val="auto"/>
          <w:sz w:val="16"/>
          <w:szCs w:val="16"/>
          <w:lang w:val="en-US" w:eastAsia="sv-SE"/>
          <w:rPrChange w:id="2659" w:author="Stefan Eriksson" w:date="2012-06-26T14:21:00Z">
            <w:rPr>
              <w:rFonts w:ascii="Consolas" w:eastAsia="Times New Roman" w:hAnsi="Consolas" w:cs="Consolas"/>
              <w:noProof w:val="0"/>
              <w:color w:val="auto"/>
              <w:sz w:val="16"/>
              <w:szCs w:val="16"/>
              <w:lang w:eastAsia="sv-SE"/>
            </w:rPr>
          </w:rPrChange>
        </w:rPr>
        <w:t>"</w:t>
      </w:r>
      <w:r w:rsidRPr="00F174C5">
        <w:rPr>
          <w:rFonts w:ascii="Consolas" w:eastAsia="Times New Roman" w:hAnsi="Consolas" w:cs="Consolas"/>
          <w:noProof w:val="0"/>
          <w:color w:val="0000FF"/>
          <w:sz w:val="16"/>
          <w:szCs w:val="16"/>
          <w:lang w:val="en-US" w:eastAsia="sv-SE"/>
          <w:rPrChange w:id="2660" w:author="Stefan Eriksson" w:date="2012-06-26T14:21:00Z">
            <w:rPr>
              <w:rFonts w:ascii="Consolas" w:eastAsia="Times New Roman" w:hAnsi="Consolas" w:cs="Consolas"/>
              <w:noProof w:val="0"/>
              <w:color w:val="0000FF"/>
              <w:sz w:val="16"/>
              <w:szCs w:val="16"/>
              <w:lang w:eastAsia="sv-SE"/>
            </w:rPr>
          </w:rPrChange>
        </w:rPr>
        <w:t>&gt;</w:t>
      </w:r>
    </w:p>
    <w:p w14:paraId="398541F5" w14:textId="77777777" w:rsidR="00E93640" w:rsidRPr="00F174C5" w:rsidRDefault="00E93640" w:rsidP="00E93640">
      <w:pPr>
        <w:ind w:left="440"/>
        <w:rPr>
          <w:lang w:val="en-US"/>
          <w:rPrChange w:id="2661" w:author="Stefan Eriksson" w:date="2012-06-26T14:21:00Z">
            <w:rPr/>
          </w:rPrChange>
        </w:rPr>
      </w:pPr>
      <w:r w:rsidRPr="00F174C5">
        <w:rPr>
          <w:rFonts w:ascii="Consolas" w:eastAsia="Times New Roman" w:hAnsi="Consolas" w:cs="Consolas"/>
          <w:noProof w:val="0"/>
          <w:color w:val="0000FF"/>
          <w:sz w:val="16"/>
          <w:szCs w:val="16"/>
          <w:lang w:val="en-US" w:eastAsia="sv-SE"/>
          <w:rPrChange w:id="2662" w:author="Stefan Eriksson" w:date="2012-06-26T14:21:00Z">
            <w:rPr>
              <w:rFonts w:ascii="Consolas" w:eastAsia="Times New Roman" w:hAnsi="Consolas" w:cs="Consolas"/>
              <w:noProof w:val="0"/>
              <w:color w:val="0000FF"/>
              <w:sz w:val="16"/>
              <w:szCs w:val="16"/>
              <w:lang w:eastAsia="sv-SE"/>
            </w:rPr>
          </w:rPrChange>
        </w:rPr>
        <w:t>&lt;</w:t>
      </w:r>
      <w:r w:rsidRPr="00F174C5">
        <w:rPr>
          <w:rFonts w:ascii="Consolas" w:eastAsia="Times New Roman" w:hAnsi="Consolas" w:cs="Consolas"/>
          <w:noProof w:val="0"/>
          <w:color w:val="A31515"/>
          <w:sz w:val="16"/>
          <w:szCs w:val="16"/>
          <w:lang w:val="en-US" w:eastAsia="sv-SE"/>
          <w:rPrChange w:id="2663" w:author="Stefan Eriksson" w:date="2012-06-26T14:21:00Z">
            <w:rPr>
              <w:rFonts w:ascii="Consolas" w:eastAsia="Times New Roman" w:hAnsi="Consolas" w:cs="Consolas"/>
              <w:noProof w:val="0"/>
              <w:color w:val="A31515"/>
              <w:sz w:val="16"/>
              <w:szCs w:val="16"/>
              <w:lang w:eastAsia="sv-SE"/>
            </w:rPr>
          </w:rPrChange>
        </w:rPr>
        <w:t>ns0</w:t>
      </w:r>
      <w:proofErr w:type="gramStart"/>
      <w:r w:rsidRPr="00F174C5">
        <w:rPr>
          <w:rFonts w:ascii="Consolas" w:eastAsia="Times New Roman" w:hAnsi="Consolas" w:cs="Consolas"/>
          <w:noProof w:val="0"/>
          <w:color w:val="A31515"/>
          <w:sz w:val="16"/>
          <w:szCs w:val="16"/>
          <w:lang w:val="en-US" w:eastAsia="sv-SE"/>
          <w:rPrChange w:id="2664" w:author="Stefan Eriksson" w:date="2012-06-26T14:21:00Z">
            <w:rPr>
              <w:rFonts w:ascii="Consolas" w:eastAsia="Times New Roman" w:hAnsi="Consolas" w:cs="Consolas"/>
              <w:noProof w:val="0"/>
              <w:color w:val="A31515"/>
              <w:sz w:val="16"/>
              <w:szCs w:val="16"/>
              <w:lang w:eastAsia="sv-SE"/>
            </w:rPr>
          </w:rPrChange>
        </w:rPr>
        <w:t>:AccessingActor</w:t>
      </w:r>
      <w:proofErr w:type="gramEnd"/>
      <w:r w:rsidRPr="00F174C5">
        <w:rPr>
          <w:rFonts w:ascii="Consolas" w:eastAsia="Times New Roman" w:hAnsi="Consolas" w:cs="Consolas"/>
          <w:noProof w:val="0"/>
          <w:color w:val="0000FF"/>
          <w:sz w:val="16"/>
          <w:szCs w:val="16"/>
          <w:lang w:val="en-US" w:eastAsia="sv-SE"/>
          <w:rPrChange w:id="2665" w:author="Stefan Eriksson" w:date="2012-06-26T14:21:00Z">
            <w:rPr>
              <w:rFonts w:ascii="Consolas" w:eastAsia="Times New Roman" w:hAnsi="Consolas" w:cs="Consolas"/>
              <w:noProof w:val="0"/>
              <w:color w:val="0000FF"/>
              <w:sz w:val="16"/>
              <w:szCs w:val="16"/>
              <w:lang w:eastAsia="sv-SE"/>
            </w:rPr>
          </w:rPrChange>
        </w:rPr>
        <w:t>&gt;</w:t>
      </w:r>
    </w:p>
    <w:p w14:paraId="484032CA" w14:textId="77777777" w:rsidR="00E93640" w:rsidRPr="00F174C5" w:rsidRDefault="00E93640" w:rsidP="00E93640">
      <w:pPr>
        <w:ind w:left="880"/>
        <w:rPr>
          <w:lang w:val="en-US"/>
          <w:rPrChange w:id="2666" w:author="Stefan Eriksson" w:date="2012-06-26T14:21:00Z">
            <w:rPr/>
          </w:rPrChange>
        </w:rPr>
      </w:pPr>
      <w:r w:rsidRPr="00F174C5">
        <w:rPr>
          <w:rFonts w:ascii="Consolas" w:eastAsia="Times New Roman" w:hAnsi="Consolas" w:cs="Consolas"/>
          <w:noProof w:val="0"/>
          <w:color w:val="0000FF"/>
          <w:sz w:val="16"/>
          <w:szCs w:val="16"/>
          <w:lang w:val="en-US" w:eastAsia="sv-SE"/>
          <w:rPrChange w:id="2667" w:author="Stefan Eriksson" w:date="2012-06-26T14:21:00Z">
            <w:rPr>
              <w:rFonts w:ascii="Consolas" w:eastAsia="Times New Roman" w:hAnsi="Consolas" w:cs="Consolas"/>
              <w:noProof w:val="0"/>
              <w:color w:val="0000FF"/>
              <w:sz w:val="16"/>
              <w:szCs w:val="16"/>
              <w:lang w:eastAsia="sv-SE"/>
            </w:rPr>
          </w:rPrChange>
        </w:rPr>
        <w:t>&lt;</w:t>
      </w:r>
      <w:r w:rsidRPr="00F174C5">
        <w:rPr>
          <w:rFonts w:ascii="Consolas" w:eastAsia="Times New Roman" w:hAnsi="Consolas" w:cs="Consolas"/>
          <w:noProof w:val="0"/>
          <w:color w:val="A31515"/>
          <w:sz w:val="16"/>
          <w:szCs w:val="16"/>
          <w:lang w:val="en-US" w:eastAsia="sv-SE"/>
          <w:rPrChange w:id="2668" w:author="Stefan Eriksson" w:date="2012-06-26T14:21:00Z">
            <w:rPr>
              <w:rFonts w:ascii="Consolas" w:eastAsia="Times New Roman" w:hAnsi="Consolas" w:cs="Consolas"/>
              <w:noProof w:val="0"/>
              <w:color w:val="A31515"/>
              <w:sz w:val="16"/>
              <w:szCs w:val="16"/>
              <w:lang w:eastAsia="sv-SE"/>
            </w:rPr>
          </w:rPrChange>
        </w:rPr>
        <w:t>ns2</w:t>
      </w:r>
      <w:proofErr w:type="gramStart"/>
      <w:r w:rsidRPr="00F174C5">
        <w:rPr>
          <w:rFonts w:ascii="Consolas" w:eastAsia="Times New Roman" w:hAnsi="Consolas" w:cs="Consolas"/>
          <w:noProof w:val="0"/>
          <w:color w:val="A31515"/>
          <w:sz w:val="16"/>
          <w:szCs w:val="16"/>
          <w:lang w:val="en-US" w:eastAsia="sv-SE"/>
          <w:rPrChange w:id="2669" w:author="Stefan Eriksson" w:date="2012-06-26T14:21:00Z">
            <w:rPr>
              <w:rFonts w:ascii="Consolas" w:eastAsia="Times New Roman" w:hAnsi="Consolas" w:cs="Consolas"/>
              <w:noProof w:val="0"/>
              <w:color w:val="A31515"/>
              <w:sz w:val="16"/>
              <w:szCs w:val="16"/>
              <w:lang w:eastAsia="sv-SE"/>
            </w:rPr>
          </w:rPrChange>
        </w:rPr>
        <w:t>:EmployeeId</w:t>
      </w:r>
      <w:proofErr w:type="gramEnd"/>
      <w:r w:rsidRPr="00F174C5">
        <w:rPr>
          <w:rFonts w:ascii="Consolas" w:eastAsia="Times New Roman" w:hAnsi="Consolas" w:cs="Consolas"/>
          <w:noProof w:val="0"/>
          <w:color w:val="0000FF"/>
          <w:sz w:val="16"/>
          <w:szCs w:val="16"/>
          <w:lang w:val="en-US" w:eastAsia="sv-SE"/>
          <w:rPrChange w:id="2670" w:author="Stefan Eriksson" w:date="2012-06-26T14:21:00Z">
            <w:rPr>
              <w:rFonts w:ascii="Consolas" w:eastAsia="Times New Roman" w:hAnsi="Consolas" w:cs="Consolas"/>
              <w:noProof w:val="0"/>
              <w:color w:val="0000FF"/>
              <w:sz w:val="16"/>
              <w:szCs w:val="16"/>
              <w:lang w:eastAsia="sv-SE"/>
            </w:rPr>
          </w:rPrChange>
        </w:rPr>
        <w:t>&gt;</w:t>
      </w:r>
      <w:r w:rsidRPr="00F174C5">
        <w:rPr>
          <w:rFonts w:ascii="Consolas" w:eastAsia="Times New Roman" w:hAnsi="Consolas" w:cs="Consolas"/>
          <w:noProof w:val="0"/>
          <w:color w:val="auto"/>
          <w:sz w:val="16"/>
          <w:szCs w:val="16"/>
          <w:lang w:val="en-US" w:eastAsia="sv-SE"/>
          <w:rPrChange w:id="2671" w:author="Stefan Eriksson" w:date="2012-06-26T14:21:00Z">
            <w:rPr>
              <w:rFonts w:ascii="Consolas" w:eastAsia="Times New Roman" w:hAnsi="Consolas" w:cs="Consolas"/>
              <w:noProof w:val="0"/>
              <w:color w:val="auto"/>
              <w:sz w:val="16"/>
              <w:szCs w:val="16"/>
              <w:lang w:eastAsia="sv-SE"/>
            </w:rPr>
          </w:rPrChange>
        </w:rPr>
        <w:t>?</w:t>
      </w:r>
      <w:r w:rsidRPr="00F174C5">
        <w:rPr>
          <w:rFonts w:ascii="Consolas" w:eastAsia="Times New Roman" w:hAnsi="Consolas" w:cs="Consolas"/>
          <w:noProof w:val="0"/>
          <w:color w:val="0000FF"/>
          <w:sz w:val="16"/>
          <w:szCs w:val="16"/>
          <w:lang w:val="en-US" w:eastAsia="sv-SE"/>
          <w:rPrChange w:id="2672" w:author="Stefan Eriksson" w:date="2012-06-26T14:21:00Z">
            <w:rPr>
              <w:rFonts w:ascii="Consolas" w:eastAsia="Times New Roman" w:hAnsi="Consolas" w:cs="Consolas"/>
              <w:noProof w:val="0"/>
              <w:color w:val="0000FF"/>
              <w:sz w:val="16"/>
              <w:szCs w:val="16"/>
              <w:lang w:eastAsia="sv-SE"/>
            </w:rPr>
          </w:rPrChange>
        </w:rPr>
        <w:t>&lt;/</w:t>
      </w:r>
      <w:r w:rsidRPr="00F174C5">
        <w:rPr>
          <w:rFonts w:ascii="Consolas" w:eastAsia="Times New Roman" w:hAnsi="Consolas" w:cs="Consolas"/>
          <w:noProof w:val="0"/>
          <w:color w:val="A31515"/>
          <w:sz w:val="16"/>
          <w:szCs w:val="16"/>
          <w:lang w:val="en-US" w:eastAsia="sv-SE"/>
          <w:rPrChange w:id="2673" w:author="Stefan Eriksson" w:date="2012-06-26T14:21:00Z">
            <w:rPr>
              <w:rFonts w:ascii="Consolas" w:eastAsia="Times New Roman" w:hAnsi="Consolas" w:cs="Consolas"/>
              <w:noProof w:val="0"/>
              <w:color w:val="A31515"/>
              <w:sz w:val="16"/>
              <w:szCs w:val="16"/>
              <w:lang w:eastAsia="sv-SE"/>
            </w:rPr>
          </w:rPrChange>
        </w:rPr>
        <w:t>ns2:EmployeeId</w:t>
      </w:r>
      <w:r w:rsidRPr="00F174C5">
        <w:rPr>
          <w:rFonts w:ascii="Consolas" w:eastAsia="Times New Roman" w:hAnsi="Consolas" w:cs="Consolas"/>
          <w:noProof w:val="0"/>
          <w:color w:val="0000FF"/>
          <w:sz w:val="16"/>
          <w:szCs w:val="16"/>
          <w:lang w:val="en-US" w:eastAsia="sv-SE"/>
          <w:rPrChange w:id="2674" w:author="Stefan Eriksson" w:date="2012-06-26T14:21:00Z">
            <w:rPr>
              <w:rFonts w:ascii="Consolas" w:eastAsia="Times New Roman" w:hAnsi="Consolas" w:cs="Consolas"/>
              <w:noProof w:val="0"/>
              <w:color w:val="0000FF"/>
              <w:sz w:val="16"/>
              <w:szCs w:val="16"/>
              <w:lang w:eastAsia="sv-SE"/>
            </w:rPr>
          </w:rPrChange>
        </w:rPr>
        <w:t>&gt;</w:t>
      </w:r>
    </w:p>
    <w:p w14:paraId="61E9409A" w14:textId="77777777" w:rsidR="00E93640" w:rsidRPr="00E93640" w:rsidRDefault="00E93640" w:rsidP="00E93640">
      <w:pPr>
        <w:ind w:left="880"/>
        <w:rPr>
          <w:lang w:val="en-US"/>
          <w:rPrChange w:id="2675" w:author="Stefan Eriksson" w:date="2012-06-26T14:21:00Z">
            <w:rPr/>
          </w:rPrChange>
        </w:rPr>
      </w:pPr>
      <w:r w:rsidRPr="00E93640">
        <w:rPr>
          <w:rFonts w:ascii="Consolas" w:eastAsia="Times New Roman" w:hAnsi="Consolas" w:cs="Consolas"/>
          <w:noProof w:val="0"/>
          <w:color w:val="0000FF"/>
          <w:sz w:val="16"/>
          <w:szCs w:val="16"/>
          <w:lang w:val="en-US" w:eastAsia="sv-SE"/>
          <w:rPrChange w:id="2676"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677" w:author="Stefan Eriksson" w:date="2012-06-26T14:21:00Z">
            <w:rPr>
              <w:rFonts w:ascii="Consolas" w:eastAsia="Times New Roman" w:hAnsi="Consolas" w:cs="Consolas"/>
              <w:noProof w:val="0"/>
              <w:color w:val="A31515"/>
              <w:sz w:val="16"/>
              <w:szCs w:val="16"/>
              <w:lang w:eastAsia="sv-SE"/>
            </w:rPr>
          </w:rPrChange>
        </w:rPr>
        <w:t>ns2</w:t>
      </w:r>
      <w:proofErr w:type="gramStart"/>
      <w:r w:rsidRPr="00E93640">
        <w:rPr>
          <w:rFonts w:ascii="Consolas" w:eastAsia="Times New Roman" w:hAnsi="Consolas" w:cs="Consolas"/>
          <w:noProof w:val="0"/>
          <w:color w:val="A31515"/>
          <w:sz w:val="16"/>
          <w:szCs w:val="16"/>
          <w:lang w:val="en-US" w:eastAsia="sv-SE"/>
          <w:rPrChange w:id="2678" w:author="Stefan Eriksson" w:date="2012-06-26T14:21:00Z">
            <w:rPr>
              <w:rFonts w:ascii="Consolas" w:eastAsia="Times New Roman" w:hAnsi="Consolas" w:cs="Consolas"/>
              <w:noProof w:val="0"/>
              <w:color w:val="A31515"/>
              <w:sz w:val="16"/>
              <w:szCs w:val="16"/>
              <w:lang w:eastAsia="sv-SE"/>
            </w:rPr>
          </w:rPrChange>
        </w:rPr>
        <w:t>:CareProviderId</w:t>
      </w:r>
      <w:proofErr w:type="gramEnd"/>
      <w:r w:rsidRPr="00E93640">
        <w:rPr>
          <w:rFonts w:ascii="Consolas" w:eastAsia="Times New Roman" w:hAnsi="Consolas" w:cs="Consolas"/>
          <w:noProof w:val="0"/>
          <w:color w:val="0000FF"/>
          <w:sz w:val="16"/>
          <w:szCs w:val="16"/>
          <w:lang w:val="en-US" w:eastAsia="sv-SE"/>
          <w:rPrChange w:id="2679"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2680"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2681"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682" w:author="Stefan Eriksson" w:date="2012-06-26T14:21:00Z">
            <w:rPr>
              <w:rFonts w:ascii="Consolas" w:eastAsia="Times New Roman" w:hAnsi="Consolas" w:cs="Consolas"/>
              <w:noProof w:val="0"/>
              <w:color w:val="A31515"/>
              <w:sz w:val="16"/>
              <w:szCs w:val="16"/>
              <w:lang w:eastAsia="sv-SE"/>
            </w:rPr>
          </w:rPrChange>
        </w:rPr>
        <w:t>ns2:CareProviderId</w:t>
      </w:r>
      <w:r w:rsidRPr="00E93640">
        <w:rPr>
          <w:rFonts w:ascii="Consolas" w:eastAsia="Times New Roman" w:hAnsi="Consolas" w:cs="Consolas"/>
          <w:noProof w:val="0"/>
          <w:color w:val="0000FF"/>
          <w:sz w:val="16"/>
          <w:szCs w:val="16"/>
          <w:lang w:val="en-US" w:eastAsia="sv-SE"/>
          <w:rPrChange w:id="2683" w:author="Stefan Eriksson" w:date="2012-06-26T14:21:00Z">
            <w:rPr>
              <w:rFonts w:ascii="Consolas" w:eastAsia="Times New Roman" w:hAnsi="Consolas" w:cs="Consolas"/>
              <w:noProof w:val="0"/>
              <w:color w:val="0000FF"/>
              <w:sz w:val="16"/>
              <w:szCs w:val="16"/>
              <w:lang w:eastAsia="sv-SE"/>
            </w:rPr>
          </w:rPrChange>
        </w:rPr>
        <w:t>&gt;</w:t>
      </w:r>
    </w:p>
    <w:p w14:paraId="4C605040" w14:textId="77777777" w:rsidR="00E93640" w:rsidRPr="00E93640" w:rsidRDefault="00E93640" w:rsidP="00E93640">
      <w:pPr>
        <w:ind w:left="880"/>
        <w:rPr>
          <w:lang w:val="en-US"/>
          <w:rPrChange w:id="2684" w:author="Stefan Eriksson" w:date="2012-06-26T14:21:00Z">
            <w:rPr/>
          </w:rPrChange>
        </w:rPr>
      </w:pPr>
      <w:r w:rsidRPr="00E93640">
        <w:rPr>
          <w:rFonts w:ascii="Consolas" w:eastAsia="Times New Roman" w:hAnsi="Consolas" w:cs="Consolas"/>
          <w:noProof w:val="0"/>
          <w:color w:val="0000FF"/>
          <w:sz w:val="16"/>
          <w:szCs w:val="16"/>
          <w:lang w:val="en-US" w:eastAsia="sv-SE"/>
          <w:rPrChange w:id="2685"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686" w:author="Stefan Eriksson" w:date="2012-06-26T14:21:00Z">
            <w:rPr>
              <w:rFonts w:ascii="Consolas" w:eastAsia="Times New Roman" w:hAnsi="Consolas" w:cs="Consolas"/>
              <w:noProof w:val="0"/>
              <w:color w:val="A31515"/>
              <w:sz w:val="16"/>
              <w:szCs w:val="16"/>
              <w:lang w:eastAsia="sv-SE"/>
            </w:rPr>
          </w:rPrChange>
        </w:rPr>
        <w:t>ns2</w:t>
      </w:r>
      <w:proofErr w:type="gramStart"/>
      <w:r w:rsidRPr="00E93640">
        <w:rPr>
          <w:rFonts w:ascii="Consolas" w:eastAsia="Times New Roman" w:hAnsi="Consolas" w:cs="Consolas"/>
          <w:noProof w:val="0"/>
          <w:color w:val="A31515"/>
          <w:sz w:val="16"/>
          <w:szCs w:val="16"/>
          <w:lang w:val="en-US" w:eastAsia="sv-SE"/>
          <w:rPrChange w:id="2687" w:author="Stefan Eriksson" w:date="2012-06-26T14:21:00Z">
            <w:rPr>
              <w:rFonts w:ascii="Consolas" w:eastAsia="Times New Roman" w:hAnsi="Consolas" w:cs="Consolas"/>
              <w:noProof w:val="0"/>
              <w:color w:val="A31515"/>
              <w:sz w:val="16"/>
              <w:szCs w:val="16"/>
              <w:lang w:eastAsia="sv-SE"/>
            </w:rPr>
          </w:rPrChange>
        </w:rPr>
        <w:t>:CareUnitId</w:t>
      </w:r>
      <w:proofErr w:type="gramEnd"/>
      <w:r w:rsidRPr="00E93640">
        <w:rPr>
          <w:rFonts w:ascii="Consolas" w:eastAsia="Times New Roman" w:hAnsi="Consolas" w:cs="Consolas"/>
          <w:noProof w:val="0"/>
          <w:color w:val="0000FF"/>
          <w:sz w:val="16"/>
          <w:szCs w:val="16"/>
          <w:lang w:val="en-US" w:eastAsia="sv-SE"/>
          <w:rPrChange w:id="2688" w:author="Stefan Eriksson" w:date="2012-06-26T14:21:00Z">
            <w:rPr>
              <w:rFonts w:ascii="Consolas" w:eastAsia="Times New Roman" w:hAnsi="Consolas" w:cs="Consolas"/>
              <w:noProof w:val="0"/>
              <w:color w:val="0000FF"/>
              <w:sz w:val="16"/>
              <w:szCs w:val="16"/>
              <w:lang w:eastAsia="sv-SE"/>
            </w:rPr>
          </w:rPrChange>
        </w:rPr>
        <w:t>&gt;</w:t>
      </w:r>
      <w:r w:rsidRPr="00E93640">
        <w:rPr>
          <w:rFonts w:ascii="Consolas" w:eastAsia="Times New Roman" w:hAnsi="Consolas" w:cs="Consolas"/>
          <w:noProof w:val="0"/>
          <w:color w:val="auto"/>
          <w:sz w:val="16"/>
          <w:szCs w:val="16"/>
          <w:lang w:val="en-US" w:eastAsia="sv-SE"/>
          <w:rPrChange w:id="2689"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2690"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691" w:author="Stefan Eriksson" w:date="2012-06-26T14:21:00Z">
            <w:rPr>
              <w:rFonts w:ascii="Consolas" w:eastAsia="Times New Roman" w:hAnsi="Consolas" w:cs="Consolas"/>
              <w:noProof w:val="0"/>
              <w:color w:val="A31515"/>
              <w:sz w:val="16"/>
              <w:szCs w:val="16"/>
              <w:lang w:eastAsia="sv-SE"/>
            </w:rPr>
          </w:rPrChange>
        </w:rPr>
        <w:t>ns2:CareUnitId</w:t>
      </w:r>
      <w:r w:rsidRPr="00E93640">
        <w:rPr>
          <w:rFonts w:ascii="Consolas" w:eastAsia="Times New Roman" w:hAnsi="Consolas" w:cs="Consolas"/>
          <w:noProof w:val="0"/>
          <w:color w:val="0000FF"/>
          <w:sz w:val="16"/>
          <w:szCs w:val="16"/>
          <w:lang w:val="en-US" w:eastAsia="sv-SE"/>
          <w:rPrChange w:id="2692" w:author="Stefan Eriksson" w:date="2012-06-26T14:21:00Z">
            <w:rPr>
              <w:rFonts w:ascii="Consolas" w:eastAsia="Times New Roman" w:hAnsi="Consolas" w:cs="Consolas"/>
              <w:noProof w:val="0"/>
              <w:color w:val="0000FF"/>
              <w:sz w:val="16"/>
              <w:szCs w:val="16"/>
              <w:lang w:eastAsia="sv-SE"/>
            </w:rPr>
          </w:rPrChange>
        </w:rPr>
        <w:t>&gt;</w:t>
      </w:r>
    </w:p>
    <w:p w14:paraId="25F38E34" w14:textId="77777777" w:rsidR="00E93640" w:rsidRDefault="00E93640" w:rsidP="00E93640">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ns0:AccessingActor</w:t>
      </w:r>
      <w:proofErr w:type="gramEnd"/>
      <w:r>
        <w:rPr>
          <w:rFonts w:ascii="Consolas" w:eastAsia="Times New Roman" w:hAnsi="Consolas" w:cs="Consolas"/>
          <w:noProof w:val="0"/>
          <w:color w:val="0000FF"/>
          <w:sz w:val="16"/>
          <w:szCs w:val="16"/>
          <w:lang w:eastAsia="sv-SE"/>
        </w:rPr>
        <w:t>&gt;</w:t>
      </w:r>
    </w:p>
    <w:p w14:paraId="0BA32A66" w14:textId="77777777" w:rsidR="00E93640" w:rsidRDefault="00E93640" w:rsidP="00E93640">
      <w:pPr>
        <w:ind w:left="440"/>
      </w:pPr>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ns0:PatientId</w:t>
      </w:r>
      <w:proofErr w:type="gramEnd"/>
      <w:r>
        <w:rPr>
          <w:rFonts w:ascii="Consolas" w:eastAsia="Times New Roman" w:hAnsi="Consolas" w:cs="Consolas"/>
          <w:noProof w:val="0"/>
          <w:color w:val="0000FF"/>
          <w:sz w:val="16"/>
          <w:szCs w:val="16"/>
          <w:lang w:eastAsia="sv-SE"/>
        </w:rPr>
        <w:t>&gt;</w:t>
      </w:r>
      <w:r>
        <w:rPr>
          <w:rFonts w:ascii="Consolas" w:eastAsia="Times New Roman" w:hAnsi="Consolas" w:cs="Consolas"/>
          <w:noProof w:val="0"/>
          <w:color w:val="auto"/>
          <w:sz w:val="16"/>
          <w:szCs w:val="16"/>
          <w:lang w:eastAsia="sv-SE"/>
        </w:rPr>
        <w:t>?</w:t>
      </w:r>
      <w:r>
        <w:rPr>
          <w:rFonts w:ascii="Consolas" w:eastAsia="Times New Roman" w:hAnsi="Consolas" w:cs="Consolas"/>
          <w:noProof w:val="0"/>
          <w:color w:val="0000FF"/>
          <w:sz w:val="16"/>
          <w:szCs w:val="16"/>
          <w:lang w:eastAsia="sv-SE"/>
        </w:rPr>
        <w:t>&lt;/</w:t>
      </w:r>
      <w:r>
        <w:rPr>
          <w:rFonts w:ascii="Consolas" w:eastAsia="Times New Roman" w:hAnsi="Consolas" w:cs="Consolas"/>
          <w:noProof w:val="0"/>
          <w:color w:val="A31515"/>
          <w:sz w:val="16"/>
          <w:szCs w:val="16"/>
          <w:lang w:eastAsia="sv-SE"/>
        </w:rPr>
        <w:t>ns0:PatientId</w:t>
      </w:r>
      <w:r>
        <w:rPr>
          <w:rFonts w:ascii="Consolas" w:eastAsia="Times New Roman" w:hAnsi="Consolas" w:cs="Consolas"/>
          <w:noProof w:val="0"/>
          <w:color w:val="0000FF"/>
          <w:sz w:val="16"/>
          <w:szCs w:val="16"/>
          <w:lang w:eastAsia="sv-SE"/>
        </w:rPr>
        <w:t>&gt;</w:t>
      </w:r>
    </w:p>
    <w:p w14:paraId="0D9E45CD" w14:textId="77777777" w:rsidR="00E93640" w:rsidRDefault="00E93640" w:rsidP="00E93640">
      <w:r>
        <w:rPr>
          <w:rFonts w:ascii="Consolas" w:eastAsia="Times New Roman" w:hAnsi="Consolas" w:cs="Consolas"/>
          <w:noProof w:val="0"/>
          <w:color w:val="0000FF"/>
          <w:sz w:val="16"/>
          <w:szCs w:val="16"/>
          <w:lang w:eastAsia="sv-SE"/>
        </w:rPr>
        <w:t>&lt;/</w:t>
      </w:r>
      <w:proofErr w:type="gramStart"/>
      <w:r>
        <w:rPr>
          <w:rFonts w:ascii="Consolas" w:eastAsia="Times New Roman" w:hAnsi="Consolas" w:cs="Consolas"/>
          <w:noProof w:val="0"/>
          <w:color w:val="A31515"/>
          <w:sz w:val="16"/>
          <w:szCs w:val="16"/>
          <w:lang w:eastAsia="sv-SE"/>
        </w:rPr>
        <w:t>ns0:CheckConsentRequest</w:t>
      </w:r>
      <w:proofErr w:type="gramEnd"/>
      <w:r>
        <w:rPr>
          <w:rFonts w:ascii="Consolas" w:eastAsia="Times New Roman" w:hAnsi="Consolas" w:cs="Consolas"/>
          <w:noProof w:val="0"/>
          <w:color w:val="0000FF"/>
          <w:sz w:val="16"/>
          <w:szCs w:val="16"/>
          <w:lang w:eastAsia="sv-SE"/>
        </w:rPr>
        <w:t>&gt;</w:t>
      </w:r>
    </w:p>
    <w:p w14:paraId="0BE88C89" w14:textId="77777777" w:rsidR="00E93640" w:rsidRDefault="00E93640" w:rsidP="00E93640">
      <w:pPr>
        <w:pStyle w:val="Heading2"/>
      </w:pPr>
      <w:r>
        <w:t xml:space="preserve">Returvärde: </w:t>
      </w:r>
      <w:proofErr w:type="spellStart"/>
      <w:r>
        <w:t>CheckConsentResponse</w:t>
      </w:r>
      <w:proofErr w:type="spellEnd"/>
    </w:p>
    <w:p w14:paraId="73642D0C" w14:textId="77777777" w:rsidR="00E93640" w:rsidRDefault="00E93640" w:rsidP="00E93640"/>
    <w:tbl>
      <w:tblPr>
        <w:tblStyle w:val="TableGrid"/>
        <w:tblW w:w="9100" w:type="dxa"/>
        <w:tblLayout w:type="fixed"/>
        <w:tblLook w:val="04A0" w:firstRow="1" w:lastRow="0" w:firstColumn="1" w:lastColumn="0" w:noHBand="0" w:noVBand="1"/>
      </w:tblPr>
      <w:tblGrid>
        <w:gridCol w:w="2520"/>
        <w:gridCol w:w="1807"/>
        <w:gridCol w:w="3589"/>
        <w:gridCol w:w="1184"/>
      </w:tblGrid>
      <w:tr w:rsidR="00E93640" w14:paraId="4D741C4E" w14:textId="77777777" w:rsidTr="00561E15">
        <w:trPr>
          <w:trHeight w:val="384"/>
        </w:trPr>
        <w:tc>
          <w:tcPr>
            <w:tcW w:w="2800" w:type="dxa"/>
            <w:shd w:val="clear" w:color="auto" w:fill="D9D9D9" w:themeFill="background1" w:themeFillShade="D9"/>
            <w:vAlign w:val="bottom"/>
          </w:tcPr>
          <w:p w14:paraId="652117EC" w14:textId="77777777" w:rsidR="00E93640" w:rsidRDefault="00E93640" w:rsidP="00561E15">
            <w:pPr>
              <w:rPr>
                <w:b/>
              </w:rPr>
            </w:pPr>
            <w:r>
              <w:rPr>
                <w:b/>
              </w:rPr>
              <w:t>Namn</w:t>
            </w:r>
          </w:p>
        </w:tc>
        <w:tc>
          <w:tcPr>
            <w:tcW w:w="2000" w:type="dxa"/>
            <w:shd w:val="clear" w:color="auto" w:fill="D9D9D9" w:themeFill="background1" w:themeFillShade="D9"/>
            <w:vAlign w:val="bottom"/>
          </w:tcPr>
          <w:p w14:paraId="419FAE99" w14:textId="77777777" w:rsidR="00E93640" w:rsidRDefault="00E93640" w:rsidP="00561E15">
            <w:pPr>
              <w:rPr>
                <w:b/>
              </w:rPr>
            </w:pPr>
            <w:r>
              <w:rPr>
                <w:b/>
              </w:rPr>
              <w:t>Datatyp</w:t>
            </w:r>
          </w:p>
        </w:tc>
        <w:tc>
          <w:tcPr>
            <w:tcW w:w="4000" w:type="dxa"/>
            <w:shd w:val="clear" w:color="auto" w:fill="D9D9D9" w:themeFill="background1" w:themeFillShade="D9"/>
            <w:vAlign w:val="bottom"/>
          </w:tcPr>
          <w:p w14:paraId="25F9F2B5" w14:textId="77777777" w:rsidR="00E93640" w:rsidRDefault="00E93640" w:rsidP="00561E15">
            <w:pPr>
              <w:rPr>
                <w:b/>
              </w:rPr>
            </w:pPr>
            <w:r>
              <w:rPr>
                <w:b/>
              </w:rPr>
              <w:t>Beskrivning</w:t>
            </w:r>
          </w:p>
        </w:tc>
        <w:tc>
          <w:tcPr>
            <w:tcW w:w="1300" w:type="dxa"/>
            <w:shd w:val="clear" w:color="auto" w:fill="D9D9D9" w:themeFill="background1" w:themeFillShade="D9"/>
            <w:vAlign w:val="bottom"/>
          </w:tcPr>
          <w:p w14:paraId="00E0DC67" w14:textId="77777777" w:rsidR="00E93640" w:rsidRDefault="00E93640" w:rsidP="00561E15">
            <w:pPr>
              <w:rPr>
                <w:b/>
              </w:rPr>
            </w:pPr>
            <w:r>
              <w:rPr>
                <w:b/>
              </w:rPr>
              <w:t>Kardinalitet</w:t>
            </w:r>
          </w:p>
        </w:tc>
      </w:tr>
      <w:tr w:rsidR="00E93640" w14:paraId="17C70C2E" w14:textId="77777777" w:rsidTr="00561E15">
        <w:tc>
          <w:tcPr>
            <w:tcW w:w="2800" w:type="dxa"/>
          </w:tcPr>
          <w:p w14:paraId="7A6EC1B6" w14:textId="77777777" w:rsidR="00E93640" w:rsidRDefault="00E93640" w:rsidP="00561E15">
            <w:r>
              <w:t>checkConsent</w:t>
            </w:r>
          </w:p>
        </w:tc>
        <w:tc>
          <w:tcPr>
            <w:tcW w:w="2000" w:type="dxa"/>
          </w:tcPr>
          <w:p w14:paraId="060A6592" w14:textId="77777777" w:rsidR="00E93640" w:rsidRDefault="00E93640" w:rsidP="00561E15">
            <w:r>
              <w:t>xs:boolean</w:t>
            </w:r>
          </w:p>
        </w:tc>
        <w:tc>
          <w:tcPr>
            <w:tcW w:w="4000" w:type="dxa"/>
          </w:tcPr>
          <w:p w14:paraId="57E74EA8" w14:textId="77777777" w:rsidR="00E93640" w:rsidRDefault="00E93640" w:rsidP="00561E15">
            <w:r>
              <w:t>Status för om ett giltigt intyg gällande åtkomst för angiven aktör hittades.</w:t>
            </w:r>
          </w:p>
        </w:tc>
        <w:tc>
          <w:tcPr>
            <w:tcW w:w="1300" w:type="dxa"/>
          </w:tcPr>
          <w:p w14:paraId="5FC15AD8" w14:textId="77777777" w:rsidR="00E93640" w:rsidRDefault="00E93640" w:rsidP="00561E15">
            <w:r>
              <w:t>1..1</w:t>
            </w:r>
          </w:p>
        </w:tc>
      </w:tr>
    </w:tbl>
    <w:p w14:paraId="4A2AEFEA" w14:textId="77777777" w:rsidR="00E93640" w:rsidRDefault="00E93640" w:rsidP="00E93640">
      <w:pPr>
        <w:pStyle w:val="Heading3"/>
        <w:numPr>
          <w:ilvl w:val="2"/>
          <w:numId w:val="13"/>
        </w:numPr>
      </w:pPr>
      <w:r>
        <w:t>Exempel på svar</w:t>
      </w:r>
    </w:p>
    <w:p w14:paraId="6C42CE7B" w14:textId="77777777" w:rsidR="00E93640" w:rsidRDefault="00E93640" w:rsidP="00E93640">
      <w:r>
        <w:t>Följande XML visar strukturen på svarsmeddelandet från tjänsten.</w:t>
      </w:r>
    </w:p>
    <w:p w14:paraId="59F822CB" w14:textId="77777777" w:rsidR="00E93640" w:rsidRPr="00E93640" w:rsidRDefault="00E93640" w:rsidP="00E93640">
      <w:pPr>
        <w:rPr>
          <w:lang w:val="en-US"/>
          <w:rPrChange w:id="2693" w:author="Stefan Eriksson" w:date="2012-06-26T14:21:00Z">
            <w:rPr/>
          </w:rPrChange>
        </w:rPr>
      </w:pPr>
      <w:r w:rsidRPr="00E93640">
        <w:rPr>
          <w:rFonts w:ascii="Consolas" w:eastAsia="Times New Roman" w:hAnsi="Consolas" w:cs="Consolas"/>
          <w:noProof w:val="0"/>
          <w:color w:val="0000FF"/>
          <w:sz w:val="16"/>
          <w:szCs w:val="16"/>
          <w:lang w:val="en-US" w:eastAsia="sv-SE"/>
          <w:rPrChange w:id="2694" w:author="Stefan Eriksson" w:date="2012-06-26T14:21:00Z">
            <w:rPr>
              <w:rFonts w:ascii="Consolas" w:eastAsia="Times New Roman" w:hAnsi="Consolas" w:cs="Consolas"/>
              <w:noProof w:val="0"/>
              <w:color w:val="0000FF"/>
              <w:sz w:val="16"/>
              <w:szCs w:val="16"/>
              <w:lang w:eastAsia="sv-SE"/>
            </w:rPr>
          </w:rPrChange>
        </w:rPr>
        <w:t>&lt;</w:t>
      </w:r>
      <w:r w:rsidRPr="00E93640">
        <w:rPr>
          <w:rFonts w:ascii="Consolas" w:eastAsia="Times New Roman" w:hAnsi="Consolas" w:cs="Consolas"/>
          <w:noProof w:val="0"/>
          <w:color w:val="A31515"/>
          <w:sz w:val="16"/>
          <w:szCs w:val="16"/>
          <w:lang w:val="en-US" w:eastAsia="sv-SE"/>
          <w:rPrChange w:id="2695" w:author="Stefan Eriksson" w:date="2012-06-26T14:21:00Z">
            <w:rPr>
              <w:rFonts w:ascii="Consolas" w:eastAsia="Times New Roman" w:hAnsi="Consolas" w:cs="Consolas"/>
              <w:noProof w:val="0"/>
              <w:color w:val="A31515"/>
              <w:sz w:val="16"/>
              <w:szCs w:val="16"/>
              <w:lang w:eastAsia="sv-SE"/>
            </w:rPr>
          </w:rPrChange>
        </w:rPr>
        <w:t>ns0:CheckConsentResponse</w:t>
      </w:r>
      <w:r w:rsidRPr="00E93640">
        <w:rPr>
          <w:rFonts w:ascii="Consolas" w:eastAsia="Times New Roman" w:hAnsi="Consolas" w:cs="Consolas"/>
          <w:noProof w:val="0"/>
          <w:color w:val="FF0000"/>
          <w:sz w:val="16"/>
          <w:szCs w:val="16"/>
          <w:lang w:val="en-US" w:eastAsia="sv-SE"/>
          <w:rPrChange w:id="2696" w:author="Stefan Eriksson" w:date="2012-06-26T14:21:00Z">
            <w:rPr>
              <w:rFonts w:ascii="Consolas" w:eastAsia="Times New Roman" w:hAnsi="Consolas" w:cs="Consolas"/>
              <w:noProof w:val="0"/>
              <w:color w:val="FF0000"/>
              <w:sz w:val="16"/>
              <w:szCs w:val="16"/>
              <w:lang w:eastAsia="sv-SE"/>
            </w:rPr>
          </w:rPrChange>
        </w:rPr>
        <w:t xml:space="preserve"> xmlns:ns0</w:t>
      </w:r>
      <w:r w:rsidRPr="00E93640">
        <w:rPr>
          <w:rFonts w:ascii="Consolas" w:eastAsia="Times New Roman" w:hAnsi="Consolas" w:cs="Consolas"/>
          <w:noProof w:val="0"/>
          <w:color w:val="0000FF"/>
          <w:sz w:val="16"/>
          <w:szCs w:val="16"/>
          <w:lang w:val="en-US" w:eastAsia="sv-SE"/>
          <w:rPrChange w:id="2697" w:author="Stefan Eriksson" w:date="2012-06-26T14:21:00Z">
            <w:rPr>
              <w:rFonts w:ascii="Consolas" w:eastAsia="Times New Roman" w:hAnsi="Consolas" w:cs="Consolas"/>
              <w:noProof w:val="0"/>
              <w:color w:val="0000FF"/>
              <w:sz w:val="16"/>
              <w:szCs w:val="16"/>
              <w:lang w:eastAsia="sv-SE"/>
            </w:rPr>
          </w:rPrChange>
        </w:rPr>
        <w:t>=</w:t>
      </w:r>
      <w:r w:rsidRPr="00E93640">
        <w:rPr>
          <w:rFonts w:ascii="Consolas" w:eastAsia="Times New Roman" w:hAnsi="Consolas" w:cs="Consolas"/>
          <w:noProof w:val="0"/>
          <w:color w:val="auto"/>
          <w:sz w:val="16"/>
          <w:szCs w:val="16"/>
          <w:lang w:val="en-US" w:eastAsia="sv-SE"/>
          <w:rPrChange w:id="2698"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2699" w:author="Stefan Eriksson" w:date="2012-06-26T14:21:00Z">
            <w:rPr>
              <w:rFonts w:ascii="Consolas" w:eastAsia="Times New Roman" w:hAnsi="Consolas" w:cs="Consolas"/>
              <w:noProof w:val="0"/>
              <w:color w:val="0000FF"/>
              <w:sz w:val="16"/>
              <w:szCs w:val="16"/>
              <w:lang w:eastAsia="sv-SE"/>
            </w:rPr>
          </w:rPrChange>
        </w:rPr>
        <w:t>urn:riv:ehr:patientconsent:accesscontrol:CheckConsentResponder:1</w:t>
      </w:r>
      <w:r w:rsidRPr="00E93640">
        <w:rPr>
          <w:rFonts w:ascii="Consolas" w:eastAsia="Times New Roman" w:hAnsi="Consolas" w:cs="Consolas"/>
          <w:noProof w:val="0"/>
          <w:color w:val="auto"/>
          <w:sz w:val="16"/>
          <w:szCs w:val="16"/>
          <w:lang w:val="en-US" w:eastAsia="sv-SE"/>
          <w:rPrChange w:id="2700"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FF0000"/>
          <w:sz w:val="16"/>
          <w:szCs w:val="16"/>
          <w:lang w:val="en-US" w:eastAsia="sv-SE"/>
          <w:rPrChange w:id="2701" w:author="Stefan Eriksson" w:date="2012-06-26T14:21:00Z">
            <w:rPr>
              <w:rFonts w:ascii="Consolas" w:eastAsia="Times New Roman" w:hAnsi="Consolas" w:cs="Consolas"/>
              <w:noProof w:val="0"/>
              <w:color w:val="FF0000"/>
              <w:sz w:val="16"/>
              <w:szCs w:val="16"/>
              <w:lang w:eastAsia="sv-SE"/>
            </w:rPr>
          </w:rPrChange>
        </w:rPr>
        <w:t xml:space="preserve"> xmlns:ns1</w:t>
      </w:r>
      <w:r w:rsidRPr="00E93640">
        <w:rPr>
          <w:rFonts w:ascii="Consolas" w:eastAsia="Times New Roman" w:hAnsi="Consolas" w:cs="Consolas"/>
          <w:noProof w:val="0"/>
          <w:color w:val="0000FF"/>
          <w:sz w:val="16"/>
          <w:szCs w:val="16"/>
          <w:lang w:val="en-US" w:eastAsia="sv-SE"/>
          <w:rPrChange w:id="2702" w:author="Stefan Eriksson" w:date="2012-06-26T14:21:00Z">
            <w:rPr>
              <w:rFonts w:ascii="Consolas" w:eastAsia="Times New Roman" w:hAnsi="Consolas" w:cs="Consolas"/>
              <w:noProof w:val="0"/>
              <w:color w:val="0000FF"/>
              <w:sz w:val="16"/>
              <w:szCs w:val="16"/>
              <w:lang w:eastAsia="sv-SE"/>
            </w:rPr>
          </w:rPrChange>
        </w:rPr>
        <w:t>=</w:t>
      </w:r>
      <w:r w:rsidRPr="00E93640">
        <w:rPr>
          <w:rFonts w:ascii="Consolas" w:eastAsia="Times New Roman" w:hAnsi="Consolas" w:cs="Consolas"/>
          <w:noProof w:val="0"/>
          <w:color w:val="auto"/>
          <w:sz w:val="16"/>
          <w:szCs w:val="16"/>
          <w:lang w:val="en-US" w:eastAsia="sv-SE"/>
          <w:rPrChange w:id="2703"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2704" w:author="Stefan Eriksson" w:date="2012-06-26T14:21:00Z">
            <w:rPr>
              <w:rFonts w:ascii="Consolas" w:eastAsia="Times New Roman" w:hAnsi="Consolas" w:cs="Consolas"/>
              <w:noProof w:val="0"/>
              <w:color w:val="0000FF"/>
              <w:sz w:val="16"/>
              <w:szCs w:val="16"/>
              <w:lang w:eastAsia="sv-SE"/>
            </w:rPr>
          </w:rPrChange>
        </w:rPr>
        <w:t>urn:riv:ehr:patientconsent:accesscontrol:1</w:t>
      </w:r>
      <w:r w:rsidRPr="00E93640">
        <w:rPr>
          <w:rFonts w:ascii="Consolas" w:eastAsia="Times New Roman" w:hAnsi="Consolas" w:cs="Consolas"/>
          <w:noProof w:val="0"/>
          <w:color w:val="auto"/>
          <w:sz w:val="16"/>
          <w:szCs w:val="16"/>
          <w:lang w:val="en-US" w:eastAsia="sv-SE"/>
          <w:rPrChange w:id="2705" w:author="Stefan Eriksson" w:date="2012-06-26T14:21:00Z">
            <w:rPr>
              <w:rFonts w:ascii="Consolas" w:eastAsia="Times New Roman" w:hAnsi="Consolas" w:cs="Consolas"/>
              <w:noProof w:val="0"/>
              <w:color w:val="auto"/>
              <w:sz w:val="16"/>
              <w:szCs w:val="16"/>
              <w:lang w:eastAsia="sv-SE"/>
            </w:rPr>
          </w:rPrChange>
        </w:rPr>
        <w:t>"</w:t>
      </w:r>
      <w:r w:rsidRPr="00E93640">
        <w:rPr>
          <w:rFonts w:ascii="Consolas" w:eastAsia="Times New Roman" w:hAnsi="Consolas" w:cs="Consolas"/>
          <w:noProof w:val="0"/>
          <w:color w:val="0000FF"/>
          <w:sz w:val="16"/>
          <w:szCs w:val="16"/>
          <w:lang w:val="en-US" w:eastAsia="sv-SE"/>
          <w:rPrChange w:id="2706" w:author="Stefan Eriksson" w:date="2012-06-26T14:21:00Z">
            <w:rPr>
              <w:rFonts w:ascii="Consolas" w:eastAsia="Times New Roman" w:hAnsi="Consolas" w:cs="Consolas"/>
              <w:noProof w:val="0"/>
              <w:color w:val="0000FF"/>
              <w:sz w:val="16"/>
              <w:szCs w:val="16"/>
              <w:lang w:eastAsia="sv-SE"/>
            </w:rPr>
          </w:rPrChange>
        </w:rPr>
        <w:t>&gt;</w:t>
      </w:r>
    </w:p>
    <w:p w14:paraId="1F5BA4FB" w14:textId="77777777" w:rsidR="00E93640" w:rsidRPr="007064C2" w:rsidRDefault="00E93640" w:rsidP="00E93640">
      <w:pPr>
        <w:ind w:left="440"/>
        <w:rPr>
          <w:lang w:val="en-US"/>
          <w:rPrChange w:id="2707" w:author="Stefan Eriksson" w:date="2012-06-26T14:22:00Z">
            <w:rPr/>
          </w:rPrChange>
        </w:rPr>
      </w:pPr>
      <w:r w:rsidRPr="007064C2">
        <w:rPr>
          <w:rFonts w:ascii="Consolas" w:eastAsia="Times New Roman" w:hAnsi="Consolas" w:cs="Consolas"/>
          <w:noProof w:val="0"/>
          <w:color w:val="0000FF"/>
          <w:sz w:val="16"/>
          <w:szCs w:val="16"/>
          <w:lang w:val="en-US" w:eastAsia="sv-SE"/>
          <w:rPrChange w:id="2708" w:author="Stefan Eriksson" w:date="2012-06-26T14:22:00Z">
            <w:rPr>
              <w:rFonts w:ascii="Consolas" w:eastAsia="Times New Roman" w:hAnsi="Consolas" w:cs="Consolas"/>
              <w:noProof w:val="0"/>
              <w:color w:val="0000FF"/>
              <w:sz w:val="16"/>
              <w:szCs w:val="16"/>
              <w:lang w:eastAsia="sv-SE"/>
            </w:rPr>
          </w:rPrChange>
        </w:rPr>
        <w:t>&lt;</w:t>
      </w:r>
      <w:r w:rsidRPr="007064C2">
        <w:rPr>
          <w:rFonts w:ascii="Consolas" w:eastAsia="Times New Roman" w:hAnsi="Consolas" w:cs="Consolas"/>
          <w:noProof w:val="0"/>
          <w:color w:val="A31515"/>
          <w:sz w:val="16"/>
          <w:szCs w:val="16"/>
          <w:lang w:val="en-US" w:eastAsia="sv-SE"/>
          <w:rPrChange w:id="2709" w:author="Stefan Eriksson" w:date="2012-06-26T14:22:00Z">
            <w:rPr>
              <w:rFonts w:ascii="Consolas" w:eastAsia="Times New Roman" w:hAnsi="Consolas" w:cs="Consolas"/>
              <w:noProof w:val="0"/>
              <w:color w:val="A31515"/>
              <w:sz w:val="16"/>
              <w:szCs w:val="16"/>
              <w:lang w:eastAsia="sv-SE"/>
            </w:rPr>
          </w:rPrChange>
        </w:rPr>
        <w:t>ns0</w:t>
      </w:r>
      <w:proofErr w:type="gramStart"/>
      <w:r w:rsidRPr="007064C2">
        <w:rPr>
          <w:rFonts w:ascii="Consolas" w:eastAsia="Times New Roman" w:hAnsi="Consolas" w:cs="Consolas"/>
          <w:noProof w:val="0"/>
          <w:color w:val="A31515"/>
          <w:sz w:val="16"/>
          <w:szCs w:val="16"/>
          <w:lang w:val="en-US" w:eastAsia="sv-SE"/>
          <w:rPrChange w:id="2710" w:author="Stefan Eriksson" w:date="2012-06-26T14:22:00Z">
            <w:rPr>
              <w:rFonts w:ascii="Consolas" w:eastAsia="Times New Roman" w:hAnsi="Consolas" w:cs="Consolas"/>
              <w:noProof w:val="0"/>
              <w:color w:val="A31515"/>
              <w:sz w:val="16"/>
              <w:szCs w:val="16"/>
              <w:lang w:eastAsia="sv-SE"/>
            </w:rPr>
          </w:rPrChange>
        </w:rPr>
        <w:t>:CheckConsent</w:t>
      </w:r>
      <w:proofErr w:type="gramEnd"/>
      <w:r w:rsidRPr="007064C2">
        <w:rPr>
          <w:rFonts w:ascii="Consolas" w:eastAsia="Times New Roman" w:hAnsi="Consolas" w:cs="Consolas"/>
          <w:noProof w:val="0"/>
          <w:color w:val="0000FF"/>
          <w:sz w:val="16"/>
          <w:szCs w:val="16"/>
          <w:lang w:val="en-US" w:eastAsia="sv-SE"/>
          <w:rPrChange w:id="2711" w:author="Stefan Eriksson" w:date="2012-06-26T14:22:00Z">
            <w:rPr>
              <w:rFonts w:ascii="Consolas" w:eastAsia="Times New Roman" w:hAnsi="Consolas" w:cs="Consolas"/>
              <w:noProof w:val="0"/>
              <w:color w:val="0000FF"/>
              <w:sz w:val="16"/>
              <w:szCs w:val="16"/>
              <w:lang w:eastAsia="sv-SE"/>
            </w:rPr>
          </w:rPrChange>
        </w:rPr>
        <w:t>&gt;</w:t>
      </w:r>
      <w:r w:rsidRPr="007064C2">
        <w:rPr>
          <w:rFonts w:ascii="Consolas" w:eastAsia="Times New Roman" w:hAnsi="Consolas" w:cs="Consolas"/>
          <w:noProof w:val="0"/>
          <w:color w:val="auto"/>
          <w:sz w:val="16"/>
          <w:szCs w:val="16"/>
          <w:lang w:val="en-US" w:eastAsia="sv-SE"/>
          <w:rPrChange w:id="2712" w:author="Stefan Eriksson" w:date="2012-06-26T14:22:00Z">
            <w:rPr>
              <w:rFonts w:ascii="Consolas" w:eastAsia="Times New Roman" w:hAnsi="Consolas" w:cs="Consolas"/>
              <w:noProof w:val="0"/>
              <w:color w:val="auto"/>
              <w:sz w:val="16"/>
              <w:szCs w:val="16"/>
              <w:lang w:eastAsia="sv-SE"/>
            </w:rPr>
          </w:rPrChange>
        </w:rPr>
        <w:t>?</w:t>
      </w:r>
      <w:r w:rsidRPr="007064C2">
        <w:rPr>
          <w:rFonts w:ascii="Consolas" w:eastAsia="Times New Roman" w:hAnsi="Consolas" w:cs="Consolas"/>
          <w:noProof w:val="0"/>
          <w:color w:val="0000FF"/>
          <w:sz w:val="16"/>
          <w:szCs w:val="16"/>
          <w:lang w:val="en-US" w:eastAsia="sv-SE"/>
          <w:rPrChange w:id="2713" w:author="Stefan Eriksson" w:date="2012-06-26T14:22:00Z">
            <w:rPr>
              <w:rFonts w:ascii="Consolas" w:eastAsia="Times New Roman" w:hAnsi="Consolas" w:cs="Consolas"/>
              <w:noProof w:val="0"/>
              <w:color w:val="0000FF"/>
              <w:sz w:val="16"/>
              <w:szCs w:val="16"/>
              <w:lang w:eastAsia="sv-SE"/>
            </w:rPr>
          </w:rPrChange>
        </w:rPr>
        <w:t>&lt;/</w:t>
      </w:r>
      <w:r w:rsidRPr="007064C2">
        <w:rPr>
          <w:rFonts w:ascii="Consolas" w:eastAsia="Times New Roman" w:hAnsi="Consolas" w:cs="Consolas"/>
          <w:noProof w:val="0"/>
          <w:color w:val="A31515"/>
          <w:sz w:val="16"/>
          <w:szCs w:val="16"/>
          <w:lang w:val="en-US" w:eastAsia="sv-SE"/>
          <w:rPrChange w:id="2714" w:author="Stefan Eriksson" w:date="2012-06-26T14:22:00Z">
            <w:rPr>
              <w:rFonts w:ascii="Consolas" w:eastAsia="Times New Roman" w:hAnsi="Consolas" w:cs="Consolas"/>
              <w:noProof w:val="0"/>
              <w:color w:val="A31515"/>
              <w:sz w:val="16"/>
              <w:szCs w:val="16"/>
              <w:lang w:eastAsia="sv-SE"/>
            </w:rPr>
          </w:rPrChange>
        </w:rPr>
        <w:t>ns0:CheckConsent</w:t>
      </w:r>
      <w:r w:rsidRPr="007064C2">
        <w:rPr>
          <w:rFonts w:ascii="Consolas" w:eastAsia="Times New Roman" w:hAnsi="Consolas" w:cs="Consolas"/>
          <w:noProof w:val="0"/>
          <w:color w:val="0000FF"/>
          <w:sz w:val="16"/>
          <w:szCs w:val="16"/>
          <w:lang w:val="en-US" w:eastAsia="sv-SE"/>
          <w:rPrChange w:id="2715" w:author="Stefan Eriksson" w:date="2012-06-26T14:22:00Z">
            <w:rPr>
              <w:rFonts w:ascii="Consolas" w:eastAsia="Times New Roman" w:hAnsi="Consolas" w:cs="Consolas"/>
              <w:noProof w:val="0"/>
              <w:color w:val="0000FF"/>
              <w:sz w:val="16"/>
              <w:szCs w:val="16"/>
              <w:lang w:eastAsia="sv-SE"/>
            </w:rPr>
          </w:rPrChange>
        </w:rPr>
        <w:t>&gt;</w:t>
      </w:r>
    </w:p>
    <w:p w14:paraId="59547CDE" w14:textId="425384BA" w:rsidR="00777153" w:rsidRPr="007064C2" w:rsidRDefault="00E93640" w:rsidP="00F174C5">
      <w:pPr>
        <w:rPr>
          <w:lang w:val="en-US" w:eastAsia="sv-SE"/>
          <w:rPrChange w:id="2716" w:author="Stefan Eriksson" w:date="2012-06-26T14:22:00Z">
            <w:rPr>
              <w:lang w:eastAsia="sv-SE"/>
            </w:rPr>
          </w:rPrChange>
        </w:rPr>
      </w:pPr>
      <w:r w:rsidRPr="007064C2">
        <w:rPr>
          <w:rFonts w:ascii="Consolas" w:eastAsia="Times New Roman" w:hAnsi="Consolas" w:cs="Consolas"/>
          <w:noProof w:val="0"/>
          <w:color w:val="0000FF"/>
          <w:sz w:val="16"/>
          <w:szCs w:val="16"/>
          <w:lang w:val="en-US" w:eastAsia="sv-SE"/>
          <w:rPrChange w:id="2717" w:author="Stefan Eriksson" w:date="2012-06-26T14:22:00Z">
            <w:rPr>
              <w:rFonts w:ascii="Consolas" w:eastAsia="Times New Roman" w:hAnsi="Consolas" w:cs="Consolas"/>
              <w:noProof w:val="0"/>
              <w:color w:val="0000FF"/>
              <w:sz w:val="16"/>
              <w:szCs w:val="16"/>
              <w:lang w:eastAsia="sv-SE"/>
            </w:rPr>
          </w:rPrChange>
        </w:rPr>
        <w:t>&lt;/</w:t>
      </w:r>
      <w:r w:rsidRPr="007064C2">
        <w:rPr>
          <w:rFonts w:ascii="Consolas" w:eastAsia="Times New Roman" w:hAnsi="Consolas" w:cs="Consolas"/>
          <w:noProof w:val="0"/>
          <w:color w:val="A31515"/>
          <w:sz w:val="16"/>
          <w:szCs w:val="16"/>
          <w:lang w:val="en-US" w:eastAsia="sv-SE"/>
          <w:rPrChange w:id="2718" w:author="Stefan Eriksson" w:date="2012-06-26T14:22:00Z">
            <w:rPr>
              <w:rFonts w:ascii="Consolas" w:eastAsia="Times New Roman" w:hAnsi="Consolas" w:cs="Consolas"/>
              <w:noProof w:val="0"/>
              <w:color w:val="A31515"/>
              <w:sz w:val="16"/>
              <w:szCs w:val="16"/>
              <w:lang w:eastAsia="sv-SE"/>
            </w:rPr>
          </w:rPrChange>
        </w:rPr>
        <w:t>ns0</w:t>
      </w:r>
      <w:proofErr w:type="gramStart"/>
      <w:r w:rsidRPr="007064C2">
        <w:rPr>
          <w:rFonts w:ascii="Consolas" w:eastAsia="Times New Roman" w:hAnsi="Consolas" w:cs="Consolas"/>
          <w:noProof w:val="0"/>
          <w:color w:val="A31515"/>
          <w:sz w:val="16"/>
          <w:szCs w:val="16"/>
          <w:lang w:val="en-US" w:eastAsia="sv-SE"/>
          <w:rPrChange w:id="2719" w:author="Stefan Eriksson" w:date="2012-06-26T14:22:00Z">
            <w:rPr>
              <w:rFonts w:ascii="Consolas" w:eastAsia="Times New Roman" w:hAnsi="Consolas" w:cs="Consolas"/>
              <w:noProof w:val="0"/>
              <w:color w:val="A31515"/>
              <w:sz w:val="16"/>
              <w:szCs w:val="16"/>
              <w:lang w:eastAsia="sv-SE"/>
            </w:rPr>
          </w:rPrChange>
        </w:rPr>
        <w:t>:CheckConsentResponse</w:t>
      </w:r>
      <w:proofErr w:type="gramEnd"/>
      <w:r w:rsidRPr="007064C2">
        <w:rPr>
          <w:rFonts w:ascii="Consolas" w:eastAsia="Times New Roman" w:hAnsi="Consolas" w:cs="Consolas"/>
          <w:noProof w:val="0"/>
          <w:color w:val="0000FF"/>
          <w:sz w:val="16"/>
          <w:szCs w:val="16"/>
          <w:lang w:val="en-US" w:eastAsia="sv-SE"/>
          <w:rPrChange w:id="2720" w:author="Stefan Eriksson" w:date="2012-06-26T14:22:00Z">
            <w:rPr>
              <w:rFonts w:ascii="Consolas" w:eastAsia="Times New Roman" w:hAnsi="Consolas" w:cs="Consolas"/>
              <w:noProof w:val="0"/>
              <w:color w:val="0000FF"/>
              <w:sz w:val="16"/>
              <w:szCs w:val="16"/>
              <w:lang w:eastAsia="sv-SE"/>
            </w:rPr>
          </w:rPrChange>
        </w:rPr>
        <w:t>&gt;</w:t>
      </w:r>
    </w:p>
    <w:sectPr w:rsidR="00777153" w:rsidRPr="007064C2" w:rsidSect="009A5C21">
      <w:headerReference w:type="even" r:id="rId12"/>
      <w:headerReference w:type="default" r:id="rId13"/>
      <w:footerReference w:type="even" r:id="rId14"/>
      <w:footerReference w:type="default" r:id="rId15"/>
      <w:headerReference w:type="first" r:id="rId16"/>
      <w:pgSz w:w="11900" w:h="16840"/>
      <w:pgMar w:top="601" w:right="1202" w:bottom="301" w:left="1202"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3F342B2" w14:textId="77777777" w:rsidR="001A0EFE" w:rsidRDefault="001A0EFE" w:rsidP="00594D12">
      <w:r>
        <w:separator/>
      </w:r>
    </w:p>
  </w:endnote>
  <w:endnote w:type="continuationSeparator" w:id="0">
    <w:p w14:paraId="39855F17" w14:textId="77777777" w:rsidR="001A0EFE" w:rsidRDefault="001A0EFE" w:rsidP="00594D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ヒラギノ角ゴ Pro W3">
    <w:altName w:val="MS Mincho"/>
    <w:charset w:val="4E"/>
    <w:family w:val="auto"/>
    <w:pitch w:val="variable"/>
    <w:sig w:usb0="00000000" w:usb1="7AC7FFFF" w:usb2="00000012" w:usb3="00000000" w:csb0="0002000D"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20002A87" w:usb1="00000000" w:usb2="00000000"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Helvetica">
    <w:panose1 w:val="020B060402020202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9685415" w14:textId="77777777" w:rsidR="00EF2AE2" w:rsidRDefault="00EF2AE2" w:rsidP="00594D12">
    <w:pPr>
      <w:rPr>
        <w:rFonts w:eastAsia="Times New Roman"/>
        <w:color w:val="auto"/>
        <w:lang w:eastAsia="sv-SE"/>
      </w:rPr>
    </w:pPr>
    <w:r>
      <w:t xml:space="preserve">Sida </w:t>
    </w:r>
    <w:r>
      <w:rPr>
        <w:rStyle w:val="PageNumber"/>
        <w:sz w:val="24"/>
      </w:rPr>
      <w:fldChar w:fldCharType="begin"/>
    </w:r>
    <w:r>
      <w:rPr>
        <w:rStyle w:val="PageNumber"/>
        <w:sz w:val="24"/>
      </w:rPr>
      <w:instrText xml:space="preserve"> PAGE </w:instrText>
    </w:r>
    <w:r>
      <w:rPr>
        <w:rStyle w:val="PageNumber"/>
        <w:sz w:val="24"/>
      </w:rPr>
      <w:fldChar w:fldCharType="separate"/>
    </w:r>
    <w:r>
      <w:rPr>
        <w:rStyle w:val="PageNumber"/>
        <w:sz w:val="24"/>
      </w:rPr>
      <w:t>68</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sidR="008B1B7C">
      <w:rPr>
        <w:rStyle w:val="PageNumber"/>
        <w:sz w:val="24"/>
      </w:rPr>
      <w:t>36</w:t>
    </w:r>
    <w:r>
      <w:rPr>
        <w:rStyle w:val="PageNumber"/>
        <w:sz w:val="24"/>
      </w:rPr>
      <w:fldChar w:fldCharType="end"/>
    </w:r>
    <w:r>
      <w:rPr>
        <w:rStyle w:val="PageNumber"/>
        <w:sz w:val="24"/>
      </w:rPr>
      <w:t>)</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3F2ED10" w14:textId="77777777" w:rsidR="00EF2AE2" w:rsidRDefault="00EF2AE2" w:rsidP="00594D12">
    <w:pPr>
      <w:pStyle w:val="Header"/>
    </w:pPr>
    <w:proofErr w:type="spellStart"/>
    <w:r>
      <w:t>Sida</w:t>
    </w:r>
    <w:proofErr w:type="spellEnd"/>
    <w:r>
      <w:t xml:space="preserve"> </w:t>
    </w:r>
    <w:r>
      <w:rPr>
        <w:rStyle w:val="PageNumber"/>
        <w:sz w:val="24"/>
      </w:rPr>
      <w:fldChar w:fldCharType="begin"/>
    </w:r>
    <w:r>
      <w:rPr>
        <w:rStyle w:val="PageNumber"/>
        <w:sz w:val="24"/>
      </w:rPr>
      <w:instrText xml:space="preserve"> PAGE </w:instrText>
    </w:r>
    <w:r>
      <w:rPr>
        <w:rStyle w:val="PageNumber"/>
        <w:sz w:val="24"/>
      </w:rPr>
      <w:fldChar w:fldCharType="separate"/>
    </w:r>
    <w:r w:rsidR="007064C2">
      <w:rPr>
        <w:rStyle w:val="PageNumber"/>
        <w:noProof/>
        <w:sz w:val="24"/>
      </w:rPr>
      <w:t>3</w:t>
    </w:r>
    <w:r>
      <w:rPr>
        <w:rStyle w:val="PageNumber"/>
        <w:sz w:val="24"/>
      </w:rPr>
      <w:fldChar w:fldCharType="end"/>
    </w:r>
    <w:r>
      <w:rPr>
        <w:rStyle w:val="PageNumber"/>
        <w:sz w:val="24"/>
      </w:rPr>
      <w:t xml:space="preserve"> (</w:t>
    </w:r>
    <w:r>
      <w:rPr>
        <w:rStyle w:val="PageNumber"/>
        <w:sz w:val="24"/>
      </w:rPr>
      <w:fldChar w:fldCharType="begin"/>
    </w:r>
    <w:r>
      <w:rPr>
        <w:rStyle w:val="PageNumber"/>
        <w:sz w:val="24"/>
      </w:rPr>
      <w:instrText xml:space="preserve"> NUMPAGES </w:instrText>
    </w:r>
    <w:r>
      <w:rPr>
        <w:rStyle w:val="PageNumber"/>
        <w:sz w:val="24"/>
      </w:rPr>
      <w:fldChar w:fldCharType="separate"/>
    </w:r>
    <w:r w:rsidR="007064C2">
      <w:rPr>
        <w:rStyle w:val="PageNumber"/>
        <w:noProof/>
        <w:sz w:val="24"/>
      </w:rPr>
      <w:t>33</w:t>
    </w:r>
    <w:r>
      <w:rPr>
        <w:rStyle w:val="PageNumber"/>
        <w:sz w:val="24"/>
      </w:rPr>
      <w:fldChar w:fldCharType="end"/>
    </w:r>
    <w:r>
      <w:rPr>
        <w:rStyle w:val="PageNumber"/>
        <w:sz w:val="24"/>
      </w:rPr>
      <w:t>)</w:t>
    </w:r>
    <w:r>
      <w:c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5958F82" w14:textId="77777777" w:rsidR="001A0EFE" w:rsidRDefault="001A0EFE" w:rsidP="00594D12">
      <w:r>
        <w:separator/>
      </w:r>
    </w:p>
  </w:footnote>
  <w:footnote w:type="continuationSeparator" w:id="0">
    <w:p w14:paraId="1457B8B7" w14:textId="77777777" w:rsidR="001A0EFE" w:rsidRDefault="001A0EFE" w:rsidP="00594D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000" w:firstRow="0" w:lastRow="0" w:firstColumn="0" w:lastColumn="0" w:noHBand="0" w:noVBand="0"/>
    </w:tblPr>
    <w:tblGrid>
      <w:gridCol w:w="3130"/>
      <w:gridCol w:w="3236"/>
      <w:gridCol w:w="3132"/>
    </w:tblGrid>
    <w:tr w:rsidR="00EF2AE2" w14:paraId="1F91A2FD"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D212F6F" w14:textId="77777777" w:rsidR="00EF2AE2" w:rsidRDefault="001A0EFE">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noProof/>
            </w:rPr>
            <w:pict w14:anchorId="0883A8A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 o:spid="_x0000_s2064" type="#_x0000_t136" style="position:absolute;margin-left:0;margin-top:0;width:502.05pt;height:167.35pt;rotation:315;z-index:-251657216;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r w:rsidR="00EF2AE2">
            <w:rPr>
              <w:b/>
              <w:sz w:val="24"/>
            </w:rPr>
            <w:t>Slutrapport</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5D25A7BD" w14:textId="3BB86160" w:rsidR="00EF2AE2" w:rsidRDefault="00EF2AE2">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anchor distT="0" distB="0" distL="114300" distR="114300" simplePos="0" relativeHeight="251657216" behindDoc="0" locked="0" layoutInCell="1" allowOverlap="1" wp14:anchorId="3DE97604" wp14:editId="40615A82">
                <wp:simplePos x="0" y="0"/>
                <wp:positionH relativeFrom="character">
                  <wp:posOffset>0</wp:posOffset>
                </wp:positionH>
                <wp:positionV relativeFrom="line">
                  <wp:posOffset>0</wp:posOffset>
                </wp:positionV>
                <wp:extent cx="2017395" cy="442595"/>
                <wp:effectExtent l="0" t="0" r="1905" b="0"/>
                <wp:wrapNone/>
                <wp:docPr id="21" name="Bild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17395" cy="442595"/>
                        </a:xfrm>
                        <a:prstGeom prst="rect">
                          <a:avLst/>
                        </a:prstGeom>
                        <a:noFill/>
                        <a:ln>
                          <a:noFill/>
                        </a:ln>
                      </pic:spPr>
                    </pic:pic>
                  </a:graphicData>
                </a:graphic>
              </wp:anchor>
            </w:drawing>
          </w:r>
          <w:r>
            <w:rPr>
              <w:noProof/>
              <w:lang w:eastAsia="sv-SE"/>
            </w:rPr>
            <mc:AlternateContent>
              <mc:Choice Requires="wps">
                <w:drawing>
                  <wp:inline distT="0" distB="0" distL="0" distR="0" wp14:anchorId="550BA050" wp14:editId="5602926E">
                    <wp:extent cx="2019300" cy="446405"/>
                    <wp:effectExtent l="0" t="0" r="0" b="0"/>
                    <wp:docPr id="2" name="AutoShap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19300" cy="4464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AutoShape 4" o:spid="_x0000_s1026" style="width:159pt;height:35.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" filled="f" stroked="f">
                    <o:lock v:ext="edit" aspectratio="t"/>
                    <w10:anchorlock/>
                  </v:rect>
                </w:pict>
              </mc:Fallback>
            </mc:AlternateContent>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8A0E584" w14:textId="77777777" w:rsidR="00EF2AE2" w:rsidRDefault="00EF2AE2">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Dok.beteckning</w:t>
          </w:r>
          <w:proofErr w:type="spellEnd"/>
          <w:r>
            <w:t xml:space="preserve"> </w:t>
          </w:r>
        </w:p>
      </w:tc>
    </w:tr>
    <w:tr w:rsidR="00EF2AE2" w14:paraId="54385602"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312699EE" w14:textId="77777777" w:rsidR="00EF2AE2" w:rsidRDefault="00EF2AE2">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Målbild och färdplan </w:t>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30EC0705" w14:textId="77777777" w:rsidR="00EF2AE2" w:rsidRDefault="00EF2AE2">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9D61033" w14:textId="77777777" w:rsidR="00EF2AE2" w:rsidRDefault="00EF2AE2">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Utgåva PA5</w:t>
          </w:r>
        </w:p>
      </w:tc>
    </w:tr>
    <w:tr w:rsidR="00EF2AE2" w14:paraId="78A9EB13"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04870A2" w14:textId="77777777" w:rsidR="00EF2AE2" w:rsidRDefault="00EF2AE2">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proofErr w:type="spellStart"/>
          <w:r>
            <w:t>CeHis</w:t>
          </w:r>
          <w:proofErr w:type="spellEnd"/>
          <w:r>
            <w:t xml:space="preserve"> Arkitekturledning</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4615AB87" w14:textId="77777777" w:rsidR="00EF2AE2" w:rsidRDefault="00EF2AE2">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862281E" w14:textId="77777777" w:rsidR="00EF2AE2" w:rsidRDefault="00EF2AE2">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Pr>
              <w:noProof/>
            </w:rPr>
            <w:t>68</w:t>
          </w:r>
          <w:r>
            <w:rPr>
              <w:noProof/>
            </w:rPr>
            <w:fldChar w:fldCharType="end"/>
          </w:r>
          <w:r>
            <w:t xml:space="preserve"> (</w:t>
          </w:r>
          <w:r w:rsidR="001A0EFE">
            <w:fldChar w:fldCharType="begin"/>
          </w:r>
          <w:r w:rsidR="001A0EFE">
            <w:instrText xml:space="preserve"> NUMPAGES </w:instrText>
          </w:r>
          <w:r w:rsidR="001A0EFE">
            <w:fldChar w:fldCharType="separate"/>
          </w:r>
          <w:r w:rsidR="008B1B7C">
            <w:rPr>
              <w:noProof/>
            </w:rPr>
            <w:t>36</w:t>
          </w:r>
          <w:r w:rsidR="001A0EFE">
            <w:rPr>
              <w:noProof/>
            </w:rPr>
            <w:fldChar w:fldCharType="end"/>
          </w:r>
          <w:r>
            <w:t>)</w:t>
          </w:r>
        </w:p>
      </w:tc>
    </w:tr>
    <w:tr w:rsidR="00EF2AE2" w14:paraId="3D44ECEC"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29AC327D" w14:textId="798D7DC8" w:rsidR="00EF2AE2" w:rsidRDefault="00EF2AE2" w:rsidP="00594D12">
          <w:r>
            <w:fldChar w:fldCharType="begin"/>
          </w:r>
          <w:r>
            <w:instrText xml:space="preserve"> DATE \@ "yyyy-MM-dd" </w:instrText>
          </w:r>
          <w:r>
            <w:fldChar w:fldCharType="separate"/>
          </w:r>
          <w:r w:rsidR="00C952A6">
            <w:t>2012-06-26</w:t>
          </w:r>
          <w: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E199F2E" w14:textId="77777777" w:rsidR="00EF2AE2" w:rsidRDefault="00EF2AE2"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7FC8346" w14:textId="77777777" w:rsidR="00EF2AE2" w:rsidRDefault="00EF2AE2" w:rsidP="00594D12"/>
      </w:tc>
    </w:tr>
  </w:tbl>
  <w:p w14:paraId="1841E112" w14:textId="77777777" w:rsidR="00EF2AE2" w:rsidRDefault="00EF2AE2" w:rsidP="00594D12"/>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98" w:type="dxa"/>
      <w:tblLayout w:type="fixed"/>
      <w:tblLook w:val="0000" w:firstRow="0" w:lastRow="0" w:firstColumn="0" w:lastColumn="0" w:noHBand="0" w:noVBand="0"/>
    </w:tblPr>
    <w:tblGrid>
      <w:gridCol w:w="3130"/>
      <w:gridCol w:w="3236"/>
      <w:gridCol w:w="3132"/>
    </w:tblGrid>
    <w:tr w:rsidR="00EF2AE2" w14:paraId="4789DA34" w14:textId="77777777">
      <w:trPr>
        <w:cantSplit/>
        <w:trHeight w:val="260"/>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62D274C" w14:textId="75CD262F" w:rsidR="00EF2AE2" w:rsidRDefault="00EF2AE2">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rPr>
              <w:b/>
              <w:sz w:val="24"/>
            </w:rPr>
          </w:pPr>
          <w:r>
            <w:rPr>
              <w:b/>
              <w:sz w:val="24"/>
            </w:rPr>
            <w:t>Samtycke</w:t>
          </w:r>
        </w:p>
      </w:tc>
      <w:tc>
        <w:tcPr>
          <w:tcW w:w="3236" w:type="dxa"/>
          <w:vMerge w:val="restart"/>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D497363" w14:textId="15565EDB" w:rsidR="00EF2AE2" w:rsidRDefault="00EF2AE2">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2608"/>
              <w:tab w:val="left" w:pos="3912"/>
              <w:tab w:val="left" w:pos="5216"/>
              <w:tab w:val="left" w:pos="6520"/>
              <w:tab w:val="left" w:pos="782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rPr>
              <w:noProof/>
              <w:lang w:eastAsia="sv-SE"/>
            </w:rPr>
            <w:drawing>
              <wp:inline distT="0" distB="0" distL="0" distR="0" wp14:anchorId="728A724F" wp14:editId="53868A4E">
                <wp:extent cx="2054860" cy="460375"/>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era.png"/>
                        <pic:cNvPicPr/>
                      </pic:nvPicPr>
                      <pic:blipFill>
                        <a:blip r:embed="rId1">
                          <a:extLst>
                            <a:ext uri="{28A0092B-C50C-407E-A947-70E740481C1C}">
                              <a14:useLocalDpi xmlns:a14="http://schemas.microsoft.com/office/drawing/2010/main" val="0"/>
                            </a:ext>
                          </a:extLst>
                        </a:blip>
                        <a:stretch>
                          <a:fillRect/>
                        </a:stretch>
                      </pic:blipFill>
                      <pic:spPr>
                        <a:xfrm>
                          <a:off x="0" y="0"/>
                          <a:ext cx="2054860" cy="460375"/>
                        </a:xfrm>
                        <a:prstGeom prst="rect">
                          <a:avLst/>
                        </a:prstGeom>
                      </pic:spPr>
                    </pic:pic>
                  </a:graphicData>
                </a:graphic>
              </wp:inline>
            </w:drawing>
          </w: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15DC8292" w14:textId="77777777" w:rsidR="00EF2AE2" w:rsidRDefault="00EF2AE2" w:rsidP="00DB35C8">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 </w:t>
          </w:r>
        </w:p>
      </w:tc>
    </w:tr>
    <w:tr w:rsidR="00EF2AE2" w14:paraId="76704206" w14:textId="77777777">
      <w:trPr>
        <w:cantSplit/>
        <w:trHeight w:val="252"/>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0E84DB74" w14:textId="77777777" w:rsidR="00EF2AE2" w:rsidRDefault="001A0EFE" w:rsidP="00614CD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fldChar w:fldCharType="begin"/>
          </w:r>
          <w:r>
            <w:instrText xml:space="preserve"> SUBJECT  \* MERGEFORMAT </w:instrText>
          </w:r>
          <w:r>
            <w:fldChar w:fldCharType="separate"/>
          </w:r>
          <w:r w:rsidR="008B1B7C">
            <w:t>Tjänstekontraktsbeskrivning</w:t>
          </w:r>
          <w:r>
            <w:fldChar w:fldCharType="end"/>
          </w:r>
        </w:p>
      </w:tc>
      <w:tc>
        <w:tcPr>
          <w:tcW w:w="3236" w:type="dxa"/>
          <w:vMerge/>
          <w:tcBorders>
            <w:top w:val="single" w:sz="8" w:space="0" w:color="000000"/>
            <w:left w:val="none" w:sz="8" w:space="0" w:color="000000"/>
            <w:bottom w:val="single" w:sz="8" w:space="0" w:color="000000"/>
            <w:right w:val="none" w:sz="8" w:space="0" w:color="000000"/>
          </w:tcBorders>
          <w:shd w:val="clear" w:color="auto" w:fill="auto"/>
          <w:tcMar>
            <w:top w:w="0" w:type="dxa"/>
            <w:left w:w="0" w:type="dxa"/>
            <w:bottom w:w="0" w:type="dxa"/>
            <w:right w:w="0" w:type="dxa"/>
          </w:tcMar>
          <w:vAlign w:val="center"/>
        </w:tcPr>
        <w:p w14:paraId="19E3AD76" w14:textId="77777777" w:rsidR="00EF2AE2" w:rsidRDefault="00EF2AE2">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E8243CF" w14:textId="77777777" w:rsidR="00EF2AE2" w:rsidRDefault="00EF2AE2" w:rsidP="00614CDB">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Baserad på mall revision A</w:t>
          </w:r>
        </w:p>
      </w:tc>
    </w:tr>
    <w:tr w:rsidR="00EF2AE2" w14:paraId="2F01E1AF" w14:textId="77777777">
      <w:trPr>
        <w:cantSplit/>
        <w:trHeight w:val="254"/>
      </w:trPr>
      <w:tc>
        <w:tcPr>
          <w:tcW w:w="3130"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4BA1DA9D" w14:textId="77777777" w:rsidR="00EF2AE2" w:rsidRDefault="00EF2AE2" w:rsidP="00614CDB">
          <w:pPr>
            <w:pStyle w:val="Sidhuvudvnst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Inera AB</w:t>
          </w:r>
        </w:p>
      </w:tc>
      <w:tc>
        <w:tcPr>
          <w:tcW w:w="3236" w:type="dxa"/>
          <w:vMerge/>
          <w:tcBorders>
            <w:top w:val="singl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vAlign w:val="center"/>
        </w:tcPr>
        <w:p w14:paraId="1B4C8B62" w14:textId="77777777" w:rsidR="00EF2AE2" w:rsidRDefault="00EF2AE2">
          <w:pPr>
            <w:pStyle w:val="Sidhuvudcentrerad"/>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1640"/>
              <w:tab w:val="left" w:pos="1304"/>
            </w:tabs>
          </w:pPr>
        </w:p>
      </w:tc>
      <w:tc>
        <w:tcPr>
          <w:tcW w:w="3132" w:type="dxa"/>
          <w:tcBorders>
            <w:top w:val="none" w:sz="8" w:space="0" w:color="000000"/>
            <w:left w:val="none" w:sz="8" w:space="0" w:color="000000"/>
            <w:bottom w:val="none" w:sz="8" w:space="0" w:color="000000"/>
            <w:right w:val="none" w:sz="8" w:space="0" w:color="000000"/>
          </w:tcBorders>
          <w:shd w:val="clear" w:color="auto" w:fill="auto"/>
          <w:tcMar>
            <w:top w:w="0" w:type="dxa"/>
            <w:left w:w="0" w:type="dxa"/>
            <w:bottom w:w="0" w:type="dxa"/>
            <w:right w:w="0" w:type="dxa"/>
          </w:tcMar>
        </w:tcPr>
        <w:p w14:paraId="628BF9FA" w14:textId="77777777" w:rsidR="00EF2AE2" w:rsidRDefault="00EF2AE2">
          <w:pPr>
            <w:pStyle w:val="Sidhuvudhger"/>
            <w:tabs>
              <w:tab w:val="left" w:pos="-31632"/>
              <w:tab w:val="left" w:pos="-30328"/>
              <w:tab w:val="left" w:pos="-29024"/>
              <w:tab w:val="left" w:pos="-27720"/>
              <w:tab w:val="left" w:pos="-26416"/>
              <w:tab w:val="left" w:pos="-25112"/>
              <w:tab w:val="left" w:pos="-23808"/>
              <w:tab w:val="left" w:pos="-22504"/>
              <w:tab w:val="left" w:pos="-21200"/>
              <w:tab w:val="left" w:pos="-19896"/>
              <w:tab w:val="left" w:pos="-18592"/>
              <w:tab w:val="left" w:pos="-17288"/>
              <w:tab w:val="left" w:pos="-15984"/>
              <w:tab w:val="left" w:pos="-14680"/>
              <w:tab w:val="left" w:pos="-13376"/>
              <w:tab w:val="left" w:pos="-12072"/>
              <w:tab w:val="left" w:pos="-10768"/>
              <w:tab w:val="left" w:pos="-9464"/>
              <w:tab w:val="left" w:pos="-8160"/>
              <w:tab w:val="left" w:pos="-6856"/>
              <w:tab w:val="left" w:pos="-5552"/>
              <w:tab w:val="left" w:pos="-4248"/>
              <w:tab w:val="left" w:pos="-2944"/>
              <w:tab w:val="left" w:pos="9128"/>
              <w:tab w:val="left" w:pos="10432"/>
              <w:tab w:val="left" w:pos="11736"/>
              <w:tab w:val="left" w:pos="13040"/>
              <w:tab w:val="left" w:pos="14344"/>
              <w:tab w:val="left" w:pos="15648"/>
              <w:tab w:val="left" w:pos="16952"/>
              <w:tab w:val="left" w:pos="18256"/>
              <w:tab w:val="left" w:pos="19560"/>
              <w:tab w:val="left" w:pos="20864"/>
              <w:tab w:val="left" w:pos="22168"/>
              <w:tab w:val="left" w:pos="23472"/>
              <w:tab w:val="left" w:pos="24776"/>
              <w:tab w:val="left" w:pos="26080"/>
              <w:tab w:val="left" w:pos="27384"/>
              <w:tab w:val="left" w:pos="28688"/>
              <w:tab w:val="left" w:pos="29992"/>
              <w:tab w:val="left" w:pos="31296"/>
              <w:tab w:val="left" w:pos="31680"/>
            </w:tabs>
          </w:pPr>
          <w:r>
            <w:t xml:space="preserve">Sida: </w:t>
          </w:r>
          <w:r>
            <w:fldChar w:fldCharType="begin"/>
          </w:r>
          <w:r>
            <w:instrText xml:space="preserve"> PAGE </w:instrText>
          </w:r>
          <w:r>
            <w:fldChar w:fldCharType="separate"/>
          </w:r>
          <w:r w:rsidR="007064C2">
            <w:rPr>
              <w:noProof/>
            </w:rPr>
            <w:t>3</w:t>
          </w:r>
          <w:r>
            <w:rPr>
              <w:noProof/>
            </w:rPr>
            <w:fldChar w:fldCharType="end"/>
          </w:r>
          <w:r>
            <w:t xml:space="preserve"> (</w:t>
          </w:r>
          <w:r w:rsidR="001A0EFE">
            <w:fldChar w:fldCharType="begin"/>
          </w:r>
          <w:r w:rsidR="001A0EFE">
            <w:instrText xml:space="preserve"> NUMPAGES </w:instrText>
          </w:r>
          <w:r w:rsidR="001A0EFE">
            <w:fldChar w:fldCharType="separate"/>
          </w:r>
          <w:r w:rsidR="007064C2">
            <w:rPr>
              <w:noProof/>
            </w:rPr>
            <w:t>33</w:t>
          </w:r>
          <w:r w:rsidR="001A0EFE">
            <w:rPr>
              <w:noProof/>
            </w:rPr>
            <w:fldChar w:fldCharType="end"/>
          </w:r>
          <w:r>
            <w:t>)</w:t>
          </w:r>
        </w:p>
      </w:tc>
    </w:tr>
    <w:tr w:rsidR="00EF2AE2" w:rsidRPr="00647B65" w14:paraId="47EB309F" w14:textId="77777777">
      <w:trPr>
        <w:cantSplit/>
        <w:trHeight w:val="265"/>
      </w:trPr>
      <w:tc>
        <w:tcPr>
          <w:tcW w:w="3130"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763BC5B2" w14:textId="441F6A8D" w:rsidR="00EF2AE2" w:rsidRPr="00647B65" w:rsidRDefault="00EF2AE2" w:rsidP="00614CDB">
          <w:r w:rsidRPr="00647B65">
            <w:t xml:space="preserve">Utskriftsdatum: </w:t>
          </w:r>
          <w:r w:rsidRPr="00647B65">
            <w:fldChar w:fldCharType="begin"/>
          </w:r>
          <w:r w:rsidRPr="00647B65">
            <w:instrText xml:space="preserve"> DATE \@ "yyyy-MM-dd" </w:instrText>
          </w:r>
          <w:r w:rsidRPr="00647B65">
            <w:fldChar w:fldCharType="separate"/>
          </w:r>
          <w:r w:rsidR="00C952A6">
            <w:t>2012-06-26</w:t>
          </w:r>
          <w:r w:rsidRPr="00647B65">
            <w:rPr>
              <w:sz w:val="16"/>
              <w:szCs w:val="16"/>
            </w:rPr>
            <w:fldChar w:fldCharType="end"/>
          </w:r>
        </w:p>
      </w:tc>
      <w:tc>
        <w:tcPr>
          <w:tcW w:w="3236"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6E1C36AC" w14:textId="77777777" w:rsidR="00EF2AE2" w:rsidRPr="00647B65" w:rsidRDefault="00EF2AE2" w:rsidP="00594D12"/>
      </w:tc>
      <w:tc>
        <w:tcPr>
          <w:tcW w:w="3132" w:type="dxa"/>
          <w:tcBorders>
            <w:top w:val="none" w:sz="8" w:space="0" w:color="000000"/>
            <w:left w:val="none" w:sz="8" w:space="0" w:color="000000"/>
            <w:bottom w:val="single" w:sz="4" w:space="0" w:color="000000"/>
            <w:right w:val="none" w:sz="8" w:space="0" w:color="000000"/>
          </w:tcBorders>
          <w:shd w:val="clear" w:color="auto" w:fill="auto"/>
          <w:tcMar>
            <w:top w:w="0" w:type="dxa"/>
            <w:left w:w="0" w:type="dxa"/>
            <w:bottom w:w="0" w:type="dxa"/>
            <w:right w:w="0" w:type="dxa"/>
          </w:tcMar>
        </w:tcPr>
        <w:p w14:paraId="4B6A4BCF" w14:textId="77777777" w:rsidR="00EF2AE2" w:rsidRPr="00647B65" w:rsidRDefault="00EF2AE2" w:rsidP="00594D12"/>
      </w:tc>
    </w:tr>
  </w:tbl>
  <w:p w14:paraId="24B5173C" w14:textId="77777777" w:rsidR="00EF2AE2" w:rsidRPr="00647B65" w:rsidRDefault="00EF2AE2" w:rsidP="00594D1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4AE3F28" w14:textId="77777777" w:rsidR="00EF2AE2" w:rsidRDefault="001A0EFE" w:rsidP="00594D12">
    <w:pPr>
      <w:pStyle w:val="Header"/>
    </w:pPr>
    <w:r>
      <w:pict w14:anchorId="630A131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7" o:spid="_x0000_s2063" type="#_x0000_t136" style="position:absolute;margin-left:0;margin-top:0;width:502.05pt;height:167.35pt;rotation:315;z-index:-251658240;mso-position-horizontal:center;mso-position-horizontal-relative:margin;mso-position-vertical:center;mso-position-vertical-relative:margin" o:allowincell="f" fillcolor="silver" stroked="f">
          <v:fill opacity=".5"/>
          <v:textpath style="font-family:&quot;Arial&quot;;font-size:1pt" string="UTKAS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383476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000004"/>
    <w:multiLevelType w:val="multilevel"/>
    <w:tmpl w:val="894EE876"/>
    <w:styleLink w:val="List51"/>
    <w:lvl w:ilvl="0">
      <w:start w:val="1"/>
      <w:numFmt w:val="bullet"/>
      <w:lvlText w:val=""/>
      <w:lvlJc w:val="left"/>
      <w:pPr>
        <w:tabs>
          <w:tab w:val="num" w:pos="360"/>
        </w:tabs>
        <w:ind w:left="360" w:firstLine="927"/>
      </w:pPr>
      <w:rPr>
        <w:rFonts w:ascii="Wingdings" w:eastAsia="ヒラギノ角ゴ Pro W3" w:hAnsi="Wingdings"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2">
    <w:nsid w:val="00000009"/>
    <w:multiLevelType w:val="multilevel"/>
    <w:tmpl w:val="894EE87B"/>
    <w:styleLink w:val="List8"/>
    <w:lvl w:ilvl="0">
      <w:start w:val="1"/>
      <w:numFmt w:val="bullet"/>
      <w:lvlText w:val="o"/>
      <w:lvlJc w:val="left"/>
      <w:pPr>
        <w:tabs>
          <w:tab w:val="num" w:pos="360"/>
        </w:tabs>
        <w:ind w:left="360" w:firstLine="927"/>
      </w:pPr>
      <w:rPr>
        <w:rFonts w:ascii="Courier New" w:eastAsia="ヒラギノ角ゴ Pro W3" w:hAnsi="Courier New" w:hint="default"/>
        <w:color w:val="000000"/>
        <w:position w:val="0"/>
        <w:sz w:val="24"/>
      </w:rPr>
    </w:lvl>
    <w:lvl w:ilvl="1">
      <w:start w:val="1"/>
      <w:numFmt w:val="bullet"/>
      <w:lvlText w:val="o"/>
      <w:lvlJc w:val="left"/>
      <w:pPr>
        <w:tabs>
          <w:tab w:val="num" w:pos="360"/>
        </w:tabs>
        <w:ind w:left="360" w:firstLine="1647"/>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2367"/>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3087"/>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807"/>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4527"/>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5247"/>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967"/>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687"/>
      </w:pPr>
      <w:rPr>
        <w:rFonts w:ascii="Wingdings" w:eastAsia="ヒラギノ角ゴ Pro W3" w:hAnsi="Wingdings" w:hint="default"/>
        <w:color w:val="000000"/>
        <w:position w:val="0"/>
        <w:sz w:val="24"/>
      </w:rPr>
    </w:lvl>
  </w:abstractNum>
  <w:abstractNum w:abstractNumId="3">
    <w:nsid w:val="00000010"/>
    <w:multiLevelType w:val="multilevel"/>
    <w:tmpl w:val="894EE882"/>
    <w:styleLink w:val="List14"/>
    <w:lvl w:ilvl="0">
      <w:start w:val="1"/>
      <w:numFmt w:val="decimal"/>
      <w:isLgl/>
      <w:lvlText w:val="%1."/>
      <w:lvlJc w:val="left"/>
      <w:pPr>
        <w:tabs>
          <w:tab w:val="num" w:pos="360"/>
        </w:tabs>
        <w:ind w:left="360" w:firstLine="567"/>
      </w:pPr>
      <w:rPr>
        <w:rFonts w:hint="default"/>
        <w:color w:val="000000"/>
        <w:spacing w:val="0"/>
        <w:position w:val="0"/>
        <w:sz w:val="24"/>
      </w:rPr>
    </w:lvl>
    <w:lvl w:ilvl="1">
      <w:start w:val="1"/>
      <w:numFmt w:val="bullet"/>
      <w:lvlText w:val="o"/>
      <w:lvlJc w:val="left"/>
      <w:pPr>
        <w:tabs>
          <w:tab w:val="num" w:pos="360"/>
        </w:tabs>
        <w:ind w:left="360" w:firstLine="1080"/>
      </w:pPr>
      <w:rPr>
        <w:rFonts w:ascii="Courier New" w:eastAsia="ヒラギノ角ゴ Pro W3" w:hAnsi="Courier New" w:hint="default"/>
        <w:color w:val="000000"/>
        <w:position w:val="0"/>
        <w:sz w:val="24"/>
      </w:rPr>
    </w:lvl>
    <w:lvl w:ilvl="2">
      <w:start w:val="1"/>
      <w:numFmt w:val="bullet"/>
      <w:lvlText w:val=""/>
      <w:lvlJc w:val="left"/>
      <w:pPr>
        <w:tabs>
          <w:tab w:val="num" w:pos="360"/>
        </w:tabs>
        <w:ind w:left="360" w:firstLine="1800"/>
      </w:pPr>
      <w:rPr>
        <w:rFonts w:ascii="Wingdings" w:eastAsia="ヒラギノ角ゴ Pro W3" w:hAnsi="Wingdings" w:hint="default"/>
        <w:color w:val="000000"/>
        <w:position w:val="0"/>
        <w:sz w:val="24"/>
      </w:rPr>
    </w:lvl>
    <w:lvl w:ilvl="3">
      <w:start w:val="1"/>
      <w:numFmt w:val="bullet"/>
      <w:lvlText w:val="·"/>
      <w:lvlJc w:val="left"/>
      <w:pPr>
        <w:tabs>
          <w:tab w:val="num" w:pos="360"/>
        </w:tabs>
        <w:ind w:left="360" w:firstLine="2520"/>
      </w:pPr>
      <w:rPr>
        <w:rFonts w:ascii="Lucida Grande" w:eastAsia="ヒラギノ角ゴ Pro W3" w:hAnsi="Symbol" w:hint="default"/>
        <w:color w:val="000000"/>
        <w:position w:val="0"/>
        <w:sz w:val="24"/>
      </w:rPr>
    </w:lvl>
    <w:lvl w:ilvl="4">
      <w:start w:val="1"/>
      <w:numFmt w:val="bullet"/>
      <w:lvlText w:val="o"/>
      <w:lvlJc w:val="left"/>
      <w:pPr>
        <w:tabs>
          <w:tab w:val="num" w:pos="360"/>
        </w:tabs>
        <w:ind w:left="360" w:firstLine="3240"/>
      </w:pPr>
      <w:rPr>
        <w:rFonts w:ascii="Courier New" w:eastAsia="ヒラギノ角ゴ Pro W3" w:hAnsi="Courier New" w:hint="default"/>
        <w:color w:val="000000"/>
        <w:position w:val="0"/>
        <w:sz w:val="24"/>
      </w:rPr>
    </w:lvl>
    <w:lvl w:ilvl="5">
      <w:start w:val="1"/>
      <w:numFmt w:val="bullet"/>
      <w:lvlText w:val=""/>
      <w:lvlJc w:val="left"/>
      <w:pPr>
        <w:tabs>
          <w:tab w:val="num" w:pos="360"/>
        </w:tabs>
        <w:ind w:left="360" w:firstLine="3960"/>
      </w:pPr>
      <w:rPr>
        <w:rFonts w:ascii="Wingdings" w:eastAsia="ヒラギノ角ゴ Pro W3" w:hAnsi="Wingdings" w:hint="default"/>
        <w:color w:val="000000"/>
        <w:position w:val="0"/>
        <w:sz w:val="24"/>
      </w:rPr>
    </w:lvl>
    <w:lvl w:ilvl="6">
      <w:start w:val="1"/>
      <w:numFmt w:val="bullet"/>
      <w:lvlText w:val="·"/>
      <w:lvlJc w:val="left"/>
      <w:pPr>
        <w:tabs>
          <w:tab w:val="num" w:pos="360"/>
        </w:tabs>
        <w:ind w:left="360" w:firstLine="4680"/>
      </w:pPr>
      <w:rPr>
        <w:rFonts w:ascii="Lucida Grande" w:eastAsia="ヒラギノ角ゴ Pro W3" w:hAnsi="Symbol" w:hint="default"/>
        <w:color w:val="000000"/>
        <w:position w:val="0"/>
        <w:sz w:val="24"/>
      </w:rPr>
    </w:lvl>
    <w:lvl w:ilvl="7">
      <w:start w:val="1"/>
      <w:numFmt w:val="bullet"/>
      <w:lvlText w:val="o"/>
      <w:lvlJc w:val="left"/>
      <w:pPr>
        <w:tabs>
          <w:tab w:val="num" w:pos="360"/>
        </w:tabs>
        <w:ind w:left="360" w:firstLine="5400"/>
      </w:pPr>
      <w:rPr>
        <w:rFonts w:ascii="Courier New" w:eastAsia="ヒラギノ角ゴ Pro W3" w:hAnsi="Courier New" w:hint="default"/>
        <w:color w:val="000000"/>
        <w:position w:val="0"/>
        <w:sz w:val="24"/>
      </w:rPr>
    </w:lvl>
    <w:lvl w:ilvl="8">
      <w:start w:val="1"/>
      <w:numFmt w:val="bullet"/>
      <w:lvlText w:val=""/>
      <w:lvlJc w:val="left"/>
      <w:pPr>
        <w:tabs>
          <w:tab w:val="num" w:pos="360"/>
        </w:tabs>
        <w:ind w:left="360" w:firstLine="6120"/>
      </w:pPr>
      <w:rPr>
        <w:rFonts w:ascii="Wingdings" w:eastAsia="ヒラギノ角ゴ Pro W3" w:hAnsi="Wingdings" w:hint="default"/>
        <w:color w:val="000000"/>
        <w:position w:val="0"/>
        <w:sz w:val="24"/>
      </w:rPr>
    </w:lvl>
  </w:abstractNum>
  <w:abstractNum w:abstractNumId="4">
    <w:nsid w:val="00000013"/>
    <w:multiLevelType w:val="multilevel"/>
    <w:tmpl w:val="894EE885"/>
    <w:lvl w:ilvl="0">
      <w:start w:val="1"/>
      <w:numFmt w:val="bullet"/>
      <w:lvlText w:val="-"/>
      <w:lvlJc w:val="left"/>
      <w:pPr>
        <w:tabs>
          <w:tab w:val="num" w:pos="161"/>
        </w:tabs>
        <w:ind w:left="161" w:firstLine="142"/>
      </w:pPr>
      <w:rPr>
        <w:rFonts w:hint="default"/>
        <w:color w:val="000000"/>
        <w:position w:val="0"/>
        <w:sz w:val="24"/>
      </w:rPr>
    </w:lvl>
    <w:lvl w:ilvl="1">
      <w:start w:val="1"/>
      <w:numFmt w:val="bullet"/>
      <w:lvlText w:val="o"/>
      <w:lvlJc w:val="left"/>
      <w:pPr>
        <w:tabs>
          <w:tab w:val="num" w:pos="161"/>
        </w:tabs>
        <w:ind w:left="161" w:firstLine="862"/>
      </w:pPr>
      <w:rPr>
        <w:rFonts w:ascii="Courier New" w:eastAsia="ヒラギノ角ゴ Pro W3" w:hAnsi="Courier New" w:hint="default"/>
        <w:color w:val="000000"/>
        <w:position w:val="0"/>
        <w:sz w:val="24"/>
      </w:rPr>
    </w:lvl>
    <w:lvl w:ilvl="2">
      <w:start w:val="1"/>
      <w:numFmt w:val="bullet"/>
      <w:lvlText w:val=""/>
      <w:lvlJc w:val="left"/>
      <w:pPr>
        <w:tabs>
          <w:tab w:val="num" w:pos="161"/>
        </w:tabs>
        <w:ind w:left="161" w:firstLine="1582"/>
      </w:pPr>
      <w:rPr>
        <w:rFonts w:ascii="Wingdings" w:eastAsia="ヒラギノ角ゴ Pro W3" w:hAnsi="Wingdings" w:hint="default"/>
        <w:color w:val="000000"/>
        <w:position w:val="0"/>
        <w:sz w:val="24"/>
      </w:rPr>
    </w:lvl>
    <w:lvl w:ilvl="3">
      <w:start w:val="1"/>
      <w:numFmt w:val="bullet"/>
      <w:lvlText w:val="•"/>
      <w:lvlJc w:val="left"/>
      <w:pPr>
        <w:tabs>
          <w:tab w:val="num" w:pos="161"/>
        </w:tabs>
        <w:ind w:left="161" w:firstLine="2302"/>
      </w:pPr>
      <w:rPr>
        <w:rFonts w:ascii="Lucida Grande" w:eastAsia="ヒラギノ角ゴ Pro W3" w:hAnsi="Symbol" w:hint="default"/>
        <w:color w:val="000000"/>
        <w:position w:val="0"/>
        <w:sz w:val="24"/>
      </w:rPr>
    </w:lvl>
    <w:lvl w:ilvl="4">
      <w:start w:val="1"/>
      <w:numFmt w:val="bullet"/>
      <w:lvlText w:val="o"/>
      <w:lvlJc w:val="left"/>
      <w:pPr>
        <w:tabs>
          <w:tab w:val="num" w:pos="161"/>
        </w:tabs>
        <w:ind w:left="161" w:firstLine="3022"/>
      </w:pPr>
      <w:rPr>
        <w:rFonts w:ascii="Courier New" w:eastAsia="ヒラギノ角ゴ Pro W3" w:hAnsi="Courier New" w:hint="default"/>
        <w:color w:val="000000"/>
        <w:position w:val="0"/>
        <w:sz w:val="24"/>
      </w:rPr>
    </w:lvl>
    <w:lvl w:ilvl="5">
      <w:start w:val="1"/>
      <w:numFmt w:val="bullet"/>
      <w:lvlText w:val=""/>
      <w:lvlJc w:val="left"/>
      <w:pPr>
        <w:tabs>
          <w:tab w:val="num" w:pos="161"/>
        </w:tabs>
        <w:ind w:left="161" w:firstLine="3742"/>
      </w:pPr>
      <w:rPr>
        <w:rFonts w:ascii="Wingdings" w:eastAsia="ヒラギノ角ゴ Pro W3" w:hAnsi="Wingdings" w:hint="default"/>
        <w:color w:val="000000"/>
        <w:position w:val="0"/>
        <w:sz w:val="24"/>
      </w:rPr>
    </w:lvl>
    <w:lvl w:ilvl="6">
      <w:start w:val="1"/>
      <w:numFmt w:val="bullet"/>
      <w:lvlText w:val="•"/>
      <w:lvlJc w:val="left"/>
      <w:pPr>
        <w:tabs>
          <w:tab w:val="num" w:pos="161"/>
        </w:tabs>
        <w:ind w:left="161" w:firstLine="4462"/>
      </w:pPr>
      <w:rPr>
        <w:rFonts w:ascii="Lucida Grande" w:eastAsia="ヒラギノ角ゴ Pro W3" w:hAnsi="Symbol" w:hint="default"/>
        <w:color w:val="000000"/>
        <w:position w:val="0"/>
        <w:sz w:val="24"/>
      </w:rPr>
    </w:lvl>
    <w:lvl w:ilvl="7">
      <w:start w:val="1"/>
      <w:numFmt w:val="bullet"/>
      <w:lvlText w:val="o"/>
      <w:lvlJc w:val="left"/>
      <w:pPr>
        <w:tabs>
          <w:tab w:val="num" w:pos="161"/>
        </w:tabs>
        <w:ind w:left="161" w:firstLine="5182"/>
      </w:pPr>
      <w:rPr>
        <w:rFonts w:ascii="Courier New" w:eastAsia="ヒラギノ角ゴ Pro W3" w:hAnsi="Courier New" w:hint="default"/>
        <w:color w:val="000000"/>
        <w:position w:val="0"/>
        <w:sz w:val="24"/>
      </w:rPr>
    </w:lvl>
    <w:lvl w:ilvl="8">
      <w:start w:val="1"/>
      <w:numFmt w:val="bullet"/>
      <w:lvlText w:val=""/>
      <w:lvlJc w:val="left"/>
      <w:pPr>
        <w:tabs>
          <w:tab w:val="num" w:pos="161"/>
        </w:tabs>
        <w:ind w:left="161" w:firstLine="5902"/>
      </w:pPr>
      <w:rPr>
        <w:rFonts w:ascii="Wingdings" w:eastAsia="ヒラギノ角ゴ Pro W3" w:hAnsi="Wingdings" w:hint="default"/>
        <w:color w:val="000000"/>
        <w:position w:val="0"/>
        <w:sz w:val="24"/>
      </w:rPr>
    </w:lvl>
  </w:abstractNum>
  <w:abstractNum w:abstractNumId="5">
    <w:nsid w:val="037B26EB"/>
    <w:multiLevelType w:val="hybridMultilevel"/>
    <w:tmpl w:val="3A80ACF2"/>
    <w:lvl w:ilvl="0" w:tplc="A6881AD2">
      <w:numFmt w:val="bullet"/>
      <w:lvlText w:val="-"/>
      <w:lvlJc w:val="left"/>
      <w:pPr>
        <w:ind w:left="720" w:hanging="360"/>
      </w:pPr>
      <w:rPr>
        <w:rFonts w:ascii="Times New Roman" w:eastAsia="ヒラギノ角ゴ Pro W3"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5730DC0"/>
    <w:multiLevelType w:val="hybridMultilevel"/>
    <w:tmpl w:val="852449AC"/>
    <w:lvl w:ilvl="0" w:tplc="97E24F1E">
      <w:start w:val="4"/>
      <w:numFmt w:val="bullet"/>
      <w:pStyle w:val="Lista1"/>
      <w:lvlText w:val="-"/>
      <w:lvlJc w:val="left"/>
      <w:pPr>
        <w:ind w:left="1080" w:hanging="360"/>
      </w:pPr>
      <w:rPr>
        <w:rFonts w:ascii="Times New Roman" w:eastAsia="Times New Roman" w:hAnsi="Times New Roman" w:hint="default"/>
      </w:rPr>
    </w:lvl>
    <w:lvl w:ilvl="1" w:tplc="041D0003">
      <w:start w:val="1"/>
      <w:numFmt w:val="bullet"/>
      <w:lvlText w:val="o"/>
      <w:lvlJc w:val="left"/>
      <w:pPr>
        <w:tabs>
          <w:tab w:val="num" w:pos="2160"/>
        </w:tabs>
        <w:ind w:left="2160" w:hanging="360"/>
      </w:pPr>
      <w:rPr>
        <w:rFonts w:ascii="Courier New" w:hAnsi="Courier New" w:cs="ヒラギノ角ゴ Pro W3" w:hint="default"/>
      </w:rPr>
    </w:lvl>
    <w:lvl w:ilvl="2" w:tplc="041D0005">
      <w:start w:val="1"/>
      <w:numFmt w:val="bullet"/>
      <w:lvlText w:val=""/>
      <w:lvlJc w:val="left"/>
      <w:pPr>
        <w:tabs>
          <w:tab w:val="num" w:pos="2880"/>
        </w:tabs>
        <w:ind w:left="2880" w:hanging="360"/>
      </w:pPr>
      <w:rPr>
        <w:rFonts w:ascii="Wingdings" w:hAnsi="Wingdings" w:hint="default"/>
      </w:rPr>
    </w:lvl>
    <w:lvl w:ilvl="3" w:tplc="041D0001" w:tentative="1">
      <w:start w:val="1"/>
      <w:numFmt w:val="bullet"/>
      <w:lvlText w:val=""/>
      <w:lvlJc w:val="left"/>
      <w:pPr>
        <w:tabs>
          <w:tab w:val="num" w:pos="3600"/>
        </w:tabs>
        <w:ind w:left="3600" w:hanging="360"/>
      </w:pPr>
      <w:rPr>
        <w:rFonts w:ascii="Symbol" w:hAnsi="Symbol" w:hint="default"/>
      </w:rPr>
    </w:lvl>
    <w:lvl w:ilvl="4" w:tplc="041D0003" w:tentative="1">
      <w:start w:val="1"/>
      <w:numFmt w:val="bullet"/>
      <w:lvlText w:val="o"/>
      <w:lvlJc w:val="left"/>
      <w:pPr>
        <w:tabs>
          <w:tab w:val="num" w:pos="4320"/>
        </w:tabs>
        <w:ind w:left="4320" w:hanging="360"/>
      </w:pPr>
      <w:rPr>
        <w:rFonts w:ascii="Courier New" w:hAnsi="Courier New" w:cs="ヒラギノ角ゴ Pro W3" w:hint="default"/>
      </w:rPr>
    </w:lvl>
    <w:lvl w:ilvl="5" w:tplc="041D0005" w:tentative="1">
      <w:start w:val="1"/>
      <w:numFmt w:val="bullet"/>
      <w:lvlText w:val=""/>
      <w:lvlJc w:val="left"/>
      <w:pPr>
        <w:tabs>
          <w:tab w:val="num" w:pos="5040"/>
        </w:tabs>
        <w:ind w:left="5040" w:hanging="360"/>
      </w:pPr>
      <w:rPr>
        <w:rFonts w:ascii="Wingdings" w:hAnsi="Wingdings" w:hint="default"/>
      </w:rPr>
    </w:lvl>
    <w:lvl w:ilvl="6" w:tplc="041D0001" w:tentative="1">
      <w:start w:val="1"/>
      <w:numFmt w:val="bullet"/>
      <w:lvlText w:val=""/>
      <w:lvlJc w:val="left"/>
      <w:pPr>
        <w:tabs>
          <w:tab w:val="num" w:pos="5760"/>
        </w:tabs>
        <w:ind w:left="5760" w:hanging="360"/>
      </w:pPr>
      <w:rPr>
        <w:rFonts w:ascii="Symbol" w:hAnsi="Symbol" w:hint="default"/>
      </w:rPr>
    </w:lvl>
    <w:lvl w:ilvl="7" w:tplc="041D0003" w:tentative="1">
      <w:start w:val="1"/>
      <w:numFmt w:val="bullet"/>
      <w:lvlText w:val="o"/>
      <w:lvlJc w:val="left"/>
      <w:pPr>
        <w:tabs>
          <w:tab w:val="num" w:pos="6480"/>
        </w:tabs>
        <w:ind w:left="6480" w:hanging="360"/>
      </w:pPr>
      <w:rPr>
        <w:rFonts w:ascii="Courier New" w:hAnsi="Courier New" w:cs="ヒラギノ角ゴ Pro W3" w:hint="default"/>
      </w:rPr>
    </w:lvl>
    <w:lvl w:ilvl="8" w:tplc="041D0005" w:tentative="1">
      <w:start w:val="1"/>
      <w:numFmt w:val="bullet"/>
      <w:lvlText w:val=""/>
      <w:lvlJc w:val="left"/>
      <w:pPr>
        <w:tabs>
          <w:tab w:val="num" w:pos="7200"/>
        </w:tabs>
        <w:ind w:left="7200" w:hanging="360"/>
      </w:pPr>
      <w:rPr>
        <w:rFonts w:ascii="Wingdings" w:hAnsi="Wingdings" w:hint="default"/>
      </w:rPr>
    </w:lvl>
  </w:abstractNum>
  <w:abstractNum w:abstractNumId="7">
    <w:nsid w:val="17252CC8"/>
    <w:multiLevelType w:val="hybridMultilevel"/>
    <w:tmpl w:val="7CC63D3E"/>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nsid w:val="1AE465EA"/>
    <w:multiLevelType w:val="hybridMultilevel"/>
    <w:tmpl w:val="18780746"/>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9">
    <w:nsid w:val="1C982DBF"/>
    <w:multiLevelType w:val="hybridMultilevel"/>
    <w:tmpl w:val="701A103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nsid w:val="1CA805CA"/>
    <w:multiLevelType w:val="hybridMultilevel"/>
    <w:tmpl w:val="AEB4AFE8"/>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1">
    <w:nsid w:val="22F42D59"/>
    <w:multiLevelType w:val="multilevel"/>
    <w:tmpl w:val="6860C6D6"/>
    <w:lvl w:ilvl="0">
      <w:start w:val="1"/>
      <w:numFmt w:val="decimal"/>
      <w:lvlText w:val="%1."/>
      <w:lvlJc w:val="left"/>
      <w:pPr>
        <w:tabs>
          <w:tab w:val="num" w:pos="360"/>
        </w:tabs>
        <w:ind w:left="360" w:hanging="360"/>
      </w:pPr>
      <w:rPr>
        <w:rFonts w:hint="default"/>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2">
    <w:nsid w:val="412F771C"/>
    <w:multiLevelType w:val="hybridMultilevel"/>
    <w:tmpl w:val="0E7892CC"/>
    <w:lvl w:ilvl="0" w:tplc="1F44EDCE">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3">
    <w:nsid w:val="48E842B2"/>
    <w:multiLevelType w:val="hybridMultilevel"/>
    <w:tmpl w:val="D9144C5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4">
    <w:nsid w:val="54C1315F"/>
    <w:multiLevelType w:val="hybridMultilevel"/>
    <w:tmpl w:val="80386A18"/>
    <w:lvl w:ilvl="0" w:tplc="041D000F">
      <w:start w:val="1"/>
      <w:numFmt w:val="decimal"/>
      <w:lvlText w:val="%1."/>
      <w:lvlJc w:val="left"/>
      <w:pPr>
        <w:ind w:left="720" w:hanging="360"/>
      </w:p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5">
    <w:nsid w:val="58336D8F"/>
    <w:multiLevelType w:val="hybridMultilevel"/>
    <w:tmpl w:val="9420FEF8"/>
    <w:lvl w:ilvl="0" w:tplc="4614D58A">
      <w:start w:val="2012"/>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6">
    <w:nsid w:val="6ED83539"/>
    <w:multiLevelType w:val="multilevel"/>
    <w:tmpl w:val="00EA8242"/>
    <w:lvl w:ilvl="0">
      <w:start w:val="1"/>
      <w:numFmt w:val="decimal"/>
      <w:pStyle w:val="Nr-Rubrik1"/>
      <w:lvlText w:val="%1."/>
      <w:lvlJc w:val="left"/>
      <w:pPr>
        <w:tabs>
          <w:tab w:val="num" w:pos="851"/>
        </w:tabs>
        <w:ind w:left="851" w:hanging="851"/>
      </w:pPr>
      <w:rPr>
        <w:rFonts w:hint="default"/>
        <w:color w:val="auto"/>
      </w:rPr>
    </w:lvl>
    <w:lvl w:ilvl="1">
      <w:start w:val="1"/>
      <w:numFmt w:val="decimal"/>
      <w:pStyle w:val="Nr-Rubrik2"/>
      <w:lvlText w:val="%1.%2"/>
      <w:lvlJc w:val="left"/>
      <w:pPr>
        <w:tabs>
          <w:tab w:val="num" w:pos="1401"/>
        </w:tabs>
        <w:ind w:left="1401" w:hanging="851"/>
      </w:pPr>
      <w:rPr>
        <w:rFonts w:hint="default"/>
        <w:color w:val="auto"/>
      </w:rPr>
    </w:lvl>
    <w:lvl w:ilvl="2">
      <w:start w:val="1"/>
      <w:numFmt w:val="decimal"/>
      <w:pStyle w:val="Nr-Rubrik3"/>
      <w:lvlText w:val="%1.%2.%3"/>
      <w:lvlJc w:val="left"/>
      <w:pPr>
        <w:tabs>
          <w:tab w:val="num" w:pos="851"/>
        </w:tabs>
        <w:ind w:left="851" w:hanging="851"/>
      </w:pPr>
      <w:rPr>
        <w:rFonts w:hint="default"/>
        <w:color w:val="auto"/>
      </w:rPr>
    </w:lvl>
    <w:lvl w:ilvl="3">
      <w:start w:val="1"/>
      <w:numFmt w:val="decimal"/>
      <w:pStyle w:val="Formatmall1"/>
      <w:lvlText w:val="%1.%2.%3.%4"/>
      <w:lvlJc w:val="left"/>
      <w:pPr>
        <w:tabs>
          <w:tab w:val="num" w:pos="1931"/>
        </w:tabs>
        <w:ind w:left="1931" w:hanging="851"/>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abstractNum w:abstractNumId="17">
    <w:nsid w:val="754101D6"/>
    <w:multiLevelType w:val="hybridMultilevel"/>
    <w:tmpl w:val="226E51FC"/>
    <w:lvl w:ilvl="0" w:tplc="D36E9A4E">
      <w:start w:val="2012"/>
      <w:numFmt w:val="bullet"/>
      <w:lvlText w:val="-"/>
      <w:lvlJc w:val="left"/>
      <w:pPr>
        <w:ind w:left="720" w:hanging="360"/>
      </w:pPr>
      <w:rPr>
        <w:rFonts w:ascii="Times New Roman" w:eastAsia="ヒラギノ角ゴ Pro W3" w:hAnsi="Times New Roman" w:cs="Times New Roman"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8">
    <w:nsid w:val="7F5C40FE"/>
    <w:multiLevelType w:val="multilevel"/>
    <w:tmpl w:val="9CD086E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2"/>
  </w:num>
  <w:num w:numId="3">
    <w:abstractNumId w:val="3"/>
  </w:num>
  <w:num w:numId="4">
    <w:abstractNumId w:val="6"/>
  </w:num>
  <w:num w:numId="5">
    <w:abstractNumId w:val="11"/>
  </w:num>
  <w:num w:numId="6">
    <w:abstractNumId w:val="10"/>
  </w:num>
  <w:num w:numId="7">
    <w:abstractNumId w:val="11"/>
  </w:num>
  <w:num w:numId="8">
    <w:abstractNumId w:val="11"/>
  </w:num>
  <w:num w:numId="9">
    <w:abstractNumId w:val="7"/>
  </w:num>
  <w:num w:numId="10">
    <w:abstractNumId w:val="4"/>
  </w:num>
  <w:num w:numId="11">
    <w:abstractNumId w:val="5"/>
  </w:num>
  <w:num w:numId="12">
    <w:abstractNumId w:val="16"/>
  </w:num>
  <w:num w:numId="13">
    <w:abstractNumId w:val="18"/>
  </w:num>
  <w:num w:numId="14">
    <w:abstractNumId w:val="15"/>
  </w:num>
  <w:num w:numId="15">
    <w:abstractNumId w:val="17"/>
  </w:num>
  <w:num w:numId="16">
    <w:abstractNumId w:val="8"/>
  </w:num>
  <w:num w:numId="17">
    <w:abstractNumId w:val="0"/>
  </w:num>
  <w:num w:numId="1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abstractNumId w:val="13"/>
  </w:num>
  <w:num w:numId="20">
    <w:abstractNumId w:val="12"/>
  </w:num>
  <w:num w:numId="21">
    <w:abstractNumId w:val="9"/>
  </w:num>
  <w:num w:numId="22">
    <w:abstractNumId w:val="1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bordersDoNotSurroundFooter/>
  <w:activeWritingStyle w:appName="MSWord" w:lang="sv-SE" w:vendorID="22" w:dllVersion="513" w:checkStyle="1"/>
  <w:proofState w:spelling="clean" w:grammar="clean"/>
  <w:trackRevisions/>
  <w:defaultTabStop w:val="720"/>
  <w:hyphenationZone w:val="425"/>
  <w:defaultTableStyle w:val="Normal"/>
  <w:drawingGridHorizontalSpacing w:val="100"/>
  <w:drawingGridVerticalSpacing w:val="0"/>
  <w:displayHorizontalDrawingGridEvery w:val="0"/>
  <w:displayVerticalDrawingGridEvery w:val="0"/>
  <w:doNotShadeFormData/>
  <w:noPunctuationKerning/>
  <w:characterSpacingControl w:val="doNotCompress"/>
  <w:doNotValidateAgainstSchema/>
  <w:doNotDemarcateInvalidXml/>
  <w:hdrShapeDefaults>
    <o:shapedefaults v:ext="edit" spidmax="2065"/>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7726"/>
    <w:rsid w:val="000015F4"/>
    <w:rsid w:val="00002551"/>
    <w:rsid w:val="000025E4"/>
    <w:rsid w:val="00003966"/>
    <w:rsid w:val="00003EC0"/>
    <w:rsid w:val="00005DA7"/>
    <w:rsid w:val="00007B21"/>
    <w:rsid w:val="000114ED"/>
    <w:rsid w:val="0001236C"/>
    <w:rsid w:val="00012B36"/>
    <w:rsid w:val="00012C93"/>
    <w:rsid w:val="00013697"/>
    <w:rsid w:val="00013945"/>
    <w:rsid w:val="00014301"/>
    <w:rsid w:val="00014A83"/>
    <w:rsid w:val="000158A6"/>
    <w:rsid w:val="0001779E"/>
    <w:rsid w:val="00020263"/>
    <w:rsid w:val="000202C8"/>
    <w:rsid w:val="000216A9"/>
    <w:rsid w:val="0002198A"/>
    <w:rsid w:val="000227DC"/>
    <w:rsid w:val="000231E1"/>
    <w:rsid w:val="00023296"/>
    <w:rsid w:val="00024DA8"/>
    <w:rsid w:val="00026A98"/>
    <w:rsid w:val="00026D52"/>
    <w:rsid w:val="000272D9"/>
    <w:rsid w:val="00027E3F"/>
    <w:rsid w:val="0003151F"/>
    <w:rsid w:val="00031F66"/>
    <w:rsid w:val="00032C54"/>
    <w:rsid w:val="00036361"/>
    <w:rsid w:val="00037FA4"/>
    <w:rsid w:val="000406C1"/>
    <w:rsid w:val="00041793"/>
    <w:rsid w:val="00043633"/>
    <w:rsid w:val="00044649"/>
    <w:rsid w:val="00046ED3"/>
    <w:rsid w:val="0005186E"/>
    <w:rsid w:val="000536EF"/>
    <w:rsid w:val="00054ADB"/>
    <w:rsid w:val="000558AA"/>
    <w:rsid w:val="0005647D"/>
    <w:rsid w:val="000565C6"/>
    <w:rsid w:val="000567B0"/>
    <w:rsid w:val="000606DC"/>
    <w:rsid w:val="00063A88"/>
    <w:rsid w:val="0006431F"/>
    <w:rsid w:val="00065589"/>
    <w:rsid w:val="00066612"/>
    <w:rsid w:val="000709D9"/>
    <w:rsid w:val="000710DA"/>
    <w:rsid w:val="00071DB1"/>
    <w:rsid w:val="00072423"/>
    <w:rsid w:val="000724F3"/>
    <w:rsid w:val="00072841"/>
    <w:rsid w:val="00073B00"/>
    <w:rsid w:val="00073B6C"/>
    <w:rsid w:val="00075152"/>
    <w:rsid w:val="000753FC"/>
    <w:rsid w:val="000757B1"/>
    <w:rsid w:val="000765F5"/>
    <w:rsid w:val="000771E8"/>
    <w:rsid w:val="00077F9D"/>
    <w:rsid w:val="000801A7"/>
    <w:rsid w:val="000805CA"/>
    <w:rsid w:val="0008099F"/>
    <w:rsid w:val="00080F3F"/>
    <w:rsid w:val="000851AB"/>
    <w:rsid w:val="00086789"/>
    <w:rsid w:val="0009033C"/>
    <w:rsid w:val="0009125A"/>
    <w:rsid w:val="00092735"/>
    <w:rsid w:val="000947DF"/>
    <w:rsid w:val="00094C9E"/>
    <w:rsid w:val="00094D39"/>
    <w:rsid w:val="000955A2"/>
    <w:rsid w:val="0009700C"/>
    <w:rsid w:val="00097776"/>
    <w:rsid w:val="00097831"/>
    <w:rsid w:val="00097F48"/>
    <w:rsid w:val="000A1DE7"/>
    <w:rsid w:val="000A2C31"/>
    <w:rsid w:val="000A541E"/>
    <w:rsid w:val="000A6738"/>
    <w:rsid w:val="000A6A36"/>
    <w:rsid w:val="000A7A6E"/>
    <w:rsid w:val="000B25CF"/>
    <w:rsid w:val="000B3BD8"/>
    <w:rsid w:val="000B4BFF"/>
    <w:rsid w:val="000B5106"/>
    <w:rsid w:val="000B582B"/>
    <w:rsid w:val="000B66FB"/>
    <w:rsid w:val="000B7637"/>
    <w:rsid w:val="000B7E18"/>
    <w:rsid w:val="000C32CB"/>
    <w:rsid w:val="000C3803"/>
    <w:rsid w:val="000C3EDB"/>
    <w:rsid w:val="000C3F01"/>
    <w:rsid w:val="000C4500"/>
    <w:rsid w:val="000C69ED"/>
    <w:rsid w:val="000C70CE"/>
    <w:rsid w:val="000C7341"/>
    <w:rsid w:val="000D0203"/>
    <w:rsid w:val="000D0662"/>
    <w:rsid w:val="000D0E19"/>
    <w:rsid w:val="000D1950"/>
    <w:rsid w:val="000D34F5"/>
    <w:rsid w:val="000D50A0"/>
    <w:rsid w:val="000D5A39"/>
    <w:rsid w:val="000D6C39"/>
    <w:rsid w:val="000D7308"/>
    <w:rsid w:val="000E1815"/>
    <w:rsid w:val="000E1A2A"/>
    <w:rsid w:val="000E1BC1"/>
    <w:rsid w:val="000E3484"/>
    <w:rsid w:val="000E35B8"/>
    <w:rsid w:val="000E3602"/>
    <w:rsid w:val="000F191C"/>
    <w:rsid w:val="000F1F7A"/>
    <w:rsid w:val="000F2133"/>
    <w:rsid w:val="000F2782"/>
    <w:rsid w:val="000F2DC6"/>
    <w:rsid w:val="000F3410"/>
    <w:rsid w:val="000F4613"/>
    <w:rsid w:val="000F5A9B"/>
    <w:rsid w:val="000F5D3A"/>
    <w:rsid w:val="000F6508"/>
    <w:rsid w:val="000F6B7A"/>
    <w:rsid w:val="000F768B"/>
    <w:rsid w:val="00100E38"/>
    <w:rsid w:val="00101221"/>
    <w:rsid w:val="00101F37"/>
    <w:rsid w:val="00103B88"/>
    <w:rsid w:val="00105305"/>
    <w:rsid w:val="001108E8"/>
    <w:rsid w:val="001113A3"/>
    <w:rsid w:val="0011145F"/>
    <w:rsid w:val="00111C34"/>
    <w:rsid w:val="00112A6F"/>
    <w:rsid w:val="00113DF5"/>
    <w:rsid w:val="00113E7B"/>
    <w:rsid w:val="0011423D"/>
    <w:rsid w:val="00114675"/>
    <w:rsid w:val="00114DDA"/>
    <w:rsid w:val="00116200"/>
    <w:rsid w:val="001165D5"/>
    <w:rsid w:val="00120CCD"/>
    <w:rsid w:val="0012254B"/>
    <w:rsid w:val="001232E6"/>
    <w:rsid w:val="00123762"/>
    <w:rsid w:val="0012416F"/>
    <w:rsid w:val="001244A1"/>
    <w:rsid w:val="00124B46"/>
    <w:rsid w:val="001252E9"/>
    <w:rsid w:val="001266F1"/>
    <w:rsid w:val="00126CC6"/>
    <w:rsid w:val="001274BC"/>
    <w:rsid w:val="001304A8"/>
    <w:rsid w:val="0013105C"/>
    <w:rsid w:val="0013181A"/>
    <w:rsid w:val="00132257"/>
    <w:rsid w:val="001328B3"/>
    <w:rsid w:val="00133C3C"/>
    <w:rsid w:val="0013449F"/>
    <w:rsid w:val="00135703"/>
    <w:rsid w:val="00140074"/>
    <w:rsid w:val="0014059C"/>
    <w:rsid w:val="0014284E"/>
    <w:rsid w:val="00143F9D"/>
    <w:rsid w:val="00144878"/>
    <w:rsid w:val="00144F6F"/>
    <w:rsid w:val="001451E7"/>
    <w:rsid w:val="00146EA1"/>
    <w:rsid w:val="00147B85"/>
    <w:rsid w:val="001518E9"/>
    <w:rsid w:val="0015257A"/>
    <w:rsid w:val="001526AE"/>
    <w:rsid w:val="00153489"/>
    <w:rsid w:val="00155C1D"/>
    <w:rsid w:val="00155FB9"/>
    <w:rsid w:val="00157075"/>
    <w:rsid w:val="001576D6"/>
    <w:rsid w:val="00160890"/>
    <w:rsid w:val="00160B24"/>
    <w:rsid w:val="00161827"/>
    <w:rsid w:val="00163385"/>
    <w:rsid w:val="001717F2"/>
    <w:rsid w:val="00174E37"/>
    <w:rsid w:val="00174F69"/>
    <w:rsid w:val="0017658D"/>
    <w:rsid w:val="00177403"/>
    <w:rsid w:val="00177FCA"/>
    <w:rsid w:val="0018221A"/>
    <w:rsid w:val="001822F6"/>
    <w:rsid w:val="001842A0"/>
    <w:rsid w:val="00191B39"/>
    <w:rsid w:val="00191F6A"/>
    <w:rsid w:val="0019224E"/>
    <w:rsid w:val="001925C8"/>
    <w:rsid w:val="00194C8D"/>
    <w:rsid w:val="00195FB1"/>
    <w:rsid w:val="001A0EFE"/>
    <w:rsid w:val="001A23CB"/>
    <w:rsid w:val="001A241B"/>
    <w:rsid w:val="001A2765"/>
    <w:rsid w:val="001A2A99"/>
    <w:rsid w:val="001A40DD"/>
    <w:rsid w:val="001A655C"/>
    <w:rsid w:val="001A7174"/>
    <w:rsid w:val="001A7BAF"/>
    <w:rsid w:val="001B1FEF"/>
    <w:rsid w:val="001B345D"/>
    <w:rsid w:val="001B5367"/>
    <w:rsid w:val="001B6A57"/>
    <w:rsid w:val="001C0A72"/>
    <w:rsid w:val="001C19A8"/>
    <w:rsid w:val="001C2694"/>
    <w:rsid w:val="001C2D62"/>
    <w:rsid w:val="001C346A"/>
    <w:rsid w:val="001C49F2"/>
    <w:rsid w:val="001C51C5"/>
    <w:rsid w:val="001C5637"/>
    <w:rsid w:val="001D0BA5"/>
    <w:rsid w:val="001D23C1"/>
    <w:rsid w:val="001D250A"/>
    <w:rsid w:val="001D2AC4"/>
    <w:rsid w:val="001D6B63"/>
    <w:rsid w:val="001E019B"/>
    <w:rsid w:val="001E2B5A"/>
    <w:rsid w:val="001E4D84"/>
    <w:rsid w:val="001E5BA4"/>
    <w:rsid w:val="001E6821"/>
    <w:rsid w:val="001E6BEB"/>
    <w:rsid w:val="001E7F22"/>
    <w:rsid w:val="001F070C"/>
    <w:rsid w:val="001F124F"/>
    <w:rsid w:val="001F1980"/>
    <w:rsid w:val="001F3F1E"/>
    <w:rsid w:val="001F40F0"/>
    <w:rsid w:val="001F466A"/>
    <w:rsid w:val="001F5319"/>
    <w:rsid w:val="001F5CD3"/>
    <w:rsid w:val="002001C3"/>
    <w:rsid w:val="0020048D"/>
    <w:rsid w:val="00200633"/>
    <w:rsid w:val="00201BF5"/>
    <w:rsid w:val="00203175"/>
    <w:rsid w:val="00204F9D"/>
    <w:rsid w:val="00205156"/>
    <w:rsid w:val="00206C83"/>
    <w:rsid w:val="0020784F"/>
    <w:rsid w:val="002102D3"/>
    <w:rsid w:val="00210AA7"/>
    <w:rsid w:val="00212246"/>
    <w:rsid w:val="002131CB"/>
    <w:rsid w:val="002145D8"/>
    <w:rsid w:val="002152EA"/>
    <w:rsid w:val="0021611A"/>
    <w:rsid w:val="002210C0"/>
    <w:rsid w:val="0022254D"/>
    <w:rsid w:val="002232F1"/>
    <w:rsid w:val="00224872"/>
    <w:rsid w:val="00225059"/>
    <w:rsid w:val="00225685"/>
    <w:rsid w:val="002259CC"/>
    <w:rsid w:val="00226021"/>
    <w:rsid w:val="00226539"/>
    <w:rsid w:val="0022756A"/>
    <w:rsid w:val="00227AE7"/>
    <w:rsid w:val="00230601"/>
    <w:rsid w:val="00230ED6"/>
    <w:rsid w:val="00231E44"/>
    <w:rsid w:val="0023341D"/>
    <w:rsid w:val="00242D1F"/>
    <w:rsid w:val="00242E0F"/>
    <w:rsid w:val="00243876"/>
    <w:rsid w:val="002462C1"/>
    <w:rsid w:val="00246667"/>
    <w:rsid w:val="0024701D"/>
    <w:rsid w:val="00247B60"/>
    <w:rsid w:val="00247FF4"/>
    <w:rsid w:val="002520D8"/>
    <w:rsid w:val="00256619"/>
    <w:rsid w:val="00256B46"/>
    <w:rsid w:val="00257D0F"/>
    <w:rsid w:val="00260177"/>
    <w:rsid w:val="00260731"/>
    <w:rsid w:val="00260796"/>
    <w:rsid w:val="00261774"/>
    <w:rsid w:val="002634C5"/>
    <w:rsid w:val="0026434B"/>
    <w:rsid w:val="00264611"/>
    <w:rsid w:val="0026612A"/>
    <w:rsid w:val="002666E9"/>
    <w:rsid w:val="002702FE"/>
    <w:rsid w:val="00270A47"/>
    <w:rsid w:val="00270A93"/>
    <w:rsid w:val="00271B5C"/>
    <w:rsid w:val="00273BF1"/>
    <w:rsid w:val="0027599A"/>
    <w:rsid w:val="00277D4C"/>
    <w:rsid w:val="00284992"/>
    <w:rsid w:val="0028643D"/>
    <w:rsid w:val="00287ED9"/>
    <w:rsid w:val="002922E6"/>
    <w:rsid w:val="00293123"/>
    <w:rsid w:val="00293279"/>
    <w:rsid w:val="00294313"/>
    <w:rsid w:val="00294E6E"/>
    <w:rsid w:val="00294F02"/>
    <w:rsid w:val="0029512D"/>
    <w:rsid w:val="00295EDC"/>
    <w:rsid w:val="00296CBE"/>
    <w:rsid w:val="002A06B6"/>
    <w:rsid w:val="002A1637"/>
    <w:rsid w:val="002A2C1F"/>
    <w:rsid w:val="002A2F93"/>
    <w:rsid w:val="002A3E4F"/>
    <w:rsid w:val="002A3EC2"/>
    <w:rsid w:val="002A6595"/>
    <w:rsid w:val="002A7872"/>
    <w:rsid w:val="002B01C2"/>
    <w:rsid w:val="002B04AA"/>
    <w:rsid w:val="002B0FF4"/>
    <w:rsid w:val="002B12F6"/>
    <w:rsid w:val="002B1865"/>
    <w:rsid w:val="002B1B54"/>
    <w:rsid w:val="002B22C5"/>
    <w:rsid w:val="002B2998"/>
    <w:rsid w:val="002B46BF"/>
    <w:rsid w:val="002B571B"/>
    <w:rsid w:val="002B638E"/>
    <w:rsid w:val="002B644F"/>
    <w:rsid w:val="002B67A4"/>
    <w:rsid w:val="002B6D1D"/>
    <w:rsid w:val="002B73DE"/>
    <w:rsid w:val="002B7417"/>
    <w:rsid w:val="002B7BD4"/>
    <w:rsid w:val="002C14FF"/>
    <w:rsid w:val="002C1E57"/>
    <w:rsid w:val="002C403B"/>
    <w:rsid w:val="002C4477"/>
    <w:rsid w:val="002C4E6F"/>
    <w:rsid w:val="002C5CE4"/>
    <w:rsid w:val="002C7A97"/>
    <w:rsid w:val="002D059F"/>
    <w:rsid w:val="002D2FC3"/>
    <w:rsid w:val="002D3B2B"/>
    <w:rsid w:val="002D3F10"/>
    <w:rsid w:val="002D4584"/>
    <w:rsid w:val="002D5745"/>
    <w:rsid w:val="002D7C8D"/>
    <w:rsid w:val="002E1EE4"/>
    <w:rsid w:val="002E2F3B"/>
    <w:rsid w:val="002E453A"/>
    <w:rsid w:val="002E50F9"/>
    <w:rsid w:val="002E5583"/>
    <w:rsid w:val="002E598A"/>
    <w:rsid w:val="002E6D84"/>
    <w:rsid w:val="002E7D81"/>
    <w:rsid w:val="002F0504"/>
    <w:rsid w:val="002F2CDA"/>
    <w:rsid w:val="002F3214"/>
    <w:rsid w:val="002F36F7"/>
    <w:rsid w:val="002F37DA"/>
    <w:rsid w:val="002F5B26"/>
    <w:rsid w:val="002F5D2E"/>
    <w:rsid w:val="002F6A04"/>
    <w:rsid w:val="002F77B6"/>
    <w:rsid w:val="002F7911"/>
    <w:rsid w:val="00300D4E"/>
    <w:rsid w:val="00302F62"/>
    <w:rsid w:val="003035B7"/>
    <w:rsid w:val="0030418E"/>
    <w:rsid w:val="00304DDC"/>
    <w:rsid w:val="003072A1"/>
    <w:rsid w:val="00307B73"/>
    <w:rsid w:val="00311FB1"/>
    <w:rsid w:val="00312814"/>
    <w:rsid w:val="00312B0B"/>
    <w:rsid w:val="00313F63"/>
    <w:rsid w:val="0031437F"/>
    <w:rsid w:val="00314EF7"/>
    <w:rsid w:val="00315E52"/>
    <w:rsid w:val="00315E93"/>
    <w:rsid w:val="003163EE"/>
    <w:rsid w:val="003169AA"/>
    <w:rsid w:val="003217D7"/>
    <w:rsid w:val="0032386C"/>
    <w:rsid w:val="00323995"/>
    <w:rsid w:val="00324011"/>
    <w:rsid w:val="003244B8"/>
    <w:rsid w:val="00324EF0"/>
    <w:rsid w:val="0032735A"/>
    <w:rsid w:val="00327B56"/>
    <w:rsid w:val="00332383"/>
    <w:rsid w:val="003331E4"/>
    <w:rsid w:val="00333D75"/>
    <w:rsid w:val="00334A64"/>
    <w:rsid w:val="003364C0"/>
    <w:rsid w:val="00337ED8"/>
    <w:rsid w:val="00337F2B"/>
    <w:rsid w:val="003408F4"/>
    <w:rsid w:val="00341097"/>
    <w:rsid w:val="00342B53"/>
    <w:rsid w:val="00342C4E"/>
    <w:rsid w:val="00344ABF"/>
    <w:rsid w:val="0034595A"/>
    <w:rsid w:val="00351FF2"/>
    <w:rsid w:val="00354577"/>
    <w:rsid w:val="00356137"/>
    <w:rsid w:val="0035698C"/>
    <w:rsid w:val="0035771C"/>
    <w:rsid w:val="0036102B"/>
    <w:rsid w:val="00361555"/>
    <w:rsid w:val="00362CA3"/>
    <w:rsid w:val="0036342F"/>
    <w:rsid w:val="00363820"/>
    <w:rsid w:val="00365305"/>
    <w:rsid w:val="00365C36"/>
    <w:rsid w:val="00370920"/>
    <w:rsid w:val="00370E16"/>
    <w:rsid w:val="003725D5"/>
    <w:rsid w:val="0037292A"/>
    <w:rsid w:val="00372B45"/>
    <w:rsid w:val="00372FDD"/>
    <w:rsid w:val="003739F6"/>
    <w:rsid w:val="00374DE0"/>
    <w:rsid w:val="003802D1"/>
    <w:rsid w:val="0038465E"/>
    <w:rsid w:val="0038523F"/>
    <w:rsid w:val="00386C43"/>
    <w:rsid w:val="00386C97"/>
    <w:rsid w:val="003878E0"/>
    <w:rsid w:val="00387D14"/>
    <w:rsid w:val="003903F7"/>
    <w:rsid w:val="003904AF"/>
    <w:rsid w:val="0039092F"/>
    <w:rsid w:val="00390FA9"/>
    <w:rsid w:val="00391751"/>
    <w:rsid w:val="0039296C"/>
    <w:rsid w:val="00392BC7"/>
    <w:rsid w:val="00392C85"/>
    <w:rsid w:val="00393472"/>
    <w:rsid w:val="003937D3"/>
    <w:rsid w:val="003957E7"/>
    <w:rsid w:val="00395881"/>
    <w:rsid w:val="00396995"/>
    <w:rsid w:val="00396D87"/>
    <w:rsid w:val="0039750F"/>
    <w:rsid w:val="003A265E"/>
    <w:rsid w:val="003A5F29"/>
    <w:rsid w:val="003A6047"/>
    <w:rsid w:val="003B05B6"/>
    <w:rsid w:val="003B1271"/>
    <w:rsid w:val="003B1F4D"/>
    <w:rsid w:val="003B2CB0"/>
    <w:rsid w:val="003B48DA"/>
    <w:rsid w:val="003B50C6"/>
    <w:rsid w:val="003B6BF0"/>
    <w:rsid w:val="003B7FA7"/>
    <w:rsid w:val="003C0A28"/>
    <w:rsid w:val="003C24A3"/>
    <w:rsid w:val="003C286D"/>
    <w:rsid w:val="003C355F"/>
    <w:rsid w:val="003C3E62"/>
    <w:rsid w:val="003C4B4C"/>
    <w:rsid w:val="003C620D"/>
    <w:rsid w:val="003C703E"/>
    <w:rsid w:val="003C7CBE"/>
    <w:rsid w:val="003D0F0D"/>
    <w:rsid w:val="003D1211"/>
    <w:rsid w:val="003D14FC"/>
    <w:rsid w:val="003D1D1B"/>
    <w:rsid w:val="003D3749"/>
    <w:rsid w:val="003D39D0"/>
    <w:rsid w:val="003D3BFD"/>
    <w:rsid w:val="003D4028"/>
    <w:rsid w:val="003D541C"/>
    <w:rsid w:val="003D5822"/>
    <w:rsid w:val="003D7441"/>
    <w:rsid w:val="003D7954"/>
    <w:rsid w:val="003E020F"/>
    <w:rsid w:val="003E179A"/>
    <w:rsid w:val="003E2159"/>
    <w:rsid w:val="003E330C"/>
    <w:rsid w:val="003E5B09"/>
    <w:rsid w:val="003F470D"/>
    <w:rsid w:val="003F47DE"/>
    <w:rsid w:val="004011BA"/>
    <w:rsid w:val="00402B33"/>
    <w:rsid w:val="0040561A"/>
    <w:rsid w:val="00412349"/>
    <w:rsid w:val="0041306D"/>
    <w:rsid w:val="00413947"/>
    <w:rsid w:val="00413AFE"/>
    <w:rsid w:val="0041564F"/>
    <w:rsid w:val="00416093"/>
    <w:rsid w:val="004179DA"/>
    <w:rsid w:val="004205C3"/>
    <w:rsid w:val="0042175E"/>
    <w:rsid w:val="0042304E"/>
    <w:rsid w:val="004234E7"/>
    <w:rsid w:val="004244D2"/>
    <w:rsid w:val="00424957"/>
    <w:rsid w:val="0042647C"/>
    <w:rsid w:val="00427FDD"/>
    <w:rsid w:val="00430E38"/>
    <w:rsid w:val="004312FD"/>
    <w:rsid w:val="0043136D"/>
    <w:rsid w:val="00432BF3"/>
    <w:rsid w:val="004350BA"/>
    <w:rsid w:val="00435AB8"/>
    <w:rsid w:val="00435EC6"/>
    <w:rsid w:val="004361A3"/>
    <w:rsid w:val="00440A6C"/>
    <w:rsid w:val="00440DD5"/>
    <w:rsid w:val="00441341"/>
    <w:rsid w:val="00441C4C"/>
    <w:rsid w:val="004426A2"/>
    <w:rsid w:val="00443246"/>
    <w:rsid w:val="004435E6"/>
    <w:rsid w:val="00445A38"/>
    <w:rsid w:val="004470E8"/>
    <w:rsid w:val="004471D2"/>
    <w:rsid w:val="00453737"/>
    <w:rsid w:val="00453A79"/>
    <w:rsid w:val="00454025"/>
    <w:rsid w:val="00455253"/>
    <w:rsid w:val="004564AD"/>
    <w:rsid w:val="004573F3"/>
    <w:rsid w:val="004576FC"/>
    <w:rsid w:val="00457C0E"/>
    <w:rsid w:val="00457FDC"/>
    <w:rsid w:val="00462280"/>
    <w:rsid w:val="004628F4"/>
    <w:rsid w:val="00464C20"/>
    <w:rsid w:val="00465B77"/>
    <w:rsid w:val="004668F5"/>
    <w:rsid w:val="00470BD4"/>
    <w:rsid w:val="00472785"/>
    <w:rsid w:val="004729B5"/>
    <w:rsid w:val="00474079"/>
    <w:rsid w:val="0047574D"/>
    <w:rsid w:val="004775DB"/>
    <w:rsid w:val="00477726"/>
    <w:rsid w:val="00480568"/>
    <w:rsid w:val="004823FD"/>
    <w:rsid w:val="00483405"/>
    <w:rsid w:val="0048358E"/>
    <w:rsid w:val="004838C0"/>
    <w:rsid w:val="0048431D"/>
    <w:rsid w:val="0048768B"/>
    <w:rsid w:val="00490B4B"/>
    <w:rsid w:val="00491C4F"/>
    <w:rsid w:val="004923EF"/>
    <w:rsid w:val="004936AF"/>
    <w:rsid w:val="004937AB"/>
    <w:rsid w:val="00497E32"/>
    <w:rsid w:val="004A1306"/>
    <w:rsid w:val="004A2104"/>
    <w:rsid w:val="004A2828"/>
    <w:rsid w:val="004A3548"/>
    <w:rsid w:val="004A572E"/>
    <w:rsid w:val="004A6B47"/>
    <w:rsid w:val="004A72C1"/>
    <w:rsid w:val="004A7D01"/>
    <w:rsid w:val="004B1537"/>
    <w:rsid w:val="004B2DF0"/>
    <w:rsid w:val="004B4A3C"/>
    <w:rsid w:val="004B52E4"/>
    <w:rsid w:val="004B59EC"/>
    <w:rsid w:val="004B5C02"/>
    <w:rsid w:val="004B5CF6"/>
    <w:rsid w:val="004B6B97"/>
    <w:rsid w:val="004B6D40"/>
    <w:rsid w:val="004C073B"/>
    <w:rsid w:val="004C14AE"/>
    <w:rsid w:val="004C1AAF"/>
    <w:rsid w:val="004C298E"/>
    <w:rsid w:val="004C3F92"/>
    <w:rsid w:val="004C4281"/>
    <w:rsid w:val="004C4E72"/>
    <w:rsid w:val="004C603D"/>
    <w:rsid w:val="004C678F"/>
    <w:rsid w:val="004C6DF2"/>
    <w:rsid w:val="004C7768"/>
    <w:rsid w:val="004D29EB"/>
    <w:rsid w:val="004D5970"/>
    <w:rsid w:val="004D7FB2"/>
    <w:rsid w:val="004E05D1"/>
    <w:rsid w:val="004E383F"/>
    <w:rsid w:val="004E4785"/>
    <w:rsid w:val="004E4AC5"/>
    <w:rsid w:val="004F312E"/>
    <w:rsid w:val="004F3607"/>
    <w:rsid w:val="004F3FFB"/>
    <w:rsid w:val="004F6457"/>
    <w:rsid w:val="004F6648"/>
    <w:rsid w:val="004F71F0"/>
    <w:rsid w:val="00500F0A"/>
    <w:rsid w:val="00500FC8"/>
    <w:rsid w:val="00501A68"/>
    <w:rsid w:val="0050255B"/>
    <w:rsid w:val="00502F3F"/>
    <w:rsid w:val="0050324D"/>
    <w:rsid w:val="005032E5"/>
    <w:rsid w:val="00503545"/>
    <w:rsid w:val="00503AB0"/>
    <w:rsid w:val="00503EFD"/>
    <w:rsid w:val="00507DBD"/>
    <w:rsid w:val="005105DA"/>
    <w:rsid w:val="00511CAB"/>
    <w:rsid w:val="0051235E"/>
    <w:rsid w:val="005133A3"/>
    <w:rsid w:val="00513424"/>
    <w:rsid w:val="005135BE"/>
    <w:rsid w:val="005135F3"/>
    <w:rsid w:val="0051366B"/>
    <w:rsid w:val="0051502F"/>
    <w:rsid w:val="00517053"/>
    <w:rsid w:val="00517257"/>
    <w:rsid w:val="00517633"/>
    <w:rsid w:val="0052141A"/>
    <w:rsid w:val="00521F55"/>
    <w:rsid w:val="0052232A"/>
    <w:rsid w:val="00522A21"/>
    <w:rsid w:val="00522BEB"/>
    <w:rsid w:val="00523B3C"/>
    <w:rsid w:val="00531D5D"/>
    <w:rsid w:val="0053267C"/>
    <w:rsid w:val="00533A31"/>
    <w:rsid w:val="00535F49"/>
    <w:rsid w:val="00536F90"/>
    <w:rsid w:val="005406B0"/>
    <w:rsid w:val="005413B7"/>
    <w:rsid w:val="00541571"/>
    <w:rsid w:val="0054286E"/>
    <w:rsid w:val="005441E1"/>
    <w:rsid w:val="00546A63"/>
    <w:rsid w:val="005511DE"/>
    <w:rsid w:val="0055202A"/>
    <w:rsid w:val="00552174"/>
    <w:rsid w:val="00552A3E"/>
    <w:rsid w:val="0055381A"/>
    <w:rsid w:val="00553ABD"/>
    <w:rsid w:val="005544F7"/>
    <w:rsid w:val="00555A0F"/>
    <w:rsid w:val="00555E63"/>
    <w:rsid w:val="00556AE4"/>
    <w:rsid w:val="00557F3A"/>
    <w:rsid w:val="005610C0"/>
    <w:rsid w:val="00561888"/>
    <w:rsid w:val="005628DA"/>
    <w:rsid w:val="00566AEB"/>
    <w:rsid w:val="00566C35"/>
    <w:rsid w:val="00566FAD"/>
    <w:rsid w:val="00567819"/>
    <w:rsid w:val="00571331"/>
    <w:rsid w:val="00572055"/>
    <w:rsid w:val="00572DC1"/>
    <w:rsid w:val="00574BC8"/>
    <w:rsid w:val="0057571A"/>
    <w:rsid w:val="00575AD5"/>
    <w:rsid w:val="00575DB6"/>
    <w:rsid w:val="00577161"/>
    <w:rsid w:val="0058014B"/>
    <w:rsid w:val="00582348"/>
    <w:rsid w:val="0058404B"/>
    <w:rsid w:val="005848C4"/>
    <w:rsid w:val="00585943"/>
    <w:rsid w:val="00586AF9"/>
    <w:rsid w:val="005875E4"/>
    <w:rsid w:val="005904E9"/>
    <w:rsid w:val="005913EE"/>
    <w:rsid w:val="005920E9"/>
    <w:rsid w:val="00592817"/>
    <w:rsid w:val="00592F48"/>
    <w:rsid w:val="005934B8"/>
    <w:rsid w:val="00593BEE"/>
    <w:rsid w:val="00594D12"/>
    <w:rsid w:val="00594F89"/>
    <w:rsid w:val="0059605E"/>
    <w:rsid w:val="005A0FEF"/>
    <w:rsid w:val="005A2017"/>
    <w:rsid w:val="005A204D"/>
    <w:rsid w:val="005A25E1"/>
    <w:rsid w:val="005A3543"/>
    <w:rsid w:val="005A3696"/>
    <w:rsid w:val="005A37D0"/>
    <w:rsid w:val="005A433D"/>
    <w:rsid w:val="005A4D3A"/>
    <w:rsid w:val="005A5893"/>
    <w:rsid w:val="005A6BF3"/>
    <w:rsid w:val="005A7A07"/>
    <w:rsid w:val="005B004E"/>
    <w:rsid w:val="005B1AC8"/>
    <w:rsid w:val="005B1E21"/>
    <w:rsid w:val="005B5093"/>
    <w:rsid w:val="005B5B5D"/>
    <w:rsid w:val="005B761E"/>
    <w:rsid w:val="005B7893"/>
    <w:rsid w:val="005B7FC1"/>
    <w:rsid w:val="005C24FE"/>
    <w:rsid w:val="005C45B0"/>
    <w:rsid w:val="005C4F46"/>
    <w:rsid w:val="005C615E"/>
    <w:rsid w:val="005D1559"/>
    <w:rsid w:val="005D3C00"/>
    <w:rsid w:val="005D4E11"/>
    <w:rsid w:val="005D51E4"/>
    <w:rsid w:val="005D678E"/>
    <w:rsid w:val="005E12CC"/>
    <w:rsid w:val="005E6F84"/>
    <w:rsid w:val="005F0343"/>
    <w:rsid w:val="005F23A0"/>
    <w:rsid w:val="005F2F56"/>
    <w:rsid w:val="005F31D9"/>
    <w:rsid w:val="005F3CD7"/>
    <w:rsid w:val="005F4809"/>
    <w:rsid w:val="005F53F0"/>
    <w:rsid w:val="005F7046"/>
    <w:rsid w:val="005F709C"/>
    <w:rsid w:val="005F7D48"/>
    <w:rsid w:val="005F7D76"/>
    <w:rsid w:val="00602A7D"/>
    <w:rsid w:val="00602F86"/>
    <w:rsid w:val="006036D7"/>
    <w:rsid w:val="0060435A"/>
    <w:rsid w:val="00604EAF"/>
    <w:rsid w:val="00605C67"/>
    <w:rsid w:val="00607BE5"/>
    <w:rsid w:val="006110EC"/>
    <w:rsid w:val="0061124B"/>
    <w:rsid w:val="006114EE"/>
    <w:rsid w:val="006115A8"/>
    <w:rsid w:val="00611D71"/>
    <w:rsid w:val="0061244A"/>
    <w:rsid w:val="006129FE"/>
    <w:rsid w:val="00612B78"/>
    <w:rsid w:val="006144F9"/>
    <w:rsid w:val="00614CDB"/>
    <w:rsid w:val="00617532"/>
    <w:rsid w:val="00617533"/>
    <w:rsid w:val="00617632"/>
    <w:rsid w:val="00617A7F"/>
    <w:rsid w:val="00620414"/>
    <w:rsid w:val="00620716"/>
    <w:rsid w:val="00621469"/>
    <w:rsid w:val="006217CA"/>
    <w:rsid w:val="00621E0C"/>
    <w:rsid w:val="00624DB9"/>
    <w:rsid w:val="00625691"/>
    <w:rsid w:val="0062651B"/>
    <w:rsid w:val="00626E83"/>
    <w:rsid w:val="006300FF"/>
    <w:rsid w:val="0063224D"/>
    <w:rsid w:val="00632483"/>
    <w:rsid w:val="006324FD"/>
    <w:rsid w:val="006328F7"/>
    <w:rsid w:val="00634AE3"/>
    <w:rsid w:val="006359CF"/>
    <w:rsid w:val="00636017"/>
    <w:rsid w:val="00636589"/>
    <w:rsid w:val="00637A66"/>
    <w:rsid w:val="00640CC3"/>
    <w:rsid w:val="00642431"/>
    <w:rsid w:val="006426D7"/>
    <w:rsid w:val="00643897"/>
    <w:rsid w:val="0064426D"/>
    <w:rsid w:val="006452A9"/>
    <w:rsid w:val="006452F2"/>
    <w:rsid w:val="00647B65"/>
    <w:rsid w:val="0065010F"/>
    <w:rsid w:val="006501EB"/>
    <w:rsid w:val="00650A13"/>
    <w:rsid w:val="006554F7"/>
    <w:rsid w:val="00656927"/>
    <w:rsid w:val="00657E27"/>
    <w:rsid w:val="0066178F"/>
    <w:rsid w:val="0066244D"/>
    <w:rsid w:val="00662925"/>
    <w:rsid w:val="006671BC"/>
    <w:rsid w:val="006706C1"/>
    <w:rsid w:val="006722FC"/>
    <w:rsid w:val="0067289E"/>
    <w:rsid w:val="00673221"/>
    <w:rsid w:val="0067366D"/>
    <w:rsid w:val="00673983"/>
    <w:rsid w:val="0067573F"/>
    <w:rsid w:val="006761FD"/>
    <w:rsid w:val="0067674B"/>
    <w:rsid w:val="00676A77"/>
    <w:rsid w:val="006800CD"/>
    <w:rsid w:val="00680F99"/>
    <w:rsid w:val="006825CC"/>
    <w:rsid w:val="00682967"/>
    <w:rsid w:val="00682AD9"/>
    <w:rsid w:val="00683A45"/>
    <w:rsid w:val="00685467"/>
    <w:rsid w:val="006856C5"/>
    <w:rsid w:val="006904C2"/>
    <w:rsid w:val="006907A5"/>
    <w:rsid w:val="00693A1D"/>
    <w:rsid w:val="00693D9F"/>
    <w:rsid w:val="00693F74"/>
    <w:rsid w:val="0069407A"/>
    <w:rsid w:val="00694B82"/>
    <w:rsid w:val="00695064"/>
    <w:rsid w:val="0069672A"/>
    <w:rsid w:val="006A0CE9"/>
    <w:rsid w:val="006A1739"/>
    <w:rsid w:val="006A1937"/>
    <w:rsid w:val="006A3CF0"/>
    <w:rsid w:val="006A67C9"/>
    <w:rsid w:val="006B09CE"/>
    <w:rsid w:val="006B221B"/>
    <w:rsid w:val="006B7764"/>
    <w:rsid w:val="006C21CC"/>
    <w:rsid w:val="006C3635"/>
    <w:rsid w:val="006C4DB5"/>
    <w:rsid w:val="006C4EAD"/>
    <w:rsid w:val="006C741B"/>
    <w:rsid w:val="006D040A"/>
    <w:rsid w:val="006D1817"/>
    <w:rsid w:val="006D2FD1"/>
    <w:rsid w:val="006D32C2"/>
    <w:rsid w:val="006D534C"/>
    <w:rsid w:val="006D544D"/>
    <w:rsid w:val="006D5542"/>
    <w:rsid w:val="006D692F"/>
    <w:rsid w:val="006E1AFE"/>
    <w:rsid w:val="006E283A"/>
    <w:rsid w:val="006E3656"/>
    <w:rsid w:val="006E59DB"/>
    <w:rsid w:val="006E6CB8"/>
    <w:rsid w:val="006F091F"/>
    <w:rsid w:val="006F0C4F"/>
    <w:rsid w:val="006F0D29"/>
    <w:rsid w:val="006F23CE"/>
    <w:rsid w:val="006F2B6A"/>
    <w:rsid w:val="006F4C5D"/>
    <w:rsid w:val="006F7F7C"/>
    <w:rsid w:val="00701C07"/>
    <w:rsid w:val="00701EE8"/>
    <w:rsid w:val="007023E2"/>
    <w:rsid w:val="0070248A"/>
    <w:rsid w:val="00702B1F"/>
    <w:rsid w:val="00703118"/>
    <w:rsid w:val="00703D79"/>
    <w:rsid w:val="00703F97"/>
    <w:rsid w:val="00704424"/>
    <w:rsid w:val="007047BD"/>
    <w:rsid w:val="0070517B"/>
    <w:rsid w:val="007052D1"/>
    <w:rsid w:val="00705964"/>
    <w:rsid w:val="007064C2"/>
    <w:rsid w:val="0070693C"/>
    <w:rsid w:val="00707223"/>
    <w:rsid w:val="00707292"/>
    <w:rsid w:val="00711075"/>
    <w:rsid w:val="00711A44"/>
    <w:rsid w:val="00711EED"/>
    <w:rsid w:val="0071371E"/>
    <w:rsid w:val="00713FB7"/>
    <w:rsid w:val="007143F4"/>
    <w:rsid w:val="00715518"/>
    <w:rsid w:val="00715AA4"/>
    <w:rsid w:val="00716CA3"/>
    <w:rsid w:val="00717DB8"/>
    <w:rsid w:val="0072106E"/>
    <w:rsid w:val="00721DFC"/>
    <w:rsid w:val="00721F6C"/>
    <w:rsid w:val="0072282B"/>
    <w:rsid w:val="00722942"/>
    <w:rsid w:val="00722E97"/>
    <w:rsid w:val="00724205"/>
    <w:rsid w:val="00724392"/>
    <w:rsid w:val="0072476B"/>
    <w:rsid w:val="0072532D"/>
    <w:rsid w:val="0072597E"/>
    <w:rsid w:val="00726486"/>
    <w:rsid w:val="00727920"/>
    <w:rsid w:val="007327F2"/>
    <w:rsid w:val="0073494E"/>
    <w:rsid w:val="00735E5D"/>
    <w:rsid w:val="0074038F"/>
    <w:rsid w:val="00742ACE"/>
    <w:rsid w:val="00742EEE"/>
    <w:rsid w:val="007430DD"/>
    <w:rsid w:val="00745251"/>
    <w:rsid w:val="00746D66"/>
    <w:rsid w:val="007511A4"/>
    <w:rsid w:val="00753220"/>
    <w:rsid w:val="007536FA"/>
    <w:rsid w:val="007537F9"/>
    <w:rsid w:val="007538C5"/>
    <w:rsid w:val="00755D7B"/>
    <w:rsid w:val="007572CB"/>
    <w:rsid w:val="0075795F"/>
    <w:rsid w:val="00762DCB"/>
    <w:rsid w:val="00767CAF"/>
    <w:rsid w:val="0077024E"/>
    <w:rsid w:val="007704CA"/>
    <w:rsid w:val="00770754"/>
    <w:rsid w:val="00770AA5"/>
    <w:rsid w:val="00770B7B"/>
    <w:rsid w:val="007712FC"/>
    <w:rsid w:val="007731B3"/>
    <w:rsid w:val="00773298"/>
    <w:rsid w:val="0077348A"/>
    <w:rsid w:val="00773839"/>
    <w:rsid w:val="00773C11"/>
    <w:rsid w:val="00773D54"/>
    <w:rsid w:val="007741BF"/>
    <w:rsid w:val="0077455B"/>
    <w:rsid w:val="0077483B"/>
    <w:rsid w:val="007753FA"/>
    <w:rsid w:val="007758AD"/>
    <w:rsid w:val="00775FBA"/>
    <w:rsid w:val="00777153"/>
    <w:rsid w:val="0077738B"/>
    <w:rsid w:val="0077777B"/>
    <w:rsid w:val="00780519"/>
    <w:rsid w:val="00780B1D"/>
    <w:rsid w:val="007827DA"/>
    <w:rsid w:val="00782B48"/>
    <w:rsid w:val="00782BE8"/>
    <w:rsid w:val="00782E44"/>
    <w:rsid w:val="00783348"/>
    <w:rsid w:val="00783968"/>
    <w:rsid w:val="00783A9D"/>
    <w:rsid w:val="007851C9"/>
    <w:rsid w:val="00786122"/>
    <w:rsid w:val="00786F6D"/>
    <w:rsid w:val="00790169"/>
    <w:rsid w:val="00792117"/>
    <w:rsid w:val="0079265D"/>
    <w:rsid w:val="00792F72"/>
    <w:rsid w:val="00793050"/>
    <w:rsid w:val="00793672"/>
    <w:rsid w:val="00796921"/>
    <w:rsid w:val="007A007B"/>
    <w:rsid w:val="007A0F3B"/>
    <w:rsid w:val="007A1648"/>
    <w:rsid w:val="007A21A7"/>
    <w:rsid w:val="007A2A49"/>
    <w:rsid w:val="007A387E"/>
    <w:rsid w:val="007A6937"/>
    <w:rsid w:val="007A6E6F"/>
    <w:rsid w:val="007A792C"/>
    <w:rsid w:val="007B076A"/>
    <w:rsid w:val="007B1343"/>
    <w:rsid w:val="007B2BC8"/>
    <w:rsid w:val="007B6440"/>
    <w:rsid w:val="007B6763"/>
    <w:rsid w:val="007B7118"/>
    <w:rsid w:val="007C0381"/>
    <w:rsid w:val="007C1C95"/>
    <w:rsid w:val="007C1F65"/>
    <w:rsid w:val="007C201D"/>
    <w:rsid w:val="007C345A"/>
    <w:rsid w:val="007C3D31"/>
    <w:rsid w:val="007C56EC"/>
    <w:rsid w:val="007C5C8F"/>
    <w:rsid w:val="007C5FFA"/>
    <w:rsid w:val="007C67DA"/>
    <w:rsid w:val="007C6C8B"/>
    <w:rsid w:val="007C78DF"/>
    <w:rsid w:val="007D0349"/>
    <w:rsid w:val="007D674B"/>
    <w:rsid w:val="007D6B78"/>
    <w:rsid w:val="007E09EB"/>
    <w:rsid w:val="007E0C2B"/>
    <w:rsid w:val="007E1DE0"/>
    <w:rsid w:val="007E2116"/>
    <w:rsid w:val="007E2639"/>
    <w:rsid w:val="007E36DB"/>
    <w:rsid w:val="007E3DBC"/>
    <w:rsid w:val="007E5019"/>
    <w:rsid w:val="007E53A5"/>
    <w:rsid w:val="007E5413"/>
    <w:rsid w:val="007E6ACB"/>
    <w:rsid w:val="007E7036"/>
    <w:rsid w:val="007F1F39"/>
    <w:rsid w:val="007F1F4F"/>
    <w:rsid w:val="007F29A2"/>
    <w:rsid w:val="007F2C0B"/>
    <w:rsid w:val="007F2D60"/>
    <w:rsid w:val="007F6570"/>
    <w:rsid w:val="007F659C"/>
    <w:rsid w:val="00800F5B"/>
    <w:rsid w:val="008034E3"/>
    <w:rsid w:val="00804F7E"/>
    <w:rsid w:val="00805C38"/>
    <w:rsid w:val="00807409"/>
    <w:rsid w:val="00811668"/>
    <w:rsid w:val="00812411"/>
    <w:rsid w:val="00813EE5"/>
    <w:rsid w:val="00814329"/>
    <w:rsid w:val="00816332"/>
    <w:rsid w:val="00817CA7"/>
    <w:rsid w:val="00820445"/>
    <w:rsid w:val="008215E5"/>
    <w:rsid w:val="00821B8B"/>
    <w:rsid w:val="00821BA0"/>
    <w:rsid w:val="00822CE6"/>
    <w:rsid w:val="00823134"/>
    <w:rsid w:val="008240FB"/>
    <w:rsid w:val="00824987"/>
    <w:rsid w:val="008261F6"/>
    <w:rsid w:val="00826956"/>
    <w:rsid w:val="00827294"/>
    <w:rsid w:val="008275FD"/>
    <w:rsid w:val="00830F86"/>
    <w:rsid w:val="00831706"/>
    <w:rsid w:val="0083233B"/>
    <w:rsid w:val="00834DF2"/>
    <w:rsid w:val="00835022"/>
    <w:rsid w:val="00836BB7"/>
    <w:rsid w:val="00837E4C"/>
    <w:rsid w:val="008409BA"/>
    <w:rsid w:val="008411A3"/>
    <w:rsid w:val="00844BDE"/>
    <w:rsid w:val="00844C81"/>
    <w:rsid w:val="0084500A"/>
    <w:rsid w:val="00846689"/>
    <w:rsid w:val="00846DB6"/>
    <w:rsid w:val="00850DBF"/>
    <w:rsid w:val="0085358C"/>
    <w:rsid w:val="0085541B"/>
    <w:rsid w:val="00856390"/>
    <w:rsid w:val="00857E5A"/>
    <w:rsid w:val="00860115"/>
    <w:rsid w:val="00861762"/>
    <w:rsid w:val="00862517"/>
    <w:rsid w:val="00862A50"/>
    <w:rsid w:val="008637F2"/>
    <w:rsid w:val="00864A81"/>
    <w:rsid w:val="008657B9"/>
    <w:rsid w:val="0086624C"/>
    <w:rsid w:val="00866C0A"/>
    <w:rsid w:val="00866D3A"/>
    <w:rsid w:val="008673D4"/>
    <w:rsid w:val="00867824"/>
    <w:rsid w:val="0087124D"/>
    <w:rsid w:val="0087148D"/>
    <w:rsid w:val="00871720"/>
    <w:rsid w:val="008738FE"/>
    <w:rsid w:val="008739B3"/>
    <w:rsid w:val="00873F82"/>
    <w:rsid w:val="008752B7"/>
    <w:rsid w:val="008756FD"/>
    <w:rsid w:val="00875CA0"/>
    <w:rsid w:val="00875D36"/>
    <w:rsid w:val="008771F2"/>
    <w:rsid w:val="0088055A"/>
    <w:rsid w:val="00882199"/>
    <w:rsid w:val="008824BD"/>
    <w:rsid w:val="00882A75"/>
    <w:rsid w:val="00882BC6"/>
    <w:rsid w:val="00882E1F"/>
    <w:rsid w:val="008849BD"/>
    <w:rsid w:val="008867FF"/>
    <w:rsid w:val="008877C9"/>
    <w:rsid w:val="008912D8"/>
    <w:rsid w:val="008917CD"/>
    <w:rsid w:val="008927DC"/>
    <w:rsid w:val="008928FC"/>
    <w:rsid w:val="008946DF"/>
    <w:rsid w:val="00894B39"/>
    <w:rsid w:val="00895A78"/>
    <w:rsid w:val="00895E53"/>
    <w:rsid w:val="008974AA"/>
    <w:rsid w:val="00897923"/>
    <w:rsid w:val="008A27B4"/>
    <w:rsid w:val="008A5972"/>
    <w:rsid w:val="008A6FA9"/>
    <w:rsid w:val="008B03AB"/>
    <w:rsid w:val="008B0584"/>
    <w:rsid w:val="008B155B"/>
    <w:rsid w:val="008B1B7C"/>
    <w:rsid w:val="008B313E"/>
    <w:rsid w:val="008B3DE6"/>
    <w:rsid w:val="008B5D55"/>
    <w:rsid w:val="008B637B"/>
    <w:rsid w:val="008B677D"/>
    <w:rsid w:val="008C313B"/>
    <w:rsid w:val="008C3945"/>
    <w:rsid w:val="008C59A2"/>
    <w:rsid w:val="008C76B3"/>
    <w:rsid w:val="008C7FE3"/>
    <w:rsid w:val="008D0D85"/>
    <w:rsid w:val="008D2D55"/>
    <w:rsid w:val="008D36E1"/>
    <w:rsid w:val="008D3896"/>
    <w:rsid w:val="008D3C48"/>
    <w:rsid w:val="008D5EAB"/>
    <w:rsid w:val="008D6239"/>
    <w:rsid w:val="008D739A"/>
    <w:rsid w:val="008D7AE4"/>
    <w:rsid w:val="008D7E43"/>
    <w:rsid w:val="008E0791"/>
    <w:rsid w:val="008E0982"/>
    <w:rsid w:val="008E3907"/>
    <w:rsid w:val="008E39BB"/>
    <w:rsid w:val="008E4D61"/>
    <w:rsid w:val="008E4E2A"/>
    <w:rsid w:val="008E629F"/>
    <w:rsid w:val="008E6645"/>
    <w:rsid w:val="008F0CDF"/>
    <w:rsid w:val="008F3142"/>
    <w:rsid w:val="008F340E"/>
    <w:rsid w:val="008F46CC"/>
    <w:rsid w:val="008F4ADC"/>
    <w:rsid w:val="008F4D82"/>
    <w:rsid w:val="008F565C"/>
    <w:rsid w:val="008F57AC"/>
    <w:rsid w:val="008F5BFA"/>
    <w:rsid w:val="008F6691"/>
    <w:rsid w:val="008F6FE8"/>
    <w:rsid w:val="008F7E58"/>
    <w:rsid w:val="0090102D"/>
    <w:rsid w:val="00902CD1"/>
    <w:rsid w:val="009062BC"/>
    <w:rsid w:val="00906B9A"/>
    <w:rsid w:val="00911651"/>
    <w:rsid w:val="009129BA"/>
    <w:rsid w:val="0091367C"/>
    <w:rsid w:val="00913EA1"/>
    <w:rsid w:val="00914744"/>
    <w:rsid w:val="00914E15"/>
    <w:rsid w:val="00917E6B"/>
    <w:rsid w:val="00917FE1"/>
    <w:rsid w:val="009210C5"/>
    <w:rsid w:val="0092196C"/>
    <w:rsid w:val="00923A0F"/>
    <w:rsid w:val="00923ACF"/>
    <w:rsid w:val="00924980"/>
    <w:rsid w:val="00926015"/>
    <w:rsid w:val="0093009E"/>
    <w:rsid w:val="00930A0B"/>
    <w:rsid w:val="00930BDD"/>
    <w:rsid w:val="0093296A"/>
    <w:rsid w:val="009354B1"/>
    <w:rsid w:val="009357C5"/>
    <w:rsid w:val="009364B7"/>
    <w:rsid w:val="0093745E"/>
    <w:rsid w:val="0094011B"/>
    <w:rsid w:val="009423D8"/>
    <w:rsid w:val="00943852"/>
    <w:rsid w:val="0094408D"/>
    <w:rsid w:val="00945F64"/>
    <w:rsid w:val="00947749"/>
    <w:rsid w:val="0095204E"/>
    <w:rsid w:val="00952C4D"/>
    <w:rsid w:val="009535BE"/>
    <w:rsid w:val="00955CC3"/>
    <w:rsid w:val="00956FD4"/>
    <w:rsid w:val="00957079"/>
    <w:rsid w:val="0095773C"/>
    <w:rsid w:val="00957C49"/>
    <w:rsid w:val="00957CE4"/>
    <w:rsid w:val="00960E99"/>
    <w:rsid w:val="00960ED3"/>
    <w:rsid w:val="00963CD7"/>
    <w:rsid w:val="009641D2"/>
    <w:rsid w:val="00965E9C"/>
    <w:rsid w:val="00967D7A"/>
    <w:rsid w:val="009721A0"/>
    <w:rsid w:val="0097246E"/>
    <w:rsid w:val="009753C1"/>
    <w:rsid w:val="00977283"/>
    <w:rsid w:val="0098482F"/>
    <w:rsid w:val="00985BBD"/>
    <w:rsid w:val="00985C4B"/>
    <w:rsid w:val="00986102"/>
    <w:rsid w:val="009865A8"/>
    <w:rsid w:val="00987350"/>
    <w:rsid w:val="00987B89"/>
    <w:rsid w:val="00991483"/>
    <w:rsid w:val="00991FE5"/>
    <w:rsid w:val="00993359"/>
    <w:rsid w:val="00993DC3"/>
    <w:rsid w:val="009951CC"/>
    <w:rsid w:val="00996880"/>
    <w:rsid w:val="00997FA7"/>
    <w:rsid w:val="009A10B0"/>
    <w:rsid w:val="009A41CD"/>
    <w:rsid w:val="009A5C21"/>
    <w:rsid w:val="009A670E"/>
    <w:rsid w:val="009A7F75"/>
    <w:rsid w:val="009B1A45"/>
    <w:rsid w:val="009B4837"/>
    <w:rsid w:val="009B4E76"/>
    <w:rsid w:val="009B6D03"/>
    <w:rsid w:val="009C240C"/>
    <w:rsid w:val="009C2D96"/>
    <w:rsid w:val="009C2FA8"/>
    <w:rsid w:val="009C5C5F"/>
    <w:rsid w:val="009C5C69"/>
    <w:rsid w:val="009C771B"/>
    <w:rsid w:val="009C7879"/>
    <w:rsid w:val="009D12EB"/>
    <w:rsid w:val="009D2C53"/>
    <w:rsid w:val="009D6FA2"/>
    <w:rsid w:val="009E099F"/>
    <w:rsid w:val="009E2E97"/>
    <w:rsid w:val="009E4927"/>
    <w:rsid w:val="009E5C6D"/>
    <w:rsid w:val="009E603A"/>
    <w:rsid w:val="009E7543"/>
    <w:rsid w:val="009F1BD6"/>
    <w:rsid w:val="009F3BA3"/>
    <w:rsid w:val="009F43E0"/>
    <w:rsid w:val="009F4E91"/>
    <w:rsid w:val="009F4EE9"/>
    <w:rsid w:val="009F503F"/>
    <w:rsid w:val="009F5C92"/>
    <w:rsid w:val="009F750E"/>
    <w:rsid w:val="009F778E"/>
    <w:rsid w:val="00A01EEC"/>
    <w:rsid w:val="00A027C1"/>
    <w:rsid w:val="00A04CBD"/>
    <w:rsid w:val="00A0637B"/>
    <w:rsid w:val="00A065ED"/>
    <w:rsid w:val="00A075FD"/>
    <w:rsid w:val="00A10007"/>
    <w:rsid w:val="00A101F9"/>
    <w:rsid w:val="00A10BC8"/>
    <w:rsid w:val="00A1364A"/>
    <w:rsid w:val="00A139DE"/>
    <w:rsid w:val="00A20101"/>
    <w:rsid w:val="00A21CAB"/>
    <w:rsid w:val="00A23EA4"/>
    <w:rsid w:val="00A242CB"/>
    <w:rsid w:val="00A24591"/>
    <w:rsid w:val="00A25222"/>
    <w:rsid w:val="00A253F8"/>
    <w:rsid w:val="00A2606B"/>
    <w:rsid w:val="00A26B23"/>
    <w:rsid w:val="00A26F6C"/>
    <w:rsid w:val="00A27FA2"/>
    <w:rsid w:val="00A30AD5"/>
    <w:rsid w:val="00A312FD"/>
    <w:rsid w:val="00A316AA"/>
    <w:rsid w:val="00A335ED"/>
    <w:rsid w:val="00A3734E"/>
    <w:rsid w:val="00A3747F"/>
    <w:rsid w:val="00A376EF"/>
    <w:rsid w:val="00A4106F"/>
    <w:rsid w:val="00A41AD0"/>
    <w:rsid w:val="00A41DEB"/>
    <w:rsid w:val="00A41F30"/>
    <w:rsid w:val="00A42D2E"/>
    <w:rsid w:val="00A43B8D"/>
    <w:rsid w:val="00A47CFA"/>
    <w:rsid w:val="00A505DE"/>
    <w:rsid w:val="00A511D3"/>
    <w:rsid w:val="00A532FD"/>
    <w:rsid w:val="00A547AD"/>
    <w:rsid w:val="00A55CFD"/>
    <w:rsid w:val="00A5731E"/>
    <w:rsid w:val="00A575C2"/>
    <w:rsid w:val="00A60563"/>
    <w:rsid w:val="00A633A0"/>
    <w:rsid w:val="00A63B47"/>
    <w:rsid w:val="00A64025"/>
    <w:rsid w:val="00A655E6"/>
    <w:rsid w:val="00A718D6"/>
    <w:rsid w:val="00A72F78"/>
    <w:rsid w:val="00A73D80"/>
    <w:rsid w:val="00A75945"/>
    <w:rsid w:val="00A75DD2"/>
    <w:rsid w:val="00A75E41"/>
    <w:rsid w:val="00A80BDC"/>
    <w:rsid w:val="00A80E8D"/>
    <w:rsid w:val="00A81221"/>
    <w:rsid w:val="00A8194B"/>
    <w:rsid w:val="00A81DB5"/>
    <w:rsid w:val="00A81EC2"/>
    <w:rsid w:val="00A82593"/>
    <w:rsid w:val="00A83E4D"/>
    <w:rsid w:val="00A8472B"/>
    <w:rsid w:val="00A84ED4"/>
    <w:rsid w:val="00A915B9"/>
    <w:rsid w:val="00A92E70"/>
    <w:rsid w:val="00A92EAD"/>
    <w:rsid w:val="00A934DB"/>
    <w:rsid w:val="00A9446D"/>
    <w:rsid w:val="00A94ADD"/>
    <w:rsid w:val="00A94CD7"/>
    <w:rsid w:val="00A94E4D"/>
    <w:rsid w:val="00A958C8"/>
    <w:rsid w:val="00A95E4B"/>
    <w:rsid w:val="00A9709F"/>
    <w:rsid w:val="00AA297E"/>
    <w:rsid w:val="00AA2CCA"/>
    <w:rsid w:val="00AA3F8C"/>
    <w:rsid w:val="00AA45E6"/>
    <w:rsid w:val="00AA5893"/>
    <w:rsid w:val="00AA6B92"/>
    <w:rsid w:val="00AA7926"/>
    <w:rsid w:val="00AB11A2"/>
    <w:rsid w:val="00AB187F"/>
    <w:rsid w:val="00AB20D5"/>
    <w:rsid w:val="00AB438C"/>
    <w:rsid w:val="00AB4F32"/>
    <w:rsid w:val="00AC0467"/>
    <w:rsid w:val="00AC0996"/>
    <w:rsid w:val="00AC0D90"/>
    <w:rsid w:val="00AC42C1"/>
    <w:rsid w:val="00AC4F98"/>
    <w:rsid w:val="00AC5270"/>
    <w:rsid w:val="00AC63FC"/>
    <w:rsid w:val="00AC681A"/>
    <w:rsid w:val="00AD1F66"/>
    <w:rsid w:val="00AD24A7"/>
    <w:rsid w:val="00AD41EC"/>
    <w:rsid w:val="00AD448D"/>
    <w:rsid w:val="00AD5A62"/>
    <w:rsid w:val="00AD5D0A"/>
    <w:rsid w:val="00AD5E40"/>
    <w:rsid w:val="00AD6BCE"/>
    <w:rsid w:val="00AD719E"/>
    <w:rsid w:val="00AD7358"/>
    <w:rsid w:val="00AE1E3B"/>
    <w:rsid w:val="00AE3CA3"/>
    <w:rsid w:val="00AE3D0E"/>
    <w:rsid w:val="00AE4396"/>
    <w:rsid w:val="00AE76D7"/>
    <w:rsid w:val="00AF0CAA"/>
    <w:rsid w:val="00AF12E4"/>
    <w:rsid w:val="00AF210F"/>
    <w:rsid w:val="00AF2F44"/>
    <w:rsid w:val="00AF40F8"/>
    <w:rsid w:val="00AF42E5"/>
    <w:rsid w:val="00AF4744"/>
    <w:rsid w:val="00AF529D"/>
    <w:rsid w:val="00AF68AB"/>
    <w:rsid w:val="00AF7B6E"/>
    <w:rsid w:val="00B0074C"/>
    <w:rsid w:val="00B01A1F"/>
    <w:rsid w:val="00B025A8"/>
    <w:rsid w:val="00B026DB"/>
    <w:rsid w:val="00B03809"/>
    <w:rsid w:val="00B04B62"/>
    <w:rsid w:val="00B074F6"/>
    <w:rsid w:val="00B10756"/>
    <w:rsid w:val="00B110EC"/>
    <w:rsid w:val="00B110F9"/>
    <w:rsid w:val="00B141E5"/>
    <w:rsid w:val="00B17CB8"/>
    <w:rsid w:val="00B20706"/>
    <w:rsid w:val="00B208B9"/>
    <w:rsid w:val="00B219C8"/>
    <w:rsid w:val="00B2761A"/>
    <w:rsid w:val="00B32181"/>
    <w:rsid w:val="00B32425"/>
    <w:rsid w:val="00B3333E"/>
    <w:rsid w:val="00B341DA"/>
    <w:rsid w:val="00B35F2D"/>
    <w:rsid w:val="00B40556"/>
    <w:rsid w:val="00B409CD"/>
    <w:rsid w:val="00B41C45"/>
    <w:rsid w:val="00B41FA4"/>
    <w:rsid w:val="00B4576D"/>
    <w:rsid w:val="00B45AFE"/>
    <w:rsid w:val="00B464C7"/>
    <w:rsid w:val="00B47AC5"/>
    <w:rsid w:val="00B47B7F"/>
    <w:rsid w:val="00B5054C"/>
    <w:rsid w:val="00B529AD"/>
    <w:rsid w:val="00B5424C"/>
    <w:rsid w:val="00B54596"/>
    <w:rsid w:val="00B55600"/>
    <w:rsid w:val="00B57896"/>
    <w:rsid w:val="00B607AC"/>
    <w:rsid w:val="00B624A9"/>
    <w:rsid w:val="00B63377"/>
    <w:rsid w:val="00B63EAF"/>
    <w:rsid w:val="00B648C1"/>
    <w:rsid w:val="00B65E2A"/>
    <w:rsid w:val="00B65F38"/>
    <w:rsid w:val="00B67060"/>
    <w:rsid w:val="00B716D2"/>
    <w:rsid w:val="00B74A9D"/>
    <w:rsid w:val="00B757DF"/>
    <w:rsid w:val="00B75BBC"/>
    <w:rsid w:val="00B77C98"/>
    <w:rsid w:val="00B823C6"/>
    <w:rsid w:val="00B82DB0"/>
    <w:rsid w:val="00B85F65"/>
    <w:rsid w:val="00B867F3"/>
    <w:rsid w:val="00B87AE0"/>
    <w:rsid w:val="00B91039"/>
    <w:rsid w:val="00B91F51"/>
    <w:rsid w:val="00B92CDC"/>
    <w:rsid w:val="00B94A06"/>
    <w:rsid w:val="00B958F4"/>
    <w:rsid w:val="00B96B52"/>
    <w:rsid w:val="00B96C0D"/>
    <w:rsid w:val="00B97732"/>
    <w:rsid w:val="00B97C24"/>
    <w:rsid w:val="00BA16ED"/>
    <w:rsid w:val="00BA1CD4"/>
    <w:rsid w:val="00BA1D9B"/>
    <w:rsid w:val="00BA29EA"/>
    <w:rsid w:val="00BA3137"/>
    <w:rsid w:val="00BA5BE1"/>
    <w:rsid w:val="00BA6799"/>
    <w:rsid w:val="00BA7953"/>
    <w:rsid w:val="00BB1E3A"/>
    <w:rsid w:val="00BB1FA7"/>
    <w:rsid w:val="00BB300E"/>
    <w:rsid w:val="00BB35BA"/>
    <w:rsid w:val="00BB477E"/>
    <w:rsid w:val="00BB5085"/>
    <w:rsid w:val="00BB56C8"/>
    <w:rsid w:val="00BB6F21"/>
    <w:rsid w:val="00BB73E4"/>
    <w:rsid w:val="00BB7BC7"/>
    <w:rsid w:val="00BC13C2"/>
    <w:rsid w:val="00BC1BFA"/>
    <w:rsid w:val="00BC2CAE"/>
    <w:rsid w:val="00BC3775"/>
    <w:rsid w:val="00BC66C9"/>
    <w:rsid w:val="00BC7EA0"/>
    <w:rsid w:val="00BD12B2"/>
    <w:rsid w:val="00BD1D9B"/>
    <w:rsid w:val="00BD31D1"/>
    <w:rsid w:val="00BD50FE"/>
    <w:rsid w:val="00BD51A5"/>
    <w:rsid w:val="00BD5A77"/>
    <w:rsid w:val="00BD6571"/>
    <w:rsid w:val="00BD72C5"/>
    <w:rsid w:val="00BE1AC3"/>
    <w:rsid w:val="00BE2CE5"/>
    <w:rsid w:val="00BE6166"/>
    <w:rsid w:val="00BF3541"/>
    <w:rsid w:val="00BF6118"/>
    <w:rsid w:val="00C016AA"/>
    <w:rsid w:val="00C019CC"/>
    <w:rsid w:val="00C02D9F"/>
    <w:rsid w:val="00C03664"/>
    <w:rsid w:val="00C03D37"/>
    <w:rsid w:val="00C03D5D"/>
    <w:rsid w:val="00C06E77"/>
    <w:rsid w:val="00C07BA4"/>
    <w:rsid w:val="00C07D27"/>
    <w:rsid w:val="00C10F6B"/>
    <w:rsid w:val="00C115F7"/>
    <w:rsid w:val="00C1272F"/>
    <w:rsid w:val="00C12AE0"/>
    <w:rsid w:val="00C12C4A"/>
    <w:rsid w:val="00C130B1"/>
    <w:rsid w:val="00C144CC"/>
    <w:rsid w:val="00C15FC8"/>
    <w:rsid w:val="00C23176"/>
    <w:rsid w:val="00C23799"/>
    <w:rsid w:val="00C23906"/>
    <w:rsid w:val="00C24FEA"/>
    <w:rsid w:val="00C26205"/>
    <w:rsid w:val="00C26BF7"/>
    <w:rsid w:val="00C26F90"/>
    <w:rsid w:val="00C27400"/>
    <w:rsid w:val="00C30D08"/>
    <w:rsid w:val="00C332C2"/>
    <w:rsid w:val="00C3401B"/>
    <w:rsid w:val="00C35AE8"/>
    <w:rsid w:val="00C36904"/>
    <w:rsid w:val="00C36E20"/>
    <w:rsid w:val="00C36E76"/>
    <w:rsid w:val="00C406D4"/>
    <w:rsid w:val="00C41991"/>
    <w:rsid w:val="00C419A2"/>
    <w:rsid w:val="00C41DC5"/>
    <w:rsid w:val="00C42229"/>
    <w:rsid w:val="00C42A66"/>
    <w:rsid w:val="00C42E26"/>
    <w:rsid w:val="00C43CAD"/>
    <w:rsid w:val="00C4438F"/>
    <w:rsid w:val="00C4634C"/>
    <w:rsid w:val="00C51891"/>
    <w:rsid w:val="00C53BCD"/>
    <w:rsid w:val="00C546F5"/>
    <w:rsid w:val="00C54A4C"/>
    <w:rsid w:val="00C55071"/>
    <w:rsid w:val="00C560A4"/>
    <w:rsid w:val="00C562CC"/>
    <w:rsid w:val="00C57076"/>
    <w:rsid w:val="00C57BCA"/>
    <w:rsid w:val="00C6092A"/>
    <w:rsid w:val="00C60ADA"/>
    <w:rsid w:val="00C61B4C"/>
    <w:rsid w:val="00C61ECA"/>
    <w:rsid w:val="00C62CCA"/>
    <w:rsid w:val="00C6306F"/>
    <w:rsid w:val="00C67102"/>
    <w:rsid w:val="00C701E6"/>
    <w:rsid w:val="00C708DF"/>
    <w:rsid w:val="00C71399"/>
    <w:rsid w:val="00C71C5C"/>
    <w:rsid w:val="00C72174"/>
    <w:rsid w:val="00C72D19"/>
    <w:rsid w:val="00C72E6D"/>
    <w:rsid w:val="00C73A54"/>
    <w:rsid w:val="00C74208"/>
    <w:rsid w:val="00C74227"/>
    <w:rsid w:val="00C758D4"/>
    <w:rsid w:val="00C762A1"/>
    <w:rsid w:val="00C8133E"/>
    <w:rsid w:val="00C8159E"/>
    <w:rsid w:val="00C81A74"/>
    <w:rsid w:val="00C833DE"/>
    <w:rsid w:val="00C8401C"/>
    <w:rsid w:val="00C843D7"/>
    <w:rsid w:val="00C872E4"/>
    <w:rsid w:val="00C903BE"/>
    <w:rsid w:val="00C90E2C"/>
    <w:rsid w:val="00C94AE3"/>
    <w:rsid w:val="00C952A6"/>
    <w:rsid w:val="00C95579"/>
    <w:rsid w:val="00C95793"/>
    <w:rsid w:val="00C96C47"/>
    <w:rsid w:val="00C978A0"/>
    <w:rsid w:val="00CA04C1"/>
    <w:rsid w:val="00CA13CF"/>
    <w:rsid w:val="00CA1FAB"/>
    <w:rsid w:val="00CA54E3"/>
    <w:rsid w:val="00CA68DF"/>
    <w:rsid w:val="00CB0AFF"/>
    <w:rsid w:val="00CB14E5"/>
    <w:rsid w:val="00CB15A7"/>
    <w:rsid w:val="00CB3956"/>
    <w:rsid w:val="00CB40D6"/>
    <w:rsid w:val="00CB4712"/>
    <w:rsid w:val="00CB4A98"/>
    <w:rsid w:val="00CB53A2"/>
    <w:rsid w:val="00CB79CA"/>
    <w:rsid w:val="00CB7A5F"/>
    <w:rsid w:val="00CB7F65"/>
    <w:rsid w:val="00CC2AD1"/>
    <w:rsid w:val="00CC606C"/>
    <w:rsid w:val="00CC7DF2"/>
    <w:rsid w:val="00CC7E1A"/>
    <w:rsid w:val="00CD0258"/>
    <w:rsid w:val="00CD1FB3"/>
    <w:rsid w:val="00CD3D9D"/>
    <w:rsid w:val="00CD4806"/>
    <w:rsid w:val="00CD6562"/>
    <w:rsid w:val="00CD65D1"/>
    <w:rsid w:val="00CD7D8B"/>
    <w:rsid w:val="00CE10DE"/>
    <w:rsid w:val="00CE15E6"/>
    <w:rsid w:val="00CE16F1"/>
    <w:rsid w:val="00CE1A49"/>
    <w:rsid w:val="00CE4646"/>
    <w:rsid w:val="00CF144D"/>
    <w:rsid w:val="00CF30E1"/>
    <w:rsid w:val="00CF3C0B"/>
    <w:rsid w:val="00CF679D"/>
    <w:rsid w:val="00CF739B"/>
    <w:rsid w:val="00CF7BDB"/>
    <w:rsid w:val="00D02023"/>
    <w:rsid w:val="00D027A0"/>
    <w:rsid w:val="00D04458"/>
    <w:rsid w:val="00D04FA1"/>
    <w:rsid w:val="00D050DB"/>
    <w:rsid w:val="00D0652A"/>
    <w:rsid w:val="00D06FA0"/>
    <w:rsid w:val="00D07F90"/>
    <w:rsid w:val="00D106FA"/>
    <w:rsid w:val="00D14A55"/>
    <w:rsid w:val="00D15112"/>
    <w:rsid w:val="00D20750"/>
    <w:rsid w:val="00D20E02"/>
    <w:rsid w:val="00D20F6E"/>
    <w:rsid w:val="00D2120A"/>
    <w:rsid w:val="00D21FD5"/>
    <w:rsid w:val="00D227A5"/>
    <w:rsid w:val="00D24657"/>
    <w:rsid w:val="00D2723B"/>
    <w:rsid w:val="00D2785A"/>
    <w:rsid w:val="00D27A38"/>
    <w:rsid w:val="00D31990"/>
    <w:rsid w:val="00D32B0D"/>
    <w:rsid w:val="00D32FFC"/>
    <w:rsid w:val="00D333EF"/>
    <w:rsid w:val="00D33B91"/>
    <w:rsid w:val="00D35312"/>
    <w:rsid w:val="00D365E6"/>
    <w:rsid w:val="00D36BCA"/>
    <w:rsid w:val="00D40154"/>
    <w:rsid w:val="00D424CA"/>
    <w:rsid w:val="00D4280B"/>
    <w:rsid w:val="00D42EC1"/>
    <w:rsid w:val="00D43617"/>
    <w:rsid w:val="00D44720"/>
    <w:rsid w:val="00D4505D"/>
    <w:rsid w:val="00D46744"/>
    <w:rsid w:val="00D46F4C"/>
    <w:rsid w:val="00D47119"/>
    <w:rsid w:val="00D472D2"/>
    <w:rsid w:val="00D504CB"/>
    <w:rsid w:val="00D51C79"/>
    <w:rsid w:val="00D52D1C"/>
    <w:rsid w:val="00D5301D"/>
    <w:rsid w:val="00D53668"/>
    <w:rsid w:val="00D56DB3"/>
    <w:rsid w:val="00D613D4"/>
    <w:rsid w:val="00D6222D"/>
    <w:rsid w:val="00D630BB"/>
    <w:rsid w:val="00D63184"/>
    <w:rsid w:val="00D638C9"/>
    <w:rsid w:val="00D63FC8"/>
    <w:rsid w:val="00D65CE1"/>
    <w:rsid w:val="00D671BB"/>
    <w:rsid w:val="00D674B7"/>
    <w:rsid w:val="00D703C7"/>
    <w:rsid w:val="00D70F92"/>
    <w:rsid w:val="00D735AA"/>
    <w:rsid w:val="00D748CE"/>
    <w:rsid w:val="00D74FB9"/>
    <w:rsid w:val="00D764F1"/>
    <w:rsid w:val="00D76CDC"/>
    <w:rsid w:val="00D77CC6"/>
    <w:rsid w:val="00D80E86"/>
    <w:rsid w:val="00D826C6"/>
    <w:rsid w:val="00D82A7D"/>
    <w:rsid w:val="00D84010"/>
    <w:rsid w:val="00D85092"/>
    <w:rsid w:val="00D909BF"/>
    <w:rsid w:val="00D912C8"/>
    <w:rsid w:val="00D91A4E"/>
    <w:rsid w:val="00D93962"/>
    <w:rsid w:val="00D957DE"/>
    <w:rsid w:val="00D96ABB"/>
    <w:rsid w:val="00D96BDF"/>
    <w:rsid w:val="00D96F39"/>
    <w:rsid w:val="00D973C7"/>
    <w:rsid w:val="00DA066C"/>
    <w:rsid w:val="00DA068F"/>
    <w:rsid w:val="00DA180C"/>
    <w:rsid w:val="00DA1CBF"/>
    <w:rsid w:val="00DA20B4"/>
    <w:rsid w:val="00DA2C57"/>
    <w:rsid w:val="00DA32D2"/>
    <w:rsid w:val="00DA3CC3"/>
    <w:rsid w:val="00DA442A"/>
    <w:rsid w:val="00DA613F"/>
    <w:rsid w:val="00DB011B"/>
    <w:rsid w:val="00DB1185"/>
    <w:rsid w:val="00DB1BD6"/>
    <w:rsid w:val="00DB271E"/>
    <w:rsid w:val="00DB295B"/>
    <w:rsid w:val="00DB2ED6"/>
    <w:rsid w:val="00DB331D"/>
    <w:rsid w:val="00DB35C8"/>
    <w:rsid w:val="00DB442E"/>
    <w:rsid w:val="00DB6721"/>
    <w:rsid w:val="00DB68F6"/>
    <w:rsid w:val="00DB6F26"/>
    <w:rsid w:val="00DC2073"/>
    <w:rsid w:val="00DC219D"/>
    <w:rsid w:val="00DD0D6B"/>
    <w:rsid w:val="00DD1B84"/>
    <w:rsid w:val="00DD3219"/>
    <w:rsid w:val="00DD3784"/>
    <w:rsid w:val="00DD39E7"/>
    <w:rsid w:val="00DD3B53"/>
    <w:rsid w:val="00DD4533"/>
    <w:rsid w:val="00DD51EB"/>
    <w:rsid w:val="00DD52D4"/>
    <w:rsid w:val="00DD544A"/>
    <w:rsid w:val="00DD583A"/>
    <w:rsid w:val="00DD74E7"/>
    <w:rsid w:val="00DE010F"/>
    <w:rsid w:val="00DE1202"/>
    <w:rsid w:val="00DE1C5F"/>
    <w:rsid w:val="00DE5271"/>
    <w:rsid w:val="00DE7274"/>
    <w:rsid w:val="00DF0AB7"/>
    <w:rsid w:val="00DF2FA5"/>
    <w:rsid w:val="00DF3013"/>
    <w:rsid w:val="00DF3BAC"/>
    <w:rsid w:val="00DF4885"/>
    <w:rsid w:val="00DF5005"/>
    <w:rsid w:val="00DF5591"/>
    <w:rsid w:val="00DF5B06"/>
    <w:rsid w:val="00DF60F4"/>
    <w:rsid w:val="00E01FB1"/>
    <w:rsid w:val="00E03F27"/>
    <w:rsid w:val="00E04AD3"/>
    <w:rsid w:val="00E04EB6"/>
    <w:rsid w:val="00E062D8"/>
    <w:rsid w:val="00E125CB"/>
    <w:rsid w:val="00E127B9"/>
    <w:rsid w:val="00E204A1"/>
    <w:rsid w:val="00E214E3"/>
    <w:rsid w:val="00E2730C"/>
    <w:rsid w:val="00E30DF5"/>
    <w:rsid w:val="00E3134E"/>
    <w:rsid w:val="00E32B2B"/>
    <w:rsid w:val="00E33516"/>
    <w:rsid w:val="00E33BDF"/>
    <w:rsid w:val="00E349A4"/>
    <w:rsid w:val="00E3623D"/>
    <w:rsid w:val="00E367B3"/>
    <w:rsid w:val="00E37EDB"/>
    <w:rsid w:val="00E4233E"/>
    <w:rsid w:val="00E436F8"/>
    <w:rsid w:val="00E4535C"/>
    <w:rsid w:val="00E45FE1"/>
    <w:rsid w:val="00E4687C"/>
    <w:rsid w:val="00E46B10"/>
    <w:rsid w:val="00E475AF"/>
    <w:rsid w:val="00E5017A"/>
    <w:rsid w:val="00E50267"/>
    <w:rsid w:val="00E51530"/>
    <w:rsid w:val="00E51C6C"/>
    <w:rsid w:val="00E5263B"/>
    <w:rsid w:val="00E54EA9"/>
    <w:rsid w:val="00E56530"/>
    <w:rsid w:val="00E57E83"/>
    <w:rsid w:val="00E611C9"/>
    <w:rsid w:val="00E6155E"/>
    <w:rsid w:val="00E61A2C"/>
    <w:rsid w:val="00E61A3C"/>
    <w:rsid w:val="00E62842"/>
    <w:rsid w:val="00E62858"/>
    <w:rsid w:val="00E6354F"/>
    <w:rsid w:val="00E63A1B"/>
    <w:rsid w:val="00E63A34"/>
    <w:rsid w:val="00E63D15"/>
    <w:rsid w:val="00E63E8A"/>
    <w:rsid w:val="00E6453B"/>
    <w:rsid w:val="00E65778"/>
    <w:rsid w:val="00E659D1"/>
    <w:rsid w:val="00E67F94"/>
    <w:rsid w:val="00E701ED"/>
    <w:rsid w:val="00E70355"/>
    <w:rsid w:val="00E703B9"/>
    <w:rsid w:val="00E721EC"/>
    <w:rsid w:val="00E72C3A"/>
    <w:rsid w:val="00E74C33"/>
    <w:rsid w:val="00E75E99"/>
    <w:rsid w:val="00E76385"/>
    <w:rsid w:val="00E763F7"/>
    <w:rsid w:val="00E773EB"/>
    <w:rsid w:val="00E77FFC"/>
    <w:rsid w:val="00E80323"/>
    <w:rsid w:val="00E81437"/>
    <w:rsid w:val="00E840BE"/>
    <w:rsid w:val="00E84CA1"/>
    <w:rsid w:val="00E8792B"/>
    <w:rsid w:val="00E916CC"/>
    <w:rsid w:val="00E91714"/>
    <w:rsid w:val="00E92986"/>
    <w:rsid w:val="00E93640"/>
    <w:rsid w:val="00E94106"/>
    <w:rsid w:val="00E94379"/>
    <w:rsid w:val="00E94524"/>
    <w:rsid w:val="00E95D95"/>
    <w:rsid w:val="00E9610E"/>
    <w:rsid w:val="00E968C4"/>
    <w:rsid w:val="00E96DC7"/>
    <w:rsid w:val="00EA15F8"/>
    <w:rsid w:val="00EA1C3A"/>
    <w:rsid w:val="00EA3208"/>
    <w:rsid w:val="00EA4C05"/>
    <w:rsid w:val="00EA4E97"/>
    <w:rsid w:val="00EA6B41"/>
    <w:rsid w:val="00EB119D"/>
    <w:rsid w:val="00EB162C"/>
    <w:rsid w:val="00EB2691"/>
    <w:rsid w:val="00EB296B"/>
    <w:rsid w:val="00EB35F1"/>
    <w:rsid w:val="00EB6DA2"/>
    <w:rsid w:val="00EB77B5"/>
    <w:rsid w:val="00EC0888"/>
    <w:rsid w:val="00EC336D"/>
    <w:rsid w:val="00EC460D"/>
    <w:rsid w:val="00EC594B"/>
    <w:rsid w:val="00EC71D2"/>
    <w:rsid w:val="00ED09F2"/>
    <w:rsid w:val="00ED1853"/>
    <w:rsid w:val="00ED209D"/>
    <w:rsid w:val="00ED22A9"/>
    <w:rsid w:val="00ED2A90"/>
    <w:rsid w:val="00ED2E1E"/>
    <w:rsid w:val="00ED5C8A"/>
    <w:rsid w:val="00ED709E"/>
    <w:rsid w:val="00ED72E6"/>
    <w:rsid w:val="00EE05A4"/>
    <w:rsid w:val="00EE0795"/>
    <w:rsid w:val="00EE191E"/>
    <w:rsid w:val="00EE3583"/>
    <w:rsid w:val="00EE38A1"/>
    <w:rsid w:val="00EE473F"/>
    <w:rsid w:val="00EE5CAC"/>
    <w:rsid w:val="00EE7217"/>
    <w:rsid w:val="00EE7271"/>
    <w:rsid w:val="00EF0EC2"/>
    <w:rsid w:val="00EF2826"/>
    <w:rsid w:val="00EF2AE2"/>
    <w:rsid w:val="00EF5460"/>
    <w:rsid w:val="00EF665C"/>
    <w:rsid w:val="00EF6DEB"/>
    <w:rsid w:val="00EF71E5"/>
    <w:rsid w:val="00F03206"/>
    <w:rsid w:val="00F03CF7"/>
    <w:rsid w:val="00F05026"/>
    <w:rsid w:val="00F0595B"/>
    <w:rsid w:val="00F05998"/>
    <w:rsid w:val="00F05AB3"/>
    <w:rsid w:val="00F05CB2"/>
    <w:rsid w:val="00F05E9D"/>
    <w:rsid w:val="00F063CF"/>
    <w:rsid w:val="00F0707E"/>
    <w:rsid w:val="00F075C9"/>
    <w:rsid w:val="00F077A4"/>
    <w:rsid w:val="00F13E9F"/>
    <w:rsid w:val="00F15342"/>
    <w:rsid w:val="00F1562F"/>
    <w:rsid w:val="00F15DCF"/>
    <w:rsid w:val="00F1645E"/>
    <w:rsid w:val="00F16878"/>
    <w:rsid w:val="00F17443"/>
    <w:rsid w:val="00F174C5"/>
    <w:rsid w:val="00F17C3C"/>
    <w:rsid w:val="00F207FA"/>
    <w:rsid w:val="00F2467E"/>
    <w:rsid w:val="00F24F8C"/>
    <w:rsid w:val="00F2550D"/>
    <w:rsid w:val="00F30231"/>
    <w:rsid w:val="00F312DA"/>
    <w:rsid w:val="00F31958"/>
    <w:rsid w:val="00F320A2"/>
    <w:rsid w:val="00F34433"/>
    <w:rsid w:val="00F345FD"/>
    <w:rsid w:val="00F34C5A"/>
    <w:rsid w:val="00F35D5E"/>
    <w:rsid w:val="00F37176"/>
    <w:rsid w:val="00F37FB8"/>
    <w:rsid w:val="00F400BB"/>
    <w:rsid w:val="00F405F7"/>
    <w:rsid w:val="00F40FDC"/>
    <w:rsid w:val="00F419FB"/>
    <w:rsid w:val="00F42934"/>
    <w:rsid w:val="00F439EB"/>
    <w:rsid w:val="00F46041"/>
    <w:rsid w:val="00F466CA"/>
    <w:rsid w:val="00F46DC9"/>
    <w:rsid w:val="00F472A3"/>
    <w:rsid w:val="00F47A7C"/>
    <w:rsid w:val="00F50F96"/>
    <w:rsid w:val="00F52449"/>
    <w:rsid w:val="00F5364D"/>
    <w:rsid w:val="00F5607C"/>
    <w:rsid w:val="00F57497"/>
    <w:rsid w:val="00F61B4F"/>
    <w:rsid w:val="00F62DB0"/>
    <w:rsid w:val="00F64446"/>
    <w:rsid w:val="00F64E70"/>
    <w:rsid w:val="00F7130C"/>
    <w:rsid w:val="00F73246"/>
    <w:rsid w:val="00F7468C"/>
    <w:rsid w:val="00F74FB7"/>
    <w:rsid w:val="00F756E2"/>
    <w:rsid w:val="00F76A44"/>
    <w:rsid w:val="00F76F31"/>
    <w:rsid w:val="00F8714D"/>
    <w:rsid w:val="00F9110E"/>
    <w:rsid w:val="00F91469"/>
    <w:rsid w:val="00F91488"/>
    <w:rsid w:val="00F91692"/>
    <w:rsid w:val="00F9178F"/>
    <w:rsid w:val="00F931E2"/>
    <w:rsid w:val="00F94800"/>
    <w:rsid w:val="00F94C4F"/>
    <w:rsid w:val="00F9709F"/>
    <w:rsid w:val="00F97AB4"/>
    <w:rsid w:val="00FA05E7"/>
    <w:rsid w:val="00FA1AF9"/>
    <w:rsid w:val="00FA1B94"/>
    <w:rsid w:val="00FA2929"/>
    <w:rsid w:val="00FA49B7"/>
    <w:rsid w:val="00FA52FE"/>
    <w:rsid w:val="00FA5CA4"/>
    <w:rsid w:val="00FA66F1"/>
    <w:rsid w:val="00FA67F6"/>
    <w:rsid w:val="00FB1036"/>
    <w:rsid w:val="00FB21CA"/>
    <w:rsid w:val="00FB252C"/>
    <w:rsid w:val="00FB26AC"/>
    <w:rsid w:val="00FB2C72"/>
    <w:rsid w:val="00FB3133"/>
    <w:rsid w:val="00FB5E3A"/>
    <w:rsid w:val="00FB6070"/>
    <w:rsid w:val="00FB6B4C"/>
    <w:rsid w:val="00FB6CA5"/>
    <w:rsid w:val="00FC2138"/>
    <w:rsid w:val="00FC529E"/>
    <w:rsid w:val="00FC5D7F"/>
    <w:rsid w:val="00FC6028"/>
    <w:rsid w:val="00FC63F7"/>
    <w:rsid w:val="00FC74BA"/>
    <w:rsid w:val="00FC76FB"/>
    <w:rsid w:val="00FC7A12"/>
    <w:rsid w:val="00FD0A1C"/>
    <w:rsid w:val="00FD3836"/>
    <w:rsid w:val="00FD3CB8"/>
    <w:rsid w:val="00FD4BB2"/>
    <w:rsid w:val="00FD5459"/>
    <w:rsid w:val="00FE1B2D"/>
    <w:rsid w:val="00FE2421"/>
    <w:rsid w:val="00FE3AAD"/>
    <w:rsid w:val="00FE62F5"/>
    <w:rsid w:val="00FE67AC"/>
    <w:rsid w:val="00FE6A55"/>
    <w:rsid w:val="00FE6DE8"/>
    <w:rsid w:val="00FE72B9"/>
    <w:rsid w:val="00FF221D"/>
    <w:rsid w:val="00FF2A50"/>
    <w:rsid w:val="00FF2AE5"/>
    <w:rsid w:val="00FF79B3"/>
  </w:rsids>
  <m:mathPr>
    <m:mathFont m:val="Cambria Math"/>
    <m:brkBin m:val="before"/>
    <m:brkBinSub m:val="--"/>
    <m:smallFrac/>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65"/>
    <o:shapelayout v:ext="edit">
      <o:idmap v:ext="edit" data="1"/>
    </o:shapelayout>
  </w:shapeDefaults>
  <w:doNotEmbedSmartTags/>
  <w:decimalSymbol w:val=","/>
  <w:listSeparator w:val=";"/>
  <w14:docId w14:val="3CB48E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eastAsia="en-US"/>
    </w:rPr>
  </w:style>
  <w:style w:type="paragraph" w:styleId="Heading1">
    <w:name w:val="heading 1"/>
    <w:next w:val="BodyText"/>
    <w:link w:val="Heading1Char"/>
    <w:autoRedefine/>
    <w:qFormat/>
    <w:rsid w:val="00507DBD"/>
    <w:pPr>
      <w:pageBreakBefore/>
      <w:numPr>
        <w:numId w:val="13"/>
      </w:numPr>
      <w:spacing w:before="480" w:after="240"/>
      <w:ind w:right="1531"/>
      <w:outlineLvl w:val="0"/>
    </w:pPr>
    <w:rPr>
      <w:rFonts w:ascii="Arial" w:eastAsia="ヒラギノ角ゴ Pro W3" w:hAnsi="Arial"/>
      <w:b/>
      <w:color w:val="000000"/>
      <w:kern w:val="32"/>
      <w:sz w:val="32"/>
      <w:szCs w:val="28"/>
      <w:lang w:eastAsia="en-US"/>
    </w:rPr>
  </w:style>
  <w:style w:type="paragraph" w:styleId="Heading2">
    <w:name w:val="heading 2"/>
    <w:basedOn w:val="Heading1"/>
    <w:next w:val="BodyText"/>
    <w:link w:val="Heading2Char"/>
    <w:autoRedefine/>
    <w:qFormat/>
    <w:rsid w:val="00150B37"/>
    <w:pPr>
      <w:pageBreakBefore w:val="0"/>
      <w:numPr>
        <w:ilvl w:val="1"/>
      </w:numPr>
      <w:tabs>
        <w:tab w:val="left" w:pos="567"/>
        <w:tab w:val="left" w:pos="2608"/>
        <w:tab w:val="left" w:pos="3912"/>
        <w:tab w:val="left" w:pos="5216"/>
        <w:tab w:val="left" w:pos="6520"/>
        <w:tab w:val="left" w:pos="7824"/>
        <w:tab w:val="left" w:pos="9128"/>
      </w:tabs>
      <w:spacing w:before="360" w:after="120"/>
      <w:ind w:left="567" w:hanging="567"/>
      <w:outlineLvl w:val="1"/>
    </w:pPr>
    <w:rPr>
      <w:sz w:val="24"/>
    </w:rPr>
  </w:style>
  <w:style w:type="paragraph" w:styleId="Heading3">
    <w:name w:val="heading 3"/>
    <w:next w:val="BodyText"/>
    <w:link w:val="Heading3Char"/>
    <w:autoRedefine/>
    <w:unhideWhenUsed/>
    <w:qFormat/>
    <w:rsid w:val="00866D3A"/>
    <w:pPr>
      <w:keepNext/>
      <w:keepLines/>
      <w:tabs>
        <w:tab w:val="left" w:pos="9072"/>
      </w:tabs>
      <w:spacing w:before="240" w:after="120"/>
      <w:ind w:left="720" w:right="-143" w:hanging="720"/>
      <w:outlineLvl w:val="2"/>
    </w:pPr>
    <w:rPr>
      <w:rFonts w:ascii="Arial" w:eastAsia="ヒラギノ角ゴ Pro W3" w:hAnsi="Arial"/>
      <w:color w:val="000000"/>
      <w:kern w:val="32"/>
      <w:sz w:val="24"/>
      <w:u w:val="single"/>
      <w:lang w:eastAsia="en-US"/>
    </w:rPr>
  </w:style>
  <w:style w:type="paragraph" w:styleId="Heading4">
    <w:name w:val="heading 4"/>
    <w:basedOn w:val="Normal"/>
    <w:next w:val="Normal"/>
    <w:link w:val="Heading4Char"/>
    <w:qFormat/>
    <w:rsid w:val="0005647D"/>
    <w:pPr>
      <w:keepNext/>
      <w:numPr>
        <w:ilvl w:val="3"/>
        <w:numId w:val="13"/>
      </w:numPr>
      <w:spacing w:before="240" w:after="60"/>
      <w:outlineLvl w:val="3"/>
    </w:pPr>
    <w:rPr>
      <w:b/>
      <w:bCs/>
      <w:sz w:val="28"/>
      <w:szCs w:val="28"/>
    </w:rPr>
  </w:style>
  <w:style w:type="paragraph" w:styleId="Heading5">
    <w:name w:val="heading 5"/>
    <w:basedOn w:val="Normal"/>
    <w:next w:val="Normal"/>
    <w:link w:val="Heading5Char"/>
    <w:qFormat/>
    <w:rsid w:val="00533A31"/>
    <w:pPr>
      <w:keepNext/>
      <w:numPr>
        <w:ilvl w:val="4"/>
        <w:numId w:val="13"/>
      </w:numPr>
      <w:outlineLvl w:val="4"/>
    </w:pPr>
    <w:rPr>
      <w:rFonts w:ascii="Arial" w:eastAsia="Times New Roman" w:hAnsi="Arial"/>
      <w:b/>
      <w:bCs/>
      <w:noProof w:val="0"/>
      <w:color w:val="auto"/>
    </w:rPr>
  </w:style>
  <w:style w:type="paragraph" w:styleId="Heading6">
    <w:name w:val="heading 6"/>
    <w:basedOn w:val="Normal"/>
    <w:next w:val="Normal"/>
    <w:link w:val="Heading6Char"/>
    <w:semiHidden/>
    <w:unhideWhenUsed/>
    <w:qFormat/>
    <w:rsid w:val="00507DBD"/>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507DBD"/>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507DBD"/>
    <w:pPr>
      <w:keepNext/>
      <w:keepLines/>
      <w:numPr>
        <w:ilvl w:val="7"/>
        <w:numId w:val="13"/>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507DBD"/>
    <w:pPr>
      <w:keepNext/>
      <w:keepLines/>
      <w:numPr>
        <w:ilvl w:val="8"/>
        <w:numId w:val="13"/>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rsid w:val="00827294"/>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rsid w:val="00827294"/>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sid w:val="00827294"/>
    <w:rPr>
      <w:rFonts w:eastAsia="ヒラギノ角ゴ Pro W3"/>
      <w:color w:val="000000"/>
      <w:lang w:eastAsia="en-US"/>
    </w:rPr>
  </w:style>
  <w:style w:type="paragraph" w:customStyle="1" w:styleId="Sidhuvudhger">
    <w:name w:val="Sidhuvud höger"/>
    <w:rsid w:val="00827294"/>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Footer">
    <w:name w:val="footer"/>
    <w:link w:val="FooterChar"/>
    <w:rsid w:val="00827294"/>
    <w:pPr>
      <w:tabs>
        <w:tab w:val="center" w:pos="4703"/>
        <w:tab w:val="right" w:pos="9406"/>
      </w:tabs>
    </w:pPr>
    <w:rPr>
      <w:rFonts w:ascii="Arial" w:eastAsia="ヒラギノ角ゴ Pro W3" w:hAnsi="Arial"/>
      <w:color w:val="000000"/>
      <w:sz w:val="24"/>
      <w:lang w:val="en-GB" w:eastAsia="en-US"/>
    </w:rPr>
  </w:style>
  <w:style w:type="character" w:styleId="PageNumber">
    <w:name w:val="page number"/>
    <w:autoRedefine/>
    <w:rsid w:val="00827294"/>
    <w:rPr>
      <w:color w:val="000000"/>
      <w:sz w:val="20"/>
    </w:rPr>
  </w:style>
  <w:style w:type="paragraph" w:styleId="BodyText">
    <w:name w:val="Body Text"/>
    <w:link w:val="BodyTextChar1"/>
    <w:autoRedefine/>
    <w:rsid w:val="00A505DE"/>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color w:val="000000"/>
      <w:sz w:val="24"/>
      <w:lang w:eastAsia="en-US"/>
    </w:rPr>
  </w:style>
  <w:style w:type="character" w:customStyle="1" w:styleId="BodyTextChar">
    <w:name w:val="Body Text Char"/>
    <w:autoRedefine/>
    <w:rsid w:val="00827294"/>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TOC1">
    <w:name w:val="toc 1"/>
    <w:autoRedefine/>
    <w:uiPriority w:val="39"/>
    <w:rsid w:val="00507DBD"/>
    <w:pPr>
      <w:tabs>
        <w:tab w:val="left" w:pos="400"/>
        <w:tab w:val="right" w:leader="dot" w:pos="9486"/>
      </w:tabs>
      <w:spacing w:before="120" w:after="120"/>
    </w:pPr>
    <w:rPr>
      <w:rFonts w:ascii="Arial" w:eastAsia="ヒラギノ角ゴ Pro W3" w:hAnsi="Arial"/>
      <w:b/>
      <w:bCs/>
      <w:caps/>
      <w:noProof/>
      <w:color w:val="000000"/>
      <w:lang w:eastAsia="en-US"/>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rsid w:val="00827294"/>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TOC3">
    <w:name w:val="toc 3"/>
    <w:autoRedefine/>
    <w:rsid w:val="00827294"/>
    <w:pPr>
      <w:ind w:left="400"/>
    </w:pPr>
    <w:rPr>
      <w:rFonts w:eastAsia="ヒラギノ角ゴ Pro W3"/>
      <w:i/>
      <w:iCs/>
      <w:noProof/>
      <w:color w:val="000000"/>
      <w:lang w:eastAsia="en-US"/>
    </w:rPr>
  </w:style>
  <w:style w:type="paragraph" w:styleId="TOC4">
    <w:name w:val="toc 4"/>
    <w:rsid w:val="00827294"/>
    <w:pPr>
      <w:ind w:left="600"/>
    </w:pPr>
    <w:rPr>
      <w:rFonts w:eastAsia="ヒラギノ角ゴ Pro W3"/>
      <w:noProof/>
      <w:color w:val="000000"/>
      <w:sz w:val="18"/>
      <w:szCs w:val="18"/>
      <w:lang w:eastAsia="en-US"/>
    </w:rPr>
  </w:style>
  <w:style w:type="paragraph" w:styleId="TOC5">
    <w:name w:val="toc 5"/>
    <w:basedOn w:val="TOC1Para"/>
    <w:next w:val="Normal"/>
    <w:autoRedefine/>
    <w:rsid w:val="00827294"/>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rsid w:val="00827294"/>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rsid w:val="00827294"/>
    <w:pPr>
      <w:keepNext/>
      <w:outlineLvl w:val="0"/>
    </w:pPr>
    <w:rPr>
      <w:rFonts w:ascii="Helvetica" w:eastAsia="ヒラギノ角ゴ Pro W3" w:hAnsi="Helvetica"/>
      <w:b/>
      <w:color w:val="000000"/>
      <w:sz w:val="36"/>
      <w:lang w:eastAsia="en-US"/>
    </w:rPr>
  </w:style>
  <w:style w:type="paragraph" w:customStyle="1" w:styleId="Brdtext1">
    <w:name w:val="Brödtext1"/>
    <w:rsid w:val="00827294"/>
    <w:rPr>
      <w:rFonts w:ascii="Helvetica" w:eastAsia="ヒラギノ角ゴ Pro W3" w:hAnsi="Helvetica"/>
      <w:color w:val="000000"/>
      <w:sz w:val="24"/>
      <w:lang w:eastAsia="en-US"/>
    </w:rPr>
  </w:style>
  <w:style w:type="paragraph" w:customStyle="1" w:styleId="Rubrik51">
    <w:name w:val="Rubrik 51"/>
    <w:next w:val="Brdtext1"/>
    <w:rsid w:val="00827294"/>
    <w:pPr>
      <w:keepNext/>
      <w:outlineLvl w:val="4"/>
    </w:pPr>
    <w:rPr>
      <w:rFonts w:ascii="Helvetica" w:eastAsia="ヒラギノ角ゴ Pro W3" w:hAnsi="Helvetica"/>
      <w:b/>
      <w:color w:val="000000"/>
      <w:sz w:val="24"/>
      <w:lang w:eastAsia="en-US"/>
    </w:rPr>
  </w:style>
  <w:style w:type="paragraph" w:customStyle="1" w:styleId="Rubrik91">
    <w:name w:val="Rubrik 91"/>
    <w:next w:val="Brdtext1"/>
    <w:rsid w:val="00827294"/>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rsid w:val="00827294"/>
    <w:pPr>
      <w:keepNext/>
      <w:outlineLvl w:val="3"/>
    </w:pPr>
    <w:rPr>
      <w:rFonts w:ascii="Helvetica" w:eastAsia="ヒラギノ角ゴ Pro W3" w:hAnsi="Helvetica"/>
      <w:b/>
      <w:color w:val="000000"/>
      <w:sz w:val="24"/>
      <w:lang w:eastAsia="en-US"/>
    </w:rPr>
  </w:style>
  <w:style w:type="paragraph" w:customStyle="1" w:styleId="Rubrik81">
    <w:name w:val="Rubrik 81"/>
    <w:next w:val="Brdtext1"/>
    <w:rsid w:val="00827294"/>
    <w:pPr>
      <w:keepNext/>
      <w:outlineLvl w:val="7"/>
    </w:pPr>
    <w:rPr>
      <w:rFonts w:ascii="Helvetica" w:eastAsia="ヒラギノ角ゴ Pro W3" w:hAnsi="Helvetica"/>
      <w:b/>
      <w:color w:val="000000"/>
      <w:sz w:val="24"/>
      <w:lang w:eastAsia="en-US"/>
    </w:rPr>
  </w:style>
  <w:style w:type="paragraph" w:customStyle="1" w:styleId="Rubrik31">
    <w:name w:val="Rubrik 31"/>
    <w:next w:val="Brdtext1"/>
    <w:rsid w:val="00827294"/>
    <w:pPr>
      <w:keepNext/>
      <w:outlineLvl w:val="2"/>
    </w:pPr>
    <w:rPr>
      <w:rFonts w:ascii="Helvetica" w:eastAsia="ヒラギノ角ゴ Pro W3" w:hAnsi="Helvetica"/>
      <w:b/>
      <w:color w:val="000000"/>
      <w:sz w:val="24"/>
      <w:lang w:eastAsia="en-US"/>
    </w:rPr>
  </w:style>
  <w:style w:type="paragraph" w:customStyle="1" w:styleId="Rubrik21">
    <w:name w:val="Rubrik 21"/>
    <w:next w:val="Brdtext1"/>
    <w:rsid w:val="00827294"/>
    <w:pPr>
      <w:keepNext/>
      <w:outlineLvl w:val="1"/>
    </w:pPr>
    <w:rPr>
      <w:rFonts w:ascii="Helvetica" w:eastAsia="ヒラギノ角ゴ Pro W3" w:hAnsi="Helvetica"/>
      <w:b/>
      <w:color w:val="000000"/>
      <w:sz w:val="24"/>
      <w:lang w:eastAsia="en-US"/>
    </w:rPr>
  </w:style>
  <w:style w:type="paragraph" w:customStyle="1" w:styleId="Rubrik71">
    <w:name w:val="Rubrik 71"/>
    <w:next w:val="Brdtext1"/>
    <w:rsid w:val="00827294"/>
    <w:pPr>
      <w:keepNext/>
      <w:outlineLvl w:val="6"/>
    </w:pPr>
    <w:rPr>
      <w:rFonts w:ascii="Helvetica" w:eastAsia="ヒラギノ角ゴ Pro W3" w:hAnsi="Helvetica"/>
      <w:b/>
      <w:color w:val="000000"/>
      <w:sz w:val="24"/>
      <w:lang w:eastAsia="en-US"/>
    </w:rPr>
  </w:style>
  <w:style w:type="paragraph" w:customStyle="1" w:styleId="Rubrik61">
    <w:name w:val="Rubrik 61"/>
    <w:next w:val="Brdtext1"/>
    <w:rsid w:val="00827294"/>
    <w:pPr>
      <w:keepNext/>
      <w:outlineLvl w:val="5"/>
    </w:pPr>
    <w:rPr>
      <w:rFonts w:ascii="Helvetica" w:eastAsia="ヒラギノ角ゴ Pro W3" w:hAnsi="Helvetica"/>
      <w:b/>
      <w:color w:val="000000"/>
      <w:sz w:val="24"/>
      <w:lang w:eastAsia="en-US"/>
    </w:rPr>
  </w:style>
  <w:style w:type="paragraph" w:customStyle="1" w:styleId="Titel">
    <w:name w:val="Titel"/>
    <w:next w:val="Brdtext1"/>
    <w:rsid w:val="00827294"/>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CommentText">
    <w:name w:val="annotation text"/>
    <w:link w:val="CommentTextChar"/>
    <w:autoRedefine/>
    <w:rsid w:val="00AE3CA3"/>
    <w:pPr>
      <w:ind w:left="567"/>
    </w:pPr>
    <w:rPr>
      <w:rFonts w:ascii="Arial" w:eastAsia="ヒラギノ角ゴ Pro W3" w:hAnsi="Arial"/>
      <w:b/>
      <w:i/>
      <w:color w:val="000000"/>
      <w:sz w:val="24"/>
      <w:lang w:val="en-GB" w:eastAsia="en-US"/>
    </w:rPr>
  </w:style>
  <w:style w:type="numbering" w:customStyle="1" w:styleId="List51">
    <w:name w:val="List 51"/>
    <w:rsid w:val="00827294"/>
    <w:pPr>
      <w:numPr>
        <w:numId w:val="1"/>
      </w:numPr>
    </w:pPr>
  </w:style>
  <w:style w:type="paragraph" w:styleId="Title">
    <w:name w:val="Title"/>
    <w:next w:val="Normal"/>
    <w:qFormat/>
    <w:rsid w:val="00827294"/>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rsid w:val="00827294"/>
    <w:pPr>
      <w:ind w:left="720"/>
    </w:pPr>
    <w:rPr>
      <w:rFonts w:ascii="Arial" w:eastAsia="ヒラギノ角ゴ Pro W3" w:hAnsi="Arial"/>
      <w:color w:val="000000"/>
      <w:sz w:val="24"/>
      <w:lang w:val="en-GB" w:eastAsia="en-US"/>
    </w:rPr>
  </w:style>
  <w:style w:type="character" w:customStyle="1" w:styleId="Starkbetoning1">
    <w:name w:val="Stark betoning1"/>
    <w:autoRedefine/>
    <w:rsid w:val="00827294"/>
    <w:rPr>
      <w:rFonts w:ascii="Lucida Grande" w:eastAsia="ヒラギノ角ゴ Pro W3" w:hAnsi="Lucida Grande"/>
      <w:b/>
      <w:i w:val="0"/>
      <w:color w:val="436FA9"/>
      <w:sz w:val="20"/>
    </w:rPr>
  </w:style>
  <w:style w:type="character" w:styleId="Emphasis">
    <w:name w:val="Emphasis"/>
    <w:qFormat/>
    <w:rsid w:val="00827294"/>
    <w:rPr>
      <w:rFonts w:ascii="Lucida Grande" w:eastAsia="ヒラギノ角ゴ Pro W3" w:hAnsi="Lucida Grande"/>
      <w:b w:val="0"/>
      <w:i w:val="0"/>
      <w:color w:val="000000"/>
      <w:sz w:val="20"/>
    </w:rPr>
  </w:style>
  <w:style w:type="numbering" w:customStyle="1" w:styleId="List8">
    <w:name w:val="List 8"/>
    <w:rsid w:val="00827294"/>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rsid w:val="00827294"/>
  </w:style>
  <w:style w:type="numbering" w:customStyle="1" w:styleId="List14">
    <w:name w:val="List 14"/>
    <w:autoRedefine/>
    <w:rsid w:val="00827294"/>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val="0"/>
      <w:bCs/>
      <w:i w:val="0"/>
      <w:noProof/>
      <w:sz w:val="20"/>
      <w:lang w:val="sv-SE"/>
    </w:rPr>
  </w:style>
  <w:style w:type="paragraph" w:styleId="FootnoteText">
    <w:name w:val="footnote text"/>
    <w:basedOn w:val="Normal"/>
    <w:link w:val="FootnoteTextChar"/>
    <w:rsid w:val="0052243F"/>
    <w:rPr>
      <w:rFonts w:ascii="Arial" w:hAnsi="Arial"/>
      <w:sz w:val="24"/>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Frgadlista-dekorfrg11">
    <w:name w:val="Färgad lista - dekorfärg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507DBD"/>
    <w:rPr>
      <w:rFonts w:ascii="Arial" w:eastAsia="ヒラギノ角ゴ Pro W3" w:hAnsi="Arial"/>
      <w:b/>
      <w:color w:val="000000"/>
      <w:kern w:val="32"/>
      <w:sz w:val="32"/>
      <w:szCs w:val="28"/>
      <w:lang w:eastAsia="en-US"/>
    </w:rPr>
  </w:style>
  <w:style w:type="character" w:customStyle="1" w:styleId="Heading2Char">
    <w:name w:val="Heading 2 Char"/>
    <w:link w:val="Heading2"/>
    <w:rsid w:val="00533A31"/>
    <w:rPr>
      <w:rFonts w:ascii="Arial" w:eastAsia="ヒラギノ角ゴ Pro W3" w:hAnsi="Arial"/>
      <w:b/>
      <w:color w:val="000000"/>
      <w:kern w:val="32"/>
      <w:sz w:val="24"/>
      <w:szCs w:val="28"/>
      <w:lang w:eastAsia="en-US"/>
    </w:rPr>
  </w:style>
  <w:style w:type="character" w:customStyle="1" w:styleId="Heading3Char">
    <w:name w:val="Heading 3 Char"/>
    <w:link w:val="Heading3"/>
    <w:rsid w:val="00B208B9"/>
    <w:rPr>
      <w:rFonts w:ascii="Arial" w:eastAsia="ヒラギノ角ゴ Pro W3" w:hAnsi="Arial"/>
      <w:color w:val="000000"/>
      <w:kern w:val="32"/>
      <w:sz w:val="24"/>
      <w:u w:val="single"/>
      <w:lang w:eastAsia="en-US"/>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A505DE"/>
    <w:rPr>
      <w:rFonts w:ascii="Arial" w:eastAsia="ヒラギノ角ゴ Pro W3" w:hAnsi="Arial"/>
      <w:color w:val="000000"/>
      <w:sz w:val="24"/>
      <w:lang w:eastAsia="en-US"/>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Frgadskuggning-dekorfrg11">
    <w:name w:val="Färgad skuggning - dekorfärg 11"/>
    <w:hidden/>
    <w:uiPriority w:val="71"/>
    <w:rsid w:val="006D5542"/>
    <w:rPr>
      <w:rFonts w:ascii="Arial" w:eastAsia="ヒラギノ角ゴ Pro W3" w:hAnsi="Arial"/>
      <w:noProof/>
      <w:color w:val="000000"/>
      <w:szCs w:val="24"/>
      <w:lang w:eastAsia="en-US"/>
    </w:rPr>
  </w:style>
  <w:style w:type="paragraph" w:styleId="ListParagraph">
    <w:name w:val="List Paragraph"/>
    <w:basedOn w:val="Normal"/>
    <w:autoRedefine/>
    <w:uiPriority w:val="34"/>
    <w:qFormat/>
    <w:rsid w:val="00AB438C"/>
    <w:pPr>
      <w:keepLines/>
      <w:ind w:left="1304"/>
    </w:pPr>
    <w:rPr>
      <w:rFonts w:eastAsia="Times New Roman"/>
      <w:noProof w:val="0"/>
      <w:color w:val="auto"/>
      <w:szCs w:val="20"/>
      <w:lang w:eastAsia="sv-SE"/>
    </w:rPr>
  </w:style>
  <w:style w:type="paragraph" w:styleId="Revision">
    <w:name w:val="Revision"/>
    <w:hidden/>
    <w:uiPriority w:val="99"/>
    <w:semiHidden/>
    <w:rsid w:val="005A4D3A"/>
    <w:rPr>
      <w:rFonts w:eastAsia="ヒラギノ角ゴ Pro W3"/>
      <w:noProof/>
      <w:color w:val="000000"/>
      <w:szCs w:val="24"/>
      <w:lang w:eastAsia="en-US"/>
    </w:rPr>
  </w:style>
  <w:style w:type="paragraph" w:customStyle="1" w:styleId="Nr-Rubrik1">
    <w:name w:val="Nr-Rubrik1"/>
    <w:basedOn w:val="Normal"/>
    <w:rsid w:val="00507DBD"/>
    <w:pPr>
      <w:numPr>
        <w:numId w:val="12"/>
      </w:numPr>
    </w:pPr>
  </w:style>
  <w:style w:type="paragraph" w:customStyle="1" w:styleId="Nr-Rubrik2">
    <w:name w:val="Nr-Rubrik2"/>
    <w:basedOn w:val="Normal"/>
    <w:rsid w:val="00507DBD"/>
    <w:pPr>
      <w:numPr>
        <w:ilvl w:val="1"/>
        <w:numId w:val="12"/>
      </w:numPr>
    </w:pPr>
  </w:style>
  <w:style w:type="paragraph" w:customStyle="1" w:styleId="Nr-Rubrik3">
    <w:name w:val="Nr-Rubrik3"/>
    <w:basedOn w:val="Normal"/>
    <w:rsid w:val="00507DBD"/>
    <w:pPr>
      <w:numPr>
        <w:ilvl w:val="2"/>
        <w:numId w:val="12"/>
      </w:numPr>
    </w:pPr>
  </w:style>
  <w:style w:type="paragraph" w:customStyle="1" w:styleId="Formatmall1">
    <w:name w:val="Formatmall1"/>
    <w:basedOn w:val="Normal"/>
    <w:rsid w:val="00507DBD"/>
    <w:pPr>
      <w:numPr>
        <w:ilvl w:val="3"/>
        <w:numId w:val="12"/>
      </w:numPr>
    </w:pPr>
  </w:style>
  <w:style w:type="character" w:customStyle="1" w:styleId="Heading6Char">
    <w:name w:val="Heading 6 Char"/>
    <w:basedOn w:val="DefaultParagraphFont"/>
    <w:link w:val="Heading6"/>
    <w:semiHidden/>
    <w:rsid w:val="00507DBD"/>
    <w:rPr>
      <w:rFonts w:asciiTheme="majorHAnsi" w:eastAsiaTheme="majorEastAsia" w:hAnsiTheme="majorHAnsi" w:cstheme="majorBidi"/>
      <w:i/>
      <w:iCs/>
      <w:noProof/>
      <w:color w:val="243F60" w:themeColor="accent1" w:themeShade="7F"/>
      <w:szCs w:val="24"/>
      <w:lang w:eastAsia="en-US"/>
    </w:rPr>
  </w:style>
  <w:style w:type="character" w:customStyle="1" w:styleId="Heading7Char">
    <w:name w:val="Heading 7 Char"/>
    <w:basedOn w:val="DefaultParagraphFont"/>
    <w:link w:val="Heading7"/>
    <w:semiHidden/>
    <w:rsid w:val="00507DBD"/>
    <w:rPr>
      <w:rFonts w:asciiTheme="majorHAnsi" w:eastAsiaTheme="majorEastAsia" w:hAnsiTheme="majorHAnsi" w:cstheme="majorBidi"/>
      <w:i/>
      <w:iCs/>
      <w:noProof/>
      <w:color w:val="404040" w:themeColor="text1" w:themeTint="BF"/>
      <w:szCs w:val="24"/>
      <w:lang w:eastAsia="en-US"/>
    </w:rPr>
  </w:style>
  <w:style w:type="character" w:customStyle="1" w:styleId="Heading8Char">
    <w:name w:val="Heading 8 Char"/>
    <w:basedOn w:val="DefaultParagraphFont"/>
    <w:link w:val="Heading8"/>
    <w:semiHidden/>
    <w:rsid w:val="00507DBD"/>
    <w:rPr>
      <w:rFonts w:asciiTheme="majorHAnsi" w:eastAsiaTheme="majorEastAsia" w:hAnsiTheme="majorHAnsi" w:cstheme="majorBidi"/>
      <w:noProof/>
      <w:color w:val="404040" w:themeColor="text1" w:themeTint="BF"/>
      <w:lang w:eastAsia="en-US"/>
    </w:rPr>
  </w:style>
  <w:style w:type="character" w:customStyle="1" w:styleId="Heading9Char">
    <w:name w:val="Heading 9 Char"/>
    <w:basedOn w:val="DefaultParagraphFont"/>
    <w:link w:val="Heading9"/>
    <w:semiHidden/>
    <w:rsid w:val="00507DBD"/>
    <w:rPr>
      <w:rFonts w:asciiTheme="majorHAnsi" w:eastAsiaTheme="majorEastAsia" w:hAnsiTheme="majorHAnsi" w:cstheme="majorBidi"/>
      <w:i/>
      <w:iCs/>
      <w:noProof/>
      <w:color w:val="404040" w:themeColor="text1" w:themeTint="BF"/>
      <w:lang w:eastAsia="en-US"/>
    </w:rPr>
  </w:style>
  <w:style w:type="paragraph" w:styleId="HTMLPreformatted">
    <w:name w:val="HTML Preformatted"/>
    <w:basedOn w:val="Normal"/>
    <w:link w:val="HTMLPreformattedChar"/>
    <w:uiPriority w:val="99"/>
    <w:unhideWhenUsed/>
    <w:rsid w:val="0077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val="0"/>
      <w:color w:val="auto"/>
      <w:szCs w:val="20"/>
      <w:lang w:eastAsia="sv-SE"/>
    </w:rPr>
  </w:style>
  <w:style w:type="character" w:customStyle="1" w:styleId="HTMLPreformattedChar">
    <w:name w:val="HTML Preformatted Char"/>
    <w:basedOn w:val="DefaultParagraphFont"/>
    <w:link w:val="HTMLPreformatted"/>
    <w:uiPriority w:val="99"/>
    <w:rsid w:val="00777153"/>
    <w:rPr>
      <w:rFonts w:ascii="Courier New" w:hAnsi="Courier New" w:cs="Courier New"/>
    </w:rPr>
  </w:style>
  <w:style w:type="character" w:customStyle="1" w:styleId="CommentTextChar">
    <w:name w:val="Comment Text Char"/>
    <w:basedOn w:val="DefaultParagraphFont"/>
    <w:link w:val="CommentText"/>
    <w:rsid w:val="00773D54"/>
    <w:rPr>
      <w:rFonts w:ascii="Arial" w:eastAsia="ヒラギノ角ゴ Pro W3" w:hAnsi="Arial"/>
      <w:b/>
      <w:i/>
      <w:color w:val="000000"/>
      <w:sz w:val="24"/>
      <w:lang w:val="en-GB" w:eastAsia="en-US"/>
    </w:rPr>
  </w:style>
  <w:style w:type="character" w:customStyle="1" w:styleId="Heading3Char1">
    <w:name w:val="Heading 3 Char1"/>
    <w:basedOn w:val="DefaultParagraphFont"/>
    <w:rsid w:val="00866D3A"/>
    <w:rPr>
      <w:rFonts w:asciiTheme="majorHAnsi" w:eastAsiaTheme="majorEastAsia" w:hAnsiTheme="majorHAnsi" w:cstheme="majorBidi"/>
      <w:b/>
      <w:bCs/>
      <w:noProof/>
      <w:color w:val="4F81BD" w:themeColor="accent1"/>
      <w:szCs w:val="24"/>
      <w:lang w:eastAsia="en-US"/>
    </w:rPr>
  </w:style>
  <w:style w:type="paragraph" w:customStyle="1" w:styleId="Beskrivning1">
    <w:name w:val="Beskrivning1"/>
    <w:basedOn w:val="Normal"/>
    <w:next w:val="Normal"/>
    <w:rsid w:val="00726486"/>
    <w:pPr>
      <w:widowControl w:val="0"/>
      <w:suppressAutoHyphens/>
      <w:spacing w:line="240" w:lineRule="atLeast"/>
    </w:pPr>
    <w:rPr>
      <w:rFonts w:eastAsia="Times New Roman"/>
      <w:b/>
      <w:bCs/>
      <w:noProof w:val="0"/>
      <w:color w:val="auto"/>
      <w:szCs w:val="20"/>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sv-SE" w:eastAsia="sv-S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Preformatted" w:uiPriority="99"/>
    <w:lsdException w:name="No List" w:uiPriority="99"/>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94D12"/>
    <w:rPr>
      <w:rFonts w:eastAsia="ヒラギノ角ゴ Pro W3"/>
      <w:noProof/>
      <w:color w:val="000000"/>
      <w:szCs w:val="24"/>
      <w:lang w:eastAsia="en-US"/>
    </w:rPr>
  </w:style>
  <w:style w:type="paragraph" w:styleId="Heading1">
    <w:name w:val="heading 1"/>
    <w:next w:val="BodyText"/>
    <w:link w:val="Heading1Char"/>
    <w:autoRedefine/>
    <w:qFormat/>
    <w:rsid w:val="00507DBD"/>
    <w:pPr>
      <w:pageBreakBefore/>
      <w:numPr>
        <w:numId w:val="13"/>
      </w:numPr>
      <w:spacing w:before="480" w:after="240"/>
      <w:ind w:right="1531"/>
      <w:outlineLvl w:val="0"/>
    </w:pPr>
    <w:rPr>
      <w:rFonts w:ascii="Arial" w:eastAsia="ヒラギノ角ゴ Pro W3" w:hAnsi="Arial"/>
      <w:b/>
      <w:color w:val="000000"/>
      <w:kern w:val="32"/>
      <w:sz w:val="32"/>
      <w:szCs w:val="28"/>
      <w:lang w:eastAsia="en-US"/>
    </w:rPr>
  </w:style>
  <w:style w:type="paragraph" w:styleId="Heading2">
    <w:name w:val="heading 2"/>
    <w:basedOn w:val="Heading1"/>
    <w:next w:val="BodyText"/>
    <w:link w:val="Heading2Char"/>
    <w:autoRedefine/>
    <w:qFormat/>
    <w:rsid w:val="00150B37"/>
    <w:pPr>
      <w:pageBreakBefore w:val="0"/>
      <w:numPr>
        <w:ilvl w:val="1"/>
      </w:numPr>
      <w:tabs>
        <w:tab w:val="left" w:pos="567"/>
        <w:tab w:val="left" w:pos="2608"/>
        <w:tab w:val="left" w:pos="3912"/>
        <w:tab w:val="left" w:pos="5216"/>
        <w:tab w:val="left" w:pos="6520"/>
        <w:tab w:val="left" w:pos="7824"/>
        <w:tab w:val="left" w:pos="9128"/>
      </w:tabs>
      <w:spacing w:before="360" w:after="120"/>
      <w:ind w:left="567" w:hanging="567"/>
      <w:outlineLvl w:val="1"/>
    </w:pPr>
    <w:rPr>
      <w:sz w:val="24"/>
    </w:rPr>
  </w:style>
  <w:style w:type="paragraph" w:styleId="Heading3">
    <w:name w:val="heading 3"/>
    <w:next w:val="BodyText"/>
    <w:link w:val="Heading3Char"/>
    <w:autoRedefine/>
    <w:unhideWhenUsed/>
    <w:qFormat/>
    <w:rsid w:val="00866D3A"/>
    <w:pPr>
      <w:keepNext/>
      <w:keepLines/>
      <w:tabs>
        <w:tab w:val="left" w:pos="9072"/>
      </w:tabs>
      <w:spacing w:before="240" w:after="120"/>
      <w:ind w:left="720" w:right="-143" w:hanging="720"/>
      <w:outlineLvl w:val="2"/>
    </w:pPr>
    <w:rPr>
      <w:rFonts w:ascii="Arial" w:eastAsia="ヒラギノ角ゴ Pro W3" w:hAnsi="Arial"/>
      <w:color w:val="000000"/>
      <w:kern w:val="32"/>
      <w:sz w:val="24"/>
      <w:u w:val="single"/>
      <w:lang w:eastAsia="en-US"/>
    </w:rPr>
  </w:style>
  <w:style w:type="paragraph" w:styleId="Heading4">
    <w:name w:val="heading 4"/>
    <w:basedOn w:val="Normal"/>
    <w:next w:val="Normal"/>
    <w:link w:val="Heading4Char"/>
    <w:qFormat/>
    <w:rsid w:val="0005647D"/>
    <w:pPr>
      <w:keepNext/>
      <w:numPr>
        <w:ilvl w:val="3"/>
        <w:numId w:val="13"/>
      </w:numPr>
      <w:spacing w:before="240" w:after="60"/>
      <w:outlineLvl w:val="3"/>
    </w:pPr>
    <w:rPr>
      <w:b/>
      <w:bCs/>
      <w:sz w:val="28"/>
      <w:szCs w:val="28"/>
    </w:rPr>
  </w:style>
  <w:style w:type="paragraph" w:styleId="Heading5">
    <w:name w:val="heading 5"/>
    <w:basedOn w:val="Normal"/>
    <w:next w:val="Normal"/>
    <w:link w:val="Heading5Char"/>
    <w:qFormat/>
    <w:rsid w:val="00533A31"/>
    <w:pPr>
      <w:keepNext/>
      <w:numPr>
        <w:ilvl w:val="4"/>
        <w:numId w:val="13"/>
      </w:numPr>
      <w:outlineLvl w:val="4"/>
    </w:pPr>
    <w:rPr>
      <w:rFonts w:ascii="Arial" w:eastAsia="Times New Roman" w:hAnsi="Arial"/>
      <w:b/>
      <w:bCs/>
      <w:noProof w:val="0"/>
      <w:color w:val="auto"/>
    </w:rPr>
  </w:style>
  <w:style w:type="paragraph" w:styleId="Heading6">
    <w:name w:val="heading 6"/>
    <w:basedOn w:val="Normal"/>
    <w:next w:val="Normal"/>
    <w:link w:val="Heading6Char"/>
    <w:semiHidden/>
    <w:unhideWhenUsed/>
    <w:qFormat/>
    <w:rsid w:val="00507DBD"/>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507DBD"/>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507DBD"/>
    <w:pPr>
      <w:keepNext/>
      <w:keepLines/>
      <w:numPr>
        <w:ilvl w:val="7"/>
        <w:numId w:val="13"/>
      </w:numPr>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507DBD"/>
    <w:pPr>
      <w:keepNext/>
      <w:keepLines/>
      <w:numPr>
        <w:ilvl w:val="8"/>
        <w:numId w:val="13"/>
      </w:numPr>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idhuvudvnster">
    <w:name w:val="Sidhuvud vänster"/>
    <w:autoRedefine/>
    <w:rsid w:val="00827294"/>
    <w:pPr>
      <w:widowControl w:val="0"/>
      <w:tabs>
        <w:tab w:val="center" w:pos="4536"/>
        <w:tab w:val="right" w:pos="9072"/>
      </w:tabs>
      <w:spacing w:before="40" w:after="40"/>
    </w:pPr>
    <w:rPr>
      <w:rFonts w:ascii="Arial" w:eastAsia="ヒラギノ角ゴ Pro W3" w:hAnsi="Arial"/>
      <w:color w:val="000000"/>
      <w:sz w:val="16"/>
      <w:lang w:eastAsia="en-US"/>
    </w:rPr>
  </w:style>
  <w:style w:type="paragraph" w:customStyle="1" w:styleId="Sidhuvudcentrerad">
    <w:name w:val="Sidhuvud centrerad"/>
    <w:rsid w:val="00827294"/>
    <w:pPr>
      <w:tabs>
        <w:tab w:val="left" w:pos="2376"/>
      </w:tabs>
      <w:spacing w:before="40" w:after="40"/>
      <w:jc w:val="center"/>
    </w:pPr>
    <w:rPr>
      <w:rFonts w:ascii="Arial" w:eastAsia="ヒラギノ角ゴ Pro W3" w:hAnsi="Arial"/>
      <w:color w:val="000000"/>
      <w:sz w:val="16"/>
      <w:lang w:eastAsia="en-US"/>
    </w:rPr>
  </w:style>
  <w:style w:type="paragraph" w:customStyle="1" w:styleId="Friform">
    <w:name w:val="Fri form"/>
    <w:rsid w:val="00827294"/>
    <w:rPr>
      <w:rFonts w:eastAsia="ヒラギノ角ゴ Pro W3"/>
      <w:color w:val="000000"/>
      <w:lang w:eastAsia="en-US"/>
    </w:rPr>
  </w:style>
  <w:style w:type="paragraph" w:customStyle="1" w:styleId="Sidhuvudhger">
    <w:name w:val="Sidhuvud höger"/>
    <w:rsid w:val="00827294"/>
    <w:pPr>
      <w:widowControl w:val="0"/>
      <w:tabs>
        <w:tab w:val="center" w:pos="4536"/>
        <w:tab w:val="right" w:pos="9072"/>
      </w:tabs>
      <w:spacing w:before="40" w:after="40"/>
      <w:jc w:val="right"/>
    </w:pPr>
    <w:rPr>
      <w:rFonts w:ascii="Arial" w:eastAsia="ヒラギノ角ゴ Pro W3" w:hAnsi="Arial"/>
      <w:color w:val="000000"/>
      <w:sz w:val="16"/>
      <w:lang w:eastAsia="en-US"/>
    </w:rPr>
  </w:style>
  <w:style w:type="paragraph" w:styleId="Footer">
    <w:name w:val="footer"/>
    <w:link w:val="FooterChar"/>
    <w:rsid w:val="00827294"/>
    <w:pPr>
      <w:tabs>
        <w:tab w:val="center" w:pos="4703"/>
        <w:tab w:val="right" w:pos="9406"/>
      </w:tabs>
    </w:pPr>
    <w:rPr>
      <w:rFonts w:ascii="Arial" w:eastAsia="ヒラギノ角ゴ Pro W3" w:hAnsi="Arial"/>
      <w:color w:val="000000"/>
      <w:sz w:val="24"/>
      <w:lang w:val="en-GB" w:eastAsia="en-US"/>
    </w:rPr>
  </w:style>
  <w:style w:type="character" w:styleId="PageNumber">
    <w:name w:val="page number"/>
    <w:autoRedefine/>
    <w:rsid w:val="00827294"/>
    <w:rPr>
      <w:color w:val="000000"/>
      <w:sz w:val="20"/>
    </w:rPr>
  </w:style>
  <w:style w:type="paragraph" w:styleId="BodyText">
    <w:name w:val="Body Text"/>
    <w:link w:val="BodyTextChar1"/>
    <w:autoRedefine/>
    <w:rsid w:val="00A505DE"/>
    <w:pPr>
      <w:tabs>
        <w:tab w:val="left" w:pos="1304"/>
        <w:tab w:val="left" w:pos="2608"/>
        <w:tab w:val="left" w:pos="3912"/>
        <w:tab w:val="left" w:pos="5216"/>
        <w:tab w:val="left" w:pos="6520"/>
        <w:tab w:val="left" w:pos="7824"/>
        <w:tab w:val="left" w:pos="9128"/>
      </w:tabs>
      <w:spacing w:after="120"/>
      <w:ind w:left="567"/>
    </w:pPr>
    <w:rPr>
      <w:rFonts w:ascii="Arial" w:eastAsia="ヒラギノ角ゴ Pro W3" w:hAnsi="Arial"/>
      <w:color w:val="000000"/>
      <w:sz w:val="24"/>
      <w:lang w:eastAsia="en-US"/>
    </w:rPr>
  </w:style>
  <w:style w:type="character" w:customStyle="1" w:styleId="BodyTextChar">
    <w:name w:val="Body Text Char"/>
    <w:autoRedefine/>
    <w:rsid w:val="00827294"/>
    <w:rPr>
      <w:rFonts w:ascii="Arial" w:eastAsia="ヒラギノ角ゴ Pro W3" w:hAnsi="Arial"/>
      <w:b w:val="0"/>
      <w:i w:val="0"/>
      <w:color w:val="000000"/>
      <w:sz w:val="24"/>
    </w:rPr>
  </w:style>
  <w:style w:type="paragraph" w:customStyle="1" w:styleId="Huvudrubrik2">
    <w:name w:val="Huvudrubrik  2"/>
    <w:next w:val="BodyText"/>
    <w:autoRedefine/>
    <w:rsid w:val="00150B37"/>
    <w:pPr>
      <w:spacing w:before="240" w:after="120"/>
      <w:ind w:left="567" w:right="1531"/>
    </w:pPr>
    <w:rPr>
      <w:rFonts w:ascii="Arial" w:eastAsia="ヒラギノ角ゴ Pro W3" w:hAnsi="Arial"/>
      <w:b/>
      <w:color w:val="000000"/>
      <w:sz w:val="28"/>
      <w:szCs w:val="24"/>
      <w:lang w:eastAsia="en-US"/>
    </w:rPr>
  </w:style>
  <w:style w:type="paragraph" w:styleId="TOC1">
    <w:name w:val="toc 1"/>
    <w:autoRedefine/>
    <w:uiPriority w:val="39"/>
    <w:rsid w:val="00507DBD"/>
    <w:pPr>
      <w:tabs>
        <w:tab w:val="left" w:pos="400"/>
        <w:tab w:val="right" w:leader="dot" w:pos="9486"/>
      </w:tabs>
      <w:spacing w:before="120" w:after="120"/>
    </w:pPr>
    <w:rPr>
      <w:rFonts w:ascii="Arial" w:eastAsia="ヒラギノ角ゴ Pro W3" w:hAnsi="Arial"/>
      <w:b/>
      <w:bCs/>
      <w:caps/>
      <w:noProof/>
      <w:color w:val="000000"/>
      <w:lang w:eastAsia="en-US"/>
    </w:rPr>
  </w:style>
  <w:style w:type="paragraph" w:styleId="TOC2">
    <w:name w:val="toc 2"/>
    <w:basedOn w:val="TOC2Para"/>
    <w:next w:val="Normal"/>
    <w:autoRedefine/>
    <w:rsid w:val="00A92353"/>
    <w:pPr>
      <w:tabs>
        <w:tab w:val="clear" w:pos="9490"/>
      </w:tabs>
      <w:spacing w:before="0" w:after="0"/>
      <w:ind w:left="200"/>
      <w:outlineLvl w:val="9"/>
    </w:pPr>
    <w:rPr>
      <w:smallCaps/>
      <w:noProof/>
      <w:sz w:val="20"/>
      <w:lang w:val="sv-SE"/>
    </w:rPr>
  </w:style>
  <w:style w:type="paragraph" w:customStyle="1" w:styleId="TOC2Para">
    <w:name w:val="TOC 2 Para"/>
    <w:next w:val="Normal"/>
    <w:rsid w:val="00827294"/>
    <w:pPr>
      <w:tabs>
        <w:tab w:val="right" w:leader="dot" w:pos="9490"/>
      </w:tabs>
      <w:spacing w:before="40" w:after="40"/>
      <w:ind w:left="567"/>
      <w:outlineLvl w:val="0"/>
    </w:pPr>
    <w:rPr>
      <w:rFonts w:ascii="Arial" w:eastAsia="ヒラギノ角ゴ Pro W3" w:hAnsi="Arial"/>
      <w:color w:val="000000"/>
      <w:sz w:val="22"/>
      <w:lang w:val="en-GB" w:eastAsia="en-US"/>
    </w:rPr>
  </w:style>
  <w:style w:type="paragraph" w:styleId="TOC3">
    <w:name w:val="toc 3"/>
    <w:autoRedefine/>
    <w:rsid w:val="00827294"/>
    <w:pPr>
      <w:ind w:left="400"/>
    </w:pPr>
    <w:rPr>
      <w:rFonts w:eastAsia="ヒラギノ角ゴ Pro W3"/>
      <w:i/>
      <w:iCs/>
      <w:noProof/>
      <w:color w:val="000000"/>
      <w:lang w:eastAsia="en-US"/>
    </w:rPr>
  </w:style>
  <w:style w:type="paragraph" w:styleId="TOC4">
    <w:name w:val="toc 4"/>
    <w:rsid w:val="00827294"/>
    <w:pPr>
      <w:ind w:left="600"/>
    </w:pPr>
    <w:rPr>
      <w:rFonts w:eastAsia="ヒラギノ角ゴ Pro W3"/>
      <w:noProof/>
      <w:color w:val="000000"/>
      <w:sz w:val="18"/>
      <w:szCs w:val="18"/>
      <w:lang w:eastAsia="en-US"/>
    </w:rPr>
  </w:style>
  <w:style w:type="paragraph" w:styleId="TOC5">
    <w:name w:val="toc 5"/>
    <w:basedOn w:val="TOC1Para"/>
    <w:next w:val="Normal"/>
    <w:autoRedefine/>
    <w:rsid w:val="00827294"/>
    <w:pPr>
      <w:tabs>
        <w:tab w:val="clear" w:pos="9490"/>
      </w:tabs>
      <w:spacing w:before="0"/>
      <w:ind w:left="800"/>
      <w:outlineLvl w:val="9"/>
    </w:pPr>
    <w:rPr>
      <w:rFonts w:ascii="Times New Roman" w:hAnsi="Times New Roman"/>
      <w:b w:val="0"/>
      <w:noProof/>
      <w:sz w:val="18"/>
      <w:szCs w:val="18"/>
      <w:lang w:val="sv-SE"/>
    </w:rPr>
  </w:style>
  <w:style w:type="paragraph" w:customStyle="1" w:styleId="TOC1Para">
    <w:name w:val="TOC 1 Para"/>
    <w:next w:val="Normal"/>
    <w:autoRedefine/>
    <w:rsid w:val="00827294"/>
    <w:pPr>
      <w:tabs>
        <w:tab w:val="right" w:leader="dot" w:pos="9490"/>
      </w:tabs>
      <w:spacing w:before="260"/>
      <w:outlineLvl w:val="0"/>
    </w:pPr>
    <w:rPr>
      <w:rFonts w:ascii="Arial" w:eastAsia="ヒラギノ角ゴ Pro W3" w:hAnsi="Arial"/>
      <w:b/>
      <w:color w:val="000000"/>
      <w:sz w:val="22"/>
      <w:lang w:val="en-GB" w:eastAsia="en-US"/>
    </w:rPr>
  </w:style>
  <w:style w:type="paragraph" w:customStyle="1" w:styleId="Rubrik11">
    <w:name w:val="Rubrik 11"/>
    <w:next w:val="Brdtext1"/>
    <w:rsid w:val="00827294"/>
    <w:pPr>
      <w:keepNext/>
      <w:outlineLvl w:val="0"/>
    </w:pPr>
    <w:rPr>
      <w:rFonts w:ascii="Helvetica" w:eastAsia="ヒラギノ角ゴ Pro W3" w:hAnsi="Helvetica"/>
      <w:b/>
      <w:color w:val="000000"/>
      <w:sz w:val="36"/>
      <w:lang w:eastAsia="en-US"/>
    </w:rPr>
  </w:style>
  <w:style w:type="paragraph" w:customStyle="1" w:styleId="Brdtext1">
    <w:name w:val="Brödtext1"/>
    <w:rsid w:val="00827294"/>
    <w:rPr>
      <w:rFonts w:ascii="Helvetica" w:eastAsia="ヒラギノ角ゴ Pro W3" w:hAnsi="Helvetica"/>
      <w:color w:val="000000"/>
      <w:sz w:val="24"/>
      <w:lang w:eastAsia="en-US"/>
    </w:rPr>
  </w:style>
  <w:style w:type="paragraph" w:customStyle="1" w:styleId="Rubrik51">
    <w:name w:val="Rubrik 51"/>
    <w:next w:val="Brdtext1"/>
    <w:rsid w:val="00827294"/>
    <w:pPr>
      <w:keepNext/>
      <w:outlineLvl w:val="4"/>
    </w:pPr>
    <w:rPr>
      <w:rFonts w:ascii="Helvetica" w:eastAsia="ヒラギノ角ゴ Pro W3" w:hAnsi="Helvetica"/>
      <w:b/>
      <w:color w:val="000000"/>
      <w:sz w:val="24"/>
      <w:lang w:eastAsia="en-US"/>
    </w:rPr>
  </w:style>
  <w:style w:type="paragraph" w:customStyle="1" w:styleId="Rubrik91">
    <w:name w:val="Rubrik 91"/>
    <w:next w:val="Brdtext1"/>
    <w:rsid w:val="00827294"/>
    <w:pPr>
      <w:keepNext/>
      <w:outlineLvl w:val="8"/>
    </w:pPr>
    <w:rPr>
      <w:rFonts w:ascii="Helvetica" w:eastAsia="ヒラギノ角ゴ Pro W3" w:hAnsi="Helvetica"/>
      <w:b/>
      <w:color w:val="000000"/>
      <w:sz w:val="24"/>
      <w:lang w:eastAsia="en-US"/>
    </w:rPr>
  </w:style>
  <w:style w:type="paragraph" w:customStyle="1" w:styleId="Rubrik41">
    <w:name w:val="Rubrik 41"/>
    <w:next w:val="Brdtext1"/>
    <w:autoRedefine/>
    <w:rsid w:val="00827294"/>
    <w:pPr>
      <w:keepNext/>
      <w:outlineLvl w:val="3"/>
    </w:pPr>
    <w:rPr>
      <w:rFonts w:ascii="Helvetica" w:eastAsia="ヒラギノ角ゴ Pro W3" w:hAnsi="Helvetica"/>
      <w:b/>
      <w:color w:val="000000"/>
      <w:sz w:val="24"/>
      <w:lang w:eastAsia="en-US"/>
    </w:rPr>
  </w:style>
  <w:style w:type="paragraph" w:customStyle="1" w:styleId="Rubrik81">
    <w:name w:val="Rubrik 81"/>
    <w:next w:val="Brdtext1"/>
    <w:rsid w:val="00827294"/>
    <w:pPr>
      <w:keepNext/>
      <w:outlineLvl w:val="7"/>
    </w:pPr>
    <w:rPr>
      <w:rFonts w:ascii="Helvetica" w:eastAsia="ヒラギノ角ゴ Pro W3" w:hAnsi="Helvetica"/>
      <w:b/>
      <w:color w:val="000000"/>
      <w:sz w:val="24"/>
      <w:lang w:eastAsia="en-US"/>
    </w:rPr>
  </w:style>
  <w:style w:type="paragraph" w:customStyle="1" w:styleId="Rubrik31">
    <w:name w:val="Rubrik 31"/>
    <w:next w:val="Brdtext1"/>
    <w:rsid w:val="00827294"/>
    <w:pPr>
      <w:keepNext/>
      <w:outlineLvl w:val="2"/>
    </w:pPr>
    <w:rPr>
      <w:rFonts w:ascii="Helvetica" w:eastAsia="ヒラギノ角ゴ Pro W3" w:hAnsi="Helvetica"/>
      <w:b/>
      <w:color w:val="000000"/>
      <w:sz w:val="24"/>
      <w:lang w:eastAsia="en-US"/>
    </w:rPr>
  </w:style>
  <w:style w:type="paragraph" w:customStyle="1" w:styleId="Rubrik21">
    <w:name w:val="Rubrik 21"/>
    <w:next w:val="Brdtext1"/>
    <w:rsid w:val="00827294"/>
    <w:pPr>
      <w:keepNext/>
      <w:outlineLvl w:val="1"/>
    </w:pPr>
    <w:rPr>
      <w:rFonts w:ascii="Helvetica" w:eastAsia="ヒラギノ角ゴ Pro W3" w:hAnsi="Helvetica"/>
      <w:b/>
      <w:color w:val="000000"/>
      <w:sz w:val="24"/>
      <w:lang w:eastAsia="en-US"/>
    </w:rPr>
  </w:style>
  <w:style w:type="paragraph" w:customStyle="1" w:styleId="Rubrik71">
    <w:name w:val="Rubrik 71"/>
    <w:next w:val="Brdtext1"/>
    <w:rsid w:val="00827294"/>
    <w:pPr>
      <w:keepNext/>
      <w:outlineLvl w:val="6"/>
    </w:pPr>
    <w:rPr>
      <w:rFonts w:ascii="Helvetica" w:eastAsia="ヒラギノ角ゴ Pro W3" w:hAnsi="Helvetica"/>
      <w:b/>
      <w:color w:val="000000"/>
      <w:sz w:val="24"/>
      <w:lang w:eastAsia="en-US"/>
    </w:rPr>
  </w:style>
  <w:style w:type="paragraph" w:customStyle="1" w:styleId="Rubrik61">
    <w:name w:val="Rubrik 61"/>
    <w:next w:val="Brdtext1"/>
    <w:rsid w:val="00827294"/>
    <w:pPr>
      <w:keepNext/>
      <w:outlineLvl w:val="5"/>
    </w:pPr>
    <w:rPr>
      <w:rFonts w:ascii="Helvetica" w:eastAsia="ヒラギノ角ゴ Pro W3" w:hAnsi="Helvetica"/>
      <w:b/>
      <w:color w:val="000000"/>
      <w:sz w:val="24"/>
      <w:lang w:eastAsia="en-US"/>
    </w:rPr>
  </w:style>
  <w:style w:type="paragraph" w:customStyle="1" w:styleId="Titel">
    <w:name w:val="Titel"/>
    <w:next w:val="Brdtext1"/>
    <w:rsid w:val="00827294"/>
    <w:pPr>
      <w:keepNext/>
      <w:outlineLvl w:val="0"/>
    </w:pPr>
    <w:rPr>
      <w:rFonts w:ascii="Helvetica" w:eastAsia="ヒラギノ角ゴ Pro W3" w:hAnsi="Helvetica"/>
      <w:b/>
      <w:color w:val="000000"/>
      <w:sz w:val="56"/>
      <w:lang w:eastAsia="en-US"/>
    </w:rPr>
  </w:style>
  <w:style w:type="paragraph" w:customStyle="1" w:styleId="Tabellrubrik">
    <w:name w:val="Tabellrubrik"/>
    <w:rsid w:val="00DE246B"/>
    <w:rPr>
      <w:rFonts w:ascii="Arial" w:eastAsia="ヒラギノ角ゴ Pro W3" w:hAnsi="Arial"/>
      <w:color w:val="000000"/>
      <w:sz w:val="24"/>
      <w:lang w:val="en-GB" w:eastAsia="en-US"/>
    </w:rPr>
  </w:style>
  <w:style w:type="paragraph" w:customStyle="1" w:styleId="Tabelltext">
    <w:name w:val="Tabelltext"/>
    <w:autoRedefine/>
    <w:rsid w:val="00921ECE"/>
    <w:pPr>
      <w:widowControl w:val="0"/>
      <w:tabs>
        <w:tab w:val="left" w:pos="318"/>
      </w:tabs>
      <w:spacing w:after="120"/>
      <w:ind w:left="34"/>
    </w:pPr>
    <w:rPr>
      <w:rFonts w:ascii="Arial" w:eastAsia="ヒラギノ角ゴ Pro W3" w:hAnsi="Arial"/>
      <w:color w:val="000000"/>
      <w:lang w:eastAsia="en-US"/>
    </w:rPr>
  </w:style>
  <w:style w:type="paragraph" w:styleId="CommentText">
    <w:name w:val="annotation text"/>
    <w:link w:val="CommentTextChar"/>
    <w:autoRedefine/>
    <w:rsid w:val="00AE3CA3"/>
    <w:pPr>
      <w:ind w:left="567"/>
    </w:pPr>
    <w:rPr>
      <w:rFonts w:ascii="Arial" w:eastAsia="ヒラギノ角ゴ Pro W3" w:hAnsi="Arial"/>
      <w:b/>
      <w:i/>
      <w:color w:val="000000"/>
      <w:sz w:val="24"/>
      <w:lang w:val="en-GB" w:eastAsia="en-US"/>
    </w:rPr>
  </w:style>
  <w:style w:type="numbering" w:customStyle="1" w:styleId="List51">
    <w:name w:val="List 51"/>
    <w:rsid w:val="00827294"/>
    <w:pPr>
      <w:numPr>
        <w:numId w:val="1"/>
      </w:numPr>
    </w:pPr>
  </w:style>
  <w:style w:type="paragraph" w:styleId="Title">
    <w:name w:val="Title"/>
    <w:next w:val="Normal"/>
    <w:qFormat/>
    <w:rsid w:val="00827294"/>
    <w:pPr>
      <w:spacing w:after="300"/>
      <w:jc w:val="center"/>
    </w:pPr>
    <w:rPr>
      <w:rFonts w:ascii="Arial Black" w:eastAsia="ヒラギノ角ゴ Pro W3" w:hAnsi="Arial Black"/>
      <w:color w:val="142947"/>
      <w:spacing w:val="5"/>
      <w:kern w:val="28"/>
      <w:sz w:val="52"/>
      <w:lang w:val="en-GB" w:eastAsia="en-US"/>
    </w:rPr>
  </w:style>
  <w:style w:type="paragraph" w:customStyle="1" w:styleId="Liststycke1">
    <w:name w:val="Liststycke1"/>
    <w:qFormat/>
    <w:rsid w:val="00827294"/>
    <w:pPr>
      <w:ind w:left="720"/>
    </w:pPr>
    <w:rPr>
      <w:rFonts w:ascii="Arial" w:eastAsia="ヒラギノ角ゴ Pro W3" w:hAnsi="Arial"/>
      <w:color w:val="000000"/>
      <w:sz w:val="24"/>
      <w:lang w:val="en-GB" w:eastAsia="en-US"/>
    </w:rPr>
  </w:style>
  <w:style w:type="character" w:customStyle="1" w:styleId="Starkbetoning1">
    <w:name w:val="Stark betoning1"/>
    <w:autoRedefine/>
    <w:rsid w:val="00827294"/>
    <w:rPr>
      <w:rFonts w:ascii="Lucida Grande" w:eastAsia="ヒラギノ角ゴ Pro W3" w:hAnsi="Lucida Grande"/>
      <w:b/>
      <w:i w:val="0"/>
      <w:color w:val="436FA9"/>
      <w:sz w:val="20"/>
    </w:rPr>
  </w:style>
  <w:style w:type="character" w:styleId="Emphasis">
    <w:name w:val="Emphasis"/>
    <w:qFormat/>
    <w:rsid w:val="00827294"/>
    <w:rPr>
      <w:rFonts w:ascii="Lucida Grande" w:eastAsia="ヒラギノ角ゴ Pro W3" w:hAnsi="Lucida Grande"/>
      <w:b w:val="0"/>
      <w:i w:val="0"/>
      <w:color w:val="000000"/>
      <w:sz w:val="20"/>
    </w:rPr>
  </w:style>
  <w:style w:type="numbering" w:customStyle="1" w:styleId="List8">
    <w:name w:val="List 8"/>
    <w:rsid w:val="00827294"/>
    <w:pPr>
      <w:numPr>
        <w:numId w:val="2"/>
      </w:numPr>
    </w:pPr>
  </w:style>
  <w:style w:type="paragraph" w:customStyle="1" w:styleId="Funktionalitet">
    <w:name w:val="Funktionalitet"/>
    <w:autoRedefine/>
    <w:rsid w:val="00C54860"/>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spacing w:before="240" w:after="120"/>
    </w:pPr>
    <w:rPr>
      <w:rFonts w:ascii="Arial" w:eastAsia="ヒラギノ角ゴ Pro W3" w:hAnsi="Arial"/>
      <w:b/>
      <w:color w:val="000000"/>
      <w:sz w:val="22"/>
      <w:szCs w:val="22"/>
      <w:lang w:eastAsia="en-US"/>
    </w:rPr>
  </w:style>
  <w:style w:type="paragraph" w:customStyle="1" w:styleId="Exempel">
    <w:name w:val="Exempel"/>
    <w:autoRedefine/>
    <w:rsid w:val="00D449EC"/>
    <w:pPr>
      <w:spacing w:before="120" w:after="120"/>
    </w:pPr>
    <w:rPr>
      <w:rFonts w:ascii="Arial" w:eastAsia="ヒラギノ角ゴ Pro W3" w:hAnsi="Arial" w:cs="Arial"/>
      <w:b/>
      <w:color w:val="FFFFFF"/>
      <w:sz w:val="24"/>
      <w:szCs w:val="28"/>
      <w:lang w:eastAsia="en-US"/>
    </w:rPr>
  </w:style>
  <w:style w:type="character" w:customStyle="1" w:styleId="Unknown0">
    <w:name w:val="Unknown 0"/>
    <w:semiHidden/>
    <w:rsid w:val="00827294"/>
  </w:style>
  <w:style w:type="numbering" w:customStyle="1" w:styleId="List14">
    <w:name w:val="List 14"/>
    <w:autoRedefine/>
    <w:rsid w:val="00827294"/>
    <w:pPr>
      <w:numPr>
        <w:numId w:val="3"/>
      </w:numPr>
    </w:pPr>
  </w:style>
  <w:style w:type="paragraph" w:styleId="BalloonText">
    <w:name w:val="Balloon Text"/>
    <w:basedOn w:val="Normal"/>
    <w:link w:val="BalloonTextChar"/>
    <w:locked/>
    <w:rsid w:val="00477726"/>
    <w:rPr>
      <w:rFonts w:ascii="Lucida Grande" w:hAnsi="Lucida Grande"/>
      <w:noProof w:val="0"/>
      <w:sz w:val="18"/>
      <w:szCs w:val="18"/>
      <w:lang w:val="en-GB"/>
    </w:rPr>
  </w:style>
  <w:style w:type="character" w:customStyle="1" w:styleId="BalloonTextChar">
    <w:name w:val="Balloon Text Char"/>
    <w:link w:val="BalloonText"/>
    <w:rsid w:val="00477726"/>
    <w:rPr>
      <w:rFonts w:ascii="Lucida Grande" w:eastAsia="ヒラギノ角ゴ Pro W3" w:hAnsi="Lucida Grande"/>
      <w:color w:val="000000"/>
      <w:sz w:val="18"/>
      <w:szCs w:val="18"/>
      <w:lang w:val="en-GB"/>
    </w:rPr>
  </w:style>
  <w:style w:type="paragraph" w:styleId="Header">
    <w:name w:val="header"/>
    <w:basedOn w:val="Normal"/>
    <w:link w:val="HeaderChar"/>
    <w:locked/>
    <w:rsid w:val="001A3F18"/>
    <w:pPr>
      <w:tabs>
        <w:tab w:val="center" w:pos="4320"/>
        <w:tab w:val="right" w:pos="8640"/>
      </w:tabs>
    </w:pPr>
    <w:rPr>
      <w:rFonts w:ascii="Arial" w:hAnsi="Arial"/>
      <w:noProof w:val="0"/>
      <w:sz w:val="24"/>
      <w:lang w:val="en-GB"/>
    </w:rPr>
  </w:style>
  <w:style w:type="character" w:customStyle="1" w:styleId="HeaderChar">
    <w:name w:val="Header Char"/>
    <w:link w:val="Header"/>
    <w:rsid w:val="001A3F18"/>
    <w:rPr>
      <w:rFonts w:ascii="Arial" w:eastAsia="ヒラギノ角ゴ Pro W3" w:hAnsi="Arial"/>
      <w:color w:val="000000"/>
      <w:sz w:val="24"/>
      <w:szCs w:val="24"/>
      <w:lang w:val="en-GB"/>
    </w:rPr>
  </w:style>
  <w:style w:type="paragraph" w:customStyle="1" w:styleId="Lista1">
    <w:name w:val="Lista1"/>
    <w:basedOn w:val="BodyText"/>
    <w:autoRedefine/>
    <w:rsid w:val="00EB22F6"/>
    <w:pPr>
      <w:numPr>
        <w:numId w:val="4"/>
      </w:numPr>
      <w:tabs>
        <w:tab w:val="clear" w:pos="1304"/>
        <w:tab w:val="left" w:pos="851"/>
      </w:tabs>
      <w:spacing w:after="60"/>
      <w:ind w:left="851" w:hanging="284"/>
    </w:pPr>
  </w:style>
  <w:style w:type="paragraph" w:styleId="TOC6">
    <w:name w:val="toc 6"/>
    <w:basedOn w:val="Normal"/>
    <w:next w:val="Normal"/>
    <w:autoRedefine/>
    <w:semiHidden/>
    <w:rsid w:val="00BC5352"/>
    <w:pPr>
      <w:ind w:left="1000"/>
    </w:pPr>
    <w:rPr>
      <w:sz w:val="18"/>
      <w:szCs w:val="18"/>
    </w:rPr>
  </w:style>
  <w:style w:type="paragraph" w:styleId="TOC7">
    <w:name w:val="toc 7"/>
    <w:basedOn w:val="Normal"/>
    <w:next w:val="Normal"/>
    <w:autoRedefine/>
    <w:semiHidden/>
    <w:rsid w:val="00BC5352"/>
    <w:pPr>
      <w:ind w:left="1200"/>
    </w:pPr>
    <w:rPr>
      <w:sz w:val="18"/>
      <w:szCs w:val="18"/>
    </w:rPr>
  </w:style>
  <w:style w:type="paragraph" w:styleId="TOC8">
    <w:name w:val="toc 8"/>
    <w:basedOn w:val="Normal"/>
    <w:next w:val="Normal"/>
    <w:autoRedefine/>
    <w:semiHidden/>
    <w:rsid w:val="00BC5352"/>
    <w:pPr>
      <w:ind w:left="1400"/>
    </w:pPr>
    <w:rPr>
      <w:sz w:val="18"/>
      <w:szCs w:val="18"/>
    </w:rPr>
  </w:style>
  <w:style w:type="paragraph" w:styleId="TOC9">
    <w:name w:val="toc 9"/>
    <w:basedOn w:val="Normal"/>
    <w:next w:val="Normal"/>
    <w:autoRedefine/>
    <w:semiHidden/>
    <w:rsid w:val="00BC5352"/>
    <w:pPr>
      <w:ind w:left="1600"/>
    </w:pPr>
    <w:rPr>
      <w:sz w:val="18"/>
      <w:szCs w:val="18"/>
    </w:rPr>
  </w:style>
  <w:style w:type="character" w:styleId="Hyperlink">
    <w:name w:val="Hyperlink"/>
    <w:uiPriority w:val="99"/>
    <w:rsid w:val="00BC5352"/>
    <w:rPr>
      <w:color w:val="0000FF"/>
      <w:u w:val="single"/>
    </w:rPr>
  </w:style>
  <w:style w:type="table" w:styleId="TableGrid">
    <w:name w:val="Table Grid"/>
    <w:basedOn w:val="TableNormal"/>
    <w:uiPriority w:val="59"/>
    <w:rsid w:val="009E257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6334D5"/>
    <w:rPr>
      <w:sz w:val="16"/>
      <w:szCs w:val="16"/>
    </w:rPr>
  </w:style>
  <w:style w:type="paragraph" w:styleId="CommentSubject">
    <w:name w:val="annotation subject"/>
    <w:basedOn w:val="CommentText"/>
    <w:next w:val="CommentText"/>
    <w:semiHidden/>
    <w:rsid w:val="006334D5"/>
    <w:pPr>
      <w:ind w:left="0"/>
    </w:pPr>
    <w:rPr>
      <w:b w:val="0"/>
      <w:bCs/>
      <w:i w:val="0"/>
      <w:noProof/>
      <w:sz w:val="20"/>
      <w:lang w:val="sv-SE"/>
    </w:rPr>
  </w:style>
  <w:style w:type="paragraph" w:styleId="FootnoteText">
    <w:name w:val="footnote text"/>
    <w:basedOn w:val="Normal"/>
    <w:link w:val="FootnoteTextChar"/>
    <w:rsid w:val="0052243F"/>
    <w:rPr>
      <w:rFonts w:ascii="Arial" w:hAnsi="Arial"/>
      <w:sz w:val="24"/>
    </w:rPr>
  </w:style>
  <w:style w:type="character" w:customStyle="1" w:styleId="FootnoteTextChar">
    <w:name w:val="Footnote Text Char"/>
    <w:link w:val="FootnoteText"/>
    <w:rsid w:val="0052243F"/>
    <w:rPr>
      <w:rFonts w:ascii="Arial" w:eastAsia="ヒラギノ角ゴ Pro W3" w:hAnsi="Arial"/>
      <w:noProof/>
      <w:color w:val="000000"/>
      <w:sz w:val="24"/>
      <w:szCs w:val="24"/>
    </w:rPr>
  </w:style>
  <w:style w:type="character" w:styleId="FootnoteReference">
    <w:name w:val="footnote reference"/>
    <w:rsid w:val="0052243F"/>
    <w:rPr>
      <w:vertAlign w:val="superscript"/>
    </w:rPr>
  </w:style>
  <w:style w:type="paragraph" w:customStyle="1" w:styleId="Frgadlista-dekorfrg11">
    <w:name w:val="Färgad lista - dekorfärg 11"/>
    <w:basedOn w:val="Normal"/>
    <w:qFormat/>
    <w:rsid w:val="0005647D"/>
    <w:pPr>
      <w:spacing w:after="200" w:line="276" w:lineRule="auto"/>
      <w:ind w:left="720"/>
      <w:contextualSpacing/>
    </w:pPr>
    <w:rPr>
      <w:rFonts w:ascii="Calibri" w:eastAsia="Calibri" w:hAnsi="Calibri"/>
      <w:noProof w:val="0"/>
      <w:color w:val="auto"/>
      <w:sz w:val="22"/>
      <w:szCs w:val="22"/>
    </w:rPr>
  </w:style>
  <w:style w:type="character" w:customStyle="1" w:styleId="Heading5Char">
    <w:name w:val="Heading 5 Char"/>
    <w:link w:val="Heading5"/>
    <w:rsid w:val="00533A31"/>
    <w:rPr>
      <w:rFonts w:ascii="Arial" w:hAnsi="Arial"/>
      <w:b/>
      <w:bCs/>
      <w:szCs w:val="24"/>
      <w:lang w:eastAsia="en-US"/>
    </w:rPr>
  </w:style>
  <w:style w:type="character" w:customStyle="1" w:styleId="Heading1Char">
    <w:name w:val="Heading 1 Char"/>
    <w:link w:val="Heading1"/>
    <w:rsid w:val="00507DBD"/>
    <w:rPr>
      <w:rFonts w:ascii="Arial" w:eastAsia="ヒラギノ角ゴ Pro W3" w:hAnsi="Arial"/>
      <w:b/>
      <w:color w:val="000000"/>
      <w:kern w:val="32"/>
      <w:sz w:val="32"/>
      <w:szCs w:val="28"/>
      <w:lang w:eastAsia="en-US"/>
    </w:rPr>
  </w:style>
  <w:style w:type="character" w:customStyle="1" w:styleId="Heading2Char">
    <w:name w:val="Heading 2 Char"/>
    <w:link w:val="Heading2"/>
    <w:rsid w:val="00533A31"/>
    <w:rPr>
      <w:rFonts w:ascii="Arial" w:eastAsia="ヒラギノ角ゴ Pro W3" w:hAnsi="Arial"/>
      <w:b/>
      <w:color w:val="000000"/>
      <w:kern w:val="32"/>
      <w:sz w:val="24"/>
      <w:szCs w:val="28"/>
      <w:lang w:eastAsia="en-US"/>
    </w:rPr>
  </w:style>
  <w:style w:type="character" w:customStyle="1" w:styleId="Heading3Char">
    <w:name w:val="Heading 3 Char"/>
    <w:link w:val="Heading3"/>
    <w:rsid w:val="00B208B9"/>
    <w:rPr>
      <w:rFonts w:ascii="Arial" w:eastAsia="ヒラギノ角ゴ Pro W3" w:hAnsi="Arial"/>
      <w:color w:val="000000"/>
      <w:kern w:val="32"/>
      <w:sz w:val="24"/>
      <w:u w:val="single"/>
      <w:lang w:eastAsia="en-US"/>
    </w:rPr>
  </w:style>
  <w:style w:type="character" w:customStyle="1" w:styleId="Heading4Char">
    <w:name w:val="Heading 4 Char"/>
    <w:link w:val="Heading4"/>
    <w:rsid w:val="00533A31"/>
    <w:rPr>
      <w:rFonts w:eastAsia="ヒラギノ角ゴ Pro W3"/>
      <w:b/>
      <w:bCs/>
      <w:noProof/>
      <w:color w:val="000000"/>
      <w:sz w:val="28"/>
      <w:szCs w:val="28"/>
      <w:lang w:eastAsia="en-US"/>
    </w:rPr>
  </w:style>
  <w:style w:type="paragraph" w:customStyle="1" w:styleId="TableText">
    <w:name w:val="Table Text"/>
    <w:basedOn w:val="BodyText"/>
    <w:rsid w:val="00533A31"/>
    <w:pPr>
      <w:tabs>
        <w:tab w:val="clear" w:pos="1304"/>
        <w:tab w:val="clear" w:pos="2608"/>
        <w:tab w:val="clear" w:pos="3912"/>
        <w:tab w:val="clear" w:pos="5216"/>
        <w:tab w:val="clear" w:pos="6520"/>
        <w:tab w:val="clear" w:pos="7824"/>
        <w:tab w:val="clear" w:pos="9128"/>
      </w:tabs>
      <w:overflowPunct w:val="0"/>
      <w:autoSpaceDE w:val="0"/>
      <w:autoSpaceDN w:val="0"/>
      <w:adjustRightInd w:val="0"/>
      <w:spacing w:after="0"/>
      <w:ind w:left="28" w:right="28"/>
      <w:textAlignment w:val="baseline"/>
    </w:pPr>
    <w:rPr>
      <w:rFonts w:eastAsia="Times New Roman"/>
      <w:color w:val="auto"/>
      <w:sz w:val="20"/>
    </w:rPr>
  </w:style>
  <w:style w:type="character" w:customStyle="1" w:styleId="BodyTextChar1">
    <w:name w:val="Body Text Char1"/>
    <w:link w:val="BodyText"/>
    <w:rsid w:val="00A505DE"/>
    <w:rPr>
      <w:rFonts w:ascii="Arial" w:eastAsia="ヒラギノ角ゴ Pro W3" w:hAnsi="Arial"/>
      <w:color w:val="000000"/>
      <w:sz w:val="24"/>
      <w:lang w:eastAsia="en-US"/>
    </w:rPr>
  </w:style>
  <w:style w:type="character" w:customStyle="1" w:styleId="FooterChar">
    <w:name w:val="Footer Char"/>
    <w:link w:val="Footer"/>
    <w:rsid w:val="00533A31"/>
    <w:rPr>
      <w:rFonts w:ascii="Arial" w:eastAsia="ヒラギノ角ゴ Pro W3" w:hAnsi="Arial"/>
      <w:color w:val="000000"/>
      <w:sz w:val="24"/>
      <w:lang w:val="en-GB" w:eastAsia="en-US" w:bidi="ar-SA"/>
    </w:rPr>
  </w:style>
  <w:style w:type="character" w:styleId="FollowedHyperlink">
    <w:name w:val="FollowedHyperlink"/>
    <w:rsid w:val="00533A31"/>
    <w:rPr>
      <w:color w:val="800080"/>
      <w:u w:val="single"/>
    </w:rPr>
  </w:style>
  <w:style w:type="paragraph" w:styleId="NormalWeb">
    <w:name w:val="Normal (Web)"/>
    <w:basedOn w:val="Normal"/>
    <w:rsid w:val="00533A31"/>
    <w:pPr>
      <w:spacing w:before="100" w:beforeAutospacing="1" w:after="100" w:afterAutospacing="1"/>
    </w:pPr>
    <w:rPr>
      <w:rFonts w:eastAsia="Times New Roman"/>
      <w:noProof w:val="0"/>
      <w:color w:val="auto"/>
      <w:sz w:val="24"/>
      <w:lang w:eastAsia="sv-SE"/>
    </w:rPr>
  </w:style>
  <w:style w:type="paragraph" w:styleId="DocumentMap">
    <w:name w:val="Document Map"/>
    <w:basedOn w:val="Normal"/>
    <w:link w:val="DocumentMapChar"/>
    <w:rsid w:val="00533A31"/>
    <w:pPr>
      <w:shd w:val="clear" w:color="auto" w:fill="000080"/>
    </w:pPr>
    <w:rPr>
      <w:rFonts w:ascii="Tahoma" w:eastAsia="Times New Roman" w:hAnsi="Tahoma"/>
      <w:noProof w:val="0"/>
      <w:color w:val="auto"/>
      <w:szCs w:val="20"/>
    </w:rPr>
  </w:style>
  <w:style w:type="character" w:customStyle="1" w:styleId="DocumentMapChar">
    <w:name w:val="Document Map Char"/>
    <w:link w:val="DocumentMap"/>
    <w:rsid w:val="00533A31"/>
    <w:rPr>
      <w:rFonts w:ascii="Tahoma" w:hAnsi="Tahoma" w:cs="Tahoma"/>
      <w:shd w:val="clear" w:color="auto" w:fill="000080"/>
      <w:lang w:eastAsia="en-US"/>
    </w:rPr>
  </w:style>
  <w:style w:type="character" w:customStyle="1" w:styleId="m1">
    <w:name w:val="m1"/>
    <w:rsid w:val="00533A31"/>
    <w:rPr>
      <w:color w:val="0000FF"/>
    </w:rPr>
  </w:style>
  <w:style w:type="character" w:customStyle="1" w:styleId="t1">
    <w:name w:val="t1"/>
    <w:rsid w:val="00533A31"/>
    <w:rPr>
      <w:color w:val="990000"/>
    </w:rPr>
  </w:style>
  <w:style w:type="character" w:customStyle="1" w:styleId="b1">
    <w:name w:val="b1"/>
    <w:rsid w:val="00533A31"/>
    <w:rPr>
      <w:rFonts w:ascii="Courier New" w:hAnsi="Courier New" w:cs="Courier New" w:hint="default"/>
      <w:b/>
      <w:bCs/>
      <w:strike w:val="0"/>
      <w:dstrike w:val="0"/>
      <w:color w:val="FF0000"/>
      <w:u w:val="none"/>
      <w:effect w:val="none"/>
    </w:rPr>
  </w:style>
  <w:style w:type="paragraph" w:customStyle="1" w:styleId="Frgadskuggning-dekorfrg11">
    <w:name w:val="Färgad skuggning - dekorfärg 11"/>
    <w:hidden/>
    <w:uiPriority w:val="71"/>
    <w:rsid w:val="006D5542"/>
    <w:rPr>
      <w:rFonts w:ascii="Arial" w:eastAsia="ヒラギノ角ゴ Pro W3" w:hAnsi="Arial"/>
      <w:noProof/>
      <w:color w:val="000000"/>
      <w:szCs w:val="24"/>
      <w:lang w:eastAsia="en-US"/>
    </w:rPr>
  </w:style>
  <w:style w:type="paragraph" w:styleId="ListParagraph">
    <w:name w:val="List Paragraph"/>
    <w:basedOn w:val="Normal"/>
    <w:autoRedefine/>
    <w:uiPriority w:val="34"/>
    <w:qFormat/>
    <w:rsid w:val="00AB438C"/>
    <w:pPr>
      <w:keepLines/>
      <w:ind w:left="1304"/>
    </w:pPr>
    <w:rPr>
      <w:rFonts w:eastAsia="Times New Roman"/>
      <w:noProof w:val="0"/>
      <w:color w:val="auto"/>
      <w:szCs w:val="20"/>
      <w:lang w:eastAsia="sv-SE"/>
    </w:rPr>
  </w:style>
  <w:style w:type="paragraph" w:styleId="Revision">
    <w:name w:val="Revision"/>
    <w:hidden/>
    <w:uiPriority w:val="99"/>
    <w:semiHidden/>
    <w:rsid w:val="005A4D3A"/>
    <w:rPr>
      <w:rFonts w:eastAsia="ヒラギノ角ゴ Pro W3"/>
      <w:noProof/>
      <w:color w:val="000000"/>
      <w:szCs w:val="24"/>
      <w:lang w:eastAsia="en-US"/>
    </w:rPr>
  </w:style>
  <w:style w:type="paragraph" w:customStyle="1" w:styleId="Nr-Rubrik1">
    <w:name w:val="Nr-Rubrik1"/>
    <w:basedOn w:val="Normal"/>
    <w:rsid w:val="00507DBD"/>
    <w:pPr>
      <w:numPr>
        <w:numId w:val="12"/>
      </w:numPr>
    </w:pPr>
  </w:style>
  <w:style w:type="paragraph" w:customStyle="1" w:styleId="Nr-Rubrik2">
    <w:name w:val="Nr-Rubrik2"/>
    <w:basedOn w:val="Normal"/>
    <w:rsid w:val="00507DBD"/>
    <w:pPr>
      <w:numPr>
        <w:ilvl w:val="1"/>
        <w:numId w:val="12"/>
      </w:numPr>
    </w:pPr>
  </w:style>
  <w:style w:type="paragraph" w:customStyle="1" w:styleId="Nr-Rubrik3">
    <w:name w:val="Nr-Rubrik3"/>
    <w:basedOn w:val="Normal"/>
    <w:rsid w:val="00507DBD"/>
    <w:pPr>
      <w:numPr>
        <w:ilvl w:val="2"/>
        <w:numId w:val="12"/>
      </w:numPr>
    </w:pPr>
  </w:style>
  <w:style w:type="paragraph" w:customStyle="1" w:styleId="Formatmall1">
    <w:name w:val="Formatmall1"/>
    <w:basedOn w:val="Normal"/>
    <w:rsid w:val="00507DBD"/>
    <w:pPr>
      <w:numPr>
        <w:ilvl w:val="3"/>
        <w:numId w:val="12"/>
      </w:numPr>
    </w:pPr>
  </w:style>
  <w:style w:type="character" w:customStyle="1" w:styleId="Heading6Char">
    <w:name w:val="Heading 6 Char"/>
    <w:basedOn w:val="DefaultParagraphFont"/>
    <w:link w:val="Heading6"/>
    <w:semiHidden/>
    <w:rsid w:val="00507DBD"/>
    <w:rPr>
      <w:rFonts w:asciiTheme="majorHAnsi" w:eastAsiaTheme="majorEastAsia" w:hAnsiTheme="majorHAnsi" w:cstheme="majorBidi"/>
      <w:i/>
      <w:iCs/>
      <w:noProof/>
      <w:color w:val="243F60" w:themeColor="accent1" w:themeShade="7F"/>
      <w:szCs w:val="24"/>
      <w:lang w:eastAsia="en-US"/>
    </w:rPr>
  </w:style>
  <w:style w:type="character" w:customStyle="1" w:styleId="Heading7Char">
    <w:name w:val="Heading 7 Char"/>
    <w:basedOn w:val="DefaultParagraphFont"/>
    <w:link w:val="Heading7"/>
    <w:semiHidden/>
    <w:rsid w:val="00507DBD"/>
    <w:rPr>
      <w:rFonts w:asciiTheme="majorHAnsi" w:eastAsiaTheme="majorEastAsia" w:hAnsiTheme="majorHAnsi" w:cstheme="majorBidi"/>
      <w:i/>
      <w:iCs/>
      <w:noProof/>
      <w:color w:val="404040" w:themeColor="text1" w:themeTint="BF"/>
      <w:szCs w:val="24"/>
      <w:lang w:eastAsia="en-US"/>
    </w:rPr>
  </w:style>
  <w:style w:type="character" w:customStyle="1" w:styleId="Heading8Char">
    <w:name w:val="Heading 8 Char"/>
    <w:basedOn w:val="DefaultParagraphFont"/>
    <w:link w:val="Heading8"/>
    <w:semiHidden/>
    <w:rsid w:val="00507DBD"/>
    <w:rPr>
      <w:rFonts w:asciiTheme="majorHAnsi" w:eastAsiaTheme="majorEastAsia" w:hAnsiTheme="majorHAnsi" w:cstheme="majorBidi"/>
      <w:noProof/>
      <w:color w:val="404040" w:themeColor="text1" w:themeTint="BF"/>
      <w:lang w:eastAsia="en-US"/>
    </w:rPr>
  </w:style>
  <w:style w:type="character" w:customStyle="1" w:styleId="Heading9Char">
    <w:name w:val="Heading 9 Char"/>
    <w:basedOn w:val="DefaultParagraphFont"/>
    <w:link w:val="Heading9"/>
    <w:semiHidden/>
    <w:rsid w:val="00507DBD"/>
    <w:rPr>
      <w:rFonts w:asciiTheme="majorHAnsi" w:eastAsiaTheme="majorEastAsia" w:hAnsiTheme="majorHAnsi" w:cstheme="majorBidi"/>
      <w:i/>
      <w:iCs/>
      <w:noProof/>
      <w:color w:val="404040" w:themeColor="text1" w:themeTint="BF"/>
      <w:lang w:eastAsia="en-US"/>
    </w:rPr>
  </w:style>
  <w:style w:type="paragraph" w:styleId="HTMLPreformatted">
    <w:name w:val="HTML Preformatted"/>
    <w:basedOn w:val="Normal"/>
    <w:link w:val="HTMLPreformattedChar"/>
    <w:uiPriority w:val="99"/>
    <w:unhideWhenUsed/>
    <w:rsid w:val="007771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noProof w:val="0"/>
      <w:color w:val="auto"/>
      <w:szCs w:val="20"/>
      <w:lang w:eastAsia="sv-SE"/>
    </w:rPr>
  </w:style>
  <w:style w:type="character" w:customStyle="1" w:styleId="HTMLPreformattedChar">
    <w:name w:val="HTML Preformatted Char"/>
    <w:basedOn w:val="DefaultParagraphFont"/>
    <w:link w:val="HTMLPreformatted"/>
    <w:uiPriority w:val="99"/>
    <w:rsid w:val="00777153"/>
    <w:rPr>
      <w:rFonts w:ascii="Courier New" w:hAnsi="Courier New" w:cs="Courier New"/>
    </w:rPr>
  </w:style>
  <w:style w:type="character" w:customStyle="1" w:styleId="CommentTextChar">
    <w:name w:val="Comment Text Char"/>
    <w:basedOn w:val="DefaultParagraphFont"/>
    <w:link w:val="CommentText"/>
    <w:rsid w:val="00773D54"/>
    <w:rPr>
      <w:rFonts w:ascii="Arial" w:eastAsia="ヒラギノ角ゴ Pro W3" w:hAnsi="Arial"/>
      <w:b/>
      <w:i/>
      <w:color w:val="000000"/>
      <w:sz w:val="24"/>
      <w:lang w:val="en-GB" w:eastAsia="en-US"/>
    </w:rPr>
  </w:style>
  <w:style w:type="character" w:customStyle="1" w:styleId="Heading3Char1">
    <w:name w:val="Heading 3 Char1"/>
    <w:basedOn w:val="DefaultParagraphFont"/>
    <w:rsid w:val="00866D3A"/>
    <w:rPr>
      <w:rFonts w:asciiTheme="majorHAnsi" w:eastAsiaTheme="majorEastAsia" w:hAnsiTheme="majorHAnsi" w:cstheme="majorBidi"/>
      <w:b/>
      <w:bCs/>
      <w:noProof/>
      <w:color w:val="4F81BD" w:themeColor="accent1"/>
      <w:szCs w:val="24"/>
      <w:lang w:eastAsia="en-US"/>
    </w:rPr>
  </w:style>
  <w:style w:type="paragraph" w:customStyle="1" w:styleId="Beskrivning1">
    <w:name w:val="Beskrivning1"/>
    <w:basedOn w:val="Normal"/>
    <w:next w:val="Normal"/>
    <w:rsid w:val="00726486"/>
    <w:pPr>
      <w:widowControl w:val="0"/>
      <w:suppressAutoHyphens/>
      <w:spacing w:line="240" w:lineRule="atLeast"/>
    </w:pPr>
    <w:rPr>
      <w:rFonts w:eastAsia="Times New Roman"/>
      <w:b/>
      <w:bCs/>
      <w:noProof w:val="0"/>
      <w:color w:val="auto"/>
      <w:szCs w:val="20"/>
      <w:lang w:val="en-US"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427310">
      <w:bodyDiv w:val="1"/>
      <w:marLeft w:val="0"/>
      <w:marRight w:val="0"/>
      <w:marTop w:val="0"/>
      <w:marBottom w:val="0"/>
      <w:divBdr>
        <w:top w:val="none" w:sz="0" w:space="0" w:color="auto"/>
        <w:left w:val="none" w:sz="0" w:space="0" w:color="auto"/>
        <w:bottom w:val="none" w:sz="0" w:space="0" w:color="auto"/>
        <w:right w:val="none" w:sz="0" w:space="0" w:color="auto"/>
      </w:divBdr>
    </w:div>
    <w:div w:id="424107045">
      <w:bodyDiv w:val="1"/>
      <w:marLeft w:val="0"/>
      <w:marRight w:val="0"/>
      <w:marTop w:val="0"/>
      <w:marBottom w:val="0"/>
      <w:divBdr>
        <w:top w:val="none" w:sz="0" w:space="0" w:color="auto"/>
        <w:left w:val="none" w:sz="0" w:space="0" w:color="auto"/>
        <w:bottom w:val="none" w:sz="0" w:space="0" w:color="auto"/>
        <w:right w:val="none" w:sz="0" w:space="0" w:color="auto"/>
      </w:divBdr>
    </w:div>
    <w:div w:id="658777801">
      <w:bodyDiv w:val="1"/>
      <w:marLeft w:val="0"/>
      <w:marRight w:val="0"/>
      <w:marTop w:val="0"/>
      <w:marBottom w:val="0"/>
      <w:divBdr>
        <w:top w:val="none" w:sz="0" w:space="0" w:color="auto"/>
        <w:left w:val="none" w:sz="0" w:space="0" w:color="auto"/>
        <w:bottom w:val="none" w:sz="0" w:space="0" w:color="auto"/>
        <w:right w:val="none" w:sz="0" w:space="0" w:color="auto"/>
      </w:divBdr>
    </w:div>
    <w:div w:id="675812682">
      <w:bodyDiv w:val="1"/>
      <w:marLeft w:val="0"/>
      <w:marRight w:val="0"/>
      <w:marTop w:val="0"/>
      <w:marBottom w:val="0"/>
      <w:divBdr>
        <w:top w:val="none" w:sz="0" w:space="0" w:color="auto"/>
        <w:left w:val="none" w:sz="0" w:space="0" w:color="auto"/>
        <w:bottom w:val="none" w:sz="0" w:space="0" w:color="auto"/>
        <w:right w:val="none" w:sz="0" w:space="0" w:color="auto"/>
      </w:divBdr>
      <w:divsChild>
        <w:div w:id="20622889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699819815">
      <w:bodyDiv w:val="1"/>
      <w:marLeft w:val="0"/>
      <w:marRight w:val="0"/>
      <w:marTop w:val="0"/>
      <w:marBottom w:val="0"/>
      <w:divBdr>
        <w:top w:val="none" w:sz="0" w:space="0" w:color="auto"/>
        <w:left w:val="none" w:sz="0" w:space="0" w:color="auto"/>
        <w:bottom w:val="none" w:sz="0" w:space="0" w:color="auto"/>
        <w:right w:val="none" w:sz="0" w:space="0" w:color="auto"/>
      </w:divBdr>
    </w:div>
    <w:div w:id="706838368">
      <w:bodyDiv w:val="1"/>
      <w:marLeft w:val="0"/>
      <w:marRight w:val="0"/>
      <w:marTop w:val="0"/>
      <w:marBottom w:val="0"/>
      <w:divBdr>
        <w:top w:val="none" w:sz="0" w:space="0" w:color="auto"/>
        <w:left w:val="none" w:sz="0" w:space="0" w:color="auto"/>
        <w:bottom w:val="none" w:sz="0" w:space="0" w:color="auto"/>
        <w:right w:val="none" w:sz="0" w:space="0" w:color="auto"/>
      </w:divBdr>
    </w:div>
    <w:div w:id="800535816">
      <w:bodyDiv w:val="1"/>
      <w:marLeft w:val="0"/>
      <w:marRight w:val="0"/>
      <w:marTop w:val="0"/>
      <w:marBottom w:val="0"/>
      <w:divBdr>
        <w:top w:val="none" w:sz="0" w:space="0" w:color="auto"/>
        <w:left w:val="none" w:sz="0" w:space="0" w:color="auto"/>
        <w:bottom w:val="none" w:sz="0" w:space="0" w:color="auto"/>
        <w:right w:val="none" w:sz="0" w:space="0" w:color="auto"/>
      </w:divBdr>
    </w:div>
    <w:div w:id="881131739">
      <w:bodyDiv w:val="1"/>
      <w:marLeft w:val="0"/>
      <w:marRight w:val="0"/>
      <w:marTop w:val="0"/>
      <w:marBottom w:val="0"/>
      <w:divBdr>
        <w:top w:val="none" w:sz="0" w:space="0" w:color="auto"/>
        <w:left w:val="none" w:sz="0" w:space="0" w:color="auto"/>
        <w:bottom w:val="none" w:sz="0" w:space="0" w:color="auto"/>
        <w:right w:val="none" w:sz="0" w:space="0" w:color="auto"/>
      </w:divBdr>
    </w:div>
    <w:div w:id="953903029">
      <w:bodyDiv w:val="1"/>
      <w:marLeft w:val="0"/>
      <w:marRight w:val="0"/>
      <w:marTop w:val="0"/>
      <w:marBottom w:val="0"/>
      <w:divBdr>
        <w:top w:val="none" w:sz="0" w:space="0" w:color="auto"/>
        <w:left w:val="none" w:sz="0" w:space="0" w:color="auto"/>
        <w:bottom w:val="none" w:sz="0" w:space="0" w:color="auto"/>
        <w:right w:val="none" w:sz="0" w:space="0" w:color="auto"/>
      </w:divBdr>
    </w:div>
    <w:div w:id="1198549429">
      <w:bodyDiv w:val="1"/>
      <w:marLeft w:val="0"/>
      <w:marRight w:val="0"/>
      <w:marTop w:val="0"/>
      <w:marBottom w:val="0"/>
      <w:divBdr>
        <w:top w:val="none" w:sz="0" w:space="0" w:color="auto"/>
        <w:left w:val="none" w:sz="0" w:space="0" w:color="auto"/>
        <w:bottom w:val="none" w:sz="0" w:space="0" w:color="auto"/>
        <w:right w:val="none" w:sz="0" w:space="0" w:color="auto"/>
      </w:divBdr>
    </w:div>
    <w:div w:id="1342585055">
      <w:bodyDiv w:val="1"/>
      <w:marLeft w:val="0"/>
      <w:marRight w:val="0"/>
      <w:marTop w:val="0"/>
      <w:marBottom w:val="0"/>
      <w:divBdr>
        <w:top w:val="none" w:sz="0" w:space="0" w:color="auto"/>
        <w:left w:val="none" w:sz="0" w:space="0" w:color="auto"/>
        <w:bottom w:val="none" w:sz="0" w:space="0" w:color="auto"/>
        <w:right w:val="none" w:sz="0" w:space="0" w:color="auto"/>
      </w:divBdr>
    </w:div>
    <w:div w:id="1395084371">
      <w:bodyDiv w:val="1"/>
      <w:marLeft w:val="0"/>
      <w:marRight w:val="0"/>
      <w:marTop w:val="0"/>
      <w:marBottom w:val="0"/>
      <w:divBdr>
        <w:top w:val="none" w:sz="0" w:space="0" w:color="auto"/>
        <w:left w:val="none" w:sz="0" w:space="0" w:color="auto"/>
        <w:bottom w:val="none" w:sz="0" w:space="0" w:color="auto"/>
        <w:right w:val="none" w:sz="0" w:space="0" w:color="auto"/>
      </w:divBdr>
    </w:div>
    <w:div w:id="1427535646">
      <w:bodyDiv w:val="1"/>
      <w:marLeft w:val="0"/>
      <w:marRight w:val="0"/>
      <w:marTop w:val="0"/>
      <w:marBottom w:val="0"/>
      <w:divBdr>
        <w:top w:val="none" w:sz="0" w:space="0" w:color="auto"/>
        <w:left w:val="none" w:sz="0" w:space="0" w:color="auto"/>
        <w:bottom w:val="none" w:sz="0" w:space="0" w:color="auto"/>
        <w:right w:val="none" w:sz="0" w:space="0" w:color="auto"/>
      </w:divBdr>
    </w:div>
    <w:div w:id="1475215603">
      <w:bodyDiv w:val="1"/>
      <w:marLeft w:val="0"/>
      <w:marRight w:val="0"/>
      <w:marTop w:val="0"/>
      <w:marBottom w:val="0"/>
      <w:divBdr>
        <w:top w:val="none" w:sz="0" w:space="0" w:color="auto"/>
        <w:left w:val="none" w:sz="0" w:space="0" w:color="auto"/>
        <w:bottom w:val="none" w:sz="0" w:space="0" w:color="auto"/>
        <w:right w:val="none" w:sz="0" w:space="0" w:color="auto"/>
      </w:divBdr>
    </w:div>
    <w:div w:id="1678340167">
      <w:bodyDiv w:val="1"/>
      <w:marLeft w:val="0"/>
      <w:marRight w:val="0"/>
      <w:marTop w:val="0"/>
      <w:marBottom w:val="0"/>
      <w:divBdr>
        <w:top w:val="none" w:sz="0" w:space="0" w:color="auto"/>
        <w:left w:val="none" w:sz="0" w:space="0" w:color="auto"/>
        <w:bottom w:val="none" w:sz="0" w:space="0" w:color="auto"/>
        <w:right w:val="none" w:sz="0" w:space="0" w:color="auto"/>
      </w:divBdr>
    </w:div>
    <w:div w:id="1802112189">
      <w:bodyDiv w:val="1"/>
      <w:marLeft w:val="0"/>
      <w:marRight w:val="0"/>
      <w:marTop w:val="0"/>
      <w:marBottom w:val="0"/>
      <w:divBdr>
        <w:top w:val="none" w:sz="0" w:space="0" w:color="auto"/>
        <w:left w:val="none" w:sz="0" w:space="0" w:color="auto"/>
        <w:bottom w:val="none" w:sz="0" w:space="0" w:color="auto"/>
        <w:right w:val="none" w:sz="0" w:space="0" w:color="auto"/>
      </w:divBdr>
    </w:div>
    <w:div w:id="1824195337">
      <w:bodyDiv w:val="1"/>
      <w:marLeft w:val="0"/>
      <w:marRight w:val="0"/>
      <w:marTop w:val="0"/>
      <w:marBottom w:val="0"/>
      <w:divBdr>
        <w:top w:val="none" w:sz="0" w:space="0" w:color="auto"/>
        <w:left w:val="none" w:sz="0" w:space="0" w:color="auto"/>
        <w:bottom w:val="none" w:sz="0" w:space="0" w:color="auto"/>
        <w:right w:val="none" w:sz="0" w:space="0" w:color="auto"/>
      </w:divBdr>
      <w:divsChild>
        <w:div w:id="1835608770">
          <w:marLeft w:val="0"/>
          <w:marRight w:val="0"/>
          <w:marTop w:val="0"/>
          <w:marBottom w:val="0"/>
          <w:divBdr>
            <w:top w:val="none" w:sz="0" w:space="0" w:color="auto"/>
            <w:left w:val="none" w:sz="0" w:space="0" w:color="auto"/>
            <w:bottom w:val="none" w:sz="0" w:space="0" w:color="auto"/>
            <w:right w:val="none" w:sz="0" w:space="0" w:color="auto"/>
          </w:divBdr>
        </w:div>
      </w:divsChild>
    </w:div>
    <w:div w:id="206556666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252A92-5B84-4CC2-851B-20123C125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399</TotalTime>
  <Pages>33</Pages>
  <Words>8400</Words>
  <Characters>44521</Characters>
  <Application>Microsoft Office Word</Application>
  <DocSecurity>0</DocSecurity>
  <Lines>371</Lines>
  <Paragraphs>105</Paragraphs>
  <ScaleCrop>false</ScaleCrop>
  <HeadingPairs>
    <vt:vector size="6" baseType="variant">
      <vt:variant>
        <vt:lpstr>Title</vt:lpstr>
      </vt:variant>
      <vt:variant>
        <vt:i4>1</vt:i4>
      </vt:variant>
      <vt:variant>
        <vt:lpstr>Rubrik</vt:lpstr>
      </vt:variant>
      <vt:variant>
        <vt:i4>1</vt:i4>
      </vt:variant>
      <vt:variant>
        <vt:lpstr>Titel</vt:lpstr>
      </vt:variant>
      <vt:variant>
        <vt:i4>1</vt:i4>
      </vt:variant>
    </vt:vector>
  </HeadingPairs>
  <TitlesOfParts>
    <vt:vector size="3" baseType="lpstr">
      <vt:lpstr>Samtycke</vt:lpstr>
      <vt:lpstr>Spärr</vt:lpstr>
      <vt:lpstr>&lt;svenskt namn på tjänstedomän&gt;</vt:lpstr>
    </vt:vector>
  </TitlesOfParts>
  <Company>Cehis</Company>
  <LinksUpToDate>false</LinksUpToDate>
  <CharactersWithSpaces>52816</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Samtycke</dc:title>
  <dc:subject>Tjänstekontraktsbeskrivning</dc:subject>
  <dc:creator>Stefan Eriksson</dc:creator>
  <cp:lastModifiedBy>Stefan Eriksson</cp:lastModifiedBy>
  <cp:revision>66</cp:revision>
  <cp:lastPrinted>2012-05-25T09:14:00Z</cp:lastPrinted>
  <dcterms:created xsi:type="dcterms:W3CDTF">2012-03-14T10:23:00Z</dcterms:created>
  <dcterms:modified xsi:type="dcterms:W3CDTF">2012-06-26T12:22:00Z</dcterms:modified>
</cp:coreProperties>
</file>