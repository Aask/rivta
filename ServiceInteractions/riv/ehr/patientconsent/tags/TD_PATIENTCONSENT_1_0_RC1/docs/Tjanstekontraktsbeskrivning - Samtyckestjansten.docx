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7074A4"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03D59A40"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r w:rsidR="0080076B">
        <w:rPr>
          <w:rFonts w:ascii="Arial" w:hAnsi="Arial"/>
          <w:sz w:val="36"/>
        </w:rPr>
        <w:t>1</w:t>
      </w:r>
      <w:ins w:id="0" w:author="Stefan Eriksson" w:date="2012-10-23T16:51:00Z">
        <w:r w:rsidR="00F2674C">
          <w:rPr>
            <w:rFonts w:ascii="Arial" w:hAnsi="Arial"/>
            <w:sz w:val="36"/>
          </w:rPr>
          <w:t>1</w:t>
        </w:r>
      </w:ins>
      <w:del w:id="1" w:author="Stefan Eriksson" w:date="2012-10-23T16:51:00Z">
        <w:r w:rsidR="0080076B" w:rsidDel="00F2674C">
          <w:rPr>
            <w:rFonts w:ascii="Arial" w:hAnsi="Arial"/>
            <w:sz w:val="36"/>
          </w:rPr>
          <w:delText>0</w:delText>
        </w:r>
      </w:del>
    </w:p>
    <w:p w14:paraId="373F8914" w14:textId="348B3469" w:rsidR="00F405F7" w:rsidRPr="00411CA0" w:rsidRDefault="00E65778" w:rsidP="00F405F7">
      <w:pPr>
        <w:pStyle w:val="Friform"/>
        <w:rPr>
          <w:rFonts w:ascii="Arial" w:hAnsi="Arial"/>
          <w:sz w:val="36"/>
        </w:rPr>
      </w:pPr>
      <w:r>
        <w:rPr>
          <w:rFonts w:ascii="Arial" w:hAnsi="Arial"/>
          <w:sz w:val="36"/>
        </w:rPr>
        <w:t>2012-</w:t>
      </w:r>
      <w:r w:rsidR="00955A5B">
        <w:rPr>
          <w:rFonts w:ascii="Arial" w:hAnsi="Arial"/>
          <w:sz w:val="36"/>
        </w:rPr>
        <w:t>10-</w:t>
      </w:r>
      <w:r w:rsidR="0080076B">
        <w:rPr>
          <w:rFonts w:ascii="Arial" w:hAnsi="Arial"/>
          <w:sz w:val="36"/>
        </w:rPr>
        <w:t>2</w:t>
      </w:r>
      <w:ins w:id="2" w:author="Stefan Eriksson" w:date="2012-10-23T16:51:00Z">
        <w:r w:rsidR="00F2674C">
          <w:rPr>
            <w:rFonts w:ascii="Arial" w:hAnsi="Arial"/>
            <w:sz w:val="36"/>
          </w:rPr>
          <w:t>3</w:t>
        </w:r>
      </w:ins>
      <w:del w:id="3" w:author="Stefan Eriksson" w:date="2012-10-23T16:51:00Z">
        <w:r w:rsidR="0080076B" w:rsidDel="00F2674C">
          <w:rPr>
            <w:rFonts w:ascii="Arial" w:hAnsi="Arial"/>
            <w:sz w:val="36"/>
          </w:rPr>
          <w:delText>2</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trPr>
        <w:tc>
          <w:tcPr>
            <w:tcW w:w="964" w:type="dxa"/>
          </w:tcPr>
          <w:p w14:paraId="657A53DE" w14:textId="0913EC88" w:rsidR="00850DBF" w:rsidRDefault="00850DBF" w:rsidP="00A505DE">
            <w:pPr>
              <w:pStyle w:val="TableText"/>
            </w:pPr>
            <w:r>
              <w:t>PA3</w:t>
            </w:r>
          </w:p>
        </w:tc>
        <w:tc>
          <w:tcPr>
            <w:tcW w:w="1224" w:type="dxa"/>
          </w:tcPr>
          <w:p w14:paraId="20F054ED" w14:textId="494A2A98" w:rsidR="00850DBF" w:rsidRDefault="00850DBF" w:rsidP="00B32425">
            <w:pPr>
              <w:pStyle w:val="TableText"/>
            </w:pPr>
            <w:r>
              <w:t>2012-05-30</w:t>
            </w:r>
          </w:p>
        </w:tc>
        <w:tc>
          <w:tcPr>
            <w:tcW w:w="3794" w:type="dxa"/>
          </w:tcPr>
          <w:p w14:paraId="3EF6C371" w14:textId="3D50DC04" w:rsidR="00850DBF" w:rsidRDefault="00850DBF" w:rsidP="00BB35BA">
            <w:pPr>
              <w:pStyle w:val="TableText"/>
              <w:ind w:left="0"/>
            </w:pPr>
            <w:r>
              <w:t>Lagt till vårdgivare i vissa get-metoder.</w:t>
            </w:r>
          </w:p>
        </w:tc>
        <w:tc>
          <w:tcPr>
            <w:tcW w:w="2326" w:type="dxa"/>
          </w:tcPr>
          <w:p w14:paraId="1BB49A7F" w14:textId="62155447" w:rsidR="00850DBF" w:rsidRDefault="00850DBF" w:rsidP="00A505DE">
            <w:pPr>
              <w:pStyle w:val="TableText"/>
            </w:pPr>
            <w:r>
              <w:t>Stefan Eriksson</w:t>
            </w:r>
          </w:p>
        </w:tc>
        <w:tc>
          <w:tcPr>
            <w:tcW w:w="1440" w:type="dxa"/>
          </w:tcPr>
          <w:p w14:paraId="7A97C8CF" w14:textId="77777777" w:rsidR="00850DBF" w:rsidRDefault="00850DBF" w:rsidP="00A505DE">
            <w:pPr>
              <w:pStyle w:val="TableText"/>
            </w:pPr>
          </w:p>
        </w:tc>
      </w:tr>
      <w:tr w:rsidR="00D63184" w14:paraId="4907DCA8" w14:textId="77777777">
        <w:trPr>
          <w:trHeight w:val="256"/>
        </w:trPr>
        <w:tc>
          <w:tcPr>
            <w:tcW w:w="964" w:type="dxa"/>
          </w:tcPr>
          <w:p w14:paraId="54A79F07" w14:textId="4DA8F14C" w:rsidR="00D63184" w:rsidRDefault="00D63184" w:rsidP="00A505DE">
            <w:pPr>
              <w:pStyle w:val="TableText"/>
            </w:pPr>
            <w:r>
              <w:t>PA4</w:t>
            </w:r>
          </w:p>
        </w:tc>
        <w:tc>
          <w:tcPr>
            <w:tcW w:w="1224" w:type="dxa"/>
          </w:tcPr>
          <w:p w14:paraId="3D8CA004" w14:textId="34C29DB3" w:rsidR="00D63184" w:rsidRDefault="00D63184" w:rsidP="00B32425">
            <w:pPr>
              <w:pStyle w:val="TableText"/>
            </w:pPr>
            <w:r>
              <w:t>2012-06-05</w:t>
            </w:r>
          </w:p>
        </w:tc>
        <w:tc>
          <w:tcPr>
            <w:tcW w:w="3794" w:type="dxa"/>
          </w:tcPr>
          <w:p w14:paraId="56E39670" w14:textId="562994B4" w:rsidR="00D63184" w:rsidRDefault="00D63184" w:rsidP="001E7F22">
            <w:pPr>
              <w:pStyle w:val="TableText"/>
              <w:ind w:left="0"/>
            </w:pPr>
            <w:r>
              <w:t xml:space="preserve">Tagit bort </w:t>
            </w:r>
            <w:r w:rsidR="001E7F22">
              <w:t xml:space="preserve">extra parameter </w:t>
            </w:r>
            <w:r>
              <w:t xml:space="preserve">anledning i </w:t>
            </w:r>
            <w:proofErr w:type="spellStart"/>
            <w:r w:rsidR="001E7F22">
              <w:t>c</w:t>
            </w:r>
            <w:r>
              <w:t>ancel</w:t>
            </w:r>
            <w:proofErr w:type="spellEnd"/>
            <w:r w:rsidR="001E7F22">
              <w:t>-</w:t>
            </w:r>
            <w:r>
              <w:t xml:space="preserve"> och </w:t>
            </w:r>
            <w:proofErr w:type="spellStart"/>
            <w:r w:rsidR="001E7F22">
              <w:t>d</w:t>
            </w:r>
            <w:r>
              <w:t>elete</w:t>
            </w:r>
            <w:proofErr w:type="spellEnd"/>
            <w:r w:rsidR="001E7F22">
              <w:t>-metoder</w:t>
            </w:r>
            <w:r>
              <w:t>.</w:t>
            </w:r>
          </w:p>
        </w:tc>
        <w:tc>
          <w:tcPr>
            <w:tcW w:w="2326" w:type="dxa"/>
          </w:tcPr>
          <w:p w14:paraId="740F307C" w14:textId="4FCF2CC7" w:rsidR="00D63184" w:rsidRDefault="00D63184" w:rsidP="00A505DE">
            <w:pPr>
              <w:pStyle w:val="TableText"/>
            </w:pPr>
            <w:r>
              <w:t>Stefan Eriksson</w:t>
            </w:r>
          </w:p>
        </w:tc>
        <w:tc>
          <w:tcPr>
            <w:tcW w:w="1440" w:type="dxa"/>
          </w:tcPr>
          <w:p w14:paraId="05C3F12C" w14:textId="77777777" w:rsidR="00D63184" w:rsidRDefault="00D63184" w:rsidP="00A505DE">
            <w:pPr>
              <w:pStyle w:val="TableText"/>
            </w:pPr>
          </w:p>
        </w:tc>
      </w:tr>
      <w:tr w:rsidR="00E30DF5" w14:paraId="2FAAC85C" w14:textId="77777777">
        <w:trPr>
          <w:trHeight w:val="256"/>
        </w:trPr>
        <w:tc>
          <w:tcPr>
            <w:tcW w:w="964" w:type="dxa"/>
          </w:tcPr>
          <w:p w14:paraId="6CBAEDD9" w14:textId="45D52B0B" w:rsidR="00E30DF5" w:rsidRDefault="00E30DF5" w:rsidP="00A505DE">
            <w:pPr>
              <w:pStyle w:val="TableText"/>
            </w:pPr>
            <w:r>
              <w:t>PA5</w:t>
            </w:r>
          </w:p>
        </w:tc>
        <w:tc>
          <w:tcPr>
            <w:tcW w:w="1224" w:type="dxa"/>
          </w:tcPr>
          <w:p w14:paraId="5A439112" w14:textId="1DE112A0" w:rsidR="00E30DF5" w:rsidRDefault="00E30DF5" w:rsidP="00B32425">
            <w:pPr>
              <w:pStyle w:val="TableText"/>
            </w:pPr>
            <w:r>
              <w:t>2012-06-07</w:t>
            </w:r>
          </w:p>
        </w:tc>
        <w:tc>
          <w:tcPr>
            <w:tcW w:w="3794" w:type="dxa"/>
          </w:tcPr>
          <w:p w14:paraId="6D214776" w14:textId="37521D59" w:rsidR="00E30DF5" w:rsidRDefault="00E30DF5" w:rsidP="001E7F22">
            <w:pPr>
              <w:pStyle w:val="TableText"/>
              <w:ind w:left="0"/>
            </w:pPr>
            <w:r>
              <w:t>Uppdaterad efter granskning i AL-T</w:t>
            </w:r>
            <w:r w:rsidR="00701EE8" w:rsidRPr="00701EE8">
              <w:t>, samt förtydligat felhanteringen.</w:t>
            </w:r>
          </w:p>
        </w:tc>
        <w:tc>
          <w:tcPr>
            <w:tcW w:w="2326" w:type="dxa"/>
          </w:tcPr>
          <w:p w14:paraId="30BF7799" w14:textId="782E54B7" w:rsidR="00E30DF5" w:rsidRDefault="00E30DF5" w:rsidP="00A505DE">
            <w:pPr>
              <w:pStyle w:val="TableText"/>
            </w:pPr>
            <w:r>
              <w:t>Stefan Eriksson</w:t>
            </w:r>
          </w:p>
        </w:tc>
        <w:tc>
          <w:tcPr>
            <w:tcW w:w="1440" w:type="dxa"/>
          </w:tcPr>
          <w:p w14:paraId="3C5BFAA1" w14:textId="77777777" w:rsidR="00E30DF5" w:rsidRDefault="00E30DF5" w:rsidP="00A505DE">
            <w:pPr>
              <w:pStyle w:val="TableText"/>
            </w:pPr>
          </w:p>
        </w:tc>
      </w:tr>
      <w:tr w:rsidR="00A82593" w14:paraId="0D684E6B" w14:textId="77777777">
        <w:trPr>
          <w:trHeight w:val="256"/>
        </w:trPr>
        <w:tc>
          <w:tcPr>
            <w:tcW w:w="964" w:type="dxa"/>
          </w:tcPr>
          <w:p w14:paraId="68E97088" w14:textId="75951E1C" w:rsidR="00A82593" w:rsidRDefault="00A82593" w:rsidP="00A505DE">
            <w:pPr>
              <w:pStyle w:val="TableText"/>
            </w:pPr>
            <w:r>
              <w:t>PA6</w:t>
            </w:r>
          </w:p>
        </w:tc>
        <w:tc>
          <w:tcPr>
            <w:tcW w:w="1224" w:type="dxa"/>
          </w:tcPr>
          <w:p w14:paraId="5E8F1042" w14:textId="74B0FDB2" w:rsidR="00A82593" w:rsidRDefault="00A82593" w:rsidP="00B32425">
            <w:pPr>
              <w:pStyle w:val="TableText"/>
            </w:pPr>
            <w:r>
              <w:t>2012-06-26</w:t>
            </w:r>
          </w:p>
        </w:tc>
        <w:tc>
          <w:tcPr>
            <w:tcW w:w="3794" w:type="dxa"/>
          </w:tcPr>
          <w:p w14:paraId="316FA1AC" w14:textId="234D119F" w:rsidR="00A82593" w:rsidRDefault="00A82593" w:rsidP="00A82593">
            <w:pPr>
              <w:pStyle w:val="TableText"/>
              <w:ind w:left="0"/>
            </w:pPr>
            <w:r>
              <w:t>Borttagen tjänst GetAllExtendedConsentsForPatient</w:t>
            </w:r>
          </w:p>
        </w:tc>
        <w:tc>
          <w:tcPr>
            <w:tcW w:w="2326" w:type="dxa"/>
          </w:tcPr>
          <w:p w14:paraId="229A1A54" w14:textId="69972F1E" w:rsidR="00A82593" w:rsidRDefault="00A82593" w:rsidP="00A505DE">
            <w:pPr>
              <w:pStyle w:val="TableText"/>
            </w:pPr>
            <w:r>
              <w:t>Stefan Eriksson</w:t>
            </w:r>
          </w:p>
        </w:tc>
        <w:tc>
          <w:tcPr>
            <w:tcW w:w="1440" w:type="dxa"/>
          </w:tcPr>
          <w:p w14:paraId="0CF0D000" w14:textId="77777777" w:rsidR="00A82593" w:rsidRDefault="00A82593" w:rsidP="00A505DE">
            <w:pPr>
              <w:pStyle w:val="TableText"/>
            </w:pPr>
          </w:p>
        </w:tc>
      </w:tr>
      <w:tr w:rsidR="00757CD1" w14:paraId="4A43A625" w14:textId="77777777">
        <w:trPr>
          <w:trHeight w:val="256"/>
        </w:trPr>
        <w:tc>
          <w:tcPr>
            <w:tcW w:w="964" w:type="dxa"/>
          </w:tcPr>
          <w:p w14:paraId="7EDF830D" w14:textId="468C6189" w:rsidR="00757CD1" w:rsidRDefault="00757CD1" w:rsidP="00A505DE">
            <w:pPr>
              <w:pStyle w:val="TableText"/>
            </w:pPr>
            <w:r>
              <w:t>PA7</w:t>
            </w:r>
          </w:p>
        </w:tc>
        <w:tc>
          <w:tcPr>
            <w:tcW w:w="1224" w:type="dxa"/>
          </w:tcPr>
          <w:p w14:paraId="5FB3923E" w14:textId="582E6BB9" w:rsidR="00757CD1" w:rsidRDefault="00757CD1" w:rsidP="00B32425">
            <w:pPr>
              <w:pStyle w:val="TableText"/>
            </w:pPr>
            <w:r>
              <w:t>2012-07-02</w:t>
            </w:r>
          </w:p>
        </w:tc>
        <w:tc>
          <w:tcPr>
            <w:tcW w:w="3794" w:type="dxa"/>
          </w:tcPr>
          <w:p w14:paraId="06FE2C6B" w14:textId="3BBEE73D" w:rsidR="00757CD1" w:rsidRDefault="00757CD1" w:rsidP="00A82593">
            <w:pPr>
              <w:pStyle w:val="TableText"/>
              <w:ind w:left="0"/>
            </w:pPr>
            <w:r>
              <w:t xml:space="preserve">Ändrat resultatet från </w:t>
            </w:r>
            <w:proofErr w:type="spellStart"/>
            <w:r>
              <w:t>CheckConsents</w:t>
            </w:r>
            <w:proofErr w:type="spellEnd"/>
            <w:r>
              <w:t>.</w:t>
            </w:r>
          </w:p>
        </w:tc>
        <w:tc>
          <w:tcPr>
            <w:tcW w:w="2326" w:type="dxa"/>
          </w:tcPr>
          <w:p w14:paraId="5FFABAD1" w14:textId="2B39FE82" w:rsidR="00757CD1" w:rsidRDefault="00757CD1" w:rsidP="00A505DE">
            <w:pPr>
              <w:pStyle w:val="TableText"/>
            </w:pPr>
            <w:r>
              <w:t>Stefan Eriksson</w:t>
            </w:r>
          </w:p>
        </w:tc>
        <w:tc>
          <w:tcPr>
            <w:tcW w:w="1440" w:type="dxa"/>
          </w:tcPr>
          <w:p w14:paraId="30DDDBBD" w14:textId="77777777" w:rsidR="00757CD1" w:rsidRDefault="00757CD1" w:rsidP="00A505DE">
            <w:pPr>
              <w:pStyle w:val="TableText"/>
            </w:pPr>
          </w:p>
        </w:tc>
      </w:tr>
      <w:tr w:rsidR="00955A5B" w14:paraId="78D4D51A" w14:textId="77777777">
        <w:trPr>
          <w:trHeight w:val="256"/>
        </w:trPr>
        <w:tc>
          <w:tcPr>
            <w:tcW w:w="964" w:type="dxa"/>
          </w:tcPr>
          <w:p w14:paraId="55D993F4" w14:textId="180040A8" w:rsidR="00955A5B" w:rsidRDefault="00955A5B" w:rsidP="00A505DE">
            <w:pPr>
              <w:pStyle w:val="TableText"/>
            </w:pPr>
            <w:r>
              <w:t>PA8</w:t>
            </w:r>
          </w:p>
        </w:tc>
        <w:tc>
          <w:tcPr>
            <w:tcW w:w="1224" w:type="dxa"/>
          </w:tcPr>
          <w:p w14:paraId="170DD00F" w14:textId="5CBD2A65" w:rsidR="00955A5B" w:rsidRDefault="00955A5B" w:rsidP="00B32425">
            <w:pPr>
              <w:pStyle w:val="TableText"/>
            </w:pPr>
            <w:r>
              <w:t>2012-10-15</w:t>
            </w:r>
          </w:p>
        </w:tc>
        <w:tc>
          <w:tcPr>
            <w:tcW w:w="3794" w:type="dxa"/>
          </w:tcPr>
          <w:p w14:paraId="07F38FD1" w14:textId="60105BD3" w:rsidR="00955A5B" w:rsidRDefault="00955A5B" w:rsidP="00A82593">
            <w:pPr>
              <w:pStyle w:val="TableText"/>
              <w:ind w:left="0"/>
            </w:pPr>
            <w:proofErr w:type="spellStart"/>
            <w:r>
              <w:t>Exceptionhantering</w:t>
            </w:r>
            <w:proofErr w:type="spellEnd"/>
            <w:r>
              <w:t xml:space="preserve"> borttagen</w:t>
            </w:r>
          </w:p>
        </w:tc>
        <w:tc>
          <w:tcPr>
            <w:tcW w:w="2326" w:type="dxa"/>
          </w:tcPr>
          <w:p w14:paraId="25E0F987" w14:textId="6E9FA682" w:rsidR="00955A5B" w:rsidRDefault="00955A5B" w:rsidP="00A505DE">
            <w:pPr>
              <w:pStyle w:val="TableText"/>
            </w:pPr>
            <w:r>
              <w:t>Stefan Eriksson</w:t>
            </w:r>
          </w:p>
        </w:tc>
        <w:tc>
          <w:tcPr>
            <w:tcW w:w="1440" w:type="dxa"/>
          </w:tcPr>
          <w:p w14:paraId="42D17726" w14:textId="77777777" w:rsidR="00955A5B" w:rsidRDefault="00955A5B" w:rsidP="00A505DE">
            <w:pPr>
              <w:pStyle w:val="TableText"/>
            </w:pPr>
          </w:p>
        </w:tc>
      </w:tr>
      <w:tr w:rsidR="00257A6B" w14:paraId="439CD164" w14:textId="77777777">
        <w:trPr>
          <w:trHeight w:val="256"/>
        </w:trPr>
        <w:tc>
          <w:tcPr>
            <w:tcW w:w="964" w:type="dxa"/>
          </w:tcPr>
          <w:p w14:paraId="4D7D1AB6" w14:textId="7219BB5F" w:rsidR="00257A6B" w:rsidRDefault="00257A6B" w:rsidP="00A505DE">
            <w:pPr>
              <w:pStyle w:val="TableText"/>
            </w:pPr>
            <w:r>
              <w:t>PA9</w:t>
            </w:r>
          </w:p>
        </w:tc>
        <w:tc>
          <w:tcPr>
            <w:tcW w:w="1224" w:type="dxa"/>
          </w:tcPr>
          <w:p w14:paraId="53768990" w14:textId="603627BE" w:rsidR="00257A6B" w:rsidRDefault="00257A6B" w:rsidP="00B32425">
            <w:pPr>
              <w:pStyle w:val="TableText"/>
            </w:pPr>
            <w:r>
              <w:t>2012-10-19</w:t>
            </w:r>
          </w:p>
        </w:tc>
        <w:tc>
          <w:tcPr>
            <w:tcW w:w="3794" w:type="dxa"/>
          </w:tcPr>
          <w:p w14:paraId="0588442A" w14:textId="189F8429" w:rsidR="00257A6B" w:rsidRDefault="00257A6B" w:rsidP="00A82593">
            <w:pPr>
              <w:pStyle w:val="TableText"/>
              <w:ind w:left="0"/>
            </w:pPr>
            <w:r>
              <w:t>Ny mall</w:t>
            </w:r>
          </w:p>
        </w:tc>
        <w:tc>
          <w:tcPr>
            <w:tcW w:w="2326" w:type="dxa"/>
          </w:tcPr>
          <w:p w14:paraId="57ABB37B" w14:textId="3A9DCE18" w:rsidR="00257A6B" w:rsidRDefault="00257A6B" w:rsidP="00A505DE">
            <w:pPr>
              <w:pStyle w:val="TableText"/>
            </w:pPr>
            <w:r>
              <w:t>Stefan Eriksson</w:t>
            </w:r>
          </w:p>
        </w:tc>
        <w:tc>
          <w:tcPr>
            <w:tcW w:w="1440" w:type="dxa"/>
          </w:tcPr>
          <w:p w14:paraId="711166AC" w14:textId="77777777" w:rsidR="00257A6B" w:rsidRDefault="00257A6B" w:rsidP="00A505DE">
            <w:pPr>
              <w:pStyle w:val="TableText"/>
            </w:pPr>
          </w:p>
        </w:tc>
      </w:tr>
      <w:tr w:rsidR="0080076B" w14:paraId="0BD0ADFD" w14:textId="77777777">
        <w:trPr>
          <w:trHeight w:val="256"/>
        </w:trPr>
        <w:tc>
          <w:tcPr>
            <w:tcW w:w="964" w:type="dxa"/>
          </w:tcPr>
          <w:p w14:paraId="371755E5" w14:textId="5FAF8D2A" w:rsidR="0080076B" w:rsidRDefault="0080076B" w:rsidP="00A505DE">
            <w:pPr>
              <w:pStyle w:val="TableText"/>
            </w:pPr>
            <w:r>
              <w:t>PA10</w:t>
            </w:r>
          </w:p>
        </w:tc>
        <w:tc>
          <w:tcPr>
            <w:tcW w:w="1224" w:type="dxa"/>
          </w:tcPr>
          <w:p w14:paraId="15470105" w14:textId="6CC75E52" w:rsidR="0080076B" w:rsidRDefault="0080076B" w:rsidP="00B32425">
            <w:pPr>
              <w:pStyle w:val="TableText"/>
            </w:pPr>
            <w:r>
              <w:t>2012-10-22</w:t>
            </w:r>
          </w:p>
        </w:tc>
        <w:tc>
          <w:tcPr>
            <w:tcW w:w="3794" w:type="dxa"/>
          </w:tcPr>
          <w:p w14:paraId="5FFED396" w14:textId="377A565E" w:rsidR="0080076B" w:rsidRDefault="0080076B" w:rsidP="00A82593">
            <w:pPr>
              <w:pStyle w:val="TableText"/>
              <w:ind w:left="0"/>
            </w:pPr>
            <w:r>
              <w:t>Språkändringar</w:t>
            </w:r>
          </w:p>
        </w:tc>
        <w:tc>
          <w:tcPr>
            <w:tcW w:w="2326" w:type="dxa"/>
          </w:tcPr>
          <w:p w14:paraId="4E08193A" w14:textId="6B50213F" w:rsidR="0080076B" w:rsidRDefault="0080076B" w:rsidP="00A505DE">
            <w:pPr>
              <w:pStyle w:val="TableText"/>
            </w:pPr>
            <w:r>
              <w:t>Stefan Eriksson</w:t>
            </w:r>
          </w:p>
        </w:tc>
        <w:tc>
          <w:tcPr>
            <w:tcW w:w="1440" w:type="dxa"/>
          </w:tcPr>
          <w:p w14:paraId="27BCA9F4" w14:textId="77777777" w:rsidR="0080076B" w:rsidRDefault="0080076B" w:rsidP="00A505DE">
            <w:pPr>
              <w:pStyle w:val="TableText"/>
            </w:pPr>
          </w:p>
        </w:tc>
      </w:tr>
      <w:tr w:rsidR="00F2674C" w14:paraId="69635539" w14:textId="77777777">
        <w:trPr>
          <w:trHeight w:val="256"/>
          <w:ins w:id="4" w:author="Stefan Eriksson" w:date="2012-10-23T16:51:00Z"/>
        </w:trPr>
        <w:tc>
          <w:tcPr>
            <w:tcW w:w="964" w:type="dxa"/>
          </w:tcPr>
          <w:p w14:paraId="58D55DB1" w14:textId="22C96817" w:rsidR="00F2674C" w:rsidRDefault="00F2674C" w:rsidP="00A505DE">
            <w:pPr>
              <w:pStyle w:val="TableText"/>
              <w:rPr>
                <w:ins w:id="5" w:author="Stefan Eriksson" w:date="2012-10-23T16:51:00Z"/>
              </w:rPr>
            </w:pPr>
            <w:ins w:id="6" w:author="Stefan Eriksson" w:date="2012-10-23T16:51:00Z">
              <w:r>
                <w:t>PA11</w:t>
              </w:r>
            </w:ins>
          </w:p>
        </w:tc>
        <w:tc>
          <w:tcPr>
            <w:tcW w:w="1224" w:type="dxa"/>
          </w:tcPr>
          <w:p w14:paraId="0C7826BF" w14:textId="23AB01EA" w:rsidR="00F2674C" w:rsidRDefault="00F2674C" w:rsidP="00B32425">
            <w:pPr>
              <w:pStyle w:val="TableText"/>
              <w:rPr>
                <w:ins w:id="7" w:author="Stefan Eriksson" w:date="2012-10-23T16:51:00Z"/>
              </w:rPr>
            </w:pPr>
            <w:ins w:id="8" w:author="Stefan Eriksson" w:date="2012-10-23T16:51:00Z">
              <w:r>
                <w:t>2012-10-23</w:t>
              </w:r>
            </w:ins>
          </w:p>
        </w:tc>
        <w:tc>
          <w:tcPr>
            <w:tcW w:w="3794" w:type="dxa"/>
          </w:tcPr>
          <w:p w14:paraId="78731FE3" w14:textId="72753363" w:rsidR="00F2674C" w:rsidRDefault="00F2674C" w:rsidP="00A82593">
            <w:pPr>
              <w:pStyle w:val="TableText"/>
              <w:ind w:left="0"/>
              <w:rPr>
                <w:ins w:id="9" w:author="Stefan Eriksson" w:date="2012-10-23T16:51:00Z"/>
              </w:rPr>
            </w:pPr>
            <w:ins w:id="10" w:author="Stefan Eriksson" w:date="2012-10-23T16:52:00Z">
              <w:r>
                <w:t>Ref till WS-</w:t>
              </w:r>
              <w:proofErr w:type="spellStart"/>
              <w:r>
                <w:t>Addressing</w:t>
              </w:r>
              <w:proofErr w:type="spellEnd"/>
              <w:r>
                <w:t xml:space="preserve"> borttagen</w:t>
              </w:r>
            </w:ins>
          </w:p>
        </w:tc>
        <w:tc>
          <w:tcPr>
            <w:tcW w:w="2326" w:type="dxa"/>
          </w:tcPr>
          <w:p w14:paraId="739B31A3" w14:textId="154164D0" w:rsidR="00F2674C" w:rsidRDefault="00F2674C" w:rsidP="00A505DE">
            <w:pPr>
              <w:pStyle w:val="TableText"/>
              <w:rPr>
                <w:ins w:id="11" w:author="Stefan Eriksson" w:date="2012-10-23T16:51:00Z"/>
              </w:rPr>
            </w:pPr>
            <w:ins w:id="12" w:author="Stefan Eriksson" w:date="2012-10-23T16:52:00Z">
              <w:r>
                <w:t>Stefan Eriksson</w:t>
              </w:r>
            </w:ins>
            <w:bookmarkStart w:id="13" w:name="_GoBack"/>
            <w:bookmarkEnd w:id="13"/>
          </w:p>
        </w:tc>
        <w:tc>
          <w:tcPr>
            <w:tcW w:w="1440" w:type="dxa"/>
          </w:tcPr>
          <w:p w14:paraId="23CC22E4" w14:textId="77777777" w:rsidR="00F2674C" w:rsidRDefault="00F2674C" w:rsidP="00A505DE">
            <w:pPr>
              <w:pStyle w:val="TableText"/>
              <w:rPr>
                <w:ins w:id="14" w:author="Stefan Eriksson" w:date="2012-10-23T16:51: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E210B05" w14:textId="77777777" w:rsidR="008E5437"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837" w:history="1">
        <w:r w:rsidR="008E5437" w:rsidRPr="00EF60C8">
          <w:rPr>
            <w:rStyle w:val="Hyperlink"/>
          </w:rPr>
          <w:t>1</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Inledning</w:t>
        </w:r>
        <w:r w:rsidR="008E5437">
          <w:rPr>
            <w:webHidden/>
          </w:rPr>
          <w:tab/>
        </w:r>
        <w:r w:rsidR="008E5437">
          <w:rPr>
            <w:webHidden/>
          </w:rPr>
          <w:fldChar w:fldCharType="begin"/>
        </w:r>
        <w:r w:rsidR="008E5437">
          <w:rPr>
            <w:webHidden/>
          </w:rPr>
          <w:instrText xml:space="preserve"> PAGEREF _Toc338681837 \h </w:instrText>
        </w:r>
        <w:r w:rsidR="008E5437">
          <w:rPr>
            <w:webHidden/>
          </w:rPr>
        </w:r>
        <w:r w:rsidR="008E5437">
          <w:rPr>
            <w:webHidden/>
          </w:rPr>
          <w:fldChar w:fldCharType="separate"/>
        </w:r>
        <w:r w:rsidR="008E5437">
          <w:rPr>
            <w:webHidden/>
          </w:rPr>
          <w:t>4</w:t>
        </w:r>
        <w:r w:rsidR="008E5437">
          <w:rPr>
            <w:webHidden/>
          </w:rPr>
          <w:fldChar w:fldCharType="end"/>
        </w:r>
      </w:hyperlink>
    </w:p>
    <w:p w14:paraId="64B09D73" w14:textId="77777777" w:rsidR="008E5437" w:rsidRDefault="00E358E9">
      <w:pPr>
        <w:pStyle w:val="TOC1"/>
        <w:rPr>
          <w:rFonts w:asciiTheme="minorHAnsi" w:eastAsiaTheme="minorEastAsia" w:hAnsiTheme="minorHAnsi" w:cstheme="minorBidi"/>
          <w:b w:val="0"/>
          <w:bCs w:val="0"/>
          <w:caps w:val="0"/>
          <w:color w:val="auto"/>
          <w:sz w:val="22"/>
          <w:szCs w:val="22"/>
          <w:lang w:eastAsia="sv-SE"/>
        </w:rPr>
      </w:pPr>
      <w:hyperlink w:anchor="_Toc338681838" w:history="1">
        <w:r w:rsidR="008E5437" w:rsidRPr="00EF60C8">
          <w:rPr>
            <w:rStyle w:val="Hyperlink"/>
          </w:rPr>
          <w:t>2</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Generella regler</w:t>
        </w:r>
        <w:r w:rsidR="008E5437">
          <w:rPr>
            <w:webHidden/>
          </w:rPr>
          <w:tab/>
        </w:r>
        <w:r w:rsidR="008E5437">
          <w:rPr>
            <w:webHidden/>
          </w:rPr>
          <w:fldChar w:fldCharType="begin"/>
        </w:r>
        <w:r w:rsidR="008E5437">
          <w:rPr>
            <w:webHidden/>
          </w:rPr>
          <w:instrText xml:space="preserve"> PAGEREF _Toc338681838 \h </w:instrText>
        </w:r>
        <w:r w:rsidR="008E5437">
          <w:rPr>
            <w:webHidden/>
          </w:rPr>
        </w:r>
        <w:r w:rsidR="008E5437">
          <w:rPr>
            <w:webHidden/>
          </w:rPr>
          <w:fldChar w:fldCharType="separate"/>
        </w:r>
        <w:r w:rsidR="008E5437">
          <w:rPr>
            <w:webHidden/>
          </w:rPr>
          <w:t>8</w:t>
        </w:r>
        <w:r w:rsidR="008E5437">
          <w:rPr>
            <w:webHidden/>
          </w:rPr>
          <w:fldChar w:fldCharType="end"/>
        </w:r>
      </w:hyperlink>
    </w:p>
    <w:p w14:paraId="66952E6D" w14:textId="77777777" w:rsidR="008E5437" w:rsidRDefault="00E358E9">
      <w:pPr>
        <w:pStyle w:val="TOC1"/>
        <w:rPr>
          <w:rFonts w:asciiTheme="minorHAnsi" w:eastAsiaTheme="minorEastAsia" w:hAnsiTheme="minorHAnsi" w:cstheme="minorBidi"/>
          <w:b w:val="0"/>
          <w:bCs w:val="0"/>
          <w:caps w:val="0"/>
          <w:color w:val="auto"/>
          <w:sz w:val="22"/>
          <w:szCs w:val="22"/>
          <w:lang w:eastAsia="sv-SE"/>
        </w:rPr>
      </w:pPr>
      <w:hyperlink w:anchor="_Toc338681839" w:history="1">
        <w:r w:rsidR="008E5437" w:rsidRPr="00EF60C8">
          <w:rPr>
            <w:rStyle w:val="Hyperlink"/>
          </w:rPr>
          <w:t>3</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GetConsentsForPatient</w:t>
        </w:r>
        <w:r w:rsidR="008E5437">
          <w:rPr>
            <w:webHidden/>
          </w:rPr>
          <w:tab/>
        </w:r>
        <w:r w:rsidR="008E5437">
          <w:rPr>
            <w:webHidden/>
          </w:rPr>
          <w:fldChar w:fldCharType="begin"/>
        </w:r>
        <w:r w:rsidR="008E5437">
          <w:rPr>
            <w:webHidden/>
          </w:rPr>
          <w:instrText xml:space="preserve"> PAGEREF _Toc338681839 \h </w:instrText>
        </w:r>
        <w:r w:rsidR="008E5437">
          <w:rPr>
            <w:webHidden/>
          </w:rPr>
        </w:r>
        <w:r w:rsidR="008E5437">
          <w:rPr>
            <w:webHidden/>
          </w:rPr>
          <w:fldChar w:fldCharType="separate"/>
        </w:r>
        <w:r w:rsidR="008E5437">
          <w:rPr>
            <w:webHidden/>
          </w:rPr>
          <w:t>12</w:t>
        </w:r>
        <w:r w:rsidR="008E5437">
          <w:rPr>
            <w:webHidden/>
          </w:rPr>
          <w:fldChar w:fldCharType="end"/>
        </w:r>
      </w:hyperlink>
    </w:p>
    <w:p w14:paraId="0422E9C9" w14:textId="77777777" w:rsidR="008E5437" w:rsidRDefault="00E358E9">
      <w:pPr>
        <w:pStyle w:val="TOC1"/>
        <w:rPr>
          <w:rFonts w:asciiTheme="minorHAnsi" w:eastAsiaTheme="minorEastAsia" w:hAnsiTheme="minorHAnsi" w:cstheme="minorBidi"/>
          <w:b w:val="0"/>
          <w:bCs w:val="0"/>
          <w:caps w:val="0"/>
          <w:color w:val="auto"/>
          <w:sz w:val="22"/>
          <w:szCs w:val="22"/>
          <w:lang w:eastAsia="sv-SE"/>
        </w:rPr>
      </w:pPr>
      <w:hyperlink w:anchor="_Toc338681840" w:history="1">
        <w:r w:rsidR="008E5437" w:rsidRPr="00EF60C8">
          <w:rPr>
            <w:rStyle w:val="Hyperlink"/>
          </w:rPr>
          <w:t>4</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GetConsentsForCareProvider</w:t>
        </w:r>
        <w:r w:rsidR="008E5437">
          <w:rPr>
            <w:webHidden/>
          </w:rPr>
          <w:tab/>
        </w:r>
        <w:r w:rsidR="008E5437">
          <w:rPr>
            <w:webHidden/>
          </w:rPr>
          <w:fldChar w:fldCharType="begin"/>
        </w:r>
        <w:r w:rsidR="008E5437">
          <w:rPr>
            <w:webHidden/>
          </w:rPr>
          <w:instrText xml:space="preserve"> PAGEREF _Toc338681840 \h </w:instrText>
        </w:r>
        <w:r w:rsidR="008E5437">
          <w:rPr>
            <w:webHidden/>
          </w:rPr>
        </w:r>
        <w:r w:rsidR="008E5437">
          <w:rPr>
            <w:webHidden/>
          </w:rPr>
          <w:fldChar w:fldCharType="separate"/>
        </w:r>
        <w:r w:rsidR="008E5437">
          <w:rPr>
            <w:webHidden/>
          </w:rPr>
          <w:t>14</w:t>
        </w:r>
        <w:r w:rsidR="008E5437">
          <w:rPr>
            <w:webHidden/>
          </w:rPr>
          <w:fldChar w:fldCharType="end"/>
        </w:r>
      </w:hyperlink>
    </w:p>
    <w:p w14:paraId="4A6F83DC" w14:textId="77777777" w:rsidR="008E5437" w:rsidRDefault="00E358E9">
      <w:pPr>
        <w:pStyle w:val="TOC1"/>
        <w:rPr>
          <w:rFonts w:asciiTheme="minorHAnsi" w:eastAsiaTheme="minorEastAsia" w:hAnsiTheme="minorHAnsi" w:cstheme="minorBidi"/>
          <w:b w:val="0"/>
          <w:bCs w:val="0"/>
          <w:caps w:val="0"/>
          <w:color w:val="auto"/>
          <w:sz w:val="22"/>
          <w:szCs w:val="22"/>
          <w:lang w:eastAsia="sv-SE"/>
        </w:rPr>
      </w:pPr>
      <w:hyperlink w:anchor="_Toc338681841" w:history="1">
        <w:r w:rsidR="008E5437" w:rsidRPr="00EF60C8">
          <w:rPr>
            <w:rStyle w:val="Hyperlink"/>
          </w:rPr>
          <w:t>5</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GetExtendedConsentsForPatient</w:t>
        </w:r>
        <w:r w:rsidR="008E5437">
          <w:rPr>
            <w:webHidden/>
          </w:rPr>
          <w:tab/>
        </w:r>
        <w:r w:rsidR="008E5437">
          <w:rPr>
            <w:webHidden/>
          </w:rPr>
          <w:fldChar w:fldCharType="begin"/>
        </w:r>
        <w:r w:rsidR="008E5437">
          <w:rPr>
            <w:webHidden/>
          </w:rPr>
          <w:instrText xml:space="preserve"> PAGEREF _Toc338681841 \h </w:instrText>
        </w:r>
        <w:r w:rsidR="008E5437">
          <w:rPr>
            <w:webHidden/>
          </w:rPr>
        </w:r>
        <w:r w:rsidR="008E5437">
          <w:rPr>
            <w:webHidden/>
          </w:rPr>
          <w:fldChar w:fldCharType="separate"/>
        </w:r>
        <w:r w:rsidR="008E5437">
          <w:rPr>
            <w:webHidden/>
          </w:rPr>
          <w:t>17</w:t>
        </w:r>
        <w:r w:rsidR="008E5437">
          <w:rPr>
            <w:webHidden/>
          </w:rPr>
          <w:fldChar w:fldCharType="end"/>
        </w:r>
      </w:hyperlink>
    </w:p>
    <w:p w14:paraId="33225F79" w14:textId="77777777" w:rsidR="008E5437" w:rsidRDefault="00E358E9">
      <w:pPr>
        <w:pStyle w:val="TOC1"/>
        <w:rPr>
          <w:rFonts w:asciiTheme="minorHAnsi" w:eastAsiaTheme="minorEastAsia" w:hAnsiTheme="minorHAnsi" w:cstheme="minorBidi"/>
          <w:b w:val="0"/>
          <w:bCs w:val="0"/>
          <w:caps w:val="0"/>
          <w:color w:val="auto"/>
          <w:sz w:val="22"/>
          <w:szCs w:val="22"/>
          <w:lang w:eastAsia="sv-SE"/>
        </w:rPr>
      </w:pPr>
      <w:hyperlink w:anchor="_Toc338681842" w:history="1">
        <w:r w:rsidR="008E5437" w:rsidRPr="00EF60C8">
          <w:rPr>
            <w:rStyle w:val="Hyperlink"/>
          </w:rPr>
          <w:t>6</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CheckConsent</w:t>
        </w:r>
        <w:r w:rsidR="008E5437">
          <w:rPr>
            <w:webHidden/>
          </w:rPr>
          <w:tab/>
        </w:r>
        <w:r w:rsidR="008E5437">
          <w:rPr>
            <w:webHidden/>
          </w:rPr>
          <w:fldChar w:fldCharType="begin"/>
        </w:r>
        <w:r w:rsidR="008E5437">
          <w:rPr>
            <w:webHidden/>
          </w:rPr>
          <w:instrText xml:space="preserve"> PAGEREF _Toc338681842 \h </w:instrText>
        </w:r>
        <w:r w:rsidR="008E5437">
          <w:rPr>
            <w:webHidden/>
          </w:rPr>
        </w:r>
        <w:r w:rsidR="008E5437">
          <w:rPr>
            <w:webHidden/>
          </w:rPr>
          <w:fldChar w:fldCharType="separate"/>
        </w:r>
        <w:r w:rsidR="008E5437">
          <w:rPr>
            <w:webHidden/>
          </w:rPr>
          <w:t>20</w:t>
        </w:r>
        <w:r w:rsidR="008E5437">
          <w:rPr>
            <w:webHidden/>
          </w:rPr>
          <w:fldChar w:fldCharType="end"/>
        </w:r>
      </w:hyperlink>
    </w:p>
    <w:p w14:paraId="48B5628C" w14:textId="77777777" w:rsidR="008E5437" w:rsidRDefault="00E358E9">
      <w:pPr>
        <w:pStyle w:val="TOC1"/>
        <w:rPr>
          <w:rFonts w:asciiTheme="minorHAnsi" w:eastAsiaTheme="minorEastAsia" w:hAnsiTheme="minorHAnsi" w:cstheme="minorBidi"/>
          <w:b w:val="0"/>
          <w:bCs w:val="0"/>
          <w:caps w:val="0"/>
          <w:color w:val="auto"/>
          <w:sz w:val="22"/>
          <w:szCs w:val="22"/>
          <w:lang w:eastAsia="sv-SE"/>
        </w:rPr>
      </w:pPr>
      <w:hyperlink w:anchor="_Toc338681843" w:history="1">
        <w:r w:rsidR="008E5437" w:rsidRPr="00EF60C8">
          <w:rPr>
            <w:rStyle w:val="Hyperlink"/>
          </w:rPr>
          <w:t>7</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RegisterExtendedConsent</w:t>
        </w:r>
        <w:r w:rsidR="008E5437">
          <w:rPr>
            <w:webHidden/>
          </w:rPr>
          <w:tab/>
        </w:r>
        <w:r w:rsidR="008E5437">
          <w:rPr>
            <w:webHidden/>
          </w:rPr>
          <w:fldChar w:fldCharType="begin"/>
        </w:r>
        <w:r w:rsidR="008E5437">
          <w:rPr>
            <w:webHidden/>
          </w:rPr>
          <w:instrText xml:space="preserve"> PAGEREF _Toc338681843 \h </w:instrText>
        </w:r>
        <w:r w:rsidR="008E5437">
          <w:rPr>
            <w:webHidden/>
          </w:rPr>
        </w:r>
        <w:r w:rsidR="008E5437">
          <w:rPr>
            <w:webHidden/>
          </w:rPr>
          <w:fldChar w:fldCharType="separate"/>
        </w:r>
        <w:r w:rsidR="008E5437">
          <w:rPr>
            <w:webHidden/>
          </w:rPr>
          <w:t>22</w:t>
        </w:r>
        <w:r w:rsidR="008E5437">
          <w:rPr>
            <w:webHidden/>
          </w:rPr>
          <w:fldChar w:fldCharType="end"/>
        </w:r>
      </w:hyperlink>
    </w:p>
    <w:p w14:paraId="71927A89" w14:textId="77777777" w:rsidR="008E5437" w:rsidRDefault="00E358E9">
      <w:pPr>
        <w:pStyle w:val="TOC1"/>
        <w:rPr>
          <w:rFonts w:asciiTheme="minorHAnsi" w:eastAsiaTheme="minorEastAsia" w:hAnsiTheme="minorHAnsi" w:cstheme="minorBidi"/>
          <w:b w:val="0"/>
          <w:bCs w:val="0"/>
          <w:caps w:val="0"/>
          <w:color w:val="auto"/>
          <w:sz w:val="22"/>
          <w:szCs w:val="22"/>
          <w:lang w:eastAsia="sv-SE"/>
        </w:rPr>
      </w:pPr>
      <w:hyperlink w:anchor="_Toc338681844" w:history="1">
        <w:r w:rsidR="008E5437" w:rsidRPr="00EF60C8">
          <w:rPr>
            <w:rStyle w:val="Hyperlink"/>
          </w:rPr>
          <w:t>8</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CancelExtendedConsent</w:t>
        </w:r>
        <w:r w:rsidR="008E5437">
          <w:rPr>
            <w:webHidden/>
          </w:rPr>
          <w:tab/>
        </w:r>
        <w:r w:rsidR="008E5437">
          <w:rPr>
            <w:webHidden/>
          </w:rPr>
          <w:fldChar w:fldCharType="begin"/>
        </w:r>
        <w:r w:rsidR="008E5437">
          <w:rPr>
            <w:webHidden/>
          </w:rPr>
          <w:instrText xml:space="preserve"> PAGEREF _Toc338681844 \h </w:instrText>
        </w:r>
        <w:r w:rsidR="008E5437">
          <w:rPr>
            <w:webHidden/>
          </w:rPr>
        </w:r>
        <w:r w:rsidR="008E5437">
          <w:rPr>
            <w:webHidden/>
          </w:rPr>
          <w:fldChar w:fldCharType="separate"/>
        </w:r>
        <w:r w:rsidR="008E5437">
          <w:rPr>
            <w:webHidden/>
          </w:rPr>
          <w:t>25</w:t>
        </w:r>
        <w:r w:rsidR="008E5437">
          <w:rPr>
            <w:webHidden/>
          </w:rPr>
          <w:fldChar w:fldCharType="end"/>
        </w:r>
      </w:hyperlink>
    </w:p>
    <w:p w14:paraId="1B73C645" w14:textId="77777777" w:rsidR="008E5437" w:rsidRDefault="00E358E9">
      <w:pPr>
        <w:pStyle w:val="TOC1"/>
        <w:rPr>
          <w:rFonts w:asciiTheme="minorHAnsi" w:eastAsiaTheme="minorEastAsia" w:hAnsiTheme="minorHAnsi" w:cstheme="minorBidi"/>
          <w:b w:val="0"/>
          <w:bCs w:val="0"/>
          <w:caps w:val="0"/>
          <w:color w:val="auto"/>
          <w:sz w:val="22"/>
          <w:szCs w:val="22"/>
          <w:lang w:eastAsia="sv-SE"/>
        </w:rPr>
      </w:pPr>
      <w:hyperlink w:anchor="_Toc338681845" w:history="1">
        <w:r w:rsidR="008E5437" w:rsidRPr="00EF60C8">
          <w:rPr>
            <w:rStyle w:val="Hyperlink"/>
          </w:rPr>
          <w:t>9</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DeleteExtendedConsent</w:t>
        </w:r>
        <w:r w:rsidR="008E5437">
          <w:rPr>
            <w:webHidden/>
          </w:rPr>
          <w:tab/>
        </w:r>
        <w:r w:rsidR="008E5437">
          <w:rPr>
            <w:webHidden/>
          </w:rPr>
          <w:fldChar w:fldCharType="begin"/>
        </w:r>
        <w:r w:rsidR="008E5437">
          <w:rPr>
            <w:webHidden/>
          </w:rPr>
          <w:instrText xml:space="preserve"> PAGEREF _Toc338681845 \h </w:instrText>
        </w:r>
        <w:r w:rsidR="008E5437">
          <w:rPr>
            <w:webHidden/>
          </w:rPr>
        </w:r>
        <w:r w:rsidR="008E5437">
          <w:rPr>
            <w:webHidden/>
          </w:rPr>
          <w:fldChar w:fldCharType="separate"/>
        </w:r>
        <w:r w:rsidR="008E5437">
          <w:rPr>
            <w:webHidden/>
          </w:rPr>
          <w:t>27</w:t>
        </w:r>
        <w:r w:rsidR="008E5437">
          <w:rPr>
            <w:webHidden/>
          </w:rPr>
          <w:fldChar w:fldCharType="end"/>
        </w:r>
      </w:hyperlink>
    </w:p>
    <w:p w14:paraId="4389F924" w14:textId="77777777" w:rsidR="008E5437" w:rsidRDefault="00E358E9">
      <w:pPr>
        <w:pStyle w:val="TOC1"/>
        <w:rPr>
          <w:rFonts w:asciiTheme="minorHAnsi" w:eastAsiaTheme="minorEastAsia" w:hAnsiTheme="minorHAnsi" w:cstheme="minorBidi"/>
          <w:b w:val="0"/>
          <w:bCs w:val="0"/>
          <w:caps w:val="0"/>
          <w:color w:val="auto"/>
          <w:sz w:val="22"/>
          <w:szCs w:val="22"/>
          <w:lang w:eastAsia="sv-SE"/>
        </w:rPr>
      </w:pPr>
      <w:hyperlink w:anchor="_Toc338681846" w:history="1">
        <w:r w:rsidR="008E5437" w:rsidRPr="00EF60C8">
          <w:rPr>
            <w:rStyle w:val="Hyperlink"/>
          </w:rPr>
          <w:t>10</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Datatyper</w:t>
        </w:r>
        <w:r w:rsidR="008E5437">
          <w:rPr>
            <w:webHidden/>
          </w:rPr>
          <w:tab/>
        </w:r>
        <w:r w:rsidR="008E5437">
          <w:rPr>
            <w:webHidden/>
          </w:rPr>
          <w:fldChar w:fldCharType="begin"/>
        </w:r>
        <w:r w:rsidR="008E5437">
          <w:rPr>
            <w:webHidden/>
          </w:rPr>
          <w:instrText xml:space="preserve"> PAGEREF _Toc338681846 \h </w:instrText>
        </w:r>
        <w:r w:rsidR="008E5437">
          <w:rPr>
            <w:webHidden/>
          </w:rPr>
        </w:r>
        <w:r w:rsidR="008E5437">
          <w:rPr>
            <w:webHidden/>
          </w:rPr>
          <w:fldChar w:fldCharType="separate"/>
        </w:r>
        <w:r w:rsidR="008E5437">
          <w:rPr>
            <w:webHidden/>
          </w:rPr>
          <w:t>29</w:t>
        </w:r>
        <w:r w:rsidR="008E5437">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5" w:name="_Toc338681837"/>
      <w:r w:rsidRPr="00474079">
        <w:lastRenderedPageBreak/>
        <w:t>Inledning</w:t>
      </w:r>
      <w:bookmarkEnd w:id="15"/>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16"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371000">
        <w:t>1</w:t>
      </w:r>
      <w:r w:rsidRPr="00EC643F">
        <w:fldChar w:fldCharType="end"/>
      </w:r>
      <w:r w:rsidRPr="00A51835">
        <w:rPr>
          <w:b/>
        </w:rPr>
        <w:t>:</w:t>
      </w:r>
      <w:r w:rsidRPr="00A51835">
        <w:t xml:space="preserve"> Principer för samverkande tjänster för hantering av samtycke</w:t>
      </w:r>
      <w:bookmarkEnd w:id="16"/>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proofErr w:type="gramStart"/>
      <w:r w:rsidRPr="00A51835">
        <w:lastRenderedPageBreak/>
        <w:t xml:space="preserve">dels </w:t>
      </w:r>
      <w:r w:rsidRPr="00A51835">
        <w:rPr>
          <w:i/>
        </w:rPr>
        <w:t>grundläggande samtyckesinformation</w:t>
      </w:r>
      <w:r w:rsidRPr="00A51835">
        <w:t>.</w:t>
      </w:r>
      <w:proofErr w:type="gramEnd"/>
      <w:r w:rsidRPr="00A51835">
        <w:t xml:space="preserve"> </w:t>
      </w:r>
      <w:r w:rsidR="00AB438C">
        <w:br/>
      </w:r>
      <w:r w:rsidRPr="00A51835">
        <w:t xml:space="preserve">Denna information är nödvändig för samverkan mellan system och </w:t>
      </w:r>
      <w:proofErr w:type="gramStart"/>
      <w:r w:rsidRPr="00A51835">
        <w:t>nyttjas</w:t>
      </w:r>
      <w:proofErr w:type="gramEnd"/>
      <w:r w:rsidRPr="00A51835">
        <w:t xml:space="preserve">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 xml:space="preserve">Utökningarna är kringinformation som </w:t>
      </w:r>
      <w:proofErr w:type="gramStart"/>
      <w:r w:rsidRPr="00A51835">
        <w:t>tex</w:t>
      </w:r>
      <w:proofErr w:type="gramEnd"/>
      <w:r w:rsidRPr="00A51835">
        <w:t xml:space="preserve">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17" w:name="_Toc319487398"/>
      <w:bookmarkStart w:id="18" w:name="_Toc338681838"/>
      <w:r>
        <w:lastRenderedPageBreak/>
        <w:t>Generella regler</w:t>
      </w:r>
      <w:bookmarkEnd w:id="17"/>
      <w:bookmarkEnd w:id="18"/>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19"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371000">
        <w:rPr>
          <w:b w:val="0"/>
          <w:noProof/>
          <w:lang w:val="sv-SE"/>
        </w:rPr>
        <w:t>2</w:t>
      </w:r>
      <w:r w:rsidRPr="00820924">
        <w:rPr>
          <w:b w:val="0"/>
        </w:rPr>
        <w:fldChar w:fldCharType="end"/>
      </w:r>
      <w:r w:rsidRPr="00A51835">
        <w:rPr>
          <w:b w:val="0"/>
          <w:lang w:val="sv-SE"/>
        </w:rPr>
        <w:t xml:space="preserve">: </w:t>
      </w:r>
      <w:bookmarkEnd w:id="19"/>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371000">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129A8B75"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234E09AB" w:rsidR="00726486" w:rsidRPr="009B415D" w:rsidRDefault="00726486" w:rsidP="00726486">
      <w:r w:rsidRPr="00A51835">
        <w:t xml:space="preserve">Alla tjänster har ett obligatoriskt </w:t>
      </w:r>
      <w:ins w:id="20" w:author="Stefan Eriksson" w:date="2012-10-23T16:51:00Z">
        <w:r w:rsidR="00F2674C">
          <w:t>meddelandefält</w:t>
        </w:r>
      </w:ins>
      <w:del w:id="21" w:author="Stefan Eriksson" w:date="2012-10-23T16:51:00Z">
        <w:r w:rsidRPr="00A51835" w:rsidDel="00F2674C">
          <w:delText>WS-Addressing-fält i SOAP-huvudet med namn "</w:delText>
        </w:r>
        <w:r w:rsidRPr="00A51835" w:rsidDel="00F2674C">
          <w:rPr>
            <w:i/>
          </w:rPr>
          <w:delText>To</w:delText>
        </w:r>
        <w:r w:rsidRPr="00A51835" w:rsidDel="00F2674C">
          <w:delText>"</w:delText>
        </w:r>
      </w:del>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72532D" w:rsidRPr="00F161FB" w14:paraId="5B0475EC" w14:textId="77777777" w:rsidTr="00955A5B">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955A5B">
            <w:r>
              <w:t>Term/begrepp</w:t>
            </w:r>
          </w:p>
        </w:tc>
        <w:tc>
          <w:tcPr>
            <w:tcW w:w="5528" w:type="dxa"/>
            <w:shd w:val="clear" w:color="auto" w:fill="D9D9D9" w:themeFill="background1" w:themeFillShade="D9"/>
            <w:vAlign w:val="center"/>
          </w:tcPr>
          <w:p w14:paraId="42BCAB4D" w14:textId="72B590AB" w:rsidR="0072532D" w:rsidRPr="00F161FB" w:rsidRDefault="0072532D" w:rsidP="00955A5B">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59547CDE" w14:textId="7E2808A3" w:rsidR="00777153" w:rsidRDefault="00777153" w:rsidP="00E85BFF">
      <w:bookmarkStart w:id="22" w:name="_Toc318886052"/>
      <w:bookmarkStart w:id="23" w:name="_Toc318886053"/>
      <w:bookmarkStart w:id="24" w:name="_Toc318886054"/>
      <w:bookmarkStart w:id="25" w:name="_Toc318886055"/>
      <w:bookmarkStart w:id="26" w:name="_Toc318886056"/>
      <w:bookmarkStart w:id="27" w:name="_Toc318886057"/>
      <w:bookmarkStart w:id="28" w:name="_Toc318886058"/>
      <w:bookmarkStart w:id="29" w:name="_Toc318886059"/>
      <w:bookmarkStart w:id="30" w:name="_Toc318886060"/>
      <w:bookmarkStart w:id="31" w:name="_Toc318886061"/>
      <w:bookmarkStart w:id="32" w:name="_Toc318886062"/>
      <w:bookmarkStart w:id="33" w:name="_Toc318886063"/>
      <w:bookmarkStart w:id="34" w:name="_Toc318886064"/>
      <w:bookmarkStart w:id="35" w:name="_Toc318886065"/>
      <w:bookmarkStart w:id="36" w:name="_Toc318886066"/>
      <w:bookmarkStart w:id="37" w:name="_Toc318886067"/>
      <w:bookmarkStart w:id="38" w:name="_Toc318886068"/>
      <w:bookmarkStart w:id="39" w:name="_Toc318886069"/>
      <w:bookmarkStart w:id="40" w:name="_Toc318886070"/>
      <w:bookmarkStart w:id="41" w:name="_Toc318886071"/>
      <w:bookmarkStart w:id="42" w:name="_Toc318886072"/>
      <w:bookmarkStart w:id="43" w:name="_Toc318886073"/>
      <w:bookmarkStart w:id="44" w:name="_Toc318886074"/>
      <w:bookmarkStart w:id="45" w:name="_Toc318886075"/>
      <w:bookmarkStart w:id="46" w:name="_Toc318886110"/>
      <w:bookmarkStart w:id="47" w:name="_Toc318886111"/>
      <w:bookmarkStart w:id="48" w:name="_Toc318886112"/>
      <w:bookmarkStart w:id="49" w:name="_Toc318886113"/>
      <w:bookmarkStart w:id="50" w:name="_Toc318886137"/>
      <w:bookmarkStart w:id="51" w:name="_Toc318886138"/>
      <w:bookmarkStart w:id="52" w:name="_Toc318886139"/>
      <w:bookmarkStart w:id="53" w:name="_Toc318886140"/>
      <w:bookmarkStart w:id="54" w:name="_Toc318886173"/>
      <w:bookmarkStart w:id="55" w:name="_Toc318886174"/>
      <w:bookmarkStart w:id="56" w:name="_Toc318886175"/>
      <w:bookmarkStart w:id="57" w:name="_Toc318886176"/>
      <w:bookmarkStart w:id="58" w:name="_Toc318886209"/>
      <w:bookmarkStart w:id="59" w:name="_Toc318886210"/>
      <w:bookmarkStart w:id="60" w:name="_Toc318886211"/>
      <w:bookmarkStart w:id="61" w:name="_Toc318886212"/>
      <w:bookmarkStart w:id="62" w:name="_Toc318886254"/>
      <w:bookmarkStart w:id="63" w:name="_Toc318886255"/>
      <w:bookmarkStart w:id="64" w:name="_Toc318886256"/>
      <w:bookmarkStart w:id="65" w:name="_Toc318886257"/>
      <w:bookmarkStart w:id="66" w:name="_Toc318886258"/>
      <w:bookmarkStart w:id="67" w:name="_Toc318886273"/>
      <w:bookmarkStart w:id="68" w:name="_Toc318886274"/>
      <w:bookmarkStart w:id="69" w:name="_Toc318886275"/>
      <w:bookmarkStart w:id="70" w:name="_Toc318886276"/>
      <w:bookmarkStart w:id="71" w:name="_Toc318886318"/>
      <w:bookmarkStart w:id="72" w:name="_Toc318886319"/>
      <w:bookmarkStart w:id="73" w:name="_Toc318886320"/>
      <w:bookmarkStart w:id="74" w:name="_Toc318886321"/>
      <w:bookmarkStart w:id="75" w:name="_Toc318886322"/>
      <w:bookmarkStart w:id="76" w:name="_Toc318886323"/>
      <w:bookmarkStart w:id="77" w:name="_Toc318886347"/>
      <w:bookmarkStart w:id="78" w:name="_Toc318886348"/>
      <w:bookmarkStart w:id="79" w:name="_Toc318886349"/>
      <w:bookmarkStart w:id="80" w:name="_Toc318886350"/>
      <w:bookmarkStart w:id="81" w:name="_Toc318886351"/>
      <w:bookmarkStart w:id="82" w:name="_Toc318886352"/>
      <w:bookmarkStart w:id="83" w:name="_Toc318886353"/>
      <w:bookmarkStart w:id="84" w:name="_Toc318886354"/>
      <w:bookmarkStart w:id="85" w:name="_Toc318886355"/>
      <w:bookmarkStart w:id="86" w:name="_Toc318886379"/>
      <w:bookmarkStart w:id="87" w:name="_Toc318886380"/>
      <w:bookmarkStart w:id="88" w:name="_Toc318886381"/>
      <w:bookmarkStart w:id="89" w:name="_Toc318886382"/>
      <w:bookmarkStart w:id="90" w:name="_Toc318886469"/>
      <w:bookmarkStart w:id="91" w:name="_Toc318886470"/>
      <w:bookmarkStart w:id="92" w:name="_Toc318886471"/>
      <w:bookmarkStart w:id="93" w:name="_Toc318886472"/>
      <w:bookmarkStart w:id="94" w:name="_Toc318886514"/>
      <w:bookmarkStart w:id="95" w:name="_Toc318886515"/>
      <w:bookmarkStart w:id="96" w:name="_Toc318886516"/>
      <w:bookmarkStart w:id="97" w:name="_Toc318886517"/>
      <w:bookmarkStart w:id="98" w:name="_Toc318886518"/>
      <w:bookmarkStart w:id="99" w:name="_Toc318886519"/>
      <w:bookmarkStart w:id="100" w:name="_Toc318886563"/>
      <w:bookmarkStart w:id="101" w:name="_Toc318886564"/>
      <w:bookmarkStart w:id="102" w:name="_Toc318886588"/>
      <w:bookmarkStart w:id="103" w:name="_Toc318886589"/>
      <w:bookmarkStart w:id="104" w:name="_Toc318886590"/>
      <w:bookmarkStart w:id="105" w:name="_Toc318886591"/>
      <w:bookmarkStart w:id="106" w:name="_Toc318886592"/>
      <w:bookmarkStart w:id="107" w:name="_Toc318886593"/>
      <w:bookmarkStart w:id="108" w:name="_Toc318886594"/>
      <w:bookmarkStart w:id="109" w:name="_Toc318886595"/>
      <w:bookmarkStart w:id="110" w:name="_Toc318886596"/>
      <w:bookmarkStart w:id="111" w:name="_Toc318886597"/>
      <w:bookmarkStart w:id="112" w:name="_Toc318886598"/>
      <w:bookmarkStart w:id="113" w:name="_Toc318886599"/>
      <w:bookmarkStart w:id="114" w:name="_Toc318886600"/>
      <w:bookmarkStart w:id="115" w:name="_Toc318886601"/>
      <w:bookmarkStart w:id="116" w:name="_Toc318886602"/>
      <w:bookmarkStart w:id="117" w:name="_Toc318886603"/>
      <w:bookmarkStart w:id="118" w:name="_Toc318886604"/>
      <w:bookmarkStart w:id="119" w:name="_Toc318886637"/>
      <w:bookmarkStart w:id="120" w:name="_Toc318886638"/>
      <w:bookmarkStart w:id="121" w:name="_Toc318886639"/>
      <w:bookmarkStart w:id="122" w:name="_Toc318886640"/>
      <w:bookmarkStart w:id="123" w:name="_Toc318886641"/>
      <w:bookmarkStart w:id="124" w:name="_Toc318886642"/>
      <w:bookmarkStart w:id="125" w:name="_Toc318886643"/>
      <w:bookmarkStart w:id="126" w:name="_Toc318886644"/>
      <w:bookmarkStart w:id="127" w:name="_Toc318886645"/>
      <w:bookmarkStart w:id="128" w:name="_Toc318886646"/>
      <w:bookmarkStart w:id="129" w:name="_Toc318886647"/>
      <w:bookmarkStart w:id="130" w:name="_Toc318886648"/>
      <w:bookmarkStart w:id="131" w:name="_Toc318886649"/>
      <w:bookmarkStart w:id="132" w:name="_Toc318886664"/>
      <w:bookmarkStart w:id="133" w:name="_Toc318886665"/>
      <w:bookmarkStart w:id="134" w:name="_Toc318886666"/>
      <w:bookmarkStart w:id="135" w:name="_Toc318886667"/>
      <w:bookmarkStart w:id="136" w:name="_Toc318886668"/>
      <w:bookmarkStart w:id="137" w:name="_Toc318886669"/>
      <w:bookmarkStart w:id="138" w:name="_Toc318886670"/>
      <w:bookmarkStart w:id="139" w:name="_Toc318886671"/>
      <w:bookmarkStart w:id="140" w:name="_Toc318886672"/>
      <w:bookmarkStart w:id="141" w:name="_Toc318886673"/>
      <w:bookmarkStart w:id="142" w:name="_Toc318886674"/>
      <w:bookmarkStart w:id="143" w:name="_Toc318886675"/>
      <w:bookmarkStart w:id="144" w:name="_Toc318886676"/>
      <w:bookmarkStart w:id="145" w:name="_Toc318886677"/>
      <w:bookmarkStart w:id="146" w:name="_Toc318886678"/>
      <w:bookmarkStart w:id="147" w:name="_Toc318886679"/>
      <w:bookmarkStart w:id="148" w:name="_Toc318886680"/>
      <w:bookmarkStart w:id="149" w:name="_Toc318886681"/>
      <w:bookmarkStart w:id="150" w:name="_Toc318886682"/>
      <w:bookmarkStart w:id="151" w:name="_Toc318886683"/>
      <w:bookmarkStart w:id="152" w:name="_Toc318886684"/>
      <w:bookmarkStart w:id="153" w:name="_Toc318886685"/>
      <w:bookmarkStart w:id="154" w:name="_Toc318886686"/>
      <w:bookmarkStart w:id="155" w:name="_Toc318886687"/>
      <w:bookmarkStart w:id="156" w:name="_Toc318886688"/>
      <w:bookmarkStart w:id="157" w:name="_Toc318886689"/>
      <w:bookmarkStart w:id="158" w:name="_Toc318886690"/>
      <w:bookmarkStart w:id="159" w:name="_Toc318886691"/>
      <w:bookmarkStart w:id="160" w:name="_Toc318886692"/>
      <w:bookmarkStart w:id="161" w:name="_Toc318886693"/>
      <w:bookmarkStart w:id="162" w:name="_Toc318886694"/>
      <w:bookmarkStart w:id="163" w:name="_Toc318886695"/>
      <w:bookmarkStart w:id="164" w:name="_Toc318886696"/>
      <w:bookmarkStart w:id="165" w:name="_Toc318886697"/>
      <w:bookmarkStart w:id="166" w:name="_Toc318886698"/>
      <w:bookmarkStart w:id="167" w:name="_Toc318886699"/>
      <w:bookmarkStart w:id="168" w:name="_Toc318886700"/>
      <w:bookmarkStart w:id="169" w:name="_Toc318886701"/>
      <w:bookmarkStart w:id="170" w:name="_Toc318886702"/>
      <w:bookmarkStart w:id="171" w:name="_Toc318886703"/>
      <w:bookmarkStart w:id="172" w:name="_Toc318886704"/>
      <w:bookmarkStart w:id="173" w:name="_Toc318886705"/>
      <w:bookmarkStart w:id="174" w:name="_Toc318886706"/>
      <w:bookmarkStart w:id="175" w:name="_Toc318886707"/>
      <w:bookmarkStart w:id="176" w:name="_Toc318886708"/>
      <w:bookmarkStart w:id="177" w:name="_Toc318886709"/>
      <w:bookmarkStart w:id="178" w:name="_Toc318886724"/>
      <w:bookmarkStart w:id="179" w:name="_Toc318886725"/>
      <w:bookmarkStart w:id="180" w:name="_Toc318886726"/>
      <w:bookmarkStart w:id="181" w:name="_Toc318886727"/>
      <w:bookmarkStart w:id="182" w:name="_Toc318886728"/>
      <w:bookmarkStart w:id="183" w:name="_Toc318886729"/>
      <w:bookmarkStart w:id="184" w:name="_Toc318886730"/>
      <w:bookmarkStart w:id="185" w:name="_Toc318886731"/>
      <w:bookmarkStart w:id="186" w:name="_Toc318886732"/>
      <w:bookmarkStart w:id="187" w:name="_Toc318886733"/>
      <w:bookmarkStart w:id="188" w:name="_Toc318886748"/>
      <w:bookmarkStart w:id="189" w:name="_Toc318886749"/>
      <w:bookmarkStart w:id="190" w:name="_Toc318886750"/>
      <w:bookmarkStart w:id="191" w:name="_Toc318886751"/>
      <w:bookmarkStart w:id="192" w:name="_Toc318886752"/>
      <w:bookmarkStart w:id="193" w:name="_Toc318886753"/>
      <w:bookmarkStart w:id="194" w:name="_Toc318886754"/>
      <w:bookmarkStart w:id="195" w:name="_Toc318886755"/>
      <w:bookmarkStart w:id="196" w:name="_Toc318886756"/>
      <w:bookmarkStart w:id="197" w:name="_Toc318886757"/>
      <w:bookmarkStart w:id="198" w:name="_Toc318886758"/>
      <w:bookmarkStart w:id="199" w:name="_Toc318886759"/>
      <w:bookmarkStart w:id="200" w:name="_Toc318886760"/>
      <w:bookmarkStart w:id="201" w:name="_Toc318886761"/>
      <w:bookmarkStart w:id="202" w:name="_Toc318886762"/>
      <w:bookmarkStart w:id="203" w:name="_Toc318886763"/>
      <w:bookmarkStart w:id="204" w:name="_Toc318886764"/>
      <w:bookmarkStart w:id="205" w:name="_Toc318886765"/>
      <w:bookmarkStart w:id="206" w:name="_Toc318886766"/>
      <w:bookmarkStart w:id="207" w:name="_Toc318886790"/>
      <w:bookmarkStart w:id="208" w:name="_Toc318886791"/>
      <w:bookmarkStart w:id="209" w:name="_Toc318886792"/>
      <w:bookmarkStart w:id="210" w:name="_Toc318886793"/>
      <w:bookmarkStart w:id="211" w:name="_Toc318886794"/>
      <w:bookmarkStart w:id="212" w:name="_Toc318886795"/>
      <w:bookmarkStart w:id="213" w:name="_Toc318886796"/>
      <w:bookmarkStart w:id="214" w:name="_Toc318886797"/>
      <w:bookmarkStart w:id="215" w:name="_Toc318886798"/>
      <w:bookmarkStart w:id="216" w:name="_Toc318886799"/>
      <w:bookmarkStart w:id="217" w:name="_Toc318886800"/>
      <w:bookmarkStart w:id="218" w:name="_Toc318886801"/>
      <w:bookmarkStart w:id="219" w:name="_Toc318886802"/>
      <w:bookmarkStart w:id="220" w:name="_Toc318886803"/>
      <w:bookmarkStart w:id="221" w:name="_Toc318886804"/>
      <w:bookmarkStart w:id="222" w:name="_Toc318886819"/>
      <w:bookmarkStart w:id="223" w:name="_Toc318886820"/>
      <w:bookmarkStart w:id="224" w:name="_Toc318886821"/>
      <w:bookmarkStart w:id="225" w:name="_Toc318886822"/>
      <w:bookmarkStart w:id="226" w:name="_Toc318886823"/>
      <w:bookmarkStart w:id="227" w:name="_Toc318886824"/>
      <w:bookmarkStart w:id="228" w:name="_Toc318886825"/>
      <w:bookmarkStart w:id="229" w:name="_Toc318886826"/>
      <w:bookmarkStart w:id="230" w:name="_Toc318886827"/>
      <w:bookmarkStart w:id="231" w:name="_Toc318886828"/>
      <w:bookmarkStart w:id="232" w:name="_Toc318886829"/>
      <w:bookmarkStart w:id="233" w:name="_Toc318886830"/>
      <w:bookmarkStart w:id="234" w:name="_Toc318886831"/>
      <w:bookmarkStart w:id="235" w:name="_Toc318886832"/>
      <w:bookmarkStart w:id="236" w:name="_Toc318886833"/>
      <w:bookmarkStart w:id="237" w:name="_Toc318886834"/>
      <w:bookmarkStart w:id="238" w:name="_Toc318886835"/>
      <w:bookmarkStart w:id="239" w:name="_Toc318886836"/>
      <w:bookmarkStart w:id="240" w:name="_Toc318886837"/>
      <w:bookmarkStart w:id="241" w:name="_Toc318886838"/>
      <w:bookmarkStart w:id="242" w:name="_Toc318886839"/>
      <w:bookmarkStart w:id="243" w:name="_Toc318886840"/>
      <w:bookmarkStart w:id="244" w:name="_Toc318886841"/>
      <w:bookmarkStart w:id="245" w:name="_Toc318886842"/>
      <w:bookmarkStart w:id="246" w:name="_Toc318886843"/>
      <w:bookmarkStart w:id="247" w:name="_Toc318886844"/>
      <w:bookmarkStart w:id="248" w:name="_Toc318886845"/>
      <w:bookmarkStart w:id="249" w:name="_Toc318886846"/>
      <w:bookmarkStart w:id="250" w:name="_Toc318886847"/>
      <w:bookmarkStart w:id="251" w:name="_Toc318886848"/>
      <w:bookmarkStart w:id="252" w:name="_Toc318886872"/>
      <w:bookmarkStart w:id="253" w:name="_Toc318886873"/>
      <w:bookmarkStart w:id="254" w:name="_Toc318886874"/>
      <w:bookmarkStart w:id="255" w:name="_Toc318886875"/>
      <w:bookmarkStart w:id="256" w:name="_Toc318886876"/>
      <w:bookmarkStart w:id="257" w:name="_Toc318886877"/>
      <w:bookmarkStart w:id="258" w:name="_Toc318886878"/>
      <w:bookmarkStart w:id="259" w:name="_Toc318886879"/>
      <w:bookmarkStart w:id="260" w:name="_Toc318886880"/>
      <w:bookmarkStart w:id="261" w:name="_Toc318886881"/>
      <w:bookmarkStart w:id="262" w:name="_Toc318886882"/>
      <w:bookmarkStart w:id="263" w:name="_Toc318886883"/>
      <w:bookmarkStart w:id="264" w:name="_Toc318886884"/>
      <w:bookmarkStart w:id="265" w:name="_Toc318886885"/>
      <w:bookmarkStart w:id="266" w:name="_Toc318886886"/>
      <w:bookmarkStart w:id="267" w:name="_Toc318886887"/>
      <w:bookmarkStart w:id="268" w:name="_Toc318886888"/>
      <w:bookmarkStart w:id="269" w:name="_Toc318886903"/>
      <w:bookmarkStart w:id="270" w:name="_Toc318886904"/>
      <w:bookmarkStart w:id="271" w:name="_Toc318886905"/>
      <w:bookmarkStart w:id="272" w:name="_Toc318886906"/>
      <w:bookmarkStart w:id="273" w:name="_Toc318886907"/>
      <w:bookmarkStart w:id="274" w:name="_Toc318886908"/>
      <w:bookmarkStart w:id="275" w:name="_Toc318886909"/>
      <w:bookmarkStart w:id="276" w:name="_Toc318886910"/>
      <w:bookmarkStart w:id="277" w:name="_Toc318886911"/>
      <w:bookmarkStart w:id="278" w:name="_Toc318886912"/>
      <w:bookmarkStart w:id="279" w:name="_Toc318886913"/>
      <w:bookmarkStart w:id="280" w:name="_Toc318886914"/>
      <w:bookmarkStart w:id="281" w:name="_Toc318886915"/>
      <w:bookmarkStart w:id="282" w:name="_Toc318886939"/>
      <w:bookmarkStart w:id="283" w:name="_Toc318886940"/>
      <w:bookmarkStart w:id="284" w:name="_Toc318886941"/>
      <w:bookmarkStart w:id="285" w:name="_Toc318886942"/>
      <w:bookmarkStart w:id="286" w:name="_Toc318886943"/>
      <w:bookmarkStart w:id="287" w:name="_Toc318886944"/>
      <w:bookmarkStart w:id="288" w:name="_Toc318886945"/>
      <w:bookmarkStart w:id="289" w:name="_Toc318886946"/>
      <w:bookmarkStart w:id="290" w:name="_Toc318886947"/>
      <w:bookmarkStart w:id="291" w:name="_Toc318886948"/>
      <w:bookmarkStart w:id="292" w:name="_Toc318886949"/>
      <w:bookmarkStart w:id="293" w:name="_Toc318886950"/>
      <w:bookmarkStart w:id="294" w:name="_Toc318886951"/>
      <w:bookmarkStart w:id="295" w:name="_Toc318886966"/>
      <w:bookmarkStart w:id="296" w:name="_Toc318886967"/>
      <w:bookmarkStart w:id="297" w:name="_Toc318886968"/>
      <w:bookmarkStart w:id="298" w:name="_Toc318886969"/>
      <w:bookmarkStart w:id="299" w:name="_Toc318886970"/>
      <w:bookmarkStart w:id="300" w:name="_Toc318886971"/>
      <w:bookmarkStart w:id="301" w:name="_Toc318886972"/>
      <w:bookmarkStart w:id="302" w:name="_Toc318886973"/>
      <w:bookmarkStart w:id="303" w:name="_Toc318886974"/>
      <w:bookmarkStart w:id="304" w:name="_Toc318886975"/>
      <w:bookmarkStart w:id="305" w:name="_Toc318886976"/>
      <w:bookmarkStart w:id="306" w:name="_Toc318886977"/>
      <w:bookmarkStart w:id="307" w:name="_Toc318886978"/>
      <w:bookmarkStart w:id="308" w:name="_Toc318886979"/>
      <w:bookmarkStart w:id="309" w:name="_Toc318886980"/>
      <w:bookmarkStart w:id="310" w:name="_Toc318886981"/>
      <w:bookmarkStart w:id="311" w:name="_Toc318886982"/>
      <w:bookmarkStart w:id="312" w:name="_Toc318886983"/>
      <w:bookmarkStart w:id="313" w:name="_Toc318886984"/>
      <w:bookmarkStart w:id="314" w:name="_Toc318886985"/>
      <w:bookmarkStart w:id="315" w:name="_Toc318886986"/>
      <w:bookmarkStart w:id="316" w:name="_Toc318886987"/>
      <w:bookmarkStart w:id="317" w:name="_Toc318886988"/>
      <w:bookmarkStart w:id="318" w:name="_Toc318886989"/>
      <w:bookmarkStart w:id="319" w:name="_Toc318886990"/>
      <w:bookmarkStart w:id="320" w:name="_Toc318886991"/>
      <w:bookmarkStart w:id="321" w:name="_Toc318886992"/>
      <w:bookmarkStart w:id="322" w:name="_Toc318886993"/>
      <w:bookmarkStart w:id="323" w:name="_Toc318886994"/>
      <w:bookmarkStart w:id="324" w:name="_Toc318886995"/>
      <w:bookmarkStart w:id="325" w:name="_Toc318886996"/>
      <w:bookmarkStart w:id="326" w:name="_Toc318886997"/>
      <w:bookmarkStart w:id="327" w:name="_Toc318886998"/>
      <w:bookmarkStart w:id="328" w:name="_Toc318886999"/>
      <w:bookmarkStart w:id="329" w:name="_Toc318887000"/>
      <w:bookmarkStart w:id="330" w:name="_Toc318887001"/>
      <w:bookmarkStart w:id="331" w:name="_Toc318887002"/>
      <w:bookmarkStart w:id="332" w:name="_Toc318887003"/>
      <w:bookmarkStart w:id="333" w:name="_Toc318887004"/>
      <w:bookmarkStart w:id="334" w:name="_Toc318887005"/>
      <w:bookmarkStart w:id="335" w:name="_Toc318887006"/>
      <w:bookmarkStart w:id="336" w:name="_Toc318887007"/>
      <w:bookmarkStart w:id="337" w:name="_Toc318887008"/>
      <w:bookmarkStart w:id="338" w:name="_Toc318887009"/>
      <w:bookmarkStart w:id="339" w:name="_Toc318887010"/>
      <w:bookmarkStart w:id="340" w:name="_Toc318887011"/>
      <w:bookmarkStart w:id="341" w:name="_Toc318887012"/>
      <w:bookmarkStart w:id="342" w:name="_Toc318887013"/>
      <w:bookmarkStart w:id="343" w:name="_Toc318887014"/>
      <w:bookmarkStart w:id="344" w:name="_Toc318887015"/>
      <w:bookmarkStart w:id="345" w:name="_Toc318887016"/>
      <w:bookmarkStart w:id="346" w:name="_Toc318887017"/>
      <w:bookmarkStart w:id="347" w:name="_Toc318887018"/>
      <w:bookmarkStart w:id="348" w:name="_Toc318887019"/>
      <w:bookmarkStart w:id="349" w:name="_Toc318887020"/>
      <w:bookmarkStart w:id="350" w:name="_Toc318887021"/>
      <w:bookmarkStart w:id="351" w:name="_Toc318887022"/>
      <w:bookmarkStart w:id="352" w:name="_Toc318887023"/>
      <w:bookmarkStart w:id="353" w:name="_Toc318887024"/>
      <w:bookmarkStart w:id="354" w:name="_Toc318887025"/>
      <w:bookmarkStart w:id="355" w:name="_Toc318887026"/>
      <w:bookmarkStart w:id="356" w:name="_Toc318887027"/>
      <w:bookmarkStart w:id="357" w:name="_Toc318887028"/>
      <w:bookmarkStart w:id="358" w:name="_Toc318887029"/>
      <w:bookmarkStart w:id="359" w:name="_Toc318887030"/>
      <w:bookmarkStart w:id="360" w:name="_Toc318887031"/>
      <w:bookmarkStart w:id="361" w:name="_Toc318887032"/>
      <w:bookmarkStart w:id="362" w:name="_Toc318887033"/>
      <w:bookmarkStart w:id="363" w:name="_Toc318887034"/>
      <w:bookmarkStart w:id="364" w:name="_Toc318887035"/>
      <w:bookmarkStart w:id="365" w:name="_Toc318887036"/>
      <w:bookmarkStart w:id="366" w:name="_Toc318887037"/>
      <w:bookmarkStart w:id="367" w:name="_Toc318887038"/>
      <w:bookmarkStart w:id="368" w:name="_Toc318887039"/>
      <w:bookmarkStart w:id="369" w:name="_Toc318887040"/>
      <w:bookmarkStart w:id="370" w:name="_Toc318887041"/>
      <w:bookmarkStart w:id="371" w:name="_Toc318887042"/>
      <w:bookmarkStart w:id="372" w:name="_Toc318887043"/>
      <w:bookmarkStart w:id="373" w:name="_Toc318887044"/>
      <w:bookmarkStart w:id="374" w:name="_Toc318887045"/>
      <w:bookmarkStart w:id="375" w:name="_Toc318887046"/>
      <w:bookmarkStart w:id="376" w:name="_Toc318887047"/>
      <w:bookmarkStart w:id="377" w:name="_Toc318887048"/>
      <w:bookmarkStart w:id="378" w:name="_Toc318887049"/>
      <w:bookmarkStart w:id="379" w:name="_Toc318887050"/>
      <w:bookmarkStart w:id="380" w:name="_Toc318887051"/>
      <w:bookmarkStart w:id="381" w:name="_Toc318887052"/>
      <w:bookmarkStart w:id="382" w:name="_Toc318887053"/>
      <w:bookmarkStart w:id="383" w:name="_Toc318887054"/>
      <w:bookmarkStart w:id="384" w:name="_Toc318887055"/>
      <w:bookmarkStart w:id="385" w:name="_Toc318887056"/>
      <w:bookmarkStart w:id="386" w:name="_Toc318887057"/>
      <w:bookmarkStart w:id="387" w:name="_Toc318887153"/>
      <w:bookmarkStart w:id="388" w:name="_Toc318887154"/>
      <w:bookmarkStart w:id="389" w:name="_Toc318887155"/>
      <w:bookmarkStart w:id="390" w:name="_Toc318887156"/>
      <w:bookmarkStart w:id="391" w:name="_Toc318887157"/>
      <w:bookmarkStart w:id="392" w:name="_Toc318887158"/>
      <w:bookmarkStart w:id="393" w:name="_Toc318887159"/>
      <w:bookmarkStart w:id="394" w:name="_Toc318887160"/>
      <w:bookmarkStart w:id="395" w:name="_Toc318887161"/>
      <w:bookmarkStart w:id="396" w:name="_Toc318887162"/>
      <w:bookmarkStart w:id="397" w:name="_Toc318887163"/>
      <w:bookmarkStart w:id="398" w:name="_Toc318887164"/>
      <w:bookmarkStart w:id="399" w:name="_Toc318887165"/>
      <w:bookmarkStart w:id="400" w:name="_Toc318887166"/>
      <w:bookmarkStart w:id="401" w:name="_Toc318887167"/>
      <w:bookmarkStart w:id="402" w:name="_Toc318887168"/>
      <w:bookmarkStart w:id="403" w:name="_Toc318887169"/>
      <w:bookmarkStart w:id="404" w:name="_Toc318887170"/>
      <w:bookmarkStart w:id="405" w:name="_Toc318887171"/>
      <w:bookmarkStart w:id="406" w:name="_Toc318887172"/>
      <w:bookmarkStart w:id="407" w:name="_Toc318887173"/>
      <w:bookmarkStart w:id="408" w:name="_Toc318887174"/>
      <w:bookmarkStart w:id="409" w:name="_Toc318887175"/>
      <w:bookmarkStart w:id="410" w:name="_Toc318887176"/>
      <w:bookmarkStart w:id="411" w:name="_Toc318887177"/>
      <w:bookmarkStart w:id="412" w:name="_Toc318887178"/>
      <w:bookmarkStart w:id="413" w:name="_Toc318887179"/>
      <w:bookmarkStart w:id="414" w:name="_Toc318887180"/>
      <w:bookmarkStart w:id="415" w:name="_Toc318887181"/>
      <w:bookmarkStart w:id="416" w:name="_Toc318887182"/>
      <w:bookmarkStart w:id="417" w:name="_Toc318887183"/>
      <w:bookmarkStart w:id="418" w:name="_Toc318887184"/>
      <w:bookmarkStart w:id="419" w:name="_Toc318887185"/>
      <w:bookmarkStart w:id="420" w:name="_Toc318887186"/>
      <w:bookmarkStart w:id="421" w:name="_Toc318887187"/>
      <w:bookmarkStart w:id="422" w:name="_Toc318887188"/>
      <w:bookmarkStart w:id="423" w:name="_Toc318887189"/>
      <w:bookmarkStart w:id="424" w:name="_Toc318887190"/>
      <w:bookmarkStart w:id="425" w:name="_Toc318887191"/>
      <w:bookmarkStart w:id="426" w:name="_Toc318887192"/>
      <w:bookmarkStart w:id="427" w:name="_Toc318887193"/>
      <w:bookmarkStart w:id="428" w:name="_Toc318887194"/>
      <w:bookmarkStart w:id="429" w:name="_Toc318887209"/>
      <w:bookmarkStart w:id="430" w:name="_Toc318887210"/>
      <w:bookmarkStart w:id="431" w:name="_Toc318887211"/>
      <w:bookmarkStart w:id="432" w:name="_Toc318887212"/>
      <w:bookmarkStart w:id="433" w:name="_Toc318887213"/>
      <w:bookmarkStart w:id="434" w:name="_Toc318887214"/>
      <w:bookmarkStart w:id="435" w:name="_Toc318887215"/>
      <w:bookmarkStart w:id="436" w:name="_Toc318887216"/>
      <w:bookmarkStart w:id="437" w:name="_Toc318887217"/>
      <w:bookmarkStart w:id="438" w:name="_Toc318887218"/>
      <w:bookmarkStart w:id="439" w:name="_Toc318887219"/>
      <w:bookmarkStart w:id="440" w:name="_Toc318887220"/>
      <w:bookmarkStart w:id="441" w:name="_Toc318887221"/>
      <w:bookmarkStart w:id="442" w:name="_Toc318887222"/>
      <w:bookmarkStart w:id="443" w:name="_Toc318887223"/>
      <w:bookmarkStart w:id="444" w:name="_Toc318887224"/>
      <w:bookmarkStart w:id="445" w:name="_Toc318887225"/>
      <w:bookmarkStart w:id="446" w:name="_Toc318887226"/>
      <w:bookmarkStart w:id="447" w:name="_Toc318887259"/>
      <w:bookmarkStart w:id="448" w:name="_Toc318887260"/>
      <w:bookmarkStart w:id="449" w:name="_Toc318887261"/>
      <w:bookmarkStart w:id="450" w:name="_Toc318887262"/>
      <w:bookmarkStart w:id="451" w:name="_Toc318887263"/>
      <w:bookmarkStart w:id="452" w:name="_Toc318887264"/>
      <w:bookmarkStart w:id="453" w:name="_Toc318887265"/>
      <w:bookmarkStart w:id="454" w:name="_Toc318887266"/>
      <w:bookmarkStart w:id="455" w:name="_Toc318887267"/>
      <w:bookmarkStart w:id="456" w:name="_Toc318887268"/>
      <w:bookmarkStart w:id="457" w:name="_Toc318887269"/>
      <w:bookmarkStart w:id="458" w:name="_Toc318887270"/>
      <w:bookmarkStart w:id="459" w:name="_Toc318887271"/>
      <w:bookmarkStart w:id="460" w:name="_Toc318887272"/>
      <w:bookmarkStart w:id="461" w:name="_Toc318887273"/>
      <w:bookmarkStart w:id="462" w:name="_Toc318887274"/>
      <w:bookmarkStart w:id="463" w:name="_Toc318887275"/>
      <w:bookmarkStart w:id="464" w:name="_Toc318887276"/>
      <w:bookmarkStart w:id="465" w:name="_Toc318887277"/>
      <w:bookmarkStart w:id="466" w:name="_Toc318887278"/>
      <w:bookmarkStart w:id="467" w:name="_Toc318887279"/>
      <w:bookmarkStart w:id="468" w:name="_Toc318887280"/>
      <w:bookmarkStart w:id="469" w:name="_Toc318887281"/>
      <w:bookmarkStart w:id="470" w:name="_Toc318887282"/>
      <w:bookmarkStart w:id="471" w:name="_Toc318887297"/>
      <w:bookmarkStart w:id="472" w:name="_Toc318887298"/>
      <w:bookmarkStart w:id="473" w:name="_Toc318887299"/>
      <w:bookmarkStart w:id="474" w:name="_Toc318887300"/>
      <w:bookmarkStart w:id="475" w:name="_Toc318887301"/>
      <w:bookmarkStart w:id="476" w:name="_Toc318887302"/>
      <w:bookmarkStart w:id="477" w:name="_Toc318887303"/>
      <w:bookmarkStart w:id="478" w:name="_Toc318887304"/>
      <w:bookmarkStart w:id="479" w:name="_Toc318887305"/>
      <w:bookmarkStart w:id="480" w:name="_Toc318887306"/>
      <w:bookmarkStart w:id="481" w:name="_Toc318887307"/>
      <w:bookmarkStart w:id="482" w:name="_Toc318887308"/>
      <w:bookmarkStart w:id="483" w:name="_Toc318887309"/>
      <w:bookmarkStart w:id="484" w:name="_Toc318887310"/>
      <w:bookmarkStart w:id="485" w:name="_Toc318887311"/>
      <w:bookmarkStart w:id="486" w:name="_Toc318887312"/>
      <w:bookmarkStart w:id="487" w:name="_Toc318887313"/>
      <w:bookmarkStart w:id="488" w:name="_Toc318887314"/>
      <w:bookmarkStart w:id="489" w:name="_Toc318887347"/>
      <w:bookmarkStart w:id="490" w:name="_Toc318887348"/>
      <w:bookmarkStart w:id="491" w:name="_Toc318887349"/>
      <w:bookmarkStart w:id="492" w:name="_Toc318887350"/>
      <w:bookmarkStart w:id="493" w:name="_Toc318887351"/>
      <w:bookmarkStart w:id="494" w:name="_Toc318887352"/>
      <w:bookmarkStart w:id="495" w:name="_Toc318887353"/>
      <w:bookmarkStart w:id="496" w:name="_Toc318887354"/>
      <w:bookmarkStart w:id="497" w:name="_Toc318887355"/>
      <w:bookmarkStart w:id="498" w:name="_Toc318887356"/>
      <w:bookmarkStart w:id="499" w:name="_Toc318887357"/>
      <w:bookmarkStart w:id="500" w:name="_Toc318887358"/>
      <w:bookmarkStart w:id="501" w:name="_Toc318887359"/>
      <w:bookmarkStart w:id="502" w:name="_Toc318887360"/>
      <w:bookmarkStart w:id="503" w:name="_Toc318887361"/>
      <w:bookmarkStart w:id="504" w:name="_Toc318887362"/>
      <w:bookmarkStart w:id="505" w:name="_Toc318887363"/>
      <w:bookmarkStart w:id="506" w:name="_Toc318887364"/>
      <w:bookmarkStart w:id="507" w:name="_Toc318887365"/>
      <w:bookmarkStart w:id="508" w:name="_Toc318887366"/>
      <w:bookmarkStart w:id="509" w:name="_Toc318887367"/>
      <w:bookmarkStart w:id="510" w:name="_Toc318887368"/>
      <w:bookmarkStart w:id="511" w:name="_Toc318887369"/>
      <w:bookmarkStart w:id="512" w:name="_Toc318887370"/>
      <w:bookmarkStart w:id="513" w:name="_Toc318887385"/>
      <w:bookmarkStart w:id="514" w:name="_Toc318887386"/>
      <w:bookmarkStart w:id="515" w:name="_Toc318887387"/>
      <w:bookmarkStart w:id="516" w:name="_Toc318887388"/>
      <w:bookmarkStart w:id="517" w:name="_Toc318887389"/>
      <w:bookmarkStart w:id="518" w:name="_Toc318887390"/>
      <w:bookmarkStart w:id="519" w:name="_Toc318887391"/>
      <w:bookmarkStart w:id="520" w:name="_Toc318887392"/>
      <w:bookmarkStart w:id="521" w:name="_Toc318887393"/>
      <w:bookmarkStart w:id="522" w:name="_Toc318887394"/>
      <w:bookmarkStart w:id="523" w:name="_Toc318887395"/>
      <w:bookmarkStart w:id="524" w:name="_Toc318887396"/>
      <w:bookmarkStart w:id="525" w:name="_Toc318887397"/>
      <w:bookmarkStart w:id="526" w:name="_Toc318887398"/>
      <w:bookmarkStart w:id="527" w:name="_Toc318887399"/>
      <w:bookmarkStart w:id="528" w:name="_Toc318887400"/>
      <w:bookmarkStart w:id="529" w:name="_Toc318887401"/>
      <w:bookmarkStart w:id="530" w:name="_Toc318887452"/>
      <w:bookmarkStart w:id="531" w:name="_Toc318887453"/>
      <w:bookmarkStart w:id="532" w:name="_Toc318887454"/>
      <w:bookmarkStart w:id="533" w:name="_Toc318887455"/>
      <w:bookmarkStart w:id="534" w:name="_Toc318887456"/>
      <w:bookmarkStart w:id="535" w:name="_Toc318887475"/>
      <w:bookmarkStart w:id="536" w:name="_Toc318887476"/>
      <w:bookmarkStart w:id="537" w:name="_Toc318887477"/>
      <w:bookmarkStart w:id="538" w:name="_Toc318887478"/>
      <w:bookmarkStart w:id="539" w:name="_Toc318887479"/>
      <w:bookmarkStart w:id="540" w:name="_Toc318887500"/>
      <w:bookmarkStart w:id="541" w:name="_Toc318887501"/>
      <w:bookmarkStart w:id="542" w:name="_Toc318887502"/>
      <w:bookmarkStart w:id="543" w:name="_Toc318887503"/>
      <w:bookmarkStart w:id="544" w:name="_Toc318887529"/>
      <w:bookmarkStart w:id="545" w:name="_Toc318887530"/>
      <w:bookmarkStart w:id="546" w:name="_Toc318887531"/>
      <w:bookmarkStart w:id="547" w:name="_Toc318887542"/>
      <w:bookmarkStart w:id="548" w:name="_Toc318887543"/>
      <w:bookmarkStart w:id="549" w:name="_Toc318887544"/>
      <w:bookmarkStart w:id="550" w:name="_Toc318887556"/>
      <w:bookmarkStart w:id="551" w:name="_Toc318887557"/>
      <w:bookmarkStart w:id="552" w:name="_Toc318887558"/>
      <w:bookmarkStart w:id="553" w:name="_Toc318887569"/>
      <w:bookmarkStart w:id="554" w:name="_Toc318887570"/>
      <w:bookmarkStart w:id="555" w:name="_Toc318887571"/>
      <w:bookmarkStart w:id="556" w:name="_Toc318887602"/>
      <w:bookmarkStart w:id="557" w:name="_Toc318887603"/>
      <w:bookmarkStart w:id="558" w:name="_Toc318887604"/>
      <w:bookmarkStart w:id="559" w:name="_Toc318887615"/>
      <w:bookmarkStart w:id="560" w:name="_Toc318887616"/>
      <w:bookmarkStart w:id="561" w:name="_Toc318887617"/>
      <w:bookmarkStart w:id="562" w:name="_Toc318887628"/>
      <w:bookmarkStart w:id="563" w:name="_Toc318887629"/>
      <w:bookmarkStart w:id="564" w:name="_Toc318887630"/>
      <w:bookmarkStart w:id="565" w:name="_Toc318887631"/>
      <w:bookmarkStart w:id="566" w:name="_Toc318887651"/>
      <w:bookmarkStart w:id="567" w:name="_Toc318887652"/>
      <w:bookmarkStart w:id="568" w:name="_Toc318887653"/>
      <w:bookmarkStart w:id="569" w:name="_Toc318887654"/>
      <w:bookmarkStart w:id="570" w:name="_Toc318887655"/>
      <w:bookmarkStart w:id="571" w:name="_Toc318887656"/>
      <w:bookmarkStart w:id="572" w:name="_Toc318887657"/>
      <w:bookmarkStart w:id="573" w:name="_Toc318887658"/>
      <w:bookmarkStart w:id="574" w:name="_Toc318887659"/>
      <w:bookmarkStart w:id="575" w:name="_Toc318887660"/>
      <w:bookmarkStart w:id="576" w:name="_Toc318887661"/>
      <w:bookmarkStart w:id="577" w:name="_Toc318887662"/>
      <w:bookmarkStart w:id="578" w:name="_Toc318887663"/>
      <w:bookmarkStart w:id="579" w:name="_Toc318887664"/>
      <w:bookmarkStart w:id="580" w:name="_Toc318887665"/>
      <w:bookmarkStart w:id="581" w:name="_Toc318887666"/>
      <w:bookmarkStart w:id="582" w:name="_Toc318887667"/>
      <w:bookmarkStart w:id="583" w:name="_Toc318887668"/>
      <w:bookmarkStart w:id="584" w:name="_Toc318887669"/>
      <w:bookmarkStart w:id="585" w:name="_Toc318887670"/>
      <w:bookmarkStart w:id="586" w:name="_Toc318887671"/>
      <w:bookmarkStart w:id="587" w:name="_Toc318887672"/>
      <w:bookmarkStart w:id="588" w:name="_Toc318887673"/>
      <w:bookmarkStart w:id="589" w:name="_Toc318887674"/>
      <w:bookmarkStart w:id="590" w:name="_Toc318887675"/>
      <w:bookmarkStart w:id="591" w:name="_Toc318887696"/>
      <w:bookmarkStart w:id="592" w:name="_Toc318887697"/>
      <w:bookmarkStart w:id="593" w:name="_Toc318887718"/>
      <w:bookmarkStart w:id="594" w:name="_Toc318887719"/>
      <w:bookmarkStart w:id="595" w:name="_Toc318887730"/>
      <w:bookmarkStart w:id="596" w:name="_Toc318887731"/>
      <w:bookmarkStart w:id="597" w:name="_Toc318887773"/>
      <w:bookmarkStart w:id="598" w:name="_Toc318887789"/>
      <w:bookmarkStart w:id="599" w:name="_Toc318887790"/>
      <w:bookmarkStart w:id="600" w:name="_Toc318887791"/>
      <w:bookmarkStart w:id="601" w:name="_Toc318887792"/>
      <w:bookmarkStart w:id="602" w:name="_Toc318887793"/>
      <w:bookmarkStart w:id="603" w:name="_Toc318887794"/>
      <w:bookmarkStart w:id="604" w:name="_Toc318887795"/>
      <w:bookmarkStart w:id="605" w:name="_Toc318887796"/>
      <w:bookmarkStart w:id="606" w:name="_Toc318887797"/>
      <w:bookmarkStart w:id="607" w:name="_Toc318887798"/>
      <w:bookmarkStart w:id="608" w:name="_Toc318887799"/>
      <w:bookmarkStart w:id="609" w:name="_Toc318887800"/>
      <w:bookmarkStart w:id="610" w:name="_Toc318887801"/>
      <w:bookmarkStart w:id="611" w:name="_Toc318887802"/>
      <w:bookmarkStart w:id="612" w:name="_Toc318887803"/>
      <w:bookmarkStart w:id="613" w:name="_Toc318887804"/>
      <w:bookmarkStart w:id="614" w:name="_Toc318887805"/>
      <w:bookmarkStart w:id="615" w:name="_Toc318887806"/>
      <w:bookmarkStart w:id="616" w:name="_Toc318887807"/>
      <w:bookmarkStart w:id="617" w:name="_Toc318887808"/>
      <w:bookmarkStart w:id="618" w:name="_Toc318887809"/>
      <w:bookmarkStart w:id="619" w:name="_Toc318887810"/>
      <w:bookmarkStart w:id="620" w:name="_Toc318887811"/>
      <w:bookmarkStart w:id="621" w:name="_Toc318887812"/>
      <w:bookmarkStart w:id="622" w:name="_TOC19845"/>
      <w:bookmarkStart w:id="623" w:name="TOC254083426"/>
      <w:bookmarkStart w:id="624" w:name="_TOC20880"/>
      <w:bookmarkStart w:id="625" w:name="TOC254083427"/>
      <w:bookmarkStart w:id="626" w:name="_TOC23051"/>
      <w:bookmarkStart w:id="627" w:name="TOC254083428"/>
      <w:bookmarkStart w:id="628" w:name="_TOC23820"/>
      <w:bookmarkStart w:id="629" w:name="TOC254083429"/>
      <w:bookmarkStart w:id="630" w:name="_Toc318887813"/>
      <w:bookmarkStart w:id="631" w:name="_Toc318887814"/>
      <w:bookmarkStart w:id="632" w:name="_Toc318887815"/>
      <w:bookmarkStart w:id="633" w:name="_Toc318887816"/>
      <w:bookmarkStart w:id="634" w:name="_Toc318887817"/>
      <w:bookmarkStart w:id="635" w:name="_Toc318887818"/>
      <w:bookmarkStart w:id="636" w:name="_Toc318887819"/>
      <w:bookmarkStart w:id="637" w:name="_Toc318887820"/>
      <w:bookmarkStart w:id="638" w:name="_Toc318887821"/>
      <w:bookmarkStart w:id="639" w:name="_Toc318887822"/>
      <w:bookmarkStart w:id="640" w:name="_Toc318887823"/>
      <w:bookmarkStart w:id="641" w:name="_Toc318887824"/>
      <w:bookmarkStart w:id="642" w:name="_Toc318887825"/>
      <w:bookmarkStart w:id="643" w:name="_Toc318887826"/>
      <w:bookmarkStart w:id="644" w:name="_Toc318887827"/>
      <w:bookmarkStart w:id="645" w:name="_Toc318887828"/>
      <w:bookmarkStart w:id="646" w:name="_Toc318887829"/>
      <w:bookmarkStart w:id="647" w:name="_Toc318887850"/>
      <w:bookmarkStart w:id="648" w:name="_Toc318887851"/>
      <w:bookmarkStart w:id="649" w:name="_Toc318887862"/>
      <w:bookmarkStart w:id="650" w:name="_Toc318887863"/>
      <w:bookmarkStart w:id="651" w:name="_Toc318887874"/>
      <w:bookmarkStart w:id="652" w:name="_Toc318887875"/>
      <w:bookmarkStart w:id="653" w:name="_Toc318887876"/>
      <w:bookmarkStart w:id="654" w:name="_Toc318887877"/>
      <w:bookmarkStart w:id="655" w:name="_Toc318887878"/>
      <w:bookmarkStart w:id="656" w:name="_Toc318887879"/>
      <w:bookmarkStart w:id="657" w:name="_Toc318887880"/>
      <w:bookmarkStart w:id="658" w:name="_Toc318887881"/>
      <w:bookmarkStart w:id="659" w:name="_Toc318887882"/>
      <w:bookmarkStart w:id="660" w:name="_Toc318887883"/>
      <w:bookmarkStart w:id="661" w:name="_Toc318887884"/>
      <w:bookmarkStart w:id="662" w:name="_Toc318887885"/>
      <w:bookmarkStart w:id="663" w:name="_Toc318887886"/>
      <w:bookmarkStart w:id="664" w:name="_Toc318887887"/>
      <w:bookmarkStart w:id="665" w:name="_Toc318887888"/>
      <w:bookmarkStart w:id="666" w:name="_Toc318887889"/>
      <w:bookmarkStart w:id="667" w:name="_Toc318887890"/>
      <w:bookmarkStart w:id="668" w:name="_Toc318887891"/>
      <w:bookmarkStart w:id="669" w:name="_Toc318887892"/>
      <w:bookmarkStart w:id="670" w:name="_Toc318887893"/>
      <w:bookmarkStart w:id="671" w:name="_Toc318887894"/>
      <w:bookmarkStart w:id="672" w:name="_Toc318887895"/>
      <w:bookmarkStart w:id="673" w:name="_Toc318887896"/>
      <w:bookmarkStart w:id="674" w:name="_Toc318887897"/>
      <w:bookmarkStart w:id="675" w:name="_Toc318887898"/>
      <w:bookmarkStart w:id="676" w:name="_Toc318887899"/>
      <w:bookmarkStart w:id="677" w:name="_Toc318887900"/>
      <w:bookmarkStart w:id="678" w:name="_Toc318887901"/>
      <w:bookmarkStart w:id="679" w:name="_Toc318887902"/>
      <w:bookmarkStart w:id="680" w:name="_Toc318887903"/>
      <w:bookmarkStart w:id="681" w:name="_Toc318887904"/>
      <w:bookmarkStart w:id="682" w:name="_Toc318887905"/>
      <w:bookmarkStart w:id="683" w:name="_Toc318887906"/>
      <w:bookmarkStart w:id="684" w:name="_Toc318887927"/>
      <w:bookmarkStart w:id="685" w:name="_Toc318887928"/>
      <w:bookmarkStart w:id="686" w:name="_Toc318887944"/>
      <w:bookmarkStart w:id="687" w:name="_Toc318887945"/>
      <w:bookmarkStart w:id="688" w:name="_Toc318887956"/>
      <w:bookmarkStart w:id="689" w:name="_Toc318887957"/>
      <w:bookmarkStart w:id="690" w:name="_Toc318887958"/>
      <w:bookmarkStart w:id="691" w:name="_Toc318887959"/>
      <w:bookmarkStart w:id="692" w:name="_Toc318887960"/>
      <w:bookmarkStart w:id="693" w:name="_Toc318887961"/>
      <w:bookmarkStart w:id="694" w:name="_Toc318887962"/>
      <w:bookmarkStart w:id="695" w:name="_Toc318887963"/>
      <w:bookmarkStart w:id="696" w:name="_Toc318887964"/>
      <w:bookmarkStart w:id="697" w:name="_Toc318887965"/>
      <w:bookmarkStart w:id="698" w:name="_Toc318887966"/>
      <w:bookmarkStart w:id="699" w:name="_Toc318887967"/>
      <w:bookmarkStart w:id="700" w:name="_Toc318887968"/>
      <w:bookmarkStart w:id="701" w:name="_Toc318887969"/>
      <w:bookmarkStart w:id="702" w:name="_Toc318887970"/>
      <w:bookmarkStart w:id="703" w:name="_Toc318887971"/>
      <w:bookmarkStart w:id="704" w:name="_Toc318887972"/>
      <w:bookmarkStart w:id="705" w:name="_Toc318887973"/>
      <w:bookmarkStart w:id="706" w:name="_Toc318887974"/>
      <w:bookmarkStart w:id="707" w:name="_Toc318887975"/>
      <w:bookmarkStart w:id="708" w:name="_Toc318887976"/>
      <w:bookmarkStart w:id="709" w:name="_Toc318887977"/>
      <w:bookmarkStart w:id="710" w:name="_Toc318887978"/>
      <w:bookmarkStart w:id="711" w:name="_Toc318887979"/>
      <w:bookmarkStart w:id="712" w:name="_Toc318887980"/>
      <w:bookmarkStart w:id="713" w:name="_Toc318887981"/>
      <w:bookmarkStart w:id="714" w:name="_Toc318887982"/>
      <w:bookmarkStart w:id="715" w:name="_Toc318887983"/>
      <w:bookmarkStart w:id="716" w:name="_Toc318887984"/>
      <w:bookmarkStart w:id="717" w:name="_Toc318887985"/>
      <w:bookmarkStart w:id="718" w:name="_Toc318887986"/>
      <w:bookmarkStart w:id="719" w:name="_Toc318887987"/>
      <w:bookmarkStart w:id="720" w:name="_Toc318887988"/>
      <w:bookmarkStart w:id="721" w:name="_Toc318887989"/>
      <w:bookmarkStart w:id="722" w:name="_Toc318887990"/>
      <w:bookmarkStart w:id="723" w:name="_Toc318887991"/>
      <w:bookmarkStart w:id="724" w:name="_Toc318887992"/>
      <w:bookmarkStart w:id="725" w:name="_Toc318887993"/>
      <w:bookmarkStart w:id="726" w:name="_Toc318887994"/>
      <w:bookmarkStart w:id="727" w:name="_Toc318888015"/>
      <w:bookmarkStart w:id="728" w:name="_Toc318888016"/>
      <w:bookmarkStart w:id="729" w:name="_Toc318888032"/>
      <w:bookmarkStart w:id="730" w:name="_Toc318888033"/>
      <w:bookmarkStart w:id="731" w:name="_Toc318888054"/>
      <w:bookmarkStart w:id="732" w:name="_Toc318888055"/>
      <w:bookmarkStart w:id="733" w:name="_Toc318888056"/>
      <w:bookmarkStart w:id="734" w:name="_Toc318888057"/>
      <w:bookmarkStart w:id="735" w:name="_Toc318888068"/>
      <w:bookmarkStart w:id="736" w:name="_Toc318888069"/>
      <w:bookmarkStart w:id="737" w:name="_Toc318888070"/>
      <w:bookmarkStart w:id="738" w:name="_Toc318888071"/>
      <w:bookmarkStart w:id="739" w:name="_Toc318888072"/>
      <w:bookmarkStart w:id="740" w:name="_Toc318888073"/>
      <w:bookmarkStart w:id="741" w:name="_Toc318888074"/>
      <w:bookmarkStart w:id="742" w:name="_Toc318888075"/>
      <w:bookmarkStart w:id="743" w:name="_Toc318888076"/>
      <w:bookmarkStart w:id="744" w:name="_Toc318888077"/>
      <w:bookmarkStart w:id="745" w:name="_Toc318888078"/>
      <w:bookmarkStart w:id="746" w:name="_Toc318888079"/>
      <w:bookmarkStart w:id="747" w:name="_Toc318888080"/>
      <w:bookmarkStart w:id="748" w:name="_Toc318888081"/>
      <w:bookmarkStart w:id="749" w:name="_Toc318888082"/>
      <w:bookmarkStart w:id="750" w:name="_Toc318888083"/>
      <w:bookmarkStart w:id="751" w:name="_Toc318888084"/>
      <w:bookmarkStart w:id="752" w:name="_Toc318888085"/>
      <w:bookmarkStart w:id="753" w:name="_Toc318888086"/>
      <w:bookmarkStart w:id="754" w:name="_Toc318888087"/>
      <w:bookmarkStart w:id="755" w:name="_Toc318888088"/>
      <w:bookmarkStart w:id="756" w:name="_Toc318888089"/>
      <w:bookmarkStart w:id="757" w:name="_Toc318888090"/>
      <w:bookmarkStart w:id="758" w:name="_Toc318888091"/>
      <w:bookmarkStart w:id="759" w:name="_Toc318888092"/>
      <w:bookmarkStart w:id="760" w:name="_Toc318888093"/>
      <w:bookmarkStart w:id="761" w:name="_Toc318888094"/>
      <w:bookmarkStart w:id="762" w:name="_Toc318888095"/>
      <w:bookmarkStart w:id="763" w:name="_Toc318888096"/>
      <w:bookmarkStart w:id="764" w:name="_Toc318888097"/>
      <w:bookmarkStart w:id="765" w:name="_Toc318888098"/>
      <w:bookmarkStart w:id="766" w:name="_Toc318888099"/>
      <w:bookmarkStart w:id="767" w:name="_Toc318888100"/>
      <w:bookmarkStart w:id="768" w:name="_Toc318888101"/>
      <w:bookmarkStart w:id="769" w:name="_Toc318888102"/>
      <w:bookmarkStart w:id="770" w:name="_Toc318888103"/>
      <w:bookmarkStart w:id="771" w:name="_Toc318888104"/>
      <w:bookmarkStart w:id="772" w:name="_Toc318888105"/>
      <w:bookmarkStart w:id="773" w:name="_Toc318888106"/>
      <w:bookmarkStart w:id="774" w:name="_Toc318888107"/>
      <w:bookmarkStart w:id="775" w:name="_Toc318888128"/>
      <w:bookmarkStart w:id="776" w:name="_Toc318888129"/>
      <w:bookmarkStart w:id="777" w:name="_Toc318888130"/>
      <w:bookmarkStart w:id="778" w:name="_Toc318888176"/>
      <w:bookmarkStart w:id="779" w:name="_Toc318888187"/>
      <w:bookmarkStart w:id="780" w:name="_Toc318888188"/>
      <w:bookmarkStart w:id="781" w:name="_Toc318888189"/>
      <w:bookmarkStart w:id="782" w:name="_Toc318888190"/>
      <w:bookmarkStart w:id="783" w:name="_Toc318888191"/>
      <w:bookmarkStart w:id="784" w:name="_Toc318888192"/>
      <w:bookmarkStart w:id="785" w:name="_Toc318888193"/>
      <w:bookmarkStart w:id="786" w:name="_Toc318888194"/>
      <w:bookmarkStart w:id="787" w:name="_Toc318888195"/>
      <w:bookmarkStart w:id="788" w:name="_Toc318888196"/>
      <w:bookmarkStart w:id="789" w:name="_Toc318888197"/>
      <w:bookmarkStart w:id="790" w:name="_Toc318888198"/>
      <w:bookmarkStart w:id="791" w:name="_Toc318888199"/>
      <w:bookmarkStart w:id="792" w:name="_Toc318888200"/>
      <w:bookmarkStart w:id="793" w:name="_Toc318888201"/>
      <w:bookmarkStart w:id="794" w:name="_Toc318888202"/>
      <w:bookmarkStart w:id="795" w:name="_Toc318888203"/>
      <w:bookmarkStart w:id="796" w:name="_Toc318888204"/>
      <w:bookmarkStart w:id="797" w:name="_Toc318888205"/>
      <w:bookmarkStart w:id="798" w:name="_Toc318888206"/>
      <w:bookmarkStart w:id="799" w:name="_Toc318888207"/>
      <w:bookmarkStart w:id="800" w:name="_Toc318888208"/>
      <w:bookmarkStart w:id="801" w:name="_Toc318888209"/>
      <w:bookmarkStart w:id="802" w:name="_Toc318888210"/>
      <w:bookmarkStart w:id="803" w:name="_Toc318888211"/>
      <w:bookmarkStart w:id="804" w:name="_Toc318888212"/>
      <w:bookmarkStart w:id="805" w:name="_Toc318888213"/>
      <w:bookmarkStart w:id="806" w:name="_Toc318888214"/>
      <w:bookmarkStart w:id="807" w:name="_Toc318888215"/>
      <w:bookmarkStart w:id="808" w:name="_Toc318888216"/>
      <w:bookmarkStart w:id="809" w:name="_Toc318888217"/>
      <w:bookmarkStart w:id="810" w:name="_Toc318888218"/>
      <w:bookmarkStart w:id="811" w:name="_Toc318888219"/>
      <w:bookmarkStart w:id="812" w:name="_Toc318888220"/>
      <w:bookmarkStart w:id="813" w:name="_Toc318888221"/>
      <w:bookmarkStart w:id="814" w:name="_Toc318888222"/>
      <w:bookmarkStart w:id="815" w:name="_Toc318888223"/>
      <w:bookmarkStart w:id="816" w:name="_Toc318888224"/>
      <w:bookmarkStart w:id="817" w:name="_Toc318888225"/>
      <w:bookmarkStart w:id="818" w:name="_Toc318888226"/>
      <w:bookmarkStart w:id="819" w:name="_Toc318888227"/>
      <w:bookmarkStart w:id="820" w:name="_Toc318888228"/>
      <w:bookmarkStart w:id="821" w:name="_Toc318888229"/>
      <w:bookmarkStart w:id="822" w:name="_Toc318888251"/>
      <w:bookmarkStart w:id="823" w:name="_Toc318888252"/>
      <w:bookmarkStart w:id="824" w:name="_Toc318888253"/>
      <w:bookmarkStart w:id="825" w:name="_Toc318888264"/>
      <w:bookmarkStart w:id="826" w:name="_Toc318888275"/>
      <w:bookmarkStart w:id="827" w:name="_Toc318888276"/>
      <w:bookmarkStart w:id="828" w:name="_Toc318888277"/>
      <w:bookmarkStart w:id="829" w:name="_Toc318888278"/>
      <w:bookmarkStart w:id="830" w:name="_Toc318888279"/>
      <w:bookmarkStart w:id="831" w:name="_Toc318888280"/>
      <w:bookmarkStart w:id="832" w:name="_Toc318888281"/>
      <w:bookmarkStart w:id="833" w:name="_Toc318888282"/>
      <w:bookmarkStart w:id="834" w:name="_Toc318888283"/>
      <w:bookmarkStart w:id="835" w:name="_Toc318888284"/>
      <w:bookmarkStart w:id="836" w:name="_Toc318888285"/>
      <w:bookmarkStart w:id="837" w:name="_Toc318888286"/>
      <w:bookmarkStart w:id="838" w:name="_Toc318888287"/>
      <w:bookmarkStart w:id="839" w:name="_Toc318888288"/>
      <w:bookmarkStart w:id="840" w:name="_Toc318888289"/>
      <w:bookmarkStart w:id="841" w:name="_Toc318888290"/>
      <w:bookmarkStart w:id="842" w:name="_Toc318888291"/>
      <w:bookmarkStart w:id="843" w:name="_Toc318888292"/>
      <w:bookmarkStart w:id="844" w:name="_Toc318888293"/>
      <w:bookmarkStart w:id="845" w:name="_Toc318888294"/>
      <w:bookmarkStart w:id="846" w:name="_Toc318888295"/>
      <w:bookmarkStart w:id="847" w:name="_Toc318888296"/>
      <w:bookmarkStart w:id="848" w:name="_Toc318888297"/>
      <w:bookmarkStart w:id="849" w:name="_Toc318888298"/>
      <w:bookmarkStart w:id="850" w:name="_Toc318888299"/>
      <w:bookmarkStart w:id="851" w:name="_Toc318888300"/>
      <w:bookmarkStart w:id="852" w:name="_Toc318888301"/>
      <w:bookmarkStart w:id="853" w:name="_Toc318888302"/>
      <w:bookmarkStart w:id="854" w:name="_Toc318888303"/>
      <w:bookmarkStart w:id="855" w:name="_Toc318888304"/>
      <w:bookmarkStart w:id="856" w:name="_Toc318888325"/>
      <w:bookmarkStart w:id="857" w:name="_Toc318888326"/>
      <w:bookmarkStart w:id="858" w:name="_Toc318888342"/>
      <w:bookmarkStart w:id="859" w:name="_Toc318888343"/>
      <w:bookmarkStart w:id="860" w:name="_Toc318888344"/>
      <w:bookmarkStart w:id="861" w:name="_Toc318888345"/>
      <w:bookmarkStart w:id="862" w:name="_Toc318888356"/>
      <w:bookmarkStart w:id="863" w:name="_Toc318888357"/>
      <w:bookmarkStart w:id="864" w:name="_Toc318888358"/>
      <w:bookmarkStart w:id="865" w:name="_Toc318888359"/>
      <w:bookmarkStart w:id="866" w:name="_Toc318888385"/>
      <w:bookmarkStart w:id="867" w:name="_Toc318888386"/>
      <w:bookmarkStart w:id="868" w:name="_Toc318888387"/>
      <w:bookmarkStart w:id="869" w:name="_Toc318888388"/>
      <w:bookmarkStart w:id="870" w:name="_Toc318888389"/>
      <w:bookmarkStart w:id="871" w:name="_Toc318888390"/>
      <w:bookmarkStart w:id="872" w:name="_Toc318888391"/>
      <w:bookmarkStart w:id="873" w:name="_Toc318888392"/>
      <w:bookmarkStart w:id="874" w:name="_Toc318888393"/>
      <w:bookmarkStart w:id="875" w:name="_Toc318888394"/>
      <w:bookmarkStart w:id="876" w:name="_Toc318888395"/>
      <w:bookmarkStart w:id="877" w:name="_Toc318888396"/>
      <w:bookmarkStart w:id="878" w:name="_Toc318888397"/>
      <w:bookmarkStart w:id="879" w:name="_Toc318888398"/>
      <w:bookmarkStart w:id="880" w:name="_Toc318888399"/>
      <w:bookmarkStart w:id="881" w:name="_Toc318888400"/>
      <w:bookmarkStart w:id="882" w:name="_Toc318888401"/>
      <w:bookmarkStart w:id="883" w:name="_Toc318888402"/>
      <w:bookmarkStart w:id="884" w:name="_Toc318888403"/>
      <w:bookmarkStart w:id="885" w:name="_Toc318888404"/>
      <w:bookmarkStart w:id="886" w:name="_Toc318888405"/>
      <w:bookmarkStart w:id="887" w:name="_Toc318888406"/>
      <w:bookmarkStart w:id="888" w:name="_Toc318888407"/>
      <w:bookmarkStart w:id="889" w:name="_Toc318888408"/>
      <w:bookmarkStart w:id="890" w:name="_Toc318888409"/>
      <w:bookmarkStart w:id="891" w:name="_Toc318888410"/>
      <w:bookmarkStart w:id="892" w:name="_Toc318888411"/>
      <w:bookmarkStart w:id="893" w:name="_Toc318888412"/>
      <w:bookmarkStart w:id="894" w:name="_Toc318888413"/>
      <w:bookmarkStart w:id="895" w:name="_Toc318888414"/>
      <w:bookmarkStart w:id="896" w:name="_Toc318888415"/>
      <w:bookmarkStart w:id="897" w:name="_Toc318888416"/>
      <w:bookmarkStart w:id="898" w:name="_Toc318888417"/>
      <w:bookmarkStart w:id="899" w:name="_Toc318888418"/>
      <w:bookmarkStart w:id="900" w:name="_Toc318888419"/>
      <w:bookmarkStart w:id="901" w:name="_Toc318888420"/>
      <w:bookmarkStart w:id="902" w:name="_Toc318888444"/>
      <w:bookmarkStart w:id="903" w:name="_Toc318888445"/>
      <w:bookmarkStart w:id="904" w:name="_Toc318888446"/>
      <w:bookmarkStart w:id="905" w:name="_Toc318888447"/>
      <w:bookmarkStart w:id="906" w:name="_Toc318888448"/>
      <w:bookmarkStart w:id="907" w:name="_Toc318888512"/>
      <w:bookmarkStart w:id="908" w:name="_Toc318888523"/>
      <w:bookmarkStart w:id="909" w:name="_Toc318888524"/>
      <w:bookmarkStart w:id="910" w:name="_Toc318888525"/>
      <w:bookmarkStart w:id="911" w:name="_Toc318888526"/>
      <w:bookmarkStart w:id="912" w:name="_Toc318888527"/>
      <w:bookmarkStart w:id="913" w:name="_Toc318888528"/>
      <w:bookmarkStart w:id="914" w:name="_Toc318888529"/>
      <w:bookmarkStart w:id="915" w:name="_Toc318888530"/>
      <w:bookmarkStart w:id="916" w:name="_Toc318888531"/>
      <w:bookmarkStart w:id="917" w:name="_Toc318888532"/>
      <w:bookmarkStart w:id="918" w:name="_Toc318888533"/>
      <w:bookmarkStart w:id="919" w:name="_Toc318888534"/>
      <w:bookmarkStart w:id="920" w:name="_Toc318888535"/>
      <w:bookmarkStart w:id="921" w:name="_Toc318888536"/>
      <w:bookmarkStart w:id="922" w:name="_Toc318888537"/>
      <w:bookmarkStart w:id="923" w:name="_Toc318888538"/>
      <w:bookmarkStart w:id="924" w:name="_Toc318888539"/>
      <w:bookmarkStart w:id="925" w:name="_Toc318888540"/>
      <w:bookmarkStart w:id="926" w:name="_Toc318888541"/>
      <w:bookmarkStart w:id="927" w:name="_Toc318888542"/>
      <w:bookmarkStart w:id="928" w:name="_Toc318888543"/>
      <w:bookmarkStart w:id="929" w:name="_Toc318888544"/>
      <w:bookmarkStart w:id="930" w:name="_Toc318888545"/>
      <w:bookmarkStart w:id="931" w:name="_Toc318888546"/>
      <w:bookmarkStart w:id="932" w:name="_Toc318888547"/>
      <w:bookmarkStart w:id="933" w:name="_Toc318888548"/>
      <w:bookmarkStart w:id="934" w:name="_Toc318888549"/>
      <w:bookmarkStart w:id="935" w:name="_Toc318888550"/>
      <w:bookmarkStart w:id="936" w:name="_Toc318888551"/>
      <w:bookmarkStart w:id="937" w:name="_Toc318888552"/>
      <w:bookmarkStart w:id="938" w:name="_Toc318888553"/>
      <w:bookmarkStart w:id="939" w:name="_Toc318888554"/>
      <w:bookmarkStart w:id="940" w:name="_Toc318888555"/>
      <w:bookmarkStart w:id="941" w:name="_Toc318888556"/>
      <w:bookmarkStart w:id="942" w:name="_Toc318888557"/>
      <w:bookmarkStart w:id="943" w:name="_Toc318888558"/>
      <w:bookmarkStart w:id="944" w:name="_Toc318888559"/>
      <w:bookmarkStart w:id="945" w:name="_Toc318888560"/>
      <w:bookmarkStart w:id="946" w:name="_Toc318888561"/>
      <w:bookmarkStart w:id="947" w:name="_Toc318888562"/>
      <w:bookmarkStart w:id="948" w:name="_Toc318888563"/>
      <w:bookmarkStart w:id="949" w:name="_Toc318888564"/>
      <w:bookmarkStart w:id="950" w:name="_Toc318888565"/>
      <w:bookmarkStart w:id="951" w:name="_Toc318888566"/>
      <w:bookmarkStart w:id="952" w:name="_Toc318888567"/>
      <w:bookmarkStart w:id="953" w:name="_Toc318888568"/>
      <w:bookmarkStart w:id="954" w:name="_Toc318888569"/>
      <w:bookmarkStart w:id="955" w:name="_Toc318888570"/>
      <w:bookmarkStart w:id="956" w:name="_Toc318888571"/>
      <w:bookmarkStart w:id="957" w:name="_Toc318888572"/>
      <w:bookmarkStart w:id="958" w:name="_Toc318888573"/>
      <w:bookmarkStart w:id="959" w:name="_Toc318888574"/>
      <w:bookmarkStart w:id="960" w:name="_Toc318888575"/>
      <w:bookmarkStart w:id="961" w:name="_Toc318888576"/>
      <w:bookmarkStart w:id="962" w:name="_Toc318888577"/>
      <w:bookmarkStart w:id="963" w:name="_Toc318888578"/>
      <w:bookmarkStart w:id="964" w:name="_Toc318888579"/>
      <w:bookmarkStart w:id="965" w:name="_Toc318888580"/>
      <w:bookmarkStart w:id="966" w:name="_Toc318888581"/>
      <w:bookmarkStart w:id="967" w:name="_Toc318888582"/>
      <w:bookmarkStart w:id="968" w:name="_Toc318888583"/>
      <w:bookmarkStart w:id="969" w:name="_Toc318888584"/>
      <w:bookmarkStart w:id="970" w:name="_Toc318888585"/>
      <w:bookmarkStart w:id="971" w:name="_Toc318888586"/>
      <w:bookmarkStart w:id="972" w:name="_Toc318888587"/>
      <w:bookmarkStart w:id="973" w:name="_Toc318888588"/>
      <w:bookmarkStart w:id="974" w:name="_Toc318888589"/>
      <w:bookmarkStart w:id="975" w:name="_Toc318888590"/>
      <w:bookmarkStart w:id="976" w:name="_Toc318888591"/>
      <w:bookmarkStart w:id="977" w:name="_Toc318888592"/>
      <w:bookmarkStart w:id="978" w:name="_Toc318888593"/>
      <w:bookmarkStart w:id="979" w:name="_Toc318888594"/>
      <w:bookmarkStart w:id="980" w:name="_Toc318888618"/>
      <w:bookmarkStart w:id="981" w:name="_Toc318888619"/>
      <w:bookmarkStart w:id="982" w:name="_Toc318888648"/>
      <w:bookmarkStart w:id="983" w:name="_Toc318888659"/>
      <w:bookmarkStart w:id="984" w:name="_Toc318888660"/>
      <w:bookmarkStart w:id="985" w:name="_Toc318888661"/>
      <w:bookmarkStart w:id="986" w:name="_Toc318888662"/>
      <w:bookmarkStart w:id="987" w:name="_Toc318888663"/>
      <w:bookmarkStart w:id="988" w:name="_Toc318888664"/>
      <w:bookmarkStart w:id="989" w:name="_Toc318888665"/>
      <w:bookmarkStart w:id="990" w:name="_Toc318888666"/>
      <w:bookmarkStart w:id="991" w:name="_Toc318888667"/>
      <w:bookmarkStart w:id="992" w:name="_Toc318888668"/>
      <w:bookmarkStart w:id="993" w:name="_Toc318888669"/>
      <w:bookmarkStart w:id="994" w:name="_Toc318888670"/>
      <w:bookmarkStart w:id="995" w:name="_Toc318888671"/>
      <w:bookmarkStart w:id="996" w:name="_Toc318888672"/>
      <w:bookmarkStart w:id="997" w:name="_Toc318888673"/>
      <w:bookmarkStart w:id="998" w:name="_Toc318888674"/>
      <w:bookmarkStart w:id="999" w:name="_Toc318888675"/>
      <w:bookmarkStart w:id="1000" w:name="_Toc318888676"/>
      <w:bookmarkStart w:id="1001" w:name="_Toc318888677"/>
      <w:bookmarkStart w:id="1002" w:name="_Toc318888678"/>
      <w:bookmarkStart w:id="1003" w:name="_Toc318888679"/>
      <w:bookmarkStart w:id="1004" w:name="_Toc318888680"/>
      <w:bookmarkStart w:id="1005" w:name="_Toc318888681"/>
      <w:bookmarkStart w:id="1006" w:name="_Toc318888682"/>
      <w:bookmarkStart w:id="1007" w:name="_Toc318888683"/>
      <w:bookmarkStart w:id="1008" w:name="_Toc318888684"/>
      <w:bookmarkStart w:id="1009" w:name="_Toc318888685"/>
      <w:bookmarkStart w:id="1010" w:name="_Toc318888686"/>
      <w:bookmarkStart w:id="1011" w:name="_Toc318888687"/>
      <w:bookmarkStart w:id="1012" w:name="_Toc318888688"/>
      <w:bookmarkStart w:id="1013" w:name="_Toc318888689"/>
      <w:bookmarkStart w:id="1014" w:name="_Toc318888690"/>
      <w:bookmarkStart w:id="1015" w:name="_Toc318888691"/>
      <w:bookmarkStart w:id="1016" w:name="_Toc318888692"/>
      <w:bookmarkStart w:id="1017" w:name="_Toc318888693"/>
      <w:bookmarkStart w:id="1018" w:name="_Toc318888694"/>
      <w:bookmarkStart w:id="1019" w:name="_Toc318888695"/>
      <w:bookmarkStart w:id="1020" w:name="_Toc318888696"/>
      <w:bookmarkStart w:id="1021" w:name="_Toc318888697"/>
      <w:bookmarkStart w:id="1022" w:name="_Toc318888698"/>
      <w:bookmarkStart w:id="1023" w:name="_Toc318888699"/>
      <w:bookmarkStart w:id="1024" w:name="_Toc318888700"/>
      <w:bookmarkStart w:id="1025" w:name="_Toc318888701"/>
      <w:bookmarkStart w:id="1026" w:name="_Toc318888702"/>
      <w:bookmarkStart w:id="1027" w:name="_Toc318888703"/>
      <w:bookmarkStart w:id="1028" w:name="_Toc318888704"/>
      <w:bookmarkStart w:id="1029" w:name="_Toc318888705"/>
      <w:bookmarkStart w:id="1030" w:name="_Toc318888706"/>
      <w:bookmarkStart w:id="1031" w:name="_Toc318888707"/>
      <w:bookmarkStart w:id="1032" w:name="_Toc318888708"/>
      <w:bookmarkStart w:id="1033" w:name="_Toc318888709"/>
      <w:bookmarkStart w:id="1034" w:name="_Toc318888733"/>
      <w:bookmarkStart w:id="1035" w:name="_Toc318888734"/>
      <w:bookmarkStart w:id="1036" w:name="_Toc318888763"/>
      <w:bookmarkStart w:id="1037" w:name="_Toc318888774"/>
      <w:bookmarkStart w:id="1038" w:name="_Toc318888775"/>
      <w:bookmarkStart w:id="1039" w:name="_Toc318888776"/>
      <w:bookmarkStart w:id="1040" w:name="_Toc318888777"/>
      <w:bookmarkStart w:id="1041" w:name="_Toc318888778"/>
      <w:bookmarkStart w:id="1042" w:name="_Toc318888779"/>
      <w:bookmarkStart w:id="1043" w:name="_Toc318888780"/>
      <w:bookmarkStart w:id="1044" w:name="_Toc318888781"/>
      <w:bookmarkStart w:id="1045" w:name="_Toc318888782"/>
      <w:bookmarkStart w:id="1046" w:name="_Toc318888783"/>
      <w:bookmarkStart w:id="1047" w:name="_Toc318888784"/>
      <w:bookmarkStart w:id="1048" w:name="_Toc318888785"/>
      <w:bookmarkStart w:id="1049" w:name="_Toc318888786"/>
      <w:bookmarkStart w:id="1050" w:name="_Toc318888787"/>
      <w:bookmarkStart w:id="1051" w:name="_Toc318888788"/>
      <w:bookmarkStart w:id="1052" w:name="_Toc318888789"/>
      <w:bookmarkStart w:id="1053" w:name="_Toc318888790"/>
      <w:bookmarkStart w:id="1054" w:name="_Toc318888791"/>
      <w:bookmarkStart w:id="1055" w:name="_Toc318888792"/>
      <w:bookmarkStart w:id="1056" w:name="_Toc318888793"/>
      <w:bookmarkStart w:id="1057" w:name="_Toc318888794"/>
      <w:bookmarkStart w:id="1058" w:name="_Toc318888795"/>
      <w:bookmarkStart w:id="1059" w:name="_Toc318888796"/>
      <w:bookmarkStart w:id="1060" w:name="_Toc318888797"/>
      <w:bookmarkStart w:id="1061" w:name="_Toc318888798"/>
      <w:bookmarkStart w:id="1062" w:name="_Toc318888799"/>
      <w:bookmarkStart w:id="1063" w:name="_Toc318888800"/>
      <w:bookmarkStart w:id="1064" w:name="_Toc318888801"/>
      <w:bookmarkStart w:id="1065" w:name="_Toc318888802"/>
      <w:bookmarkStart w:id="1066" w:name="_Toc318888803"/>
      <w:bookmarkStart w:id="1067" w:name="_Toc318888804"/>
      <w:bookmarkStart w:id="1068" w:name="_Toc318888805"/>
      <w:bookmarkStart w:id="1069" w:name="_Toc318888806"/>
      <w:bookmarkStart w:id="1070" w:name="_Toc318888807"/>
      <w:bookmarkStart w:id="1071" w:name="_Toc318888808"/>
      <w:bookmarkStart w:id="1072" w:name="_Toc318888809"/>
      <w:bookmarkStart w:id="1073" w:name="_Toc318888810"/>
      <w:bookmarkStart w:id="1074" w:name="_Toc318888811"/>
      <w:bookmarkStart w:id="1075" w:name="_Toc318888812"/>
      <w:bookmarkStart w:id="1076" w:name="_Toc318888813"/>
      <w:bookmarkStart w:id="1077" w:name="_Toc318888814"/>
      <w:bookmarkStart w:id="1078" w:name="_Toc318888815"/>
      <w:bookmarkStart w:id="1079" w:name="_Toc318888816"/>
      <w:bookmarkStart w:id="1080" w:name="_Toc318888817"/>
      <w:bookmarkStart w:id="1081" w:name="_Toc318888818"/>
      <w:bookmarkStart w:id="1082" w:name="_Toc318888819"/>
      <w:bookmarkStart w:id="1083" w:name="_Toc318888820"/>
      <w:bookmarkStart w:id="1084" w:name="_Toc318888821"/>
      <w:bookmarkStart w:id="1085" w:name="_Toc318888822"/>
      <w:bookmarkStart w:id="1086" w:name="_Toc318888823"/>
      <w:bookmarkStart w:id="1087" w:name="_Toc318888824"/>
      <w:bookmarkStart w:id="1088" w:name="_Toc318888825"/>
      <w:bookmarkStart w:id="1089" w:name="_Toc318888826"/>
      <w:bookmarkStart w:id="1090" w:name="_Toc318888827"/>
      <w:bookmarkStart w:id="1091" w:name="_Toc318888828"/>
      <w:bookmarkStart w:id="1092" w:name="_Toc318888829"/>
      <w:bookmarkStart w:id="1093" w:name="_Toc31888883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p>
    <w:p w14:paraId="391BB923" w14:textId="77777777" w:rsidR="008E5437" w:rsidRDefault="008E5437" w:rsidP="008E5437">
      <w:pPr>
        <w:pStyle w:val="Heading1"/>
      </w:pPr>
      <w:bookmarkStart w:id="1094" w:name="_Toc338681839"/>
      <w:proofErr w:type="spellStart"/>
      <w:r>
        <w:lastRenderedPageBreak/>
        <w:t>GetConsentsForPatient</w:t>
      </w:r>
      <w:bookmarkEnd w:id="1094"/>
      <w:proofErr w:type="spellEnd"/>
    </w:p>
    <w:p w14:paraId="779A48FB" w14:textId="77777777" w:rsidR="008E5437" w:rsidRDefault="008E5437" w:rsidP="008E5437">
      <w:r>
        <w:t xml:space="preserve">Tjänst som läser giltiga samtyckesintyg för en viss patient och en viss vårdgivare med grundinformation.         </w:t>
      </w:r>
    </w:p>
    <w:p w14:paraId="74EEBA25" w14:textId="77777777" w:rsidR="008E5437" w:rsidRDefault="008E5437" w:rsidP="008E5437">
      <w:r>
        <w:t>Med giltiga samtyckesintyg avses de samtyckesintyg, alternativt intyg om nödsituation, som används som underlag vid en kontroll gällande åtkomst (CheckConsents).</w:t>
      </w:r>
    </w:p>
    <w:p w14:paraId="05680C1D" w14:textId="77777777" w:rsidR="008E5437" w:rsidRDefault="008E5437" w:rsidP="008E5437"/>
    <w:p w14:paraId="03A572F4" w14:textId="77777777" w:rsidR="008E5437" w:rsidRDefault="008E5437" w:rsidP="008E5437">
      <w:r>
        <w:t xml:space="preserve">Ogiltiga intyg (giltigt t o m har passerats, makulerade eller återkallade) returneras ej.        </w:t>
      </w:r>
    </w:p>
    <w:p w14:paraId="7D37B9E0" w14:textId="77777777" w:rsidR="008E5437" w:rsidRDefault="008E5437" w:rsidP="008E5437"/>
    <w:p w14:paraId="5DE2D244" w14:textId="77777777" w:rsidR="008E5437" w:rsidRDefault="008E5437" w:rsidP="008E5437">
      <w:r>
        <w:t>Tjänsten kan användas i ett integrationsmönster där vårdsystemet läser in de giltiga samtycken som finns för patienten per vårdgivare, för att sedan utföra intern kontroll av samtycke.</w:t>
      </w:r>
    </w:p>
    <w:p w14:paraId="61A95956" w14:textId="77777777" w:rsidR="008E5437" w:rsidRDefault="008E5437" w:rsidP="008E5437">
      <w:pPr>
        <w:pStyle w:val="Heading2"/>
      </w:pPr>
      <w:r>
        <w:t>Frivillighet</w:t>
      </w:r>
    </w:p>
    <w:p w14:paraId="38D521E4" w14:textId="77777777" w:rsidR="008E5437" w:rsidRDefault="008E5437" w:rsidP="008E5437">
      <w:r>
        <w:t>Obligatorisk för tjänsteproducent.</w:t>
      </w:r>
    </w:p>
    <w:p w14:paraId="63820603"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0E2D874C" w14:textId="77777777" w:rsidR="008E5437" w:rsidRDefault="008E5437" w:rsidP="008E5437">
      <w:pPr>
        <w:pStyle w:val="Heading2"/>
      </w:pPr>
      <w:r>
        <w:t>Version</w:t>
      </w:r>
    </w:p>
    <w:p w14:paraId="03AC18CC" w14:textId="0AA29892" w:rsidR="008E5437" w:rsidRDefault="003C25F9" w:rsidP="008E5437">
      <w:r>
        <w:t>1.0</w:t>
      </w:r>
    </w:p>
    <w:p w14:paraId="7C4007B2" w14:textId="77777777" w:rsidR="008E5437" w:rsidRDefault="008E5437" w:rsidP="008E5437">
      <w:pPr>
        <w:pStyle w:val="Heading2"/>
      </w:pPr>
      <w:r>
        <w:t>SLA-krav</w:t>
      </w:r>
    </w:p>
    <w:p w14:paraId="3F7443B5"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06017973" w14:textId="77777777" w:rsidTr="008A7CC9">
        <w:trPr>
          <w:trHeight w:val="384"/>
        </w:trPr>
        <w:tc>
          <w:tcPr>
            <w:tcW w:w="2400" w:type="dxa"/>
            <w:shd w:val="clear" w:color="auto" w:fill="D9D9D9" w:themeFill="background1" w:themeFillShade="D9"/>
            <w:vAlign w:val="bottom"/>
          </w:tcPr>
          <w:p w14:paraId="6A563CF6" w14:textId="77777777" w:rsidR="008E5437" w:rsidRDefault="008E5437" w:rsidP="008A7CC9">
            <w:pPr>
              <w:rPr>
                <w:b/>
              </w:rPr>
            </w:pPr>
            <w:r>
              <w:rPr>
                <w:b/>
              </w:rPr>
              <w:t>Kategori</w:t>
            </w:r>
          </w:p>
        </w:tc>
        <w:tc>
          <w:tcPr>
            <w:tcW w:w="4000" w:type="dxa"/>
            <w:shd w:val="clear" w:color="auto" w:fill="D9D9D9" w:themeFill="background1" w:themeFillShade="D9"/>
            <w:vAlign w:val="bottom"/>
          </w:tcPr>
          <w:p w14:paraId="096D8AC7" w14:textId="77777777" w:rsidR="008E5437" w:rsidRDefault="008E5437" w:rsidP="008A7CC9">
            <w:pPr>
              <w:rPr>
                <w:b/>
              </w:rPr>
            </w:pPr>
            <w:r>
              <w:rPr>
                <w:b/>
              </w:rPr>
              <w:t>Värde</w:t>
            </w:r>
          </w:p>
        </w:tc>
        <w:tc>
          <w:tcPr>
            <w:tcW w:w="3700" w:type="dxa"/>
            <w:shd w:val="clear" w:color="auto" w:fill="D9D9D9" w:themeFill="background1" w:themeFillShade="D9"/>
            <w:vAlign w:val="bottom"/>
          </w:tcPr>
          <w:p w14:paraId="4A71ACDD" w14:textId="77777777" w:rsidR="008E5437" w:rsidRDefault="008E5437" w:rsidP="008A7CC9">
            <w:pPr>
              <w:rPr>
                <w:b/>
              </w:rPr>
            </w:pPr>
            <w:r>
              <w:rPr>
                <w:b/>
              </w:rPr>
              <w:t>Kommentar</w:t>
            </w:r>
          </w:p>
        </w:tc>
      </w:tr>
      <w:tr w:rsidR="008E5437" w14:paraId="07D8C37D" w14:textId="77777777" w:rsidTr="008A7CC9">
        <w:tc>
          <w:tcPr>
            <w:tcW w:w="2400" w:type="dxa"/>
          </w:tcPr>
          <w:p w14:paraId="019CD81E" w14:textId="77777777" w:rsidR="008E5437" w:rsidRDefault="008E5437" w:rsidP="008A7CC9">
            <w:r>
              <w:t>Svarstid</w:t>
            </w:r>
          </w:p>
        </w:tc>
        <w:tc>
          <w:tcPr>
            <w:tcW w:w="4000" w:type="dxa"/>
          </w:tcPr>
          <w:p w14:paraId="791BB83C" w14:textId="77777777" w:rsidR="008E5437" w:rsidRDefault="008E5437" w:rsidP="008A7CC9"/>
        </w:tc>
        <w:tc>
          <w:tcPr>
            <w:tcW w:w="3700" w:type="dxa"/>
          </w:tcPr>
          <w:p w14:paraId="3777BEA0" w14:textId="77777777" w:rsidR="008E5437" w:rsidRDefault="008E5437" w:rsidP="008A7CC9"/>
        </w:tc>
      </w:tr>
      <w:tr w:rsidR="008E5437" w14:paraId="65F43FA6" w14:textId="77777777" w:rsidTr="008A7CC9">
        <w:tc>
          <w:tcPr>
            <w:tcW w:w="2400" w:type="dxa"/>
          </w:tcPr>
          <w:p w14:paraId="21D05134" w14:textId="77777777" w:rsidR="008E5437" w:rsidRDefault="008E5437" w:rsidP="008A7CC9">
            <w:r>
              <w:t>Tillgänglighet</w:t>
            </w:r>
          </w:p>
        </w:tc>
        <w:tc>
          <w:tcPr>
            <w:tcW w:w="4000" w:type="dxa"/>
          </w:tcPr>
          <w:p w14:paraId="4FC7F39C" w14:textId="77777777" w:rsidR="008E5437" w:rsidRDefault="008E5437" w:rsidP="008A7CC9"/>
        </w:tc>
        <w:tc>
          <w:tcPr>
            <w:tcW w:w="3700" w:type="dxa"/>
          </w:tcPr>
          <w:p w14:paraId="44D97898" w14:textId="77777777" w:rsidR="008E5437" w:rsidRDefault="008E5437" w:rsidP="008A7CC9"/>
        </w:tc>
      </w:tr>
      <w:tr w:rsidR="008E5437" w14:paraId="7855F56A" w14:textId="77777777" w:rsidTr="008A7CC9">
        <w:tc>
          <w:tcPr>
            <w:tcW w:w="2400" w:type="dxa"/>
          </w:tcPr>
          <w:p w14:paraId="663ABABD" w14:textId="77777777" w:rsidR="008E5437" w:rsidRDefault="008E5437" w:rsidP="008A7CC9">
            <w:r>
              <w:t>Last</w:t>
            </w:r>
          </w:p>
        </w:tc>
        <w:tc>
          <w:tcPr>
            <w:tcW w:w="4000" w:type="dxa"/>
          </w:tcPr>
          <w:p w14:paraId="761AD307" w14:textId="77777777" w:rsidR="008E5437" w:rsidRDefault="008E5437" w:rsidP="008A7CC9"/>
        </w:tc>
        <w:tc>
          <w:tcPr>
            <w:tcW w:w="3700" w:type="dxa"/>
          </w:tcPr>
          <w:p w14:paraId="7E1EA2BC" w14:textId="77777777" w:rsidR="008E5437" w:rsidRDefault="008E5437" w:rsidP="008A7CC9"/>
        </w:tc>
      </w:tr>
      <w:tr w:rsidR="008E5437" w14:paraId="1580072A" w14:textId="77777777" w:rsidTr="008A7CC9">
        <w:tc>
          <w:tcPr>
            <w:tcW w:w="2400" w:type="dxa"/>
          </w:tcPr>
          <w:p w14:paraId="14B4CBBC" w14:textId="77777777" w:rsidR="008E5437" w:rsidRDefault="008E5437" w:rsidP="008A7CC9">
            <w:r>
              <w:t>Aktualitet</w:t>
            </w:r>
          </w:p>
        </w:tc>
        <w:tc>
          <w:tcPr>
            <w:tcW w:w="4000" w:type="dxa"/>
          </w:tcPr>
          <w:p w14:paraId="76F8B83F" w14:textId="77777777" w:rsidR="008E5437" w:rsidRDefault="008E5437" w:rsidP="008A7CC9">
            <w:r>
              <w:t>Grundprincipen är att de senaste registrerade intygsuppgifterna i samtyckestjänsten returneras.</w:t>
            </w:r>
          </w:p>
        </w:tc>
        <w:tc>
          <w:tcPr>
            <w:tcW w:w="3700" w:type="dxa"/>
          </w:tcPr>
          <w:p w14:paraId="3EC137A2" w14:textId="77777777" w:rsidR="008E5437" w:rsidRDefault="008E5437" w:rsidP="008A7CC9"/>
        </w:tc>
      </w:tr>
    </w:tbl>
    <w:p w14:paraId="6B9F8A68" w14:textId="77777777" w:rsidR="008E5437" w:rsidRDefault="008E5437" w:rsidP="008E5437">
      <w:pPr>
        <w:pStyle w:val="Heading2"/>
      </w:pPr>
      <w:r>
        <w:t>Fältregler</w:t>
      </w:r>
    </w:p>
    <w:p w14:paraId="628DA1CE"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0757D45E" w14:textId="77777777" w:rsidTr="008A7CC9">
        <w:trPr>
          <w:trHeight w:val="384"/>
        </w:trPr>
        <w:tc>
          <w:tcPr>
            <w:tcW w:w="2800" w:type="dxa"/>
            <w:shd w:val="clear" w:color="auto" w:fill="D9D9D9" w:themeFill="background1" w:themeFillShade="D9"/>
            <w:vAlign w:val="bottom"/>
          </w:tcPr>
          <w:p w14:paraId="6E853692" w14:textId="77777777" w:rsidR="008E5437" w:rsidRDefault="008E5437" w:rsidP="008A7CC9">
            <w:pPr>
              <w:rPr>
                <w:b/>
              </w:rPr>
            </w:pPr>
            <w:r>
              <w:rPr>
                <w:b/>
              </w:rPr>
              <w:t>Namn</w:t>
            </w:r>
          </w:p>
        </w:tc>
        <w:tc>
          <w:tcPr>
            <w:tcW w:w="2000" w:type="dxa"/>
            <w:shd w:val="clear" w:color="auto" w:fill="D9D9D9" w:themeFill="background1" w:themeFillShade="D9"/>
            <w:vAlign w:val="bottom"/>
          </w:tcPr>
          <w:p w14:paraId="078B7DF9" w14:textId="77777777" w:rsidR="008E5437" w:rsidRDefault="008E5437" w:rsidP="008A7CC9">
            <w:pPr>
              <w:rPr>
                <w:b/>
              </w:rPr>
            </w:pPr>
            <w:r>
              <w:rPr>
                <w:b/>
              </w:rPr>
              <w:t>Datatyp</w:t>
            </w:r>
          </w:p>
        </w:tc>
        <w:tc>
          <w:tcPr>
            <w:tcW w:w="4000" w:type="dxa"/>
            <w:shd w:val="clear" w:color="auto" w:fill="D9D9D9" w:themeFill="background1" w:themeFillShade="D9"/>
            <w:vAlign w:val="bottom"/>
          </w:tcPr>
          <w:p w14:paraId="0D6C6166" w14:textId="77777777" w:rsidR="008E5437" w:rsidRDefault="008E5437" w:rsidP="008A7CC9">
            <w:pPr>
              <w:rPr>
                <w:b/>
              </w:rPr>
            </w:pPr>
            <w:r>
              <w:rPr>
                <w:b/>
              </w:rPr>
              <w:t>Beskrivning</w:t>
            </w:r>
          </w:p>
        </w:tc>
        <w:tc>
          <w:tcPr>
            <w:tcW w:w="1300" w:type="dxa"/>
            <w:shd w:val="clear" w:color="auto" w:fill="D9D9D9" w:themeFill="background1" w:themeFillShade="D9"/>
            <w:vAlign w:val="bottom"/>
          </w:tcPr>
          <w:p w14:paraId="11E1326A" w14:textId="77777777" w:rsidR="008E5437" w:rsidRDefault="008E5437" w:rsidP="008A7CC9">
            <w:pPr>
              <w:rPr>
                <w:b/>
              </w:rPr>
            </w:pPr>
            <w:r>
              <w:rPr>
                <w:b/>
              </w:rPr>
              <w:t>Kardinalitet</w:t>
            </w:r>
          </w:p>
        </w:tc>
      </w:tr>
      <w:tr w:rsidR="008E5437" w14:paraId="0084D7DC" w14:textId="77777777" w:rsidTr="008A7CC9">
        <w:tc>
          <w:tcPr>
            <w:tcW w:w="2800" w:type="dxa"/>
            <w:shd w:val="clear" w:color="auto" w:fill="F9F9F9" w:themeFill="background1" w:themeFillShade="F9"/>
            <w:vAlign w:val="bottom"/>
          </w:tcPr>
          <w:p w14:paraId="4F7AD50B" w14:textId="77777777" w:rsidR="008E5437" w:rsidRDefault="008E5437" w:rsidP="008A7CC9">
            <w:pPr>
              <w:rPr>
                <w:b/>
              </w:rPr>
            </w:pPr>
            <w:r>
              <w:rPr>
                <w:b/>
                <w:i/>
              </w:rPr>
              <w:t>Begäran</w:t>
            </w:r>
          </w:p>
        </w:tc>
        <w:tc>
          <w:tcPr>
            <w:tcW w:w="2000" w:type="dxa"/>
            <w:shd w:val="clear" w:color="auto" w:fill="F9F9F9" w:themeFill="background1" w:themeFillShade="F9"/>
            <w:vAlign w:val="bottom"/>
          </w:tcPr>
          <w:p w14:paraId="364BD7FF" w14:textId="77777777" w:rsidR="008E5437" w:rsidRDefault="008E5437" w:rsidP="008A7CC9">
            <w:pPr>
              <w:rPr>
                <w:b/>
              </w:rPr>
            </w:pPr>
          </w:p>
        </w:tc>
        <w:tc>
          <w:tcPr>
            <w:tcW w:w="4000" w:type="dxa"/>
            <w:shd w:val="clear" w:color="auto" w:fill="F9F9F9" w:themeFill="background1" w:themeFillShade="F9"/>
            <w:vAlign w:val="bottom"/>
          </w:tcPr>
          <w:p w14:paraId="16AA12AD" w14:textId="77777777" w:rsidR="008E5437" w:rsidRDefault="008E5437" w:rsidP="008A7CC9">
            <w:pPr>
              <w:rPr>
                <w:b/>
              </w:rPr>
            </w:pPr>
          </w:p>
        </w:tc>
        <w:tc>
          <w:tcPr>
            <w:tcW w:w="1300" w:type="dxa"/>
            <w:shd w:val="clear" w:color="auto" w:fill="F9F9F9" w:themeFill="background1" w:themeFillShade="F9"/>
            <w:vAlign w:val="bottom"/>
          </w:tcPr>
          <w:p w14:paraId="159B43CD" w14:textId="77777777" w:rsidR="008E5437" w:rsidRDefault="008E5437" w:rsidP="008A7CC9">
            <w:pPr>
              <w:rPr>
                <w:b/>
              </w:rPr>
            </w:pPr>
          </w:p>
        </w:tc>
      </w:tr>
      <w:tr w:rsidR="008E5437" w14:paraId="12444D20" w14:textId="77777777" w:rsidTr="008A7CC9">
        <w:tc>
          <w:tcPr>
            <w:tcW w:w="2800" w:type="dxa"/>
          </w:tcPr>
          <w:p w14:paraId="0359B1DF" w14:textId="77777777" w:rsidR="008E5437" w:rsidRDefault="008E5437" w:rsidP="008A7CC9">
            <w:r>
              <w:t>careProviderId</w:t>
            </w:r>
          </w:p>
        </w:tc>
        <w:tc>
          <w:tcPr>
            <w:tcW w:w="2000" w:type="dxa"/>
          </w:tcPr>
          <w:p w14:paraId="23096C2A" w14:textId="77777777" w:rsidR="008E5437" w:rsidRDefault="008E5437" w:rsidP="008A7CC9">
            <w:r>
              <w:t>patientconsent:HsaId</w:t>
            </w:r>
          </w:p>
        </w:tc>
        <w:tc>
          <w:tcPr>
            <w:tcW w:w="4000" w:type="dxa"/>
          </w:tcPr>
          <w:p w14:paraId="3B87566C" w14:textId="77777777" w:rsidR="008E5437" w:rsidRDefault="008E5437" w:rsidP="008A7CC9">
            <w:r>
              <w:t>Obligatoriskt id på den vårdgivare vars samtycken skall hämtas.</w:t>
            </w:r>
          </w:p>
        </w:tc>
        <w:tc>
          <w:tcPr>
            <w:tcW w:w="1300" w:type="dxa"/>
          </w:tcPr>
          <w:p w14:paraId="520B302F" w14:textId="77777777" w:rsidR="008E5437" w:rsidRDefault="008E5437" w:rsidP="008A7CC9">
            <w:r>
              <w:t>1..1</w:t>
            </w:r>
          </w:p>
        </w:tc>
      </w:tr>
      <w:tr w:rsidR="008E5437" w14:paraId="2C7B3B5E" w14:textId="77777777" w:rsidTr="008A7CC9">
        <w:tc>
          <w:tcPr>
            <w:tcW w:w="2800" w:type="dxa"/>
          </w:tcPr>
          <w:p w14:paraId="614F7421" w14:textId="77777777" w:rsidR="008E5437" w:rsidRDefault="008E5437" w:rsidP="008A7CC9">
            <w:r>
              <w:t>patientId</w:t>
            </w:r>
          </w:p>
        </w:tc>
        <w:tc>
          <w:tcPr>
            <w:tcW w:w="2000" w:type="dxa"/>
          </w:tcPr>
          <w:p w14:paraId="4026F5F9" w14:textId="77777777" w:rsidR="008E5437" w:rsidRDefault="008E5437" w:rsidP="008A7CC9">
            <w:r>
              <w:t>patientconsent:PersonIdValue</w:t>
            </w:r>
          </w:p>
        </w:tc>
        <w:tc>
          <w:tcPr>
            <w:tcW w:w="4000" w:type="dxa"/>
          </w:tcPr>
          <w:p w14:paraId="31B71F15" w14:textId="77777777" w:rsidR="008E5437" w:rsidRDefault="008E5437" w:rsidP="008A7CC9">
            <w:r>
              <w:t>Patientens personnummer, samordningsnummer, alternativt reservnummer vars samtycken skall hämtas.</w:t>
            </w:r>
          </w:p>
        </w:tc>
        <w:tc>
          <w:tcPr>
            <w:tcW w:w="1300" w:type="dxa"/>
          </w:tcPr>
          <w:p w14:paraId="5930495C" w14:textId="77777777" w:rsidR="008E5437" w:rsidRDefault="008E5437" w:rsidP="008A7CC9">
            <w:r>
              <w:t>1..1</w:t>
            </w:r>
          </w:p>
        </w:tc>
      </w:tr>
      <w:tr w:rsidR="008E5437" w14:paraId="7B58142C" w14:textId="77777777" w:rsidTr="008A7CC9">
        <w:tc>
          <w:tcPr>
            <w:tcW w:w="2800" w:type="dxa"/>
            <w:shd w:val="clear" w:color="auto" w:fill="F9F9F9" w:themeFill="background1" w:themeFillShade="F9"/>
            <w:vAlign w:val="bottom"/>
          </w:tcPr>
          <w:p w14:paraId="0EA16309" w14:textId="77777777" w:rsidR="008E5437" w:rsidRDefault="008E5437" w:rsidP="008A7CC9">
            <w:pPr>
              <w:rPr>
                <w:b/>
              </w:rPr>
            </w:pPr>
            <w:r>
              <w:rPr>
                <w:b/>
                <w:i/>
              </w:rPr>
              <w:t>Svar</w:t>
            </w:r>
          </w:p>
        </w:tc>
        <w:tc>
          <w:tcPr>
            <w:tcW w:w="2000" w:type="dxa"/>
            <w:shd w:val="clear" w:color="auto" w:fill="F9F9F9" w:themeFill="background1" w:themeFillShade="F9"/>
            <w:vAlign w:val="bottom"/>
          </w:tcPr>
          <w:p w14:paraId="60611A99" w14:textId="77777777" w:rsidR="008E5437" w:rsidRDefault="008E5437" w:rsidP="008A7CC9">
            <w:pPr>
              <w:rPr>
                <w:b/>
              </w:rPr>
            </w:pPr>
          </w:p>
        </w:tc>
        <w:tc>
          <w:tcPr>
            <w:tcW w:w="4000" w:type="dxa"/>
            <w:shd w:val="clear" w:color="auto" w:fill="F9F9F9" w:themeFill="background1" w:themeFillShade="F9"/>
            <w:vAlign w:val="bottom"/>
          </w:tcPr>
          <w:p w14:paraId="0846409E" w14:textId="77777777" w:rsidR="008E5437" w:rsidRDefault="008E5437" w:rsidP="008A7CC9">
            <w:pPr>
              <w:rPr>
                <w:b/>
              </w:rPr>
            </w:pPr>
          </w:p>
        </w:tc>
        <w:tc>
          <w:tcPr>
            <w:tcW w:w="1300" w:type="dxa"/>
            <w:shd w:val="clear" w:color="auto" w:fill="F9F9F9" w:themeFill="background1" w:themeFillShade="F9"/>
            <w:vAlign w:val="bottom"/>
          </w:tcPr>
          <w:p w14:paraId="0A29A97F" w14:textId="77777777" w:rsidR="008E5437" w:rsidRDefault="008E5437" w:rsidP="008A7CC9">
            <w:pPr>
              <w:rPr>
                <w:b/>
              </w:rPr>
            </w:pPr>
          </w:p>
        </w:tc>
      </w:tr>
      <w:tr w:rsidR="008E5437" w14:paraId="499279C6" w14:textId="77777777" w:rsidTr="008A7CC9">
        <w:tc>
          <w:tcPr>
            <w:tcW w:w="2800" w:type="dxa"/>
          </w:tcPr>
          <w:p w14:paraId="7D0ACE2C" w14:textId="77777777" w:rsidR="008E5437" w:rsidRDefault="008E5437" w:rsidP="008A7CC9">
            <w:r>
              <w:t>getConsentsForPatient</w:t>
            </w:r>
          </w:p>
        </w:tc>
        <w:tc>
          <w:tcPr>
            <w:tcW w:w="2000" w:type="dxa"/>
          </w:tcPr>
          <w:p w14:paraId="2294674C" w14:textId="77777777" w:rsidR="008E5437" w:rsidRDefault="008E5437" w:rsidP="008A7CC9">
            <w:r>
              <w:t>patientconsent:GetConsentsResult</w:t>
            </w:r>
          </w:p>
        </w:tc>
        <w:tc>
          <w:tcPr>
            <w:tcW w:w="4000" w:type="dxa"/>
          </w:tcPr>
          <w:p w14:paraId="324B8515" w14:textId="77777777" w:rsidR="008E5437" w:rsidRDefault="008E5437" w:rsidP="008A7CC9">
            <w:r>
              <w:t>Lista med giltiga samtycken för patient.</w:t>
            </w:r>
          </w:p>
        </w:tc>
        <w:tc>
          <w:tcPr>
            <w:tcW w:w="1300" w:type="dxa"/>
          </w:tcPr>
          <w:p w14:paraId="163D527E" w14:textId="77777777" w:rsidR="008E5437" w:rsidRDefault="008E5437" w:rsidP="008A7CC9">
            <w:r>
              <w:t>1..1</w:t>
            </w:r>
          </w:p>
        </w:tc>
      </w:tr>
    </w:tbl>
    <w:p w14:paraId="13567E25" w14:textId="77777777" w:rsidR="008E5437" w:rsidRDefault="008E5437" w:rsidP="008E5437">
      <w:pPr>
        <w:pStyle w:val="Heading2"/>
      </w:pPr>
      <w:r>
        <w:t>Regler</w:t>
      </w:r>
    </w:p>
    <w:p w14:paraId="7832036A"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1B9FFA1" w14:textId="77777777" w:rsidR="008E5437" w:rsidRDefault="008E5437" w:rsidP="008E5437">
      <w:r>
        <w:t>Om behörighet nekas till angiven vårdgivare skall ett fel returneras (felkod ACCESSDENIED) och flödet avbrytas.</w:t>
      </w:r>
    </w:p>
    <w:p w14:paraId="4790A292" w14:textId="77777777" w:rsidR="008E5437" w:rsidRDefault="008E5437" w:rsidP="008E5437">
      <w:pPr>
        <w:pStyle w:val="Heading2"/>
      </w:pPr>
      <w:r>
        <w:lastRenderedPageBreak/>
        <w:t>Tjänsteinteraktion</w:t>
      </w:r>
    </w:p>
    <w:p w14:paraId="12B9A823" w14:textId="77777777" w:rsidR="008E5437" w:rsidRDefault="008E5437" w:rsidP="008E5437">
      <w:r>
        <w:t>GetConsentsForPatient</w:t>
      </w:r>
    </w:p>
    <w:p w14:paraId="77740C2C" w14:textId="77777777" w:rsidR="008E5437" w:rsidRDefault="008E5437" w:rsidP="008E5437">
      <w:pPr>
        <w:pStyle w:val="Heading2"/>
      </w:pPr>
      <w:r>
        <w:t>Exempel</w:t>
      </w:r>
    </w:p>
    <w:p w14:paraId="3A03DC6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12C701B" w14:textId="77777777" w:rsidR="008E5437" w:rsidRDefault="008E5437" w:rsidP="008E5437">
      <w:r>
        <w:t>Följande XML visar strukturen på ett anrop till tjänsten.</w:t>
      </w:r>
    </w:p>
    <w:p w14:paraId="60D59738" w14:textId="77777777" w:rsidR="008E5437" w:rsidRPr="008A7CC9" w:rsidRDefault="008E5437" w:rsidP="008E5437">
      <w:pPr>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ns0:GetConsentsForPatientRequest</w:t>
      </w:r>
      <w:r w:rsidRPr="008A7CC9">
        <w:rPr>
          <w:rFonts w:ascii="Consolas" w:eastAsia="Times New Roman" w:hAnsi="Consolas" w:cs="Consolas"/>
          <w:noProof w:val="0"/>
          <w:color w:val="FF0000"/>
          <w:sz w:val="16"/>
          <w:szCs w:val="16"/>
          <w:lang w:val="en-US" w:eastAsia="sv-SE"/>
        </w:rPr>
        <w:t xml:space="preserve"> xmlns:ns0</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urn:riv:ehr:patientconsent:querying:GetConsentsForPatientResponder:1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FF0000"/>
          <w:sz w:val="16"/>
          <w:szCs w:val="16"/>
          <w:lang w:val="en-US" w:eastAsia="sv-SE"/>
        </w:rPr>
        <w:t xml:space="preserve"> xmlns:ns1</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&gt;</w:t>
      </w:r>
    </w:p>
    <w:p w14:paraId="7D173042" w14:textId="77777777" w:rsidR="008E5437" w:rsidRPr="008A7CC9" w:rsidRDefault="008E5437" w:rsidP="008E5437">
      <w:pPr>
        <w:ind w:left="44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w:t>
      </w:r>
      <w:proofErr w:type="gramStart"/>
      <w:r w:rsidRPr="008A7CC9">
        <w:rPr>
          <w:rFonts w:ascii="Consolas" w:eastAsia="Times New Roman" w:hAnsi="Consolas" w:cs="Consolas"/>
          <w:noProof w:val="0"/>
          <w:color w:val="A31515"/>
          <w:sz w:val="16"/>
          <w:szCs w:val="16"/>
          <w:lang w:val="en-US" w:eastAsia="sv-SE"/>
        </w:rPr>
        <w:t>:CareProviderId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ns0:CareProviderId</w:t>
      </w:r>
      <w:r w:rsidRPr="008A7CC9">
        <w:rPr>
          <w:rFonts w:ascii="Consolas" w:eastAsia="Times New Roman" w:hAnsi="Consolas" w:cs="Consolas"/>
          <w:noProof w:val="0"/>
          <w:color w:val="0000FF"/>
          <w:sz w:val="16"/>
          <w:szCs w:val="16"/>
          <w:lang w:val="en-US" w:eastAsia="sv-SE"/>
        </w:rPr>
        <w:t>&gt;</w:t>
      </w:r>
    </w:p>
    <w:p w14:paraId="7DA349E9" w14:textId="77777777" w:rsidR="008E5437" w:rsidRPr="00F2674C" w:rsidRDefault="008E5437" w:rsidP="008E5437">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:PatientId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ns0:PatientId</w:t>
      </w:r>
      <w:r w:rsidRPr="00F2674C">
        <w:rPr>
          <w:rFonts w:ascii="Consolas" w:eastAsia="Times New Roman" w:hAnsi="Consolas" w:cs="Consolas"/>
          <w:noProof w:val="0"/>
          <w:color w:val="0000FF"/>
          <w:sz w:val="16"/>
          <w:szCs w:val="16"/>
          <w:lang w:val="en-US" w:eastAsia="sv-SE"/>
        </w:rPr>
        <w:t>&gt;</w:t>
      </w:r>
    </w:p>
    <w:p w14:paraId="7C576C19" w14:textId="77777777" w:rsidR="008E5437" w:rsidRPr="00F2674C" w:rsidRDefault="008E5437" w:rsidP="008E5437">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:GetConsentsForPatientRequest</w:t>
      </w:r>
      <w:proofErr w:type="gramEnd"/>
      <w:r w:rsidRPr="00F2674C">
        <w:rPr>
          <w:rFonts w:ascii="Consolas" w:eastAsia="Times New Roman" w:hAnsi="Consolas" w:cs="Consolas"/>
          <w:noProof w:val="0"/>
          <w:color w:val="0000FF"/>
          <w:sz w:val="16"/>
          <w:szCs w:val="16"/>
          <w:lang w:val="en-US" w:eastAsia="sv-SE"/>
        </w:rPr>
        <w:t>&gt;</w:t>
      </w:r>
    </w:p>
    <w:p w14:paraId="40DAF00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A37C4AB" w14:textId="77777777" w:rsidR="008E5437" w:rsidRDefault="008E5437" w:rsidP="008E5437">
      <w:r>
        <w:t>Följande XML visar strukturen på svarsmeddelandet från tjänsten.</w:t>
      </w:r>
    </w:p>
    <w:p w14:paraId="38809276"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77F9781"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34E3F326"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27F3D6FE"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8B8E1D"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4D7BF16"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33CA6C96"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7B475CE"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61184C55" w14:textId="77777777" w:rsidR="008E5437" w:rsidRPr="00F2674C" w:rsidRDefault="008E5437" w:rsidP="008E5437">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:PdlAssertions</w:t>
      </w:r>
      <w:proofErr w:type="gramEnd"/>
      <w:r w:rsidRPr="00F2674C">
        <w:rPr>
          <w:rFonts w:ascii="Consolas" w:eastAsia="Times New Roman" w:hAnsi="Consolas" w:cs="Consolas"/>
          <w:noProof w:val="0"/>
          <w:color w:val="0000FF"/>
          <w:sz w:val="16"/>
          <w:szCs w:val="16"/>
          <w:lang w:val="en-US" w:eastAsia="sv-SE"/>
        </w:rPr>
        <w:t>&gt;</w:t>
      </w:r>
    </w:p>
    <w:p w14:paraId="7C353350" w14:textId="77777777" w:rsidR="008E5437" w:rsidRPr="00F2674C" w:rsidRDefault="008E5437" w:rsidP="008E5437">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:AssertionId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ns2:AssertionId</w:t>
      </w:r>
      <w:r w:rsidRPr="00F2674C">
        <w:rPr>
          <w:rFonts w:ascii="Consolas" w:eastAsia="Times New Roman" w:hAnsi="Consolas" w:cs="Consolas"/>
          <w:noProof w:val="0"/>
          <w:color w:val="0000FF"/>
          <w:sz w:val="16"/>
          <w:szCs w:val="16"/>
          <w:lang w:val="en-US" w:eastAsia="sv-SE"/>
        </w:rPr>
        <w:t>&gt;</w:t>
      </w:r>
    </w:p>
    <w:p w14:paraId="1FFE8D7C"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:AssertionType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ns2:AssertionType</w:t>
      </w:r>
      <w:r w:rsidRPr="008A7CC9">
        <w:rPr>
          <w:rFonts w:ascii="Consolas" w:eastAsia="Times New Roman" w:hAnsi="Consolas" w:cs="Consolas"/>
          <w:noProof w:val="0"/>
          <w:color w:val="0000FF"/>
          <w:sz w:val="16"/>
          <w:szCs w:val="16"/>
          <w:lang w:val="en-US" w:eastAsia="sv-SE"/>
        </w:rPr>
        <w:t>&gt;</w:t>
      </w:r>
    </w:p>
    <w:p w14:paraId="0386867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:Scope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ns2:Scope</w:t>
      </w:r>
      <w:r w:rsidRPr="008A7CC9">
        <w:rPr>
          <w:rFonts w:ascii="Consolas" w:eastAsia="Times New Roman" w:hAnsi="Consolas" w:cs="Consolas"/>
          <w:noProof w:val="0"/>
          <w:color w:val="0000FF"/>
          <w:sz w:val="16"/>
          <w:szCs w:val="16"/>
          <w:lang w:val="en-US" w:eastAsia="sv-SE"/>
        </w:rPr>
        <w:t>&gt;</w:t>
      </w:r>
    </w:p>
    <w:p w14:paraId="5AE17AD1"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:PatientId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ns2:PatientId</w:t>
      </w:r>
      <w:r w:rsidRPr="008A7CC9">
        <w:rPr>
          <w:rFonts w:ascii="Consolas" w:eastAsia="Times New Roman" w:hAnsi="Consolas" w:cs="Consolas"/>
          <w:noProof w:val="0"/>
          <w:color w:val="0000FF"/>
          <w:sz w:val="16"/>
          <w:szCs w:val="16"/>
          <w:lang w:val="en-US" w:eastAsia="sv-SE"/>
        </w:rPr>
        <w:t>&gt;</w:t>
      </w:r>
    </w:p>
    <w:p w14:paraId="173179DF"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:CareProviderId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ns2:CareProviderId</w:t>
      </w:r>
      <w:r w:rsidRPr="008A7CC9">
        <w:rPr>
          <w:rFonts w:ascii="Consolas" w:eastAsia="Times New Roman" w:hAnsi="Consolas" w:cs="Consolas"/>
          <w:noProof w:val="0"/>
          <w:color w:val="0000FF"/>
          <w:sz w:val="16"/>
          <w:szCs w:val="16"/>
          <w:lang w:val="en-US" w:eastAsia="sv-SE"/>
        </w:rPr>
        <w:t>&gt;</w:t>
      </w:r>
    </w:p>
    <w:p w14:paraId="601D209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:CareUnitId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ns2:CareUnitId</w:t>
      </w:r>
      <w:r w:rsidRPr="008A7CC9">
        <w:rPr>
          <w:rFonts w:ascii="Consolas" w:eastAsia="Times New Roman" w:hAnsi="Consolas" w:cs="Consolas"/>
          <w:noProof w:val="0"/>
          <w:color w:val="0000FF"/>
          <w:sz w:val="16"/>
          <w:szCs w:val="16"/>
          <w:lang w:val="en-US" w:eastAsia="sv-SE"/>
        </w:rPr>
        <w:t>&gt;</w:t>
      </w:r>
    </w:p>
    <w:p w14:paraId="58787D73" w14:textId="77777777" w:rsidR="008E5437" w:rsidRPr="008A7CC9" w:rsidRDefault="008E5437" w:rsidP="008E5437">
      <w:pPr>
        <w:ind w:left="1320"/>
        <w:rPr>
          <w:lang w:val="en-US"/>
        </w:rPr>
      </w:pPr>
      <w:proofErr w:type="gramStart"/>
      <w:r w:rsidRPr="008A7CC9">
        <w:rPr>
          <w:rFonts w:ascii="Consolas" w:eastAsia="Times New Roman" w:hAnsi="Consolas" w:cs="Consolas"/>
          <w:noProof w:val="0"/>
          <w:color w:val="0000FF"/>
          <w:sz w:val="16"/>
          <w:szCs w:val="16"/>
          <w:lang w:val="en-US" w:eastAsia="sv-SE"/>
        </w:rPr>
        <w:t>&lt;!--</w:t>
      </w:r>
      <w:proofErr w:type="gramEnd"/>
      <w:r w:rsidRPr="008A7CC9">
        <w:rPr>
          <w:rFonts w:ascii="Consolas" w:eastAsia="Times New Roman" w:hAnsi="Consolas" w:cs="Consolas"/>
          <w:noProof w:val="0"/>
          <w:color w:val="0000FF"/>
          <w:sz w:val="16"/>
          <w:szCs w:val="16"/>
          <w:lang w:val="en-US" w:eastAsia="sv-SE"/>
        </w:rPr>
        <w:t xml:space="preserve">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17185E3"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:EmployeeId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ns2:EmployeeId</w:t>
      </w:r>
      <w:r w:rsidRPr="008A7CC9">
        <w:rPr>
          <w:rFonts w:ascii="Consolas" w:eastAsia="Times New Roman" w:hAnsi="Consolas" w:cs="Consolas"/>
          <w:noProof w:val="0"/>
          <w:color w:val="0000FF"/>
          <w:sz w:val="16"/>
          <w:szCs w:val="16"/>
          <w:lang w:val="en-US" w:eastAsia="sv-SE"/>
        </w:rPr>
        <w:t>&gt;</w:t>
      </w:r>
    </w:p>
    <w:p w14:paraId="1B2A1887"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:StartDate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ns2:StartDate</w:t>
      </w:r>
      <w:r w:rsidRPr="008A7CC9">
        <w:rPr>
          <w:rFonts w:ascii="Consolas" w:eastAsia="Times New Roman" w:hAnsi="Consolas" w:cs="Consolas"/>
          <w:noProof w:val="0"/>
          <w:color w:val="0000FF"/>
          <w:sz w:val="16"/>
          <w:szCs w:val="16"/>
          <w:lang w:val="en-US" w:eastAsia="sv-SE"/>
        </w:rPr>
        <w:t>&gt;</w:t>
      </w:r>
    </w:p>
    <w:p w14:paraId="38FBBC53" w14:textId="77777777" w:rsidR="008E5437" w:rsidRPr="008A7CC9" w:rsidRDefault="008E5437" w:rsidP="008E5437">
      <w:pPr>
        <w:ind w:left="1320"/>
        <w:rPr>
          <w:lang w:val="en-US"/>
        </w:rPr>
      </w:pPr>
      <w:proofErr w:type="gramStart"/>
      <w:r w:rsidRPr="008A7CC9">
        <w:rPr>
          <w:rFonts w:ascii="Consolas" w:eastAsia="Times New Roman" w:hAnsi="Consolas" w:cs="Consolas"/>
          <w:noProof w:val="0"/>
          <w:color w:val="0000FF"/>
          <w:sz w:val="16"/>
          <w:szCs w:val="16"/>
          <w:lang w:val="en-US" w:eastAsia="sv-SE"/>
        </w:rPr>
        <w:t>&lt;!--</w:t>
      </w:r>
      <w:proofErr w:type="gramEnd"/>
      <w:r w:rsidRPr="008A7CC9">
        <w:rPr>
          <w:rFonts w:ascii="Consolas" w:eastAsia="Times New Roman" w:hAnsi="Consolas" w:cs="Consolas"/>
          <w:noProof w:val="0"/>
          <w:color w:val="0000FF"/>
          <w:sz w:val="16"/>
          <w:szCs w:val="16"/>
          <w:lang w:val="en-US" w:eastAsia="sv-SE"/>
        </w:rPr>
        <w:t xml:space="preserve">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C74885B"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:EndDate</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ns2:EndDate</w:t>
      </w:r>
      <w:r w:rsidRPr="008A7CC9">
        <w:rPr>
          <w:rFonts w:ascii="Consolas" w:eastAsia="Times New Roman" w:hAnsi="Consolas" w:cs="Consolas"/>
          <w:noProof w:val="0"/>
          <w:color w:val="0000FF"/>
          <w:sz w:val="16"/>
          <w:szCs w:val="16"/>
          <w:lang w:val="en-US" w:eastAsia="sv-SE"/>
        </w:rPr>
        <w:t>&gt;</w:t>
      </w:r>
    </w:p>
    <w:p w14:paraId="0D9FDA7C" w14:textId="77777777" w:rsidR="008E5437" w:rsidRPr="008A7CC9" w:rsidRDefault="008E5437" w:rsidP="008E5437">
      <w:pPr>
        <w:ind w:left="1320"/>
        <w:rPr>
          <w:lang w:val="en-US"/>
        </w:rPr>
      </w:pPr>
      <w:proofErr w:type="gramStart"/>
      <w:r w:rsidRPr="008A7CC9">
        <w:rPr>
          <w:rFonts w:ascii="Consolas" w:eastAsia="Times New Roman" w:hAnsi="Consolas" w:cs="Consolas"/>
          <w:noProof w:val="0"/>
          <w:color w:val="0000FF"/>
          <w:sz w:val="16"/>
          <w:szCs w:val="16"/>
          <w:lang w:val="en-US" w:eastAsia="sv-SE"/>
        </w:rPr>
        <w:t>&lt;!--</w:t>
      </w:r>
      <w:proofErr w:type="gramEnd"/>
      <w:r w:rsidRPr="008A7CC9">
        <w:rPr>
          <w:rFonts w:ascii="Consolas" w:eastAsia="Times New Roman" w:hAnsi="Consolas" w:cs="Consolas"/>
          <w:noProof w:val="0"/>
          <w:color w:val="0000FF"/>
          <w:sz w:val="16"/>
          <w:szCs w:val="16"/>
          <w:lang w:val="en-US" w:eastAsia="sv-SE"/>
        </w:rPr>
        <w:t xml:space="preserve">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488D8F34"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w:t>
      </w:r>
      <w:proofErr w:type="gramStart"/>
      <w:r w:rsidRPr="008A7CC9">
        <w:rPr>
          <w:rFonts w:ascii="Consolas" w:eastAsia="Times New Roman" w:hAnsi="Consolas" w:cs="Consolas"/>
          <w:noProof w:val="0"/>
          <w:color w:val="A31515"/>
          <w:sz w:val="16"/>
          <w:szCs w:val="16"/>
          <w:lang w:val="en-US" w:eastAsia="sv-SE"/>
        </w:rPr>
        <w:t>:OwnerId</w:t>
      </w:r>
      <w:proofErr w:type="gramEnd"/>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ns2:OwnerId</w:t>
      </w:r>
      <w:r w:rsidRPr="008A7CC9">
        <w:rPr>
          <w:rFonts w:ascii="Consolas" w:eastAsia="Times New Roman" w:hAnsi="Consolas" w:cs="Consolas"/>
          <w:noProof w:val="0"/>
          <w:color w:val="0000FF"/>
          <w:sz w:val="16"/>
          <w:szCs w:val="16"/>
          <w:lang w:val="en-US" w:eastAsia="sv-SE"/>
        </w:rPr>
        <w:t>&gt;</w:t>
      </w:r>
    </w:p>
    <w:p w14:paraId="79BB94A8" w14:textId="77777777" w:rsidR="008E5437" w:rsidRPr="00F2674C" w:rsidRDefault="008E5437" w:rsidP="008E5437">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:PdlAssertions</w:t>
      </w:r>
      <w:proofErr w:type="gramEnd"/>
      <w:r w:rsidRPr="00F2674C">
        <w:rPr>
          <w:rFonts w:ascii="Consolas" w:eastAsia="Times New Roman" w:hAnsi="Consolas" w:cs="Consolas"/>
          <w:noProof w:val="0"/>
          <w:color w:val="0000FF"/>
          <w:sz w:val="16"/>
          <w:szCs w:val="16"/>
          <w:lang w:val="en-US" w:eastAsia="sv-SE"/>
        </w:rPr>
        <w:t>&gt;</w:t>
      </w:r>
    </w:p>
    <w:p w14:paraId="2C42D7E9"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1B61C84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0000FF"/>
          <w:sz w:val="16"/>
          <w:szCs w:val="16"/>
          <w:lang w:eastAsia="sv-SE"/>
        </w:rPr>
        <w:t>&gt;</w:t>
      </w:r>
    </w:p>
    <w:p w14:paraId="5DFE739A" w14:textId="77777777" w:rsidR="008E5437" w:rsidRDefault="008E5437" w:rsidP="008E5437">
      <w:pPr>
        <w:pStyle w:val="Heading1"/>
      </w:pPr>
      <w:bookmarkStart w:id="1095" w:name="_Toc338681840"/>
      <w:proofErr w:type="spellStart"/>
      <w:r>
        <w:lastRenderedPageBreak/>
        <w:t>GetConsentsForCareProvider</w:t>
      </w:r>
      <w:bookmarkEnd w:id="1095"/>
      <w:proofErr w:type="spellEnd"/>
    </w:p>
    <w:p w14:paraId="05A5BFA7" w14:textId="77777777" w:rsidR="008E5437" w:rsidRDefault="008E5437" w:rsidP="008E5437">
      <w:r>
        <w:t xml:space="preserve">Tjänst som läser alla giltiga samtyckesintyg för en viss vårdgivare med grundinformation.        </w:t>
      </w:r>
    </w:p>
    <w:p w14:paraId="42B621F0" w14:textId="77777777" w:rsidR="008E5437" w:rsidRDefault="008E5437" w:rsidP="008E5437">
      <w:r>
        <w:t>Med giltiga samtyckesintyg avses de samtyckesintyg, alternativt intyg om nödsituation, som används som underlag vid en kontroll av åtkomst (CheckConsents).</w:t>
      </w:r>
    </w:p>
    <w:p w14:paraId="6040DDD6" w14:textId="77777777" w:rsidR="008E5437" w:rsidRDefault="008E5437" w:rsidP="008E5437"/>
    <w:p w14:paraId="338B38EE" w14:textId="77777777" w:rsidR="008E5437" w:rsidRDefault="008E5437" w:rsidP="008E5437">
      <w:r>
        <w:t xml:space="preserve">Det är valbart om makulerade och återkallade samtyckesintyg som ej är utgångna (giltigt t o m har passerats) skall returneras. </w:t>
      </w:r>
    </w:p>
    <w:p w14:paraId="7F13C24C" w14:textId="77777777" w:rsidR="008E5437" w:rsidRDefault="008E5437" w:rsidP="008E5437">
      <w:r>
        <w:t>Utgångna samtyckesintyg (giltigt t o m har passerats) returneras ej oavsett makulering eller återkallning.</w:t>
      </w:r>
    </w:p>
    <w:p w14:paraId="3411D486" w14:textId="77777777" w:rsidR="008E5437" w:rsidRDefault="008E5437" w:rsidP="008E5437"/>
    <w:p w14:paraId="2B12D659" w14:textId="77777777" w:rsidR="008E5437" w:rsidRDefault="008E5437" w:rsidP="008E5437">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0CB5DA9E" w14:textId="77777777" w:rsidR="008E5437" w:rsidRDefault="008E5437" w:rsidP="008E5437"/>
    <w:p w14:paraId="3790A169" w14:textId="77777777" w:rsidR="008E5437" w:rsidRDefault="008E5437" w:rsidP="008E5437">
      <w:r>
        <w:t xml:space="preserve">Tjänsten tillåts att dela upp listan av samtyckesintyg i mindre delar för att minska på belastningen på systemet. Om detta sker kommer flaggan HasMore att vara satt om det finns fler samtyckesintyg att hämta. De resterande samtyckesintygen skall i så fall hämtas med ytterligare anrop till tjänsten tills flaggan HashMore ej längre är satt (false). </w:t>
      </w:r>
    </w:p>
    <w:p w14:paraId="428D13F5" w14:textId="77777777" w:rsidR="008E5437" w:rsidRDefault="008E5437" w:rsidP="008E5437">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39437D8A" w14:textId="77777777" w:rsidR="008E5437" w:rsidRDefault="008E5437" w:rsidP="008E5437"/>
    <w:p w14:paraId="6D33E14F" w14:textId="77777777" w:rsidR="008E5437" w:rsidRDefault="008E5437" w:rsidP="008E5437">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7A578D28" w14:textId="77777777" w:rsidR="008E5437" w:rsidRDefault="008E5437" w:rsidP="008E5437"/>
    <w:p w14:paraId="0BCF224F" w14:textId="77777777" w:rsidR="008E5437" w:rsidRDefault="008E5437" w:rsidP="008E5437">
      <w:r>
        <w:t>Viktigt att kontrollera att alla samtycken är hämtade genom att kontrollera värdet på flaggan HasMore.</w:t>
      </w:r>
    </w:p>
    <w:p w14:paraId="2463DE08" w14:textId="77777777" w:rsidR="008E5437" w:rsidRDefault="008E5437" w:rsidP="008E5437">
      <w:pPr>
        <w:pStyle w:val="Heading2"/>
      </w:pPr>
      <w:r>
        <w:t>Frivillighet</w:t>
      </w:r>
    </w:p>
    <w:p w14:paraId="2649AEA0" w14:textId="77777777" w:rsidR="008E5437" w:rsidRDefault="008E5437" w:rsidP="008E5437">
      <w:r>
        <w:t>Obligatorisk för tjänsteproducent.</w:t>
      </w:r>
    </w:p>
    <w:p w14:paraId="73BD022B" w14:textId="77777777" w:rsidR="008E5437" w:rsidRDefault="008E5437" w:rsidP="008E5437">
      <w:pPr>
        <w:pStyle w:val="Heading2"/>
      </w:pPr>
      <w:r>
        <w:t>Version</w:t>
      </w:r>
    </w:p>
    <w:p w14:paraId="350927DA" w14:textId="1AC3D343" w:rsidR="008E5437" w:rsidRDefault="003C25F9" w:rsidP="008E5437">
      <w:r>
        <w:t>1.0</w:t>
      </w:r>
    </w:p>
    <w:p w14:paraId="3B4AB62E" w14:textId="77777777" w:rsidR="008E5437" w:rsidRDefault="008E5437" w:rsidP="008E5437">
      <w:pPr>
        <w:pStyle w:val="Heading2"/>
      </w:pPr>
      <w:r>
        <w:t>SLA-krav</w:t>
      </w:r>
    </w:p>
    <w:p w14:paraId="3C3BD056"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AA6F7AA" w14:textId="77777777" w:rsidTr="00F370C5">
        <w:trPr>
          <w:trHeight w:val="384"/>
        </w:trPr>
        <w:tc>
          <w:tcPr>
            <w:tcW w:w="2400" w:type="dxa"/>
            <w:shd w:val="clear" w:color="auto" w:fill="D9D9D9" w:themeFill="background1" w:themeFillShade="D9"/>
            <w:vAlign w:val="bottom"/>
          </w:tcPr>
          <w:p w14:paraId="5DB453F9" w14:textId="77777777" w:rsidR="008E5437" w:rsidRDefault="008E5437" w:rsidP="00F370C5">
            <w:pPr>
              <w:rPr>
                <w:b/>
              </w:rPr>
            </w:pPr>
            <w:r>
              <w:rPr>
                <w:b/>
              </w:rPr>
              <w:t>Kategori</w:t>
            </w:r>
          </w:p>
        </w:tc>
        <w:tc>
          <w:tcPr>
            <w:tcW w:w="4000" w:type="dxa"/>
            <w:shd w:val="clear" w:color="auto" w:fill="D9D9D9" w:themeFill="background1" w:themeFillShade="D9"/>
            <w:vAlign w:val="bottom"/>
          </w:tcPr>
          <w:p w14:paraId="6A066467" w14:textId="77777777" w:rsidR="008E5437" w:rsidRDefault="008E5437" w:rsidP="00F370C5">
            <w:pPr>
              <w:rPr>
                <w:b/>
              </w:rPr>
            </w:pPr>
            <w:r>
              <w:rPr>
                <w:b/>
              </w:rPr>
              <w:t>Värde</w:t>
            </w:r>
          </w:p>
        </w:tc>
        <w:tc>
          <w:tcPr>
            <w:tcW w:w="3700" w:type="dxa"/>
            <w:shd w:val="clear" w:color="auto" w:fill="D9D9D9" w:themeFill="background1" w:themeFillShade="D9"/>
            <w:vAlign w:val="bottom"/>
          </w:tcPr>
          <w:p w14:paraId="1246A14E" w14:textId="77777777" w:rsidR="008E5437" w:rsidRDefault="008E5437" w:rsidP="00F370C5">
            <w:pPr>
              <w:rPr>
                <w:b/>
              </w:rPr>
            </w:pPr>
            <w:r>
              <w:rPr>
                <w:b/>
              </w:rPr>
              <w:t>Kommentar</w:t>
            </w:r>
          </w:p>
        </w:tc>
      </w:tr>
      <w:tr w:rsidR="008E5437" w14:paraId="0EA6200F" w14:textId="77777777" w:rsidTr="00F370C5">
        <w:tc>
          <w:tcPr>
            <w:tcW w:w="2400" w:type="dxa"/>
          </w:tcPr>
          <w:p w14:paraId="327815CB" w14:textId="77777777" w:rsidR="008E5437" w:rsidRDefault="008E5437" w:rsidP="00F370C5">
            <w:r>
              <w:t>Svarstid</w:t>
            </w:r>
          </w:p>
        </w:tc>
        <w:tc>
          <w:tcPr>
            <w:tcW w:w="4000" w:type="dxa"/>
          </w:tcPr>
          <w:p w14:paraId="43E8C8D7" w14:textId="77777777" w:rsidR="008E5437" w:rsidRDefault="008E5437" w:rsidP="00F370C5"/>
        </w:tc>
        <w:tc>
          <w:tcPr>
            <w:tcW w:w="3700" w:type="dxa"/>
          </w:tcPr>
          <w:p w14:paraId="546DAD81" w14:textId="77777777" w:rsidR="008E5437" w:rsidRDefault="008E5437" w:rsidP="00F370C5"/>
        </w:tc>
      </w:tr>
      <w:tr w:rsidR="008E5437" w14:paraId="7DAB6F92" w14:textId="77777777" w:rsidTr="00F370C5">
        <w:tc>
          <w:tcPr>
            <w:tcW w:w="2400" w:type="dxa"/>
          </w:tcPr>
          <w:p w14:paraId="16288C09" w14:textId="77777777" w:rsidR="008E5437" w:rsidRDefault="008E5437" w:rsidP="00F370C5">
            <w:r>
              <w:t>Tillgänglighet</w:t>
            </w:r>
          </w:p>
        </w:tc>
        <w:tc>
          <w:tcPr>
            <w:tcW w:w="4000" w:type="dxa"/>
          </w:tcPr>
          <w:p w14:paraId="2C90EBAB" w14:textId="77777777" w:rsidR="008E5437" w:rsidRDefault="008E5437" w:rsidP="00F370C5"/>
        </w:tc>
        <w:tc>
          <w:tcPr>
            <w:tcW w:w="3700" w:type="dxa"/>
          </w:tcPr>
          <w:p w14:paraId="4EADD404" w14:textId="77777777" w:rsidR="008E5437" w:rsidRDefault="008E5437" w:rsidP="00F370C5"/>
        </w:tc>
      </w:tr>
      <w:tr w:rsidR="008E5437" w14:paraId="10BFA2D1" w14:textId="77777777" w:rsidTr="00F370C5">
        <w:tc>
          <w:tcPr>
            <w:tcW w:w="2400" w:type="dxa"/>
          </w:tcPr>
          <w:p w14:paraId="34E4373D" w14:textId="77777777" w:rsidR="008E5437" w:rsidRDefault="008E5437" w:rsidP="00F370C5">
            <w:r>
              <w:t>Last</w:t>
            </w:r>
          </w:p>
        </w:tc>
        <w:tc>
          <w:tcPr>
            <w:tcW w:w="4000" w:type="dxa"/>
          </w:tcPr>
          <w:p w14:paraId="3227FB19" w14:textId="77777777" w:rsidR="008E5437" w:rsidRDefault="008E5437" w:rsidP="00F370C5"/>
        </w:tc>
        <w:tc>
          <w:tcPr>
            <w:tcW w:w="3700" w:type="dxa"/>
          </w:tcPr>
          <w:p w14:paraId="42D8C30D" w14:textId="77777777" w:rsidR="008E5437" w:rsidRDefault="008E5437" w:rsidP="00F370C5"/>
        </w:tc>
      </w:tr>
      <w:tr w:rsidR="008E5437" w14:paraId="5F4F5D92" w14:textId="77777777" w:rsidTr="00F370C5">
        <w:tc>
          <w:tcPr>
            <w:tcW w:w="2400" w:type="dxa"/>
          </w:tcPr>
          <w:p w14:paraId="22D5DE48" w14:textId="77777777" w:rsidR="008E5437" w:rsidRDefault="008E5437" w:rsidP="00F370C5">
            <w:r>
              <w:t>Aktualitet</w:t>
            </w:r>
          </w:p>
        </w:tc>
        <w:tc>
          <w:tcPr>
            <w:tcW w:w="4000" w:type="dxa"/>
          </w:tcPr>
          <w:p w14:paraId="01BD2609" w14:textId="77777777" w:rsidR="008E5437" w:rsidRDefault="008E5437" w:rsidP="00F370C5">
            <w:r>
              <w:t>Grundprincipen är att de senaste registrerade intygsuppgifterna i samtyckestjänsten returneras.</w:t>
            </w:r>
          </w:p>
        </w:tc>
        <w:tc>
          <w:tcPr>
            <w:tcW w:w="3700" w:type="dxa"/>
          </w:tcPr>
          <w:p w14:paraId="5068CB62" w14:textId="77777777" w:rsidR="008E5437" w:rsidRDefault="008E5437" w:rsidP="00F370C5"/>
        </w:tc>
      </w:tr>
    </w:tbl>
    <w:p w14:paraId="02C59B43" w14:textId="77777777" w:rsidR="008E5437" w:rsidRDefault="008E5437" w:rsidP="008E5437">
      <w:pPr>
        <w:pStyle w:val="Heading2"/>
      </w:pPr>
      <w:r>
        <w:t>Fältregler</w:t>
      </w:r>
    </w:p>
    <w:p w14:paraId="71E1F80F"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1F717BC" w14:textId="77777777" w:rsidTr="00F370C5">
        <w:trPr>
          <w:trHeight w:val="384"/>
        </w:trPr>
        <w:tc>
          <w:tcPr>
            <w:tcW w:w="2800" w:type="dxa"/>
            <w:shd w:val="clear" w:color="auto" w:fill="D9D9D9" w:themeFill="background1" w:themeFillShade="D9"/>
            <w:vAlign w:val="bottom"/>
          </w:tcPr>
          <w:p w14:paraId="04F6436D" w14:textId="77777777" w:rsidR="008E5437" w:rsidRDefault="008E5437" w:rsidP="00F370C5">
            <w:pPr>
              <w:rPr>
                <w:b/>
              </w:rPr>
            </w:pPr>
            <w:r>
              <w:rPr>
                <w:b/>
              </w:rPr>
              <w:t>Namn</w:t>
            </w:r>
          </w:p>
        </w:tc>
        <w:tc>
          <w:tcPr>
            <w:tcW w:w="2000" w:type="dxa"/>
            <w:shd w:val="clear" w:color="auto" w:fill="D9D9D9" w:themeFill="background1" w:themeFillShade="D9"/>
            <w:vAlign w:val="bottom"/>
          </w:tcPr>
          <w:p w14:paraId="76856D42" w14:textId="77777777" w:rsidR="008E5437" w:rsidRDefault="008E5437" w:rsidP="00F370C5">
            <w:pPr>
              <w:rPr>
                <w:b/>
              </w:rPr>
            </w:pPr>
            <w:r>
              <w:rPr>
                <w:b/>
              </w:rPr>
              <w:t>Datatyp</w:t>
            </w:r>
          </w:p>
        </w:tc>
        <w:tc>
          <w:tcPr>
            <w:tcW w:w="4000" w:type="dxa"/>
            <w:shd w:val="clear" w:color="auto" w:fill="D9D9D9" w:themeFill="background1" w:themeFillShade="D9"/>
            <w:vAlign w:val="bottom"/>
          </w:tcPr>
          <w:p w14:paraId="77BD73CF" w14:textId="77777777" w:rsidR="008E5437" w:rsidRDefault="008E5437" w:rsidP="00F370C5">
            <w:pPr>
              <w:rPr>
                <w:b/>
              </w:rPr>
            </w:pPr>
            <w:r>
              <w:rPr>
                <w:b/>
              </w:rPr>
              <w:t>Beskrivning</w:t>
            </w:r>
          </w:p>
        </w:tc>
        <w:tc>
          <w:tcPr>
            <w:tcW w:w="1300" w:type="dxa"/>
            <w:shd w:val="clear" w:color="auto" w:fill="D9D9D9" w:themeFill="background1" w:themeFillShade="D9"/>
            <w:vAlign w:val="bottom"/>
          </w:tcPr>
          <w:p w14:paraId="3A10CF8D" w14:textId="77777777" w:rsidR="008E5437" w:rsidRDefault="008E5437" w:rsidP="00F370C5">
            <w:pPr>
              <w:rPr>
                <w:b/>
              </w:rPr>
            </w:pPr>
            <w:r>
              <w:rPr>
                <w:b/>
              </w:rPr>
              <w:t>Kardinalitet</w:t>
            </w:r>
          </w:p>
        </w:tc>
      </w:tr>
      <w:tr w:rsidR="008E5437" w14:paraId="2B21E197" w14:textId="77777777" w:rsidTr="00F370C5">
        <w:tc>
          <w:tcPr>
            <w:tcW w:w="2800" w:type="dxa"/>
            <w:shd w:val="clear" w:color="auto" w:fill="F9F9F9" w:themeFill="background1" w:themeFillShade="F9"/>
            <w:vAlign w:val="bottom"/>
          </w:tcPr>
          <w:p w14:paraId="6F565405" w14:textId="77777777" w:rsidR="008E5437" w:rsidRDefault="008E5437" w:rsidP="00F370C5">
            <w:pPr>
              <w:rPr>
                <w:b/>
              </w:rPr>
            </w:pPr>
            <w:r>
              <w:rPr>
                <w:b/>
                <w:i/>
              </w:rPr>
              <w:t>Begäran</w:t>
            </w:r>
          </w:p>
        </w:tc>
        <w:tc>
          <w:tcPr>
            <w:tcW w:w="2000" w:type="dxa"/>
            <w:shd w:val="clear" w:color="auto" w:fill="F9F9F9" w:themeFill="background1" w:themeFillShade="F9"/>
            <w:vAlign w:val="bottom"/>
          </w:tcPr>
          <w:p w14:paraId="5DE24404" w14:textId="77777777" w:rsidR="008E5437" w:rsidRDefault="008E5437" w:rsidP="00F370C5">
            <w:pPr>
              <w:rPr>
                <w:b/>
              </w:rPr>
            </w:pPr>
          </w:p>
        </w:tc>
        <w:tc>
          <w:tcPr>
            <w:tcW w:w="4000" w:type="dxa"/>
            <w:shd w:val="clear" w:color="auto" w:fill="F9F9F9" w:themeFill="background1" w:themeFillShade="F9"/>
            <w:vAlign w:val="bottom"/>
          </w:tcPr>
          <w:p w14:paraId="4C584590" w14:textId="77777777" w:rsidR="008E5437" w:rsidRDefault="008E5437" w:rsidP="00F370C5">
            <w:pPr>
              <w:rPr>
                <w:b/>
              </w:rPr>
            </w:pPr>
          </w:p>
        </w:tc>
        <w:tc>
          <w:tcPr>
            <w:tcW w:w="1300" w:type="dxa"/>
            <w:shd w:val="clear" w:color="auto" w:fill="F9F9F9" w:themeFill="background1" w:themeFillShade="F9"/>
            <w:vAlign w:val="bottom"/>
          </w:tcPr>
          <w:p w14:paraId="717185AB" w14:textId="77777777" w:rsidR="008E5437" w:rsidRDefault="008E5437" w:rsidP="00F370C5">
            <w:pPr>
              <w:rPr>
                <w:b/>
              </w:rPr>
            </w:pPr>
          </w:p>
        </w:tc>
      </w:tr>
      <w:tr w:rsidR="008E5437" w14:paraId="752C27BB" w14:textId="77777777" w:rsidTr="00F370C5">
        <w:tc>
          <w:tcPr>
            <w:tcW w:w="2800" w:type="dxa"/>
          </w:tcPr>
          <w:p w14:paraId="4DD82A0F" w14:textId="77777777" w:rsidR="008E5437" w:rsidRDefault="008E5437" w:rsidP="00F370C5">
            <w:r>
              <w:t>careProviderId</w:t>
            </w:r>
          </w:p>
        </w:tc>
        <w:tc>
          <w:tcPr>
            <w:tcW w:w="2000" w:type="dxa"/>
          </w:tcPr>
          <w:p w14:paraId="78D250DF" w14:textId="77777777" w:rsidR="008E5437" w:rsidRDefault="008E5437" w:rsidP="00F370C5">
            <w:r>
              <w:t>patientconsent:HsaId</w:t>
            </w:r>
          </w:p>
        </w:tc>
        <w:tc>
          <w:tcPr>
            <w:tcW w:w="4000" w:type="dxa"/>
          </w:tcPr>
          <w:p w14:paraId="37756988" w14:textId="77777777" w:rsidR="008E5437" w:rsidRDefault="008E5437" w:rsidP="00F370C5">
            <w:r>
              <w:t>HSA-id på den vårdgivare vars samtycken skall hämtas.</w:t>
            </w:r>
          </w:p>
        </w:tc>
        <w:tc>
          <w:tcPr>
            <w:tcW w:w="1300" w:type="dxa"/>
          </w:tcPr>
          <w:p w14:paraId="2E5E5D40" w14:textId="77777777" w:rsidR="008E5437" w:rsidRDefault="008E5437" w:rsidP="00F370C5">
            <w:r>
              <w:t>1..1</w:t>
            </w:r>
          </w:p>
        </w:tc>
      </w:tr>
      <w:tr w:rsidR="008E5437" w14:paraId="5E06E87F" w14:textId="77777777" w:rsidTr="00F370C5">
        <w:tc>
          <w:tcPr>
            <w:tcW w:w="2800" w:type="dxa"/>
          </w:tcPr>
          <w:p w14:paraId="39FD15B6" w14:textId="77777777" w:rsidR="008E5437" w:rsidRDefault="008E5437" w:rsidP="00F370C5">
            <w:r>
              <w:lastRenderedPageBreak/>
              <w:t>createdOnOrAfter</w:t>
            </w:r>
          </w:p>
        </w:tc>
        <w:tc>
          <w:tcPr>
            <w:tcW w:w="2000" w:type="dxa"/>
          </w:tcPr>
          <w:p w14:paraId="3D36CCCC" w14:textId="77777777" w:rsidR="008E5437" w:rsidRDefault="008E5437" w:rsidP="00F370C5">
            <w:r>
              <w:t>xs:dateTime</w:t>
            </w:r>
          </w:p>
        </w:tc>
        <w:tc>
          <w:tcPr>
            <w:tcW w:w="4000" w:type="dxa"/>
          </w:tcPr>
          <w:p w14:paraId="7A5B743D" w14:textId="77777777" w:rsidR="008E5437" w:rsidRDefault="008E5437" w:rsidP="00F370C5">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218748F7" w14:textId="77777777" w:rsidR="008E5437" w:rsidRDefault="008E5437" w:rsidP="00F370C5">
            <w:r>
              <w:t>0..1</w:t>
            </w:r>
          </w:p>
        </w:tc>
      </w:tr>
      <w:tr w:rsidR="008E5437" w14:paraId="3231ED79" w14:textId="77777777" w:rsidTr="00F370C5">
        <w:tc>
          <w:tcPr>
            <w:tcW w:w="2800" w:type="dxa"/>
          </w:tcPr>
          <w:p w14:paraId="4A1235E4" w14:textId="77777777" w:rsidR="008E5437" w:rsidRDefault="008E5437" w:rsidP="00F370C5">
            <w:r>
              <w:t>getCancelledFlag</w:t>
            </w:r>
          </w:p>
        </w:tc>
        <w:tc>
          <w:tcPr>
            <w:tcW w:w="2000" w:type="dxa"/>
          </w:tcPr>
          <w:p w14:paraId="37AA38EE" w14:textId="77777777" w:rsidR="008E5437" w:rsidRDefault="008E5437" w:rsidP="00F370C5">
            <w:r>
              <w:t>xs:boolean</w:t>
            </w:r>
          </w:p>
        </w:tc>
        <w:tc>
          <w:tcPr>
            <w:tcW w:w="4000" w:type="dxa"/>
          </w:tcPr>
          <w:p w14:paraId="1856D8C8" w14:textId="77777777" w:rsidR="008E5437" w:rsidRDefault="008E5437" w:rsidP="00F370C5">
            <w:r>
              <w:t>Flagga som avgör om makulerade och återkallade samtyckesintyg som ej är utgångna (giltigt t o m har passerats) skall returneras.</w:t>
            </w:r>
          </w:p>
        </w:tc>
        <w:tc>
          <w:tcPr>
            <w:tcW w:w="1300" w:type="dxa"/>
          </w:tcPr>
          <w:p w14:paraId="56C72DB9" w14:textId="77777777" w:rsidR="008E5437" w:rsidRDefault="008E5437" w:rsidP="00F370C5">
            <w:r>
              <w:t>1..1</w:t>
            </w:r>
          </w:p>
        </w:tc>
      </w:tr>
      <w:tr w:rsidR="008E5437" w14:paraId="5AAB4356" w14:textId="77777777" w:rsidTr="00F370C5">
        <w:tc>
          <w:tcPr>
            <w:tcW w:w="2800" w:type="dxa"/>
            <w:shd w:val="clear" w:color="auto" w:fill="F9F9F9" w:themeFill="background1" w:themeFillShade="F9"/>
            <w:vAlign w:val="bottom"/>
          </w:tcPr>
          <w:p w14:paraId="406FF793" w14:textId="77777777" w:rsidR="008E5437" w:rsidRDefault="008E5437" w:rsidP="00F370C5">
            <w:pPr>
              <w:rPr>
                <w:b/>
              </w:rPr>
            </w:pPr>
            <w:r>
              <w:rPr>
                <w:b/>
                <w:i/>
              </w:rPr>
              <w:t>Svar</w:t>
            </w:r>
          </w:p>
        </w:tc>
        <w:tc>
          <w:tcPr>
            <w:tcW w:w="2000" w:type="dxa"/>
            <w:shd w:val="clear" w:color="auto" w:fill="F9F9F9" w:themeFill="background1" w:themeFillShade="F9"/>
            <w:vAlign w:val="bottom"/>
          </w:tcPr>
          <w:p w14:paraId="22799A38" w14:textId="77777777" w:rsidR="008E5437" w:rsidRDefault="008E5437" w:rsidP="00F370C5">
            <w:pPr>
              <w:rPr>
                <w:b/>
              </w:rPr>
            </w:pPr>
          </w:p>
        </w:tc>
        <w:tc>
          <w:tcPr>
            <w:tcW w:w="4000" w:type="dxa"/>
            <w:shd w:val="clear" w:color="auto" w:fill="F9F9F9" w:themeFill="background1" w:themeFillShade="F9"/>
            <w:vAlign w:val="bottom"/>
          </w:tcPr>
          <w:p w14:paraId="2E1E2BB0" w14:textId="77777777" w:rsidR="008E5437" w:rsidRDefault="008E5437" w:rsidP="00F370C5">
            <w:pPr>
              <w:rPr>
                <w:b/>
              </w:rPr>
            </w:pPr>
          </w:p>
        </w:tc>
        <w:tc>
          <w:tcPr>
            <w:tcW w:w="1300" w:type="dxa"/>
            <w:shd w:val="clear" w:color="auto" w:fill="F9F9F9" w:themeFill="background1" w:themeFillShade="F9"/>
            <w:vAlign w:val="bottom"/>
          </w:tcPr>
          <w:p w14:paraId="567ED481" w14:textId="77777777" w:rsidR="008E5437" w:rsidRDefault="008E5437" w:rsidP="00F370C5">
            <w:pPr>
              <w:rPr>
                <w:b/>
              </w:rPr>
            </w:pPr>
          </w:p>
        </w:tc>
      </w:tr>
      <w:tr w:rsidR="008E5437" w14:paraId="686284C3" w14:textId="77777777" w:rsidTr="00F370C5">
        <w:tc>
          <w:tcPr>
            <w:tcW w:w="2800" w:type="dxa"/>
          </w:tcPr>
          <w:p w14:paraId="77431859" w14:textId="77777777" w:rsidR="008E5437" w:rsidRDefault="008E5437" w:rsidP="00F370C5">
            <w:r>
              <w:t>getConsentsForCareProvider</w:t>
            </w:r>
          </w:p>
        </w:tc>
        <w:tc>
          <w:tcPr>
            <w:tcW w:w="2000" w:type="dxa"/>
          </w:tcPr>
          <w:p w14:paraId="640A13ED" w14:textId="77777777" w:rsidR="008E5437" w:rsidRDefault="008E5437" w:rsidP="00F370C5">
            <w:r>
              <w:t>patientconsent:GetAllAssertionsResult</w:t>
            </w:r>
          </w:p>
        </w:tc>
        <w:tc>
          <w:tcPr>
            <w:tcW w:w="4000" w:type="dxa"/>
          </w:tcPr>
          <w:p w14:paraId="71AB6634" w14:textId="77777777" w:rsidR="008E5437" w:rsidRDefault="008E5437" w:rsidP="00F370C5">
            <w:r>
              <w:t>Lista med giltiga samtyckesintyg och eventuellt en lista med ogiltiga samtyckesintyg. Information om det finns fler samtyckesintyg att hämta samt ny starttidpunkt ingår även i svaret.</w:t>
            </w:r>
          </w:p>
        </w:tc>
        <w:tc>
          <w:tcPr>
            <w:tcW w:w="1300" w:type="dxa"/>
          </w:tcPr>
          <w:p w14:paraId="577CC370" w14:textId="77777777" w:rsidR="008E5437" w:rsidRDefault="008E5437" w:rsidP="00F370C5">
            <w:r>
              <w:t>1..1</w:t>
            </w:r>
          </w:p>
        </w:tc>
      </w:tr>
    </w:tbl>
    <w:p w14:paraId="268C2E51" w14:textId="77777777" w:rsidR="008E5437" w:rsidRDefault="008E5437" w:rsidP="008E5437">
      <w:pPr>
        <w:pStyle w:val="Heading2"/>
      </w:pPr>
      <w:r>
        <w:t>Regler</w:t>
      </w:r>
    </w:p>
    <w:p w14:paraId="6AD9AE78"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C0711A7" w14:textId="77777777" w:rsidR="008E5437" w:rsidRDefault="008E5437" w:rsidP="008E5437">
      <w:r>
        <w:t>Om behörighet nekas till angiven vårdgivare skall ett fel returneras (felkod ACCESSDENIED) och flödet avbrytas.</w:t>
      </w:r>
    </w:p>
    <w:p w14:paraId="763D0842" w14:textId="77777777" w:rsidR="008E5437" w:rsidRDefault="008E5437" w:rsidP="008E5437">
      <w:pPr>
        <w:pStyle w:val="Heading2"/>
      </w:pPr>
      <w:r>
        <w:t>Tjänsteinteraktion</w:t>
      </w:r>
    </w:p>
    <w:p w14:paraId="1E72CEF4" w14:textId="77777777" w:rsidR="008E5437" w:rsidRDefault="008E5437" w:rsidP="008E5437">
      <w:r>
        <w:t>GetConsentsForCareProvider</w:t>
      </w:r>
    </w:p>
    <w:p w14:paraId="357A2D99" w14:textId="77777777" w:rsidR="008E5437" w:rsidRDefault="008E5437" w:rsidP="008E5437">
      <w:pPr>
        <w:pStyle w:val="Heading2"/>
      </w:pPr>
      <w:r>
        <w:t>Exempel</w:t>
      </w:r>
    </w:p>
    <w:p w14:paraId="2B3420F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09E0C001" w14:textId="77777777" w:rsidR="008E5437" w:rsidRDefault="008E5437" w:rsidP="008E5437">
      <w:r>
        <w:t>Följande XML visar strukturen på ett anrop till tjänsten.</w:t>
      </w:r>
    </w:p>
    <w:p w14:paraId="0E32A2E9"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ns0:GetConsentsForCareProviderRequest</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47A06F21"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:CareProviderId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ns0:CareProviderId</w:t>
      </w:r>
      <w:r w:rsidRPr="00F370C5">
        <w:rPr>
          <w:rFonts w:ascii="Consolas" w:eastAsia="Times New Roman" w:hAnsi="Consolas" w:cs="Consolas"/>
          <w:noProof w:val="0"/>
          <w:color w:val="0000FF"/>
          <w:sz w:val="16"/>
          <w:szCs w:val="16"/>
          <w:lang w:val="en-US" w:eastAsia="sv-SE"/>
        </w:rPr>
        <w:t>&gt;</w:t>
      </w:r>
    </w:p>
    <w:p w14:paraId="70D41E73" w14:textId="77777777" w:rsidR="008E5437" w:rsidRPr="00F370C5" w:rsidRDefault="008E5437" w:rsidP="008E5437">
      <w:pPr>
        <w:ind w:left="44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14A11D56"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:CreatedOnOrAfter</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ns0:CreatedOnOrAfter</w:t>
      </w:r>
      <w:r w:rsidRPr="00F370C5">
        <w:rPr>
          <w:rFonts w:ascii="Consolas" w:eastAsia="Times New Roman" w:hAnsi="Consolas" w:cs="Consolas"/>
          <w:noProof w:val="0"/>
          <w:color w:val="0000FF"/>
          <w:sz w:val="16"/>
          <w:szCs w:val="16"/>
          <w:lang w:val="en-US" w:eastAsia="sv-SE"/>
        </w:rPr>
        <w:t>&gt;</w:t>
      </w:r>
    </w:p>
    <w:p w14:paraId="03EF33F4"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:GetCancelledFlag</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ns0:GetCancelledFlag</w:t>
      </w:r>
      <w:r w:rsidRPr="00F370C5">
        <w:rPr>
          <w:rFonts w:ascii="Consolas" w:eastAsia="Times New Roman" w:hAnsi="Consolas" w:cs="Consolas"/>
          <w:noProof w:val="0"/>
          <w:color w:val="0000FF"/>
          <w:sz w:val="16"/>
          <w:szCs w:val="16"/>
          <w:lang w:val="en-US" w:eastAsia="sv-SE"/>
        </w:rPr>
        <w:t>&gt;</w:t>
      </w:r>
    </w:p>
    <w:p w14:paraId="0AA8C49A"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ns0:GetConsentsForCareProviderRequest</w:t>
      </w:r>
      <w:proofErr w:type="gramEnd"/>
      <w:r>
        <w:rPr>
          <w:rFonts w:ascii="Consolas" w:eastAsia="Times New Roman" w:hAnsi="Consolas" w:cs="Consolas"/>
          <w:noProof w:val="0"/>
          <w:color w:val="0000FF"/>
          <w:sz w:val="16"/>
          <w:szCs w:val="16"/>
          <w:lang w:eastAsia="sv-SE"/>
        </w:rPr>
        <w:t>&gt;</w:t>
      </w:r>
    </w:p>
    <w:p w14:paraId="078AFAD3"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9C530F0" w14:textId="77777777" w:rsidR="008E5437" w:rsidRDefault="008E5437" w:rsidP="008E5437">
      <w:r>
        <w:t>Följande XML visar strukturen på svarsmeddelandet från tjänsten.</w:t>
      </w:r>
    </w:p>
    <w:p w14:paraId="1CF3618C"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ns0:GetConsentsForCareProviderResponse</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xmlns:ns2</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3FF2032A"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:GetConsentsForCareProvider</w:t>
      </w:r>
      <w:proofErr w:type="gramEnd"/>
      <w:r w:rsidRPr="00F370C5">
        <w:rPr>
          <w:rFonts w:ascii="Consolas" w:eastAsia="Times New Roman" w:hAnsi="Consolas" w:cs="Consolas"/>
          <w:noProof w:val="0"/>
          <w:color w:val="0000FF"/>
          <w:sz w:val="16"/>
          <w:szCs w:val="16"/>
          <w:lang w:val="en-US" w:eastAsia="sv-SE"/>
        </w:rPr>
        <w:t>&gt;</w:t>
      </w:r>
    </w:p>
    <w:p w14:paraId="42702ACA"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w:t>
      </w:r>
      <w:proofErr w:type="gramEnd"/>
      <w:r w:rsidRPr="00F370C5">
        <w:rPr>
          <w:rFonts w:ascii="Consolas" w:eastAsia="Times New Roman" w:hAnsi="Consolas" w:cs="Consolas"/>
          <w:noProof w:val="0"/>
          <w:color w:val="0000FF"/>
          <w:sz w:val="16"/>
          <w:szCs w:val="16"/>
          <w:lang w:val="en-US" w:eastAsia="sv-SE"/>
        </w:rPr>
        <w:t>&gt;</w:t>
      </w:r>
    </w:p>
    <w:p w14:paraId="64265AA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:ResultCode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ns2:ResultCode</w:t>
      </w:r>
      <w:r w:rsidRPr="00F370C5">
        <w:rPr>
          <w:rFonts w:ascii="Consolas" w:eastAsia="Times New Roman" w:hAnsi="Consolas" w:cs="Consolas"/>
          <w:noProof w:val="0"/>
          <w:color w:val="0000FF"/>
          <w:sz w:val="16"/>
          <w:szCs w:val="16"/>
          <w:lang w:val="en-US" w:eastAsia="sv-SE"/>
        </w:rPr>
        <w:t>&gt;</w:t>
      </w:r>
    </w:p>
    <w:p w14:paraId="2E6FA4C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:ResultText</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ns2:ResultText</w:t>
      </w:r>
      <w:r w:rsidRPr="00F370C5">
        <w:rPr>
          <w:rFonts w:ascii="Consolas" w:eastAsia="Times New Roman" w:hAnsi="Consolas" w:cs="Consolas"/>
          <w:noProof w:val="0"/>
          <w:color w:val="0000FF"/>
          <w:sz w:val="16"/>
          <w:szCs w:val="16"/>
          <w:lang w:val="en-US" w:eastAsia="sv-SE"/>
        </w:rPr>
        <w:t>&gt;</w:t>
      </w:r>
    </w:p>
    <w:p w14:paraId="0C109141"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:Result</w:t>
      </w:r>
      <w:proofErr w:type="gramEnd"/>
      <w:r w:rsidRPr="00F370C5">
        <w:rPr>
          <w:rFonts w:ascii="Consolas" w:eastAsia="Times New Roman" w:hAnsi="Consolas" w:cs="Consolas"/>
          <w:noProof w:val="0"/>
          <w:color w:val="0000FF"/>
          <w:sz w:val="16"/>
          <w:szCs w:val="16"/>
          <w:lang w:val="en-US" w:eastAsia="sv-SE"/>
        </w:rPr>
        <w:t>&gt;</w:t>
      </w:r>
    </w:p>
    <w:p w14:paraId="72A117DE"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:MoreOnOrAfter</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ns2:MoreOnOrAfter</w:t>
      </w:r>
      <w:r w:rsidRPr="00F370C5">
        <w:rPr>
          <w:rFonts w:ascii="Consolas" w:eastAsia="Times New Roman" w:hAnsi="Consolas" w:cs="Consolas"/>
          <w:noProof w:val="0"/>
          <w:color w:val="0000FF"/>
          <w:sz w:val="16"/>
          <w:szCs w:val="16"/>
          <w:lang w:val="en-US" w:eastAsia="sv-SE"/>
        </w:rPr>
        <w:t>&gt;</w:t>
      </w:r>
    </w:p>
    <w:p w14:paraId="291D94C3"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:HasMore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ns2:HasMore</w:t>
      </w:r>
      <w:r w:rsidRPr="00F370C5">
        <w:rPr>
          <w:rFonts w:ascii="Consolas" w:eastAsia="Times New Roman" w:hAnsi="Consolas" w:cs="Consolas"/>
          <w:noProof w:val="0"/>
          <w:color w:val="0000FF"/>
          <w:sz w:val="16"/>
          <w:szCs w:val="16"/>
          <w:lang w:val="en-US" w:eastAsia="sv-SE"/>
        </w:rPr>
        <w:t>&gt;</w:t>
      </w:r>
    </w:p>
    <w:p w14:paraId="6EE0D314"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0EA917"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4779B6BD"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:Assertions</w:t>
      </w:r>
      <w:proofErr w:type="gramEnd"/>
      <w:r w:rsidRPr="00F370C5">
        <w:rPr>
          <w:rFonts w:ascii="Consolas" w:eastAsia="Times New Roman" w:hAnsi="Consolas" w:cs="Consolas"/>
          <w:noProof w:val="0"/>
          <w:color w:val="0000FF"/>
          <w:sz w:val="16"/>
          <w:szCs w:val="16"/>
          <w:lang w:val="en-US" w:eastAsia="sv-SE"/>
        </w:rPr>
        <w:t>&gt;</w:t>
      </w:r>
    </w:p>
    <w:p w14:paraId="2364534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ADB330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:AssertionType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ns2:AssertionType</w:t>
      </w:r>
      <w:r w:rsidRPr="00F370C5">
        <w:rPr>
          <w:rFonts w:ascii="Consolas" w:eastAsia="Times New Roman" w:hAnsi="Consolas" w:cs="Consolas"/>
          <w:noProof w:val="0"/>
          <w:color w:val="0000FF"/>
          <w:sz w:val="16"/>
          <w:szCs w:val="16"/>
          <w:lang w:val="en-US" w:eastAsia="sv-SE"/>
        </w:rPr>
        <w:t>&gt;</w:t>
      </w:r>
    </w:p>
    <w:p w14:paraId="2641F09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:Scope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ns2:Scope</w:t>
      </w:r>
      <w:r w:rsidRPr="00F370C5">
        <w:rPr>
          <w:rFonts w:ascii="Consolas" w:eastAsia="Times New Roman" w:hAnsi="Consolas" w:cs="Consolas"/>
          <w:noProof w:val="0"/>
          <w:color w:val="0000FF"/>
          <w:sz w:val="16"/>
          <w:szCs w:val="16"/>
          <w:lang w:val="en-US" w:eastAsia="sv-SE"/>
        </w:rPr>
        <w:t>&gt;</w:t>
      </w:r>
    </w:p>
    <w:p w14:paraId="4AB757D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:PatientId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ns2:PatientId</w:t>
      </w:r>
      <w:r w:rsidRPr="00F370C5">
        <w:rPr>
          <w:rFonts w:ascii="Consolas" w:eastAsia="Times New Roman" w:hAnsi="Consolas" w:cs="Consolas"/>
          <w:noProof w:val="0"/>
          <w:color w:val="0000FF"/>
          <w:sz w:val="16"/>
          <w:szCs w:val="16"/>
          <w:lang w:val="en-US" w:eastAsia="sv-SE"/>
        </w:rPr>
        <w:t>&gt;</w:t>
      </w:r>
    </w:p>
    <w:p w14:paraId="76B10F5E"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:CareProviderId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ns2:CareProviderId</w:t>
      </w:r>
      <w:r w:rsidRPr="00F370C5">
        <w:rPr>
          <w:rFonts w:ascii="Consolas" w:eastAsia="Times New Roman" w:hAnsi="Consolas" w:cs="Consolas"/>
          <w:noProof w:val="0"/>
          <w:color w:val="0000FF"/>
          <w:sz w:val="16"/>
          <w:szCs w:val="16"/>
          <w:lang w:val="en-US" w:eastAsia="sv-SE"/>
        </w:rPr>
        <w:t>&gt;</w:t>
      </w:r>
    </w:p>
    <w:p w14:paraId="01A7819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lastRenderedPageBreak/>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:CareUnitId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ns2:CareUnitId</w:t>
      </w:r>
      <w:r w:rsidRPr="00F370C5">
        <w:rPr>
          <w:rFonts w:ascii="Consolas" w:eastAsia="Times New Roman" w:hAnsi="Consolas" w:cs="Consolas"/>
          <w:noProof w:val="0"/>
          <w:color w:val="0000FF"/>
          <w:sz w:val="16"/>
          <w:szCs w:val="16"/>
          <w:lang w:val="en-US" w:eastAsia="sv-SE"/>
        </w:rPr>
        <w:t>&gt;</w:t>
      </w:r>
    </w:p>
    <w:p w14:paraId="122220E5" w14:textId="77777777" w:rsidR="008E5437" w:rsidRPr="00F370C5" w:rsidRDefault="008E5437" w:rsidP="008E5437">
      <w:pPr>
        <w:ind w:left="132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54B1C8"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:EmployeeId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ns2:EmployeeId</w:t>
      </w:r>
      <w:r w:rsidRPr="00F370C5">
        <w:rPr>
          <w:rFonts w:ascii="Consolas" w:eastAsia="Times New Roman" w:hAnsi="Consolas" w:cs="Consolas"/>
          <w:noProof w:val="0"/>
          <w:color w:val="0000FF"/>
          <w:sz w:val="16"/>
          <w:szCs w:val="16"/>
          <w:lang w:val="en-US" w:eastAsia="sv-SE"/>
        </w:rPr>
        <w:t>&gt;</w:t>
      </w:r>
    </w:p>
    <w:p w14:paraId="46351AA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:StartDate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ns2:StartDate</w:t>
      </w:r>
      <w:r w:rsidRPr="00F370C5">
        <w:rPr>
          <w:rFonts w:ascii="Consolas" w:eastAsia="Times New Roman" w:hAnsi="Consolas" w:cs="Consolas"/>
          <w:noProof w:val="0"/>
          <w:color w:val="0000FF"/>
          <w:sz w:val="16"/>
          <w:szCs w:val="16"/>
          <w:lang w:val="en-US" w:eastAsia="sv-SE"/>
        </w:rPr>
        <w:t>&gt;</w:t>
      </w:r>
    </w:p>
    <w:p w14:paraId="7E4CB52F" w14:textId="77777777" w:rsidR="008E5437" w:rsidRPr="00F370C5" w:rsidRDefault="008E5437" w:rsidP="008E5437">
      <w:pPr>
        <w:ind w:left="132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5FCFCC9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:EndDate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ns2:EndDate</w:t>
      </w:r>
      <w:r w:rsidRPr="00F370C5">
        <w:rPr>
          <w:rFonts w:ascii="Consolas" w:eastAsia="Times New Roman" w:hAnsi="Consolas" w:cs="Consolas"/>
          <w:noProof w:val="0"/>
          <w:color w:val="0000FF"/>
          <w:sz w:val="16"/>
          <w:szCs w:val="16"/>
          <w:lang w:val="en-US" w:eastAsia="sv-SE"/>
        </w:rPr>
        <w:t>&gt;</w:t>
      </w:r>
    </w:p>
    <w:p w14:paraId="41E81106" w14:textId="77777777" w:rsidR="008E5437" w:rsidRPr="00F370C5" w:rsidRDefault="008E5437" w:rsidP="008E5437">
      <w:pPr>
        <w:ind w:left="132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7EE1E30D"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:OwnerId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ns2:OwnerId</w:t>
      </w:r>
      <w:r w:rsidRPr="00F370C5">
        <w:rPr>
          <w:rFonts w:ascii="Consolas" w:eastAsia="Times New Roman" w:hAnsi="Consolas" w:cs="Consolas"/>
          <w:noProof w:val="0"/>
          <w:color w:val="0000FF"/>
          <w:sz w:val="16"/>
          <w:szCs w:val="16"/>
          <w:lang w:val="en-US" w:eastAsia="sv-SE"/>
        </w:rPr>
        <w:t>&gt;</w:t>
      </w:r>
    </w:p>
    <w:p w14:paraId="3AD05BB0"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:Assertions</w:t>
      </w:r>
      <w:proofErr w:type="gramEnd"/>
      <w:r w:rsidRPr="00F370C5">
        <w:rPr>
          <w:rFonts w:ascii="Consolas" w:eastAsia="Times New Roman" w:hAnsi="Consolas" w:cs="Consolas"/>
          <w:noProof w:val="0"/>
          <w:color w:val="0000FF"/>
          <w:sz w:val="16"/>
          <w:szCs w:val="16"/>
          <w:lang w:val="en-US" w:eastAsia="sv-SE"/>
        </w:rPr>
        <w:t>&gt;</w:t>
      </w:r>
    </w:p>
    <w:p w14:paraId="665A536A"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323EF99A" w14:textId="77777777" w:rsidR="008E5437" w:rsidRPr="00F370C5" w:rsidRDefault="008E5437" w:rsidP="008E5437">
      <w:pPr>
        <w:ind w:left="880"/>
        <w:rPr>
          <w:lang w:val="en-US"/>
        </w:rPr>
      </w:pPr>
      <w:proofErr w:type="gramStart"/>
      <w:r w:rsidRPr="00F370C5">
        <w:rPr>
          <w:rFonts w:ascii="Consolas" w:eastAsia="Times New Roman" w:hAnsi="Consolas" w:cs="Consolas"/>
          <w:noProof w:val="0"/>
          <w:color w:val="0000FF"/>
          <w:sz w:val="16"/>
          <w:szCs w:val="16"/>
          <w:lang w:val="en-US" w:eastAsia="sv-SE"/>
        </w:rPr>
        <w:t>&lt;!--</w:t>
      </w:r>
      <w:proofErr w:type="gramEnd"/>
      <w:r w:rsidRPr="00F370C5">
        <w:rPr>
          <w:rFonts w:ascii="Consolas" w:eastAsia="Times New Roman" w:hAnsi="Consolas" w:cs="Consolas"/>
          <w:noProof w:val="0"/>
          <w:color w:val="0000FF"/>
          <w:sz w:val="16"/>
          <w:szCs w:val="16"/>
          <w:lang w:val="en-US" w:eastAsia="sv-SE"/>
        </w:rPr>
        <w:t xml:space="preserve">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34FA5898"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:CancelledAssertions</w:t>
      </w:r>
      <w:proofErr w:type="gramEnd"/>
      <w:r w:rsidRPr="00F370C5">
        <w:rPr>
          <w:rFonts w:ascii="Consolas" w:eastAsia="Times New Roman" w:hAnsi="Consolas" w:cs="Consolas"/>
          <w:noProof w:val="0"/>
          <w:color w:val="0000FF"/>
          <w:sz w:val="16"/>
          <w:szCs w:val="16"/>
          <w:lang w:val="en-US" w:eastAsia="sv-SE"/>
        </w:rPr>
        <w:t>&gt;</w:t>
      </w:r>
    </w:p>
    <w:p w14:paraId="03259C49"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:AssertionId</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4E9408F"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:CancellationDate</w:t>
      </w:r>
      <w:proofErr w:type="gramEnd"/>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ns2:CancellationDate</w:t>
      </w:r>
      <w:r w:rsidRPr="00F370C5">
        <w:rPr>
          <w:rFonts w:ascii="Consolas" w:eastAsia="Times New Roman" w:hAnsi="Consolas" w:cs="Consolas"/>
          <w:noProof w:val="0"/>
          <w:color w:val="0000FF"/>
          <w:sz w:val="16"/>
          <w:szCs w:val="16"/>
          <w:lang w:val="en-US" w:eastAsia="sv-SE"/>
        </w:rPr>
        <w:t>&gt;</w:t>
      </w:r>
    </w:p>
    <w:p w14:paraId="135E95F5"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w:t>
      </w:r>
      <w:proofErr w:type="gramStart"/>
      <w:r w:rsidRPr="00F370C5">
        <w:rPr>
          <w:rFonts w:ascii="Consolas" w:eastAsia="Times New Roman" w:hAnsi="Consolas" w:cs="Consolas"/>
          <w:noProof w:val="0"/>
          <w:color w:val="A31515"/>
          <w:sz w:val="16"/>
          <w:szCs w:val="16"/>
          <w:lang w:val="en-US" w:eastAsia="sv-SE"/>
        </w:rPr>
        <w:t>:CancelledAssertions</w:t>
      </w:r>
      <w:proofErr w:type="gramEnd"/>
      <w:r w:rsidRPr="00F370C5">
        <w:rPr>
          <w:rFonts w:ascii="Consolas" w:eastAsia="Times New Roman" w:hAnsi="Consolas" w:cs="Consolas"/>
          <w:noProof w:val="0"/>
          <w:color w:val="0000FF"/>
          <w:sz w:val="16"/>
          <w:szCs w:val="16"/>
          <w:lang w:val="en-US" w:eastAsia="sv-SE"/>
        </w:rPr>
        <w:t>&gt;</w:t>
      </w:r>
    </w:p>
    <w:p w14:paraId="2EAB809E"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:GetConsentsForCareProvider</w:t>
      </w:r>
      <w:proofErr w:type="gramEnd"/>
      <w:r w:rsidRPr="00F370C5">
        <w:rPr>
          <w:rFonts w:ascii="Consolas" w:eastAsia="Times New Roman" w:hAnsi="Consolas" w:cs="Consolas"/>
          <w:noProof w:val="0"/>
          <w:color w:val="0000FF"/>
          <w:sz w:val="16"/>
          <w:szCs w:val="16"/>
          <w:lang w:val="en-US" w:eastAsia="sv-SE"/>
        </w:rPr>
        <w:t>&gt;</w:t>
      </w:r>
    </w:p>
    <w:p w14:paraId="0471F21D"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w:t>
      </w:r>
      <w:proofErr w:type="gramStart"/>
      <w:r w:rsidRPr="00F370C5">
        <w:rPr>
          <w:rFonts w:ascii="Consolas" w:eastAsia="Times New Roman" w:hAnsi="Consolas" w:cs="Consolas"/>
          <w:noProof w:val="0"/>
          <w:color w:val="A31515"/>
          <w:sz w:val="16"/>
          <w:szCs w:val="16"/>
          <w:lang w:val="en-US" w:eastAsia="sv-SE"/>
        </w:rPr>
        <w:t>:GetConsentsForCareProviderResponse</w:t>
      </w:r>
      <w:proofErr w:type="gramEnd"/>
      <w:r w:rsidRPr="00F370C5">
        <w:rPr>
          <w:rFonts w:ascii="Consolas" w:eastAsia="Times New Roman" w:hAnsi="Consolas" w:cs="Consolas"/>
          <w:noProof w:val="0"/>
          <w:color w:val="0000FF"/>
          <w:sz w:val="16"/>
          <w:szCs w:val="16"/>
          <w:lang w:val="en-US" w:eastAsia="sv-SE"/>
        </w:rPr>
        <w:t>&gt;</w:t>
      </w:r>
    </w:p>
    <w:p w14:paraId="60DCA32F" w14:textId="77777777" w:rsidR="008E5437" w:rsidRDefault="008E5437" w:rsidP="008E5437">
      <w:pPr>
        <w:pStyle w:val="Heading1"/>
      </w:pPr>
      <w:bookmarkStart w:id="1096" w:name="_Toc338681841"/>
      <w:r>
        <w:lastRenderedPageBreak/>
        <w:t>GetExtendedConsentsForPatient</w:t>
      </w:r>
      <w:bookmarkEnd w:id="1096"/>
    </w:p>
    <w:p w14:paraId="0B6D2D60" w14:textId="77777777" w:rsidR="008E5437" w:rsidRDefault="008E5437" w:rsidP="008E5437">
      <w:r>
        <w:t>Tjänst som läser registrerade samtyckesintyg för en viss patient med utökad information.</w:t>
      </w:r>
      <w:r>
        <w:tab/>
      </w:r>
      <w:r>
        <w:tab/>
      </w:r>
    </w:p>
    <w:p w14:paraId="7672738B" w14:textId="77777777" w:rsidR="008E5437" w:rsidRDefault="008E5437" w:rsidP="008E5437"/>
    <w:p w14:paraId="1FC79A21" w14:textId="77777777" w:rsidR="008E5437" w:rsidRDefault="008E5437" w:rsidP="008E5437">
      <w:r>
        <w:t xml:space="preserve">Det är valbart om ogiltiga (makulerade, återkallade och utgångna) samtyckesintyg skall returneras. </w:t>
      </w:r>
    </w:p>
    <w:p w14:paraId="4770966A" w14:textId="77777777" w:rsidR="008E5437" w:rsidRDefault="008E5437" w:rsidP="008E5437"/>
    <w:p w14:paraId="454743B6" w14:textId="77777777" w:rsidR="008E5437" w:rsidRDefault="008E5437" w:rsidP="008E5437">
      <w:r>
        <w:t>Tjänsten kan användas för att söka fram och administrera patientens samtycken för en viss vårdgivare.</w:t>
      </w:r>
    </w:p>
    <w:p w14:paraId="59FD89D6" w14:textId="77777777" w:rsidR="008E5437" w:rsidRDefault="008E5437" w:rsidP="008E5437">
      <w:pPr>
        <w:pStyle w:val="Heading2"/>
      </w:pPr>
      <w:r>
        <w:t>Frivillighet</w:t>
      </w:r>
    </w:p>
    <w:p w14:paraId="6E9DC615" w14:textId="77777777" w:rsidR="008E5437" w:rsidRDefault="008E5437" w:rsidP="008E5437">
      <w:r>
        <w:t>Obligatorisk för tjänsteproducent.</w:t>
      </w:r>
    </w:p>
    <w:p w14:paraId="35C510AF" w14:textId="77777777" w:rsidR="008E5437" w:rsidRDefault="008E5437" w:rsidP="008E5437">
      <w:pPr>
        <w:pStyle w:val="Heading2"/>
      </w:pPr>
      <w:r>
        <w:t>Version</w:t>
      </w:r>
    </w:p>
    <w:p w14:paraId="641DE98E" w14:textId="658C69FC" w:rsidR="008E5437" w:rsidRDefault="003C25F9" w:rsidP="008E5437">
      <w:r>
        <w:t>1.0</w:t>
      </w:r>
    </w:p>
    <w:p w14:paraId="6A95E093" w14:textId="77777777" w:rsidR="008E5437" w:rsidRDefault="008E5437" w:rsidP="008E5437">
      <w:pPr>
        <w:pStyle w:val="Heading2"/>
      </w:pPr>
      <w:r>
        <w:t>SLA-krav</w:t>
      </w:r>
    </w:p>
    <w:p w14:paraId="12D54823"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63BEA43" w14:textId="77777777" w:rsidTr="00146D6F">
        <w:trPr>
          <w:trHeight w:val="384"/>
        </w:trPr>
        <w:tc>
          <w:tcPr>
            <w:tcW w:w="2400" w:type="dxa"/>
            <w:shd w:val="clear" w:color="auto" w:fill="D9D9D9" w:themeFill="background1" w:themeFillShade="D9"/>
            <w:vAlign w:val="bottom"/>
          </w:tcPr>
          <w:p w14:paraId="1B3D2D4D" w14:textId="77777777" w:rsidR="008E5437" w:rsidRDefault="008E5437" w:rsidP="00146D6F">
            <w:pPr>
              <w:rPr>
                <w:b/>
              </w:rPr>
            </w:pPr>
            <w:r>
              <w:rPr>
                <w:b/>
              </w:rPr>
              <w:t>Kategori</w:t>
            </w:r>
          </w:p>
        </w:tc>
        <w:tc>
          <w:tcPr>
            <w:tcW w:w="4000" w:type="dxa"/>
            <w:shd w:val="clear" w:color="auto" w:fill="D9D9D9" w:themeFill="background1" w:themeFillShade="D9"/>
            <w:vAlign w:val="bottom"/>
          </w:tcPr>
          <w:p w14:paraId="14FF9A7F" w14:textId="77777777" w:rsidR="008E5437" w:rsidRDefault="008E5437" w:rsidP="00146D6F">
            <w:pPr>
              <w:rPr>
                <w:b/>
              </w:rPr>
            </w:pPr>
            <w:r>
              <w:rPr>
                <w:b/>
              </w:rPr>
              <w:t>Värde</w:t>
            </w:r>
          </w:p>
        </w:tc>
        <w:tc>
          <w:tcPr>
            <w:tcW w:w="3700" w:type="dxa"/>
            <w:shd w:val="clear" w:color="auto" w:fill="D9D9D9" w:themeFill="background1" w:themeFillShade="D9"/>
            <w:vAlign w:val="bottom"/>
          </w:tcPr>
          <w:p w14:paraId="2CD6C478" w14:textId="77777777" w:rsidR="008E5437" w:rsidRDefault="008E5437" w:rsidP="00146D6F">
            <w:pPr>
              <w:rPr>
                <w:b/>
              </w:rPr>
            </w:pPr>
            <w:r>
              <w:rPr>
                <w:b/>
              </w:rPr>
              <w:t>Kommentar</w:t>
            </w:r>
          </w:p>
        </w:tc>
      </w:tr>
      <w:tr w:rsidR="008E5437" w14:paraId="2725B1D2" w14:textId="77777777" w:rsidTr="00146D6F">
        <w:tc>
          <w:tcPr>
            <w:tcW w:w="2400" w:type="dxa"/>
          </w:tcPr>
          <w:p w14:paraId="0396EECD" w14:textId="77777777" w:rsidR="008E5437" w:rsidRDefault="008E5437" w:rsidP="00146D6F">
            <w:r>
              <w:t>Svarstid</w:t>
            </w:r>
          </w:p>
        </w:tc>
        <w:tc>
          <w:tcPr>
            <w:tcW w:w="4000" w:type="dxa"/>
          </w:tcPr>
          <w:p w14:paraId="5053D582" w14:textId="77777777" w:rsidR="008E5437" w:rsidRDefault="008E5437" w:rsidP="00146D6F"/>
        </w:tc>
        <w:tc>
          <w:tcPr>
            <w:tcW w:w="3700" w:type="dxa"/>
          </w:tcPr>
          <w:p w14:paraId="3B32CE6B" w14:textId="77777777" w:rsidR="008E5437" w:rsidRDefault="008E5437" w:rsidP="00146D6F"/>
        </w:tc>
      </w:tr>
      <w:tr w:rsidR="008E5437" w14:paraId="6366CF34" w14:textId="77777777" w:rsidTr="00146D6F">
        <w:tc>
          <w:tcPr>
            <w:tcW w:w="2400" w:type="dxa"/>
          </w:tcPr>
          <w:p w14:paraId="6C237BAF" w14:textId="77777777" w:rsidR="008E5437" w:rsidRDefault="008E5437" w:rsidP="00146D6F">
            <w:r>
              <w:t>Tillgänglighet</w:t>
            </w:r>
          </w:p>
        </w:tc>
        <w:tc>
          <w:tcPr>
            <w:tcW w:w="4000" w:type="dxa"/>
          </w:tcPr>
          <w:p w14:paraId="284CE3D5" w14:textId="77777777" w:rsidR="008E5437" w:rsidRDefault="008E5437" w:rsidP="00146D6F"/>
        </w:tc>
        <w:tc>
          <w:tcPr>
            <w:tcW w:w="3700" w:type="dxa"/>
          </w:tcPr>
          <w:p w14:paraId="28CD3494" w14:textId="77777777" w:rsidR="008E5437" w:rsidRDefault="008E5437" w:rsidP="00146D6F"/>
        </w:tc>
      </w:tr>
      <w:tr w:rsidR="008E5437" w14:paraId="28E72C78" w14:textId="77777777" w:rsidTr="00146D6F">
        <w:tc>
          <w:tcPr>
            <w:tcW w:w="2400" w:type="dxa"/>
          </w:tcPr>
          <w:p w14:paraId="7A27FBFE" w14:textId="77777777" w:rsidR="008E5437" w:rsidRDefault="008E5437" w:rsidP="00146D6F">
            <w:r>
              <w:t>Last</w:t>
            </w:r>
          </w:p>
        </w:tc>
        <w:tc>
          <w:tcPr>
            <w:tcW w:w="4000" w:type="dxa"/>
          </w:tcPr>
          <w:p w14:paraId="6AFB3402" w14:textId="77777777" w:rsidR="008E5437" w:rsidRDefault="008E5437" w:rsidP="00146D6F"/>
        </w:tc>
        <w:tc>
          <w:tcPr>
            <w:tcW w:w="3700" w:type="dxa"/>
          </w:tcPr>
          <w:p w14:paraId="420730C7" w14:textId="77777777" w:rsidR="008E5437" w:rsidRDefault="008E5437" w:rsidP="00146D6F"/>
        </w:tc>
      </w:tr>
      <w:tr w:rsidR="008E5437" w14:paraId="6B8B5AE5" w14:textId="77777777" w:rsidTr="00146D6F">
        <w:tc>
          <w:tcPr>
            <w:tcW w:w="2400" w:type="dxa"/>
          </w:tcPr>
          <w:p w14:paraId="47A1B9D5" w14:textId="77777777" w:rsidR="008E5437" w:rsidRDefault="008E5437" w:rsidP="00146D6F">
            <w:r>
              <w:t>Aktualitet</w:t>
            </w:r>
          </w:p>
        </w:tc>
        <w:tc>
          <w:tcPr>
            <w:tcW w:w="4000" w:type="dxa"/>
          </w:tcPr>
          <w:p w14:paraId="2262E9BC" w14:textId="77777777" w:rsidR="008E5437" w:rsidRDefault="008E5437" w:rsidP="00146D6F">
            <w:r>
              <w:t>Grundprincipen är att de senaste registrerade intygsuppgifterna i samtyckestjänsten returneras.</w:t>
            </w:r>
          </w:p>
        </w:tc>
        <w:tc>
          <w:tcPr>
            <w:tcW w:w="3700" w:type="dxa"/>
          </w:tcPr>
          <w:p w14:paraId="47ADA478" w14:textId="77777777" w:rsidR="008E5437" w:rsidRDefault="008E5437" w:rsidP="00146D6F"/>
        </w:tc>
      </w:tr>
    </w:tbl>
    <w:p w14:paraId="5C2AF215" w14:textId="77777777" w:rsidR="008E5437" w:rsidRDefault="008E5437" w:rsidP="008E5437">
      <w:pPr>
        <w:pStyle w:val="Heading2"/>
      </w:pPr>
      <w:r>
        <w:t>Fältregler</w:t>
      </w:r>
    </w:p>
    <w:p w14:paraId="7696093C"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CCE7352" w14:textId="77777777" w:rsidTr="00146D6F">
        <w:trPr>
          <w:trHeight w:val="384"/>
        </w:trPr>
        <w:tc>
          <w:tcPr>
            <w:tcW w:w="2800" w:type="dxa"/>
            <w:shd w:val="clear" w:color="auto" w:fill="D9D9D9" w:themeFill="background1" w:themeFillShade="D9"/>
            <w:vAlign w:val="bottom"/>
          </w:tcPr>
          <w:p w14:paraId="74ED3B6E" w14:textId="77777777" w:rsidR="008E5437" w:rsidRDefault="008E5437" w:rsidP="00146D6F">
            <w:pPr>
              <w:rPr>
                <w:b/>
              </w:rPr>
            </w:pPr>
            <w:r>
              <w:rPr>
                <w:b/>
              </w:rPr>
              <w:t>Namn</w:t>
            </w:r>
          </w:p>
        </w:tc>
        <w:tc>
          <w:tcPr>
            <w:tcW w:w="2000" w:type="dxa"/>
            <w:shd w:val="clear" w:color="auto" w:fill="D9D9D9" w:themeFill="background1" w:themeFillShade="D9"/>
            <w:vAlign w:val="bottom"/>
          </w:tcPr>
          <w:p w14:paraId="4C0DD5BC" w14:textId="77777777" w:rsidR="008E5437" w:rsidRDefault="008E5437" w:rsidP="00146D6F">
            <w:pPr>
              <w:rPr>
                <w:b/>
              </w:rPr>
            </w:pPr>
            <w:r>
              <w:rPr>
                <w:b/>
              </w:rPr>
              <w:t>Datatyp</w:t>
            </w:r>
          </w:p>
        </w:tc>
        <w:tc>
          <w:tcPr>
            <w:tcW w:w="4000" w:type="dxa"/>
            <w:shd w:val="clear" w:color="auto" w:fill="D9D9D9" w:themeFill="background1" w:themeFillShade="D9"/>
            <w:vAlign w:val="bottom"/>
          </w:tcPr>
          <w:p w14:paraId="49CD60FE" w14:textId="77777777" w:rsidR="008E5437" w:rsidRDefault="008E5437" w:rsidP="00146D6F">
            <w:pPr>
              <w:rPr>
                <w:b/>
              </w:rPr>
            </w:pPr>
            <w:r>
              <w:rPr>
                <w:b/>
              </w:rPr>
              <w:t>Beskrivning</w:t>
            </w:r>
          </w:p>
        </w:tc>
        <w:tc>
          <w:tcPr>
            <w:tcW w:w="1300" w:type="dxa"/>
            <w:shd w:val="clear" w:color="auto" w:fill="D9D9D9" w:themeFill="background1" w:themeFillShade="D9"/>
            <w:vAlign w:val="bottom"/>
          </w:tcPr>
          <w:p w14:paraId="670EC5FD" w14:textId="77777777" w:rsidR="008E5437" w:rsidRDefault="008E5437" w:rsidP="00146D6F">
            <w:pPr>
              <w:rPr>
                <w:b/>
              </w:rPr>
            </w:pPr>
            <w:r>
              <w:rPr>
                <w:b/>
              </w:rPr>
              <w:t>Kardinalitet</w:t>
            </w:r>
          </w:p>
        </w:tc>
      </w:tr>
      <w:tr w:rsidR="008E5437" w14:paraId="6C180C95" w14:textId="77777777" w:rsidTr="00146D6F">
        <w:tc>
          <w:tcPr>
            <w:tcW w:w="2800" w:type="dxa"/>
            <w:shd w:val="clear" w:color="auto" w:fill="F9F9F9" w:themeFill="background1" w:themeFillShade="F9"/>
            <w:vAlign w:val="bottom"/>
          </w:tcPr>
          <w:p w14:paraId="572AE6A8" w14:textId="77777777" w:rsidR="008E5437" w:rsidRDefault="008E5437" w:rsidP="00146D6F">
            <w:pPr>
              <w:rPr>
                <w:b/>
              </w:rPr>
            </w:pPr>
            <w:r>
              <w:rPr>
                <w:b/>
                <w:i/>
              </w:rPr>
              <w:t>Begäran</w:t>
            </w:r>
          </w:p>
        </w:tc>
        <w:tc>
          <w:tcPr>
            <w:tcW w:w="2000" w:type="dxa"/>
            <w:shd w:val="clear" w:color="auto" w:fill="F9F9F9" w:themeFill="background1" w:themeFillShade="F9"/>
            <w:vAlign w:val="bottom"/>
          </w:tcPr>
          <w:p w14:paraId="23DF9B04" w14:textId="77777777" w:rsidR="008E5437" w:rsidRDefault="008E5437" w:rsidP="00146D6F">
            <w:pPr>
              <w:rPr>
                <w:b/>
              </w:rPr>
            </w:pPr>
          </w:p>
        </w:tc>
        <w:tc>
          <w:tcPr>
            <w:tcW w:w="4000" w:type="dxa"/>
            <w:shd w:val="clear" w:color="auto" w:fill="F9F9F9" w:themeFill="background1" w:themeFillShade="F9"/>
            <w:vAlign w:val="bottom"/>
          </w:tcPr>
          <w:p w14:paraId="544AB614" w14:textId="77777777" w:rsidR="008E5437" w:rsidRDefault="008E5437" w:rsidP="00146D6F">
            <w:pPr>
              <w:rPr>
                <w:b/>
              </w:rPr>
            </w:pPr>
          </w:p>
        </w:tc>
        <w:tc>
          <w:tcPr>
            <w:tcW w:w="1300" w:type="dxa"/>
            <w:shd w:val="clear" w:color="auto" w:fill="F9F9F9" w:themeFill="background1" w:themeFillShade="F9"/>
            <w:vAlign w:val="bottom"/>
          </w:tcPr>
          <w:p w14:paraId="5137FDFF" w14:textId="77777777" w:rsidR="008E5437" w:rsidRDefault="008E5437" w:rsidP="00146D6F">
            <w:pPr>
              <w:rPr>
                <w:b/>
              </w:rPr>
            </w:pPr>
          </w:p>
        </w:tc>
      </w:tr>
      <w:tr w:rsidR="008E5437" w14:paraId="251EE230" w14:textId="77777777" w:rsidTr="00146D6F">
        <w:tc>
          <w:tcPr>
            <w:tcW w:w="2800" w:type="dxa"/>
          </w:tcPr>
          <w:p w14:paraId="71A78E03" w14:textId="77777777" w:rsidR="008E5437" w:rsidRDefault="008E5437" w:rsidP="00146D6F">
            <w:r>
              <w:t>careProviderId</w:t>
            </w:r>
          </w:p>
        </w:tc>
        <w:tc>
          <w:tcPr>
            <w:tcW w:w="2000" w:type="dxa"/>
          </w:tcPr>
          <w:p w14:paraId="43FFF9DB" w14:textId="77777777" w:rsidR="008E5437" w:rsidRDefault="008E5437" w:rsidP="00146D6F">
            <w:r>
              <w:t>patientconsent:HsaId</w:t>
            </w:r>
          </w:p>
        </w:tc>
        <w:tc>
          <w:tcPr>
            <w:tcW w:w="4000" w:type="dxa"/>
          </w:tcPr>
          <w:p w14:paraId="4E212EA2" w14:textId="77777777" w:rsidR="008E5437" w:rsidRDefault="008E5437" w:rsidP="00146D6F">
            <w:r>
              <w:t>HSA-id på den vårdgivare vars samtycken skall hämtas.</w:t>
            </w:r>
          </w:p>
        </w:tc>
        <w:tc>
          <w:tcPr>
            <w:tcW w:w="1300" w:type="dxa"/>
          </w:tcPr>
          <w:p w14:paraId="6A06E227" w14:textId="77777777" w:rsidR="008E5437" w:rsidRDefault="008E5437" w:rsidP="00146D6F">
            <w:r>
              <w:t>1..1</w:t>
            </w:r>
          </w:p>
        </w:tc>
      </w:tr>
      <w:tr w:rsidR="008E5437" w14:paraId="3A49A72A" w14:textId="77777777" w:rsidTr="00146D6F">
        <w:tc>
          <w:tcPr>
            <w:tcW w:w="2800" w:type="dxa"/>
          </w:tcPr>
          <w:p w14:paraId="2CD8141F" w14:textId="77777777" w:rsidR="008E5437" w:rsidRDefault="008E5437" w:rsidP="00146D6F">
            <w:r>
              <w:t>patientId</w:t>
            </w:r>
          </w:p>
        </w:tc>
        <w:tc>
          <w:tcPr>
            <w:tcW w:w="2000" w:type="dxa"/>
          </w:tcPr>
          <w:p w14:paraId="7888A414" w14:textId="77777777" w:rsidR="008E5437" w:rsidRDefault="008E5437" w:rsidP="00146D6F">
            <w:r>
              <w:t>patientconsent:PersonIdValue</w:t>
            </w:r>
          </w:p>
        </w:tc>
        <w:tc>
          <w:tcPr>
            <w:tcW w:w="4000" w:type="dxa"/>
          </w:tcPr>
          <w:p w14:paraId="2D0B83A9" w14:textId="77777777" w:rsidR="008E5437" w:rsidRDefault="008E5437" w:rsidP="00146D6F">
            <w:r>
              <w:t>Patientens personnummer, samordningsnummer, alternativt reservnummer vars samtycken skall hämtas.</w:t>
            </w:r>
          </w:p>
        </w:tc>
        <w:tc>
          <w:tcPr>
            <w:tcW w:w="1300" w:type="dxa"/>
          </w:tcPr>
          <w:p w14:paraId="2DC6AF8E" w14:textId="77777777" w:rsidR="008E5437" w:rsidRDefault="008E5437" w:rsidP="00146D6F">
            <w:r>
              <w:t>1..1</w:t>
            </w:r>
          </w:p>
        </w:tc>
      </w:tr>
      <w:tr w:rsidR="008E5437" w14:paraId="3479C77A" w14:textId="77777777" w:rsidTr="00146D6F">
        <w:tc>
          <w:tcPr>
            <w:tcW w:w="2800" w:type="dxa"/>
          </w:tcPr>
          <w:p w14:paraId="369EC229" w14:textId="77777777" w:rsidR="008E5437" w:rsidRDefault="008E5437" w:rsidP="00146D6F">
            <w:r>
              <w:t>getCancelledFlag</w:t>
            </w:r>
          </w:p>
        </w:tc>
        <w:tc>
          <w:tcPr>
            <w:tcW w:w="2000" w:type="dxa"/>
          </w:tcPr>
          <w:p w14:paraId="038B78D0" w14:textId="77777777" w:rsidR="008E5437" w:rsidRDefault="008E5437" w:rsidP="00146D6F">
            <w:r>
              <w:t>xs:boolean</w:t>
            </w:r>
          </w:p>
        </w:tc>
        <w:tc>
          <w:tcPr>
            <w:tcW w:w="4000" w:type="dxa"/>
          </w:tcPr>
          <w:p w14:paraId="18A675D8" w14:textId="77777777" w:rsidR="008E5437" w:rsidRDefault="008E5437" w:rsidP="00146D6F">
            <w:r>
              <w:t>Flagga som avgör om ogiltiga samtyckesintyg skall returneras.</w:t>
            </w:r>
          </w:p>
        </w:tc>
        <w:tc>
          <w:tcPr>
            <w:tcW w:w="1300" w:type="dxa"/>
          </w:tcPr>
          <w:p w14:paraId="45038E60" w14:textId="77777777" w:rsidR="008E5437" w:rsidRDefault="008E5437" w:rsidP="00146D6F">
            <w:r>
              <w:t>1..1</w:t>
            </w:r>
          </w:p>
        </w:tc>
      </w:tr>
      <w:tr w:rsidR="008E5437" w14:paraId="2C593875" w14:textId="77777777" w:rsidTr="00146D6F">
        <w:tc>
          <w:tcPr>
            <w:tcW w:w="2800" w:type="dxa"/>
            <w:shd w:val="clear" w:color="auto" w:fill="F9F9F9" w:themeFill="background1" w:themeFillShade="F9"/>
            <w:vAlign w:val="bottom"/>
          </w:tcPr>
          <w:p w14:paraId="3EE65B8D" w14:textId="77777777" w:rsidR="008E5437" w:rsidRDefault="008E5437" w:rsidP="00146D6F">
            <w:pPr>
              <w:rPr>
                <w:b/>
              </w:rPr>
            </w:pPr>
            <w:r>
              <w:rPr>
                <w:b/>
                <w:i/>
              </w:rPr>
              <w:t>Svar</w:t>
            </w:r>
          </w:p>
        </w:tc>
        <w:tc>
          <w:tcPr>
            <w:tcW w:w="2000" w:type="dxa"/>
            <w:shd w:val="clear" w:color="auto" w:fill="F9F9F9" w:themeFill="background1" w:themeFillShade="F9"/>
            <w:vAlign w:val="bottom"/>
          </w:tcPr>
          <w:p w14:paraId="26530DF6" w14:textId="77777777" w:rsidR="008E5437" w:rsidRDefault="008E5437" w:rsidP="00146D6F">
            <w:pPr>
              <w:rPr>
                <w:b/>
              </w:rPr>
            </w:pPr>
          </w:p>
        </w:tc>
        <w:tc>
          <w:tcPr>
            <w:tcW w:w="4000" w:type="dxa"/>
            <w:shd w:val="clear" w:color="auto" w:fill="F9F9F9" w:themeFill="background1" w:themeFillShade="F9"/>
            <w:vAlign w:val="bottom"/>
          </w:tcPr>
          <w:p w14:paraId="5B4B52C2" w14:textId="77777777" w:rsidR="008E5437" w:rsidRDefault="008E5437" w:rsidP="00146D6F">
            <w:pPr>
              <w:rPr>
                <w:b/>
              </w:rPr>
            </w:pPr>
          </w:p>
        </w:tc>
        <w:tc>
          <w:tcPr>
            <w:tcW w:w="1300" w:type="dxa"/>
            <w:shd w:val="clear" w:color="auto" w:fill="F9F9F9" w:themeFill="background1" w:themeFillShade="F9"/>
            <w:vAlign w:val="bottom"/>
          </w:tcPr>
          <w:p w14:paraId="73B2C5BF" w14:textId="77777777" w:rsidR="008E5437" w:rsidRDefault="008E5437" w:rsidP="00146D6F">
            <w:pPr>
              <w:rPr>
                <w:b/>
              </w:rPr>
            </w:pPr>
          </w:p>
        </w:tc>
      </w:tr>
      <w:tr w:rsidR="008E5437" w14:paraId="7B3325D7" w14:textId="77777777" w:rsidTr="00146D6F">
        <w:tc>
          <w:tcPr>
            <w:tcW w:w="2800" w:type="dxa"/>
          </w:tcPr>
          <w:p w14:paraId="75D7B4F2" w14:textId="77777777" w:rsidR="008E5437" w:rsidRDefault="008E5437" w:rsidP="00146D6F">
            <w:r>
              <w:t>getExtendedConsentsForPatient</w:t>
            </w:r>
          </w:p>
        </w:tc>
        <w:tc>
          <w:tcPr>
            <w:tcW w:w="2000" w:type="dxa"/>
          </w:tcPr>
          <w:p w14:paraId="6F459CF3" w14:textId="77777777" w:rsidR="008E5437" w:rsidRDefault="008E5437" w:rsidP="00146D6F">
            <w:r>
              <w:t>patientconsent:GetExtendedConsentsResult</w:t>
            </w:r>
          </w:p>
        </w:tc>
        <w:tc>
          <w:tcPr>
            <w:tcW w:w="4000" w:type="dxa"/>
          </w:tcPr>
          <w:p w14:paraId="5CA30BD7" w14:textId="77777777" w:rsidR="008E5437" w:rsidRDefault="008E5437" w:rsidP="00146D6F">
            <w:r>
              <w:t>Utökad information för samtycke.</w:t>
            </w:r>
          </w:p>
        </w:tc>
        <w:tc>
          <w:tcPr>
            <w:tcW w:w="1300" w:type="dxa"/>
          </w:tcPr>
          <w:p w14:paraId="760A10CB" w14:textId="77777777" w:rsidR="008E5437" w:rsidRDefault="008E5437" w:rsidP="00146D6F">
            <w:r>
              <w:t>1..1</w:t>
            </w:r>
          </w:p>
        </w:tc>
      </w:tr>
    </w:tbl>
    <w:p w14:paraId="743FB119" w14:textId="77777777" w:rsidR="008E5437" w:rsidRDefault="008E5437" w:rsidP="008E5437">
      <w:pPr>
        <w:pStyle w:val="Heading2"/>
      </w:pPr>
      <w:r>
        <w:t>Regler</w:t>
      </w:r>
    </w:p>
    <w:p w14:paraId="4A79FFFF"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455EB37A" w14:textId="77777777" w:rsidR="008E5437" w:rsidRDefault="008E5437" w:rsidP="008E5437">
      <w:r>
        <w:t>Om behörighet nekas till angiven vårdgivare skall ett fel returneras (felkod ACCESSDENIED) och flödet avbrytas.</w:t>
      </w:r>
    </w:p>
    <w:p w14:paraId="5D1820FE" w14:textId="77777777" w:rsidR="008E5437" w:rsidRDefault="008E5437" w:rsidP="008E5437">
      <w:pPr>
        <w:pStyle w:val="Heading2"/>
      </w:pPr>
      <w:r>
        <w:t>Tjänsteinteraktion</w:t>
      </w:r>
    </w:p>
    <w:p w14:paraId="01B689AB" w14:textId="77777777" w:rsidR="008E5437" w:rsidRDefault="008E5437" w:rsidP="008E5437">
      <w:r>
        <w:lastRenderedPageBreak/>
        <w:t>GetExtendedConsentsForPatient</w:t>
      </w:r>
    </w:p>
    <w:p w14:paraId="52CC0CFB" w14:textId="77777777" w:rsidR="008E5437" w:rsidRDefault="008E5437" w:rsidP="008E5437">
      <w:pPr>
        <w:pStyle w:val="Heading2"/>
      </w:pPr>
      <w:r>
        <w:t>Exempel</w:t>
      </w:r>
    </w:p>
    <w:p w14:paraId="791AEB4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8C1CBF5" w14:textId="77777777" w:rsidR="008E5437" w:rsidRDefault="008E5437" w:rsidP="008E5437">
      <w:r>
        <w:t>Följande XML visar strukturen på ett anrop till tjänsten.</w:t>
      </w:r>
    </w:p>
    <w:p w14:paraId="5DBA2788"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8B68B8"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043D2C4B"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39D8FDBB"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548AC985"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0000FF"/>
          <w:sz w:val="16"/>
          <w:szCs w:val="16"/>
          <w:lang w:eastAsia="sv-SE"/>
        </w:rPr>
        <w:t>&gt;</w:t>
      </w:r>
    </w:p>
    <w:p w14:paraId="6B61E44E"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580813E" w14:textId="77777777" w:rsidR="008E5437" w:rsidRDefault="008E5437" w:rsidP="008E5437">
      <w:r>
        <w:t>Följande XML visar strukturen på svarsmeddelandet från tjänsten.</w:t>
      </w:r>
    </w:p>
    <w:p w14:paraId="4DEAF99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A752BE8"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0C22434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97B5555"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B855840" w14:textId="77777777" w:rsidR="008E5437" w:rsidRDefault="008E5437" w:rsidP="008E5437">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9755D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09C4AA45"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8C4BD08"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0E94BCF1" w14:textId="77777777" w:rsidR="008E5437" w:rsidRPr="00F2674C" w:rsidRDefault="008E5437" w:rsidP="008E5437">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:PdlAssertions</w:t>
      </w:r>
      <w:proofErr w:type="gramEnd"/>
      <w:r w:rsidRPr="00F2674C">
        <w:rPr>
          <w:rFonts w:ascii="Consolas" w:eastAsia="Times New Roman" w:hAnsi="Consolas" w:cs="Consolas"/>
          <w:noProof w:val="0"/>
          <w:color w:val="0000FF"/>
          <w:sz w:val="16"/>
          <w:szCs w:val="16"/>
          <w:lang w:val="en-US" w:eastAsia="sv-SE"/>
        </w:rPr>
        <w:t>&gt;</w:t>
      </w:r>
    </w:p>
    <w:p w14:paraId="7B2125A4" w14:textId="77777777" w:rsidR="008E5437" w:rsidRPr="00F2674C" w:rsidRDefault="008E5437" w:rsidP="008E5437">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:PDLAssertion</w:t>
      </w:r>
      <w:proofErr w:type="gramEnd"/>
      <w:r w:rsidRPr="00F2674C">
        <w:rPr>
          <w:rFonts w:ascii="Consolas" w:eastAsia="Times New Roman" w:hAnsi="Consolas" w:cs="Consolas"/>
          <w:noProof w:val="0"/>
          <w:color w:val="0000FF"/>
          <w:sz w:val="16"/>
          <w:szCs w:val="16"/>
          <w:lang w:val="en-US" w:eastAsia="sv-SE"/>
        </w:rPr>
        <w:t>&gt;</w:t>
      </w:r>
    </w:p>
    <w:p w14:paraId="41ADF85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:AssertionId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ns2:AssertionId</w:t>
      </w:r>
      <w:r w:rsidRPr="00146D6F">
        <w:rPr>
          <w:rFonts w:ascii="Consolas" w:eastAsia="Times New Roman" w:hAnsi="Consolas" w:cs="Consolas"/>
          <w:noProof w:val="0"/>
          <w:color w:val="0000FF"/>
          <w:sz w:val="16"/>
          <w:szCs w:val="16"/>
          <w:lang w:val="en-US" w:eastAsia="sv-SE"/>
        </w:rPr>
        <w:t>&gt;</w:t>
      </w:r>
    </w:p>
    <w:p w14:paraId="4A1D13DF"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:AssertionType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ns2:AssertionType</w:t>
      </w:r>
      <w:r w:rsidRPr="00146D6F">
        <w:rPr>
          <w:rFonts w:ascii="Consolas" w:eastAsia="Times New Roman" w:hAnsi="Consolas" w:cs="Consolas"/>
          <w:noProof w:val="0"/>
          <w:color w:val="0000FF"/>
          <w:sz w:val="16"/>
          <w:szCs w:val="16"/>
          <w:lang w:val="en-US" w:eastAsia="sv-SE"/>
        </w:rPr>
        <w:t>&gt;</w:t>
      </w:r>
    </w:p>
    <w:p w14:paraId="58902BE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:Scope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ns2:Scope</w:t>
      </w:r>
      <w:r w:rsidRPr="00146D6F">
        <w:rPr>
          <w:rFonts w:ascii="Consolas" w:eastAsia="Times New Roman" w:hAnsi="Consolas" w:cs="Consolas"/>
          <w:noProof w:val="0"/>
          <w:color w:val="0000FF"/>
          <w:sz w:val="16"/>
          <w:szCs w:val="16"/>
          <w:lang w:val="en-US" w:eastAsia="sv-SE"/>
        </w:rPr>
        <w:t>&gt;</w:t>
      </w:r>
    </w:p>
    <w:p w14:paraId="2DF1FBB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:PatientId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ns2:PatientId</w:t>
      </w:r>
      <w:r w:rsidRPr="00146D6F">
        <w:rPr>
          <w:rFonts w:ascii="Consolas" w:eastAsia="Times New Roman" w:hAnsi="Consolas" w:cs="Consolas"/>
          <w:noProof w:val="0"/>
          <w:color w:val="0000FF"/>
          <w:sz w:val="16"/>
          <w:szCs w:val="16"/>
          <w:lang w:val="en-US" w:eastAsia="sv-SE"/>
        </w:rPr>
        <w:t>&gt;</w:t>
      </w:r>
    </w:p>
    <w:p w14:paraId="375356EE"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:CareProviderId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ns2:CareProviderId</w:t>
      </w:r>
      <w:r w:rsidRPr="00146D6F">
        <w:rPr>
          <w:rFonts w:ascii="Consolas" w:eastAsia="Times New Roman" w:hAnsi="Consolas" w:cs="Consolas"/>
          <w:noProof w:val="0"/>
          <w:color w:val="0000FF"/>
          <w:sz w:val="16"/>
          <w:szCs w:val="16"/>
          <w:lang w:val="en-US" w:eastAsia="sv-SE"/>
        </w:rPr>
        <w:t>&gt;</w:t>
      </w:r>
    </w:p>
    <w:p w14:paraId="133AB7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:CareUnitId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ns2:CareUnitId</w:t>
      </w:r>
      <w:r w:rsidRPr="00146D6F">
        <w:rPr>
          <w:rFonts w:ascii="Consolas" w:eastAsia="Times New Roman" w:hAnsi="Consolas" w:cs="Consolas"/>
          <w:noProof w:val="0"/>
          <w:color w:val="0000FF"/>
          <w:sz w:val="16"/>
          <w:szCs w:val="16"/>
          <w:lang w:val="en-US" w:eastAsia="sv-SE"/>
        </w:rPr>
        <w:t>&gt;</w:t>
      </w:r>
    </w:p>
    <w:p w14:paraId="4E8DA90B"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B9AE8B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0DF30B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:StartDate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ns2:StartDate</w:t>
      </w:r>
      <w:r w:rsidRPr="00146D6F">
        <w:rPr>
          <w:rFonts w:ascii="Consolas" w:eastAsia="Times New Roman" w:hAnsi="Consolas" w:cs="Consolas"/>
          <w:noProof w:val="0"/>
          <w:color w:val="0000FF"/>
          <w:sz w:val="16"/>
          <w:szCs w:val="16"/>
          <w:lang w:val="en-US" w:eastAsia="sv-SE"/>
        </w:rPr>
        <w:t>&gt;</w:t>
      </w:r>
    </w:p>
    <w:p w14:paraId="3D5BB936"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2DD2E6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:EndDate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ns2:EndDate</w:t>
      </w:r>
      <w:r w:rsidRPr="00146D6F">
        <w:rPr>
          <w:rFonts w:ascii="Consolas" w:eastAsia="Times New Roman" w:hAnsi="Consolas" w:cs="Consolas"/>
          <w:noProof w:val="0"/>
          <w:color w:val="0000FF"/>
          <w:sz w:val="16"/>
          <w:szCs w:val="16"/>
          <w:lang w:val="en-US" w:eastAsia="sv-SE"/>
        </w:rPr>
        <w:t>&gt;</w:t>
      </w:r>
    </w:p>
    <w:p w14:paraId="7A49DA77"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E4EF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:OwnerId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ns2:OwnerId</w:t>
      </w:r>
      <w:r w:rsidRPr="00146D6F">
        <w:rPr>
          <w:rFonts w:ascii="Consolas" w:eastAsia="Times New Roman" w:hAnsi="Consolas" w:cs="Consolas"/>
          <w:noProof w:val="0"/>
          <w:color w:val="0000FF"/>
          <w:sz w:val="16"/>
          <w:szCs w:val="16"/>
          <w:lang w:val="en-US" w:eastAsia="sv-SE"/>
        </w:rPr>
        <w:t>&gt;</w:t>
      </w:r>
    </w:p>
    <w:p w14:paraId="3692B062"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:PDLAssertion</w:t>
      </w:r>
      <w:proofErr w:type="gramEnd"/>
      <w:r w:rsidRPr="00146D6F">
        <w:rPr>
          <w:rFonts w:ascii="Consolas" w:eastAsia="Times New Roman" w:hAnsi="Consolas" w:cs="Consolas"/>
          <w:noProof w:val="0"/>
          <w:color w:val="0000FF"/>
          <w:sz w:val="16"/>
          <w:szCs w:val="16"/>
          <w:lang w:val="en-US" w:eastAsia="sv-SE"/>
        </w:rPr>
        <w:t>&gt;</w:t>
      </w:r>
    </w:p>
    <w:p w14:paraId="34856CB4" w14:textId="77777777" w:rsidR="008E5437" w:rsidRPr="00146D6F" w:rsidRDefault="008E5437" w:rsidP="008E5437">
      <w:pPr>
        <w:ind w:left="132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DA80BB4"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:RepresentedBy</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ns2:RepresentedBy</w:t>
      </w:r>
      <w:r w:rsidRPr="00146D6F">
        <w:rPr>
          <w:rFonts w:ascii="Consolas" w:eastAsia="Times New Roman" w:hAnsi="Consolas" w:cs="Consolas"/>
          <w:noProof w:val="0"/>
          <w:color w:val="0000FF"/>
          <w:sz w:val="16"/>
          <w:szCs w:val="16"/>
          <w:lang w:val="en-US" w:eastAsia="sv-SE"/>
        </w:rPr>
        <w:t>&gt;</w:t>
      </w:r>
    </w:p>
    <w:p w14:paraId="32D6022F"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:RegistrationInfo</w:t>
      </w:r>
      <w:proofErr w:type="gramEnd"/>
      <w:r w:rsidRPr="00146D6F">
        <w:rPr>
          <w:rFonts w:ascii="Consolas" w:eastAsia="Times New Roman" w:hAnsi="Consolas" w:cs="Consolas"/>
          <w:noProof w:val="0"/>
          <w:color w:val="0000FF"/>
          <w:sz w:val="16"/>
          <w:szCs w:val="16"/>
          <w:lang w:val="en-US" w:eastAsia="sv-SE"/>
        </w:rPr>
        <w:t>&gt;</w:t>
      </w:r>
    </w:p>
    <w:p w14:paraId="571EA06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4CFCC61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18485A6B"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2AC16A3A"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915051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167225C5"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41FB030"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EB6EF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0AFE198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5126D671"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59FD8AEF"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6EC7E38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5701FFD"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987E91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E0578A3"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2F1CCE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314F4D0E"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A4BEB53"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:ReasonText</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5D8FB5CD"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:RegistrationInfo</w:t>
      </w:r>
      <w:proofErr w:type="gramEnd"/>
      <w:r w:rsidRPr="00146D6F">
        <w:rPr>
          <w:rFonts w:ascii="Consolas" w:eastAsia="Times New Roman" w:hAnsi="Consolas" w:cs="Consolas"/>
          <w:noProof w:val="0"/>
          <w:color w:val="0000FF"/>
          <w:sz w:val="16"/>
          <w:szCs w:val="16"/>
          <w:lang w:val="en-US" w:eastAsia="sv-SE"/>
        </w:rPr>
        <w:t>&gt;</w:t>
      </w:r>
    </w:p>
    <w:p w14:paraId="6D3E73D4" w14:textId="77777777" w:rsidR="008E5437" w:rsidRPr="00146D6F" w:rsidRDefault="008E5437" w:rsidP="008E5437">
      <w:pPr>
        <w:ind w:left="132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FEE7D9C"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:CancellationInfo</w:t>
      </w:r>
      <w:proofErr w:type="gramEnd"/>
      <w:r w:rsidRPr="00146D6F">
        <w:rPr>
          <w:rFonts w:ascii="Consolas" w:eastAsia="Times New Roman" w:hAnsi="Consolas" w:cs="Consolas"/>
          <w:noProof w:val="0"/>
          <w:color w:val="0000FF"/>
          <w:sz w:val="16"/>
          <w:szCs w:val="16"/>
          <w:lang w:val="en-US" w:eastAsia="sv-SE"/>
        </w:rPr>
        <w:t>&gt;</w:t>
      </w:r>
    </w:p>
    <w:p w14:paraId="4B558B3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2BCB542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3268A12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lastRenderedPageBreak/>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2FB4376"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57EE1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4455DBAC"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D91DD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05B92F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74219B8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85800F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732A518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3987B38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5FE9D41"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3E39956"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D7E4019"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F6DE05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25443A9B"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5890D5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:ReasonText</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35D1DC49"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:CancellationInfo</w:t>
      </w:r>
      <w:proofErr w:type="gramEnd"/>
      <w:r w:rsidRPr="00146D6F">
        <w:rPr>
          <w:rFonts w:ascii="Consolas" w:eastAsia="Times New Roman" w:hAnsi="Consolas" w:cs="Consolas"/>
          <w:noProof w:val="0"/>
          <w:color w:val="0000FF"/>
          <w:sz w:val="16"/>
          <w:szCs w:val="16"/>
          <w:lang w:val="en-US" w:eastAsia="sv-SE"/>
        </w:rPr>
        <w:t>&gt;</w:t>
      </w:r>
    </w:p>
    <w:p w14:paraId="4EFCA4E6" w14:textId="77777777" w:rsidR="008E5437" w:rsidRPr="00146D6F" w:rsidRDefault="008E5437" w:rsidP="008E5437">
      <w:pPr>
        <w:ind w:left="132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D4EF73A"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:DeletionInfo</w:t>
      </w:r>
      <w:proofErr w:type="gramEnd"/>
      <w:r w:rsidRPr="00146D6F">
        <w:rPr>
          <w:rFonts w:ascii="Consolas" w:eastAsia="Times New Roman" w:hAnsi="Consolas" w:cs="Consolas"/>
          <w:noProof w:val="0"/>
          <w:color w:val="0000FF"/>
          <w:sz w:val="16"/>
          <w:szCs w:val="16"/>
          <w:lang w:val="en-US" w:eastAsia="sv-SE"/>
        </w:rPr>
        <w:t>&gt;</w:t>
      </w:r>
    </w:p>
    <w:p w14:paraId="696F469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6CF3AC2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5B202ED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CB172F9"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E94B33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69AD23DE"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245ED6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FB0E4D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:RequestedBy</w:t>
      </w:r>
      <w:proofErr w:type="gramEnd"/>
      <w:r w:rsidRPr="00146D6F">
        <w:rPr>
          <w:rFonts w:ascii="Consolas" w:eastAsia="Times New Roman" w:hAnsi="Consolas" w:cs="Consolas"/>
          <w:noProof w:val="0"/>
          <w:color w:val="0000FF"/>
          <w:sz w:val="16"/>
          <w:szCs w:val="16"/>
          <w:lang w:val="en-US" w:eastAsia="sv-SE"/>
        </w:rPr>
        <w:t>&gt;</w:t>
      </w:r>
    </w:p>
    <w:p w14:paraId="00476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:RegistrationDate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E72FFB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2CC94376"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:EmployeeId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402DD345"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90EC9E5"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:AssignmentId</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07642924" w14:textId="77777777" w:rsidR="008E5437" w:rsidRPr="00146D6F" w:rsidRDefault="008E5437" w:rsidP="008E5437">
      <w:pPr>
        <w:ind w:left="220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88B007A"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:AssignmentName</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779E1D3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:RegisteredBy</w:t>
      </w:r>
      <w:proofErr w:type="gramEnd"/>
      <w:r w:rsidRPr="00146D6F">
        <w:rPr>
          <w:rFonts w:ascii="Consolas" w:eastAsia="Times New Roman" w:hAnsi="Consolas" w:cs="Consolas"/>
          <w:noProof w:val="0"/>
          <w:color w:val="0000FF"/>
          <w:sz w:val="16"/>
          <w:szCs w:val="16"/>
          <w:lang w:val="en-US" w:eastAsia="sv-SE"/>
        </w:rPr>
        <w:t>&gt;</w:t>
      </w:r>
    </w:p>
    <w:p w14:paraId="07D3991B" w14:textId="77777777" w:rsidR="008E5437" w:rsidRPr="00146D6F" w:rsidRDefault="008E5437" w:rsidP="008E5437">
      <w:pPr>
        <w:ind w:left="1760"/>
        <w:rPr>
          <w:lang w:val="en-US"/>
        </w:rPr>
      </w:pPr>
      <w:proofErr w:type="gramStart"/>
      <w:r w:rsidRPr="00146D6F">
        <w:rPr>
          <w:rFonts w:ascii="Consolas" w:eastAsia="Times New Roman" w:hAnsi="Consolas" w:cs="Consolas"/>
          <w:noProof w:val="0"/>
          <w:color w:val="0000FF"/>
          <w:sz w:val="16"/>
          <w:szCs w:val="16"/>
          <w:lang w:val="en-US" w:eastAsia="sv-SE"/>
        </w:rPr>
        <w:t>&lt;!--</w:t>
      </w:r>
      <w:proofErr w:type="gramEnd"/>
      <w:r w:rsidRPr="00146D6F">
        <w:rPr>
          <w:rFonts w:ascii="Consolas" w:eastAsia="Times New Roman" w:hAnsi="Consolas" w:cs="Consolas"/>
          <w:noProof w:val="0"/>
          <w:color w:val="0000FF"/>
          <w:sz w:val="16"/>
          <w:szCs w:val="16"/>
          <w:lang w:val="en-US" w:eastAsia="sv-SE"/>
        </w:rPr>
        <w:t xml:space="preserve">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BA5574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w:t>
      </w:r>
      <w:proofErr w:type="gramStart"/>
      <w:r w:rsidRPr="00146D6F">
        <w:rPr>
          <w:rFonts w:ascii="Consolas" w:eastAsia="Times New Roman" w:hAnsi="Consolas" w:cs="Consolas"/>
          <w:noProof w:val="0"/>
          <w:color w:val="A31515"/>
          <w:sz w:val="16"/>
          <w:szCs w:val="16"/>
          <w:lang w:val="en-US" w:eastAsia="sv-SE"/>
        </w:rPr>
        <w:t>:ReasonText</w:t>
      </w:r>
      <w:proofErr w:type="gramEnd"/>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71124104" w14:textId="77777777" w:rsidR="008E5437" w:rsidRPr="00F2674C" w:rsidRDefault="008E5437" w:rsidP="008E5437">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:DeletionInfo</w:t>
      </w:r>
      <w:proofErr w:type="gramEnd"/>
      <w:r w:rsidRPr="00F2674C">
        <w:rPr>
          <w:rFonts w:ascii="Consolas" w:eastAsia="Times New Roman" w:hAnsi="Consolas" w:cs="Consolas"/>
          <w:noProof w:val="0"/>
          <w:color w:val="0000FF"/>
          <w:sz w:val="16"/>
          <w:szCs w:val="16"/>
          <w:lang w:val="en-US" w:eastAsia="sv-SE"/>
        </w:rPr>
        <w:t>&gt;</w:t>
      </w:r>
    </w:p>
    <w:p w14:paraId="64552AD1"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ns2:PdlAssertions</w:t>
      </w:r>
      <w:proofErr w:type="gramEnd"/>
      <w:r>
        <w:rPr>
          <w:rFonts w:ascii="Consolas" w:eastAsia="Times New Roman" w:hAnsi="Consolas" w:cs="Consolas"/>
          <w:noProof w:val="0"/>
          <w:color w:val="0000FF"/>
          <w:sz w:val="16"/>
          <w:szCs w:val="16"/>
          <w:lang w:eastAsia="sv-SE"/>
        </w:rPr>
        <w:t>&gt;</w:t>
      </w:r>
    </w:p>
    <w:p w14:paraId="32587136"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05FC03EE"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0000FF"/>
          <w:sz w:val="16"/>
          <w:szCs w:val="16"/>
          <w:lang w:eastAsia="sv-SE"/>
        </w:rPr>
        <w:t>&gt;</w:t>
      </w:r>
    </w:p>
    <w:p w14:paraId="2BD68A59" w14:textId="77777777" w:rsidR="00AF72AE" w:rsidRDefault="00AF72AE" w:rsidP="00AF72AE">
      <w:pPr>
        <w:pStyle w:val="Heading1"/>
      </w:pPr>
      <w:bookmarkStart w:id="1097" w:name="_Toc338681842"/>
      <w:proofErr w:type="spellStart"/>
      <w:r>
        <w:lastRenderedPageBreak/>
        <w:t>CheckConsent</w:t>
      </w:r>
      <w:bookmarkEnd w:id="1097"/>
      <w:proofErr w:type="spellEnd"/>
    </w:p>
    <w:p w14:paraId="60864FD9" w14:textId="77777777" w:rsidR="00AF72AE" w:rsidRDefault="00AF72AE" w:rsidP="00AF72AE">
      <w:r>
        <w:t>Tjänst som kontrollerar om det finns ett giltigt samtycke, alternativt intyg om nödsituation, gällande åtkomst för viss aktör (vårdenhet eller medarbetare).</w:t>
      </w:r>
    </w:p>
    <w:p w14:paraId="1BB217AB" w14:textId="77777777" w:rsidR="00AF72AE" w:rsidRDefault="00AF72AE" w:rsidP="00AF72AE">
      <w:r>
        <w:t>Med giltigt samtycke avses ett samtycke som fortfarande är giltigt (giltigt t o m har ej passerats), ej makulerat eller återkallat.</w:t>
      </w:r>
    </w:p>
    <w:p w14:paraId="1A42BAD0" w14:textId="77777777" w:rsidR="00AF72AE" w:rsidRDefault="00AF72AE" w:rsidP="00AF72AE"/>
    <w:p w14:paraId="0D05802D" w14:textId="77777777" w:rsidR="00AF72AE" w:rsidRDefault="00AF72AE" w:rsidP="00AF72AE">
      <w:r>
        <w:t>Om ett giltigt intyg gällande åtkomst för angiven aktör hittas, kommer tjänsten att svara OK.</w:t>
      </w:r>
    </w:p>
    <w:p w14:paraId="2713042F" w14:textId="77777777" w:rsidR="00AF72AE" w:rsidRDefault="00AF72AE" w:rsidP="00AF72AE">
      <w:pPr>
        <w:pStyle w:val="Heading2"/>
      </w:pPr>
      <w:r>
        <w:t>Frivillighet</w:t>
      </w:r>
    </w:p>
    <w:p w14:paraId="1F943DA4" w14:textId="77777777" w:rsidR="00AF72AE" w:rsidRDefault="00AF72AE" w:rsidP="00AF72AE">
      <w:r>
        <w:t>Obligatorisk för tjänsteproducent.</w:t>
      </w:r>
    </w:p>
    <w:p w14:paraId="150D89C2" w14:textId="77777777" w:rsidR="00AF72AE" w:rsidRDefault="00AF72AE" w:rsidP="00AF72AE">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436A8E66" w14:textId="77777777" w:rsidR="00AF72AE" w:rsidRDefault="00AF72AE" w:rsidP="00AF72AE">
      <w:pPr>
        <w:pStyle w:val="Heading2"/>
      </w:pPr>
      <w:r>
        <w:t>Version</w:t>
      </w:r>
    </w:p>
    <w:p w14:paraId="69E5BE5C" w14:textId="56CACEAC" w:rsidR="00AF72AE" w:rsidRDefault="003C25F9" w:rsidP="00AF72AE">
      <w:r>
        <w:t>1.0</w:t>
      </w:r>
    </w:p>
    <w:p w14:paraId="2DC4D16D" w14:textId="77777777" w:rsidR="00AF72AE" w:rsidRDefault="00AF72AE" w:rsidP="00AF72AE">
      <w:pPr>
        <w:pStyle w:val="Heading2"/>
      </w:pPr>
      <w:r>
        <w:t>SLA-krav</w:t>
      </w:r>
    </w:p>
    <w:p w14:paraId="72A2FBB1"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3BA93BB9" w14:textId="77777777" w:rsidTr="003F4203">
        <w:trPr>
          <w:trHeight w:val="384"/>
        </w:trPr>
        <w:tc>
          <w:tcPr>
            <w:tcW w:w="2400" w:type="dxa"/>
            <w:shd w:val="clear" w:color="auto" w:fill="D9D9D9" w:themeFill="background1" w:themeFillShade="D9"/>
            <w:vAlign w:val="bottom"/>
          </w:tcPr>
          <w:p w14:paraId="719E9EDF" w14:textId="77777777" w:rsidR="00AF72AE" w:rsidRDefault="00AF72AE" w:rsidP="003F4203">
            <w:pPr>
              <w:rPr>
                <w:b/>
              </w:rPr>
            </w:pPr>
            <w:r>
              <w:rPr>
                <w:b/>
              </w:rPr>
              <w:t>Kategori</w:t>
            </w:r>
          </w:p>
        </w:tc>
        <w:tc>
          <w:tcPr>
            <w:tcW w:w="4000" w:type="dxa"/>
            <w:shd w:val="clear" w:color="auto" w:fill="D9D9D9" w:themeFill="background1" w:themeFillShade="D9"/>
            <w:vAlign w:val="bottom"/>
          </w:tcPr>
          <w:p w14:paraId="6D41CEAA" w14:textId="77777777" w:rsidR="00AF72AE" w:rsidRDefault="00AF72AE" w:rsidP="003F4203">
            <w:pPr>
              <w:rPr>
                <w:b/>
              </w:rPr>
            </w:pPr>
            <w:r>
              <w:rPr>
                <w:b/>
              </w:rPr>
              <w:t>Värde</w:t>
            </w:r>
          </w:p>
        </w:tc>
        <w:tc>
          <w:tcPr>
            <w:tcW w:w="3700" w:type="dxa"/>
            <w:shd w:val="clear" w:color="auto" w:fill="D9D9D9" w:themeFill="background1" w:themeFillShade="D9"/>
            <w:vAlign w:val="bottom"/>
          </w:tcPr>
          <w:p w14:paraId="10A24121" w14:textId="77777777" w:rsidR="00AF72AE" w:rsidRDefault="00AF72AE" w:rsidP="003F4203">
            <w:pPr>
              <w:rPr>
                <w:b/>
              </w:rPr>
            </w:pPr>
            <w:r>
              <w:rPr>
                <w:b/>
              </w:rPr>
              <w:t>Kommentar</w:t>
            </w:r>
          </w:p>
        </w:tc>
      </w:tr>
      <w:tr w:rsidR="00AF72AE" w14:paraId="4D15BBA4" w14:textId="77777777" w:rsidTr="003F4203">
        <w:tc>
          <w:tcPr>
            <w:tcW w:w="2400" w:type="dxa"/>
          </w:tcPr>
          <w:p w14:paraId="6664EC8A" w14:textId="77777777" w:rsidR="00AF72AE" w:rsidRDefault="00AF72AE" w:rsidP="003F4203">
            <w:r>
              <w:t>Svarstid</w:t>
            </w:r>
          </w:p>
        </w:tc>
        <w:tc>
          <w:tcPr>
            <w:tcW w:w="4000" w:type="dxa"/>
          </w:tcPr>
          <w:p w14:paraId="48D35D26" w14:textId="77777777" w:rsidR="00AF72AE" w:rsidRDefault="00AF72AE" w:rsidP="003F4203"/>
        </w:tc>
        <w:tc>
          <w:tcPr>
            <w:tcW w:w="3700" w:type="dxa"/>
          </w:tcPr>
          <w:p w14:paraId="6FA94DAC" w14:textId="77777777" w:rsidR="00AF72AE" w:rsidRDefault="00AF72AE" w:rsidP="003F4203"/>
        </w:tc>
      </w:tr>
      <w:tr w:rsidR="00AF72AE" w14:paraId="3A947FAA" w14:textId="77777777" w:rsidTr="003F4203">
        <w:tc>
          <w:tcPr>
            <w:tcW w:w="2400" w:type="dxa"/>
          </w:tcPr>
          <w:p w14:paraId="55CC5BAB" w14:textId="77777777" w:rsidR="00AF72AE" w:rsidRDefault="00AF72AE" w:rsidP="003F4203">
            <w:r>
              <w:t>Tillgänglighet</w:t>
            </w:r>
          </w:p>
        </w:tc>
        <w:tc>
          <w:tcPr>
            <w:tcW w:w="4000" w:type="dxa"/>
          </w:tcPr>
          <w:p w14:paraId="1BE587D7" w14:textId="77777777" w:rsidR="00AF72AE" w:rsidRDefault="00AF72AE" w:rsidP="003F4203">
            <w:r>
              <w:t>Beror på ingående samtyckestjänsters tillgänglighet. Önskas högre tillgänglighet kan konsumerande system mellanlagra data i cache som anpassas till krav på aktualitet.</w:t>
            </w:r>
          </w:p>
        </w:tc>
        <w:tc>
          <w:tcPr>
            <w:tcW w:w="3700" w:type="dxa"/>
          </w:tcPr>
          <w:p w14:paraId="4F98F8FA" w14:textId="77777777" w:rsidR="00AF72AE" w:rsidRDefault="00AF72AE" w:rsidP="003F4203"/>
        </w:tc>
      </w:tr>
      <w:tr w:rsidR="00AF72AE" w14:paraId="5E1C05F3" w14:textId="77777777" w:rsidTr="003F4203">
        <w:tc>
          <w:tcPr>
            <w:tcW w:w="2400" w:type="dxa"/>
          </w:tcPr>
          <w:p w14:paraId="6DF2655C" w14:textId="77777777" w:rsidR="00AF72AE" w:rsidRDefault="00AF72AE" w:rsidP="003F4203">
            <w:r>
              <w:t>Last</w:t>
            </w:r>
          </w:p>
        </w:tc>
        <w:tc>
          <w:tcPr>
            <w:tcW w:w="4000" w:type="dxa"/>
          </w:tcPr>
          <w:p w14:paraId="07277B01" w14:textId="77777777" w:rsidR="00AF72AE" w:rsidRDefault="00AF72AE" w:rsidP="003F4203"/>
        </w:tc>
        <w:tc>
          <w:tcPr>
            <w:tcW w:w="3700" w:type="dxa"/>
          </w:tcPr>
          <w:p w14:paraId="10A67D27" w14:textId="77777777" w:rsidR="00AF72AE" w:rsidRDefault="00AF72AE" w:rsidP="003F4203"/>
        </w:tc>
      </w:tr>
      <w:tr w:rsidR="00AF72AE" w14:paraId="0ED7C2A5" w14:textId="77777777" w:rsidTr="003F4203">
        <w:tc>
          <w:tcPr>
            <w:tcW w:w="2400" w:type="dxa"/>
          </w:tcPr>
          <w:p w14:paraId="741D31BC" w14:textId="77777777" w:rsidR="00AF72AE" w:rsidRDefault="00AF72AE" w:rsidP="003F4203">
            <w:r>
              <w:t>Aktualitet</w:t>
            </w:r>
          </w:p>
        </w:tc>
        <w:tc>
          <w:tcPr>
            <w:tcW w:w="4000" w:type="dxa"/>
          </w:tcPr>
          <w:p w14:paraId="1F0A002C" w14:textId="77777777" w:rsidR="00AF72AE" w:rsidRDefault="00AF72AE" w:rsidP="003F4203">
            <w:r>
              <w:t>Grundprincipen är att utföra en kontroll på de senaste registrerade intygsuppgifterna i samtyckestjänsten.</w:t>
            </w:r>
          </w:p>
        </w:tc>
        <w:tc>
          <w:tcPr>
            <w:tcW w:w="3700" w:type="dxa"/>
          </w:tcPr>
          <w:p w14:paraId="5DB549A9" w14:textId="77777777" w:rsidR="00AF72AE" w:rsidRDefault="00AF72AE" w:rsidP="003F4203"/>
        </w:tc>
      </w:tr>
    </w:tbl>
    <w:p w14:paraId="0652FD26" w14:textId="77777777" w:rsidR="00AF72AE" w:rsidRDefault="00AF72AE" w:rsidP="00AF72AE">
      <w:pPr>
        <w:pStyle w:val="Heading2"/>
      </w:pPr>
      <w:r>
        <w:t>Fältregler</w:t>
      </w:r>
    </w:p>
    <w:p w14:paraId="38C6600A"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20B3E7E" w14:textId="77777777" w:rsidTr="003F4203">
        <w:trPr>
          <w:trHeight w:val="384"/>
        </w:trPr>
        <w:tc>
          <w:tcPr>
            <w:tcW w:w="2800" w:type="dxa"/>
            <w:shd w:val="clear" w:color="auto" w:fill="D9D9D9" w:themeFill="background1" w:themeFillShade="D9"/>
            <w:vAlign w:val="bottom"/>
          </w:tcPr>
          <w:p w14:paraId="2D5F332E" w14:textId="77777777" w:rsidR="00AF72AE" w:rsidRDefault="00AF72AE" w:rsidP="003F4203">
            <w:pPr>
              <w:rPr>
                <w:b/>
              </w:rPr>
            </w:pPr>
            <w:r>
              <w:rPr>
                <w:b/>
              </w:rPr>
              <w:t>Namn</w:t>
            </w:r>
          </w:p>
        </w:tc>
        <w:tc>
          <w:tcPr>
            <w:tcW w:w="2000" w:type="dxa"/>
            <w:shd w:val="clear" w:color="auto" w:fill="D9D9D9" w:themeFill="background1" w:themeFillShade="D9"/>
            <w:vAlign w:val="bottom"/>
          </w:tcPr>
          <w:p w14:paraId="383B337E" w14:textId="77777777" w:rsidR="00AF72AE" w:rsidRDefault="00AF72AE" w:rsidP="003F4203">
            <w:pPr>
              <w:rPr>
                <w:b/>
              </w:rPr>
            </w:pPr>
            <w:r>
              <w:rPr>
                <w:b/>
              </w:rPr>
              <w:t>Datatyp</w:t>
            </w:r>
          </w:p>
        </w:tc>
        <w:tc>
          <w:tcPr>
            <w:tcW w:w="4000" w:type="dxa"/>
            <w:shd w:val="clear" w:color="auto" w:fill="D9D9D9" w:themeFill="background1" w:themeFillShade="D9"/>
            <w:vAlign w:val="bottom"/>
          </w:tcPr>
          <w:p w14:paraId="52334310"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3A091EF" w14:textId="77777777" w:rsidR="00AF72AE" w:rsidRDefault="00AF72AE" w:rsidP="003F4203">
            <w:pPr>
              <w:rPr>
                <w:b/>
              </w:rPr>
            </w:pPr>
            <w:r>
              <w:rPr>
                <w:b/>
              </w:rPr>
              <w:t>Kardinalitet</w:t>
            </w:r>
          </w:p>
        </w:tc>
      </w:tr>
      <w:tr w:rsidR="00AF72AE" w14:paraId="1F9124E7" w14:textId="77777777" w:rsidTr="003F4203">
        <w:tc>
          <w:tcPr>
            <w:tcW w:w="2800" w:type="dxa"/>
            <w:shd w:val="clear" w:color="auto" w:fill="F9F9F9" w:themeFill="background1" w:themeFillShade="F9"/>
            <w:vAlign w:val="bottom"/>
          </w:tcPr>
          <w:p w14:paraId="546911E2"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5DDFE816" w14:textId="77777777" w:rsidR="00AF72AE" w:rsidRDefault="00AF72AE" w:rsidP="003F4203">
            <w:pPr>
              <w:rPr>
                <w:b/>
              </w:rPr>
            </w:pPr>
          </w:p>
        </w:tc>
        <w:tc>
          <w:tcPr>
            <w:tcW w:w="4000" w:type="dxa"/>
            <w:shd w:val="clear" w:color="auto" w:fill="F9F9F9" w:themeFill="background1" w:themeFillShade="F9"/>
            <w:vAlign w:val="bottom"/>
          </w:tcPr>
          <w:p w14:paraId="71D77DCA" w14:textId="77777777" w:rsidR="00AF72AE" w:rsidRDefault="00AF72AE" w:rsidP="003F4203">
            <w:pPr>
              <w:rPr>
                <w:b/>
              </w:rPr>
            </w:pPr>
          </w:p>
        </w:tc>
        <w:tc>
          <w:tcPr>
            <w:tcW w:w="1300" w:type="dxa"/>
            <w:shd w:val="clear" w:color="auto" w:fill="F9F9F9" w:themeFill="background1" w:themeFillShade="F9"/>
            <w:vAlign w:val="bottom"/>
          </w:tcPr>
          <w:p w14:paraId="73019A80" w14:textId="77777777" w:rsidR="00AF72AE" w:rsidRDefault="00AF72AE" w:rsidP="003F4203">
            <w:pPr>
              <w:rPr>
                <w:b/>
              </w:rPr>
            </w:pPr>
          </w:p>
        </w:tc>
      </w:tr>
      <w:tr w:rsidR="00AF72AE" w14:paraId="7612E5C6" w14:textId="77777777" w:rsidTr="003F4203">
        <w:tc>
          <w:tcPr>
            <w:tcW w:w="2800" w:type="dxa"/>
          </w:tcPr>
          <w:p w14:paraId="1E4163E6" w14:textId="77777777" w:rsidR="00AF72AE" w:rsidRDefault="00AF72AE" w:rsidP="003F4203">
            <w:r>
              <w:t>accessingActor</w:t>
            </w:r>
          </w:p>
        </w:tc>
        <w:tc>
          <w:tcPr>
            <w:tcW w:w="2000" w:type="dxa"/>
          </w:tcPr>
          <w:p w14:paraId="4DA227F3" w14:textId="77777777" w:rsidR="00AF72AE" w:rsidRDefault="00AF72AE" w:rsidP="003F4203">
            <w:r>
              <w:t>patientconsent:AccessingActor</w:t>
            </w:r>
          </w:p>
        </w:tc>
        <w:tc>
          <w:tcPr>
            <w:tcW w:w="4000" w:type="dxa"/>
          </w:tcPr>
          <w:p w14:paraId="60E3745C" w14:textId="77777777" w:rsidR="00AF72AE" w:rsidRDefault="00AF72AE" w:rsidP="003F4203">
            <w:r>
              <w:t>Representerar den aktör/person som önskar åtkomst till informationen.</w:t>
            </w:r>
          </w:p>
        </w:tc>
        <w:tc>
          <w:tcPr>
            <w:tcW w:w="1300" w:type="dxa"/>
          </w:tcPr>
          <w:p w14:paraId="10F3DA85" w14:textId="77777777" w:rsidR="00AF72AE" w:rsidRDefault="00AF72AE" w:rsidP="003F4203">
            <w:r>
              <w:t>1..1</w:t>
            </w:r>
          </w:p>
        </w:tc>
      </w:tr>
      <w:tr w:rsidR="00AF72AE" w14:paraId="5F2BD57C" w14:textId="77777777" w:rsidTr="003F4203">
        <w:tc>
          <w:tcPr>
            <w:tcW w:w="2800" w:type="dxa"/>
          </w:tcPr>
          <w:p w14:paraId="4E05C561" w14:textId="77777777" w:rsidR="00AF72AE" w:rsidRDefault="00AF72AE" w:rsidP="003F4203">
            <w:r>
              <w:t>patientId</w:t>
            </w:r>
          </w:p>
        </w:tc>
        <w:tc>
          <w:tcPr>
            <w:tcW w:w="2000" w:type="dxa"/>
          </w:tcPr>
          <w:p w14:paraId="4E71FC05" w14:textId="77777777" w:rsidR="00AF72AE" w:rsidRDefault="00AF72AE" w:rsidP="003F4203">
            <w:r>
              <w:t>patientconsent:PersonIdValue</w:t>
            </w:r>
          </w:p>
        </w:tc>
        <w:tc>
          <w:tcPr>
            <w:tcW w:w="4000" w:type="dxa"/>
          </w:tcPr>
          <w:p w14:paraId="05DE273C" w14:textId="77777777" w:rsidR="00AF72AE" w:rsidRDefault="00AF72AE" w:rsidP="003F4203">
            <w:r>
              <w:t>Patientens personnummer, samordningsnummer, alternativt reservnummer vars information aktören önskar åtkomst till.</w:t>
            </w:r>
          </w:p>
        </w:tc>
        <w:tc>
          <w:tcPr>
            <w:tcW w:w="1300" w:type="dxa"/>
          </w:tcPr>
          <w:p w14:paraId="3693CCFD" w14:textId="77777777" w:rsidR="00AF72AE" w:rsidRDefault="00AF72AE" w:rsidP="003F4203">
            <w:r>
              <w:t>1..1</w:t>
            </w:r>
          </w:p>
        </w:tc>
      </w:tr>
      <w:tr w:rsidR="00AF72AE" w14:paraId="47114B92" w14:textId="77777777" w:rsidTr="003F4203">
        <w:tc>
          <w:tcPr>
            <w:tcW w:w="2800" w:type="dxa"/>
            <w:shd w:val="clear" w:color="auto" w:fill="F9F9F9" w:themeFill="background1" w:themeFillShade="F9"/>
            <w:vAlign w:val="bottom"/>
          </w:tcPr>
          <w:p w14:paraId="2FA9CC24" w14:textId="77777777" w:rsidR="00AF72AE" w:rsidRDefault="00AF72AE" w:rsidP="003F4203">
            <w:pPr>
              <w:rPr>
                <w:b/>
              </w:rPr>
            </w:pPr>
            <w:r>
              <w:rPr>
                <w:b/>
                <w:i/>
              </w:rPr>
              <w:t>Svar</w:t>
            </w:r>
          </w:p>
        </w:tc>
        <w:tc>
          <w:tcPr>
            <w:tcW w:w="2000" w:type="dxa"/>
            <w:shd w:val="clear" w:color="auto" w:fill="F9F9F9" w:themeFill="background1" w:themeFillShade="F9"/>
            <w:vAlign w:val="bottom"/>
          </w:tcPr>
          <w:p w14:paraId="20094F9B" w14:textId="77777777" w:rsidR="00AF72AE" w:rsidRDefault="00AF72AE" w:rsidP="003F4203">
            <w:pPr>
              <w:rPr>
                <w:b/>
              </w:rPr>
            </w:pPr>
          </w:p>
        </w:tc>
        <w:tc>
          <w:tcPr>
            <w:tcW w:w="4000" w:type="dxa"/>
            <w:shd w:val="clear" w:color="auto" w:fill="F9F9F9" w:themeFill="background1" w:themeFillShade="F9"/>
            <w:vAlign w:val="bottom"/>
          </w:tcPr>
          <w:p w14:paraId="203FAE93" w14:textId="77777777" w:rsidR="00AF72AE" w:rsidRDefault="00AF72AE" w:rsidP="003F4203">
            <w:pPr>
              <w:rPr>
                <w:b/>
              </w:rPr>
            </w:pPr>
          </w:p>
        </w:tc>
        <w:tc>
          <w:tcPr>
            <w:tcW w:w="1300" w:type="dxa"/>
            <w:shd w:val="clear" w:color="auto" w:fill="F9F9F9" w:themeFill="background1" w:themeFillShade="F9"/>
            <w:vAlign w:val="bottom"/>
          </w:tcPr>
          <w:p w14:paraId="4618F8E5" w14:textId="77777777" w:rsidR="00AF72AE" w:rsidRDefault="00AF72AE" w:rsidP="003F4203">
            <w:pPr>
              <w:rPr>
                <w:b/>
              </w:rPr>
            </w:pPr>
          </w:p>
        </w:tc>
      </w:tr>
      <w:tr w:rsidR="00AF72AE" w14:paraId="18D118A3" w14:textId="77777777" w:rsidTr="003F4203">
        <w:tc>
          <w:tcPr>
            <w:tcW w:w="2800" w:type="dxa"/>
          </w:tcPr>
          <w:p w14:paraId="7D8D0CD5" w14:textId="77777777" w:rsidR="00AF72AE" w:rsidRDefault="00AF72AE" w:rsidP="003F4203">
            <w:r>
              <w:t>checkConsent</w:t>
            </w:r>
          </w:p>
        </w:tc>
        <w:tc>
          <w:tcPr>
            <w:tcW w:w="2000" w:type="dxa"/>
          </w:tcPr>
          <w:p w14:paraId="27323DB1" w14:textId="77777777" w:rsidR="00AF72AE" w:rsidRDefault="00AF72AE" w:rsidP="003F4203">
            <w:r>
              <w:t>patientconsent:CheckResult</w:t>
            </w:r>
          </w:p>
        </w:tc>
        <w:tc>
          <w:tcPr>
            <w:tcW w:w="4000" w:type="dxa"/>
          </w:tcPr>
          <w:p w14:paraId="4D7581F2" w14:textId="77777777" w:rsidR="00AF72AE" w:rsidRDefault="00AF72AE" w:rsidP="003F4203">
            <w:r>
              <w:t>Status för om ett giltigt intyg gällande åtkomst för angiven aktör hittades.</w:t>
            </w:r>
          </w:p>
        </w:tc>
        <w:tc>
          <w:tcPr>
            <w:tcW w:w="1300" w:type="dxa"/>
          </w:tcPr>
          <w:p w14:paraId="3007082B" w14:textId="77777777" w:rsidR="00AF72AE" w:rsidRDefault="00AF72AE" w:rsidP="003F4203">
            <w:r>
              <w:t>1..1</w:t>
            </w:r>
          </w:p>
        </w:tc>
      </w:tr>
    </w:tbl>
    <w:p w14:paraId="28AAF5D7" w14:textId="77777777" w:rsidR="00AF72AE" w:rsidRDefault="00AF72AE" w:rsidP="00AF72AE">
      <w:pPr>
        <w:pStyle w:val="Heading2"/>
      </w:pPr>
      <w:r>
        <w:t>Regler</w:t>
      </w:r>
    </w:p>
    <w:p w14:paraId="41A5FDAA" w14:textId="77777777" w:rsidR="00AF72AE" w:rsidRDefault="00AF72AE" w:rsidP="00AF72AE">
      <w:r>
        <w:lastRenderedPageBreak/>
        <w:t>Tjänsten skall åtkomstkontrollera om tjänstekonsumenten har behörighet till tjänsten. Om behörighet saknas, nekas anropet (med tillhörande felkod ACCESSDENIED).</w:t>
      </w:r>
    </w:p>
    <w:p w14:paraId="18014451" w14:textId="77777777" w:rsidR="00AF72AE" w:rsidRDefault="00AF72AE" w:rsidP="00AF72AE">
      <w:pPr>
        <w:pStyle w:val="Heading2"/>
      </w:pPr>
      <w:r>
        <w:t>Tjänsteinteraktion</w:t>
      </w:r>
    </w:p>
    <w:p w14:paraId="03A69DF0" w14:textId="77777777" w:rsidR="00AF72AE" w:rsidRDefault="00AF72AE" w:rsidP="00AF72AE">
      <w:r>
        <w:t>CheckConsent</w:t>
      </w:r>
    </w:p>
    <w:p w14:paraId="2A05B0BE" w14:textId="77777777" w:rsidR="00AF72AE" w:rsidRDefault="00AF72AE" w:rsidP="00AF72AE">
      <w:pPr>
        <w:pStyle w:val="Heading2"/>
      </w:pPr>
      <w:r>
        <w:t>Exempel</w:t>
      </w:r>
    </w:p>
    <w:p w14:paraId="375A377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B0EFD9E" w14:textId="77777777" w:rsidR="00AF72AE" w:rsidRDefault="00AF72AE" w:rsidP="00AF72AE">
      <w:r>
        <w:t>Följande XML visar strukturen på ett anrop till tjänsten.</w:t>
      </w:r>
    </w:p>
    <w:p w14:paraId="29245604" w14:textId="77777777" w:rsidR="00AF72AE" w:rsidRPr="00F2674C" w:rsidRDefault="00AF72AE" w:rsidP="00AF72AE">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ns0:CheckConsentRequest</w:t>
      </w:r>
      <w:r w:rsidRPr="00F2674C">
        <w:rPr>
          <w:rFonts w:ascii="Consolas" w:eastAsia="Times New Roman" w:hAnsi="Consolas" w:cs="Consolas"/>
          <w:noProof w:val="0"/>
          <w:color w:val="FF0000"/>
          <w:sz w:val="16"/>
          <w:szCs w:val="16"/>
          <w:lang w:val="en-US" w:eastAsia="sv-SE"/>
        </w:rPr>
        <w:t xml:space="preserve"> xmlns:ns0</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urn:riv:ehr:patientconsent:accesscontrol:CheckConsentResponder:1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xmlns:ns1</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xmlns:ns2</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&gt;</w:t>
      </w:r>
    </w:p>
    <w:p w14:paraId="72049318"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:AccessingActor</w:t>
      </w:r>
      <w:proofErr w:type="gramEnd"/>
      <w:r w:rsidRPr="00F2674C">
        <w:rPr>
          <w:rFonts w:ascii="Consolas" w:eastAsia="Times New Roman" w:hAnsi="Consolas" w:cs="Consolas"/>
          <w:noProof w:val="0"/>
          <w:color w:val="0000FF"/>
          <w:sz w:val="16"/>
          <w:szCs w:val="16"/>
          <w:lang w:val="en-US" w:eastAsia="sv-SE"/>
        </w:rPr>
        <w:t>&gt;</w:t>
      </w:r>
    </w:p>
    <w:p w14:paraId="348BF00A"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:EmployeeId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p>
    <w:p w14:paraId="77846DE5"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:CareProviderId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ns2:CareProviderId</w:t>
      </w:r>
      <w:r w:rsidRPr="00F2674C">
        <w:rPr>
          <w:rFonts w:ascii="Consolas" w:eastAsia="Times New Roman" w:hAnsi="Consolas" w:cs="Consolas"/>
          <w:noProof w:val="0"/>
          <w:color w:val="0000FF"/>
          <w:sz w:val="16"/>
          <w:szCs w:val="16"/>
          <w:lang w:val="en-US" w:eastAsia="sv-SE"/>
        </w:rPr>
        <w:t>&gt;</w:t>
      </w:r>
    </w:p>
    <w:p w14:paraId="2E78E839"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:CareUnitId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ns2:CareUnitId</w:t>
      </w:r>
      <w:r w:rsidRPr="00F2674C">
        <w:rPr>
          <w:rFonts w:ascii="Consolas" w:eastAsia="Times New Roman" w:hAnsi="Consolas" w:cs="Consolas"/>
          <w:noProof w:val="0"/>
          <w:color w:val="0000FF"/>
          <w:sz w:val="16"/>
          <w:szCs w:val="16"/>
          <w:lang w:val="en-US" w:eastAsia="sv-SE"/>
        </w:rPr>
        <w:t>&gt;</w:t>
      </w:r>
    </w:p>
    <w:p w14:paraId="6F719A1C" w14:textId="77777777" w:rsidR="00AF72AE" w:rsidRDefault="00AF72AE" w:rsidP="00AF72AE">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74322858" w14:textId="77777777" w:rsidR="00AF72AE" w:rsidRDefault="00AF72AE" w:rsidP="00AF72AE">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342A1B1"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ns0:CheckConsentRequest</w:t>
      </w:r>
      <w:proofErr w:type="gramEnd"/>
      <w:r>
        <w:rPr>
          <w:rFonts w:ascii="Consolas" w:eastAsia="Times New Roman" w:hAnsi="Consolas" w:cs="Consolas"/>
          <w:noProof w:val="0"/>
          <w:color w:val="0000FF"/>
          <w:sz w:val="16"/>
          <w:szCs w:val="16"/>
          <w:lang w:eastAsia="sv-SE"/>
        </w:rPr>
        <w:t>&gt;</w:t>
      </w:r>
    </w:p>
    <w:p w14:paraId="6E41E88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1826C17" w14:textId="77777777" w:rsidR="00AF72AE" w:rsidRDefault="00AF72AE" w:rsidP="00AF72AE">
      <w:r>
        <w:t>Följande XML visar strukturen på svarsmeddelandet från tjänsten.</w:t>
      </w:r>
    </w:p>
    <w:p w14:paraId="3379A185" w14:textId="77777777" w:rsidR="00AF72AE" w:rsidRPr="00F2674C" w:rsidRDefault="00AF72AE" w:rsidP="00AF72AE">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ns0:CheckConsentResponse</w:t>
      </w:r>
      <w:r w:rsidRPr="00F2674C">
        <w:rPr>
          <w:rFonts w:ascii="Consolas" w:eastAsia="Times New Roman" w:hAnsi="Consolas" w:cs="Consolas"/>
          <w:noProof w:val="0"/>
          <w:color w:val="FF0000"/>
          <w:sz w:val="16"/>
          <w:szCs w:val="16"/>
          <w:lang w:val="en-US" w:eastAsia="sv-SE"/>
        </w:rPr>
        <w:t xml:space="preserve"> xmlns:ns0</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urn:riv:ehr:patientconsent:accesscontrol:CheckConsentResponder:1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xmlns:ns1</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xmlns:ns2</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&gt;</w:t>
      </w:r>
    </w:p>
    <w:p w14:paraId="5C364C33"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:CheckConsent</w:t>
      </w:r>
      <w:proofErr w:type="gramEnd"/>
      <w:r w:rsidRPr="00F2674C">
        <w:rPr>
          <w:rFonts w:ascii="Consolas" w:eastAsia="Times New Roman" w:hAnsi="Consolas" w:cs="Consolas"/>
          <w:noProof w:val="0"/>
          <w:color w:val="0000FF"/>
          <w:sz w:val="16"/>
          <w:szCs w:val="16"/>
          <w:lang w:val="en-US" w:eastAsia="sv-SE"/>
        </w:rPr>
        <w:t>&gt;</w:t>
      </w:r>
    </w:p>
    <w:p w14:paraId="2A16150C"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:Result</w:t>
      </w:r>
      <w:proofErr w:type="gramEnd"/>
      <w:r w:rsidRPr="00F2674C">
        <w:rPr>
          <w:rFonts w:ascii="Consolas" w:eastAsia="Times New Roman" w:hAnsi="Consolas" w:cs="Consolas"/>
          <w:noProof w:val="0"/>
          <w:color w:val="0000FF"/>
          <w:sz w:val="16"/>
          <w:szCs w:val="16"/>
          <w:lang w:val="en-US" w:eastAsia="sv-SE"/>
        </w:rPr>
        <w:t>&gt;</w:t>
      </w:r>
    </w:p>
    <w:p w14:paraId="2C324301"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:ResultCode</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p>
    <w:p w14:paraId="1F414872"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:ResultText</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p>
    <w:p w14:paraId="2684F10B"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:Result</w:t>
      </w:r>
      <w:proofErr w:type="gramEnd"/>
      <w:r w:rsidRPr="00F2674C">
        <w:rPr>
          <w:rFonts w:ascii="Consolas" w:eastAsia="Times New Roman" w:hAnsi="Consolas" w:cs="Consolas"/>
          <w:noProof w:val="0"/>
          <w:color w:val="0000FF"/>
          <w:sz w:val="16"/>
          <w:szCs w:val="16"/>
          <w:lang w:val="en-US" w:eastAsia="sv-SE"/>
        </w:rPr>
        <w:t>&gt;</w:t>
      </w:r>
    </w:p>
    <w:p w14:paraId="551FEC3E"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:HasConsent</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ns2:HasConsent</w:t>
      </w:r>
      <w:r w:rsidRPr="00F2674C">
        <w:rPr>
          <w:rFonts w:ascii="Consolas" w:eastAsia="Times New Roman" w:hAnsi="Consolas" w:cs="Consolas"/>
          <w:noProof w:val="0"/>
          <w:color w:val="0000FF"/>
          <w:sz w:val="16"/>
          <w:szCs w:val="16"/>
          <w:lang w:val="en-US" w:eastAsia="sv-SE"/>
        </w:rPr>
        <w:t>&gt;</w:t>
      </w:r>
    </w:p>
    <w:p w14:paraId="44B6D7AC" w14:textId="77777777" w:rsidR="00AF72AE" w:rsidRPr="00F2674C" w:rsidRDefault="00AF72AE" w:rsidP="00AF72AE">
      <w:pPr>
        <w:ind w:left="880"/>
        <w:rPr>
          <w:lang w:val="en-US"/>
        </w:rPr>
      </w:pPr>
      <w:proofErr w:type="gramStart"/>
      <w:r w:rsidRPr="00F2674C">
        <w:rPr>
          <w:rFonts w:ascii="Consolas" w:eastAsia="Times New Roman" w:hAnsi="Consolas" w:cs="Consolas"/>
          <w:noProof w:val="0"/>
          <w:color w:val="0000FF"/>
          <w:sz w:val="16"/>
          <w:szCs w:val="16"/>
          <w:lang w:val="en-US" w:eastAsia="sv-SE"/>
        </w:rPr>
        <w:t>&lt;!--</w:t>
      </w:r>
      <w:proofErr w:type="gramEnd"/>
      <w:r w:rsidRPr="00F2674C">
        <w:rPr>
          <w:rFonts w:ascii="Consolas" w:eastAsia="Times New Roman" w:hAnsi="Consolas" w:cs="Consolas"/>
          <w:noProof w:val="0"/>
          <w:color w:val="0000FF"/>
          <w:sz w:val="16"/>
          <w:szCs w:val="16"/>
          <w:lang w:val="en-US" w:eastAsia="sv-SE"/>
        </w:rPr>
        <w:t xml:space="preserve">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357CB076"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:AssertionType</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ns2:AssertionType</w:t>
      </w:r>
      <w:r w:rsidRPr="00F2674C">
        <w:rPr>
          <w:rFonts w:ascii="Consolas" w:eastAsia="Times New Roman" w:hAnsi="Consolas" w:cs="Consolas"/>
          <w:noProof w:val="0"/>
          <w:color w:val="0000FF"/>
          <w:sz w:val="16"/>
          <w:szCs w:val="16"/>
          <w:lang w:val="en-US" w:eastAsia="sv-SE"/>
        </w:rPr>
        <w:t>&gt;</w:t>
      </w:r>
    </w:p>
    <w:p w14:paraId="0B8A6394"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:CheckConsent</w:t>
      </w:r>
      <w:proofErr w:type="gramEnd"/>
      <w:r w:rsidRPr="00F2674C">
        <w:rPr>
          <w:rFonts w:ascii="Consolas" w:eastAsia="Times New Roman" w:hAnsi="Consolas" w:cs="Consolas"/>
          <w:noProof w:val="0"/>
          <w:color w:val="0000FF"/>
          <w:sz w:val="16"/>
          <w:szCs w:val="16"/>
          <w:lang w:val="en-US" w:eastAsia="sv-SE"/>
        </w:rPr>
        <w:t>&gt;</w:t>
      </w:r>
    </w:p>
    <w:p w14:paraId="571AEDE5"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ns0:CheckConsentResponse</w:t>
      </w:r>
      <w:proofErr w:type="gramEnd"/>
      <w:r>
        <w:rPr>
          <w:rFonts w:ascii="Consolas" w:eastAsia="Times New Roman" w:hAnsi="Consolas" w:cs="Consolas"/>
          <w:noProof w:val="0"/>
          <w:color w:val="0000FF"/>
          <w:sz w:val="16"/>
          <w:szCs w:val="16"/>
          <w:lang w:eastAsia="sv-SE"/>
        </w:rPr>
        <w:t>&gt;</w:t>
      </w:r>
    </w:p>
    <w:p w14:paraId="75E049E5" w14:textId="77777777" w:rsidR="008E5437" w:rsidRDefault="008E5437" w:rsidP="008E5437">
      <w:pPr>
        <w:pStyle w:val="Heading1"/>
      </w:pPr>
      <w:bookmarkStart w:id="1098" w:name="_Toc338681843"/>
      <w:proofErr w:type="spellStart"/>
      <w:r>
        <w:lastRenderedPageBreak/>
        <w:t>RegisterExtendedConsent</w:t>
      </w:r>
      <w:bookmarkEnd w:id="1098"/>
      <w:proofErr w:type="spellEnd"/>
    </w:p>
    <w:p w14:paraId="387FBF64" w14:textId="77777777" w:rsidR="008E5437" w:rsidRDefault="008E5437" w:rsidP="008E5437">
      <w:r>
        <w:t>Tjänst som registrerar ett intyg gällande viss patient som ger direktåtkomst till patientens information från andra vårdgivare enligt PDL.</w:t>
      </w:r>
    </w:p>
    <w:p w14:paraId="17DE3A12" w14:textId="77777777" w:rsidR="008E5437" w:rsidRDefault="008E5437" w:rsidP="008E5437"/>
    <w:p w14:paraId="436676BE" w14:textId="77777777" w:rsidR="008E5437" w:rsidRDefault="008E5437" w:rsidP="008E5437">
      <w:r>
        <w:t>Intyget avser patientens aktiva medgivande (samtycke), alternativt nödsituation då HoS personal bedömer att behov av uppgifterna finns för nödvändig vård av patient som inte kan ge aktivt medgivande.</w:t>
      </w:r>
    </w:p>
    <w:p w14:paraId="4CE62553" w14:textId="77777777" w:rsidR="008E5437" w:rsidRDefault="008E5437" w:rsidP="008E5437">
      <w:r>
        <w:t>Det går även att registrera patientens företrädare.</w:t>
      </w:r>
    </w:p>
    <w:p w14:paraId="3432B3E0" w14:textId="77777777" w:rsidR="008E5437" w:rsidRDefault="008E5437" w:rsidP="008E5437"/>
    <w:p w14:paraId="182B603C" w14:textId="77777777" w:rsidR="008E5437" w:rsidRDefault="008E5437" w:rsidP="008E5437">
      <w:r>
        <w:t>Tjänsten kräver utökad information (metainformation) kring skapande av intyget.</w:t>
      </w:r>
    </w:p>
    <w:p w14:paraId="531798B1" w14:textId="77777777" w:rsidR="008E5437" w:rsidRDefault="008E5437" w:rsidP="008E5437">
      <w:pPr>
        <w:pStyle w:val="Heading2"/>
      </w:pPr>
      <w:r>
        <w:t>Frivillighet</w:t>
      </w:r>
    </w:p>
    <w:p w14:paraId="4B498F4C" w14:textId="77777777" w:rsidR="008E5437" w:rsidRDefault="008E5437" w:rsidP="008E5437">
      <w:r>
        <w:t>Obligatorisk för tjänsteproducent.</w:t>
      </w:r>
    </w:p>
    <w:p w14:paraId="600B3E02"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2A56C60B" w14:textId="77777777" w:rsidR="008E5437" w:rsidRDefault="008E5437" w:rsidP="008E5437">
      <w:pPr>
        <w:pStyle w:val="Heading2"/>
      </w:pPr>
      <w:r>
        <w:t>Version</w:t>
      </w:r>
    </w:p>
    <w:p w14:paraId="5DF85C60" w14:textId="3D678C6D" w:rsidR="008E5437" w:rsidRDefault="003C25F9" w:rsidP="008E5437">
      <w:r>
        <w:t>1.0</w:t>
      </w:r>
    </w:p>
    <w:p w14:paraId="1BFCBA8D" w14:textId="77777777" w:rsidR="008E5437" w:rsidRDefault="008E5437" w:rsidP="008E5437">
      <w:pPr>
        <w:pStyle w:val="Heading2"/>
      </w:pPr>
      <w:r>
        <w:t>SLA-krav</w:t>
      </w:r>
    </w:p>
    <w:p w14:paraId="498D675F"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49EBE3B" w14:textId="77777777" w:rsidTr="00C100BC">
        <w:trPr>
          <w:trHeight w:val="384"/>
        </w:trPr>
        <w:tc>
          <w:tcPr>
            <w:tcW w:w="2400" w:type="dxa"/>
            <w:shd w:val="clear" w:color="auto" w:fill="D9D9D9" w:themeFill="background1" w:themeFillShade="D9"/>
            <w:vAlign w:val="bottom"/>
          </w:tcPr>
          <w:p w14:paraId="50C39189" w14:textId="77777777" w:rsidR="008E5437" w:rsidRDefault="008E5437" w:rsidP="00C100BC">
            <w:pPr>
              <w:rPr>
                <w:b/>
              </w:rPr>
            </w:pPr>
            <w:r>
              <w:rPr>
                <w:b/>
              </w:rPr>
              <w:t>Kategori</w:t>
            </w:r>
          </w:p>
        </w:tc>
        <w:tc>
          <w:tcPr>
            <w:tcW w:w="4000" w:type="dxa"/>
            <w:shd w:val="clear" w:color="auto" w:fill="D9D9D9" w:themeFill="background1" w:themeFillShade="D9"/>
            <w:vAlign w:val="bottom"/>
          </w:tcPr>
          <w:p w14:paraId="79B30F6E" w14:textId="77777777" w:rsidR="008E5437" w:rsidRDefault="008E5437" w:rsidP="00C100BC">
            <w:pPr>
              <w:rPr>
                <w:b/>
              </w:rPr>
            </w:pPr>
            <w:r>
              <w:rPr>
                <w:b/>
              </w:rPr>
              <w:t>Värde</w:t>
            </w:r>
          </w:p>
        </w:tc>
        <w:tc>
          <w:tcPr>
            <w:tcW w:w="3700" w:type="dxa"/>
            <w:shd w:val="clear" w:color="auto" w:fill="D9D9D9" w:themeFill="background1" w:themeFillShade="D9"/>
            <w:vAlign w:val="bottom"/>
          </w:tcPr>
          <w:p w14:paraId="6563E6EB" w14:textId="77777777" w:rsidR="008E5437" w:rsidRDefault="008E5437" w:rsidP="00C100BC">
            <w:pPr>
              <w:rPr>
                <w:b/>
              </w:rPr>
            </w:pPr>
            <w:r>
              <w:rPr>
                <w:b/>
              </w:rPr>
              <w:t>Kommentar</w:t>
            </w:r>
          </w:p>
        </w:tc>
      </w:tr>
      <w:tr w:rsidR="008E5437" w14:paraId="41BF4E8C" w14:textId="77777777" w:rsidTr="00C100BC">
        <w:tc>
          <w:tcPr>
            <w:tcW w:w="2400" w:type="dxa"/>
          </w:tcPr>
          <w:p w14:paraId="18F4B6C0" w14:textId="77777777" w:rsidR="008E5437" w:rsidRDefault="008E5437" w:rsidP="00C100BC">
            <w:r>
              <w:t>Svarstid</w:t>
            </w:r>
          </w:p>
        </w:tc>
        <w:tc>
          <w:tcPr>
            <w:tcW w:w="4000" w:type="dxa"/>
          </w:tcPr>
          <w:p w14:paraId="7F13AB01" w14:textId="77777777" w:rsidR="008E5437" w:rsidRDefault="008E5437" w:rsidP="00C100BC"/>
        </w:tc>
        <w:tc>
          <w:tcPr>
            <w:tcW w:w="3700" w:type="dxa"/>
          </w:tcPr>
          <w:p w14:paraId="30943B9A" w14:textId="77777777" w:rsidR="008E5437" w:rsidRDefault="008E5437" w:rsidP="00C100BC"/>
        </w:tc>
      </w:tr>
      <w:tr w:rsidR="008E5437" w14:paraId="362415B0" w14:textId="77777777" w:rsidTr="00C100BC">
        <w:tc>
          <w:tcPr>
            <w:tcW w:w="2400" w:type="dxa"/>
          </w:tcPr>
          <w:p w14:paraId="63353543" w14:textId="77777777" w:rsidR="008E5437" w:rsidRDefault="008E5437" w:rsidP="00C100BC">
            <w:r>
              <w:t>Tillgänglighet</w:t>
            </w:r>
          </w:p>
        </w:tc>
        <w:tc>
          <w:tcPr>
            <w:tcW w:w="4000" w:type="dxa"/>
          </w:tcPr>
          <w:p w14:paraId="0B493478" w14:textId="77777777" w:rsidR="008E5437" w:rsidRDefault="008E5437" w:rsidP="00C100BC"/>
        </w:tc>
        <w:tc>
          <w:tcPr>
            <w:tcW w:w="3700" w:type="dxa"/>
          </w:tcPr>
          <w:p w14:paraId="126E8D01" w14:textId="77777777" w:rsidR="008E5437" w:rsidRDefault="008E5437" w:rsidP="00C100BC"/>
        </w:tc>
      </w:tr>
      <w:tr w:rsidR="008E5437" w14:paraId="419C293F" w14:textId="77777777" w:rsidTr="00C100BC">
        <w:tc>
          <w:tcPr>
            <w:tcW w:w="2400" w:type="dxa"/>
          </w:tcPr>
          <w:p w14:paraId="2160CEDD" w14:textId="77777777" w:rsidR="008E5437" w:rsidRDefault="008E5437" w:rsidP="00C100BC">
            <w:r>
              <w:t>Last</w:t>
            </w:r>
          </w:p>
        </w:tc>
        <w:tc>
          <w:tcPr>
            <w:tcW w:w="4000" w:type="dxa"/>
          </w:tcPr>
          <w:p w14:paraId="19ECCA88" w14:textId="77777777" w:rsidR="008E5437" w:rsidRDefault="008E5437" w:rsidP="00C100BC"/>
        </w:tc>
        <w:tc>
          <w:tcPr>
            <w:tcW w:w="3700" w:type="dxa"/>
          </w:tcPr>
          <w:p w14:paraId="2C227982" w14:textId="77777777" w:rsidR="008E5437" w:rsidRDefault="008E5437" w:rsidP="00C100BC"/>
        </w:tc>
      </w:tr>
      <w:tr w:rsidR="008E5437" w14:paraId="1E2921F6" w14:textId="77777777" w:rsidTr="00C100BC">
        <w:tc>
          <w:tcPr>
            <w:tcW w:w="2400" w:type="dxa"/>
          </w:tcPr>
          <w:p w14:paraId="1EE7387F" w14:textId="77777777" w:rsidR="008E5437" w:rsidRDefault="008E5437" w:rsidP="00C100BC">
            <w:r>
              <w:t>Aktualitet</w:t>
            </w:r>
          </w:p>
        </w:tc>
        <w:tc>
          <w:tcPr>
            <w:tcW w:w="4000" w:type="dxa"/>
          </w:tcPr>
          <w:p w14:paraId="276F151D" w14:textId="77777777" w:rsidR="008E5437" w:rsidRDefault="008E5437" w:rsidP="00C100BC">
            <w:r>
              <w:t>Tjänsten garanterar att registrering av samtycke skett då anropet genomförts utan fel. Registreringen speglas omedelbart i svar från frågor till samtyckestjänsten.</w:t>
            </w:r>
          </w:p>
        </w:tc>
        <w:tc>
          <w:tcPr>
            <w:tcW w:w="3700" w:type="dxa"/>
          </w:tcPr>
          <w:p w14:paraId="6B89BD1E" w14:textId="77777777" w:rsidR="008E5437" w:rsidRDefault="008E5437" w:rsidP="00C100BC"/>
        </w:tc>
      </w:tr>
    </w:tbl>
    <w:p w14:paraId="2B0889CC" w14:textId="77777777" w:rsidR="008E5437" w:rsidRDefault="008E5437" w:rsidP="008E5437">
      <w:pPr>
        <w:pStyle w:val="Heading2"/>
      </w:pPr>
      <w:r>
        <w:t>Fältregler</w:t>
      </w:r>
    </w:p>
    <w:p w14:paraId="019B3021"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15D52346" w14:textId="77777777" w:rsidTr="00C100BC">
        <w:trPr>
          <w:trHeight w:val="384"/>
        </w:trPr>
        <w:tc>
          <w:tcPr>
            <w:tcW w:w="2800" w:type="dxa"/>
            <w:shd w:val="clear" w:color="auto" w:fill="D9D9D9" w:themeFill="background1" w:themeFillShade="D9"/>
            <w:vAlign w:val="bottom"/>
          </w:tcPr>
          <w:p w14:paraId="39920D5F" w14:textId="77777777" w:rsidR="008E5437" w:rsidRDefault="008E5437" w:rsidP="00C100BC">
            <w:pPr>
              <w:rPr>
                <w:b/>
              </w:rPr>
            </w:pPr>
            <w:r>
              <w:rPr>
                <w:b/>
              </w:rPr>
              <w:t>Namn</w:t>
            </w:r>
          </w:p>
        </w:tc>
        <w:tc>
          <w:tcPr>
            <w:tcW w:w="2000" w:type="dxa"/>
            <w:shd w:val="clear" w:color="auto" w:fill="D9D9D9" w:themeFill="background1" w:themeFillShade="D9"/>
            <w:vAlign w:val="bottom"/>
          </w:tcPr>
          <w:p w14:paraId="3317D5DF" w14:textId="77777777" w:rsidR="008E5437" w:rsidRDefault="008E5437" w:rsidP="00C100BC">
            <w:pPr>
              <w:rPr>
                <w:b/>
              </w:rPr>
            </w:pPr>
            <w:r>
              <w:rPr>
                <w:b/>
              </w:rPr>
              <w:t>Datatyp</w:t>
            </w:r>
          </w:p>
        </w:tc>
        <w:tc>
          <w:tcPr>
            <w:tcW w:w="4000" w:type="dxa"/>
            <w:shd w:val="clear" w:color="auto" w:fill="D9D9D9" w:themeFill="background1" w:themeFillShade="D9"/>
            <w:vAlign w:val="bottom"/>
          </w:tcPr>
          <w:p w14:paraId="3474A195" w14:textId="77777777" w:rsidR="008E5437" w:rsidRDefault="008E5437" w:rsidP="00C100BC">
            <w:pPr>
              <w:rPr>
                <w:b/>
              </w:rPr>
            </w:pPr>
            <w:r>
              <w:rPr>
                <w:b/>
              </w:rPr>
              <w:t>Beskrivning</w:t>
            </w:r>
          </w:p>
        </w:tc>
        <w:tc>
          <w:tcPr>
            <w:tcW w:w="1300" w:type="dxa"/>
            <w:shd w:val="clear" w:color="auto" w:fill="D9D9D9" w:themeFill="background1" w:themeFillShade="D9"/>
            <w:vAlign w:val="bottom"/>
          </w:tcPr>
          <w:p w14:paraId="7967953C" w14:textId="77777777" w:rsidR="008E5437" w:rsidRDefault="008E5437" w:rsidP="00C100BC">
            <w:pPr>
              <w:rPr>
                <w:b/>
              </w:rPr>
            </w:pPr>
            <w:r>
              <w:rPr>
                <w:b/>
              </w:rPr>
              <w:t>Kardinalitet</w:t>
            </w:r>
          </w:p>
        </w:tc>
      </w:tr>
      <w:tr w:rsidR="008E5437" w14:paraId="4732992C" w14:textId="77777777" w:rsidTr="00C100BC">
        <w:tc>
          <w:tcPr>
            <w:tcW w:w="2800" w:type="dxa"/>
            <w:shd w:val="clear" w:color="auto" w:fill="F9F9F9" w:themeFill="background1" w:themeFillShade="F9"/>
            <w:vAlign w:val="bottom"/>
          </w:tcPr>
          <w:p w14:paraId="2CB6ED4D" w14:textId="77777777" w:rsidR="008E5437" w:rsidRDefault="008E5437" w:rsidP="00C100BC">
            <w:pPr>
              <w:rPr>
                <w:b/>
              </w:rPr>
            </w:pPr>
            <w:r>
              <w:rPr>
                <w:b/>
                <w:i/>
              </w:rPr>
              <w:t>Begäran</w:t>
            </w:r>
          </w:p>
        </w:tc>
        <w:tc>
          <w:tcPr>
            <w:tcW w:w="2000" w:type="dxa"/>
            <w:shd w:val="clear" w:color="auto" w:fill="F9F9F9" w:themeFill="background1" w:themeFillShade="F9"/>
            <w:vAlign w:val="bottom"/>
          </w:tcPr>
          <w:p w14:paraId="00BA77A5" w14:textId="77777777" w:rsidR="008E5437" w:rsidRDefault="008E5437" w:rsidP="00C100BC">
            <w:pPr>
              <w:rPr>
                <w:b/>
              </w:rPr>
            </w:pPr>
          </w:p>
        </w:tc>
        <w:tc>
          <w:tcPr>
            <w:tcW w:w="4000" w:type="dxa"/>
            <w:shd w:val="clear" w:color="auto" w:fill="F9F9F9" w:themeFill="background1" w:themeFillShade="F9"/>
            <w:vAlign w:val="bottom"/>
          </w:tcPr>
          <w:p w14:paraId="0C8CB229" w14:textId="77777777" w:rsidR="008E5437" w:rsidRDefault="008E5437" w:rsidP="00C100BC">
            <w:pPr>
              <w:rPr>
                <w:b/>
              </w:rPr>
            </w:pPr>
          </w:p>
        </w:tc>
        <w:tc>
          <w:tcPr>
            <w:tcW w:w="1300" w:type="dxa"/>
            <w:shd w:val="clear" w:color="auto" w:fill="F9F9F9" w:themeFill="background1" w:themeFillShade="F9"/>
            <w:vAlign w:val="bottom"/>
          </w:tcPr>
          <w:p w14:paraId="0C9B91BC" w14:textId="77777777" w:rsidR="008E5437" w:rsidRDefault="008E5437" w:rsidP="00C100BC">
            <w:pPr>
              <w:rPr>
                <w:b/>
              </w:rPr>
            </w:pPr>
          </w:p>
        </w:tc>
      </w:tr>
      <w:tr w:rsidR="008E5437" w14:paraId="59268351" w14:textId="77777777" w:rsidTr="00C100BC">
        <w:tc>
          <w:tcPr>
            <w:tcW w:w="2800" w:type="dxa"/>
          </w:tcPr>
          <w:p w14:paraId="7B2B1432" w14:textId="77777777" w:rsidR="008E5437" w:rsidRDefault="008E5437" w:rsidP="00C100BC">
            <w:r>
              <w:t>assertionId</w:t>
            </w:r>
          </w:p>
        </w:tc>
        <w:tc>
          <w:tcPr>
            <w:tcW w:w="2000" w:type="dxa"/>
          </w:tcPr>
          <w:p w14:paraId="3EB2B747" w14:textId="77777777" w:rsidR="008E5437" w:rsidRDefault="008E5437" w:rsidP="00C100BC">
            <w:r>
              <w:t>patientconsent:Id</w:t>
            </w:r>
          </w:p>
        </w:tc>
        <w:tc>
          <w:tcPr>
            <w:tcW w:w="4000" w:type="dxa"/>
          </w:tcPr>
          <w:p w14:paraId="692DF509" w14:textId="77777777" w:rsidR="008E5437" w:rsidRDefault="008E5437" w:rsidP="00C100BC">
            <w:r>
              <w:t>Unik, global identifierare för intyget. Tjänstekonsumenten ansvarar för att generera id:et.</w:t>
            </w:r>
          </w:p>
        </w:tc>
        <w:tc>
          <w:tcPr>
            <w:tcW w:w="1300" w:type="dxa"/>
          </w:tcPr>
          <w:p w14:paraId="231E36BC" w14:textId="77777777" w:rsidR="008E5437" w:rsidRDefault="008E5437" w:rsidP="00C100BC">
            <w:r>
              <w:t>1..1</w:t>
            </w:r>
          </w:p>
        </w:tc>
      </w:tr>
      <w:tr w:rsidR="008E5437" w14:paraId="5A7F2462" w14:textId="77777777" w:rsidTr="00C100BC">
        <w:tc>
          <w:tcPr>
            <w:tcW w:w="2800" w:type="dxa"/>
          </w:tcPr>
          <w:p w14:paraId="35889D08" w14:textId="77777777" w:rsidR="008E5437" w:rsidRDefault="008E5437" w:rsidP="00C100BC">
            <w:r>
              <w:t>assertionType</w:t>
            </w:r>
          </w:p>
        </w:tc>
        <w:tc>
          <w:tcPr>
            <w:tcW w:w="2000" w:type="dxa"/>
          </w:tcPr>
          <w:p w14:paraId="54FD173E" w14:textId="77777777" w:rsidR="008E5437" w:rsidRDefault="008E5437" w:rsidP="00C100BC">
            <w:r>
              <w:t>patientconsent:AssertionType</w:t>
            </w:r>
          </w:p>
        </w:tc>
        <w:tc>
          <w:tcPr>
            <w:tcW w:w="4000" w:type="dxa"/>
          </w:tcPr>
          <w:p w14:paraId="0C718F7A" w14:textId="77777777" w:rsidR="008E5437" w:rsidRDefault="008E5437" w:rsidP="00C100BC">
            <w:r>
              <w:t>Typ av intyg som ger direktåtkomst till information från andra vådgivare enligt PDL. Kan vara patientens samtycke eller nödsituation.</w:t>
            </w:r>
          </w:p>
        </w:tc>
        <w:tc>
          <w:tcPr>
            <w:tcW w:w="1300" w:type="dxa"/>
          </w:tcPr>
          <w:p w14:paraId="7B99E8A6" w14:textId="77777777" w:rsidR="008E5437" w:rsidRDefault="008E5437" w:rsidP="00C100BC">
            <w:r>
              <w:t>1..1</w:t>
            </w:r>
          </w:p>
        </w:tc>
      </w:tr>
      <w:tr w:rsidR="008E5437" w14:paraId="03378D82" w14:textId="77777777" w:rsidTr="00C100BC">
        <w:tc>
          <w:tcPr>
            <w:tcW w:w="2800" w:type="dxa"/>
          </w:tcPr>
          <w:p w14:paraId="5AA3BC03" w14:textId="77777777" w:rsidR="008E5437" w:rsidRDefault="008E5437" w:rsidP="00C100BC">
            <w:r>
              <w:t>scope</w:t>
            </w:r>
          </w:p>
        </w:tc>
        <w:tc>
          <w:tcPr>
            <w:tcW w:w="2000" w:type="dxa"/>
          </w:tcPr>
          <w:p w14:paraId="567094F5" w14:textId="77777777" w:rsidR="008E5437" w:rsidRDefault="008E5437" w:rsidP="00C100BC">
            <w:r>
              <w:t>patientconsent:Scope</w:t>
            </w:r>
          </w:p>
        </w:tc>
        <w:tc>
          <w:tcPr>
            <w:tcW w:w="4000" w:type="dxa"/>
          </w:tcPr>
          <w:p w14:paraId="380F5AFD" w14:textId="77777777" w:rsidR="008E5437" w:rsidRDefault="008E5437" w:rsidP="00C100BC">
            <w:r>
              <w:t>Omfånget/tillämpningsområde på intyget.</w:t>
            </w:r>
          </w:p>
        </w:tc>
        <w:tc>
          <w:tcPr>
            <w:tcW w:w="1300" w:type="dxa"/>
          </w:tcPr>
          <w:p w14:paraId="40226989" w14:textId="77777777" w:rsidR="008E5437" w:rsidRDefault="008E5437" w:rsidP="00C100BC">
            <w:r>
              <w:t>1..1</w:t>
            </w:r>
          </w:p>
        </w:tc>
      </w:tr>
      <w:tr w:rsidR="008E5437" w14:paraId="74F51A87" w14:textId="77777777" w:rsidTr="00C100BC">
        <w:tc>
          <w:tcPr>
            <w:tcW w:w="2800" w:type="dxa"/>
          </w:tcPr>
          <w:p w14:paraId="053C5473" w14:textId="77777777" w:rsidR="008E5437" w:rsidRDefault="008E5437" w:rsidP="00C100BC">
            <w:r>
              <w:t>patientId</w:t>
            </w:r>
          </w:p>
        </w:tc>
        <w:tc>
          <w:tcPr>
            <w:tcW w:w="2000" w:type="dxa"/>
          </w:tcPr>
          <w:p w14:paraId="7680774C" w14:textId="77777777" w:rsidR="008E5437" w:rsidRDefault="008E5437" w:rsidP="00C100BC">
            <w:r>
              <w:t>patientconsent:PersonIdValue</w:t>
            </w:r>
          </w:p>
        </w:tc>
        <w:tc>
          <w:tcPr>
            <w:tcW w:w="4000" w:type="dxa"/>
          </w:tcPr>
          <w:p w14:paraId="396DA64D" w14:textId="77777777" w:rsidR="008E5437" w:rsidRDefault="008E5437" w:rsidP="00C100BC">
            <w:r>
              <w:t>Patientens personnummer, samordningsnummer alternativt reservnummer.</w:t>
            </w:r>
          </w:p>
        </w:tc>
        <w:tc>
          <w:tcPr>
            <w:tcW w:w="1300" w:type="dxa"/>
          </w:tcPr>
          <w:p w14:paraId="3E91A85F" w14:textId="77777777" w:rsidR="008E5437" w:rsidRDefault="008E5437" w:rsidP="00C100BC">
            <w:r>
              <w:t>1..1</w:t>
            </w:r>
          </w:p>
        </w:tc>
      </w:tr>
      <w:tr w:rsidR="008E5437" w14:paraId="26F28C31" w14:textId="77777777" w:rsidTr="00C100BC">
        <w:tc>
          <w:tcPr>
            <w:tcW w:w="2800" w:type="dxa"/>
          </w:tcPr>
          <w:p w14:paraId="7A079AF6" w14:textId="77777777" w:rsidR="008E5437" w:rsidRDefault="008E5437" w:rsidP="00C100BC">
            <w:r>
              <w:t>careProviderId</w:t>
            </w:r>
          </w:p>
        </w:tc>
        <w:tc>
          <w:tcPr>
            <w:tcW w:w="2000" w:type="dxa"/>
          </w:tcPr>
          <w:p w14:paraId="10D0BB31" w14:textId="77777777" w:rsidR="008E5437" w:rsidRDefault="008E5437" w:rsidP="00C100BC">
            <w:r>
              <w:t>patientconsent:HsaI</w:t>
            </w:r>
            <w:r>
              <w:lastRenderedPageBreak/>
              <w:t>d</w:t>
            </w:r>
          </w:p>
        </w:tc>
        <w:tc>
          <w:tcPr>
            <w:tcW w:w="4000" w:type="dxa"/>
          </w:tcPr>
          <w:p w14:paraId="32AA08F7" w14:textId="77777777" w:rsidR="008E5437" w:rsidRDefault="008E5437" w:rsidP="00C100BC">
            <w:r>
              <w:lastRenderedPageBreak/>
              <w:t xml:space="preserve">Id på den vårdgivare som intyget gäller </w:t>
            </w:r>
            <w:r>
              <w:lastRenderedPageBreak/>
              <w:t>för/kopplas till.</w:t>
            </w:r>
          </w:p>
        </w:tc>
        <w:tc>
          <w:tcPr>
            <w:tcW w:w="1300" w:type="dxa"/>
          </w:tcPr>
          <w:p w14:paraId="4026AE1E" w14:textId="77777777" w:rsidR="008E5437" w:rsidRDefault="008E5437" w:rsidP="00C100BC">
            <w:r>
              <w:lastRenderedPageBreak/>
              <w:t>1..1</w:t>
            </w:r>
          </w:p>
        </w:tc>
      </w:tr>
      <w:tr w:rsidR="008E5437" w14:paraId="709E0328" w14:textId="77777777" w:rsidTr="00C100BC">
        <w:tc>
          <w:tcPr>
            <w:tcW w:w="2800" w:type="dxa"/>
          </w:tcPr>
          <w:p w14:paraId="41F8FEBB" w14:textId="77777777" w:rsidR="008E5437" w:rsidRDefault="008E5437" w:rsidP="00C100BC">
            <w:r>
              <w:lastRenderedPageBreak/>
              <w:t>careUnitId</w:t>
            </w:r>
          </w:p>
        </w:tc>
        <w:tc>
          <w:tcPr>
            <w:tcW w:w="2000" w:type="dxa"/>
          </w:tcPr>
          <w:p w14:paraId="085117FD" w14:textId="77777777" w:rsidR="008E5437" w:rsidRDefault="008E5437" w:rsidP="00C100BC">
            <w:r>
              <w:t>patientconsent:HsaId</w:t>
            </w:r>
          </w:p>
        </w:tc>
        <w:tc>
          <w:tcPr>
            <w:tcW w:w="4000" w:type="dxa"/>
          </w:tcPr>
          <w:p w14:paraId="2A120666" w14:textId="77777777" w:rsidR="008E5437" w:rsidRDefault="008E5437" w:rsidP="00C100BC">
            <w:r>
              <w:t>Id på den vårdenhet som intyget gäller för/kopplas till.</w:t>
            </w:r>
          </w:p>
        </w:tc>
        <w:tc>
          <w:tcPr>
            <w:tcW w:w="1300" w:type="dxa"/>
          </w:tcPr>
          <w:p w14:paraId="108C4775" w14:textId="77777777" w:rsidR="008E5437" w:rsidRDefault="008E5437" w:rsidP="00C100BC">
            <w:r>
              <w:t>1..1</w:t>
            </w:r>
          </w:p>
        </w:tc>
      </w:tr>
      <w:tr w:rsidR="008E5437" w14:paraId="2B96253E" w14:textId="77777777" w:rsidTr="00C100BC">
        <w:tc>
          <w:tcPr>
            <w:tcW w:w="2800" w:type="dxa"/>
          </w:tcPr>
          <w:p w14:paraId="78EC0373" w14:textId="77777777" w:rsidR="008E5437" w:rsidRDefault="008E5437" w:rsidP="00C100BC">
            <w:r>
              <w:t>employeeId</w:t>
            </w:r>
          </w:p>
        </w:tc>
        <w:tc>
          <w:tcPr>
            <w:tcW w:w="2000" w:type="dxa"/>
          </w:tcPr>
          <w:p w14:paraId="114D3E9A" w14:textId="77777777" w:rsidR="008E5437" w:rsidRDefault="008E5437" w:rsidP="00C100BC">
            <w:r>
              <w:t>patientconsent:HsaId</w:t>
            </w:r>
          </w:p>
        </w:tc>
        <w:tc>
          <w:tcPr>
            <w:tcW w:w="4000" w:type="dxa"/>
          </w:tcPr>
          <w:p w14:paraId="5B675C1B" w14:textId="77777777" w:rsidR="008E5437" w:rsidRDefault="008E5437" w:rsidP="00C100BC">
            <w:r>
              <w:t>Medarbetar id. Om samtycket är personligt anges id för den medarbetare som samtycket skall gälla för. Om samtycket gäller all behörig personal på angiven vårdenhet, skall inget medarbetarid anges.</w:t>
            </w:r>
          </w:p>
        </w:tc>
        <w:tc>
          <w:tcPr>
            <w:tcW w:w="1300" w:type="dxa"/>
          </w:tcPr>
          <w:p w14:paraId="2745608F" w14:textId="77777777" w:rsidR="008E5437" w:rsidRDefault="008E5437" w:rsidP="00C100BC">
            <w:r>
              <w:t>0..1</w:t>
            </w:r>
          </w:p>
        </w:tc>
      </w:tr>
      <w:tr w:rsidR="008E5437" w14:paraId="344E4032" w14:textId="77777777" w:rsidTr="00C100BC">
        <w:tc>
          <w:tcPr>
            <w:tcW w:w="2800" w:type="dxa"/>
          </w:tcPr>
          <w:p w14:paraId="3A1F8674" w14:textId="77777777" w:rsidR="008E5437" w:rsidRDefault="008E5437" w:rsidP="00C100BC">
            <w:r>
              <w:t>startDate</w:t>
            </w:r>
          </w:p>
        </w:tc>
        <w:tc>
          <w:tcPr>
            <w:tcW w:w="2000" w:type="dxa"/>
          </w:tcPr>
          <w:p w14:paraId="6675DC31" w14:textId="77777777" w:rsidR="008E5437" w:rsidRDefault="008E5437" w:rsidP="00C100BC">
            <w:r>
              <w:t>xs:dateTime</w:t>
            </w:r>
          </w:p>
        </w:tc>
        <w:tc>
          <w:tcPr>
            <w:tcW w:w="4000" w:type="dxa"/>
          </w:tcPr>
          <w:p w14:paraId="528D2BA7" w14:textId="77777777" w:rsidR="008E5437" w:rsidRDefault="008E5437" w:rsidP="00C100BC">
            <w:r>
              <w:t>Ej obligatoriskt startdatum för intygets giltighetstid. Om ett startdatum är angivet gäller intyget fr.o.m denna tidpunkt, annars gäller samtycket fr.o.m aktuell tidpunkt (registreringstidpunkt).</w:t>
            </w:r>
          </w:p>
        </w:tc>
        <w:tc>
          <w:tcPr>
            <w:tcW w:w="1300" w:type="dxa"/>
          </w:tcPr>
          <w:p w14:paraId="0CD07612" w14:textId="77777777" w:rsidR="008E5437" w:rsidRDefault="008E5437" w:rsidP="00C100BC">
            <w:r>
              <w:t>0..1</w:t>
            </w:r>
          </w:p>
        </w:tc>
      </w:tr>
      <w:tr w:rsidR="008E5437" w14:paraId="161C887B" w14:textId="77777777" w:rsidTr="00C100BC">
        <w:tc>
          <w:tcPr>
            <w:tcW w:w="2800" w:type="dxa"/>
          </w:tcPr>
          <w:p w14:paraId="390185B9" w14:textId="77777777" w:rsidR="008E5437" w:rsidRDefault="008E5437" w:rsidP="00C100BC">
            <w:r>
              <w:t>endDate</w:t>
            </w:r>
          </w:p>
        </w:tc>
        <w:tc>
          <w:tcPr>
            <w:tcW w:w="2000" w:type="dxa"/>
          </w:tcPr>
          <w:p w14:paraId="0A73CF98" w14:textId="77777777" w:rsidR="008E5437" w:rsidRDefault="008E5437" w:rsidP="00C100BC">
            <w:r>
              <w:t>xs:dateTime</w:t>
            </w:r>
          </w:p>
        </w:tc>
        <w:tc>
          <w:tcPr>
            <w:tcW w:w="4000" w:type="dxa"/>
          </w:tcPr>
          <w:p w14:paraId="17EFB557" w14:textId="77777777" w:rsidR="008E5437" w:rsidRDefault="008E5437" w:rsidP="00C100BC">
            <w:r>
              <w:t>Ej obligatoriskt slutdatum för intygets giltighetstid. Om ett slutdatum är angivet gäller intyget t.o.m denna tidpunkt. Om inget slutdatum anges, gäller samtycket tills det blir återkallat eller makulerat.</w:t>
            </w:r>
          </w:p>
        </w:tc>
        <w:tc>
          <w:tcPr>
            <w:tcW w:w="1300" w:type="dxa"/>
          </w:tcPr>
          <w:p w14:paraId="620C8A25" w14:textId="77777777" w:rsidR="008E5437" w:rsidRDefault="008E5437" w:rsidP="00C100BC">
            <w:r>
              <w:t>0..1</w:t>
            </w:r>
          </w:p>
        </w:tc>
      </w:tr>
      <w:tr w:rsidR="008E5437" w14:paraId="0A72412B" w14:textId="77777777" w:rsidTr="00C100BC">
        <w:tc>
          <w:tcPr>
            <w:tcW w:w="2800" w:type="dxa"/>
          </w:tcPr>
          <w:p w14:paraId="5FACA4C2" w14:textId="77777777" w:rsidR="008E5437" w:rsidRDefault="008E5437" w:rsidP="00C100BC">
            <w:r>
              <w:t>representedBy</w:t>
            </w:r>
          </w:p>
        </w:tc>
        <w:tc>
          <w:tcPr>
            <w:tcW w:w="2000" w:type="dxa"/>
          </w:tcPr>
          <w:p w14:paraId="7D398AA7" w14:textId="77777777" w:rsidR="008E5437" w:rsidRDefault="008E5437" w:rsidP="00C100BC">
            <w:r>
              <w:t>patientconsent:PersonIdValue</w:t>
            </w:r>
          </w:p>
        </w:tc>
        <w:tc>
          <w:tcPr>
            <w:tcW w:w="4000" w:type="dxa"/>
          </w:tcPr>
          <w:p w14:paraId="23892341" w14:textId="77777777" w:rsidR="008E5437" w:rsidRDefault="008E5437" w:rsidP="00C100BC">
            <w:r>
              <w:t>Ej obligatorisk företrädare/vårdnadshavare som företräder patienten.</w:t>
            </w:r>
          </w:p>
        </w:tc>
        <w:tc>
          <w:tcPr>
            <w:tcW w:w="1300" w:type="dxa"/>
          </w:tcPr>
          <w:p w14:paraId="5F1A2E62" w14:textId="77777777" w:rsidR="008E5437" w:rsidRDefault="008E5437" w:rsidP="00C100BC">
            <w:r>
              <w:t>0..1</w:t>
            </w:r>
          </w:p>
        </w:tc>
      </w:tr>
      <w:tr w:rsidR="008E5437" w14:paraId="40B5AF77" w14:textId="77777777" w:rsidTr="00C100BC">
        <w:tc>
          <w:tcPr>
            <w:tcW w:w="2800" w:type="dxa"/>
          </w:tcPr>
          <w:p w14:paraId="5C3AC0BF" w14:textId="77777777" w:rsidR="008E5437" w:rsidRDefault="008E5437" w:rsidP="00C100BC">
            <w:r>
              <w:t>registrationAction</w:t>
            </w:r>
          </w:p>
        </w:tc>
        <w:tc>
          <w:tcPr>
            <w:tcW w:w="2000" w:type="dxa"/>
          </w:tcPr>
          <w:p w14:paraId="55014D15" w14:textId="77777777" w:rsidR="008E5437" w:rsidRDefault="008E5437" w:rsidP="00C100BC">
            <w:r>
              <w:t>patientconsent:Action</w:t>
            </w:r>
          </w:p>
        </w:tc>
        <w:tc>
          <w:tcPr>
            <w:tcW w:w="4000" w:type="dxa"/>
          </w:tcPr>
          <w:p w14:paraId="2DF6F579" w14:textId="77777777" w:rsidR="008E5437" w:rsidRDefault="008E5437" w:rsidP="00C100BC">
            <w:r>
              <w:t>Identifierar de personer som begärt och registrerat intyget samt tidpunkter för dessa.</w:t>
            </w:r>
          </w:p>
        </w:tc>
        <w:tc>
          <w:tcPr>
            <w:tcW w:w="1300" w:type="dxa"/>
          </w:tcPr>
          <w:p w14:paraId="7633EA70" w14:textId="77777777" w:rsidR="008E5437" w:rsidRDefault="008E5437" w:rsidP="00C100BC">
            <w:r>
              <w:t>1..1</w:t>
            </w:r>
          </w:p>
        </w:tc>
      </w:tr>
      <w:tr w:rsidR="008E5437" w14:paraId="160D69B3" w14:textId="77777777" w:rsidTr="00C100BC">
        <w:tc>
          <w:tcPr>
            <w:tcW w:w="2800" w:type="dxa"/>
            <w:shd w:val="clear" w:color="auto" w:fill="F9F9F9" w:themeFill="background1" w:themeFillShade="F9"/>
            <w:vAlign w:val="bottom"/>
          </w:tcPr>
          <w:p w14:paraId="15194DE9" w14:textId="77777777" w:rsidR="008E5437" w:rsidRDefault="008E5437" w:rsidP="00C100BC">
            <w:pPr>
              <w:rPr>
                <w:b/>
              </w:rPr>
            </w:pPr>
            <w:r>
              <w:rPr>
                <w:b/>
                <w:i/>
              </w:rPr>
              <w:t>Svar</w:t>
            </w:r>
          </w:p>
        </w:tc>
        <w:tc>
          <w:tcPr>
            <w:tcW w:w="2000" w:type="dxa"/>
            <w:shd w:val="clear" w:color="auto" w:fill="F9F9F9" w:themeFill="background1" w:themeFillShade="F9"/>
            <w:vAlign w:val="bottom"/>
          </w:tcPr>
          <w:p w14:paraId="06CEA9C8" w14:textId="77777777" w:rsidR="008E5437" w:rsidRDefault="008E5437" w:rsidP="00C100BC">
            <w:pPr>
              <w:rPr>
                <w:b/>
              </w:rPr>
            </w:pPr>
          </w:p>
        </w:tc>
        <w:tc>
          <w:tcPr>
            <w:tcW w:w="4000" w:type="dxa"/>
            <w:shd w:val="clear" w:color="auto" w:fill="F9F9F9" w:themeFill="background1" w:themeFillShade="F9"/>
            <w:vAlign w:val="bottom"/>
          </w:tcPr>
          <w:p w14:paraId="415411BB" w14:textId="77777777" w:rsidR="008E5437" w:rsidRDefault="008E5437" w:rsidP="00C100BC">
            <w:pPr>
              <w:rPr>
                <w:b/>
              </w:rPr>
            </w:pPr>
          </w:p>
        </w:tc>
        <w:tc>
          <w:tcPr>
            <w:tcW w:w="1300" w:type="dxa"/>
            <w:shd w:val="clear" w:color="auto" w:fill="F9F9F9" w:themeFill="background1" w:themeFillShade="F9"/>
            <w:vAlign w:val="bottom"/>
          </w:tcPr>
          <w:p w14:paraId="513915FD" w14:textId="77777777" w:rsidR="008E5437" w:rsidRDefault="008E5437" w:rsidP="00C100BC">
            <w:pPr>
              <w:rPr>
                <w:b/>
              </w:rPr>
            </w:pPr>
          </w:p>
        </w:tc>
      </w:tr>
      <w:tr w:rsidR="008E5437" w14:paraId="029C7A95" w14:textId="77777777" w:rsidTr="00C100BC">
        <w:tc>
          <w:tcPr>
            <w:tcW w:w="2800" w:type="dxa"/>
          </w:tcPr>
          <w:p w14:paraId="1B9CA2E4" w14:textId="77777777" w:rsidR="008E5437" w:rsidRDefault="008E5437" w:rsidP="00C100BC">
            <w:r>
              <w:t>registerExtendedConsent</w:t>
            </w:r>
          </w:p>
        </w:tc>
        <w:tc>
          <w:tcPr>
            <w:tcW w:w="2000" w:type="dxa"/>
          </w:tcPr>
          <w:p w14:paraId="6321B468" w14:textId="77777777" w:rsidR="008E5437" w:rsidRDefault="008E5437" w:rsidP="00C100BC">
            <w:r>
              <w:t>patientconsent:Result</w:t>
            </w:r>
          </w:p>
        </w:tc>
        <w:tc>
          <w:tcPr>
            <w:tcW w:w="4000" w:type="dxa"/>
          </w:tcPr>
          <w:p w14:paraId="1F12E0BC" w14:textId="77777777" w:rsidR="008E5437" w:rsidRDefault="008E5437" w:rsidP="00C100BC">
            <w:r>
              <w:t>Status för om tjänsten utfördes.</w:t>
            </w:r>
          </w:p>
        </w:tc>
        <w:tc>
          <w:tcPr>
            <w:tcW w:w="1300" w:type="dxa"/>
          </w:tcPr>
          <w:p w14:paraId="324455CD" w14:textId="77777777" w:rsidR="008E5437" w:rsidRDefault="008E5437" w:rsidP="00C100BC">
            <w:r>
              <w:t>1..1</w:t>
            </w:r>
          </w:p>
        </w:tc>
      </w:tr>
    </w:tbl>
    <w:p w14:paraId="48176931" w14:textId="77777777" w:rsidR="008E5437" w:rsidRDefault="008E5437" w:rsidP="008E5437">
      <w:pPr>
        <w:pStyle w:val="Heading2"/>
      </w:pPr>
      <w:r>
        <w:t>Regler</w:t>
      </w:r>
    </w:p>
    <w:p w14:paraId="452B4615" w14:textId="77777777" w:rsidR="008E5437" w:rsidRDefault="008E5437" w:rsidP="008E5437">
      <w:r>
        <w:t xml:space="preserve">Tjänsten skall kontrollera om tjänstekonsumenten har behörighet till den vårdgivare som samtycket avser genom att kontrollera att vårdgivaren matchar den angivna logiska adressen. </w:t>
      </w:r>
    </w:p>
    <w:p w14:paraId="282C76D6" w14:textId="77777777" w:rsidR="008E5437" w:rsidRDefault="008E5437" w:rsidP="008E5437">
      <w:r>
        <w:t>Om behörighet nekas till angiven vårdgivare skall ett fel returneras (felkod ACCESSDENIED) och flödet avbrytas.</w:t>
      </w:r>
    </w:p>
    <w:p w14:paraId="4CD7B619" w14:textId="77777777" w:rsidR="008E5437" w:rsidRDefault="008E5437" w:rsidP="008E5437">
      <w:pPr>
        <w:pStyle w:val="Heading2"/>
      </w:pPr>
      <w:r>
        <w:t>Tjänsteinteraktion</w:t>
      </w:r>
    </w:p>
    <w:p w14:paraId="0A71CC6E" w14:textId="77777777" w:rsidR="008E5437" w:rsidRDefault="008E5437" w:rsidP="008E5437">
      <w:r>
        <w:t>RegisterExtendedConsent</w:t>
      </w:r>
    </w:p>
    <w:p w14:paraId="4ABC484A" w14:textId="77777777" w:rsidR="008E5437" w:rsidRDefault="008E5437" w:rsidP="008E5437">
      <w:pPr>
        <w:pStyle w:val="Heading2"/>
      </w:pPr>
      <w:r>
        <w:t>Exempel</w:t>
      </w:r>
    </w:p>
    <w:p w14:paraId="342E1ECB"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68601867" w14:textId="77777777" w:rsidR="008E5437" w:rsidRDefault="008E5437" w:rsidP="008E5437">
      <w:r>
        <w:t>Följande XML visar strukturen på ett anrop till tjänsten.</w:t>
      </w:r>
    </w:p>
    <w:p w14:paraId="49950C45"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6049FA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:AssertionId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ns0:AssertionId</w:t>
      </w:r>
      <w:r w:rsidRPr="00C100BC">
        <w:rPr>
          <w:rFonts w:ascii="Consolas" w:eastAsia="Times New Roman" w:hAnsi="Consolas" w:cs="Consolas"/>
          <w:noProof w:val="0"/>
          <w:color w:val="0000FF"/>
          <w:sz w:val="16"/>
          <w:szCs w:val="16"/>
          <w:lang w:val="en-US" w:eastAsia="sv-SE"/>
        </w:rPr>
        <w:t>&gt;</w:t>
      </w:r>
    </w:p>
    <w:p w14:paraId="2A6D11A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:AssertionType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ns0:AssertionType</w:t>
      </w:r>
      <w:r w:rsidRPr="00C100BC">
        <w:rPr>
          <w:rFonts w:ascii="Consolas" w:eastAsia="Times New Roman" w:hAnsi="Consolas" w:cs="Consolas"/>
          <w:noProof w:val="0"/>
          <w:color w:val="0000FF"/>
          <w:sz w:val="16"/>
          <w:szCs w:val="16"/>
          <w:lang w:val="en-US" w:eastAsia="sv-SE"/>
        </w:rPr>
        <w:t>&gt;</w:t>
      </w:r>
    </w:p>
    <w:p w14:paraId="3549DFB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:Scope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ns0:Scope</w:t>
      </w:r>
      <w:r w:rsidRPr="00C100BC">
        <w:rPr>
          <w:rFonts w:ascii="Consolas" w:eastAsia="Times New Roman" w:hAnsi="Consolas" w:cs="Consolas"/>
          <w:noProof w:val="0"/>
          <w:color w:val="0000FF"/>
          <w:sz w:val="16"/>
          <w:szCs w:val="16"/>
          <w:lang w:val="en-US" w:eastAsia="sv-SE"/>
        </w:rPr>
        <w:t>&gt;</w:t>
      </w:r>
    </w:p>
    <w:p w14:paraId="6E178ED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:PatientId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ns0:PatientId</w:t>
      </w:r>
      <w:r w:rsidRPr="00C100BC">
        <w:rPr>
          <w:rFonts w:ascii="Consolas" w:eastAsia="Times New Roman" w:hAnsi="Consolas" w:cs="Consolas"/>
          <w:noProof w:val="0"/>
          <w:color w:val="0000FF"/>
          <w:sz w:val="16"/>
          <w:szCs w:val="16"/>
          <w:lang w:val="en-US" w:eastAsia="sv-SE"/>
        </w:rPr>
        <w:t>&gt;</w:t>
      </w:r>
    </w:p>
    <w:p w14:paraId="18CF0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:CareProviderId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ns0:CareProviderId</w:t>
      </w:r>
      <w:r w:rsidRPr="00C100BC">
        <w:rPr>
          <w:rFonts w:ascii="Consolas" w:eastAsia="Times New Roman" w:hAnsi="Consolas" w:cs="Consolas"/>
          <w:noProof w:val="0"/>
          <w:color w:val="0000FF"/>
          <w:sz w:val="16"/>
          <w:szCs w:val="16"/>
          <w:lang w:val="en-US" w:eastAsia="sv-SE"/>
        </w:rPr>
        <w:t>&gt;</w:t>
      </w:r>
    </w:p>
    <w:p w14:paraId="589A1E78"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:CareUnitId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ns0:CareUnitId</w:t>
      </w:r>
      <w:r w:rsidRPr="00C100BC">
        <w:rPr>
          <w:rFonts w:ascii="Consolas" w:eastAsia="Times New Roman" w:hAnsi="Consolas" w:cs="Consolas"/>
          <w:noProof w:val="0"/>
          <w:color w:val="0000FF"/>
          <w:sz w:val="16"/>
          <w:szCs w:val="16"/>
          <w:lang w:val="en-US" w:eastAsia="sv-SE"/>
        </w:rPr>
        <w:t>&gt;</w:t>
      </w:r>
    </w:p>
    <w:p w14:paraId="2B8FD163"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7609D1A"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:EmployeeId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ns0:EmployeeId</w:t>
      </w:r>
      <w:r w:rsidRPr="00C100BC">
        <w:rPr>
          <w:rFonts w:ascii="Consolas" w:eastAsia="Times New Roman" w:hAnsi="Consolas" w:cs="Consolas"/>
          <w:noProof w:val="0"/>
          <w:color w:val="0000FF"/>
          <w:sz w:val="16"/>
          <w:szCs w:val="16"/>
          <w:lang w:val="en-US" w:eastAsia="sv-SE"/>
        </w:rPr>
        <w:t>&gt;</w:t>
      </w:r>
    </w:p>
    <w:p w14:paraId="6077DBFD"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13F682D"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:StartDate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ns0:StartDate</w:t>
      </w:r>
      <w:r w:rsidRPr="00C100BC">
        <w:rPr>
          <w:rFonts w:ascii="Consolas" w:eastAsia="Times New Roman" w:hAnsi="Consolas" w:cs="Consolas"/>
          <w:noProof w:val="0"/>
          <w:color w:val="0000FF"/>
          <w:sz w:val="16"/>
          <w:szCs w:val="16"/>
          <w:lang w:val="en-US" w:eastAsia="sv-SE"/>
        </w:rPr>
        <w:t>&gt;</w:t>
      </w:r>
    </w:p>
    <w:p w14:paraId="288C7C70"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08E9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:EndDate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ns0:EndDate</w:t>
      </w:r>
      <w:r w:rsidRPr="00C100BC">
        <w:rPr>
          <w:rFonts w:ascii="Consolas" w:eastAsia="Times New Roman" w:hAnsi="Consolas" w:cs="Consolas"/>
          <w:noProof w:val="0"/>
          <w:color w:val="0000FF"/>
          <w:sz w:val="16"/>
          <w:szCs w:val="16"/>
          <w:lang w:val="en-US" w:eastAsia="sv-SE"/>
        </w:rPr>
        <w:t>&gt;</w:t>
      </w:r>
    </w:p>
    <w:p w14:paraId="68917357" w14:textId="77777777" w:rsidR="008E5437" w:rsidRPr="00C100BC" w:rsidRDefault="008E5437" w:rsidP="008E5437">
      <w:pPr>
        <w:ind w:left="44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2F02B8F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:RepresentedBy</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ns0:RepresentedBy</w:t>
      </w:r>
      <w:r w:rsidRPr="00C100BC">
        <w:rPr>
          <w:rFonts w:ascii="Consolas" w:eastAsia="Times New Roman" w:hAnsi="Consolas" w:cs="Consolas"/>
          <w:noProof w:val="0"/>
          <w:color w:val="0000FF"/>
          <w:sz w:val="16"/>
          <w:szCs w:val="16"/>
          <w:lang w:val="en-US" w:eastAsia="sv-SE"/>
        </w:rPr>
        <w:t>&gt;</w:t>
      </w:r>
    </w:p>
    <w:p w14:paraId="167F500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lastRenderedPageBreak/>
        <w:t>&lt;</w:t>
      </w:r>
      <w:r w:rsidRPr="00C100BC">
        <w:rPr>
          <w:rFonts w:ascii="Consolas" w:eastAsia="Times New Roman" w:hAnsi="Consolas" w:cs="Consolas"/>
          <w:noProof w:val="0"/>
          <w:color w:val="A31515"/>
          <w:sz w:val="16"/>
          <w:szCs w:val="16"/>
          <w:lang w:val="en-US" w:eastAsia="sv-SE"/>
        </w:rPr>
        <w:t>ns0</w:t>
      </w:r>
      <w:proofErr w:type="gramStart"/>
      <w:r w:rsidRPr="00C100BC">
        <w:rPr>
          <w:rFonts w:ascii="Consolas" w:eastAsia="Times New Roman" w:hAnsi="Consolas" w:cs="Consolas"/>
          <w:noProof w:val="0"/>
          <w:color w:val="A31515"/>
          <w:sz w:val="16"/>
          <w:szCs w:val="16"/>
          <w:lang w:val="en-US" w:eastAsia="sv-SE"/>
        </w:rPr>
        <w:t>:RegistrationAction</w:t>
      </w:r>
      <w:proofErr w:type="gramEnd"/>
      <w:r w:rsidRPr="00C100BC">
        <w:rPr>
          <w:rFonts w:ascii="Consolas" w:eastAsia="Times New Roman" w:hAnsi="Consolas" w:cs="Consolas"/>
          <w:noProof w:val="0"/>
          <w:color w:val="0000FF"/>
          <w:sz w:val="16"/>
          <w:szCs w:val="16"/>
          <w:lang w:val="en-US" w:eastAsia="sv-SE"/>
        </w:rPr>
        <w:t>&gt;</w:t>
      </w:r>
    </w:p>
    <w:p w14:paraId="2D2CC92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:RequestDate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ns2:RequestDate</w:t>
      </w:r>
      <w:r w:rsidRPr="00C100BC">
        <w:rPr>
          <w:rFonts w:ascii="Consolas" w:eastAsia="Times New Roman" w:hAnsi="Consolas" w:cs="Consolas"/>
          <w:noProof w:val="0"/>
          <w:color w:val="0000FF"/>
          <w:sz w:val="16"/>
          <w:szCs w:val="16"/>
          <w:lang w:val="en-US" w:eastAsia="sv-SE"/>
        </w:rPr>
        <w:t>&gt;</w:t>
      </w:r>
    </w:p>
    <w:p w14:paraId="2A2E672A"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:RequestedBy</w:t>
      </w:r>
      <w:proofErr w:type="gramEnd"/>
      <w:r w:rsidRPr="00C100BC">
        <w:rPr>
          <w:rFonts w:ascii="Consolas" w:eastAsia="Times New Roman" w:hAnsi="Consolas" w:cs="Consolas"/>
          <w:noProof w:val="0"/>
          <w:color w:val="0000FF"/>
          <w:sz w:val="16"/>
          <w:szCs w:val="16"/>
          <w:lang w:val="en-US" w:eastAsia="sv-SE"/>
        </w:rPr>
        <w:t>&gt;</w:t>
      </w:r>
    </w:p>
    <w:p w14:paraId="5138895A"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:EmployeeId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FA2C66"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1885EB59"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4A261D7"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490566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:AssignmentName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704F6EC1"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:RequestedBy</w:t>
      </w:r>
      <w:proofErr w:type="gramEnd"/>
      <w:r w:rsidRPr="00C100BC">
        <w:rPr>
          <w:rFonts w:ascii="Consolas" w:eastAsia="Times New Roman" w:hAnsi="Consolas" w:cs="Consolas"/>
          <w:noProof w:val="0"/>
          <w:color w:val="0000FF"/>
          <w:sz w:val="16"/>
          <w:szCs w:val="16"/>
          <w:lang w:val="en-US" w:eastAsia="sv-SE"/>
        </w:rPr>
        <w:t>&gt;</w:t>
      </w:r>
    </w:p>
    <w:p w14:paraId="3258CAF0"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:RegistrationDate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ns2:RegistrationDate</w:t>
      </w:r>
      <w:r w:rsidRPr="00C100BC">
        <w:rPr>
          <w:rFonts w:ascii="Consolas" w:eastAsia="Times New Roman" w:hAnsi="Consolas" w:cs="Consolas"/>
          <w:noProof w:val="0"/>
          <w:color w:val="0000FF"/>
          <w:sz w:val="16"/>
          <w:szCs w:val="16"/>
          <w:lang w:val="en-US" w:eastAsia="sv-SE"/>
        </w:rPr>
        <w:t>&gt;</w:t>
      </w:r>
    </w:p>
    <w:p w14:paraId="136E3786"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:RegisteredBy</w:t>
      </w:r>
      <w:proofErr w:type="gramEnd"/>
      <w:r w:rsidRPr="00C100BC">
        <w:rPr>
          <w:rFonts w:ascii="Consolas" w:eastAsia="Times New Roman" w:hAnsi="Consolas" w:cs="Consolas"/>
          <w:noProof w:val="0"/>
          <w:color w:val="0000FF"/>
          <w:sz w:val="16"/>
          <w:szCs w:val="16"/>
          <w:lang w:val="en-US" w:eastAsia="sv-SE"/>
        </w:rPr>
        <w:t>&gt;</w:t>
      </w:r>
    </w:p>
    <w:p w14:paraId="0654DD7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:EmployeeId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C099D0"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7D97EE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:AssignmentId</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DE6428D" w14:textId="77777777" w:rsidR="008E5437" w:rsidRPr="00C100BC" w:rsidRDefault="008E5437" w:rsidP="008E5437">
      <w:pPr>
        <w:ind w:left="132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594105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:AssignmentName</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0C43897D"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:RegisteredBy</w:t>
      </w:r>
      <w:proofErr w:type="gramEnd"/>
      <w:r w:rsidRPr="00C100BC">
        <w:rPr>
          <w:rFonts w:ascii="Consolas" w:eastAsia="Times New Roman" w:hAnsi="Consolas" w:cs="Consolas"/>
          <w:noProof w:val="0"/>
          <w:color w:val="0000FF"/>
          <w:sz w:val="16"/>
          <w:szCs w:val="16"/>
          <w:lang w:val="en-US" w:eastAsia="sv-SE"/>
        </w:rPr>
        <w:t>&gt;</w:t>
      </w:r>
    </w:p>
    <w:p w14:paraId="15FE3683" w14:textId="77777777" w:rsidR="008E5437" w:rsidRPr="00C100BC" w:rsidRDefault="008E5437" w:rsidP="008E5437">
      <w:pPr>
        <w:ind w:left="880"/>
        <w:rPr>
          <w:lang w:val="en-US"/>
        </w:rPr>
      </w:pPr>
      <w:proofErr w:type="gramStart"/>
      <w:r w:rsidRPr="00C100BC">
        <w:rPr>
          <w:rFonts w:ascii="Consolas" w:eastAsia="Times New Roman" w:hAnsi="Consolas" w:cs="Consolas"/>
          <w:noProof w:val="0"/>
          <w:color w:val="0000FF"/>
          <w:sz w:val="16"/>
          <w:szCs w:val="16"/>
          <w:lang w:val="en-US" w:eastAsia="sv-SE"/>
        </w:rPr>
        <w:t>&lt;!--</w:t>
      </w:r>
      <w:proofErr w:type="gramEnd"/>
      <w:r w:rsidRPr="00C100BC">
        <w:rPr>
          <w:rFonts w:ascii="Consolas" w:eastAsia="Times New Roman" w:hAnsi="Consolas" w:cs="Consolas"/>
          <w:noProof w:val="0"/>
          <w:color w:val="0000FF"/>
          <w:sz w:val="16"/>
          <w:szCs w:val="16"/>
          <w:lang w:val="en-US" w:eastAsia="sv-SE"/>
        </w:rPr>
        <w:t xml:space="preserve">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547DF89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w:t>
      </w:r>
      <w:proofErr w:type="gramStart"/>
      <w:r w:rsidRPr="00C100BC">
        <w:rPr>
          <w:rFonts w:ascii="Consolas" w:eastAsia="Times New Roman" w:hAnsi="Consolas" w:cs="Consolas"/>
          <w:noProof w:val="0"/>
          <w:color w:val="A31515"/>
          <w:sz w:val="16"/>
          <w:szCs w:val="16"/>
          <w:lang w:val="en-US" w:eastAsia="sv-SE"/>
        </w:rPr>
        <w:t>:ReasonText</w:t>
      </w:r>
      <w:proofErr w:type="gramEnd"/>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ns2:ReasonText</w:t>
      </w:r>
      <w:r w:rsidRPr="00C100BC">
        <w:rPr>
          <w:rFonts w:ascii="Consolas" w:eastAsia="Times New Roman" w:hAnsi="Consolas" w:cs="Consolas"/>
          <w:noProof w:val="0"/>
          <w:color w:val="0000FF"/>
          <w:sz w:val="16"/>
          <w:szCs w:val="16"/>
          <w:lang w:val="en-US" w:eastAsia="sv-SE"/>
        </w:rPr>
        <w:t>&gt;</w:t>
      </w:r>
    </w:p>
    <w:p w14:paraId="7FB75B46" w14:textId="77777777" w:rsidR="008E5437" w:rsidRPr="00F2674C" w:rsidRDefault="008E5437" w:rsidP="008E5437">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:RegistrationAction</w:t>
      </w:r>
      <w:proofErr w:type="gramEnd"/>
      <w:r w:rsidRPr="00F2674C">
        <w:rPr>
          <w:rFonts w:ascii="Consolas" w:eastAsia="Times New Roman" w:hAnsi="Consolas" w:cs="Consolas"/>
          <w:noProof w:val="0"/>
          <w:color w:val="0000FF"/>
          <w:sz w:val="16"/>
          <w:szCs w:val="16"/>
          <w:lang w:val="en-US" w:eastAsia="sv-SE"/>
        </w:rPr>
        <w:t>&gt;</w:t>
      </w:r>
    </w:p>
    <w:p w14:paraId="38358E2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0000FF"/>
          <w:sz w:val="16"/>
          <w:szCs w:val="16"/>
          <w:lang w:eastAsia="sv-SE"/>
        </w:rPr>
        <w:t>&gt;</w:t>
      </w:r>
    </w:p>
    <w:p w14:paraId="799A720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514B7C1" w14:textId="77777777" w:rsidR="008E5437" w:rsidRDefault="008E5437" w:rsidP="008E5437">
      <w:r>
        <w:t>Följande XML visar strukturen på svarsmeddelandet från tjänsten.</w:t>
      </w:r>
    </w:p>
    <w:p w14:paraId="76DA38B5"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CBE708A"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20F0307B"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980AA10"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808F750"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2B048730"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0000FF"/>
          <w:sz w:val="16"/>
          <w:szCs w:val="16"/>
          <w:lang w:eastAsia="sv-SE"/>
        </w:rPr>
        <w:t>&gt;</w:t>
      </w:r>
    </w:p>
    <w:p w14:paraId="3F254ED2" w14:textId="77777777" w:rsidR="00AF72AE" w:rsidRDefault="00AF72AE" w:rsidP="00AF72AE">
      <w:pPr>
        <w:pStyle w:val="Heading1"/>
      </w:pPr>
      <w:bookmarkStart w:id="1099" w:name="_Toc338681844"/>
      <w:proofErr w:type="spellStart"/>
      <w:r>
        <w:lastRenderedPageBreak/>
        <w:t>CancelExtendedConsent</w:t>
      </w:r>
      <w:bookmarkEnd w:id="1099"/>
      <w:proofErr w:type="spellEnd"/>
    </w:p>
    <w:p w14:paraId="154DA5F5" w14:textId="77777777" w:rsidR="00AF72AE" w:rsidRDefault="00AF72AE" w:rsidP="00AF72AE">
      <w:r>
        <w:t>Tjänst som återkallar ett samtycke i samtyckestjänsten. Intyget raderas inte från samtyckestjänsten utan markeras som återkallad (ej längre giltig) för historikens skull. En återkallan kan ej återtas.</w:t>
      </w:r>
    </w:p>
    <w:p w14:paraId="5EE46F69" w14:textId="77777777" w:rsidR="00AF72AE" w:rsidRDefault="00AF72AE" w:rsidP="00AF72AE">
      <w:pPr>
        <w:pStyle w:val="Heading2"/>
      </w:pPr>
      <w:r>
        <w:t>Frivillighet</w:t>
      </w:r>
    </w:p>
    <w:p w14:paraId="7C92ECF4" w14:textId="77777777" w:rsidR="00AF72AE" w:rsidRDefault="00AF72AE" w:rsidP="00AF72AE">
      <w:r>
        <w:t>Obligatorisk för tjänsteproducent.</w:t>
      </w:r>
    </w:p>
    <w:p w14:paraId="2B99365E" w14:textId="77777777" w:rsidR="00AF72AE" w:rsidRDefault="00AF72AE" w:rsidP="00AF72AE">
      <w:pPr>
        <w:pStyle w:val="Heading2"/>
      </w:pPr>
      <w:r>
        <w:t>Version</w:t>
      </w:r>
    </w:p>
    <w:p w14:paraId="2FC77304" w14:textId="488319AC" w:rsidR="00AF72AE" w:rsidRDefault="003C25F9" w:rsidP="00AF72AE">
      <w:r>
        <w:t>1.0</w:t>
      </w:r>
    </w:p>
    <w:p w14:paraId="11942324" w14:textId="77777777" w:rsidR="00AF72AE" w:rsidRDefault="00AF72AE" w:rsidP="00AF72AE">
      <w:pPr>
        <w:pStyle w:val="Heading2"/>
      </w:pPr>
      <w:r>
        <w:t>SLA-krav</w:t>
      </w:r>
    </w:p>
    <w:p w14:paraId="7B14E8E0"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44F31E38" w14:textId="77777777" w:rsidTr="003F4203">
        <w:trPr>
          <w:trHeight w:val="384"/>
        </w:trPr>
        <w:tc>
          <w:tcPr>
            <w:tcW w:w="2400" w:type="dxa"/>
            <w:shd w:val="clear" w:color="auto" w:fill="D9D9D9" w:themeFill="background1" w:themeFillShade="D9"/>
            <w:vAlign w:val="bottom"/>
          </w:tcPr>
          <w:p w14:paraId="6C36E08B" w14:textId="77777777" w:rsidR="00AF72AE" w:rsidRDefault="00AF72AE" w:rsidP="003F4203">
            <w:pPr>
              <w:rPr>
                <w:b/>
              </w:rPr>
            </w:pPr>
            <w:r>
              <w:rPr>
                <w:b/>
              </w:rPr>
              <w:t>Kategori</w:t>
            </w:r>
          </w:p>
        </w:tc>
        <w:tc>
          <w:tcPr>
            <w:tcW w:w="4000" w:type="dxa"/>
            <w:shd w:val="clear" w:color="auto" w:fill="D9D9D9" w:themeFill="background1" w:themeFillShade="D9"/>
            <w:vAlign w:val="bottom"/>
          </w:tcPr>
          <w:p w14:paraId="1051286A" w14:textId="77777777" w:rsidR="00AF72AE" w:rsidRDefault="00AF72AE" w:rsidP="003F4203">
            <w:pPr>
              <w:rPr>
                <w:b/>
              </w:rPr>
            </w:pPr>
            <w:r>
              <w:rPr>
                <w:b/>
              </w:rPr>
              <w:t>Värde</w:t>
            </w:r>
          </w:p>
        </w:tc>
        <w:tc>
          <w:tcPr>
            <w:tcW w:w="3700" w:type="dxa"/>
            <w:shd w:val="clear" w:color="auto" w:fill="D9D9D9" w:themeFill="background1" w:themeFillShade="D9"/>
            <w:vAlign w:val="bottom"/>
          </w:tcPr>
          <w:p w14:paraId="14881DFD" w14:textId="77777777" w:rsidR="00AF72AE" w:rsidRDefault="00AF72AE" w:rsidP="003F4203">
            <w:pPr>
              <w:rPr>
                <w:b/>
              </w:rPr>
            </w:pPr>
            <w:r>
              <w:rPr>
                <w:b/>
              </w:rPr>
              <w:t>Kommentar</w:t>
            </w:r>
          </w:p>
        </w:tc>
      </w:tr>
      <w:tr w:rsidR="00AF72AE" w14:paraId="32ACC74D" w14:textId="77777777" w:rsidTr="003F4203">
        <w:tc>
          <w:tcPr>
            <w:tcW w:w="2400" w:type="dxa"/>
          </w:tcPr>
          <w:p w14:paraId="3DDB23BC" w14:textId="77777777" w:rsidR="00AF72AE" w:rsidRDefault="00AF72AE" w:rsidP="003F4203">
            <w:r>
              <w:t>Svarstid</w:t>
            </w:r>
          </w:p>
        </w:tc>
        <w:tc>
          <w:tcPr>
            <w:tcW w:w="4000" w:type="dxa"/>
          </w:tcPr>
          <w:p w14:paraId="1AF6B186" w14:textId="77777777" w:rsidR="00AF72AE" w:rsidRDefault="00AF72AE" w:rsidP="003F4203"/>
        </w:tc>
        <w:tc>
          <w:tcPr>
            <w:tcW w:w="3700" w:type="dxa"/>
          </w:tcPr>
          <w:p w14:paraId="05052D70" w14:textId="77777777" w:rsidR="00AF72AE" w:rsidRDefault="00AF72AE" w:rsidP="003F4203"/>
        </w:tc>
      </w:tr>
      <w:tr w:rsidR="00AF72AE" w14:paraId="693698B8" w14:textId="77777777" w:rsidTr="003F4203">
        <w:tc>
          <w:tcPr>
            <w:tcW w:w="2400" w:type="dxa"/>
          </w:tcPr>
          <w:p w14:paraId="2966B5DB" w14:textId="77777777" w:rsidR="00AF72AE" w:rsidRDefault="00AF72AE" w:rsidP="003F4203">
            <w:r>
              <w:t>Tillgänglighet</w:t>
            </w:r>
          </w:p>
        </w:tc>
        <w:tc>
          <w:tcPr>
            <w:tcW w:w="4000" w:type="dxa"/>
          </w:tcPr>
          <w:p w14:paraId="645B6713" w14:textId="77777777" w:rsidR="00AF72AE" w:rsidRDefault="00AF72AE" w:rsidP="003F4203"/>
        </w:tc>
        <w:tc>
          <w:tcPr>
            <w:tcW w:w="3700" w:type="dxa"/>
          </w:tcPr>
          <w:p w14:paraId="218E3FE9" w14:textId="77777777" w:rsidR="00AF72AE" w:rsidRDefault="00AF72AE" w:rsidP="003F4203"/>
        </w:tc>
      </w:tr>
      <w:tr w:rsidR="00AF72AE" w14:paraId="3710333E" w14:textId="77777777" w:rsidTr="003F4203">
        <w:tc>
          <w:tcPr>
            <w:tcW w:w="2400" w:type="dxa"/>
          </w:tcPr>
          <w:p w14:paraId="6E8DCB32" w14:textId="77777777" w:rsidR="00AF72AE" w:rsidRDefault="00AF72AE" w:rsidP="003F4203">
            <w:r>
              <w:t>Last</w:t>
            </w:r>
          </w:p>
        </w:tc>
        <w:tc>
          <w:tcPr>
            <w:tcW w:w="4000" w:type="dxa"/>
          </w:tcPr>
          <w:p w14:paraId="50B91CC6" w14:textId="77777777" w:rsidR="00AF72AE" w:rsidRDefault="00AF72AE" w:rsidP="003F4203"/>
        </w:tc>
        <w:tc>
          <w:tcPr>
            <w:tcW w:w="3700" w:type="dxa"/>
          </w:tcPr>
          <w:p w14:paraId="6891A913" w14:textId="77777777" w:rsidR="00AF72AE" w:rsidRDefault="00AF72AE" w:rsidP="003F4203"/>
        </w:tc>
      </w:tr>
      <w:tr w:rsidR="00AF72AE" w14:paraId="3559E350" w14:textId="77777777" w:rsidTr="003F4203">
        <w:tc>
          <w:tcPr>
            <w:tcW w:w="2400" w:type="dxa"/>
          </w:tcPr>
          <w:p w14:paraId="038A963D" w14:textId="77777777" w:rsidR="00AF72AE" w:rsidRDefault="00AF72AE" w:rsidP="003F4203">
            <w:r>
              <w:t>Aktualitet</w:t>
            </w:r>
          </w:p>
        </w:tc>
        <w:tc>
          <w:tcPr>
            <w:tcW w:w="4000" w:type="dxa"/>
          </w:tcPr>
          <w:p w14:paraId="76B244ED" w14:textId="77777777" w:rsidR="00AF72AE" w:rsidRDefault="00AF72AE" w:rsidP="003F4203">
            <w:r>
              <w:t>Tjänsten garanterar att återkallan av samtycket skett då anropet genomförts utan fel. Återkallan speglas omedelbart i svar från frågor genom tjänsterna.</w:t>
            </w:r>
          </w:p>
        </w:tc>
        <w:tc>
          <w:tcPr>
            <w:tcW w:w="3700" w:type="dxa"/>
          </w:tcPr>
          <w:p w14:paraId="300B1CBA" w14:textId="77777777" w:rsidR="00AF72AE" w:rsidRDefault="00AF72AE" w:rsidP="003F4203"/>
        </w:tc>
      </w:tr>
    </w:tbl>
    <w:p w14:paraId="54724270" w14:textId="77777777" w:rsidR="00AF72AE" w:rsidRDefault="00AF72AE" w:rsidP="00AF72AE">
      <w:pPr>
        <w:pStyle w:val="Heading2"/>
      </w:pPr>
      <w:r>
        <w:t>Fältregler</w:t>
      </w:r>
    </w:p>
    <w:p w14:paraId="3E6B9C6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7E47C3F" w14:textId="77777777" w:rsidTr="003F4203">
        <w:trPr>
          <w:trHeight w:val="384"/>
        </w:trPr>
        <w:tc>
          <w:tcPr>
            <w:tcW w:w="2800" w:type="dxa"/>
            <w:shd w:val="clear" w:color="auto" w:fill="D9D9D9" w:themeFill="background1" w:themeFillShade="D9"/>
            <w:vAlign w:val="bottom"/>
          </w:tcPr>
          <w:p w14:paraId="415AF8F9" w14:textId="77777777" w:rsidR="00AF72AE" w:rsidRDefault="00AF72AE" w:rsidP="003F4203">
            <w:pPr>
              <w:rPr>
                <w:b/>
              </w:rPr>
            </w:pPr>
            <w:r>
              <w:rPr>
                <w:b/>
              </w:rPr>
              <w:t>Namn</w:t>
            </w:r>
          </w:p>
        </w:tc>
        <w:tc>
          <w:tcPr>
            <w:tcW w:w="2000" w:type="dxa"/>
            <w:shd w:val="clear" w:color="auto" w:fill="D9D9D9" w:themeFill="background1" w:themeFillShade="D9"/>
            <w:vAlign w:val="bottom"/>
          </w:tcPr>
          <w:p w14:paraId="5A0E4A16" w14:textId="77777777" w:rsidR="00AF72AE" w:rsidRDefault="00AF72AE" w:rsidP="003F4203">
            <w:pPr>
              <w:rPr>
                <w:b/>
              </w:rPr>
            </w:pPr>
            <w:r>
              <w:rPr>
                <w:b/>
              </w:rPr>
              <w:t>Datatyp</w:t>
            </w:r>
          </w:p>
        </w:tc>
        <w:tc>
          <w:tcPr>
            <w:tcW w:w="4000" w:type="dxa"/>
            <w:shd w:val="clear" w:color="auto" w:fill="D9D9D9" w:themeFill="background1" w:themeFillShade="D9"/>
            <w:vAlign w:val="bottom"/>
          </w:tcPr>
          <w:p w14:paraId="713D21D4"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5147BB2D" w14:textId="77777777" w:rsidR="00AF72AE" w:rsidRDefault="00AF72AE" w:rsidP="003F4203">
            <w:pPr>
              <w:rPr>
                <w:b/>
              </w:rPr>
            </w:pPr>
            <w:r>
              <w:rPr>
                <w:b/>
              </w:rPr>
              <w:t>Kardinalitet</w:t>
            </w:r>
          </w:p>
        </w:tc>
      </w:tr>
      <w:tr w:rsidR="00AF72AE" w14:paraId="0782341B" w14:textId="77777777" w:rsidTr="003F4203">
        <w:tc>
          <w:tcPr>
            <w:tcW w:w="2800" w:type="dxa"/>
            <w:shd w:val="clear" w:color="auto" w:fill="F9F9F9" w:themeFill="background1" w:themeFillShade="F9"/>
            <w:vAlign w:val="bottom"/>
          </w:tcPr>
          <w:p w14:paraId="237F60FE"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68B8BD86" w14:textId="77777777" w:rsidR="00AF72AE" w:rsidRDefault="00AF72AE" w:rsidP="003F4203">
            <w:pPr>
              <w:rPr>
                <w:b/>
              </w:rPr>
            </w:pPr>
          </w:p>
        </w:tc>
        <w:tc>
          <w:tcPr>
            <w:tcW w:w="4000" w:type="dxa"/>
            <w:shd w:val="clear" w:color="auto" w:fill="F9F9F9" w:themeFill="background1" w:themeFillShade="F9"/>
            <w:vAlign w:val="bottom"/>
          </w:tcPr>
          <w:p w14:paraId="124BA1F0" w14:textId="77777777" w:rsidR="00AF72AE" w:rsidRDefault="00AF72AE" w:rsidP="003F4203">
            <w:pPr>
              <w:rPr>
                <w:b/>
              </w:rPr>
            </w:pPr>
          </w:p>
        </w:tc>
        <w:tc>
          <w:tcPr>
            <w:tcW w:w="1300" w:type="dxa"/>
            <w:shd w:val="clear" w:color="auto" w:fill="F9F9F9" w:themeFill="background1" w:themeFillShade="F9"/>
            <w:vAlign w:val="bottom"/>
          </w:tcPr>
          <w:p w14:paraId="7A902902" w14:textId="77777777" w:rsidR="00AF72AE" w:rsidRDefault="00AF72AE" w:rsidP="003F4203">
            <w:pPr>
              <w:rPr>
                <w:b/>
              </w:rPr>
            </w:pPr>
          </w:p>
        </w:tc>
      </w:tr>
      <w:tr w:rsidR="00AF72AE" w14:paraId="7EE88AA0" w14:textId="77777777" w:rsidTr="003F4203">
        <w:tc>
          <w:tcPr>
            <w:tcW w:w="2800" w:type="dxa"/>
          </w:tcPr>
          <w:p w14:paraId="2915A562" w14:textId="77777777" w:rsidR="00AF72AE" w:rsidRDefault="00AF72AE" w:rsidP="003F4203">
            <w:r>
              <w:t>assertionId</w:t>
            </w:r>
          </w:p>
        </w:tc>
        <w:tc>
          <w:tcPr>
            <w:tcW w:w="2000" w:type="dxa"/>
          </w:tcPr>
          <w:p w14:paraId="3E767592" w14:textId="77777777" w:rsidR="00AF72AE" w:rsidRDefault="00AF72AE" w:rsidP="003F4203">
            <w:r>
              <w:t>patientconsent:Id</w:t>
            </w:r>
          </w:p>
        </w:tc>
        <w:tc>
          <w:tcPr>
            <w:tcW w:w="4000" w:type="dxa"/>
          </w:tcPr>
          <w:p w14:paraId="61893B21" w14:textId="77777777" w:rsidR="00AF72AE" w:rsidRDefault="00AF72AE" w:rsidP="003F4203">
            <w:r>
              <w:t>Identifierare för det intyg som skall återkallas.</w:t>
            </w:r>
          </w:p>
        </w:tc>
        <w:tc>
          <w:tcPr>
            <w:tcW w:w="1300" w:type="dxa"/>
          </w:tcPr>
          <w:p w14:paraId="68AE39B4" w14:textId="77777777" w:rsidR="00AF72AE" w:rsidRDefault="00AF72AE" w:rsidP="003F4203">
            <w:r>
              <w:t>1..1</w:t>
            </w:r>
          </w:p>
        </w:tc>
      </w:tr>
      <w:tr w:rsidR="00AF72AE" w14:paraId="3E8FC4B5" w14:textId="77777777" w:rsidTr="003F4203">
        <w:tc>
          <w:tcPr>
            <w:tcW w:w="2800" w:type="dxa"/>
          </w:tcPr>
          <w:p w14:paraId="3A1B0CF8" w14:textId="77777777" w:rsidR="00AF72AE" w:rsidRDefault="00AF72AE" w:rsidP="003F4203">
            <w:r>
              <w:t>cancellationAction</w:t>
            </w:r>
          </w:p>
        </w:tc>
        <w:tc>
          <w:tcPr>
            <w:tcW w:w="2000" w:type="dxa"/>
          </w:tcPr>
          <w:p w14:paraId="3ACD4EB3" w14:textId="77777777" w:rsidR="00AF72AE" w:rsidRDefault="00AF72AE" w:rsidP="003F4203">
            <w:r>
              <w:t>patientconsent:Action</w:t>
            </w:r>
          </w:p>
        </w:tc>
        <w:tc>
          <w:tcPr>
            <w:tcW w:w="4000" w:type="dxa"/>
          </w:tcPr>
          <w:p w14:paraId="7151033D" w14:textId="77777777" w:rsidR="00AF72AE" w:rsidRDefault="00AF72AE" w:rsidP="003F4203">
            <w:r>
              <w:t>Identifierar de personer som begärt och registrerat återkallan samt tidpunkter för dessa. En anledning till återkallan i fritext kan även ges.</w:t>
            </w:r>
          </w:p>
        </w:tc>
        <w:tc>
          <w:tcPr>
            <w:tcW w:w="1300" w:type="dxa"/>
          </w:tcPr>
          <w:p w14:paraId="4BF62FAC" w14:textId="77777777" w:rsidR="00AF72AE" w:rsidRDefault="00AF72AE" w:rsidP="003F4203">
            <w:r>
              <w:t>1..1</w:t>
            </w:r>
          </w:p>
        </w:tc>
      </w:tr>
      <w:tr w:rsidR="00AF72AE" w14:paraId="622C8F23" w14:textId="77777777" w:rsidTr="003F4203">
        <w:tc>
          <w:tcPr>
            <w:tcW w:w="2800" w:type="dxa"/>
            <w:shd w:val="clear" w:color="auto" w:fill="F9F9F9" w:themeFill="background1" w:themeFillShade="F9"/>
            <w:vAlign w:val="bottom"/>
          </w:tcPr>
          <w:p w14:paraId="2C7A2AD2" w14:textId="77777777" w:rsidR="00AF72AE" w:rsidRDefault="00AF72AE" w:rsidP="003F4203">
            <w:pPr>
              <w:rPr>
                <w:b/>
              </w:rPr>
            </w:pPr>
            <w:r>
              <w:rPr>
                <w:b/>
                <w:i/>
              </w:rPr>
              <w:t>Svar</w:t>
            </w:r>
          </w:p>
        </w:tc>
        <w:tc>
          <w:tcPr>
            <w:tcW w:w="2000" w:type="dxa"/>
            <w:shd w:val="clear" w:color="auto" w:fill="F9F9F9" w:themeFill="background1" w:themeFillShade="F9"/>
            <w:vAlign w:val="bottom"/>
          </w:tcPr>
          <w:p w14:paraId="65C996AC" w14:textId="77777777" w:rsidR="00AF72AE" w:rsidRDefault="00AF72AE" w:rsidP="003F4203">
            <w:pPr>
              <w:rPr>
                <w:b/>
              </w:rPr>
            </w:pPr>
          </w:p>
        </w:tc>
        <w:tc>
          <w:tcPr>
            <w:tcW w:w="4000" w:type="dxa"/>
            <w:shd w:val="clear" w:color="auto" w:fill="F9F9F9" w:themeFill="background1" w:themeFillShade="F9"/>
            <w:vAlign w:val="bottom"/>
          </w:tcPr>
          <w:p w14:paraId="01A64344" w14:textId="77777777" w:rsidR="00AF72AE" w:rsidRDefault="00AF72AE" w:rsidP="003F4203">
            <w:pPr>
              <w:rPr>
                <w:b/>
              </w:rPr>
            </w:pPr>
          </w:p>
        </w:tc>
        <w:tc>
          <w:tcPr>
            <w:tcW w:w="1300" w:type="dxa"/>
            <w:shd w:val="clear" w:color="auto" w:fill="F9F9F9" w:themeFill="background1" w:themeFillShade="F9"/>
            <w:vAlign w:val="bottom"/>
          </w:tcPr>
          <w:p w14:paraId="626F4811" w14:textId="77777777" w:rsidR="00AF72AE" w:rsidRDefault="00AF72AE" w:rsidP="003F4203">
            <w:pPr>
              <w:rPr>
                <w:b/>
              </w:rPr>
            </w:pPr>
          </w:p>
        </w:tc>
      </w:tr>
      <w:tr w:rsidR="00AF72AE" w14:paraId="37BD01C3" w14:textId="77777777" w:rsidTr="003F4203">
        <w:tc>
          <w:tcPr>
            <w:tcW w:w="2800" w:type="dxa"/>
          </w:tcPr>
          <w:p w14:paraId="627C2AA6" w14:textId="77777777" w:rsidR="00AF72AE" w:rsidRDefault="00AF72AE" w:rsidP="003F4203">
            <w:r>
              <w:t>cancelExtendedConsent</w:t>
            </w:r>
          </w:p>
        </w:tc>
        <w:tc>
          <w:tcPr>
            <w:tcW w:w="2000" w:type="dxa"/>
          </w:tcPr>
          <w:p w14:paraId="507D0296" w14:textId="77777777" w:rsidR="00AF72AE" w:rsidRDefault="00AF72AE" w:rsidP="003F4203">
            <w:r>
              <w:t>patientconsent:Result</w:t>
            </w:r>
          </w:p>
        </w:tc>
        <w:tc>
          <w:tcPr>
            <w:tcW w:w="4000" w:type="dxa"/>
          </w:tcPr>
          <w:p w14:paraId="66D91DFD" w14:textId="77777777" w:rsidR="00AF72AE" w:rsidRDefault="00AF72AE" w:rsidP="003F4203">
            <w:r>
              <w:t>Status för om tjänsten utfördes.</w:t>
            </w:r>
          </w:p>
        </w:tc>
        <w:tc>
          <w:tcPr>
            <w:tcW w:w="1300" w:type="dxa"/>
          </w:tcPr>
          <w:p w14:paraId="32606986" w14:textId="77777777" w:rsidR="00AF72AE" w:rsidRDefault="00AF72AE" w:rsidP="003F4203">
            <w:r>
              <w:t>1..1</w:t>
            </w:r>
          </w:p>
        </w:tc>
      </w:tr>
    </w:tbl>
    <w:p w14:paraId="68F965A3" w14:textId="77777777" w:rsidR="00AF72AE" w:rsidRDefault="00AF72AE" w:rsidP="00AF72AE">
      <w:pPr>
        <w:pStyle w:val="Heading2"/>
      </w:pPr>
      <w:r>
        <w:t>Regler</w:t>
      </w:r>
    </w:p>
    <w:p w14:paraId="42BD0936" w14:textId="77777777" w:rsidR="00AF72AE" w:rsidRDefault="00AF72AE" w:rsidP="00AF72AE">
      <w:r>
        <w:t xml:space="preserve">Tjänsten skall kontrollera om tjänstekonsumenten har behörighet till den vårdgivare som samtycket gäller genom att kontrollera att vårdgivaren matchar den angivna logiska adressen. </w:t>
      </w:r>
    </w:p>
    <w:p w14:paraId="69174524" w14:textId="77777777" w:rsidR="00AF72AE" w:rsidRDefault="00AF72AE" w:rsidP="00AF72AE">
      <w:r>
        <w:t>Om behörighet nekas till vårdgivaren som äger samtyckesinformationen skall ett fel returneras (felkod ACCESSDENIED) och flödet avbrytas.</w:t>
      </w:r>
    </w:p>
    <w:p w14:paraId="3CC45ED4" w14:textId="77777777" w:rsidR="00AF72AE" w:rsidRDefault="00AF72AE" w:rsidP="00AF72AE">
      <w:pPr>
        <w:pStyle w:val="Heading2"/>
      </w:pPr>
      <w:r>
        <w:t>Tjänsteinteraktion</w:t>
      </w:r>
    </w:p>
    <w:p w14:paraId="5476C24E" w14:textId="77777777" w:rsidR="00AF72AE" w:rsidRDefault="00AF72AE" w:rsidP="00AF72AE">
      <w:r>
        <w:t>CancelExtendedConsent</w:t>
      </w:r>
    </w:p>
    <w:p w14:paraId="6B091BA0" w14:textId="77777777" w:rsidR="00AF72AE" w:rsidRDefault="00AF72AE" w:rsidP="00AF72AE">
      <w:pPr>
        <w:pStyle w:val="Heading2"/>
      </w:pPr>
      <w:r>
        <w:t>Exempel</w:t>
      </w:r>
    </w:p>
    <w:p w14:paraId="5775BB8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lastRenderedPageBreak/>
        <w:t>Exempel på anrop</w:t>
      </w:r>
    </w:p>
    <w:p w14:paraId="5AA8850F" w14:textId="77777777" w:rsidR="00AF72AE" w:rsidRDefault="00AF72AE" w:rsidP="00AF72AE">
      <w:r>
        <w:t>Följande XML visar strukturen på ett anrop till tjänsten.</w:t>
      </w:r>
    </w:p>
    <w:p w14:paraId="0E0567D2" w14:textId="77777777" w:rsidR="00AF72AE" w:rsidRPr="00F2674C" w:rsidRDefault="00AF72AE" w:rsidP="00AF72AE">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ns0:CancelExtendedConsentRequest</w:t>
      </w:r>
      <w:r w:rsidRPr="00F2674C">
        <w:rPr>
          <w:rFonts w:ascii="Consolas" w:eastAsia="Times New Roman" w:hAnsi="Consolas" w:cs="Consolas"/>
          <w:noProof w:val="0"/>
          <w:color w:val="FF0000"/>
          <w:sz w:val="16"/>
          <w:szCs w:val="16"/>
          <w:lang w:val="en-US" w:eastAsia="sv-SE"/>
        </w:rPr>
        <w:t xml:space="preserve"> xmlns:ns0</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urn:riv:ehr:patientconsent:administration:CancelExtendedConsentResponder:1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xmlns:ns1</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urn:riv:ehr:patientconsent:administration:1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xmlns:ns2</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&gt;</w:t>
      </w:r>
    </w:p>
    <w:p w14:paraId="006C8ED4"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:AssertionId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ns0:AssertionId</w:t>
      </w:r>
      <w:r w:rsidRPr="00F2674C">
        <w:rPr>
          <w:rFonts w:ascii="Consolas" w:eastAsia="Times New Roman" w:hAnsi="Consolas" w:cs="Consolas"/>
          <w:noProof w:val="0"/>
          <w:color w:val="0000FF"/>
          <w:sz w:val="16"/>
          <w:szCs w:val="16"/>
          <w:lang w:val="en-US" w:eastAsia="sv-SE"/>
        </w:rPr>
        <w:t>&gt;</w:t>
      </w:r>
    </w:p>
    <w:p w14:paraId="5FAFFC95"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:CancellationAction</w:t>
      </w:r>
      <w:proofErr w:type="gramEnd"/>
      <w:r w:rsidRPr="00F2674C">
        <w:rPr>
          <w:rFonts w:ascii="Consolas" w:eastAsia="Times New Roman" w:hAnsi="Consolas" w:cs="Consolas"/>
          <w:noProof w:val="0"/>
          <w:color w:val="0000FF"/>
          <w:sz w:val="16"/>
          <w:szCs w:val="16"/>
          <w:lang w:val="en-US" w:eastAsia="sv-SE"/>
        </w:rPr>
        <w:t>&gt;</w:t>
      </w:r>
    </w:p>
    <w:p w14:paraId="7D79C85A"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:RequestDate</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ns2:RequestDate</w:t>
      </w:r>
      <w:r w:rsidRPr="00F2674C">
        <w:rPr>
          <w:rFonts w:ascii="Consolas" w:eastAsia="Times New Roman" w:hAnsi="Consolas" w:cs="Consolas"/>
          <w:noProof w:val="0"/>
          <w:color w:val="0000FF"/>
          <w:sz w:val="16"/>
          <w:szCs w:val="16"/>
          <w:lang w:val="en-US" w:eastAsia="sv-SE"/>
        </w:rPr>
        <w:t>&gt;</w:t>
      </w:r>
    </w:p>
    <w:p w14:paraId="44082366"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:RequestedBy</w:t>
      </w:r>
      <w:proofErr w:type="gramEnd"/>
      <w:r w:rsidRPr="00F2674C">
        <w:rPr>
          <w:rFonts w:ascii="Consolas" w:eastAsia="Times New Roman" w:hAnsi="Consolas" w:cs="Consolas"/>
          <w:noProof w:val="0"/>
          <w:color w:val="0000FF"/>
          <w:sz w:val="16"/>
          <w:szCs w:val="16"/>
          <w:lang w:val="en-US" w:eastAsia="sv-SE"/>
        </w:rPr>
        <w:t>&gt;</w:t>
      </w:r>
    </w:p>
    <w:p w14:paraId="0742DFE4"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:EmployeeId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p>
    <w:p w14:paraId="2B93ED85" w14:textId="77777777" w:rsidR="00AF72AE" w:rsidRPr="00F2674C" w:rsidRDefault="00AF72AE" w:rsidP="00AF72AE">
      <w:pPr>
        <w:ind w:left="1320"/>
        <w:rPr>
          <w:lang w:val="en-US"/>
        </w:rPr>
      </w:pPr>
      <w:proofErr w:type="gramStart"/>
      <w:r w:rsidRPr="00F2674C">
        <w:rPr>
          <w:rFonts w:ascii="Consolas" w:eastAsia="Times New Roman" w:hAnsi="Consolas" w:cs="Consolas"/>
          <w:noProof w:val="0"/>
          <w:color w:val="0000FF"/>
          <w:sz w:val="16"/>
          <w:szCs w:val="16"/>
          <w:lang w:val="en-US" w:eastAsia="sv-SE"/>
        </w:rPr>
        <w:t>&lt;!--</w:t>
      </w:r>
      <w:proofErr w:type="gramEnd"/>
      <w:r w:rsidRPr="00F2674C">
        <w:rPr>
          <w:rFonts w:ascii="Consolas" w:eastAsia="Times New Roman" w:hAnsi="Consolas" w:cs="Consolas"/>
          <w:noProof w:val="0"/>
          <w:color w:val="0000FF"/>
          <w:sz w:val="16"/>
          <w:szCs w:val="16"/>
          <w:lang w:val="en-US" w:eastAsia="sv-SE"/>
        </w:rPr>
        <w:t xml:space="preserve">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650BC9ED"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:AssignmentId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p>
    <w:p w14:paraId="104E754C" w14:textId="77777777" w:rsidR="00AF72AE" w:rsidRPr="00F2674C" w:rsidRDefault="00AF72AE" w:rsidP="00AF72AE">
      <w:pPr>
        <w:ind w:left="1320"/>
        <w:rPr>
          <w:lang w:val="en-US"/>
        </w:rPr>
      </w:pPr>
      <w:proofErr w:type="gramStart"/>
      <w:r w:rsidRPr="00F2674C">
        <w:rPr>
          <w:rFonts w:ascii="Consolas" w:eastAsia="Times New Roman" w:hAnsi="Consolas" w:cs="Consolas"/>
          <w:noProof w:val="0"/>
          <w:color w:val="0000FF"/>
          <w:sz w:val="16"/>
          <w:szCs w:val="16"/>
          <w:lang w:val="en-US" w:eastAsia="sv-SE"/>
        </w:rPr>
        <w:t>&lt;!--</w:t>
      </w:r>
      <w:proofErr w:type="gramEnd"/>
      <w:r w:rsidRPr="00F2674C">
        <w:rPr>
          <w:rFonts w:ascii="Consolas" w:eastAsia="Times New Roman" w:hAnsi="Consolas" w:cs="Consolas"/>
          <w:noProof w:val="0"/>
          <w:color w:val="0000FF"/>
          <w:sz w:val="16"/>
          <w:szCs w:val="16"/>
          <w:lang w:val="en-US" w:eastAsia="sv-SE"/>
        </w:rPr>
        <w:t xml:space="preserve">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2CF6A32D"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:AssignmentName</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p>
    <w:p w14:paraId="0CDEC287"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:RequestedBy</w:t>
      </w:r>
      <w:proofErr w:type="gramEnd"/>
      <w:r w:rsidRPr="00F2674C">
        <w:rPr>
          <w:rFonts w:ascii="Consolas" w:eastAsia="Times New Roman" w:hAnsi="Consolas" w:cs="Consolas"/>
          <w:noProof w:val="0"/>
          <w:color w:val="0000FF"/>
          <w:sz w:val="16"/>
          <w:szCs w:val="16"/>
          <w:lang w:val="en-US" w:eastAsia="sv-SE"/>
        </w:rPr>
        <w:t>&gt;</w:t>
      </w:r>
    </w:p>
    <w:p w14:paraId="58D96BF7"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:RegistrationDate</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ns2:RegistrationDate</w:t>
      </w:r>
      <w:r w:rsidRPr="00F2674C">
        <w:rPr>
          <w:rFonts w:ascii="Consolas" w:eastAsia="Times New Roman" w:hAnsi="Consolas" w:cs="Consolas"/>
          <w:noProof w:val="0"/>
          <w:color w:val="0000FF"/>
          <w:sz w:val="16"/>
          <w:szCs w:val="16"/>
          <w:lang w:val="en-US" w:eastAsia="sv-SE"/>
        </w:rPr>
        <w:t>&gt;</w:t>
      </w:r>
    </w:p>
    <w:p w14:paraId="280FC20B"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:RegisteredBy</w:t>
      </w:r>
      <w:proofErr w:type="gramEnd"/>
      <w:r w:rsidRPr="00F2674C">
        <w:rPr>
          <w:rFonts w:ascii="Consolas" w:eastAsia="Times New Roman" w:hAnsi="Consolas" w:cs="Consolas"/>
          <w:noProof w:val="0"/>
          <w:color w:val="0000FF"/>
          <w:sz w:val="16"/>
          <w:szCs w:val="16"/>
          <w:lang w:val="en-US" w:eastAsia="sv-SE"/>
        </w:rPr>
        <w:t>&gt;</w:t>
      </w:r>
    </w:p>
    <w:p w14:paraId="7F93D544"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:EmployeeId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p>
    <w:p w14:paraId="65699786" w14:textId="77777777" w:rsidR="00AF72AE" w:rsidRPr="00F2674C" w:rsidRDefault="00AF72AE" w:rsidP="00AF72AE">
      <w:pPr>
        <w:ind w:left="1320"/>
        <w:rPr>
          <w:lang w:val="en-US"/>
        </w:rPr>
      </w:pPr>
      <w:proofErr w:type="gramStart"/>
      <w:r w:rsidRPr="00F2674C">
        <w:rPr>
          <w:rFonts w:ascii="Consolas" w:eastAsia="Times New Roman" w:hAnsi="Consolas" w:cs="Consolas"/>
          <w:noProof w:val="0"/>
          <w:color w:val="0000FF"/>
          <w:sz w:val="16"/>
          <w:szCs w:val="16"/>
          <w:lang w:val="en-US" w:eastAsia="sv-SE"/>
        </w:rPr>
        <w:t>&lt;!--</w:t>
      </w:r>
      <w:proofErr w:type="gramEnd"/>
      <w:r w:rsidRPr="00F2674C">
        <w:rPr>
          <w:rFonts w:ascii="Consolas" w:eastAsia="Times New Roman" w:hAnsi="Consolas" w:cs="Consolas"/>
          <w:noProof w:val="0"/>
          <w:color w:val="0000FF"/>
          <w:sz w:val="16"/>
          <w:szCs w:val="16"/>
          <w:lang w:val="en-US" w:eastAsia="sv-SE"/>
        </w:rPr>
        <w:t xml:space="preserve">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1EE6D942"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:AssignmentId</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p>
    <w:p w14:paraId="192969D5" w14:textId="77777777" w:rsidR="00AF72AE" w:rsidRPr="00F2674C" w:rsidRDefault="00AF72AE" w:rsidP="00AF72AE">
      <w:pPr>
        <w:ind w:left="1320"/>
        <w:rPr>
          <w:lang w:val="en-US"/>
        </w:rPr>
      </w:pPr>
      <w:proofErr w:type="gramStart"/>
      <w:r w:rsidRPr="00F2674C">
        <w:rPr>
          <w:rFonts w:ascii="Consolas" w:eastAsia="Times New Roman" w:hAnsi="Consolas" w:cs="Consolas"/>
          <w:noProof w:val="0"/>
          <w:color w:val="0000FF"/>
          <w:sz w:val="16"/>
          <w:szCs w:val="16"/>
          <w:lang w:val="en-US" w:eastAsia="sv-SE"/>
        </w:rPr>
        <w:t>&lt;!--</w:t>
      </w:r>
      <w:proofErr w:type="gramEnd"/>
      <w:r w:rsidRPr="00F2674C">
        <w:rPr>
          <w:rFonts w:ascii="Consolas" w:eastAsia="Times New Roman" w:hAnsi="Consolas" w:cs="Consolas"/>
          <w:noProof w:val="0"/>
          <w:color w:val="0000FF"/>
          <w:sz w:val="16"/>
          <w:szCs w:val="16"/>
          <w:lang w:val="en-US" w:eastAsia="sv-SE"/>
        </w:rPr>
        <w:t xml:space="preserve">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64CDD456"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:AssignmentName</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p>
    <w:p w14:paraId="4757DDC7"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:RegisteredBy</w:t>
      </w:r>
      <w:proofErr w:type="gramEnd"/>
      <w:r w:rsidRPr="00F2674C">
        <w:rPr>
          <w:rFonts w:ascii="Consolas" w:eastAsia="Times New Roman" w:hAnsi="Consolas" w:cs="Consolas"/>
          <w:noProof w:val="0"/>
          <w:color w:val="0000FF"/>
          <w:sz w:val="16"/>
          <w:szCs w:val="16"/>
          <w:lang w:val="en-US" w:eastAsia="sv-SE"/>
        </w:rPr>
        <w:t>&gt;</w:t>
      </w:r>
    </w:p>
    <w:p w14:paraId="10E402C6" w14:textId="77777777" w:rsidR="00AF72AE" w:rsidRPr="00F2674C" w:rsidRDefault="00AF72AE" w:rsidP="00AF72AE">
      <w:pPr>
        <w:ind w:left="880"/>
        <w:rPr>
          <w:lang w:val="en-US"/>
        </w:rPr>
      </w:pPr>
      <w:proofErr w:type="gramStart"/>
      <w:r w:rsidRPr="00F2674C">
        <w:rPr>
          <w:rFonts w:ascii="Consolas" w:eastAsia="Times New Roman" w:hAnsi="Consolas" w:cs="Consolas"/>
          <w:noProof w:val="0"/>
          <w:color w:val="0000FF"/>
          <w:sz w:val="16"/>
          <w:szCs w:val="16"/>
          <w:lang w:val="en-US" w:eastAsia="sv-SE"/>
        </w:rPr>
        <w:t>&lt;!--</w:t>
      </w:r>
      <w:proofErr w:type="gramEnd"/>
      <w:r w:rsidRPr="00F2674C">
        <w:rPr>
          <w:rFonts w:ascii="Consolas" w:eastAsia="Times New Roman" w:hAnsi="Consolas" w:cs="Consolas"/>
          <w:noProof w:val="0"/>
          <w:color w:val="0000FF"/>
          <w:sz w:val="16"/>
          <w:szCs w:val="16"/>
          <w:lang w:val="en-US" w:eastAsia="sv-SE"/>
        </w:rPr>
        <w:t xml:space="preserve">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164B137D"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:ReasonText</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ns2:ReasonText</w:t>
      </w:r>
      <w:r w:rsidRPr="00F2674C">
        <w:rPr>
          <w:rFonts w:ascii="Consolas" w:eastAsia="Times New Roman" w:hAnsi="Consolas" w:cs="Consolas"/>
          <w:noProof w:val="0"/>
          <w:color w:val="0000FF"/>
          <w:sz w:val="16"/>
          <w:szCs w:val="16"/>
          <w:lang w:val="en-US" w:eastAsia="sv-SE"/>
        </w:rPr>
        <w:t>&gt;</w:t>
      </w:r>
    </w:p>
    <w:p w14:paraId="593766AB"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:CancellationAction</w:t>
      </w:r>
      <w:proofErr w:type="gramEnd"/>
      <w:r w:rsidRPr="00F2674C">
        <w:rPr>
          <w:rFonts w:ascii="Consolas" w:eastAsia="Times New Roman" w:hAnsi="Consolas" w:cs="Consolas"/>
          <w:noProof w:val="0"/>
          <w:color w:val="0000FF"/>
          <w:sz w:val="16"/>
          <w:szCs w:val="16"/>
          <w:lang w:val="en-US" w:eastAsia="sv-SE"/>
        </w:rPr>
        <w:t>&gt;</w:t>
      </w:r>
    </w:p>
    <w:p w14:paraId="3D6A9A2B"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ns0:CancelExtendedConsentRequest</w:t>
      </w:r>
      <w:proofErr w:type="gramEnd"/>
      <w:r>
        <w:rPr>
          <w:rFonts w:ascii="Consolas" w:eastAsia="Times New Roman" w:hAnsi="Consolas" w:cs="Consolas"/>
          <w:noProof w:val="0"/>
          <w:color w:val="0000FF"/>
          <w:sz w:val="16"/>
          <w:szCs w:val="16"/>
          <w:lang w:eastAsia="sv-SE"/>
        </w:rPr>
        <w:t>&gt;</w:t>
      </w:r>
    </w:p>
    <w:p w14:paraId="3DA93A9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03A6E75" w14:textId="77777777" w:rsidR="00AF72AE" w:rsidRDefault="00AF72AE" w:rsidP="00AF72AE">
      <w:r>
        <w:t>Följande XML visar strukturen på svarsmeddelandet från tjänsten.</w:t>
      </w:r>
    </w:p>
    <w:p w14:paraId="7CAC34AC"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urn:riv:ehr:patientconsent:administration:CancelExtendedConsentResponder:1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56DB732"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:CancelExtendedConsent</w:t>
      </w:r>
      <w:proofErr w:type="gramEnd"/>
      <w:r w:rsidRPr="00F2674C">
        <w:rPr>
          <w:rFonts w:ascii="Consolas" w:eastAsia="Times New Roman" w:hAnsi="Consolas" w:cs="Consolas"/>
          <w:noProof w:val="0"/>
          <w:color w:val="0000FF"/>
          <w:sz w:val="16"/>
          <w:szCs w:val="16"/>
          <w:lang w:val="en-US" w:eastAsia="sv-SE"/>
        </w:rPr>
        <w:t>&gt;</w:t>
      </w:r>
    </w:p>
    <w:p w14:paraId="0D19FE04"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:ResultCode</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p>
    <w:p w14:paraId="393294E1"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w:t>
      </w:r>
      <w:proofErr w:type="gramStart"/>
      <w:r w:rsidRPr="00F2674C">
        <w:rPr>
          <w:rFonts w:ascii="Consolas" w:eastAsia="Times New Roman" w:hAnsi="Consolas" w:cs="Consolas"/>
          <w:noProof w:val="0"/>
          <w:color w:val="A31515"/>
          <w:sz w:val="16"/>
          <w:szCs w:val="16"/>
          <w:lang w:val="en-US" w:eastAsia="sv-SE"/>
        </w:rPr>
        <w:t>:ResultText</w:t>
      </w:r>
      <w:proofErr w:type="gramEnd"/>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p>
    <w:p w14:paraId="648642C5"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:CancelExtendedConsent</w:t>
      </w:r>
      <w:proofErr w:type="gramEnd"/>
      <w:r w:rsidRPr="00F2674C">
        <w:rPr>
          <w:rFonts w:ascii="Consolas" w:eastAsia="Times New Roman" w:hAnsi="Consolas" w:cs="Consolas"/>
          <w:noProof w:val="0"/>
          <w:color w:val="0000FF"/>
          <w:sz w:val="16"/>
          <w:szCs w:val="16"/>
          <w:lang w:val="en-US" w:eastAsia="sv-SE"/>
        </w:rPr>
        <w:t>&gt;</w:t>
      </w:r>
    </w:p>
    <w:p w14:paraId="0DBC60E7" w14:textId="77777777" w:rsidR="00AF72AE" w:rsidRDefault="00AF72AE" w:rsidP="00AF72AE">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0000FF"/>
          <w:sz w:val="16"/>
          <w:szCs w:val="16"/>
          <w:lang w:eastAsia="sv-SE"/>
        </w:rPr>
        <w:t>&gt;</w:t>
      </w:r>
    </w:p>
    <w:p w14:paraId="339B83E3" w14:textId="77777777" w:rsidR="008E5437" w:rsidRDefault="008E5437" w:rsidP="008E5437">
      <w:pPr>
        <w:pStyle w:val="Heading1"/>
      </w:pPr>
      <w:bookmarkStart w:id="1100" w:name="_Toc338681845"/>
      <w:proofErr w:type="spellStart"/>
      <w:r>
        <w:lastRenderedPageBreak/>
        <w:t>DeleteExtendedConsent</w:t>
      </w:r>
      <w:bookmarkEnd w:id="1100"/>
      <w:proofErr w:type="spellEnd"/>
    </w:p>
    <w:p w14:paraId="701F633E" w14:textId="77777777" w:rsidR="008E5437" w:rsidRDefault="008E5437" w:rsidP="008E5437">
      <w:r>
        <w:t xml:space="preserve">Tjänst som makulerar ett samtycke i samtyckestjänsten. Makulering av samtycke används enbart för borttagning av felregistrerade samtycken.        </w:t>
      </w:r>
    </w:p>
    <w:p w14:paraId="7F2F422C" w14:textId="77777777" w:rsidR="008E5437" w:rsidRDefault="008E5437" w:rsidP="008E5437"/>
    <w:p w14:paraId="530A8D8A" w14:textId="77777777" w:rsidR="008E5437" w:rsidRDefault="008E5437" w:rsidP="008E5437">
      <w:r>
        <w:t>Samtycket raderas inte från samtyckestjänst utan markeras som makulerad (ej längre giltig) för historikens skull. En makulering kan ej återtas.</w:t>
      </w:r>
    </w:p>
    <w:p w14:paraId="56E4D534" w14:textId="77777777" w:rsidR="008E5437" w:rsidRDefault="008E5437" w:rsidP="008E5437">
      <w:pPr>
        <w:pStyle w:val="Heading2"/>
      </w:pPr>
      <w:r>
        <w:t>Frivillighet</w:t>
      </w:r>
    </w:p>
    <w:p w14:paraId="23D3FF37" w14:textId="77777777" w:rsidR="008E5437" w:rsidRDefault="008E5437" w:rsidP="008E5437">
      <w:r>
        <w:t>Obligatorisk för tjänsteproducent.</w:t>
      </w:r>
    </w:p>
    <w:p w14:paraId="16F293DC" w14:textId="77777777" w:rsidR="008E5437" w:rsidRDefault="008E5437" w:rsidP="008E5437">
      <w:pPr>
        <w:pStyle w:val="Heading2"/>
      </w:pPr>
      <w:r>
        <w:t>Version</w:t>
      </w:r>
    </w:p>
    <w:p w14:paraId="731F1F35" w14:textId="687CC0C9" w:rsidR="008E5437" w:rsidRDefault="003C25F9" w:rsidP="008E5437">
      <w:r>
        <w:t>1.0</w:t>
      </w:r>
    </w:p>
    <w:p w14:paraId="0BFD2E9E" w14:textId="77777777" w:rsidR="008E5437" w:rsidRDefault="008E5437" w:rsidP="008E5437">
      <w:pPr>
        <w:pStyle w:val="Heading2"/>
      </w:pPr>
      <w:r>
        <w:t>SLA-krav</w:t>
      </w:r>
    </w:p>
    <w:p w14:paraId="0AF20857"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D49FCFB" w14:textId="77777777" w:rsidTr="00196462">
        <w:trPr>
          <w:trHeight w:val="384"/>
        </w:trPr>
        <w:tc>
          <w:tcPr>
            <w:tcW w:w="2400" w:type="dxa"/>
            <w:shd w:val="clear" w:color="auto" w:fill="D9D9D9" w:themeFill="background1" w:themeFillShade="D9"/>
            <w:vAlign w:val="bottom"/>
          </w:tcPr>
          <w:p w14:paraId="0236BA24" w14:textId="77777777" w:rsidR="008E5437" w:rsidRDefault="008E5437" w:rsidP="00196462">
            <w:pPr>
              <w:rPr>
                <w:b/>
              </w:rPr>
            </w:pPr>
            <w:r>
              <w:rPr>
                <w:b/>
              </w:rPr>
              <w:t>Kategori</w:t>
            </w:r>
          </w:p>
        </w:tc>
        <w:tc>
          <w:tcPr>
            <w:tcW w:w="4000" w:type="dxa"/>
            <w:shd w:val="clear" w:color="auto" w:fill="D9D9D9" w:themeFill="background1" w:themeFillShade="D9"/>
            <w:vAlign w:val="bottom"/>
          </w:tcPr>
          <w:p w14:paraId="088FA3F7" w14:textId="77777777" w:rsidR="008E5437" w:rsidRDefault="008E5437" w:rsidP="00196462">
            <w:pPr>
              <w:rPr>
                <w:b/>
              </w:rPr>
            </w:pPr>
            <w:r>
              <w:rPr>
                <w:b/>
              </w:rPr>
              <w:t>Värde</w:t>
            </w:r>
          </w:p>
        </w:tc>
        <w:tc>
          <w:tcPr>
            <w:tcW w:w="3700" w:type="dxa"/>
            <w:shd w:val="clear" w:color="auto" w:fill="D9D9D9" w:themeFill="background1" w:themeFillShade="D9"/>
            <w:vAlign w:val="bottom"/>
          </w:tcPr>
          <w:p w14:paraId="0991E6A5" w14:textId="77777777" w:rsidR="008E5437" w:rsidRDefault="008E5437" w:rsidP="00196462">
            <w:pPr>
              <w:rPr>
                <w:b/>
              </w:rPr>
            </w:pPr>
            <w:r>
              <w:rPr>
                <w:b/>
              </w:rPr>
              <w:t>Kommentar</w:t>
            </w:r>
          </w:p>
        </w:tc>
      </w:tr>
      <w:tr w:rsidR="008E5437" w14:paraId="50E8FB1E" w14:textId="77777777" w:rsidTr="00196462">
        <w:tc>
          <w:tcPr>
            <w:tcW w:w="2400" w:type="dxa"/>
          </w:tcPr>
          <w:p w14:paraId="5A7B0AD8" w14:textId="77777777" w:rsidR="008E5437" w:rsidRDefault="008E5437" w:rsidP="00196462">
            <w:r>
              <w:t>Svarstid</w:t>
            </w:r>
          </w:p>
        </w:tc>
        <w:tc>
          <w:tcPr>
            <w:tcW w:w="4000" w:type="dxa"/>
          </w:tcPr>
          <w:p w14:paraId="3D5BD55D" w14:textId="77777777" w:rsidR="008E5437" w:rsidRDefault="008E5437" w:rsidP="00196462"/>
        </w:tc>
        <w:tc>
          <w:tcPr>
            <w:tcW w:w="3700" w:type="dxa"/>
          </w:tcPr>
          <w:p w14:paraId="071522E9" w14:textId="77777777" w:rsidR="008E5437" w:rsidRDefault="008E5437" w:rsidP="00196462"/>
        </w:tc>
      </w:tr>
      <w:tr w:rsidR="008E5437" w14:paraId="6EDCFFC4" w14:textId="77777777" w:rsidTr="00196462">
        <w:tc>
          <w:tcPr>
            <w:tcW w:w="2400" w:type="dxa"/>
          </w:tcPr>
          <w:p w14:paraId="14F689C3" w14:textId="77777777" w:rsidR="008E5437" w:rsidRDefault="008E5437" w:rsidP="00196462">
            <w:r>
              <w:t>Tillgänglighet</w:t>
            </w:r>
          </w:p>
        </w:tc>
        <w:tc>
          <w:tcPr>
            <w:tcW w:w="4000" w:type="dxa"/>
          </w:tcPr>
          <w:p w14:paraId="510FCBD7" w14:textId="77777777" w:rsidR="008E5437" w:rsidRDefault="008E5437" w:rsidP="00196462"/>
        </w:tc>
        <w:tc>
          <w:tcPr>
            <w:tcW w:w="3700" w:type="dxa"/>
          </w:tcPr>
          <w:p w14:paraId="660BD450" w14:textId="77777777" w:rsidR="008E5437" w:rsidRDefault="008E5437" w:rsidP="00196462"/>
        </w:tc>
      </w:tr>
      <w:tr w:rsidR="008E5437" w14:paraId="3433DFD6" w14:textId="77777777" w:rsidTr="00196462">
        <w:tc>
          <w:tcPr>
            <w:tcW w:w="2400" w:type="dxa"/>
          </w:tcPr>
          <w:p w14:paraId="2F4CE1F6" w14:textId="77777777" w:rsidR="008E5437" w:rsidRDefault="008E5437" w:rsidP="00196462">
            <w:r>
              <w:t>Last</w:t>
            </w:r>
          </w:p>
        </w:tc>
        <w:tc>
          <w:tcPr>
            <w:tcW w:w="4000" w:type="dxa"/>
          </w:tcPr>
          <w:p w14:paraId="33857974" w14:textId="77777777" w:rsidR="008E5437" w:rsidRDefault="008E5437" w:rsidP="00196462"/>
        </w:tc>
        <w:tc>
          <w:tcPr>
            <w:tcW w:w="3700" w:type="dxa"/>
          </w:tcPr>
          <w:p w14:paraId="22911DE0" w14:textId="77777777" w:rsidR="008E5437" w:rsidRDefault="008E5437" w:rsidP="00196462"/>
        </w:tc>
      </w:tr>
      <w:tr w:rsidR="008E5437" w14:paraId="657BFC3B" w14:textId="77777777" w:rsidTr="00196462">
        <w:tc>
          <w:tcPr>
            <w:tcW w:w="2400" w:type="dxa"/>
          </w:tcPr>
          <w:p w14:paraId="451ED6D4" w14:textId="77777777" w:rsidR="008E5437" w:rsidRDefault="008E5437" w:rsidP="00196462">
            <w:r>
              <w:t>Aktualitet</w:t>
            </w:r>
          </w:p>
        </w:tc>
        <w:tc>
          <w:tcPr>
            <w:tcW w:w="4000" w:type="dxa"/>
          </w:tcPr>
          <w:p w14:paraId="4B2464CC" w14:textId="77777777" w:rsidR="008E5437" w:rsidRDefault="008E5437" w:rsidP="00196462">
            <w:r>
              <w:t>Tjänsten garanterar att makulering av samtycke skett då anropet genomförts utan fel. Makuleringen speglas omedelbart i svar från frågor genom tjänsterna.</w:t>
            </w:r>
          </w:p>
        </w:tc>
        <w:tc>
          <w:tcPr>
            <w:tcW w:w="3700" w:type="dxa"/>
          </w:tcPr>
          <w:p w14:paraId="4E3BC185" w14:textId="77777777" w:rsidR="008E5437" w:rsidRDefault="008E5437" w:rsidP="00196462"/>
        </w:tc>
      </w:tr>
    </w:tbl>
    <w:p w14:paraId="6088595E" w14:textId="77777777" w:rsidR="008E5437" w:rsidRDefault="008E5437" w:rsidP="008E5437">
      <w:pPr>
        <w:pStyle w:val="Heading2"/>
      </w:pPr>
      <w:r>
        <w:t>Fältregler</w:t>
      </w:r>
    </w:p>
    <w:p w14:paraId="69D9679A"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3AD5E01" w14:textId="77777777" w:rsidTr="00196462">
        <w:trPr>
          <w:trHeight w:val="384"/>
        </w:trPr>
        <w:tc>
          <w:tcPr>
            <w:tcW w:w="2800" w:type="dxa"/>
            <w:shd w:val="clear" w:color="auto" w:fill="D9D9D9" w:themeFill="background1" w:themeFillShade="D9"/>
            <w:vAlign w:val="bottom"/>
          </w:tcPr>
          <w:p w14:paraId="546873D5" w14:textId="77777777" w:rsidR="008E5437" w:rsidRDefault="008E5437" w:rsidP="00196462">
            <w:pPr>
              <w:rPr>
                <w:b/>
              </w:rPr>
            </w:pPr>
            <w:r>
              <w:rPr>
                <w:b/>
              </w:rPr>
              <w:t>Namn</w:t>
            </w:r>
          </w:p>
        </w:tc>
        <w:tc>
          <w:tcPr>
            <w:tcW w:w="2000" w:type="dxa"/>
            <w:shd w:val="clear" w:color="auto" w:fill="D9D9D9" w:themeFill="background1" w:themeFillShade="D9"/>
            <w:vAlign w:val="bottom"/>
          </w:tcPr>
          <w:p w14:paraId="46309A01" w14:textId="77777777" w:rsidR="008E5437" w:rsidRDefault="008E5437" w:rsidP="00196462">
            <w:pPr>
              <w:rPr>
                <w:b/>
              </w:rPr>
            </w:pPr>
            <w:r>
              <w:rPr>
                <w:b/>
              </w:rPr>
              <w:t>Datatyp</w:t>
            </w:r>
          </w:p>
        </w:tc>
        <w:tc>
          <w:tcPr>
            <w:tcW w:w="4000" w:type="dxa"/>
            <w:shd w:val="clear" w:color="auto" w:fill="D9D9D9" w:themeFill="background1" w:themeFillShade="D9"/>
            <w:vAlign w:val="bottom"/>
          </w:tcPr>
          <w:p w14:paraId="5190FA38" w14:textId="77777777" w:rsidR="008E5437" w:rsidRDefault="008E5437" w:rsidP="00196462">
            <w:pPr>
              <w:rPr>
                <w:b/>
              </w:rPr>
            </w:pPr>
            <w:r>
              <w:rPr>
                <w:b/>
              </w:rPr>
              <w:t>Beskrivning</w:t>
            </w:r>
          </w:p>
        </w:tc>
        <w:tc>
          <w:tcPr>
            <w:tcW w:w="1300" w:type="dxa"/>
            <w:shd w:val="clear" w:color="auto" w:fill="D9D9D9" w:themeFill="background1" w:themeFillShade="D9"/>
            <w:vAlign w:val="bottom"/>
          </w:tcPr>
          <w:p w14:paraId="41DC18BA" w14:textId="77777777" w:rsidR="008E5437" w:rsidRDefault="008E5437" w:rsidP="00196462">
            <w:pPr>
              <w:rPr>
                <w:b/>
              </w:rPr>
            </w:pPr>
            <w:r>
              <w:rPr>
                <w:b/>
              </w:rPr>
              <w:t>Kardinalitet</w:t>
            </w:r>
          </w:p>
        </w:tc>
      </w:tr>
      <w:tr w:rsidR="008E5437" w14:paraId="131F5E72" w14:textId="77777777" w:rsidTr="00196462">
        <w:tc>
          <w:tcPr>
            <w:tcW w:w="2800" w:type="dxa"/>
            <w:shd w:val="clear" w:color="auto" w:fill="F9F9F9" w:themeFill="background1" w:themeFillShade="F9"/>
            <w:vAlign w:val="bottom"/>
          </w:tcPr>
          <w:p w14:paraId="1CFC1C50" w14:textId="77777777" w:rsidR="008E5437" w:rsidRDefault="008E5437" w:rsidP="00196462">
            <w:pPr>
              <w:rPr>
                <w:b/>
              </w:rPr>
            </w:pPr>
            <w:r>
              <w:rPr>
                <w:b/>
                <w:i/>
              </w:rPr>
              <w:t>Begäran</w:t>
            </w:r>
          </w:p>
        </w:tc>
        <w:tc>
          <w:tcPr>
            <w:tcW w:w="2000" w:type="dxa"/>
            <w:shd w:val="clear" w:color="auto" w:fill="F9F9F9" w:themeFill="background1" w:themeFillShade="F9"/>
            <w:vAlign w:val="bottom"/>
          </w:tcPr>
          <w:p w14:paraId="0ED6FBA3" w14:textId="77777777" w:rsidR="008E5437" w:rsidRDefault="008E5437" w:rsidP="00196462">
            <w:pPr>
              <w:rPr>
                <w:b/>
              </w:rPr>
            </w:pPr>
          </w:p>
        </w:tc>
        <w:tc>
          <w:tcPr>
            <w:tcW w:w="4000" w:type="dxa"/>
            <w:shd w:val="clear" w:color="auto" w:fill="F9F9F9" w:themeFill="background1" w:themeFillShade="F9"/>
            <w:vAlign w:val="bottom"/>
          </w:tcPr>
          <w:p w14:paraId="68805622" w14:textId="77777777" w:rsidR="008E5437" w:rsidRDefault="008E5437" w:rsidP="00196462">
            <w:pPr>
              <w:rPr>
                <w:b/>
              </w:rPr>
            </w:pPr>
          </w:p>
        </w:tc>
        <w:tc>
          <w:tcPr>
            <w:tcW w:w="1300" w:type="dxa"/>
            <w:shd w:val="clear" w:color="auto" w:fill="F9F9F9" w:themeFill="background1" w:themeFillShade="F9"/>
            <w:vAlign w:val="bottom"/>
          </w:tcPr>
          <w:p w14:paraId="1E753FDA" w14:textId="77777777" w:rsidR="008E5437" w:rsidRDefault="008E5437" w:rsidP="00196462">
            <w:pPr>
              <w:rPr>
                <w:b/>
              </w:rPr>
            </w:pPr>
          </w:p>
        </w:tc>
      </w:tr>
      <w:tr w:rsidR="008E5437" w14:paraId="6DD26D4F" w14:textId="77777777" w:rsidTr="00196462">
        <w:tc>
          <w:tcPr>
            <w:tcW w:w="2800" w:type="dxa"/>
          </w:tcPr>
          <w:p w14:paraId="3577037F" w14:textId="77777777" w:rsidR="008E5437" w:rsidRDefault="008E5437" w:rsidP="00196462">
            <w:r>
              <w:t>assertionId</w:t>
            </w:r>
          </w:p>
        </w:tc>
        <w:tc>
          <w:tcPr>
            <w:tcW w:w="2000" w:type="dxa"/>
          </w:tcPr>
          <w:p w14:paraId="31CDEEF0" w14:textId="77777777" w:rsidR="008E5437" w:rsidRDefault="008E5437" w:rsidP="00196462">
            <w:r>
              <w:t>patientconsent:Id</w:t>
            </w:r>
          </w:p>
        </w:tc>
        <w:tc>
          <w:tcPr>
            <w:tcW w:w="4000" w:type="dxa"/>
          </w:tcPr>
          <w:p w14:paraId="445431D2" w14:textId="77777777" w:rsidR="008E5437" w:rsidRDefault="008E5437" w:rsidP="00196462">
            <w:r>
              <w:t>Identifierar det intyg som skall makuleras.</w:t>
            </w:r>
          </w:p>
        </w:tc>
        <w:tc>
          <w:tcPr>
            <w:tcW w:w="1300" w:type="dxa"/>
          </w:tcPr>
          <w:p w14:paraId="6D082DD0" w14:textId="77777777" w:rsidR="008E5437" w:rsidRDefault="008E5437" w:rsidP="00196462">
            <w:r>
              <w:t>1..1</w:t>
            </w:r>
          </w:p>
        </w:tc>
      </w:tr>
      <w:tr w:rsidR="008E5437" w14:paraId="223D50F2" w14:textId="77777777" w:rsidTr="00196462">
        <w:tc>
          <w:tcPr>
            <w:tcW w:w="2800" w:type="dxa"/>
          </w:tcPr>
          <w:p w14:paraId="3CB86D5B" w14:textId="77777777" w:rsidR="008E5437" w:rsidRDefault="008E5437" w:rsidP="00196462">
            <w:r>
              <w:t>deletionAction</w:t>
            </w:r>
          </w:p>
        </w:tc>
        <w:tc>
          <w:tcPr>
            <w:tcW w:w="2000" w:type="dxa"/>
          </w:tcPr>
          <w:p w14:paraId="0A480711" w14:textId="77777777" w:rsidR="008E5437" w:rsidRDefault="008E5437" w:rsidP="00196462">
            <w:r>
              <w:t>patientconsent:Action</w:t>
            </w:r>
          </w:p>
        </w:tc>
        <w:tc>
          <w:tcPr>
            <w:tcW w:w="4000" w:type="dxa"/>
          </w:tcPr>
          <w:p w14:paraId="0843C3D6" w14:textId="77777777" w:rsidR="008E5437" w:rsidRDefault="008E5437" w:rsidP="00196462">
            <w:r>
              <w:t>Identifierar de personer som begärt och utfört makulering samt tidpunkter för dessa. En anledning till makuleringen i fritext kan även ges.</w:t>
            </w:r>
          </w:p>
        </w:tc>
        <w:tc>
          <w:tcPr>
            <w:tcW w:w="1300" w:type="dxa"/>
          </w:tcPr>
          <w:p w14:paraId="2ABCA61C" w14:textId="77777777" w:rsidR="008E5437" w:rsidRDefault="008E5437" w:rsidP="00196462">
            <w:r>
              <w:t>1..1</w:t>
            </w:r>
          </w:p>
        </w:tc>
      </w:tr>
      <w:tr w:rsidR="008E5437" w14:paraId="56F6DE1A" w14:textId="77777777" w:rsidTr="00196462">
        <w:tc>
          <w:tcPr>
            <w:tcW w:w="2800" w:type="dxa"/>
            <w:shd w:val="clear" w:color="auto" w:fill="F9F9F9" w:themeFill="background1" w:themeFillShade="F9"/>
            <w:vAlign w:val="bottom"/>
          </w:tcPr>
          <w:p w14:paraId="25572669" w14:textId="77777777" w:rsidR="008E5437" w:rsidRDefault="008E5437" w:rsidP="00196462">
            <w:pPr>
              <w:rPr>
                <w:b/>
              </w:rPr>
            </w:pPr>
            <w:r>
              <w:rPr>
                <w:b/>
                <w:i/>
              </w:rPr>
              <w:t>Svar</w:t>
            </w:r>
          </w:p>
        </w:tc>
        <w:tc>
          <w:tcPr>
            <w:tcW w:w="2000" w:type="dxa"/>
            <w:shd w:val="clear" w:color="auto" w:fill="F9F9F9" w:themeFill="background1" w:themeFillShade="F9"/>
            <w:vAlign w:val="bottom"/>
          </w:tcPr>
          <w:p w14:paraId="1B696376" w14:textId="77777777" w:rsidR="008E5437" w:rsidRDefault="008E5437" w:rsidP="00196462">
            <w:pPr>
              <w:rPr>
                <w:b/>
              </w:rPr>
            </w:pPr>
          </w:p>
        </w:tc>
        <w:tc>
          <w:tcPr>
            <w:tcW w:w="4000" w:type="dxa"/>
            <w:shd w:val="clear" w:color="auto" w:fill="F9F9F9" w:themeFill="background1" w:themeFillShade="F9"/>
            <w:vAlign w:val="bottom"/>
          </w:tcPr>
          <w:p w14:paraId="35196D20" w14:textId="77777777" w:rsidR="008E5437" w:rsidRDefault="008E5437" w:rsidP="00196462">
            <w:pPr>
              <w:rPr>
                <w:b/>
              </w:rPr>
            </w:pPr>
          </w:p>
        </w:tc>
        <w:tc>
          <w:tcPr>
            <w:tcW w:w="1300" w:type="dxa"/>
            <w:shd w:val="clear" w:color="auto" w:fill="F9F9F9" w:themeFill="background1" w:themeFillShade="F9"/>
            <w:vAlign w:val="bottom"/>
          </w:tcPr>
          <w:p w14:paraId="2B7C3480" w14:textId="77777777" w:rsidR="008E5437" w:rsidRDefault="008E5437" w:rsidP="00196462">
            <w:pPr>
              <w:rPr>
                <w:b/>
              </w:rPr>
            </w:pPr>
          </w:p>
        </w:tc>
      </w:tr>
      <w:tr w:rsidR="008E5437" w14:paraId="33C0FD53" w14:textId="77777777" w:rsidTr="00196462">
        <w:tc>
          <w:tcPr>
            <w:tcW w:w="2800" w:type="dxa"/>
          </w:tcPr>
          <w:p w14:paraId="57B36FD9" w14:textId="77777777" w:rsidR="008E5437" w:rsidRDefault="008E5437" w:rsidP="00196462">
            <w:r>
              <w:t>deleteExtendedConsent</w:t>
            </w:r>
          </w:p>
        </w:tc>
        <w:tc>
          <w:tcPr>
            <w:tcW w:w="2000" w:type="dxa"/>
          </w:tcPr>
          <w:p w14:paraId="19D6C0F6" w14:textId="77777777" w:rsidR="008E5437" w:rsidRDefault="008E5437" w:rsidP="00196462">
            <w:r>
              <w:t>patientconsent:Result</w:t>
            </w:r>
          </w:p>
        </w:tc>
        <w:tc>
          <w:tcPr>
            <w:tcW w:w="4000" w:type="dxa"/>
          </w:tcPr>
          <w:p w14:paraId="5EB54AC6" w14:textId="77777777" w:rsidR="008E5437" w:rsidRDefault="008E5437" w:rsidP="00196462">
            <w:r>
              <w:t>Status för om tjänsten utfördes.</w:t>
            </w:r>
          </w:p>
        </w:tc>
        <w:tc>
          <w:tcPr>
            <w:tcW w:w="1300" w:type="dxa"/>
          </w:tcPr>
          <w:p w14:paraId="6C026A9D" w14:textId="77777777" w:rsidR="008E5437" w:rsidRDefault="008E5437" w:rsidP="00196462">
            <w:r>
              <w:t>1..1</w:t>
            </w:r>
          </w:p>
        </w:tc>
      </w:tr>
    </w:tbl>
    <w:p w14:paraId="0DC32F66" w14:textId="77777777" w:rsidR="008E5437" w:rsidRDefault="008E5437" w:rsidP="008E5437">
      <w:pPr>
        <w:pStyle w:val="Heading2"/>
      </w:pPr>
      <w:r>
        <w:t>Regler</w:t>
      </w:r>
    </w:p>
    <w:p w14:paraId="13FE1228" w14:textId="77777777" w:rsidR="008E5437" w:rsidRDefault="008E5437" w:rsidP="008E5437">
      <w:r>
        <w:t xml:space="preserve">Tjänsten skall kontrollera om tjänstekonsumenten har behörighet till den vårdgivare som samtycket gäller genom att kontrollera att vårdgivaren matchar den angivna logiska adressen. </w:t>
      </w:r>
    </w:p>
    <w:p w14:paraId="150B418E" w14:textId="77777777" w:rsidR="008E5437" w:rsidRDefault="008E5437" w:rsidP="008E5437">
      <w:r>
        <w:t>Om behörighet nekas till vårdgivaren som äger samtyckesinformationen skall ett fel returneras (felkod ACCESSDENIED) och flödet avbrytas.</w:t>
      </w:r>
    </w:p>
    <w:p w14:paraId="6BDEA0D3" w14:textId="77777777" w:rsidR="008E5437" w:rsidRDefault="008E5437" w:rsidP="008E5437">
      <w:pPr>
        <w:pStyle w:val="Heading2"/>
      </w:pPr>
      <w:r>
        <w:t>Tjänsteinteraktion</w:t>
      </w:r>
    </w:p>
    <w:p w14:paraId="56CCC05A" w14:textId="77777777" w:rsidR="008E5437" w:rsidRDefault="008E5437" w:rsidP="008E5437">
      <w:r>
        <w:lastRenderedPageBreak/>
        <w:t>DeleteExtendedConsent</w:t>
      </w:r>
    </w:p>
    <w:p w14:paraId="07FC26B9" w14:textId="77777777" w:rsidR="008E5437" w:rsidRDefault="008E5437" w:rsidP="008E5437">
      <w:pPr>
        <w:pStyle w:val="Heading2"/>
      </w:pPr>
      <w:r>
        <w:t>Exempel</w:t>
      </w:r>
    </w:p>
    <w:p w14:paraId="6F663B81"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005BBD3" w14:textId="77777777" w:rsidR="008E5437" w:rsidRDefault="008E5437" w:rsidP="008E5437">
      <w:r>
        <w:t>Följande XML visar strukturen på ett anrop till tjänsten.</w:t>
      </w:r>
    </w:p>
    <w:p w14:paraId="37036026"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78C6B1F"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w:t>
      </w:r>
      <w:proofErr w:type="gramStart"/>
      <w:r w:rsidRPr="00196462">
        <w:rPr>
          <w:rFonts w:ascii="Consolas" w:eastAsia="Times New Roman" w:hAnsi="Consolas" w:cs="Consolas"/>
          <w:noProof w:val="0"/>
          <w:color w:val="A31515"/>
          <w:sz w:val="16"/>
          <w:szCs w:val="16"/>
          <w:lang w:val="en-US" w:eastAsia="sv-SE"/>
        </w:rPr>
        <w:t>:AssertionId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ns0:AssertionId</w:t>
      </w:r>
      <w:r w:rsidRPr="00196462">
        <w:rPr>
          <w:rFonts w:ascii="Consolas" w:eastAsia="Times New Roman" w:hAnsi="Consolas" w:cs="Consolas"/>
          <w:noProof w:val="0"/>
          <w:color w:val="0000FF"/>
          <w:sz w:val="16"/>
          <w:szCs w:val="16"/>
          <w:lang w:val="en-US" w:eastAsia="sv-SE"/>
        </w:rPr>
        <w:t>&gt;</w:t>
      </w:r>
    </w:p>
    <w:p w14:paraId="00F64B86"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w:t>
      </w:r>
      <w:proofErr w:type="gramStart"/>
      <w:r w:rsidRPr="00196462">
        <w:rPr>
          <w:rFonts w:ascii="Consolas" w:eastAsia="Times New Roman" w:hAnsi="Consolas" w:cs="Consolas"/>
          <w:noProof w:val="0"/>
          <w:color w:val="A31515"/>
          <w:sz w:val="16"/>
          <w:szCs w:val="16"/>
          <w:lang w:val="en-US" w:eastAsia="sv-SE"/>
        </w:rPr>
        <w:t>:DeletionAction</w:t>
      </w:r>
      <w:proofErr w:type="gramEnd"/>
      <w:r w:rsidRPr="00196462">
        <w:rPr>
          <w:rFonts w:ascii="Consolas" w:eastAsia="Times New Roman" w:hAnsi="Consolas" w:cs="Consolas"/>
          <w:noProof w:val="0"/>
          <w:color w:val="0000FF"/>
          <w:sz w:val="16"/>
          <w:szCs w:val="16"/>
          <w:lang w:val="en-US" w:eastAsia="sv-SE"/>
        </w:rPr>
        <w:t>&gt;</w:t>
      </w:r>
    </w:p>
    <w:p w14:paraId="03BBFD32"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:RequestDate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ns2:RequestDate</w:t>
      </w:r>
      <w:r w:rsidRPr="00196462">
        <w:rPr>
          <w:rFonts w:ascii="Consolas" w:eastAsia="Times New Roman" w:hAnsi="Consolas" w:cs="Consolas"/>
          <w:noProof w:val="0"/>
          <w:color w:val="0000FF"/>
          <w:sz w:val="16"/>
          <w:szCs w:val="16"/>
          <w:lang w:val="en-US" w:eastAsia="sv-SE"/>
        </w:rPr>
        <w:t>&gt;</w:t>
      </w:r>
    </w:p>
    <w:p w14:paraId="5DED0C67"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:RequestedBy</w:t>
      </w:r>
      <w:proofErr w:type="gramEnd"/>
      <w:r w:rsidRPr="00196462">
        <w:rPr>
          <w:rFonts w:ascii="Consolas" w:eastAsia="Times New Roman" w:hAnsi="Consolas" w:cs="Consolas"/>
          <w:noProof w:val="0"/>
          <w:color w:val="0000FF"/>
          <w:sz w:val="16"/>
          <w:szCs w:val="16"/>
          <w:lang w:val="en-US" w:eastAsia="sv-SE"/>
        </w:rPr>
        <w:t>&gt;</w:t>
      </w:r>
    </w:p>
    <w:p w14:paraId="6A01BB52"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:EmployeeId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5F7C3099"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A61486E"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41247E8D"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017B1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:AssignmentName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180ECEBE"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:RequestedBy</w:t>
      </w:r>
      <w:proofErr w:type="gramEnd"/>
      <w:r w:rsidRPr="00196462">
        <w:rPr>
          <w:rFonts w:ascii="Consolas" w:eastAsia="Times New Roman" w:hAnsi="Consolas" w:cs="Consolas"/>
          <w:noProof w:val="0"/>
          <w:color w:val="0000FF"/>
          <w:sz w:val="16"/>
          <w:szCs w:val="16"/>
          <w:lang w:val="en-US" w:eastAsia="sv-SE"/>
        </w:rPr>
        <w:t>&gt;</w:t>
      </w:r>
    </w:p>
    <w:p w14:paraId="0B1DFAA3"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:RegistrationDate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ns2:RegistrationDate</w:t>
      </w:r>
      <w:r w:rsidRPr="00196462">
        <w:rPr>
          <w:rFonts w:ascii="Consolas" w:eastAsia="Times New Roman" w:hAnsi="Consolas" w:cs="Consolas"/>
          <w:noProof w:val="0"/>
          <w:color w:val="0000FF"/>
          <w:sz w:val="16"/>
          <w:szCs w:val="16"/>
          <w:lang w:val="en-US" w:eastAsia="sv-SE"/>
        </w:rPr>
        <w:t>&gt;</w:t>
      </w:r>
    </w:p>
    <w:p w14:paraId="1824E7C1"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:RegisteredBy</w:t>
      </w:r>
      <w:proofErr w:type="gramEnd"/>
      <w:r w:rsidRPr="00196462">
        <w:rPr>
          <w:rFonts w:ascii="Consolas" w:eastAsia="Times New Roman" w:hAnsi="Consolas" w:cs="Consolas"/>
          <w:noProof w:val="0"/>
          <w:color w:val="0000FF"/>
          <w:sz w:val="16"/>
          <w:szCs w:val="16"/>
          <w:lang w:val="en-US" w:eastAsia="sv-SE"/>
        </w:rPr>
        <w:t>&gt;</w:t>
      </w:r>
    </w:p>
    <w:p w14:paraId="5ADB94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:EmployeeId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34EA62D0"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1EDD8375"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:AssignmentId</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3308D454" w14:textId="77777777" w:rsidR="008E5437" w:rsidRPr="00196462" w:rsidRDefault="008E5437" w:rsidP="008E5437">
      <w:pPr>
        <w:ind w:left="132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74C67686"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:AssignmentName</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7CBDF4FA"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:RegisteredBy</w:t>
      </w:r>
      <w:proofErr w:type="gramEnd"/>
      <w:r w:rsidRPr="00196462">
        <w:rPr>
          <w:rFonts w:ascii="Consolas" w:eastAsia="Times New Roman" w:hAnsi="Consolas" w:cs="Consolas"/>
          <w:noProof w:val="0"/>
          <w:color w:val="0000FF"/>
          <w:sz w:val="16"/>
          <w:szCs w:val="16"/>
          <w:lang w:val="en-US" w:eastAsia="sv-SE"/>
        </w:rPr>
        <w:t>&gt;</w:t>
      </w:r>
    </w:p>
    <w:p w14:paraId="1E6C163B" w14:textId="77777777" w:rsidR="008E5437" w:rsidRPr="00196462" w:rsidRDefault="008E5437" w:rsidP="008E5437">
      <w:pPr>
        <w:ind w:left="880"/>
        <w:rPr>
          <w:lang w:val="en-US"/>
        </w:rPr>
      </w:pPr>
      <w:proofErr w:type="gramStart"/>
      <w:r w:rsidRPr="00196462">
        <w:rPr>
          <w:rFonts w:ascii="Consolas" w:eastAsia="Times New Roman" w:hAnsi="Consolas" w:cs="Consolas"/>
          <w:noProof w:val="0"/>
          <w:color w:val="0000FF"/>
          <w:sz w:val="16"/>
          <w:szCs w:val="16"/>
          <w:lang w:val="en-US" w:eastAsia="sv-SE"/>
        </w:rPr>
        <w:t>&lt;!--</w:t>
      </w:r>
      <w:proofErr w:type="gramEnd"/>
      <w:r w:rsidRPr="00196462">
        <w:rPr>
          <w:rFonts w:ascii="Consolas" w:eastAsia="Times New Roman" w:hAnsi="Consolas" w:cs="Consolas"/>
          <w:noProof w:val="0"/>
          <w:color w:val="0000FF"/>
          <w:sz w:val="16"/>
          <w:szCs w:val="16"/>
          <w:lang w:val="en-US" w:eastAsia="sv-SE"/>
        </w:rPr>
        <w:t xml:space="preserve">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39D8F34"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w:t>
      </w:r>
      <w:proofErr w:type="gramStart"/>
      <w:r w:rsidRPr="00196462">
        <w:rPr>
          <w:rFonts w:ascii="Consolas" w:eastAsia="Times New Roman" w:hAnsi="Consolas" w:cs="Consolas"/>
          <w:noProof w:val="0"/>
          <w:color w:val="A31515"/>
          <w:sz w:val="16"/>
          <w:szCs w:val="16"/>
          <w:lang w:val="en-US" w:eastAsia="sv-SE"/>
        </w:rPr>
        <w:t>:ReasonText</w:t>
      </w:r>
      <w:proofErr w:type="gramEnd"/>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ns2:ReasonText</w:t>
      </w:r>
      <w:r w:rsidRPr="00196462">
        <w:rPr>
          <w:rFonts w:ascii="Consolas" w:eastAsia="Times New Roman" w:hAnsi="Consolas" w:cs="Consolas"/>
          <w:noProof w:val="0"/>
          <w:color w:val="0000FF"/>
          <w:sz w:val="16"/>
          <w:szCs w:val="16"/>
          <w:lang w:val="en-US" w:eastAsia="sv-SE"/>
        </w:rPr>
        <w:t>&gt;</w:t>
      </w:r>
    </w:p>
    <w:p w14:paraId="3E8B9974" w14:textId="77777777" w:rsidR="008E5437" w:rsidRPr="00F2674C" w:rsidRDefault="008E5437" w:rsidP="008E5437">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w:t>
      </w:r>
      <w:proofErr w:type="gramStart"/>
      <w:r w:rsidRPr="00F2674C">
        <w:rPr>
          <w:rFonts w:ascii="Consolas" w:eastAsia="Times New Roman" w:hAnsi="Consolas" w:cs="Consolas"/>
          <w:noProof w:val="0"/>
          <w:color w:val="A31515"/>
          <w:sz w:val="16"/>
          <w:szCs w:val="16"/>
          <w:lang w:val="en-US" w:eastAsia="sv-SE"/>
        </w:rPr>
        <w:t>:DeletionAction</w:t>
      </w:r>
      <w:proofErr w:type="gramEnd"/>
      <w:r w:rsidRPr="00F2674C">
        <w:rPr>
          <w:rFonts w:ascii="Consolas" w:eastAsia="Times New Roman" w:hAnsi="Consolas" w:cs="Consolas"/>
          <w:noProof w:val="0"/>
          <w:color w:val="0000FF"/>
          <w:sz w:val="16"/>
          <w:szCs w:val="16"/>
          <w:lang w:val="en-US" w:eastAsia="sv-SE"/>
        </w:rPr>
        <w:t>&gt;</w:t>
      </w:r>
    </w:p>
    <w:p w14:paraId="0C8ACFA2"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0000FF"/>
          <w:sz w:val="16"/>
          <w:szCs w:val="16"/>
          <w:lang w:eastAsia="sv-SE"/>
        </w:rPr>
        <w:t>&gt;</w:t>
      </w:r>
    </w:p>
    <w:p w14:paraId="444C412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C6D7EEB" w14:textId="77777777" w:rsidR="008E5437" w:rsidRDefault="008E5437" w:rsidP="008E5437">
      <w:r>
        <w:t>Följande XML visar strukturen på svarsmeddelandet från tjänsten.</w:t>
      </w:r>
    </w:p>
    <w:p w14:paraId="4FAAC4DA"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54EC3F9"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19C10D10"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E1EDDFB" w14:textId="77777777" w:rsidR="008E5437" w:rsidRDefault="008E5437" w:rsidP="008E5437">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1369E62" w14:textId="77777777" w:rsidR="008E5437" w:rsidRDefault="008E5437" w:rsidP="008E5437">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4766D1EB" w14:textId="77777777" w:rsidR="008E5437" w:rsidRDefault="008E5437" w:rsidP="008E5437">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0000FF"/>
          <w:sz w:val="16"/>
          <w:szCs w:val="16"/>
          <w:lang w:eastAsia="sv-SE"/>
        </w:rPr>
        <w:t>&gt;</w:t>
      </w:r>
    </w:p>
    <w:p w14:paraId="6ED3587E" w14:textId="77777777" w:rsidR="00AF72AE" w:rsidRDefault="00AF72AE" w:rsidP="00AF72AE">
      <w:pPr>
        <w:pStyle w:val="Heading1"/>
      </w:pPr>
      <w:bookmarkStart w:id="1101" w:name="_Toc338681846"/>
      <w:r>
        <w:lastRenderedPageBreak/>
        <w:t>Datatyper</w:t>
      </w:r>
      <w:bookmarkEnd w:id="1101"/>
    </w:p>
    <w:p w14:paraId="3CF6BD81" w14:textId="14FCCF0A" w:rsidR="00AF72AE" w:rsidRDefault="00AF72AE" w:rsidP="00AF72AE">
      <w:r>
        <w:t xml:space="preserve">Kaptitlet beskriver alla datatyper som används av tjänsterna, version </w:t>
      </w:r>
      <w:r w:rsidR="003C25F9">
        <w:t>1.0</w:t>
      </w:r>
      <w:r>
        <w:t>.</w:t>
      </w:r>
    </w:p>
    <w:p w14:paraId="60D0CEB6" w14:textId="77777777" w:rsidR="00AF72AE" w:rsidRDefault="00AF72AE" w:rsidP="00AF72AE">
      <w:pPr>
        <w:pStyle w:val="Heading2"/>
      </w:pPr>
      <w:r>
        <w:t xml:space="preserve">Datatyper från namnrymd </w:t>
      </w:r>
      <w:proofErr w:type="gramStart"/>
      <w:r>
        <w:t>urn:riv</w:t>
      </w:r>
      <w:proofErr w:type="gramEnd"/>
      <w:r>
        <w:t>:ehr:patientconsent:1</w:t>
      </w:r>
    </w:p>
    <w:p w14:paraId="4596F595" w14:textId="419F7B50" w:rsidR="00AF72AE" w:rsidRDefault="00AF72AE" w:rsidP="00AF72AE">
      <w:r>
        <w:t xml:space="preserve">Nedan beskrivs några komplexa datatyper som är deklarerade i aktuell namnrymd urn:riv:ehr:patientconsent:1, version </w:t>
      </w:r>
      <w:r w:rsidR="003C25F9">
        <w:t>1.0</w:t>
      </w:r>
      <w:r>
        <w:t>. Dessa datatyper är vanligt förekommande i övriga tjänster senare i kapitlet.</w:t>
      </w:r>
    </w:p>
    <w:p w14:paraId="4B582A5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patientconsent:AccessingActor</w:t>
      </w:r>
      <w:proofErr w:type="spellEnd"/>
      <w:proofErr w:type="gramEnd"/>
    </w:p>
    <w:p w14:paraId="105C79C9" w14:textId="77777777" w:rsidR="00AF72AE" w:rsidRDefault="00AF72AE" w:rsidP="00AF72AE">
      <w:r>
        <w:t>Datatyp som identifierar en medarbetare/person som vill ha åtkomst till specifik information.</w:t>
      </w:r>
    </w:p>
    <w:p w14:paraId="46B8E05F" w14:textId="77777777" w:rsidR="00AF72AE" w:rsidRDefault="00AF72AE" w:rsidP="00AF72AE"/>
    <w:p w14:paraId="3D8479D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DD9E6EE" w14:textId="77777777" w:rsidTr="003F4203">
        <w:trPr>
          <w:trHeight w:val="384"/>
        </w:trPr>
        <w:tc>
          <w:tcPr>
            <w:tcW w:w="2800" w:type="dxa"/>
            <w:shd w:val="clear" w:color="auto" w:fill="D9D9D9" w:themeFill="background1" w:themeFillShade="D9"/>
            <w:vAlign w:val="bottom"/>
          </w:tcPr>
          <w:p w14:paraId="1E44464B" w14:textId="77777777" w:rsidR="00AF72AE" w:rsidRDefault="00AF72AE" w:rsidP="003F4203">
            <w:pPr>
              <w:rPr>
                <w:b/>
              </w:rPr>
            </w:pPr>
            <w:r>
              <w:rPr>
                <w:b/>
              </w:rPr>
              <w:t>Namn</w:t>
            </w:r>
          </w:p>
        </w:tc>
        <w:tc>
          <w:tcPr>
            <w:tcW w:w="2000" w:type="dxa"/>
            <w:shd w:val="clear" w:color="auto" w:fill="D9D9D9" w:themeFill="background1" w:themeFillShade="D9"/>
            <w:vAlign w:val="bottom"/>
          </w:tcPr>
          <w:p w14:paraId="3C495C66" w14:textId="77777777" w:rsidR="00AF72AE" w:rsidRDefault="00AF72AE" w:rsidP="003F4203">
            <w:pPr>
              <w:rPr>
                <w:b/>
              </w:rPr>
            </w:pPr>
            <w:r>
              <w:rPr>
                <w:b/>
              </w:rPr>
              <w:t>Datatyp</w:t>
            </w:r>
          </w:p>
        </w:tc>
        <w:tc>
          <w:tcPr>
            <w:tcW w:w="4000" w:type="dxa"/>
            <w:shd w:val="clear" w:color="auto" w:fill="D9D9D9" w:themeFill="background1" w:themeFillShade="D9"/>
            <w:vAlign w:val="bottom"/>
          </w:tcPr>
          <w:p w14:paraId="656A94E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4DEAE84" w14:textId="77777777" w:rsidR="00AF72AE" w:rsidRDefault="00AF72AE" w:rsidP="003F4203">
            <w:pPr>
              <w:rPr>
                <w:b/>
              </w:rPr>
            </w:pPr>
            <w:r>
              <w:rPr>
                <w:b/>
              </w:rPr>
              <w:t>Kardinalitet</w:t>
            </w:r>
          </w:p>
        </w:tc>
      </w:tr>
      <w:tr w:rsidR="00AF72AE" w14:paraId="222C9B0B" w14:textId="77777777" w:rsidTr="003F4203">
        <w:tc>
          <w:tcPr>
            <w:tcW w:w="2800" w:type="dxa"/>
          </w:tcPr>
          <w:p w14:paraId="1B7CFE4C" w14:textId="77777777" w:rsidR="00AF72AE" w:rsidRDefault="00AF72AE" w:rsidP="003F4203">
            <w:r>
              <w:t>employeeId</w:t>
            </w:r>
          </w:p>
        </w:tc>
        <w:tc>
          <w:tcPr>
            <w:tcW w:w="2000" w:type="dxa"/>
          </w:tcPr>
          <w:p w14:paraId="2534682D" w14:textId="77777777" w:rsidR="00AF72AE" w:rsidRDefault="00AF72AE" w:rsidP="003F4203">
            <w:r>
              <w:t>patientconsent:HsaId</w:t>
            </w:r>
          </w:p>
        </w:tc>
        <w:tc>
          <w:tcPr>
            <w:tcW w:w="4000" w:type="dxa"/>
          </w:tcPr>
          <w:p w14:paraId="668D5386" w14:textId="77777777" w:rsidR="00AF72AE" w:rsidRDefault="00AF72AE" w:rsidP="003F4203">
            <w:r>
              <w:t>Id för medarbetaren/personen.</w:t>
            </w:r>
          </w:p>
        </w:tc>
        <w:tc>
          <w:tcPr>
            <w:tcW w:w="1300" w:type="dxa"/>
          </w:tcPr>
          <w:p w14:paraId="56CA18F7" w14:textId="77777777" w:rsidR="00AF72AE" w:rsidRDefault="00AF72AE" w:rsidP="003F4203">
            <w:r>
              <w:t>1</w:t>
            </w:r>
          </w:p>
        </w:tc>
      </w:tr>
      <w:tr w:rsidR="00AF72AE" w14:paraId="1EE19936" w14:textId="77777777" w:rsidTr="003F4203">
        <w:tc>
          <w:tcPr>
            <w:tcW w:w="2800" w:type="dxa"/>
          </w:tcPr>
          <w:p w14:paraId="2444AA46" w14:textId="77777777" w:rsidR="00AF72AE" w:rsidRDefault="00AF72AE" w:rsidP="003F4203">
            <w:r>
              <w:t>careProviderId</w:t>
            </w:r>
          </w:p>
        </w:tc>
        <w:tc>
          <w:tcPr>
            <w:tcW w:w="2000" w:type="dxa"/>
          </w:tcPr>
          <w:p w14:paraId="7944F886" w14:textId="77777777" w:rsidR="00AF72AE" w:rsidRDefault="00AF72AE" w:rsidP="003F4203">
            <w:r>
              <w:t>patientconsent:HsaId</w:t>
            </w:r>
          </w:p>
        </w:tc>
        <w:tc>
          <w:tcPr>
            <w:tcW w:w="4000" w:type="dxa"/>
          </w:tcPr>
          <w:p w14:paraId="65FF1640" w14:textId="77777777" w:rsidR="00AF72AE" w:rsidRDefault="00AF72AE" w:rsidP="003F4203">
            <w:r>
              <w:t>Id på medarbetarens vårdgivare enligt aktuellt medarbetaruppdrag.</w:t>
            </w:r>
          </w:p>
        </w:tc>
        <w:tc>
          <w:tcPr>
            <w:tcW w:w="1300" w:type="dxa"/>
          </w:tcPr>
          <w:p w14:paraId="060592E9" w14:textId="77777777" w:rsidR="00AF72AE" w:rsidRDefault="00AF72AE" w:rsidP="003F4203">
            <w:r>
              <w:t>1</w:t>
            </w:r>
          </w:p>
        </w:tc>
      </w:tr>
      <w:tr w:rsidR="00AF72AE" w14:paraId="08523B32" w14:textId="77777777" w:rsidTr="003F4203">
        <w:tc>
          <w:tcPr>
            <w:tcW w:w="2800" w:type="dxa"/>
          </w:tcPr>
          <w:p w14:paraId="4FBF78AB" w14:textId="77777777" w:rsidR="00AF72AE" w:rsidRDefault="00AF72AE" w:rsidP="003F4203">
            <w:r>
              <w:t>careUnitId</w:t>
            </w:r>
          </w:p>
        </w:tc>
        <w:tc>
          <w:tcPr>
            <w:tcW w:w="2000" w:type="dxa"/>
          </w:tcPr>
          <w:p w14:paraId="7F851FF8" w14:textId="77777777" w:rsidR="00AF72AE" w:rsidRDefault="00AF72AE" w:rsidP="003F4203">
            <w:r>
              <w:t>patientconsent:HsaId</w:t>
            </w:r>
          </w:p>
        </w:tc>
        <w:tc>
          <w:tcPr>
            <w:tcW w:w="4000" w:type="dxa"/>
          </w:tcPr>
          <w:p w14:paraId="312863DB" w14:textId="77777777" w:rsidR="00AF72AE" w:rsidRDefault="00AF72AE" w:rsidP="003F4203">
            <w:r>
              <w:t>Id på medarbetarens vårdenhet enligt aktuellt medarbetaruppdrag.</w:t>
            </w:r>
          </w:p>
        </w:tc>
        <w:tc>
          <w:tcPr>
            <w:tcW w:w="1300" w:type="dxa"/>
          </w:tcPr>
          <w:p w14:paraId="758B9EA6" w14:textId="77777777" w:rsidR="00AF72AE" w:rsidRDefault="00AF72AE" w:rsidP="003F4203">
            <w:r>
              <w:t>1</w:t>
            </w:r>
          </w:p>
        </w:tc>
      </w:tr>
    </w:tbl>
    <w:p w14:paraId="55B5AE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patientconsent:Action</w:t>
      </w:r>
      <w:proofErr w:type="spellEnd"/>
      <w:proofErr w:type="gramEnd"/>
    </w:p>
    <w:p w14:paraId="35F16D74" w14:textId="77777777" w:rsidR="00AF72AE" w:rsidRDefault="00AF72AE" w:rsidP="00AF72AE">
      <w:r>
        <w:t>Datatyp som representerar den eller de aktörer/personer som begärt och/eller utfört en åtgärd med</w:t>
      </w:r>
    </w:p>
    <w:p w14:paraId="0A00DD86" w14:textId="77777777" w:rsidR="00AF72AE" w:rsidRDefault="00AF72AE" w:rsidP="00AF72AE">
      <w:r>
        <w:t>en möjlig orsak/anledning angivet som fritext.</w:t>
      </w:r>
    </w:p>
    <w:p w14:paraId="5E3F241C" w14:textId="77777777" w:rsidR="00AF72AE" w:rsidRDefault="00AF72AE" w:rsidP="00AF72AE"/>
    <w:p w14:paraId="37593C7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7C861E" w14:textId="77777777" w:rsidTr="003F4203">
        <w:trPr>
          <w:trHeight w:val="384"/>
        </w:trPr>
        <w:tc>
          <w:tcPr>
            <w:tcW w:w="2800" w:type="dxa"/>
            <w:shd w:val="clear" w:color="auto" w:fill="D9D9D9" w:themeFill="background1" w:themeFillShade="D9"/>
            <w:vAlign w:val="bottom"/>
          </w:tcPr>
          <w:p w14:paraId="7572339D" w14:textId="77777777" w:rsidR="00AF72AE" w:rsidRDefault="00AF72AE" w:rsidP="003F4203">
            <w:pPr>
              <w:rPr>
                <w:b/>
              </w:rPr>
            </w:pPr>
            <w:r>
              <w:rPr>
                <w:b/>
              </w:rPr>
              <w:t>Namn</w:t>
            </w:r>
          </w:p>
        </w:tc>
        <w:tc>
          <w:tcPr>
            <w:tcW w:w="2000" w:type="dxa"/>
            <w:shd w:val="clear" w:color="auto" w:fill="D9D9D9" w:themeFill="background1" w:themeFillShade="D9"/>
            <w:vAlign w:val="bottom"/>
          </w:tcPr>
          <w:p w14:paraId="393314AF" w14:textId="77777777" w:rsidR="00AF72AE" w:rsidRDefault="00AF72AE" w:rsidP="003F4203">
            <w:pPr>
              <w:rPr>
                <w:b/>
              </w:rPr>
            </w:pPr>
            <w:r>
              <w:rPr>
                <w:b/>
              </w:rPr>
              <w:t>Datatyp</w:t>
            </w:r>
          </w:p>
        </w:tc>
        <w:tc>
          <w:tcPr>
            <w:tcW w:w="4000" w:type="dxa"/>
            <w:shd w:val="clear" w:color="auto" w:fill="D9D9D9" w:themeFill="background1" w:themeFillShade="D9"/>
            <w:vAlign w:val="bottom"/>
          </w:tcPr>
          <w:p w14:paraId="77AD40C8"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C9B363C" w14:textId="77777777" w:rsidR="00AF72AE" w:rsidRDefault="00AF72AE" w:rsidP="003F4203">
            <w:pPr>
              <w:rPr>
                <w:b/>
              </w:rPr>
            </w:pPr>
            <w:r>
              <w:rPr>
                <w:b/>
              </w:rPr>
              <w:t>Kardinalitet</w:t>
            </w:r>
          </w:p>
        </w:tc>
      </w:tr>
      <w:tr w:rsidR="00AF72AE" w14:paraId="4BA41053" w14:textId="77777777" w:rsidTr="003F4203">
        <w:tc>
          <w:tcPr>
            <w:tcW w:w="2800" w:type="dxa"/>
          </w:tcPr>
          <w:p w14:paraId="39322370" w14:textId="77777777" w:rsidR="00AF72AE" w:rsidRDefault="00AF72AE" w:rsidP="003F4203">
            <w:r>
              <w:t>requestDate</w:t>
            </w:r>
          </w:p>
        </w:tc>
        <w:tc>
          <w:tcPr>
            <w:tcW w:w="2000" w:type="dxa"/>
          </w:tcPr>
          <w:p w14:paraId="538640CD" w14:textId="77777777" w:rsidR="00AF72AE" w:rsidRDefault="00AF72AE" w:rsidP="003F4203">
            <w:r>
              <w:t>xs:dateTime</w:t>
            </w:r>
          </w:p>
        </w:tc>
        <w:tc>
          <w:tcPr>
            <w:tcW w:w="4000" w:type="dxa"/>
          </w:tcPr>
          <w:p w14:paraId="6070CC64" w14:textId="77777777" w:rsidR="00AF72AE" w:rsidRDefault="00AF72AE" w:rsidP="003F4203">
            <w:r>
              <w:t>Tidpunkt då åtgärden begärdes.</w:t>
            </w:r>
          </w:p>
        </w:tc>
        <w:tc>
          <w:tcPr>
            <w:tcW w:w="1300" w:type="dxa"/>
          </w:tcPr>
          <w:p w14:paraId="625E02F3" w14:textId="77777777" w:rsidR="00AF72AE" w:rsidRDefault="00AF72AE" w:rsidP="003F4203">
            <w:r>
              <w:t>1</w:t>
            </w:r>
          </w:p>
        </w:tc>
      </w:tr>
      <w:tr w:rsidR="00AF72AE" w14:paraId="6241C10B" w14:textId="77777777" w:rsidTr="003F4203">
        <w:tc>
          <w:tcPr>
            <w:tcW w:w="2800" w:type="dxa"/>
          </w:tcPr>
          <w:p w14:paraId="70131724" w14:textId="77777777" w:rsidR="00AF72AE" w:rsidRDefault="00AF72AE" w:rsidP="003F4203">
            <w:r>
              <w:t>requestedBy</w:t>
            </w:r>
          </w:p>
        </w:tc>
        <w:tc>
          <w:tcPr>
            <w:tcW w:w="2000" w:type="dxa"/>
          </w:tcPr>
          <w:p w14:paraId="276BBBDD" w14:textId="77777777" w:rsidR="00AF72AE" w:rsidRDefault="00AF72AE" w:rsidP="003F4203">
            <w:r>
              <w:t>patientconsent:Actor</w:t>
            </w:r>
          </w:p>
        </w:tc>
        <w:tc>
          <w:tcPr>
            <w:tcW w:w="4000" w:type="dxa"/>
          </w:tcPr>
          <w:p w14:paraId="6B12C375" w14:textId="77777777" w:rsidR="00AF72AE" w:rsidRDefault="00AF72AE" w:rsidP="003F4203">
            <w:r>
              <w:t>Anger vem som begärt åtgärden.</w:t>
            </w:r>
          </w:p>
        </w:tc>
        <w:tc>
          <w:tcPr>
            <w:tcW w:w="1300" w:type="dxa"/>
          </w:tcPr>
          <w:p w14:paraId="49E145DB" w14:textId="77777777" w:rsidR="00AF72AE" w:rsidRDefault="00AF72AE" w:rsidP="003F4203">
            <w:r>
              <w:t>1</w:t>
            </w:r>
          </w:p>
        </w:tc>
      </w:tr>
      <w:tr w:rsidR="00AF72AE" w14:paraId="16AA7BB6" w14:textId="77777777" w:rsidTr="003F4203">
        <w:tc>
          <w:tcPr>
            <w:tcW w:w="2800" w:type="dxa"/>
          </w:tcPr>
          <w:p w14:paraId="0F979EB6" w14:textId="77777777" w:rsidR="00AF72AE" w:rsidRDefault="00AF72AE" w:rsidP="003F4203">
            <w:r>
              <w:t>registrationDate</w:t>
            </w:r>
          </w:p>
        </w:tc>
        <w:tc>
          <w:tcPr>
            <w:tcW w:w="2000" w:type="dxa"/>
          </w:tcPr>
          <w:p w14:paraId="46B06C2E" w14:textId="77777777" w:rsidR="00AF72AE" w:rsidRDefault="00AF72AE" w:rsidP="003F4203">
            <w:r>
              <w:t>xs:dateTime</w:t>
            </w:r>
          </w:p>
        </w:tc>
        <w:tc>
          <w:tcPr>
            <w:tcW w:w="4000" w:type="dxa"/>
          </w:tcPr>
          <w:p w14:paraId="79330629" w14:textId="77777777" w:rsidR="00AF72AE" w:rsidRDefault="00AF72AE" w:rsidP="003F4203">
            <w:r>
              <w:t>Tidpunkt då händelsen registrerades. Kan vara samma tidpunkt som när åtgärden begärdes.</w:t>
            </w:r>
          </w:p>
        </w:tc>
        <w:tc>
          <w:tcPr>
            <w:tcW w:w="1300" w:type="dxa"/>
          </w:tcPr>
          <w:p w14:paraId="358050DA" w14:textId="77777777" w:rsidR="00AF72AE" w:rsidRDefault="00AF72AE" w:rsidP="003F4203">
            <w:r>
              <w:t>1</w:t>
            </w:r>
          </w:p>
        </w:tc>
      </w:tr>
      <w:tr w:rsidR="00AF72AE" w14:paraId="1CD43409" w14:textId="77777777" w:rsidTr="003F4203">
        <w:tc>
          <w:tcPr>
            <w:tcW w:w="2800" w:type="dxa"/>
          </w:tcPr>
          <w:p w14:paraId="2558B7A8" w14:textId="77777777" w:rsidR="00AF72AE" w:rsidRDefault="00AF72AE" w:rsidP="003F4203">
            <w:r>
              <w:t>registeredBy</w:t>
            </w:r>
          </w:p>
        </w:tc>
        <w:tc>
          <w:tcPr>
            <w:tcW w:w="2000" w:type="dxa"/>
          </w:tcPr>
          <w:p w14:paraId="578A66E5" w14:textId="77777777" w:rsidR="00AF72AE" w:rsidRDefault="00AF72AE" w:rsidP="003F4203">
            <w:r>
              <w:t>patientconsent:Actor</w:t>
            </w:r>
          </w:p>
        </w:tc>
        <w:tc>
          <w:tcPr>
            <w:tcW w:w="4000" w:type="dxa"/>
          </w:tcPr>
          <w:p w14:paraId="739A483D" w14:textId="77777777" w:rsidR="00AF72AE" w:rsidRDefault="00AF72AE" w:rsidP="003F4203">
            <w:r>
              <w:t>Anger vem som registrerat åtgärden. Detta värde kan vara samma som den som begärt åtgärden.</w:t>
            </w:r>
          </w:p>
        </w:tc>
        <w:tc>
          <w:tcPr>
            <w:tcW w:w="1300" w:type="dxa"/>
          </w:tcPr>
          <w:p w14:paraId="00D23F54" w14:textId="77777777" w:rsidR="00AF72AE" w:rsidRDefault="00AF72AE" w:rsidP="003F4203">
            <w:r>
              <w:t>1</w:t>
            </w:r>
          </w:p>
        </w:tc>
      </w:tr>
      <w:tr w:rsidR="00AF72AE" w14:paraId="4146CC85" w14:textId="77777777" w:rsidTr="003F4203">
        <w:tc>
          <w:tcPr>
            <w:tcW w:w="2800" w:type="dxa"/>
          </w:tcPr>
          <w:p w14:paraId="13DD11CB" w14:textId="77777777" w:rsidR="00AF72AE" w:rsidRDefault="00AF72AE" w:rsidP="003F4203">
            <w:r>
              <w:t>reasonText</w:t>
            </w:r>
          </w:p>
        </w:tc>
        <w:tc>
          <w:tcPr>
            <w:tcW w:w="2000" w:type="dxa"/>
          </w:tcPr>
          <w:p w14:paraId="23005388" w14:textId="77777777" w:rsidR="00AF72AE" w:rsidRDefault="00AF72AE" w:rsidP="003F4203">
            <w:r>
              <w:t>patientconsent:ReasonText</w:t>
            </w:r>
          </w:p>
        </w:tc>
        <w:tc>
          <w:tcPr>
            <w:tcW w:w="4000" w:type="dxa"/>
          </w:tcPr>
          <w:p w14:paraId="5E913BC5" w14:textId="77777777" w:rsidR="00AF72AE" w:rsidRDefault="00AF72AE" w:rsidP="003F4203">
            <w:r>
              <w:t>Optionellt fritext fält som anger orsaken/anledningen till åtgärden.</w:t>
            </w:r>
          </w:p>
        </w:tc>
        <w:tc>
          <w:tcPr>
            <w:tcW w:w="1300" w:type="dxa"/>
          </w:tcPr>
          <w:p w14:paraId="04AECEF9" w14:textId="77777777" w:rsidR="00AF72AE" w:rsidRDefault="00AF72AE" w:rsidP="003F4203">
            <w:r>
              <w:t>0..1</w:t>
            </w:r>
          </w:p>
        </w:tc>
      </w:tr>
    </w:tbl>
    <w:p w14:paraId="5420EEA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patientconsent:Actor</w:t>
      </w:r>
      <w:proofErr w:type="spellEnd"/>
      <w:proofErr w:type="gramEnd"/>
    </w:p>
    <w:p w14:paraId="0E70121A" w14:textId="77777777" w:rsidR="00AF72AE" w:rsidRDefault="00AF72AE" w:rsidP="00AF72AE">
      <w:r>
        <w:t>Datatyp som identifierar en medarbetare/person.</w:t>
      </w:r>
    </w:p>
    <w:p w14:paraId="7C7320F8" w14:textId="77777777" w:rsidR="00AF72AE" w:rsidRDefault="00AF72AE" w:rsidP="00AF72AE"/>
    <w:p w14:paraId="67C4CCC4"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3F1AD48" w14:textId="77777777" w:rsidTr="003F4203">
        <w:trPr>
          <w:trHeight w:val="384"/>
        </w:trPr>
        <w:tc>
          <w:tcPr>
            <w:tcW w:w="2800" w:type="dxa"/>
            <w:shd w:val="clear" w:color="auto" w:fill="D9D9D9" w:themeFill="background1" w:themeFillShade="D9"/>
            <w:vAlign w:val="bottom"/>
          </w:tcPr>
          <w:p w14:paraId="03F07304" w14:textId="77777777" w:rsidR="00AF72AE" w:rsidRDefault="00AF72AE" w:rsidP="003F4203">
            <w:pPr>
              <w:rPr>
                <w:b/>
              </w:rPr>
            </w:pPr>
            <w:r>
              <w:rPr>
                <w:b/>
              </w:rPr>
              <w:t>Namn</w:t>
            </w:r>
          </w:p>
        </w:tc>
        <w:tc>
          <w:tcPr>
            <w:tcW w:w="2000" w:type="dxa"/>
            <w:shd w:val="clear" w:color="auto" w:fill="D9D9D9" w:themeFill="background1" w:themeFillShade="D9"/>
            <w:vAlign w:val="bottom"/>
          </w:tcPr>
          <w:p w14:paraId="3A7924F0" w14:textId="77777777" w:rsidR="00AF72AE" w:rsidRDefault="00AF72AE" w:rsidP="003F4203">
            <w:pPr>
              <w:rPr>
                <w:b/>
              </w:rPr>
            </w:pPr>
            <w:r>
              <w:rPr>
                <w:b/>
              </w:rPr>
              <w:t>Datatyp</w:t>
            </w:r>
          </w:p>
        </w:tc>
        <w:tc>
          <w:tcPr>
            <w:tcW w:w="4000" w:type="dxa"/>
            <w:shd w:val="clear" w:color="auto" w:fill="D9D9D9" w:themeFill="background1" w:themeFillShade="D9"/>
            <w:vAlign w:val="bottom"/>
          </w:tcPr>
          <w:p w14:paraId="548AE5C6"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F9DCDEB" w14:textId="77777777" w:rsidR="00AF72AE" w:rsidRDefault="00AF72AE" w:rsidP="003F4203">
            <w:pPr>
              <w:rPr>
                <w:b/>
              </w:rPr>
            </w:pPr>
            <w:r>
              <w:rPr>
                <w:b/>
              </w:rPr>
              <w:t>Kardinalitet</w:t>
            </w:r>
          </w:p>
        </w:tc>
      </w:tr>
      <w:tr w:rsidR="00AF72AE" w14:paraId="3DBFB895" w14:textId="77777777" w:rsidTr="003F4203">
        <w:tc>
          <w:tcPr>
            <w:tcW w:w="2800" w:type="dxa"/>
          </w:tcPr>
          <w:p w14:paraId="39914ED7" w14:textId="77777777" w:rsidR="00AF72AE" w:rsidRDefault="00AF72AE" w:rsidP="003F4203">
            <w:r>
              <w:t>employeeId</w:t>
            </w:r>
          </w:p>
        </w:tc>
        <w:tc>
          <w:tcPr>
            <w:tcW w:w="2000" w:type="dxa"/>
          </w:tcPr>
          <w:p w14:paraId="168A63FA" w14:textId="77777777" w:rsidR="00AF72AE" w:rsidRDefault="00AF72AE" w:rsidP="003F4203">
            <w:r>
              <w:t>patientconsent:HsaId</w:t>
            </w:r>
          </w:p>
        </w:tc>
        <w:tc>
          <w:tcPr>
            <w:tcW w:w="4000" w:type="dxa"/>
          </w:tcPr>
          <w:p w14:paraId="562A2770" w14:textId="77777777" w:rsidR="00AF72AE" w:rsidRDefault="00AF72AE" w:rsidP="003F4203">
            <w:r>
              <w:t>Id för medarbetaren/personen.</w:t>
            </w:r>
          </w:p>
        </w:tc>
        <w:tc>
          <w:tcPr>
            <w:tcW w:w="1300" w:type="dxa"/>
          </w:tcPr>
          <w:p w14:paraId="2A37E7AE" w14:textId="77777777" w:rsidR="00AF72AE" w:rsidRDefault="00AF72AE" w:rsidP="003F4203">
            <w:r>
              <w:t>1</w:t>
            </w:r>
          </w:p>
        </w:tc>
      </w:tr>
      <w:tr w:rsidR="00AF72AE" w14:paraId="36FA0A19" w14:textId="77777777" w:rsidTr="003F4203">
        <w:tc>
          <w:tcPr>
            <w:tcW w:w="2800" w:type="dxa"/>
          </w:tcPr>
          <w:p w14:paraId="7F18F2B5" w14:textId="77777777" w:rsidR="00AF72AE" w:rsidRDefault="00AF72AE" w:rsidP="003F4203">
            <w:r>
              <w:t>assignmentId</w:t>
            </w:r>
          </w:p>
        </w:tc>
        <w:tc>
          <w:tcPr>
            <w:tcW w:w="2000" w:type="dxa"/>
          </w:tcPr>
          <w:p w14:paraId="7B240E00" w14:textId="77777777" w:rsidR="00AF72AE" w:rsidRDefault="00AF72AE" w:rsidP="003F4203">
            <w:r>
              <w:t>patientconsent:HsaId</w:t>
            </w:r>
          </w:p>
        </w:tc>
        <w:tc>
          <w:tcPr>
            <w:tcW w:w="4000" w:type="dxa"/>
          </w:tcPr>
          <w:p w14:paraId="313A06C5" w14:textId="77777777" w:rsidR="00AF72AE" w:rsidRDefault="00AF72AE" w:rsidP="003F4203">
            <w:r>
              <w:t>Optionellt id för medarbetarens aktuella uppdrag.</w:t>
            </w:r>
          </w:p>
        </w:tc>
        <w:tc>
          <w:tcPr>
            <w:tcW w:w="1300" w:type="dxa"/>
          </w:tcPr>
          <w:p w14:paraId="1A227548" w14:textId="77777777" w:rsidR="00AF72AE" w:rsidRDefault="00AF72AE" w:rsidP="003F4203">
            <w:r>
              <w:t>0..1</w:t>
            </w:r>
          </w:p>
        </w:tc>
      </w:tr>
      <w:tr w:rsidR="00AF72AE" w14:paraId="5305A5AA" w14:textId="77777777" w:rsidTr="003F4203">
        <w:tc>
          <w:tcPr>
            <w:tcW w:w="2800" w:type="dxa"/>
          </w:tcPr>
          <w:p w14:paraId="31622ABD" w14:textId="77777777" w:rsidR="00AF72AE" w:rsidRDefault="00AF72AE" w:rsidP="003F4203">
            <w:r>
              <w:t>assignmentName</w:t>
            </w:r>
          </w:p>
        </w:tc>
        <w:tc>
          <w:tcPr>
            <w:tcW w:w="2000" w:type="dxa"/>
          </w:tcPr>
          <w:p w14:paraId="1E0E5D58" w14:textId="77777777" w:rsidR="00AF72AE" w:rsidRDefault="00AF72AE" w:rsidP="003F4203">
            <w:r>
              <w:t>patientconsent:AssignmentNameType</w:t>
            </w:r>
          </w:p>
        </w:tc>
        <w:tc>
          <w:tcPr>
            <w:tcW w:w="4000" w:type="dxa"/>
          </w:tcPr>
          <w:p w14:paraId="281FB3CA" w14:textId="77777777" w:rsidR="00AF72AE" w:rsidRDefault="00AF72AE" w:rsidP="003F4203">
            <w:r>
              <w:t>Optionellt namn på medarbetarens aktuella uppdrag.</w:t>
            </w:r>
          </w:p>
        </w:tc>
        <w:tc>
          <w:tcPr>
            <w:tcW w:w="1300" w:type="dxa"/>
          </w:tcPr>
          <w:p w14:paraId="63411669" w14:textId="77777777" w:rsidR="00AF72AE" w:rsidRDefault="00AF72AE" w:rsidP="003F4203">
            <w:r>
              <w:t>0..1</w:t>
            </w:r>
          </w:p>
        </w:tc>
      </w:tr>
    </w:tbl>
    <w:p w14:paraId="1AB15DB3"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lastRenderedPageBreak/>
        <w:t>patientconsent:AssertionType</w:t>
      </w:r>
      <w:proofErr w:type="spellEnd"/>
      <w:proofErr w:type="gramEnd"/>
    </w:p>
    <w:p w14:paraId="216467EF" w14:textId="77777777" w:rsidR="00AF72AE" w:rsidRDefault="00AF72AE" w:rsidP="00AF72AE">
      <w:r>
        <w:t>Enumerationsvärde som anger typ av intyg som ger direktåtkomst till information från andra vådgivare enligt PDL.</w:t>
      </w:r>
    </w:p>
    <w:p w14:paraId="23F3EF60" w14:textId="77777777" w:rsidR="00AF72AE" w:rsidRDefault="00AF72AE" w:rsidP="00AF72AE">
      <w:r>
        <w:t>Kan vara patientens samtycke eller nödsituation.</w:t>
      </w:r>
    </w:p>
    <w:p w14:paraId="60330E83" w14:textId="77777777" w:rsidR="00AF72AE" w:rsidRDefault="00AF72AE" w:rsidP="00AF72AE"/>
    <w:p w14:paraId="21C0B339"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45A94E32" w14:textId="77777777" w:rsidTr="003F4203">
        <w:trPr>
          <w:trHeight w:val="384"/>
        </w:trPr>
        <w:tc>
          <w:tcPr>
            <w:tcW w:w="2800" w:type="dxa"/>
            <w:shd w:val="clear" w:color="auto" w:fill="D9D9D9" w:themeFill="background1" w:themeFillShade="D9"/>
            <w:vAlign w:val="bottom"/>
          </w:tcPr>
          <w:p w14:paraId="78A8604E" w14:textId="77777777" w:rsidR="00AF72AE" w:rsidRDefault="00AF72AE" w:rsidP="003F4203">
            <w:pPr>
              <w:rPr>
                <w:b/>
              </w:rPr>
            </w:pPr>
            <w:r>
              <w:rPr>
                <w:b/>
              </w:rPr>
              <w:t>Värde</w:t>
            </w:r>
          </w:p>
        </w:tc>
        <w:tc>
          <w:tcPr>
            <w:tcW w:w="7300" w:type="dxa"/>
            <w:shd w:val="clear" w:color="auto" w:fill="D9D9D9" w:themeFill="background1" w:themeFillShade="D9"/>
            <w:vAlign w:val="bottom"/>
          </w:tcPr>
          <w:p w14:paraId="6E837EED" w14:textId="77777777" w:rsidR="00AF72AE" w:rsidRDefault="00AF72AE" w:rsidP="003F4203">
            <w:pPr>
              <w:rPr>
                <w:b/>
              </w:rPr>
            </w:pPr>
            <w:r>
              <w:rPr>
                <w:b/>
              </w:rPr>
              <w:t>Beskrivning</w:t>
            </w:r>
          </w:p>
        </w:tc>
      </w:tr>
      <w:tr w:rsidR="00AF72AE" w14:paraId="67C58B89" w14:textId="77777777" w:rsidTr="003F4203">
        <w:tc>
          <w:tcPr>
            <w:tcW w:w="2800" w:type="dxa"/>
          </w:tcPr>
          <w:p w14:paraId="0B29B6FF" w14:textId="77777777" w:rsidR="00AF72AE" w:rsidRDefault="00AF72AE" w:rsidP="003F4203">
            <w:r>
              <w:t>"Consent"</w:t>
            </w:r>
          </w:p>
        </w:tc>
        <w:tc>
          <w:tcPr>
            <w:tcW w:w="7300" w:type="dxa"/>
          </w:tcPr>
          <w:p w14:paraId="5A5E1E84" w14:textId="77777777" w:rsidR="00AF72AE" w:rsidRDefault="00AF72AE" w:rsidP="003F4203">
            <w:r>
              <w:t>Patienten/Företrädaren har givit sitt samtycke.</w:t>
            </w:r>
          </w:p>
        </w:tc>
      </w:tr>
      <w:tr w:rsidR="00AF72AE" w14:paraId="445824B4" w14:textId="77777777" w:rsidTr="003F4203">
        <w:tc>
          <w:tcPr>
            <w:tcW w:w="2800" w:type="dxa"/>
          </w:tcPr>
          <w:p w14:paraId="208701F4" w14:textId="77777777" w:rsidR="00AF72AE" w:rsidRDefault="00AF72AE" w:rsidP="003F4203">
            <w:r>
              <w:t>"Emergency"</w:t>
            </w:r>
          </w:p>
        </w:tc>
        <w:tc>
          <w:tcPr>
            <w:tcW w:w="7300" w:type="dxa"/>
          </w:tcPr>
          <w:p w14:paraId="7662B8CA" w14:textId="77777777" w:rsidR="00AF72AE" w:rsidRDefault="00AF72AE" w:rsidP="003F4203">
            <w:r>
              <w:t>Nödsituation föreligger. Patientens samtycke kunde ej inhämtas.</w:t>
            </w:r>
          </w:p>
        </w:tc>
      </w:tr>
    </w:tbl>
    <w:p w14:paraId="0484E8E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patientconsent:AssignmentNameType</w:t>
      </w:r>
      <w:proofErr w:type="spellEnd"/>
      <w:proofErr w:type="gramEnd"/>
    </w:p>
    <w:p w14:paraId="79E6D142" w14:textId="77777777" w:rsidR="00AF72AE" w:rsidRDefault="00AF72AE" w:rsidP="00AF72AE">
      <w:r>
        <w:t>Datatyp som representerar namn på medarbetaruppdrag.</w:t>
      </w:r>
    </w:p>
    <w:p w14:paraId="26F6C2CB" w14:textId="77777777" w:rsidR="00AF72AE" w:rsidRDefault="00AF72AE" w:rsidP="00AF72AE"/>
    <w:p w14:paraId="639BBC49" w14:textId="77777777" w:rsidR="00AF72AE" w:rsidRDefault="00AF72AE" w:rsidP="00AF72AE">
      <w:r>
        <w:t>Maxlängd: 256</w:t>
      </w:r>
    </w:p>
    <w:p w14:paraId="689334DA" w14:textId="77777777" w:rsidR="00AF72AE" w:rsidRDefault="00AF72AE" w:rsidP="00AF72AE"/>
    <w:p w14:paraId="725F847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patientconsent:CancelledAssertion</w:t>
      </w:r>
      <w:proofErr w:type="spellEnd"/>
      <w:proofErr w:type="gramEnd"/>
    </w:p>
    <w:p w14:paraId="5569609B" w14:textId="77777777" w:rsidR="00AF72AE" w:rsidRDefault="00AF72AE" w:rsidP="00AF72AE">
      <w:r>
        <w:t>Datatyp som representerar ett makulerat eller återkallat samtycke samt tidpunkten när makuleringen eller återkallan utfördes.</w:t>
      </w:r>
    </w:p>
    <w:p w14:paraId="46AC0DEC" w14:textId="77777777" w:rsidR="00AF72AE" w:rsidRDefault="00AF72AE" w:rsidP="00AF72AE"/>
    <w:p w14:paraId="519EFAFD"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C9D0375" w14:textId="77777777" w:rsidTr="003F4203">
        <w:trPr>
          <w:trHeight w:val="384"/>
        </w:trPr>
        <w:tc>
          <w:tcPr>
            <w:tcW w:w="2800" w:type="dxa"/>
            <w:shd w:val="clear" w:color="auto" w:fill="D9D9D9" w:themeFill="background1" w:themeFillShade="D9"/>
            <w:vAlign w:val="bottom"/>
          </w:tcPr>
          <w:p w14:paraId="5B0F9719" w14:textId="77777777" w:rsidR="00AF72AE" w:rsidRDefault="00AF72AE" w:rsidP="003F4203">
            <w:pPr>
              <w:rPr>
                <w:b/>
              </w:rPr>
            </w:pPr>
            <w:r>
              <w:rPr>
                <w:b/>
              </w:rPr>
              <w:t>Namn</w:t>
            </w:r>
          </w:p>
        </w:tc>
        <w:tc>
          <w:tcPr>
            <w:tcW w:w="2000" w:type="dxa"/>
            <w:shd w:val="clear" w:color="auto" w:fill="D9D9D9" w:themeFill="background1" w:themeFillShade="D9"/>
            <w:vAlign w:val="bottom"/>
          </w:tcPr>
          <w:p w14:paraId="00247619" w14:textId="77777777" w:rsidR="00AF72AE" w:rsidRDefault="00AF72AE" w:rsidP="003F4203">
            <w:pPr>
              <w:rPr>
                <w:b/>
              </w:rPr>
            </w:pPr>
            <w:r>
              <w:rPr>
                <w:b/>
              </w:rPr>
              <w:t>Datatyp</w:t>
            </w:r>
          </w:p>
        </w:tc>
        <w:tc>
          <w:tcPr>
            <w:tcW w:w="4000" w:type="dxa"/>
            <w:shd w:val="clear" w:color="auto" w:fill="D9D9D9" w:themeFill="background1" w:themeFillShade="D9"/>
            <w:vAlign w:val="bottom"/>
          </w:tcPr>
          <w:p w14:paraId="11D352A9"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16CC00" w14:textId="77777777" w:rsidR="00AF72AE" w:rsidRDefault="00AF72AE" w:rsidP="003F4203">
            <w:pPr>
              <w:rPr>
                <w:b/>
              </w:rPr>
            </w:pPr>
            <w:r>
              <w:rPr>
                <w:b/>
              </w:rPr>
              <w:t>Kardinalitet</w:t>
            </w:r>
          </w:p>
        </w:tc>
      </w:tr>
      <w:tr w:rsidR="00AF72AE" w14:paraId="2699A723" w14:textId="77777777" w:rsidTr="003F4203">
        <w:tc>
          <w:tcPr>
            <w:tcW w:w="2800" w:type="dxa"/>
          </w:tcPr>
          <w:p w14:paraId="3E9A7B4B" w14:textId="77777777" w:rsidR="00AF72AE" w:rsidRDefault="00AF72AE" w:rsidP="003F4203">
            <w:r>
              <w:t>assertionId</w:t>
            </w:r>
          </w:p>
        </w:tc>
        <w:tc>
          <w:tcPr>
            <w:tcW w:w="2000" w:type="dxa"/>
          </w:tcPr>
          <w:p w14:paraId="4778B347" w14:textId="77777777" w:rsidR="00AF72AE" w:rsidRDefault="00AF72AE" w:rsidP="003F4203">
            <w:r>
              <w:t>patientconsent:Id</w:t>
            </w:r>
          </w:p>
        </w:tc>
        <w:tc>
          <w:tcPr>
            <w:tcW w:w="4000" w:type="dxa"/>
          </w:tcPr>
          <w:p w14:paraId="7C828C1F" w14:textId="77777777" w:rsidR="00AF72AE" w:rsidRDefault="00AF72AE" w:rsidP="003F4203">
            <w:r>
              <w:t>Id på det makulerade eller återkallade samtycket.</w:t>
            </w:r>
          </w:p>
        </w:tc>
        <w:tc>
          <w:tcPr>
            <w:tcW w:w="1300" w:type="dxa"/>
          </w:tcPr>
          <w:p w14:paraId="37467F97" w14:textId="77777777" w:rsidR="00AF72AE" w:rsidRDefault="00AF72AE" w:rsidP="003F4203">
            <w:r>
              <w:t>1</w:t>
            </w:r>
          </w:p>
        </w:tc>
      </w:tr>
      <w:tr w:rsidR="00AF72AE" w14:paraId="5AFBE2C4" w14:textId="77777777" w:rsidTr="003F4203">
        <w:tc>
          <w:tcPr>
            <w:tcW w:w="2800" w:type="dxa"/>
          </w:tcPr>
          <w:p w14:paraId="6FADB70A" w14:textId="77777777" w:rsidR="00AF72AE" w:rsidRDefault="00AF72AE" w:rsidP="003F4203">
            <w:r>
              <w:t>cancellationDate</w:t>
            </w:r>
          </w:p>
        </w:tc>
        <w:tc>
          <w:tcPr>
            <w:tcW w:w="2000" w:type="dxa"/>
          </w:tcPr>
          <w:p w14:paraId="7653E5DA" w14:textId="77777777" w:rsidR="00AF72AE" w:rsidRDefault="00AF72AE" w:rsidP="003F4203">
            <w:r>
              <w:t>xs:dateTime</w:t>
            </w:r>
          </w:p>
        </w:tc>
        <w:tc>
          <w:tcPr>
            <w:tcW w:w="4000" w:type="dxa"/>
          </w:tcPr>
          <w:p w14:paraId="0BA5D9B4" w14:textId="77777777" w:rsidR="00AF72AE" w:rsidRDefault="00AF72AE" w:rsidP="003F4203">
            <w:r>
              <w:t>Tidpunkt när makuleringen eller återkallan utfördes.</w:t>
            </w:r>
          </w:p>
        </w:tc>
        <w:tc>
          <w:tcPr>
            <w:tcW w:w="1300" w:type="dxa"/>
          </w:tcPr>
          <w:p w14:paraId="749D8B74" w14:textId="77777777" w:rsidR="00AF72AE" w:rsidRDefault="00AF72AE" w:rsidP="003F4203">
            <w:r>
              <w:t>1</w:t>
            </w:r>
          </w:p>
        </w:tc>
      </w:tr>
    </w:tbl>
    <w:p w14:paraId="0C375C30"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patientconsent:CheckResult</w:t>
      </w:r>
      <w:proofErr w:type="spellEnd"/>
      <w:proofErr w:type="gramEnd"/>
    </w:p>
    <w:p w14:paraId="42D84EE4" w14:textId="77777777" w:rsidR="00AF72AE" w:rsidRDefault="00AF72AE" w:rsidP="00AF72AE">
      <w:r>
        <w:t xml:space="preserve">Datatyp som anger om det finns ett giltigt samtycke, alternativt intyg om nödsituation, gällande åtkomst för viss aktör. </w:t>
      </w:r>
    </w:p>
    <w:p w14:paraId="7F57562B" w14:textId="77777777" w:rsidR="00AF72AE" w:rsidRDefault="00AF72AE" w:rsidP="00AF72AE">
      <w:r>
        <w:t>Datatypen utökar datatypen Result.</w:t>
      </w:r>
    </w:p>
    <w:p w14:paraId="5491AB8D" w14:textId="77777777" w:rsidR="00AF72AE" w:rsidRDefault="00AF72AE" w:rsidP="00AF72AE"/>
    <w:p w14:paraId="736F2AB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61E8DB1F" w14:textId="77777777" w:rsidTr="003F4203">
        <w:trPr>
          <w:trHeight w:val="384"/>
        </w:trPr>
        <w:tc>
          <w:tcPr>
            <w:tcW w:w="2800" w:type="dxa"/>
            <w:shd w:val="clear" w:color="auto" w:fill="D9D9D9" w:themeFill="background1" w:themeFillShade="D9"/>
            <w:vAlign w:val="bottom"/>
          </w:tcPr>
          <w:p w14:paraId="0AC5CCC7" w14:textId="77777777" w:rsidR="00AF72AE" w:rsidRDefault="00AF72AE" w:rsidP="003F4203">
            <w:pPr>
              <w:rPr>
                <w:b/>
              </w:rPr>
            </w:pPr>
            <w:r>
              <w:rPr>
                <w:b/>
              </w:rPr>
              <w:t>Namn</w:t>
            </w:r>
          </w:p>
        </w:tc>
        <w:tc>
          <w:tcPr>
            <w:tcW w:w="2000" w:type="dxa"/>
            <w:shd w:val="clear" w:color="auto" w:fill="D9D9D9" w:themeFill="background1" w:themeFillShade="D9"/>
            <w:vAlign w:val="bottom"/>
          </w:tcPr>
          <w:p w14:paraId="614DA729" w14:textId="77777777" w:rsidR="00AF72AE" w:rsidRDefault="00AF72AE" w:rsidP="003F4203">
            <w:pPr>
              <w:rPr>
                <w:b/>
              </w:rPr>
            </w:pPr>
            <w:r>
              <w:rPr>
                <w:b/>
              </w:rPr>
              <w:t>Datatyp</w:t>
            </w:r>
          </w:p>
        </w:tc>
        <w:tc>
          <w:tcPr>
            <w:tcW w:w="4000" w:type="dxa"/>
            <w:shd w:val="clear" w:color="auto" w:fill="D9D9D9" w:themeFill="background1" w:themeFillShade="D9"/>
            <w:vAlign w:val="bottom"/>
          </w:tcPr>
          <w:p w14:paraId="7B12CAEC"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AFFC9AE" w14:textId="77777777" w:rsidR="00AF72AE" w:rsidRDefault="00AF72AE" w:rsidP="003F4203">
            <w:pPr>
              <w:rPr>
                <w:b/>
              </w:rPr>
            </w:pPr>
            <w:r>
              <w:rPr>
                <w:b/>
              </w:rPr>
              <w:t>Kardinalitet</w:t>
            </w:r>
          </w:p>
        </w:tc>
      </w:tr>
      <w:tr w:rsidR="00AF72AE" w14:paraId="5B5F9DAB" w14:textId="77777777" w:rsidTr="003F4203">
        <w:tc>
          <w:tcPr>
            <w:tcW w:w="2800" w:type="dxa"/>
          </w:tcPr>
          <w:p w14:paraId="3D2B15F8" w14:textId="77777777" w:rsidR="00AF72AE" w:rsidRDefault="00AF72AE" w:rsidP="003F4203">
            <w:r>
              <w:t>hasConsent</w:t>
            </w:r>
          </w:p>
        </w:tc>
        <w:tc>
          <w:tcPr>
            <w:tcW w:w="2000" w:type="dxa"/>
          </w:tcPr>
          <w:p w14:paraId="38F69F8A" w14:textId="77777777" w:rsidR="00AF72AE" w:rsidRDefault="00AF72AE" w:rsidP="003F4203">
            <w:r>
              <w:t>xs:boolean</w:t>
            </w:r>
          </w:p>
        </w:tc>
        <w:tc>
          <w:tcPr>
            <w:tcW w:w="4000" w:type="dxa"/>
          </w:tcPr>
          <w:p w14:paraId="68533FCE" w14:textId="77777777" w:rsidR="00AF72AE" w:rsidRDefault="00AF72AE" w:rsidP="003F4203">
            <w:r>
              <w:t>Anger om aktören har ett giltigt samtycke, alternativt intyg om nödsituation, gällande åtkomst.</w:t>
            </w:r>
          </w:p>
        </w:tc>
        <w:tc>
          <w:tcPr>
            <w:tcW w:w="1300" w:type="dxa"/>
          </w:tcPr>
          <w:p w14:paraId="5CC3B766" w14:textId="77777777" w:rsidR="00AF72AE" w:rsidRDefault="00AF72AE" w:rsidP="003F4203">
            <w:r>
              <w:t>1</w:t>
            </w:r>
          </w:p>
        </w:tc>
      </w:tr>
      <w:tr w:rsidR="00AF72AE" w14:paraId="5B2E4325" w14:textId="77777777" w:rsidTr="003F4203">
        <w:tc>
          <w:tcPr>
            <w:tcW w:w="2800" w:type="dxa"/>
          </w:tcPr>
          <w:p w14:paraId="7E308C3F" w14:textId="77777777" w:rsidR="00AF72AE" w:rsidRDefault="00AF72AE" w:rsidP="003F4203">
            <w:r>
              <w:t>assertionType</w:t>
            </w:r>
          </w:p>
        </w:tc>
        <w:tc>
          <w:tcPr>
            <w:tcW w:w="2000" w:type="dxa"/>
          </w:tcPr>
          <w:p w14:paraId="27815901" w14:textId="77777777" w:rsidR="00AF72AE" w:rsidRDefault="00AF72AE" w:rsidP="003F4203">
            <w:r>
              <w:t>patientconsent:AssertionType</w:t>
            </w:r>
          </w:p>
        </w:tc>
        <w:tc>
          <w:tcPr>
            <w:tcW w:w="4000" w:type="dxa"/>
          </w:tcPr>
          <w:p w14:paraId="28404877" w14:textId="77777777" w:rsidR="00AF72AE" w:rsidRDefault="00AF72AE" w:rsidP="003F4203">
            <w:r>
              <w:t>Anger vilken typ av intyg som hittades.</w:t>
            </w:r>
          </w:p>
          <w:p w14:paraId="4528D38C" w14:textId="77777777" w:rsidR="00AF72AE" w:rsidRDefault="00AF72AE" w:rsidP="003F4203">
            <w:r>
              <w:t>Om olika typer av samtyckesintyg finns registrerade returneras endast typen för det senaste registrerade intyget.</w:t>
            </w:r>
          </w:p>
        </w:tc>
        <w:tc>
          <w:tcPr>
            <w:tcW w:w="1300" w:type="dxa"/>
          </w:tcPr>
          <w:p w14:paraId="4A48854A" w14:textId="77777777" w:rsidR="00AF72AE" w:rsidRDefault="00AF72AE" w:rsidP="003F4203">
            <w:r>
              <w:t>0..1</w:t>
            </w:r>
          </w:p>
        </w:tc>
      </w:tr>
    </w:tbl>
    <w:p w14:paraId="18D2C5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patientconsent:ExtendedPDLAssertion</w:t>
      </w:r>
      <w:proofErr w:type="spellEnd"/>
      <w:proofErr w:type="gramEnd"/>
    </w:p>
    <w:p w14:paraId="68EC980C" w14:textId="77777777" w:rsidR="00AF72AE" w:rsidRDefault="00AF72AE" w:rsidP="00AF72AE">
      <w:r>
        <w:t>Datatyp som representerar ett samtycke med ett utökat format. Innehåller information vem som har begärt respektive registrerat samtycket, samt om och när samtycket är återkallat eller makulerat.</w:t>
      </w:r>
    </w:p>
    <w:p w14:paraId="57920011" w14:textId="77777777" w:rsidR="00AF72AE" w:rsidRDefault="00AF72AE" w:rsidP="00AF72AE">
      <w:r>
        <w:t>Datatypen utökar datatypen PDLAssertion.</w:t>
      </w:r>
    </w:p>
    <w:p w14:paraId="171961BF" w14:textId="77777777" w:rsidR="00AF72AE" w:rsidRDefault="00AF72AE" w:rsidP="00AF72AE"/>
    <w:p w14:paraId="43C7A07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58A675D5" w14:textId="77777777" w:rsidTr="003F4203">
        <w:trPr>
          <w:trHeight w:val="384"/>
        </w:trPr>
        <w:tc>
          <w:tcPr>
            <w:tcW w:w="2800" w:type="dxa"/>
            <w:shd w:val="clear" w:color="auto" w:fill="D9D9D9" w:themeFill="background1" w:themeFillShade="D9"/>
            <w:vAlign w:val="bottom"/>
          </w:tcPr>
          <w:p w14:paraId="5C65063F" w14:textId="77777777" w:rsidR="00AF72AE" w:rsidRDefault="00AF72AE" w:rsidP="003F4203">
            <w:pPr>
              <w:rPr>
                <w:b/>
              </w:rPr>
            </w:pPr>
            <w:r>
              <w:rPr>
                <w:b/>
              </w:rPr>
              <w:t>Namn</w:t>
            </w:r>
          </w:p>
        </w:tc>
        <w:tc>
          <w:tcPr>
            <w:tcW w:w="2000" w:type="dxa"/>
            <w:shd w:val="clear" w:color="auto" w:fill="D9D9D9" w:themeFill="background1" w:themeFillShade="D9"/>
            <w:vAlign w:val="bottom"/>
          </w:tcPr>
          <w:p w14:paraId="2AAD7E1F" w14:textId="77777777" w:rsidR="00AF72AE" w:rsidRDefault="00AF72AE" w:rsidP="003F4203">
            <w:pPr>
              <w:rPr>
                <w:b/>
              </w:rPr>
            </w:pPr>
            <w:r>
              <w:rPr>
                <w:b/>
              </w:rPr>
              <w:t>Datatyp</w:t>
            </w:r>
          </w:p>
        </w:tc>
        <w:tc>
          <w:tcPr>
            <w:tcW w:w="4000" w:type="dxa"/>
            <w:shd w:val="clear" w:color="auto" w:fill="D9D9D9" w:themeFill="background1" w:themeFillShade="D9"/>
            <w:vAlign w:val="bottom"/>
          </w:tcPr>
          <w:p w14:paraId="5CCC3FE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22BD710B" w14:textId="77777777" w:rsidR="00AF72AE" w:rsidRDefault="00AF72AE" w:rsidP="003F4203">
            <w:pPr>
              <w:rPr>
                <w:b/>
              </w:rPr>
            </w:pPr>
            <w:r>
              <w:rPr>
                <w:b/>
              </w:rPr>
              <w:t>Kardinalitet</w:t>
            </w:r>
          </w:p>
        </w:tc>
      </w:tr>
      <w:tr w:rsidR="00AF72AE" w14:paraId="7BCB42D7" w14:textId="77777777" w:rsidTr="003F4203">
        <w:tc>
          <w:tcPr>
            <w:tcW w:w="2800" w:type="dxa"/>
          </w:tcPr>
          <w:p w14:paraId="0503471F" w14:textId="77777777" w:rsidR="00AF72AE" w:rsidRDefault="00AF72AE" w:rsidP="003F4203">
            <w:r>
              <w:t>representedBy</w:t>
            </w:r>
          </w:p>
        </w:tc>
        <w:tc>
          <w:tcPr>
            <w:tcW w:w="2000" w:type="dxa"/>
          </w:tcPr>
          <w:p w14:paraId="69CC2276" w14:textId="77777777" w:rsidR="00AF72AE" w:rsidRDefault="00AF72AE" w:rsidP="003F4203">
            <w:r>
              <w:t>patientconsent:PersonIdValue</w:t>
            </w:r>
          </w:p>
        </w:tc>
        <w:tc>
          <w:tcPr>
            <w:tcW w:w="4000" w:type="dxa"/>
          </w:tcPr>
          <w:p w14:paraId="5752FD88" w14:textId="77777777" w:rsidR="00AF72AE" w:rsidRDefault="00AF72AE" w:rsidP="003F4203">
            <w:r>
              <w:t>Information om den företrädare/vårdnadshavare som företräder patienten. Värdet är ej obligatoriskt.</w:t>
            </w:r>
          </w:p>
        </w:tc>
        <w:tc>
          <w:tcPr>
            <w:tcW w:w="1300" w:type="dxa"/>
          </w:tcPr>
          <w:p w14:paraId="25D51D21" w14:textId="77777777" w:rsidR="00AF72AE" w:rsidRDefault="00AF72AE" w:rsidP="003F4203">
            <w:r>
              <w:t>0..1</w:t>
            </w:r>
          </w:p>
        </w:tc>
      </w:tr>
      <w:tr w:rsidR="00AF72AE" w14:paraId="671E73B9" w14:textId="77777777" w:rsidTr="003F4203">
        <w:tc>
          <w:tcPr>
            <w:tcW w:w="2800" w:type="dxa"/>
          </w:tcPr>
          <w:p w14:paraId="3FD039BA" w14:textId="77777777" w:rsidR="00AF72AE" w:rsidRDefault="00AF72AE" w:rsidP="003F4203">
            <w:r>
              <w:lastRenderedPageBreak/>
              <w:t>registrationInfo</w:t>
            </w:r>
          </w:p>
        </w:tc>
        <w:tc>
          <w:tcPr>
            <w:tcW w:w="2000" w:type="dxa"/>
          </w:tcPr>
          <w:p w14:paraId="32436592" w14:textId="77777777" w:rsidR="00AF72AE" w:rsidRDefault="00AF72AE" w:rsidP="003F4203">
            <w:r>
              <w:t>patientconsent:Action</w:t>
            </w:r>
          </w:p>
        </w:tc>
        <w:tc>
          <w:tcPr>
            <w:tcW w:w="4000" w:type="dxa"/>
          </w:tcPr>
          <w:p w14:paraId="5E9C5313" w14:textId="77777777" w:rsidR="00AF72AE" w:rsidRDefault="00AF72AE" w:rsidP="003F4203">
            <w:r>
              <w:t>Innehåller information om vem som begärt och registrerat samtycket samt tidpunkten för begäran och registreringen.</w:t>
            </w:r>
          </w:p>
        </w:tc>
        <w:tc>
          <w:tcPr>
            <w:tcW w:w="1300" w:type="dxa"/>
          </w:tcPr>
          <w:p w14:paraId="2E2BF338" w14:textId="77777777" w:rsidR="00AF72AE" w:rsidRDefault="00AF72AE" w:rsidP="003F4203">
            <w:r>
              <w:t>1</w:t>
            </w:r>
          </w:p>
        </w:tc>
      </w:tr>
      <w:tr w:rsidR="00AF72AE" w14:paraId="4E4AE051" w14:textId="77777777" w:rsidTr="003F4203">
        <w:tc>
          <w:tcPr>
            <w:tcW w:w="2800" w:type="dxa"/>
          </w:tcPr>
          <w:p w14:paraId="164A6BE2" w14:textId="77777777" w:rsidR="00AF72AE" w:rsidRDefault="00AF72AE" w:rsidP="003F4203">
            <w:r>
              <w:t>cancellationInfo</w:t>
            </w:r>
          </w:p>
        </w:tc>
        <w:tc>
          <w:tcPr>
            <w:tcW w:w="2000" w:type="dxa"/>
          </w:tcPr>
          <w:p w14:paraId="40197141" w14:textId="77777777" w:rsidR="00AF72AE" w:rsidRDefault="00AF72AE" w:rsidP="003F4203">
            <w:r>
              <w:t>patientconsent:Action</w:t>
            </w:r>
          </w:p>
        </w:tc>
        <w:tc>
          <w:tcPr>
            <w:tcW w:w="4000" w:type="dxa"/>
          </w:tcPr>
          <w:p w14:paraId="2B1A8E46" w14:textId="77777777" w:rsidR="00AF72AE" w:rsidRDefault="00AF72AE" w:rsidP="003F4203">
            <w:r>
              <w:t>Information om en eventuell utförd återkallan av samtycket. Innehåller vem som begärt och registrerat återkallan, tidpunkten för begäran och registreringen av återkallan, samt anledningen till återkallan.</w:t>
            </w:r>
          </w:p>
        </w:tc>
        <w:tc>
          <w:tcPr>
            <w:tcW w:w="1300" w:type="dxa"/>
          </w:tcPr>
          <w:p w14:paraId="34D0EE18" w14:textId="77777777" w:rsidR="00AF72AE" w:rsidRDefault="00AF72AE" w:rsidP="003F4203">
            <w:r>
              <w:t>0..1</w:t>
            </w:r>
          </w:p>
        </w:tc>
      </w:tr>
      <w:tr w:rsidR="00AF72AE" w14:paraId="1FBF85AF" w14:textId="77777777" w:rsidTr="003F4203">
        <w:tc>
          <w:tcPr>
            <w:tcW w:w="2800" w:type="dxa"/>
          </w:tcPr>
          <w:p w14:paraId="298C55D9" w14:textId="77777777" w:rsidR="00AF72AE" w:rsidRDefault="00AF72AE" w:rsidP="003F4203">
            <w:r>
              <w:t>deletionInfo</w:t>
            </w:r>
          </w:p>
        </w:tc>
        <w:tc>
          <w:tcPr>
            <w:tcW w:w="2000" w:type="dxa"/>
          </w:tcPr>
          <w:p w14:paraId="07C6382F" w14:textId="77777777" w:rsidR="00AF72AE" w:rsidRDefault="00AF72AE" w:rsidP="003F4203">
            <w:r>
              <w:t>patientconsent:Action</w:t>
            </w:r>
          </w:p>
        </w:tc>
        <w:tc>
          <w:tcPr>
            <w:tcW w:w="4000" w:type="dxa"/>
          </w:tcPr>
          <w:p w14:paraId="5A660816" w14:textId="77777777" w:rsidR="00AF72AE" w:rsidRDefault="00AF72AE" w:rsidP="003F4203">
            <w:r>
              <w:t>Information om en eventuell utförd makulering av samtycket. Innehåller vem som begärt och registrerat makuleringen, tidpunkten för begäran och registreringen av makuleringen, samt anledningen till makuleringen.</w:t>
            </w:r>
          </w:p>
        </w:tc>
        <w:tc>
          <w:tcPr>
            <w:tcW w:w="1300" w:type="dxa"/>
          </w:tcPr>
          <w:p w14:paraId="175129DB" w14:textId="77777777" w:rsidR="00AF72AE" w:rsidRDefault="00AF72AE" w:rsidP="003F4203">
            <w:r>
              <w:t>0..1</w:t>
            </w:r>
          </w:p>
        </w:tc>
      </w:tr>
    </w:tbl>
    <w:p w14:paraId="11785D3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patientconsent:GetAllAssertionsResult</w:t>
      </w:r>
      <w:proofErr w:type="spellEnd"/>
      <w:proofErr w:type="gramEnd"/>
    </w:p>
    <w:p w14:paraId="519D1498" w14:textId="77777777" w:rsidR="00AF72AE" w:rsidRDefault="00AF72AE" w:rsidP="00AF72AE">
      <w:r>
        <w:t>Datatyp som representerar en lista med giltiga intyg tillsammans med en lista av makulerade och återkallade intyg. Den används för att dela upp svaret från tjänsten i mindre delar baserat på tidpunkt.</w:t>
      </w:r>
    </w:p>
    <w:p w14:paraId="122BF09A" w14:textId="77777777" w:rsidR="00AF72AE" w:rsidRDefault="00AF72AE" w:rsidP="00AF72AE">
      <w:r>
        <w:t>Datatypen innehåller information om det finns ytterligare intyg att hämta samt en ny starttidpunkt för när nästa sekvens av intyg startar.</w:t>
      </w:r>
    </w:p>
    <w:p w14:paraId="3AB9EE35" w14:textId="77777777" w:rsidR="00AF72AE" w:rsidRDefault="00AF72AE" w:rsidP="00AF72AE">
      <w:r>
        <w:t>Datatypen utökar datatypen Result.</w:t>
      </w:r>
    </w:p>
    <w:p w14:paraId="09F42BD1" w14:textId="77777777" w:rsidR="00AF72AE" w:rsidRDefault="00AF72AE" w:rsidP="00AF72AE"/>
    <w:p w14:paraId="7741AC1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035007EE" w14:textId="77777777" w:rsidTr="003F4203">
        <w:trPr>
          <w:trHeight w:val="384"/>
        </w:trPr>
        <w:tc>
          <w:tcPr>
            <w:tcW w:w="2800" w:type="dxa"/>
            <w:shd w:val="clear" w:color="auto" w:fill="D9D9D9" w:themeFill="background1" w:themeFillShade="D9"/>
            <w:vAlign w:val="bottom"/>
          </w:tcPr>
          <w:p w14:paraId="2D74E7C5" w14:textId="77777777" w:rsidR="00AF72AE" w:rsidRDefault="00AF72AE" w:rsidP="003F4203">
            <w:pPr>
              <w:rPr>
                <w:b/>
              </w:rPr>
            </w:pPr>
            <w:r>
              <w:rPr>
                <w:b/>
              </w:rPr>
              <w:t>Namn</w:t>
            </w:r>
          </w:p>
        </w:tc>
        <w:tc>
          <w:tcPr>
            <w:tcW w:w="2000" w:type="dxa"/>
            <w:shd w:val="clear" w:color="auto" w:fill="D9D9D9" w:themeFill="background1" w:themeFillShade="D9"/>
            <w:vAlign w:val="bottom"/>
          </w:tcPr>
          <w:p w14:paraId="78EC478E" w14:textId="77777777" w:rsidR="00AF72AE" w:rsidRDefault="00AF72AE" w:rsidP="003F4203">
            <w:pPr>
              <w:rPr>
                <w:b/>
              </w:rPr>
            </w:pPr>
            <w:r>
              <w:rPr>
                <w:b/>
              </w:rPr>
              <w:t>Datatyp</w:t>
            </w:r>
          </w:p>
        </w:tc>
        <w:tc>
          <w:tcPr>
            <w:tcW w:w="4000" w:type="dxa"/>
            <w:shd w:val="clear" w:color="auto" w:fill="D9D9D9" w:themeFill="background1" w:themeFillShade="D9"/>
            <w:vAlign w:val="bottom"/>
          </w:tcPr>
          <w:p w14:paraId="1B820E5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76E08AF" w14:textId="77777777" w:rsidR="00AF72AE" w:rsidRDefault="00AF72AE" w:rsidP="003F4203">
            <w:pPr>
              <w:rPr>
                <w:b/>
              </w:rPr>
            </w:pPr>
            <w:r>
              <w:rPr>
                <w:b/>
              </w:rPr>
              <w:t>Kardinalitet</w:t>
            </w:r>
          </w:p>
        </w:tc>
      </w:tr>
      <w:tr w:rsidR="00AF72AE" w14:paraId="50083DA4" w14:textId="77777777" w:rsidTr="003F4203">
        <w:tc>
          <w:tcPr>
            <w:tcW w:w="2800" w:type="dxa"/>
          </w:tcPr>
          <w:p w14:paraId="304CED95" w14:textId="77777777" w:rsidR="00AF72AE" w:rsidRDefault="00AF72AE" w:rsidP="003F4203">
            <w:r>
              <w:t>moreOnOrAfter</w:t>
            </w:r>
          </w:p>
        </w:tc>
        <w:tc>
          <w:tcPr>
            <w:tcW w:w="2000" w:type="dxa"/>
          </w:tcPr>
          <w:p w14:paraId="124348D9" w14:textId="77777777" w:rsidR="00AF72AE" w:rsidRDefault="00AF72AE" w:rsidP="003F4203">
            <w:r>
              <w:t>xs:dateTime</w:t>
            </w:r>
          </w:p>
        </w:tc>
        <w:tc>
          <w:tcPr>
            <w:tcW w:w="4000" w:type="dxa"/>
          </w:tcPr>
          <w:p w14:paraId="3A4E5D89" w14:textId="77777777" w:rsidR="00AF72AE" w:rsidRDefault="00AF72AE" w:rsidP="003F4203">
            <w:r>
              <w:t xml:space="preserve">Anger fr.o.m. vilken tidpunkt ytterligare samtyckesintyg finns att hämta. Tidpunkten kan användas iterativt i anrop till tjänsten som ett värde till parametern CreatedOnOrAfter. </w:t>
            </w:r>
          </w:p>
          <w:p w14:paraId="6B672D27" w14:textId="77777777" w:rsidR="00AF72AE" w:rsidRDefault="00AF72AE" w:rsidP="003F4203">
            <w:r>
              <w:t>Om inga fler samtyckesintyg finns att tillgå returneras ändå en tidpunkt vilket då får representera nästa möjliga hämtningstidpunkt, dvs nya samtyckesintyg kommer att bli registrerade efter denna tidpunkt.</w:t>
            </w:r>
          </w:p>
        </w:tc>
        <w:tc>
          <w:tcPr>
            <w:tcW w:w="1300" w:type="dxa"/>
          </w:tcPr>
          <w:p w14:paraId="703C2FF2" w14:textId="77777777" w:rsidR="00AF72AE" w:rsidRDefault="00AF72AE" w:rsidP="003F4203">
            <w:r>
              <w:t>1</w:t>
            </w:r>
          </w:p>
        </w:tc>
      </w:tr>
      <w:tr w:rsidR="00AF72AE" w14:paraId="48457ED4" w14:textId="77777777" w:rsidTr="003F4203">
        <w:tc>
          <w:tcPr>
            <w:tcW w:w="2800" w:type="dxa"/>
          </w:tcPr>
          <w:p w14:paraId="6731979D" w14:textId="77777777" w:rsidR="00AF72AE" w:rsidRDefault="00AF72AE" w:rsidP="003F4203">
            <w:r>
              <w:t>hasMore</w:t>
            </w:r>
          </w:p>
        </w:tc>
        <w:tc>
          <w:tcPr>
            <w:tcW w:w="2000" w:type="dxa"/>
          </w:tcPr>
          <w:p w14:paraId="74925679" w14:textId="77777777" w:rsidR="00AF72AE" w:rsidRDefault="00AF72AE" w:rsidP="003F4203">
            <w:r>
              <w:t>xs:boolean</w:t>
            </w:r>
          </w:p>
        </w:tc>
        <w:tc>
          <w:tcPr>
            <w:tcW w:w="4000" w:type="dxa"/>
          </w:tcPr>
          <w:p w14:paraId="2D0C4423" w14:textId="77777777" w:rsidR="00AF72AE" w:rsidRDefault="00AF72AE" w:rsidP="003F4203">
            <w:r>
              <w:t>Anger om det finns ytterligare samtycken att hämta. Om fler samtycken finns att hämta bör hämtningen utgå fr.o.m. den tidpunkt som anges i MoreOnOrAfter.</w:t>
            </w:r>
          </w:p>
        </w:tc>
        <w:tc>
          <w:tcPr>
            <w:tcW w:w="1300" w:type="dxa"/>
          </w:tcPr>
          <w:p w14:paraId="4A9EC702" w14:textId="77777777" w:rsidR="00AF72AE" w:rsidRDefault="00AF72AE" w:rsidP="003F4203">
            <w:r>
              <w:t>1</w:t>
            </w:r>
          </w:p>
        </w:tc>
      </w:tr>
      <w:tr w:rsidR="00AF72AE" w14:paraId="554ED6AF" w14:textId="77777777" w:rsidTr="003F4203">
        <w:tc>
          <w:tcPr>
            <w:tcW w:w="2800" w:type="dxa"/>
          </w:tcPr>
          <w:p w14:paraId="2D1F6275" w14:textId="77777777" w:rsidR="00AF72AE" w:rsidRDefault="00AF72AE" w:rsidP="003F4203">
            <w:r>
              <w:t>assertions</w:t>
            </w:r>
          </w:p>
        </w:tc>
        <w:tc>
          <w:tcPr>
            <w:tcW w:w="2000" w:type="dxa"/>
          </w:tcPr>
          <w:p w14:paraId="2810FB5F" w14:textId="77777777" w:rsidR="00AF72AE" w:rsidRDefault="00AF72AE" w:rsidP="003F4203">
            <w:r>
              <w:t>patientconsent:PDLAssertion</w:t>
            </w:r>
          </w:p>
        </w:tc>
        <w:tc>
          <w:tcPr>
            <w:tcW w:w="4000" w:type="dxa"/>
          </w:tcPr>
          <w:p w14:paraId="2E882F53" w14:textId="77777777" w:rsidR="00AF72AE" w:rsidRDefault="00AF72AE" w:rsidP="003F4203">
            <w:r>
              <w:t>Lista med giltiga intyg.</w:t>
            </w:r>
          </w:p>
        </w:tc>
        <w:tc>
          <w:tcPr>
            <w:tcW w:w="1300" w:type="dxa"/>
          </w:tcPr>
          <w:p w14:paraId="398C4564" w14:textId="77777777" w:rsidR="00AF72AE" w:rsidRDefault="00AF72AE" w:rsidP="003F4203">
            <w:r>
              <w:t>0..*</w:t>
            </w:r>
          </w:p>
        </w:tc>
      </w:tr>
      <w:tr w:rsidR="00AF72AE" w14:paraId="1B840C66" w14:textId="77777777" w:rsidTr="003F4203">
        <w:tc>
          <w:tcPr>
            <w:tcW w:w="2800" w:type="dxa"/>
          </w:tcPr>
          <w:p w14:paraId="4C8ECABF" w14:textId="77777777" w:rsidR="00AF72AE" w:rsidRDefault="00AF72AE" w:rsidP="003F4203">
            <w:r>
              <w:t>cancelledAssertions</w:t>
            </w:r>
          </w:p>
        </w:tc>
        <w:tc>
          <w:tcPr>
            <w:tcW w:w="2000" w:type="dxa"/>
          </w:tcPr>
          <w:p w14:paraId="1D04CCB1" w14:textId="77777777" w:rsidR="00AF72AE" w:rsidRDefault="00AF72AE" w:rsidP="003F4203">
            <w:r>
              <w:t>patientconsent:CancelledAssertion</w:t>
            </w:r>
          </w:p>
        </w:tc>
        <w:tc>
          <w:tcPr>
            <w:tcW w:w="4000" w:type="dxa"/>
          </w:tcPr>
          <w:p w14:paraId="5C2D6AD4" w14:textId="77777777" w:rsidR="00AF72AE" w:rsidRDefault="00AF72AE" w:rsidP="003F4203">
            <w:r>
              <w:t>Lista med ej utgångna makulerade och återkallade intyg.</w:t>
            </w:r>
          </w:p>
        </w:tc>
        <w:tc>
          <w:tcPr>
            <w:tcW w:w="1300" w:type="dxa"/>
          </w:tcPr>
          <w:p w14:paraId="556840A0" w14:textId="77777777" w:rsidR="00AF72AE" w:rsidRDefault="00AF72AE" w:rsidP="003F4203">
            <w:r>
              <w:t>0..*</w:t>
            </w:r>
          </w:p>
        </w:tc>
      </w:tr>
    </w:tbl>
    <w:p w14:paraId="33DC697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patientconsent:GetConsentsResult</w:t>
      </w:r>
      <w:proofErr w:type="spellEnd"/>
      <w:proofErr w:type="gramEnd"/>
    </w:p>
    <w:p w14:paraId="29C6CDDA" w14:textId="77777777" w:rsidR="00AF72AE" w:rsidRDefault="00AF72AE" w:rsidP="00AF72AE">
      <w:r>
        <w:t>Datatyp som innehåller resultatet från en hämtning av samtyckesintyg enligt det utökade formatet tillsammans med hämtade samtyckesintyg.</w:t>
      </w:r>
    </w:p>
    <w:p w14:paraId="4AD3F2F2" w14:textId="77777777" w:rsidR="00AF72AE" w:rsidRDefault="00AF72AE" w:rsidP="00AF72AE">
      <w:r>
        <w:t>Datatypen utökar datatypen Result.</w:t>
      </w:r>
    </w:p>
    <w:p w14:paraId="401C0415" w14:textId="77777777" w:rsidR="00AF72AE" w:rsidRDefault="00AF72AE" w:rsidP="00AF72AE"/>
    <w:p w14:paraId="0DD56F20"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28D286" w14:textId="77777777" w:rsidTr="003F4203">
        <w:trPr>
          <w:trHeight w:val="384"/>
        </w:trPr>
        <w:tc>
          <w:tcPr>
            <w:tcW w:w="2800" w:type="dxa"/>
            <w:shd w:val="clear" w:color="auto" w:fill="D9D9D9" w:themeFill="background1" w:themeFillShade="D9"/>
            <w:vAlign w:val="bottom"/>
          </w:tcPr>
          <w:p w14:paraId="5014DBC4" w14:textId="77777777" w:rsidR="00AF72AE" w:rsidRDefault="00AF72AE" w:rsidP="003F4203">
            <w:pPr>
              <w:rPr>
                <w:b/>
              </w:rPr>
            </w:pPr>
            <w:r>
              <w:rPr>
                <w:b/>
              </w:rPr>
              <w:t>Namn</w:t>
            </w:r>
          </w:p>
        </w:tc>
        <w:tc>
          <w:tcPr>
            <w:tcW w:w="2000" w:type="dxa"/>
            <w:shd w:val="clear" w:color="auto" w:fill="D9D9D9" w:themeFill="background1" w:themeFillShade="D9"/>
            <w:vAlign w:val="bottom"/>
          </w:tcPr>
          <w:p w14:paraId="4B3FD06F" w14:textId="77777777" w:rsidR="00AF72AE" w:rsidRDefault="00AF72AE" w:rsidP="003F4203">
            <w:pPr>
              <w:rPr>
                <w:b/>
              </w:rPr>
            </w:pPr>
            <w:r>
              <w:rPr>
                <w:b/>
              </w:rPr>
              <w:t>Datatyp</w:t>
            </w:r>
          </w:p>
        </w:tc>
        <w:tc>
          <w:tcPr>
            <w:tcW w:w="4000" w:type="dxa"/>
            <w:shd w:val="clear" w:color="auto" w:fill="D9D9D9" w:themeFill="background1" w:themeFillShade="D9"/>
            <w:vAlign w:val="bottom"/>
          </w:tcPr>
          <w:p w14:paraId="6A2C112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379C1044" w14:textId="77777777" w:rsidR="00AF72AE" w:rsidRDefault="00AF72AE" w:rsidP="003F4203">
            <w:pPr>
              <w:rPr>
                <w:b/>
              </w:rPr>
            </w:pPr>
            <w:r>
              <w:rPr>
                <w:b/>
              </w:rPr>
              <w:t>Kardinalitet</w:t>
            </w:r>
          </w:p>
        </w:tc>
      </w:tr>
      <w:tr w:rsidR="00AF72AE" w14:paraId="1EB4B4E7" w14:textId="77777777" w:rsidTr="003F4203">
        <w:tc>
          <w:tcPr>
            <w:tcW w:w="2800" w:type="dxa"/>
          </w:tcPr>
          <w:p w14:paraId="2E214602" w14:textId="77777777" w:rsidR="00AF72AE" w:rsidRDefault="00AF72AE" w:rsidP="003F4203">
            <w:r>
              <w:t>pdlAssertions</w:t>
            </w:r>
          </w:p>
        </w:tc>
        <w:tc>
          <w:tcPr>
            <w:tcW w:w="2000" w:type="dxa"/>
          </w:tcPr>
          <w:p w14:paraId="4D8780C9" w14:textId="77777777" w:rsidR="00AF72AE" w:rsidRDefault="00AF72AE" w:rsidP="003F4203">
            <w:r>
              <w:t>patientconsent:PDLAssertion</w:t>
            </w:r>
          </w:p>
        </w:tc>
        <w:tc>
          <w:tcPr>
            <w:tcW w:w="4000" w:type="dxa"/>
          </w:tcPr>
          <w:p w14:paraId="6264727D" w14:textId="77777777" w:rsidR="00AF72AE" w:rsidRDefault="00AF72AE" w:rsidP="003F4203">
            <w:r>
              <w:t>Lista med hämtade intyg.</w:t>
            </w:r>
          </w:p>
        </w:tc>
        <w:tc>
          <w:tcPr>
            <w:tcW w:w="1300" w:type="dxa"/>
          </w:tcPr>
          <w:p w14:paraId="42890C96" w14:textId="77777777" w:rsidR="00AF72AE" w:rsidRDefault="00AF72AE" w:rsidP="003F4203">
            <w:r>
              <w:t>0..*</w:t>
            </w:r>
          </w:p>
        </w:tc>
      </w:tr>
    </w:tbl>
    <w:p w14:paraId="158CD6A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lastRenderedPageBreak/>
        <w:t>patientconsent:GetExtendedConsentsResult</w:t>
      </w:r>
      <w:proofErr w:type="spellEnd"/>
      <w:proofErr w:type="gramEnd"/>
    </w:p>
    <w:p w14:paraId="5713FBF1" w14:textId="77777777" w:rsidR="00AF72AE" w:rsidRDefault="00AF72AE" w:rsidP="00AF72AE">
      <w:r>
        <w:t>Datatyp som innehåller resultatet från en hämtning av samtyckesintyg enligt det utökade formatet tillsammans med hämtade samtyckesintyg.</w:t>
      </w:r>
    </w:p>
    <w:p w14:paraId="34B531A1" w14:textId="77777777" w:rsidR="00AF72AE" w:rsidRDefault="00AF72AE" w:rsidP="00AF72AE">
      <w:r>
        <w:t>Datatypen utökar datatypen Result.</w:t>
      </w:r>
    </w:p>
    <w:p w14:paraId="263DC89A" w14:textId="77777777" w:rsidR="00AF72AE" w:rsidRDefault="00AF72AE" w:rsidP="00AF72AE"/>
    <w:p w14:paraId="2B4590F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4D48213" w14:textId="77777777" w:rsidTr="003F4203">
        <w:trPr>
          <w:trHeight w:val="384"/>
        </w:trPr>
        <w:tc>
          <w:tcPr>
            <w:tcW w:w="2800" w:type="dxa"/>
            <w:shd w:val="clear" w:color="auto" w:fill="D9D9D9" w:themeFill="background1" w:themeFillShade="D9"/>
            <w:vAlign w:val="bottom"/>
          </w:tcPr>
          <w:p w14:paraId="26D819F8" w14:textId="77777777" w:rsidR="00AF72AE" w:rsidRDefault="00AF72AE" w:rsidP="003F4203">
            <w:pPr>
              <w:rPr>
                <w:b/>
              </w:rPr>
            </w:pPr>
            <w:r>
              <w:rPr>
                <w:b/>
              </w:rPr>
              <w:t>Namn</w:t>
            </w:r>
          </w:p>
        </w:tc>
        <w:tc>
          <w:tcPr>
            <w:tcW w:w="2000" w:type="dxa"/>
            <w:shd w:val="clear" w:color="auto" w:fill="D9D9D9" w:themeFill="background1" w:themeFillShade="D9"/>
            <w:vAlign w:val="bottom"/>
          </w:tcPr>
          <w:p w14:paraId="4B6913B0" w14:textId="77777777" w:rsidR="00AF72AE" w:rsidRDefault="00AF72AE" w:rsidP="003F4203">
            <w:pPr>
              <w:rPr>
                <w:b/>
              </w:rPr>
            </w:pPr>
            <w:r>
              <w:rPr>
                <w:b/>
              </w:rPr>
              <w:t>Datatyp</w:t>
            </w:r>
          </w:p>
        </w:tc>
        <w:tc>
          <w:tcPr>
            <w:tcW w:w="4000" w:type="dxa"/>
            <w:shd w:val="clear" w:color="auto" w:fill="D9D9D9" w:themeFill="background1" w:themeFillShade="D9"/>
            <w:vAlign w:val="bottom"/>
          </w:tcPr>
          <w:p w14:paraId="1925238D"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0D19F2E" w14:textId="77777777" w:rsidR="00AF72AE" w:rsidRDefault="00AF72AE" w:rsidP="003F4203">
            <w:pPr>
              <w:rPr>
                <w:b/>
              </w:rPr>
            </w:pPr>
            <w:r>
              <w:rPr>
                <w:b/>
              </w:rPr>
              <w:t>Kardinalitet</w:t>
            </w:r>
          </w:p>
        </w:tc>
      </w:tr>
      <w:tr w:rsidR="00AF72AE" w14:paraId="7ADD44E2" w14:textId="77777777" w:rsidTr="003F4203">
        <w:tc>
          <w:tcPr>
            <w:tcW w:w="2800" w:type="dxa"/>
          </w:tcPr>
          <w:p w14:paraId="278EEEFE" w14:textId="77777777" w:rsidR="00AF72AE" w:rsidRDefault="00AF72AE" w:rsidP="003F4203">
            <w:r>
              <w:t>pdlAssertions</w:t>
            </w:r>
          </w:p>
        </w:tc>
        <w:tc>
          <w:tcPr>
            <w:tcW w:w="2000" w:type="dxa"/>
          </w:tcPr>
          <w:p w14:paraId="317342D1" w14:textId="77777777" w:rsidR="00AF72AE" w:rsidRDefault="00AF72AE" w:rsidP="003F4203">
            <w:r>
              <w:t>patientconsent:ExtendedPDLAssertion</w:t>
            </w:r>
          </w:p>
        </w:tc>
        <w:tc>
          <w:tcPr>
            <w:tcW w:w="4000" w:type="dxa"/>
          </w:tcPr>
          <w:p w14:paraId="2DD71CC6" w14:textId="77777777" w:rsidR="00AF72AE" w:rsidRDefault="00AF72AE" w:rsidP="003F4203"/>
        </w:tc>
        <w:tc>
          <w:tcPr>
            <w:tcW w:w="1300" w:type="dxa"/>
          </w:tcPr>
          <w:p w14:paraId="3077B165" w14:textId="77777777" w:rsidR="00AF72AE" w:rsidRDefault="00AF72AE" w:rsidP="003F4203">
            <w:r>
              <w:t>0..*</w:t>
            </w:r>
          </w:p>
        </w:tc>
      </w:tr>
    </w:tbl>
    <w:p w14:paraId="15A8801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patientconsent:HsaId</w:t>
      </w:r>
      <w:proofErr w:type="spellEnd"/>
      <w:proofErr w:type="gramEnd"/>
    </w:p>
    <w:p w14:paraId="7C470B6E" w14:textId="77777777" w:rsidR="00AF72AE" w:rsidRDefault="00AF72AE" w:rsidP="00AF72AE">
      <w:r>
        <w:t>Datatyp som representerar det unika nummer som identifierar en anställd, uppdragstagare, strukturenhet eller en HCC funktion (HSA-id).</w:t>
      </w:r>
    </w:p>
    <w:p w14:paraId="4C8E7EAF" w14:textId="77777777" w:rsidR="00AF72AE" w:rsidRDefault="00AF72AE" w:rsidP="00AF72AE">
      <w:r>
        <w:t>Specificerat enligt HSA-schema tjänsteträdet version 3.9.</w:t>
      </w:r>
    </w:p>
    <w:p w14:paraId="119EE5DB" w14:textId="77777777" w:rsidR="00AF72AE" w:rsidRDefault="00AF72AE" w:rsidP="00AF72AE"/>
    <w:p w14:paraId="17E4B3B7" w14:textId="77777777" w:rsidR="00AF72AE" w:rsidRDefault="00AF72AE" w:rsidP="00AF72AE">
      <w:r>
        <w:t>Maxlängd: 32</w:t>
      </w:r>
    </w:p>
    <w:p w14:paraId="3BCF2CF3" w14:textId="77777777" w:rsidR="00AF72AE" w:rsidRDefault="00AF72AE" w:rsidP="00AF72AE"/>
    <w:p w14:paraId="15FC4C5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patientconsent:Id</w:t>
      </w:r>
      <w:proofErr w:type="spellEnd"/>
      <w:proofErr w:type="gramEnd"/>
    </w:p>
    <w:p w14:paraId="0B091B7E" w14:textId="77777777" w:rsidR="00AF72AE" w:rsidRDefault="00AF72AE" w:rsidP="00AF72AE">
      <w:r>
        <w:t>Datatyp som representerar ett unikt identifikationsnummer enligt formatet för UUID (Universally Unique Identifier).</w:t>
      </w:r>
    </w:p>
    <w:p w14:paraId="7770769B" w14:textId="77777777" w:rsidR="00AF72AE" w:rsidRDefault="00AF72AE" w:rsidP="00AF72AE"/>
    <w:p w14:paraId="3082FD3D" w14:textId="77777777" w:rsidR="00AF72AE" w:rsidRDefault="00AF72AE" w:rsidP="00AF72AE">
      <w:r>
        <w:t>Maxlängd: 36</w:t>
      </w:r>
    </w:p>
    <w:p w14:paraId="2C39DA6A" w14:textId="77777777" w:rsidR="00AF72AE" w:rsidRDefault="00AF72AE" w:rsidP="00AF72AE"/>
    <w:p w14:paraId="427CD266"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patientconsent:OwnerId</w:t>
      </w:r>
      <w:proofErr w:type="spellEnd"/>
      <w:proofErr w:type="gramEnd"/>
    </w:p>
    <w:p w14:paraId="49A06E3E" w14:textId="77777777" w:rsidR="00AF72AE" w:rsidRDefault="00AF72AE" w:rsidP="00AF72AE">
      <w:r>
        <w:t>Datatyp som identifierar systemet som registrerade/skapade artifakten. Används endast för tekniskt bruk för t.ex. uppföljning och spårning.</w:t>
      </w:r>
    </w:p>
    <w:p w14:paraId="2AB21C89" w14:textId="77777777" w:rsidR="00AF72AE" w:rsidRDefault="00AF72AE" w:rsidP="00AF72AE"/>
    <w:p w14:paraId="0DFD8FB6" w14:textId="77777777" w:rsidR="00AF72AE" w:rsidRDefault="00AF72AE" w:rsidP="00AF72AE">
      <w:r>
        <w:t>Maxlängd: 512</w:t>
      </w:r>
    </w:p>
    <w:p w14:paraId="537EE7B9" w14:textId="77777777" w:rsidR="00AF72AE" w:rsidRDefault="00AF72AE" w:rsidP="00AF72AE"/>
    <w:p w14:paraId="468C7D4C"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patientconsent:PDLAssertion</w:t>
      </w:r>
      <w:proofErr w:type="spellEnd"/>
      <w:proofErr w:type="gramEnd"/>
    </w:p>
    <w:p w14:paraId="16AFA554" w14:textId="77777777" w:rsidR="00AF72AE" w:rsidRDefault="00AF72AE" w:rsidP="00AF72AE">
      <w:r>
        <w:t>Datatyp som representerar ett intyg som ger direktåtkomst till andra vårdgivares information enligt PDL. Datatypen beskriver grundformatet för ett intyg.</w:t>
      </w:r>
    </w:p>
    <w:p w14:paraId="6B663D63" w14:textId="77777777" w:rsidR="00AF72AE" w:rsidRDefault="00AF72AE" w:rsidP="00AF72AE"/>
    <w:p w14:paraId="4C4DEFC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94B2FFF" w14:textId="77777777" w:rsidTr="003F4203">
        <w:trPr>
          <w:trHeight w:val="384"/>
        </w:trPr>
        <w:tc>
          <w:tcPr>
            <w:tcW w:w="2800" w:type="dxa"/>
            <w:shd w:val="clear" w:color="auto" w:fill="D9D9D9" w:themeFill="background1" w:themeFillShade="D9"/>
            <w:vAlign w:val="bottom"/>
          </w:tcPr>
          <w:p w14:paraId="64F5A0CE" w14:textId="77777777" w:rsidR="00AF72AE" w:rsidRDefault="00AF72AE" w:rsidP="003F4203">
            <w:pPr>
              <w:rPr>
                <w:b/>
              </w:rPr>
            </w:pPr>
            <w:r>
              <w:rPr>
                <w:b/>
              </w:rPr>
              <w:t>Namn</w:t>
            </w:r>
          </w:p>
        </w:tc>
        <w:tc>
          <w:tcPr>
            <w:tcW w:w="2000" w:type="dxa"/>
            <w:shd w:val="clear" w:color="auto" w:fill="D9D9D9" w:themeFill="background1" w:themeFillShade="D9"/>
            <w:vAlign w:val="bottom"/>
          </w:tcPr>
          <w:p w14:paraId="3E26D90D" w14:textId="77777777" w:rsidR="00AF72AE" w:rsidRDefault="00AF72AE" w:rsidP="003F4203">
            <w:pPr>
              <w:rPr>
                <w:b/>
              </w:rPr>
            </w:pPr>
            <w:r>
              <w:rPr>
                <w:b/>
              </w:rPr>
              <w:t>Datatyp</w:t>
            </w:r>
          </w:p>
        </w:tc>
        <w:tc>
          <w:tcPr>
            <w:tcW w:w="4000" w:type="dxa"/>
            <w:shd w:val="clear" w:color="auto" w:fill="D9D9D9" w:themeFill="background1" w:themeFillShade="D9"/>
            <w:vAlign w:val="bottom"/>
          </w:tcPr>
          <w:p w14:paraId="736195D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01BF772A" w14:textId="77777777" w:rsidR="00AF72AE" w:rsidRDefault="00AF72AE" w:rsidP="003F4203">
            <w:pPr>
              <w:rPr>
                <w:b/>
              </w:rPr>
            </w:pPr>
            <w:r>
              <w:rPr>
                <w:b/>
              </w:rPr>
              <w:t>Kardinalitet</w:t>
            </w:r>
          </w:p>
        </w:tc>
      </w:tr>
      <w:tr w:rsidR="00AF72AE" w14:paraId="00C4AC78" w14:textId="77777777" w:rsidTr="003F4203">
        <w:tc>
          <w:tcPr>
            <w:tcW w:w="2800" w:type="dxa"/>
          </w:tcPr>
          <w:p w14:paraId="447D03C9" w14:textId="77777777" w:rsidR="00AF72AE" w:rsidRDefault="00AF72AE" w:rsidP="003F4203">
            <w:r>
              <w:t>assertionId</w:t>
            </w:r>
          </w:p>
        </w:tc>
        <w:tc>
          <w:tcPr>
            <w:tcW w:w="2000" w:type="dxa"/>
          </w:tcPr>
          <w:p w14:paraId="0B06FEB4" w14:textId="77777777" w:rsidR="00AF72AE" w:rsidRDefault="00AF72AE" w:rsidP="003F4203">
            <w:r>
              <w:t>patientconsent:Id</w:t>
            </w:r>
          </w:p>
        </w:tc>
        <w:tc>
          <w:tcPr>
            <w:tcW w:w="4000" w:type="dxa"/>
          </w:tcPr>
          <w:p w14:paraId="2665FA36" w14:textId="77777777" w:rsidR="00AF72AE" w:rsidRDefault="00AF72AE" w:rsidP="003F4203">
            <w:r>
              <w:t>Unik, global identifierare för intyget.</w:t>
            </w:r>
          </w:p>
        </w:tc>
        <w:tc>
          <w:tcPr>
            <w:tcW w:w="1300" w:type="dxa"/>
          </w:tcPr>
          <w:p w14:paraId="313CB3A6" w14:textId="77777777" w:rsidR="00AF72AE" w:rsidRDefault="00AF72AE" w:rsidP="003F4203">
            <w:r>
              <w:t>1</w:t>
            </w:r>
          </w:p>
        </w:tc>
      </w:tr>
      <w:tr w:rsidR="00AF72AE" w14:paraId="4E784C42" w14:textId="77777777" w:rsidTr="003F4203">
        <w:tc>
          <w:tcPr>
            <w:tcW w:w="2800" w:type="dxa"/>
          </w:tcPr>
          <w:p w14:paraId="14191DCF" w14:textId="77777777" w:rsidR="00AF72AE" w:rsidRDefault="00AF72AE" w:rsidP="003F4203">
            <w:r>
              <w:t>assertionType</w:t>
            </w:r>
          </w:p>
        </w:tc>
        <w:tc>
          <w:tcPr>
            <w:tcW w:w="2000" w:type="dxa"/>
          </w:tcPr>
          <w:p w14:paraId="22995A1B" w14:textId="77777777" w:rsidR="00AF72AE" w:rsidRDefault="00AF72AE" w:rsidP="003F4203">
            <w:r>
              <w:t>patientconsent:AssertionType</w:t>
            </w:r>
          </w:p>
        </w:tc>
        <w:tc>
          <w:tcPr>
            <w:tcW w:w="4000" w:type="dxa"/>
          </w:tcPr>
          <w:p w14:paraId="70227CDC" w14:textId="77777777" w:rsidR="00AF72AE" w:rsidRDefault="00AF72AE" w:rsidP="003F4203">
            <w:r>
              <w:t>Typ av intyg som ger direktåtkomst till information från andra vådgivare enligt PDL. Kan vara patientens samtycke eller nödsituation.</w:t>
            </w:r>
          </w:p>
        </w:tc>
        <w:tc>
          <w:tcPr>
            <w:tcW w:w="1300" w:type="dxa"/>
          </w:tcPr>
          <w:p w14:paraId="761CEB35" w14:textId="77777777" w:rsidR="00AF72AE" w:rsidRDefault="00AF72AE" w:rsidP="003F4203">
            <w:r>
              <w:t>1</w:t>
            </w:r>
          </w:p>
        </w:tc>
      </w:tr>
      <w:tr w:rsidR="00AF72AE" w14:paraId="729F71CC" w14:textId="77777777" w:rsidTr="003F4203">
        <w:tc>
          <w:tcPr>
            <w:tcW w:w="2800" w:type="dxa"/>
          </w:tcPr>
          <w:p w14:paraId="7812717D" w14:textId="77777777" w:rsidR="00AF72AE" w:rsidRDefault="00AF72AE" w:rsidP="003F4203">
            <w:r>
              <w:t>scope</w:t>
            </w:r>
          </w:p>
        </w:tc>
        <w:tc>
          <w:tcPr>
            <w:tcW w:w="2000" w:type="dxa"/>
          </w:tcPr>
          <w:p w14:paraId="7698CFBA" w14:textId="77777777" w:rsidR="00AF72AE" w:rsidRDefault="00AF72AE" w:rsidP="003F4203">
            <w:r>
              <w:t>patientconsent:Scope</w:t>
            </w:r>
          </w:p>
        </w:tc>
        <w:tc>
          <w:tcPr>
            <w:tcW w:w="4000" w:type="dxa"/>
          </w:tcPr>
          <w:p w14:paraId="5F66146B" w14:textId="77777777" w:rsidR="00AF72AE" w:rsidRDefault="00AF72AE" w:rsidP="003F4203">
            <w:r>
              <w:t>Omfånget/tillämpningsområde på samtycket.</w:t>
            </w:r>
          </w:p>
        </w:tc>
        <w:tc>
          <w:tcPr>
            <w:tcW w:w="1300" w:type="dxa"/>
          </w:tcPr>
          <w:p w14:paraId="6A2A44D4" w14:textId="77777777" w:rsidR="00AF72AE" w:rsidRDefault="00AF72AE" w:rsidP="003F4203">
            <w:r>
              <w:t>1</w:t>
            </w:r>
          </w:p>
        </w:tc>
      </w:tr>
      <w:tr w:rsidR="00AF72AE" w14:paraId="37D4BE64" w14:textId="77777777" w:rsidTr="003F4203">
        <w:tc>
          <w:tcPr>
            <w:tcW w:w="2800" w:type="dxa"/>
          </w:tcPr>
          <w:p w14:paraId="69DD97D1" w14:textId="77777777" w:rsidR="00AF72AE" w:rsidRDefault="00AF72AE" w:rsidP="003F4203">
            <w:r>
              <w:t>patientId</w:t>
            </w:r>
          </w:p>
        </w:tc>
        <w:tc>
          <w:tcPr>
            <w:tcW w:w="2000" w:type="dxa"/>
          </w:tcPr>
          <w:p w14:paraId="75161EBD" w14:textId="77777777" w:rsidR="00AF72AE" w:rsidRDefault="00AF72AE" w:rsidP="003F4203">
            <w:r>
              <w:t>patientconsent:PersonIdValue</w:t>
            </w:r>
          </w:p>
        </w:tc>
        <w:tc>
          <w:tcPr>
            <w:tcW w:w="4000" w:type="dxa"/>
          </w:tcPr>
          <w:p w14:paraId="6CA6357D" w14:textId="77777777" w:rsidR="00AF72AE" w:rsidRDefault="00AF72AE" w:rsidP="003F4203">
            <w:r>
              <w:t>Patientens id nummer, kan vara personnummer, samordningsnummer alternativt reservnummer.</w:t>
            </w:r>
          </w:p>
        </w:tc>
        <w:tc>
          <w:tcPr>
            <w:tcW w:w="1300" w:type="dxa"/>
          </w:tcPr>
          <w:p w14:paraId="3F5EEDC7" w14:textId="77777777" w:rsidR="00AF72AE" w:rsidRDefault="00AF72AE" w:rsidP="003F4203">
            <w:r>
              <w:t>1</w:t>
            </w:r>
          </w:p>
        </w:tc>
      </w:tr>
      <w:tr w:rsidR="00AF72AE" w14:paraId="678A51CA" w14:textId="77777777" w:rsidTr="003F4203">
        <w:tc>
          <w:tcPr>
            <w:tcW w:w="2800" w:type="dxa"/>
          </w:tcPr>
          <w:p w14:paraId="7798C6A9" w14:textId="77777777" w:rsidR="00AF72AE" w:rsidRDefault="00AF72AE" w:rsidP="003F4203">
            <w:r>
              <w:t>careProviderId</w:t>
            </w:r>
          </w:p>
        </w:tc>
        <w:tc>
          <w:tcPr>
            <w:tcW w:w="2000" w:type="dxa"/>
          </w:tcPr>
          <w:p w14:paraId="3B0A3469" w14:textId="77777777" w:rsidR="00AF72AE" w:rsidRDefault="00AF72AE" w:rsidP="003F4203">
            <w:r>
              <w:t>patientconsent:HsaId</w:t>
            </w:r>
          </w:p>
        </w:tc>
        <w:tc>
          <w:tcPr>
            <w:tcW w:w="4000" w:type="dxa"/>
          </w:tcPr>
          <w:p w14:paraId="11897318" w14:textId="77777777" w:rsidR="00AF72AE" w:rsidRDefault="00AF72AE" w:rsidP="003F4203">
            <w:r>
              <w:t>Vårdgivare id. Intyget kopplas till den vårdgivare som medarbetaren är kopplad till via dennes aktuella medarbetaruppdrag.</w:t>
            </w:r>
          </w:p>
        </w:tc>
        <w:tc>
          <w:tcPr>
            <w:tcW w:w="1300" w:type="dxa"/>
          </w:tcPr>
          <w:p w14:paraId="6111161D" w14:textId="77777777" w:rsidR="00AF72AE" w:rsidRDefault="00AF72AE" w:rsidP="003F4203">
            <w:r>
              <w:t>1</w:t>
            </w:r>
          </w:p>
        </w:tc>
      </w:tr>
      <w:tr w:rsidR="00AF72AE" w14:paraId="1739CE3B" w14:textId="77777777" w:rsidTr="003F4203">
        <w:tc>
          <w:tcPr>
            <w:tcW w:w="2800" w:type="dxa"/>
          </w:tcPr>
          <w:p w14:paraId="4070AADE" w14:textId="77777777" w:rsidR="00AF72AE" w:rsidRDefault="00AF72AE" w:rsidP="003F4203">
            <w:r>
              <w:t>careUnitId</w:t>
            </w:r>
          </w:p>
        </w:tc>
        <w:tc>
          <w:tcPr>
            <w:tcW w:w="2000" w:type="dxa"/>
          </w:tcPr>
          <w:p w14:paraId="3D57E37C" w14:textId="77777777" w:rsidR="00AF72AE" w:rsidRDefault="00AF72AE" w:rsidP="003F4203">
            <w:r>
              <w:t>patientconsent:HsaId</w:t>
            </w:r>
          </w:p>
        </w:tc>
        <w:tc>
          <w:tcPr>
            <w:tcW w:w="4000" w:type="dxa"/>
          </w:tcPr>
          <w:p w14:paraId="6FBEE7E8" w14:textId="77777777" w:rsidR="00AF72AE" w:rsidRDefault="00AF72AE" w:rsidP="003F4203">
            <w:r>
              <w:t xml:space="preserve">Vårdenhets id. Intyget kopplas till den vårdenhet som medarbetaren är kopplad </w:t>
            </w:r>
            <w:r>
              <w:lastRenderedPageBreak/>
              <w:t>till via dennes aktuella medarbetaruppdrag.</w:t>
            </w:r>
          </w:p>
        </w:tc>
        <w:tc>
          <w:tcPr>
            <w:tcW w:w="1300" w:type="dxa"/>
          </w:tcPr>
          <w:p w14:paraId="09D3A3A6" w14:textId="77777777" w:rsidR="00AF72AE" w:rsidRDefault="00AF72AE" w:rsidP="003F4203">
            <w:r>
              <w:lastRenderedPageBreak/>
              <w:t>1</w:t>
            </w:r>
          </w:p>
        </w:tc>
      </w:tr>
      <w:tr w:rsidR="00AF72AE" w14:paraId="6D1795DB" w14:textId="77777777" w:rsidTr="003F4203">
        <w:tc>
          <w:tcPr>
            <w:tcW w:w="2800" w:type="dxa"/>
          </w:tcPr>
          <w:p w14:paraId="1FA96662" w14:textId="77777777" w:rsidR="00AF72AE" w:rsidRDefault="00AF72AE" w:rsidP="003F4203">
            <w:r>
              <w:lastRenderedPageBreak/>
              <w:t>employeeId</w:t>
            </w:r>
          </w:p>
        </w:tc>
        <w:tc>
          <w:tcPr>
            <w:tcW w:w="2000" w:type="dxa"/>
          </w:tcPr>
          <w:p w14:paraId="40C972E0" w14:textId="77777777" w:rsidR="00AF72AE" w:rsidRDefault="00AF72AE" w:rsidP="003F4203">
            <w:r>
              <w:t>patientconsent:HsaId</w:t>
            </w:r>
          </w:p>
        </w:tc>
        <w:tc>
          <w:tcPr>
            <w:tcW w:w="4000" w:type="dxa"/>
          </w:tcPr>
          <w:p w14:paraId="0B48DAD6" w14:textId="77777777" w:rsidR="00AF72AE" w:rsidRDefault="00AF72AE" w:rsidP="003F4203">
            <w:r>
              <w:t>Medarbetare id. Om samtycket är personligt anges medarbetarens id. Om samtycket gäller all behörig personal på vårdenheten skall inget värde anges.</w:t>
            </w:r>
          </w:p>
        </w:tc>
        <w:tc>
          <w:tcPr>
            <w:tcW w:w="1300" w:type="dxa"/>
          </w:tcPr>
          <w:p w14:paraId="050006F5" w14:textId="77777777" w:rsidR="00AF72AE" w:rsidRDefault="00AF72AE" w:rsidP="003F4203">
            <w:r>
              <w:t>0..1</w:t>
            </w:r>
          </w:p>
        </w:tc>
      </w:tr>
      <w:tr w:rsidR="00AF72AE" w14:paraId="2C19AAFE" w14:textId="77777777" w:rsidTr="003F4203">
        <w:tc>
          <w:tcPr>
            <w:tcW w:w="2800" w:type="dxa"/>
          </w:tcPr>
          <w:p w14:paraId="3CDCDCE2" w14:textId="77777777" w:rsidR="00AF72AE" w:rsidRDefault="00AF72AE" w:rsidP="003F4203">
            <w:r>
              <w:t>startDate</w:t>
            </w:r>
          </w:p>
        </w:tc>
        <w:tc>
          <w:tcPr>
            <w:tcW w:w="2000" w:type="dxa"/>
          </w:tcPr>
          <w:p w14:paraId="00129A5B" w14:textId="77777777" w:rsidR="00AF72AE" w:rsidRDefault="00AF72AE" w:rsidP="003F4203">
            <w:r>
              <w:t>xs:dateTime</w:t>
            </w:r>
          </w:p>
        </w:tc>
        <w:tc>
          <w:tcPr>
            <w:tcW w:w="4000" w:type="dxa"/>
          </w:tcPr>
          <w:p w14:paraId="64B836C6" w14:textId="77777777" w:rsidR="00AF72AE" w:rsidRDefault="00AF72AE" w:rsidP="003F4203">
            <w:r>
              <w:t>Startdatum för vilken giltighetstid samtycket avser.</w:t>
            </w:r>
          </w:p>
        </w:tc>
        <w:tc>
          <w:tcPr>
            <w:tcW w:w="1300" w:type="dxa"/>
          </w:tcPr>
          <w:p w14:paraId="0A1A4019" w14:textId="77777777" w:rsidR="00AF72AE" w:rsidRDefault="00AF72AE" w:rsidP="003F4203">
            <w:r>
              <w:t>1</w:t>
            </w:r>
          </w:p>
        </w:tc>
      </w:tr>
      <w:tr w:rsidR="00AF72AE" w14:paraId="2C23C1B7" w14:textId="77777777" w:rsidTr="003F4203">
        <w:tc>
          <w:tcPr>
            <w:tcW w:w="2800" w:type="dxa"/>
          </w:tcPr>
          <w:p w14:paraId="6FC196AE" w14:textId="77777777" w:rsidR="00AF72AE" w:rsidRDefault="00AF72AE" w:rsidP="003F4203">
            <w:r>
              <w:t>endDate</w:t>
            </w:r>
          </w:p>
        </w:tc>
        <w:tc>
          <w:tcPr>
            <w:tcW w:w="2000" w:type="dxa"/>
          </w:tcPr>
          <w:p w14:paraId="70BE8B31" w14:textId="77777777" w:rsidR="00AF72AE" w:rsidRDefault="00AF72AE" w:rsidP="003F4203">
            <w:r>
              <w:t>xs:dateTime</w:t>
            </w:r>
          </w:p>
        </w:tc>
        <w:tc>
          <w:tcPr>
            <w:tcW w:w="4000" w:type="dxa"/>
          </w:tcPr>
          <w:p w14:paraId="58EECBEA" w14:textId="77777777" w:rsidR="00AF72AE" w:rsidRDefault="00AF72AE" w:rsidP="003F4203">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5C11A640" w14:textId="77777777" w:rsidR="00AF72AE" w:rsidRDefault="00AF72AE" w:rsidP="003F4203">
            <w:r>
              <w:t>0..1</w:t>
            </w:r>
          </w:p>
        </w:tc>
      </w:tr>
      <w:tr w:rsidR="00AF72AE" w14:paraId="1968C6E5" w14:textId="77777777" w:rsidTr="003F4203">
        <w:tc>
          <w:tcPr>
            <w:tcW w:w="2800" w:type="dxa"/>
          </w:tcPr>
          <w:p w14:paraId="72CB4280" w14:textId="77777777" w:rsidR="00AF72AE" w:rsidRDefault="00AF72AE" w:rsidP="003F4203">
            <w:r>
              <w:t>ownerId</w:t>
            </w:r>
          </w:p>
        </w:tc>
        <w:tc>
          <w:tcPr>
            <w:tcW w:w="2000" w:type="dxa"/>
          </w:tcPr>
          <w:p w14:paraId="7AC30B1A" w14:textId="77777777" w:rsidR="00AF72AE" w:rsidRDefault="00AF72AE" w:rsidP="003F4203">
            <w:r>
              <w:t>patientconsent:OwnerId</w:t>
            </w:r>
          </w:p>
        </w:tc>
        <w:tc>
          <w:tcPr>
            <w:tcW w:w="4000" w:type="dxa"/>
          </w:tcPr>
          <w:p w14:paraId="278DE626" w14:textId="77777777" w:rsidR="00AF72AE" w:rsidRDefault="00AF72AE" w:rsidP="003F4203">
            <w:r>
              <w:t>Optionell identifierare för det system som skapade samtycket. Används endast för tekniskt bruk för t.ex. uppföljning och spårning.</w:t>
            </w:r>
          </w:p>
        </w:tc>
        <w:tc>
          <w:tcPr>
            <w:tcW w:w="1300" w:type="dxa"/>
          </w:tcPr>
          <w:p w14:paraId="09C30378" w14:textId="77777777" w:rsidR="00AF72AE" w:rsidRDefault="00AF72AE" w:rsidP="003F4203">
            <w:r>
              <w:t>0..1</w:t>
            </w:r>
          </w:p>
        </w:tc>
      </w:tr>
    </w:tbl>
    <w:p w14:paraId="63A310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patientconsent:PersonIdValue</w:t>
      </w:r>
      <w:proofErr w:type="spellEnd"/>
      <w:proofErr w:type="gramEnd"/>
    </w:p>
    <w:p w14:paraId="01C7E7CF" w14:textId="77777777" w:rsidR="00AF72AE" w:rsidRDefault="00AF72AE" w:rsidP="00AF72AE">
      <w:r>
        <w:t>Datatyp som representerar ett personnummer, samordningsnummer eller ett reservnummer.</w:t>
      </w:r>
    </w:p>
    <w:p w14:paraId="6D149C2E" w14:textId="77777777" w:rsidR="00AF72AE" w:rsidRDefault="00AF72AE" w:rsidP="00AF72AE"/>
    <w:p w14:paraId="4AB88274" w14:textId="77777777" w:rsidR="00AF72AE" w:rsidRDefault="00AF72AE" w:rsidP="00AF72AE">
      <w:r>
        <w:t>Maxlängd: 12</w:t>
      </w:r>
    </w:p>
    <w:p w14:paraId="23718292" w14:textId="77777777" w:rsidR="00AF72AE" w:rsidRDefault="00AF72AE" w:rsidP="00AF72AE"/>
    <w:p w14:paraId="54AADA21"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patientconsent:ReasonText</w:t>
      </w:r>
      <w:proofErr w:type="spellEnd"/>
      <w:proofErr w:type="gramEnd"/>
    </w:p>
    <w:p w14:paraId="397EFB95" w14:textId="77777777" w:rsidR="00AF72AE" w:rsidRDefault="00AF72AE" w:rsidP="00AF72AE">
      <w:r>
        <w:t>Datatyp som representerar en orsak eller anledning till en viss åtgärd.</w:t>
      </w:r>
    </w:p>
    <w:p w14:paraId="57864391" w14:textId="77777777" w:rsidR="00AF72AE" w:rsidRDefault="00AF72AE" w:rsidP="00AF72AE"/>
    <w:p w14:paraId="54DAF39B" w14:textId="77777777" w:rsidR="00AF72AE" w:rsidRDefault="00AF72AE" w:rsidP="00AF72AE">
      <w:r>
        <w:t>Maxlängd: 1024</w:t>
      </w:r>
    </w:p>
    <w:p w14:paraId="6EC06AA8" w14:textId="77777777" w:rsidR="00AF72AE" w:rsidRDefault="00AF72AE" w:rsidP="00AF72AE"/>
    <w:p w14:paraId="66C897B4"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patientconsent:Result</w:t>
      </w:r>
      <w:proofErr w:type="spellEnd"/>
      <w:proofErr w:type="gramEnd"/>
    </w:p>
    <w:p w14:paraId="3870CB27" w14:textId="77777777" w:rsidR="00AF72AE" w:rsidRDefault="00AF72AE" w:rsidP="00AF72AE">
      <w:r>
        <w:t xml:space="preserve">Datatyp som returneras som ett generellt svar från alla förändrande tjänster, t.ex. skapa, radera, etc. </w:t>
      </w:r>
    </w:p>
    <w:p w14:paraId="5A2E6D2F" w14:textId="77777777" w:rsidR="00AF72AE" w:rsidRDefault="00AF72AE" w:rsidP="00AF72AE">
      <w:r>
        <w:t xml:space="preserve">En tjänstekonsument skall alltid kontrollera att resultatkoden inte innehåller fel för att på så sätt veta om anropet lyckades. </w:t>
      </w:r>
    </w:p>
    <w:p w14:paraId="421F91FF" w14:textId="77777777" w:rsidR="00AF72AE" w:rsidRDefault="00AF72AE" w:rsidP="00AF72AE">
      <w:r>
        <w:t>Alla svarskoder förutom OK och INFO betyder att åtgärden inte genomfördes.</w:t>
      </w:r>
    </w:p>
    <w:p w14:paraId="5030A905" w14:textId="77777777" w:rsidR="00AF72AE" w:rsidRDefault="00AF72AE" w:rsidP="00AF72AE"/>
    <w:p w14:paraId="75D1064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01028E2" w14:textId="77777777" w:rsidTr="003F4203">
        <w:trPr>
          <w:trHeight w:val="384"/>
        </w:trPr>
        <w:tc>
          <w:tcPr>
            <w:tcW w:w="2800" w:type="dxa"/>
            <w:shd w:val="clear" w:color="auto" w:fill="D9D9D9" w:themeFill="background1" w:themeFillShade="D9"/>
            <w:vAlign w:val="bottom"/>
          </w:tcPr>
          <w:p w14:paraId="6EEB7782" w14:textId="77777777" w:rsidR="00AF72AE" w:rsidRDefault="00AF72AE" w:rsidP="003F4203">
            <w:pPr>
              <w:rPr>
                <w:b/>
              </w:rPr>
            </w:pPr>
            <w:r>
              <w:rPr>
                <w:b/>
              </w:rPr>
              <w:t>Namn</w:t>
            </w:r>
          </w:p>
        </w:tc>
        <w:tc>
          <w:tcPr>
            <w:tcW w:w="2000" w:type="dxa"/>
            <w:shd w:val="clear" w:color="auto" w:fill="D9D9D9" w:themeFill="background1" w:themeFillShade="D9"/>
            <w:vAlign w:val="bottom"/>
          </w:tcPr>
          <w:p w14:paraId="5A54B7A0" w14:textId="77777777" w:rsidR="00AF72AE" w:rsidRDefault="00AF72AE" w:rsidP="003F4203">
            <w:pPr>
              <w:rPr>
                <w:b/>
              </w:rPr>
            </w:pPr>
            <w:r>
              <w:rPr>
                <w:b/>
              </w:rPr>
              <w:t>Datatyp</w:t>
            </w:r>
          </w:p>
        </w:tc>
        <w:tc>
          <w:tcPr>
            <w:tcW w:w="4000" w:type="dxa"/>
            <w:shd w:val="clear" w:color="auto" w:fill="D9D9D9" w:themeFill="background1" w:themeFillShade="D9"/>
            <w:vAlign w:val="bottom"/>
          </w:tcPr>
          <w:p w14:paraId="7F1569A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827D5C" w14:textId="77777777" w:rsidR="00AF72AE" w:rsidRDefault="00AF72AE" w:rsidP="003F4203">
            <w:pPr>
              <w:rPr>
                <w:b/>
              </w:rPr>
            </w:pPr>
            <w:r>
              <w:rPr>
                <w:b/>
              </w:rPr>
              <w:t>Kardinalitet</w:t>
            </w:r>
          </w:p>
        </w:tc>
      </w:tr>
      <w:tr w:rsidR="00AF72AE" w14:paraId="504780DD" w14:textId="77777777" w:rsidTr="003F4203">
        <w:tc>
          <w:tcPr>
            <w:tcW w:w="2800" w:type="dxa"/>
          </w:tcPr>
          <w:p w14:paraId="36FD46AF" w14:textId="77777777" w:rsidR="00AF72AE" w:rsidRDefault="00AF72AE" w:rsidP="003F4203">
            <w:r>
              <w:t>resultCode</w:t>
            </w:r>
          </w:p>
        </w:tc>
        <w:tc>
          <w:tcPr>
            <w:tcW w:w="2000" w:type="dxa"/>
          </w:tcPr>
          <w:p w14:paraId="2D8D86A9" w14:textId="77777777" w:rsidR="00AF72AE" w:rsidRDefault="00AF72AE" w:rsidP="003F4203">
            <w:r>
              <w:t>patientconsent:ResultCode</w:t>
            </w:r>
          </w:p>
        </w:tc>
        <w:tc>
          <w:tcPr>
            <w:tcW w:w="4000" w:type="dxa"/>
          </w:tcPr>
          <w:p w14:paraId="2973C821" w14:textId="77777777" w:rsidR="00AF72AE" w:rsidRDefault="00AF72AE" w:rsidP="003F4203">
            <w:r>
              <w:t>Anger svarskod för åtgärden.</w:t>
            </w:r>
          </w:p>
        </w:tc>
        <w:tc>
          <w:tcPr>
            <w:tcW w:w="1300" w:type="dxa"/>
          </w:tcPr>
          <w:p w14:paraId="59D15F72" w14:textId="77777777" w:rsidR="00AF72AE" w:rsidRDefault="00AF72AE" w:rsidP="003F4203">
            <w:r>
              <w:t>1</w:t>
            </w:r>
          </w:p>
        </w:tc>
      </w:tr>
      <w:tr w:rsidR="00AF72AE" w14:paraId="767B6DEF" w14:textId="77777777" w:rsidTr="003F4203">
        <w:tc>
          <w:tcPr>
            <w:tcW w:w="2800" w:type="dxa"/>
          </w:tcPr>
          <w:p w14:paraId="62278011" w14:textId="77777777" w:rsidR="00AF72AE" w:rsidRDefault="00AF72AE" w:rsidP="003F4203">
            <w:r>
              <w:t>resultText</w:t>
            </w:r>
          </w:p>
        </w:tc>
        <w:tc>
          <w:tcPr>
            <w:tcW w:w="2000" w:type="dxa"/>
          </w:tcPr>
          <w:p w14:paraId="2068E797" w14:textId="77777777" w:rsidR="00AF72AE" w:rsidRDefault="00AF72AE" w:rsidP="003F4203">
            <w:r>
              <w:t>xs:string</w:t>
            </w:r>
          </w:p>
        </w:tc>
        <w:tc>
          <w:tcPr>
            <w:tcW w:w="4000" w:type="dxa"/>
          </w:tcPr>
          <w:p w14:paraId="73895668" w14:textId="77777777" w:rsidR="00AF72AE" w:rsidRDefault="00AF72AE" w:rsidP="003F4203">
            <w:r>
              <w:t>Optionellt felmeddelande som innehåller information om felet som uppstod. Fältet är tomt om resultatkoden är "OK".</w:t>
            </w:r>
          </w:p>
        </w:tc>
        <w:tc>
          <w:tcPr>
            <w:tcW w:w="1300" w:type="dxa"/>
          </w:tcPr>
          <w:p w14:paraId="76C4C9B7" w14:textId="77777777" w:rsidR="00AF72AE" w:rsidRDefault="00AF72AE" w:rsidP="003F4203">
            <w:r>
              <w:t>1</w:t>
            </w:r>
          </w:p>
        </w:tc>
      </w:tr>
    </w:tbl>
    <w:p w14:paraId="78355E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patientconsent:ResultCode</w:t>
      </w:r>
      <w:proofErr w:type="spellEnd"/>
      <w:proofErr w:type="gramEnd"/>
    </w:p>
    <w:p w14:paraId="328233B1" w14:textId="77777777" w:rsidR="00AF72AE" w:rsidRDefault="00AF72AE" w:rsidP="00AF72AE">
      <w:r>
        <w:t>Enumerationsvärde som anger de svarskoder som finns.</w:t>
      </w:r>
    </w:p>
    <w:p w14:paraId="4805CBB7" w14:textId="77777777" w:rsidR="00AF72AE" w:rsidRDefault="00AF72AE" w:rsidP="00AF72AE"/>
    <w:p w14:paraId="21651116"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9B1960A" w14:textId="77777777" w:rsidTr="003F4203">
        <w:trPr>
          <w:trHeight w:val="384"/>
        </w:trPr>
        <w:tc>
          <w:tcPr>
            <w:tcW w:w="2800" w:type="dxa"/>
            <w:shd w:val="clear" w:color="auto" w:fill="D9D9D9" w:themeFill="background1" w:themeFillShade="D9"/>
            <w:vAlign w:val="bottom"/>
          </w:tcPr>
          <w:p w14:paraId="3D4D3828" w14:textId="77777777" w:rsidR="00AF72AE" w:rsidRDefault="00AF72AE" w:rsidP="003F4203">
            <w:pPr>
              <w:rPr>
                <w:b/>
              </w:rPr>
            </w:pPr>
            <w:r>
              <w:rPr>
                <w:b/>
              </w:rPr>
              <w:t>Värde</w:t>
            </w:r>
          </w:p>
        </w:tc>
        <w:tc>
          <w:tcPr>
            <w:tcW w:w="7300" w:type="dxa"/>
            <w:shd w:val="clear" w:color="auto" w:fill="D9D9D9" w:themeFill="background1" w:themeFillShade="D9"/>
            <w:vAlign w:val="bottom"/>
          </w:tcPr>
          <w:p w14:paraId="56703517" w14:textId="77777777" w:rsidR="00AF72AE" w:rsidRDefault="00AF72AE" w:rsidP="003F4203">
            <w:pPr>
              <w:rPr>
                <w:b/>
              </w:rPr>
            </w:pPr>
            <w:r>
              <w:rPr>
                <w:b/>
              </w:rPr>
              <w:t>Beskrivning</w:t>
            </w:r>
          </w:p>
        </w:tc>
      </w:tr>
      <w:tr w:rsidR="00AF72AE" w14:paraId="1A570581" w14:textId="77777777" w:rsidTr="003F4203">
        <w:tc>
          <w:tcPr>
            <w:tcW w:w="2800" w:type="dxa"/>
          </w:tcPr>
          <w:p w14:paraId="1CD5B994" w14:textId="77777777" w:rsidR="00AF72AE" w:rsidRDefault="00AF72AE" w:rsidP="003F4203">
            <w:r>
              <w:t>"OK"</w:t>
            </w:r>
          </w:p>
        </w:tc>
        <w:tc>
          <w:tcPr>
            <w:tcW w:w="7300" w:type="dxa"/>
          </w:tcPr>
          <w:p w14:paraId="4E3D223B" w14:textId="77777777" w:rsidR="00AF72AE" w:rsidRDefault="00AF72AE" w:rsidP="003F4203">
            <w:r>
              <w:t>Transaktionen har utförts enligt uppdraget.</w:t>
            </w:r>
          </w:p>
        </w:tc>
      </w:tr>
      <w:tr w:rsidR="00AF72AE" w14:paraId="6F6D045A" w14:textId="77777777" w:rsidTr="003F4203">
        <w:tc>
          <w:tcPr>
            <w:tcW w:w="2800" w:type="dxa"/>
          </w:tcPr>
          <w:p w14:paraId="177AF810" w14:textId="77777777" w:rsidR="00AF72AE" w:rsidRDefault="00AF72AE" w:rsidP="003F4203">
            <w:r>
              <w:t>"INFO"</w:t>
            </w:r>
          </w:p>
        </w:tc>
        <w:tc>
          <w:tcPr>
            <w:tcW w:w="7300" w:type="dxa"/>
          </w:tcPr>
          <w:p w14:paraId="638B3B40" w14:textId="77777777" w:rsidR="00AF72AE" w:rsidRDefault="00AF72AE" w:rsidP="003F4203">
            <w:r>
              <w:t>Transaktionen har utförts enligt begäran, men det finns ett meddelande som konsumenten måste visa upp för användaren (om tillämpbart). Exempel på detta kan vara "kom fastande".</w:t>
            </w:r>
          </w:p>
        </w:tc>
      </w:tr>
      <w:tr w:rsidR="00AF72AE" w14:paraId="159C3631" w14:textId="77777777" w:rsidTr="003F4203">
        <w:tc>
          <w:tcPr>
            <w:tcW w:w="2800" w:type="dxa"/>
          </w:tcPr>
          <w:p w14:paraId="444CE56F" w14:textId="77777777" w:rsidR="00AF72AE" w:rsidRDefault="00AF72AE" w:rsidP="003F4203">
            <w:r>
              <w:lastRenderedPageBreak/>
              <w:t>"ERROR"</w:t>
            </w:r>
          </w:p>
        </w:tc>
        <w:tc>
          <w:tcPr>
            <w:tcW w:w="7300" w:type="dxa"/>
          </w:tcPr>
          <w:p w14:paraId="550AAD03" w14:textId="77777777" w:rsidR="00AF72AE" w:rsidRDefault="00AF72AE" w:rsidP="003F4203">
            <w:r>
              <w:t>Transaktionen har INTE kunnat utföras p.g.a ett logiskt fel. Det finns ett meddelande som konsumenten måste visa upp. Exempel på detta kan vara "tiden har bokats av annan patient".</w:t>
            </w:r>
          </w:p>
        </w:tc>
      </w:tr>
      <w:tr w:rsidR="00AF72AE" w14:paraId="76B5E53F" w14:textId="77777777" w:rsidTr="003F4203">
        <w:tc>
          <w:tcPr>
            <w:tcW w:w="2800" w:type="dxa"/>
          </w:tcPr>
          <w:p w14:paraId="24D7B112" w14:textId="77777777" w:rsidR="00AF72AE" w:rsidRDefault="00AF72AE" w:rsidP="003F4203">
            <w:r>
              <w:t>"VALIDATION_ERROR"</w:t>
            </w:r>
          </w:p>
        </w:tc>
        <w:tc>
          <w:tcPr>
            <w:tcW w:w="7300" w:type="dxa"/>
          </w:tcPr>
          <w:p w14:paraId="01B0CD05" w14:textId="77777777" w:rsidR="00AF72AE" w:rsidRDefault="00AF72AE" w:rsidP="003F4203">
            <w:r>
              <w:t>En eller flera inparametrar innehåller felaktiga värden. Angiven tjänst utfördes ej.</w:t>
            </w:r>
          </w:p>
        </w:tc>
      </w:tr>
      <w:tr w:rsidR="00AF72AE" w14:paraId="5B90966E" w14:textId="77777777" w:rsidTr="003F4203">
        <w:tc>
          <w:tcPr>
            <w:tcW w:w="2800" w:type="dxa"/>
          </w:tcPr>
          <w:p w14:paraId="3B289714" w14:textId="77777777" w:rsidR="00AF72AE" w:rsidRDefault="00AF72AE" w:rsidP="003F4203">
            <w:r>
              <w:t>"ACCESSDENIED"</w:t>
            </w:r>
          </w:p>
        </w:tc>
        <w:tc>
          <w:tcPr>
            <w:tcW w:w="7300" w:type="dxa"/>
          </w:tcPr>
          <w:p w14:paraId="1F38A7F8" w14:textId="77777777" w:rsidR="00AF72AE" w:rsidRDefault="00AF72AE" w:rsidP="003F4203">
            <w:r>
              <w:t>Behörighet saknas för att utföra begärd tjänst. Angiven tjänst utfördes ej.</w:t>
            </w:r>
          </w:p>
        </w:tc>
      </w:tr>
      <w:tr w:rsidR="00AF72AE" w14:paraId="552DEBF6" w14:textId="77777777" w:rsidTr="003F4203">
        <w:tc>
          <w:tcPr>
            <w:tcW w:w="2800" w:type="dxa"/>
          </w:tcPr>
          <w:p w14:paraId="54E7E2C9" w14:textId="77777777" w:rsidR="00AF72AE" w:rsidRDefault="00AF72AE" w:rsidP="003F4203">
            <w:r>
              <w:t>"NOTFOUND"</w:t>
            </w:r>
          </w:p>
        </w:tc>
        <w:tc>
          <w:tcPr>
            <w:tcW w:w="7300" w:type="dxa"/>
          </w:tcPr>
          <w:p w14:paraId="5EF41747" w14:textId="77777777" w:rsidR="00AF72AE" w:rsidRDefault="00AF72AE" w:rsidP="003F4203">
            <w:r>
              <w:t>Angiven artifakt finns ej. Angiven tjänst utfördes ej.</w:t>
            </w:r>
          </w:p>
        </w:tc>
      </w:tr>
      <w:tr w:rsidR="00AF72AE" w14:paraId="49BFDB14" w14:textId="77777777" w:rsidTr="003F4203">
        <w:tc>
          <w:tcPr>
            <w:tcW w:w="2800" w:type="dxa"/>
          </w:tcPr>
          <w:p w14:paraId="5DC22F28" w14:textId="77777777" w:rsidR="00AF72AE" w:rsidRDefault="00AF72AE" w:rsidP="003F4203">
            <w:r>
              <w:t>"ALREADYEXISTS"</w:t>
            </w:r>
          </w:p>
        </w:tc>
        <w:tc>
          <w:tcPr>
            <w:tcW w:w="7300" w:type="dxa"/>
          </w:tcPr>
          <w:p w14:paraId="7D97F5DB" w14:textId="77777777" w:rsidR="00AF72AE" w:rsidRDefault="00AF72AE" w:rsidP="003F4203">
            <w:r>
              <w:t>Angiven artifakt finns redan. Angiven tjänst utfördes ej.</w:t>
            </w:r>
          </w:p>
        </w:tc>
      </w:tr>
      <w:tr w:rsidR="00AF72AE" w14:paraId="6C6477EA" w14:textId="77777777" w:rsidTr="003F4203">
        <w:tc>
          <w:tcPr>
            <w:tcW w:w="2800" w:type="dxa"/>
          </w:tcPr>
          <w:p w14:paraId="60446628" w14:textId="77777777" w:rsidR="00AF72AE" w:rsidRDefault="00AF72AE" w:rsidP="003F4203">
            <w:r>
              <w:t>"INVALIDSTATE"</w:t>
            </w:r>
          </w:p>
        </w:tc>
        <w:tc>
          <w:tcPr>
            <w:tcW w:w="7300" w:type="dxa"/>
          </w:tcPr>
          <w:p w14:paraId="3B0FE8D8" w14:textId="77777777" w:rsidR="00AF72AE" w:rsidRDefault="00AF72AE" w:rsidP="003F4203">
            <w:r>
              <w:t>Angiven tjänst utfördes ej då tjänsten eller artifakten var i ett felaktigt tillstånd.</w:t>
            </w:r>
          </w:p>
        </w:tc>
      </w:tr>
    </w:tbl>
    <w:p w14:paraId="655936DB"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proofErr w:type="spellStart"/>
      <w:proofErr w:type="gramStart"/>
      <w:r>
        <w:t>patientconsent:Scope</w:t>
      </w:r>
      <w:proofErr w:type="spellEnd"/>
      <w:proofErr w:type="gramEnd"/>
    </w:p>
    <w:p w14:paraId="2A9A4A26" w14:textId="77777777" w:rsidR="00AF72AE" w:rsidRDefault="00AF72AE" w:rsidP="00AF72AE">
      <w:r>
        <w:t>Enumerationsvärde som anger omfånget/tillämpningsområde på intyget.</w:t>
      </w:r>
    </w:p>
    <w:p w14:paraId="7C1B5E6E" w14:textId="77777777" w:rsidR="00AF72AE" w:rsidRDefault="00AF72AE" w:rsidP="00AF72AE"/>
    <w:p w14:paraId="41029EDE"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7B1D764" w14:textId="77777777" w:rsidTr="003F4203">
        <w:trPr>
          <w:trHeight w:val="384"/>
        </w:trPr>
        <w:tc>
          <w:tcPr>
            <w:tcW w:w="2800" w:type="dxa"/>
            <w:shd w:val="clear" w:color="auto" w:fill="D9D9D9" w:themeFill="background1" w:themeFillShade="D9"/>
            <w:vAlign w:val="bottom"/>
          </w:tcPr>
          <w:p w14:paraId="1C957CB3" w14:textId="77777777" w:rsidR="00AF72AE" w:rsidRDefault="00AF72AE" w:rsidP="003F4203">
            <w:pPr>
              <w:rPr>
                <w:b/>
              </w:rPr>
            </w:pPr>
            <w:r>
              <w:rPr>
                <w:b/>
              </w:rPr>
              <w:t>Värde</w:t>
            </w:r>
          </w:p>
        </w:tc>
        <w:tc>
          <w:tcPr>
            <w:tcW w:w="7300" w:type="dxa"/>
            <w:shd w:val="clear" w:color="auto" w:fill="D9D9D9" w:themeFill="background1" w:themeFillShade="D9"/>
            <w:vAlign w:val="bottom"/>
          </w:tcPr>
          <w:p w14:paraId="2DDD8E89" w14:textId="77777777" w:rsidR="00AF72AE" w:rsidRDefault="00AF72AE" w:rsidP="003F4203">
            <w:pPr>
              <w:rPr>
                <w:b/>
              </w:rPr>
            </w:pPr>
            <w:r>
              <w:rPr>
                <w:b/>
              </w:rPr>
              <w:t>Beskrivning</w:t>
            </w:r>
          </w:p>
        </w:tc>
      </w:tr>
      <w:tr w:rsidR="00AF72AE" w14:paraId="017E3A89" w14:textId="77777777" w:rsidTr="003F4203">
        <w:tc>
          <w:tcPr>
            <w:tcW w:w="2800" w:type="dxa"/>
          </w:tcPr>
          <w:p w14:paraId="6CA0E4F4" w14:textId="77777777" w:rsidR="00AF72AE" w:rsidRDefault="00AF72AE" w:rsidP="003F4203">
            <w:r>
              <w:t>"NationalLevel"</w:t>
            </w:r>
          </w:p>
        </w:tc>
        <w:tc>
          <w:tcPr>
            <w:tcW w:w="7300" w:type="dxa"/>
          </w:tcPr>
          <w:p w14:paraId="737C455F" w14:textId="77777777" w:rsidR="00AF72AE" w:rsidRDefault="00AF72AE" w:rsidP="003F4203">
            <w:r>
              <w:t>Intyget gäller på nationell nivå.</w:t>
            </w:r>
          </w:p>
        </w:tc>
      </w:tr>
    </w:tbl>
    <w:p w14:paraId="62985855" w14:textId="77777777" w:rsidR="00AF72AE" w:rsidRDefault="00AF72AE" w:rsidP="00AF72AE"/>
    <w:p w14:paraId="036BAC5A" w14:textId="77777777" w:rsidR="00AF72AE" w:rsidRPr="00E85BFF" w:rsidRDefault="00AF72AE" w:rsidP="00E85BFF"/>
    <w:sectPr w:rsidR="00AF72AE" w:rsidRPr="00E85BFF"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60AEE" w14:textId="77777777" w:rsidR="00E358E9" w:rsidRDefault="00E358E9" w:rsidP="00594D12">
      <w:r>
        <w:separator/>
      </w:r>
    </w:p>
  </w:endnote>
  <w:endnote w:type="continuationSeparator" w:id="0">
    <w:p w14:paraId="2EC0F0BE" w14:textId="77777777" w:rsidR="00E358E9" w:rsidRDefault="00E358E9"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955A5B" w:rsidRDefault="00955A5B"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36</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955A5B" w:rsidRDefault="00955A5B"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F2674C">
      <w:rPr>
        <w:rStyle w:val="PageNumber"/>
        <w:noProof/>
        <w:sz w:val="24"/>
      </w:rPr>
      <w:t>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F2674C">
      <w:rPr>
        <w:rStyle w:val="PageNumber"/>
        <w:noProof/>
        <w:sz w:val="24"/>
      </w:rPr>
      <w:t>34</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0BD3F" w14:textId="77777777" w:rsidR="00E358E9" w:rsidRDefault="00E358E9" w:rsidP="00594D12">
      <w:r>
        <w:separator/>
      </w:r>
    </w:p>
  </w:footnote>
  <w:footnote w:type="continuationSeparator" w:id="0">
    <w:p w14:paraId="3463B8F6" w14:textId="77777777" w:rsidR="00E358E9" w:rsidRDefault="00E358E9"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955A5B"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955A5B" w:rsidRDefault="00E358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955A5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955A5B"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55A5B"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36</w:t>
            </w:r>
          </w:fldSimple>
          <w:r>
            <w:t>)</w:t>
          </w:r>
        </w:p>
      </w:tc>
    </w:tr>
    <w:tr w:rsidR="00955A5B"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1E4A8D3F" w:rsidR="00955A5B" w:rsidRDefault="00955A5B" w:rsidP="00594D12">
          <w:r>
            <w:fldChar w:fldCharType="begin"/>
          </w:r>
          <w:r>
            <w:instrText xml:space="preserve"> DATE \@ "yyyy-MM-dd" </w:instrText>
          </w:r>
          <w:r>
            <w:fldChar w:fldCharType="separate"/>
          </w:r>
          <w:r w:rsidR="00F2674C">
            <w:t>2012-10-23</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955A5B"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955A5B" w:rsidRDefault="00955A5B" w:rsidP="00594D12"/>
      </w:tc>
    </w:tr>
  </w:tbl>
  <w:p w14:paraId="1841E112" w14:textId="77777777" w:rsidR="00955A5B" w:rsidRDefault="00955A5B"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955A5B"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955A5B" w:rsidRDefault="00955A5B"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55A5B"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955A5B" w:rsidRDefault="007074A4"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955A5B">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955A5B" w:rsidRDefault="00955A5B"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955A5B"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955A5B" w:rsidRDefault="00955A5B"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2674C">
            <w:rPr>
              <w:noProof/>
            </w:rPr>
            <w:t>1</w:t>
          </w:r>
          <w:r>
            <w:rPr>
              <w:noProof/>
            </w:rPr>
            <w:fldChar w:fldCharType="end"/>
          </w:r>
          <w:r>
            <w:t xml:space="preserve"> (</w:t>
          </w:r>
          <w:fldSimple w:instr=" NUMPAGES ">
            <w:r w:rsidR="00F2674C">
              <w:rPr>
                <w:noProof/>
              </w:rPr>
              <w:t>34</w:t>
            </w:r>
          </w:fldSimple>
          <w:r>
            <w:t>)</w:t>
          </w:r>
        </w:p>
      </w:tc>
    </w:tr>
    <w:tr w:rsidR="00955A5B"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2D1973EB" w:rsidR="00955A5B" w:rsidRPr="00647B65" w:rsidRDefault="00955A5B" w:rsidP="00614CDB">
          <w:r w:rsidRPr="00647B65">
            <w:t xml:space="preserve">Utskriftsdatum: </w:t>
          </w:r>
          <w:r w:rsidRPr="00647B65">
            <w:fldChar w:fldCharType="begin"/>
          </w:r>
          <w:r w:rsidRPr="00647B65">
            <w:instrText xml:space="preserve"> DATE \@ "yyyy-MM-dd" </w:instrText>
          </w:r>
          <w:r w:rsidRPr="00647B65">
            <w:fldChar w:fldCharType="separate"/>
          </w:r>
          <w:r w:rsidR="00F2674C">
            <w:t>2012-10-23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955A5B" w:rsidRPr="00647B65"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955A5B" w:rsidRPr="00647B65" w:rsidRDefault="00955A5B" w:rsidP="00594D12"/>
      </w:tc>
    </w:tr>
  </w:tbl>
  <w:p w14:paraId="24B5173C" w14:textId="77777777" w:rsidR="00955A5B" w:rsidRPr="00647B65" w:rsidRDefault="00955A5B"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955A5B" w:rsidRDefault="00E358E9"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E3F"/>
    <w:rsid w:val="0003151F"/>
    <w:rsid w:val="00031668"/>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0DA"/>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2A9E"/>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24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49B3"/>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0EFE"/>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E7F22"/>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A6B"/>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4992"/>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1E57"/>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044"/>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ED8"/>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1000"/>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2E8B"/>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5F9"/>
    <w:rsid w:val="003C286D"/>
    <w:rsid w:val="003C355F"/>
    <w:rsid w:val="003C3E62"/>
    <w:rsid w:val="003C4B4C"/>
    <w:rsid w:val="003C620D"/>
    <w:rsid w:val="003C703E"/>
    <w:rsid w:val="003C7CB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362E"/>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457"/>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565"/>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178E"/>
    <w:rsid w:val="006554F7"/>
    <w:rsid w:val="00656927"/>
    <w:rsid w:val="00657E27"/>
    <w:rsid w:val="0066178F"/>
    <w:rsid w:val="0066244D"/>
    <w:rsid w:val="00662925"/>
    <w:rsid w:val="006671BC"/>
    <w:rsid w:val="006706C1"/>
    <w:rsid w:val="006722FC"/>
    <w:rsid w:val="0067289E"/>
    <w:rsid w:val="00673221"/>
    <w:rsid w:val="0067366D"/>
    <w:rsid w:val="00673983"/>
    <w:rsid w:val="0067573F"/>
    <w:rsid w:val="006761FD"/>
    <w:rsid w:val="0067674B"/>
    <w:rsid w:val="00676A77"/>
    <w:rsid w:val="0068009A"/>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1EE8"/>
    <w:rsid w:val="007023E2"/>
    <w:rsid w:val="0070248A"/>
    <w:rsid w:val="00702B1F"/>
    <w:rsid w:val="00703118"/>
    <w:rsid w:val="00703D79"/>
    <w:rsid w:val="00703F97"/>
    <w:rsid w:val="00704424"/>
    <w:rsid w:val="007047BD"/>
    <w:rsid w:val="0070517B"/>
    <w:rsid w:val="007052D1"/>
    <w:rsid w:val="00705964"/>
    <w:rsid w:val="007064C2"/>
    <w:rsid w:val="0070693C"/>
    <w:rsid w:val="00707223"/>
    <w:rsid w:val="00707292"/>
    <w:rsid w:val="007074A4"/>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BB3"/>
    <w:rsid w:val="00755D7B"/>
    <w:rsid w:val="007572CB"/>
    <w:rsid w:val="0075795F"/>
    <w:rsid w:val="00757CD1"/>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630"/>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74B"/>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659C"/>
    <w:rsid w:val="0080076B"/>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5437"/>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A5B"/>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376EF"/>
    <w:rsid w:val="00A4106F"/>
    <w:rsid w:val="00A41AD0"/>
    <w:rsid w:val="00A41DEB"/>
    <w:rsid w:val="00A41F30"/>
    <w:rsid w:val="00A42D2E"/>
    <w:rsid w:val="00A43B8D"/>
    <w:rsid w:val="00A47CFA"/>
    <w:rsid w:val="00A505DE"/>
    <w:rsid w:val="00A511D3"/>
    <w:rsid w:val="00A532FD"/>
    <w:rsid w:val="00A547AD"/>
    <w:rsid w:val="00A55629"/>
    <w:rsid w:val="00A55CFD"/>
    <w:rsid w:val="00A5731E"/>
    <w:rsid w:val="00A575C2"/>
    <w:rsid w:val="00A60563"/>
    <w:rsid w:val="00A633A0"/>
    <w:rsid w:val="00A63B47"/>
    <w:rsid w:val="00A64025"/>
    <w:rsid w:val="00A655E6"/>
    <w:rsid w:val="00A718D6"/>
    <w:rsid w:val="00A72F78"/>
    <w:rsid w:val="00A73D80"/>
    <w:rsid w:val="00A75945"/>
    <w:rsid w:val="00A75DD2"/>
    <w:rsid w:val="00A75E41"/>
    <w:rsid w:val="00A80BDC"/>
    <w:rsid w:val="00A80E8D"/>
    <w:rsid w:val="00A81221"/>
    <w:rsid w:val="00A8194B"/>
    <w:rsid w:val="00A81DB5"/>
    <w:rsid w:val="00A81EC2"/>
    <w:rsid w:val="00A82593"/>
    <w:rsid w:val="00A83E4D"/>
    <w:rsid w:val="00A8472B"/>
    <w:rsid w:val="00A84ED4"/>
    <w:rsid w:val="00A915B9"/>
    <w:rsid w:val="00A92E70"/>
    <w:rsid w:val="00A92EAD"/>
    <w:rsid w:val="00A934DB"/>
    <w:rsid w:val="00A9446D"/>
    <w:rsid w:val="00A94ADD"/>
    <w:rsid w:val="00A94CD7"/>
    <w:rsid w:val="00A94E4D"/>
    <w:rsid w:val="00A958C8"/>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2AE"/>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A54"/>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5AFE"/>
    <w:rsid w:val="00C26205"/>
    <w:rsid w:val="00C26BF7"/>
    <w:rsid w:val="00C26F90"/>
    <w:rsid w:val="00C27400"/>
    <w:rsid w:val="00C27E8B"/>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2A6"/>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E4646"/>
    <w:rsid w:val="00CE7FD4"/>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184"/>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0DF5"/>
    <w:rsid w:val="00E3134E"/>
    <w:rsid w:val="00E32B2B"/>
    <w:rsid w:val="00E33516"/>
    <w:rsid w:val="00E33BDF"/>
    <w:rsid w:val="00E349A4"/>
    <w:rsid w:val="00E358E9"/>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1A3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5BFF"/>
    <w:rsid w:val="00E8792B"/>
    <w:rsid w:val="00E916CC"/>
    <w:rsid w:val="00E91714"/>
    <w:rsid w:val="00E92986"/>
    <w:rsid w:val="00E93640"/>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4C5"/>
    <w:rsid w:val="00F17C3C"/>
    <w:rsid w:val="00F207FA"/>
    <w:rsid w:val="00F2467E"/>
    <w:rsid w:val="00F24F8C"/>
    <w:rsid w:val="00F2550D"/>
    <w:rsid w:val="00F2674C"/>
    <w:rsid w:val="00F30231"/>
    <w:rsid w:val="00F312DA"/>
    <w:rsid w:val="00F31958"/>
    <w:rsid w:val="00F320A2"/>
    <w:rsid w:val="00F34433"/>
    <w:rsid w:val="00F345FD"/>
    <w:rsid w:val="00F34C5A"/>
    <w:rsid w:val="00F35D5E"/>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C55CC-7DBC-4E64-9A8C-F8D529CE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34</Pages>
  <Words>8762</Words>
  <Characters>46442</Characters>
  <Application>Microsoft Office Word</Application>
  <DocSecurity>0</DocSecurity>
  <Lines>387</Lines>
  <Paragraphs>110</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55094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Stefan Eriksson</cp:lastModifiedBy>
  <cp:revision>86</cp:revision>
  <cp:lastPrinted>2012-07-02T06:20:00Z</cp:lastPrinted>
  <dcterms:created xsi:type="dcterms:W3CDTF">2012-03-14T10:23:00Z</dcterms:created>
  <dcterms:modified xsi:type="dcterms:W3CDTF">2012-10-23T14:52:00Z</dcterms:modified>
</cp:coreProperties>
</file>