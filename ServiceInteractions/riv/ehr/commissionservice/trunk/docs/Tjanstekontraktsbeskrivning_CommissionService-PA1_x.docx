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5F5B" w:rsidRDefault="00F25F5B" w:rsidP="00F25F5B">
      <w:pPr>
        <w:tabs>
          <w:tab w:val="left" w:pos="2552"/>
        </w:tabs>
        <w:spacing w:line="240" w:lineRule="auto"/>
        <w:jc w:val="center"/>
      </w:pPr>
      <w:bookmarkStart w:id="0" w:name="Subject"/>
    </w:p>
    <w:p w:rsidR="00F25F5B" w:rsidRDefault="00F25F5B" w:rsidP="00F25F5B">
      <w:pPr>
        <w:tabs>
          <w:tab w:val="left" w:pos="2552"/>
        </w:tabs>
        <w:spacing w:line="240" w:lineRule="auto"/>
        <w:jc w:val="center"/>
      </w:pPr>
    </w:p>
    <w:p w:rsidR="00F25F5B" w:rsidRDefault="00F25F5B" w:rsidP="00F25F5B">
      <w:pPr>
        <w:tabs>
          <w:tab w:val="left" w:pos="2552"/>
        </w:tabs>
        <w:spacing w:line="240" w:lineRule="auto"/>
        <w:jc w:val="center"/>
      </w:pPr>
    </w:p>
    <w:p w:rsidR="00F25F5B" w:rsidRDefault="00F25F5B" w:rsidP="00F25F5B">
      <w:pPr>
        <w:tabs>
          <w:tab w:val="left" w:pos="2552"/>
        </w:tabs>
        <w:spacing w:line="240" w:lineRule="auto"/>
        <w:jc w:val="center"/>
      </w:pPr>
    </w:p>
    <w:p w:rsidR="00F25F5B" w:rsidRDefault="00F25F5B" w:rsidP="00F25F5B">
      <w:pPr>
        <w:tabs>
          <w:tab w:val="left" w:pos="2552"/>
        </w:tabs>
        <w:spacing w:line="240" w:lineRule="auto"/>
        <w:jc w:val="center"/>
      </w:pPr>
    </w:p>
    <w:p w:rsidR="00F25F5B" w:rsidRDefault="00F25F5B" w:rsidP="00F25F5B">
      <w:pPr>
        <w:tabs>
          <w:tab w:val="left" w:pos="2552"/>
        </w:tabs>
        <w:spacing w:line="240" w:lineRule="auto"/>
        <w:jc w:val="center"/>
      </w:pPr>
    </w:p>
    <w:p w:rsidR="00F25F5B" w:rsidRDefault="00F25F5B" w:rsidP="00F25F5B">
      <w:pPr>
        <w:tabs>
          <w:tab w:val="left" w:pos="2552"/>
        </w:tabs>
        <w:spacing w:line="240" w:lineRule="auto"/>
        <w:jc w:val="center"/>
      </w:pPr>
    </w:p>
    <w:p w:rsidR="00F25F5B" w:rsidRDefault="00F25F5B" w:rsidP="00F25F5B">
      <w:pPr>
        <w:tabs>
          <w:tab w:val="left" w:pos="2552"/>
        </w:tabs>
        <w:spacing w:line="240" w:lineRule="auto"/>
        <w:jc w:val="center"/>
      </w:pPr>
    </w:p>
    <w:p w:rsidR="00F25F5B" w:rsidRPr="002D631E" w:rsidRDefault="00F25F5B" w:rsidP="00F25F5B">
      <w:pPr>
        <w:tabs>
          <w:tab w:val="left" w:pos="2552"/>
        </w:tabs>
        <w:spacing w:line="240" w:lineRule="auto"/>
        <w:jc w:val="center"/>
        <w:rPr>
          <w:color w:val="76923C" w:themeColor="accent3" w:themeShade="BF"/>
        </w:rPr>
      </w:pPr>
    </w:p>
    <w:p w:rsidR="00F25F5B" w:rsidRDefault="00183D52" w:rsidP="00F25F5B">
      <w:pPr>
        <w:tabs>
          <w:tab w:val="left" w:pos="2552"/>
        </w:tabs>
        <w:spacing w:line="240" w:lineRule="auto"/>
        <w:jc w:val="center"/>
        <w:rPr>
          <w:sz w:val="48"/>
          <w:szCs w:val="48"/>
        </w:rPr>
      </w:pPr>
      <w:r>
        <w:fldChar w:fldCharType="begin"/>
      </w:r>
      <w:r>
        <w:instrText xml:space="preserve"> TITLE   \* MERGEFORMAT </w:instrText>
      </w:r>
      <w:r>
        <w:fldChar w:fldCharType="separate"/>
      </w:r>
      <w:proofErr w:type="spellStart"/>
      <w:r w:rsidR="00640D08">
        <w:rPr>
          <w:color w:val="76923C" w:themeColor="accent3" w:themeShade="BF"/>
          <w:sz w:val="48"/>
          <w:szCs w:val="48"/>
        </w:rPr>
        <w:t>CommissionService</w:t>
      </w:r>
      <w:proofErr w:type="spellEnd"/>
      <w:r>
        <w:rPr>
          <w:color w:val="76923C" w:themeColor="accent3" w:themeShade="BF"/>
          <w:sz w:val="48"/>
          <w:szCs w:val="48"/>
        </w:rPr>
        <w:fldChar w:fldCharType="end"/>
      </w:r>
    </w:p>
    <w:p w:rsidR="00F25F5B" w:rsidRDefault="00F25F5B" w:rsidP="00F25F5B">
      <w:pPr>
        <w:tabs>
          <w:tab w:val="left" w:pos="2552"/>
        </w:tabs>
        <w:spacing w:line="240" w:lineRule="auto"/>
        <w:jc w:val="center"/>
        <w:rPr>
          <w:sz w:val="48"/>
          <w:szCs w:val="48"/>
        </w:rPr>
      </w:pPr>
    </w:p>
    <w:p w:rsidR="002D631E" w:rsidRDefault="002D631E" w:rsidP="00F25F5B">
      <w:pPr>
        <w:tabs>
          <w:tab w:val="left" w:pos="2552"/>
        </w:tabs>
        <w:spacing w:line="240" w:lineRule="auto"/>
        <w:jc w:val="center"/>
        <w:rPr>
          <w:sz w:val="32"/>
          <w:szCs w:val="32"/>
        </w:rPr>
      </w:pPr>
      <w:r>
        <w:rPr>
          <w:sz w:val="32"/>
          <w:szCs w:val="32"/>
        </w:rPr>
        <w:t>Tjänstekontraktsbeskrivning</w:t>
      </w:r>
    </w:p>
    <w:p w:rsidR="002D631E" w:rsidRDefault="002D631E" w:rsidP="00F25F5B">
      <w:pPr>
        <w:tabs>
          <w:tab w:val="left" w:pos="2552"/>
        </w:tabs>
        <w:spacing w:line="240" w:lineRule="auto"/>
        <w:jc w:val="center"/>
        <w:rPr>
          <w:sz w:val="32"/>
          <w:szCs w:val="32"/>
        </w:rPr>
      </w:pPr>
    </w:p>
    <w:p w:rsidR="002D631E" w:rsidRDefault="002D631E" w:rsidP="00F25F5B">
      <w:pPr>
        <w:tabs>
          <w:tab w:val="left" w:pos="2552"/>
        </w:tabs>
        <w:spacing w:line="240" w:lineRule="auto"/>
        <w:jc w:val="center"/>
        <w:rPr>
          <w:sz w:val="32"/>
          <w:szCs w:val="32"/>
        </w:rPr>
      </w:pPr>
      <w:r>
        <w:rPr>
          <w:sz w:val="32"/>
          <w:szCs w:val="32"/>
        </w:rPr>
        <w:t>Version</w:t>
      </w:r>
      <w:r w:rsidR="00640D08">
        <w:rPr>
          <w:sz w:val="32"/>
          <w:szCs w:val="32"/>
        </w:rPr>
        <w:t xml:space="preserve"> </w:t>
      </w:r>
      <w:r w:rsidR="00931293">
        <w:rPr>
          <w:sz w:val="32"/>
          <w:szCs w:val="32"/>
        </w:rPr>
        <w:t>PA</w:t>
      </w:r>
      <w:r w:rsidR="00BF41CE">
        <w:rPr>
          <w:rFonts w:ascii="Arial" w:hAnsi="Arial"/>
          <w:b/>
          <w:color w:val="9BBB59" w:themeColor="accent3"/>
          <w:sz w:val="36"/>
        </w:rPr>
        <w:t>1</w:t>
      </w:r>
      <w:r w:rsidRPr="00640D08">
        <w:rPr>
          <w:rFonts w:ascii="Arial" w:hAnsi="Arial"/>
          <w:b/>
          <w:color w:val="9BBB59" w:themeColor="accent3"/>
          <w:sz w:val="36"/>
        </w:rPr>
        <w:t>.</w:t>
      </w:r>
      <w:ins w:id="1" w:author="Skeppner Björn" w:date="2013-10-29T10:32:00Z">
        <w:r w:rsidR="00E27BE6">
          <w:rPr>
            <w:rFonts w:ascii="Arial" w:hAnsi="Arial"/>
            <w:b/>
            <w:color w:val="9BBB59" w:themeColor="accent3"/>
            <w:sz w:val="36"/>
          </w:rPr>
          <w:t>5</w:t>
        </w:r>
      </w:ins>
      <w:del w:id="2" w:author="Skeppner Björn" w:date="2013-10-29T10:32:00Z">
        <w:r w:rsidR="0088185F" w:rsidDel="00E27BE6">
          <w:rPr>
            <w:rFonts w:ascii="Arial" w:hAnsi="Arial"/>
            <w:b/>
            <w:color w:val="9BBB59" w:themeColor="accent3"/>
            <w:sz w:val="36"/>
          </w:rPr>
          <w:delText>4</w:delText>
        </w:r>
      </w:del>
    </w:p>
    <w:p w:rsidR="002D631E" w:rsidRDefault="002D631E" w:rsidP="00F25F5B">
      <w:pPr>
        <w:tabs>
          <w:tab w:val="left" w:pos="2552"/>
        </w:tabs>
        <w:spacing w:line="240" w:lineRule="auto"/>
        <w:jc w:val="center"/>
        <w:rPr>
          <w:sz w:val="32"/>
          <w:szCs w:val="32"/>
        </w:rPr>
      </w:pPr>
    </w:p>
    <w:p w:rsidR="00F25F5B" w:rsidRDefault="00F96640" w:rsidP="00F25F5B">
      <w:pPr>
        <w:tabs>
          <w:tab w:val="left" w:pos="2552"/>
        </w:tabs>
        <w:spacing w:line="240" w:lineRule="auto"/>
        <w:jc w:val="center"/>
        <w:rPr>
          <w:sz w:val="32"/>
          <w:szCs w:val="32"/>
        </w:rPr>
      </w:pPr>
      <w:r>
        <w:rPr>
          <w:sz w:val="32"/>
          <w:szCs w:val="32"/>
        </w:rPr>
        <w:t>2013-10-2</w:t>
      </w:r>
      <w:ins w:id="3" w:author="Skeppner Björn" w:date="2013-10-29T10:32:00Z">
        <w:r w:rsidR="00E27BE6">
          <w:rPr>
            <w:sz w:val="32"/>
            <w:szCs w:val="32"/>
          </w:rPr>
          <w:t>9</w:t>
        </w:r>
      </w:ins>
      <w:del w:id="4" w:author="Skeppner Björn" w:date="2013-10-29T10:32:00Z">
        <w:r w:rsidR="00291279" w:rsidDel="00E27BE6">
          <w:rPr>
            <w:sz w:val="32"/>
            <w:szCs w:val="32"/>
          </w:rPr>
          <w:delText>4</w:delText>
        </w:r>
      </w:del>
    </w:p>
    <w:p w:rsidR="00F25F5B" w:rsidRDefault="00F25F5B" w:rsidP="00F25F5B">
      <w:pPr>
        <w:tabs>
          <w:tab w:val="left" w:pos="2552"/>
        </w:tabs>
        <w:spacing w:line="240" w:lineRule="auto"/>
        <w:jc w:val="center"/>
        <w:rPr>
          <w:sz w:val="32"/>
          <w:szCs w:val="32"/>
        </w:rPr>
      </w:pPr>
    </w:p>
    <w:p w:rsidR="00F25F5B" w:rsidRPr="00F25F5B" w:rsidRDefault="00F25F5B" w:rsidP="00F25F5B">
      <w:pPr>
        <w:tabs>
          <w:tab w:val="left" w:pos="2552"/>
        </w:tabs>
        <w:spacing w:line="240" w:lineRule="auto"/>
        <w:jc w:val="center"/>
        <w:rPr>
          <w:sz w:val="32"/>
          <w:szCs w:val="32"/>
        </w:rPr>
      </w:pPr>
    </w:p>
    <w:p w:rsidR="00C54F68" w:rsidRDefault="00F25F5B" w:rsidP="007E47C0">
      <w:r>
        <w:br w:type="page"/>
      </w:r>
      <w:r w:rsidR="004255A2" w:rsidRPr="00340B65">
        <w:rPr>
          <w:b/>
        </w:rPr>
        <w:lastRenderedPageBreak/>
        <w:t xml:space="preserve"> </w:t>
      </w:r>
    </w:p>
    <w:sdt>
      <w:sdtPr>
        <w:rPr>
          <w:rFonts w:ascii="Georgia" w:eastAsia="Calibri" w:hAnsi="Georgia" w:cs="Times New Roman"/>
          <w:b w:val="0"/>
          <w:bCs w:val="0"/>
          <w:color w:val="auto"/>
          <w:sz w:val="20"/>
          <w:szCs w:val="22"/>
        </w:rPr>
        <w:id w:val="85844782"/>
        <w:docPartObj>
          <w:docPartGallery w:val="Table of Contents"/>
          <w:docPartUnique/>
        </w:docPartObj>
      </w:sdtPr>
      <w:sdtEndPr/>
      <w:sdtContent>
        <w:p w:rsidR="00C54F68" w:rsidRDefault="00C54F68">
          <w:pPr>
            <w:pStyle w:val="Innehllsfrteckningsrubrik"/>
          </w:pPr>
          <w:r>
            <w:t>Innehållsförteckning</w:t>
          </w:r>
        </w:p>
        <w:p w:rsidR="0029544B" w:rsidRDefault="00C54F68">
          <w:pPr>
            <w:pStyle w:val="Innehll1"/>
            <w:tabs>
              <w:tab w:val="left" w:pos="400"/>
              <w:tab w:val="right" w:leader="dot" w:pos="8664"/>
            </w:tabs>
            <w:rPr>
              <w:rFonts w:asciiTheme="minorHAnsi" w:eastAsiaTheme="minorEastAsia" w:hAnsiTheme="minorHAnsi" w:cstheme="minorBidi"/>
              <w:noProof/>
              <w:sz w:val="22"/>
              <w:lang w:eastAsia="sv-SE"/>
            </w:rPr>
          </w:pPr>
          <w:r>
            <w:fldChar w:fldCharType="begin"/>
          </w:r>
          <w:r>
            <w:instrText xml:space="preserve"> TOC \o "1-3" \h \z \u </w:instrText>
          </w:r>
          <w:r>
            <w:fldChar w:fldCharType="separate"/>
          </w:r>
          <w:hyperlink w:anchor="_Toc370383696" w:history="1">
            <w:r w:rsidR="0029544B" w:rsidRPr="007C5D16">
              <w:rPr>
                <w:rStyle w:val="Hyperlnk"/>
                <w:noProof/>
              </w:rPr>
              <w:t>1</w:t>
            </w:r>
            <w:r w:rsidR="0029544B">
              <w:rPr>
                <w:rFonts w:asciiTheme="minorHAnsi" w:eastAsiaTheme="minorEastAsia" w:hAnsiTheme="minorHAnsi" w:cstheme="minorBidi"/>
                <w:noProof/>
                <w:sz w:val="22"/>
                <w:lang w:eastAsia="sv-SE"/>
              </w:rPr>
              <w:tab/>
            </w:r>
            <w:r w:rsidR="0029544B" w:rsidRPr="007C5D16">
              <w:rPr>
                <w:rStyle w:val="Hyperlnk"/>
                <w:noProof/>
              </w:rPr>
              <w:t>Inledning</w:t>
            </w:r>
            <w:r w:rsidR="0029544B">
              <w:rPr>
                <w:noProof/>
                <w:webHidden/>
              </w:rPr>
              <w:tab/>
            </w:r>
            <w:r w:rsidR="0029544B">
              <w:rPr>
                <w:noProof/>
                <w:webHidden/>
              </w:rPr>
              <w:fldChar w:fldCharType="begin"/>
            </w:r>
            <w:r w:rsidR="0029544B">
              <w:rPr>
                <w:noProof/>
                <w:webHidden/>
              </w:rPr>
              <w:instrText xml:space="preserve"> PAGEREF _Toc370383696 \h </w:instrText>
            </w:r>
            <w:r w:rsidR="0029544B">
              <w:rPr>
                <w:noProof/>
                <w:webHidden/>
              </w:rPr>
            </w:r>
            <w:r w:rsidR="0029544B">
              <w:rPr>
                <w:noProof/>
                <w:webHidden/>
              </w:rPr>
              <w:fldChar w:fldCharType="separate"/>
            </w:r>
            <w:r w:rsidR="0029544B">
              <w:rPr>
                <w:noProof/>
                <w:webHidden/>
              </w:rPr>
              <w:t>5</w:t>
            </w:r>
            <w:r w:rsidR="0029544B">
              <w:rPr>
                <w:noProof/>
                <w:webHidden/>
              </w:rPr>
              <w:fldChar w:fldCharType="end"/>
            </w:r>
          </w:hyperlink>
        </w:p>
        <w:p w:rsidR="0029544B" w:rsidRDefault="00E27BE6">
          <w:pPr>
            <w:pStyle w:val="Innehll2"/>
            <w:tabs>
              <w:tab w:val="left" w:pos="660"/>
              <w:tab w:val="right" w:leader="dot" w:pos="8664"/>
            </w:tabs>
            <w:rPr>
              <w:rFonts w:asciiTheme="minorHAnsi" w:eastAsiaTheme="minorEastAsia" w:hAnsiTheme="minorHAnsi" w:cstheme="minorBidi"/>
              <w:noProof/>
              <w:sz w:val="22"/>
              <w:lang w:eastAsia="sv-SE"/>
            </w:rPr>
          </w:pPr>
          <w:hyperlink w:anchor="_Toc370383697" w:history="1">
            <w:r w:rsidR="0029544B" w:rsidRPr="007C5D16">
              <w:rPr>
                <w:rStyle w:val="Hyperlnk"/>
                <w:noProof/>
              </w:rPr>
              <w:t>1.1</w:t>
            </w:r>
            <w:r w:rsidR="0029544B">
              <w:rPr>
                <w:rFonts w:asciiTheme="minorHAnsi" w:eastAsiaTheme="minorEastAsia" w:hAnsiTheme="minorHAnsi" w:cstheme="minorBidi"/>
                <w:noProof/>
                <w:sz w:val="22"/>
                <w:lang w:eastAsia="sv-SE"/>
              </w:rPr>
              <w:tab/>
            </w:r>
            <w:r w:rsidR="0029544B" w:rsidRPr="007C5D16">
              <w:rPr>
                <w:rStyle w:val="Hyperlnk"/>
                <w:noProof/>
              </w:rPr>
              <w:t>Om dokumentet</w:t>
            </w:r>
            <w:r w:rsidR="0029544B">
              <w:rPr>
                <w:noProof/>
                <w:webHidden/>
              </w:rPr>
              <w:tab/>
            </w:r>
            <w:r w:rsidR="0029544B">
              <w:rPr>
                <w:noProof/>
                <w:webHidden/>
              </w:rPr>
              <w:fldChar w:fldCharType="begin"/>
            </w:r>
            <w:r w:rsidR="0029544B">
              <w:rPr>
                <w:noProof/>
                <w:webHidden/>
              </w:rPr>
              <w:instrText xml:space="preserve"> PAGEREF _Toc370383697 \h </w:instrText>
            </w:r>
            <w:r w:rsidR="0029544B">
              <w:rPr>
                <w:noProof/>
                <w:webHidden/>
              </w:rPr>
            </w:r>
            <w:r w:rsidR="0029544B">
              <w:rPr>
                <w:noProof/>
                <w:webHidden/>
              </w:rPr>
              <w:fldChar w:fldCharType="separate"/>
            </w:r>
            <w:r w:rsidR="0029544B">
              <w:rPr>
                <w:noProof/>
                <w:webHidden/>
              </w:rPr>
              <w:t>5</w:t>
            </w:r>
            <w:r w:rsidR="0029544B">
              <w:rPr>
                <w:noProof/>
                <w:webHidden/>
              </w:rPr>
              <w:fldChar w:fldCharType="end"/>
            </w:r>
          </w:hyperlink>
        </w:p>
        <w:p w:rsidR="0029544B" w:rsidRDefault="00E27BE6">
          <w:pPr>
            <w:pStyle w:val="Innehll2"/>
            <w:tabs>
              <w:tab w:val="left" w:pos="880"/>
              <w:tab w:val="right" w:leader="dot" w:pos="8664"/>
            </w:tabs>
            <w:rPr>
              <w:rFonts w:asciiTheme="minorHAnsi" w:eastAsiaTheme="minorEastAsia" w:hAnsiTheme="minorHAnsi" w:cstheme="minorBidi"/>
              <w:noProof/>
              <w:sz w:val="22"/>
              <w:lang w:eastAsia="sv-SE"/>
            </w:rPr>
          </w:pPr>
          <w:hyperlink w:anchor="_Toc370383698" w:history="1">
            <w:r w:rsidR="0029544B" w:rsidRPr="007C5D16">
              <w:rPr>
                <w:rStyle w:val="Hyperlnk"/>
                <w:noProof/>
              </w:rPr>
              <w:t>1.2</w:t>
            </w:r>
            <w:r w:rsidR="0029544B">
              <w:rPr>
                <w:rFonts w:asciiTheme="minorHAnsi" w:eastAsiaTheme="minorEastAsia" w:hAnsiTheme="minorHAnsi" w:cstheme="minorBidi"/>
                <w:noProof/>
                <w:sz w:val="22"/>
                <w:lang w:eastAsia="sv-SE"/>
              </w:rPr>
              <w:tab/>
            </w:r>
            <w:r w:rsidR="0029544B" w:rsidRPr="007C5D16">
              <w:rPr>
                <w:rStyle w:val="Hyperlnk"/>
                <w:noProof/>
              </w:rPr>
              <w:t>Målgrupp</w:t>
            </w:r>
            <w:r w:rsidR="0029544B">
              <w:rPr>
                <w:noProof/>
                <w:webHidden/>
              </w:rPr>
              <w:tab/>
            </w:r>
            <w:r w:rsidR="0029544B">
              <w:rPr>
                <w:noProof/>
                <w:webHidden/>
              </w:rPr>
              <w:fldChar w:fldCharType="begin"/>
            </w:r>
            <w:r w:rsidR="0029544B">
              <w:rPr>
                <w:noProof/>
                <w:webHidden/>
              </w:rPr>
              <w:instrText xml:space="preserve"> PAGEREF _Toc370383698 \h </w:instrText>
            </w:r>
            <w:r w:rsidR="0029544B">
              <w:rPr>
                <w:noProof/>
                <w:webHidden/>
              </w:rPr>
            </w:r>
            <w:r w:rsidR="0029544B">
              <w:rPr>
                <w:noProof/>
                <w:webHidden/>
              </w:rPr>
              <w:fldChar w:fldCharType="separate"/>
            </w:r>
            <w:r w:rsidR="0029544B">
              <w:rPr>
                <w:noProof/>
                <w:webHidden/>
              </w:rPr>
              <w:t>5</w:t>
            </w:r>
            <w:r w:rsidR="0029544B">
              <w:rPr>
                <w:noProof/>
                <w:webHidden/>
              </w:rPr>
              <w:fldChar w:fldCharType="end"/>
            </w:r>
          </w:hyperlink>
        </w:p>
        <w:p w:rsidR="0029544B" w:rsidRDefault="00E27BE6">
          <w:pPr>
            <w:pStyle w:val="Innehll1"/>
            <w:tabs>
              <w:tab w:val="left" w:pos="400"/>
              <w:tab w:val="right" w:leader="dot" w:pos="8664"/>
            </w:tabs>
            <w:rPr>
              <w:rFonts w:asciiTheme="minorHAnsi" w:eastAsiaTheme="minorEastAsia" w:hAnsiTheme="minorHAnsi" w:cstheme="minorBidi"/>
              <w:noProof/>
              <w:sz w:val="22"/>
              <w:lang w:eastAsia="sv-SE"/>
            </w:rPr>
          </w:pPr>
          <w:hyperlink w:anchor="_Toc370383699" w:history="1">
            <w:r w:rsidR="0029544B" w:rsidRPr="007C5D16">
              <w:rPr>
                <w:rStyle w:val="Hyperlnk"/>
                <w:noProof/>
              </w:rPr>
              <w:t>2</w:t>
            </w:r>
            <w:r w:rsidR="0029544B">
              <w:rPr>
                <w:rFonts w:asciiTheme="minorHAnsi" w:eastAsiaTheme="minorEastAsia" w:hAnsiTheme="minorHAnsi" w:cstheme="minorBidi"/>
                <w:noProof/>
                <w:sz w:val="22"/>
                <w:lang w:eastAsia="sv-SE"/>
              </w:rPr>
              <w:tab/>
            </w:r>
            <w:r w:rsidR="0029544B" w:rsidRPr="007C5D16">
              <w:rPr>
                <w:rStyle w:val="Hyperlnk"/>
                <w:noProof/>
              </w:rPr>
              <w:t>Versionsinformation</w:t>
            </w:r>
            <w:r w:rsidR="0029544B">
              <w:rPr>
                <w:noProof/>
                <w:webHidden/>
              </w:rPr>
              <w:tab/>
            </w:r>
            <w:r w:rsidR="0029544B">
              <w:rPr>
                <w:noProof/>
                <w:webHidden/>
              </w:rPr>
              <w:fldChar w:fldCharType="begin"/>
            </w:r>
            <w:r w:rsidR="0029544B">
              <w:rPr>
                <w:noProof/>
                <w:webHidden/>
              </w:rPr>
              <w:instrText xml:space="preserve"> PAGEREF _Toc370383699 \h </w:instrText>
            </w:r>
            <w:r w:rsidR="0029544B">
              <w:rPr>
                <w:noProof/>
                <w:webHidden/>
              </w:rPr>
            </w:r>
            <w:r w:rsidR="0029544B">
              <w:rPr>
                <w:noProof/>
                <w:webHidden/>
              </w:rPr>
              <w:fldChar w:fldCharType="separate"/>
            </w:r>
            <w:r w:rsidR="0029544B">
              <w:rPr>
                <w:noProof/>
                <w:webHidden/>
              </w:rPr>
              <w:t>5</w:t>
            </w:r>
            <w:r w:rsidR="0029544B">
              <w:rPr>
                <w:noProof/>
                <w:webHidden/>
              </w:rPr>
              <w:fldChar w:fldCharType="end"/>
            </w:r>
          </w:hyperlink>
        </w:p>
        <w:p w:rsidR="0029544B" w:rsidRDefault="00E27BE6">
          <w:pPr>
            <w:pStyle w:val="Innehll1"/>
            <w:tabs>
              <w:tab w:val="left" w:pos="400"/>
              <w:tab w:val="right" w:leader="dot" w:pos="8664"/>
            </w:tabs>
            <w:rPr>
              <w:rFonts w:asciiTheme="minorHAnsi" w:eastAsiaTheme="minorEastAsia" w:hAnsiTheme="minorHAnsi" w:cstheme="minorBidi"/>
              <w:noProof/>
              <w:sz w:val="22"/>
              <w:lang w:eastAsia="sv-SE"/>
            </w:rPr>
          </w:pPr>
          <w:hyperlink w:anchor="_Toc370383700" w:history="1">
            <w:r w:rsidR="0029544B" w:rsidRPr="007C5D16">
              <w:rPr>
                <w:rStyle w:val="Hyperlnk"/>
                <w:noProof/>
              </w:rPr>
              <w:t>3</w:t>
            </w:r>
            <w:r w:rsidR="0029544B">
              <w:rPr>
                <w:rFonts w:asciiTheme="minorHAnsi" w:eastAsiaTheme="minorEastAsia" w:hAnsiTheme="minorHAnsi" w:cstheme="minorBidi"/>
                <w:noProof/>
                <w:sz w:val="22"/>
                <w:lang w:eastAsia="sv-SE"/>
              </w:rPr>
              <w:tab/>
            </w:r>
            <w:r w:rsidR="0029544B" w:rsidRPr="007C5D16">
              <w:rPr>
                <w:rStyle w:val="Hyperlnk"/>
                <w:noProof/>
              </w:rPr>
              <w:t>Tjänstedomänens arkitektur</w:t>
            </w:r>
            <w:r w:rsidR="0029544B">
              <w:rPr>
                <w:noProof/>
                <w:webHidden/>
              </w:rPr>
              <w:tab/>
            </w:r>
            <w:r w:rsidR="0029544B">
              <w:rPr>
                <w:noProof/>
                <w:webHidden/>
              </w:rPr>
              <w:fldChar w:fldCharType="begin"/>
            </w:r>
            <w:r w:rsidR="0029544B">
              <w:rPr>
                <w:noProof/>
                <w:webHidden/>
              </w:rPr>
              <w:instrText xml:space="preserve"> PAGEREF _Toc370383700 \h </w:instrText>
            </w:r>
            <w:r w:rsidR="0029544B">
              <w:rPr>
                <w:noProof/>
                <w:webHidden/>
              </w:rPr>
            </w:r>
            <w:r w:rsidR="0029544B">
              <w:rPr>
                <w:noProof/>
                <w:webHidden/>
              </w:rPr>
              <w:fldChar w:fldCharType="separate"/>
            </w:r>
            <w:r w:rsidR="0029544B">
              <w:rPr>
                <w:noProof/>
                <w:webHidden/>
              </w:rPr>
              <w:t>5</w:t>
            </w:r>
            <w:r w:rsidR="0029544B">
              <w:rPr>
                <w:noProof/>
                <w:webHidden/>
              </w:rPr>
              <w:fldChar w:fldCharType="end"/>
            </w:r>
          </w:hyperlink>
        </w:p>
        <w:p w:rsidR="0029544B" w:rsidRDefault="00E27BE6">
          <w:pPr>
            <w:pStyle w:val="Innehll2"/>
            <w:tabs>
              <w:tab w:val="left" w:pos="880"/>
              <w:tab w:val="right" w:leader="dot" w:pos="8664"/>
            </w:tabs>
            <w:rPr>
              <w:rFonts w:asciiTheme="minorHAnsi" w:eastAsiaTheme="minorEastAsia" w:hAnsiTheme="minorHAnsi" w:cstheme="minorBidi"/>
              <w:noProof/>
              <w:sz w:val="22"/>
              <w:lang w:eastAsia="sv-SE"/>
            </w:rPr>
          </w:pPr>
          <w:hyperlink w:anchor="_Toc370383701" w:history="1">
            <w:r w:rsidR="0029544B" w:rsidRPr="007C5D16">
              <w:rPr>
                <w:rStyle w:val="Hyperlnk"/>
                <w:noProof/>
              </w:rPr>
              <w:t>3.1</w:t>
            </w:r>
            <w:r w:rsidR="0029544B">
              <w:rPr>
                <w:rFonts w:asciiTheme="minorHAnsi" w:eastAsiaTheme="minorEastAsia" w:hAnsiTheme="minorHAnsi" w:cstheme="minorBidi"/>
                <w:noProof/>
                <w:sz w:val="22"/>
                <w:lang w:eastAsia="sv-SE"/>
              </w:rPr>
              <w:tab/>
            </w:r>
            <w:r w:rsidR="0029544B" w:rsidRPr="007C5D16">
              <w:rPr>
                <w:rStyle w:val="Hyperlnk"/>
                <w:noProof/>
              </w:rPr>
              <w:t>Allmänt</w:t>
            </w:r>
            <w:r w:rsidR="0029544B">
              <w:rPr>
                <w:noProof/>
                <w:webHidden/>
              </w:rPr>
              <w:tab/>
            </w:r>
            <w:r w:rsidR="0029544B">
              <w:rPr>
                <w:noProof/>
                <w:webHidden/>
              </w:rPr>
              <w:fldChar w:fldCharType="begin"/>
            </w:r>
            <w:r w:rsidR="0029544B">
              <w:rPr>
                <w:noProof/>
                <w:webHidden/>
              </w:rPr>
              <w:instrText xml:space="preserve"> PAGEREF _Toc370383701 \h </w:instrText>
            </w:r>
            <w:r w:rsidR="0029544B">
              <w:rPr>
                <w:noProof/>
                <w:webHidden/>
              </w:rPr>
            </w:r>
            <w:r w:rsidR="0029544B">
              <w:rPr>
                <w:noProof/>
                <w:webHidden/>
              </w:rPr>
              <w:fldChar w:fldCharType="separate"/>
            </w:r>
            <w:r w:rsidR="0029544B">
              <w:rPr>
                <w:noProof/>
                <w:webHidden/>
              </w:rPr>
              <w:t>5</w:t>
            </w:r>
            <w:r w:rsidR="0029544B">
              <w:rPr>
                <w:noProof/>
                <w:webHidden/>
              </w:rPr>
              <w:fldChar w:fldCharType="end"/>
            </w:r>
          </w:hyperlink>
        </w:p>
        <w:p w:rsidR="0029544B" w:rsidRDefault="00E27BE6">
          <w:pPr>
            <w:pStyle w:val="Innehll3"/>
            <w:tabs>
              <w:tab w:val="left" w:pos="1100"/>
              <w:tab w:val="right" w:leader="dot" w:pos="8664"/>
            </w:tabs>
            <w:rPr>
              <w:rFonts w:asciiTheme="minorHAnsi" w:eastAsiaTheme="minorEastAsia" w:hAnsiTheme="minorHAnsi" w:cstheme="minorBidi"/>
              <w:noProof/>
              <w:sz w:val="22"/>
              <w:lang w:eastAsia="sv-SE"/>
            </w:rPr>
          </w:pPr>
          <w:hyperlink w:anchor="_Toc370383702" w:history="1">
            <w:r w:rsidR="0029544B" w:rsidRPr="007C5D16">
              <w:rPr>
                <w:rStyle w:val="Hyperlnk"/>
                <w:noProof/>
              </w:rPr>
              <w:t>3.1.1</w:t>
            </w:r>
            <w:r w:rsidR="0029544B">
              <w:rPr>
                <w:rFonts w:asciiTheme="minorHAnsi" w:eastAsiaTheme="minorEastAsia" w:hAnsiTheme="minorHAnsi" w:cstheme="minorBidi"/>
                <w:noProof/>
                <w:sz w:val="22"/>
                <w:lang w:eastAsia="sv-SE"/>
              </w:rPr>
              <w:tab/>
            </w:r>
            <w:r w:rsidR="0029544B" w:rsidRPr="007C5D16">
              <w:rPr>
                <w:rStyle w:val="Hyperlnk"/>
                <w:noProof/>
              </w:rPr>
              <w:t>Flöde för uppdragsval</w:t>
            </w:r>
            <w:r w:rsidR="0029544B">
              <w:rPr>
                <w:noProof/>
                <w:webHidden/>
              </w:rPr>
              <w:tab/>
            </w:r>
            <w:r w:rsidR="0029544B">
              <w:rPr>
                <w:noProof/>
                <w:webHidden/>
              </w:rPr>
              <w:fldChar w:fldCharType="begin"/>
            </w:r>
            <w:r w:rsidR="0029544B">
              <w:rPr>
                <w:noProof/>
                <w:webHidden/>
              </w:rPr>
              <w:instrText xml:space="preserve"> PAGEREF _Toc370383702 \h </w:instrText>
            </w:r>
            <w:r w:rsidR="0029544B">
              <w:rPr>
                <w:noProof/>
                <w:webHidden/>
              </w:rPr>
            </w:r>
            <w:r w:rsidR="0029544B">
              <w:rPr>
                <w:noProof/>
                <w:webHidden/>
              </w:rPr>
              <w:fldChar w:fldCharType="separate"/>
            </w:r>
            <w:r w:rsidR="0029544B">
              <w:rPr>
                <w:noProof/>
                <w:webHidden/>
              </w:rPr>
              <w:t>6</w:t>
            </w:r>
            <w:r w:rsidR="0029544B">
              <w:rPr>
                <w:noProof/>
                <w:webHidden/>
              </w:rPr>
              <w:fldChar w:fldCharType="end"/>
            </w:r>
          </w:hyperlink>
        </w:p>
        <w:p w:rsidR="0029544B" w:rsidRDefault="00E27BE6">
          <w:pPr>
            <w:pStyle w:val="Innehll2"/>
            <w:tabs>
              <w:tab w:val="left" w:pos="880"/>
              <w:tab w:val="right" w:leader="dot" w:pos="8664"/>
            </w:tabs>
            <w:rPr>
              <w:rFonts w:asciiTheme="minorHAnsi" w:eastAsiaTheme="minorEastAsia" w:hAnsiTheme="minorHAnsi" w:cstheme="minorBidi"/>
              <w:noProof/>
              <w:sz w:val="22"/>
              <w:lang w:eastAsia="sv-SE"/>
            </w:rPr>
          </w:pPr>
          <w:hyperlink w:anchor="_Toc370383703" w:history="1">
            <w:r w:rsidR="0029544B" w:rsidRPr="007C5D16">
              <w:rPr>
                <w:rStyle w:val="Hyperlnk"/>
                <w:noProof/>
              </w:rPr>
              <w:t>3.2</w:t>
            </w:r>
            <w:r w:rsidR="0029544B">
              <w:rPr>
                <w:rFonts w:asciiTheme="minorHAnsi" w:eastAsiaTheme="minorEastAsia" w:hAnsiTheme="minorHAnsi" w:cstheme="minorBidi"/>
                <w:noProof/>
                <w:sz w:val="22"/>
                <w:lang w:eastAsia="sv-SE"/>
              </w:rPr>
              <w:tab/>
            </w:r>
            <w:r w:rsidR="0029544B" w:rsidRPr="007C5D16">
              <w:rPr>
                <w:rStyle w:val="Hyperlnk"/>
                <w:noProof/>
              </w:rPr>
              <w:t>Tjänsteöversikt</w:t>
            </w:r>
            <w:r w:rsidR="0029544B">
              <w:rPr>
                <w:noProof/>
                <w:webHidden/>
              </w:rPr>
              <w:tab/>
            </w:r>
            <w:r w:rsidR="0029544B">
              <w:rPr>
                <w:noProof/>
                <w:webHidden/>
              </w:rPr>
              <w:fldChar w:fldCharType="begin"/>
            </w:r>
            <w:r w:rsidR="0029544B">
              <w:rPr>
                <w:noProof/>
                <w:webHidden/>
              </w:rPr>
              <w:instrText xml:space="preserve"> PAGEREF _Toc370383703 \h </w:instrText>
            </w:r>
            <w:r w:rsidR="0029544B">
              <w:rPr>
                <w:noProof/>
                <w:webHidden/>
              </w:rPr>
            </w:r>
            <w:r w:rsidR="0029544B">
              <w:rPr>
                <w:noProof/>
                <w:webHidden/>
              </w:rPr>
              <w:fldChar w:fldCharType="separate"/>
            </w:r>
            <w:r w:rsidR="0029544B">
              <w:rPr>
                <w:noProof/>
                <w:webHidden/>
              </w:rPr>
              <w:t>6</w:t>
            </w:r>
            <w:r w:rsidR="0029544B">
              <w:rPr>
                <w:noProof/>
                <w:webHidden/>
              </w:rPr>
              <w:fldChar w:fldCharType="end"/>
            </w:r>
          </w:hyperlink>
        </w:p>
        <w:p w:rsidR="0029544B" w:rsidRDefault="00E27BE6">
          <w:pPr>
            <w:pStyle w:val="Innehll2"/>
            <w:tabs>
              <w:tab w:val="left" w:pos="880"/>
              <w:tab w:val="right" w:leader="dot" w:pos="8664"/>
            </w:tabs>
            <w:rPr>
              <w:rFonts w:asciiTheme="minorHAnsi" w:eastAsiaTheme="minorEastAsia" w:hAnsiTheme="minorHAnsi" w:cstheme="minorBidi"/>
              <w:noProof/>
              <w:sz w:val="22"/>
              <w:lang w:eastAsia="sv-SE"/>
            </w:rPr>
          </w:pPr>
          <w:hyperlink w:anchor="_Toc370383704" w:history="1">
            <w:r w:rsidR="0029544B" w:rsidRPr="007C5D16">
              <w:rPr>
                <w:rStyle w:val="Hyperlnk"/>
                <w:noProof/>
              </w:rPr>
              <w:t>3.3</w:t>
            </w:r>
            <w:r w:rsidR="0029544B">
              <w:rPr>
                <w:rFonts w:asciiTheme="minorHAnsi" w:eastAsiaTheme="minorEastAsia" w:hAnsiTheme="minorHAnsi" w:cstheme="minorBidi"/>
                <w:noProof/>
                <w:sz w:val="22"/>
                <w:lang w:eastAsia="sv-SE"/>
              </w:rPr>
              <w:tab/>
            </w:r>
            <w:r w:rsidR="0029544B" w:rsidRPr="007C5D16">
              <w:rPr>
                <w:rStyle w:val="Hyperlnk"/>
                <w:noProof/>
              </w:rPr>
              <w:t>Logisk adressering</w:t>
            </w:r>
            <w:r w:rsidR="0029544B">
              <w:rPr>
                <w:noProof/>
                <w:webHidden/>
              </w:rPr>
              <w:tab/>
            </w:r>
            <w:r w:rsidR="0029544B">
              <w:rPr>
                <w:noProof/>
                <w:webHidden/>
              </w:rPr>
              <w:fldChar w:fldCharType="begin"/>
            </w:r>
            <w:r w:rsidR="0029544B">
              <w:rPr>
                <w:noProof/>
                <w:webHidden/>
              </w:rPr>
              <w:instrText xml:space="preserve"> PAGEREF _Toc370383704 \h </w:instrText>
            </w:r>
            <w:r w:rsidR="0029544B">
              <w:rPr>
                <w:noProof/>
                <w:webHidden/>
              </w:rPr>
            </w:r>
            <w:r w:rsidR="0029544B">
              <w:rPr>
                <w:noProof/>
                <w:webHidden/>
              </w:rPr>
              <w:fldChar w:fldCharType="separate"/>
            </w:r>
            <w:r w:rsidR="0029544B">
              <w:rPr>
                <w:noProof/>
                <w:webHidden/>
              </w:rPr>
              <w:t>7</w:t>
            </w:r>
            <w:r w:rsidR="0029544B">
              <w:rPr>
                <w:noProof/>
                <w:webHidden/>
              </w:rPr>
              <w:fldChar w:fldCharType="end"/>
            </w:r>
          </w:hyperlink>
        </w:p>
        <w:p w:rsidR="0029544B" w:rsidRDefault="00E27BE6">
          <w:pPr>
            <w:pStyle w:val="Innehll2"/>
            <w:tabs>
              <w:tab w:val="left" w:pos="880"/>
              <w:tab w:val="right" w:leader="dot" w:pos="8664"/>
            </w:tabs>
            <w:rPr>
              <w:rFonts w:asciiTheme="minorHAnsi" w:eastAsiaTheme="minorEastAsia" w:hAnsiTheme="minorHAnsi" w:cstheme="minorBidi"/>
              <w:noProof/>
              <w:sz w:val="22"/>
              <w:lang w:eastAsia="sv-SE"/>
            </w:rPr>
          </w:pPr>
          <w:hyperlink w:anchor="_Toc370383705" w:history="1">
            <w:r w:rsidR="0029544B" w:rsidRPr="007C5D16">
              <w:rPr>
                <w:rStyle w:val="Hyperlnk"/>
                <w:noProof/>
              </w:rPr>
              <w:t>3.4</w:t>
            </w:r>
            <w:r w:rsidR="0029544B">
              <w:rPr>
                <w:rFonts w:asciiTheme="minorHAnsi" w:eastAsiaTheme="minorEastAsia" w:hAnsiTheme="minorHAnsi" w:cstheme="minorBidi"/>
                <w:noProof/>
                <w:sz w:val="22"/>
                <w:lang w:eastAsia="sv-SE"/>
              </w:rPr>
              <w:tab/>
            </w:r>
            <w:r w:rsidR="0029544B" w:rsidRPr="007C5D16">
              <w:rPr>
                <w:rStyle w:val="Hyperlnk"/>
                <w:noProof/>
              </w:rPr>
              <w:t>Referenser</w:t>
            </w:r>
            <w:r w:rsidR="0029544B">
              <w:rPr>
                <w:noProof/>
                <w:webHidden/>
              </w:rPr>
              <w:tab/>
            </w:r>
            <w:r w:rsidR="0029544B">
              <w:rPr>
                <w:noProof/>
                <w:webHidden/>
              </w:rPr>
              <w:fldChar w:fldCharType="begin"/>
            </w:r>
            <w:r w:rsidR="0029544B">
              <w:rPr>
                <w:noProof/>
                <w:webHidden/>
              </w:rPr>
              <w:instrText xml:space="preserve"> PAGEREF _Toc370383705 \h </w:instrText>
            </w:r>
            <w:r w:rsidR="0029544B">
              <w:rPr>
                <w:noProof/>
                <w:webHidden/>
              </w:rPr>
            </w:r>
            <w:r w:rsidR="0029544B">
              <w:rPr>
                <w:noProof/>
                <w:webHidden/>
              </w:rPr>
              <w:fldChar w:fldCharType="separate"/>
            </w:r>
            <w:r w:rsidR="0029544B">
              <w:rPr>
                <w:noProof/>
                <w:webHidden/>
              </w:rPr>
              <w:t>7</w:t>
            </w:r>
            <w:r w:rsidR="0029544B">
              <w:rPr>
                <w:noProof/>
                <w:webHidden/>
              </w:rPr>
              <w:fldChar w:fldCharType="end"/>
            </w:r>
          </w:hyperlink>
        </w:p>
        <w:p w:rsidR="0029544B" w:rsidRDefault="00E27BE6">
          <w:pPr>
            <w:pStyle w:val="Innehll1"/>
            <w:tabs>
              <w:tab w:val="left" w:pos="400"/>
              <w:tab w:val="right" w:leader="dot" w:pos="8664"/>
            </w:tabs>
            <w:rPr>
              <w:rFonts w:asciiTheme="minorHAnsi" w:eastAsiaTheme="minorEastAsia" w:hAnsiTheme="minorHAnsi" w:cstheme="minorBidi"/>
              <w:noProof/>
              <w:sz w:val="22"/>
              <w:lang w:eastAsia="sv-SE"/>
            </w:rPr>
          </w:pPr>
          <w:hyperlink w:anchor="_Toc370383706" w:history="1">
            <w:r w:rsidR="0029544B" w:rsidRPr="007C5D16">
              <w:rPr>
                <w:rStyle w:val="Hyperlnk"/>
                <w:noProof/>
              </w:rPr>
              <w:t>4</w:t>
            </w:r>
            <w:r w:rsidR="0029544B">
              <w:rPr>
                <w:rFonts w:asciiTheme="minorHAnsi" w:eastAsiaTheme="minorEastAsia" w:hAnsiTheme="minorHAnsi" w:cstheme="minorBidi"/>
                <w:noProof/>
                <w:sz w:val="22"/>
                <w:lang w:eastAsia="sv-SE"/>
              </w:rPr>
              <w:tab/>
            </w:r>
            <w:r w:rsidR="0029544B" w:rsidRPr="007C5D16">
              <w:rPr>
                <w:rStyle w:val="Hyperlnk"/>
                <w:noProof/>
              </w:rPr>
              <w:t>Tjänstedomänens krav och regler</w:t>
            </w:r>
            <w:r w:rsidR="0029544B">
              <w:rPr>
                <w:noProof/>
                <w:webHidden/>
              </w:rPr>
              <w:tab/>
            </w:r>
            <w:r w:rsidR="0029544B">
              <w:rPr>
                <w:noProof/>
                <w:webHidden/>
              </w:rPr>
              <w:fldChar w:fldCharType="begin"/>
            </w:r>
            <w:r w:rsidR="0029544B">
              <w:rPr>
                <w:noProof/>
                <w:webHidden/>
              </w:rPr>
              <w:instrText xml:space="preserve"> PAGEREF _Toc370383706 \h </w:instrText>
            </w:r>
            <w:r w:rsidR="0029544B">
              <w:rPr>
                <w:noProof/>
                <w:webHidden/>
              </w:rPr>
            </w:r>
            <w:r w:rsidR="0029544B">
              <w:rPr>
                <w:noProof/>
                <w:webHidden/>
              </w:rPr>
              <w:fldChar w:fldCharType="separate"/>
            </w:r>
            <w:r w:rsidR="0029544B">
              <w:rPr>
                <w:noProof/>
                <w:webHidden/>
              </w:rPr>
              <w:t>7</w:t>
            </w:r>
            <w:r w:rsidR="0029544B">
              <w:rPr>
                <w:noProof/>
                <w:webHidden/>
              </w:rPr>
              <w:fldChar w:fldCharType="end"/>
            </w:r>
          </w:hyperlink>
        </w:p>
        <w:p w:rsidR="0029544B" w:rsidRDefault="00E27BE6">
          <w:pPr>
            <w:pStyle w:val="Innehll2"/>
            <w:tabs>
              <w:tab w:val="left" w:pos="880"/>
              <w:tab w:val="right" w:leader="dot" w:pos="8664"/>
            </w:tabs>
            <w:rPr>
              <w:rFonts w:asciiTheme="minorHAnsi" w:eastAsiaTheme="minorEastAsia" w:hAnsiTheme="minorHAnsi" w:cstheme="minorBidi"/>
              <w:noProof/>
              <w:sz w:val="22"/>
              <w:lang w:eastAsia="sv-SE"/>
            </w:rPr>
          </w:pPr>
          <w:hyperlink w:anchor="_Toc370383707" w:history="1">
            <w:r w:rsidR="0029544B" w:rsidRPr="007C5D16">
              <w:rPr>
                <w:rStyle w:val="Hyperlnk"/>
                <w:noProof/>
              </w:rPr>
              <w:t>4.1</w:t>
            </w:r>
            <w:r w:rsidR="0029544B">
              <w:rPr>
                <w:rFonts w:asciiTheme="minorHAnsi" w:eastAsiaTheme="minorEastAsia" w:hAnsiTheme="minorHAnsi" w:cstheme="minorBidi"/>
                <w:noProof/>
                <w:sz w:val="22"/>
                <w:lang w:eastAsia="sv-SE"/>
              </w:rPr>
              <w:tab/>
            </w:r>
            <w:r w:rsidR="0029544B" w:rsidRPr="007C5D16">
              <w:rPr>
                <w:rStyle w:val="Hyperlnk"/>
                <w:noProof/>
              </w:rPr>
              <w:t>Säkerhet</w:t>
            </w:r>
            <w:r w:rsidR="0029544B">
              <w:rPr>
                <w:noProof/>
                <w:webHidden/>
              </w:rPr>
              <w:tab/>
            </w:r>
            <w:r w:rsidR="0029544B">
              <w:rPr>
                <w:noProof/>
                <w:webHidden/>
              </w:rPr>
              <w:fldChar w:fldCharType="begin"/>
            </w:r>
            <w:r w:rsidR="0029544B">
              <w:rPr>
                <w:noProof/>
                <w:webHidden/>
              </w:rPr>
              <w:instrText xml:space="preserve"> PAGEREF _Toc370383707 \h </w:instrText>
            </w:r>
            <w:r w:rsidR="0029544B">
              <w:rPr>
                <w:noProof/>
                <w:webHidden/>
              </w:rPr>
            </w:r>
            <w:r w:rsidR="0029544B">
              <w:rPr>
                <w:noProof/>
                <w:webHidden/>
              </w:rPr>
              <w:fldChar w:fldCharType="separate"/>
            </w:r>
            <w:r w:rsidR="0029544B">
              <w:rPr>
                <w:noProof/>
                <w:webHidden/>
              </w:rPr>
              <w:t>7</w:t>
            </w:r>
            <w:r w:rsidR="0029544B">
              <w:rPr>
                <w:noProof/>
                <w:webHidden/>
              </w:rPr>
              <w:fldChar w:fldCharType="end"/>
            </w:r>
          </w:hyperlink>
        </w:p>
        <w:p w:rsidR="0029544B" w:rsidRDefault="00E27BE6">
          <w:pPr>
            <w:pStyle w:val="Innehll3"/>
            <w:tabs>
              <w:tab w:val="left" w:pos="1100"/>
              <w:tab w:val="right" w:leader="dot" w:pos="8664"/>
            </w:tabs>
            <w:rPr>
              <w:rFonts w:asciiTheme="minorHAnsi" w:eastAsiaTheme="minorEastAsia" w:hAnsiTheme="minorHAnsi" w:cstheme="minorBidi"/>
              <w:noProof/>
              <w:sz w:val="22"/>
              <w:lang w:eastAsia="sv-SE"/>
            </w:rPr>
          </w:pPr>
          <w:hyperlink w:anchor="_Toc370383708" w:history="1">
            <w:r w:rsidR="0029544B" w:rsidRPr="007C5D16">
              <w:rPr>
                <w:rStyle w:val="Hyperlnk"/>
                <w:noProof/>
              </w:rPr>
              <w:t>4.1.1</w:t>
            </w:r>
            <w:r w:rsidR="0029544B">
              <w:rPr>
                <w:rFonts w:asciiTheme="minorHAnsi" w:eastAsiaTheme="minorEastAsia" w:hAnsiTheme="minorHAnsi" w:cstheme="minorBidi"/>
                <w:noProof/>
                <w:sz w:val="22"/>
                <w:lang w:eastAsia="sv-SE"/>
              </w:rPr>
              <w:tab/>
            </w:r>
            <w:r w:rsidR="0029544B" w:rsidRPr="007C5D16">
              <w:rPr>
                <w:rStyle w:val="Hyperlnk"/>
                <w:noProof/>
              </w:rPr>
              <w:t>Förlitande parter enligt RIV TA Basic Profile</w:t>
            </w:r>
            <w:r w:rsidR="0029544B">
              <w:rPr>
                <w:noProof/>
                <w:webHidden/>
              </w:rPr>
              <w:tab/>
            </w:r>
            <w:r w:rsidR="0029544B">
              <w:rPr>
                <w:noProof/>
                <w:webHidden/>
              </w:rPr>
              <w:fldChar w:fldCharType="begin"/>
            </w:r>
            <w:r w:rsidR="0029544B">
              <w:rPr>
                <w:noProof/>
                <w:webHidden/>
              </w:rPr>
              <w:instrText xml:space="preserve"> PAGEREF _Toc370383708 \h </w:instrText>
            </w:r>
            <w:r w:rsidR="0029544B">
              <w:rPr>
                <w:noProof/>
                <w:webHidden/>
              </w:rPr>
            </w:r>
            <w:r w:rsidR="0029544B">
              <w:rPr>
                <w:noProof/>
                <w:webHidden/>
              </w:rPr>
              <w:fldChar w:fldCharType="separate"/>
            </w:r>
            <w:r w:rsidR="0029544B">
              <w:rPr>
                <w:noProof/>
                <w:webHidden/>
              </w:rPr>
              <w:t>7</w:t>
            </w:r>
            <w:r w:rsidR="0029544B">
              <w:rPr>
                <w:noProof/>
                <w:webHidden/>
              </w:rPr>
              <w:fldChar w:fldCharType="end"/>
            </w:r>
          </w:hyperlink>
        </w:p>
        <w:p w:rsidR="0029544B" w:rsidRDefault="00E27BE6">
          <w:pPr>
            <w:pStyle w:val="Innehll2"/>
            <w:tabs>
              <w:tab w:val="left" w:pos="880"/>
              <w:tab w:val="right" w:leader="dot" w:pos="8664"/>
            </w:tabs>
            <w:rPr>
              <w:rFonts w:asciiTheme="minorHAnsi" w:eastAsiaTheme="minorEastAsia" w:hAnsiTheme="minorHAnsi" w:cstheme="minorBidi"/>
              <w:noProof/>
              <w:sz w:val="22"/>
              <w:lang w:eastAsia="sv-SE"/>
            </w:rPr>
          </w:pPr>
          <w:hyperlink w:anchor="_Toc370383709" w:history="1">
            <w:r w:rsidR="0029544B" w:rsidRPr="007C5D16">
              <w:rPr>
                <w:rStyle w:val="Hyperlnk"/>
                <w:noProof/>
              </w:rPr>
              <w:t>4.2</w:t>
            </w:r>
            <w:r w:rsidR="0029544B">
              <w:rPr>
                <w:rFonts w:asciiTheme="minorHAnsi" w:eastAsiaTheme="minorEastAsia" w:hAnsiTheme="minorHAnsi" w:cstheme="minorBidi"/>
                <w:noProof/>
                <w:sz w:val="22"/>
                <w:lang w:eastAsia="sv-SE"/>
              </w:rPr>
              <w:tab/>
            </w:r>
            <w:r w:rsidR="0029544B" w:rsidRPr="007C5D16">
              <w:rPr>
                <w:rStyle w:val="Hyperlnk"/>
                <w:noProof/>
              </w:rPr>
              <w:t>Felhantering</w:t>
            </w:r>
            <w:r w:rsidR="0029544B">
              <w:rPr>
                <w:noProof/>
                <w:webHidden/>
              </w:rPr>
              <w:tab/>
            </w:r>
            <w:r w:rsidR="0029544B">
              <w:rPr>
                <w:noProof/>
                <w:webHidden/>
              </w:rPr>
              <w:fldChar w:fldCharType="begin"/>
            </w:r>
            <w:r w:rsidR="0029544B">
              <w:rPr>
                <w:noProof/>
                <w:webHidden/>
              </w:rPr>
              <w:instrText xml:space="preserve"> PAGEREF _Toc370383709 \h </w:instrText>
            </w:r>
            <w:r w:rsidR="0029544B">
              <w:rPr>
                <w:noProof/>
                <w:webHidden/>
              </w:rPr>
            </w:r>
            <w:r w:rsidR="0029544B">
              <w:rPr>
                <w:noProof/>
                <w:webHidden/>
              </w:rPr>
              <w:fldChar w:fldCharType="separate"/>
            </w:r>
            <w:r w:rsidR="0029544B">
              <w:rPr>
                <w:noProof/>
                <w:webHidden/>
              </w:rPr>
              <w:t>7</w:t>
            </w:r>
            <w:r w:rsidR="0029544B">
              <w:rPr>
                <w:noProof/>
                <w:webHidden/>
              </w:rPr>
              <w:fldChar w:fldCharType="end"/>
            </w:r>
          </w:hyperlink>
        </w:p>
        <w:p w:rsidR="0029544B" w:rsidRDefault="00E27BE6">
          <w:pPr>
            <w:pStyle w:val="Innehll2"/>
            <w:tabs>
              <w:tab w:val="left" w:pos="880"/>
              <w:tab w:val="right" w:leader="dot" w:pos="8664"/>
            </w:tabs>
            <w:rPr>
              <w:rFonts w:asciiTheme="minorHAnsi" w:eastAsiaTheme="minorEastAsia" w:hAnsiTheme="minorHAnsi" w:cstheme="minorBidi"/>
              <w:noProof/>
              <w:sz w:val="22"/>
              <w:lang w:eastAsia="sv-SE"/>
            </w:rPr>
          </w:pPr>
          <w:hyperlink w:anchor="_Toc370383710" w:history="1">
            <w:r w:rsidR="0029544B" w:rsidRPr="007C5D16">
              <w:rPr>
                <w:rStyle w:val="Hyperlnk"/>
                <w:noProof/>
              </w:rPr>
              <w:t>4.3</w:t>
            </w:r>
            <w:r w:rsidR="0029544B">
              <w:rPr>
                <w:rFonts w:asciiTheme="minorHAnsi" w:eastAsiaTheme="minorEastAsia" w:hAnsiTheme="minorHAnsi" w:cstheme="minorBidi"/>
                <w:noProof/>
                <w:sz w:val="22"/>
                <w:lang w:eastAsia="sv-SE"/>
              </w:rPr>
              <w:tab/>
            </w:r>
            <w:r w:rsidR="0029544B" w:rsidRPr="007C5D16">
              <w:rPr>
                <w:rStyle w:val="Hyperlnk"/>
                <w:noProof/>
              </w:rPr>
              <w:t>Format för Datum</w:t>
            </w:r>
            <w:r w:rsidR="0029544B">
              <w:rPr>
                <w:noProof/>
                <w:webHidden/>
              </w:rPr>
              <w:tab/>
            </w:r>
            <w:r w:rsidR="0029544B">
              <w:rPr>
                <w:noProof/>
                <w:webHidden/>
              </w:rPr>
              <w:fldChar w:fldCharType="begin"/>
            </w:r>
            <w:r w:rsidR="0029544B">
              <w:rPr>
                <w:noProof/>
                <w:webHidden/>
              </w:rPr>
              <w:instrText xml:space="preserve"> PAGEREF _Toc370383710 \h </w:instrText>
            </w:r>
            <w:r w:rsidR="0029544B">
              <w:rPr>
                <w:noProof/>
                <w:webHidden/>
              </w:rPr>
            </w:r>
            <w:r w:rsidR="0029544B">
              <w:rPr>
                <w:noProof/>
                <w:webHidden/>
              </w:rPr>
              <w:fldChar w:fldCharType="separate"/>
            </w:r>
            <w:r w:rsidR="0029544B">
              <w:rPr>
                <w:noProof/>
                <w:webHidden/>
              </w:rPr>
              <w:t>8</w:t>
            </w:r>
            <w:r w:rsidR="0029544B">
              <w:rPr>
                <w:noProof/>
                <w:webHidden/>
              </w:rPr>
              <w:fldChar w:fldCharType="end"/>
            </w:r>
          </w:hyperlink>
        </w:p>
        <w:p w:rsidR="0029544B" w:rsidRDefault="00E27BE6">
          <w:pPr>
            <w:pStyle w:val="Innehll2"/>
            <w:tabs>
              <w:tab w:val="left" w:pos="880"/>
              <w:tab w:val="right" w:leader="dot" w:pos="8664"/>
            </w:tabs>
            <w:rPr>
              <w:rFonts w:asciiTheme="minorHAnsi" w:eastAsiaTheme="minorEastAsia" w:hAnsiTheme="minorHAnsi" w:cstheme="minorBidi"/>
              <w:noProof/>
              <w:sz w:val="22"/>
              <w:lang w:eastAsia="sv-SE"/>
            </w:rPr>
          </w:pPr>
          <w:hyperlink w:anchor="_Toc370383711" w:history="1">
            <w:r w:rsidR="0029544B" w:rsidRPr="007C5D16">
              <w:rPr>
                <w:rStyle w:val="Hyperlnk"/>
                <w:noProof/>
              </w:rPr>
              <w:t>4.4</w:t>
            </w:r>
            <w:r w:rsidR="0029544B">
              <w:rPr>
                <w:rFonts w:asciiTheme="minorHAnsi" w:eastAsiaTheme="minorEastAsia" w:hAnsiTheme="minorHAnsi" w:cstheme="minorBidi"/>
                <w:noProof/>
                <w:sz w:val="22"/>
                <w:lang w:eastAsia="sv-SE"/>
              </w:rPr>
              <w:tab/>
            </w:r>
            <w:r w:rsidR="0029544B" w:rsidRPr="007C5D16">
              <w:rPr>
                <w:rStyle w:val="Hyperlnk"/>
                <w:noProof/>
              </w:rPr>
              <w:t>Format för tidpunkter</w:t>
            </w:r>
            <w:r w:rsidR="0029544B">
              <w:rPr>
                <w:noProof/>
                <w:webHidden/>
              </w:rPr>
              <w:tab/>
            </w:r>
            <w:r w:rsidR="0029544B">
              <w:rPr>
                <w:noProof/>
                <w:webHidden/>
              </w:rPr>
              <w:fldChar w:fldCharType="begin"/>
            </w:r>
            <w:r w:rsidR="0029544B">
              <w:rPr>
                <w:noProof/>
                <w:webHidden/>
              </w:rPr>
              <w:instrText xml:space="preserve"> PAGEREF _Toc370383711 \h </w:instrText>
            </w:r>
            <w:r w:rsidR="0029544B">
              <w:rPr>
                <w:noProof/>
                <w:webHidden/>
              </w:rPr>
            </w:r>
            <w:r w:rsidR="0029544B">
              <w:rPr>
                <w:noProof/>
                <w:webHidden/>
              </w:rPr>
              <w:fldChar w:fldCharType="separate"/>
            </w:r>
            <w:r w:rsidR="0029544B">
              <w:rPr>
                <w:noProof/>
                <w:webHidden/>
              </w:rPr>
              <w:t>8</w:t>
            </w:r>
            <w:r w:rsidR="0029544B">
              <w:rPr>
                <w:noProof/>
                <w:webHidden/>
              </w:rPr>
              <w:fldChar w:fldCharType="end"/>
            </w:r>
          </w:hyperlink>
        </w:p>
        <w:p w:rsidR="0029544B" w:rsidRDefault="00E27BE6">
          <w:pPr>
            <w:pStyle w:val="Innehll2"/>
            <w:tabs>
              <w:tab w:val="left" w:pos="880"/>
              <w:tab w:val="right" w:leader="dot" w:pos="8664"/>
            </w:tabs>
            <w:rPr>
              <w:rFonts w:asciiTheme="minorHAnsi" w:eastAsiaTheme="minorEastAsia" w:hAnsiTheme="minorHAnsi" w:cstheme="minorBidi"/>
              <w:noProof/>
              <w:sz w:val="22"/>
              <w:lang w:eastAsia="sv-SE"/>
            </w:rPr>
          </w:pPr>
          <w:hyperlink w:anchor="_Toc370383712" w:history="1">
            <w:r w:rsidR="0029544B" w:rsidRPr="007C5D16">
              <w:rPr>
                <w:rStyle w:val="Hyperlnk"/>
                <w:noProof/>
              </w:rPr>
              <w:t>4.5</w:t>
            </w:r>
            <w:r w:rsidR="0029544B">
              <w:rPr>
                <w:rFonts w:asciiTheme="minorHAnsi" w:eastAsiaTheme="minorEastAsia" w:hAnsiTheme="minorHAnsi" w:cstheme="minorBidi"/>
                <w:noProof/>
                <w:sz w:val="22"/>
                <w:lang w:eastAsia="sv-SE"/>
              </w:rPr>
              <w:tab/>
            </w:r>
            <w:r w:rsidR="0029544B" w:rsidRPr="007C5D16">
              <w:rPr>
                <w:rStyle w:val="Hyperlnk"/>
                <w:noProof/>
              </w:rPr>
              <w:t>Tidszon för tidpunkter</w:t>
            </w:r>
            <w:r w:rsidR="0029544B">
              <w:rPr>
                <w:noProof/>
                <w:webHidden/>
              </w:rPr>
              <w:tab/>
            </w:r>
            <w:r w:rsidR="0029544B">
              <w:rPr>
                <w:noProof/>
                <w:webHidden/>
              </w:rPr>
              <w:fldChar w:fldCharType="begin"/>
            </w:r>
            <w:r w:rsidR="0029544B">
              <w:rPr>
                <w:noProof/>
                <w:webHidden/>
              </w:rPr>
              <w:instrText xml:space="preserve"> PAGEREF _Toc370383712 \h </w:instrText>
            </w:r>
            <w:r w:rsidR="0029544B">
              <w:rPr>
                <w:noProof/>
                <w:webHidden/>
              </w:rPr>
            </w:r>
            <w:r w:rsidR="0029544B">
              <w:rPr>
                <w:noProof/>
                <w:webHidden/>
              </w:rPr>
              <w:fldChar w:fldCharType="separate"/>
            </w:r>
            <w:r w:rsidR="0029544B">
              <w:rPr>
                <w:noProof/>
                <w:webHidden/>
              </w:rPr>
              <w:t>8</w:t>
            </w:r>
            <w:r w:rsidR="0029544B">
              <w:rPr>
                <w:noProof/>
                <w:webHidden/>
              </w:rPr>
              <w:fldChar w:fldCharType="end"/>
            </w:r>
          </w:hyperlink>
        </w:p>
        <w:p w:rsidR="0029544B" w:rsidRDefault="00E27BE6">
          <w:pPr>
            <w:pStyle w:val="Innehll1"/>
            <w:tabs>
              <w:tab w:val="left" w:pos="400"/>
              <w:tab w:val="right" w:leader="dot" w:pos="8664"/>
            </w:tabs>
            <w:rPr>
              <w:rFonts w:asciiTheme="minorHAnsi" w:eastAsiaTheme="minorEastAsia" w:hAnsiTheme="minorHAnsi" w:cstheme="minorBidi"/>
              <w:noProof/>
              <w:sz w:val="22"/>
              <w:lang w:eastAsia="sv-SE"/>
            </w:rPr>
          </w:pPr>
          <w:hyperlink w:anchor="_Toc370383713" w:history="1">
            <w:r w:rsidR="0029544B" w:rsidRPr="007C5D16">
              <w:rPr>
                <w:rStyle w:val="Hyperlnk"/>
                <w:noProof/>
              </w:rPr>
              <w:t>5</w:t>
            </w:r>
            <w:r w:rsidR="0029544B">
              <w:rPr>
                <w:rFonts w:asciiTheme="minorHAnsi" w:eastAsiaTheme="minorEastAsia" w:hAnsiTheme="minorHAnsi" w:cstheme="minorBidi"/>
                <w:noProof/>
                <w:sz w:val="22"/>
                <w:lang w:eastAsia="sv-SE"/>
              </w:rPr>
              <w:tab/>
            </w:r>
            <w:r w:rsidR="0029544B" w:rsidRPr="007C5D16">
              <w:rPr>
                <w:rStyle w:val="Hyperlnk"/>
                <w:noProof/>
              </w:rPr>
              <w:t>Tjänstekontrakt</w:t>
            </w:r>
            <w:r w:rsidR="0029544B">
              <w:rPr>
                <w:noProof/>
                <w:webHidden/>
              </w:rPr>
              <w:tab/>
            </w:r>
            <w:r w:rsidR="0029544B">
              <w:rPr>
                <w:noProof/>
                <w:webHidden/>
              </w:rPr>
              <w:fldChar w:fldCharType="begin"/>
            </w:r>
            <w:r w:rsidR="0029544B">
              <w:rPr>
                <w:noProof/>
                <w:webHidden/>
              </w:rPr>
              <w:instrText xml:space="preserve"> PAGEREF _Toc370383713 \h </w:instrText>
            </w:r>
            <w:r w:rsidR="0029544B">
              <w:rPr>
                <w:noProof/>
                <w:webHidden/>
              </w:rPr>
            </w:r>
            <w:r w:rsidR="0029544B">
              <w:rPr>
                <w:noProof/>
                <w:webHidden/>
              </w:rPr>
              <w:fldChar w:fldCharType="separate"/>
            </w:r>
            <w:r w:rsidR="0029544B">
              <w:rPr>
                <w:noProof/>
                <w:webHidden/>
              </w:rPr>
              <w:t>8</w:t>
            </w:r>
            <w:r w:rsidR="0029544B">
              <w:rPr>
                <w:noProof/>
                <w:webHidden/>
              </w:rPr>
              <w:fldChar w:fldCharType="end"/>
            </w:r>
          </w:hyperlink>
        </w:p>
        <w:p w:rsidR="0029544B" w:rsidRDefault="00E27BE6">
          <w:pPr>
            <w:pStyle w:val="Innehll2"/>
            <w:tabs>
              <w:tab w:val="left" w:pos="880"/>
              <w:tab w:val="right" w:leader="dot" w:pos="8664"/>
            </w:tabs>
            <w:rPr>
              <w:rFonts w:asciiTheme="minorHAnsi" w:eastAsiaTheme="minorEastAsia" w:hAnsiTheme="minorHAnsi" w:cstheme="minorBidi"/>
              <w:noProof/>
              <w:sz w:val="22"/>
              <w:lang w:eastAsia="sv-SE"/>
            </w:rPr>
          </w:pPr>
          <w:hyperlink w:anchor="_Toc370383714" w:history="1">
            <w:r w:rsidR="0029544B" w:rsidRPr="007C5D16">
              <w:rPr>
                <w:rStyle w:val="Hyperlnk"/>
                <w:noProof/>
              </w:rPr>
              <w:t>5.1</w:t>
            </w:r>
            <w:r w:rsidR="0029544B">
              <w:rPr>
                <w:rFonts w:asciiTheme="minorHAnsi" w:eastAsiaTheme="minorEastAsia" w:hAnsiTheme="minorHAnsi" w:cstheme="minorBidi"/>
                <w:noProof/>
                <w:sz w:val="22"/>
                <w:lang w:eastAsia="sv-SE"/>
              </w:rPr>
              <w:tab/>
            </w:r>
            <w:r w:rsidR="0029544B" w:rsidRPr="007C5D16">
              <w:rPr>
                <w:rStyle w:val="Hyperlnk"/>
                <w:noProof/>
              </w:rPr>
              <w:t>GetCommissionsForPerson</w:t>
            </w:r>
            <w:r w:rsidR="0029544B">
              <w:rPr>
                <w:noProof/>
                <w:webHidden/>
              </w:rPr>
              <w:tab/>
            </w:r>
            <w:r w:rsidR="0029544B">
              <w:rPr>
                <w:noProof/>
                <w:webHidden/>
              </w:rPr>
              <w:fldChar w:fldCharType="begin"/>
            </w:r>
            <w:r w:rsidR="0029544B">
              <w:rPr>
                <w:noProof/>
                <w:webHidden/>
              </w:rPr>
              <w:instrText xml:space="preserve"> PAGEREF _Toc370383714 \h </w:instrText>
            </w:r>
            <w:r w:rsidR="0029544B">
              <w:rPr>
                <w:noProof/>
                <w:webHidden/>
              </w:rPr>
            </w:r>
            <w:r w:rsidR="0029544B">
              <w:rPr>
                <w:noProof/>
                <w:webHidden/>
              </w:rPr>
              <w:fldChar w:fldCharType="separate"/>
            </w:r>
            <w:r w:rsidR="0029544B">
              <w:rPr>
                <w:noProof/>
                <w:webHidden/>
              </w:rPr>
              <w:t>8</w:t>
            </w:r>
            <w:r w:rsidR="0029544B">
              <w:rPr>
                <w:noProof/>
                <w:webHidden/>
              </w:rPr>
              <w:fldChar w:fldCharType="end"/>
            </w:r>
          </w:hyperlink>
        </w:p>
        <w:p w:rsidR="0029544B" w:rsidRDefault="00E27BE6">
          <w:pPr>
            <w:pStyle w:val="Innehll3"/>
            <w:tabs>
              <w:tab w:val="left" w:pos="1100"/>
              <w:tab w:val="right" w:leader="dot" w:pos="8664"/>
            </w:tabs>
            <w:rPr>
              <w:rFonts w:asciiTheme="minorHAnsi" w:eastAsiaTheme="minorEastAsia" w:hAnsiTheme="minorHAnsi" w:cstheme="minorBidi"/>
              <w:noProof/>
              <w:sz w:val="22"/>
              <w:lang w:eastAsia="sv-SE"/>
            </w:rPr>
          </w:pPr>
          <w:hyperlink w:anchor="_Toc370383715" w:history="1">
            <w:r w:rsidR="0029544B" w:rsidRPr="007C5D16">
              <w:rPr>
                <w:rStyle w:val="Hyperlnk"/>
                <w:noProof/>
              </w:rPr>
              <w:t>5.1.1</w:t>
            </w:r>
            <w:r w:rsidR="0029544B">
              <w:rPr>
                <w:rFonts w:asciiTheme="minorHAnsi" w:eastAsiaTheme="minorEastAsia" w:hAnsiTheme="minorHAnsi" w:cstheme="minorBidi"/>
                <w:noProof/>
                <w:sz w:val="22"/>
                <w:lang w:eastAsia="sv-SE"/>
              </w:rPr>
              <w:tab/>
            </w:r>
            <w:r w:rsidR="0029544B" w:rsidRPr="007C5D16">
              <w:rPr>
                <w:rStyle w:val="Hyperlnk"/>
                <w:noProof/>
              </w:rPr>
              <w:t>Version</w:t>
            </w:r>
            <w:r w:rsidR="0029544B">
              <w:rPr>
                <w:noProof/>
                <w:webHidden/>
              </w:rPr>
              <w:tab/>
            </w:r>
            <w:r w:rsidR="0029544B">
              <w:rPr>
                <w:noProof/>
                <w:webHidden/>
              </w:rPr>
              <w:fldChar w:fldCharType="begin"/>
            </w:r>
            <w:r w:rsidR="0029544B">
              <w:rPr>
                <w:noProof/>
                <w:webHidden/>
              </w:rPr>
              <w:instrText xml:space="preserve"> PAGEREF _Toc370383715 \h </w:instrText>
            </w:r>
            <w:r w:rsidR="0029544B">
              <w:rPr>
                <w:noProof/>
                <w:webHidden/>
              </w:rPr>
            </w:r>
            <w:r w:rsidR="0029544B">
              <w:rPr>
                <w:noProof/>
                <w:webHidden/>
              </w:rPr>
              <w:fldChar w:fldCharType="separate"/>
            </w:r>
            <w:r w:rsidR="0029544B">
              <w:rPr>
                <w:noProof/>
                <w:webHidden/>
              </w:rPr>
              <w:t>8</w:t>
            </w:r>
            <w:r w:rsidR="0029544B">
              <w:rPr>
                <w:noProof/>
                <w:webHidden/>
              </w:rPr>
              <w:fldChar w:fldCharType="end"/>
            </w:r>
          </w:hyperlink>
        </w:p>
        <w:p w:rsidR="0029544B" w:rsidRDefault="00E27BE6">
          <w:pPr>
            <w:pStyle w:val="Innehll3"/>
            <w:tabs>
              <w:tab w:val="left" w:pos="1100"/>
              <w:tab w:val="right" w:leader="dot" w:pos="8664"/>
            </w:tabs>
            <w:rPr>
              <w:rFonts w:asciiTheme="minorHAnsi" w:eastAsiaTheme="minorEastAsia" w:hAnsiTheme="minorHAnsi" w:cstheme="minorBidi"/>
              <w:noProof/>
              <w:sz w:val="22"/>
              <w:lang w:eastAsia="sv-SE"/>
            </w:rPr>
          </w:pPr>
          <w:hyperlink w:anchor="_Toc370383716" w:history="1">
            <w:r w:rsidR="0029544B" w:rsidRPr="007C5D16">
              <w:rPr>
                <w:rStyle w:val="Hyperlnk"/>
                <w:noProof/>
              </w:rPr>
              <w:t>5.1.2</w:t>
            </w:r>
            <w:r w:rsidR="0029544B">
              <w:rPr>
                <w:rFonts w:asciiTheme="minorHAnsi" w:eastAsiaTheme="minorEastAsia" w:hAnsiTheme="minorHAnsi" w:cstheme="minorBidi"/>
                <w:noProof/>
                <w:sz w:val="22"/>
                <w:lang w:eastAsia="sv-SE"/>
              </w:rPr>
              <w:tab/>
            </w:r>
            <w:r w:rsidR="0029544B" w:rsidRPr="007C5D16">
              <w:rPr>
                <w:rStyle w:val="Hyperlnk"/>
                <w:noProof/>
              </w:rPr>
              <w:t>Fältregler</w:t>
            </w:r>
            <w:r w:rsidR="0029544B">
              <w:rPr>
                <w:noProof/>
                <w:webHidden/>
              </w:rPr>
              <w:tab/>
            </w:r>
            <w:r w:rsidR="0029544B">
              <w:rPr>
                <w:noProof/>
                <w:webHidden/>
              </w:rPr>
              <w:fldChar w:fldCharType="begin"/>
            </w:r>
            <w:r w:rsidR="0029544B">
              <w:rPr>
                <w:noProof/>
                <w:webHidden/>
              </w:rPr>
              <w:instrText xml:space="preserve"> PAGEREF _Toc370383716 \h </w:instrText>
            </w:r>
            <w:r w:rsidR="0029544B">
              <w:rPr>
                <w:noProof/>
                <w:webHidden/>
              </w:rPr>
            </w:r>
            <w:r w:rsidR="0029544B">
              <w:rPr>
                <w:noProof/>
                <w:webHidden/>
              </w:rPr>
              <w:fldChar w:fldCharType="separate"/>
            </w:r>
            <w:r w:rsidR="0029544B">
              <w:rPr>
                <w:noProof/>
                <w:webHidden/>
              </w:rPr>
              <w:t>9</w:t>
            </w:r>
            <w:r w:rsidR="0029544B">
              <w:rPr>
                <w:noProof/>
                <w:webHidden/>
              </w:rPr>
              <w:fldChar w:fldCharType="end"/>
            </w:r>
          </w:hyperlink>
        </w:p>
        <w:p w:rsidR="0029544B" w:rsidRDefault="00E27BE6">
          <w:pPr>
            <w:pStyle w:val="Innehll3"/>
            <w:tabs>
              <w:tab w:val="left" w:pos="1100"/>
              <w:tab w:val="right" w:leader="dot" w:pos="8664"/>
            </w:tabs>
            <w:rPr>
              <w:rFonts w:asciiTheme="minorHAnsi" w:eastAsiaTheme="minorEastAsia" w:hAnsiTheme="minorHAnsi" w:cstheme="minorBidi"/>
              <w:noProof/>
              <w:sz w:val="22"/>
              <w:lang w:eastAsia="sv-SE"/>
            </w:rPr>
          </w:pPr>
          <w:hyperlink w:anchor="_Toc370383717" w:history="1">
            <w:r w:rsidR="0029544B" w:rsidRPr="007C5D16">
              <w:rPr>
                <w:rStyle w:val="Hyperlnk"/>
                <w:noProof/>
              </w:rPr>
              <w:t>5.1.3</w:t>
            </w:r>
            <w:r w:rsidR="0029544B">
              <w:rPr>
                <w:rFonts w:asciiTheme="minorHAnsi" w:eastAsiaTheme="minorEastAsia" w:hAnsiTheme="minorHAnsi" w:cstheme="minorBidi"/>
                <w:noProof/>
                <w:sz w:val="22"/>
                <w:lang w:eastAsia="sv-SE"/>
              </w:rPr>
              <w:tab/>
            </w:r>
            <w:r w:rsidR="0029544B" w:rsidRPr="007C5D16">
              <w:rPr>
                <w:rStyle w:val="Hyperlnk"/>
                <w:noProof/>
              </w:rPr>
              <w:t>Regler</w:t>
            </w:r>
            <w:r w:rsidR="0029544B">
              <w:rPr>
                <w:noProof/>
                <w:webHidden/>
              </w:rPr>
              <w:tab/>
            </w:r>
            <w:r w:rsidR="0029544B">
              <w:rPr>
                <w:noProof/>
                <w:webHidden/>
              </w:rPr>
              <w:fldChar w:fldCharType="begin"/>
            </w:r>
            <w:r w:rsidR="0029544B">
              <w:rPr>
                <w:noProof/>
                <w:webHidden/>
              </w:rPr>
              <w:instrText xml:space="preserve"> PAGEREF _Toc370383717 \h </w:instrText>
            </w:r>
            <w:r w:rsidR="0029544B">
              <w:rPr>
                <w:noProof/>
                <w:webHidden/>
              </w:rPr>
            </w:r>
            <w:r w:rsidR="0029544B">
              <w:rPr>
                <w:noProof/>
                <w:webHidden/>
              </w:rPr>
              <w:fldChar w:fldCharType="separate"/>
            </w:r>
            <w:r w:rsidR="0029544B">
              <w:rPr>
                <w:noProof/>
                <w:webHidden/>
              </w:rPr>
              <w:t>9</w:t>
            </w:r>
            <w:r w:rsidR="0029544B">
              <w:rPr>
                <w:noProof/>
                <w:webHidden/>
              </w:rPr>
              <w:fldChar w:fldCharType="end"/>
            </w:r>
          </w:hyperlink>
        </w:p>
        <w:p w:rsidR="0029544B" w:rsidRDefault="00E27BE6">
          <w:pPr>
            <w:pStyle w:val="Innehll3"/>
            <w:tabs>
              <w:tab w:val="left" w:pos="1100"/>
              <w:tab w:val="right" w:leader="dot" w:pos="8664"/>
            </w:tabs>
            <w:rPr>
              <w:rFonts w:asciiTheme="minorHAnsi" w:eastAsiaTheme="minorEastAsia" w:hAnsiTheme="minorHAnsi" w:cstheme="minorBidi"/>
              <w:noProof/>
              <w:sz w:val="22"/>
              <w:lang w:eastAsia="sv-SE"/>
            </w:rPr>
          </w:pPr>
          <w:hyperlink w:anchor="_Toc370383718" w:history="1">
            <w:r w:rsidR="0029544B" w:rsidRPr="007C5D16">
              <w:rPr>
                <w:rStyle w:val="Hyperlnk"/>
                <w:noProof/>
              </w:rPr>
              <w:t>5.1.4</w:t>
            </w:r>
            <w:r w:rsidR="0029544B">
              <w:rPr>
                <w:rFonts w:asciiTheme="minorHAnsi" w:eastAsiaTheme="minorEastAsia" w:hAnsiTheme="minorHAnsi" w:cstheme="minorBidi"/>
                <w:noProof/>
                <w:sz w:val="22"/>
                <w:lang w:eastAsia="sv-SE"/>
              </w:rPr>
              <w:tab/>
            </w:r>
            <w:r w:rsidR="0029544B" w:rsidRPr="007C5D16">
              <w:rPr>
                <w:rStyle w:val="Hyperlnk"/>
                <w:noProof/>
              </w:rPr>
              <w:t>Övriga regler</w:t>
            </w:r>
            <w:r w:rsidR="0029544B">
              <w:rPr>
                <w:noProof/>
                <w:webHidden/>
              </w:rPr>
              <w:tab/>
            </w:r>
            <w:r w:rsidR="0029544B">
              <w:rPr>
                <w:noProof/>
                <w:webHidden/>
              </w:rPr>
              <w:fldChar w:fldCharType="begin"/>
            </w:r>
            <w:r w:rsidR="0029544B">
              <w:rPr>
                <w:noProof/>
                <w:webHidden/>
              </w:rPr>
              <w:instrText xml:space="preserve"> PAGEREF _Toc370383718 \h </w:instrText>
            </w:r>
            <w:r w:rsidR="0029544B">
              <w:rPr>
                <w:noProof/>
                <w:webHidden/>
              </w:rPr>
            </w:r>
            <w:r w:rsidR="0029544B">
              <w:rPr>
                <w:noProof/>
                <w:webHidden/>
              </w:rPr>
              <w:fldChar w:fldCharType="separate"/>
            </w:r>
            <w:r w:rsidR="0029544B">
              <w:rPr>
                <w:noProof/>
                <w:webHidden/>
              </w:rPr>
              <w:t>9</w:t>
            </w:r>
            <w:r w:rsidR="0029544B">
              <w:rPr>
                <w:noProof/>
                <w:webHidden/>
              </w:rPr>
              <w:fldChar w:fldCharType="end"/>
            </w:r>
          </w:hyperlink>
        </w:p>
        <w:p w:rsidR="0029544B" w:rsidRDefault="00E27BE6">
          <w:pPr>
            <w:pStyle w:val="Innehll3"/>
            <w:tabs>
              <w:tab w:val="left" w:pos="1100"/>
              <w:tab w:val="right" w:leader="dot" w:pos="8664"/>
            </w:tabs>
            <w:rPr>
              <w:rFonts w:asciiTheme="minorHAnsi" w:eastAsiaTheme="minorEastAsia" w:hAnsiTheme="minorHAnsi" w:cstheme="minorBidi"/>
              <w:noProof/>
              <w:sz w:val="22"/>
              <w:lang w:eastAsia="sv-SE"/>
            </w:rPr>
          </w:pPr>
          <w:hyperlink w:anchor="_Toc370383719" w:history="1">
            <w:r w:rsidR="0029544B" w:rsidRPr="007C5D16">
              <w:rPr>
                <w:rStyle w:val="Hyperlnk"/>
                <w:noProof/>
              </w:rPr>
              <w:t>5.1.5</w:t>
            </w:r>
            <w:r w:rsidR="0029544B">
              <w:rPr>
                <w:rFonts w:asciiTheme="minorHAnsi" w:eastAsiaTheme="minorEastAsia" w:hAnsiTheme="minorHAnsi" w:cstheme="minorBidi"/>
                <w:noProof/>
                <w:sz w:val="22"/>
                <w:lang w:eastAsia="sv-SE"/>
              </w:rPr>
              <w:tab/>
            </w:r>
            <w:r w:rsidR="0029544B" w:rsidRPr="007C5D16">
              <w:rPr>
                <w:rStyle w:val="Hyperlnk"/>
                <w:noProof/>
              </w:rPr>
              <w:t>Annan information om kontraktet</w:t>
            </w:r>
            <w:r w:rsidR="0029544B">
              <w:rPr>
                <w:noProof/>
                <w:webHidden/>
              </w:rPr>
              <w:tab/>
            </w:r>
            <w:r w:rsidR="0029544B">
              <w:rPr>
                <w:noProof/>
                <w:webHidden/>
              </w:rPr>
              <w:fldChar w:fldCharType="begin"/>
            </w:r>
            <w:r w:rsidR="0029544B">
              <w:rPr>
                <w:noProof/>
                <w:webHidden/>
              </w:rPr>
              <w:instrText xml:space="preserve"> PAGEREF _Toc370383719 \h </w:instrText>
            </w:r>
            <w:r w:rsidR="0029544B">
              <w:rPr>
                <w:noProof/>
                <w:webHidden/>
              </w:rPr>
            </w:r>
            <w:r w:rsidR="0029544B">
              <w:rPr>
                <w:noProof/>
                <w:webHidden/>
              </w:rPr>
              <w:fldChar w:fldCharType="separate"/>
            </w:r>
            <w:r w:rsidR="0029544B">
              <w:rPr>
                <w:noProof/>
                <w:webHidden/>
              </w:rPr>
              <w:t>10</w:t>
            </w:r>
            <w:r w:rsidR="0029544B">
              <w:rPr>
                <w:noProof/>
                <w:webHidden/>
              </w:rPr>
              <w:fldChar w:fldCharType="end"/>
            </w:r>
          </w:hyperlink>
        </w:p>
        <w:p w:rsidR="0029544B" w:rsidRDefault="00E27BE6">
          <w:pPr>
            <w:pStyle w:val="Innehll2"/>
            <w:tabs>
              <w:tab w:val="left" w:pos="880"/>
              <w:tab w:val="right" w:leader="dot" w:pos="8664"/>
            </w:tabs>
            <w:rPr>
              <w:rFonts w:asciiTheme="minorHAnsi" w:eastAsiaTheme="minorEastAsia" w:hAnsiTheme="minorHAnsi" w:cstheme="minorBidi"/>
              <w:noProof/>
              <w:sz w:val="22"/>
              <w:lang w:eastAsia="sv-SE"/>
            </w:rPr>
          </w:pPr>
          <w:hyperlink w:anchor="_Toc370383720" w:history="1">
            <w:r w:rsidR="0029544B" w:rsidRPr="007C5D16">
              <w:rPr>
                <w:rStyle w:val="Hyperlnk"/>
                <w:noProof/>
              </w:rPr>
              <w:t>5.2</w:t>
            </w:r>
            <w:r w:rsidR="0029544B">
              <w:rPr>
                <w:rFonts w:asciiTheme="minorHAnsi" w:eastAsiaTheme="minorEastAsia" w:hAnsiTheme="minorHAnsi" w:cstheme="minorBidi"/>
                <w:noProof/>
                <w:sz w:val="22"/>
                <w:lang w:eastAsia="sv-SE"/>
              </w:rPr>
              <w:tab/>
            </w:r>
            <w:r w:rsidR="0029544B" w:rsidRPr="007C5D16">
              <w:rPr>
                <w:rStyle w:val="Hyperlnk"/>
                <w:noProof/>
              </w:rPr>
              <w:t>SetSelectedCommissionForPerson</w:t>
            </w:r>
            <w:r w:rsidR="0029544B">
              <w:rPr>
                <w:noProof/>
                <w:webHidden/>
              </w:rPr>
              <w:tab/>
            </w:r>
            <w:r w:rsidR="0029544B">
              <w:rPr>
                <w:noProof/>
                <w:webHidden/>
              </w:rPr>
              <w:fldChar w:fldCharType="begin"/>
            </w:r>
            <w:r w:rsidR="0029544B">
              <w:rPr>
                <w:noProof/>
                <w:webHidden/>
              </w:rPr>
              <w:instrText xml:space="preserve"> PAGEREF _Toc370383720 \h </w:instrText>
            </w:r>
            <w:r w:rsidR="0029544B">
              <w:rPr>
                <w:noProof/>
                <w:webHidden/>
              </w:rPr>
            </w:r>
            <w:r w:rsidR="0029544B">
              <w:rPr>
                <w:noProof/>
                <w:webHidden/>
              </w:rPr>
              <w:fldChar w:fldCharType="separate"/>
            </w:r>
            <w:r w:rsidR="0029544B">
              <w:rPr>
                <w:noProof/>
                <w:webHidden/>
              </w:rPr>
              <w:t>11</w:t>
            </w:r>
            <w:r w:rsidR="0029544B">
              <w:rPr>
                <w:noProof/>
                <w:webHidden/>
              </w:rPr>
              <w:fldChar w:fldCharType="end"/>
            </w:r>
          </w:hyperlink>
        </w:p>
        <w:p w:rsidR="0029544B" w:rsidRDefault="00E27BE6">
          <w:pPr>
            <w:pStyle w:val="Innehll3"/>
            <w:tabs>
              <w:tab w:val="left" w:pos="1100"/>
              <w:tab w:val="right" w:leader="dot" w:pos="8664"/>
            </w:tabs>
            <w:rPr>
              <w:rFonts w:asciiTheme="minorHAnsi" w:eastAsiaTheme="minorEastAsia" w:hAnsiTheme="minorHAnsi" w:cstheme="minorBidi"/>
              <w:noProof/>
              <w:sz w:val="22"/>
              <w:lang w:eastAsia="sv-SE"/>
            </w:rPr>
          </w:pPr>
          <w:hyperlink w:anchor="_Toc370383721" w:history="1">
            <w:r w:rsidR="0029544B" w:rsidRPr="007C5D16">
              <w:rPr>
                <w:rStyle w:val="Hyperlnk"/>
                <w:noProof/>
              </w:rPr>
              <w:t>5.2.1</w:t>
            </w:r>
            <w:r w:rsidR="0029544B">
              <w:rPr>
                <w:rFonts w:asciiTheme="minorHAnsi" w:eastAsiaTheme="minorEastAsia" w:hAnsiTheme="minorHAnsi" w:cstheme="minorBidi"/>
                <w:noProof/>
                <w:sz w:val="22"/>
                <w:lang w:eastAsia="sv-SE"/>
              </w:rPr>
              <w:tab/>
            </w:r>
            <w:r w:rsidR="0029544B" w:rsidRPr="007C5D16">
              <w:rPr>
                <w:rStyle w:val="Hyperlnk"/>
                <w:noProof/>
              </w:rPr>
              <w:t>Version</w:t>
            </w:r>
            <w:r w:rsidR="0029544B">
              <w:rPr>
                <w:noProof/>
                <w:webHidden/>
              </w:rPr>
              <w:tab/>
            </w:r>
            <w:r w:rsidR="0029544B">
              <w:rPr>
                <w:noProof/>
                <w:webHidden/>
              </w:rPr>
              <w:fldChar w:fldCharType="begin"/>
            </w:r>
            <w:r w:rsidR="0029544B">
              <w:rPr>
                <w:noProof/>
                <w:webHidden/>
              </w:rPr>
              <w:instrText xml:space="preserve"> PAGEREF _Toc370383721 \h </w:instrText>
            </w:r>
            <w:r w:rsidR="0029544B">
              <w:rPr>
                <w:noProof/>
                <w:webHidden/>
              </w:rPr>
            </w:r>
            <w:r w:rsidR="0029544B">
              <w:rPr>
                <w:noProof/>
                <w:webHidden/>
              </w:rPr>
              <w:fldChar w:fldCharType="separate"/>
            </w:r>
            <w:r w:rsidR="0029544B">
              <w:rPr>
                <w:noProof/>
                <w:webHidden/>
              </w:rPr>
              <w:t>11</w:t>
            </w:r>
            <w:r w:rsidR="0029544B">
              <w:rPr>
                <w:noProof/>
                <w:webHidden/>
              </w:rPr>
              <w:fldChar w:fldCharType="end"/>
            </w:r>
          </w:hyperlink>
        </w:p>
        <w:p w:rsidR="0029544B" w:rsidRDefault="00E27BE6">
          <w:pPr>
            <w:pStyle w:val="Innehll3"/>
            <w:tabs>
              <w:tab w:val="left" w:pos="1100"/>
              <w:tab w:val="right" w:leader="dot" w:pos="8664"/>
            </w:tabs>
            <w:rPr>
              <w:rFonts w:asciiTheme="minorHAnsi" w:eastAsiaTheme="minorEastAsia" w:hAnsiTheme="minorHAnsi" w:cstheme="minorBidi"/>
              <w:noProof/>
              <w:sz w:val="22"/>
              <w:lang w:eastAsia="sv-SE"/>
            </w:rPr>
          </w:pPr>
          <w:hyperlink w:anchor="_Toc370383722" w:history="1">
            <w:r w:rsidR="0029544B" w:rsidRPr="007C5D16">
              <w:rPr>
                <w:rStyle w:val="Hyperlnk"/>
                <w:noProof/>
              </w:rPr>
              <w:t>5.2.2</w:t>
            </w:r>
            <w:r w:rsidR="0029544B">
              <w:rPr>
                <w:rFonts w:asciiTheme="minorHAnsi" w:eastAsiaTheme="minorEastAsia" w:hAnsiTheme="minorHAnsi" w:cstheme="minorBidi"/>
                <w:noProof/>
                <w:sz w:val="22"/>
                <w:lang w:eastAsia="sv-SE"/>
              </w:rPr>
              <w:tab/>
            </w:r>
            <w:r w:rsidR="0029544B" w:rsidRPr="007C5D16">
              <w:rPr>
                <w:rStyle w:val="Hyperlnk"/>
                <w:noProof/>
              </w:rPr>
              <w:t>Fältregler</w:t>
            </w:r>
            <w:r w:rsidR="0029544B">
              <w:rPr>
                <w:noProof/>
                <w:webHidden/>
              </w:rPr>
              <w:tab/>
            </w:r>
            <w:r w:rsidR="0029544B">
              <w:rPr>
                <w:noProof/>
                <w:webHidden/>
              </w:rPr>
              <w:fldChar w:fldCharType="begin"/>
            </w:r>
            <w:r w:rsidR="0029544B">
              <w:rPr>
                <w:noProof/>
                <w:webHidden/>
              </w:rPr>
              <w:instrText xml:space="preserve"> PAGEREF _Toc370383722 \h </w:instrText>
            </w:r>
            <w:r w:rsidR="0029544B">
              <w:rPr>
                <w:noProof/>
                <w:webHidden/>
              </w:rPr>
            </w:r>
            <w:r w:rsidR="0029544B">
              <w:rPr>
                <w:noProof/>
                <w:webHidden/>
              </w:rPr>
              <w:fldChar w:fldCharType="separate"/>
            </w:r>
            <w:r w:rsidR="0029544B">
              <w:rPr>
                <w:noProof/>
                <w:webHidden/>
              </w:rPr>
              <w:t>11</w:t>
            </w:r>
            <w:r w:rsidR="0029544B">
              <w:rPr>
                <w:noProof/>
                <w:webHidden/>
              </w:rPr>
              <w:fldChar w:fldCharType="end"/>
            </w:r>
          </w:hyperlink>
        </w:p>
        <w:p w:rsidR="0029544B" w:rsidRDefault="00E27BE6">
          <w:pPr>
            <w:pStyle w:val="Innehll3"/>
            <w:tabs>
              <w:tab w:val="left" w:pos="1100"/>
              <w:tab w:val="right" w:leader="dot" w:pos="8664"/>
            </w:tabs>
            <w:rPr>
              <w:rFonts w:asciiTheme="minorHAnsi" w:eastAsiaTheme="minorEastAsia" w:hAnsiTheme="minorHAnsi" w:cstheme="minorBidi"/>
              <w:noProof/>
              <w:sz w:val="22"/>
              <w:lang w:eastAsia="sv-SE"/>
            </w:rPr>
          </w:pPr>
          <w:hyperlink w:anchor="_Toc370383723" w:history="1">
            <w:r w:rsidR="0029544B" w:rsidRPr="007C5D16">
              <w:rPr>
                <w:rStyle w:val="Hyperlnk"/>
                <w:noProof/>
              </w:rPr>
              <w:t>5.2.3</w:t>
            </w:r>
            <w:r w:rsidR="0029544B">
              <w:rPr>
                <w:rFonts w:asciiTheme="minorHAnsi" w:eastAsiaTheme="minorEastAsia" w:hAnsiTheme="minorHAnsi" w:cstheme="minorBidi"/>
                <w:noProof/>
                <w:sz w:val="22"/>
                <w:lang w:eastAsia="sv-SE"/>
              </w:rPr>
              <w:tab/>
            </w:r>
            <w:r w:rsidR="0029544B" w:rsidRPr="007C5D16">
              <w:rPr>
                <w:rStyle w:val="Hyperlnk"/>
                <w:noProof/>
              </w:rPr>
              <w:t>Regler</w:t>
            </w:r>
            <w:r w:rsidR="0029544B">
              <w:rPr>
                <w:noProof/>
                <w:webHidden/>
              </w:rPr>
              <w:tab/>
            </w:r>
            <w:r w:rsidR="0029544B">
              <w:rPr>
                <w:noProof/>
                <w:webHidden/>
              </w:rPr>
              <w:fldChar w:fldCharType="begin"/>
            </w:r>
            <w:r w:rsidR="0029544B">
              <w:rPr>
                <w:noProof/>
                <w:webHidden/>
              </w:rPr>
              <w:instrText xml:space="preserve"> PAGEREF _Toc370383723 \h </w:instrText>
            </w:r>
            <w:r w:rsidR="0029544B">
              <w:rPr>
                <w:noProof/>
                <w:webHidden/>
              </w:rPr>
            </w:r>
            <w:r w:rsidR="0029544B">
              <w:rPr>
                <w:noProof/>
                <w:webHidden/>
              </w:rPr>
              <w:fldChar w:fldCharType="separate"/>
            </w:r>
            <w:r w:rsidR="0029544B">
              <w:rPr>
                <w:noProof/>
                <w:webHidden/>
              </w:rPr>
              <w:t>12</w:t>
            </w:r>
            <w:r w:rsidR="0029544B">
              <w:rPr>
                <w:noProof/>
                <w:webHidden/>
              </w:rPr>
              <w:fldChar w:fldCharType="end"/>
            </w:r>
          </w:hyperlink>
        </w:p>
        <w:p w:rsidR="0029544B" w:rsidRDefault="00E27BE6">
          <w:pPr>
            <w:pStyle w:val="Innehll3"/>
            <w:tabs>
              <w:tab w:val="left" w:pos="1100"/>
              <w:tab w:val="right" w:leader="dot" w:pos="8664"/>
            </w:tabs>
            <w:rPr>
              <w:rFonts w:asciiTheme="minorHAnsi" w:eastAsiaTheme="minorEastAsia" w:hAnsiTheme="minorHAnsi" w:cstheme="minorBidi"/>
              <w:noProof/>
              <w:sz w:val="22"/>
              <w:lang w:eastAsia="sv-SE"/>
            </w:rPr>
          </w:pPr>
          <w:hyperlink w:anchor="_Toc370383724" w:history="1">
            <w:r w:rsidR="0029544B" w:rsidRPr="007C5D16">
              <w:rPr>
                <w:rStyle w:val="Hyperlnk"/>
                <w:noProof/>
              </w:rPr>
              <w:t>5.2.4</w:t>
            </w:r>
            <w:r w:rsidR="0029544B">
              <w:rPr>
                <w:rFonts w:asciiTheme="minorHAnsi" w:eastAsiaTheme="minorEastAsia" w:hAnsiTheme="minorHAnsi" w:cstheme="minorBidi"/>
                <w:noProof/>
                <w:sz w:val="22"/>
                <w:lang w:eastAsia="sv-SE"/>
              </w:rPr>
              <w:tab/>
            </w:r>
            <w:r w:rsidR="0029544B" w:rsidRPr="007C5D16">
              <w:rPr>
                <w:rStyle w:val="Hyperlnk"/>
                <w:noProof/>
              </w:rPr>
              <w:t>Övriga regler</w:t>
            </w:r>
            <w:r w:rsidR="0029544B">
              <w:rPr>
                <w:noProof/>
                <w:webHidden/>
              </w:rPr>
              <w:tab/>
            </w:r>
            <w:r w:rsidR="0029544B">
              <w:rPr>
                <w:noProof/>
                <w:webHidden/>
              </w:rPr>
              <w:fldChar w:fldCharType="begin"/>
            </w:r>
            <w:r w:rsidR="0029544B">
              <w:rPr>
                <w:noProof/>
                <w:webHidden/>
              </w:rPr>
              <w:instrText xml:space="preserve"> PAGEREF _Toc370383724 \h </w:instrText>
            </w:r>
            <w:r w:rsidR="0029544B">
              <w:rPr>
                <w:noProof/>
                <w:webHidden/>
              </w:rPr>
            </w:r>
            <w:r w:rsidR="0029544B">
              <w:rPr>
                <w:noProof/>
                <w:webHidden/>
              </w:rPr>
              <w:fldChar w:fldCharType="separate"/>
            </w:r>
            <w:r w:rsidR="0029544B">
              <w:rPr>
                <w:noProof/>
                <w:webHidden/>
              </w:rPr>
              <w:t>12</w:t>
            </w:r>
            <w:r w:rsidR="0029544B">
              <w:rPr>
                <w:noProof/>
                <w:webHidden/>
              </w:rPr>
              <w:fldChar w:fldCharType="end"/>
            </w:r>
          </w:hyperlink>
        </w:p>
        <w:p w:rsidR="0029544B" w:rsidRDefault="00E27BE6">
          <w:pPr>
            <w:pStyle w:val="Innehll3"/>
            <w:tabs>
              <w:tab w:val="left" w:pos="1100"/>
              <w:tab w:val="right" w:leader="dot" w:pos="8664"/>
            </w:tabs>
            <w:rPr>
              <w:rFonts w:asciiTheme="minorHAnsi" w:eastAsiaTheme="minorEastAsia" w:hAnsiTheme="minorHAnsi" w:cstheme="minorBidi"/>
              <w:noProof/>
              <w:sz w:val="22"/>
              <w:lang w:eastAsia="sv-SE"/>
            </w:rPr>
          </w:pPr>
          <w:hyperlink w:anchor="_Toc370383725" w:history="1">
            <w:r w:rsidR="0029544B" w:rsidRPr="007C5D16">
              <w:rPr>
                <w:rStyle w:val="Hyperlnk"/>
                <w:noProof/>
              </w:rPr>
              <w:t>5.2.5</w:t>
            </w:r>
            <w:r w:rsidR="0029544B">
              <w:rPr>
                <w:rFonts w:asciiTheme="minorHAnsi" w:eastAsiaTheme="minorEastAsia" w:hAnsiTheme="minorHAnsi" w:cstheme="minorBidi"/>
                <w:noProof/>
                <w:sz w:val="22"/>
                <w:lang w:eastAsia="sv-SE"/>
              </w:rPr>
              <w:tab/>
            </w:r>
            <w:r w:rsidR="0029544B" w:rsidRPr="007C5D16">
              <w:rPr>
                <w:rStyle w:val="Hyperlnk"/>
                <w:noProof/>
              </w:rPr>
              <w:t>Annan information om kontraktet</w:t>
            </w:r>
            <w:r w:rsidR="0029544B">
              <w:rPr>
                <w:noProof/>
                <w:webHidden/>
              </w:rPr>
              <w:tab/>
            </w:r>
            <w:r w:rsidR="0029544B">
              <w:rPr>
                <w:noProof/>
                <w:webHidden/>
              </w:rPr>
              <w:fldChar w:fldCharType="begin"/>
            </w:r>
            <w:r w:rsidR="0029544B">
              <w:rPr>
                <w:noProof/>
                <w:webHidden/>
              </w:rPr>
              <w:instrText xml:space="preserve"> PAGEREF _Toc370383725 \h </w:instrText>
            </w:r>
            <w:r w:rsidR="0029544B">
              <w:rPr>
                <w:noProof/>
                <w:webHidden/>
              </w:rPr>
            </w:r>
            <w:r w:rsidR="0029544B">
              <w:rPr>
                <w:noProof/>
                <w:webHidden/>
              </w:rPr>
              <w:fldChar w:fldCharType="separate"/>
            </w:r>
            <w:r w:rsidR="0029544B">
              <w:rPr>
                <w:noProof/>
                <w:webHidden/>
              </w:rPr>
              <w:t>12</w:t>
            </w:r>
            <w:r w:rsidR="0029544B">
              <w:rPr>
                <w:noProof/>
                <w:webHidden/>
              </w:rPr>
              <w:fldChar w:fldCharType="end"/>
            </w:r>
          </w:hyperlink>
        </w:p>
        <w:p w:rsidR="0029544B" w:rsidRDefault="00E27BE6">
          <w:pPr>
            <w:pStyle w:val="Innehll1"/>
            <w:tabs>
              <w:tab w:val="left" w:pos="400"/>
              <w:tab w:val="right" w:leader="dot" w:pos="8664"/>
            </w:tabs>
            <w:rPr>
              <w:rFonts w:asciiTheme="minorHAnsi" w:eastAsiaTheme="minorEastAsia" w:hAnsiTheme="minorHAnsi" w:cstheme="minorBidi"/>
              <w:noProof/>
              <w:sz w:val="22"/>
              <w:lang w:eastAsia="sv-SE"/>
            </w:rPr>
          </w:pPr>
          <w:hyperlink w:anchor="_Toc370383726" w:history="1">
            <w:r w:rsidR="0029544B" w:rsidRPr="007C5D16">
              <w:rPr>
                <w:rStyle w:val="Hyperlnk"/>
                <w:noProof/>
              </w:rPr>
              <w:t>6</w:t>
            </w:r>
            <w:r w:rsidR="0029544B">
              <w:rPr>
                <w:rFonts w:asciiTheme="minorHAnsi" w:eastAsiaTheme="minorEastAsia" w:hAnsiTheme="minorHAnsi" w:cstheme="minorBidi"/>
                <w:noProof/>
                <w:sz w:val="22"/>
                <w:lang w:eastAsia="sv-SE"/>
              </w:rPr>
              <w:tab/>
            </w:r>
            <w:r w:rsidR="0029544B" w:rsidRPr="007C5D16">
              <w:rPr>
                <w:rStyle w:val="Hyperlnk"/>
                <w:noProof/>
              </w:rPr>
              <w:t>Datatyper</w:t>
            </w:r>
            <w:r w:rsidR="0029544B">
              <w:rPr>
                <w:noProof/>
                <w:webHidden/>
              </w:rPr>
              <w:tab/>
            </w:r>
            <w:r w:rsidR="0029544B">
              <w:rPr>
                <w:noProof/>
                <w:webHidden/>
              </w:rPr>
              <w:fldChar w:fldCharType="begin"/>
            </w:r>
            <w:r w:rsidR="0029544B">
              <w:rPr>
                <w:noProof/>
                <w:webHidden/>
              </w:rPr>
              <w:instrText xml:space="preserve"> PAGEREF _Toc370383726 \h </w:instrText>
            </w:r>
            <w:r w:rsidR="0029544B">
              <w:rPr>
                <w:noProof/>
                <w:webHidden/>
              </w:rPr>
            </w:r>
            <w:r w:rsidR="0029544B">
              <w:rPr>
                <w:noProof/>
                <w:webHidden/>
              </w:rPr>
              <w:fldChar w:fldCharType="separate"/>
            </w:r>
            <w:r w:rsidR="0029544B">
              <w:rPr>
                <w:noProof/>
                <w:webHidden/>
              </w:rPr>
              <w:t>13</w:t>
            </w:r>
            <w:r w:rsidR="0029544B">
              <w:rPr>
                <w:noProof/>
                <w:webHidden/>
              </w:rPr>
              <w:fldChar w:fldCharType="end"/>
            </w:r>
          </w:hyperlink>
        </w:p>
        <w:p w:rsidR="0029544B" w:rsidRDefault="00E27BE6">
          <w:pPr>
            <w:pStyle w:val="Innehll2"/>
            <w:tabs>
              <w:tab w:val="left" w:pos="880"/>
              <w:tab w:val="right" w:leader="dot" w:pos="8664"/>
            </w:tabs>
            <w:rPr>
              <w:rFonts w:asciiTheme="minorHAnsi" w:eastAsiaTheme="minorEastAsia" w:hAnsiTheme="minorHAnsi" w:cstheme="minorBidi"/>
              <w:noProof/>
              <w:sz w:val="22"/>
              <w:lang w:eastAsia="sv-SE"/>
            </w:rPr>
          </w:pPr>
          <w:hyperlink w:anchor="_Toc370383727" w:history="1">
            <w:r w:rsidR="0029544B" w:rsidRPr="007C5D16">
              <w:rPr>
                <w:rStyle w:val="Hyperlnk"/>
                <w:noProof/>
                <w:lang w:val="en-US"/>
              </w:rPr>
              <w:t>6.1</w:t>
            </w:r>
            <w:r w:rsidR="0029544B">
              <w:rPr>
                <w:rFonts w:asciiTheme="minorHAnsi" w:eastAsiaTheme="minorEastAsia" w:hAnsiTheme="minorHAnsi" w:cstheme="minorBidi"/>
                <w:noProof/>
                <w:sz w:val="22"/>
                <w:lang w:eastAsia="sv-SE"/>
              </w:rPr>
              <w:tab/>
            </w:r>
            <w:r w:rsidR="0029544B" w:rsidRPr="007C5D16">
              <w:rPr>
                <w:rStyle w:val="Hyperlnk"/>
                <w:noProof/>
                <w:lang w:val="en-US"/>
              </w:rPr>
              <w:t xml:space="preserve">Datatyper från namnrymd </w:t>
            </w:r>
            <w:r w:rsidR="0029544B" w:rsidRPr="007C5D16">
              <w:rPr>
                <w:rStyle w:val="Hyperlnk"/>
                <w:noProof/>
                <w:lang w:val="en-US" w:eastAsia="sv-SE"/>
              </w:rPr>
              <w:t>infrastructure:directory:authorizationManagement</w:t>
            </w:r>
            <w:r w:rsidR="0029544B" w:rsidRPr="007C5D16">
              <w:rPr>
                <w:rStyle w:val="Hyperlnk"/>
                <w:noProof/>
                <w:lang w:val="en-US"/>
              </w:rPr>
              <w:t>:1</w:t>
            </w:r>
            <w:r w:rsidR="0029544B">
              <w:rPr>
                <w:noProof/>
                <w:webHidden/>
              </w:rPr>
              <w:tab/>
            </w:r>
            <w:r w:rsidR="0029544B">
              <w:rPr>
                <w:noProof/>
                <w:webHidden/>
              </w:rPr>
              <w:fldChar w:fldCharType="begin"/>
            </w:r>
            <w:r w:rsidR="0029544B">
              <w:rPr>
                <w:noProof/>
                <w:webHidden/>
              </w:rPr>
              <w:instrText xml:space="preserve"> PAGEREF _Toc370383727 \h </w:instrText>
            </w:r>
            <w:r w:rsidR="0029544B">
              <w:rPr>
                <w:noProof/>
                <w:webHidden/>
              </w:rPr>
            </w:r>
            <w:r w:rsidR="0029544B">
              <w:rPr>
                <w:noProof/>
                <w:webHidden/>
              </w:rPr>
              <w:fldChar w:fldCharType="separate"/>
            </w:r>
            <w:r w:rsidR="0029544B">
              <w:rPr>
                <w:noProof/>
                <w:webHidden/>
              </w:rPr>
              <w:t>13</w:t>
            </w:r>
            <w:r w:rsidR="0029544B">
              <w:rPr>
                <w:noProof/>
                <w:webHidden/>
              </w:rPr>
              <w:fldChar w:fldCharType="end"/>
            </w:r>
          </w:hyperlink>
        </w:p>
        <w:p w:rsidR="0029544B" w:rsidRDefault="00E27BE6">
          <w:pPr>
            <w:pStyle w:val="Innehll3"/>
            <w:tabs>
              <w:tab w:val="left" w:pos="1100"/>
              <w:tab w:val="right" w:leader="dot" w:pos="8664"/>
            </w:tabs>
            <w:rPr>
              <w:rFonts w:asciiTheme="minorHAnsi" w:eastAsiaTheme="minorEastAsia" w:hAnsiTheme="minorHAnsi" w:cstheme="minorBidi"/>
              <w:noProof/>
              <w:sz w:val="22"/>
              <w:lang w:eastAsia="sv-SE"/>
            </w:rPr>
          </w:pPr>
          <w:hyperlink w:anchor="_Toc370383728" w:history="1">
            <w:r w:rsidR="0029544B" w:rsidRPr="007C5D16">
              <w:rPr>
                <w:rStyle w:val="Hyperlnk"/>
                <w:noProof/>
              </w:rPr>
              <w:t>6.1.1</w:t>
            </w:r>
            <w:r w:rsidR="0029544B">
              <w:rPr>
                <w:rFonts w:asciiTheme="minorHAnsi" w:eastAsiaTheme="minorEastAsia" w:hAnsiTheme="minorHAnsi" w:cstheme="minorBidi"/>
                <w:noProof/>
                <w:sz w:val="22"/>
                <w:lang w:eastAsia="sv-SE"/>
              </w:rPr>
              <w:tab/>
            </w:r>
            <w:r w:rsidR="0029544B" w:rsidRPr="007C5D16">
              <w:rPr>
                <w:rStyle w:val="Hyperlnk"/>
                <w:noProof/>
              </w:rPr>
              <w:t>commissionservice:Commission</w:t>
            </w:r>
            <w:r w:rsidR="0029544B">
              <w:rPr>
                <w:noProof/>
                <w:webHidden/>
              </w:rPr>
              <w:tab/>
            </w:r>
            <w:r w:rsidR="0029544B">
              <w:rPr>
                <w:noProof/>
                <w:webHidden/>
              </w:rPr>
              <w:fldChar w:fldCharType="begin"/>
            </w:r>
            <w:r w:rsidR="0029544B">
              <w:rPr>
                <w:noProof/>
                <w:webHidden/>
              </w:rPr>
              <w:instrText xml:space="preserve"> PAGEREF _Toc370383728 \h </w:instrText>
            </w:r>
            <w:r w:rsidR="0029544B">
              <w:rPr>
                <w:noProof/>
                <w:webHidden/>
              </w:rPr>
            </w:r>
            <w:r w:rsidR="0029544B">
              <w:rPr>
                <w:noProof/>
                <w:webHidden/>
              </w:rPr>
              <w:fldChar w:fldCharType="separate"/>
            </w:r>
            <w:r w:rsidR="0029544B">
              <w:rPr>
                <w:noProof/>
                <w:webHidden/>
              </w:rPr>
              <w:t>13</w:t>
            </w:r>
            <w:r w:rsidR="0029544B">
              <w:rPr>
                <w:noProof/>
                <w:webHidden/>
              </w:rPr>
              <w:fldChar w:fldCharType="end"/>
            </w:r>
          </w:hyperlink>
        </w:p>
        <w:p w:rsidR="0029544B" w:rsidRDefault="00E27BE6">
          <w:pPr>
            <w:pStyle w:val="Innehll3"/>
            <w:tabs>
              <w:tab w:val="left" w:pos="1100"/>
              <w:tab w:val="right" w:leader="dot" w:pos="8664"/>
            </w:tabs>
            <w:rPr>
              <w:rFonts w:asciiTheme="minorHAnsi" w:eastAsiaTheme="minorEastAsia" w:hAnsiTheme="minorHAnsi" w:cstheme="minorBidi"/>
              <w:noProof/>
              <w:sz w:val="22"/>
              <w:lang w:eastAsia="sv-SE"/>
            </w:rPr>
          </w:pPr>
          <w:hyperlink w:anchor="_Toc370383729" w:history="1">
            <w:r w:rsidR="0029544B" w:rsidRPr="007C5D16">
              <w:rPr>
                <w:rStyle w:val="Hyperlnk"/>
                <w:noProof/>
              </w:rPr>
              <w:t>6.1.2</w:t>
            </w:r>
            <w:r w:rsidR="0029544B">
              <w:rPr>
                <w:rFonts w:asciiTheme="minorHAnsi" w:eastAsiaTheme="minorEastAsia" w:hAnsiTheme="minorHAnsi" w:cstheme="minorBidi"/>
                <w:noProof/>
                <w:sz w:val="22"/>
                <w:lang w:eastAsia="sv-SE"/>
              </w:rPr>
              <w:tab/>
            </w:r>
            <w:r w:rsidR="0029544B" w:rsidRPr="007C5D16">
              <w:rPr>
                <w:rStyle w:val="Hyperlnk"/>
                <w:noProof/>
              </w:rPr>
              <w:t>commissionservice:GetCommissionsForPersonResult</w:t>
            </w:r>
            <w:r w:rsidR="0029544B">
              <w:rPr>
                <w:noProof/>
                <w:webHidden/>
              </w:rPr>
              <w:tab/>
            </w:r>
            <w:r w:rsidR="0029544B">
              <w:rPr>
                <w:noProof/>
                <w:webHidden/>
              </w:rPr>
              <w:fldChar w:fldCharType="begin"/>
            </w:r>
            <w:r w:rsidR="0029544B">
              <w:rPr>
                <w:noProof/>
                <w:webHidden/>
              </w:rPr>
              <w:instrText xml:space="preserve"> PAGEREF _Toc370383729 \h </w:instrText>
            </w:r>
            <w:r w:rsidR="0029544B">
              <w:rPr>
                <w:noProof/>
                <w:webHidden/>
              </w:rPr>
            </w:r>
            <w:r w:rsidR="0029544B">
              <w:rPr>
                <w:noProof/>
                <w:webHidden/>
              </w:rPr>
              <w:fldChar w:fldCharType="separate"/>
            </w:r>
            <w:r w:rsidR="0029544B">
              <w:rPr>
                <w:noProof/>
                <w:webHidden/>
              </w:rPr>
              <w:t>14</w:t>
            </w:r>
            <w:r w:rsidR="0029544B">
              <w:rPr>
                <w:noProof/>
                <w:webHidden/>
              </w:rPr>
              <w:fldChar w:fldCharType="end"/>
            </w:r>
          </w:hyperlink>
        </w:p>
        <w:p w:rsidR="0029544B" w:rsidRDefault="00E27BE6">
          <w:pPr>
            <w:pStyle w:val="Innehll3"/>
            <w:tabs>
              <w:tab w:val="left" w:pos="1100"/>
              <w:tab w:val="right" w:leader="dot" w:pos="8664"/>
            </w:tabs>
            <w:rPr>
              <w:rFonts w:asciiTheme="minorHAnsi" w:eastAsiaTheme="minorEastAsia" w:hAnsiTheme="minorHAnsi" w:cstheme="minorBidi"/>
              <w:noProof/>
              <w:sz w:val="22"/>
              <w:lang w:eastAsia="sv-SE"/>
            </w:rPr>
          </w:pPr>
          <w:hyperlink w:anchor="_Toc370383730" w:history="1">
            <w:r w:rsidR="0029544B" w:rsidRPr="007C5D16">
              <w:rPr>
                <w:rStyle w:val="Hyperlnk"/>
                <w:noProof/>
              </w:rPr>
              <w:t>6.1.3</w:t>
            </w:r>
            <w:r w:rsidR="0029544B">
              <w:rPr>
                <w:rFonts w:asciiTheme="minorHAnsi" w:eastAsiaTheme="minorEastAsia" w:hAnsiTheme="minorHAnsi" w:cstheme="minorBidi"/>
                <w:noProof/>
                <w:sz w:val="22"/>
                <w:lang w:eastAsia="sv-SE"/>
              </w:rPr>
              <w:tab/>
            </w:r>
            <w:r w:rsidR="0029544B" w:rsidRPr="007C5D16">
              <w:rPr>
                <w:rStyle w:val="Hyperlnk"/>
                <w:noProof/>
              </w:rPr>
              <w:t>commissionservice:HsaId</w:t>
            </w:r>
            <w:r w:rsidR="0029544B">
              <w:rPr>
                <w:noProof/>
                <w:webHidden/>
              </w:rPr>
              <w:tab/>
            </w:r>
            <w:r w:rsidR="0029544B">
              <w:rPr>
                <w:noProof/>
                <w:webHidden/>
              </w:rPr>
              <w:fldChar w:fldCharType="begin"/>
            </w:r>
            <w:r w:rsidR="0029544B">
              <w:rPr>
                <w:noProof/>
                <w:webHidden/>
              </w:rPr>
              <w:instrText xml:space="preserve"> PAGEREF _Toc370383730 \h </w:instrText>
            </w:r>
            <w:r w:rsidR="0029544B">
              <w:rPr>
                <w:noProof/>
                <w:webHidden/>
              </w:rPr>
            </w:r>
            <w:r w:rsidR="0029544B">
              <w:rPr>
                <w:noProof/>
                <w:webHidden/>
              </w:rPr>
              <w:fldChar w:fldCharType="separate"/>
            </w:r>
            <w:r w:rsidR="0029544B">
              <w:rPr>
                <w:noProof/>
                <w:webHidden/>
              </w:rPr>
              <w:t>14</w:t>
            </w:r>
            <w:r w:rsidR="0029544B">
              <w:rPr>
                <w:noProof/>
                <w:webHidden/>
              </w:rPr>
              <w:fldChar w:fldCharType="end"/>
            </w:r>
          </w:hyperlink>
        </w:p>
        <w:p w:rsidR="0029544B" w:rsidRDefault="00E27BE6">
          <w:pPr>
            <w:pStyle w:val="Innehll3"/>
            <w:tabs>
              <w:tab w:val="left" w:pos="1100"/>
              <w:tab w:val="right" w:leader="dot" w:pos="8664"/>
            </w:tabs>
            <w:rPr>
              <w:rFonts w:asciiTheme="minorHAnsi" w:eastAsiaTheme="minorEastAsia" w:hAnsiTheme="minorHAnsi" w:cstheme="minorBidi"/>
              <w:noProof/>
              <w:sz w:val="22"/>
              <w:lang w:eastAsia="sv-SE"/>
            </w:rPr>
          </w:pPr>
          <w:hyperlink w:anchor="_Toc370383731" w:history="1">
            <w:r w:rsidR="0029544B" w:rsidRPr="007C5D16">
              <w:rPr>
                <w:rStyle w:val="Hyperlnk"/>
                <w:noProof/>
              </w:rPr>
              <w:t>6.1.4</w:t>
            </w:r>
            <w:r w:rsidR="0029544B">
              <w:rPr>
                <w:rFonts w:asciiTheme="minorHAnsi" w:eastAsiaTheme="minorEastAsia" w:hAnsiTheme="minorHAnsi" w:cstheme="minorBidi"/>
                <w:noProof/>
                <w:sz w:val="22"/>
                <w:lang w:eastAsia="sv-SE"/>
              </w:rPr>
              <w:tab/>
            </w:r>
            <w:r w:rsidR="0029544B" w:rsidRPr="007C5D16">
              <w:rPr>
                <w:rStyle w:val="Hyperlnk"/>
                <w:noProof/>
              </w:rPr>
              <w:t>commissionservice:PersonalIdentityNumber</w:t>
            </w:r>
            <w:r w:rsidR="0029544B">
              <w:rPr>
                <w:noProof/>
                <w:webHidden/>
              </w:rPr>
              <w:tab/>
            </w:r>
            <w:r w:rsidR="0029544B">
              <w:rPr>
                <w:noProof/>
                <w:webHidden/>
              </w:rPr>
              <w:fldChar w:fldCharType="begin"/>
            </w:r>
            <w:r w:rsidR="0029544B">
              <w:rPr>
                <w:noProof/>
                <w:webHidden/>
              </w:rPr>
              <w:instrText xml:space="preserve"> PAGEREF _Toc370383731 \h </w:instrText>
            </w:r>
            <w:r w:rsidR="0029544B">
              <w:rPr>
                <w:noProof/>
                <w:webHidden/>
              </w:rPr>
            </w:r>
            <w:r w:rsidR="0029544B">
              <w:rPr>
                <w:noProof/>
                <w:webHidden/>
              </w:rPr>
              <w:fldChar w:fldCharType="separate"/>
            </w:r>
            <w:r w:rsidR="0029544B">
              <w:rPr>
                <w:noProof/>
                <w:webHidden/>
              </w:rPr>
              <w:t>14</w:t>
            </w:r>
            <w:r w:rsidR="0029544B">
              <w:rPr>
                <w:noProof/>
                <w:webHidden/>
              </w:rPr>
              <w:fldChar w:fldCharType="end"/>
            </w:r>
          </w:hyperlink>
        </w:p>
        <w:p w:rsidR="0029544B" w:rsidRDefault="00E27BE6">
          <w:pPr>
            <w:pStyle w:val="Innehll3"/>
            <w:tabs>
              <w:tab w:val="left" w:pos="1100"/>
              <w:tab w:val="right" w:leader="dot" w:pos="8664"/>
            </w:tabs>
            <w:rPr>
              <w:rFonts w:asciiTheme="minorHAnsi" w:eastAsiaTheme="minorEastAsia" w:hAnsiTheme="minorHAnsi" w:cstheme="minorBidi"/>
              <w:noProof/>
              <w:sz w:val="22"/>
              <w:lang w:eastAsia="sv-SE"/>
            </w:rPr>
          </w:pPr>
          <w:hyperlink w:anchor="_Toc370383732" w:history="1">
            <w:r w:rsidR="0029544B" w:rsidRPr="007C5D16">
              <w:rPr>
                <w:rStyle w:val="Hyperlnk"/>
                <w:noProof/>
              </w:rPr>
              <w:t>6.1.5</w:t>
            </w:r>
            <w:r w:rsidR="0029544B">
              <w:rPr>
                <w:rFonts w:asciiTheme="minorHAnsi" w:eastAsiaTheme="minorEastAsia" w:hAnsiTheme="minorHAnsi" w:cstheme="minorBidi"/>
                <w:noProof/>
                <w:sz w:val="22"/>
                <w:lang w:eastAsia="sv-SE"/>
              </w:rPr>
              <w:tab/>
            </w:r>
            <w:r w:rsidR="0029544B" w:rsidRPr="007C5D16">
              <w:rPr>
                <w:rStyle w:val="Hyperlnk"/>
                <w:noProof/>
              </w:rPr>
              <w:t>commissionservice:Result</w:t>
            </w:r>
            <w:r w:rsidR="0029544B">
              <w:rPr>
                <w:noProof/>
                <w:webHidden/>
              </w:rPr>
              <w:tab/>
            </w:r>
            <w:r w:rsidR="0029544B">
              <w:rPr>
                <w:noProof/>
                <w:webHidden/>
              </w:rPr>
              <w:fldChar w:fldCharType="begin"/>
            </w:r>
            <w:r w:rsidR="0029544B">
              <w:rPr>
                <w:noProof/>
                <w:webHidden/>
              </w:rPr>
              <w:instrText xml:space="preserve"> PAGEREF _Toc370383732 \h </w:instrText>
            </w:r>
            <w:r w:rsidR="0029544B">
              <w:rPr>
                <w:noProof/>
                <w:webHidden/>
              </w:rPr>
            </w:r>
            <w:r w:rsidR="0029544B">
              <w:rPr>
                <w:noProof/>
                <w:webHidden/>
              </w:rPr>
              <w:fldChar w:fldCharType="separate"/>
            </w:r>
            <w:r w:rsidR="0029544B">
              <w:rPr>
                <w:noProof/>
                <w:webHidden/>
              </w:rPr>
              <w:t>14</w:t>
            </w:r>
            <w:r w:rsidR="0029544B">
              <w:rPr>
                <w:noProof/>
                <w:webHidden/>
              </w:rPr>
              <w:fldChar w:fldCharType="end"/>
            </w:r>
          </w:hyperlink>
        </w:p>
        <w:p w:rsidR="0029544B" w:rsidRDefault="00E27BE6">
          <w:pPr>
            <w:pStyle w:val="Innehll3"/>
            <w:tabs>
              <w:tab w:val="left" w:pos="1100"/>
              <w:tab w:val="right" w:leader="dot" w:pos="8664"/>
            </w:tabs>
            <w:rPr>
              <w:rFonts w:asciiTheme="minorHAnsi" w:eastAsiaTheme="minorEastAsia" w:hAnsiTheme="minorHAnsi" w:cstheme="minorBidi"/>
              <w:noProof/>
              <w:sz w:val="22"/>
              <w:lang w:eastAsia="sv-SE"/>
            </w:rPr>
          </w:pPr>
          <w:hyperlink w:anchor="_Toc370383733" w:history="1">
            <w:r w:rsidR="0029544B" w:rsidRPr="007C5D16">
              <w:rPr>
                <w:rStyle w:val="Hyperlnk"/>
                <w:noProof/>
              </w:rPr>
              <w:t>6.1.6</w:t>
            </w:r>
            <w:r w:rsidR="0029544B">
              <w:rPr>
                <w:rFonts w:asciiTheme="minorHAnsi" w:eastAsiaTheme="minorEastAsia" w:hAnsiTheme="minorHAnsi" w:cstheme="minorBidi"/>
                <w:noProof/>
                <w:sz w:val="22"/>
                <w:lang w:eastAsia="sv-SE"/>
              </w:rPr>
              <w:tab/>
            </w:r>
            <w:r w:rsidR="0029544B" w:rsidRPr="007C5D16">
              <w:rPr>
                <w:rStyle w:val="Hyperlnk"/>
                <w:noProof/>
              </w:rPr>
              <w:t>commissionservice:ResultCode</w:t>
            </w:r>
            <w:r w:rsidR="0029544B">
              <w:rPr>
                <w:noProof/>
                <w:webHidden/>
              </w:rPr>
              <w:tab/>
            </w:r>
            <w:r w:rsidR="0029544B">
              <w:rPr>
                <w:noProof/>
                <w:webHidden/>
              </w:rPr>
              <w:fldChar w:fldCharType="begin"/>
            </w:r>
            <w:r w:rsidR="0029544B">
              <w:rPr>
                <w:noProof/>
                <w:webHidden/>
              </w:rPr>
              <w:instrText xml:space="preserve"> PAGEREF _Toc370383733 \h </w:instrText>
            </w:r>
            <w:r w:rsidR="0029544B">
              <w:rPr>
                <w:noProof/>
                <w:webHidden/>
              </w:rPr>
            </w:r>
            <w:r w:rsidR="0029544B">
              <w:rPr>
                <w:noProof/>
                <w:webHidden/>
              </w:rPr>
              <w:fldChar w:fldCharType="separate"/>
            </w:r>
            <w:r w:rsidR="0029544B">
              <w:rPr>
                <w:noProof/>
                <w:webHidden/>
              </w:rPr>
              <w:t>15</w:t>
            </w:r>
            <w:r w:rsidR="0029544B">
              <w:rPr>
                <w:noProof/>
                <w:webHidden/>
              </w:rPr>
              <w:fldChar w:fldCharType="end"/>
            </w:r>
          </w:hyperlink>
        </w:p>
        <w:p w:rsidR="00C54F68" w:rsidRDefault="00C54F68">
          <w:r>
            <w:fldChar w:fldCharType="end"/>
          </w:r>
        </w:p>
      </w:sdtContent>
    </w:sdt>
    <w:p w:rsidR="007E47C0" w:rsidRDefault="007E47C0" w:rsidP="007E47C0"/>
    <w:p w:rsidR="00C54F68" w:rsidRDefault="00C54F68">
      <w:pPr>
        <w:spacing w:line="240" w:lineRule="auto"/>
        <w:rPr>
          <w:b/>
          <w:color w:val="4F81BD" w:themeColor="accent1"/>
          <w:sz w:val="28"/>
          <w:szCs w:val="28"/>
        </w:rPr>
      </w:pPr>
      <w:bookmarkStart w:id="5" w:name="_Toc163963305"/>
      <w:bookmarkStart w:id="6" w:name="_Toc199311100"/>
      <w:bookmarkStart w:id="7" w:name="_Toc199552311"/>
      <w:bookmarkStart w:id="8" w:name="_Toc199552341"/>
      <w:bookmarkStart w:id="9" w:name="_Toc199552434"/>
      <w:bookmarkStart w:id="10" w:name="_Toc224960917"/>
      <w:r>
        <w:rPr>
          <w:b/>
          <w:color w:val="4F81BD" w:themeColor="accent1"/>
          <w:sz w:val="28"/>
          <w:szCs w:val="28"/>
        </w:rPr>
        <w:br w:type="page"/>
      </w:r>
    </w:p>
    <w:p w:rsidR="004255A2" w:rsidRDefault="004255A2" w:rsidP="004255A2">
      <w:pPr>
        <w:rPr>
          <w:b/>
        </w:rPr>
      </w:pPr>
    </w:p>
    <w:p w:rsidR="004255A2" w:rsidRPr="00210991" w:rsidRDefault="004255A2" w:rsidP="004255A2">
      <w:pPr>
        <w:rPr>
          <w:rStyle w:val="BodyTextChar"/>
          <w:rFonts w:ascii="Times New Roman" w:hAnsi="Times New Roman"/>
          <w:szCs w:val="20"/>
        </w:rPr>
      </w:pPr>
      <w:r w:rsidRPr="00D23023">
        <w:rPr>
          <w:b/>
        </w:rPr>
        <w:t>Revisionshistorik</w:t>
      </w:r>
    </w:p>
    <w:p w:rsidR="004255A2" w:rsidRDefault="004255A2" w:rsidP="004255A2"/>
    <w:tbl>
      <w:tblPr>
        <w:tblW w:w="974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964"/>
        <w:gridCol w:w="1224"/>
        <w:gridCol w:w="4140"/>
        <w:gridCol w:w="1980"/>
        <w:gridCol w:w="1440"/>
      </w:tblGrid>
      <w:tr w:rsidR="004255A2" w:rsidTr="00514BAB">
        <w:tc>
          <w:tcPr>
            <w:tcW w:w="964" w:type="dxa"/>
            <w:shd w:val="clear" w:color="auto" w:fill="DDD9C3" w:themeFill="background2" w:themeFillShade="E6"/>
          </w:tcPr>
          <w:p w:rsidR="004255A2" w:rsidRPr="00A31996" w:rsidRDefault="004255A2" w:rsidP="00514BAB">
            <w:pPr>
              <w:pStyle w:val="TableText"/>
            </w:pPr>
            <w:r w:rsidRPr="00A31996">
              <w:t>Revision Nr</w:t>
            </w:r>
          </w:p>
        </w:tc>
        <w:tc>
          <w:tcPr>
            <w:tcW w:w="1224" w:type="dxa"/>
            <w:shd w:val="clear" w:color="auto" w:fill="DDD9C3" w:themeFill="background2" w:themeFillShade="E6"/>
          </w:tcPr>
          <w:p w:rsidR="004255A2" w:rsidRPr="00A31996" w:rsidRDefault="004255A2" w:rsidP="00514BAB">
            <w:pPr>
              <w:pStyle w:val="TableText"/>
            </w:pPr>
            <w:r w:rsidRPr="00A31996">
              <w:t>Revision Datum</w:t>
            </w:r>
          </w:p>
        </w:tc>
        <w:tc>
          <w:tcPr>
            <w:tcW w:w="4140" w:type="dxa"/>
            <w:shd w:val="clear" w:color="auto" w:fill="DDD9C3" w:themeFill="background2" w:themeFillShade="E6"/>
          </w:tcPr>
          <w:p w:rsidR="004255A2" w:rsidRPr="00A31996" w:rsidRDefault="004255A2" w:rsidP="00514BAB">
            <w:pPr>
              <w:pStyle w:val="TableText"/>
            </w:pPr>
            <w:r>
              <w:t>B</w:t>
            </w:r>
            <w:r w:rsidRPr="00A31996">
              <w:t>eskrivning av ändring</w:t>
            </w:r>
            <w:r>
              <w:t>ar</w:t>
            </w:r>
          </w:p>
        </w:tc>
        <w:tc>
          <w:tcPr>
            <w:tcW w:w="1980" w:type="dxa"/>
            <w:shd w:val="clear" w:color="auto" w:fill="DDD9C3" w:themeFill="background2" w:themeFillShade="E6"/>
          </w:tcPr>
          <w:p w:rsidR="004255A2" w:rsidRPr="00A31996" w:rsidRDefault="004255A2" w:rsidP="00514BAB">
            <w:pPr>
              <w:pStyle w:val="TableText"/>
            </w:pPr>
            <w:r>
              <w:t>Ändringar</w:t>
            </w:r>
            <w:r w:rsidRPr="00A31996">
              <w:t xml:space="preserve"> gjorda av</w:t>
            </w:r>
          </w:p>
        </w:tc>
        <w:tc>
          <w:tcPr>
            <w:tcW w:w="1440" w:type="dxa"/>
            <w:shd w:val="clear" w:color="auto" w:fill="DDD9C3" w:themeFill="background2" w:themeFillShade="E6"/>
          </w:tcPr>
          <w:p w:rsidR="004255A2" w:rsidRPr="00A31996" w:rsidRDefault="004255A2" w:rsidP="00514BAB">
            <w:pPr>
              <w:pStyle w:val="TableText"/>
            </w:pPr>
            <w:r w:rsidRPr="00A31996">
              <w:t>Granskad av</w:t>
            </w:r>
          </w:p>
        </w:tc>
      </w:tr>
      <w:tr w:rsidR="004255A2" w:rsidTr="00514BAB">
        <w:tc>
          <w:tcPr>
            <w:tcW w:w="964" w:type="dxa"/>
          </w:tcPr>
          <w:p w:rsidR="004255A2" w:rsidRDefault="00931293" w:rsidP="00640D08">
            <w:pPr>
              <w:pStyle w:val="TableText"/>
            </w:pPr>
            <w:r>
              <w:t>PA</w:t>
            </w:r>
            <w:r w:rsidR="00640D08">
              <w:t>0.1</w:t>
            </w:r>
          </w:p>
        </w:tc>
        <w:tc>
          <w:tcPr>
            <w:tcW w:w="1224" w:type="dxa"/>
          </w:tcPr>
          <w:p w:rsidR="004255A2" w:rsidRDefault="00D96A28" w:rsidP="00514BAB">
            <w:pPr>
              <w:pStyle w:val="TableText"/>
            </w:pPr>
            <w:r>
              <w:t>2013-09-06</w:t>
            </w:r>
          </w:p>
        </w:tc>
        <w:tc>
          <w:tcPr>
            <w:tcW w:w="4140" w:type="dxa"/>
          </w:tcPr>
          <w:p w:rsidR="004255A2" w:rsidRDefault="00640D08" w:rsidP="00514BAB">
            <w:pPr>
              <w:pStyle w:val="TableText"/>
            </w:pPr>
            <w:r>
              <w:t>Första utkast</w:t>
            </w:r>
          </w:p>
        </w:tc>
        <w:tc>
          <w:tcPr>
            <w:tcW w:w="1980" w:type="dxa"/>
          </w:tcPr>
          <w:p w:rsidR="004255A2" w:rsidRDefault="00640D08" w:rsidP="00640D08">
            <w:pPr>
              <w:pStyle w:val="TableText"/>
              <w:jc w:val="left"/>
            </w:pPr>
            <w:r>
              <w:t>Daniel Fjällström, Marcus Tinnsten</w:t>
            </w:r>
          </w:p>
        </w:tc>
        <w:tc>
          <w:tcPr>
            <w:tcW w:w="1440" w:type="dxa"/>
          </w:tcPr>
          <w:p w:rsidR="004255A2" w:rsidRDefault="004255A2" w:rsidP="00514BAB">
            <w:pPr>
              <w:pStyle w:val="TableText"/>
            </w:pPr>
          </w:p>
        </w:tc>
      </w:tr>
      <w:tr w:rsidR="00FD0AC8" w:rsidTr="00514BAB">
        <w:tc>
          <w:tcPr>
            <w:tcW w:w="964" w:type="dxa"/>
          </w:tcPr>
          <w:p w:rsidR="00FD0AC8" w:rsidRDefault="00931293" w:rsidP="00640D08">
            <w:pPr>
              <w:pStyle w:val="TableText"/>
            </w:pPr>
            <w:r>
              <w:t>PA1.0</w:t>
            </w:r>
          </w:p>
        </w:tc>
        <w:tc>
          <w:tcPr>
            <w:tcW w:w="1224" w:type="dxa"/>
          </w:tcPr>
          <w:p w:rsidR="00FD0AC8" w:rsidRDefault="00FD0AC8" w:rsidP="00514BAB">
            <w:pPr>
              <w:pStyle w:val="TableText"/>
            </w:pPr>
            <w:r>
              <w:t>2013-09-23</w:t>
            </w:r>
          </w:p>
        </w:tc>
        <w:tc>
          <w:tcPr>
            <w:tcW w:w="4140" w:type="dxa"/>
          </w:tcPr>
          <w:p w:rsidR="00FD0AC8" w:rsidRDefault="00862B79" w:rsidP="00514BAB">
            <w:pPr>
              <w:pStyle w:val="TableText"/>
            </w:pPr>
            <w:r>
              <w:t xml:space="preserve">Version </w:t>
            </w:r>
            <w:r w:rsidR="00931293">
              <w:t>PA</w:t>
            </w:r>
            <w:r>
              <w:t>1</w:t>
            </w:r>
            <w:r w:rsidR="00FD0AC8">
              <w:t xml:space="preserve"> av tjänstekontraktet</w:t>
            </w:r>
          </w:p>
        </w:tc>
        <w:tc>
          <w:tcPr>
            <w:tcW w:w="1980" w:type="dxa"/>
          </w:tcPr>
          <w:p w:rsidR="00FD0AC8" w:rsidRDefault="00FD0AC8" w:rsidP="00640D08">
            <w:pPr>
              <w:pStyle w:val="TableText"/>
              <w:jc w:val="left"/>
            </w:pPr>
            <w:r>
              <w:t>Daniel Fjällström, Marcus Tinnsten</w:t>
            </w:r>
          </w:p>
        </w:tc>
        <w:tc>
          <w:tcPr>
            <w:tcW w:w="1440" w:type="dxa"/>
          </w:tcPr>
          <w:p w:rsidR="00FD0AC8" w:rsidRDefault="00FD0AC8" w:rsidP="00514BAB">
            <w:pPr>
              <w:pStyle w:val="TableText"/>
            </w:pPr>
          </w:p>
        </w:tc>
      </w:tr>
      <w:tr w:rsidR="00931293" w:rsidTr="00514BAB">
        <w:tc>
          <w:tcPr>
            <w:tcW w:w="964" w:type="dxa"/>
          </w:tcPr>
          <w:p w:rsidR="00931293" w:rsidRDefault="00931293" w:rsidP="00640D08">
            <w:pPr>
              <w:pStyle w:val="TableText"/>
            </w:pPr>
            <w:r>
              <w:t>PA1.1</w:t>
            </w:r>
          </w:p>
        </w:tc>
        <w:tc>
          <w:tcPr>
            <w:tcW w:w="1224" w:type="dxa"/>
          </w:tcPr>
          <w:p w:rsidR="00931293" w:rsidRDefault="00931293" w:rsidP="00514BAB">
            <w:pPr>
              <w:pStyle w:val="TableText"/>
            </w:pPr>
            <w:r>
              <w:t>2013-10-01</w:t>
            </w:r>
          </w:p>
        </w:tc>
        <w:tc>
          <w:tcPr>
            <w:tcW w:w="4140" w:type="dxa"/>
          </w:tcPr>
          <w:p w:rsidR="00931293" w:rsidRDefault="00931293" w:rsidP="00514BAB">
            <w:pPr>
              <w:pStyle w:val="TableText"/>
            </w:pPr>
            <w:r>
              <w:t>Smärre justeringar</w:t>
            </w:r>
          </w:p>
        </w:tc>
        <w:tc>
          <w:tcPr>
            <w:tcW w:w="1980" w:type="dxa"/>
          </w:tcPr>
          <w:p w:rsidR="00931293" w:rsidRDefault="00931293" w:rsidP="00640D08">
            <w:pPr>
              <w:pStyle w:val="TableText"/>
              <w:jc w:val="left"/>
            </w:pPr>
            <w:r>
              <w:t>Björn Skeppner</w:t>
            </w:r>
          </w:p>
        </w:tc>
        <w:tc>
          <w:tcPr>
            <w:tcW w:w="1440" w:type="dxa"/>
          </w:tcPr>
          <w:p w:rsidR="00931293" w:rsidRDefault="00931293" w:rsidP="00514BAB">
            <w:pPr>
              <w:pStyle w:val="TableText"/>
            </w:pPr>
          </w:p>
        </w:tc>
      </w:tr>
      <w:tr w:rsidR="006D0116" w:rsidTr="00514BAB">
        <w:tc>
          <w:tcPr>
            <w:tcW w:w="964" w:type="dxa"/>
          </w:tcPr>
          <w:p w:rsidR="006D0116" w:rsidRDefault="006D0116" w:rsidP="00640D08">
            <w:pPr>
              <w:pStyle w:val="TableText"/>
            </w:pPr>
            <w:r>
              <w:t>PA1.2</w:t>
            </w:r>
          </w:p>
        </w:tc>
        <w:tc>
          <w:tcPr>
            <w:tcW w:w="1224" w:type="dxa"/>
          </w:tcPr>
          <w:p w:rsidR="006D0116" w:rsidRDefault="006D0116" w:rsidP="00514BAB">
            <w:pPr>
              <w:pStyle w:val="TableText"/>
            </w:pPr>
            <w:r>
              <w:t>2013-10-03</w:t>
            </w:r>
          </w:p>
        </w:tc>
        <w:tc>
          <w:tcPr>
            <w:tcW w:w="4140" w:type="dxa"/>
          </w:tcPr>
          <w:p w:rsidR="006D0116" w:rsidRDefault="006D0116" w:rsidP="00514BAB">
            <w:pPr>
              <w:pStyle w:val="TableText"/>
            </w:pPr>
            <w:r>
              <w:t>Justeringar</w:t>
            </w:r>
          </w:p>
        </w:tc>
        <w:tc>
          <w:tcPr>
            <w:tcW w:w="1980" w:type="dxa"/>
          </w:tcPr>
          <w:p w:rsidR="006D0116" w:rsidRDefault="006D0116" w:rsidP="00640D08">
            <w:pPr>
              <w:pStyle w:val="TableText"/>
              <w:jc w:val="left"/>
            </w:pPr>
            <w:r>
              <w:t>Marcus Tinnsten</w:t>
            </w:r>
          </w:p>
        </w:tc>
        <w:tc>
          <w:tcPr>
            <w:tcW w:w="1440" w:type="dxa"/>
          </w:tcPr>
          <w:p w:rsidR="006D0116" w:rsidRDefault="006D0116" w:rsidP="00514BAB">
            <w:pPr>
              <w:pStyle w:val="TableText"/>
            </w:pPr>
          </w:p>
        </w:tc>
      </w:tr>
      <w:tr w:rsidR="004A7B6D" w:rsidTr="00514BAB">
        <w:tc>
          <w:tcPr>
            <w:tcW w:w="964" w:type="dxa"/>
          </w:tcPr>
          <w:p w:rsidR="004A7B6D" w:rsidRDefault="004A7B6D" w:rsidP="00640D08">
            <w:pPr>
              <w:pStyle w:val="TableText"/>
            </w:pPr>
            <w:r>
              <w:t>PA1.3</w:t>
            </w:r>
          </w:p>
        </w:tc>
        <w:tc>
          <w:tcPr>
            <w:tcW w:w="1224" w:type="dxa"/>
          </w:tcPr>
          <w:p w:rsidR="004A7B6D" w:rsidRDefault="004A7B6D" w:rsidP="00514BAB">
            <w:pPr>
              <w:pStyle w:val="TableText"/>
            </w:pPr>
            <w:r>
              <w:t>2013-10-14</w:t>
            </w:r>
          </w:p>
        </w:tc>
        <w:tc>
          <w:tcPr>
            <w:tcW w:w="4140" w:type="dxa"/>
          </w:tcPr>
          <w:p w:rsidR="004A7B6D" w:rsidRDefault="00291279" w:rsidP="00514BAB">
            <w:pPr>
              <w:pStyle w:val="TableText"/>
            </w:pPr>
            <w:r>
              <w:t>Ändring av domänens namn</w:t>
            </w:r>
            <w:r w:rsidR="004A7B6D">
              <w:t xml:space="preserve"> </w:t>
            </w:r>
          </w:p>
        </w:tc>
        <w:tc>
          <w:tcPr>
            <w:tcW w:w="1980" w:type="dxa"/>
          </w:tcPr>
          <w:p w:rsidR="004A7B6D" w:rsidRDefault="00291279" w:rsidP="00640D08">
            <w:pPr>
              <w:pStyle w:val="TableText"/>
              <w:jc w:val="left"/>
            </w:pPr>
            <w:r>
              <w:t>Marcus Tinnsten</w:t>
            </w:r>
          </w:p>
        </w:tc>
        <w:tc>
          <w:tcPr>
            <w:tcW w:w="1440" w:type="dxa"/>
          </w:tcPr>
          <w:p w:rsidR="004A7B6D" w:rsidRDefault="004A7B6D" w:rsidP="00514BAB">
            <w:pPr>
              <w:pStyle w:val="TableText"/>
            </w:pPr>
          </w:p>
        </w:tc>
      </w:tr>
      <w:tr w:rsidR="00E50557" w:rsidTr="00514BAB">
        <w:tc>
          <w:tcPr>
            <w:tcW w:w="964" w:type="dxa"/>
          </w:tcPr>
          <w:p w:rsidR="00E50557" w:rsidRDefault="00E50557" w:rsidP="00640D08">
            <w:pPr>
              <w:pStyle w:val="TableText"/>
            </w:pPr>
            <w:r>
              <w:t>PA1.4</w:t>
            </w:r>
          </w:p>
        </w:tc>
        <w:tc>
          <w:tcPr>
            <w:tcW w:w="1224" w:type="dxa"/>
          </w:tcPr>
          <w:p w:rsidR="00E50557" w:rsidRDefault="00E50557" w:rsidP="00514BAB">
            <w:pPr>
              <w:pStyle w:val="TableText"/>
            </w:pPr>
            <w:r>
              <w:t>2013-10-24</w:t>
            </w:r>
          </w:p>
        </w:tc>
        <w:tc>
          <w:tcPr>
            <w:tcW w:w="4140" w:type="dxa"/>
          </w:tcPr>
          <w:p w:rsidR="00E50557" w:rsidRPr="00E50557" w:rsidRDefault="00E50557" w:rsidP="00E50557">
            <w:pPr>
              <w:rPr>
                <w:rFonts w:ascii="Arial" w:eastAsia="Times New Roman" w:hAnsi="Arial"/>
                <w:szCs w:val="20"/>
              </w:rPr>
            </w:pPr>
            <w:r w:rsidRPr="00E50557">
              <w:rPr>
                <w:rFonts w:ascii="Arial" w:eastAsia="Times New Roman" w:hAnsi="Arial"/>
                <w:szCs w:val="20"/>
              </w:rPr>
              <w:t xml:space="preserve">Korrigering av svarsexempel för </w:t>
            </w:r>
            <w:proofErr w:type="spellStart"/>
            <w:r>
              <w:rPr>
                <w:rFonts w:ascii="Arial" w:eastAsia="Times New Roman" w:hAnsi="Arial"/>
                <w:szCs w:val="20"/>
              </w:rPr>
              <w:t>GetCommissionsForPerson</w:t>
            </w:r>
            <w:proofErr w:type="spellEnd"/>
          </w:p>
        </w:tc>
        <w:tc>
          <w:tcPr>
            <w:tcW w:w="1980" w:type="dxa"/>
          </w:tcPr>
          <w:p w:rsidR="00E50557" w:rsidRDefault="00E50557" w:rsidP="00640D08">
            <w:pPr>
              <w:pStyle w:val="TableText"/>
              <w:jc w:val="left"/>
            </w:pPr>
            <w:r>
              <w:t>Marcus Tinnsten</w:t>
            </w:r>
          </w:p>
        </w:tc>
        <w:tc>
          <w:tcPr>
            <w:tcW w:w="1440" w:type="dxa"/>
          </w:tcPr>
          <w:p w:rsidR="00E50557" w:rsidRDefault="00E50557" w:rsidP="00514BAB">
            <w:pPr>
              <w:pStyle w:val="TableText"/>
            </w:pPr>
          </w:p>
        </w:tc>
      </w:tr>
      <w:tr w:rsidR="00E27BE6" w:rsidTr="00514BAB">
        <w:trPr>
          <w:ins w:id="11" w:author="Skeppner Björn" w:date="2013-10-29T10:34:00Z"/>
        </w:trPr>
        <w:tc>
          <w:tcPr>
            <w:tcW w:w="964" w:type="dxa"/>
          </w:tcPr>
          <w:p w:rsidR="00E27BE6" w:rsidRDefault="00E27BE6" w:rsidP="00640D08">
            <w:pPr>
              <w:pStyle w:val="TableText"/>
              <w:rPr>
                <w:ins w:id="12" w:author="Skeppner Björn" w:date="2013-10-29T10:34:00Z"/>
              </w:rPr>
            </w:pPr>
            <w:ins w:id="13" w:author="Skeppner Björn" w:date="2013-10-29T10:36:00Z">
              <w:r>
                <w:t>PA1.5</w:t>
              </w:r>
            </w:ins>
          </w:p>
        </w:tc>
        <w:tc>
          <w:tcPr>
            <w:tcW w:w="1224" w:type="dxa"/>
          </w:tcPr>
          <w:p w:rsidR="00E27BE6" w:rsidRDefault="00E27BE6" w:rsidP="00514BAB">
            <w:pPr>
              <w:pStyle w:val="TableText"/>
              <w:rPr>
                <w:ins w:id="14" w:author="Skeppner Björn" w:date="2013-10-29T10:34:00Z"/>
              </w:rPr>
            </w:pPr>
            <w:ins w:id="15" w:author="Skeppner Björn" w:date="2013-10-29T10:34:00Z">
              <w:r>
                <w:t>2013-10-29</w:t>
              </w:r>
            </w:ins>
          </w:p>
        </w:tc>
        <w:tc>
          <w:tcPr>
            <w:tcW w:w="4140" w:type="dxa"/>
          </w:tcPr>
          <w:p w:rsidR="00E27BE6" w:rsidRPr="00E50557" w:rsidRDefault="00E27BE6" w:rsidP="00E50557">
            <w:pPr>
              <w:rPr>
                <w:ins w:id="16" w:author="Skeppner Björn" w:date="2013-10-29T10:34:00Z"/>
                <w:rFonts w:ascii="Arial" w:eastAsia="Times New Roman" w:hAnsi="Arial"/>
                <w:szCs w:val="20"/>
              </w:rPr>
            </w:pPr>
            <w:ins w:id="17" w:author="Skeppner Björn" w:date="2013-10-29T10:34:00Z">
              <w:r>
                <w:rPr>
                  <w:rFonts w:ascii="Arial" w:eastAsia="Times New Roman" w:hAnsi="Arial"/>
                  <w:szCs w:val="20"/>
                </w:rPr>
                <w:t>Smärre textjusteringar, utgåvan för godkännande</w:t>
              </w:r>
            </w:ins>
          </w:p>
        </w:tc>
        <w:tc>
          <w:tcPr>
            <w:tcW w:w="1980" w:type="dxa"/>
          </w:tcPr>
          <w:p w:rsidR="00E27BE6" w:rsidRDefault="00E27BE6" w:rsidP="00640D08">
            <w:pPr>
              <w:pStyle w:val="TableText"/>
              <w:jc w:val="left"/>
              <w:rPr>
                <w:ins w:id="18" w:author="Skeppner Björn" w:date="2013-10-29T10:34:00Z"/>
              </w:rPr>
            </w:pPr>
            <w:ins w:id="19" w:author="Skeppner Björn" w:date="2013-10-29T10:35:00Z">
              <w:r>
                <w:t>Björn Skeppner</w:t>
              </w:r>
            </w:ins>
          </w:p>
        </w:tc>
        <w:tc>
          <w:tcPr>
            <w:tcW w:w="1440" w:type="dxa"/>
          </w:tcPr>
          <w:p w:rsidR="00E27BE6" w:rsidRDefault="00E27BE6" w:rsidP="00514BAB">
            <w:pPr>
              <w:pStyle w:val="TableText"/>
              <w:rPr>
                <w:ins w:id="20" w:author="Skeppner Björn" w:date="2013-10-29T10:34:00Z"/>
              </w:rPr>
            </w:pPr>
          </w:p>
        </w:tc>
      </w:tr>
    </w:tbl>
    <w:p w:rsidR="004255A2" w:rsidRDefault="004255A2" w:rsidP="004255A2">
      <w:pPr>
        <w:pStyle w:val="Innehll1"/>
        <w:ind w:left="720"/>
      </w:pPr>
    </w:p>
    <w:p w:rsidR="00640D08" w:rsidRDefault="00640D08">
      <w:pPr>
        <w:spacing w:line="240" w:lineRule="auto"/>
        <w:rPr>
          <w:rFonts w:eastAsia="Times New Roman"/>
          <w:bCs/>
          <w:sz w:val="30"/>
          <w:szCs w:val="28"/>
        </w:rPr>
      </w:pPr>
      <w:bookmarkStart w:id="21" w:name="_Toc357754843"/>
      <w:r>
        <w:br w:type="page"/>
      </w:r>
    </w:p>
    <w:p w:rsidR="007E47C0" w:rsidRDefault="007E47C0" w:rsidP="007E47C0">
      <w:pPr>
        <w:pStyle w:val="Rubrik1"/>
      </w:pPr>
      <w:bookmarkStart w:id="22" w:name="_Toc370383696"/>
      <w:r>
        <w:lastRenderedPageBreak/>
        <w:t>Inledning</w:t>
      </w:r>
      <w:bookmarkEnd w:id="5"/>
      <w:bookmarkEnd w:id="6"/>
      <w:bookmarkEnd w:id="7"/>
      <w:bookmarkEnd w:id="8"/>
      <w:bookmarkEnd w:id="9"/>
      <w:bookmarkEnd w:id="10"/>
      <w:bookmarkEnd w:id="21"/>
      <w:bookmarkEnd w:id="22"/>
    </w:p>
    <w:p w:rsidR="000C4473" w:rsidRDefault="000C4473" w:rsidP="000C4473">
      <w:pPr>
        <w:pStyle w:val="Rubrik2"/>
      </w:pPr>
      <w:bookmarkStart w:id="23" w:name="_Toc370383697"/>
      <w:r>
        <w:t>Om dokumentet</w:t>
      </w:r>
      <w:bookmarkEnd w:id="23"/>
    </w:p>
    <w:p w:rsidR="000C4473" w:rsidRDefault="000C4473" w:rsidP="000C4473">
      <w:r>
        <w:t xml:space="preserve">Detta är beskrivningen av tjänstekontrakten i tjänstedomänen </w:t>
      </w:r>
      <w:proofErr w:type="spellStart"/>
      <w:proofErr w:type="gramStart"/>
      <w:r w:rsidR="005D4DBA" w:rsidRPr="005D4DBA">
        <w:rPr>
          <w:b/>
          <w:i/>
          <w:lang w:eastAsia="sv-SE"/>
        </w:rPr>
        <w:t>infrastructure:directory</w:t>
      </w:r>
      <w:proofErr w:type="gramEnd"/>
      <w:r w:rsidR="005D4DBA" w:rsidRPr="005D4DBA">
        <w:rPr>
          <w:b/>
          <w:i/>
          <w:lang w:eastAsia="sv-SE"/>
        </w:rPr>
        <w:t>:authorizationManagement</w:t>
      </w:r>
      <w:proofErr w:type="spellEnd"/>
      <w:r w:rsidR="000950A9">
        <w:t>. Den svenska benämningen för detta tjänstekontrakt är Uppdragsvalstjänsten. Tjänstekontraktet är baserat på RIV TA 2.1</w:t>
      </w:r>
    </w:p>
    <w:p w:rsidR="006B6742" w:rsidRDefault="006B6742" w:rsidP="000C4473"/>
    <w:p w:rsidR="000C4473" w:rsidRDefault="000C4473" w:rsidP="000C4473">
      <w:r>
        <w:t xml:space="preserve">Tjänstedomänens omfattning är val av medarbetaruppdrag när man gör en autentisering från rik klient eller tunn klient. </w:t>
      </w:r>
    </w:p>
    <w:p w:rsidR="000C4473" w:rsidRDefault="000C4473" w:rsidP="000C4473"/>
    <w:p w:rsidR="000C4473" w:rsidRDefault="000C4473" w:rsidP="000C4473">
      <w:r>
        <w:t xml:space="preserve">Ett bakomliggande kravarbete specifikt kring autentisering från rik klient har dessutom bedrivits av Inera på uppdrag av </w:t>
      </w:r>
      <w:proofErr w:type="spellStart"/>
      <w:r>
        <w:t>CeHis</w:t>
      </w:r>
      <w:proofErr w:type="spellEnd"/>
      <w:r>
        <w:t xml:space="preserve"> med representanter från SLL, </w:t>
      </w:r>
      <w:proofErr w:type="gramStart"/>
      <w:r>
        <w:t>VGR,  Region</w:t>
      </w:r>
      <w:proofErr w:type="gramEnd"/>
      <w:r>
        <w:t xml:space="preserve"> Skåne och tillverkare av journalsystem. Parterna har representerats av sakkunniga inom områdena verksamhet och teknik.</w:t>
      </w:r>
    </w:p>
    <w:p w:rsidR="000C4473" w:rsidRDefault="000C4473" w:rsidP="000C4473"/>
    <w:p w:rsidR="000C4473" w:rsidRDefault="000C4473" w:rsidP="000C4473">
      <w:r>
        <w:rPr>
          <w:noProof/>
          <w:lang w:eastAsia="sv-SE"/>
        </w:rPr>
        <mc:AlternateContent>
          <mc:Choice Requires="wps">
            <w:drawing>
              <wp:inline distT="0" distB="0" distL="0" distR="0" wp14:anchorId="659CBDE1" wp14:editId="492D3FF9">
                <wp:extent cx="5754915" cy="2278380"/>
                <wp:effectExtent l="0" t="0" r="17780" b="26670"/>
                <wp:docPr id="8" name="Textruta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4915" cy="2278380"/>
                        </a:xfrm>
                        <a:prstGeom prst="rect">
                          <a:avLst/>
                        </a:prstGeom>
                        <a:solidFill>
                          <a:srgbClr val="DDDDDD"/>
                        </a:solidFill>
                        <a:ln w="9525">
                          <a:solidFill>
                            <a:srgbClr val="000000"/>
                          </a:solidFill>
                          <a:miter lim="800000"/>
                          <a:headEnd/>
                          <a:tailEnd/>
                        </a:ln>
                      </wps:spPr>
                      <wps:txbx>
                        <w:txbxContent>
                          <w:p w:rsidR="00183D52" w:rsidRPr="000C4473" w:rsidRDefault="00183D52" w:rsidP="000C4473">
                            <w:pPr>
                              <w:pStyle w:val="Sidfot"/>
                              <w:rPr>
                                <w:sz w:val="20"/>
                              </w:rPr>
                            </w:pPr>
                            <w:r w:rsidRPr="000C4473">
                              <w:rPr>
                                <w:sz w:val="20"/>
                              </w:rPr>
                              <w:t>I arbetet har följande personer deltagit:</w:t>
                            </w:r>
                          </w:p>
                          <w:p w:rsidR="00183D52" w:rsidRPr="000C4473" w:rsidRDefault="00183D52" w:rsidP="000C4473">
                            <w:pPr>
                              <w:rPr>
                                <w:szCs w:val="20"/>
                              </w:rPr>
                            </w:pPr>
                          </w:p>
                          <w:p w:rsidR="00183D52" w:rsidRPr="000C4473" w:rsidRDefault="00183D52" w:rsidP="000C4473">
                            <w:pPr>
                              <w:pStyle w:val="Sidfot"/>
                              <w:rPr>
                                <w:sz w:val="20"/>
                                <w:szCs w:val="20"/>
                              </w:rPr>
                            </w:pPr>
                            <w:r w:rsidRPr="000C4473">
                              <w:rPr>
                                <w:sz w:val="20"/>
                                <w:szCs w:val="20"/>
                              </w:rPr>
                              <w:t>Projektledare: Tomas Fransson, Inera</w:t>
                            </w:r>
                          </w:p>
                          <w:p w:rsidR="00183D52" w:rsidRPr="000C4473" w:rsidRDefault="00183D52" w:rsidP="000C4473">
                            <w:pPr>
                              <w:pStyle w:val="Sidfot"/>
                              <w:rPr>
                                <w:sz w:val="20"/>
                                <w:szCs w:val="20"/>
                              </w:rPr>
                            </w:pPr>
                            <w:r w:rsidRPr="000C4473">
                              <w:rPr>
                                <w:sz w:val="20"/>
                                <w:szCs w:val="20"/>
                              </w:rPr>
                              <w:t>Beställare: Inera</w:t>
                            </w:r>
                          </w:p>
                          <w:p w:rsidR="00183D52" w:rsidRPr="000C4473" w:rsidRDefault="00183D52" w:rsidP="000C4473">
                            <w:pPr>
                              <w:pStyle w:val="Sidfot"/>
                              <w:rPr>
                                <w:sz w:val="20"/>
                                <w:szCs w:val="20"/>
                              </w:rPr>
                            </w:pPr>
                            <w:r w:rsidRPr="000C4473">
                              <w:rPr>
                                <w:sz w:val="20"/>
                                <w:szCs w:val="20"/>
                              </w:rPr>
                              <w:t>Leverantör: CGI</w:t>
                            </w:r>
                          </w:p>
                          <w:p w:rsidR="00183D52" w:rsidRPr="000C4473" w:rsidRDefault="00183D52" w:rsidP="000C4473">
                            <w:pPr>
                              <w:pStyle w:val="Sidfot"/>
                              <w:rPr>
                                <w:sz w:val="20"/>
                                <w:szCs w:val="20"/>
                              </w:rPr>
                            </w:pPr>
                          </w:p>
                          <w:p w:rsidR="00183D52" w:rsidRDefault="00183D52" w:rsidP="000C4473">
                            <w:pPr>
                              <w:pStyle w:val="Sidfot"/>
                              <w:rPr>
                                <w:sz w:val="20"/>
                                <w:szCs w:val="20"/>
                              </w:rPr>
                            </w:pPr>
                            <w:r w:rsidRPr="000C4473">
                              <w:rPr>
                                <w:sz w:val="20"/>
                                <w:szCs w:val="20"/>
                              </w:rPr>
                              <w:t>Projektgrupp:</w:t>
                            </w:r>
                          </w:p>
                          <w:p w:rsidR="00183D52" w:rsidRDefault="00183D52" w:rsidP="000C4473">
                            <w:pPr>
                              <w:pStyle w:val="Sidfot"/>
                              <w:rPr>
                                <w:sz w:val="20"/>
                                <w:szCs w:val="20"/>
                              </w:rPr>
                            </w:pPr>
                            <w:r>
                              <w:rPr>
                                <w:sz w:val="20"/>
                                <w:szCs w:val="20"/>
                              </w:rPr>
                              <w:t>Daniel Fjällström</w:t>
                            </w:r>
                          </w:p>
                          <w:p w:rsidR="00183D52" w:rsidRDefault="00183D52" w:rsidP="000C4473">
                            <w:pPr>
                              <w:pStyle w:val="Sidfot"/>
                              <w:rPr>
                                <w:sz w:val="20"/>
                                <w:szCs w:val="20"/>
                              </w:rPr>
                            </w:pPr>
                            <w:r>
                              <w:rPr>
                                <w:sz w:val="20"/>
                                <w:szCs w:val="20"/>
                              </w:rPr>
                              <w:t>Björn Skeppner</w:t>
                            </w:r>
                          </w:p>
                          <w:p w:rsidR="00183D52" w:rsidRPr="000C4473" w:rsidRDefault="00183D52" w:rsidP="000C4473">
                            <w:pPr>
                              <w:pStyle w:val="Sidfot"/>
                              <w:rPr>
                                <w:sz w:val="20"/>
                                <w:szCs w:val="20"/>
                              </w:rPr>
                            </w:pPr>
                            <w:r>
                              <w:rPr>
                                <w:sz w:val="20"/>
                                <w:szCs w:val="20"/>
                              </w:rPr>
                              <w:t>Marcus Tinnsten</w:t>
                            </w:r>
                          </w:p>
                          <w:p w:rsidR="00183D52" w:rsidRPr="000C4473" w:rsidRDefault="00183D52" w:rsidP="000C4473">
                            <w:pPr>
                              <w:pStyle w:val="Sidfot"/>
                              <w:rPr>
                                <w:sz w:val="20"/>
                                <w:szCs w:val="20"/>
                              </w:rPr>
                            </w:pPr>
                          </w:p>
                          <w:p w:rsidR="00183D52" w:rsidRPr="000C4473" w:rsidRDefault="00183D52" w:rsidP="000C4473">
                            <w:pPr>
                              <w:pStyle w:val="Sidfot"/>
                              <w:rPr>
                                <w:sz w:val="20"/>
                                <w:szCs w:val="20"/>
                              </w:rPr>
                            </w:pPr>
                            <w:r w:rsidRPr="000C4473">
                              <w:rPr>
                                <w:sz w:val="20"/>
                                <w:szCs w:val="20"/>
                              </w:rPr>
                              <w:t>Teknisk arkitekt:</w:t>
                            </w:r>
                          </w:p>
                          <w:p w:rsidR="00183D52" w:rsidRPr="000C4473" w:rsidRDefault="00183D52" w:rsidP="000C4473">
                            <w:pPr>
                              <w:pStyle w:val="Sidfot"/>
                              <w:rPr>
                                <w:sz w:val="20"/>
                                <w:szCs w:val="20"/>
                              </w:rPr>
                            </w:pPr>
                            <w:r w:rsidRPr="000C4473">
                              <w:rPr>
                                <w:sz w:val="20"/>
                                <w:szCs w:val="20"/>
                              </w:rPr>
                              <w:t xml:space="preserve">Beställare: </w:t>
                            </w:r>
                          </w:p>
                          <w:p w:rsidR="00183D52" w:rsidRPr="000C4473" w:rsidRDefault="00183D52" w:rsidP="000C4473">
                            <w:pPr>
                              <w:pStyle w:val="Sidfot"/>
                              <w:rPr>
                                <w:sz w:val="20"/>
                                <w:szCs w:val="20"/>
                              </w:rPr>
                            </w:pPr>
                            <w:r w:rsidRPr="000C4473">
                              <w:rPr>
                                <w:sz w:val="20"/>
                                <w:szCs w:val="20"/>
                              </w:rPr>
                              <w:t>Utförare: Inera</w:t>
                            </w:r>
                          </w:p>
                          <w:p w:rsidR="00183D52" w:rsidRPr="000C4473" w:rsidRDefault="00183D52" w:rsidP="000C4473">
                            <w:pPr>
                              <w:pStyle w:val="Sidfot"/>
                              <w:rPr>
                                <w:sz w:val="20"/>
                                <w:szCs w:val="20"/>
                              </w:rPr>
                            </w:pPr>
                            <w:r w:rsidRPr="000C4473">
                              <w:rPr>
                                <w:sz w:val="20"/>
                                <w:szCs w:val="20"/>
                              </w:rPr>
                              <w:t>Leverantör: CGI</w:t>
                            </w:r>
                          </w:p>
                        </w:txbxContent>
                      </wps:txbx>
                      <wps:bodyPr rot="0" vert="horz" wrap="square" lIns="91440" tIns="45720" rIns="91440" bIns="45720" anchor="t" anchorCtr="0" upright="1">
                        <a:noAutofit/>
                      </wps:bodyPr>
                    </wps:wsp>
                  </a:graphicData>
                </a:graphic>
              </wp:inline>
            </w:drawing>
          </mc:Choice>
          <mc:Fallback>
            <w:pict>
              <v:shapetype id="_x0000_t202" coordsize="21600,21600" o:spt="202" path="m,l,21600r21600,l21600,xe">
                <v:stroke joinstyle="miter"/>
                <v:path gradientshapeok="t" o:connecttype="rect"/>
              </v:shapetype>
              <v:shape id="Textruta 8" o:spid="_x0000_s1026" type="#_x0000_t202" style="width:453.15pt;height:179.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" fillcolor="#ddd">
                <v:textbox>
                  <w:txbxContent>
                    <w:p w:rsidR="00183D52" w:rsidRPr="000C4473" w:rsidRDefault="00183D52" w:rsidP="000C4473">
                      <w:pPr>
                        <w:pStyle w:val="Sidfot"/>
                        <w:rPr>
                          <w:sz w:val="20"/>
                        </w:rPr>
                      </w:pPr>
                      <w:r w:rsidRPr="000C4473">
                        <w:rPr>
                          <w:sz w:val="20"/>
                        </w:rPr>
                        <w:t>I arbetet har följande personer deltagit:</w:t>
                      </w:r>
                    </w:p>
                    <w:p w:rsidR="00183D52" w:rsidRPr="000C4473" w:rsidRDefault="00183D52" w:rsidP="000C4473">
                      <w:pPr>
                        <w:rPr>
                          <w:szCs w:val="20"/>
                        </w:rPr>
                      </w:pPr>
                    </w:p>
                    <w:p w:rsidR="00183D52" w:rsidRPr="000C4473" w:rsidRDefault="00183D52" w:rsidP="000C4473">
                      <w:pPr>
                        <w:pStyle w:val="Sidfot"/>
                        <w:rPr>
                          <w:sz w:val="20"/>
                          <w:szCs w:val="20"/>
                        </w:rPr>
                      </w:pPr>
                      <w:r w:rsidRPr="000C4473">
                        <w:rPr>
                          <w:sz w:val="20"/>
                          <w:szCs w:val="20"/>
                        </w:rPr>
                        <w:t xml:space="preserve">Projektledare: Tomas Fransson, </w:t>
                      </w:r>
                      <w:proofErr w:type="spellStart"/>
                      <w:r w:rsidRPr="000C4473">
                        <w:rPr>
                          <w:sz w:val="20"/>
                          <w:szCs w:val="20"/>
                        </w:rPr>
                        <w:t>Inera</w:t>
                      </w:r>
                      <w:proofErr w:type="spellEnd"/>
                    </w:p>
                    <w:p w:rsidR="00183D52" w:rsidRPr="000C4473" w:rsidRDefault="00183D52" w:rsidP="000C4473">
                      <w:pPr>
                        <w:pStyle w:val="Sidfot"/>
                        <w:rPr>
                          <w:sz w:val="20"/>
                          <w:szCs w:val="20"/>
                        </w:rPr>
                      </w:pPr>
                      <w:r w:rsidRPr="000C4473">
                        <w:rPr>
                          <w:sz w:val="20"/>
                          <w:szCs w:val="20"/>
                        </w:rPr>
                        <w:t xml:space="preserve">Beställare: </w:t>
                      </w:r>
                      <w:proofErr w:type="spellStart"/>
                      <w:r w:rsidRPr="000C4473">
                        <w:rPr>
                          <w:sz w:val="20"/>
                          <w:szCs w:val="20"/>
                        </w:rPr>
                        <w:t>Inera</w:t>
                      </w:r>
                      <w:proofErr w:type="spellEnd"/>
                    </w:p>
                    <w:p w:rsidR="00183D52" w:rsidRPr="000C4473" w:rsidRDefault="00183D52" w:rsidP="000C4473">
                      <w:pPr>
                        <w:pStyle w:val="Sidfot"/>
                        <w:rPr>
                          <w:sz w:val="20"/>
                          <w:szCs w:val="20"/>
                        </w:rPr>
                      </w:pPr>
                      <w:r w:rsidRPr="000C4473">
                        <w:rPr>
                          <w:sz w:val="20"/>
                          <w:szCs w:val="20"/>
                        </w:rPr>
                        <w:t>Leverantör: CGI</w:t>
                      </w:r>
                    </w:p>
                    <w:p w:rsidR="00183D52" w:rsidRPr="000C4473" w:rsidRDefault="00183D52" w:rsidP="000C4473">
                      <w:pPr>
                        <w:pStyle w:val="Sidfot"/>
                        <w:rPr>
                          <w:sz w:val="20"/>
                          <w:szCs w:val="20"/>
                        </w:rPr>
                      </w:pPr>
                    </w:p>
                    <w:p w:rsidR="00183D52" w:rsidRDefault="00183D52" w:rsidP="000C4473">
                      <w:pPr>
                        <w:pStyle w:val="Sidfot"/>
                        <w:rPr>
                          <w:sz w:val="20"/>
                          <w:szCs w:val="20"/>
                        </w:rPr>
                      </w:pPr>
                      <w:r w:rsidRPr="000C4473">
                        <w:rPr>
                          <w:sz w:val="20"/>
                          <w:szCs w:val="20"/>
                        </w:rPr>
                        <w:t>Projektgrupp:</w:t>
                      </w:r>
                    </w:p>
                    <w:p w:rsidR="00183D52" w:rsidRDefault="00183D52" w:rsidP="000C4473">
                      <w:pPr>
                        <w:pStyle w:val="Sidfot"/>
                        <w:rPr>
                          <w:sz w:val="20"/>
                          <w:szCs w:val="20"/>
                        </w:rPr>
                      </w:pPr>
                      <w:r>
                        <w:rPr>
                          <w:sz w:val="20"/>
                          <w:szCs w:val="20"/>
                        </w:rPr>
                        <w:t>Daniel Fjällström</w:t>
                      </w:r>
                    </w:p>
                    <w:p w:rsidR="00183D52" w:rsidRDefault="00183D52" w:rsidP="000C4473">
                      <w:pPr>
                        <w:pStyle w:val="Sidfot"/>
                        <w:rPr>
                          <w:sz w:val="20"/>
                          <w:szCs w:val="20"/>
                        </w:rPr>
                      </w:pPr>
                      <w:r>
                        <w:rPr>
                          <w:sz w:val="20"/>
                          <w:szCs w:val="20"/>
                        </w:rPr>
                        <w:t xml:space="preserve">Björn </w:t>
                      </w:r>
                      <w:proofErr w:type="spellStart"/>
                      <w:r>
                        <w:rPr>
                          <w:sz w:val="20"/>
                          <w:szCs w:val="20"/>
                        </w:rPr>
                        <w:t>Skeppner</w:t>
                      </w:r>
                      <w:proofErr w:type="spellEnd"/>
                    </w:p>
                    <w:p w:rsidR="00183D52" w:rsidRPr="000C4473" w:rsidRDefault="00183D52" w:rsidP="000C4473">
                      <w:pPr>
                        <w:pStyle w:val="Sidfot"/>
                        <w:rPr>
                          <w:sz w:val="20"/>
                          <w:szCs w:val="20"/>
                        </w:rPr>
                      </w:pPr>
                      <w:r>
                        <w:rPr>
                          <w:sz w:val="20"/>
                          <w:szCs w:val="20"/>
                        </w:rPr>
                        <w:t>Marcus Tinnsten</w:t>
                      </w:r>
                    </w:p>
                    <w:p w:rsidR="00183D52" w:rsidRPr="000C4473" w:rsidRDefault="00183D52" w:rsidP="000C4473">
                      <w:pPr>
                        <w:pStyle w:val="Sidfot"/>
                        <w:rPr>
                          <w:sz w:val="20"/>
                          <w:szCs w:val="20"/>
                        </w:rPr>
                      </w:pPr>
                    </w:p>
                    <w:p w:rsidR="00183D52" w:rsidRPr="000C4473" w:rsidRDefault="00183D52" w:rsidP="000C4473">
                      <w:pPr>
                        <w:pStyle w:val="Sidfot"/>
                        <w:rPr>
                          <w:sz w:val="20"/>
                          <w:szCs w:val="20"/>
                        </w:rPr>
                      </w:pPr>
                      <w:r w:rsidRPr="000C4473">
                        <w:rPr>
                          <w:sz w:val="20"/>
                          <w:szCs w:val="20"/>
                        </w:rPr>
                        <w:t>Teknisk arkitekt:</w:t>
                      </w:r>
                    </w:p>
                    <w:p w:rsidR="00183D52" w:rsidRPr="000C4473" w:rsidRDefault="00183D52" w:rsidP="000C4473">
                      <w:pPr>
                        <w:pStyle w:val="Sidfot"/>
                        <w:rPr>
                          <w:sz w:val="20"/>
                          <w:szCs w:val="20"/>
                        </w:rPr>
                      </w:pPr>
                      <w:r w:rsidRPr="000C4473">
                        <w:rPr>
                          <w:sz w:val="20"/>
                          <w:szCs w:val="20"/>
                        </w:rPr>
                        <w:t xml:space="preserve">Beställare: </w:t>
                      </w:r>
                    </w:p>
                    <w:p w:rsidR="00183D52" w:rsidRPr="000C4473" w:rsidRDefault="00183D52" w:rsidP="000C4473">
                      <w:pPr>
                        <w:pStyle w:val="Sidfot"/>
                        <w:rPr>
                          <w:sz w:val="20"/>
                          <w:szCs w:val="20"/>
                        </w:rPr>
                      </w:pPr>
                      <w:r w:rsidRPr="000C4473">
                        <w:rPr>
                          <w:sz w:val="20"/>
                          <w:szCs w:val="20"/>
                        </w:rPr>
                        <w:t xml:space="preserve">Utförare: </w:t>
                      </w:r>
                      <w:proofErr w:type="spellStart"/>
                      <w:r w:rsidRPr="000C4473">
                        <w:rPr>
                          <w:sz w:val="20"/>
                          <w:szCs w:val="20"/>
                        </w:rPr>
                        <w:t>Inera</w:t>
                      </w:r>
                      <w:proofErr w:type="spellEnd"/>
                    </w:p>
                    <w:p w:rsidR="00183D52" w:rsidRPr="000C4473" w:rsidRDefault="00183D52" w:rsidP="000C4473">
                      <w:pPr>
                        <w:pStyle w:val="Sidfot"/>
                        <w:rPr>
                          <w:sz w:val="20"/>
                          <w:szCs w:val="20"/>
                        </w:rPr>
                      </w:pPr>
                      <w:r w:rsidRPr="000C4473">
                        <w:rPr>
                          <w:sz w:val="20"/>
                          <w:szCs w:val="20"/>
                        </w:rPr>
                        <w:t>Leverantör: CGI</w:t>
                      </w:r>
                    </w:p>
                  </w:txbxContent>
                </v:textbox>
                <w10:anchorlock/>
              </v:shape>
            </w:pict>
          </mc:Fallback>
        </mc:AlternateContent>
      </w:r>
    </w:p>
    <w:p w:rsidR="000C4473" w:rsidRDefault="000C4473" w:rsidP="000C4473"/>
    <w:p w:rsidR="000C4473" w:rsidRDefault="000C4473" w:rsidP="000C4473">
      <w:pPr>
        <w:pStyle w:val="Rubrik2"/>
      </w:pPr>
      <w:bookmarkStart w:id="24" w:name="_Toc370383698"/>
      <w:r>
        <w:t>Målgrupp</w:t>
      </w:r>
      <w:bookmarkEnd w:id="24"/>
    </w:p>
    <w:p w:rsidR="000C4473" w:rsidRDefault="000C4473" w:rsidP="000C4473">
      <w:r>
        <w:t xml:space="preserve">Dokumentet vänder sig till arkitekter och </w:t>
      </w:r>
      <w:proofErr w:type="spellStart"/>
      <w:r>
        <w:t>systemintegratörer</w:t>
      </w:r>
      <w:proofErr w:type="spellEnd"/>
      <w:r>
        <w:t>/utvecklare i behov av att ta fram lösningar för autentisering från rik klient där det finns behov av medarbetaruppdragsval.</w:t>
      </w:r>
    </w:p>
    <w:p w:rsidR="007E47C0" w:rsidRDefault="007E47C0" w:rsidP="007E47C0">
      <w:pPr>
        <w:pStyle w:val="Rubrik1"/>
      </w:pPr>
      <w:bookmarkStart w:id="25" w:name="_Toc198086678"/>
      <w:bookmarkStart w:id="26" w:name="_Toc224960918"/>
      <w:bookmarkStart w:id="27" w:name="_Toc357754844"/>
      <w:bookmarkStart w:id="28" w:name="_Toc370383699"/>
      <w:bookmarkStart w:id="29" w:name="_Toc163300578"/>
      <w:bookmarkStart w:id="30" w:name="_Toc163300880"/>
      <w:bookmarkStart w:id="31" w:name="_Toc198366954"/>
      <w:r>
        <w:t>Versionsinformation</w:t>
      </w:r>
      <w:bookmarkEnd w:id="25"/>
      <w:bookmarkEnd w:id="26"/>
      <w:bookmarkEnd w:id="27"/>
      <w:bookmarkEnd w:id="28"/>
    </w:p>
    <w:p w:rsidR="007E47C0" w:rsidRPr="00C63695" w:rsidRDefault="000C4473" w:rsidP="007E47C0">
      <w:pPr>
        <w:pStyle w:val="Brdtext"/>
      </w:pPr>
      <w:bookmarkStart w:id="32" w:name="_Toc163300882"/>
      <w:r>
        <w:t>1.0</w:t>
      </w:r>
    </w:p>
    <w:p w:rsidR="007E47C0" w:rsidRDefault="007E47C0" w:rsidP="007E47C0">
      <w:pPr>
        <w:pStyle w:val="Rubrik1"/>
      </w:pPr>
      <w:bookmarkStart w:id="33" w:name="_Toc357754847"/>
      <w:bookmarkStart w:id="34" w:name="_Toc370383700"/>
      <w:bookmarkEnd w:id="32"/>
      <w:r>
        <w:t>Tjänstedomänens arkitektur</w:t>
      </w:r>
      <w:bookmarkEnd w:id="33"/>
      <w:bookmarkEnd w:id="34"/>
    </w:p>
    <w:p w:rsidR="000C4473" w:rsidRDefault="000C4473" w:rsidP="000C4473">
      <w:pPr>
        <w:pStyle w:val="Rubrik2"/>
        <w:keepNext w:val="0"/>
        <w:keepLines w:val="0"/>
        <w:tabs>
          <w:tab w:val="left" w:pos="567"/>
          <w:tab w:val="left" w:pos="2608"/>
          <w:tab w:val="left" w:pos="3912"/>
          <w:tab w:val="left" w:pos="5216"/>
          <w:tab w:val="left" w:pos="6520"/>
          <w:tab w:val="left" w:pos="7824"/>
          <w:tab w:val="left" w:pos="9128"/>
        </w:tabs>
        <w:spacing w:before="360" w:after="120" w:line="240" w:lineRule="auto"/>
        <w:ind w:left="567" w:right="1531" w:hanging="567"/>
      </w:pPr>
      <w:bookmarkStart w:id="35" w:name="_Toc370383701"/>
      <w:bookmarkStart w:id="36" w:name="_Toc224960921"/>
      <w:bookmarkStart w:id="37" w:name="_Toc357754852"/>
      <w:r>
        <w:t>Allmänt</w:t>
      </w:r>
      <w:bookmarkEnd w:id="35"/>
    </w:p>
    <w:p w:rsidR="000C4473" w:rsidRDefault="000C4473" w:rsidP="000C4473">
      <w:r>
        <w:t>Arkitekturen är utformad för att kunna motsvara klienters behov att kunna autentisera användare från rik och tunn klient. En del i autentisering av användare är att kunna göra ett uppdragsval. Att uppdragsvalet görs i en separat tjänst är</w:t>
      </w:r>
      <w:r w:rsidR="00EC67FE">
        <w:t xml:space="preserve"> dels för att möjliggöra uppdragsval när man autentiserar </w:t>
      </w:r>
      <w:r w:rsidR="00EC67FE">
        <w:lastRenderedPageBreak/>
        <w:t xml:space="preserve">sig från rik klient via </w:t>
      </w:r>
      <w:r>
        <w:t>WS-Trust 1.3 som inte har stöd för uppdragsval</w:t>
      </w:r>
      <w:r w:rsidR="00EC67FE">
        <w:t xml:space="preserve"> och dels för att tillhandahålla en generell tjänst för denna funktion</w:t>
      </w:r>
      <w:r>
        <w:t xml:space="preserve">. </w:t>
      </w:r>
    </w:p>
    <w:p w:rsidR="000C4473" w:rsidRDefault="000C4473" w:rsidP="000C4473">
      <w:pPr>
        <w:pStyle w:val="Rubrik3"/>
        <w:tabs>
          <w:tab w:val="left" w:pos="1049"/>
          <w:tab w:val="left" w:pos="2608"/>
          <w:tab w:val="left" w:pos="3912"/>
          <w:tab w:val="left" w:pos="5216"/>
          <w:tab w:val="left" w:pos="6520"/>
          <w:tab w:val="left" w:pos="7824"/>
          <w:tab w:val="left" w:pos="9072"/>
          <w:tab w:val="left" w:pos="9128"/>
        </w:tabs>
        <w:spacing w:before="240" w:after="120" w:line="240" w:lineRule="auto"/>
        <w:ind w:right="-143"/>
      </w:pPr>
      <w:bookmarkStart w:id="38" w:name="_Toc370383702"/>
      <w:r>
        <w:t>Flöde för uppdragsval</w:t>
      </w:r>
      <w:bookmarkEnd w:id="38"/>
    </w:p>
    <w:p w:rsidR="000C4473" w:rsidRPr="00BC7DE4" w:rsidRDefault="000C4473" w:rsidP="000C4473">
      <w:r>
        <w:t xml:space="preserve">I Figur 1 ser vi hur uppdragsvalstjänsten fungerar. </w:t>
      </w:r>
    </w:p>
    <w:p w:rsidR="000C4473" w:rsidRDefault="000C4473" w:rsidP="000C4473">
      <w:pPr>
        <w:pStyle w:val="Brdtext"/>
      </w:pPr>
    </w:p>
    <w:p w:rsidR="000C4473" w:rsidRPr="006C7BAF" w:rsidRDefault="000C4473" w:rsidP="000C4473">
      <w:pPr>
        <w:pStyle w:val="Liststycke"/>
        <w:keepLines/>
        <w:numPr>
          <w:ilvl w:val="0"/>
          <w:numId w:val="29"/>
        </w:numPr>
        <w:spacing w:line="240" w:lineRule="auto"/>
        <w:contextualSpacing w:val="0"/>
      </w:pPr>
      <w:r>
        <w:t>Identifiera användaren</w:t>
      </w:r>
    </w:p>
    <w:p w:rsidR="000C4473" w:rsidRPr="006C7BAF" w:rsidRDefault="000C4473" w:rsidP="000C4473">
      <w:pPr>
        <w:pStyle w:val="Liststycke"/>
        <w:keepLines/>
        <w:numPr>
          <w:ilvl w:val="0"/>
          <w:numId w:val="29"/>
        </w:numPr>
        <w:spacing w:line="240" w:lineRule="auto"/>
        <w:contextualSpacing w:val="0"/>
      </w:pPr>
      <w:r>
        <w:t>Hämta medarbetaruppdrag för användaren från uppdragsvalstjänsten</w:t>
      </w:r>
    </w:p>
    <w:p w:rsidR="000C4473" w:rsidRPr="006C7BAF" w:rsidRDefault="000C4473" w:rsidP="000C4473">
      <w:pPr>
        <w:pStyle w:val="Liststycke"/>
        <w:keepLines/>
        <w:numPr>
          <w:ilvl w:val="0"/>
          <w:numId w:val="29"/>
        </w:numPr>
        <w:spacing w:line="240" w:lineRule="auto"/>
        <w:contextualSpacing w:val="0"/>
      </w:pPr>
      <w:r>
        <w:t>Välj uppdrag</w:t>
      </w:r>
    </w:p>
    <w:p w:rsidR="000C4473" w:rsidRPr="006C7BAF" w:rsidRDefault="000C4473" w:rsidP="000C4473">
      <w:pPr>
        <w:pStyle w:val="Liststycke"/>
        <w:keepLines/>
        <w:numPr>
          <w:ilvl w:val="0"/>
          <w:numId w:val="29"/>
        </w:numPr>
        <w:spacing w:line="240" w:lineRule="auto"/>
        <w:contextualSpacing w:val="0"/>
      </w:pPr>
      <w:r>
        <w:t>Skicka valt uppdrag till uppdragsvalstjänsten</w:t>
      </w:r>
    </w:p>
    <w:p w:rsidR="000C4473" w:rsidRPr="006C7BAF" w:rsidRDefault="000C4473" w:rsidP="000C4473"/>
    <w:p w:rsidR="000C4473" w:rsidRDefault="000F684C" w:rsidP="000C4473">
      <w:pPr>
        <w:keepNext/>
      </w:pPr>
      <w:r>
        <w:rPr>
          <w:noProof/>
          <w:lang w:eastAsia="sv-SE"/>
        </w:rPr>
        <w:drawing>
          <wp:inline distT="0" distB="0" distL="0" distR="0">
            <wp:extent cx="5507990" cy="3580765"/>
            <wp:effectExtent l="0" t="0" r="0" b="635"/>
            <wp:docPr id="7" name="Bildobjek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missionService_bild.png"/>
                    <pic:cNvPicPr/>
                  </pic:nvPicPr>
                  <pic:blipFill>
                    <a:blip r:embed="rId9">
                      <a:extLst>
                        <a:ext uri="{28A0092B-C50C-407E-A947-70E740481C1C}">
                          <a14:useLocalDpi xmlns:a14="http://schemas.microsoft.com/office/drawing/2010/main" val="0"/>
                        </a:ext>
                      </a:extLst>
                    </a:blip>
                    <a:stretch>
                      <a:fillRect/>
                    </a:stretch>
                  </pic:blipFill>
                  <pic:spPr>
                    <a:xfrm>
                      <a:off x="0" y="0"/>
                      <a:ext cx="5507990" cy="3580765"/>
                    </a:xfrm>
                    <a:prstGeom prst="rect">
                      <a:avLst/>
                    </a:prstGeom>
                  </pic:spPr>
                </pic:pic>
              </a:graphicData>
            </a:graphic>
          </wp:inline>
        </w:drawing>
      </w:r>
    </w:p>
    <w:p w:rsidR="000C4473" w:rsidRDefault="000C4473" w:rsidP="000C4473">
      <w:pPr>
        <w:pStyle w:val="Beskrivning"/>
        <w:rPr>
          <w:color w:val="auto"/>
        </w:rPr>
      </w:pPr>
      <w:r w:rsidRPr="00F91ED6">
        <w:rPr>
          <w:color w:val="auto"/>
        </w:rPr>
        <w:t xml:space="preserve">Figur </w:t>
      </w:r>
      <w:r w:rsidRPr="00F91ED6">
        <w:rPr>
          <w:color w:val="auto"/>
        </w:rPr>
        <w:fldChar w:fldCharType="begin"/>
      </w:r>
      <w:r w:rsidRPr="00F91ED6">
        <w:rPr>
          <w:color w:val="auto"/>
        </w:rPr>
        <w:instrText xml:space="preserve"> SEQ Figur \* ARABIC </w:instrText>
      </w:r>
      <w:r w:rsidRPr="00F91ED6">
        <w:rPr>
          <w:color w:val="auto"/>
        </w:rPr>
        <w:fldChar w:fldCharType="separate"/>
      </w:r>
      <w:r>
        <w:rPr>
          <w:color w:val="auto"/>
        </w:rPr>
        <w:t>1</w:t>
      </w:r>
      <w:r w:rsidRPr="00F91ED6">
        <w:rPr>
          <w:color w:val="auto"/>
        </w:rPr>
        <w:fldChar w:fldCharType="end"/>
      </w:r>
      <w:r w:rsidRPr="00F91ED6">
        <w:rPr>
          <w:color w:val="auto"/>
        </w:rPr>
        <w:t xml:space="preserve"> Val av medarbetaruppdrag</w:t>
      </w:r>
    </w:p>
    <w:p w:rsidR="000C4473" w:rsidRPr="00D57615" w:rsidRDefault="000C4473" w:rsidP="000C4473">
      <w:r>
        <w:t>När uppdraget är valt kan man gå vidare att autentisera använderen och få ett SAML-intyg med medarbetaruppdrag.</w:t>
      </w:r>
    </w:p>
    <w:p w:rsidR="000C4473" w:rsidRPr="0005743C" w:rsidRDefault="000C4473" w:rsidP="000C4473">
      <w:pPr>
        <w:pStyle w:val="Rubrik2"/>
        <w:keepNext w:val="0"/>
        <w:keepLines w:val="0"/>
        <w:tabs>
          <w:tab w:val="left" w:pos="567"/>
          <w:tab w:val="left" w:pos="2608"/>
          <w:tab w:val="left" w:pos="3912"/>
          <w:tab w:val="left" w:pos="5216"/>
          <w:tab w:val="left" w:pos="6520"/>
          <w:tab w:val="left" w:pos="7824"/>
          <w:tab w:val="left" w:pos="9128"/>
        </w:tabs>
        <w:spacing w:before="360" w:after="120" w:line="240" w:lineRule="auto"/>
        <w:ind w:left="567" w:right="1531" w:hanging="567"/>
        <w:rPr>
          <w:szCs w:val="20"/>
        </w:rPr>
      </w:pPr>
      <w:bookmarkStart w:id="39" w:name="_Toc370383703"/>
      <w:r>
        <w:t>Tjänsteöversikt</w:t>
      </w:r>
      <w:bookmarkEnd w:id="39"/>
    </w:p>
    <w:p w:rsidR="000C4473" w:rsidRDefault="000C4473" w:rsidP="000C4473">
      <w:pPr>
        <w:rPr>
          <w:szCs w:val="20"/>
        </w:rPr>
      </w:pPr>
      <w:r>
        <w:rPr>
          <w:szCs w:val="20"/>
        </w:rPr>
        <w:t xml:space="preserve">Nedanstående tabell visar vilka tjänster som finns definierade. </w:t>
      </w:r>
    </w:p>
    <w:p w:rsidR="000C4473" w:rsidRDefault="000C4473" w:rsidP="000C4473">
      <w:pPr>
        <w:rPr>
          <w:szCs w:val="20"/>
        </w:rPr>
      </w:pPr>
    </w:p>
    <w:tbl>
      <w:tblPr>
        <w:tblStyle w:val="Tabellrutnt"/>
        <w:tblW w:w="0" w:type="auto"/>
        <w:jc w:val="center"/>
        <w:tblLayout w:type="fixed"/>
        <w:tblLook w:val="04A0" w:firstRow="1" w:lastRow="0" w:firstColumn="1" w:lastColumn="0" w:noHBand="0" w:noVBand="1"/>
      </w:tblPr>
      <w:tblGrid>
        <w:gridCol w:w="4037"/>
        <w:gridCol w:w="4805"/>
      </w:tblGrid>
      <w:tr w:rsidR="000C4473" w:rsidTr="000C4473">
        <w:trPr>
          <w:trHeight w:val="357"/>
          <w:jc w:val="center"/>
        </w:trPr>
        <w:tc>
          <w:tcPr>
            <w:tcW w:w="403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0C4473" w:rsidRDefault="000C4473" w:rsidP="00C420B2">
            <w:pPr>
              <w:rPr>
                <w:b/>
              </w:rPr>
            </w:pPr>
            <w:r>
              <w:rPr>
                <w:b/>
              </w:rPr>
              <w:t>Tjänst</w:t>
            </w:r>
          </w:p>
        </w:tc>
        <w:tc>
          <w:tcPr>
            <w:tcW w:w="480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C4473" w:rsidRDefault="000C4473" w:rsidP="00C420B2">
            <w:pPr>
              <w:rPr>
                <w:b/>
              </w:rPr>
            </w:pPr>
            <w:r>
              <w:rPr>
                <w:b/>
              </w:rPr>
              <w:t>Beskrivning</w:t>
            </w:r>
          </w:p>
        </w:tc>
      </w:tr>
      <w:tr w:rsidR="000C4473" w:rsidTr="000C4473">
        <w:trPr>
          <w:trHeight w:val="551"/>
          <w:jc w:val="center"/>
        </w:trPr>
        <w:tc>
          <w:tcPr>
            <w:tcW w:w="4037" w:type="dxa"/>
            <w:tcBorders>
              <w:top w:val="single" w:sz="4" w:space="0" w:color="auto"/>
              <w:left w:val="single" w:sz="4" w:space="0" w:color="auto"/>
              <w:bottom w:val="single" w:sz="4" w:space="0" w:color="auto"/>
              <w:right w:val="single" w:sz="4" w:space="0" w:color="auto"/>
            </w:tcBorders>
            <w:hideMark/>
          </w:tcPr>
          <w:p w:rsidR="000C4473" w:rsidRDefault="000C4473" w:rsidP="00C420B2">
            <w:proofErr w:type="spellStart"/>
            <w:r>
              <w:t>GetCommissionsForPerson</w:t>
            </w:r>
            <w:proofErr w:type="spellEnd"/>
          </w:p>
        </w:tc>
        <w:tc>
          <w:tcPr>
            <w:tcW w:w="4805" w:type="dxa"/>
            <w:tcBorders>
              <w:top w:val="single" w:sz="4" w:space="0" w:color="auto"/>
              <w:left w:val="single" w:sz="4" w:space="0" w:color="auto"/>
              <w:bottom w:val="single" w:sz="4" w:space="0" w:color="auto"/>
              <w:right w:val="single" w:sz="4" w:space="0" w:color="auto"/>
            </w:tcBorders>
            <w:hideMark/>
          </w:tcPr>
          <w:p w:rsidR="000C4473" w:rsidRPr="00C518AE" w:rsidRDefault="00C518AE" w:rsidP="00C518AE">
            <w:r>
              <w:t>Hämtar lista med de</w:t>
            </w:r>
            <w:r w:rsidR="00FD0AC8">
              <w:t xml:space="preserve"> aktuella</w:t>
            </w:r>
            <w:r>
              <w:t xml:space="preserve"> </w:t>
            </w:r>
            <w:r w:rsidR="000C4473">
              <w:t>medarbetaruppdrag</w:t>
            </w:r>
            <w:r w:rsidR="000C7DC7">
              <w:t xml:space="preserve"> som en</w:t>
            </w:r>
            <w:r>
              <w:t xml:space="preserve"> användare har samt det senaste valda medarbetaruppdraget. Information finns också om det senaste valda medarbetaruppdraget är aktivt </w:t>
            </w:r>
            <w:r>
              <w:lastRenderedPageBreak/>
              <w:t>(och därmed bör väljas automatiskt av den konsumerande tjänsten)</w:t>
            </w:r>
          </w:p>
        </w:tc>
      </w:tr>
      <w:tr w:rsidR="000C4473" w:rsidTr="000C4473">
        <w:trPr>
          <w:trHeight w:val="294"/>
          <w:jc w:val="center"/>
        </w:trPr>
        <w:tc>
          <w:tcPr>
            <w:tcW w:w="4037" w:type="dxa"/>
            <w:tcBorders>
              <w:top w:val="single" w:sz="4" w:space="0" w:color="auto"/>
              <w:left w:val="single" w:sz="4" w:space="0" w:color="auto"/>
              <w:bottom w:val="single" w:sz="4" w:space="0" w:color="auto"/>
              <w:right w:val="single" w:sz="4" w:space="0" w:color="auto"/>
            </w:tcBorders>
            <w:hideMark/>
          </w:tcPr>
          <w:p w:rsidR="000C4473" w:rsidRDefault="000C4473" w:rsidP="00C420B2">
            <w:proofErr w:type="spellStart"/>
            <w:r>
              <w:lastRenderedPageBreak/>
              <w:t>SetSelectedCommissionForPerson</w:t>
            </w:r>
            <w:proofErr w:type="spellEnd"/>
          </w:p>
        </w:tc>
        <w:tc>
          <w:tcPr>
            <w:tcW w:w="4805" w:type="dxa"/>
            <w:tcBorders>
              <w:top w:val="single" w:sz="4" w:space="0" w:color="auto"/>
              <w:left w:val="single" w:sz="4" w:space="0" w:color="auto"/>
              <w:bottom w:val="single" w:sz="4" w:space="0" w:color="auto"/>
              <w:right w:val="single" w:sz="4" w:space="0" w:color="auto"/>
            </w:tcBorders>
            <w:hideMark/>
          </w:tcPr>
          <w:p w:rsidR="000C4473" w:rsidRPr="000C7DC7" w:rsidRDefault="00C518AE" w:rsidP="00D96A28">
            <w:pPr>
              <w:rPr>
                <w:color w:val="FF0000"/>
              </w:rPr>
            </w:pPr>
            <w:r>
              <w:t>Sätter vilket medarbetaruppdrag som valdes aktivt av användaren.</w:t>
            </w:r>
          </w:p>
        </w:tc>
      </w:tr>
    </w:tbl>
    <w:p w:rsidR="000C4473" w:rsidRDefault="000C4473" w:rsidP="000C4473"/>
    <w:p w:rsidR="00580331" w:rsidRDefault="00580331" w:rsidP="00580331">
      <w:pPr>
        <w:pStyle w:val="Rubrik2"/>
      </w:pPr>
      <w:bookmarkStart w:id="40" w:name="_Toc370383704"/>
      <w:r>
        <w:t>Logisk adressering</w:t>
      </w:r>
      <w:bookmarkEnd w:id="40"/>
    </w:p>
    <w:p w:rsidR="00580331" w:rsidRDefault="00580331" w:rsidP="00580331">
      <w:r>
        <w:t xml:space="preserve">Alla tjänster i tjänstegränssnitten följer RIV-TA-profilens standard för logisk adressering. Med logisk adressering ges möjligheten att kunna ange en logisk adress/mottagare i det fall en tjänsteväxel (tjänsteplattform) används. Detta möjliggör att en för avsändaren transparent tjänsteväxel </w:t>
      </w:r>
      <w:r>
        <w:rPr>
          <w:i/>
        </w:rPr>
        <w:t>kan</w:t>
      </w:r>
      <w:r>
        <w:t xml:space="preserve"> förmedla anrop vidare till en viss instans av uppdragsvalstjänsten och även behörighets</w:t>
      </w:r>
      <w:ins w:id="41" w:author="Skeppner Björn" w:date="2013-10-29T10:37:00Z">
        <w:r w:rsidR="00E27BE6">
          <w:t>kontrollera</w:t>
        </w:r>
      </w:ins>
      <w:del w:id="42" w:author="Skeppner Björn" w:date="2013-10-29T10:37:00Z">
        <w:r w:rsidDel="00E27BE6">
          <w:delText>styra</w:delText>
        </w:r>
      </w:del>
      <w:r>
        <w:t xml:space="preserve"> anropet. Logisk adressat skall anges även om uppdragsvalstjänsten för stunden inte går via en tjänsteväxel.</w:t>
      </w:r>
    </w:p>
    <w:p w:rsidR="00580331" w:rsidRDefault="00580331" w:rsidP="00580331"/>
    <w:p w:rsidR="00580331" w:rsidRDefault="00580331" w:rsidP="00580331">
      <w:r>
        <w:t xml:space="preserve">Alla tjänster har ett obligatoriskt meddelandefält där tjänstekonsumenten adresserar med HSA-id för tjänsteproducenten. För de generella tjänsterna som inte har en specifik organisationstillhörighet skall </w:t>
      </w:r>
      <w:proofErr w:type="spellStart"/>
      <w:r>
        <w:t>Ineras</w:t>
      </w:r>
      <w:proofErr w:type="spellEnd"/>
      <w:r>
        <w:t xml:space="preserve"> </w:t>
      </w:r>
      <w:ins w:id="43" w:author="Skeppner Björn" w:date="2013-10-29T10:37:00Z">
        <w:r w:rsidR="00E27BE6">
          <w:t>gemensamma</w:t>
        </w:r>
      </w:ins>
      <w:del w:id="44" w:author="Skeppner Björn" w:date="2013-10-29T10:37:00Z">
        <w:r w:rsidDel="00E27BE6">
          <w:delText>nationella</w:delText>
        </w:r>
      </w:del>
      <w:r>
        <w:t xml:space="preserve"> HSA-id </w:t>
      </w:r>
      <w:r>
        <w:rPr>
          <w:b/>
          <w:i/>
        </w:rPr>
        <w:t>SE165565594230-1000</w:t>
      </w:r>
      <w:r>
        <w:t xml:space="preserve"> anges. Dessa tjänster representerar en </w:t>
      </w:r>
      <w:ins w:id="45" w:author="Skeppner Björn" w:date="2013-10-29T10:38:00Z">
        <w:r w:rsidR="00E27BE6">
          <w:t>gemensam</w:t>
        </w:r>
      </w:ins>
      <w:del w:id="46" w:author="Skeppner Björn" w:date="2013-10-29T10:38:00Z">
        <w:r w:rsidDel="00E27BE6">
          <w:delText>nationell</w:delText>
        </w:r>
      </w:del>
      <w:r>
        <w:t xml:space="preserve"> nivå och hanterar alla </w:t>
      </w:r>
      <w:ins w:id="47" w:author="Skeppner Björn" w:date="2013-10-29T10:38:00Z">
        <w:r w:rsidR="00E27BE6">
          <w:t>gemensamt</w:t>
        </w:r>
      </w:ins>
      <w:del w:id="48" w:author="Skeppner Björn" w:date="2013-10-29T10:38:00Z">
        <w:r w:rsidDel="00E27BE6">
          <w:delText>nationellt</w:delText>
        </w:r>
      </w:del>
      <w:r>
        <w:t xml:space="preserve"> kända informationsposter. Se tabellen nedan hur adressat skall anges.</w:t>
      </w:r>
    </w:p>
    <w:p w:rsidR="00580331" w:rsidRPr="00580331" w:rsidRDefault="00580331" w:rsidP="00580331"/>
    <w:p w:rsidR="00580331" w:rsidRPr="00580331" w:rsidRDefault="00580331" w:rsidP="00580331"/>
    <w:p w:rsidR="000C4473" w:rsidRDefault="000C4473" w:rsidP="000C4473">
      <w:pPr>
        <w:pStyle w:val="Rubrik2"/>
      </w:pPr>
      <w:bookmarkStart w:id="49" w:name="_Toc370383705"/>
      <w:r>
        <w:t>Referenser</w:t>
      </w:r>
      <w:bookmarkEnd w:id="49"/>
    </w:p>
    <w:tbl>
      <w:tblPr>
        <w:tblW w:w="881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4A0" w:firstRow="1" w:lastRow="0" w:firstColumn="1" w:lastColumn="0" w:noHBand="0" w:noVBand="1"/>
      </w:tblPr>
      <w:tblGrid>
        <w:gridCol w:w="2215"/>
        <w:gridCol w:w="6602"/>
      </w:tblGrid>
      <w:tr w:rsidR="000C4473" w:rsidTr="000C4473">
        <w:trPr>
          <w:trHeight w:val="319"/>
        </w:trPr>
        <w:tc>
          <w:tcPr>
            <w:tcW w:w="2215" w:type="dxa"/>
            <w:tcBorders>
              <w:top w:val="single" w:sz="6" w:space="0" w:color="auto"/>
              <w:left w:val="single" w:sz="6" w:space="0" w:color="auto"/>
              <w:bottom w:val="single" w:sz="6" w:space="0" w:color="auto"/>
              <w:right w:val="single" w:sz="6" w:space="0" w:color="auto"/>
            </w:tcBorders>
            <w:shd w:val="clear" w:color="auto" w:fill="D9D9D9" w:themeFill="background1" w:themeFillShade="D9"/>
            <w:hideMark/>
          </w:tcPr>
          <w:p w:rsidR="000C4473" w:rsidRDefault="000C4473" w:rsidP="00C420B2">
            <w:r>
              <w:t>Beteckning</w:t>
            </w:r>
          </w:p>
        </w:tc>
        <w:tc>
          <w:tcPr>
            <w:tcW w:w="6602" w:type="dxa"/>
            <w:tcBorders>
              <w:top w:val="single" w:sz="6" w:space="0" w:color="auto"/>
              <w:left w:val="single" w:sz="6" w:space="0" w:color="auto"/>
              <w:bottom w:val="single" w:sz="6" w:space="0" w:color="auto"/>
              <w:right w:val="single" w:sz="6" w:space="0" w:color="auto"/>
            </w:tcBorders>
            <w:shd w:val="clear" w:color="auto" w:fill="D9D9D9" w:themeFill="background1" w:themeFillShade="D9"/>
            <w:hideMark/>
          </w:tcPr>
          <w:p w:rsidR="000C4473" w:rsidRDefault="000C4473" w:rsidP="00C420B2">
            <w:proofErr w:type="gramStart"/>
            <w:r>
              <w:t>Dokument / Källa</w:t>
            </w:r>
            <w:proofErr w:type="gramEnd"/>
          </w:p>
        </w:tc>
      </w:tr>
      <w:tr w:rsidR="000C4473" w:rsidTr="000C4473">
        <w:trPr>
          <w:trHeight w:val="350"/>
        </w:trPr>
        <w:tc>
          <w:tcPr>
            <w:tcW w:w="2215" w:type="dxa"/>
            <w:tcBorders>
              <w:top w:val="single" w:sz="6" w:space="0" w:color="auto"/>
              <w:left w:val="single" w:sz="6" w:space="0" w:color="auto"/>
              <w:bottom w:val="single" w:sz="6" w:space="0" w:color="auto"/>
              <w:right w:val="single" w:sz="6" w:space="0" w:color="auto"/>
            </w:tcBorders>
            <w:hideMark/>
          </w:tcPr>
          <w:p w:rsidR="000C4473" w:rsidRDefault="000C4473" w:rsidP="00C420B2">
            <w:r>
              <w:t>RIV TA 2.1</w:t>
            </w:r>
          </w:p>
        </w:tc>
        <w:tc>
          <w:tcPr>
            <w:tcW w:w="6602" w:type="dxa"/>
            <w:tcBorders>
              <w:top w:val="single" w:sz="6" w:space="0" w:color="auto"/>
              <w:left w:val="single" w:sz="6" w:space="0" w:color="auto"/>
              <w:bottom w:val="single" w:sz="6" w:space="0" w:color="auto"/>
              <w:right w:val="single" w:sz="6" w:space="0" w:color="auto"/>
            </w:tcBorders>
            <w:hideMark/>
          </w:tcPr>
          <w:p w:rsidR="000C4473" w:rsidRDefault="000C4473" w:rsidP="00C420B2">
            <w:r>
              <w:t xml:space="preserve">RIV Teknisk Anvisning Basic </w:t>
            </w:r>
            <w:proofErr w:type="spellStart"/>
            <w:r>
              <w:t>Profile</w:t>
            </w:r>
            <w:proofErr w:type="spellEnd"/>
            <w:r>
              <w:t xml:space="preserve"> 2.1</w:t>
            </w:r>
            <w:r>
              <w:br/>
            </w:r>
            <w:hyperlink r:id="rId10" w:history="1">
              <w:r>
                <w:rPr>
                  <w:rStyle w:val="Hyperlnk"/>
                </w:rPr>
                <w:t>http://rivta.googlecode.com/svn/wiki/specs/RIV_Tekniska_Anvisningar_Basic_profile_2.1.pdf</w:t>
              </w:r>
            </w:hyperlink>
          </w:p>
        </w:tc>
      </w:tr>
      <w:tr w:rsidR="000C4473" w:rsidTr="000C4473">
        <w:trPr>
          <w:trHeight w:val="350"/>
        </w:trPr>
        <w:tc>
          <w:tcPr>
            <w:tcW w:w="2215" w:type="dxa"/>
            <w:tcBorders>
              <w:top w:val="single" w:sz="6" w:space="0" w:color="auto"/>
              <w:left w:val="single" w:sz="6" w:space="0" w:color="auto"/>
              <w:bottom w:val="single" w:sz="6" w:space="0" w:color="auto"/>
              <w:right w:val="single" w:sz="6" w:space="0" w:color="auto"/>
            </w:tcBorders>
          </w:tcPr>
          <w:p w:rsidR="000C4473" w:rsidRDefault="000C4473" w:rsidP="00C420B2">
            <w:r>
              <w:t>WS-Trust 1.3</w:t>
            </w:r>
          </w:p>
        </w:tc>
        <w:tc>
          <w:tcPr>
            <w:tcW w:w="6602" w:type="dxa"/>
            <w:tcBorders>
              <w:top w:val="single" w:sz="6" w:space="0" w:color="auto"/>
              <w:left w:val="single" w:sz="6" w:space="0" w:color="auto"/>
              <w:bottom w:val="single" w:sz="6" w:space="0" w:color="auto"/>
              <w:right w:val="single" w:sz="6" w:space="0" w:color="auto"/>
            </w:tcBorders>
          </w:tcPr>
          <w:p w:rsidR="000C4473" w:rsidRDefault="000C4473" w:rsidP="00C420B2">
            <w:r>
              <w:t>Specifikation för WS-Trust 1.3</w:t>
            </w:r>
          </w:p>
          <w:p w:rsidR="000C4473" w:rsidRDefault="00E27BE6" w:rsidP="00C420B2">
            <w:hyperlink r:id="rId11" w:history="1">
              <w:r w:rsidR="000C4473">
                <w:rPr>
                  <w:rStyle w:val="Hyperlnk"/>
                </w:rPr>
                <w:t>http://docs.oasis-open.org/ws-sx/ws-trust/200512/ws-trust-1.3-os.html</w:t>
              </w:r>
            </w:hyperlink>
          </w:p>
        </w:tc>
      </w:tr>
    </w:tbl>
    <w:p w:rsidR="007E47C0" w:rsidRDefault="007E47C0" w:rsidP="007E47C0">
      <w:pPr>
        <w:pStyle w:val="Rubrik1"/>
      </w:pPr>
      <w:bookmarkStart w:id="50" w:name="_Toc370383706"/>
      <w:r>
        <w:t>Tjänstedomänens krav och regler</w:t>
      </w:r>
      <w:bookmarkEnd w:id="36"/>
      <w:bookmarkEnd w:id="37"/>
      <w:bookmarkEnd w:id="50"/>
    </w:p>
    <w:p w:rsidR="000C4473" w:rsidRDefault="000C4473" w:rsidP="000C4473">
      <w:pPr>
        <w:pStyle w:val="Rubrik2"/>
      </w:pPr>
      <w:bookmarkStart w:id="51" w:name="_Toc370383707"/>
      <w:r>
        <w:t>Säkerhet</w:t>
      </w:r>
      <w:bookmarkEnd w:id="51"/>
    </w:p>
    <w:p w:rsidR="000C4473" w:rsidRDefault="000C4473" w:rsidP="000C4473">
      <w:pPr>
        <w:pStyle w:val="Rubrik3"/>
      </w:pPr>
      <w:bookmarkStart w:id="52" w:name="_Toc370383708"/>
      <w:r>
        <w:t xml:space="preserve">Förlitande parter enligt RIV TA Basic </w:t>
      </w:r>
      <w:proofErr w:type="spellStart"/>
      <w:r>
        <w:t>Profile</w:t>
      </w:r>
      <w:bookmarkEnd w:id="52"/>
      <w:proofErr w:type="spellEnd"/>
    </w:p>
    <w:p w:rsidR="000C4473" w:rsidRDefault="000C4473" w:rsidP="000C4473">
      <w:r>
        <w:t xml:space="preserve">Tjänsterna följer RIV Tekniska Anvisningar Basic </w:t>
      </w:r>
      <w:proofErr w:type="spellStart"/>
      <w:r>
        <w:t>Profile</w:t>
      </w:r>
      <w:proofErr w:type="spellEnd"/>
      <w:r>
        <w:t xml:space="preserve"> 2.1, vilket innebär att ett tekniskt trust-förhållande krävs mellan tjänstekonsumenten och tjänsteproducenten, baserat på att </w:t>
      </w:r>
      <w:proofErr w:type="spellStart"/>
      <w:r>
        <w:t>att</w:t>
      </w:r>
      <w:proofErr w:type="spellEnd"/>
      <w:r>
        <w:t xml:space="preserve"> konsument och producent ömsesidigt kan </w:t>
      </w:r>
      <w:proofErr w:type="spellStart"/>
      <w:r>
        <w:t>verifera</w:t>
      </w:r>
      <w:proofErr w:type="spellEnd"/>
      <w:r>
        <w:t xml:space="preserve"> det andra systemet via dess funktionscertifikat. Se vidare [RIV TA 2].</w:t>
      </w:r>
    </w:p>
    <w:p w:rsidR="000C4473" w:rsidRDefault="000C4473" w:rsidP="000C4473"/>
    <w:p w:rsidR="000C4473" w:rsidRDefault="000C4473" w:rsidP="000C4473">
      <w:pPr>
        <w:pStyle w:val="Rubrik2"/>
      </w:pPr>
      <w:bookmarkStart w:id="53" w:name="_Toc370383709"/>
      <w:r>
        <w:t>Felhantering</w:t>
      </w:r>
      <w:bookmarkEnd w:id="53"/>
    </w:p>
    <w:p w:rsidR="000C4473" w:rsidRDefault="000C4473" w:rsidP="000C4473">
      <w:r>
        <w:t xml:space="preserve">Vid ett </w:t>
      </w:r>
      <w:r>
        <w:rPr>
          <w:b/>
        </w:rPr>
        <w:t>tekniskt fel</w:t>
      </w:r>
      <w:r>
        <w:t xml:space="preserve"> levereras ett undantag (SOAP-</w:t>
      </w:r>
      <w:proofErr w:type="spellStart"/>
      <w:r>
        <w:t>Exception</w:t>
      </w:r>
      <w:proofErr w:type="spellEnd"/>
      <w:r>
        <w:t>). Exempel på detta kan vara att tjänsteproducenten för tillfället inte är tillgängligt.</w:t>
      </w:r>
    </w:p>
    <w:p w:rsidR="000C4473" w:rsidRDefault="000C4473" w:rsidP="000C4473"/>
    <w:p w:rsidR="000C4473" w:rsidRDefault="000C4473" w:rsidP="000C4473">
      <w:r>
        <w:t xml:space="preserve">Vid ett </w:t>
      </w:r>
      <w:r>
        <w:rPr>
          <w:b/>
        </w:rPr>
        <w:t>logiskt fel</w:t>
      </w:r>
      <w:r>
        <w:t xml:space="preserve"> i de uppdaterande tjänsterna levereras typen </w:t>
      </w:r>
      <w:proofErr w:type="spellStart"/>
      <w:r>
        <w:t>ResultType</w:t>
      </w:r>
      <w:proofErr w:type="spellEnd"/>
      <w:r>
        <w:t xml:space="preserve"> (</w:t>
      </w:r>
      <w:proofErr w:type="spellStart"/>
      <w:r>
        <w:t>resultCode</w:t>
      </w:r>
      <w:proofErr w:type="spellEnd"/>
      <w:r>
        <w:t xml:space="preserve">, </w:t>
      </w:r>
      <w:proofErr w:type="spellStart"/>
      <w:r>
        <w:t>resultText</w:t>
      </w:r>
      <w:proofErr w:type="spellEnd"/>
      <w:r>
        <w:t>).</w:t>
      </w:r>
    </w:p>
    <w:p w:rsidR="000C4473" w:rsidRDefault="000C4473" w:rsidP="000C4473"/>
    <w:p w:rsidR="000C4473" w:rsidRDefault="000C4473" w:rsidP="000C4473">
      <w:r>
        <w:t xml:space="preserve">En anropande klient skall alltid kontrollera att resultatkoden inte innehåller fel för att på så sätt veta om anropet lyckades. Alla svarskoder förutom "OK" och ”INFO” betyder att åtgärden inte genomfördes. Se </w:t>
      </w:r>
      <w:proofErr w:type="spellStart"/>
      <w:r>
        <w:t>ResultType</w:t>
      </w:r>
      <w:proofErr w:type="spellEnd"/>
      <w:r>
        <w:t xml:space="preserve"> nedan för detaljerad specifikation.</w:t>
      </w:r>
    </w:p>
    <w:p w:rsidR="000C4473" w:rsidRDefault="000C4473" w:rsidP="000C4473"/>
    <w:p w:rsidR="000C4473" w:rsidRDefault="000C4473" w:rsidP="000C4473">
      <w:r>
        <w:t xml:space="preserve">Ett förlåtande tillvägagångssätt när det gäller hantering av fel rekommenderas. </w:t>
      </w:r>
      <w:proofErr w:type="spellStart"/>
      <w:r>
        <w:t>T.ex</w:t>
      </w:r>
      <w:proofErr w:type="spellEnd"/>
      <w:r>
        <w:t xml:space="preserve"> om ett vårdsystem försöker registrera en spärr dubbelt bör resultatet i båda fallen bli ”OK” för att minska ner möjliga felsituationer.</w:t>
      </w:r>
    </w:p>
    <w:p w:rsidR="000C4473" w:rsidRDefault="000C4473" w:rsidP="000C4473"/>
    <w:p w:rsidR="000C4473" w:rsidRDefault="000C4473" w:rsidP="000C4473">
      <w:pPr>
        <w:pStyle w:val="Rubrik2"/>
      </w:pPr>
      <w:bookmarkStart w:id="54" w:name="_Toc370383710"/>
      <w:r>
        <w:t>Format för Datum</w:t>
      </w:r>
      <w:bookmarkEnd w:id="54"/>
    </w:p>
    <w:p w:rsidR="000C4473" w:rsidRDefault="000C4473" w:rsidP="000C4473">
      <w:r>
        <w:t xml:space="preserve">Datum anges alltid på formatet ”ÅÅÅÅ-MM-DD”, vilket motsvara den ISO 8601 och ISO 8824-kompatibla formatbeskrivningen ”YYYY-MM-DD”. W3C-datatypen </w:t>
      </w:r>
      <w:r>
        <w:rPr>
          <w:i/>
        </w:rPr>
        <w:t>date</w:t>
      </w:r>
      <w:r>
        <w:t xml:space="preserve"> används i tjänstekontrakten för att realisera detta.</w:t>
      </w:r>
    </w:p>
    <w:p w:rsidR="000C4473" w:rsidRDefault="000C4473" w:rsidP="000C4473"/>
    <w:p w:rsidR="000C4473" w:rsidRDefault="000C4473" w:rsidP="000C4473">
      <w:pPr>
        <w:pStyle w:val="Rubrik2"/>
      </w:pPr>
      <w:bookmarkStart w:id="55" w:name="_Toc370383711"/>
      <w:r>
        <w:t>Format för tidpunkter</w:t>
      </w:r>
      <w:bookmarkEnd w:id="55"/>
    </w:p>
    <w:p w:rsidR="000C4473" w:rsidRDefault="000C4473" w:rsidP="000C4473">
      <w:r>
        <w:t>Flera av tjänsterna handlar om att utbyta information om tidpunkter.</w:t>
      </w:r>
    </w:p>
    <w:p w:rsidR="000C4473" w:rsidRDefault="000C4473" w:rsidP="000C4473">
      <w:r>
        <w:t>Tidpunkter anges alltid på formatet ”</w:t>
      </w:r>
      <w:proofErr w:type="spellStart"/>
      <w:r>
        <w:t>ÅÅÅÅ-MM-</w:t>
      </w:r>
      <w:proofErr w:type="gramStart"/>
      <w:r>
        <w:t>DDTtt:mm</w:t>
      </w:r>
      <w:proofErr w:type="gramEnd"/>
      <w:r>
        <w:t>:ss</w:t>
      </w:r>
      <w:proofErr w:type="spellEnd"/>
      <w:r>
        <w:t>”, vilket motsvara den ISO 8601 och ISO 8824-kompatibla formatbeskrivningen ”</w:t>
      </w:r>
      <w:proofErr w:type="spellStart"/>
      <w:r>
        <w:t>YYYY-MM-DDThh:mm:ss</w:t>
      </w:r>
      <w:proofErr w:type="spellEnd"/>
      <w:r>
        <w:t xml:space="preserve">”. W3C-datatypen </w:t>
      </w:r>
      <w:proofErr w:type="spellStart"/>
      <w:r>
        <w:rPr>
          <w:i/>
        </w:rPr>
        <w:t>dateTime</w:t>
      </w:r>
      <w:proofErr w:type="spellEnd"/>
      <w:r>
        <w:t xml:space="preserve"> används i tjänstekontrakten för att realisera detta.</w:t>
      </w:r>
    </w:p>
    <w:p w:rsidR="000C4473" w:rsidRDefault="000C4473" w:rsidP="000C4473"/>
    <w:p w:rsidR="000C4473" w:rsidRDefault="000C4473" w:rsidP="000C4473">
      <w:pPr>
        <w:pStyle w:val="Rubrik2"/>
      </w:pPr>
      <w:bookmarkStart w:id="56" w:name="_Toc370383712"/>
      <w:r>
        <w:t>Tidszon för tidpunkter</w:t>
      </w:r>
      <w:bookmarkEnd w:id="56"/>
    </w:p>
    <w:p w:rsidR="000C4473" w:rsidRDefault="000C4473" w:rsidP="000C4473">
      <w:r>
        <w:t>Tidszon anges inte i meddelandeformaten. All</w:t>
      </w:r>
      <w:bookmarkStart w:id="57" w:name="_GoBack"/>
      <w:bookmarkEnd w:id="57"/>
      <w:del w:id="58" w:author="Skeppner Björn" w:date="2013-10-29T10:39:00Z">
        <w:r w:rsidDel="00E27BE6">
          <w:delText>a</w:delText>
        </w:r>
      </w:del>
      <w:r>
        <w:t xml:space="preserve"> information om datum och tidpunkter som utbyts via tjänsterna ska ange datum och tidpunkter i den tidszon som gäller/gällde i Sverige vid den tidpunkt som respektive datum- eller tidpunktsfält bär information om. Såväl tjänstekonsumenter som tjänsteproducenter skall med andra ord förutsätta att datum och tidpunkter som utbyts är i tidszonerna CET (svensk normaltid) respektive CEST (svensk normalti</w:t>
      </w:r>
      <w:r w:rsidR="00580331">
        <w:t>d med justering för sommartid).</w:t>
      </w:r>
    </w:p>
    <w:p w:rsidR="00DB79B4" w:rsidRDefault="00DB79B4" w:rsidP="000C4473">
      <w:pPr>
        <w:pStyle w:val="Rubrik1"/>
      </w:pPr>
      <w:bookmarkStart w:id="59" w:name="_Toc370383713"/>
      <w:bookmarkStart w:id="60" w:name="_Toc365573337"/>
      <w:bookmarkEnd w:id="0"/>
      <w:bookmarkEnd w:id="29"/>
      <w:bookmarkEnd w:id="30"/>
      <w:bookmarkEnd w:id="31"/>
      <w:r>
        <w:t>Tjänstekontrakt</w:t>
      </w:r>
      <w:bookmarkEnd w:id="59"/>
    </w:p>
    <w:p w:rsidR="000C4473" w:rsidRDefault="000C4473" w:rsidP="00DB79B4">
      <w:pPr>
        <w:pStyle w:val="Rubrik2"/>
      </w:pPr>
      <w:bookmarkStart w:id="61" w:name="_Toc370383714"/>
      <w:proofErr w:type="spellStart"/>
      <w:r>
        <w:t>GetCommissionsForPerson</w:t>
      </w:r>
      <w:bookmarkEnd w:id="60"/>
      <w:bookmarkEnd w:id="61"/>
      <w:proofErr w:type="spellEnd"/>
    </w:p>
    <w:p w:rsidR="008F706B" w:rsidRDefault="008F706B" w:rsidP="008F706B">
      <w:r>
        <w:t xml:space="preserve">Tjänst som hämtar alla medarbetaruppdrag som personen är kopplad till. Tjänsten returnerar även </w:t>
      </w:r>
      <w:r w:rsidRPr="004A7B6D">
        <w:t>vilket uppdrag som valdes vid senaste tillfället</w:t>
      </w:r>
      <w:r w:rsidR="007A09C4" w:rsidRPr="004A7B6D">
        <w:t xml:space="preserve">. Det senaste valda uppdraget returneras alltid, även ifall inget val gjorts de senaste 12 timmarna, detta </w:t>
      </w:r>
      <w:r w:rsidR="00E256F0" w:rsidRPr="004A7B6D">
        <w:t>kan användas för att</w:t>
      </w:r>
      <w:r w:rsidR="007A09C4" w:rsidRPr="004A7B6D">
        <w:t xml:space="preserve"> </w:t>
      </w:r>
      <w:r w:rsidR="00E256F0" w:rsidRPr="004A7B6D">
        <w:t>presentera det uppdrag användaren valde senast.</w:t>
      </w:r>
      <w:r w:rsidRPr="004A7B6D">
        <w:t xml:space="preserve"> </w:t>
      </w:r>
      <w:r w:rsidR="00E256F0" w:rsidRPr="004A7B6D">
        <w:t>D</w:t>
      </w:r>
      <w:r w:rsidRPr="004A7B6D">
        <w:t xml:space="preserve">essutom returneras om ett uppdrag valts inom de senaste 12 timmarna. Denna tjänst finns för att en medarbetare endast ska behöva välja uppdrag en gång per normalt arbetspass, oavsett om användaren </w:t>
      </w:r>
      <w:r>
        <w:t>använder en tunn klient eller rik klient. Tjänsten kan användas som en del i autentiseringstjänsten, samt rika klienter som vill göra ett uppdragsval direkt i den rika klienten.</w:t>
      </w:r>
      <w:r w:rsidR="00FF1E40">
        <w:t xml:space="preserve"> </w:t>
      </w:r>
    </w:p>
    <w:p w:rsidR="000C4473" w:rsidRDefault="000C4473" w:rsidP="000C4473"/>
    <w:p w:rsidR="000D7E74" w:rsidRDefault="000D7E74" w:rsidP="000D7E74">
      <w:pPr>
        <w:pStyle w:val="Rubrik3"/>
      </w:pPr>
      <w:bookmarkStart w:id="62" w:name="_Toc370383715"/>
      <w:r>
        <w:t>Version</w:t>
      </w:r>
      <w:bookmarkEnd w:id="62"/>
    </w:p>
    <w:p w:rsidR="000D7E74" w:rsidRDefault="000D7E74" w:rsidP="000D7E74">
      <w:r>
        <w:t>1.0</w:t>
      </w:r>
    </w:p>
    <w:p w:rsidR="000D7E74" w:rsidRDefault="000D7E74" w:rsidP="000C4473"/>
    <w:p w:rsidR="000D7E74" w:rsidRPr="000D7E74" w:rsidRDefault="000D7E74" w:rsidP="000D7E74"/>
    <w:p w:rsidR="000D7E74" w:rsidRDefault="000D7E74" w:rsidP="000D7E74">
      <w:pPr>
        <w:pStyle w:val="Rubrik3"/>
      </w:pPr>
      <w:bookmarkStart w:id="63" w:name="_Toc370383716"/>
      <w:r>
        <w:t>Fältregler</w:t>
      </w:r>
      <w:bookmarkEnd w:id="63"/>
    </w:p>
    <w:p w:rsidR="000D7E74" w:rsidRDefault="000D7E74" w:rsidP="000D7E74"/>
    <w:tbl>
      <w:tblPr>
        <w:tblStyle w:val="Tabellrutnt"/>
        <w:tblW w:w="9100" w:type="dxa"/>
        <w:tblLayout w:type="fixed"/>
        <w:tblLook w:val="04A0" w:firstRow="1" w:lastRow="0" w:firstColumn="1" w:lastColumn="0" w:noHBand="0" w:noVBand="1"/>
      </w:tblPr>
      <w:tblGrid>
        <w:gridCol w:w="2520"/>
        <w:gridCol w:w="1807"/>
        <w:gridCol w:w="3589"/>
        <w:gridCol w:w="1184"/>
      </w:tblGrid>
      <w:tr w:rsidR="000D7E74" w:rsidTr="00062BA2">
        <w:trPr>
          <w:trHeight w:val="384"/>
        </w:trPr>
        <w:tc>
          <w:tcPr>
            <w:tcW w:w="2800" w:type="dxa"/>
            <w:shd w:val="clear" w:color="auto" w:fill="D9D9D9" w:themeFill="background1" w:themeFillShade="D9"/>
            <w:vAlign w:val="bottom"/>
          </w:tcPr>
          <w:p w:rsidR="000D7E74" w:rsidRDefault="000D7E74" w:rsidP="00062BA2">
            <w:pPr>
              <w:rPr>
                <w:b/>
              </w:rPr>
            </w:pPr>
            <w:r>
              <w:rPr>
                <w:b/>
              </w:rPr>
              <w:t>Namn</w:t>
            </w:r>
          </w:p>
        </w:tc>
        <w:tc>
          <w:tcPr>
            <w:tcW w:w="2000" w:type="dxa"/>
            <w:shd w:val="clear" w:color="auto" w:fill="D9D9D9" w:themeFill="background1" w:themeFillShade="D9"/>
            <w:vAlign w:val="bottom"/>
          </w:tcPr>
          <w:p w:rsidR="000D7E74" w:rsidRDefault="000D7E74" w:rsidP="00062BA2">
            <w:pPr>
              <w:rPr>
                <w:b/>
              </w:rPr>
            </w:pPr>
            <w:proofErr w:type="spellStart"/>
            <w:r>
              <w:rPr>
                <w:b/>
              </w:rPr>
              <w:t>Datatyp</w:t>
            </w:r>
            <w:proofErr w:type="spellEnd"/>
          </w:p>
        </w:tc>
        <w:tc>
          <w:tcPr>
            <w:tcW w:w="4000" w:type="dxa"/>
            <w:shd w:val="clear" w:color="auto" w:fill="D9D9D9" w:themeFill="background1" w:themeFillShade="D9"/>
            <w:vAlign w:val="bottom"/>
          </w:tcPr>
          <w:p w:rsidR="000D7E74" w:rsidRDefault="000D7E74" w:rsidP="00062BA2">
            <w:pPr>
              <w:rPr>
                <w:b/>
              </w:rPr>
            </w:pPr>
            <w:r>
              <w:rPr>
                <w:b/>
              </w:rPr>
              <w:t>Beskrivning</w:t>
            </w:r>
          </w:p>
        </w:tc>
        <w:tc>
          <w:tcPr>
            <w:tcW w:w="1300" w:type="dxa"/>
            <w:shd w:val="clear" w:color="auto" w:fill="D9D9D9" w:themeFill="background1" w:themeFillShade="D9"/>
            <w:vAlign w:val="bottom"/>
          </w:tcPr>
          <w:p w:rsidR="000D7E74" w:rsidRDefault="000D7E74" w:rsidP="00062BA2">
            <w:pPr>
              <w:rPr>
                <w:b/>
              </w:rPr>
            </w:pPr>
            <w:r>
              <w:rPr>
                <w:b/>
              </w:rPr>
              <w:t>Kardinalitet</w:t>
            </w:r>
          </w:p>
        </w:tc>
      </w:tr>
      <w:tr w:rsidR="000D7E74" w:rsidTr="00062BA2">
        <w:tc>
          <w:tcPr>
            <w:tcW w:w="2800" w:type="dxa"/>
            <w:shd w:val="clear" w:color="auto" w:fill="F9F9F9" w:themeFill="background1" w:themeFillShade="F9"/>
            <w:vAlign w:val="bottom"/>
          </w:tcPr>
          <w:p w:rsidR="000D7E74" w:rsidRDefault="000D7E74" w:rsidP="00062BA2">
            <w:pPr>
              <w:rPr>
                <w:b/>
              </w:rPr>
            </w:pPr>
            <w:r>
              <w:rPr>
                <w:b/>
                <w:i/>
              </w:rPr>
              <w:t>Begäran</w:t>
            </w:r>
          </w:p>
        </w:tc>
        <w:tc>
          <w:tcPr>
            <w:tcW w:w="2000" w:type="dxa"/>
            <w:shd w:val="clear" w:color="auto" w:fill="F9F9F9" w:themeFill="background1" w:themeFillShade="F9"/>
            <w:vAlign w:val="bottom"/>
          </w:tcPr>
          <w:p w:rsidR="000D7E74" w:rsidRDefault="000D7E74" w:rsidP="00062BA2">
            <w:pPr>
              <w:rPr>
                <w:b/>
              </w:rPr>
            </w:pPr>
          </w:p>
        </w:tc>
        <w:tc>
          <w:tcPr>
            <w:tcW w:w="4000" w:type="dxa"/>
            <w:shd w:val="clear" w:color="auto" w:fill="F9F9F9" w:themeFill="background1" w:themeFillShade="F9"/>
            <w:vAlign w:val="bottom"/>
          </w:tcPr>
          <w:p w:rsidR="000D7E74" w:rsidRDefault="000D7E74" w:rsidP="00062BA2">
            <w:pPr>
              <w:rPr>
                <w:b/>
              </w:rPr>
            </w:pPr>
          </w:p>
        </w:tc>
        <w:tc>
          <w:tcPr>
            <w:tcW w:w="1300" w:type="dxa"/>
            <w:shd w:val="clear" w:color="auto" w:fill="F9F9F9" w:themeFill="background1" w:themeFillShade="F9"/>
            <w:vAlign w:val="bottom"/>
          </w:tcPr>
          <w:p w:rsidR="000D7E74" w:rsidRDefault="000D7E74" w:rsidP="00062BA2">
            <w:pPr>
              <w:rPr>
                <w:b/>
              </w:rPr>
            </w:pPr>
          </w:p>
        </w:tc>
      </w:tr>
      <w:tr w:rsidR="000D7E74" w:rsidTr="00062BA2">
        <w:tc>
          <w:tcPr>
            <w:tcW w:w="2800" w:type="dxa"/>
          </w:tcPr>
          <w:p w:rsidR="000D7E74" w:rsidRDefault="000D7E74" w:rsidP="00062BA2">
            <w:proofErr w:type="spellStart"/>
            <w:r>
              <w:t>personalHsaId</w:t>
            </w:r>
            <w:proofErr w:type="spellEnd"/>
            <w:r>
              <w:t xml:space="preserve"> *)</w:t>
            </w:r>
          </w:p>
        </w:tc>
        <w:tc>
          <w:tcPr>
            <w:tcW w:w="2000" w:type="dxa"/>
          </w:tcPr>
          <w:p w:rsidR="000D7E74" w:rsidRDefault="000D7E74" w:rsidP="00062BA2">
            <w:proofErr w:type="spellStart"/>
            <w:proofErr w:type="gramStart"/>
            <w:r>
              <w:t>commissionservice:HsaId</w:t>
            </w:r>
            <w:proofErr w:type="spellEnd"/>
            <w:proofErr w:type="gramEnd"/>
          </w:p>
        </w:tc>
        <w:tc>
          <w:tcPr>
            <w:tcW w:w="4000" w:type="dxa"/>
          </w:tcPr>
          <w:p w:rsidR="000D7E74" w:rsidRDefault="000D7E74" w:rsidP="00062BA2">
            <w:r>
              <w:t>HSA-id för den aktör som medarbetaruppdrag ska hämtas för.</w:t>
            </w:r>
          </w:p>
        </w:tc>
        <w:tc>
          <w:tcPr>
            <w:tcW w:w="1300" w:type="dxa"/>
          </w:tcPr>
          <w:p w:rsidR="000D7E74" w:rsidRDefault="000D7E74" w:rsidP="00062BA2">
            <w:r>
              <w:t>0</w:t>
            </w:r>
            <w:proofErr w:type="gramStart"/>
            <w:r>
              <w:t>..</w:t>
            </w:r>
            <w:proofErr w:type="gramEnd"/>
            <w:r>
              <w:t>1</w:t>
            </w:r>
          </w:p>
        </w:tc>
      </w:tr>
      <w:tr w:rsidR="000D7E74" w:rsidTr="00062BA2">
        <w:tc>
          <w:tcPr>
            <w:tcW w:w="2800" w:type="dxa"/>
          </w:tcPr>
          <w:p w:rsidR="000D7E74" w:rsidRDefault="000D7E74" w:rsidP="00062BA2">
            <w:proofErr w:type="spellStart"/>
            <w:r>
              <w:t>personalIdentityNumber</w:t>
            </w:r>
            <w:proofErr w:type="spellEnd"/>
            <w:r>
              <w:t xml:space="preserve"> *)</w:t>
            </w:r>
          </w:p>
        </w:tc>
        <w:tc>
          <w:tcPr>
            <w:tcW w:w="2000" w:type="dxa"/>
          </w:tcPr>
          <w:p w:rsidR="000D7E74" w:rsidRDefault="000D7E74" w:rsidP="00062BA2">
            <w:proofErr w:type="spellStart"/>
            <w:proofErr w:type="gramStart"/>
            <w:r>
              <w:t>commissionservice:PersonalIdentityNumber</w:t>
            </w:r>
            <w:proofErr w:type="spellEnd"/>
            <w:proofErr w:type="gramEnd"/>
          </w:p>
        </w:tc>
        <w:tc>
          <w:tcPr>
            <w:tcW w:w="4000" w:type="dxa"/>
          </w:tcPr>
          <w:p w:rsidR="000D7E74" w:rsidRDefault="000D7E74" w:rsidP="00062BA2">
            <w:r>
              <w:t>Personnummer för den aktör som medarbetaruppdrag ska hämtas för.</w:t>
            </w:r>
          </w:p>
        </w:tc>
        <w:tc>
          <w:tcPr>
            <w:tcW w:w="1300" w:type="dxa"/>
          </w:tcPr>
          <w:p w:rsidR="000D7E74" w:rsidRDefault="000D7E74" w:rsidP="00062BA2">
            <w:r>
              <w:t>0</w:t>
            </w:r>
            <w:proofErr w:type="gramStart"/>
            <w:r>
              <w:t>..</w:t>
            </w:r>
            <w:proofErr w:type="gramEnd"/>
            <w:r>
              <w:t>1</w:t>
            </w:r>
          </w:p>
        </w:tc>
      </w:tr>
      <w:tr w:rsidR="000D7E74" w:rsidTr="00062BA2">
        <w:tc>
          <w:tcPr>
            <w:tcW w:w="2800" w:type="dxa"/>
            <w:shd w:val="clear" w:color="auto" w:fill="F9F9F9" w:themeFill="background1" w:themeFillShade="F9"/>
            <w:vAlign w:val="bottom"/>
          </w:tcPr>
          <w:p w:rsidR="000D7E74" w:rsidRDefault="000D7E74" w:rsidP="00062BA2">
            <w:pPr>
              <w:rPr>
                <w:b/>
              </w:rPr>
            </w:pPr>
            <w:r>
              <w:rPr>
                <w:b/>
                <w:i/>
              </w:rPr>
              <w:t>Svar</w:t>
            </w:r>
          </w:p>
        </w:tc>
        <w:tc>
          <w:tcPr>
            <w:tcW w:w="2000" w:type="dxa"/>
            <w:shd w:val="clear" w:color="auto" w:fill="F9F9F9" w:themeFill="background1" w:themeFillShade="F9"/>
            <w:vAlign w:val="bottom"/>
          </w:tcPr>
          <w:p w:rsidR="000D7E74" w:rsidRDefault="000D7E74" w:rsidP="00062BA2">
            <w:pPr>
              <w:rPr>
                <w:b/>
              </w:rPr>
            </w:pPr>
          </w:p>
        </w:tc>
        <w:tc>
          <w:tcPr>
            <w:tcW w:w="4000" w:type="dxa"/>
            <w:shd w:val="clear" w:color="auto" w:fill="F9F9F9" w:themeFill="background1" w:themeFillShade="F9"/>
            <w:vAlign w:val="bottom"/>
          </w:tcPr>
          <w:p w:rsidR="000D7E74" w:rsidRDefault="000D7E74" w:rsidP="00062BA2">
            <w:pPr>
              <w:rPr>
                <w:b/>
              </w:rPr>
            </w:pPr>
          </w:p>
        </w:tc>
        <w:tc>
          <w:tcPr>
            <w:tcW w:w="1300" w:type="dxa"/>
            <w:shd w:val="clear" w:color="auto" w:fill="F9F9F9" w:themeFill="background1" w:themeFillShade="F9"/>
            <w:vAlign w:val="bottom"/>
          </w:tcPr>
          <w:p w:rsidR="000D7E74" w:rsidRDefault="000D7E74" w:rsidP="00062BA2">
            <w:pPr>
              <w:rPr>
                <w:b/>
              </w:rPr>
            </w:pPr>
          </w:p>
        </w:tc>
      </w:tr>
      <w:tr w:rsidR="000D7E74" w:rsidTr="00062BA2">
        <w:tc>
          <w:tcPr>
            <w:tcW w:w="2800" w:type="dxa"/>
          </w:tcPr>
          <w:p w:rsidR="000D7E74" w:rsidRDefault="000D7E74" w:rsidP="00062BA2">
            <w:proofErr w:type="spellStart"/>
            <w:r>
              <w:t>getCommissionsForPerson</w:t>
            </w:r>
            <w:proofErr w:type="spellEnd"/>
          </w:p>
        </w:tc>
        <w:tc>
          <w:tcPr>
            <w:tcW w:w="2000" w:type="dxa"/>
          </w:tcPr>
          <w:p w:rsidR="000D7E74" w:rsidRDefault="000D7E74" w:rsidP="00062BA2">
            <w:proofErr w:type="spellStart"/>
            <w:proofErr w:type="gramStart"/>
            <w:r>
              <w:t>commissionservice:</w:t>
            </w:r>
            <w:r w:rsidRPr="006A44DB">
              <w:t>GetCommissionsForPersonResult</w:t>
            </w:r>
            <w:proofErr w:type="spellEnd"/>
            <w:proofErr w:type="gramEnd"/>
          </w:p>
        </w:tc>
        <w:tc>
          <w:tcPr>
            <w:tcW w:w="4000" w:type="dxa"/>
          </w:tcPr>
          <w:p w:rsidR="000D7E74" w:rsidRDefault="000D7E74" w:rsidP="00AD355F">
            <w:r>
              <w:t>En lista med medarbetaruppdrag</w:t>
            </w:r>
            <w:r w:rsidR="00AD355F">
              <w:t>, det</w:t>
            </w:r>
            <w:r w:rsidR="001A6E9A">
              <w:t xml:space="preserve"> senast valda uppdrag</w:t>
            </w:r>
            <w:r w:rsidR="00AD355F">
              <w:t>et</w:t>
            </w:r>
            <w:r w:rsidR="001A6E9A">
              <w:t xml:space="preserve"> och </w:t>
            </w:r>
            <w:r w:rsidR="00AD355F">
              <w:t>ifall ett uppdrag har valts (inom de senaste 12 timmarna)</w:t>
            </w:r>
          </w:p>
        </w:tc>
        <w:tc>
          <w:tcPr>
            <w:tcW w:w="1300" w:type="dxa"/>
          </w:tcPr>
          <w:p w:rsidR="000D7E74" w:rsidRDefault="000D7E74" w:rsidP="00062BA2">
            <w:r>
              <w:t>1</w:t>
            </w:r>
            <w:proofErr w:type="gramStart"/>
            <w:r>
              <w:t>..</w:t>
            </w:r>
            <w:proofErr w:type="gramEnd"/>
            <w:r>
              <w:t>1</w:t>
            </w:r>
          </w:p>
        </w:tc>
      </w:tr>
    </w:tbl>
    <w:p w:rsidR="000C4473" w:rsidRDefault="000C4473" w:rsidP="000C4473"/>
    <w:p w:rsidR="000C4473" w:rsidRDefault="000C4473" w:rsidP="00E105A1">
      <w:pPr>
        <w:pStyle w:val="Rubrik3"/>
      </w:pPr>
      <w:bookmarkStart w:id="64" w:name="_Toc370383717"/>
      <w:r>
        <w:t>Regler</w:t>
      </w:r>
      <w:bookmarkEnd w:id="64"/>
    </w:p>
    <w:p w:rsidR="008F706B" w:rsidRDefault="008F706B" w:rsidP="008F706B">
      <w:r>
        <w:t>Anropande system ska ha behörighet att anropa tjänsten.  Om behörighet nekas skall felkod ACCESSDENIED returneras och flödet avbryts.</w:t>
      </w:r>
    </w:p>
    <w:p w:rsidR="008F706B" w:rsidRDefault="008F706B" w:rsidP="008F706B"/>
    <w:p w:rsidR="008F706B" w:rsidRDefault="008F706B" w:rsidP="008F706B">
      <w:r>
        <w:t xml:space="preserve">Tiden för hur länge ett uppdrag ska anses vara valt efter ett anrop till </w:t>
      </w:r>
      <w:proofErr w:type="spellStart"/>
      <w:r>
        <w:t>SetCommissionForPerson</w:t>
      </w:r>
      <w:proofErr w:type="spellEnd"/>
      <w:r>
        <w:t xml:space="preserve"> är konfigurerbart (12h är default). </w:t>
      </w:r>
    </w:p>
    <w:p w:rsidR="008F706B" w:rsidRDefault="008F706B" w:rsidP="008F706B"/>
    <w:p w:rsidR="008F706B" w:rsidRDefault="008F706B" w:rsidP="008F706B">
      <w:r>
        <w:t xml:space="preserve">Personen anges antingen med HSA-id </w:t>
      </w:r>
      <w:proofErr w:type="gramStart"/>
      <w:r>
        <w:t>eller</w:t>
      </w:r>
      <w:proofErr w:type="gramEnd"/>
      <w:r>
        <w:t xml:space="preserve"> personnummer. Om man inte anger något av dessa eller att personnummer/HSA-id inte är giltigt returneras statuskod VALIDATIONERROR.</w:t>
      </w:r>
    </w:p>
    <w:p w:rsidR="0056727B" w:rsidRDefault="0056727B" w:rsidP="0056727B"/>
    <w:p w:rsidR="008F706B" w:rsidRDefault="008F706B" w:rsidP="008F706B">
      <w:pPr>
        <w:rPr>
          <w:sz w:val="22"/>
          <w:u w:val="single"/>
        </w:rPr>
      </w:pPr>
      <w:r>
        <w:rPr>
          <w:sz w:val="22"/>
          <w:u w:val="single"/>
        </w:rPr>
        <w:t xml:space="preserve">*) </w:t>
      </w:r>
      <w:proofErr w:type="spellStart"/>
      <w:r>
        <w:rPr>
          <w:sz w:val="22"/>
          <w:u w:val="single"/>
        </w:rPr>
        <w:t>person</w:t>
      </w:r>
      <w:r>
        <w:rPr>
          <w:spacing w:val="-1"/>
          <w:sz w:val="22"/>
          <w:u w:val="single"/>
        </w:rPr>
        <w:t>HsaId</w:t>
      </w:r>
      <w:proofErr w:type="spellEnd"/>
      <w:r>
        <w:rPr>
          <w:spacing w:val="-1"/>
          <w:sz w:val="22"/>
          <w:u w:val="single"/>
        </w:rPr>
        <w:t xml:space="preserve"> </w:t>
      </w:r>
      <w:r>
        <w:rPr>
          <w:sz w:val="22"/>
          <w:u w:val="single"/>
        </w:rPr>
        <w:t xml:space="preserve">och </w:t>
      </w:r>
      <w:proofErr w:type="spellStart"/>
      <w:r>
        <w:rPr>
          <w:sz w:val="22"/>
          <w:u w:val="single"/>
        </w:rPr>
        <w:t>personalIdentityNumber</w:t>
      </w:r>
      <w:proofErr w:type="spellEnd"/>
    </w:p>
    <w:p w:rsidR="008F706B" w:rsidRDefault="008F706B" w:rsidP="008F706B">
      <w:pPr>
        <w:rPr>
          <w:szCs w:val="20"/>
        </w:rPr>
      </w:pPr>
      <w:r>
        <w:t xml:space="preserve">Exakt ett av fälten </w:t>
      </w:r>
      <w:proofErr w:type="spellStart"/>
      <w:r>
        <w:rPr>
          <w:spacing w:val="-1"/>
        </w:rPr>
        <w:t>personHsaId</w:t>
      </w:r>
      <w:proofErr w:type="spellEnd"/>
      <w:r>
        <w:rPr>
          <w:spacing w:val="-1"/>
        </w:rPr>
        <w:t xml:space="preserve"> </w:t>
      </w:r>
      <w:r>
        <w:t xml:space="preserve">och </w:t>
      </w:r>
      <w:proofErr w:type="spellStart"/>
      <w:r>
        <w:t>personalIdentityNumber</w:t>
      </w:r>
      <w:proofErr w:type="spellEnd"/>
      <w:r>
        <w:t xml:space="preserve"> ska anges.</w:t>
      </w:r>
    </w:p>
    <w:p w:rsidR="0056727B" w:rsidRDefault="0056727B" w:rsidP="000C4473"/>
    <w:p w:rsidR="000D7E74" w:rsidRDefault="000D7E74" w:rsidP="000D7E74">
      <w:pPr>
        <w:pStyle w:val="Rubrik3"/>
      </w:pPr>
      <w:bookmarkStart w:id="65" w:name="_Toc370383718"/>
      <w:r>
        <w:t>Övriga regler</w:t>
      </w:r>
      <w:bookmarkEnd w:id="65"/>
    </w:p>
    <w:p w:rsidR="000D7E74" w:rsidRDefault="000D7E74" w:rsidP="000C4473"/>
    <w:p w:rsidR="000D7E74" w:rsidRDefault="000D7E74" w:rsidP="000D7E74">
      <w:pPr>
        <w:pStyle w:val="Rubrik4"/>
      </w:pPr>
      <w:r>
        <w:t>SLA-krav</w:t>
      </w:r>
    </w:p>
    <w:p w:rsidR="000D7E74" w:rsidRDefault="000D7E74" w:rsidP="000D7E74"/>
    <w:tbl>
      <w:tblPr>
        <w:tblStyle w:val="Tabellrutnt"/>
        <w:tblW w:w="9100" w:type="dxa"/>
        <w:tblLayout w:type="fixed"/>
        <w:tblLook w:val="04A0" w:firstRow="1" w:lastRow="0" w:firstColumn="1" w:lastColumn="0" w:noHBand="0" w:noVBand="1"/>
      </w:tblPr>
      <w:tblGrid>
        <w:gridCol w:w="2170"/>
        <w:gridCol w:w="3599"/>
        <w:gridCol w:w="3331"/>
      </w:tblGrid>
      <w:tr w:rsidR="000D7E74" w:rsidTr="00062BA2">
        <w:trPr>
          <w:trHeight w:val="384"/>
        </w:trPr>
        <w:tc>
          <w:tcPr>
            <w:tcW w:w="2170" w:type="dxa"/>
            <w:shd w:val="clear" w:color="auto" w:fill="D9D9D9" w:themeFill="background1" w:themeFillShade="D9"/>
            <w:vAlign w:val="bottom"/>
          </w:tcPr>
          <w:p w:rsidR="000D7E74" w:rsidRDefault="000D7E74" w:rsidP="00062BA2">
            <w:pPr>
              <w:rPr>
                <w:b/>
              </w:rPr>
            </w:pPr>
            <w:r>
              <w:rPr>
                <w:b/>
              </w:rPr>
              <w:t>Kategori</w:t>
            </w:r>
          </w:p>
        </w:tc>
        <w:tc>
          <w:tcPr>
            <w:tcW w:w="3599" w:type="dxa"/>
            <w:shd w:val="clear" w:color="auto" w:fill="D9D9D9" w:themeFill="background1" w:themeFillShade="D9"/>
            <w:vAlign w:val="bottom"/>
          </w:tcPr>
          <w:p w:rsidR="000D7E74" w:rsidRDefault="000D7E74" w:rsidP="00062BA2">
            <w:pPr>
              <w:rPr>
                <w:b/>
              </w:rPr>
            </w:pPr>
            <w:r>
              <w:rPr>
                <w:b/>
              </w:rPr>
              <w:t>Värde</w:t>
            </w:r>
          </w:p>
        </w:tc>
        <w:tc>
          <w:tcPr>
            <w:tcW w:w="3331" w:type="dxa"/>
            <w:shd w:val="clear" w:color="auto" w:fill="D9D9D9" w:themeFill="background1" w:themeFillShade="D9"/>
            <w:vAlign w:val="bottom"/>
          </w:tcPr>
          <w:p w:rsidR="000D7E74" w:rsidRDefault="000D7E74" w:rsidP="00062BA2">
            <w:pPr>
              <w:rPr>
                <w:b/>
              </w:rPr>
            </w:pPr>
            <w:r>
              <w:rPr>
                <w:b/>
              </w:rPr>
              <w:t>Kommentar</w:t>
            </w:r>
          </w:p>
        </w:tc>
      </w:tr>
      <w:tr w:rsidR="000D7E74" w:rsidTr="00062BA2">
        <w:tc>
          <w:tcPr>
            <w:tcW w:w="2170" w:type="dxa"/>
          </w:tcPr>
          <w:p w:rsidR="000D7E74" w:rsidRDefault="000D7E74" w:rsidP="00062BA2">
            <w:r>
              <w:t>Svarstid</w:t>
            </w:r>
          </w:p>
        </w:tc>
        <w:tc>
          <w:tcPr>
            <w:tcW w:w="3599" w:type="dxa"/>
          </w:tcPr>
          <w:p w:rsidR="000D7E74" w:rsidRDefault="000D7E74" w:rsidP="00062BA2">
            <w:r w:rsidRPr="00DB79B4">
              <w:t>&lt; 1 + (Tiden för HSA-</w:t>
            </w:r>
            <w:proofErr w:type="gramStart"/>
            <w:r w:rsidRPr="00DB79B4">
              <w:t>WS  anrop</w:t>
            </w:r>
            <w:proofErr w:type="gramEnd"/>
            <w:r w:rsidRPr="00DB79B4">
              <w:t>)  sekund för 95% av alla anrop</w:t>
            </w:r>
            <w:r>
              <w:t xml:space="preserve"> </w:t>
            </w:r>
          </w:p>
        </w:tc>
        <w:tc>
          <w:tcPr>
            <w:tcW w:w="3331" w:type="dxa"/>
          </w:tcPr>
          <w:p w:rsidR="000D7E74" w:rsidRDefault="000D7E74" w:rsidP="00062BA2"/>
        </w:tc>
      </w:tr>
      <w:tr w:rsidR="000D7E74" w:rsidTr="00062BA2">
        <w:tc>
          <w:tcPr>
            <w:tcW w:w="2170" w:type="dxa"/>
          </w:tcPr>
          <w:p w:rsidR="000D7E74" w:rsidRDefault="000D7E74" w:rsidP="00062BA2">
            <w:r>
              <w:t>Tillgänglighet</w:t>
            </w:r>
          </w:p>
        </w:tc>
        <w:tc>
          <w:tcPr>
            <w:tcW w:w="3599" w:type="dxa"/>
          </w:tcPr>
          <w:p w:rsidR="000D7E74" w:rsidRPr="00DB79B4" w:rsidRDefault="000D7E74" w:rsidP="00AE2D0B">
            <w:r w:rsidRPr="00DB79B4">
              <w:t>24x7, 99,</w:t>
            </w:r>
            <w:r w:rsidR="00AE2D0B">
              <w:t>8</w:t>
            </w:r>
          </w:p>
        </w:tc>
        <w:tc>
          <w:tcPr>
            <w:tcW w:w="3331" w:type="dxa"/>
          </w:tcPr>
          <w:p w:rsidR="000D7E74" w:rsidRDefault="000D7E74" w:rsidP="00062BA2"/>
        </w:tc>
      </w:tr>
      <w:tr w:rsidR="000D7E74" w:rsidTr="00062BA2">
        <w:tc>
          <w:tcPr>
            <w:tcW w:w="2170" w:type="dxa"/>
          </w:tcPr>
          <w:p w:rsidR="000D7E74" w:rsidRDefault="000D7E74" w:rsidP="00062BA2">
            <w:r>
              <w:t>Last</w:t>
            </w:r>
          </w:p>
        </w:tc>
        <w:tc>
          <w:tcPr>
            <w:tcW w:w="3599" w:type="dxa"/>
          </w:tcPr>
          <w:p w:rsidR="000D7E74" w:rsidRPr="007C7B21" w:rsidRDefault="000D7E74" w:rsidP="00062BA2">
            <w:pPr>
              <w:rPr>
                <w:highlight w:val="yellow"/>
              </w:rPr>
            </w:pPr>
            <w:r w:rsidRPr="00DB79B4">
              <w:t>1</w:t>
            </w:r>
            <w:r w:rsidR="00AE2D0B">
              <w:t>0</w:t>
            </w:r>
            <w:r w:rsidRPr="00DB79B4">
              <w:t xml:space="preserve"> transaktion per sekund</w:t>
            </w:r>
          </w:p>
        </w:tc>
        <w:tc>
          <w:tcPr>
            <w:tcW w:w="3331" w:type="dxa"/>
          </w:tcPr>
          <w:p w:rsidR="000D7E74" w:rsidRDefault="000D7E74" w:rsidP="00062BA2"/>
        </w:tc>
      </w:tr>
      <w:tr w:rsidR="000D7E74" w:rsidTr="00062BA2">
        <w:tc>
          <w:tcPr>
            <w:tcW w:w="2170" w:type="dxa"/>
          </w:tcPr>
          <w:p w:rsidR="000D7E74" w:rsidRDefault="000D7E74" w:rsidP="00062BA2">
            <w:r>
              <w:t>Aktualitet</w:t>
            </w:r>
          </w:p>
        </w:tc>
        <w:tc>
          <w:tcPr>
            <w:tcW w:w="3599" w:type="dxa"/>
          </w:tcPr>
          <w:p w:rsidR="000D7E74" w:rsidRDefault="000D7E74" w:rsidP="00062BA2">
            <w:r>
              <w:t>Grundprincipen är att alla aktiva medarbetaruppdrag som personen är kopplad till returneras.</w:t>
            </w:r>
          </w:p>
        </w:tc>
        <w:tc>
          <w:tcPr>
            <w:tcW w:w="3331" w:type="dxa"/>
          </w:tcPr>
          <w:p w:rsidR="000D7E74" w:rsidRDefault="000D7E74" w:rsidP="00062BA2"/>
        </w:tc>
      </w:tr>
    </w:tbl>
    <w:p w:rsidR="000C4473" w:rsidRDefault="000C4473" w:rsidP="000C4473"/>
    <w:p w:rsidR="000D7E74" w:rsidRPr="00776D68" w:rsidRDefault="000D7E74" w:rsidP="000D7E74">
      <w:pPr>
        <w:pStyle w:val="Rubrik3"/>
      </w:pPr>
      <w:bookmarkStart w:id="66" w:name="_Toc357755173"/>
      <w:bookmarkStart w:id="67" w:name="_Toc370383719"/>
      <w:r w:rsidRPr="00776D68">
        <w:t>Annan information om kontraktet</w:t>
      </w:r>
      <w:bookmarkEnd w:id="66"/>
      <w:bookmarkEnd w:id="67"/>
    </w:p>
    <w:p w:rsidR="000D7E74" w:rsidRDefault="000D7E74" w:rsidP="000C4473"/>
    <w:p w:rsidR="000D7E74" w:rsidRPr="000C4473" w:rsidRDefault="000D7E74" w:rsidP="000D7E74">
      <w:pPr>
        <w:pStyle w:val="Rubrik4"/>
      </w:pPr>
      <w:r>
        <w:t>Frivillighet</w:t>
      </w:r>
    </w:p>
    <w:p w:rsidR="000D7E74" w:rsidRDefault="000D7E74" w:rsidP="000C4473">
      <w:r>
        <w:t>Obligatorisk för tjänsteproducent.</w:t>
      </w:r>
    </w:p>
    <w:p w:rsidR="000D7E74" w:rsidRDefault="000D7E74" w:rsidP="000C4473"/>
    <w:p w:rsidR="000C4473" w:rsidRDefault="000C4473" w:rsidP="000D7E74">
      <w:pPr>
        <w:pStyle w:val="Rubrik4"/>
      </w:pPr>
      <w:r>
        <w:t>Tjänsteinteraktion</w:t>
      </w:r>
    </w:p>
    <w:p w:rsidR="000C4473" w:rsidRDefault="000C4473" w:rsidP="000C4473">
      <w:proofErr w:type="spellStart"/>
      <w:r>
        <w:t>GetCommissionsForPerson</w:t>
      </w:r>
      <w:proofErr w:type="spellEnd"/>
    </w:p>
    <w:p w:rsidR="000C4473" w:rsidRPr="000D7E74" w:rsidRDefault="000C4473" w:rsidP="000D7E74"/>
    <w:p w:rsidR="000C4473" w:rsidRDefault="000C4473" w:rsidP="000D7E74">
      <w:pPr>
        <w:pStyle w:val="Rubrik4"/>
      </w:pPr>
      <w:r>
        <w:t>Exempel på anrop</w:t>
      </w:r>
    </w:p>
    <w:p w:rsidR="000C4473" w:rsidRDefault="000C4473" w:rsidP="000C4473">
      <w:r>
        <w:t>Följande XML visar strukturen på ett anrop till tjänsten.</w:t>
      </w:r>
    </w:p>
    <w:p w:rsidR="000C4473" w:rsidRPr="005C691B" w:rsidRDefault="000C4473" w:rsidP="000C4473">
      <w:pPr>
        <w:rPr>
          <w:lang w:val="en-US"/>
        </w:rPr>
      </w:pPr>
      <w:r w:rsidRPr="005C691B">
        <w:rPr>
          <w:rFonts w:ascii="Consolas" w:eastAsia="Times New Roman" w:hAnsi="Consolas" w:cs="Consolas"/>
          <w:color w:val="0000FF"/>
          <w:sz w:val="16"/>
          <w:szCs w:val="16"/>
          <w:lang w:val="en-US" w:eastAsia="sv-SE"/>
        </w:rPr>
        <w:t>&lt;</w:t>
      </w:r>
      <w:r w:rsidRPr="005C691B">
        <w:rPr>
          <w:rFonts w:ascii="Consolas" w:eastAsia="Times New Roman" w:hAnsi="Consolas" w:cs="Consolas"/>
          <w:color w:val="A31515"/>
          <w:sz w:val="16"/>
          <w:szCs w:val="16"/>
          <w:lang w:val="en-US" w:eastAsia="sv-SE"/>
        </w:rPr>
        <w:t>ns0:GetCommissionsForPersonRequest</w:t>
      </w:r>
      <w:r w:rsidRPr="005C691B">
        <w:rPr>
          <w:rFonts w:ascii="Consolas" w:eastAsia="Times New Roman" w:hAnsi="Consolas" w:cs="Consolas"/>
          <w:color w:val="FF0000"/>
          <w:sz w:val="16"/>
          <w:szCs w:val="16"/>
          <w:lang w:val="en-US" w:eastAsia="sv-SE"/>
        </w:rPr>
        <w:t xml:space="preserve"> xmlns:ns0</w:t>
      </w:r>
      <w:r w:rsidRPr="005C691B">
        <w:rPr>
          <w:rFonts w:ascii="Consolas" w:eastAsia="Times New Roman" w:hAnsi="Consolas" w:cs="Consolas"/>
          <w:color w:val="0000FF"/>
          <w:sz w:val="16"/>
          <w:szCs w:val="16"/>
          <w:lang w:val="en-US" w:eastAsia="sv-SE"/>
        </w:rPr>
        <w:t>=</w:t>
      </w:r>
      <w:r w:rsidRPr="005C691B">
        <w:rPr>
          <w:rFonts w:ascii="Consolas" w:eastAsia="Times New Roman" w:hAnsi="Consolas" w:cs="Consolas"/>
          <w:sz w:val="16"/>
          <w:szCs w:val="16"/>
          <w:lang w:val="en-US" w:eastAsia="sv-SE"/>
        </w:rPr>
        <w:t>"</w:t>
      </w:r>
      <w:r w:rsidR="00DC20FB">
        <w:rPr>
          <w:rFonts w:ascii="Consolas" w:eastAsia="Times New Roman" w:hAnsi="Consolas" w:cs="Consolas"/>
          <w:color w:val="0000FF"/>
          <w:sz w:val="16"/>
          <w:szCs w:val="16"/>
          <w:lang w:val="en-US" w:eastAsia="sv-SE"/>
        </w:rPr>
        <w:t>urn:</w:t>
      </w:r>
      <w:r w:rsidR="005D4DBA" w:rsidRPr="005D4DBA">
        <w:rPr>
          <w:rFonts w:ascii="Consolas" w:eastAsia="Times New Roman" w:hAnsi="Consolas" w:cs="Consolas"/>
          <w:color w:val="0000FF"/>
          <w:sz w:val="16"/>
          <w:szCs w:val="16"/>
          <w:lang w:val="en-US" w:eastAsia="sv-SE"/>
        </w:rPr>
        <w:t>infrastructure:directory:authorizationManagement</w:t>
      </w:r>
      <w:r w:rsidRPr="005C691B">
        <w:rPr>
          <w:rFonts w:ascii="Consolas" w:eastAsia="Times New Roman" w:hAnsi="Consolas" w:cs="Consolas"/>
          <w:color w:val="0000FF"/>
          <w:sz w:val="16"/>
          <w:szCs w:val="16"/>
          <w:lang w:val="en-US" w:eastAsia="sv-SE"/>
        </w:rPr>
        <w:t>:GetCommissionsForPersonResponder:1</w:t>
      </w:r>
      <w:r w:rsidRPr="005C691B">
        <w:rPr>
          <w:rFonts w:ascii="Consolas" w:eastAsia="Times New Roman" w:hAnsi="Consolas" w:cs="Consolas"/>
          <w:sz w:val="16"/>
          <w:szCs w:val="16"/>
          <w:lang w:val="en-US" w:eastAsia="sv-SE"/>
        </w:rPr>
        <w:t>"</w:t>
      </w:r>
      <w:r w:rsidRPr="005C691B">
        <w:rPr>
          <w:rFonts w:ascii="Consolas" w:eastAsia="Times New Roman" w:hAnsi="Consolas" w:cs="Consolas"/>
          <w:color w:val="FF0000"/>
          <w:sz w:val="16"/>
          <w:szCs w:val="16"/>
          <w:lang w:val="en-US" w:eastAsia="sv-SE"/>
        </w:rPr>
        <w:t xml:space="preserve"> xmlns:ns1</w:t>
      </w:r>
      <w:r w:rsidRPr="005C691B">
        <w:rPr>
          <w:rFonts w:ascii="Consolas" w:eastAsia="Times New Roman" w:hAnsi="Consolas" w:cs="Consolas"/>
          <w:color w:val="0000FF"/>
          <w:sz w:val="16"/>
          <w:szCs w:val="16"/>
          <w:lang w:val="en-US" w:eastAsia="sv-SE"/>
        </w:rPr>
        <w:t>=</w:t>
      </w:r>
      <w:r w:rsidRPr="005C691B">
        <w:rPr>
          <w:rFonts w:ascii="Consolas" w:eastAsia="Times New Roman" w:hAnsi="Consolas" w:cs="Consolas"/>
          <w:sz w:val="16"/>
          <w:szCs w:val="16"/>
          <w:lang w:val="en-US" w:eastAsia="sv-SE"/>
        </w:rPr>
        <w:t>"</w:t>
      </w:r>
      <w:r w:rsidR="005D4DBA">
        <w:rPr>
          <w:rFonts w:ascii="Consolas" w:eastAsia="Times New Roman" w:hAnsi="Consolas" w:cs="Consolas"/>
          <w:color w:val="0000FF"/>
          <w:sz w:val="16"/>
          <w:szCs w:val="16"/>
          <w:lang w:val="en-US" w:eastAsia="sv-SE"/>
        </w:rPr>
        <w:t>urn:</w:t>
      </w:r>
      <w:r w:rsidR="005D4DBA" w:rsidRPr="005D4DBA">
        <w:rPr>
          <w:rFonts w:ascii="Consolas" w:eastAsia="Times New Roman" w:hAnsi="Consolas" w:cs="Consolas"/>
          <w:color w:val="0000FF"/>
          <w:sz w:val="16"/>
          <w:szCs w:val="16"/>
          <w:lang w:val="en-US" w:eastAsia="sv-SE"/>
        </w:rPr>
        <w:t>infrastructure:directory:authorizationManagement</w:t>
      </w:r>
      <w:r w:rsidRPr="005C691B">
        <w:rPr>
          <w:rFonts w:ascii="Consolas" w:eastAsia="Times New Roman" w:hAnsi="Consolas" w:cs="Consolas"/>
          <w:color w:val="0000FF"/>
          <w:sz w:val="16"/>
          <w:szCs w:val="16"/>
          <w:lang w:val="en-US" w:eastAsia="sv-SE"/>
        </w:rPr>
        <w:t>:1</w:t>
      </w:r>
      <w:r w:rsidRPr="005C691B">
        <w:rPr>
          <w:rFonts w:ascii="Consolas" w:eastAsia="Times New Roman" w:hAnsi="Consolas" w:cs="Consolas"/>
          <w:sz w:val="16"/>
          <w:szCs w:val="16"/>
          <w:lang w:val="en-US" w:eastAsia="sv-SE"/>
        </w:rPr>
        <w:t>"</w:t>
      </w:r>
      <w:r w:rsidRPr="005C691B">
        <w:rPr>
          <w:rFonts w:ascii="Consolas" w:eastAsia="Times New Roman" w:hAnsi="Consolas" w:cs="Consolas"/>
          <w:color w:val="0000FF"/>
          <w:sz w:val="16"/>
          <w:szCs w:val="16"/>
          <w:lang w:val="en-US" w:eastAsia="sv-SE"/>
        </w:rPr>
        <w:t>&gt;</w:t>
      </w:r>
    </w:p>
    <w:p w:rsidR="000C4473" w:rsidRPr="005C691B" w:rsidRDefault="000C4473" w:rsidP="000C4473">
      <w:pPr>
        <w:ind w:left="440"/>
        <w:rPr>
          <w:lang w:val="en-US"/>
        </w:rPr>
      </w:pPr>
      <w:proofErr w:type="gramStart"/>
      <w:r w:rsidRPr="005C691B">
        <w:rPr>
          <w:rFonts w:ascii="Consolas" w:eastAsia="Times New Roman" w:hAnsi="Consolas" w:cs="Consolas"/>
          <w:color w:val="0000FF"/>
          <w:sz w:val="16"/>
          <w:szCs w:val="16"/>
          <w:lang w:val="en-US" w:eastAsia="sv-SE"/>
        </w:rPr>
        <w:t>&lt;!--</w:t>
      </w:r>
      <w:proofErr w:type="gramEnd"/>
      <w:r w:rsidRPr="005C691B">
        <w:rPr>
          <w:rFonts w:ascii="Consolas" w:eastAsia="Times New Roman" w:hAnsi="Consolas" w:cs="Consolas"/>
          <w:color w:val="0000FF"/>
          <w:sz w:val="16"/>
          <w:szCs w:val="16"/>
          <w:lang w:val="en-US" w:eastAsia="sv-SE"/>
        </w:rPr>
        <w:t xml:space="preserve"> </w:t>
      </w:r>
      <w:r w:rsidRPr="005C691B">
        <w:rPr>
          <w:rFonts w:ascii="Consolas" w:eastAsia="Times New Roman" w:hAnsi="Consolas" w:cs="Consolas"/>
          <w:color w:val="008000"/>
          <w:sz w:val="16"/>
          <w:szCs w:val="16"/>
          <w:lang w:val="en-US" w:eastAsia="sv-SE"/>
        </w:rPr>
        <w:t>Optional</w:t>
      </w:r>
      <w:r w:rsidRPr="005C691B">
        <w:rPr>
          <w:rFonts w:ascii="Consolas" w:eastAsia="Times New Roman" w:hAnsi="Consolas" w:cs="Consolas"/>
          <w:color w:val="0000FF"/>
          <w:sz w:val="16"/>
          <w:szCs w:val="16"/>
          <w:lang w:val="en-US" w:eastAsia="sv-SE"/>
        </w:rPr>
        <w:t xml:space="preserve"> --&gt;</w:t>
      </w:r>
    </w:p>
    <w:p w:rsidR="000C4473" w:rsidRPr="005C691B" w:rsidRDefault="000C4473" w:rsidP="000C4473">
      <w:pPr>
        <w:ind w:left="440"/>
        <w:rPr>
          <w:lang w:val="en-US"/>
        </w:rPr>
      </w:pPr>
      <w:r w:rsidRPr="005C691B">
        <w:rPr>
          <w:rFonts w:ascii="Consolas" w:eastAsia="Times New Roman" w:hAnsi="Consolas" w:cs="Consolas"/>
          <w:color w:val="0000FF"/>
          <w:sz w:val="16"/>
          <w:szCs w:val="16"/>
          <w:lang w:val="en-US" w:eastAsia="sv-SE"/>
        </w:rPr>
        <w:t>&lt;</w:t>
      </w:r>
      <w:r w:rsidRPr="005C691B">
        <w:rPr>
          <w:rFonts w:ascii="Consolas" w:eastAsia="Times New Roman" w:hAnsi="Consolas" w:cs="Consolas"/>
          <w:color w:val="A31515"/>
          <w:sz w:val="16"/>
          <w:szCs w:val="16"/>
          <w:lang w:val="en-US" w:eastAsia="sv-SE"/>
        </w:rPr>
        <w:t>ns0</w:t>
      </w:r>
      <w:proofErr w:type="gramStart"/>
      <w:r w:rsidRPr="005C691B">
        <w:rPr>
          <w:rFonts w:ascii="Consolas" w:eastAsia="Times New Roman" w:hAnsi="Consolas" w:cs="Consolas"/>
          <w:color w:val="A31515"/>
          <w:sz w:val="16"/>
          <w:szCs w:val="16"/>
          <w:lang w:val="en-US" w:eastAsia="sv-SE"/>
        </w:rPr>
        <w:t>:PersonalHsaId</w:t>
      </w:r>
      <w:proofErr w:type="gramEnd"/>
      <w:r w:rsidRPr="005C691B">
        <w:rPr>
          <w:rFonts w:ascii="Consolas" w:eastAsia="Times New Roman" w:hAnsi="Consolas" w:cs="Consolas"/>
          <w:color w:val="0000FF"/>
          <w:sz w:val="16"/>
          <w:szCs w:val="16"/>
          <w:lang w:val="en-US" w:eastAsia="sv-SE"/>
        </w:rPr>
        <w:t>&gt;</w:t>
      </w:r>
      <w:r w:rsidRPr="005C691B">
        <w:rPr>
          <w:rFonts w:ascii="Consolas" w:eastAsia="Times New Roman" w:hAnsi="Consolas" w:cs="Consolas"/>
          <w:sz w:val="16"/>
          <w:szCs w:val="16"/>
          <w:lang w:val="en-US" w:eastAsia="sv-SE"/>
        </w:rPr>
        <w:t>?</w:t>
      </w:r>
      <w:r w:rsidRPr="005C691B">
        <w:rPr>
          <w:rFonts w:ascii="Consolas" w:eastAsia="Times New Roman" w:hAnsi="Consolas" w:cs="Consolas"/>
          <w:color w:val="0000FF"/>
          <w:sz w:val="16"/>
          <w:szCs w:val="16"/>
          <w:lang w:val="en-US" w:eastAsia="sv-SE"/>
        </w:rPr>
        <w:t>&lt;/</w:t>
      </w:r>
      <w:r w:rsidRPr="005C691B">
        <w:rPr>
          <w:rFonts w:ascii="Consolas" w:eastAsia="Times New Roman" w:hAnsi="Consolas" w:cs="Consolas"/>
          <w:color w:val="A31515"/>
          <w:sz w:val="16"/>
          <w:szCs w:val="16"/>
          <w:lang w:val="en-US" w:eastAsia="sv-SE"/>
        </w:rPr>
        <w:t>ns0:PersonalHsaId</w:t>
      </w:r>
      <w:r w:rsidRPr="005C691B">
        <w:rPr>
          <w:rFonts w:ascii="Consolas" w:eastAsia="Times New Roman" w:hAnsi="Consolas" w:cs="Consolas"/>
          <w:color w:val="0000FF"/>
          <w:sz w:val="16"/>
          <w:szCs w:val="16"/>
          <w:lang w:val="en-US" w:eastAsia="sv-SE"/>
        </w:rPr>
        <w:t>&gt;</w:t>
      </w:r>
    </w:p>
    <w:p w:rsidR="000C4473" w:rsidRPr="005C691B" w:rsidRDefault="000C4473" w:rsidP="000C4473">
      <w:pPr>
        <w:ind w:left="440"/>
        <w:rPr>
          <w:lang w:val="en-US"/>
        </w:rPr>
      </w:pPr>
      <w:proofErr w:type="gramStart"/>
      <w:r w:rsidRPr="005C691B">
        <w:rPr>
          <w:rFonts w:ascii="Consolas" w:eastAsia="Times New Roman" w:hAnsi="Consolas" w:cs="Consolas"/>
          <w:color w:val="0000FF"/>
          <w:sz w:val="16"/>
          <w:szCs w:val="16"/>
          <w:lang w:val="en-US" w:eastAsia="sv-SE"/>
        </w:rPr>
        <w:t>&lt;!--</w:t>
      </w:r>
      <w:proofErr w:type="gramEnd"/>
      <w:r w:rsidRPr="005C691B">
        <w:rPr>
          <w:rFonts w:ascii="Consolas" w:eastAsia="Times New Roman" w:hAnsi="Consolas" w:cs="Consolas"/>
          <w:color w:val="0000FF"/>
          <w:sz w:val="16"/>
          <w:szCs w:val="16"/>
          <w:lang w:val="en-US" w:eastAsia="sv-SE"/>
        </w:rPr>
        <w:t xml:space="preserve"> </w:t>
      </w:r>
      <w:r w:rsidRPr="005C691B">
        <w:rPr>
          <w:rFonts w:ascii="Consolas" w:eastAsia="Times New Roman" w:hAnsi="Consolas" w:cs="Consolas"/>
          <w:color w:val="008000"/>
          <w:sz w:val="16"/>
          <w:szCs w:val="16"/>
          <w:lang w:val="en-US" w:eastAsia="sv-SE"/>
        </w:rPr>
        <w:t>Optional</w:t>
      </w:r>
      <w:r w:rsidRPr="005C691B">
        <w:rPr>
          <w:rFonts w:ascii="Consolas" w:eastAsia="Times New Roman" w:hAnsi="Consolas" w:cs="Consolas"/>
          <w:color w:val="0000FF"/>
          <w:sz w:val="16"/>
          <w:szCs w:val="16"/>
          <w:lang w:val="en-US" w:eastAsia="sv-SE"/>
        </w:rPr>
        <w:t xml:space="preserve"> --&gt;</w:t>
      </w:r>
    </w:p>
    <w:p w:rsidR="000C4473" w:rsidRPr="000C4473" w:rsidRDefault="000C4473" w:rsidP="000C4473">
      <w:pPr>
        <w:ind w:left="440"/>
        <w:rPr>
          <w:lang w:val="en-US"/>
        </w:rPr>
      </w:pPr>
      <w:r w:rsidRPr="000C4473">
        <w:rPr>
          <w:rFonts w:ascii="Consolas" w:eastAsia="Times New Roman" w:hAnsi="Consolas" w:cs="Consolas"/>
          <w:color w:val="0000FF"/>
          <w:sz w:val="16"/>
          <w:szCs w:val="16"/>
          <w:lang w:val="en-US" w:eastAsia="sv-SE"/>
        </w:rPr>
        <w:t>&lt;</w:t>
      </w:r>
      <w:r w:rsidRPr="000C4473">
        <w:rPr>
          <w:rFonts w:ascii="Consolas" w:eastAsia="Times New Roman" w:hAnsi="Consolas" w:cs="Consolas"/>
          <w:color w:val="A31515"/>
          <w:sz w:val="16"/>
          <w:szCs w:val="16"/>
          <w:lang w:val="en-US" w:eastAsia="sv-SE"/>
        </w:rPr>
        <w:t>ns0</w:t>
      </w:r>
      <w:proofErr w:type="gramStart"/>
      <w:r w:rsidRPr="000C4473">
        <w:rPr>
          <w:rFonts w:ascii="Consolas" w:eastAsia="Times New Roman" w:hAnsi="Consolas" w:cs="Consolas"/>
          <w:color w:val="A31515"/>
          <w:sz w:val="16"/>
          <w:szCs w:val="16"/>
          <w:lang w:val="en-US" w:eastAsia="sv-SE"/>
        </w:rPr>
        <w:t>:PersonalIdentityNumber</w:t>
      </w:r>
      <w:proofErr w:type="gramEnd"/>
      <w:r w:rsidRPr="000C4473">
        <w:rPr>
          <w:rFonts w:ascii="Consolas" w:eastAsia="Times New Roman" w:hAnsi="Consolas" w:cs="Consolas"/>
          <w:color w:val="0000FF"/>
          <w:sz w:val="16"/>
          <w:szCs w:val="16"/>
          <w:lang w:val="en-US" w:eastAsia="sv-SE"/>
        </w:rPr>
        <w:t>&gt;</w:t>
      </w:r>
      <w:r w:rsidRPr="000C4473">
        <w:rPr>
          <w:rFonts w:ascii="Consolas" w:eastAsia="Times New Roman" w:hAnsi="Consolas" w:cs="Consolas"/>
          <w:sz w:val="16"/>
          <w:szCs w:val="16"/>
          <w:lang w:val="en-US" w:eastAsia="sv-SE"/>
        </w:rPr>
        <w:t>?</w:t>
      </w:r>
      <w:r w:rsidRPr="000C4473">
        <w:rPr>
          <w:rFonts w:ascii="Consolas" w:eastAsia="Times New Roman" w:hAnsi="Consolas" w:cs="Consolas"/>
          <w:color w:val="0000FF"/>
          <w:sz w:val="16"/>
          <w:szCs w:val="16"/>
          <w:lang w:val="en-US" w:eastAsia="sv-SE"/>
        </w:rPr>
        <w:t>&lt;/</w:t>
      </w:r>
      <w:r w:rsidRPr="000C4473">
        <w:rPr>
          <w:rFonts w:ascii="Consolas" w:eastAsia="Times New Roman" w:hAnsi="Consolas" w:cs="Consolas"/>
          <w:color w:val="A31515"/>
          <w:sz w:val="16"/>
          <w:szCs w:val="16"/>
          <w:lang w:val="en-US" w:eastAsia="sv-SE"/>
        </w:rPr>
        <w:t>ns0:PersonalIdentityNumber</w:t>
      </w:r>
      <w:r w:rsidRPr="000C4473">
        <w:rPr>
          <w:rFonts w:ascii="Consolas" w:eastAsia="Times New Roman" w:hAnsi="Consolas" w:cs="Consolas"/>
          <w:color w:val="0000FF"/>
          <w:sz w:val="16"/>
          <w:szCs w:val="16"/>
          <w:lang w:val="en-US" w:eastAsia="sv-SE"/>
        </w:rPr>
        <w:t>&gt;</w:t>
      </w:r>
    </w:p>
    <w:p w:rsidR="000D7E74" w:rsidRDefault="000C4473" w:rsidP="000C4473">
      <w:pPr>
        <w:rPr>
          <w:rFonts w:ascii="Consolas" w:eastAsia="Times New Roman" w:hAnsi="Consolas" w:cs="Consolas"/>
          <w:color w:val="0000FF"/>
          <w:sz w:val="16"/>
          <w:szCs w:val="16"/>
          <w:lang w:eastAsia="sv-SE"/>
        </w:rPr>
      </w:pPr>
      <w:r>
        <w:rPr>
          <w:rFonts w:ascii="Consolas" w:eastAsia="Times New Roman" w:hAnsi="Consolas" w:cs="Consolas"/>
          <w:color w:val="0000FF"/>
          <w:sz w:val="16"/>
          <w:szCs w:val="16"/>
          <w:lang w:eastAsia="sv-SE"/>
        </w:rPr>
        <w:t>&lt;/</w:t>
      </w:r>
      <w:proofErr w:type="gramStart"/>
      <w:r>
        <w:rPr>
          <w:rFonts w:ascii="Consolas" w:eastAsia="Times New Roman" w:hAnsi="Consolas" w:cs="Consolas"/>
          <w:color w:val="A31515"/>
          <w:sz w:val="16"/>
          <w:szCs w:val="16"/>
          <w:lang w:eastAsia="sv-SE"/>
        </w:rPr>
        <w:t>ns0:GetCommissionsForPersonRequest</w:t>
      </w:r>
      <w:proofErr w:type="gramEnd"/>
      <w:r>
        <w:rPr>
          <w:rFonts w:ascii="Consolas" w:eastAsia="Times New Roman" w:hAnsi="Consolas" w:cs="Consolas"/>
          <w:color w:val="0000FF"/>
          <w:sz w:val="16"/>
          <w:szCs w:val="16"/>
          <w:lang w:eastAsia="sv-SE"/>
        </w:rPr>
        <w:t>&gt;</w:t>
      </w:r>
    </w:p>
    <w:p w:rsidR="000D7E74" w:rsidRPr="000D7E74" w:rsidRDefault="000D7E74" w:rsidP="000C4473">
      <w:pPr>
        <w:rPr>
          <w:rFonts w:ascii="Consolas" w:eastAsia="Times New Roman" w:hAnsi="Consolas" w:cs="Consolas"/>
          <w:color w:val="0000FF"/>
          <w:sz w:val="16"/>
          <w:szCs w:val="16"/>
          <w:lang w:eastAsia="sv-SE"/>
        </w:rPr>
      </w:pPr>
    </w:p>
    <w:p w:rsidR="000C4473" w:rsidRDefault="000C4473" w:rsidP="000D7E74">
      <w:pPr>
        <w:pStyle w:val="Rubrik4"/>
      </w:pPr>
      <w:r>
        <w:t>Exempel på svar</w:t>
      </w:r>
    </w:p>
    <w:p w:rsidR="000C4473" w:rsidRDefault="000C4473" w:rsidP="000C4473"/>
    <w:p w:rsidR="000C4473" w:rsidRDefault="000C4473" w:rsidP="000C4473">
      <w:r>
        <w:t>Följande XML visar strukturen på svarsmeddelandet från tjänsten.</w:t>
      </w:r>
    </w:p>
    <w:p w:rsidR="000C4473" w:rsidRPr="004A7B6D" w:rsidRDefault="000C4473" w:rsidP="000C4473">
      <w:pPr>
        <w:rPr>
          <w:lang w:val="en-US"/>
        </w:rPr>
      </w:pPr>
      <w:r w:rsidRPr="004A7B6D">
        <w:rPr>
          <w:rFonts w:ascii="Consolas" w:eastAsia="Times New Roman" w:hAnsi="Consolas" w:cs="Consolas"/>
          <w:color w:val="0000FF"/>
          <w:sz w:val="16"/>
          <w:szCs w:val="16"/>
          <w:lang w:val="en-US" w:eastAsia="sv-SE"/>
        </w:rPr>
        <w:t>&lt;</w:t>
      </w:r>
      <w:r w:rsidRPr="004A7B6D">
        <w:rPr>
          <w:rFonts w:ascii="Consolas" w:eastAsia="Times New Roman" w:hAnsi="Consolas" w:cs="Consolas"/>
          <w:color w:val="A31515"/>
          <w:sz w:val="16"/>
          <w:szCs w:val="16"/>
          <w:lang w:val="en-US" w:eastAsia="sv-SE"/>
        </w:rPr>
        <w:t>ns0:GetCommissionsForPersonResponse</w:t>
      </w:r>
      <w:r w:rsidRPr="004A7B6D">
        <w:rPr>
          <w:rFonts w:ascii="Consolas" w:eastAsia="Times New Roman" w:hAnsi="Consolas" w:cs="Consolas"/>
          <w:color w:val="FF0000"/>
          <w:sz w:val="16"/>
          <w:szCs w:val="16"/>
          <w:lang w:val="en-US" w:eastAsia="sv-SE"/>
        </w:rPr>
        <w:t xml:space="preserve"> xmlns:ns0</w:t>
      </w:r>
      <w:r w:rsidRPr="004A7B6D">
        <w:rPr>
          <w:rFonts w:ascii="Consolas" w:eastAsia="Times New Roman" w:hAnsi="Consolas" w:cs="Consolas"/>
          <w:color w:val="0000FF"/>
          <w:sz w:val="16"/>
          <w:szCs w:val="16"/>
          <w:lang w:val="en-US" w:eastAsia="sv-SE"/>
        </w:rPr>
        <w:t>=</w:t>
      </w:r>
      <w:r w:rsidRPr="004A7B6D">
        <w:rPr>
          <w:rFonts w:ascii="Consolas" w:eastAsia="Times New Roman" w:hAnsi="Consolas" w:cs="Consolas"/>
          <w:sz w:val="16"/>
          <w:szCs w:val="16"/>
          <w:lang w:val="en-US" w:eastAsia="sv-SE"/>
        </w:rPr>
        <w:t>"</w:t>
      </w:r>
      <w:r w:rsidR="005D4DBA">
        <w:rPr>
          <w:rFonts w:ascii="Consolas" w:eastAsia="Times New Roman" w:hAnsi="Consolas" w:cs="Consolas"/>
          <w:color w:val="0000FF"/>
          <w:sz w:val="16"/>
          <w:szCs w:val="16"/>
          <w:lang w:val="en-US" w:eastAsia="sv-SE"/>
        </w:rPr>
        <w:t>urn:</w:t>
      </w:r>
      <w:r w:rsidR="005D4DBA" w:rsidRPr="005D4DBA">
        <w:rPr>
          <w:rFonts w:ascii="Consolas" w:eastAsia="Times New Roman" w:hAnsi="Consolas" w:cs="Consolas"/>
          <w:color w:val="0000FF"/>
          <w:sz w:val="16"/>
          <w:szCs w:val="16"/>
          <w:lang w:val="en-US" w:eastAsia="sv-SE"/>
        </w:rPr>
        <w:t>infrastructure:directory:authorizationManagement</w:t>
      </w:r>
      <w:r w:rsidRPr="004A7B6D">
        <w:rPr>
          <w:rFonts w:ascii="Consolas" w:eastAsia="Times New Roman" w:hAnsi="Consolas" w:cs="Consolas"/>
          <w:color w:val="0000FF"/>
          <w:sz w:val="16"/>
          <w:szCs w:val="16"/>
          <w:lang w:val="en-US" w:eastAsia="sv-SE"/>
        </w:rPr>
        <w:t>:GetCommissionsForPersonResponder:1</w:t>
      </w:r>
      <w:r w:rsidRPr="004A7B6D">
        <w:rPr>
          <w:rFonts w:ascii="Consolas" w:eastAsia="Times New Roman" w:hAnsi="Consolas" w:cs="Consolas"/>
          <w:sz w:val="16"/>
          <w:szCs w:val="16"/>
          <w:lang w:val="en-US" w:eastAsia="sv-SE"/>
        </w:rPr>
        <w:t>"</w:t>
      </w:r>
      <w:r w:rsidRPr="004A7B6D">
        <w:rPr>
          <w:rFonts w:ascii="Consolas" w:eastAsia="Times New Roman" w:hAnsi="Consolas" w:cs="Consolas"/>
          <w:color w:val="FF0000"/>
          <w:sz w:val="16"/>
          <w:szCs w:val="16"/>
          <w:lang w:val="en-US" w:eastAsia="sv-SE"/>
        </w:rPr>
        <w:t xml:space="preserve"> xmlns:ns1</w:t>
      </w:r>
      <w:r w:rsidRPr="004A7B6D">
        <w:rPr>
          <w:rFonts w:ascii="Consolas" w:eastAsia="Times New Roman" w:hAnsi="Consolas" w:cs="Consolas"/>
          <w:color w:val="0000FF"/>
          <w:sz w:val="16"/>
          <w:szCs w:val="16"/>
          <w:lang w:val="en-US" w:eastAsia="sv-SE"/>
        </w:rPr>
        <w:t>=</w:t>
      </w:r>
      <w:r w:rsidRPr="004A7B6D">
        <w:rPr>
          <w:rFonts w:ascii="Consolas" w:eastAsia="Times New Roman" w:hAnsi="Consolas" w:cs="Consolas"/>
          <w:sz w:val="16"/>
          <w:szCs w:val="16"/>
          <w:lang w:val="en-US" w:eastAsia="sv-SE"/>
        </w:rPr>
        <w:t>"</w:t>
      </w:r>
      <w:r w:rsidR="005D4DBA">
        <w:rPr>
          <w:rFonts w:ascii="Consolas" w:eastAsia="Times New Roman" w:hAnsi="Consolas" w:cs="Consolas"/>
          <w:color w:val="0000FF"/>
          <w:sz w:val="16"/>
          <w:szCs w:val="16"/>
          <w:lang w:val="en-US" w:eastAsia="sv-SE"/>
        </w:rPr>
        <w:t>urn:</w:t>
      </w:r>
      <w:r w:rsidR="005D4DBA" w:rsidRPr="005D4DBA">
        <w:rPr>
          <w:rFonts w:ascii="Consolas" w:eastAsia="Times New Roman" w:hAnsi="Consolas" w:cs="Consolas"/>
          <w:color w:val="0000FF"/>
          <w:sz w:val="16"/>
          <w:szCs w:val="16"/>
          <w:lang w:val="en-US" w:eastAsia="sv-SE"/>
        </w:rPr>
        <w:t>infrastructure:directory:authorizationManagement</w:t>
      </w:r>
      <w:r w:rsidRPr="004A7B6D">
        <w:rPr>
          <w:rFonts w:ascii="Consolas" w:eastAsia="Times New Roman" w:hAnsi="Consolas" w:cs="Consolas"/>
          <w:color w:val="0000FF"/>
          <w:sz w:val="16"/>
          <w:szCs w:val="16"/>
          <w:lang w:val="en-US" w:eastAsia="sv-SE"/>
        </w:rPr>
        <w:t>:commissionservice:1</w:t>
      </w:r>
      <w:r w:rsidRPr="004A7B6D">
        <w:rPr>
          <w:rFonts w:ascii="Consolas" w:eastAsia="Times New Roman" w:hAnsi="Consolas" w:cs="Consolas"/>
          <w:sz w:val="16"/>
          <w:szCs w:val="16"/>
          <w:lang w:val="en-US" w:eastAsia="sv-SE"/>
        </w:rPr>
        <w:t>"</w:t>
      </w:r>
      <w:r w:rsidRPr="004A7B6D">
        <w:rPr>
          <w:rFonts w:ascii="Consolas" w:eastAsia="Times New Roman" w:hAnsi="Consolas" w:cs="Consolas"/>
          <w:color w:val="0000FF"/>
          <w:sz w:val="16"/>
          <w:szCs w:val="16"/>
          <w:lang w:val="en-US" w:eastAsia="sv-SE"/>
        </w:rPr>
        <w:t>&gt;</w:t>
      </w:r>
    </w:p>
    <w:p w:rsidR="000C4473" w:rsidRDefault="000C4473" w:rsidP="000C4473">
      <w:pPr>
        <w:ind w:left="440"/>
      </w:pPr>
      <w:r>
        <w:rPr>
          <w:rFonts w:ascii="Consolas" w:eastAsia="Times New Roman" w:hAnsi="Consolas" w:cs="Consolas"/>
          <w:color w:val="0000FF"/>
          <w:sz w:val="16"/>
          <w:szCs w:val="16"/>
          <w:lang w:eastAsia="sv-SE"/>
        </w:rPr>
        <w:t>&lt;</w:t>
      </w:r>
      <w:proofErr w:type="gramStart"/>
      <w:r>
        <w:rPr>
          <w:rFonts w:ascii="Consolas" w:eastAsia="Times New Roman" w:hAnsi="Consolas" w:cs="Consolas"/>
          <w:color w:val="A31515"/>
          <w:sz w:val="16"/>
          <w:szCs w:val="16"/>
          <w:lang w:eastAsia="sv-SE"/>
        </w:rPr>
        <w:t>ns0:GetCommissionsForPerson</w:t>
      </w:r>
      <w:proofErr w:type="gramEnd"/>
      <w:r>
        <w:rPr>
          <w:rFonts w:ascii="Consolas" w:eastAsia="Times New Roman" w:hAnsi="Consolas" w:cs="Consolas"/>
          <w:color w:val="0000FF"/>
          <w:sz w:val="16"/>
          <w:szCs w:val="16"/>
          <w:lang w:eastAsia="sv-SE"/>
        </w:rPr>
        <w:t>&gt;</w:t>
      </w:r>
    </w:p>
    <w:p w:rsidR="000C4473" w:rsidRDefault="000C4473" w:rsidP="000C4473">
      <w:pPr>
        <w:ind w:left="880"/>
      </w:pPr>
      <w:r>
        <w:rPr>
          <w:rFonts w:ascii="Consolas" w:eastAsia="Times New Roman" w:hAnsi="Consolas" w:cs="Consolas"/>
          <w:color w:val="0000FF"/>
          <w:sz w:val="16"/>
          <w:szCs w:val="16"/>
          <w:lang w:eastAsia="sv-SE"/>
        </w:rPr>
        <w:t>&lt;</w:t>
      </w:r>
      <w:proofErr w:type="gramStart"/>
      <w:r>
        <w:rPr>
          <w:rFonts w:ascii="Consolas" w:eastAsia="Times New Roman" w:hAnsi="Consolas" w:cs="Consolas"/>
          <w:color w:val="A31515"/>
          <w:sz w:val="16"/>
          <w:szCs w:val="16"/>
          <w:lang w:eastAsia="sv-SE"/>
        </w:rPr>
        <w:t>ns1:Result</w:t>
      </w:r>
      <w:proofErr w:type="gramEnd"/>
      <w:r>
        <w:rPr>
          <w:rFonts w:ascii="Consolas" w:eastAsia="Times New Roman" w:hAnsi="Consolas" w:cs="Consolas"/>
          <w:color w:val="0000FF"/>
          <w:sz w:val="16"/>
          <w:szCs w:val="16"/>
          <w:lang w:eastAsia="sv-SE"/>
        </w:rPr>
        <w:t>&gt;</w:t>
      </w:r>
    </w:p>
    <w:p w:rsidR="000C4473" w:rsidRDefault="000C4473" w:rsidP="000C4473">
      <w:pPr>
        <w:ind w:left="1320"/>
      </w:pPr>
      <w:r>
        <w:rPr>
          <w:rFonts w:ascii="Consolas" w:eastAsia="Times New Roman" w:hAnsi="Consolas" w:cs="Consolas"/>
          <w:color w:val="0000FF"/>
          <w:sz w:val="16"/>
          <w:szCs w:val="16"/>
          <w:lang w:eastAsia="sv-SE"/>
        </w:rPr>
        <w:t>&lt;</w:t>
      </w:r>
      <w:proofErr w:type="gramStart"/>
      <w:r>
        <w:rPr>
          <w:rFonts w:ascii="Consolas" w:eastAsia="Times New Roman" w:hAnsi="Consolas" w:cs="Consolas"/>
          <w:color w:val="A31515"/>
          <w:sz w:val="16"/>
          <w:szCs w:val="16"/>
          <w:lang w:eastAsia="sv-SE"/>
        </w:rPr>
        <w:t>ns1:ResultCode</w:t>
      </w:r>
      <w:proofErr w:type="gramEnd"/>
      <w:r>
        <w:rPr>
          <w:rFonts w:ascii="Consolas" w:eastAsia="Times New Roman" w:hAnsi="Consolas" w:cs="Consolas"/>
          <w:color w:val="0000FF"/>
          <w:sz w:val="16"/>
          <w:szCs w:val="16"/>
          <w:lang w:eastAsia="sv-SE"/>
        </w:rPr>
        <w:t>&gt;</w:t>
      </w:r>
      <w:r>
        <w:rPr>
          <w:rFonts w:ascii="Consolas" w:eastAsia="Times New Roman" w:hAnsi="Consolas" w:cs="Consolas"/>
          <w:sz w:val="16"/>
          <w:szCs w:val="16"/>
          <w:lang w:eastAsia="sv-SE"/>
        </w:rPr>
        <w:t>?</w:t>
      </w:r>
      <w:r>
        <w:rPr>
          <w:rFonts w:ascii="Consolas" w:eastAsia="Times New Roman" w:hAnsi="Consolas" w:cs="Consolas"/>
          <w:color w:val="0000FF"/>
          <w:sz w:val="16"/>
          <w:szCs w:val="16"/>
          <w:lang w:eastAsia="sv-SE"/>
        </w:rPr>
        <w:t>&lt;/</w:t>
      </w:r>
      <w:r>
        <w:rPr>
          <w:rFonts w:ascii="Consolas" w:eastAsia="Times New Roman" w:hAnsi="Consolas" w:cs="Consolas"/>
          <w:color w:val="A31515"/>
          <w:sz w:val="16"/>
          <w:szCs w:val="16"/>
          <w:lang w:eastAsia="sv-SE"/>
        </w:rPr>
        <w:t>ns1:ResultCode</w:t>
      </w:r>
      <w:r>
        <w:rPr>
          <w:rFonts w:ascii="Consolas" w:eastAsia="Times New Roman" w:hAnsi="Consolas" w:cs="Consolas"/>
          <w:color w:val="0000FF"/>
          <w:sz w:val="16"/>
          <w:szCs w:val="16"/>
          <w:lang w:eastAsia="sv-SE"/>
        </w:rPr>
        <w:t>&gt;</w:t>
      </w:r>
    </w:p>
    <w:p w:rsidR="000C4473" w:rsidRPr="005C691B" w:rsidRDefault="000C4473" w:rsidP="000C4473">
      <w:pPr>
        <w:ind w:left="1320"/>
        <w:rPr>
          <w:lang w:val="en-US"/>
        </w:rPr>
      </w:pPr>
      <w:r w:rsidRPr="005C691B">
        <w:rPr>
          <w:rFonts w:ascii="Consolas" w:eastAsia="Times New Roman" w:hAnsi="Consolas" w:cs="Consolas"/>
          <w:color w:val="0000FF"/>
          <w:sz w:val="16"/>
          <w:szCs w:val="16"/>
          <w:lang w:val="en-US" w:eastAsia="sv-SE"/>
        </w:rPr>
        <w:t>&lt;</w:t>
      </w:r>
      <w:r w:rsidRPr="005C691B">
        <w:rPr>
          <w:rFonts w:ascii="Consolas" w:eastAsia="Times New Roman" w:hAnsi="Consolas" w:cs="Consolas"/>
          <w:color w:val="A31515"/>
          <w:sz w:val="16"/>
          <w:szCs w:val="16"/>
          <w:lang w:val="en-US" w:eastAsia="sv-SE"/>
        </w:rPr>
        <w:t>ns1</w:t>
      </w:r>
      <w:proofErr w:type="gramStart"/>
      <w:r w:rsidRPr="005C691B">
        <w:rPr>
          <w:rFonts w:ascii="Consolas" w:eastAsia="Times New Roman" w:hAnsi="Consolas" w:cs="Consolas"/>
          <w:color w:val="A31515"/>
          <w:sz w:val="16"/>
          <w:szCs w:val="16"/>
          <w:lang w:val="en-US" w:eastAsia="sv-SE"/>
        </w:rPr>
        <w:t>:ResultText</w:t>
      </w:r>
      <w:proofErr w:type="gramEnd"/>
      <w:r w:rsidRPr="005C691B">
        <w:rPr>
          <w:rFonts w:ascii="Consolas" w:eastAsia="Times New Roman" w:hAnsi="Consolas" w:cs="Consolas"/>
          <w:color w:val="0000FF"/>
          <w:sz w:val="16"/>
          <w:szCs w:val="16"/>
          <w:lang w:val="en-US" w:eastAsia="sv-SE"/>
        </w:rPr>
        <w:t>&gt;</w:t>
      </w:r>
      <w:r w:rsidRPr="005C691B">
        <w:rPr>
          <w:rFonts w:ascii="Consolas" w:eastAsia="Times New Roman" w:hAnsi="Consolas" w:cs="Consolas"/>
          <w:sz w:val="16"/>
          <w:szCs w:val="16"/>
          <w:lang w:val="en-US" w:eastAsia="sv-SE"/>
        </w:rPr>
        <w:t>?</w:t>
      </w:r>
      <w:r w:rsidRPr="005C691B">
        <w:rPr>
          <w:rFonts w:ascii="Consolas" w:eastAsia="Times New Roman" w:hAnsi="Consolas" w:cs="Consolas"/>
          <w:color w:val="0000FF"/>
          <w:sz w:val="16"/>
          <w:szCs w:val="16"/>
          <w:lang w:val="en-US" w:eastAsia="sv-SE"/>
        </w:rPr>
        <w:t>&lt;/</w:t>
      </w:r>
      <w:r w:rsidRPr="005C691B">
        <w:rPr>
          <w:rFonts w:ascii="Consolas" w:eastAsia="Times New Roman" w:hAnsi="Consolas" w:cs="Consolas"/>
          <w:color w:val="A31515"/>
          <w:sz w:val="16"/>
          <w:szCs w:val="16"/>
          <w:lang w:val="en-US" w:eastAsia="sv-SE"/>
        </w:rPr>
        <w:t>ns1:ResultText</w:t>
      </w:r>
      <w:r w:rsidRPr="005C691B">
        <w:rPr>
          <w:rFonts w:ascii="Consolas" w:eastAsia="Times New Roman" w:hAnsi="Consolas" w:cs="Consolas"/>
          <w:color w:val="0000FF"/>
          <w:sz w:val="16"/>
          <w:szCs w:val="16"/>
          <w:lang w:val="en-US" w:eastAsia="sv-SE"/>
        </w:rPr>
        <w:t>&gt;</w:t>
      </w:r>
    </w:p>
    <w:p w:rsidR="000C4473" w:rsidRPr="005C691B" w:rsidRDefault="000C4473" w:rsidP="000C4473">
      <w:pPr>
        <w:ind w:left="880"/>
        <w:rPr>
          <w:lang w:val="en-US"/>
        </w:rPr>
      </w:pPr>
      <w:r w:rsidRPr="005C691B">
        <w:rPr>
          <w:rFonts w:ascii="Consolas" w:eastAsia="Times New Roman" w:hAnsi="Consolas" w:cs="Consolas"/>
          <w:color w:val="0000FF"/>
          <w:sz w:val="16"/>
          <w:szCs w:val="16"/>
          <w:lang w:val="en-US" w:eastAsia="sv-SE"/>
        </w:rPr>
        <w:t>&lt;/</w:t>
      </w:r>
      <w:r w:rsidRPr="005C691B">
        <w:rPr>
          <w:rFonts w:ascii="Consolas" w:eastAsia="Times New Roman" w:hAnsi="Consolas" w:cs="Consolas"/>
          <w:color w:val="A31515"/>
          <w:sz w:val="16"/>
          <w:szCs w:val="16"/>
          <w:lang w:val="en-US" w:eastAsia="sv-SE"/>
        </w:rPr>
        <w:t>ns1</w:t>
      </w:r>
      <w:proofErr w:type="gramStart"/>
      <w:r w:rsidRPr="005C691B">
        <w:rPr>
          <w:rFonts w:ascii="Consolas" w:eastAsia="Times New Roman" w:hAnsi="Consolas" w:cs="Consolas"/>
          <w:color w:val="A31515"/>
          <w:sz w:val="16"/>
          <w:szCs w:val="16"/>
          <w:lang w:val="en-US" w:eastAsia="sv-SE"/>
        </w:rPr>
        <w:t>:Result</w:t>
      </w:r>
      <w:proofErr w:type="gramEnd"/>
      <w:r w:rsidRPr="005C691B">
        <w:rPr>
          <w:rFonts w:ascii="Consolas" w:eastAsia="Times New Roman" w:hAnsi="Consolas" w:cs="Consolas"/>
          <w:color w:val="0000FF"/>
          <w:sz w:val="16"/>
          <w:szCs w:val="16"/>
          <w:lang w:val="en-US" w:eastAsia="sv-SE"/>
        </w:rPr>
        <w:t>&gt;</w:t>
      </w:r>
    </w:p>
    <w:p w:rsidR="000C4473" w:rsidRPr="005C691B" w:rsidRDefault="000C4473" w:rsidP="000C4473">
      <w:pPr>
        <w:ind w:left="880"/>
        <w:rPr>
          <w:lang w:val="en-US"/>
        </w:rPr>
      </w:pPr>
      <w:proofErr w:type="gramStart"/>
      <w:r w:rsidRPr="005C691B">
        <w:rPr>
          <w:rFonts w:ascii="Consolas" w:eastAsia="Times New Roman" w:hAnsi="Consolas" w:cs="Consolas"/>
          <w:color w:val="0000FF"/>
          <w:sz w:val="16"/>
          <w:szCs w:val="16"/>
          <w:lang w:val="en-US" w:eastAsia="sv-SE"/>
        </w:rPr>
        <w:t>&lt;!--</w:t>
      </w:r>
      <w:proofErr w:type="gramEnd"/>
      <w:r w:rsidRPr="005C691B">
        <w:rPr>
          <w:rFonts w:ascii="Consolas" w:eastAsia="Times New Roman" w:hAnsi="Consolas" w:cs="Consolas"/>
          <w:color w:val="0000FF"/>
          <w:sz w:val="16"/>
          <w:szCs w:val="16"/>
          <w:lang w:val="en-US" w:eastAsia="sv-SE"/>
        </w:rPr>
        <w:t xml:space="preserve"> </w:t>
      </w:r>
      <w:r w:rsidRPr="005C691B">
        <w:rPr>
          <w:rFonts w:ascii="Consolas" w:eastAsia="Times New Roman" w:hAnsi="Consolas" w:cs="Consolas"/>
          <w:color w:val="008000"/>
          <w:sz w:val="16"/>
          <w:szCs w:val="16"/>
          <w:lang w:val="en-US" w:eastAsia="sv-SE"/>
        </w:rPr>
        <w:t>Optional</w:t>
      </w:r>
      <w:r w:rsidRPr="005C691B">
        <w:rPr>
          <w:rFonts w:ascii="Consolas" w:eastAsia="Times New Roman" w:hAnsi="Consolas" w:cs="Consolas"/>
          <w:color w:val="0000FF"/>
          <w:sz w:val="16"/>
          <w:szCs w:val="16"/>
          <w:lang w:val="en-US" w:eastAsia="sv-SE"/>
        </w:rPr>
        <w:t xml:space="preserve"> --&gt;</w:t>
      </w:r>
    </w:p>
    <w:p w:rsidR="000C4473" w:rsidRDefault="000C4473" w:rsidP="000C4473">
      <w:pPr>
        <w:ind w:left="880"/>
        <w:rPr>
          <w:rFonts w:ascii="Consolas" w:eastAsia="Times New Roman" w:hAnsi="Consolas" w:cs="Consolas"/>
          <w:color w:val="0000FF"/>
          <w:sz w:val="16"/>
          <w:szCs w:val="16"/>
          <w:lang w:val="en-US" w:eastAsia="sv-SE"/>
        </w:rPr>
      </w:pPr>
      <w:r w:rsidRPr="005C691B">
        <w:rPr>
          <w:rFonts w:ascii="Consolas" w:eastAsia="Times New Roman" w:hAnsi="Consolas" w:cs="Consolas"/>
          <w:color w:val="0000FF"/>
          <w:sz w:val="16"/>
          <w:szCs w:val="16"/>
          <w:lang w:val="en-US" w:eastAsia="sv-SE"/>
        </w:rPr>
        <w:t>&lt;</w:t>
      </w:r>
      <w:r w:rsidRPr="005C691B">
        <w:rPr>
          <w:rFonts w:ascii="Consolas" w:eastAsia="Times New Roman" w:hAnsi="Consolas" w:cs="Consolas"/>
          <w:color w:val="A31515"/>
          <w:sz w:val="16"/>
          <w:szCs w:val="16"/>
          <w:lang w:val="en-US" w:eastAsia="sv-SE"/>
        </w:rPr>
        <w:t>ns1</w:t>
      </w:r>
      <w:proofErr w:type="gramStart"/>
      <w:r w:rsidRPr="005C691B">
        <w:rPr>
          <w:rFonts w:ascii="Consolas" w:eastAsia="Times New Roman" w:hAnsi="Consolas" w:cs="Consolas"/>
          <w:color w:val="A31515"/>
          <w:sz w:val="16"/>
          <w:szCs w:val="16"/>
          <w:lang w:val="en-US" w:eastAsia="sv-SE"/>
        </w:rPr>
        <w:t>:</w:t>
      </w:r>
      <w:r w:rsidR="006A44DB">
        <w:rPr>
          <w:rFonts w:ascii="Consolas" w:eastAsia="Times New Roman" w:hAnsi="Consolas" w:cs="Consolas"/>
          <w:color w:val="A31515"/>
          <w:sz w:val="16"/>
          <w:szCs w:val="16"/>
          <w:lang w:val="en-US" w:eastAsia="sv-SE"/>
        </w:rPr>
        <w:t>Last</w:t>
      </w:r>
      <w:r w:rsidRPr="005C691B">
        <w:rPr>
          <w:rFonts w:ascii="Consolas" w:eastAsia="Times New Roman" w:hAnsi="Consolas" w:cs="Consolas"/>
          <w:color w:val="A31515"/>
          <w:sz w:val="16"/>
          <w:szCs w:val="16"/>
          <w:lang w:val="en-US" w:eastAsia="sv-SE"/>
        </w:rPr>
        <w:t>SelectedCommissionHsaId</w:t>
      </w:r>
      <w:proofErr w:type="gramEnd"/>
      <w:r w:rsidRPr="005C691B">
        <w:rPr>
          <w:rFonts w:ascii="Consolas" w:eastAsia="Times New Roman" w:hAnsi="Consolas" w:cs="Consolas"/>
          <w:color w:val="0000FF"/>
          <w:sz w:val="16"/>
          <w:szCs w:val="16"/>
          <w:lang w:val="en-US" w:eastAsia="sv-SE"/>
        </w:rPr>
        <w:t>&gt;</w:t>
      </w:r>
      <w:r w:rsidR="006A44DB">
        <w:rPr>
          <w:rFonts w:ascii="Consolas" w:eastAsia="Times New Roman" w:hAnsi="Consolas" w:cs="Consolas"/>
          <w:sz w:val="16"/>
          <w:szCs w:val="16"/>
          <w:lang w:val="en-US" w:eastAsia="sv-SE"/>
        </w:rPr>
        <w:t>SE123123123123</w:t>
      </w:r>
      <w:r w:rsidRPr="005C691B">
        <w:rPr>
          <w:rFonts w:ascii="Consolas" w:eastAsia="Times New Roman" w:hAnsi="Consolas" w:cs="Consolas"/>
          <w:color w:val="0000FF"/>
          <w:sz w:val="16"/>
          <w:szCs w:val="16"/>
          <w:lang w:val="en-US" w:eastAsia="sv-SE"/>
        </w:rPr>
        <w:t>&lt;/</w:t>
      </w:r>
      <w:r w:rsidRPr="005C691B">
        <w:rPr>
          <w:rFonts w:ascii="Consolas" w:eastAsia="Times New Roman" w:hAnsi="Consolas" w:cs="Consolas"/>
          <w:color w:val="A31515"/>
          <w:sz w:val="16"/>
          <w:szCs w:val="16"/>
          <w:lang w:val="en-US" w:eastAsia="sv-SE"/>
        </w:rPr>
        <w:t>ns1:</w:t>
      </w:r>
      <w:r w:rsidR="006A44DB">
        <w:rPr>
          <w:rFonts w:ascii="Consolas" w:eastAsia="Times New Roman" w:hAnsi="Consolas" w:cs="Consolas"/>
          <w:color w:val="A31515"/>
          <w:sz w:val="16"/>
          <w:szCs w:val="16"/>
          <w:lang w:val="en-US" w:eastAsia="sv-SE"/>
        </w:rPr>
        <w:t>Last</w:t>
      </w:r>
      <w:r w:rsidRPr="005C691B">
        <w:rPr>
          <w:rFonts w:ascii="Consolas" w:eastAsia="Times New Roman" w:hAnsi="Consolas" w:cs="Consolas"/>
          <w:color w:val="A31515"/>
          <w:sz w:val="16"/>
          <w:szCs w:val="16"/>
          <w:lang w:val="en-US" w:eastAsia="sv-SE"/>
        </w:rPr>
        <w:t>SelectedCommissionHsaId</w:t>
      </w:r>
      <w:r w:rsidRPr="005C691B">
        <w:rPr>
          <w:rFonts w:ascii="Consolas" w:eastAsia="Times New Roman" w:hAnsi="Consolas" w:cs="Consolas"/>
          <w:color w:val="0000FF"/>
          <w:sz w:val="16"/>
          <w:szCs w:val="16"/>
          <w:lang w:val="en-US" w:eastAsia="sv-SE"/>
        </w:rPr>
        <w:t>&gt;</w:t>
      </w:r>
    </w:p>
    <w:p w:rsidR="006A44DB" w:rsidRPr="005C691B" w:rsidRDefault="006A44DB" w:rsidP="008C4491">
      <w:pPr>
        <w:ind w:left="880"/>
        <w:rPr>
          <w:lang w:val="en-US"/>
        </w:rPr>
      </w:pPr>
      <w:r w:rsidRPr="005C691B">
        <w:rPr>
          <w:rFonts w:ascii="Consolas" w:eastAsia="Times New Roman" w:hAnsi="Consolas" w:cs="Consolas"/>
          <w:color w:val="0000FF"/>
          <w:sz w:val="16"/>
          <w:szCs w:val="16"/>
          <w:lang w:val="en-US" w:eastAsia="sv-SE"/>
        </w:rPr>
        <w:t>&lt;</w:t>
      </w:r>
      <w:r w:rsidRPr="005C691B">
        <w:rPr>
          <w:rFonts w:ascii="Consolas" w:eastAsia="Times New Roman" w:hAnsi="Consolas" w:cs="Consolas"/>
          <w:color w:val="A31515"/>
          <w:sz w:val="16"/>
          <w:szCs w:val="16"/>
          <w:lang w:val="en-US" w:eastAsia="sv-SE"/>
        </w:rPr>
        <w:t>ns1:</w:t>
      </w:r>
      <w:r w:rsidR="00D20629">
        <w:rPr>
          <w:rFonts w:ascii="Consolas" w:eastAsia="Times New Roman" w:hAnsi="Consolas" w:cs="Consolas"/>
          <w:color w:val="A31515"/>
          <w:sz w:val="16"/>
          <w:szCs w:val="16"/>
          <w:lang w:val="en-US" w:eastAsia="sv-SE"/>
        </w:rPr>
        <w:t>SelectionPerformed</w:t>
      </w:r>
      <w:r w:rsidRPr="005C691B">
        <w:rPr>
          <w:rFonts w:ascii="Consolas" w:eastAsia="Times New Roman" w:hAnsi="Consolas" w:cs="Consolas"/>
          <w:color w:val="0000FF"/>
          <w:sz w:val="16"/>
          <w:szCs w:val="16"/>
          <w:lang w:val="en-US" w:eastAsia="sv-SE"/>
        </w:rPr>
        <w:t>&gt;</w:t>
      </w:r>
      <w:r>
        <w:rPr>
          <w:rFonts w:ascii="Consolas" w:eastAsia="Times New Roman" w:hAnsi="Consolas" w:cs="Consolas"/>
          <w:sz w:val="16"/>
          <w:szCs w:val="16"/>
          <w:lang w:val="en-US" w:eastAsia="sv-SE"/>
        </w:rPr>
        <w:t>false</w:t>
      </w:r>
      <w:r w:rsidRPr="005C691B">
        <w:rPr>
          <w:rFonts w:ascii="Consolas" w:eastAsia="Times New Roman" w:hAnsi="Consolas" w:cs="Consolas"/>
          <w:color w:val="0000FF"/>
          <w:sz w:val="16"/>
          <w:szCs w:val="16"/>
          <w:lang w:val="en-US" w:eastAsia="sv-SE"/>
        </w:rPr>
        <w:t>&lt;/</w:t>
      </w:r>
      <w:r w:rsidRPr="005C691B">
        <w:rPr>
          <w:rFonts w:ascii="Consolas" w:eastAsia="Times New Roman" w:hAnsi="Consolas" w:cs="Consolas"/>
          <w:color w:val="A31515"/>
          <w:sz w:val="16"/>
          <w:szCs w:val="16"/>
          <w:lang w:val="en-US" w:eastAsia="sv-SE"/>
        </w:rPr>
        <w:t>ns1:</w:t>
      </w:r>
      <w:r w:rsidR="00D20629">
        <w:rPr>
          <w:rFonts w:ascii="Consolas" w:eastAsia="Times New Roman" w:hAnsi="Consolas" w:cs="Consolas"/>
          <w:color w:val="A31515"/>
          <w:sz w:val="16"/>
          <w:szCs w:val="16"/>
          <w:lang w:val="en-US" w:eastAsia="sv-SE"/>
        </w:rPr>
        <w:t>SelectionPerformed</w:t>
      </w:r>
      <w:r w:rsidRPr="005C691B">
        <w:rPr>
          <w:rFonts w:ascii="Consolas" w:eastAsia="Times New Roman" w:hAnsi="Consolas" w:cs="Consolas"/>
          <w:color w:val="0000FF"/>
          <w:sz w:val="16"/>
          <w:szCs w:val="16"/>
          <w:lang w:val="en-US" w:eastAsia="sv-SE"/>
        </w:rPr>
        <w:t>&gt;</w:t>
      </w:r>
    </w:p>
    <w:p w:rsidR="000C4473" w:rsidRPr="005C691B" w:rsidRDefault="000C4473" w:rsidP="000C4473">
      <w:pPr>
        <w:ind w:left="880"/>
        <w:rPr>
          <w:lang w:val="en-US"/>
        </w:rPr>
      </w:pPr>
      <w:proofErr w:type="gramStart"/>
      <w:r w:rsidRPr="005C691B">
        <w:rPr>
          <w:rFonts w:ascii="Consolas" w:eastAsia="Times New Roman" w:hAnsi="Consolas" w:cs="Consolas"/>
          <w:color w:val="0000FF"/>
          <w:sz w:val="16"/>
          <w:szCs w:val="16"/>
          <w:lang w:val="en-US" w:eastAsia="sv-SE"/>
        </w:rPr>
        <w:t>&lt;!--</w:t>
      </w:r>
      <w:proofErr w:type="gramEnd"/>
      <w:r w:rsidRPr="005C691B">
        <w:rPr>
          <w:rFonts w:ascii="Consolas" w:eastAsia="Times New Roman" w:hAnsi="Consolas" w:cs="Consolas"/>
          <w:color w:val="0000FF"/>
          <w:sz w:val="16"/>
          <w:szCs w:val="16"/>
          <w:lang w:val="en-US" w:eastAsia="sv-SE"/>
        </w:rPr>
        <w:t xml:space="preserve"> </w:t>
      </w:r>
      <w:r w:rsidRPr="005C691B">
        <w:rPr>
          <w:rFonts w:ascii="Consolas" w:eastAsia="Times New Roman" w:hAnsi="Consolas" w:cs="Consolas"/>
          <w:color w:val="008000"/>
          <w:sz w:val="16"/>
          <w:szCs w:val="16"/>
          <w:lang w:val="en-US" w:eastAsia="sv-SE"/>
        </w:rPr>
        <w:t>Optional</w:t>
      </w:r>
      <w:r w:rsidRPr="005C691B">
        <w:rPr>
          <w:rFonts w:ascii="Consolas" w:eastAsia="Times New Roman" w:hAnsi="Consolas" w:cs="Consolas"/>
          <w:color w:val="0000FF"/>
          <w:sz w:val="16"/>
          <w:szCs w:val="16"/>
          <w:lang w:val="en-US" w:eastAsia="sv-SE"/>
        </w:rPr>
        <w:t xml:space="preserve"> --&gt;</w:t>
      </w:r>
    </w:p>
    <w:p w:rsidR="000C4473" w:rsidRPr="000C4473" w:rsidRDefault="000C4473" w:rsidP="000C4473">
      <w:pPr>
        <w:ind w:left="880"/>
        <w:rPr>
          <w:lang w:val="en-US"/>
        </w:rPr>
      </w:pPr>
      <w:proofErr w:type="gramStart"/>
      <w:r w:rsidRPr="000C4473">
        <w:rPr>
          <w:rFonts w:ascii="Consolas" w:eastAsia="Times New Roman" w:hAnsi="Consolas" w:cs="Consolas"/>
          <w:color w:val="0000FF"/>
          <w:sz w:val="16"/>
          <w:szCs w:val="16"/>
          <w:lang w:val="en-US" w:eastAsia="sv-SE"/>
        </w:rPr>
        <w:t>&lt;!--</w:t>
      </w:r>
      <w:proofErr w:type="gramEnd"/>
      <w:r w:rsidRPr="000C4473">
        <w:rPr>
          <w:rFonts w:ascii="Consolas" w:eastAsia="Times New Roman" w:hAnsi="Consolas" w:cs="Consolas"/>
          <w:color w:val="0000FF"/>
          <w:sz w:val="16"/>
          <w:szCs w:val="16"/>
          <w:lang w:val="en-US" w:eastAsia="sv-SE"/>
        </w:rPr>
        <w:t xml:space="preserve"> </w:t>
      </w:r>
      <w:r w:rsidRPr="000C4473">
        <w:rPr>
          <w:rFonts w:ascii="Consolas" w:eastAsia="Times New Roman" w:hAnsi="Consolas" w:cs="Consolas"/>
          <w:color w:val="008000"/>
          <w:sz w:val="16"/>
          <w:szCs w:val="16"/>
          <w:lang w:val="en-US" w:eastAsia="sv-SE"/>
        </w:rPr>
        <w:t>Array</w:t>
      </w:r>
      <w:r w:rsidRPr="000C4473">
        <w:rPr>
          <w:rFonts w:ascii="Consolas" w:eastAsia="Times New Roman" w:hAnsi="Consolas" w:cs="Consolas"/>
          <w:color w:val="0000FF"/>
          <w:sz w:val="16"/>
          <w:szCs w:val="16"/>
          <w:lang w:val="en-US" w:eastAsia="sv-SE"/>
        </w:rPr>
        <w:t xml:space="preserve"> --&gt;</w:t>
      </w:r>
    </w:p>
    <w:p w:rsidR="000C4473" w:rsidRPr="005C691B" w:rsidRDefault="000C4473" w:rsidP="000C4473">
      <w:pPr>
        <w:ind w:left="880"/>
        <w:rPr>
          <w:lang w:val="en-US"/>
        </w:rPr>
      </w:pPr>
      <w:r w:rsidRPr="005C691B">
        <w:rPr>
          <w:rFonts w:ascii="Consolas" w:eastAsia="Times New Roman" w:hAnsi="Consolas" w:cs="Consolas"/>
          <w:color w:val="0000FF"/>
          <w:sz w:val="16"/>
          <w:szCs w:val="16"/>
          <w:lang w:val="en-US" w:eastAsia="sv-SE"/>
        </w:rPr>
        <w:t>&lt;</w:t>
      </w:r>
      <w:r w:rsidRPr="005C691B">
        <w:rPr>
          <w:rFonts w:ascii="Consolas" w:eastAsia="Times New Roman" w:hAnsi="Consolas" w:cs="Consolas"/>
          <w:color w:val="A31515"/>
          <w:sz w:val="16"/>
          <w:szCs w:val="16"/>
          <w:lang w:val="en-US" w:eastAsia="sv-SE"/>
        </w:rPr>
        <w:t>ns1</w:t>
      </w:r>
      <w:proofErr w:type="gramStart"/>
      <w:r w:rsidRPr="005C691B">
        <w:rPr>
          <w:rFonts w:ascii="Consolas" w:eastAsia="Times New Roman" w:hAnsi="Consolas" w:cs="Consolas"/>
          <w:color w:val="A31515"/>
          <w:sz w:val="16"/>
          <w:szCs w:val="16"/>
          <w:lang w:val="en-US" w:eastAsia="sv-SE"/>
        </w:rPr>
        <w:t>:Co</w:t>
      </w:r>
      <w:r w:rsidR="00E47ADF">
        <w:rPr>
          <w:rFonts w:ascii="Consolas" w:eastAsia="Times New Roman" w:hAnsi="Consolas" w:cs="Consolas"/>
          <w:color w:val="A31515"/>
          <w:sz w:val="16"/>
          <w:szCs w:val="16"/>
          <w:lang w:val="en-US" w:eastAsia="sv-SE"/>
        </w:rPr>
        <w:t>m</w:t>
      </w:r>
      <w:r w:rsidRPr="005C691B">
        <w:rPr>
          <w:rFonts w:ascii="Consolas" w:eastAsia="Times New Roman" w:hAnsi="Consolas" w:cs="Consolas"/>
          <w:color w:val="A31515"/>
          <w:sz w:val="16"/>
          <w:szCs w:val="16"/>
          <w:lang w:val="en-US" w:eastAsia="sv-SE"/>
        </w:rPr>
        <w:t>missions</w:t>
      </w:r>
      <w:proofErr w:type="gramEnd"/>
      <w:r w:rsidRPr="005C691B">
        <w:rPr>
          <w:rFonts w:ascii="Consolas" w:eastAsia="Times New Roman" w:hAnsi="Consolas" w:cs="Consolas"/>
          <w:color w:val="0000FF"/>
          <w:sz w:val="16"/>
          <w:szCs w:val="16"/>
          <w:lang w:val="en-US" w:eastAsia="sv-SE"/>
        </w:rPr>
        <w:t>&gt;</w:t>
      </w:r>
    </w:p>
    <w:p w:rsidR="000C4473" w:rsidRPr="005C691B" w:rsidRDefault="000C4473" w:rsidP="000C4473">
      <w:pPr>
        <w:ind w:left="1320"/>
        <w:rPr>
          <w:lang w:val="en-US"/>
        </w:rPr>
      </w:pPr>
      <w:r w:rsidRPr="005C691B">
        <w:rPr>
          <w:rFonts w:ascii="Consolas" w:eastAsia="Times New Roman" w:hAnsi="Consolas" w:cs="Consolas"/>
          <w:color w:val="0000FF"/>
          <w:sz w:val="16"/>
          <w:szCs w:val="16"/>
          <w:lang w:val="en-US" w:eastAsia="sv-SE"/>
        </w:rPr>
        <w:t>&lt;</w:t>
      </w:r>
      <w:r w:rsidRPr="005C691B">
        <w:rPr>
          <w:rFonts w:ascii="Consolas" w:eastAsia="Times New Roman" w:hAnsi="Consolas" w:cs="Consolas"/>
          <w:color w:val="A31515"/>
          <w:sz w:val="16"/>
          <w:szCs w:val="16"/>
          <w:lang w:val="en-US" w:eastAsia="sv-SE"/>
        </w:rPr>
        <w:t>ns1</w:t>
      </w:r>
      <w:proofErr w:type="gramStart"/>
      <w:r w:rsidRPr="005C691B">
        <w:rPr>
          <w:rFonts w:ascii="Consolas" w:eastAsia="Times New Roman" w:hAnsi="Consolas" w:cs="Consolas"/>
          <w:color w:val="A31515"/>
          <w:sz w:val="16"/>
          <w:szCs w:val="16"/>
          <w:lang w:val="en-US" w:eastAsia="sv-SE"/>
        </w:rPr>
        <w:t>:CommissionHsaId</w:t>
      </w:r>
      <w:proofErr w:type="gramEnd"/>
      <w:r w:rsidRPr="005C691B">
        <w:rPr>
          <w:rFonts w:ascii="Consolas" w:eastAsia="Times New Roman" w:hAnsi="Consolas" w:cs="Consolas"/>
          <w:color w:val="0000FF"/>
          <w:sz w:val="16"/>
          <w:szCs w:val="16"/>
          <w:lang w:val="en-US" w:eastAsia="sv-SE"/>
        </w:rPr>
        <w:t>&gt;</w:t>
      </w:r>
      <w:r w:rsidRPr="005C691B">
        <w:rPr>
          <w:rFonts w:ascii="Consolas" w:eastAsia="Times New Roman" w:hAnsi="Consolas" w:cs="Consolas"/>
          <w:sz w:val="16"/>
          <w:szCs w:val="16"/>
          <w:lang w:val="en-US" w:eastAsia="sv-SE"/>
        </w:rPr>
        <w:t>?</w:t>
      </w:r>
      <w:r w:rsidRPr="005C691B">
        <w:rPr>
          <w:rFonts w:ascii="Consolas" w:eastAsia="Times New Roman" w:hAnsi="Consolas" w:cs="Consolas"/>
          <w:color w:val="0000FF"/>
          <w:sz w:val="16"/>
          <w:szCs w:val="16"/>
          <w:lang w:val="en-US" w:eastAsia="sv-SE"/>
        </w:rPr>
        <w:t>&lt;/</w:t>
      </w:r>
      <w:r w:rsidRPr="005C691B">
        <w:rPr>
          <w:rFonts w:ascii="Consolas" w:eastAsia="Times New Roman" w:hAnsi="Consolas" w:cs="Consolas"/>
          <w:color w:val="A31515"/>
          <w:sz w:val="16"/>
          <w:szCs w:val="16"/>
          <w:lang w:val="en-US" w:eastAsia="sv-SE"/>
        </w:rPr>
        <w:t>ns1:CommissionHsaId</w:t>
      </w:r>
      <w:r w:rsidRPr="005C691B">
        <w:rPr>
          <w:rFonts w:ascii="Consolas" w:eastAsia="Times New Roman" w:hAnsi="Consolas" w:cs="Consolas"/>
          <w:color w:val="0000FF"/>
          <w:sz w:val="16"/>
          <w:szCs w:val="16"/>
          <w:lang w:val="en-US" w:eastAsia="sv-SE"/>
        </w:rPr>
        <w:t>&gt;</w:t>
      </w:r>
    </w:p>
    <w:p w:rsidR="000C4473" w:rsidRPr="005C691B" w:rsidRDefault="000C4473" w:rsidP="000C4473">
      <w:pPr>
        <w:ind w:left="1320"/>
        <w:rPr>
          <w:lang w:val="en-US"/>
        </w:rPr>
      </w:pPr>
      <w:r w:rsidRPr="005C691B">
        <w:rPr>
          <w:rFonts w:ascii="Consolas" w:eastAsia="Times New Roman" w:hAnsi="Consolas" w:cs="Consolas"/>
          <w:color w:val="0000FF"/>
          <w:sz w:val="16"/>
          <w:szCs w:val="16"/>
          <w:lang w:val="en-US" w:eastAsia="sv-SE"/>
        </w:rPr>
        <w:t>&lt;</w:t>
      </w:r>
      <w:r w:rsidRPr="005C691B">
        <w:rPr>
          <w:rFonts w:ascii="Consolas" w:eastAsia="Times New Roman" w:hAnsi="Consolas" w:cs="Consolas"/>
          <w:color w:val="A31515"/>
          <w:sz w:val="16"/>
          <w:szCs w:val="16"/>
          <w:lang w:val="en-US" w:eastAsia="sv-SE"/>
        </w:rPr>
        <w:t>ns1</w:t>
      </w:r>
      <w:proofErr w:type="gramStart"/>
      <w:r w:rsidRPr="005C691B">
        <w:rPr>
          <w:rFonts w:ascii="Consolas" w:eastAsia="Times New Roman" w:hAnsi="Consolas" w:cs="Consolas"/>
          <w:color w:val="A31515"/>
          <w:sz w:val="16"/>
          <w:szCs w:val="16"/>
          <w:lang w:val="en-US" w:eastAsia="sv-SE"/>
        </w:rPr>
        <w:t>:CommissionName</w:t>
      </w:r>
      <w:proofErr w:type="gramEnd"/>
      <w:r w:rsidRPr="005C691B">
        <w:rPr>
          <w:rFonts w:ascii="Consolas" w:eastAsia="Times New Roman" w:hAnsi="Consolas" w:cs="Consolas"/>
          <w:color w:val="0000FF"/>
          <w:sz w:val="16"/>
          <w:szCs w:val="16"/>
          <w:lang w:val="en-US" w:eastAsia="sv-SE"/>
        </w:rPr>
        <w:t>&gt;</w:t>
      </w:r>
      <w:r w:rsidRPr="005C691B">
        <w:rPr>
          <w:rFonts w:ascii="Consolas" w:eastAsia="Times New Roman" w:hAnsi="Consolas" w:cs="Consolas"/>
          <w:sz w:val="16"/>
          <w:szCs w:val="16"/>
          <w:lang w:val="en-US" w:eastAsia="sv-SE"/>
        </w:rPr>
        <w:t>?</w:t>
      </w:r>
      <w:r w:rsidRPr="005C691B">
        <w:rPr>
          <w:rFonts w:ascii="Consolas" w:eastAsia="Times New Roman" w:hAnsi="Consolas" w:cs="Consolas"/>
          <w:color w:val="0000FF"/>
          <w:sz w:val="16"/>
          <w:szCs w:val="16"/>
          <w:lang w:val="en-US" w:eastAsia="sv-SE"/>
        </w:rPr>
        <w:t>&lt;/</w:t>
      </w:r>
      <w:r w:rsidRPr="005C691B">
        <w:rPr>
          <w:rFonts w:ascii="Consolas" w:eastAsia="Times New Roman" w:hAnsi="Consolas" w:cs="Consolas"/>
          <w:color w:val="A31515"/>
          <w:sz w:val="16"/>
          <w:szCs w:val="16"/>
          <w:lang w:val="en-US" w:eastAsia="sv-SE"/>
        </w:rPr>
        <w:t>ns1:CommissionName</w:t>
      </w:r>
      <w:r w:rsidRPr="005C691B">
        <w:rPr>
          <w:rFonts w:ascii="Consolas" w:eastAsia="Times New Roman" w:hAnsi="Consolas" w:cs="Consolas"/>
          <w:color w:val="0000FF"/>
          <w:sz w:val="16"/>
          <w:szCs w:val="16"/>
          <w:lang w:val="en-US" w:eastAsia="sv-SE"/>
        </w:rPr>
        <w:t>&gt;</w:t>
      </w:r>
    </w:p>
    <w:p w:rsidR="000C4473" w:rsidRPr="005C691B" w:rsidRDefault="000C4473" w:rsidP="000C4473">
      <w:pPr>
        <w:ind w:left="1320"/>
        <w:rPr>
          <w:lang w:val="en-US"/>
        </w:rPr>
      </w:pPr>
      <w:r w:rsidRPr="005C691B">
        <w:rPr>
          <w:rFonts w:ascii="Consolas" w:eastAsia="Times New Roman" w:hAnsi="Consolas" w:cs="Consolas"/>
          <w:color w:val="0000FF"/>
          <w:sz w:val="16"/>
          <w:szCs w:val="16"/>
          <w:lang w:val="en-US" w:eastAsia="sv-SE"/>
        </w:rPr>
        <w:t>&lt;</w:t>
      </w:r>
      <w:r w:rsidRPr="005C691B">
        <w:rPr>
          <w:rFonts w:ascii="Consolas" w:eastAsia="Times New Roman" w:hAnsi="Consolas" w:cs="Consolas"/>
          <w:color w:val="A31515"/>
          <w:sz w:val="16"/>
          <w:szCs w:val="16"/>
          <w:lang w:val="en-US" w:eastAsia="sv-SE"/>
        </w:rPr>
        <w:t>ns1</w:t>
      </w:r>
      <w:proofErr w:type="gramStart"/>
      <w:r w:rsidRPr="005C691B">
        <w:rPr>
          <w:rFonts w:ascii="Consolas" w:eastAsia="Times New Roman" w:hAnsi="Consolas" w:cs="Consolas"/>
          <w:color w:val="A31515"/>
          <w:sz w:val="16"/>
          <w:szCs w:val="16"/>
          <w:lang w:val="en-US" w:eastAsia="sv-SE"/>
        </w:rPr>
        <w:t>:CommissionPurpose</w:t>
      </w:r>
      <w:proofErr w:type="gramEnd"/>
      <w:r w:rsidRPr="005C691B">
        <w:rPr>
          <w:rFonts w:ascii="Consolas" w:eastAsia="Times New Roman" w:hAnsi="Consolas" w:cs="Consolas"/>
          <w:color w:val="0000FF"/>
          <w:sz w:val="16"/>
          <w:szCs w:val="16"/>
          <w:lang w:val="en-US" w:eastAsia="sv-SE"/>
        </w:rPr>
        <w:t>&gt;</w:t>
      </w:r>
      <w:r w:rsidRPr="005C691B">
        <w:rPr>
          <w:rFonts w:ascii="Consolas" w:eastAsia="Times New Roman" w:hAnsi="Consolas" w:cs="Consolas"/>
          <w:sz w:val="16"/>
          <w:szCs w:val="16"/>
          <w:lang w:val="en-US" w:eastAsia="sv-SE"/>
        </w:rPr>
        <w:t>?</w:t>
      </w:r>
      <w:r w:rsidRPr="005C691B">
        <w:rPr>
          <w:rFonts w:ascii="Consolas" w:eastAsia="Times New Roman" w:hAnsi="Consolas" w:cs="Consolas"/>
          <w:color w:val="0000FF"/>
          <w:sz w:val="16"/>
          <w:szCs w:val="16"/>
          <w:lang w:val="en-US" w:eastAsia="sv-SE"/>
        </w:rPr>
        <w:t>&lt;/</w:t>
      </w:r>
      <w:r w:rsidRPr="005C691B">
        <w:rPr>
          <w:rFonts w:ascii="Consolas" w:eastAsia="Times New Roman" w:hAnsi="Consolas" w:cs="Consolas"/>
          <w:color w:val="A31515"/>
          <w:sz w:val="16"/>
          <w:szCs w:val="16"/>
          <w:lang w:val="en-US" w:eastAsia="sv-SE"/>
        </w:rPr>
        <w:t>ns1:CommissionPurpose</w:t>
      </w:r>
      <w:r w:rsidRPr="005C691B">
        <w:rPr>
          <w:rFonts w:ascii="Consolas" w:eastAsia="Times New Roman" w:hAnsi="Consolas" w:cs="Consolas"/>
          <w:color w:val="0000FF"/>
          <w:sz w:val="16"/>
          <w:szCs w:val="16"/>
          <w:lang w:val="en-US" w:eastAsia="sv-SE"/>
        </w:rPr>
        <w:t>&gt;</w:t>
      </w:r>
    </w:p>
    <w:p w:rsidR="000C4473" w:rsidRPr="005C691B" w:rsidRDefault="000C4473" w:rsidP="000C4473">
      <w:pPr>
        <w:ind w:left="1320"/>
        <w:rPr>
          <w:lang w:val="en-US"/>
        </w:rPr>
      </w:pPr>
      <w:proofErr w:type="gramStart"/>
      <w:r w:rsidRPr="005C691B">
        <w:rPr>
          <w:rFonts w:ascii="Consolas" w:eastAsia="Times New Roman" w:hAnsi="Consolas" w:cs="Consolas"/>
          <w:color w:val="0000FF"/>
          <w:sz w:val="16"/>
          <w:szCs w:val="16"/>
          <w:lang w:val="en-US" w:eastAsia="sv-SE"/>
        </w:rPr>
        <w:t>&lt;!--</w:t>
      </w:r>
      <w:proofErr w:type="gramEnd"/>
      <w:r w:rsidRPr="005C691B">
        <w:rPr>
          <w:rFonts w:ascii="Consolas" w:eastAsia="Times New Roman" w:hAnsi="Consolas" w:cs="Consolas"/>
          <w:color w:val="0000FF"/>
          <w:sz w:val="16"/>
          <w:szCs w:val="16"/>
          <w:lang w:val="en-US" w:eastAsia="sv-SE"/>
        </w:rPr>
        <w:t xml:space="preserve"> </w:t>
      </w:r>
      <w:r w:rsidRPr="005C691B">
        <w:rPr>
          <w:rFonts w:ascii="Consolas" w:eastAsia="Times New Roman" w:hAnsi="Consolas" w:cs="Consolas"/>
          <w:color w:val="008000"/>
          <w:sz w:val="16"/>
          <w:szCs w:val="16"/>
          <w:lang w:val="en-US" w:eastAsia="sv-SE"/>
        </w:rPr>
        <w:t>Optional</w:t>
      </w:r>
      <w:r w:rsidRPr="005C691B">
        <w:rPr>
          <w:rFonts w:ascii="Consolas" w:eastAsia="Times New Roman" w:hAnsi="Consolas" w:cs="Consolas"/>
          <w:color w:val="0000FF"/>
          <w:sz w:val="16"/>
          <w:szCs w:val="16"/>
          <w:lang w:val="en-US" w:eastAsia="sv-SE"/>
        </w:rPr>
        <w:t xml:space="preserve"> --&gt;</w:t>
      </w:r>
    </w:p>
    <w:p w:rsidR="000C4473" w:rsidRPr="005C691B" w:rsidRDefault="000C4473" w:rsidP="000C4473">
      <w:pPr>
        <w:ind w:left="1320"/>
        <w:rPr>
          <w:lang w:val="en-US"/>
        </w:rPr>
      </w:pPr>
      <w:r w:rsidRPr="005C691B">
        <w:rPr>
          <w:rFonts w:ascii="Consolas" w:eastAsia="Times New Roman" w:hAnsi="Consolas" w:cs="Consolas"/>
          <w:color w:val="0000FF"/>
          <w:sz w:val="16"/>
          <w:szCs w:val="16"/>
          <w:lang w:val="en-US" w:eastAsia="sv-SE"/>
        </w:rPr>
        <w:t>&lt;</w:t>
      </w:r>
      <w:r w:rsidRPr="005C691B">
        <w:rPr>
          <w:rFonts w:ascii="Consolas" w:eastAsia="Times New Roman" w:hAnsi="Consolas" w:cs="Consolas"/>
          <w:color w:val="A31515"/>
          <w:sz w:val="16"/>
          <w:szCs w:val="16"/>
          <w:lang w:val="en-US" w:eastAsia="sv-SE"/>
        </w:rPr>
        <w:t>ns1</w:t>
      </w:r>
      <w:proofErr w:type="gramStart"/>
      <w:r w:rsidRPr="005C691B">
        <w:rPr>
          <w:rFonts w:ascii="Consolas" w:eastAsia="Times New Roman" w:hAnsi="Consolas" w:cs="Consolas"/>
          <w:color w:val="A31515"/>
          <w:sz w:val="16"/>
          <w:szCs w:val="16"/>
          <w:lang w:val="en-US" w:eastAsia="sv-SE"/>
        </w:rPr>
        <w:t>:HealthCareUnitHsaId</w:t>
      </w:r>
      <w:proofErr w:type="gramEnd"/>
      <w:r w:rsidRPr="005C691B">
        <w:rPr>
          <w:rFonts w:ascii="Consolas" w:eastAsia="Times New Roman" w:hAnsi="Consolas" w:cs="Consolas"/>
          <w:color w:val="0000FF"/>
          <w:sz w:val="16"/>
          <w:szCs w:val="16"/>
          <w:lang w:val="en-US" w:eastAsia="sv-SE"/>
        </w:rPr>
        <w:t>&gt;</w:t>
      </w:r>
      <w:r w:rsidRPr="005C691B">
        <w:rPr>
          <w:rFonts w:ascii="Consolas" w:eastAsia="Times New Roman" w:hAnsi="Consolas" w:cs="Consolas"/>
          <w:sz w:val="16"/>
          <w:szCs w:val="16"/>
          <w:lang w:val="en-US" w:eastAsia="sv-SE"/>
        </w:rPr>
        <w:t>?</w:t>
      </w:r>
      <w:r w:rsidRPr="005C691B">
        <w:rPr>
          <w:rFonts w:ascii="Consolas" w:eastAsia="Times New Roman" w:hAnsi="Consolas" w:cs="Consolas"/>
          <w:color w:val="0000FF"/>
          <w:sz w:val="16"/>
          <w:szCs w:val="16"/>
          <w:lang w:val="en-US" w:eastAsia="sv-SE"/>
        </w:rPr>
        <w:t>&lt;/</w:t>
      </w:r>
      <w:r w:rsidRPr="005C691B">
        <w:rPr>
          <w:rFonts w:ascii="Consolas" w:eastAsia="Times New Roman" w:hAnsi="Consolas" w:cs="Consolas"/>
          <w:color w:val="A31515"/>
          <w:sz w:val="16"/>
          <w:szCs w:val="16"/>
          <w:lang w:val="en-US" w:eastAsia="sv-SE"/>
        </w:rPr>
        <w:t>ns1:HealthCareUnitHsaId</w:t>
      </w:r>
      <w:r w:rsidRPr="005C691B">
        <w:rPr>
          <w:rFonts w:ascii="Consolas" w:eastAsia="Times New Roman" w:hAnsi="Consolas" w:cs="Consolas"/>
          <w:color w:val="0000FF"/>
          <w:sz w:val="16"/>
          <w:szCs w:val="16"/>
          <w:lang w:val="en-US" w:eastAsia="sv-SE"/>
        </w:rPr>
        <w:t>&gt;</w:t>
      </w:r>
    </w:p>
    <w:p w:rsidR="000C4473" w:rsidRPr="005C691B" w:rsidRDefault="000C4473" w:rsidP="000C4473">
      <w:pPr>
        <w:ind w:left="1320"/>
        <w:rPr>
          <w:lang w:val="en-US"/>
        </w:rPr>
      </w:pPr>
      <w:proofErr w:type="gramStart"/>
      <w:r w:rsidRPr="005C691B">
        <w:rPr>
          <w:rFonts w:ascii="Consolas" w:eastAsia="Times New Roman" w:hAnsi="Consolas" w:cs="Consolas"/>
          <w:color w:val="0000FF"/>
          <w:sz w:val="16"/>
          <w:szCs w:val="16"/>
          <w:lang w:val="en-US" w:eastAsia="sv-SE"/>
        </w:rPr>
        <w:t>&lt;!--</w:t>
      </w:r>
      <w:proofErr w:type="gramEnd"/>
      <w:r w:rsidRPr="005C691B">
        <w:rPr>
          <w:rFonts w:ascii="Consolas" w:eastAsia="Times New Roman" w:hAnsi="Consolas" w:cs="Consolas"/>
          <w:color w:val="0000FF"/>
          <w:sz w:val="16"/>
          <w:szCs w:val="16"/>
          <w:lang w:val="en-US" w:eastAsia="sv-SE"/>
        </w:rPr>
        <w:t xml:space="preserve"> </w:t>
      </w:r>
      <w:r w:rsidRPr="005C691B">
        <w:rPr>
          <w:rFonts w:ascii="Consolas" w:eastAsia="Times New Roman" w:hAnsi="Consolas" w:cs="Consolas"/>
          <w:color w:val="008000"/>
          <w:sz w:val="16"/>
          <w:szCs w:val="16"/>
          <w:lang w:val="en-US" w:eastAsia="sv-SE"/>
        </w:rPr>
        <w:t>Optional</w:t>
      </w:r>
      <w:r w:rsidRPr="005C691B">
        <w:rPr>
          <w:rFonts w:ascii="Consolas" w:eastAsia="Times New Roman" w:hAnsi="Consolas" w:cs="Consolas"/>
          <w:color w:val="0000FF"/>
          <w:sz w:val="16"/>
          <w:szCs w:val="16"/>
          <w:lang w:val="en-US" w:eastAsia="sv-SE"/>
        </w:rPr>
        <w:t xml:space="preserve"> --&gt;</w:t>
      </w:r>
    </w:p>
    <w:p w:rsidR="000C4473" w:rsidRPr="005C691B" w:rsidRDefault="000C4473" w:rsidP="000C4473">
      <w:pPr>
        <w:ind w:left="1320"/>
        <w:rPr>
          <w:lang w:val="en-US"/>
        </w:rPr>
      </w:pPr>
      <w:r w:rsidRPr="005C691B">
        <w:rPr>
          <w:rFonts w:ascii="Consolas" w:eastAsia="Times New Roman" w:hAnsi="Consolas" w:cs="Consolas"/>
          <w:color w:val="0000FF"/>
          <w:sz w:val="16"/>
          <w:szCs w:val="16"/>
          <w:lang w:val="en-US" w:eastAsia="sv-SE"/>
        </w:rPr>
        <w:lastRenderedPageBreak/>
        <w:t>&lt;</w:t>
      </w:r>
      <w:r w:rsidRPr="005C691B">
        <w:rPr>
          <w:rFonts w:ascii="Consolas" w:eastAsia="Times New Roman" w:hAnsi="Consolas" w:cs="Consolas"/>
          <w:color w:val="A31515"/>
          <w:sz w:val="16"/>
          <w:szCs w:val="16"/>
          <w:lang w:val="en-US" w:eastAsia="sv-SE"/>
        </w:rPr>
        <w:t>ns1</w:t>
      </w:r>
      <w:proofErr w:type="gramStart"/>
      <w:r w:rsidRPr="005C691B">
        <w:rPr>
          <w:rFonts w:ascii="Consolas" w:eastAsia="Times New Roman" w:hAnsi="Consolas" w:cs="Consolas"/>
          <w:color w:val="A31515"/>
          <w:sz w:val="16"/>
          <w:szCs w:val="16"/>
          <w:lang w:val="en-US" w:eastAsia="sv-SE"/>
        </w:rPr>
        <w:t>:HealthCareUnitName</w:t>
      </w:r>
      <w:proofErr w:type="gramEnd"/>
      <w:r w:rsidRPr="005C691B">
        <w:rPr>
          <w:rFonts w:ascii="Consolas" w:eastAsia="Times New Roman" w:hAnsi="Consolas" w:cs="Consolas"/>
          <w:color w:val="0000FF"/>
          <w:sz w:val="16"/>
          <w:szCs w:val="16"/>
          <w:lang w:val="en-US" w:eastAsia="sv-SE"/>
        </w:rPr>
        <w:t>&gt;</w:t>
      </w:r>
      <w:r w:rsidRPr="005C691B">
        <w:rPr>
          <w:rFonts w:ascii="Consolas" w:eastAsia="Times New Roman" w:hAnsi="Consolas" w:cs="Consolas"/>
          <w:sz w:val="16"/>
          <w:szCs w:val="16"/>
          <w:lang w:val="en-US" w:eastAsia="sv-SE"/>
        </w:rPr>
        <w:t>?</w:t>
      </w:r>
      <w:r w:rsidRPr="005C691B">
        <w:rPr>
          <w:rFonts w:ascii="Consolas" w:eastAsia="Times New Roman" w:hAnsi="Consolas" w:cs="Consolas"/>
          <w:color w:val="0000FF"/>
          <w:sz w:val="16"/>
          <w:szCs w:val="16"/>
          <w:lang w:val="en-US" w:eastAsia="sv-SE"/>
        </w:rPr>
        <w:t>&lt;/</w:t>
      </w:r>
      <w:r w:rsidRPr="005C691B">
        <w:rPr>
          <w:rFonts w:ascii="Consolas" w:eastAsia="Times New Roman" w:hAnsi="Consolas" w:cs="Consolas"/>
          <w:color w:val="A31515"/>
          <w:sz w:val="16"/>
          <w:szCs w:val="16"/>
          <w:lang w:val="en-US" w:eastAsia="sv-SE"/>
        </w:rPr>
        <w:t>ns1:HealthCareUnitName</w:t>
      </w:r>
      <w:r w:rsidRPr="005C691B">
        <w:rPr>
          <w:rFonts w:ascii="Consolas" w:eastAsia="Times New Roman" w:hAnsi="Consolas" w:cs="Consolas"/>
          <w:color w:val="0000FF"/>
          <w:sz w:val="16"/>
          <w:szCs w:val="16"/>
          <w:lang w:val="en-US" w:eastAsia="sv-SE"/>
        </w:rPr>
        <w:t>&gt;</w:t>
      </w:r>
    </w:p>
    <w:p w:rsidR="000C4473" w:rsidRPr="005C691B" w:rsidRDefault="000C4473" w:rsidP="000C4473">
      <w:pPr>
        <w:ind w:left="1320"/>
        <w:rPr>
          <w:lang w:val="en-US"/>
        </w:rPr>
      </w:pPr>
      <w:proofErr w:type="gramStart"/>
      <w:r w:rsidRPr="005C691B">
        <w:rPr>
          <w:rFonts w:ascii="Consolas" w:eastAsia="Times New Roman" w:hAnsi="Consolas" w:cs="Consolas"/>
          <w:color w:val="0000FF"/>
          <w:sz w:val="16"/>
          <w:szCs w:val="16"/>
          <w:lang w:val="en-US" w:eastAsia="sv-SE"/>
        </w:rPr>
        <w:t>&lt;!--</w:t>
      </w:r>
      <w:proofErr w:type="gramEnd"/>
      <w:r w:rsidRPr="005C691B">
        <w:rPr>
          <w:rFonts w:ascii="Consolas" w:eastAsia="Times New Roman" w:hAnsi="Consolas" w:cs="Consolas"/>
          <w:color w:val="0000FF"/>
          <w:sz w:val="16"/>
          <w:szCs w:val="16"/>
          <w:lang w:val="en-US" w:eastAsia="sv-SE"/>
        </w:rPr>
        <w:t xml:space="preserve"> </w:t>
      </w:r>
      <w:r w:rsidRPr="005C691B">
        <w:rPr>
          <w:rFonts w:ascii="Consolas" w:eastAsia="Times New Roman" w:hAnsi="Consolas" w:cs="Consolas"/>
          <w:color w:val="008000"/>
          <w:sz w:val="16"/>
          <w:szCs w:val="16"/>
          <w:lang w:val="en-US" w:eastAsia="sv-SE"/>
        </w:rPr>
        <w:t>Optional</w:t>
      </w:r>
      <w:r w:rsidRPr="005C691B">
        <w:rPr>
          <w:rFonts w:ascii="Consolas" w:eastAsia="Times New Roman" w:hAnsi="Consolas" w:cs="Consolas"/>
          <w:color w:val="0000FF"/>
          <w:sz w:val="16"/>
          <w:szCs w:val="16"/>
          <w:lang w:val="en-US" w:eastAsia="sv-SE"/>
        </w:rPr>
        <w:t xml:space="preserve"> --&gt;</w:t>
      </w:r>
    </w:p>
    <w:p w:rsidR="000C4473" w:rsidRPr="005C691B" w:rsidRDefault="000C4473" w:rsidP="000C4473">
      <w:pPr>
        <w:ind w:left="1320"/>
        <w:rPr>
          <w:lang w:val="en-US"/>
        </w:rPr>
      </w:pPr>
      <w:r w:rsidRPr="005C691B">
        <w:rPr>
          <w:rFonts w:ascii="Consolas" w:eastAsia="Times New Roman" w:hAnsi="Consolas" w:cs="Consolas"/>
          <w:color w:val="0000FF"/>
          <w:sz w:val="16"/>
          <w:szCs w:val="16"/>
          <w:lang w:val="en-US" w:eastAsia="sv-SE"/>
        </w:rPr>
        <w:t>&lt;</w:t>
      </w:r>
      <w:r w:rsidRPr="005C691B">
        <w:rPr>
          <w:rFonts w:ascii="Consolas" w:eastAsia="Times New Roman" w:hAnsi="Consolas" w:cs="Consolas"/>
          <w:color w:val="A31515"/>
          <w:sz w:val="16"/>
          <w:szCs w:val="16"/>
          <w:lang w:val="en-US" w:eastAsia="sv-SE"/>
        </w:rPr>
        <w:t>ns1</w:t>
      </w:r>
      <w:proofErr w:type="gramStart"/>
      <w:r w:rsidRPr="005C691B">
        <w:rPr>
          <w:rFonts w:ascii="Consolas" w:eastAsia="Times New Roman" w:hAnsi="Consolas" w:cs="Consolas"/>
          <w:color w:val="A31515"/>
          <w:sz w:val="16"/>
          <w:szCs w:val="16"/>
          <w:lang w:val="en-US" w:eastAsia="sv-SE"/>
        </w:rPr>
        <w:t>:HealthCareUnitStartDate</w:t>
      </w:r>
      <w:proofErr w:type="gramEnd"/>
      <w:r w:rsidRPr="005C691B">
        <w:rPr>
          <w:rFonts w:ascii="Consolas" w:eastAsia="Times New Roman" w:hAnsi="Consolas" w:cs="Consolas"/>
          <w:color w:val="0000FF"/>
          <w:sz w:val="16"/>
          <w:szCs w:val="16"/>
          <w:lang w:val="en-US" w:eastAsia="sv-SE"/>
        </w:rPr>
        <w:t>&gt;</w:t>
      </w:r>
      <w:r w:rsidRPr="005C691B">
        <w:rPr>
          <w:rFonts w:ascii="Consolas" w:eastAsia="Times New Roman" w:hAnsi="Consolas" w:cs="Consolas"/>
          <w:sz w:val="16"/>
          <w:szCs w:val="16"/>
          <w:lang w:val="en-US" w:eastAsia="sv-SE"/>
        </w:rPr>
        <w:t>?</w:t>
      </w:r>
      <w:r w:rsidRPr="005C691B">
        <w:rPr>
          <w:rFonts w:ascii="Consolas" w:eastAsia="Times New Roman" w:hAnsi="Consolas" w:cs="Consolas"/>
          <w:color w:val="0000FF"/>
          <w:sz w:val="16"/>
          <w:szCs w:val="16"/>
          <w:lang w:val="en-US" w:eastAsia="sv-SE"/>
        </w:rPr>
        <w:t>&lt;/</w:t>
      </w:r>
      <w:r w:rsidRPr="005C691B">
        <w:rPr>
          <w:rFonts w:ascii="Consolas" w:eastAsia="Times New Roman" w:hAnsi="Consolas" w:cs="Consolas"/>
          <w:color w:val="A31515"/>
          <w:sz w:val="16"/>
          <w:szCs w:val="16"/>
          <w:lang w:val="en-US" w:eastAsia="sv-SE"/>
        </w:rPr>
        <w:t>ns1:HealthCareUnitStartDate</w:t>
      </w:r>
      <w:r w:rsidRPr="005C691B">
        <w:rPr>
          <w:rFonts w:ascii="Consolas" w:eastAsia="Times New Roman" w:hAnsi="Consolas" w:cs="Consolas"/>
          <w:color w:val="0000FF"/>
          <w:sz w:val="16"/>
          <w:szCs w:val="16"/>
          <w:lang w:val="en-US" w:eastAsia="sv-SE"/>
        </w:rPr>
        <w:t>&gt;</w:t>
      </w:r>
    </w:p>
    <w:p w:rsidR="000C4473" w:rsidRPr="005C691B" w:rsidRDefault="000C4473" w:rsidP="000C4473">
      <w:pPr>
        <w:ind w:left="1320"/>
        <w:rPr>
          <w:lang w:val="en-US"/>
        </w:rPr>
      </w:pPr>
      <w:proofErr w:type="gramStart"/>
      <w:r w:rsidRPr="005C691B">
        <w:rPr>
          <w:rFonts w:ascii="Consolas" w:eastAsia="Times New Roman" w:hAnsi="Consolas" w:cs="Consolas"/>
          <w:color w:val="0000FF"/>
          <w:sz w:val="16"/>
          <w:szCs w:val="16"/>
          <w:lang w:val="en-US" w:eastAsia="sv-SE"/>
        </w:rPr>
        <w:t>&lt;!--</w:t>
      </w:r>
      <w:proofErr w:type="gramEnd"/>
      <w:r w:rsidRPr="005C691B">
        <w:rPr>
          <w:rFonts w:ascii="Consolas" w:eastAsia="Times New Roman" w:hAnsi="Consolas" w:cs="Consolas"/>
          <w:color w:val="0000FF"/>
          <w:sz w:val="16"/>
          <w:szCs w:val="16"/>
          <w:lang w:val="en-US" w:eastAsia="sv-SE"/>
        </w:rPr>
        <w:t xml:space="preserve"> </w:t>
      </w:r>
      <w:r w:rsidRPr="005C691B">
        <w:rPr>
          <w:rFonts w:ascii="Consolas" w:eastAsia="Times New Roman" w:hAnsi="Consolas" w:cs="Consolas"/>
          <w:color w:val="008000"/>
          <w:sz w:val="16"/>
          <w:szCs w:val="16"/>
          <w:lang w:val="en-US" w:eastAsia="sv-SE"/>
        </w:rPr>
        <w:t>Optional</w:t>
      </w:r>
      <w:r w:rsidRPr="005C691B">
        <w:rPr>
          <w:rFonts w:ascii="Consolas" w:eastAsia="Times New Roman" w:hAnsi="Consolas" w:cs="Consolas"/>
          <w:color w:val="0000FF"/>
          <w:sz w:val="16"/>
          <w:szCs w:val="16"/>
          <w:lang w:val="en-US" w:eastAsia="sv-SE"/>
        </w:rPr>
        <w:t xml:space="preserve"> --&gt;</w:t>
      </w:r>
    </w:p>
    <w:p w:rsidR="000C4473" w:rsidRPr="005C691B" w:rsidRDefault="000C4473" w:rsidP="000C4473">
      <w:pPr>
        <w:ind w:left="1320"/>
        <w:rPr>
          <w:lang w:val="en-US"/>
        </w:rPr>
      </w:pPr>
      <w:r w:rsidRPr="005C691B">
        <w:rPr>
          <w:rFonts w:ascii="Consolas" w:eastAsia="Times New Roman" w:hAnsi="Consolas" w:cs="Consolas"/>
          <w:color w:val="0000FF"/>
          <w:sz w:val="16"/>
          <w:szCs w:val="16"/>
          <w:lang w:val="en-US" w:eastAsia="sv-SE"/>
        </w:rPr>
        <w:t>&lt;</w:t>
      </w:r>
      <w:r w:rsidRPr="005C691B">
        <w:rPr>
          <w:rFonts w:ascii="Consolas" w:eastAsia="Times New Roman" w:hAnsi="Consolas" w:cs="Consolas"/>
          <w:color w:val="A31515"/>
          <w:sz w:val="16"/>
          <w:szCs w:val="16"/>
          <w:lang w:val="en-US" w:eastAsia="sv-SE"/>
        </w:rPr>
        <w:t>ns1</w:t>
      </w:r>
      <w:proofErr w:type="gramStart"/>
      <w:r w:rsidRPr="005C691B">
        <w:rPr>
          <w:rFonts w:ascii="Consolas" w:eastAsia="Times New Roman" w:hAnsi="Consolas" w:cs="Consolas"/>
          <w:color w:val="A31515"/>
          <w:sz w:val="16"/>
          <w:szCs w:val="16"/>
          <w:lang w:val="en-US" w:eastAsia="sv-SE"/>
        </w:rPr>
        <w:t>:HealthCareUnitEndDate</w:t>
      </w:r>
      <w:proofErr w:type="gramEnd"/>
      <w:r w:rsidRPr="005C691B">
        <w:rPr>
          <w:rFonts w:ascii="Consolas" w:eastAsia="Times New Roman" w:hAnsi="Consolas" w:cs="Consolas"/>
          <w:color w:val="0000FF"/>
          <w:sz w:val="16"/>
          <w:szCs w:val="16"/>
          <w:lang w:val="en-US" w:eastAsia="sv-SE"/>
        </w:rPr>
        <w:t>&gt;</w:t>
      </w:r>
      <w:r w:rsidRPr="005C691B">
        <w:rPr>
          <w:rFonts w:ascii="Consolas" w:eastAsia="Times New Roman" w:hAnsi="Consolas" w:cs="Consolas"/>
          <w:sz w:val="16"/>
          <w:szCs w:val="16"/>
          <w:lang w:val="en-US" w:eastAsia="sv-SE"/>
        </w:rPr>
        <w:t>?</w:t>
      </w:r>
      <w:r w:rsidRPr="005C691B">
        <w:rPr>
          <w:rFonts w:ascii="Consolas" w:eastAsia="Times New Roman" w:hAnsi="Consolas" w:cs="Consolas"/>
          <w:color w:val="0000FF"/>
          <w:sz w:val="16"/>
          <w:szCs w:val="16"/>
          <w:lang w:val="en-US" w:eastAsia="sv-SE"/>
        </w:rPr>
        <w:t>&lt;/</w:t>
      </w:r>
      <w:r w:rsidRPr="005C691B">
        <w:rPr>
          <w:rFonts w:ascii="Consolas" w:eastAsia="Times New Roman" w:hAnsi="Consolas" w:cs="Consolas"/>
          <w:color w:val="A31515"/>
          <w:sz w:val="16"/>
          <w:szCs w:val="16"/>
          <w:lang w:val="en-US" w:eastAsia="sv-SE"/>
        </w:rPr>
        <w:t>ns1:HealthCareUnitEndDate</w:t>
      </w:r>
      <w:r w:rsidRPr="005C691B">
        <w:rPr>
          <w:rFonts w:ascii="Consolas" w:eastAsia="Times New Roman" w:hAnsi="Consolas" w:cs="Consolas"/>
          <w:color w:val="0000FF"/>
          <w:sz w:val="16"/>
          <w:szCs w:val="16"/>
          <w:lang w:val="en-US" w:eastAsia="sv-SE"/>
        </w:rPr>
        <w:t>&gt;</w:t>
      </w:r>
    </w:p>
    <w:p w:rsidR="000C4473" w:rsidRPr="005C691B" w:rsidRDefault="000C4473" w:rsidP="000C4473">
      <w:pPr>
        <w:ind w:left="1320"/>
        <w:rPr>
          <w:lang w:val="en-US"/>
        </w:rPr>
      </w:pPr>
      <w:r w:rsidRPr="005C691B">
        <w:rPr>
          <w:rFonts w:ascii="Consolas" w:eastAsia="Times New Roman" w:hAnsi="Consolas" w:cs="Consolas"/>
          <w:color w:val="0000FF"/>
          <w:sz w:val="16"/>
          <w:szCs w:val="16"/>
          <w:lang w:val="en-US" w:eastAsia="sv-SE"/>
        </w:rPr>
        <w:t>&lt;</w:t>
      </w:r>
      <w:r w:rsidRPr="005C691B">
        <w:rPr>
          <w:rFonts w:ascii="Consolas" w:eastAsia="Times New Roman" w:hAnsi="Consolas" w:cs="Consolas"/>
          <w:color w:val="A31515"/>
          <w:sz w:val="16"/>
          <w:szCs w:val="16"/>
          <w:lang w:val="en-US" w:eastAsia="sv-SE"/>
        </w:rPr>
        <w:t>ns1</w:t>
      </w:r>
      <w:proofErr w:type="gramStart"/>
      <w:r w:rsidRPr="005C691B">
        <w:rPr>
          <w:rFonts w:ascii="Consolas" w:eastAsia="Times New Roman" w:hAnsi="Consolas" w:cs="Consolas"/>
          <w:color w:val="A31515"/>
          <w:sz w:val="16"/>
          <w:szCs w:val="16"/>
          <w:lang w:val="en-US" w:eastAsia="sv-SE"/>
        </w:rPr>
        <w:t>:HealthCareProviderHsaId</w:t>
      </w:r>
      <w:proofErr w:type="gramEnd"/>
      <w:r w:rsidRPr="005C691B">
        <w:rPr>
          <w:rFonts w:ascii="Consolas" w:eastAsia="Times New Roman" w:hAnsi="Consolas" w:cs="Consolas"/>
          <w:color w:val="0000FF"/>
          <w:sz w:val="16"/>
          <w:szCs w:val="16"/>
          <w:lang w:val="en-US" w:eastAsia="sv-SE"/>
        </w:rPr>
        <w:t>&gt;</w:t>
      </w:r>
      <w:r w:rsidRPr="005C691B">
        <w:rPr>
          <w:rFonts w:ascii="Consolas" w:eastAsia="Times New Roman" w:hAnsi="Consolas" w:cs="Consolas"/>
          <w:sz w:val="16"/>
          <w:szCs w:val="16"/>
          <w:lang w:val="en-US" w:eastAsia="sv-SE"/>
        </w:rPr>
        <w:t>?</w:t>
      </w:r>
      <w:r w:rsidRPr="005C691B">
        <w:rPr>
          <w:rFonts w:ascii="Consolas" w:eastAsia="Times New Roman" w:hAnsi="Consolas" w:cs="Consolas"/>
          <w:color w:val="0000FF"/>
          <w:sz w:val="16"/>
          <w:szCs w:val="16"/>
          <w:lang w:val="en-US" w:eastAsia="sv-SE"/>
        </w:rPr>
        <w:t>&lt;/</w:t>
      </w:r>
      <w:r w:rsidRPr="005C691B">
        <w:rPr>
          <w:rFonts w:ascii="Consolas" w:eastAsia="Times New Roman" w:hAnsi="Consolas" w:cs="Consolas"/>
          <w:color w:val="A31515"/>
          <w:sz w:val="16"/>
          <w:szCs w:val="16"/>
          <w:lang w:val="en-US" w:eastAsia="sv-SE"/>
        </w:rPr>
        <w:t>ns1:HealthCareProviderHsaId</w:t>
      </w:r>
      <w:r w:rsidRPr="005C691B">
        <w:rPr>
          <w:rFonts w:ascii="Consolas" w:eastAsia="Times New Roman" w:hAnsi="Consolas" w:cs="Consolas"/>
          <w:color w:val="0000FF"/>
          <w:sz w:val="16"/>
          <w:szCs w:val="16"/>
          <w:lang w:val="en-US" w:eastAsia="sv-SE"/>
        </w:rPr>
        <w:t>&gt;</w:t>
      </w:r>
    </w:p>
    <w:p w:rsidR="000C4473" w:rsidRDefault="000C4473" w:rsidP="000C4473">
      <w:pPr>
        <w:ind w:left="1320"/>
        <w:rPr>
          <w:rFonts w:ascii="Consolas" w:eastAsia="Times New Roman" w:hAnsi="Consolas" w:cs="Consolas"/>
          <w:color w:val="0000FF"/>
          <w:sz w:val="16"/>
          <w:szCs w:val="16"/>
          <w:lang w:val="en-US" w:eastAsia="sv-SE"/>
        </w:rPr>
      </w:pPr>
      <w:r w:rsidRPr="005C691B">
        <w:rPr>
          <w:rFonts w:ascii="Consolas" w:eastAsia="Times New Roman" w:hAnsi="Consolas" w:cs="Consolas"/>
          <w:color w:val="0000FF"/>
          <w:sz w:val="16"/>
          <w:szCs w:val="16"/>
          <w:lang w:val="en-US" w:eastAsia="sv-SE"/>
        </w:rPr>
        <w:t>&lt;</w:t>
      </w:r>
      <w:r w:rsidRPr="005C691B">
        <w:rPr>
          <w:rFonts w:ascii="Consolas" w:eastAsia="Times New Roman" w:hAnsi="Consolas" w:cs="Consolas"/>
          <w:color w:val="A31515"/>
          <w:sz w:val="16"/>
          <w:szCs w:val="16"/>
          <w:lang w:val="en-US" w:eastAsia="sv-SE"/>
        </w:rPr>
        <w:t>ns1</w:t>
      </w:r>
      <w:proofErr w:type="gramStart"/>
      <w:r w:rsidRPr="005C691B">
        <w:rPr>
          <w:rFonts w:ascii="Consolas" w:eastAsia="Times New Roman" w:hAnsi="Consolas" w:cs="Consolas"/>
          <w:color w:val="A31515"/>
          <w:sz w:val="16"/>
          <w:szCs w:val="16"/>
          <w:lang w:val="en-US" w:eastAsia="sv-SE"/>
        </w:rPr>
        <w:t>:</w:t>
      </w:r>
      <w:r w:rsidRPr="00985E8F">
        <w:rPr>
          <w:rFonts w:ascii="Consolas" w:eastAsia="Times New Roman" w:hAnsi="Consolas" w:cs="Consolas"/>
          <w:color w:val="A31515"/>
          <w:sz w:val="16"/>
          <w:szCs w:val="16"/>
          <w:lang w:val="en-US" w:eastAsia="sv-SE"/>
        </w:rPr>
        <w:t>HealthCareProviderName</w:t>
      </w:r>
      <w:proofErr w:type="gramEnd"/>
      <w:r w:rsidRPr="005C691B">
        <w:rPr>
          <w:rFonts w:ascii="Consolas" w:eastAsia="Times New Roman" w:hAnsi="Consolas" w:cs="Consolas"/>
          <w:color w:val="0000FF"/>
          <w:sz w:val="16"/>
          <w:szCs w:val="16"/>
          <w:lang w:val="en-US" w:eastAsia="sv-SE"/>
        </w:rPr>
        <w:t>&gt;</w:t>
      </w:r>
      <w:r w:rsidRPr="005C691B">
        <w:rPr>
          <w:rFonts w:ascii="Consolas" w:eastAsia="Times New Roman" w:hAnsi="Consolas" w:cs="Consolas"/>
          <w:sz w:val="16"/>
          <w:szCs w:val="16"/>
          <w:lang w:val="en-US" w:eastAsia="sv-SE"/>
        </w:rPr>
        <w:t>?</w:t>
      </w:r>
      <w:r w:rsidRPr="005C691B">
        <w:rPr>
          <w:rFonts w:ascii="Consolas" w:eastAsia="Times New Roman" w:hAnsi="Consolas" w:cs="Consolas"/>
          <w:color w:val="0000FF"/>
          <w:sz w:val="16"/>
          <w:szCs w:val="16"/>
          <w:lang w:val="en-US" w:eastAsia="sv-SE"/>
        </w:rPr>
        <w:t>&lt;/</w:t>
      </w:r>
      <w:r w:rsidRPr="005C691B">
        <w:rPr>
          <w:rFonts w:ascii="Consolas" w:eastAsia="Times New Roman" w:hAnsi="Consolas" w:cs="Consolas"/>
          <w:color w:val="A31515"/>
          <w:sz w:val="16"/>
          <w:szCs w:val="16"/>
          <w:lang w:val="en-US" w:eastAsia="sv-SE"/>
        </w:rPr>
        <w:t>ns1:HealthCareProviderName</w:t>
      </w:r>
      <w:r w:rsidRPr="005C691B">
        <w:rPr>
          <w:rFonts w:ascii="Consolas" w:eastAsia="Times New Roman" w:hAnsi="Consolas" w:cs="Consolas"/>
          <w:color w:val="0000FF"/>
          <w:sz w:val="16"/>
          <w:szCs w:val="16"/>
          <w:lang w:val="en-US" w:eastAsia="sv-SE"/>
        </w:rPr>
        <w:t>&gt;</w:t>
      </w:r>
    </w:p>
    <w:p w:rsidR="00183D52" w:rsidRPr="005C691B" w:rsidRDefault="00183D52" w:rsidP="00183D52">
      <w:pPr>
        <w:ind w:left="1320"/>
        <w:rPr>
          <w:lang w:val="en-US"/>
        </w:rPr>
      </w:pPr>
      <w:proofErr w:type="gramStart"/>
      <w:r w:rsidRPr="005C691B">
        <w:rPr>
          <w:rFonts w:ascii="Consolas" w:eastAsia="Times New Roman" w:hAnsi="Consolas" w:cs="Consolas"/>
          <w:color w:val="0000FF"/>
          <w:sz w:val="16"/>
          <w:szCs w:val="16"/>
          <w:lang w:val="en-US" w:eastAsia="sv-SE"/>
        </w:rPr>
        <w:t>&lt;!--</w:t>
      </w:r>
      <w:proofErr w:type="gramEnd"/>
      <w:r w:rsidRPr="005C691B">
        <w:rPr>
          <w:rFonts w:ascii="Consolas" w:eastAsia="Times New Roman" w:hAnsi="Consolas" w:cs="Consolas"/>
          <w:color w:val="0000FF"/>
          <w:sz w:val="16"/>
          <w:szCs w:val="16"/>
          <w:lang w:val="en-US" w:eastAsia="sv-SE"/>
        </w:rPr>
        <w:t xml:space="preserve"> </w:t>
      </w:r>
      <w:r w:rsidRPr="005C691B">
        <w:rPr>
          <w:rFonts w:ascii="Consolas" w:eastAsia="Times New Roman" w:hAnsi="Consolas" w:cs="Consolas"/>
          <w:color w:val="008000"/>
          <w:sz w:val="16"/>
          <w:szCs w:val="16"/>
          <w:lang w:val="en-US" w:eastAsia="sv-SE"/>
        </w:rPr>
        <w:t>Optional</w:t>
      </w:r>
      <w:r w:rsidRPr="005C691B">
        <w:rPr>
          <w:rFonts w:ascii="Consolas" w:eastAsia="Times New Roman" w:hAnsi="Consolas" w:cs="Consolas"/>
          <w:color w:val="0000FF"/>
          <w:sz w:val="16"/>
          <w:szCs w:val="16"/>
          <w:lang w:val="en-US" w:eastAsia="sv-SE"/>
        </w:rPr>
        <w:t xml:space="preserve"> --&gt;</w:t>
      </w:r>
    </w:p>
    <w:p w:rsidR="000C4473" w:rsidRPr="005C691B" w:rsidRDefault="000C4473" w:rsidP="000C4473">
      <w:pPr>
        <w:ind w:left="1320"/>
        <w:rPr>
          <w:lang w:val="en-US"/>
        </w:rPr>
      </w:pPr>
      <w:r w:rsidRPr="005C691B">
        <w:rPr>
          <w:rFonts w:ascii="Consolas" w:eastAsia="Times New Roman" w:hAnsi="Consolas" w:cs="Consolas"/>
          <w:color w:val="0000FF"/>
          <w:sz w:val="16"/>
          <w:szCs w:val="16"/>
          <w:lang w:val="en-US" w:eastAsia="sv-SE"/>
        </w:rPr>
        <w:t>&lt;</w:t>
      </w:r>
      <w:r w:rsidRPr="005C691B">
        <w:rPr>
          <w:rFonts w:ascii="Consolas" w:eastAsia="Times New Roman" w:hAnsi="Consolas" w:cs="Consolas"/>
          <w:color w:val="A31515"/>
          <w:sz w:val="16"/>
          <w:szCs w:val="16"/>
          <w:lang w:val="en-US" w:eastAsia="sv-SE"/>
        </w:rPr>
        <w:t>ns1</w:t>
      </w:r>
      <w:proofErr w:type="gramStart"/>
      <w:r w:rsidRPr="005C691B">
        <w:rPr>
          <w:rFonts w:ascii="Consolas" w:eastAsia="Times New Roman" w:hAnsi="Consolas" w:cs="Consolas"/>
          <w:color w:val="A31515"/>
          <w:sz w:val="16"/>
          <w:szCs w:val="16"/>
          <w:lang w:val="en-US" w:eastAsia="sv-SE"/>
        </w:rPr>
        <w:t>:HealthCareProviderOrgNo</w:t>
      </w:r>
      <w:proofErr w:type="gramEnd"/>
      <w:r w:rsidRPr="005C691B">
        <w:rPr>
          <w:rFonts w:ascii="Consolas" w:eastAsia="Times New Roman" w:hAnsi="Consolas" w:cs="Consolas"/>
          <w:color w:val="0000FF"/>
          <w:sz w:val="16"/>
          <w:szCs w:val="16"/>
          <w:lang w:val="en-US" w:eastAsia="sv-SE"/>
        </w:rPr>
        <w:t>&gt;</w:t>
      </w:r>
      <w:r w:rsidRPr="005C691B">
        <w:rPr>
          <w:rFonts w:ascii="Consolas" w:eastAsia="Times New Roman" w:hAnsi="Consolas" w:cs="Consolas"/>
          <w:sz w:val="16"/>
          <w:szCs w:val="16"/>
          <w:lang w:val="en-US" w:eastAsia="sv-SE"/>
        </w:rPr>
        <w:t>?</w:t>
      </w:r>
      <w:r w:rsidRPr="005C691B">
        <w:rPr>
          <w:rFonts w:ascii="Consolas" w:eastAsia="Times New Roman" w:hAnsi="Consolas" w:cs="Consolas"/>
          <w:color w:val="0000FF"/>
          <w:sz w:val="16"/>
          <w:szCs w:val="16"/>
          <w:lang w:val="en-US" w:eastAsia="sv-SE"/>
        </w:rPr>
        <w:t>&lt;/</w:t>
      </w:r>
      <w:r w:rsidRPr="005C691B">
        <w:rPr>
          <w:rFonts w:ascii="Consolas" w:eastAsia="Times New Roman" w:hAnsi="Consolas" w:cs="Consolas"/>
          <w:color w:val="A31515"/>
          <w:sz w:val="16"/>
          <w:szCs w:val="16"/>
          <w:lang w:val="en-US" w:eastAsia="sv-SE"/>
        </w:rPr>
        <w:t>ns1:HealthCareProviderOrgNo</w:t>
      </w:r>
      <w:r w:rsidRPr="005C691B">
        <w:rPr>
          <w:rFonts w:ascii="Consolas" w:eastAsia="Times New Roman" w:hAnsi="Consolas" w:cs="Consolas"/>
          <w:color w:val="0000FF"/>
          <w:sz w:val="16"/>
          <w:szCs w:val="16"/>
          <w:lang w:val="en-US" w:eastAsia="sv-SE"/>
        </w:rPr>
        <w:t>&gt;</w:t>
      </w:r>
    </w:p>
    <w:p w:rsidR="000C4473" w:rsidRPr="005C691B" w:rsidRDefault="000C4473" w:rsidP="000C4473">
      <w:pPr>
        <w:ind w:left="1320"/>
        <w:rPr>
          <w:lang w:val="en-US"/>
        </w:rPr>
      </w:pPr>
      <w:proofErr w:type="gramStart"/>
      <w:r w:rsidRPr="005C691B">
        <w:rPr>
          <w:rFonts w:ascii="Consolas" w:eastAsia="Times New Roman" w:hAnsi="Consolas" w:cs="Consolas"/>
          <w:color w:val="0000FF"/>
          <w:sz w:val="16"/>
          <w:szCs w:val="16"/>
          <w:lang w:val="en-US" w:eastAsia="sv-SE"/>
        </w:rPr>
        <w:t>&lt;!--</w:t>
      </w:r>
      <w:proofErr w:type="gramEnd"/>
      <w:r w:rsidRPr="005C691B">
        <w:rPr>
          <w:rFonts w:ascii="Consolas" w:eastAsia="Times New Roman" w:hAnsi="Consolas" w:cs="Consolas"/>
          <w:color w:val="0000FF"/>
          <w:sz w:val="16"/>
          <w:szCs w:val="16"/>
          <w:lang w:val="en-US" w:eastAsia="sv-SE"/>
        </w:rPr>
        <w:t xml:space="preserve"> </w:t>
      </w:r>
      <w:r w:rsidRPr="005C691B">
        <w:rPr>
          <w:rFonts w:ascii="Consolas" w:eastAsia="Times New Roman" w:hAnsi="Consolas" w:cs="Consolas"/>
          <w:color w:val="008000"/>
          <w:sz w:val="16"/>
          <w:szCs w:val="16"/>
          <w:lang w:val="en-US" w:eastAsia="sv-SE"/>
        </w:rPr>
        <w:t>Optional</w:t>
      </w:r>
      <w:r w:rsidRPr="005C691B">
        <w:rPr>
          <w:rFonts w:ascii="Consolas" w:eastAsia="Times New Roman" w:hAnsi="Consolas" w:cs="Consolas"/>
          <w:color w:val="0000FF"/>
          <w:sz w:val="16"/>
          <w:szCs w:val="16"/>
          <w:lang w:val="en-US" w:eastAsia="sv-SE"/>
        </w:rPr>
        <w:t xml:space="preserve"> --&gt;</w:t>
      </w:r>
    </w:p>
    <w:p w:rsidR="000C4473" w:rsidRPr="005C691B" w:rsidRDefault="000C4473" w:rsidP="000C4473">
      <w:pPr>
        <w:ind w:left="1320"/>
        <w:rPr>
          <w:lang w:val="en-US"/>
        </w:rPr>
      </w:pPr>
      <w:r w:rsidRPr="005C691B">
        <w:rPr>
          <w:rFonts w:ascii="Consolas" w:eastAsia="Times New Roman" w:hAnsi="Consolas" w:cs="Consolas"/>
          <w:color w:val="0000FF"/>
          <w:sz w:val="16"/>
          <w:szCs w:val="16"/>
          <w:lang w:val="en-US" w:eastAsia="sv-SE"/>
        </w:rPr>
        <w:t>&lt;</w:t>
      </w:r>
      <w:r w:rsidRPr="005C691B">
        <w:rPr>
          <w:rFonts w:ascii="Consolas" w:eastAsia="Times New Roman" w:hAnsi="Consolas" w:cs="Consolas"/>
          <w:color w:val="A31515"/>
          <w:sz w:val="16"/>
          <w:szCs w:val="16"/>
          <w:lang w:val="en-US" w:eastAsia="sv-SE"/>
        </w:rPr>
        <w:t>ns1</w:t>
      </w:r>
      <w:proofErr w:type="gramStart"/>
      <w:r w:rsidRPr="005C691B">
        <w:rPr>
          <w:rFonts w:ascii="Consolas" w:eastAsia="Times New Roman" w:hAnsi="Consolas" w:cs="Consolas"/>
          <w:color w:val="A31515"/>
          <w:sz w:val="16"/>
          <w:szCs w:val="16"/>
          <w:lang w:val="en-US" w:eastAsia="sv-SE"/>
        </w:rPr>
        <w:t>:HealthCareProviderStartDate</w:t>
      </w:r>
      <w:proofErr w:type="gramEnd"/>
      <w:r w:rsidRPr="005C691B">
        <w:rPr>
          <w:rFonts w:ascii="Consolas" w:eastAsia="Times New Roman" w:hAnsi="Consolas" w:cs="Consolas"/>
          <w:color w:val="0000FF"/>
          <w:sz w:val="16"/>
          <w:szCs w:val="16"/>
          <w:lang w:val="en-US" w:eastAsia="sv-SE"/>
        </w:rPr>
        <w:t>&gt;</w:t>
      </w:r>
      <w:r w:rsidRPr="005C691B">
        <w:rPr>
          <w:rFonts w:ascii="Consolas" w:eastAsia="Times New Roman" w:hAnsi="Consolas" w:cs="Consolas"/>
          <w:sz w:val="16"/>
          <w:szCs w:val="16"/>
          <w:lang w:val="en-US" w:eastAsia="sv-SE"/>
        </w:rPr>
        <w:t>?</w:t>
      </w:r>
      <w:r w:rsidRPr="005C691B">
        <w:rPr>
          <w:rFonts w:ascii="Consolas" w:eastAsia="Times New Roman" w:hAnsi="Consolas" w:cs="Consolas"/>
          <w:color w:val="0000FF"/>
          <w:sz w:val="16"/>
          <w:szCs w:val="16"/>
          <w:lang w:val="en-US" w:eastAsia="sv-SE"/>
        </w:rPr>
        <w:t>&lt;/</w:t>
      </w:r>
      <w:r w:rsidRPr="005C691B">
        <w:rPr>
          <w:rFonts w:ascii="Consolas" w:eastAsia="Times New Roman" w:hAnsi="Consolas" w:cs="Consolas"/>
          <w:color w:val="A31515"/>
          <w:sz w:val="16"/>
          <w:szCs w:val="16"/>
          <w:lang w:val="en-US" w:eastAsia="sv-SE"/>
        </w:rPr>
        <w:t>ns1:HealthCareProviderStartDate</w:t>
      </w:r>
      <w:r w:rsidRPr="005C691B">
        <w:rPr>
          <w:rFonts w:ascii="Consolas" w:eastAsia="Times New Roman" w:hAnsi="Consolas" w:cs="Consolas"/>
          <w:color w:val="0000FF"/>
          <w:sz w:val="16"/>
          <w:szCs w:val="16"/>
          <w:lang w:val="en-US" w:eastAsia="sv-SE"/>
        </w:rPr>
        <w:t>&gt;</w:t>
      </w:r>
    </w:p>
    <w:p w:rsidR="000C4473" w:rsidRPr="005C691B" w:rsidRDefault="000C4473" w:rsidP="000C4473">
      <w:pPr>
        <w:ind w:left="1320"/>
        <w:rPr>
          <w:lang w:val="en-US"/>
        </w:rPr>
      </w:pPr>
      <w:proofErr w:type="gramStart"/>
      <w:r w:rsidRPr="005C691B">
        <w:rPr>
          <w:rFonts w:ascii="Consolas" w:eastAsia="Times New Roman" w:hAnsi="Consolas" w:cs="Consolas"/>
          <w:color w:val="0000FF"/>
          <w:sz w:val="16"/>
          <w:szCs w:val="16"/>
          <w:lang w:val="en-US" w:eastAsia="sv-SE"/>
        </w:rPr>
        <w:t>&lt;!--</w:t>
      </w:r>
      <w:proofErr w:type="gramEnd"/>
      <w:r w:rsidRPr="005C691B">
        <w:rPr>
          <w:rFonts w:ascii="Consolas" w:eastAsia="Times New Roman" w:hAnsi="Consolas" w:cs="Consolas"/>
          <w:color w:val="0000FF"/>
          <w:sz w:val="16"/>
          <w:szCs w:val="16"/>
          <w:lang w:val="en-US" w:eastAsia="sv-SE"/>
        </w:rPr>
        <w:t xml:space="preserve"> </w:t>
      </w:r>
      <w:r w:rsidRPr="005C691B">
        <w:rPr>
          <w:rFonts w:ascii="Consolas" w:eastAsia="Times New Roman" w:hAnsi="Consolas" w:cs="Consolas"/>
          <w:color w:val="008000"/>
          <w:sz w:val="16"/>
          <w:szCs w:val="16"/>
          <w:lang w:val="en-US" w:eastAsia="sv-SE"/>
        </w:rPr>
        <w:t>Optional</w:t>
      </w:r>
      <w:r w:rsidRPr="005C691B">
        <w:rPr>
          <w:rFonts w:ascii="Consolas" w:eastAsia="Times New Roman" w:hAnsi="Consolas" w:cs="Consolas"/>
          <w:color w:val="0000FF"/>
          <w:sz w:val="16"/>
          <w:szCs w:val="16"/>
          <w:lang w:val="en-US" w:eastAsia="sv-SE"/>
        </w:rPr>
        <w:t xml:space="preserve"> --&gt;</w:t>
      </w:r>
    </w:p>
    <w:p w:rsidR="000C4473" w:rsidRPr="005C691B" w:rsidRDefault="000C4473" w:rsidP="000C4473">
      <w:pPr>
        <w:ind w:left="1320"/>
        <w:rPr>
          <w:lang w:val="en-US"/>
        </w:rPr>
      </w:pPr>
      <w:r w:rsidRPr="005C691B">
        <w:rPr>
          <w:rFonts w:ascii="Consolas" w:eastAsia="Times New Roman" w:hAnsi="Consolas" w:cs="Consolas"/>
          <w:color w:val="0000FF"/>
          <w:sz w:val="16"/>
          <w:szCs w:val="16"/>
          <w:lang w:val="en-US" w:eastAsia="sv-SE"/>
        </w:rPr>
        <w:t>&lt;</w:t>
      </w:r>
      <w:r w:rsidRPr="005C691B">
        <w:rPr>
          <w:rFonts w:ascii="Consolas" w:eastAsia="Times New Roman" w:hAnsi="Consolas" w:cs="Consolas"/>
          <w:color w:val="A31515"/>
          <w:sz w:val="16"/>
          <w:szCs w:val="16"/>
          <w:lang w:val="en-US" w:eastAsia="sv-SE"/>
        </w:rPr>
        <w:t>ns1</w:t>
      </w:r>
      <w:proofErr w:type="gramStart"/>
      <w:r w:rsidRPr="005C691B">
        <w:rPr>
          <w:rFonts w:ascii="Consolas" w:eastAsia="Times New Roman" w:hAnsi="Consolas" w:cs="Consolas"/>
          <w:color w:val="A31515"/>
          <w:sz w:val="16"/>
          <w:szCs w:val="16"/>
          <w:lang w:val="en-US" w:eastAsia="sv-SE"/>
        </w:rPr>
        <w:t>:HealthCareProviderEndDate</w:t>
      </w:r>
      <w:proofErr w:type="gramEnd"/>
      <w:r w:rsidRPr="005C691B">
        <w:rPr>
          <w:rFonts w:ascii="Consolas" w:eastAsia="Times New Roman" w:hAnsi="Consolas" w:cs="Consolas"/>
          <w:color w:val="0000FF"/>
          <w:sz w:val="16"/>
          <w:szCs w:val="16"/>
          <w:lang w:val="en-US" w:eastAsia="sv-SE"/>
        </w:rPr>
        <w:t>&gt;</w:t>
      </w:r>
      <w:r w:rsidRPr="005C691B">
        <w:rPr>
          <w:rFonts w:ascii="Consolas" w:eastAsia="Times New Roman" w:hAnsi="Consolas" w:cs="Consolas"/>
          <w:sz w:val="16"/>
          <w:szCs w:val="16"/>
          <w:lang w:val="en-US" w:eastAsia="sv-SE"/>
        </w:rPr>
        <w:t>?</w:t>
      </w:r>
      <w:r w:rsidRPr="005C691B">
        <w:rPr>
          <w:rFonts w:ascii="Consolas" w:eastAsia="Times New Roman" w:hAnsi="Consolas" w:cs="Consolas"/>
          <w:color w:val="0000FF"/>
          <w:sz w:val="16"/>
          <w:szCs w:val="16"/>
          <w:lang w:val="en-US" w:eastAsia="sv-SE"/>
        </w:rPr>
        <w:t>&lt;/</w:t>
      </w:r>
      <w:r w:rsidRPr="005C691B">
        <w:rPr>
          <w:rFonts w:ascii="Consolas" w:eastAsia="Times New Roman" w:hAnsi="Consolas" w:cs="Consolas"/>
          <w:color w:val="A31515"/>
          <w:sz w:val="16"/>
          <w:szCs w:val="16"/>
          <w:lang w:val="en-US" w:eastAsia="sv-SE"/>
        </w:rPr>
        <w:t>ns1:HealthCareProviderEndDate</w:t>
      </w:r>
      <w:r w:rsidRPr="005C691B">
        <w:rPr>
          <w:rFonts w:ascii="Consolas" w:eastAsia="Times New Roman" w:hAnsi="Consolas" w:cs="Consolas"/>
          <w:color w:val="0000FF"/>
          <w:sz w:val="16"/>
          <w:szCs w:val="16"/>
          <w:lang w:val="en-US" w:eastAsia="sv-SE"/>
        </w:rPr>
        <w:t>&gt;</w:t>
      </w:r>
    </w:p>
    <w:p w:rsidR="000C4473" w:rsidRPr="005C691B" w:rsidRDefault="000C4473" w:rsidP="000C4473">
      <w:pPr>
        <w:ind w:left="880"/>
        <w:rPr>
          <w:lang w:val="en-US"/>
        </w:rPr>
      </w:pPr>
      <w:r w:rsidRPr="005C691B">
        <w:rPr>
          <w:rFonts w:ascii="Consolas" w:eastAsia="Times New Roman" w:hAnsi="Consolas" w:cs="Consolas"/>
          <w:color w:val="0000FF"/>
          <w:sz w:val="16"/>
          <w:szCs w:val="16"/>
          <w:lang w:val="en-US" w:eastAsia="sv-SE"/>
        </w:rPr>
        <w:t>&lt;/</w:t>
      </w:r>
      <w:r w:rsidRPr="005C691B">
        <w:rPr>
          <w:rFonts w:ascii="Consolas" w:eastAsia="Times New Roman" w:hAnsi="Consolas" w:cs="Consolas"/>
          <w:color w:val="A31515"/>
          <w:sz w:val="16"/>
          <w:szCs w:val="16"/>
          <w:lang w:val="en-US" w:eastAsia="sv-SE"/>
        </w:rPr>
        <w:t>ns1</w:t>
      </w:r>
      <w:proofErr w:type="gramStart"/>
      <w:r w:rsidRPr="005C691B">
        <w:rPr>
          <w:rFonts w:ascii="Consolas" w:eastAsia="Times New Roman" w:hAnsi="Consolas" w:cs="Consolas"/>
          <w:color w:val="A31515"/>
          <w:sz w:val="16"/>
          <w:szCs w:val="16"/>
          <w:lang w:val="en-US" w:eastAsia="sv-SE"/>
        </w:rPr>
        <w:t>:Co</w:t>
      </w:r>
      <w:r w:rsidR="00E47ADF">
        <w:rPr>
          <w:rFonts w:ascii="Consolas" w:eastAsia="Times New Roman" w:hAnsi="Consolas" w:cs="Consolas"/>
          <w:color w:val="A31515"/>
          <w:sz w:val="16"/>
          <w:szCs w:val="16"/>
          <w:lang w:val="en-US" w:eastAsia="sv-SE"/>
        </w:rPr>
        <w:t>m</w:t>
      </w:r>
      <w:r w:rsidRPr="005C691B">
        <w:rPr>
          <w:rFonts w:ascii="Consolas" w:eastAsia="Times New Roman" w:hAnsi="Consolas" w:cs="Consolas"/>
          <w:color w:val="A31515"/>
          <w:sz w:val="16"/>
          <w:szCs w:val="16"/>
          <w:lang w:val="en-US" w:eastAsia="sv-SE"/>
        </w:rPr>
        <w:t>missions</w:t>
      </w:r>
      <w:proofErr w:type="gramEnd"/>
      <w:r w:rsidRPr="005C691B">
        <w:rPr>
          <w:rFonts w:ascii="Consolas" w:eastAsia="Times New Roman" w:hAnsi="Consolas" w:cs="Consolas"/>
          <w:color w:val="0000FF"/>
          <w:sz w:val="16"/>
          <w:szCs w:val="16"/>
          <w:lang w:val="en-US" w:eastAsia="sv-SE"/>
        </w:rPr>
        <w:t>&gt;</w:t>
      </w:r>
    </w:p>
    <w:p w:rsidR="000C4473" w:rsidRPr="005C691B" w:rsidRDefault="000C4473" w:rsidP="000C4473">
      <w:pPr>
        <w:ind w:left="440"/>
        <w:rPr>
          <w:lang w:val="en-US"/>
        </w:rPr>
      </w:pPr>
      <w:r w:rsidRPr="005C691B">
        <w:rPr>
          <w:rFonts w:ascii="Consolas" w:eastAsia="Times New Roman" w:hAnsi="Consolas" w:cs="Consolas"/>
          <w:color w:val="0000FF"/>
          <w:sz w:val="16"/>
          <w:szCs w:val="16"/>
          <w:lang w:val="en-US" w:eastAsia="sv-SE"/>
        </w:rPr>
        <w:t>&lt;/</w:t>
      </w:r>
      <w:r w:rsidRPr="005C691B">
        <w:rPr>
          <w:rFonts w:ascii="Consolas" w:eastAsia="Times New Roman" w:hAnsi="Consolas" w:cs="Consolas"/>
          <w:color w:val="A31515"/>
          <w:sz w:val="16"/>
          <w:szCs w:val="16"/>
          <w:lang w:val="en-US" w:eastAsia="sv-SE"/>
        </w:rPr>
        <w:t>ns0</w:t>
      </w:r>
      <w:proofErr w:type="gramStart"/>
      <w:r w:rsidRPr="005C691B">
        <w:rPr>
          <w:rFonts w:ascii="Consolas" w:eastAsia="Times New Roman" w:hAnsi="Consolas" w:cs="Consolas"/>
          <w:color w:val="A31515"/>
          <w:sz w:val="16"/>
          <w:szCs w:val="16"/>
          <w:lang w:val="en-US" w:eastAsia="sv-SE"/>
        </w:rPr>
        <w:t>:GetCommissionsForPerson</w:t>
      </w:r>
      <w:proofErr w:type="gramEnd"/>
      <w:r w:rsidRPr="005C691B">
        <w:rPr>
          <w:rFonts w:ascii="Consolas" w:eastAsia="Times New Roman" w:hAnsi="Consolas" w:cs="Consolas"/>
          <w:color w:val="0000FF"/>
          <w:sz w:val="16"/>
          <w:szCs w:val="16"/>
          <w:lang w:val="en-US" w:eastAsia="sv-SE"/>
        </w:rPr>
        <w:t>&gt;</w:t>
      </w:r>
    </w:p>
    <w:p w:rsidR="000C4473" w:rsidRDefault="000C4473" w:rsidP="000C4473">
      <w:r>
        <w:rPr>
          <w:rFonts w:ascii="Consolas" w:eastAsia="Times New Roman" w:hAnsi="Consolas" w:cs="Consolas"/>
          <w:color w:val="0000FF"/>
          <w:sz w:val="16"/>
          <w:szCs w:val="16"/>
          <w:lang w:eastAsia="sv-SE"/>
        </w:rPr>
        <w:t>&lt;/</w:t>
      </w:r>
      <w:proofErr w:type="gramStart"/>
      <w:r>
        <w:rPr>
          <w:rFonts w:ascii="Consolas" w:eastAsia="Times New Roman" w:hAnsi="Consolas" w:cs="Consolas"/>
          <w:color w:val="A31515"/>
          <w:sz w:val="16"/>
          <w:szCs w:val="16"/>
          <w:lang w:eastAsia="sv-SE"/>
        </w:rPr>
        <w:t>ns0:GetCommissionsForPersonResponse</w:t>
      </w:r>
      <w:proofErr w:type="gramEnd"/>
      <w:r>
        <w:rPr>
          <w:rFonts w:ascii="Consolas" w:eastAsia="Times New Roman" w:hAnsi="Consolas" w:cs="Consolas"/>
          <w:color w:val="0000FF"/>
          <w:sz w:val="16"/>
          <w:szCs w:val="16"/>
          <w:lang w:eastAsia="sv-SE"/>
        </w:rPr>
        <w:t>&gt;</w:t>
      </w:r>
    </w:p>
    <w:p w:rsidR="00E105A1" w:rsidRPr="00E105A1" w:rsidRDefault="00E105A1" w:rsidP="00E105A1">
      <w:bookmarkStart w:id="68" w:name="_Toc365573338"/>
    </w:p>
    <w:p w:rsidR="000C4473" w:rsidRDefault="000C4473" w:rsidP="00E105A1">
      <w:pPr>
        <w:pStyle w:val="Rubrik2"/>
      </w:pPr>
      <w:bookmarkStart w:id="69" w:name="_Toc370383720"/>
      <w:proofErr w:type="spellStart"/>
      <w:r>
        <w:t>SetSelectedCommissionForPerson</w:t>
      </w:r>
      <w:bookmarkEnd w:id="68"/>
      <w:bookmarkEnd w:id="69"/>
      <w:proofErr w:type="spellEnd"/>
    </w:p>
    <w:p w:rsidR="008F706B" w:rsidRDefault="008F706B" w:rsidP="008F706B">
      <w:r>
        <w:t xml:space="preserve">Tjänst för att välja ett medarbetaruppdrag för en person. Valet är sedan aktuellt under nästkommande 12 timmar, vilket gör att kommande anrop till tjänsten </w:t>
      </w:r>
      <w:proofErr w:type="spellStart"/>
      <w:r>
        <w:t>GetCommiss</w:t>
      </w:r>
      <w:r w:rsidR="001F1413">
        <w:t>ionsForPerson</w:t>
      </w:r>
      <w:proofErr w:type="spellEnd"/>
      <w:r w:rsidR="001F1413">
        <w:t xml:space="preserve"> (inom 12 timmar) </w:t>
      </w:r>
      <w:r>
        <w:t xml:space="preserve">returnerar att ett uppdrag valts. </w:t>
      </w:r>
    </w:p>
    <w:p w:rsidR="0056727B" w:rsidRDefault="008F706B" w:rsidP="000C4473">
      <w:r>
        <w:t xml:space="preserve">Det finns även möjlighet att nollställa valet genom att utelämna </w:t>
      </w:r>
      <w:proofErr w:type="spellStart"/>
      <w:r>
        <w:t>commissionHsaId</w:t>
      </w:r>
      <w:proofErr w:type="spellEnd"/>
      <w:r>
        <w:t xml:space="preserve"> i anropet. Detta kan t.ex. användas av autentiseringstjänsten för att tvinga fram ett uppdragsval på nytt äve</w:t>
      </w:r>
      <w:r w:rsidR="001F1413">
        <w:t>n ifall det inte gått 12 timmar (d</w:t>
      </w:r>
      <w:r>
        <w:t>vs</w:t>
      </w:r>
      <w:r w:rsidR="001F1413">
        <w:t>.</w:t>
      </w:r>
      <w:r>
        <w:t xml:space="preserve"> för att stödja funktionen ”Byta Uppdrag”)</w:t>
      </w:r>
      <w:r w:rsidR="001F1413">
        <w:t>.</w:t>
      </w:r>
    </w:p>
    <w:p w:rsidR="006114EC" w:rsidRDefault="006114EC" w:rsidP="000C4473">
      <w:pPr>
        <w:rPr>
          <w:color w:val="FF0000"/>
        </w:rPr>
      </w:pPr>
    </w:p>
    <w:p w:rsidR="0059772B" w:rsidRDefault="0059772B" w:rsidP="0059772B">
      <w:pPr>
        <w:pStyle w:val="Rubrik3"/>
      </w:pPr>
      <w:bookmarkStart w:id="70" w:name="_Toc370383721"/>
      <w:r>
        <w:t>Version</w:t>
      </w:r>
      <w:bookmarkEnd w:id="70"/>
    </w:p>
    <w:p w:rsidR="0059772B" w:rsidRDefault="0059772B" w:rsidP="0059772B">
      <w:r>
        <w:t>1.0</w:t>
      </w:r>
    </w:p>
    <w:p w:rsidR="0059772B" w:rsidRDefault="0059772B" w:rsidP="000C4473">
      <w:pPr>
        <w:rPr>
          <w:color w:val="FF0000"/>
        </w:rPr>
      </w:pPr>
    </w:p>
    <w:p w:rsidR="0059772B" w:rsidRDefault="0059772B" w:rsidP="0059772B">
      <w:pPr>
        <w:pStyle w:val="Rubrik3"/>
      </w:pPr>
      <w:bookmarkStart w:id="71" w:name="_Toc370383722"/>
      <w:r>
        <w:t>Fältregler</w:t>
      </w:r>
      <w:bookmarkEnd w:id="71"/>
    </w:p>
    <w:p w:rsidR="0059772B" w:rsidRDefault="0059772B" w:rsidP="0059772B"/>
    <w:tbl>
      <w:tblPr>
        <w:tblStyle w:val="Tabellrutnt"/>
        <w:tblW w:w="9100" w:type="dxa"/>
        <w:tblLayout w:type="fixed"/>
        <w:tblLook w:val="04A0" w:firstRow="1" w:lastRow="0" w:firstColumn="1" w:lastColumn="0" w:noHBand="0" w:noVBand="1"/>
      </w:tblPr>
      <w:tblGrid>
        <w:gridCol w:w="2520"/>
        <w:gridCol w:w="1807"/>
        <w:gridCol w:w="3589"/>
        <w:gridCol w:w="1184"/>
      </w:tblGrid>
      <w:tr w:rsidR="0059772B" w:rsidTr="00062BA2">
        <w:trPr>
          <w:trHeight w:val="384"/>
        </w:trPr>
        <w:tc>
          <w:tcPr>
            <w:tcW w:w="2800" w:type="dxa"/>
            <w:shd w:val="clear" w:color="auto" w:fill="D9D9D9" w:themeFill="background1" w:themeFillShade="D9"/>
            <w:vAlign w:val="bottom"/>
          </w:tcPr>
          <w:p w:rsidR="0059772B" w:rsidRDefault="0059772B" w:rsidP="00062BA2">
            <w:pPr>
              <w:rPr>
                <w:b/>
              </w:rPr>
            </w:pPr>
            <w:r>
              <w:rPr>
                <w:b/>
              </w:rPr>
              <w:t>Namn</w:t>
            </w:r>
          </w:p>
        </w:tc>
        <w:tc>
          <w:tcPr>
            <w:tcW w:w="2000" w:type="dxa"/>
            <w:shd w:val="clear" w:color="auto" w:fill="D9D9D9" w:themeFill="background1" w:themeFillShade="D9"/>
            <w:vAlign w:val="bottom"/>
          </w:tcPr>
          <w:p w:rsidR="0059772B" w:rsidRDefault="0059772B" w:rsidP="00062BA2">
            <w:pPr>
              <w:rPr>
                <w:b/>
              </w:rPr>
            </w:pPr>
            <w:proofErr w:type="spellStart"/>
            <w:r>
              <w:rPr>
                <w:b/>
              </w:rPr>
              <w:t>Datatyp</w:t>
            </w:r>
            <w:proofErr w:type="spellEnd"/>
          </w:p>
        </w:tc>
        <w:tc>
          <w:tcPr>
            <w:tcW w:w="4000" w:type="dxa"/>
            <w:shd w:val="clear" w:color="auto" w:fill="D9D9D9" w:themeFill="background1" w:themeFillShade="D9"/>
            <w:vAlign w:val="bottom"/>
          </w:tcPr>
          <w:p w:rsidR="0059772B" w:rsidRDefault="0059772B" w:rsidP="00062BA2">
            <w:pPr>
              <w:rPr>
                <w:b/>
              </w:rPr>
            </w:pPr>
            <w:r>
              <w:rPr>
                <w:b/>
              </w:rPr>
              <w:t>Beskrivning</w:t>
            </w:r>
          </w:p>
        </w:tc>
        <w:tc>
          <w:tcPr>
            <w:tcW w:w="1300" w:type="dxa"/>
            <w:shd w:val="clear" w:color="auto" w:fill="D9D9D9" w:themeFill="background1" w:themeFillShade="D9"/>
            <w:vAlign w:val="bottom"/>
          </w:tcPr>
          <w:p w:rsidR="0059772B" w:rsidRDefault="0059772B" w:rsidP="00062BA2">
            <w:pPr>
              <w:rPr>
                <w:b/>
              </w:rPr>
            </w:pPr>
            <w:r>
              <w:rPr>
                <w:b/>
              </w:rPr>
              <w:t>Kardinalitet</w:t>
            </w:r>
          </w:p>
        </w:tc>
      </w:tr>
      <w:tr w:rsidR="0059772B" w:rsidTr="00062BA2">
        <w:tc>
          <w:tcPr>
            <w:tcW w:w="2800" w:type="dxa"/>
            <w:shd w:val="clear" w:color="auto" w:fill="F9F9F9" w:themeFill="background1" w:themeFillShade="F9"/>
            <w:vAlign w:val="bottom"/>
          </w:tcPr>
          <w:p w:rsidR="0059772B" w:rsidRDefault="0059772B" w:rsidP="00062BA2">
            <w:pPr>
              <w:rPr>
                <w:b/>
              </w:rPr>
            </w:pPr>
            <w:r>
              <w:rPr>
                <w:b/>
                <w:i/>
              </w:rPr>
              <w:t>Begäran</w:t>
            </w:r>
          </w:p>
        </w:tc>
        <w:tc>
          <w:tcPr>
            <w:tcW w:w="2000" w:type="dxa"/>
            <w:shd w:val="clear" w:color="auto" w:fill="F9F9F9" w:themeFill="background1" w:themeFillShade="F9"/>
            <w:vAlign w:val="bottom"/>
          </w:tcPr>
          <w:p w:rsidR="0059772B" w:rsidRDefault="0059772B" w:rsidP="00062BA2">
            <w:pPr>
              <w:rPr>
                <w:b/>
              </w:rPr>
            </w:pPr>
          </w:p>
        </w:tc>
        <w:tc>
          <w:tcPr>
            <w:tcW w:w="4000" w:type="dxa"/>
            <w:shd w:val="clear" w:color="auto" w:fill="F9F9F9" w:themeFill="background1" w:themeFillShade="F9"/>
            <w:vAlign w:val="bottom"/>
          </w:tcPr>
          <w:p w:rsidR="0059772B" w:rsidRDefault="0059772B" w:rsidP="00062BA2">
            <w:pPr>
              <w:rPr>
                <w:b/>
              </w:rPr>
            </w:pPr>
          </w:p>
        </w:tc>
        <w:tc>
          <w:tcPr>
            <w:tcW w:w="1300" w:type="dxa"/>
            <w:shd w:val="clear" w:color="auto" w:fill="F9F9F9" w:themeFill="background1" w:themeFillShade="F9"/>
            <w:vAlign w:val="bottom"/>
          </w:tcPr>
          <w:p w:rsidR="0059772B" w:rsidRDefault="0059772B" w:rsidP="00062BA2">
            <w:pPr>
              <w:rPr>
                <w:b/>
              </w:rPr>
            </w:pPr>
          </w:p>
        </w:tc>
      </w:tr>
      <w:tr w:rsidR="0059772B" w:rsidTr="00062BA2">
        <w:tc>
          <w:tcPr>
            <w:tcW w:w="2800" w:type="dxa"/>
          </w:tcPr>
          <w:p w:rsidR="0059772B" w:rsidRDefault="0059772B" w:rsidP="00062BA2">
            <w:proofErr w:type="spellStart"/>
            <w:r>
              <w:t>personalHsaId</w:t>
            </w:r>
            <w:proofErr w:type="spellEnd"/>
            <w:r>
              <w:t xml:space="preserve"> *)</w:t>
            </w:r>
          </w:p>
        </w:tc>
        <w:tc>
          <w:tcPr>
            <w:tcW w:w="2000" w:type="dxa"/>
          </w:tcPr>
          <w:p w:rsidR="0059772B" w:rsidRDefault="0059772B" w:rsidP="00062BA2">
            <w:proofErr w:type="spellStart"/>
            <w:proofErr w:type="gramStart"/>
            <w:r>
              <w:t>commissionservice:HsaId</w:t>
            </w:r>
            <w:proofErr w:type="spellEnd"/>
            <w:proofErr w:type="gramEnd"/>
          </w:p>
        </w:tc>
        <w:tc>
          <w:tcPr>
            <w:tcW w:w="4000" w:type="dxa"/>
          </w:tcPr>
          <w:p w:rsidR="0059772B" w:rsidRDefault="0059772B" w:rsidP="00062BA2">
            <w:r>
              <w:t>HSA-id för den aktör som medarbetaruppdrag ska hämtas för.</w:t>
            </w:r>
          </w:p>
        </w:tc>
        <w:tc>
          <w:tcPr>
            <w:tcW w:w="1300" w:type="dxa"/>
          </w:tcPr>
          <w:p w:rsidR="0059772B" w:rsidRDefault="0059772B" w:rsidP="00062BA2">
            <w:r>
              <w:t>0</w:t>
            </w:r>
            <w:proofErr w:type="gramStart"/>
            <w:r>
              <w:t>..</w:t>
            </w:r>
            <w:proofErr w:type="gramEnd"/>
            <w:r>
              <w:t>1</w:t>
            </w:r>
          </w:p>
        </w:tc>
      </w:tr>
      <w:tr w:rsidR="0059772B" w:rsidTr="00062BA2">
        <w:tc>
          <w:tcPr>
            <w:tcW w:w="2800" w:type="dxa"/>
          </w:tcPr>
          <w:p w:rsidR="0059772B" w:rsidRDefault="0059772B" w:rsidP="00062BA2">
            <w:proofErr w:type="spellStart"/>
            <w:r>
              <w:t>personalIdentityNumber</w:t>
            </w:r>
            <w:proofErr w:type="spellEnd"/>
            <w:r>
              <w:t xml:space="preserve"> *)</w:t>
            </w:r>
          </w:p>
        </w:tc>
        <w:tc>
          <w:tcPr>
            <w:tcW w:w="2000" w:type="dxa"/>
          </w:tcPr>
          <w:p w:rsidR="0059772B" w:rsidRDefault="0059772B" w:rsidP="00062BA2">
            <w:proofErr w:type="spellStart"/>
            <w:proofErr w:type="gramStart"/>
            <w:r>
              <w:t>commissionservice:PersonalIdentityNumber</w:t>
            </w:r>
            <w:proofErr w:type="spellEnd"/>
            <w:proofErr w:type="gramEnd"/>
          </w:p>
        </w:tc>
        <w:tc>
          <w:tcPr>
            <w:tcW w:w="4000" w:type="dxa"/>
          </w:tcPr>
          <w:p w:rsidR="0059772B" w:rsidRDefault="0059772B" w:rsidP="00062BA2">
            <w:r>
              <w:t>Personnummer för den aktör som medarbetaruppdrag ska hämtas för.</w:t>
            </w:r>
          </w:p>
        </w:tc>
        <w:tc>
          <w:tcPr>
            <w:tcW w:w="1300" w:type="dxa"/>
          </w:tcPr>
          <w:p w:rsidR="0059772B" w:rsidRDefault="0059772B" w:rsidP="00062BA2">
            <w:r>
              <w:t>0</w:t>
            </w:r>
            <w:proofErr w:type="gramStart"/>
            <w:r>
              <w:t>..</w:t>
            </w:r>
            <w:proofErr w:type="gramEnd"/>
            <w:r>
              <w:t>1</w:t>
            </w:r>
          </w:p>
        </w:tc>
      </w:tr>
      <w:tr w:rsidR="0059772B" w:rsidTr="00062BA2">
        <w:tc>
          <w:tcPr>
            <w:tcW w:w="2800" w:type="dxa"/>
          </w:tcPr>
          <w:p w:rsidR="0059772B" w:rsidRDefault="0059772B" w:rsidP="00062BA2">
            <w:proofErr w:type="spellStart"/>
            <w:r>
              <w:t>commissionHsaId</w:t>
            </w:r>
            <w:proofErr w:type="spellEnd"/>
          </w:p>
        </w:tc>
        <w:tc>
          <w:tcPr>
            <w:tcW w:w="2000" w:type="dxa"/>
          </w:tcPr>
          <w:p w:rsidR="0059772B" w:rsidRDefault="0059772B" w:rsidP="00062BA2">
            <w:proofErr w:type="spellStart"/>
            <w:proofErr w:type="gramStart"/>
            <w:r>
              <w:t>commissionservice:HsaId</w:t>
            </w:r>
            <w:proofErr w:type="spellEnd"/>
            <w:proofErr w:type="gramEnd"/>
          </w:p>
        </w:tc>
        <w:tc>
          <w:tcPr>
            <w:tcW w:w="4000" w:type="dxa"/>
          </w:tcPr>
          <w:p w:rsidR="0059772B" w:rsidRDefault="0059772B" w:rsidP="006114EC">
            <w:proofErr w:type="spellStart"/>
            <w:r>
              <w:t>HsaId</w:t>
            </w:r>
            <w:proofErr w:type="spellEnd"/>
            <w:r>
              <w:t xml:space="preserve"> för vilket </w:t>
            </w:r>
            <w:r w:rsidRPr="00C52ECB">
              <w:t>uppdrag</w:t>
            </w:r>
            <w:r>
              <w:t xml:space="preserve"> som är valt. Om detta fält utelämnas, så blir inget uppdrag valt.</w:t>
            </w:r>
            <w:r w:rsidR="007B775A">
              <w:t xml:space="preserve"> Detta kan vara aktuellt vid utloggning från en tunn klient.</w:t>
            </w:r>
            <w:r w:rsidR="006114EC">
              <w:t xml:space="preserve"> </w:t>
            </w:r>
          </w:p>
        </w:tc>
        <w:tc>
          <w:tcPr>
            <w:tcW w:w="1300" w:type="dxa"/>
          </w:tcPr>
          <w:p w:rsidR="0059772B" w:rsidRDefault="0059772B" w:rsidP="00062BA2">
            <w:r>
              <w:t>0</w:t>
            </w:r>
            <w:proofErr w:type="gramStart"/>
            <w:r>
              <w:t>..</w:t>
            </w:r>
            <w:proofErr w:type="gramEnd"/>
            <w:r>
              <w:t>1</w:t>
            </w:r>
          </w:p>
        </w:tc>
      </w:tr>
      <w:tr w:rsidR="0059772B" w:rsidTr="00062BA2">
        <w:tc>
          <w:tcPr>
            <w:tcW w:w="2800" w:type="dxa"/>
            <w:shd w:val="clear" w:color="auto" w:fill="F9F9F9" w:themeFill="background1" w:themeFillShade="F9"/>
            <w:vAlign w:val="bottom"/>
          </w:tcPr>
          <w:p w:rsidR="0059772B" w:rsidRDefault="0059772B" w:rsidP="00062BA2">
            <w:pPr>
              <w:rPr>
                <w:b/>
              </w:rPr>
            </w:pPr>
            <w:r>
              <w:rPr>
                <w:b/>
                <w:i/>
              </w:rPr>
              <w:t>Svar</w:t>
            </w:r>
          </w:p>
        </w:tc>
        <w:tc>
          <w:tcPr>
            <w:tcW w:w="2000" w:type="dxa"/>
            <w:shd w:val="clear" w:color="auto" w:fill="F9F9F9" w:themeFill="background1" w:themeFillShade="F9"/>
            <w:vAlign w:val="bottom"/>
          </w:tcPr>
          <w:p w:rsidR="0059772B" w:rsidRDefault="0059772B" w:rsidP="00062BA2">
            <w:pPr>
              <w:rPr>
                <w:b/>
              </w:rPr>
            </w:pPr>
          </w:p>
        </w:tc>
        <w:tc>
          <w:tcPr>
            <w:tcW w:w="4000" w:type="dxa"/>
            <w:shd w:val="clear" w:color="auto" w:fill="F9F9F9" w:themeFill="background1" w:themeFillShade="F9"/>
            <w:vAlign w:val="bottom"/>
          </w:tcPr>
          <w:p w:rsidR="0059772B" w:rsidRDefault="0059772B" w:rsidP="00062BA2">
            <w:pPr>
              <w:rPr>
                <w:b/>
              </w:rPr>
            </w:pPr>
          </w:p>
        </w:tc>
        <w:tc>
          <w:tcPr>
            <w:tcW w:w="1300" w:type="dxa"/>
            <w:shd w:val="clear" w:color="auto" w:fill="F9F9F9" w:themeFill="background1" w:themeFillShade="F9"/>
            <w:vAlign w:val="bottom"/>
          </w:tcPr>
          <w:p w:rsidR="0059772B" w:rsidRDefault="0059772B" w:rsidP="00062BA2">
            <w:pPr>
              <w:rPr>
                <w:b/>
              </w:rPr>
            </w:pPr>
          </w:p>
        </w:tc>
      </w:tr>
      <w:tr w:rsidR="0059772B" w:rsidTr="00062BA2">
        <w:tc>
          <w:tcPr>
            <w:tcW w:w="2800" w:type="dxa"/>
          </w:tcPr>
          <w:p w:rsidR="0059772B" w:rsidRDefault="0059772B" w:rsidP="00062BA2">
            <w:proofErr w:type="spellStart"/>
            <w:r>
              <w:lastRenderedPageBreak/>
              <w:t>setSelectedCommissionForPerson</w:t>
            </w:r>
            <w:proofErr w:type="spellEnd"/>
          </w:p>
        </w:tc>
        <w:tc>
          <w:tcPr>
            <w:tcW w:w="2000" w:type="dxa"/>
          </w:tcPr>
          <w:p w:rsidR="0059772B" w:rsidRDefault="0059772B" w:rsidP="00062BA2">
            <w:proofErr w:type="spellStart"/>
            <w:proofErr w:type="gramStart"/>
            <w:r>
              <w:t>commissionservice:Result</w:t>
            </w:r>
            <w:proofErr w:type="spellEnd"/>
            <w:proofErr w:type="gramEnd"/>
          </w:p>
        </w:tc>
        <w:tc>
          <w:tcPr>
            <w:tcW w:w="4000" w:type="dxa"/>
          </w:tcPr>
          <w:p w:rsidR="0059772B" w:rsidRDefault="0059772B" w:rsidP="00062BA2">
            <w:r>
              <w:t>Resultat av valt uppdrag.</w:t>
            </w:r>
          </w:p>
        </w:tc>
        <w:tc>
          <w:tcPr>
            <w:tcW w:w="1300" w:type="dxa"/>
          </w:tcPr>
          <w:p w:rsidR="0059772B" w:rsidRDefault="0059772B" w:rsidP="00062BA2">
            <w:r>
              <w:t>1</w:t>
            </w:r>
            <w:proofErr w:type="gramStart"/>
            <w:r>
              <w:t>..</w:t>
            </w:r>
            <w:proofErr w:type="gramEnd"/>
            <w:r>
              <w:t>1</w:t>
            </w:r>
          </w:p>
        </w:tc>
      </w:tr>
    </w:tbl>
    <w:p w:rsidR="0059772B" w:rsidRPr="0059772B" w:rsidRDefault="0059772B" w:rsidP="0059772B"/>
    <w:p w:rsidR="0059772B" w:rsidRDefault="0059772B" w:rsidP="0059772B">
      <w:pPr>
        <w:pStyle w:val="Rubrik3"/>
      </w:pPr>
      <w:bookmarkStart w:id="72" w:name="_Toc370383723"/>
      <w:r>
        <w:t>Regler</w:t>
      </w:r>
      <w:bookmarkEnd w:id="72"/>
    </w:p>
    <w:p w:rsidR="001F1413" w:rsidRDefault="001F1413" w:rsidP="001F1413">
      <w:r>
        <w:t>Anropande system ska ha behörighet att anropa tjänsten. Om behörighet nekas skall felkod ACCESSDENIED returneras och flödet avbryts.</w:t>
      </w:r>
    </w:p>
    <w:p w:rsidR="001F1413" w:rsidRDefault="001F1413" w:rsidP="001F1413"/>
    <w:p w:rsidR="001F1413" w:rsidRDefault="001F1413" w:rsidP="001F1413">
      <w:r>
        <w:t xml:space="preserve">Tiden för hur länge ett uppdrag ska anses vara valt efter ett anrop till </w:t>
      </w:r>
      <w:proofErr w:type="spellStart"/>
      <w:r>
        <w:t>SetCommissionForPerson</w:t>
      </w:r>
      <w:proofErr w:type="spellEnd"/>
      <w:r>
        <w:t xml:space="preserve"> är konfigurerbart (12h är default). </w:t>
      </w:r>
    </w:p>
    <w:p w:rsidR="001F1413" w:rsidRDefault="001F1413" w:rsidP="001F1413">
      <w:pPr>
        <w:rPr>
          <w:color w:val="FF0000"/>
        </w:rPr>
      </w:pPr>
    </w:p>
    <w:p w:rsidR="001F1413" w:rsidRDefault="001F1413" w:rsidP="001F1413">
      <w:r>
        <w:t xml:space="preserve">*) Personen anges antingen med HSA-id </w:t>
      </w:r>
      <w:proofErr w:type="gramStart"/>
      <w:r>
        <w:t>eller</w:t>
      </w:r>
      <w:proofErr w:type="gramEnd"/>
      <w:r>
        <w:t xml:space="preserve"> personnummer. Om man inte anger något av dessa eller att personnummer/HSA-id inte är giltigt returneras statuskod VALIDATIONERROR.</w:t>
      </w:r>
    </w:p>
    <w:p w:rsidR="0059772B" w:rsidRDefault="0059772B" w:rsidP="000C4473"/>
    <w:p w:rsidR="0059772B" w:rsidRDefault="0059772B" w:rsidP="0059772B">
      <w:pPr>
        <w:pStyle w:val="Rubrik3"/>
      </w:pPr>
      <w:bookmarkStart w:id="73" w:name="_Toc370383724"/>
      <w:r>
        <w:t>Övriga regler</w:t>
      </w:r>
      <w:bookmarkEnd w:id="73"/>
    </w:p>
    <w:p w:rsidR="0059772B" w:rsidRDefault="0059772B" w:rsidP="000C4473"/>
    <w:p w:rsidR="000C4473" w:rsidRDefault="000C4473" w:rsidP="0059772B">
      <w:pPr>
        <w:pStyle w:val="Rubrik4"/>
      </w:pPr>
      <w:r>
        <w:t>SLA-krav</w:t>
      </w:r>
    </w:p>
    <w:p w:rsidR="000C4473" w:rsidRDefault="000C4473" w:rsidP="000C4473"/>
    <w:tbl>
      <w:tblPr>
        <w:tblStyle w:val="Tabellrutnt"/>
        <w:tblW w:w="9100" w:type="dxa"/>
        <w:tblLayout w:type="fixed"/>
        <w:tblLook w:val="04A0" w:firstRow="1" w:lastRow="0" w:firstColumn="1" w:lastColumn="0" w:noHBand="0" w:noVBand="1"/>
      </w:tblPr>
      <w:tblGrid>
        <w:gridCol w:w="2170"/>
        <w:gridCol w:w="3599"/>
        <w:gridCol w:w="3331"/>
      </w:tblGrid>
      <w:tr w:rsidR="000C4473" w:rsidTr="006A44DB">
        <w:trPr>
          <w:trHeight w:val="384"/>
        </w:trPr>
        <w:tc>
          <w:tcPr>
            <w:tcW w:w="2170" w:type="dxa"/>
            <w:shd w:val="clear" w:color="auto" w:fill="D9D9D9" w:themeFill="background1" w:themeFillShade="D9"/>
            <w:vAlign w:val="bottom"/>
          </w:tcPr>
          <w:p w:rsidR="000C4473" w:rsidRDefault="000C4473" w:rsidP="00C420B2">
            <w:pPr>
              <w:rPr>
                <w:b/>
              </w:rPr>
            </w:pPr>
            <w:r>
              <w:rPr>
                <w:b/>
              </w:rPr>
              <w:t>Kategori</w:t>
            </w:r>
          </w:p>
        </w:tc>
        <w:tc>
          <w:tcPr>
            <w:tcW w:w="3599" w:type="dxa"/>
            <w:shd w:val="clear" w:color="auto" w:fill="D9D9D9" w:themeFill="background1" w:themeFillShade="D9"/>
            <w:vAlign w:val="bottom"/>
          </w:tcPr>
          <w:p w:rsidR="000C4473" w:rsidRDefault="000C4473" w:rsidP="00C420B2">
            <w:pPr>
              <w:rPr>
                <w:b/>
              </w:rPr>
            </w:pPr>
            <w:r>
              <w:rPr>
                <w:b/>
              </w:rPr>
              <w:t>Värde</w:t>
            </w:r>
          </w:p>
        </w:tc>
        <w:tc>
          <w:tcPr>
            <w:tcW w:w="3331" w:type="dxa"/>
            <w:shd w:val="clear" w:color="auto" w:fill="D9D9D9" w:themeFill="background1" w:themeFillShade="D9"/>
            <w:vAlign w:val="bottom"/>
          </w:tcPr>
          <w:p w:rsidR="000C4473" w:rsidRDefault="000C4473" w:rsidP="00C420B2">
            <w:pPr>
              <w:rPr>
                <w:b/>
              </w:rPr>
            </w:pPr>
            <w:r>
              <w:rPr>
                <w:b/>
              </w:rPr>
              <w:t>Kommentar</w:t>
            </w:r>
          </w:p>
        </w:tc>
      </w:tr>
      <w:tr w:rsidR="000C4473" w:rsidTr="006A44DB">
        <w:tc>
          <w:tcPr>
            <w:tcW w:w="2170" w:type="dxa"/>
          </w:tcPr>
          <w:p w:rsidR="000C4473" w:rsidRDefault="000C4473" w:rsidP="00C420B2">
            <w:r>
              <w:t>Svarstid</w:t>
            </w:r>
          </w:p>
        </w:tc>
        <w:tc>
          <w:tcPr>
            <w:tcW w:w="3599" w:type="dxa"/>
          </w:tcPr>
          <w:p w:rsidR="000C4473" w:rsidRDefault="006A44DB" w:rsidP="00C420B2">
            <w:r>
              <w:t>&lt;1 s</w:t>
            </w:r>
          </w:p>
        </w:tc>
        <w:tc>
          <w:tcPr>
            <w:tcW w:w="3331" w:type="dxa"/>
          </w:tcPr>
          <w:p w:rsidR="000C4473" w:rsidRDefault="000C4473" w:rsidP="00C420B2"/>
        </w:tc>
      </w:tr>
      <w:tr w:rsidR="006A44DB" w:rsidTr="006A44DB">
        <w:tc>
          <w:tcPr>
            <w:tcW w:w="2170" w:type="dxa"/>
          </w:tcPr>
          <w:p w:rsidR="006A44DB" w:rsidRDefault="006A44DB" w:rsidP="00C420B2">
            <w:r>
              <w:t>Tillgänglighet</w:t>
            </w:r>
          </w:p>
        </w:tc>
        <w:tc>
          <w:tcPr>
            <w:tcW w:w="3599" w:type="dxa"/>
          </w:tcPr>
          <w:p w:rsidR="006A44DB" w:rsidRDefault="00931293" w:rsidP="00C420B2">
            <w:r>
              <w:t>24x7, 99,8</w:t>
            </w:r>
            <w:r w:rsidR="006A44DB" w:rsidRPr="00DB79B4">
              <w:t>%</w:t>
            </w:r>
          </w:p>
        </w:tc>
        <w:tc>
          <w:tcPr>
            <w:tcW w:w="3331" w:type="dxa"/>
          </w:tcPr>
          <w:p w:rsidR="006A44DB" w:rsidRPr="00DB79B4" w:rsidRDefault="006A44DB" w:rsidP="00062BA2"/>
        </w:tc>
      </w:tr>
      <w:tr w:rsidR="006A44DB" w:rsidTr="006A44DB">
        <w:tc>
          <w:tcPr>
            <w:tcW w:w="2170" w:type="dxa"/>
          </w:tcPr>
          <w:p w:rsidR="006A44DB" w:rsidRDefault="006A44DB" w:rsidP="00C420B2">
            <w:r>
              <w:t>Last</w:t>
            </w:r>
          </w:p>
        </w:tc>
        <w:tc>
          <w:tcPr>
            <w:tcW w:w="3599" w:type="dxa"/>
          </w:tcPr>
          <w:p w:rsidR="006A44DB" w:rsidRDefault="006A44DB" w:rsidP="00C420B2">
            <w:r w:rsidRPr="00DB79B4">
              <w:t>1</w:t>
            </w:r>
            <w:r w:rsidR="00931293">
              <w:t>0</w:t>
            </w:r>
            <w:r w:rsidRPr="00DB79B4">
              <w:t xml:space="preserve"> transaktion per sekund</w:t>
            </w:r>
          </w:p>
        </w:tc>
        <w:tc>
          <w:tcPr>
            <w:tcW w:w="3331" w:type="dxa"/>
          </w:tcPr>
          <w:p w:rsidR="006A44DB" w:rsidRPr="007C7B21" w:rsidRDefault="006A44DB" w:rsidP="006A44DB">
            <w:pPr>
              <w:rPr>
                <w:highlight w:val="yellow"/>
              </w:rPr>
            </w:pPr>
          </w:p>
        </w:tc>
      </w:tr>
      <w:tr w:rsidR="006A44DB" w:rsidTr="006A44DB">
        <w:tc>
          <w:tcPr>
            <w:tcW w:w="2170" w:type="dxa"/>
          </w:tcPr>
          <w:p w:rsidR="006A44DB" w:rsidRDefault="006A44DB" w:rsidP="00C420B2">
            <w:r>
              <w:t>Aktualitet</w:t>
            </w:r>
          </w:p>
        </w:tc>
        <w:tc>
          <w:tcPr>
            <w:tcW w:w="3599" w:type="dxa"/>
          </w:tcPr>
          <w:p w:rsidR="006A44DB" w:rsidRPr="00763E15" w:rsidRDefault="006A44DB" w:rsidP="006A44DB">
            <w:pPr>
              <w:rPr>
                <w:color w:val="FF0000"/>
              </w:rPr>
            </w:pPr>
            <w:r>
              <w:t xml:space="preserve">Tjänsten garanterar att medarbetaruppdraget är valt om anropet genomförts utan fel. </w:t>
            </w:r>
          </w:p>
        </w:tc>
        <w:tc>
          <w:tcPr>
            <w:tcW w:w="3331" w:type="dxa"/>
          </w:tcPr>
          <w:p w:rsidR="006A44DB" w:rsidRDefault="006A44DB" w:rsidP="00062BA2"/>
        </w:tc>
      </w:tr>
    </w:tbl>
    <w:p w:rsidR="0056727B" w:rsidRDefault="0056727B" w:rsidP="000C4473"/>
    <w:p w:rsidR="0059772B" w:rsidRPr="00776D68" w:rsidRDefault="0059772B" w:rsidP="0059772B">
      <w:pPr>
        <w:pStyle w:val="Rubrik3"/>
      </w:pPr>
      <w:bookmarkStart w:id="74" w:name="_Toc370383725"/>
      <w:r w:rsidRPr="00776D68">
        <w:t>Annan information om kontraktet</w:t>
      </w:r>
      <w:bookmarkEnd w:id="74"/>
    </w:p>
    <w:p w:rsidR="0059772B" w:rsidRDefault="0059772B" w:rsidP="000C4473"/>
    <w:p w:rsidR="0059772B" w:rsidRDefault="0059772B" w:rsidP="0059772B">
      <w:pPr>
        <w:pStyle w:val="Rubrik4"/>
      </w:pPr>
      <w:r>
        <w:t>Frivillighet</w:t>
      </w:r>
    </w:p>
    <w:p w:rsidR="000C4473" w:rsidRDefault="0059772B" w:rsidP="000C4473">
      <w:r>
        <w:t>Obligatorisk för tjänsteproducent.</w:t>
      </w:r>
    </w:p>
    <w:p w:rsidR="0059772B" w:rsidRDefault="0059772B" w:rsidP="000C4473"/>
    <w:p w:rsidR="000C4473" w:rsidRDefault="000C4473" w:rsidP="0059772B">
      <w:pPr>
        <w:pStyle w:val="Rubrik4"/>
      </w:pPr>
      <w:r>
        <w:t>Tjänsteinteraktion</w:t>
      </w:r>
    </w:p>
    <w:p w:rsidR="000C4473" w:rsidRDefault="000C4473" w:rsidP="000C4473">
      <w:proofErr w:type="spellStart"/>
      <w:r>
        <w:t>SetSelectedCommissionForPerson</w:t>
      </w:r>
      <w:proofErr w:type="spellEnd"/>
    </w:p>
    <w:p w:rsidR="000C4473" w:rsidRDefault="000C4473" w:rsidP="000C4473"/>
    <w:p w:rsidR="000C4473" w:rsidRDefault="000C4473" w:rsidP="0059772B">
      <w:pPr>
        <w:pStyle w:val="Rubrik4"/>
      </w:pPr>
      <w:r>
        <w:t>Exempel på anrop</w:t>
      </w:r>
    </w:p>
    <w:p w:rsidR="000C4473" w:rsidRDefault="000C4473" w:rsidP="000C4473"/>
    <w:p w:rsidR="000C4473" w:rsidRDefault="000C4473" w:rsidP="000C4473">
      <w:r>
        <w:t>Följande XML visar strukturen på ett anrop till tjänsten.</w:t>
      </w:r>
    </w:p>
    <w:p w:rsidR="000C4473" w:rsidRPr="005C691B" w:rsidRDefault="000C4473" w:rsidP="000C4473">
      <w:pPr>
        <w:rPr>
          <w:lang w:val="en-US"/>
        </w:rPr>
      </w:pPr>
      <w:r w:rsidRPr="005C691B">
        <w:rPr>
          <w:rFonts w:ascii="Consolas" w:eastAsia="Times New Roman" w:hAnsi="Consolas" w:cs="Consolas"/>
          <w:color w:val="0000FF"/>
          <w:sz w:val="16"/>
          <w:szCs w:val="16"/>
          <w:lang w:val="en-US" w:eastAsia="sv-SE"/>
        </w:rPr>
        <w:t>&lt;</w:t>
      </w:r>
      <w:r w:rsidRPr="005C691B">
        <w:rPr>
          <w:rFonts w:ascii="Consolas" w:eastAsia="Times New Roman" w:hAnsi="Consolas" w:cs="Consolas"/>
          <w:color w:val="A31515"/>
          <w:sz w:val="16"/>
          <w:szCs w:val="16"/>
          <w:lang w:val="en-US" w:eastAsia="sv-SE"/>
        </w:rPr>
        <w:t>ns0:SetSelectedCommissionForPersonRequest</w:t>
      </w:r>
      <w:r w:rsidRPr="005C691B">
        <w:rPr>
          <w:rFonts w:ascii="Consolas" w:eastAsia="Times New Roman" w:hAnsi="Consolas" w:cs="Consolas"/>
          <w:color w:val="FF0000"/>
          <w:sz w:val="16"/>
          <w:szCs w:val="16"/>
          <w:lang w:val="en-US" w:eastAsia="sv-SE"/>
        </w:rPr>
        <w:t xml:space="preserve"> xmlns:ns0</w:t>
      </w:r>
      <w:r w:rsidRPr="005C691B">
        <w:rPr>
          <w:rFonts w:ascii="Consolas" w:eastAsia="Times New Roman" w:hAnsi="Consolas" w:cs="Consolas"/>
          <w:color w:val="0000FF"/>
          <w:sz w:val="16"/>
          <w:szCs w:val="16"/>
          <w:lang w:val="en-US" w:eastAsia="sv-SE"/>
        </w:rPr>
        <w:t>=</w:t>
      </w:r>
      <w:r w:rsidRPr="005C691B">
        <w:rPr>
          <w:rFonts w:ascii="Consolas" w:eastAsia="Times New Roman" w:hAnsi="Consolas" w:cs="Consolas"/>
          <w:sz w:val="16"/>
          <w:szCs w:val="16"/>
          <w:lang w:val="en-US" w:eastAsia="sv-SE"/>
        </w:rPr>
        <w:t>"</w:t>
      </w:r>
      <w:r w:rsidR="005D4DBA">
        <w:rPr>
          <w:rFonts w:ascii="Consolas" w:eastAsia="Times New Roman" w:hAnsi="Consolas" w:cs="Consolas"/>
          <w:color w:val="0000FF"/>
          <w:sz w:val="16"/>
          <w:szCs w:val="16"/>
          <w:lang w:val="en-US" w:eastAsia="sv-SE"/>
        </w:rPr>
        <w:t>urn:</w:t>
      </w:r>
      <w:r w:rsidR="005D4DBA" w:rsidRPr="005D4DBA">
        <w:rPr>
          <w:rFonts w:ascii="Consolas" w:eastAsia="Times New Roman" w:hAnsi="Consolas" w:cs="Consolas"/>
          <w:color w:val="0000FF"/>
          <w:sz w:val="16"/>
          <w:szCs w:val="16"/>
          <w:lang w:val="en-US" w:eastAsia="sv-SE"/>
        </w:rPr>
        <w:t>infrastructure:directory:authorizationManagement</w:t>
      </w:r>
      <w:r w:rsidRPr="005C691B">
        <w:rPr>
          <w:rFonts w:ascii="Consolas" w:eastAsia="Times New Roman" w:hAnsi="Consolas" w:cs="Consolas"/>
          <w:color w:val="0000FF"/>
          <w:sz w:val="16"/>
          <w:szCs w:val="16"/>
          <w:lang w:val="en-US" w:eastAsia="sv-SE"/>
        </w:rPr>
        <w:t>:SetSelectedCommissionForPersonResponder:1</w:t>
      </w:r>
      <w:r w:rsidRPr="005C691B">
        <w:rPr>
          <w:rFonts w:ascii="Consolas" w:eastAsia="Times New Roman" w:hAnsi="Consolas" w:cs="Consolas"/>
          <w:sz w:val="16"/>
          <w:szCs w:val="16"/>
          <w:lang w:val="en-US" w:eastAsia="sv-SE"/>
        </w:rPr>
        <w:t>"</w:t>
      </w:r>
      <w:r w:rsidRPr="005C691B">
        <w:rPr>
          <w:rFonts w:ascii="Consolas" w:eastAsia="Times New Roman" w:hAnsi="Consolas" w:cs="Consolas"/>
          <w:color w:val="FF0000"/>
          <w:sz w:val="16"/>
          <w:szCs w:val="16"/>
          <w:lang w:val="en-US" w:eastAsia="sv-SE"/>
        </w:rPr>
        <w:t xml:space="preserve"> xmlns:ns1</w:t>
      </w:r>
      <w:r w:rsidRPr="005C691B">
        <w:rPr>
          <w:rFonts w:ascii="Consolas" w:eastAsia="Times New Roman" w:hAnsi="Consolas" w:cs="Consolas"/>
          <w:color w:val="0000FF"/>
          <w:sz w:val="16"/>
          <w:szCs w:val="16"/>
          <w:lang w:val="en-US" w:eastAsia="sv-SE"/>
        </w:rPr>
        <w:t>=</w:t>
      </w:r>
      <w:r w:rsidRPr="005C691B">
        <w:rPr>
          <w:rFonts w:ascii="Consolas" w:eastAsia="Times New Roman" w:hAnsi="Consolas" w:cs="Consolas"/>
          <w:sz w:val="16"/>
          <w:szCs w:val="16"/>
          <w:lang w:val="en-US" w:eastAsia="sv-SE"/>
        </w:rPr>
        <w:t>"</w:t>
      </w:r>
      <w:r w:rsidR="005D4DBA" w:rsidRPr="005D4DBA">
        <w:rPr>
          <w:rFonts w:ascii="Consolas" w:eastAsia="Times New Roman" w:hAnsi="Consolas" w:cs="Consolas"/>
          <w:color w:val="0000FF"/>
          <w:sz w:val="16"/>
          <w:szCs w:val="16"/>
          <w:lang w:val="en-US" w:eastAsia="sv-SE"/>
        </w:rPr>
        <w:t xml:space="preserve"> </w:t>
      </w:r>
      <w:r w:rsidR="005D4DBA">
        <w:rPr>
          <w:rFonts w:ascii="Consolas" w:eastAsia="Times New Roman" w:hAnsi="Consolas" w:cs="Consolas"/>
          <w:color w:val="0000FF"/>
          <w:sz w:val="16"/>
          <w:szCs w:val="16"/>
          <w:lang w:val="en-US" w:eastAsia="sv-SE"/>
        </w:rPr>
        <w:t>urn:</w:t>
      </w:r>
      <w:r w:rsidR="005D4DBA" w:rsidRPr="005D4DBA">
        <w:rPr>
          <w:rFonts w:ascii="Consolas" w:eastAsia="Times New Roman" w:hAnsi="Consolas" w:cs="Consolas"/>
          <w:color w:val="0000FF"/>
          <w:sz w:val="16"/>
          <w:szCs w:val="16"/>
          <w:lang w:val="en-US" w:eastAsia="sv-SE"/>
        </w:rPr>
        <w:t>infrastructure:directory:authorizationManagement</w:t>
      </w:r>
      <w:r w:rsidRPr="005C691B">
        <w:rPr>
          <w:rFonts w:ascii="Consolas" w:eastAsia="Times New Roman" w:hAnsi="Consolas" w:cs="Consolas"/>
          <w:color w:val="0000FF"/>
          <w:sz w:val="16"/>
          <w:szCs w:val="16"/>
          <w:lang w:val="en-US" w:eastAsia="sv-SE"/>
        </w:rPr>
        <w:t>:1</w:t>
      </w:r>
      <w:r w:rsidRPr="005C691B">
        <w:rPr>
          <w:rFonts w:ascii="Consolas" w:eastAsia="Times New Roman" w:hAnsi="Consolas" w:cs="Consolas"/>
          <w:sz w:val="16"/>
          <w:szCs w:val="16"/>
          <w:lang w:val="en-US" w:eastAsia="sv-SE"/>
        </w:rPr>
        <w:t>"</w:t>
      </w:r>
      <w:r w:rsidRPr="005C691B">
        <w:rPr>
          <w:rFonts w:ascii="Consolas" w:eastAsia="Times New Roman" w:hAnsi="Consolas" w:cs="Consolas"/>
          <w:color w:val="0000FF"/>
          <w:sz w:val="16"/>
          <w:szCs w:val="16"/>
          <w:lang w:val="en-US" w:eastAsia="sv-SE"/>
        </w:rPr>
        <w:t>&gt;</w:t>
      </w:r>
    </w:p>
    <w:p w:rsidR="000C4473" w:rsidRPr="005C691B" w:rsidRDefault="000C4473" w:rsidP="000C4473">
      <w:pPr>
        <w:ind w:left="440"/>
        <w:rPr>
          <w:lang w:val="en-US"/>
        </w:rPr>
      </w:pPr>
      <w:proofErr w:type="gramStart"/>
      <w:r w:rsidRPr="005C691B">
        <w:rPr>
          <w:rFonts w:ascii="Consolas" w:eastAsia="Times New Roman" w:hAnsi="Consolas" w:cs="Consolas"/>
          <w:color w:val="0000FF"/>
          <w:sz w:val="16"/>
          <w:szCs w:val="16"/>
          <w:lang w:val="en-US" w:eastAsia="sv-SE"/>
        </w:rPr>
        <w:t>&lt;!--</w:t>
      </w:r>
      <w:proofErr w:type="gramEnd"/>
      <w:r w:rsidRPr="005C691B">
        <w:rPr>
          <w:rFonts w:ascii="Consolas" w:eastAsia="Times New Roman" w:hAnsi="Consolas" w:cs="Consolas"/>
          <w:color w:val="0000FF"/>
          <w:sz w:val="16"/>
          <w:szCs w:val="16"/>
          <w:lang w:val="en-US" w:eastAsia="sv-SE"/>
        </w:rPr>
        <w:t xml:space="preserve"> </w:t>
      </w:r>
      <w:r w:rsidRPr="005C691B">
        <w:rPr>
          <w:rFonts w:ascii="Consolas" w:eastAsia="Times New Roman" w:hAnsi="Consolas" w:cs="Consolas"/>
          <w:color w:val="008000"/>
          <w:sz w:val="16"/>
          <w:szCs w:val="16"/>
          <w:lang w:val="en-US" w:eastAsia="sv-SE"/>
        </w:rPr>
        <w:t>Optional</w:t>
      </w:r>
      <w:r w:rsidRPr="005C691B">
        <w:rPr>
          <w:rFonts w:ascii="Consolas" w:eastAsia="Times New Roman" w:hAnsi="Consolas" w:cs="Consolas"/>
          <w:color w:val="0000FF"/>
          <w:sz w:val="16"/>
          <w:szCs w:val="16"/>
          <w:lang w:val="en-US" w:eastAsia="sv-SE"/>
        </w:rPr>
        <w:t xml:space="preserve"> --&gt;</w:t>
      </w:r>
    </w:p>
    <w:p w:rsidR="000C4473" w:rsidRPr="005C691B" w:rsidRDefault="000C4473" w:rsidP="000C4473">
      <w:pPr>
        <w:ind w:left="440"/>
        <w:rPr>
          <w:lang w:val="en-US"/>
        </w:rPr>
      </w:pPr>
      <w:r w:rsidRPr="005C691B">
        <w:rPr>
          <w:rFonts w:ascii="Consolas" w:eastAsia="Times New Roman" w:hAnsi="Consolas" w:cs="Consolas"/>
          <w:color w:val="0000FF"/>
          <w:sz w:val="16"/>
          <w:szCs w:val="16"/>
          <w:lang w:val="en-US" w:eastAsia="sv-SE"/>
        </w:rPr>
        <w:t>&lt;</w:t>
      </w:r>
      <w:r w:rsidRPr="005C691B">
        <w:rPr>
          <w:rFonts w:ascii="Consolas" w:eastAsia="Times New Roman" w:hAnsi="Consolas" w:cs="Consolas"/>
          <w:color w:val="A31515"/>
          <w:sz w:val="16"/>
          <w:szCs w:val="16"/>
          <w:lang w:val="en-US" w:eastAsia="sv-SE"/>
        </w:rPr>
        <w:t>ns0</w:t>
      </w:r>
      <w:proofErr w:type="gramStart"/>
      <w:r w:rsidRPr="005C691B">
        <w:rPr>
          <w:rFonts w:ascii="Consolas" w:eastAsia="Times New Roman" w:hAnsi="Consolas" w:cs="Consolas"/>
          <w:color w:val="A31515"/>
          <w:sz w:val="16"/>
          <w:szCs w:val="16"/>
          <w:lang w:val="en-US" w:eastAsia="sv-SE"/>
        </w:rPr>
        <w:t>:PersonalHsaId</w:t>
      </w:r>
      <w:proofErr w:type="gramEnd"/>
      <w:r w:rsidRPr="005C691B">
        <w:rPr>
          <w:rFonts w:ascii="Consolas" w:eastAsia="Times New Roman" w:hAnsi="Consolas" w:cs="Consolas"/>
          <w:color w:val="0000FF"/>
          <w:sz w:val="16"/>
          <w:szCs w:val="16"/>
          <w:lang w:val="en-US" w:eastAsia="sv-SE"/>
        </w:rPr>
        <w:t>&gt;</w:t>
      </w:r>
      <w:r w:rsidRPr="005C691B">
        <w:rPr>
          <w:rFonts w:ascii="Consolas" w:eastAsia="Times New Roman" w:hAnsi="Consolas" w:cs="Consolas"/>
          <w:sz w:val="16"/>
          <w:szCs w:val="16"/>
          <w:lang w:val="en-US" w:eastAsia="sv-SE"/>
        </w:rPr>
        <w:t>?</w:t>
      </w:r>
      <w:r w:rsidRPr="005C691B">
        <w:rPr>
          <w:rFonts w:ascii="Consolas" w:eastAsia="Times New Roman" w:hAnsi="Consolas" w:cs="Consolas"/>
          <w:color w:val="0000FF"/>
          <w:sz w:val="16"/>
          <w:szCs w:val="16"/>
          <w:lang w:val="en-US" w:eastAsia="sv-SE"/>
        </w:rPr>
        <w:t>&lt;/</w:t>
      </w:r>
      <w:r w:rsidRPr="005C691B">
        <w:rPr>
          <w:rFonts w:ascii="Consolas" w:eastAsia="Times New Roman" w:hAnsi="Consolas" w:cs="Consolas"/>
          <w:color w:val="A31515"/>
          <w:sz w:val="16"/>
          <w:szCs w:val="16"/>
          <w:lang w:val="en-US" w:eastAsia="sv-SE"/>
        </w:rPr>
        <w:t>ns0:PersonalHsaId</w:t>
      </w:r>
      <w:r w:rsidRPr="005C691B">
        <w:rPr>
          <w:rFonts w:ascii="Consolas" w:eastAsia="Times New Roman" w:hAnsi="Consolas" w:cs="Consolas"/>
          <w:color w:val="0000FF"/>
          <w:sz w:val="16"/>
          <w:szCs w:val="16"/>
          <w:lang w:val="en-US" w:eastAsia="sv-SE"/>
        </w:rPr>
        <w:t>&gt;</w:t>
      </w:r>
    </w:p>
    <w:p w:rsidR="000C4473" w:rsidRPr="005C691B" w:rsidRDefault="000C4473" w:rsidP="000C4473">
      <w:pPr>
        <w:ind w:left="440"/>
        <w:rPr>
          <w:lang w:val="en-US"/>
        </w:rPr>
      </w:pPr>
      <w:proofErr w:type="gramStart"/>
      <w:r w:rsidRPr="005C691B">
        <w:rPr>
          <w:rFonts w:ascii="Consolas" w:eastAsia="Times New Roman" w:hAnsi="Consolas" w:cs="Consolas"/>
          <w:color w:val="0000FF"/>
          <w:sz w:val="16"/>
          <w:szCs w:val="16"/>
          <w:lang w:val="en-US" w:eastAsia="sv-SE"/>
        </w:rPr>
        <w:t>&lt;!--</w:t>
      </w:r>
      <w:proofErr w:type="gramEnd"/>
      <w:r w:rsidRPr="005C691B">
        <w:rPr>
          <w:rFonts w:ascii="Consolas" w:eastAsia="Times New Roman" w:hAnsi="Consolas" w:cs="Consolas"/>
          <w:color w:val="0000FF"/>
          <w:sz w:val="16"/>
          <w:szCs w:val="16"/>
          <w:lang w:val="en-US" w:eastAsia="sv-SE"/>
        </w:rPr>
        <w:t xml:space="preserve"> </w:t>
      </w:r>
      <w:r w:rsidRPr="005C691B">
        <w:rPr>
          <w:rFonts w:ascii="Consolas" w:eastAsia="Times New Roman" w:hAnsi="Consolas" w:cs="Consolas"/>
          <w:color w:val="008000"/>
          <w:sz w:val="16"/>
          <w:szCs w:val="16"/>
          <w:lang w:val="en-US" w:eastAsia="sv-SE"/>
        </w:rPr>
        <w:t>Optional</w:t>
      </w:r>
      <w:r w:rsidRPr="005C691B">
        <w:rPr>
          <w:rFonts w:ascii="Consolas" w:eastAsia="Times New Roman" w:hAnsi="Consolas" w:cs="Consolas"/>
          <w:color w:val="0000FF"/>
          <w:sz w:val="16"/>
          <w:szCs w:val="16"/>
          <w:lang w:val="en-US" w:eastAsia="sv-SE"/>
        </w:rPr>
        <w:t xml:space="preserve"> --&gt;</w:t>
      </w:r>
    </w:p>
    <w:p w:rsidR="000C4473" w:rsidRPr="005C691B" w:rsidRDefault="000C4473" w:rsidP="000C4473">
      <w:pPr>
        <w:ind w:left="440"/>
        <w:rPr>
          <w:lang w:val="en-US"/>
        </w:rPr>
      </w:pPr>
      <w:r w:rsidRPr="005C691B">
        <w:rPr>
          <w:rFonts w:ascii="Consolas" w:eastAsia="Times New Roman" w:hAnsi="Consolas" w:cs="Consolas"/>
          <w:color w:val="0000FF"/>
          <w:sz w:val="16"/>
          <w:szCs w:val="16"/>
          <w:lang w:val="en-US" w:eastAsia="sv-SE"/>
        </w:rPr>
        <w:lastRenderedPageBreak/>
        <w:t>&lt;</w:t>
      </w:r>
      <w:r w:rsidRPr="005C691B">
        <w:rPr>
          <w:rFonts w:ascii="Consolas" w:eastAsia="Times New Roman" w:hAnsi="Consolas" w:cs="Consolas"/>
          <w:color w:val="A31515"/>
          <w:sz w:val="16"/>
          <w:szCs w:val="16"/>
          <w:lang w:val="en-US" w:eastAsia="sv-SE"/>
        </w:rPr>
        <w:t>ns0</w:t>
      </w:r>
      <w:proofErr w:type="gramStart"/>
      <w:r w:rsidRPr="005C691B">
        <w:rPr>
          <w:rFonts w:ascii="Consolas" w:eastAsia="Times New Roman" w:hAnsi="Consolas" w:cs="Consolas"/>
          <w:color w:val="A31515"/>
          <w:sz w:val="16"/>
          <w:szCs w:val="16"/>
          <w:lang w:val="en-US" w:eastAsia="sv-SE"/>
        </w:rPr>
        <w:t>:PersonalIdentityNumber</w:t>
      </w:r>
      <w:proofErr w:type="gramEnd"/>
      <w:r w:rsidRPr="005C691B">
        <w:rPr>
          <w:rFonts w:ascii="Consolas" w:eastAsia="Times New Roman" w:hAnsi="Consolas" w:cs="Consolas"/>
          <w:color w:val="0000FF"/>
          <w:sz w:val="16"/>
          <w:szCs w:val="16"/>
          <w:lang w:val="en-US" w:eastAsia="sv-SE"/>
        </w:rPr>
        <w:t>&gt;</w:t>
      </w:r>
      <w:r w:rsidRPr="005C691B">
        <w:rPr>
          <w:rFonts w:ascii="Consolas" w:eastAsia="Times New Roman" w:hAnsi="Consolas" w:cs="Consolas"/>
          <w:sz w:val="16"/>
          <w:szCs w:val="16"/>
          <w:lang w:val="en-US" w:eastAsia="sv-SE"/>
        </w:rPr>
        <w:t>?</w:t>
      </w:r>
      <w:r w:rsidRPr="005C691B">
        <w:rPr>
          <w:rFonts w:ascii="Consolas" w:eastAsia="Times New Roman" w:hAnsi="Consolas" w:cs="Consolas"/>
          <w:color w:val="0000FF"/>
          <w:sz w:val="16"/>
          <w:szCs w:val="16"/>
          <w:lang w:val="en-US" w:eastAsia="sv-SE"/>
        </w:rPr>
        <w:t>&lt;/</w:t>
      </w:r>
      <w:r w:rsidRPr="005C691B">
        <w:rPr>
          <w:rFonts w:ascii="Consolas" w:eastAsia="Times New Roman" w:hAnsi="Consolas" w:cs="Consolas"/>
          <w:color w:val="A31515"/>
          <w:sz w:val="16"/>
          <w:szCs w:val="16"/>
          <w:lang w:val="en-US" w:eastAsia="sv-SE"/>
        </w:rPr>
        <w:t>ns0:PersonalIdentityNumber</w:t>
      </w:r>
      <w:r w:rsidRPr="005C691B">
        <w:rPr>
          <w:rFonts w:ascii="Consolas" w:eastAsia="Times New Roman" w:hAnsi="Consolas" w:cs="Consolas"/>
          <w:color w:val="0000FF"/>
          <w:sz w:val="16"/>
          <w:szCs w:val="16"/>
          <w:lang w:val="en-US" w:eastAsia="sv-SE"/>
        </w:rPr>
        <w:t>&gt;</w:t>
      </w:r>
    </w:p>
    <w:p w:rsidR="000C4473" w:rsidRPr="004A7B6D" w:rsidRDefault="000C4473" w:rsidP="000C4473">
      <w:pPr>
        <w:ind w:left="440"/>
        <w:rPr>
          <w:lang w:val="en-US"/>
        </w:rPr>
      </w:pPr>
      <w:proofErr w:type="gramStart"/>
      <w:r w:rsidRPr="005C691B">
        <w:rPr>
          <w:rFonts w:ascii="Consolas" w:eastAsia="Times New Roman" w:hAnsi="Consolas" w:cs="Consolas"/>
          <w:color w:val="0000FF"/>
          <w:sz w:val="16"/>
          <w:szCs w:val="16"/>
          <w:lang w:val="en-US" w:eastAsia="sv-SE"/>
        </w:rPr>
        <w:t>&lt;!--</w:t>
      </w:r>
      <w:proofErr w:type="gramEnd"/>
      <w:r w:rsidRPr="005C691B">
        <w:rPr>
          <w:rFonts w:ascii="Consolas" w:eastAsia="Times New Roman" w:hAnsi="Consolas" w:cs="Consolas"/>
          <w:color w:val="0000FF"/>
          <w:sz w:val="16"/>
          <w:szCs w:val="16"/>
          <w:lang w:val="en-US" w:eastAsia="sv-SE"/>
        </w:rPr>
        <w:t xml:space="preserve"> </w:t>
      </w:r>
      <w:r w:rsidRPr="005C691B">
        <w:rPr>
          <w:rFonts w:ascii="Consolas" w:eastAsia="Times New Roman" w:hAnsi="Consolas" w:cs="Consolas"/>
          <w:color w:val="008000"/>
          <w:sz w:val="16"/>
          <w:szCs w:val="16"/>
          <w:lang w:val="en-US" w:eastAsia="sv-SE"/>
        </w:rPr>
        <w:t>Optional</w:t>
      </w:r>
      <w:r w:rsidRPr="005C691B">
        <w:rPr>
          <w:rFonts w:ascii="Consolas" w:eastAsia="Times New Roman" w:hAnsi="Consolas" w:cs="Consolas"/>
          <w:color w:val="0000FF"/>
          <w:sz w:val="16"/>
          <w:szCs w:val="16"/>
          <w:lang w:val="en-US" w:eastAsia="sv-SE"/>
        </w:rPr>
        <w:t xml:space="preserve"> --&gt;</w:t>
      </w:r>
    </w:p>
    <w:p w:rsidR="000C4473" w:rsidRPr="005C691B" w:rsidRDefault="000C4473" w:rsidP="000C4473">
      <w:pPr>
        <w:ind w:left="440"/>
        <w:rPr>
          <w:lang w:val="en-US"/>
        </w:rPr>
      </w:pPr>
      <w:r w:rsidRPr="005C691B">
        <w:rPr>
          <w:rFonts w:ascii="Consolas" w:eastAsia="Times New Roman" w:hAnsi="Consolas" w:cs="Consolas"/>
          <w:color w:val="0000FF"/>
          <w:sz w:val="16"/>
          <w:szCs w:val="16"/>
          <w:lang w:val="en-US" w:eastAsia="sv-SE"/>
        </w:rPr>
        <w:t>&lt;</w:t>
      </w:r>
      <w:r w:rsidRPr="005C691B">
        <w:rPr>
          <w:rFonts w:ascii="Consolas" w:eastAsia="Times New Roman" w:hAnsi="Consolas" w:cs="Consolas"/>
          <w:color w:val="A31515"/>
          <w:sz w:val="16"/>
          <w:szCs w:val="16"/>
          <w:lang w:val="en-US" w:eastAsia="sv-SE"/>
        </w:rPr>
        <w:t>ns0</w:t>
      </w:r>
      <w:proofErr w:type="gramStart"/>
      <w:r w:rsidRPr="005C691B">
        <w:rPr>
          <w:rFonts w:ascii="Consolas" w:eastAsia="Times New Roman" w:hAnsi="Consolas" w:cs="Consolas"/>
          <w:color w:val="A31515"/>
          <w:sz w:val="16"/>
          <w:szCs w:val="16"/>
          <w:lang w:val="en-US" w:eastAsia="sv-SE"/>
        </w:rPr>
        <w:t>:CommissionHsaId</w:t>
      </w:r>
      <w:proofErr w:type="gramEnd"/>
      <w:r w:rsidRPr="005C691B">
        <w:rPr>
          <w:rFonts w:ascii="Consolas" w:eastAsia="Times New Roman" w:hAnsi="Consolas" w:cs="Consolas"/>
          <w:color w:val="0000FF"/>
          <w:sz w:val="16"/>
          <w:szCs w:val="16"/>
          <w:lang w:val="en-US" w:eastAsia="sv-SE"/>
        </w:rPr>
        <w:t>&gt;</w:t>
      </w:r>
      <w:r w:rsidRPr="005C691B">
        <w:rPr>
          <w:rFonts w:ascii="Consolas" w:eastAsia="Times New Roman" w:hAnsi="Consolas" w:cs="Consolas"/>
          <w:sz w:val="16"/>
          <w:szCs w:val="16"/>
          <w:lang w:val="en-US" w:eastAsia="sv-SE"/>
        </w:rPr>
        <w:t>?</w:t>
      </w:r>
      <w:r w:rsidRPr="005C691B">
        <w:rPr>
          <w:rFonts w:ascii="Consolas" w:eastAsia="Times New Roman" w:hAnsi="Consolas" w:cs="Consolas"/>
          <w:color w:val="0000FF"/>
          <w:sz w:val="16"/>
          <w:szCs w:val="16"/>
          <w:lang w:val="en-US" w:eastAsia="sv-SE"/>
        </w:rPr>
        <w:t>&lt;/</w:t>
      </w:r>
      <w:r w:rsidRPr="005C691B">
        <w:rPr>
          <w:rFonts w:ascii="Consolas" w:eastAsia="Times New Roman" w:hAnsi="Consolas" w:cs="Consolas"/>
          <w:color w:val="A31515"/>
          <w:sz w:val="16"/>
          <w:szCs w:val="16"/>
          <w:lang w:val="en-US" w:eastAsia="sv-SE"/>
        </w:rPr>
        <w:t>ns0:CommissionHsaId</w:t>
      </w:r>
      <w:r w:rsidRPr="005C691B">
        <w:rPr>
          <w:rFonts w:ascii="Consolas" w:eastAsia="Times New Roman" w:hAnsi="Consolas" w:cs="Consolas"/>
          <w:color w:val="0000FF"/>
          <w:sz w:val="16"/>
          <w:szCs w:val="16"/>
          <w:lang w:val="en-US" w:eastAsia="sv-SE"/>
        </w:rPr>
        <w:t>&gt;</w:t>
      </w:r>
    </w:p>
    <w:p w:rsidR="000C4473" w:rsidRDefault="000C4473" w:rsidP="000C4473">
      <w:pPr>
        <w:rPr>
          <w:rFonts w:ascii="Consolas" w:eastAsia="Times New Roman" w:hAnsi="Consolas" w:cs="Consolas"/>
          <w:color w:val="0000FF"/>
          <w:sz w:val="16"/>
          <w:szCs w:val="16"/>
          <w:lang w:val="en-US" w:eastAsia="sv-SE"/>
        </w:rPr>
      </w:pPr>
      <w:r w:rsidRPr="000010D0">
        <w:rPr>
          <w:rFonts w:ascii="Consolas" w:eastAsia="Times New Roman" w:hAnsi="Consolas" w:cs="Consolas"/>
          <w:color w:val="0000FF"/>
          <w:sz w:val="16"/>
          <w:szCs w:val="16"/>
          <w:lang w:val="en-US" w:eastAsia="sv-SE"/>
        </w:rPr>
        <w:t>&lt;/</w:t>
      </w:r>
      <w:r w:rsidRPr="000010D0">
        <w:rPr>
          <w:rFonts w:ascii="Consolas" w:eastAsia="Times New Roman" w:hAnsi="Consolas" w:cs="Consolas"/>
          <w:color w:val="A31515"/>
          <w:sz w:val="16"/>
          <w:szCs w:val="16"/>
          <w:lang w:val="en-US" w:eastAsia="sv-SE"/>
        </w:rPr>
        <w:t>ns0</w:t>
      </w:r>
      <w:proofErr w:type="gramStart"/>
      <w:r w:rsidRPr="000010D0">
        <w:rPr>
          <w:rFonts w:ascii="Consolas" w:eastAsia="Times New Roman" w:hAnsi="Consolas" w:cs="Consolas"/>
          <w:color w:val="A31515"/>
          <w:sz w:val="16"/>
          <w:szCs w:val="16"/>
          <w:lang w:val="en-US" w:eastAsia="sv-SE"/>
        </w:rPr>
        <w:t>:SetSelectedCommissionForPersonRequest</w:t>
      </w:r>
      <w:proofErr w:type="gramEnd"/>
      <w:r w:rsidRPr="000010D0">
        <w:rPr>
          <w:rFonts w:ascii="Consolas" w:eastAsia="Times New Roman" w:hAnsi="Consolas" w:cs="Consolas"/>
          <w:color w:val="0000FF"/>
          <w:sz w:val="16"/>
          <w:szCs w:val="16"/>
          <w:lang w:val="en-US" w:eastAsia="sv-SE"/>
        </w:rPr>
        <w:t>&gt;</w:t>
      </w:r>
    </w:p>
    <w:p w:rsidR="0059772B" w:rsidRPr="000010D0" w:rsidRDefault="0059772B" w:rsidP="000C4473">
      <w:pPr>
        <w:rPr>
          <w:lang w:val="en-US"/>
        </w:rPr>
      </w:pPr>
    </w:p>
    <w:p w:rsidR="000C4473" w:rsidRDefault="000C4473" w:rsidP="000C4473">
      <w:pPr>
        <w:pStyle w:val="Rubrik4"/>
      </w:pPr>
      <w:r>
        <w:t>Exempel på svar</w:t>
      </w:r>
    </w:p>
    <w:p w:rsidR="000C4473" w:rsidRDefault="000C4473" w:rsidP="000C4473">
      <w:r>
        <w:t>Följande XML visar strukturen på svarsmeddelandet från tjänsten.</w:t>
      </w:r>
    </w:p>
    <w:p w:rsidR="000C4473" w:rsidRPr="005C691B" w:rsidRDefault="000C4473" w:rsidP="000C4473">
      <w:pPr>
        <w:rPr>
          <w:lang w:val="en-US"/>
        </w:rPr>
      </w:pPr>
      <w:r w:rsidRPr="005C691B">
        <w:rPr>
          <w:rFonts w:ascii="Consolas" w:eastAsia="Times New Roman" w:hAnsi="Consolas" w:cs="Consolas"/>
          <w:color w:val="0000FF"/>
          <w:sz w:val="16"/>
          <w:szCs w:val="16"/>
          <w:lang w:val="en-US" w:eastAsia="sv-SE"/>
        </w:rPr>
        <w:t>&lt;</w:t>
      </w:r>
      <w:r w:rsidRPr="005C691B">
        <w:rPr>
          <w:rFonts w:ascii="Consolas" w:eastAsia="Times New Roman" w:hAnsi="Consolas" w:cs="Consolas"/>
          <w:color w:val="A31515"/>
          <w:sz w:val="16"/>
          <w:szCs w:val="16"/>
          <w:lang w:val="en-US" w:eastAsia="sv-SE"/>
        </w:rPr>
        <w:t>ns0:SetSelectedCommissionForPersonResponse</w:t>
      </w:r>
      <w:r w:rsidRPr="005C691B">
        <w:rPr>
          <w:rFonts w:ascii="Consolas" w:eastAsia="Times New Roman" w:hAnsi="Consolas" w:cs="Consolas"/>
          <w:color w:val="FF0000"/>
          <w:sz w:val="16"/>
          <w:szCs w:val="16"/>
          <w:lang w:val="en-US" w:eastAsia="sv-SE"/>
        </w:rPr>
        <w:t xml:space="preserve"> xmlns:ns0</w:t>
      </w:r>
      <w:r w:rsidRPr="005C691B">
        <w:rPr>
          <w:rFonts w:ascii="Consolas" w:eastAsia="Times New Roman" w:hAnsi="Consolas" w:cs="Consolas"/>
          <w:color w:val="0000FF"/>
          <w:sz w:val="16"/>
          <w:szCs w:val="16"/>
          <w:lang w:val="en-US" w:eastAsia="sv-SE"/>
        </w:rPr>
        <w:t>=</w:t>
      </w:r>
      <w:r w:rsidRPr="005C691B">
        <w:rPr>
          <w:rFonts w:ascii="Consolas" w:eastAsia="Times New Roman" w:hAnsi="Consolas" w:cs="Consolas"/>
          <w:sz w:val="16"/>
          <w:szCs w:val="16"/>
          <w:lang w:val="en-US" w:eastAsia="sv-SE"/>
        </w:rPr>
        <w:t>"</w:t>
      </w:r>
      <w:r w:rsidR="005D4DBA">
        <w:rPr>
          <w:rFonts w:ascii="Consolas" w:eastAsia="Times New Roman" w:hAnsi="Consolas" w:cs="Consolas"/>
          <w:color w:val="0000FF"/>
          <w:sz w:val="16"/>
          <w:szCs w:val="16"/>
          <w:lang w:val="en-US" w:eastAsia="sv-SE"/>
        </w:rPr>
        <w:t>urn:</w:t>
      </w:r>
      <w:r w:rsidR="005D4DBA" w:rsidRPr="005D4DBA">
        <w:rPr>
          <w:rFonts w:ascii="Consolas" w:eastAsia="Times New Roman" w:hAnsi="Consolas" w:cs="Consolas"/>
          <w:color w:val="0000FF"/>
          <w:sz w:val="16"/>
          <w:szCs w:val="16"/>
          <w:lang w:val="en-US" w:eastAsia="sv-SE"/>
        </w:rPr>
        <w:t>infrastructure:directory:authorizationManagement</w:t>
      </w:r>
      <w:r w:rsidRPr="005C691B">
        <w:rPr>
          <w:rFonts w:ascii="Consolas" w:eastAsia="Times New Roman" w:hAnsi="Consolas" w:cs="Consolas"/>
          <w:color w:val="0000FF"/>
          <w:sz w:val="16"/>
          <w:szCs w:val="16"/>
          <w:lang w:val="en-US" w:eastAsia="sv-SE"/>
        </w:rPr>
        <w:t>:SetSelectedCommissionForPersonResponder:1</w:t>
      </w:r>
      <w:r w:rsidRPr="005C691B">
        <w:rPr>
          <w:rFonts w:ascii="Consolas" w:eastAsia="Times New Roman" w:hAnsi="Consolas" w:cs="Consolas"/>
          <w:sz w:val="16"/>
          <w:szCs w:val="16"/>
          <w:lang w:val="en-US" w:eastAsia="sv-SE"/>
        </w:rPr>
        <w:t>"</w:t>
      </w:r>
      <w:r w:rsidRPr="005C691B">
        <w:rPr>
          <w:rFonts w:ascii="Consolas" w:eastAsia="Times New Roman" w:hAnsi="Consolas" w:cs="Consolas"/>
          <w:color w:val="FF0000"/>
          <w:sz w:val="16"/>
          <w:szCs w:val="16"/>
          <w:lang w:val="en-US" w:eastAsia="sv-SE"/>
        </w:rPr>
        <w:t xml:space="preserve"> xmlns:ns1</w:t>
      </w:r>
      <w:r w:rsidRPr="005C691B">
        <w:rPr>
          <w:rFonts w:ascii="Consolas" w:eastAsia="Times New Roman" w:hAnsi="Consolas" w:cs="Consolas"/>
          <w:color w:val="0000FF"/>
          <w:sz w:val="16"/>
          <w:szCs w:val="16"/>
          <w:lang w:val="en-US" w:eastAsia="sv-SE"/>
        </w:rPr>
        <w:t>=</w:t>
      </w:r>
      <w:r w:rsidRPr="005C691B">
        <w:rPr>
          <w:rFonts w:ascii="Consolas" w:eastAsia="Times New Roman" w:hAnsi="Consolas" w:cs="Consolas"/>
          <w:sz w:val="16"/>
          <w:szCs w:val="16"/>
          <w:lang w:val="en-US" w:eastAsia="sv-SE"/>
        </w:rPr>
        <w:t>"</w:t>
      </w:r>
      <w:r w:rsidR="005D4DBA">
        <w:rPr>
          <w:rFonts w:ascii="Consolas" w:eastAsia="Times New Roman" w:hAnsi="Consolas" w:cs="Consolas"/>
          <w:color w:val="0000FF"/>
          <w:sz w:val="16"/>
          <w:szCs w:val="16"/>
          <w:lang w:val="en-US" w:eastAsia="sv-SE"/>
        </w:rPr>
        <w:t>urn:</w:t>
      </w:r>
      <w:r w:rsidR="005D4DBA" w:rsidRPr="005D4DBA">
        <w:rPr>
          <w:rFonts w:ascii="Consolas" w:eastAsia="Times New Roman" w:hAnsi="Consolas" w:cs="Consolas"/>
          <w:color w:val="0000FF"/>
          <w:sz w:val="16"/>
          <w:szCs w:val="16"/>
          <w:lang w:val="en-US" w:eastAsia="sv-SE"/>
        </w:rPr>
        <w:t>infrastructure:directory:authorizationManagement</w:t>
      </w:r>
      <w:r w:rsidR="004A7B6D" w:rsidRPr="00781534">
        <w:rPr>
          <w:rFonts w:ascii="Consolas" w:eastAsia="Times New Roman" w:hAnsi="Consolas" w:cs="Consolas"/>
          <w:color w:val="0000FF"/>
          <w:sz w:val="16"/>
          <w:szCs w:val="16"/>
          <w:lang w:val="en-US" w:eastAsia="sv-SE"/>
        </w:rPr>
        <w:t>:authorisation</w:t>
      </w:r>
      <w:r w:rsidRPr="005C691B">
        <w:rPr>
          <w:rFonts w:ascii="Consolas" w:eastAsia="Times New Roman" w:hAnsi="Consolas" w:cs="Consolas"/>
          <w:color w:val="0000FF"/>
          <w:sz w:val="16"/>
          <w:szCs w:val="16"/>
          <w:lang w:val="en-US" w:eastAsia="sv-SE"/>
        </w:rPr>
        <w:t>:1</w:t>
      </w:r>
      <w:r w:rsidRPr="005C691B">
        <w:rPr>
          <w:rFonts w:ascii="Consolas" w:eastAsia="Times New Roman" w:hAnsi="Consolas" w:cs="Consolas"/>
          <w:sz w:val="16"/>
          <w:szCs w:val="16"/>
          <w:lang w:val="en-US" w:eastAsia="sv-SE"/>
        </w:rPr>
        <w:t>"</w:t>
      </w:r>
      <w:r w:rsidRPr="005C691B">
        <w:rPr>
          <w:rFonts w:ascii="Consolas" w:eastAsia="Times New Roman" w:hAnsi="Consolas" w:cs="Consolas"/>
          <w:color w:val="0000FF"/>
          <w:sz w:val="16"/>
          <w:szCs w:val="16"/>
          <w:lang w:val="en-US" w:eastAsia="sv-SE"/>
        </w:rPr>
        <w:t>&gt;</w:t>
      </w:r>
    </w:p>
    <w:p w:rsidR="000C4473" w:rsidRPr="005C691B" w:rsidRDefault="000C4473" w:rsidP="000C4473">
      <w:pPr>
        <w:ind w:left="440"/>
        <w:rPr>
          <w:lang w:val="en-US"/>
        </w:rPr>
      </w:pPr>
      <w:r w:rsidRPr="005C691B">
        <w:rPr>
          <w:rFonts w:ascii="Consolas" w:eastAsia="Times New Roman" w:hAnsi="Consolas" w:cs="Consolas"/>
          <w:color w:val="0000FF"/>
          <w:sz w:val="16"/>
          <w:szCs w:val="16"/>
          <w:lang w:val="en-US" w:eastAsia="sv-SE"/>
        </w:rPr>
        <w:t>&lt;</w:t>
      </w:r>
      <w:r w:rsidRPr="005C691B">
        <w:rPr>
          <w:rFonts w:ascii="Consolas" w:eastAsia="Times New Roman" w:hAnsi="Consolas" w:cs="Consolas"/>
          <w:color w:val="A31515"/>
          <w:sz w:val="16"/>
          <w:szCs w:val="16"/>
          <w:lang w:val="en-US" w:eastAsia="sv-SE"/>
        </w:rPr>
        <w:t>ns0</w:t>
      </w:r>
      <w:proofErr w:type="gramStart"/>
      <w:r w:rsidRPr="005C691B">
        <w:rPr>
          <w:rFonts w:ascii="Consolas" w:eastAsia="Times New Roman" w:hAnsi="Consolas" w:cs="Consolas"/>
          <w:color w:val="A31515"/>
          <w:sz w:val="16"/>
          <w:szCs w:val="16"/>
          <w:lang w:val="en-US" w:eastAsia="sv-SE"/>
        </w:rPr>
        <w:t>:SetSelectedCommissionForPerson</w:t>
      </w:r>
      <w:proofErr w:type="gramEnd"/>
      <w:r w:rsidRPr="005C691B">
        <w:rPr>
          <w:rFonts w:ascii="Consolas" w:eastAsia="Times New Roman" w:hAnsi="Consolas" w:cs="Consolas"/>
          <w:color w:val="0000FF"/>
          <w:sz w:val="16"/>
          <w:szCs w:val="16"/>
          <w:lang w:val="en-US" w:eastAsia="sv-SE"/>
        </w:rPr>
        <w:t>&gt;</w:t>
      </w:r>
    </w:p>
    <w:p w:rsidR="000C4473" w:rsidRPr="005C691B" w:rsidRDefault="000C4473" w:rsidP="000C4473">
      <w:pPr>
        <w:ind w:left="880"/>
        <w:rPr>
          <w:lang w:val="en-US"/>
        </w:rPr>
      </w:pPr>
      <w:r w:rsidRPr="005C691B">
        <w:rPr>
          <w:rFonts w:ascii="Consolas" w:eastAsia="Times New Roman" w:hAnsi="Consolas" w:cs="Consolas"/>
          <w:color w:val="0000FF"/>
          <w:sz w:val="16"/>
          <w:szCs w:val="16"/>
          <w:lang w:val="en-US" w:eastAsia="sv-SE"/>
        </w:rPr>
        <w:t>&lt;</w:t>
      </w:r>
      <w:r w:rsidRPr="005C691B">
        <w:rPr>
          <w:rFonts w:ascii="Consolas" w:eastAsia="Times New Roman" w:hAnsi="Consolas" w:cs="Consolas"/>
          <w:color w:val="A31515"/>
          <w:sz w:val="16"/>
          <w:szCs w:val="16"/>
          <w:lang w:val="en-US" w:eastAsia="sv-SE"/>
        </w:rPr>
        <w:t>ns1</w:t>
      </w:r>
      <w:proofErr w:type="gramStart"/>
      <w:r w:rsidRPr="005C691B">
        <w:rPr>
          <w:rFonts w:ascii="Consolas" w:eastAsia="Times New Roman" w:hAnsi="Consolas" w:cs="Consolas"/>
          <w:color w:val="A31515"/>
          <w:sz w:val="16"/>
          <w:szCs w:val="16"/>
          <w:lang w:val="en-US" w:eastAsia="sv-SE"/>
        </w:rPr>
        <w:t>:ResultCode</w:t>
      </w:r>
      <w:proofErr w:type="gramEnd"/>
      <w:r w:rsidRPr="005C691B">
        <w:rPr>
          <w:rFonts w:ascii="Consolas" w:eastAsia="Times New Roman" w:hAnsi="Consolas" w:cs="Consolas"/>
          <w:color w:val="0000FF"/>
          <w:sz w:val="16"/>
          <w:szCs w:val="16"/>
          <w:lang w:val="en-US" w:eastAsia="sv-SE"/>
        </w:rPr>
        <w:t>&gt;</w:t>
      </w:r>
      <w:r w:rsidRPr="005C691B">
        <w:rPr>
          <w:rFonts w:ascii="Consolas" w:eastAsia="Times New Roman" w:hAnsi="Consolas" w:cs="Consolas"/>
          <w:sz w:val="16"/>
          <w:szCs w:val="16"/>
          <w:lang w:val="en-US" w:eastAsia="sv-SE"/>
        </w:rPr>
        <w:t>?</w:t>
      </w:r>
      <w:r w:rsidRPr="005C691B">
        <w:rPr>
          <w:rFonts w:ascii="Consolas" w:eastAsia="Times New Roman" w:hAnsi="Consolas" w:cs="Consolas"/>
          <w:color w:val="0000FF"/>
          <w:sz w:val="16"/>
          <w:szCs w:val="16"/>
          <w:lang w:val="en-US" w:eastAsia="sv-SE"/>
        </w:rPr>
        <w:t>&lt;/</w:t>
      </w:r>
      <w:r w:rsidRPr="005C691B">
        <w:rPr>
          <w:rFonts w:ascii="Consolas" w:eastAsia="Times New Roman" w:hAnsi="Consolas" w:cs="Consolas"/>
          <w:color w:val="A31515"/>
          <w:sz w:val="16"/>
          <w:szCs w:val="16"/>
          <w:lang w:val="en-US" w:eastAsia="sv-SE"/>
        </w:rPr>
        <w:t>ns1:ResultCode</w:t>
      </w:r>
      <w:r w:rsidRPr="005C691B">
        <w:rPr>
          <w:rFonts w:ascii="Consolas" w:eastAsia="Times New Roman" w:hAnsi="Consolas" w:cs="Consolas"/>
          <w:color w:val="0000FF"/>
          <w:sz w:val="16"/>
          <w:szCs w:val="16"/>
          <w:lang w:val="en-US" w:eastAsia="sv-SE"/>
        </w:rPr>
        <w:t>&gt;</w:t>
      </w:r>
    </w:p>
    <w:p w:rsidR="000C4473" w:rsidRPr="005C691B" w:rsidRDefault="000C4473" w:rsidP="000C4473">
      <w:pPr>
        <w:ind w:left="880"/>
        <w:rPr>
          <w:lang w:val="en-US"/>
        </w:rPr>
      </w:pPr>
      <w:r w:rsidRPr="005C691B">
        <w:rPr>
          <w:rFonts w:ascii="Consolas" w:eastAsia="Times New Roman" w:hAnsi="Consolas" w:cs="Consolas"/>
          <w:color w:val="0000FF"/>
          <w:sz w:val="16"/>
          <w:szCs w:val="16"/>
          <w:lang w:val="en-US" w:eastAsia="sv-SE"/>
        </w:rPr>
        <w:t>&lt;</w:t>
      </w:r>
      <w:r w:rsidRPr="005C691B">
        <w:rPr>
          <w:rFonts w:ascii="Consolas" w:eastAsia="Times New Roman" w:hAnsi="Consolas" w:cs="Consolas"/>
          <w:color w:val="A31515"/>
          <w:sz w:val="16"/>
          <w:szCs w:val="16"/>
          <w:lang w:val="en-US" w:eastAsia="sv-SE"/>
        </w:rPr>
        <w:t>ns1</w:t>
      </w:r>
      <w:proofErr w:type="gramStart"/>
      <w:r w:rsidRPr="005C691B">
        <w:rPr>
          <w:rFonts w:ascii="Consolas" w:eastAsia="Times New Roman" w:hAnsi="Consolas" w:cs="Consolas"/>
          <w:color w:val="A31515"/>
          <w:sz w:val="16"/>
          <w:szCs w:val="16"/>
          <w:lang w:val="en-US" w:eastAsia="sv-SE"/>
        </w:rPr>
        <w:t>:ResultText</w:t>
      </w:r>
      <w:proofErr w:type="gramEnd"/>
      <w:r w:rsidRPr="005C691B">
        <w:rPr>
          <w:rFonts w:ascii="Consolas" w:eastAsia="Times New Roman" w:hAnsi="Consolas" w:cs="Consolas"/>
          <w:color w:val="0000FF"/>
          <w:sz w:val="16"/>
          <w:szCs w:val="16"/>
          <w:lang w:val="en-US" w:eastAsia="sv-SE"/>
        </w:rPr>
        <w:t>&gt;</w:t>
      </w:r>
      <w:r w:rsidRPr="005C691B">
        <w:rPr>
          <w:rFonts w:ascii="Consolas" w:eastAsia="Times New Roman" w:hAnsi="Consolas" w:cs="Consolas"/>
          <w:sz w:val="16"/>
          <w:szCs w:val="16"/>
          <w:lang w:val="en-US" w:eastAsia="sv-SE"/>
        </w:rPr>
        <w:t>?</w:t>
      </w:r>
      <w:r w:rsidRPr="005C691B">
        <w:rPr>
          <w:rFonts w:ascii="Consolas" w:eastAsia="Times New Roman" w:hAnsi="Consolas" w:cs="Consolas"/>
          <w:color w:val="0000FF"/>
          <w:sz w:val="16"/>
          <w:szCs w:val="16"/>
          <w:lang w:val="en-US" w:eastAsia="sv-SE"/>
        </w:rPr>
        <w:t>&lt;/</w:t>
      </w:r>
      <w:r w:rsidRPr="005C691B">
        <w:rPr>
          <w:rFonts w:ascii="Consolas" w:eastAsia="Times New Roman" w:hAnsi="Consolas" w:cs="Consolas"/>
          <w:color w:val="A31515"/>
          <w:sz w:val="16"/>
          <w:szCs w:val="16"/>
          <w:lang w:val="en-US" w:eastAsia="sv-SE"/>
        </w:rPr>
        <w:t>ns1:ResultText</w:t>
      </w:r>
      <w:r w:rsidRPr="005C691B">
        <w:rPr>
          <w:rFonts w:ascii="Consolas" w:eastAsia="Times New Roman" w:hAnsi="Consolas" w:cs="Consolas"/>
          <w:color w:val="0000FF"/>
          <w:sz w:val="16"/>
          <w:szCs w:val="16"/>
          <w:lang w:val="en-US" w:eastAsia="sv-SE"/>
        </w:rPr>
        <w:t>&gt;</w:t>
      </w:r>
    </w:p>
    <w:p w:rsidR="000C4473" w:rsidRPr="005C691B" w:rsidRDefault="000C4473" w:rsidP="000C4473">
      <w:pPr>
        <w:ind w:left="440"/>
        <w:rPr>
          <w:lang w:val="en-US"/>
        </w:rPr>
      </w:pPr>
      <w:r w:rsidRPr="005C691B">
        <w:rPr>
          <w:rFonts w:ascii="Consolas" w:eastAsia="Times New Roman" w:hAnsi="Consolas" w:cs="Consolas"/>
          <w:color w:val="0000FF"/>
          <w:sz w:val="16"/>
          <w:szCs w:val="16"/>
          <w:lang w:val="en-US" w:eastAsia="sv-SE"/>
        </w:rPr>
        <w:t>&lt;/</w:t>
      </w:r>
      <w:r w:rsidRPr="005C691B">
        <w:rPr>
          <w:rFonts w:ascii="Consolas" w:eastAsia="Times New Roman" w:hAnsi="Consolas" w:cs="Consolas"/>
          <w:color w:val="A31515"/>
          <w:sz w:val="16"/>
          <w:szCs w:val="16"/>
          <w:lang w:val="en-US" w:eastAsia="sv-SE"/>
        </w:rPr>
        <w:t>ns0</w:t>
      </w:r>
      <w:proofErr w:type="gramStart"/>
      <w:r w:rsidRPr="005C691B">
        <w:rPr>
          <w:rFonts w:ascii="Consolas" w:eastAsia="Times New Roman" w:hAnsi="Consolas" w:cs="Consolas"/>
          <w:color w:val="A31515"/>
          <w:sz w:val="16"/>
          <w:szCs w:val="16"/>
          <w:lang w:val="en-US" w:eastAsia="sv-SE"/>
        </w:rPr>
        <w:t>:SetSelectedCommissionForPerson</w:t>
      </w:r>
      <w:proofErr w:type="gramEnd"/>
      <w:r w:rsidRPr="005C691B">
        <w:rPr>
          <w:rFonts w:ascii="Consolas" w:eastAsia="Times New Roman" w:hAnsi="Consolas" w:cs="Consolas"/>
          <w:color w:val="0000FF"/>
          <w:sz w:val="16"/>
          <w:szCs w:val="16"/>
          <w:lang w:val="en-US" w:eastAsia="sv-SE"/>
        </w:rPr>
        <w:t>&gt;</w:t>
      </w:r>
    </w:p>
    <w:p w:rsidR="000C4473" w:rsidRDefault="000C4473" w:rsidP="000C4473">
      <w:r>
        <w:rPr>
          <w:rFonts w:ascii="Consolas" w:eastAsia="Times New Roman" w:hAnsi="Consolas" w:cs="Consolas"/>
          <w:color w:val="0000FF"/>
          <w:sz w:val="16"/>
          <w:szCs w:val="16"/>
          <w:lang w:eastAsia="sv-SE"/>
        </w:rPr>
        <w:t>&lt;/</w:t>
      </w:r>
      <w:proofErr w:type="gramStart"/>
      <w:r>
        <w:rPr>
          <w:rFonts w:ascii="Consolas" w:eastAsia="Times New Roman" w:hAnsi="Consolas" w:cs="Consolas"/>
          <w:color w:val="A31515"/>
          <w:sz w:val="16"/>
          <w:szCs w:val="16"/>
          <w:lang w:eastAsia="sv-SE"/>
        </w:rPr>
        <w:t>ns0:SetSelectedCommissionForPersonResponse</w:t>
      </w:r>
      <w:proofErr w:type="gramEnd"/>
      <w:r>
        <w:rPr>
          <w:rFonts w:ascii="Consolas" w:eastAsia="Times New Roman" w:hAnsi="Consolas" w:cs="Consolas"/>
          <w:color w:val="0000FF"/>
          <w:sz w:val="16"/>
          <w:szCs w:val="16"/>
          <w:lang w:eastAsia="sv-SE"/>
        </w:rPr>
        <w:t>&gt;</w:t>
      </w:r>
    </w:p>
    <w:p w:rsidR="000C4473" w:rsidRDefault="000C4473" w:rsidP="000C4473">
      <w:pPr>
        <w:pStyle w:val="Rubrik1"/>
      </w:pPr>
      <w:bookmarkStart w:id="75" w:name="_Toc365573339"/>
      <w:bookmarkStart w:id="76" w:name="_Toc370383726"/>
      <w:r>
        <w:t>Datatyper</w:t>
      </w:r>
      <w:bookmarkEnd w:id="75"/>
      <w:bookmarkEnd w:id="76"/>
    </w:p>
    <w:p w:rsidR="000C4473" w:rsidRDefault="000C4473" w:rsidP="000C4473">
      <w:proofErr w:type="spellStart"/>
      <w:r>
        <w:t>Kaptitlet</w:t>
      </w:r>
      <w:proofErr w:type="spellEnd"/>
      <w:r>
        <w:t xml:space="preserve"> beskriver alla datatyper som används av tjänsterna, version 1.0.</w:t>
      </w:r>
    </w:p>
    <w:p w:rsidR="000C4473" w:rsidRDefault="000C4473" w:rsidP="000C4473"/>
    <w:p w:rsidR="000C4473" w:rsidRPr="006B6742" w:rsidRDefault="000C4473" w:rsidP="000C4473">
      <w:pPr>
        <w:pStyle w:val="Rubrik2"/>
        <w:rPr>
          <w:lang w:val="en-US"/>
        </w:rPr>
      </w:pPr>
      <w:bookmarkStart w:id="77" w:name="_Toc370383727"/>
      <w:proofErr w:type="spellStart"/>
      <w:r w:rsidRPr="006B6742">
        <w:rPr>
          <w:lang w:val="en-US"/>
        </w:rPr>
        <w:t>Datatyper</w:t>
      </w:r>
      <w:proofErr w:type="spellEnd"/>
      <w:r w:rsidRPr="006B6742">
        <w:rPr>
          <w:lang w:val="en-US"/>
        </w:rPr>
        <w:t xml:space="preserve"> </w:t>
      </w:r>
      <w:proofErr w:type="spellStart"/>
      <w:r w:rsidRPr="006B6742">
        <w:rPr>
          <w:lang w:val="en-US"/>
        </w:rPr>
        <w:t>från</w:t>
      </w:r>
      <w:proofErr w:type="spellEnd"/>
      <w:r w:rsidRPr="006B6742">
        <w:rPr>
          <w:lang w:val="en-US"/>
        </w:rPr>
        <w:t xml:space="preserve"> </w:t>
      </w:r>
      <w:proofErr w:type="spellStart"/>
      <w:r w:rsidRPr="006B6742">
        <w:rPr>
          <w:lang w:val="en-US"/>
        </w:rPr>
        <w:t>namnrymd</w:t>
      </w:r>
      <w:proofErr w:type="spellEnd"/>
      <w:r w:rsidRPr="006B6742">
        <w:rPr>
          <w:lang w:val="en-US"/>
        </w:rPr>
        <w:t xml:space="preserve"> </w:t>
      </w:r>
      <w:r w:rsidR="005D4DBA" w:rsidRPr="005D4DBA">
        <w:rPr>
          <w:lang w:val="en-US" w:eastAsia="sv-SE"/>
        </w:rPr>
        <w:t>infrastructure</w:t>
      </w:r>
      <w:proofErr w:type="gramStart"/>
      <w:r w:rsidR="005D4DBA" w:rsidRPr="005D4DBA">
        <w:rPr>
          <w:lang w:val="en-US" w:eastAsia="sv-SE"/>
        </w:rPr>
        <w:t>:directory:authorizationManagement</w:t>
      </w:r>
      <w:r w:rsidRPr="006B6742">
        <w:rPr>
          <w:lang w:val="en-US"/>
        </w:rPr>
        <w:t>:1</w:t>
      </w:r>
      <w:bookmarkEnd w:id="77"/>
      <w:proofErr w:type="gramEnd"/>
    </w:p>
    <w:p w:rsidR="000C4473" w:rsidRDefault="000C4473" w:rsidP="000C4473">
      <w:r>
        <w:t xml:space="preserve">Nedan beskrivs några komplexa datatyper som är deklarerade i aktuell namnrymd </w:t>
      </w:r>
      <w:proofErr w:type="gramStart"/>
      <w:r w:rsidR="005D4DBA" w:rsidRPr="005D4DBA">
        <w:rPr>
          <w:lang w:eastAsia="sv-SE"/>
        </w:rPr>
        <w:t>infrastructure:directory</w:t>
      </w:r>
      <w:proofErr w:type="gramEnd"/>
      <w:r w:rsidR="005D4DBA" w:rsidRPr="005D4DBA">
        <w:rPr>
          <w:lang w:eastAsia="sv-SE"/>
        </w:rPr>
        <w:t>:authorizationManagement</w:t>
      </w:r>
      <w:r>
        <w:t>:1, version 1.0. Dessa datatyper är vanligt förekommande i övriga tjänster senare i kapitlet.</w:t>
      </w:r>
    </w:p>
    <w:p w:rsidR="000C4473" w:rsidRDefault="000C4473" w:rsidP="000C4473"/>
    <w:p w:rsidR="000C4473" w:rsidRDefault="000C4473" w:rsidP="000C4473">
      <w:pPr>
        <w:pStyle w:val="Rubrik3"/>
      </w:pPr>
      <w:bookmarkStart w:id="78" w:name="_Toc370383728"/>
      <w:proofErr w:type="spellStart"/>
      <w:proofErr w:type="gramStart"/>
      <w:r>
        <w:t>commissionservice:Commission</w:t>
      </w:r>
      <w:bookmarkEnd w:id="78"/>
      <w:proofErr w:type="spellEnd"/>
      <w:proofErr w:type="gramEnd"/>
    </w:p>
    <w:p w:rsidR="000C4473" w:rsidRDefault="000C4473" w:rsidP="000C4473">
      <w:proofErr w:type="spellStart"/>
      <w:r>
        <w:t>Datatyp</w:t>
      </w:r>
      <w:proofErr w:type="spellEnd"/>
      <w:r>
        <w:t xml:space="preserve"> för medarbetaruppdrag.</w:t>
      </w:r>
    </w:p>
    <w:p w:rsidR="000C4473" w:rsidRDefault="000C4473" w:rsidP="000C4473"/>
    <w:p w:rsidR="000C4473" w:rsidRDefault="000C4473" w:rsidP="000C4473"/>
    <w:tbl>
      <w:tblPr>
        <w:tblStyle w:val="Tabellrutnt"/>
        <w:tblW w:w="9100" w:type="dxa"/>
        <w:tblLayout w:type="fixed"/>
        <w:tblLook w:val="04A0" w:firstRow="1" w:lastRow="0" w:firstColumn="1" w:lastColumn="0" w:noHBand="0" w:noVBand="1"/>
      </w:tblPr>
      <w:tblGrid>
        <w:gridCol w:w="2520"/>
        <w:gridCol w:w="1807"/>
        <w:gridCol w:w="3589"/>
        <w:gridCol w:w="1184"/>
      </w:tblGrid>
      <w:tr w:rsidR="000C4473" w:rsidTr="00E105A1">
        <w:trPr>
          <w:trHeight w:val="384"/>
        </w:trPr>
        <w:tc>
          <w:tcPr>
            <w:tcW w:w="2520" w:type="dxa"/>
            <w:shd w:val="clear" w:color="auto" w:fill="D9D9D9" w:themeFill="background1" w:themeFillShade="D9"/>
            <w:vAlign w:val="bottom"/>
          </w:tcPr>
          <w:p w:rsidR="000C4473" w:rsidRDefault="000C4473" w:rsidP="00C420B2">
            <w:pPr>
              <w:rPr>
                <w:b/>
              </w:rPr>
            </w:pPr>
            <w:r>
              <w:rPr>
                <w:b/>
              </w:rPr>
              <w:t>Namn</w:t>
            </w:r>
          </w:p>
        </w:tc>
        <w:tc>
          <w:tcPr>
            <w:tcW w:w="1807" w:type="dxa"/>
            <w:shd w:val="clear" w:color="auto" w:fill="D9D9D9" w:themeFill="background1" w:themeFillShade="D9"/>
            <w:vAlign w:val="bottom"/>
          </w:tcPr>
          <w:p w:rsidR="000C4473" w:rsidRDefault="000C4473" w:rsidP="00C420B2">
            <w:pPr>
              <w:rPr>
                <w:b/>
              </w:rPr>
            </w:pPr>
            <w:proofErr w:type="spellStart"/>
            <w:r>
              <w:rPr>
                <w:b/>
              </w:rPr>
              <w:t>Datatyp</w:t>
            </w:r>
            <w:proofErr w:type="spellEnd"/>
          </w:p>
        </w:tc>
        <w:tc>
          <w:tcPr>
            <w:tcW w:w="3589" w:type="dxa"/>
            <w:shd w:val="clear" w:color="auto" w:fill="D9D9D9" w:themeFill="background1" w:themeFillShade="D9"/>
            <w:vAlign w:val="bottom"/>
          </w:tcPr>
          <w:p w:rsidR="000C4473" w:rsidRDefault="000C4473" w:rsidP="00C420B2">
            <w:pPr>
              <w:rPr>
                <w:b/>
              </w:rPr>
            </w:pPr>
            <w:r>
              <w:rPr>
                <w:b/>
              </w:rPr>
              <w:t>Beskrivning</w:t>
            </w:r>
          </w:p>
        </w:tc>
        <w:tc>
          <w:tcPr>
            <w:tcW w:w="1184" w:type="dxa"/>
            <w:shd w:val="clear" w:color="auto" w:fill="D9D9D9" w:themeFill="background1" w:themeFillShade="D9"/>
            <w:vAlign w:val="bottom"/>
          </w:tcPr>
          <w:p w:rsidR="000C4473" w:rsidRDefault="000C4473" w:rsidP="00C420B2">
            <w:pPr>
              <w:rPr>
                <w:b/>
              </w:rPr>
            </w:pPr>
            <w:r>
              <w:rPr>
                <w:b/>
              </w:rPr>
              <w:t>Kardinalitet</w:t>
            </w:r>
          </w:p>
        </w:tc>
      </w:tr>
      <w:tr w:rsidR="00E105A1" w:rsidTr="00E105A1">
        <w:tc>
          <w:tcPr>
            <w:tcW w:w="2520" w:type="dxa"/>
          </w:tcPr>
          <w:p w:rsidR="00E105A1" w:rsidRDefault="00E105A1" w:rsidP="00062BA2">
            <w:proofErr w:type="spellStart"/>
            <w:r>
              <w:t>commissionHsaId</w:t>
            </w:r>
            <w:proofErr w:type="spellEnd"/>
          </w:p>
        </w:tc>
        <w:tc>
          <w:tcPr>
            <w:tcW w:w="1807" w:type="dxa"/>
          </w:tcPr>
          <w:p w:rsidR="00E105A1" w:rsidRDefault="00E105A1" w:rsidP="00062BA2">
            <w:proofErr w:type="spellStart"/>
            <w:proofErr w:type="gramStart"/>
            <w:r>
              <w:t>commissionservice:HsaId</w:t>
            </w:r>
            <w:proofErr w:type="spellEnd"/>
            <w:proofErr w:type="gramEnd"/>
          </w:p>
        </w:tc>
        <w:tc>
          <w:tcPr>
            <w:tcW w:w="3589" w:type="dxa"/>
          </w:tcPr>
          <w:p w:rsidR="00E105A1" w:rsidRDefault="00E105A1" w:rsidP="00062BA2">
            <w:r>
              <w:t>Medarbetaruppdragets HSA-id</w:t>
            </w:r>
          </w:p>
        </w:tc>
        <w:tc>
          <w:tcPr>
            <w:tcW w:w="1184" w:type="dxa"/>
          </w:tcPr>
          <w:p w:rsidR="00E105A1" w:rsidRDefault="00E105A1" w:rsidP="00062BA2">
            <w:r>
              <w:t>1</w:t>
            </w:r>
          </w:p>
        </w:tc>
      </w:tr>
      <w:tr w:rsidR="00E105A1" w:rsidTr="00E105A1">
        <w:tc>
          <w:tcPr>
            <w:tcW w:w="2520" w:type="dxa"/>
          </w:tcPr>
          <w:p w:rsidR="00E105A1" w:rsidRDefault="00E105A1" w:rsidP="00062BA2">
            <w:proofErr w:type="spellStart"/>
            <w:r>
              <w:t>commissionName</w:t>
            </w:r>
            <w:proofErr w:type="spellEnd"/>
          </w:p>
        </w:tc>
        <w:tc>
          <w:tcPr>
            <w:tcW w:w="1807" w:type="dxa"/>
          </w:tcPr>
          <w:p w:rsidR="00E105A1" w:rsidRDefault="00E105A1" w:rsidP="00062BA2">
            <w:proofErr w:type="spellStart"/>
            <w:proofErr w:type="gramStart"/>
            <w:r>
              <w:t>xs:string</w:t>
            </w:r>
            <w:proofErr w:type="spellEnd"/>
            <w:proofErr w:type="gramEnd"/>
          </w:p>
        </w:tc>
        <w:tc>
          <w:tcPr>
            <w:tcW w:w="3589" w:type="dxa"/>
          </w:tcPr>
          <w:p w:rsidR="00E105A1" w:rsidRDefault="00E105A1" w:rsidP="00062BA2">
            <w:r>
              <w:t>Medarbetaruppdragets Namn</w:t>
            </w:r>
          </w:p>
        </w:tc>
        <w:tc>
          <w:tcPr>
            <w:tcW w:w="1184" w:type="dxa"/>
          </w:tcPr>
          <w:p w:rsidR="00E105A1" w:rsidRDefault="00E105A1" w:rsidP="00062BA2">
            <w:r>
              <w:t>1</w:t>
            </w:r>
          </w:p>
        </w:tc>
      </w:tr>
      <w:tr w:rsidR="00E105A1" w:rsidTr="00E105A1">
        <w:tc>
          <w:tcPr>
            <w:tcW w:w="2520" w:type="dxa"/>
          </w:tcPr>
          <w:p w:rsidR="00E105A1" w:rsidRDefault="00E105A1" w:rsidP="00062BA2">
            <w:proofErr w:type="spellStart"/>
            <w:r>
              <w:t>commissionPurpose</w:t>
            </w:r>
            <w:proofErr w:type="spellEnd"/>
          </w:p>
        </w:tc>
        <w:tc>
          <w:tcPr>
            <w:tcW w:w="1807" w:type="dxa"/>
          </w:tcPr>
          <w:p w:rsidR="00E105A1" w:rsidRDefault="00E105A1" w:rsidP="00062BA2">
            <w:proofErr w:type="spellStart"/>
            <w:proofErr w:type="gramStart"/>
            <w:r>
              <w:t>xs:string</w:t>
            </w:r>
            <w:proofErr w:type="spellEnd"/>
            <w:proofErr w:type="gramEnd"/>
          </w:p>
        </w:tc>
        <w:tc>
          <w:tcPr>
            <w:tcW w:w="3589" w:type="dxa"/>
          </w:tcPr>
          <w:p w:rsidR="00E105A1" w:rsidRDefault="00E105A1" w:rsidP="00062BA2">
            <w:r>
              <w:t>Medarbetaruppdragets ändamål</w:t>
            </w:r>
          </w:p>
        </w:tc>
        <w:tc>
          <w:tcPr>
            <w:tcW w:w="1184" w:type="dxa"/>
          </w:tcPr>
          <w:p w:rsidR="00E105A1" w:rsidRDefault="00E105A1" w:rsidP="00062BA2">
            <w:r>
              <w:t>1</w:t>
            </w:r>
          </w:p>
        </w:tc>
      </w:tr>
      <w:tr w:rsidR="00E105A1" w:rsidTr="00E105A1">
        <w:tc>
          <w:tcPr>
            <w:tcW w:w="2520" w:type="dxa"/>
          </w:tcPr>
          <w:p w:rsidR="00E105A1" w:rsidRDefault="00E105A1" w:rsidP="00062BA2">
            <w:proofErr w:type="spellStart"/>
            <w:r>
              <w:t>healthCareUnitHsaId</w:t>
            </w:r>
            <w:proofErr w:type="spellEnd"/>
          </w:p>
        </w:tc>
        <w:tc>
          <w:tcPr>
            <w:tcW w:w="1807" w:type="dxa"/>
          </w:tcPr>
          <w:p w:rsidR="00E105A1" w:rsidRDefault="00E105A1" w:rsidP="00062BA2">
            <w:proofErr w:type="spellStart"/>
            <w:proofErr w:type="gramStart"/>
            <w:r>
              <w:t>commissionservice:HsaId</w:t>
            </w:r>
            <w:proofErr w:type="spellEnd"/>
            <w:proofErr w:type="gramEnd"/>
          </w:p>
        </w:tc>
        <w:tc>
          <w:tcPr>
            <w:tcW w:w="3589" w:type="dxa"/>
          </w:tcPr>
          <w:p w:rsidR="00E105A1" w:rsidRDefault="00E105A1" w:rsidP="00062BA2">
            <w:r>
              <w:t>HSA-id för vårdenhet enligt PDL</w:t>
            </w:r>
          </w:p>
        </w:tc>
        <w:tc>
          <w:tcPr>
            <w:tcW w:w="1184" w:type="dxa"/>
          </w:tcPr>
          <w:p w:rsidR="00E105A1" w:rsidRDefault="00E105A1" w:rsidP="00062BA2">
            <w:r>
              <w:t>0</w:t>
            </w:r>
            <w:proofErr w:type="gramStart"/>
            <w:r>
              <w:t>..</w:t>
            </w:r>
            <w:proofErr w:type="gramEnd"/>
            <w:r>
              <w:t>1</w:t>
            </w:r>
          </w:p>
        </w:tc>
      </w:tr>
      <w:tr w:rsidR="00E105A1" w:rsidTr="00E105A1">
        <w:tc>
          <w:tcPr>
            <w:tcW w:w="2520" w:type="dxa"/>
          </w:tcPr>
          <w:p w:rsidR="00E105A1" w:rsidRDefault="00E105A1" w:rsidP="00062BA2">
            <w:proofErr w:type="spellStart"/>
            <w:r>
              <w:t>healthCareUnitName</w:t>
            </w:r>
            <w:proofErr w:type="spellEnd"/>
          </w:p>
        </w:tc>
        <w:tc>
          <w:tcPr>
            <w:tcW w:w="1807" w:type="dxa"/>
          </w:tcPr>
          <w:p w:rsidR="00E105A1" w:rsidRDefault="00E105A1" w:rsidP="00062BA2">
            <w:proofErr w:type="spellStart"/>
            <w:proofErr w:type="gramStart"/>
            <w:r>
              <w:t>xs:string</w:t>
            </w:r>
            <w:proofErr w:type="spellEnd"/>
            <w:proofErr w:type="gramEnd"/>
          </w:p>
        </w:tc>
        <w:tc>
          <w:tcPr>
            <w:tcW w:w="3589" w:type="dxa"/>
          </w:tcPr>
          <w:p w:rsidR="00E105A1" w:rsidRDefault="00E105A1" w:rsidP="00062BA2">
            <w:r>
              <w:t>Vårdenhetens namn</w:t>
            </w:r>
          </w:p>
        </w:tc>
        <w:tc>
          <w:tcPr>
            <w:tcW w:w="1184" w:type="dxa"/>
          </w:tcPr>
          <w:p w:rsidR="00E105A1" w:rsidRDefault="00E105A1" w:rsidP="00062BA2">
            <w:r>
              <w:t>0</w:t>
            </w:r>
            <w:proofErr w:type="gramStart"/>
            <w:r>
              <w:t>..</w:t>
            </w:r>
            <w:proofErr w:type="gramEnd"/>
            <w:r>
              <w:t>1</w:t>
            </w:r>
          </w:p>
        </w:tc>
      </w:tr>
      <w:tr w:rsidR="00E105A1" w:rsidTr="00E105A1">
        <w:tc>
          <w:tcPr>
            <w:tcW w:w="2520" w:type="dxa"/>
          </w:tcPr>
          <w:p w:rsidR="00E105A1" w:rsidRDefault="00E105A1" w:rsidP="00062BA2">
            <w:proofErr w:type="spellStart"/>
            <w:r>
              <w:t>healthCareUnitStartDate</w:t>
            </w:r>
            <w:proofErr w:type="spellEnd"/>
          </w:p>
        </w:tc>
        <w:tc>
          <w:tcPr>
            <w:tcW w:w="1807" w:type="dxa"/>
          </w:tcPr>
          <w:p w:rsidR="00E105A1" w:rsidRDefault="00E105A1" w:rsidP="00062BA2">
            <w:proofErr w:type="spellStart"/>
            <w:proofErr w:type="gramStart"/>
            <w:r>
              <w:t>xs:dateTime</w:t>
            </w:r>
            <w:proofErr w:type="spellEnd"/>
            <w:proofErr w:type="gramEnd"/>
          </w:p>
        </w:tc>
        <w:tc>
          <w:tcPr>
            <w:tcW w:w="3589" w:type="dxa"/>
          </w:tcPr>
          <w:p w:rsidR="00E105A1" w:rsidRDefault="00E105A1" w:rsidP="00062BA2">
            <w:r>
              <w:t>Startdatum för vårdenhetens verksamhet</w:t>
            </w:r>
          </w:p>
        </w:tc>
        <w:tc>
          <w:tcPr>
            <w:tcW w:w="1184" w:type="dxa"/>
          </w:tcPr>
          <w:p w:rsidR="00E105A1" w:rsidRDefault="00E105A1" w:rsidP="00062BA2">
            <w:r>
              <w:t>0</w:t>
            </w:r>
            <w:proofErr w:type="gramStart"/>
            <w:r>
              <w:t>..</w:t>
            </w:r>
            <w:proofErr w:type="gramEnd"/>
            <w:r>
              <w:t>1</w:t>
            </w:r>
          </w:p>
        </w:tc>
      </w:tr>
      <w:tr w:rsidR="00E105A1" w:rsidTr="00E105A1">
        <w:tc>
          <w:tcPr>
            <w:tcW w:w="2520" w:type="dxa"/>
          </w:tcPr>
          <w:p w:rsidR="00E105A1" w:rsidRDefault="00E105A1" w:rsidP="00062BA2">
            <w:proofErr w:type="spellStart"/>
            <w:r>
              <w:t>healthCareUnitEndDate</w:t>
            </w:r>
            <w:proofErr w:type="spellEnd"/>
          </w:p>
        </w:tc>
        <w:tc>
          <w:tcPr>
            <w:tcW w:w="1807" w:type="dxa"/>
          </w:tcPr>
          <w:p w:rsidR="00E105A1" w:rsidRDefault="00E105A1" w:rsidP="00062BA2">
            <w:proofErr w:type="spellStart"/>
            <w:proofErr w:type="gramStart"/>
            <w:r>
              <w:t>xs:dateTime</w:t>
            </w:r>
            <w:proofErr w:type="spellEnd"/>
            <w:proofErr w:type="gramEnd"/>
          </w:p>
        </w:tc>
        <w:tc>
          <w:tcPr>
            <w:tcW w:w="3589" w:type="dxa"/>
          </w:tcPr>
          <w:p w:rsidR="00E105A1" w:rsidRDefault="00E105A1" w:rsidP="00062BA2">
            <w:r>
              <w:t>Slutdatum för vårdenhetens verksamhet</w:t>
            </w:r>
          </w:p>
        </w:tc>
        <w:tc>
          <w:tcPr>
            <w:tcW w:w="1184" w:type="dxa"/>
          </w:tcPr>
          <w:p w:rsidR="00E105A1" w:rsidRDefault="00E105A1" w:rsidP="00062BA2">
            <w:r>
              <w:t>0</w:t>
            </w:r>
            <w:proofErr w:type="gramStart"/>
            <w:r>
              <w:t>..</w:t>
            </w:r>
            <w:proofErr w:type="gramEnd"/>
            <w:r>
              <w:t>1</w:t>
            </w:r>
          </w:p>
        </w:tc>
      </w:tr>
      <w:tr w:rsidR="00E105A1" w:rsidTr="00E105A1">
        <w:tc>
          <w:tcPr>
            <w:tcW w:w="2520" w:type="dxa"/>
          </w:tcPr>
          <w:p w:rsidR="00E105A1" w:rsidRDefault="00E105A1" w:rsidP="00062BA2">
            <w:proofErr w:type="spellStart"/>
            <w:r>
              <w:lastRenderedPageBreak/>
              <w:t>healthCareProviderHsaId</w:t>
            </w:r>
            <w:proofErr w:type="spellEnd"/>
          </w:p>
        </w:tc>
        <w:tc>
          <w:tcPr>
            <w:tcW w:w="1807" w:type="dxa"/>
          </w:tcPr>
          <w:p w:rsidR="00E105A1" w:rsidRDefault="00E105A1" w:rsidP="00062BA2">
            <w:proofErr w:type="spellStart"/>
            <w:proofErr w:type="gramStart"/>
            <w:r>
              <w:t>commissionservice:HsaId</w:t>
            </w:r>
            <w:proofErr w:type="spellEnd"/>
            <w:proofErr w:type="gramEnd"/>
          </w:p>
        </w:tc>
        <w:tc>
          <w:tcPr>
            <w:tcW w:w="3589" w:type="dxa"/>
          </w:tcPr>
          <w:p w:rsidR="00E105A1" w:rsidRDefault="00E105A1" w:rsidP="00062BA2">
            <w:r>
              <w:t>Vårdgivarens HSA-id</w:t>
            </w:r>
          </w:p>
        </w:tc>
        <w:tc>
          <w:tcPr>
            <w:tcW w:w="1184" w:type="dxa"/>
          </w:tcPr>
          <w:p w:rsidR="00E105A1" w:rsidRDefault="00E105A1" w:rsidP="00062BA2">
            <w:r>
              <w:t>1</w:t>
            </w:r>
          </w:p>
        </w:tc>
      </w:tr>
      <w:tr w:rsidR="00E105A1" w:rsidTr="00E105A1">
        <w:tc>
          <w:tcPr>
            <w:tcW w:w="2520" w:type="dxa"/>
          </w:tcPr>
          <w:p w:rsidR="00E105A1" w:rsidRDefault="00E105A1" w:rsidP="00062BA2">
            <w:proofErr w:type="spellStart"/>
            <w:r>
              <w:t>healthCareProviderName</w:t>
            </w:r>
            <w:proofErr w:type="spellEnd"/>
          </w:p>
        </w:tc>
        <w:tc>
          <w:tcPr>
            <w:tcW w:w="1807" w:type="dxa"/>
          </w:tcPr>
          <w:p w:rsidR="00E105A1" w:rsidRDefault="00E105A1" w:rsidP="00062BA2">
            <w:proofErr w:type="spellStart"/>
            <w:proofErr w:type="gramStart"/>
            <w:r>
              <w:t>xs:string</w:t>
            </w:r>
            <w:proofErr w:type="spellEnd"/>
            <w:proofErr w:type="gramEnd"/>
          </w:p>
        </w:tc>
        <w:tc>
          <w:tcPr>
            <w:tcW w:w="3589" w:type="dxa"/>
          </w:tcPr>
          <w:p w:rsidR="00E105A1" w:rsidRDefault="00E105A1" w:rsidP="00062BA2">
            <w:r>
              <w:t>Vårdgivarens Namn</w:t>
            </w:r>
          </w:p>
        </w:tc>
        <w:tc>
          <w:tcPr>
            <w:tcW w:w="1184" w:type="dxa"/>
          </w:tcPr>
          <w:p w:rsidR="00E105A1" w:rsidRDefault="00E105A1" w:rsidP="00062BA2">
            <w:r>
              <w:t>1</w:t>
            </w:r>
          </w:p>
        </w:tc>
      </w:tr>
      <w:tr w:rsidR="00E105A1" w:rsidTr="00E105A1">
        <w:tc>
          <w:tcPr>
            <w:tcW w:w="2520" w:type="dxa"/>
          </w:tcPr>
          <w:p w:rsidR="00E105A1" w:rsidRDefault="00E105A1" w:rsidP="00062BA2">
            <w:proofErr w:type="spellStart"/>
            <w:r>
              <w:t>healthCareProviderOrgNo</w:t>
            </w:r>
            <w:proofErr w:type="spellEnd"/>
          </w:p>
        </w:tc>
        <w:tc>
          <w:tcPr>
            <w:tcW w:w="1807" w:type="dxa"/>
          </w:tcPr>
          <w:p w:rsidR="00E105A1" w:rsidRDefault="00E105A1" w:rsidP="00062BA2">
            <w:proofErr w:type="spellStart"/>
            <w:proofErr w:type="gramStart"/>
            <w:r>
              <w:t>xs:string</w:t>
            </w:r>
            <w:proofErr w:type="spellEnd"/>
            <w:proofErr w:type="gramEnd"/>
          </w:p>
        </w:tc>
        <w:tc>
          <w:tcPr>
            <w:tcW w:w="3589" w:type="dxa"/>
          </w:tcPr>
          <w:p w:rsidR="00E105A1" w:rsidRDefault="00E105A1" w:rsidP="00062BA2">
            <w:r>
              <w:t>Vårdgivarens organisationsnummer</w:t>
            </w:r>
          </w:p>
        </w:tc>
        <w:tc>
          <w:tcPr>
            <w:tcW w:w="1184" w:type="dxa"/>
          </w:tcPr>
          <w:p w:rsidR="00E105A1" w:rsidRDefault="009E4964" w:rsidP="00062BA2">
            <w:r>
              <w:t>0</w:t>
            </w:r>
            <w:proofErr w:type="gramStart"/>
            <w:r>
              <w:t>..</w:t>
            </w:r>
            <w:proofErr w:type="gramEnd"/>
            <w:r w:rsidR="00E105A1">
              <w:t>1</w:t>
            </w:r>
          </w:p>
        </w:tc>
      </w:tr>
      <w:tr w:rsidR="00E105A1" w:rsidTr="00E105A1">
        <w:tc>
          <w:tcPr>
            <w:tcW w:w="2520" w:type="dxa"/>
          </w:tcPr>
          <w:p w:rsidR="00E105A1" w:rsidRDefault="00E105A1" w:rsidP="00062BA2">
            <w:proofErr w:type="spellStart"/>
            <w:r>
              <w:t>healthCareProviderStartDate</w:t>
            </w:r>
            <w:proofErr w:type="spellEnd"/>
          </w:p>
        </w:tc>
        <w:tc>
          <w:tcPr>
            <w:tcW w:w="1807" w:type="dxa"/>
          </w:tcPr>
          <w:p w:rsidR="00E105A1" w:rsidRDefault="00E105A1" w:rsidP="00062BA2">
            <w:proofErr w:type="spellStart"/>
            <w:proofErr w:type="gramStart"/>
            <w:r>
              <w:t>xs:dateTime</w:t>
            </w:r>
            <w:proofErr w:type="spellEnd"/>
            <w:proofErr w:type="gramEnd"/>
          </w:p>
        </w:tc>
        <w:tc>
          <w:tcPr>
            <w:tcW w:w="3589" w:type="dxa"/>
          </w:tcPr>
          <w:p w:rsidR="00E105A1" w:rsidRDefault="00E105A1" w:rsidP="00062BA2">
            <w:r>
              <w:t>Startdatum för vårdgivarens verksamhet</w:t>
            </w:r>
          </w:p>
        </w:tc>
        <w:tc>
          <w:tcPr>
            <w:tcW w:w="1184" w:type="dxa"/>
          </w:tcPr>
          <w:p w:rsidR="00E105A1" w:rsidRDefault="00E105A1" w:rsidP="00062BA2">
            <w:r>
              <w:t>0</w:t>
            </w:r>
            <w:proofErr w:type="gramStart"/>
            <w:r>
              <w:t>..</w:t>
            </w:r>
            <w:proofErr w:type="gramEnd"/>
            <w:r>
              <w:t>1</w:t>
            </w:r>
          </w:p>
        </w:tc>
      </w:tr>
      <w:tr w:rsidR="00E105A1" w:rsidTr="00E105A1">
        <w:tc>
          <w:tcPr>
            <w:tcW w:w="2520" w:type="dxa"/>
          </w:tcPr>
          <w:p w:rsidR="00E105A1" w:rsidRDefault="00E105A1" w:rsidP="00062BA2">
            <w:proofErr w:type="spellStart"/>
            <w:r>
              <w:t>healthCareProviderEndDate</w:t>
            </w:r>
            <w:proofErr w:type="spellEnd"/>
          </w:p>
        </w:tc>
        <w:tc>
          <w:tcPr>
            <w:tcW w:w="1807" w:type="dxa"/>
          </w:tcPr>
          <w:p w:rsidR="00E105A1" w:rsidRDefault="00E105A1" w:rsidP="00062BA2">
            <w:proofErr w:type="spellStart"/>
            <w:proofErr w:type="gramStart"/>
            <w:r>
              <w:t>xs:dateTime</w:t>
            </w:r>
            <w:proofErr w:type="spellEnd"/>
            <w:proofErr w:type="gramEnd"/>
          </w:p>
        </w:tc>
        <w:tc>
          <w:tcPr>
            <w:tcW w:w="3589" w:type="dxa"/>
          </w:tcPr>
          <w:p w:rsidR="00E105A1" w:rsidRDefault="00E105A1" w:rsidP="00062BA2">
            <w:r>
              <w:t>Slutdatum för vårdgivarens verksamhet</w:t>
            </w:r>
          </w:p>
        </w:tc>
        <w:tc>
          <w:tcPr>
            <w:tcW w:w="1184" w:type="dxa"/>
          </w:tcPr>
          <w:p w:rsidR="00E105A1" w:rsidRDefault="00E105A1" w:rsidP="00062BA2">
            <w:r>
              <w:t>0</w:t>
            </w:r>
            <w:proofErr w:type="gramStart"/>
            <w:r>
              <w:t>..</w:t>
            </w:r>
            <w:proofErr w:type="gramEnd"/>
            <w:r>
              <w:t>1</w:t>
            </w:r>
          </w:p>
        </w:tc>
      </w:tr>
    </w:tbl>
    <w:p w:rsidR="000C4473" w:rsidRPr="000C4473" w:rsidRDefault="000C4473" w:rsidP="000C4473"/>
    <w:p w:rsidR="000C4473" w:rsidRDefault="000C4473" w:rsidP="000C4473">
      <w:pPr>
        <w:pStyle w:val="Rubrik3"/>
      </w:pPr>
      <w:bookmarkStart w:id="79" w:name="_Toc370383729"/>
      <w:proofErr w:type="spellStart"/>
      <w:proofErr w:type="gramStart"/>
      <w:r>
        <w:t>commissionservice:GetCommissionsForPersonResult</w:t>
      </w:r>
      <w:bookmarkEnd w:id="79"/>
      <w:proofErr w:type="spellEnd"/>
      <w:proofErr w:type="gramEnd"/>
    </w:p>
    <w:p w:rsidR="000C4473" w:rsidRDefault="000C4473" w:rsidP="000C4473">
      <w:proofErr w:type="spellStart"/>
      <w:r>
        <w:t>Datatyp</w:t>
      </w:r>
      <w:proofErr w:type="spellEnd"/>
      <w:r>
        <w:t xml:space="preserve"> som innehåller resultatet från tjänsten </w:t>
      </w:r>
      <w:proofErr w:type="spellStart"/>
      <w:r>
        <w:t>GetCommissionsForPerson</w:t>
      </w:r>
      <w:proofErr w:type="spellEnd"/>
      <w:r>
        <w:t>.</w:t>
      </w:r>
    </w:p>
    <w:p w:rsidR="000C4473" w:rsidRDefault="000C4473" w:rsidP="000C4473">
      <w:r>
        <w:t xml:space="preserve">Datatypen utökar datatypen </w:t>
      </w:r>
      <w:proofErr w:type="spellStart"/>
      <w:r>
        <w:t>Result</w:t>
      </w:r>
      <w:proofErr w:type="spellEnd"/>
      <w:r>
        <w:t>.</w:t>
      </w:r>
    </w:p>
    <w:p w:rsidR="000C4473" w:rsidRDefault="000C4473" w:rsidP="000C4473"/>
    <w:p w:rsidR="000C4473" w:rsidRDefault="000C4473" w:rsidP="000C4473"/>
    <w:tbl>
      <w:tblPr>
        <w:tblStyle w:val="Tabellrutnt"/>
        <w:tblW w:w="9100" w:type="dxa"/>
        <w:tblLayout w:type="fixed"/>
        <w:tblLook w:val="04A0" w:firstRow="1" w:lastRow="0" w:firstColumn="1" w:lastColumn="0" w:noHBand="0" w:noVBand="1"/>
      </w:tblPr>
      <w:tblGrid>
        <w:gridCol w:w="2520"/>
        <w:gridCol w:w="1807"/>
        <w:gridCol w:w="3589"/>
        <w:gridCol w:w="1184"/>
      </w:tblGrid>
      <w:tr w:rsidR="000C4473" w:rsidTr="00E105A1">
        <w:trPr>
          <w:trHeight w:val="384"/>
        </w:trPr>
        <w:tc>
          <w:tcPr>
            <w:tcW w:w="2520" w:type="dxa"/>
            <w:shd w:val="clear" w:color="auto" w:fill="D9D9D9" w:themeFill="background1" w:themeFillShade="D9"/>
            <w:vAlign w:val="bottom"/>
          </w:tcPr>
          <w:p w:rsidR="000C4473" w:rsidRDefault="000C4473" w:rsidP="00C420B2">
            <w:pPr>
              <w:rPr>
                <w:b/>
              </w:rPr>
            </w:pPr>
            <w:r>
              <w:rPr>
                <w:b/>
              </w:rPr>
              <w:t>Namn</w:t>
            </w:r>
          </w:p>
        </w:tc>
        <w:tc>
          <w:tcPr>
            <w:tcW w:w="1807" w:type="dxa"/>
            <w:shd w:val="clear" w:color="auto" w:fill="D9D9D9" w:themeFill="background1" w:themeFillShade="D9"/>
            <w:vAlign w:val="bottom"/>
          </w:tcPr>
          <w:p w:rsidR="000C4473" w:rsidRDefault="000C4473" w:rsidP="00C420B2">
            <w:pPr>
              <w:rPr>
                <w:b/>
              </w:rPr>
            </w:pPr>
            <w:proofErr w:type="spellStart"/>
            <w:r>
              <w:rPr>
                <w:b/>
              </w:rPr>
              <w:t>Datatyp</w:t>
            </w:r>
            <w:proofErr w:type="spellEnd"/>
          </w:p>
        </w:tc>
        <w:tc>
          <w:tcPr>
            <w:tcW w:w="3589" w:type="dxa"/>
            <w:shd w:val="clear" w:color="auto" w:fill="D9D9D9" w:themeFill="background1" w:themeFillShade="D9"/>
            <w:vAlign w:val="bottom"/>
          </w:tcPr>
          <w:p w:rsidR="000C4473" w:rsidRDefault="000C4473" w:rsidP="00C420B2">
            <w:pPr>
              <w:rPr>
                <w:b/>
              </w:rPr>
            </w:pPr>
            <w:r>
              <w:rPr>
                <w:b/>
              </w:rPr>
              <w:t>Beskrivning</w:t>
            </w:r>
          </w:p>
        </w:tc>
        <w:tc>
          <w:tcPr>
            <w:tcW w:w="1184" w:type="dxa"/>
            <w:shd w:val="clear" w:color="auto" w:fill="D9D9D9" w:themeFill="background1" w:themeFillShade="D9"/>
            <w:vAlign w:val="bottom"/>
          </w:tcPr>
          <w:p w:rsidR="000C4473" w:rsidRDefault="000C4473" w:rsidP="00C420B2">
            <w:pPr>
              <w:rPr>
                <w:b/>
              </w:rPr>
            </w:pPr>
            <w:r>
              <w:rPr>
                <w:b/>
              </w:rPr>
              <w:t>Kardinalitet</w:t>
            </w:r>
          </w:p>
        </w:tc>
      </w:tr>
      <w:tr w:rsidR="00E105A1" w:rsidTr="00E105A1">
        <w:tc>
          <w:tcPr>
            <w:tcW w:w="2520" w:type="dxa"/>
          </w:tcPr>
          <w:p w:rsidR="00E105A1" w:rsidRDefault="00E105A1" w:rsidP="00062BA2">
            <w:proofErr w:type="spellStart"/>
            <w:r>
              <w:t>lastSelectedCommissionHsaId</w:t>
            </w:r>
            <w:proofErr w:type="spellEnd"/>
          </w:p>
        </w:tc>
        <w:tc>
          <w:tcPr>
            <w:tcW w:w="1807" w:type="dxa"/>
          </w:tcPr>
          <w:p w:rsidR="00E105A1" w:rsidRDefault="00E105A1" w:rsidP="00062BA2">
            <w:proofErr w:type="spellStart"/>
            <w:proofErr w:type="gramStart"/>
            <w:r>
              <w:t>commissionservice:HsaId</w:t>
            </w:r>
            <w:proofErr w:type="spellEnd"/>
            <w:proofErr w:type="gramEnd"/>
          </w:p>
        </w:tc>
        <w:tc>
          <w:tcPr>
            <w:tcW w:w="3589" w:type="dxa"/>
          </w:tcPr>
          <w:p w:rsidR="00E105A1" w:rsidRDefault="00E105A1" w:rsidP="00062BA2">
            <w:r>
              <w:t>Personens valda uppdrag.</w:t>
            </w:r>
          </w:p>
        </w:tc>
        <w:tc>
          <w:tcPr>
            <w:tcW w:w="1184" w:type="dxa"/>
          </w:tcPr>
          <w:p w:rsidR="00E105A1" w:rsidRDefault="00E105A1" w:rsidP="00062BA2">
            <w:r>
              <w:t>0</w:t>
            </w:r>
            <w:proofErr w:type="gramStart"/>
            <w:r>
              <w:t>..</w:t>
            </w:r>
            <w:proofErr w:type="gramEnd"/>
            <w:r>
              <w:t>1</w:t>
            </w:r>
          </w:p>
        </w:tc>
      </w:tr>
      <w:tr w:rsidR="00E105A1" w:rsidTr="00E105A1">
        <w:tc>
          <w:tcPr>
            <w:tcW w:w="2520" w:type="dxa"/>
          </w:tcPr>
          <w:p w:rsidR="00E105A1" w:rsidRDefault="00D20629" w:rsidP="00062BA2">
            <w:proofErr w:type="spellStart"/>
            <w:r w:rsidRPr="00D20629">
              <w:t>selectionPerformed</w:t>
            </w:r>
            <w:proofErr w:type="spellEnd"/>
          </w:p>
        </w:tc>
        <w:tc>
          <w:tcPr>
            <w:tcW w:w="1807" w:type="dxa"/>
          </w:tcPr>
          <w:p w:rsidR="00E105A1" w:rsidRDefault="00E105A1" w:rsidP="00062BA2">
            <w:proofErr w:type="spellStart"/>
            <w:proofErr w:type="gramStart"/>
            <w:r>
              <w:t>xs:boolean</w:t>
            </w:r>
            <w:proofErr w:type="spellEnd"/>
            <w:proofErr w:type="gramEnd"/>
          </w:p>
        </w:tc>
        <w:tc>
          <w:tcPr>
            <w:tcW w:w="3589" w:type="dxa"/>
          </w:tcPr>
          <w:p w:rsidR="00E105A1" w:rsidRDefault="001A1969" w:rsidP="00062BA2">
            <w:r>
              <w:t>Check om ett uppdrag valts inom de senaste 12 timmarna.</w:t>
            </w:r>
          </w:p>
        </w:tc>
        <w:tc>
          <w:tcPr>
            <w:tcW w:w="1184" w:type="dxa"/>
          </w:tcPr>
          <w:p w:rsidR="00E105A1" w:rsidRDefault="00C730DE" w:rsidP="00062BA2">
            <w:r>
              <w:t>1</w:t>
            </w:r>
          </w:p>
        </w:tc>
      </w:tr>
      <w:tr w:rsidR="00E105A1" w:rsidTr="00E105A1">
        <w:tc>
          <w:tcPr>
            <w:tcW w:w="2520" w:type="dxa"/>
          </w:tcPr>
          <w:p w:rsidR="00E105A1" w:rsidRDefault="00E105A1" w:rsidP="00062BA2">
            <w:proofErr w:type="spellStart"/>
            <w:r>
              <w:t>co</w:t>
            </w:r>
            <w:r w:rsidR="00AE2D0B">
              <w:t>m</w:t>
            </w:r>
            <w:r>
              <w:t>missions</w:t>
            </w:r>
            <w:proofErr w:type="spellEnd"/>
          </w:p>
        </w:tc>
        <w:tc>
          <w:tcPr>
            <w:tcW w:w="1807" w:type="dxa"/>
          </w:tcPr>
          <w:p w:rsidR="00E105A1" w:rsidRDefault="00E105A1" w:rsidP="00062BA2">
            <w:proofErr w:type="spellStart"/>
            <w:proofErr w:type="gramStart"/>
            <w:r>
              <w:t>commissionservice:Commission</w:t>
            </w:r>
            <w:proofErr w:type="spellEnd"/>
            <w:proofErr w:type="gramEnd"/>
          </w:p>
        </w:tc>
        <w:tc>
          <w:tcPr>
            <w:tcW w:w="3589" w:type="dxa"/>
          </w:tcPr>
          <w:p w:rsidR="00E105A1" w:rsidRDefault="00E105A1" w:rsidP="00062BA2">
            <w:r>
              <w:t>De medarbetaruppdrag som personen är kopplad till.</w:t>
            </w:r>
          </w:p>
        </w:tc>
        <w:tc>
          <w:tcPr>
            <w:tcW w:w="1184" w:type="dxa"/>
          </w:tcPr>
          <w:p w:rsidR="00E105A1" w:rsidRDefault="00E105A1" w:rsidP="00062BA2">
            <w:r>
              <w:t>0</w:t>
            </w:r>
            <w:proofErr w:type="gramStart"/>
            <w:r>
              <w:t>..</w:t>
            </w:r>
            <w:proofErr w:type="gramEnd"/>
            <w:r>
              <w:t>*</w:t>
            </w:r>
          </w:p>
        </w:tc>
      </w:tr>
    </w:tbl>
    <w:p w:rsidR="000C4473" w:rsidRPr="000C4473" w:rsidRDefault="000C4473" w:rsidP="000C4473"/>
    <w:p w:rsidR="000C4473" w:rsidRDefault="000C4473" w:rsidP="000C4473">
      <w:pPr>
        <w:pStyle w:val="Rubrik3"/>
      </w:pPr>
      <w:bookmarkStart w:id="80" w:name="_Toc370383730"/>
      <w:proofErr w:type="spellStart"/>
      <w:proofErr w:type="gramStart"/>
      <w:r>
        <w:t>commissionservice:HsaId</w:t>
      </w:r>
      <w:bookmarkEnd w:id="80"/>
      <w:proofErr w:type="spellEnd"/>
      <w:proofErr w:type="gramEnd"/>
    </w:p>
    <w:p w:rsidR="000C4473" w:rsidRDefault="000C4473" w:rsidP="000C4473">
      <w:proofErr w:type="spellStart"/>
      <w:r>
        <w:t>Datatyp</w:t>
      </w:r>
      <w:proofErr w:type="spellEnd"/>
      <w:r>
        <w:t xml:space="preserve"> som representerar det unika nummer som identifierar en anställd, uppdragstagare, strukturenhet eller en HCC funktion (HSA-id).</w:t>
      </w:r>
    </w:p>
    <w:p w:rsidR="000C4473" w:rsidRPr="00763E15" w:rsidRDefault="000C4473" w:rsidP="000C4473">
      <w:pPr>
        <w:rPr>
          <w:color w:val="FF0000"/>
        </w:rPr>
      </w:pPr>
      <w:r>
        <w:t xml:space="preserve">Specificerat enligt HSA-schema tjänsteträdet version 3.9. </w:t>
      </w:r>
      <w:r w:rsidRPr="00E105A1">
        <w:t>eller motsvarande.</w:t>
      </w:r>
    </w:p>
    <w:p w:rsidR="000C4473" w:rsidRDefault="000C4473" w:rsidP="000C4473"/>
    <w:p w:rsidR="000C4473" w:rsidRDefault="000C4473" w:rsidP="000C4473">
      <w:r>
        <w:t>Maxlängd: 32</w:t>
      </w:r>
    </w:p>
    <w:p w:rsidR="000C4473" w:rsidRDefault="000C4473" w:rsidP="000C4473"/>
    <w:p w:rsidR="000C4473" w:rsidRDefault="000C4473" w:rsidP="000C4473">
      <w:pPr>
        <w:pStyle w:val="Rubrik3"/>
      </w:pPr>
      <w:bookmarkStart w:id="81" w:name="_Toc370383731"/>
      <w:proofErr w:type="spellStart"/>
      <w:proofErr w:type="gramStart"/>
      <w:r>
        <w:t>commissionservice:PersonalIdentityNumber</w:t>
      </w:r>
      <w:bookmarkEnd w:id="81"/>
      <w:proofErr w:type="spellEnd"/>
      <w:proofErr w:type="gramEnd"/>
    </w:p>
    <w:p w:rsidR="000C4473" w:rsidRDefault="000C4473" w:rsidP="000C4473">
      <w:proofErr w:type="spellStart"/>
      <w:r>
        <w:t>Datatyp</w:t>
      </w:r>
      <w:proofErr w:type="spellEnd"/>
      <w:r>
        <w:t xml:space="preserve"> som representerar ett personnummer, samordni</w:t>
      </w:r>
      <w:r w:rsidR="004D2528">
        <w:t>ngsnummer</w:t>
      </w:r>
      <w:r>
        <w:t>.</w:t>
      </w:r>
    </w:p>
    <w:p w:rsidR="000C4473" w:rsidRDefault="000C4473" w:rsidP="000C4473"/>
    <w:p w:rsidR="000C4473" w:rsidRDefault="000C4473" w:rsidP="000C4473">
      <w:r>
        <w:t>Maxlängd: 12</w:t>
      </w:r>
    </w:p>
    <w:p w:rsidR="000C4473" w:rsidRDefault="000C4473" w:rsidP="000C4473"/>
    <w:p w:rsidR="000C4473" w:rsidRDefault="000C4473" w:rsidP="000C4473">
      <w:pPr>
        <w:pStyle w:val="Rubrik3"/>
      </w:pPr>
      <w:bookmarkStart w:id="82" w:name="_Toc370383732"/>
      <w:proofErr w:type="spellStart"/>
      <w:proofErr w:type="gramStart"/>
      <w:r>
        <w:t>commissionservice:Result</w:t>
      </w:r>
      <w:bookmarkEnd w:id="82"/>
      <w:proofErr w:type="spellEnd"/>
      <w:proofErr w:type="gramEnd"/>
    </w:p>
    <w:p w:rsidR="000C4473" w:rsidRDefault="000C4473" w:rsidP="000C4473">
      <w:proofErr w:type="spellStart"/>
      <w:r>
        <w:t>Datatyp</w:t>
      </w:r>
      <w:proofErr w:type="spellEnd"/>
      <w:r>
        <w:t xml:space="preserve"> som returneras som ett generellt svar från alla förändrande tjänster, t.ex. skapa, radera, etc. </w:t>
      </w:r>
    </w:p>
    <w:p w:rsidR="000C4473" w:rsidRDefault="000C4473" w:rsidP="000C4473">
      <w:r>
        <w:t xml:space="preserve">En anropande klient skall alltid kontrollera att resultatkoden inte innehåller fel för att på så sätt veta om anropet lyckades. </w:t>
      </w:r>
    </w:p>
    <w:p w:rsidR="000C4473" w:rsidRDefault="000C4473" w:rsidP="000C4473">
      <w:r>
        <w:t>Alla svarskoder förutom OK och INFO betyder att åtgärden inte genomfördes.</w:t>
      </w:r>
    </w:p>
    <w:p w:rsidR="000C4473" w:rsidRDefault="000C4473" w:rsidP="000C4473"/>
    <w:p w:rsidR="000C4473" w:rsidRDefault="000C4473" w:rsidP="000C4473"/>
    <w:p w:rsidR="002A21C3" w:rsidRDefault="002A21C3" w:rsidP="000C4473"/>
    <w:tbl>
      <w:tblPr>
        <w:tblStyle w:val="Tabellrutnt"/>
        <w:tblW w:w="9100" w:type="dxa"/>
        <w:tblLayout w:type="fixed"/>
        <w:tblLook w:val="04A0" w:firstRow="1" w:lastRow="0" w:firstColumn="1" w:lastColumn="0" w:noHBand="0" w:noVBand="1"/>
      </w:tblPr>
      <w:tblGrid>
        <w:gridCol w:w="2520"/>
        <w:gridCol w:w="1807"/>
        <w:gridCol w:w="3589"/>
        <w:gridCol w:w="1184"/>
      </w:tblGrid>
      <w:tr w:rsidR="000C4473" w:rsidTr="00E105A1">
        <w:trPr>
          <w:trHeight w:val="384"/>
        </w:trPr>
        <w:tc>
          <w:tcPr>
            <w:tcW w:w="2520" w:type="dxa"/>
            <w:shd w:val="clear" w:color="auto" w:fill="D9D9D9" w:themeFill="background1" w:themeFillShade="D9"/>
            <w:vAlign w:val="bottom"/>
          </w:tcPr>
          <w:p w:rsidR="000C4473" w:rsidRDefault="000C4473" w:rsidP="00C420B2">
            <w:pPr>
              <w:rPr>
                <w:b/>
              </w:rPr>
            </w:pPr>
            <w:r>
              <w:rPr>
                <w:b/>
              </w:rPr>
              <w:t>Namn</w:t>
            </w:r>
          </w:p>
        </w:tc>
        <w:tc>
          <w:tcPr>
            <w:tcW w:w="1807" w:type="dxa"/>
            <w:shd w:val="clear" w:color="auto" w:fill="D9D9D9" w:themeFill="background1" w:themeFillShade="D9"/>
            <w:vAlign w:val="bottom"/>
          </w:tcPr>
          <w:p w:rsidR="000C4473" w:rsidRDefault="000C4473" w:rsidP="00C420B2">
            <w:pPr>
              <w:rPr>
                <w:b/>
              </w:rPr>
            </w:pPr>
            <w:proofErr w:type="spellStart"/>
            <w:r>
              <w:rPr>
                <w:b/>
              </w:rPr>
              <w:t>Datatyp</w:t>
            </w:r>
            <w:proofErr w:type="spellEnd"/>
          </w:p>
        </w:tc>
        <w:tc>
          <w:tcPr>
            <w:tcW w:w="3589" w:type="dxa"/>
            <w:shd w:val="clear" w:color="auto" w:fill="D9D9D9" w:themeFill="background1" w:themeFillShade="D9"/>
            <w:vAlign w:val="bottom"/>
          </w:tcPr>
          <w:p w:rsidR="000C4473" w:rsidRDefault="000C4473" w:rsidP="00C420B2">
            <w:pPr>
              <w:rPr>
                <w:b/>
              </w:rPr>
            </w:pPr>
            <w:r>
              <w:rPr>
                <w:b/>
              </w:rPr>
              <w:t>Beskrivning</w:t>
            </w:r>
          </w:p>
        </w:tc>
        <w:tc>
          <w:tcPr>
            <w:tcW w:w="1184" w:type="dxa"/>
            <w:shd w:val="clear" w:color="auto" w:fill="D9D9D9" w:themeFill="background1" w:themeFillShade="D9"/>
            <w:vAlign w:val="bottom"/>
          </w:tcPr>
          <w:p w:rsidR="000C4473" w:rsidRDefault="000C4473" w:rsidP="00C420B2">
            <w:pPr>
              <w:rPr>
                <w:b/>
              </w:rPr>
            </w:pPr>
            <w:r>
              <w:rPr>
                <w:b/>
              </w:rPr>
              <w:t>Kardinalitet</w:t>
            </w:r>
          </w:p>
        </w:tc>
      </w:tr>
      <w:tr w:rsidR="00E105A1" w:rsidTr="00E105A1">
        <w:tc>
          <w:tcPr>
            <w:tcW w:w="2520" w:type="dxa"/>
          </w:tcPr>
          <w:p w:rsidR="00E105A1" w:rsidRDefault="00E105A1" w:rsidP="00062BA2">
            <w:proofErr w:type="spellStart"/>
            <w:r>
              <w:t>resultCode</w:t>
            </w:r>
            <w:proofErr w:type="spellEnd"/>
          </w:p>
        </w:tc>
        <w:tc>
          <w:tcPr>
            <w:tcW w:w="1807" w:type="dxa"/>
          </w:tcPr>
          <w:p w:rsidR="00E105A1" w:rsidRDefault="00E105A1" w:rsidP="00062BA2">
            <w:proofErr w:type="spellStart"/>
            <w:proofErr w:type="gramStart"/>
            <w:r>
              <w:t>commissionservice:ResultCode</w:t>
            </w:r>
            <w:proofErr w:type="spellEnd"/>
            <w:proofErr w:type="gramEnd"/>
          </w:p>
        </w:tc>
        <w:tc>
          <w:tcPr>
            <w:tcW w:w="3589" w:type="dxa"/>
          </w:tcPr>
          <w:p w:rsidR="00E105A1" w:rsidRDefault="00E105A1" w:rsidP="00062BA2">
            <w:r>
              <w:t>Anger svarskod för åtgärden.</w:t>
            </w:r>
          </w:p>
        </w:tc>
        <w:tc>
          <w:tcPr>
            <w:tcW w:w="1184" w:type="dxa"/>
          </w:tcPr>
          <w:p w:rsidR="00E105A1" w:rsidRDefault="00E105A1" w:rsidP="00062BA2">
            <w:r>
              <w:t>1</w:t>
            </w:r>
          </w:p>
        </w:tc>
      </w:tr>
      <w:tr w:rsidR="00E105A1" w:rsidTr="00E105A1">
        <w:tc>
          <w:tcPr>
            <w:tcW w:w="2520" w:type="dxa"/>
          </w:tcPr>
          <w:p w:rsidR="00E105A1" w:rsidRDefault="00E105A1" w:rsidP="00062BA2">
            <w:proofErr w:type="spellStart"/>
            <w:r>
              <w:t>resultText</w:t>
            </w:r>
            <w:proofErr w:type="spellEnd"/>
          </w:p>
        </w:tc>
        <w:tc>
          <w:tcPr>
            <w:tcW w:w="1807" w:type="dxa"/>
          </w:tcPr>
          <w:p w:rsidR="00E105A1" w:rsidRDefault="00E105A1" w:rsidP="00062BA2">
            <w:proofErr w:type="spellStart"/>
            <w:proofErr w:type="gramStart"/>
            <w:r>
              <w:t>xs:string</w:t>
            </w:r>
            <w:proofErr w:type="spellEnd"/>
            <w:proofErr w:type="gramEnd"/>
          </w:p>
        </w:tc>
        <w:tc>
          <w:tcPr>
            <w:tcW w:w="3589" w:type="dxa"/>
          </w:tcPr>
          <w:p w:rsidR="00E105A1" w:rsidRDefault="00E105A1" w:rsidP="00062BA2">
            <w:proofErr w:type="spellStart"/>
            <w:r>
              <w:t>Optionellt</w:t>
            </w:r>
            <w:proofErr w:type="spellEnd"/>
            <w:r>
              <w:t xml:space="preserve"> felmeddelande som innehåller information om felet som uppstod. Fältet är tomt om resultatkoden är "OK".</w:t>
            </w:r>
          </w:p>
        </w:tc>
        <w:tc>
          <w:tcPr>
            <w:tcW w:w="1184" w:type="dxa"/>
          </w:tcPr>
          <w:p w:rsidR="00E105A1" w:rsidRDefault="00E105A1" w:rsidP="00062BA2">
            <w:r>
              <w:t>1</w:t>
            </w:r>
          </w:p>
        </w:tc>
      </w:tr>
    </w:tbl>
    <w:p w:rsidR="000C4473" w:rsidRPr="000C4473" w:rsidRDefault="000C4473" w:rsidP="000C4473"/>
    <w:p w:rsidR="000C4473" w:rsidRDefault="000C4473" w:rsidP="000C4473">
      <w:pPr>
        <w:pStyle w:val="Rubrik3"/>
      </w:pPr>
      <w:bookmarkStart w:id="83" w:name="_Toc370383733"/>
      <w:proofErr w:type="spellStart"/>
      <w:proofErr w:type="gramStart"/>
      <w:r>
        <w:t>commissionservice:ResultCode</w:t>
      </w:r>
      <w:bookmarkEnd w:id="83"/>
      <w:proofErr w:type="spellEnd"/>
      <w:proofErr w:type="gramEnd"/>
    </w:p>
    <w:p w:rsidR="000C4473" w:rsidRDefault="000C4473" w:rsidP="000C4473">
      <w:r>
        <w:t>Enumerationsvärde som anger de svarskoder som finns.</w:t>
      </w:r>
    </w:p>
    <w:p w:rsidR="000C4473" w:rsidRDefault="000C4473" w:rsidP="000C4473"/>
    <w:p w:rsidR="000C4473" w:rsidRDefault="000C4473" w:rsidP="000C4473"/>
    <w:tbl>
      <w:tblPr>
        <w:tblStyle w:val="Tabellrutnt"/>
        <w:tblW w:w="9100" w:type="dxa"/>
        <w:tblLayout w:type="fixed"/>
        <w:tblLook w:val="04A0" w:firstRow="1" w:lastRow="0" w:firstColumn="1" w:lastColumn="0" w:noHBand="0" w:noVBand="1"/>
      </w:tblPr>
      <w:tblGrid>
        <w:gridCol w:w="2534"/>
        <w:gridCol w:w="6566"/>
      </w:tblGrid>
      <w:tr w:rsidR="000C4473" w:rsidTr="00C420B2">
        <w:trPr>
          <w:trHeight w:val="384"/>
        </w:trPr>
        <w:tc>
          <w:tcPr>
            <w:tcW w:w="2800" w:type="dxa"/>
            <w:shd w:val="clear" w:color="auto" w:fill="D9D9D9" w:themeFill="background1" w:themeFillShade="D9"/>
            <w:vAlign w:val="bottom"/>
          </w:tcPr>
          <w:p w:rsidR="000C4473" w:rsidRDefault="000C4473" w:rsidP="00C420B2">
            <w:pPr>
              <w:rPr>
                <w:b/>
              </w:rPr>
            </w:pPr>
            <w:r>
              <w:rPr>
                <w:b/>
              </w:rPr>
              <w:t>Värde</w:t>
            </w:r>
          </w:p>
        </w:tc>
        <w:tc>
          <w:tcPr>
            <w:tcW w:w="7300" w:type="dxa"/>
            <w:shd w:val="clear" w:color="auto" w:fill="D9D9D9" w:themeFill="background1" w:themeFillShade="D9"/>
            <w:vAlign w:val="bottom"/>
          </w:tcPr>
          <w:p w:rsidR="000C4473" w:rsidRDefault="000C4473" w:rsidP="00C420B2">
            <w:pPr>
              <w:rPr>
                <w:b/>
              </w:rPr>
            </w:pPr>
            <w:r>
              <w:rPr>
                <w:b/>
              </w:rPr>
              <w:t>Beskrivning</w:t>
            </w:r>
          </w:p>
        </w:tc>
      </w:tr>
      <w:tr w:rsidR="000C4473" w:rsidTr="00C420B2">
        <w:tc>
          <w:tcPr>
            <w:tcW w:w="2800" w:type="dxa"/>
          </w:tcPr>
          <w:p w:rsidR="000C4473" w:rsidRDefault="000C4473" w:rsidP="00C420B2">
            <w:r>
              <w:t>"OK"</w:t>
            </w:r>
          </w:p>
        </w:tc>
        <w:tc>
          <w:tcPr>
            <w:tcW w:w="7300" w:type="dxa"/>
          </w:tcPr>
          <w:p w:rsidR="000C4473" w:rsidRDefault="000C4473" w:rsidP="00C420B2">
            <w:r>
              <w:t>Transaktionen har utförts enligt uppdraget.</w:t>
            </w:r>
          </w:p>
        </w:tc>
      </w:tr>
      <w:tr w:rsidR="000C4473" w:rsidTr="00C420B2">
        <w:tc>
          <w:tcPr>
            <w:tcW w:w="2800" w:type="dxa"/>
          </w:tcPr>
          <w:p w:rsidR="000C4473" w:rsidRDefault="000C4473" w:rsidP="00C420B2">
            <w:r>
              <w:t>"INFO"</w:t>
            </w:r>
          </w:p>
        </w:tc>
        <w:tc>
          <w:tcPr>
            <w:tcW w:w="7300" w:type="dxa"/>
          </w:tcPr>
          <w:p w:rsidR="000C4473" w:rsidRDefault="000C4473" w:rsidP="00C420B2">
            <w:r>
              <w:t xml:space="preserve">Transaktionen har utförts enligt begäran, men det finns ett meddelande som konsumenten måste visa upp för användaren (om tillämpbart). Exempel på detta kan vara "uppdrag </w:t>
            </w:r>
            <w:proofErr w:type="gramStart"/>
            <w:r>
              <w:t>ej</w:t>
            </w:r>
            <w:proofErr w:type="gramEnd"/>
            <w:r>
              <w:t xml:space="preserve"> valt".</w:t>
            </w:r>
          </w:p>
        </w:tc>
      </w:tr>
      <w:tr w:rsidR="000C4473" w:rsidTr="00C420B2">
        <w:tc>
          <w:tcPr>
            <w:tcW w:w="2800" w:type="dxa"/>
          </w:tcPr>
          <w:p w:rsidR="000C4473" w:rsidRDefault="000C4473" w:rsidP="00C420B2">
            <w:r>
              <w:t>"ERROR"</w:t>
            </w:r>
          </w:p>
        </w:tc>
        <w:tc>
          <w:tcPr>
            <w:tcW w:w="7300" w:type="dxa"/>
          </w:tcPr>
          <w:p w:rsidR="000C4473" w:rsidRDefault="000C4473" w:rsidP="00C420B2">
            <w:r>
              <w:t xml:space="preserve">Transaktionen har INTE kunnat utföras </w:t>
            </w:r>
            <w:proofErr w:type="spellStart"/>
            <w:r>
              <w:t>p.g.a</w:t>
            </w:r>
            <w:proofErr w:type="spellEnd"/>
            <w:r>
              <w:t xml:space="preserve"> ett logiskt fel. Det finns ett meddelande som konsumenten måste visa upp. Exempel på detta kan vara "personen finns inte i HSA".</w:t>
            </w:r>
          </w:p>
        </w:tc>
      </w:tr>
      <w:tr w:rsidR="000C4473" w:rsidTr="00C420B2">
        <w:tc>
          <w:tcPr>
            <w:tcW w:w="2800" w:type="dxa"/>
          </w:tcPr>
          <w:p w:rsidR="000C4473" w:rsidRDefault="003C5E7C" w:rsidP="00C420B2">
            <w:r>
              <w:t>"VALIDATION</w:t>
            </w:r>
            <w:r w:rsidR="000C4473">
              <w:t>ERROR"</w:t>
            </w:r>
          </w:p>
        </w:tc>
        <w:tc>
          <w:tcPr>
            <w:tcW w:w="7300" w:type="dxa"/>
          </w:tcPr>
          <w:p w:rsidR="000C4473" w:rsidRDefault="000C4473" w:rsidP="00C420B2">
            <w:r>
              <w:t xml:space="preserve">En eller flera </w:t>
            </w:r>
            <w:proofErr w:type="spellStart"/>
            <w:r>
              <w:t>inparametrar</w:t>
            </w:r>
            <w:proofErr w:type="spellEnd"/>
            <w:r>
              <w:t xml:space="preserve"> innehåller felaktiga värden. Angiven tjänst utfördes </w:t>
            </w:r>
            <w:proofErr w:type="gramStart"/>
            <w:r>
              <w:t>ej</w:t>
            </w:r>
            <w:proofErr w:type="gramEnd"/>
            <w:r>
              <w:t>.</w:t>
            </w:r>
          </w:p>
        </w:tc>
      </w:tr>
      <w:tr w:rsidR="000C4473" w:rsidTr="00C420B2">
        <w:tc>
          <w:tcPr>
            <w:tcW w:w="2800" w:type="dxa"/>
          </w:tcPr>
          <w:p w:rsidR="000C4473" w:rsidRDefault="000C4473" w:rsidP="00C420B2">
            <w:r>
              <w:t>"ACCESSDENIED"</w:t>
            </w:r>
          </w:p>
        </w:tc>
        <w:tc>
          <w:tcPr>
            <w:tcW w:w="7300" w:type="dxa"/>
          </w:tcPr>
          <w:p w:rsidR="000C4473" w:rsidRDefault="000C4473" w:rsidP="00C420B2">
            <w:r>
              <w:t xml:space="preserve">Behörighet saknas för att utföra begärd tjänst. Angiven tjänst utfördes </w:t>
            </w:r>
            <w:proofErr w:type="gramStart"/>
            <w:r>
              <w:t>ej</w:t>
            </w:r>
            <w:proofErr w:type="gramEnd"/>
            <w:r>
              <w:t>.</w:t>
            </w:r>
          </w:p>
        </w:tc>
      </w:tr>
    </w:tbl>
    <w:p w:rsidR="00793064" w:rsidRDefault="00793064" w:rsidP="005A0160">
      <w:pPr>
        <w:rPr>
          <w:rFonts w:eastAsia="Times New Roman"/>
          <w:bCs/>
          <w:sz w:val="30"/>
          <w:szCs w:val="28"/>
        </w:rPr>
      </w:pPr>
    </w:p>
    <w:sectPr w:rsidR="00793064" w:rsidSect="007B025E">
      <w:headerReference w:type="default" r:id="rId12"/>
      <w:headerReference w:type="first" r:id="rId13"/>
      <w:footerReference w:type="first" r:id="rId14"/>
      <w:pgSz w:w="11906" w:h="16838" w:code="9"/>
      <w:pgMar w:top="2495" w:right="1531" w:bottom="1701" w:left="1701" w:header="1304" w:footer="90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726BA" w:rsidRDefault="001726BA" w:rsidP="00C72B17">
      <w:pPr>
        <w:spacing w:line="240" w:lineRule="auto"/>
      </w:pPr>
      <w:r>
        <w:separator/>
      </w:r>
    </w:p>
  </w:endnote>
  <w:endnote w:type="continuationSeparator" w:id="0">
    <w:p w:rsidR="001726BA" w:rsidRDefault="001726BA" w:rsidP="00C72B1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ヒラギノ角ゴ Pro W3">
    <w:altName w:val="MS Mincho"/>
    <w:charset w:val="4E"/>
    <w:family w:val="auto"/>
    <w:pitch w:val="variable"/>
    <w:sig w:usb0="00000000" w:usb1="7AC7FFFF" w:usb2="00000012" w:usb3="00000000" w:csb0="0002000D"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3D52" w:rsidRDefault="00183D52">
    <w:pPr>
      <w:pStyle w:val="Sidfot"/>
    </w:pPr>
  </w:p>
  <w:p w:rsidR="00183D52" w:rsidRDefault="00183D52">
    <w:pPr>
      <w:pStyle w:val="Sidfot"/>
    </w:pPr>
  </w:p>
  <w:p w:rsidR="00183D52" w:rsidRDefault="00183D52">
    <w:pPr>
      <w:pStyle w:val="Sidfot"/>
    </w:pPr>
  </w:p>
  <w:p w:rsidR="00183D52" w:rsidRDefault="00183D52">
    <w:pPr>
      <w:pStyle w:val="Sidfot"/>
    </w:pPr>
  </w:p>
  <w:p w:rsidR="00183D52" w:rsidRDefault="00183D52">
    <w:pPr>
      <w:pStyle w:val="Sidfot"/>
    </w:pPr>
  </w:p>
  <w:p w:rsidR="00183D52" w:rsidRDefault="00183D52">
    <w:pPr>
      <w:pStyle w:val="Sidfot"/>
    </w:pPr>
  </w:p>
  <w:p w:rsidR="00183D52" w:rsidRDefault="00183D52" w:rsidP="00956547">
    <w:pPr>
      <w:pStyle w:val="Sidfot"/>
    </w:pPr>
    <w:bookmarkStart w:id="113" w:name="Footer"/>
    <w:r w:rsidRPr="00E127E3">
      <w:rPr>
        <w:i/>
        <w:iCs/>
        <w:color w:val="333333"/>
        <w:szCs w:val="12"/>
      </w:rPr>
      <w:t xml:space="preserve">Center för </w:t>
    </w:r>
    <w:proofErr w:type="spellStart"/>
    <w:r w:rsidRPr="00E127E3">
      <w:rPr>
        <w:i/>
        <w:iCs/>
        <w:color w:val="333333"/>
        <w:szCs w:val="12"/>
      </w:rPr>
      <w:t>eHälsa</w:t>
    </w:r>
    <w:proofErr w:type="spellEnd"/>
    <w:r w:rsidRPr="00E127E3">
      <w:rPr>
        <w:i/>
        <w:iCs/>
        <w:color w:val="333333"/>
        <w:szCs w:val="12"/>
      </w:rPr>
      <w:t xml:space="preserve"> i samverkan</w:t>
    </w:r>
    <w:r w:rsidRPr="00E127E3">
      <w:rPr>
        <w:color w:val="333333"/>
        <w:szCs w:val="12"/>
      </w:rPr>
      <w:t xml:space="preserve"> koordinerar landstingens och regionernas samarbete för att </w:t>
    </w:r>
    <w:r w:rsidRPr="00E127E3">
      <w:rPr>
        <w:szCs w:val="12"/>
      </w:rPr>
      <w:t xml:space="preserve">förverkliga strategin för Nationell </w:t>
    </w:r>
    <w:proofErr w:type="spellStart"/>
    <w:r w:rsidRPr="00E127E3">
      <w:rPr>
        <w:szCs w:val="12"/>
      </w:rPr>
      <w:t>eHälsa</w:t>
    </w:r>
    <w:proofErr w:type="spellEnd"/>
    <w:r w:rsidRPr="00E127E3">
      <w:rPr>
        <w:szCs w:val="12"/>
      </w:rPr>
      <w:t xml:space="preserve"> – tillgänglig och säker information inom vård och omsorg</w:t>
    </w:r>
    <w:r w:rsidRPr="00E127E3">
      <w:rPr>
        <w:color w:val="333333"/>
        <w:szCs w:val="12"/>
      </w:rPr>
      <w:t xml:space="preserve">. Centret ska skapa den långsiktighet som krävs för att utveckla och införa gemensamma </w:t>
    </w:r>
    <w:proofErr w:type="spellStart"/>
    <w:r w:rsidRPr="00E127E3">
      <w:rPr>
        <w:color w:val="333333"/>
        <w:szCs w:val="12"/>
      </w:rPr>
      <w:t>eHälsostöd</w:t>
    </w:r>
    <w:proofErr w:type="spellEnd"/>
    <w:r w:rsidRPr="00E127E3">
      <w:rPr>
        <w:color w:val="333333"/>
        <w:szCs w:val="12"/>
      </w:rPr>
      <w:t xml:space="preserve">, infrastruktur och standarder som förbättrar informationstillgänglighet, kvalitet och patientsäkerhet. </w:t>
    </w:r>
    <w:r w:rsidRPr="00E127E3">
      <w:rPr>
        <w:i/>
        <w:iCs/>
        <w:color w:val="333333"/>
        <w:szCs w:val="12"/>
      </w:rPr>
      <w:t xml:space="preserve">Center för </w:t>
    </w:r>
    <w:proofErr w:type="spellStart"/>
    <w:r w:rsidRPr="00E127E3">
      <w:rPr>
        <w:i/>
        <w:iCs/>
        <w:color w:val="333333"/>
        <w:szCs w:val="12"/>
      </w:rPr>
      <w:t>eHälsa</w:t>
    </w:r>
    <w:proofErr w:type="spellEnd"/>
    <w:r w:rsidRPr="00E127E3">
      <w:rPr>
        <w:i/>
        <w:iCs/>
        <w:color w:val="333333"/>
        <w:szCs w:val="12"/>
      </w:rPr>
      <w:t xml:space="preserve"> i samverkan</w:t>
    </w:r>
    <w:r w:rsidRPr="00E127E3">
      <w:rPr>
        <w:color w:val="333333"/>
        <w:szCs w:val="12"/>
      </w:rPr>
      <w:t xml:space="preserve"> styrs av representanter från landsting och regioner, Sveriges Kommuner och Landsting (SKL), kommunerna och de privata vårdgivarna.</w:t>
    </w:r>
    <w:bookmarkEnd w:id="113"/>
    <w:r>
      <w:rPr>
        <w:rFonts w:cs="Georgia"/>
        <w:noProof/>
        <w:color w:val="001610"/>
        <w:szCs w:val="12"/>
        <w:lang w:eastAsia="sv-SE"/>
      </w:rPr>
      <w:drawing>
        <wp:anchor distT="0" distB="0" distL="114300" distR="114300" simplePos="0" relativeHeight="251663360" behindDoc="0" locked="1" layoutInCell="0" allowOverlap="1">
          <wp:simplePos x="0" y="0"/>
          <wp:positionH relativeFrom="page">
            <wp:posOffset>1080135</wp:posOffset>
          </wp:positionH>
          <wp:positionV relativeFrom="page">
            <wp:posOffset>9721215</wp:posOffset>
          </wp:positionV>
          <wp:extent cx="311785" cy="481965"/>
          <wp:effectExtent l="19050" t="0" r="0" b="0"/>
          <wp:wrapNone/>
          <wp:docPr id="3" name="Bildobjekt 5" descr="eHälsa boilerpl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5" descr="eHälsa boilerplate.png"/>
                  <pic:cNvPicPr>
                    <a:picLocks noChangeAspect="1" noChangeArrowheads="1"/>
                  </pic:cNvPicPr>
                </pic:nvPicPr>
                <pic:blipFill>
                  <a:blip r:embed="rId1"/>
                  <a:srcRect/>
                  <a:stretch>
                    <a:fillRect/>
                  </a:stretch>
                </pic:blipFill>
                <pic:spPr bwMode="auto">
                  <a:xfrm>
                    <a:off x="0" y="0"/>
                    <a:ext cx="311785" cy="481965"/>
                  </a:xfrm>
                  <a:prstGeom prst="rect">
                    <a:avLst/>
                  </a:prstGeom>
                  <a:noFill/>
                  <a:ln w="9525">
                    <a:noFill/>
                    <a:miter lim="800000"/>
                    <a:headEnd/>
                    <a:tailEnd/>
                  </a:ln>
                </pic:spPr>
              </pic:pic>
            </a:graphicData>
          </a:graphic>
        </wp:anchor>
      </w:drawing>
    </w:r>
    <w:r>
      <w:rPr>
        <w:noProof/>
        <w:lang w:eastAsia="sv-SE"/>
      </w:rPr>
      <w:drawing>
        <wp:anchor distT="0" distB="0" distL="114300" distR="114300" simplePos="0" relativeHeight="251665408" behindDoc="0" locked="1" layoutInCell="0" allowOverlap="1">
          <wp:simplePos x="0" y="0"/>
          <wp:positionH relativeFrom="page">
            <wp:posOffset>0</wp:posOffset>
          </wp:positionH>
          <wp:positionV relativeFrom="page">
            <wp:posOffset>9645650</wp:posOffset>
          </wp:positionV>
          <wp:extent cx="1085850" cy="1047750"/>
          <wp:effectExtent l="19050" t="0" r="0" b="0"/>
          <wp:wrapNone/>
          <wp:docPr id="4" name="Bild 3" descr="eHälsa_hörn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Hälsa_hörn_rgb"/>
                  <pic:cNvPicPr>
                    <a:picLocks noChangeAspect="1" noChangeArrowheads="1"/>
                  </pic:cNvPicPr>
                </pic:nvPicPr>
                <pic:blipFill>
                  <a:blip r:embed="rId2"/>
                  <a:srcRect/>
                  <a:stretch>
                    <a:fillRect/>
                  </a:stretch>
                </pic:blipFill>
                <pic:spPr bwMode="auto">
                  <a:xfrm>
                    <a:off x="0" y="0"/>
                    <a:ext cx="1085850" cy="1047750"/>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726BA" w:rsidRDefault="001726BA" w:rsidP="00C72B17">
      <w:pPr>
        <w:spacing w:line="240" w:lineRule="auto"/>
      </w:pPr>
      <w:r>
        <w:separator/>
      </w:r>
    </w:p>
  </w:footnote>
  <w:footnote w:type="continuationSeparator" w:id="0">
    <w:p w:rsidR="001726BA" w:rsidRDefault="001726BA" w:rsidP="00C72B1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3D52" w:rsidRDefault="00183D52" w:rsidP="008303EF">
    <w:pPr>
      <w:tabs>
        <w:tab w:val="left" w:pos="6237"/>
      </w:tabs>
    </w:pPr>
    <w:r>
      <w:rPr>
        <w:rFonts w:cs="Georgia"/>
        <w:noProof/>
        <w:sz w:val="14"/>
        <w:szCs w:val="14"/>
        <w:lang w:eastAsia="sv-SE"/>
      </w:rPr>
      <w:drawing>
        <wp:anchor distT="0" distB="0" distL="114300" distR="114300" simplePos="0" relativeHeight="251661312" behindDoc="0" locked="1" layoutInCell="0" allowOverlap="1">
          <wp:simplePos x="0" y="0"/>
          <wp:positionH relativeFrom="page">
            <wp:posOffset>1080135</wp:posOffset>
          </wp:positionH>
          <wp:positionV relativeFrom="page">
            <wp:posOffset>828040</wp:posOffset>
          </wp:positionV>
          <wp:extent cx="1552575" cy="285750"/>
          <wp:effectExtent l="19050" t="0" r="9525" b="0"/>
          <wp:wrapNone/>
          <wp:docPr id="1" name="Bildobjekt 1" descr="eHälsa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1" descr="eHälsa_rgb.png"/>
                  <pic:cNvPicPr>
                    <a:picLocks noChangeAspect="1" noChangeArrowheads="1"/>
                  </pic:cNvPicPr>
                </pic:nvPicPr>
                <pic:blipFill>
                  <a:blip r:embed="rId1"/>
                  <a:srcRect/>
                  <a:stretch>
                    <a:fillRect/>
                  </a:stretch>
                </pic:blipFill>
                <pic:spPr bwMode="auto">
                  <a:xfrm>
                    <a:off x="0" y="0"/>
                    <a:ext cx="1552575" cy="285750"/>
                  </a:xfrm>
                  <a:prstGeom prst="rect">
                    <a:avLst/>
                  </a:prstGeom>
                  <a:noFill/>
                  <a:ln w="9525">
                    <a:noFill/>
                    <a:miter lim="800000"/>
                    <a:headEnd/>
                    <a:tailEnd/>
                  </a:ln>
                </pic:spPr>
              </pic:pic>
            </a:graphicData>
          </a:graphic>
        </wp:anchor>
      </w:drawing>
    </w:r>
    <w:r>
      <w:tab/>
    </w:r>
    <w:bookmarkStart w:id="84" w:name="Date1"/>
    <w:r w:rsidR="0088185F">
      <w:t>2</w:t>
    </w:r>
    <w:ins w:id="85" w:author="Skeppner Björn" w:date="2013-10-29T10:32:00Z">
      <w:r w:rsidR="00E27BE6">
        <w:t>9</w:t>
      </w:r>
    </w:ins>
    <w:del w:id="86" w:author="Skeppner Björn" w:date="2013-10-29T10:32:00Z">
      <w:r w:rsidDel="00E27BE6">
        <w:delText>4</w:delText>
      </w:r>
    </w:del>
    <w:r>
      <w:t xml:space="preserve"> oktober 2013</w:t>
    </w:r>
    <w:bookmarkEnd w:id="84"/>
  </w:p>
  <w:p w:rsidR="00183D52" w:rsidRDefault="00183D52" w:rsidP="008303EF">
    <w:pPr>
      <w:tabs>
        <w:tab w:val="left" w:pos="6237"/>
      </w:tabs>
    </w:pPr>
    <w:r>
      <w:tab/>
    </w:r>
    <w:bookmarkStart w:id="87" w:name="LDnr1"/>
    <w:bookmarkEnd w:id="87"/>
    <w:r>
      <w:t xml:space="preserve"> </w:t>
    </w:r>
    <w:bookmarkStart w:id="88" w:name="Dnr1"/>
    <w:bookmarkEnd w:id="88"/>
    <w:r>
      <w:rPr>
        <w:rFonts w:cs="Georgia"/>
        <w:noProof/>
        <w:sz w:val="14"/>
        <w:szCs w:val="14"/>
        <w:lang w:eastAsia="sv-SE"/>
      </w:rPr>
      <mc:AlternateContent>
        <mc:Choice Requires="wps">
          <w:drawing>
            <wp:anchor distT="0" distB="0" distL="114300" distR="114300" simplePos="0" relativeHeight="251669504" behindDoc="0" locked="0" layoutInCell="1" allowOverlap="1">
              <wp:simplePos x="0" y="0"/>
              <wp:positionH relativeFrom="page">
                <wp:posOffset>6430645</wp:posOffset>
              </wp:positionH>
              <wp:positionV relativeFrom="page">
                <wp:posOffset>291465</wp:posOffset>
              </wp:positionV>
              <wp:extent cx="536575" cy="404495"/>
              <wp:effectExtent l="0" t="0" r="0" b="0"/>
              <wp:wrapNone/>
              <wp:docPr id="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6575" cy="404495"/>
                      </a:xfrm>
                      <a:prstGeom prst="rect">
                        <a:avLst/>
                      </a:prstGeom>
                      <a:solidFill>
                        <a:schemeClr val="bg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83D52" w:rsidRPr="00C05223" w:rsidRDefault="00183D52" w:rsidP="00514BAB">
                          <w:pPr>
                            <w:jc w:val="right"/>
                          </w:pPr>
                          <w:r w:rsidRPr="00E12C4A">
                            <w:rPr>
                              <w:sz w:val="16"/>
                              <w:szCs w:val="16"/>
                            </w:rPr>
                            <w:fldChar w:fldCharType="begin"/>
                          </w:r>
                          <w:r w:rsidRPr="00E12C4A">
                            <w:rPr>
                              <w:sz w:val="16"/>
                              <w:szCs w:val="16"/>
                            </w:rPr>
                            <w:instrText xml:space="preserve"> PAGE   \* MERGEFORMAT </w:instrText>
                          </w:r>
                          <w:r w:rsidRPr="00E12C4A">
                            <w:rPr>
                              <w:sz w:val="16"/>
                              <w:szCs w:val="16"/>
                            </w:rPr>
                            <w:fldChar w:fldCharType="separate"/>
                          </w:r>
                          <w:r w:rsidR="00E27BE6">
                            <w:rPr>
                              <w:noProof/>
                              <w:sz w:val="16"/>
                              <w:szCs w:val="16"/>
                            </w:rPr>
                            <w:t>6</w:t>
                          </w:r>
                          <w:r w:rsidRPr="00E12C4A">
                            <w:rPr>
                              <w:sz w:val="16"/>
                              <w:szCs w:val="16"/>
                            </w:rPr>
                            <w:fldChar w:fldCharType="end"/>
                          </w:r>
                          <w:r w:rsidRPr="00E12C4A">
                            <w:rPr>
                              <w:sz w:val="16"/>
                              <w:szCs w:val="16"/>
                            </w:rPr>
                            <w:t xml:space="preserve"> (</w:t>
                          </w:r>
                          <w:r w:rsidR="00E27BE6">
                            <w:fldChar w:fldCharType="begin"/>
                          </w:r>
                          <w:r w:rsidR="00E27BE6">
                            <w:instrText xml:space="preserve"> SECTIONPAGES   \* MERGEFORMAT </w:instrText>
                          </w:r>
                          <w:r w:rsidR="00E27BE6">
                            <w:fldChar w:fldCharType="separate"/>
                          </w:r>
                          <w:ins w:id="89" w:author="Skeppner Björn" w:date="2013-10-29T10:40:00Z">
                            <w:r w:rsidR="00E27BE6" w:rsidRPr="00E27BE6">
                              <w:rPr>
                                <w:noProof/>
                                <w:sz w:val="16"/>
                                <w:szCs w:val="16"/>
                                <w:rPrChange w:id="90" w:author="Skeppner Björn" w:date="2013-10-29T10:40:00Z">
                                  <w:rPr/>
                                </w:rPrChange>
                              </w:rPr>
                              <w:t>15</w:t>
                            </w:r>
                          </w:ins>
                          <w:del w:id="91" w:author="Skeppner Björn" w:date="2013-10-29T10:31:00Z">
                            <w:r w:rsidR="00E27BE6" w:rsidRPr="00E27BE6" w:rsidDel="00E27BE6">
                              <w:rPr>
                                <w:noProof/>
                                <w:sz w:val="16"/>
                                <w:szCs w:val="16"/>
                              </w:rPr>
                              <w:delText>15</w:delText>
                            </w:r>
                          </w:del>
                          <w:r w:rsidR="00E27BE6">
                            <w:rPr>
                              <w:noProof/>
                              <w:sz w:val="16"/>
                              <w:szCs w:val="16"/>
                            </w:rPr>
                            <w:fldChar w:fldCharType="end"/>
                          </w:r>
                          <w:r w:rsidRPr="00E12C4A">
                            <w:rPr>
                              <w:sz w:val="16"/>
                              <w:szCs w:val="16"/>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7" type="#_x0000_t202" style="position:absolute;margin-left:506.35pt;margin-top:22.95pt;width:42.25pt;height:31.85pt;z-index:2516695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" fillcolor="white [3212]" stroked="f">
              <v:textbox>
                <w:txbxContent>
                  <w:p w:rsidR="00183D52" w:rsidRPr="00C05223" w:rsidRDefault="00183D52" w:rsidP="00514BAB">
                    <w:pPr>
                      <w:jc w:val="right"/>
                    </w:pPr>
                    <w:r w:rsidRPr="00E12C4A">
                      <w:rPr>
                        <w:sz w:val="16"/>
                        <w:szCs w:val="16"/>
                      </w:rPr>
                      <w:fldChar w:fldCharType="begin"/>
                    </w:r>
                    <w:r w:rsidRPr="00E12C4A">
                      <w:rPr>
                        <w:sz w:val="16"/>
                        <w:szCs w:val="16"/>
                      </w:rPr>
                      <w:instrText xml:space="preserve"> PAGE   \* MERGEFORMAT </w:instrText>
                    </w:r>
                    <w:r w:rsidRPr="00E12C4A">
                      <w:rPr>
                        <w:sz w:val="16"/>
                        <w:szCs w:val="16"/>
                      </w:rPr>
                      <w:fldChar w:fldCharType="separate"/>
                    </w:r>
                    <w:r w:rsidR="00E27BE6">
                      <w:rPr>
                        <w:noProof/>
                        <w:sz w:val="16"/>
                        <w:szCs w:val="16"/>
                      </w:rPr>
                      <w:t>6</w:t>
                    </w:r>
                    <w:r w:rsidRPr="00E12C4A">
                      <w:rPr>
                        <w:sz w:val="16"/>
                        <w:szCs w:val="16"/>
                      </w:rPr>
                      <w:fldChar w:fldCharType="end"/>
                    </w:r>
                    <w:r w:rsidRPr="00E12C4A">
                      <w:rPr>
                        <w:sz w:val="16"/>
                        <w:szCs w:val="16"/>
                      </w:rPr>
                      <w:t xml:space="preserve"> (</w:t>
                    </w:r>
                    <w:r w:rsidR="00E27BE6">
                      <w:fldChar w:fldCharType="begin"/>
                    </w:r>
                    <w:r w:rsidR="00E27BE6">
                      <w:instrText xml:space="preserve"> SECTIONPAGES   \* MERGEFORMAT </w:instrText>
                    </w:r>
                    <w:r w:rsidR="00E27BE6">
                      <w:fldChar w:fldCharType="separate"/>
                    </w:r>
                    <w:ins w:id="92" w:author="Skeppner Björn" w:date="2013-10-29T10:40:00Z">
                      <w:r w:rsidR="00E27BE6" w:rsidRPr="00E27BE6">
                        <w:rPr>
                          <w:noProof/>
                          <w:sz w:val="16"/>
                          <w:szCs w:val="16"/>
                          <w:rPrChange w:id="93" w:author="Skeppner Björn" w:date="2013-10-29T10:40:00Z">
                            <w:rPr/>
                          </w:rPrChange>
                        </w:rPr>
                        <w:t>15</w:t>
                      </w:r>
                    </w:ins>
                    <w:del w:id="94" w:author="Skeppner Björn" w:date="2013-10-29T10:31:00Z">
                      <w:r w:rsidR="00E27BE6" w:rsidRPr="00E27BE6" w:rsidDel="00E27BE6">
                        <w:rPr>
                          <w:noProof/>
                          <w:sz w:val="16"/>
                          <w:szCs w:val="16"/>
                        </w:rPr>
                        <w:delText>15</w:delText>
                      </w:r>
                    </w:del>
                    <w:r w:rsidR="00E27BE6">
                      <w:rPr>
                        <w:noProof/>
                        <w:sz w:val="16"/>
                        <w:szCs w:val="16"/>
                      </w:rPr>
                      <w:fldChar w:fldCharType="end"/>
                    </w:r>
                    <w:r w:rsidRPr="00E12C4A">
                      <w:rPr>
                        <w:sz w:val="16"/>
                        <w:szCs w:val="16"/>
                      </w:rPr>
                      <w:t>)</w:t>
                    </w:r>
                  </w:p>
                </w:txbxContent>
              </v:textbox>
              <w10:wrap anchorx="page" anchory="page"/>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3D52" w:rsidRDefault="00183D52" w:rsidP="00D774BC">
    <w:pPr>
      <w:tabs>
        <w:tab w:val="left" w:pos="6237"/>
      </w:tabs>
    </w:pPr>
    <w:r>
      <w:rPr>
        <w:rFonts w:cs="Georgia"/>
        <w:noProof/>
        <w:sz w:val="14"/>
        <w:szCs w:val="14"/>
        <w:lang w:eastAsia="sv-SE"/>
      </w:rPr>
      <w:drawing>
        <wp:anchor distT="0" distB="0" distL="114300" distR="114300" simplePos="0" relativeHeight="251659264" behindDoc="0" locked="1" layoutInCell="0" allowOverlap="1">
          <wp:simplePos x="0" y="0"/>
          <wp:positionH relativeFrom="page">
            <wp:posOffset>1080135</wp:posOffset>
          </wp:positionH>
          <wp:positionV relativeFrom="page">
            <wp:posOffset>828040</wp:posOffset>
          </wp:positionV>
          <wp:extent cx="1552575" cy="285750"/>
          <wp:effectExtent l="19050" t="0" r="9525" b="0"/>
          <wp:wrapNone/>
          <wp:docPr id="2" name="Bildobjekt 1" descr="eHälsa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1" descr="eHälsa_rgb.png"/>
                  <pic:cNvPicPr>
                    <a:picLocks noChangeAspect="1" noChangeArrowheads="1"/>
                  </pic:cNvPicPr>
                </pic:nvPicPr>
                <pic:blipFill>
                  <a:blip r:embed="rId1"/>
                  <a:srcRect/>
                  <a:stretch>
                    <a:fillRect/>
                  </a:stretch>
                </pic:blipFill>
                <pic:spPr bwMode="auto">
                  <a:xfrm>
                    <a:off x="0" y="0"/>
                    <a:ext cx="1552575" cy="285750"/>
                  </a:xfrm>
                  <a:prstGeom prst="rect">
                    <a:avLst/>
                  </a:prstGeom>
                  <a:noFill/>
                  <a:ln w="9525">
                    <a:noFill/>
                    <a:miter lim="800000"/>
                    <a:headEnd/>
                    <a:tailEnd/>
                  </a:ln>
                </pic:spPr>
              </pic:pic>
            </a:graphicData>
          </a:graphic>
        </wp:anchor>
      </w:drawing>
    </w:r>
    <w:r>
      <w:tab/>
    </w:r>
    <w:bookmarkStart w:id="95" w:name="Date"/>
    <w:ins w:id="96" w:author="Skeppner Björn" w:date="2013-10-29T10:31:00Z">
      <w:r w:rsidR="00E27BE6">
        <w:t>29</w:t>
      </w:r>
    </w:ins>
    <w:del w:id="97" w:author="Skeppner Björn" w:date="2013-10-29T10:31:00Z">
      <w:r w:rsidR="006A5EAE" w:rsidDel="00E27BE6">
        <w:delText>2</w:delText>
      </w:r>
      <w:r w:rsidDel="00E27BE6">
        <w:delText>4</w:delText>
      </w:r>
    </w:del>
    <w:r>
      <w:t xml:space="preserve"> oktober 2013</w:t>
    </w:r>
    <w:bookmarkEnd w:id="95"/>
  </w:p>
  <w:p w:rsidR="00183D52" w:rsidRDefault="00183D52" w:rsidP="00D774BC">
    <w:pPr>
      <w:tabs>
        <w:tab w:val="left" w:pos="6237"/>
      </w:tabs>
    </w:pPr>
    <w:r>
      <w:tab/>
    </w:r>
    <w:bookmarkStart w:id="98" w:name="LDnr"/>
    <w:bookmarkEnd w:id="98"/>
    <w:r>
      <w:t xml:space="preserve"> </w:t>
    </w:r>
    <w:bookmarkStart w:id="99" w:name="Dnr"/>
    <w:bookmarkEnd w:id="99"/>
  </w:p>
  <w:p w:rsidR="00183D52" w:rsidRDefault="00183D52"/>
  <w:tbl>
    <w:tblPr>
      <w:tblW w:w="9180" w:type="dxa"/>
      <w:tblLayout w:type="fixed"/>
      <w:tblLook w:val="04A0" w:firstRow="1" w:lastRow="0" w:firstColumn="1" w:lastColumn="0" w:noHBand="0" w:noVBand="1"/>
    </w:tblPr>
    <w:tblGrid>
      <w:gridCol w:w="956"/>
      <w:gridCol w:w="1199"/>
      <w:gridCol w:w="4049"/>
      <w:gridCol w:w="2976"/>
    </w:tblGrid>
    <w:tr w:rsidR="00183D52" w:rsidRPr="0024387D" w:rsidTr="00364AE6">
      <w:tc>
        <w:tcPr>
          <w:tcW w:w="2155" w:type="dxa"/>
          <w:gridSpan w:val="2"/>
        </w:tcPr>
        <w:p w:rsidR="00183D52" w:rsidRPr="0024387D" w:rsidRDefault="00183D52" w:rsidP="00514BAB">
          <w:pPr>
            <w:pStyle w:val="Sidhuvud"/>
            <w:rPr>
              <w:rFonts w:cs="Georgia"/>
              <w:sz w:val="14"/>
              <w:szCs w:val="14"/>
            </w:rPr>
          </w:pPr>
          <w:r w:rsidRPr="0024387D">
            <w:rPr>
              <w:rFonts w:cs="Georgia"/>
              <w:sz w:val="14"/>
              <w:szCs w:val="14"/>
            </w:rPr>
            <w:t xml:space="preserve">Center för </w:t>
          </w:r>
          <w:proofErr w:type="spellStart"/>
          <w:r w:rsidRPr="0024387D">
            <w:rPr>
              <w:rFonts w:cs="Georgia"/>
              <w:sz w:val="14"/>
              <w:szCs w:val="14"/>
            </w:rPr>
            <w:t>eHälsa</w:t>
          </w:r>
          <w:proofErr w:type="spellEnd"/>
          <w:r w:rsidRPr="0024387D">
            <w:rPr>
              <w:rFonts w:cs="Georgia"/>
              <w:sz w:val="14"/>
              <w:szCs w:val="14"/>
            </w:rPr>
            <w:t xml:space="preserve"> i samverkan</w:t>
          </w:r>
        </w:p>
        <w:p w:rsidR="00183D52" w:rsidRPr="0024387D" w:rsidRDefault="00183D52" w:rsidP="00514BAB">
          <w:pPr>
            <w:pStyle w:val="Sidhuvud"/>
            <w:rPr>
              <w:rFonts w:cs="Georgia"/>
              <w:sz w:val="12"/>
              <w:szCs w:val="12"/>
            </w:rPr>
          </w:pPr>
          <w:r w:rsidRPr="0024387D">
            <w:rPr>
              <w:rFonts w:cs="Georgia"/>
              <w:sz w:val="12"/>
              <w:szCs w:val="12"/>
            </w:rPr>
            <w:t>Hornsgatan 20, 118 82 Stockholm</w:t>
          </w:r>
        </w:p>
        <w:p w:rsidR="00183D52" w:rsidRPr="0024387D" w:rsidRDefault="00183D52" w:rsidP="00514BAB">
          <w:pPr>
            <w:pStyle w:val="Sidhuvud"/>
            <w:rPr>
              <w:rFonts w:cs="Georgia"/>
              <w:sz w:val="12"/>
              <w:szCs w:val="12"/>
            </w:rPr>
          </w:pPr>
          <w:proofErr w:type="spellStart"/>
          <w:r>
            <w:rPr>
              <w:rFonts w:cs="Georgia"/>
              <w:sz w:val="12"/>
              <w:szCs w:val="12"/>
            </w:rPr>
            <w:t>Vxl</w:t>
          </w:r>
          <w:proofErr w:type="spellEnd"/>
          <w:r>
            <w:rPr>
              <w:rFonts w:cs="Georgia"/>
              <w:sz w:val="12"/>
              <w:szCs w:val="12"/>
            </w:rPr>
            <w:t>: 08-452 70 00</w:t>
          </w:r>
          <w:bookmarkStart w:id="100" w:name="PhoneDirect"/>
          <w:bookmarkStart w:id="101" w:name="LMobile"/>
          <w:bookmarkEnd w:id="100"/>
          <w:bookmarkEnd w:id="101"/>
          <w:r w:rsidRPr="0024387D">
            <w:rPr>
              <w:rFonts w:cs="Georgia"/>
              <w:sz w:val="12"/>
              <w:szCs w:val="12"/>
            </w:rPr>
            <w:t xml:space="preserve"> </w:t>
          </w:r>
          <w:bookmarkStart w:id="102" w:name="Mobile"/>
          <w:bookmarkEnd w:id="102"/>
        </w:p>
        <w:p w:rsidR="00183D52" w:rsidRDefault="00183D52" w:rsidP="00514BAB">
          <w:pPr>
            <w:pStyle w:val="Sidhuvud"/>
            <w:rPr>
              <w:rFonts w:cs="Georgia"/>
              <w:sz w:val="12"/>
              <w:szCs w:val="12"/>
            </w:rPr>
          </w:pPr>
        </w:p>
        <w:bookmarkStart w:id="103" w:name="Email"/>
        <w:bookmarkEnd w:id="103"/>
        <w:p w:rsidR="00183D52" w:rsidRDefault="00183D52" w:rsidP="00514BAB">
          <w:pPr>
            <w:pStyle w:val="Sidhuvud"/>
            <w:rPr>
              <w:rFonts w:cs="Georgia"/>
              <w:sz w:val="12"/>
              <w:szCs w:val="12"/>
            </w:rPr>
          </w:pPr>
          <w:r>
            <w:rPr>
              <w:rFonts w:cs="Georgia"/>
              <w:sz w:val="12"/>
              <w:szCs w:val="12"/>
            </w:rPr>
            <w:fldChar w:fldCharType="begin"/>
          </w:r>
          <w:r>
            <w:rPr>
              <w:rFonts w:cs="Georgia"/>
              <w:sz w:val="12"/>
              <w:szCs w:val="12"/>
            </w:rPr>
            <w:instrText xml:space="preserve"> AUTHOR   \* MERGEFORMAT </w:instrText>
          </w:r>
          <w:r>
            <w:rPr>
              <w:rFonts w:cs="Georgia"/>
              <w:sz w:val="12"/>
              <w:szCs w:val="12"/>
            </w:rPr>
            <w:fldChar w:fldCharType="separate"/>
          </w:r>
          <w:r>
            <w:rPr>
              <w:rFonts w:cs="Georgia"/>
              <w:noProof/>
              <w:sz w:val="12"/>
              <w:szCs w:val="12"/>
            </w:rPr>
            <w:t>CeHis AR</w:t>
          </w:r>
          <w:r>
            <w:rPr>
              <w:rFonts w:cs="Georgia"/>
              <w:sz w:val="12"/>
              <w:szCs w:val="12"/>
            </w:rPr>
            <w:fldChar w:fldCharType="end"/>
          </w:r>
        </w:p>
        <w:p w:rsidR="00183D52" w:rsidRPr="0024387D" w:rsidRDefault="00183D52" w:rsidP="00514BAB">
          <w:pPr>
            <w:pStyle w:val="Sidhuvud"/>
            <w:rPr>
              <w:rFonts w:cs="Georgia"/>
              <w:sz w:val="12"/>
              <w:szCs w:val="12"/>
            </w:rPr>
          </w:pPr>
        </w:p>
      </w:tc>
      <w:tc>
        <w:tcPr>
          <w:tcW w:w="4049" w:type="dxa"/>
        </w:tcPr>
        <w:p w:rsidR="00183D52" w:rsidRPr="0024387D" w:rsidRDefault="00183D52" w:rsidP="00514BAB">
          <w:pPr>
            <w:pStyle w:val="Sidhuvud"/>
            <w:rPr>
              <w:rFonts w:cs="Georgia"/>
              <w:sz w:val="14"/>
              <w:szCs w:val="14"/>
            </w:rPr>
          </w:pPr>
        </w:p>
      </w:tc>
      <w:tc>
        <w:tcPr>
          <w:tcW w:w="2976" w:type="dxa"/>
        </w:tcPr>
        <w:p w:rsidR="00183D52" w:rsidRDefault="00183D52" w:rsidP="00514BAB">
          <w:r>
            <w:t xml:space="preserve"> </w:t>
          </w:r>
          <w:bookmarkStart w:id="104" w:name="slask"/>
          <w:bookmarkStart w:id="105" w:name="Addressee"/>
          <w:bookmarkEnd w:id="104"/>
          <w:bookmarkEnd w:id="105"/>
        </w:p>
      </w:tc>
    </w:tr>
    <w:tr w:rsidR="00183D52" w:rsidRPr="00F456CC" w:rsidTr="00364AE6">
      <w:tc>
        <w:tcPr>
          <w:tcW w:w="956" w:type="dxa"/>
          <w:tcBorders>
            <w:right w:val="single" w:sz="4" w:space="0" w:color="auto"/>
          </w:tcBorders>
        </w:tcPr>
        <w:p w:rsidR="00183D52" w:rsidRPr="00F456CC" w:rsidRDefault="00183D52" w:rsidP="00514BAB">
          <w:pPr>
            <w:pStyle w:val="Sidhuvud"/>
            <w:rPr>
              <w:rFonts w:cs="Georgia"/>
              <w:sz w:val="12"/>
              <w:szCs w:val="12"/>
            </w:rPr>
          </w:pPr>
          <w:r w:rsidRPr="00F456CC">
            <w:rPr>
              <w:rFonts w:cs="Georgia"/>
              <w:sz w:val="12"/>
              <w:szCs w:val="12"/>
            </w:rPr>
            <w:t>www.cehis.se</w:t>
          </w:r>
        </w:p>
      </w:tc>
      <w:tc>
        <w:tcPr>
          <w:tcW w:w="1199" w:type="dxa"/>
          <w:tcBorders>
            <w:left w:val="single" w:sz="4" w:space="0" w:color="auto"/>
          </w:tcBorders>
        </w:tcPr>
        <w:p w:rsidR="00183D52" w:rsidRPr="00F456CC" w:rsidRDefault="00183D52" w:rsidP="00514BAB">
          <w:pPr>
            <w:pStyle w:val="Sidhuvud"/>
            <w:rPr>
              <w:rFonts w:cs="Georgia"/>
              <w:sz w:val="12"/>
              <w:szCs w:val="12"/>
            </w:rPr>
          </w:pPr>
          <w:r w:rsidRPr="002C11AF">
            <w:rPr>
              <w:rFonts w:cs="Georgia"/>
              <w:sz w:val="12"/>
              <w:szCs w:val="12"/>
            </w:rPr>
            <w:t>info@cehis.se</w:t>
          </w:r>
        </w:p>
      </w:tc>
      <w:tc>
        <w:tcPr>
          <w:tcW w:w="4049" w:type="dxa"/>
        </w:tcPr>
        <w:p w:rsidR="00183D52" w:rsidRPr="002C11AF" w:rsidRDefault="00183D52" w:rsidP="00514BAB">
          <w:pPr>
            <w:pStyle w:val="Sidhuvud"/>
            <w:rPr>
              <w:rFonts w:cs="Georgia"/>
              <w:sz w:val="12"/>
              <w:szCs w:val="12"/>
            </w:rPr>
          </w:pPr>
        </w:p>
      </w:tc>
      <w:tc>
        <w:tcPr>
          <w:tcW w:w="2976" w:type="dxa"/>
        </w:tcPr>
        <w:p w:rsidR="00183D52" w:rsidRPr="002C11AF" w:rsidRDefault="00183D52" w:rsidP="00514BAB">
          <w:pPr>
            <w:pStyle w:val="Sidhuvud"/>
            <w:rPr>
              <w:rFonts w:cs="Georgia"/>
              <w:sz w:val="12"/>
              <w:szCs w:val="12"/>
            </w:rPr>
          </w:pPr>
        </w:p>
      </w:tc>
    </w:tr>
  </w:tbl>
  <w:p w:rsidR="00183D52" w:rsidRDefault="00183D52" w:rsidP="003755FD">
    <w:pPr>
      <w:pStyle w:val="Sidhuvud"/>
    </w:pPr>
    <w:bookmarkStart w:id="106" w:name="Radera2"/>
    <w:bookmarkEnd w:id="106"/>
  </w:p>
  <w:p w:rsidR="00183D52" w:rsidRDefault="00183D52" w:rsidP="003755FD">
    <w:pPr>
      <w:pStyle w:val="Sidhuvud"/>
    </w:pPr>
  </w:p>
  <w:p w:rsidR="00183D52" w:rsidRDefault="00183D52" w:rsidP="003755FD">
    <w:pPr>
      <w:pStyle w:val="Sidhuvud"/>
    </w:pPr>
  </w:p>
  <w:p w:rsidR="00183D52" w:rsidRPr="003755FD" w:rsidRDefault="00183D52" w:rsidP="007306AD">
    <w:r>
      <w:rPr>
        <w:noProof/>
        <w:lang w:eastAsia="sv-SE"/>
      </w:rPr>
      <mc:AlternateContent>
        <mc:Choice Requires="wps">
          <w:drawing>
            <wp:anchor distT="0" distB="0" distL="114300" distR="114300" simplePos="0" relativeHeight="251667456" behindDoc="0" locked="0" layoutInCell="1" allowOverlap="1">
              <wp:simplePos x="0" y="0"/>
              <wp:positionH relativeFrom="page">
                <wp:posOffset>6430645</wp:posOffset>
              </wp:positionH>
              <wp:positionV relativeFrom="page">
                <wp:posOffset>291465</wp:posOffset>
              </wp:positionV>
              <wp:extent cx="536575" cy="404495"/>
              <wp:effectExtent l="0" t="0" r="0" b="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6575" cy="404495"/>
                      </a:xfrm>
                      <a:prstGeom prst="rect">
                        <a:avLst/>
                      </a:prstGeom>
                      <a:solidFill>
                        <a:schemeClr val="bg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83D52" w:rsidRPr="00C05223" w:rsidRDefault="00183D52" w:rsidP="00EE7FE7">
                          <w:pPr>
                            <w:jc w:val="right"/>
                          </w:pPr>
                          <w:r w:rsidRPr="00E12C4A">
                            <w:rPr>
                              <w:sz w:val="16"/>
                              <w:szCs w:val="16"/>
                            </w:rPr>
                            <w:fldChar w:fldCharType="begin"/>
                          </w:r>
                          <w:r w:rsidRPr="00E12C4A">
                            <w:rPr>
                              <w:sz w:val="16"/>
                              <w:szCs w:val="16"/>
                            </w:rPr>
                            <w:instrText xml:space="preserve"> PAGE   \* MERGEFORMAT </w:instrText>
                          </w:r>
                          <w:r w:rsidRPr="00E12C4A">
                            <w:rPr>
                              <w:sz w:val="16"/>
                              <w:szCs w:val="16"/>
                            </w:rPr>
                            <w:fldChar w:fldCharType="separate"/>
                          </w:r>
                          <w:r w:rsidR="00E27BE6">
                            <w:rPr>
                              <w:noProof/>
                              <w:sz w:val="16"/>
                              <w:szCs w:val="16"/>
                            </w:rPr>
                            <w:t>1</w:t>
                          </w:r>
                          <w:r w:rsidRPr="00E12C4A">
                            <w:rPr>
                              <w:sz w:val="16"/>
                              <w:szCs w:val="16"/>
                            </w:rPr>
                            <w:fldChar w:fldCharType="end"/>
                          </w:r>
                          <w:r w:rsidRPr="00E12C4A">
                            <w:rPr>
                              <w:sz w:val="16"/>
                              <w:szCs w:val="16"/>
                            </w:rPr>
                            <w:t xml:space="preserve"> (</w:t>
                          </w:r>
                          <w:r w:rsidR="00E27BE6">
                            <w:fldChar w:fldCharType="begin"/>
                          </w:r>
                          <w:r w:rsidR="00E27BE6">
                            <w:instrText xml:space="preserve"> SECTIONPAGES   \* MERGEFORMAT </w:instrText>
                          </w:r>
                          <w:r w:rsidR="00E27BE6">
                            <w:fldChar w:fldCharType="separate"/>
                          </w:r>
                          <w:ins w:id="107" w:author="Skeppner Björn" w:date="2013-10-29T10:39:00Z">
                            <w:r w:rsidR="00E27BE6" w:rsidRPr="00E27BE6">
                              <w:rPr>
                                <w:noProof/>
                                <w:sz w:val="16"/>
                                <w:szCs w:val="16"/>
                                <w:rPrChange w:id="108" w:author="Skeppner Björn" w:date="2013-10-29T10:39:00Z">
                                  <w:rPr/>
                                </w:rPrChange>
                              </w:rPr>
                              <w:t>15</w:t>
                            </w:r>
                          </w:ins>
                          <w:del w:id="109" w:author="Skeppner Björn" w:date="2013-10-29T10:31:00Z">
                            <w:r w:rsidR="00E27BE6" w:rsidRPr="00E27BE6" w:rsidDel="00E27BE6">
                              <w:rPr>
                                <w:noProof/>
                                <w:sz w:val="16"/>
                                <w:szCs w:val="16"/>
                              </w:rPr>
                              <w:delText>1</w:delText>
                            </w:r>
                          </w:del>
                          <w:r w:rsidR="00E27BE6">
                            <w:rPr>
                              <w:noProof/>
                              <w:sz w:val="16"/>
                              <w:szCs w:val="16"/>
                            </w:rPr>
                            <w:fldChar w:fldCharType="end"/>
                          </w:r>
                          <w:r w:rsidRPr="00E12C4A">
                            <w:rPr>
                              <w:sz w:val="16"/>
                              <w:szCs w:val="16"/>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8" type="#_x0000_t202" style="position:absolute;margin-left:506.35pt;margin-top:22.95pt;width:42.25pt;height:31.85pt;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" fillcolor="white [3212]" stroked="f">
              <v:textbox>
                <w:txbxContent>
                  <w:p w:rsidR="00183D52" w:rsidRPr="00C05223" w:rsidRDefault="00183D52" w:rsidP="00EE7FE7">
                    <w:pPr>
                      <w:jc w:val="right"/>
                    </w:pPr>
                    <w:r w:rsidRPr="00E12C4A">
                      <w:rPr>
                        <w:sz w:val="16"/>
                        <w:szCs w:val="16"/>
                      </w:rPr>
                      <w:fldChar w:fldCharType="begin"/>
                    </w:r>
                    <w:r w:rsidRPr="00E12C4A">
                      <w:rPr>
                        <w:sz w:val="16"/>
                        <w:szCs w:val="16"/>
                      </w:rPr>
                      <w:instrText xml:space="preserve"> PAGE   \* MERGEFORMAT </w:instrText>
                    </w:r>
                    <w:r w:rsidRPr="00E12C4A">
                      <w:rPr>
                        <w:sz w:val="16"/>
                        <w:szCs w:val="16"/>
                      </w:rPr>
                      <w:fldChar w:fldCharType="separate"/>
                    </w:r>
                    <w:r w:rsidR="00E27BE6">
                      <w:rPr>
                        <w:noProof/>
                        <w:sz w:val="16"/>
                        <w:szCs w:val="16"/>
                      </w:rPr>
                      <w:t>1</w:t>
                    </w:r>
                    <w:r w:rsidRPr="00E12C4A">
                      <w:rPr>
                        <w:sz w:val="16"/>
                        <w:szCs w:val="16"/>
                      </w:rPr>
                      <w:fldChar w:fldCharType="end"/>
                    </w:r>
                    <w:r w:rsidRPr="00E12C4A">
                      <w:rPr>
                        <w:sz w:val="16"/>
                        <w:szCs w:val="16"/>
                      </w:rPr>
                      <w:t xml:space="preserve"> (</w:t>
                    </w:r>
                    <w:r w:rsidR="00E27BE6">
                      <w:fldChar w:fldCharType="begin"/>
                    </w:r>
                    <w:r w:rsidR="00E27BE6">
                      <w:instrText xml:space="preserve"> SECTIONPAGES   \* MERGEFORMAT </w:instrText>
                    </w:r>
                    <w:r w:rsidR="00E27BE6">
                      <w:fldChar w:fldCharType="separate"/>
                    </w:r>
                    <w:ins w:id="110" w:author="Skeppner Björn" w:date="2013-10-29T10:39:00Z">
                      <w:r w:rsidR="00E27BE6" w:rsidRPr="00E27BE6">
                        <w:rPr>
                          <w:noProof/>
                          <w:sz w:val="16"/>
                          <w:szCs w:val="16"/>
                          <w:rPrChange w:id="111" w:author="Skeppner Björn" w:date="2013-10-29T10:39:00Z">
                            <w:rPr/>
                          </w:rPrChange>
                        </w:rPr>
                        <w:t>15</w:t>
                      </w:r>
                    </w:ins>
                    <w:del w:id="112" w:author="Skeppner Björn" w:date="2013-10-29T10:31:00Z">
                      <w:r w:rsidR="00E27BE6" w:rsidRPr="00E27BE6" w:rsidDel="00E27BE6">
                        <w:rPr>
                          <w:noProof/>
                          <w:sz w:val="16"/>
                          <w:szCs w:val="16"/>
                        </w:rPr>
                        <w:delText>1</w:delText>
                      </w:r>
                    </w:del>
                    <w:r w:rsidR="00E27BE6">
                      <w:rPr>
                        <w:noProof/>
                        <w:sz w:val="16"/>
                        <w:szCs w:val="16"/>
                      </w:rPr>
                      <w:fldChar w:fldCharType="end"/>
                    </w:r>
                    <w:r w:rsidRPr="00E12C4A">
                      <w:rPr>
                        <w:sz w:val="16"/>
                        <w:szCs w:val="16"/>
                      </w:rPr>
                      <w:t>)</w:t>
                    </w: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5002DE76"/>
    <w:lvl w:ilvl="0">
      <w:start w:val="1"/>
      <w:numFmt w:val="bullet"/>
      <w:lvlText w:val=""/>
      <w:lvlJc w:val="left"/>
      <w:pPr>
        <w:tabs>
          <w:tab w:val="num" w:pos="643"/>
        </w:tabs>
        <w:ind w:left="643" w:hanging="360"/>
      </w:pPr>
      <w:rPr>
        <w:rFonts w:ascii="Symbol" w:hAnsi="Symbol" w:hint="default"/>
      </w:rPr>
    </w:lvl>
  </w:abstractNum>
  <w:abstractNum w:abstractNumId="1">
    <w:nsid w:val="FFFFFF89"/>
    <w:multiLevelType w:val="singleLevel"/>
    <w:tmpl w:val="FF0C15B2"/>
    <w:lvl w:ilvl="0">
      <w:start w:val="1"/>
      <w:numFmt w:val="bullet"/>
      <w:lvlText w:val=""/>
      <w:lvlJc w:val="left"/>
      <w:pPr>
        <w:ind w:left="360" w:hanging="360"/>
      </w:pPr>
      <w:rPr>
        <w:rFonts w:ascii="Symbol" w:hAnsi="Symbol" w:hint="default"/>
        <w:color w:val="005C84"/>
      </w:rPr>
    </w:lvl>
  </w:abstractNum>
  <w:abstractNum w:abstractNumId="2">
    <w:nsid w:val="061C0873"/>
    <w:multiLevelType w:val="hybridMultilevel"/>
    <w:tmpl w:val="B27A8A36"/>
    <w:lvl w:ilvl="0" w:tplc="A0824C9A">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nsid w:val="0ADE16BD"/>
    <w:multiLevelType w:val="hybridMultilevel"/>
    <w:tmpl w:val="EDBC0394"/>
    <w:lvl w:ilvl="0" w:tplc="870410D2">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nsid w:val="0FC108DE"/>
    <w:multiLevelType w:val="hybridMultilevel"/>
    <w:tmpl w:val="80827EEE"/>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nsid w:val="16920F9E"/>
    <w:multiLevelType w:val="hybridMultilevel"/>
    <w:tmpl w:val="B4A6DB54"/>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nsid w:val="1D4C21ED"/>
    <w:multiLevelType w:val="hybridMultilevel"/>
    <w:tmpl w:val="66B0C89C"/>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nsid w:val="1EAB2FFF"/>
    <w:multiLevelType w:val="hybridMultilevel"/>
    <w:tmpl w:val="2DFC8824"/>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nsid w:val="218359AC"/>
    <w:multiLevelType w:val="hybridMultilevel"/>
    <w:tmpl w:val="C306415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nsid w:val="21E15EBD"/>
    <w:multiLevelType w:val="hybridMultilevel"/>
    <w:tmpl w:val="938CE83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nsid w:val="29A1442F"/>
    <w:multiLevelType w:val="multilevel"/>
    <w:tmpl w:val="895E6FEC"/>
    <w:lvl w:ilvl="0">
      <w:start w:val="1"/>
      <w:numFmt w:val="decimal"/>
      <w:pStyle w:val="Rubrik1"/>
      <w:lvlText w:val="%1"/>
      <w:lvlJc w:val="left"/>
      <w:pPr>
        <w:ind w:left="432" w:hanging="432"/>
      </w:pPr>
    </w:lvl>
    <w:lvl w:ilvl="1">
      <w:start w:val="1"/>
      <w:numFmt w:val="decimal"/>
      <w:pStyle w:val="Rubrik2"/>
      <w:lvlText w:val="%1.%2"/>
      <w:lvlJc w:val="left"/>
      <w:pPr>
        <w:ind w:left="576" w:hanging="576"/>
      </w:pPr>
    </w:lvl>
    <w:lvl w:ilvl="2">
      <w:start w:val="1"/>
      <w:numFmt w:val="decimal"/>
      <w:pStyle w:val="Rubrik3"/>
      <w:lvlText w:val="%1.%2.%3"/>
      <w:lvlJc w:val="left"/>
      <w:pPr>
        <w:ind w:left="720" w:hanging="720"/>
      </w:pPr>
    </w:lvl>
    <w:lvl w:ilvl="3">
      <w:start w:val="1"/>
      <w:numFmt w:val="decimal"/>
      <w:pStyle w:val="Rubrik4"/>
      <w:lvlText w:val="%1.%2.%3.%4"/>
      <w:lvlJc w:val="left"/>
      <w:pPr>
        <w:ind w:left="864" w:hanging="864"/>
      </w:pPr>
    </w:lvl>
    <w:lvl w:ilvl="4">
      <w:start w:val="1"/>
      <w:numFmt w:val="decimal"/>
      <w:pStyle w:val="Rubrik5"/>
      <w:lvlText w:val="%1.%2.%3.%4.%5"/>
      <w:lvlJc w:val="left"/>
      <w:pPr>
        <w:ind w:left="1008" w:hanging="1008"/>
      </w:pPr>
    </w:lvl>
    <w:lvl w:ilvl="5">
      <w:start w:val="1"/>
      <w:numFmt w:val="decimal"/>
      <w:pStyle w:val="Rubrik6"/>
      <w:lvlText w:val="%1.%2.%3.%4.%5.%6"/>
      <w:lvlJc w:val="left"/>
      <w:pPr>
        <w:ind w:left="1152" w:hanging="1152"/>
      </w:pPr>
    </w:lvl>
    <w:lvl w:ilvl="6">
      <w:start w:val="1"/>
      <w:numFmt w:val="decimal"/>
      <w:pStyle w:val="Rubrik7"/>
      <w:lvlText w:val="%1.%2.%3.%4.%5.%6.%7"/>
      <w:lvlJc w:val="left"/>
      <w:pPr>
        <w:ind w:left="1296" w:hanging="1296"/>
      </w:pPr>
    </w:lvl>
    <w:lvl w:ilvl="7">
      <w:start w:val="1"/>
      <w:numFmt w:val="decimal"/>
      <w:pStyle w:val="Rubrik8"/>
      <w:lvlText w:val="%1.%2.%3.%4.%5.%6.%7.%8"/>
      <w:lvlJc w:val="left"/>
      <w:pPr>
        <w:ind w:left="1440" w:hanging="1440"/>
      </w:pPr>
    </w:lvl>
    <w:lvl w:ilvl="8">
      <w:start w:val="1"/>
      <w:numFmt w:val="decimal"/>
      <w:pStyle w:val="Rubrik9"/>
      <w:lvlText w:val="%1.%2.%3.%4.%5.%6.%7.%8.%9"/>
      <w:lvlJc w:val="left"/>
      <w:pPr>
        <w:ind w:left="1584" w:hanging="1584"/>
      </w:pPr>
    </w:lvl>
  </w:abstractNum>
  <w:abstractNum w:abstractNumId="11">
    <w:nsid w:val="2EF80C77"/>
    <w:multiLevelType w:val="hybridMultilevel"/>
    <w:tmpl w:val="D8D84E0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nsid w:val="2FD40E6A"/>
    <w:multiLevelType w:val="hybridMultilevel"/>
    <w:tmpl w:val="54D6EE1C"/>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nsid w:val="36F51CCE"/>
    <w:multiLevelType w:val="hybridMultilevel"/>
    <w:tmpl w:val="9544F796"/>
    <w:lvl w:ilvl="0" w:tplc="74A8B45A">
      <w:start w:val="1"/>
      <w:numFmt w:val="bullet"/>
      <w:lvlText w:val=""/>
      <w:lvlJc w:val="left"/>
      <w:pPr>
        <w:ind w:left="720" w:hanging="360"/>
      </w:pPr>
      <w:rPr>
        <w:rFonts w:ascii="Symbol" w:hAnsi="Symbol" w:hint="default"/>
        <w:color w:val="005C84"/>
      </w:rPr>
    </w:lvl>
    <w:lvl w:ilvl="1" w:tplc="66123236" w:tentative="1">
      <w:start w:val="1"/>
      <w:numFmt w:val="bullet"/>
      <w:lvlText w:val="o"/>
      <w:lvlJc w:val="left"/>
      <w:pPr>
        <w:ind w:left="1440" w:hanging="360"/>
      </w:pPr>
      <w:rPr>
        <w:rFonts w:ascii="Courier New" w:hAnsi="Courier New" w:cs="Courier New" w:hint="default"/>
      </w:rPr>
    </w:lvl>
    <w:lvl w:ilvl="2" w:tplc="B8CAB7F4" w:tentative="1">
      <w:start w:val="1"/>
      <w:numFmt w:val="bullet"/>
      <w:lvlText w:val=""/>
      <w:lvlJc w:val="left"/>
      <w:pPr>
        <w:ind w:left="2160" w:hanging="360"/>
      </w:pPr>
      <w:rPr>
        <w:rFonts w:ascii="Wingdings" w:hAnsi="Wingdings" w:hint="default"/>
      </w:rPr>
    </w:lvl>
    <w:lvl w:ilvl="3" w:tplc="B7B40D08" w:tentative="1">
      <w:start w:val="1"/>
      <w:numFmt w:val="bullet"/>
      <w:lvlText w:val=""/>
      <w:lvlJc w:val="left"/>
      <w:pPr>
        <w:ind w:left="2880" w:hanging="360"/>
      </w:pPr>
      <w:rPr>
        <w:rFonts w:ascii="Symbol" w:hAnsi="Symbol" w:hint="default"/>
      </w:rPr>
    </w:lvl>
    <w:lvl w:ilvl="4" w:tplc="3C501F2A" w:tentative="1">
      <w:start w:val="1"/>
      <w:numFmt w:val="bullet"/>
      <w:lvlText w:val="o"/>
      <w:lvlJc w:val="left"/>
      <w:pPr>
        <w:ind w:left="3600" w:hanging="360"/>
      </w:pPr>
      <w:rPr>
        <w:rFonts w:ascii="Courier New" w:hAnsi="Courier New" w:cs="Courier New" w:hint="default"/>
      </w:rPr>
    </w:lvl>
    <w:lvl w:ilvl="5" w:tplc="0E867EE6" w:tentative="1">
      <w:start w:val="1"/>
      <w:numFmt w:val="bullet"/>
      <w:lvlText w:val=""/>
      <w:lvlJc w:val="left"/>
      <w:pPr>
        <w:ind w:left="4320" w:hanging="360"/>
      </w:pPr>
      <w:rPr>
        <w:rFonts w:ascii="Wingdings" w:hAnsi="Wingdings" w:hint="default"/>
      </w:rPr>
    </w:lvl>
    <w:lvl w:ilvl="6" w:tplc="D848EC44" w:tentative="1">
      <w:start w:val="1"/>
      <w:numFmt w:val="bullet"/>
      <w:lvlText w:val=""/>
      <w:lvlJc w:val="left"/>
      <w:pPr>
        <w:ind w:left="5040" w:hanging="360"/>
      </w:pPr>
      <w:rPr>
        <w:rFonts w:ascii="Symbol" w:hAnsi="Symbol" w:hint="default"/>
      </w:rPr>
    </w:lvl>
    <w:lvl w:ilvl="7" w:tplc="7D98AAB8" w:tentative="1">
      <w:start w:val="1"/>
      <w:numFmt w:val="bullet"/>
      <w:lvlText w:val="o"/>
      <w:lvlJc w:val="left"/>
      <w:pPr>
        <w:ind w:left="5760" w:hanging="360"/>
      </w:pPr>
      <w:rPr>
        <w:rFonts w:ascii="Courier New" w:hAnsi="Courier New" w:cs="Courier New" w:hint="default"/>
      </w:rPr>
    </w:lvl>
    <w:lvl w:ilvl="8" w:tplc="C700DB12" w:tentative="1">
      <w:start w:val="1"/>
      <w:numFmt w:val="bullet"/>
      <w:lvlText w:val=""/>
      <w:lvlJc w:val="left"/>
      <w:pPr>
        <w:ind w:left="6480" w:hanging="360"/>
      </w:pPr>
      <w:rPr>
        <w:rFonts w:ascii="Wingdings" w:hAnsi="Wingdings" w:hint="default"/>
      </w:rPr>
    </w:lvl>
  </w:abstractNum>
  <w:abstractNum w:abstractNumId="14">
    <w:nsid w:val="398B43D2"/>
    <w:multiLevelType w:val="hybridMultilevel"/>
    <w:tmpl w:val="37088F68"/>
    <w:lvl w:ilvl="0" w:tplc="870410D2">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nsid w:val="3A1731F7"/>
    <w:multiLevelType w:val="hybridMultilevel"/>
    <w:tmpl w:val="8A0ED990"/>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6">
    <w:nsid w:val="3D331C2B"/>
    <w:multiLevelType w:val="hybridMultilevel"/>
    <w:tmpl w:val="BA2E2034"/>
    <w:lvl w:ilvl="0" w:tplc="A16C33C8">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7">
    <w:nsid w:val="45297602"/>
    <w:multiLevelType w:val="hybridMultilevel"/>
    <w:tmpl w:val="F582245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nsid w:val="4DE05DF1"/>
    <w:multiLevelType w:val="hybridMultilevel"/>
    <w:tmpl w:val="3FD411CE"/>
    <w:lvl w:ilvl="0" w:tplc="041D0001">
      <w:start w:val="1"/>
      <w:numFmt w:val="bullet"/>
      <w:lvlText w:val=""/>
      <w:lvlJc w:val="left"/>
      <w:pPr>
        <w:ind w:left="1080" w:hanging="360"/>
      </w:pPr>
      <w:rPr>
        <w:rFonts w:ascii="Symbol" w:hAnsi="Symbol" w:hint="default"/>
        <w:color w:val="005C84"/>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19">
    <w:nsid w:val="4E14160B"/>
    <w:multiLevelType w:val="hybridMultilevel"/>
    <w:tmpl w:val="B5621D50"/>
    <w:lvl w:ilvl="0" w:tplc="F724A6B2">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0">
    <w:nsid w:val="4FB4704E"/>
    <w:multiLevelType w:val="hybridMultilevel"/>
    <w:tmpl w:val="85D4863E"/>
    <w:lvl w:ilvl="0" w:tplc="870410D2">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1">
    <w:nsid w:val="543071B9"/>
    <w:multiLevelType w:val="hybridMultilevel"/>
    <w:tmpl w:val="3732DCE6"/>
    <w:lvl w:ilvl="0" w:tplc="041D0001">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nsid w:val="546D24A0"/>
    <w:multiLevelType w:val="hybridMultilevel"/>
    <w:tmpl w:val="8C726B24"/>
    <w:lvl w:ilvl="0" w:tplc="A16C33C8">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nsid w:val="54C55C14"/>
    <w:multiLevelType w:val="hybridMultilevel"/>
    <w:tmpl w:val="4A7E49A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4">
    <w:nsid w:val="59316431"/>
    <w:multiLevelType w:val="hybridMultilevel"/>
    <w:tmpl w:val="490242FE"/>
    <w:lvl w:ilvl="0" w:tplc="041D0001">
      <w:start w:val="1"/>
      <w:numFmt w:val="bullet"/>
      <w:lvlText w:val=""/>
      <w:lvlJc w:val="left"/>
      <w:pPr>
        <w:ind w:left="1440" w:hanging="360"/>
      </w:pPr>
      <w:rPr>
        <w:rFonts w:ascii="Symbol" w:hAnsi="Symbol" w:hint="default"/>
        <w:color w:val="005C84"/>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25">
    <w:nsid w:val="5E3C00B9"/>
    <w:multiLevelType w:val="hybridMultilevel"/>
    <w:tmpl w:val="C96CE034"/>
    <w:lvl w:ilvl="0" w:tplc="07A6B12A">
      <w:start w:val="1"/>
      <w:numFmt w:val="bullet"/>
      <w:lvlText w:val=""/>
      <w:lvlJc w:val="left"/>
      <w:pPr>
        <w:ind w:left="720" w:hanging="360"/>
      </w:pPr>
      <w:rPr>
        <w:rFonts w:ascii="Symbol" w:hAnsi="Symbol" w:hint="default"/>
        <w:color w:val="005C84"/>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6">
    <w:nsid w:val="66297414"/>
    <w:multiLevelType w:val="hybridMultilevel"/>
    <w:tmpl w:val="CD7EF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E9B06E8"/>
    <w:multiLevelType w:val="hybridMultilevel"/>
    <w:tmpl w:val="274E2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1371A8B"/>
    <w:multiLevelType w:val="multilevel"/>
    <w:tmpl w:val="041D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
  </w:num>
  <w:num w:numId="2">
    <w:abstractNumId w:val="0"/>
  </w:num>
  <w:num w:numId="3">
    <w:abstractNumId w:val="12"/>
  </w:num>
  <w:num w:numId="4">
    <w:abstractNumId w:val="5"/>
  </w:num>
  <w:num w:numId="5">
    <w:abstractNumId w:val="21"/>
  </w:num>
  <w:num w:numId="6">
    <w:abstractNumId w:val="14"/>
  </w:num>
  <w:num w:numId="7">
    <w:abstractNumId w:val="23"/>
  </w:num>
  <w:num w:numId="8">
    <w:abstractNumId w:val="24"/>
  </w:num>
  <w:num w:numId="9">
    <w:abstractNumId w:val="17"/>
  </w:num>
  <w:num w:numId="10">
    <w:abstractNumId w:val="16"/>
  </w:num>
  <w:num w:numId="11">
    <w:abstractNumId w:val="11"/>
  </w:num>
  <w:num w:numId="12">
    <w:abstractNumId w:val="25"/>
  </w:num>
  <w:num w:numId="13">
    <w:abstractNumId w:val="13"/>
  </w:num>
  <w:num w:numId="14">
    <w:abstractNumId w:val="3"/>
  </w:num>
  <w:num w:numId="15">
    <w:abstractNumId w:val="19"/>
  </w:num>
  <w:num w:numId="16">
    <w:abstractNumId w:val="22"/>
  </w:num>
  <w:num w:numId="17">
    <w:abstractNumId w:val="28"/>
  </w:num>
  <w:num w:numId="18">
    <w:abstractNumId w:val="20"/>
  </w:num>
  <w:num w:numId="19">
    <w:abstractNumId w:val="4"/>
  </w:num>
  <w:num w:numId="20">
    <w:abstractNumId w:val="7"/>
  </w:num>
  <w:num w:numId="21">
    <w:abstractNumId w:val="6"/>
  </w:num>
  <w:num w:numId="22">
    <w:abstractNumId w:val="2"/>
  </w:num>
  <w:num w:numId="23">
    <w:abstractNumId w:val="18"/>
  </w:num>
  <w:num w:numId="24">
    <w:abstractNumId w:val="9"/>
  </w:num>
  <w:num w:numId="25">
    <w:abstractNumId w:val="10"/>
  </w:num>
  <w:num w:numId="26">
    <w:abstractNumId w:val="26"/>
  </w:num>
  <w:num w:numId="27">
    <w:abstractNumId w:val="27"/>
  </w:num>
  <w:num w:numId="28">
    <w:abstractNumId w:val="8"/>
  </w:num>
  <w:num w:numId="2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1304"/>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okTyp" w:val="2"/>
    <w:docVar w:name="Logo" w:val="Sant"/>
  </w:docVars>
  <w:rsids>
    <w:rsidRoot w:val="009B1690"/>
    <w:rsid w:val="00003FF5"/>
    <w:rsid w:val="000065DE"/>
    <w:rsid w:val="00013301"/>
    <w:rsid w:val="00036FF1"/>
    <w:rsid w:val="00047E25"/>
    <w:rsid w:val="00053977"/>
    <w:rsid w:val="00062BA2"/>
    <w:rsid w:val="0008100A"/>
    <w:rsid w:val="000844ED"/>
    <w:rsid w:val="000950A9"/>
    <w:rsid w:val="000954B2"/>
    <w:rsid w:val="000A69BD"/>
    <w:rsid w:val="000C1ACF"/>
    <w:rsid w:val="000C4473"/>
    <w:rsid w:val="000C776C"/>
    <w:rsid w:val="000C7DC7"/>
    <w:rsid w:val="000D4323"/>
    <w:rsid w:val="000D7E74"/>
    <w:rsid w:val="000E020A"/>
    <w:rsid w:val="000E190F"/>
    <w:rsid w:val="000F684C"/>
    <w:rsid w:val="00100B52"/>
    <w:rsid w:val="00116504"/>
    <w:rsid w:val="001233FB"/>
    <w:rsid w:val="0012394F"/>
    <w:rsid w:val="00140785"/>
    <w:rsid w:val="001502F9"/>
    <w:rsid w:val="00160052"/>
    <w:rsid w:val="001677BE"/>
    <w:rsid w:val="001714C5"/>
    <w:rsid w:val="001726BA"/>
    <w:rsid w:val="001752B9"/>
    <w:rsid w:val="001762B9"/>
    <w:rsid w:val="00182F2D"/>
    <w:rsid w:val="00183401"/>
    <w:rsid w:val="00183D52"/>
    <w:rsid w:val="00184750"/>
    <w:rsid w:val="00191B2C"/>
    <w:rsid w:val="001A1969"/>
    <w:rsid w:val="001A6E9A"/>
    <w:rsid w:val="001B2C00"/>
    <w:rsid w:val="001B5704"/>
    <w:rsid w:val="001C046C"/>
    <w:rsid w:val="001C1E6E"/>
    <w:rsid w:val="001C7C54"/>
    <w:rsid w:val="001F1413"/>
    <w:rsid w:val="002047F2"/>
    <w:rsid w:val="00212825"/>
    <w:rsid w:val="00224476"/>
    <w:rsid w:val="00226F03"/>
    <w:rsid w:val="002427F8"/>
    <w:rsid w:val="0024387D"/>
    <w:rsid w:val="00246426"/>
    <w:rsid w:val="00265F33"/>
    <w:rsid w:val="00267208"/>
    <w:rsid w:val="00277ADB"/>
    <w:rsid w:val="0029087A"/>
    <w:rsid w:val="00291279"/>
    <w:rsid w:val="00291C0D"/>
    <w:rsid w:val="0029544B"/>
    <w:rsid w:val="002A21C3"/>
    <w:rsid w:val="002A59E4"/>
    <w:rsid w:val="002A77D2"/>
    <w:rsid w:val="002B69B8"/>
    <w:rsid w:val="002C11AF"/>
    <w:rsid w:val="002D5B10"/>
    <w:rsid w:val="002D5B92"/>
    <w:rsid w:val="002D631E"/>
    <w:rsid w:val="002E6348"/>
    <w:rsid w:val="002F7E28"/>
    <w:rsid w:val="0030710D"/>
    <w:rsid w:val="00322A41"/>
    <w:rsid w:val="00325EBF"/>
    <w:rsid w:val="00335E53"/>
    <w:rsid w:val="00364AE6"/>
    <w:rsid w:val="00364D31"/>
    <w:rsid w:val="003755FD"/>
    <w:rsid w:val="00390030"/>
    <w:rsid w:val="00391D6D"/>
    <w:rsid w:val="00394F76"/>
    <w:rsid w:val="003A0A64"/>
    <w:rsid w:val="003A1F89"/>
    <w:rsid w:val="003C2D14"/>
    <w:rsid w:val="003C5E7C"/>
    <w:rsid w:val="003C7B46"/>
    <w:rsid w:val="003D21E1"/>
    <w:rsid w:val="003E5249"/>
    <w:rsid w:val="00405057"/>
    <w:rsid w:val="00415214"/>
    <w:rsid w:val="00415791"/>
    <w:rsid w:val="004161A1"/>
    <w:rsid w:val="004255A2"/>
    <w:rsid w:val="004375C9"/>
    <w:rsid w:val="004433BE"/>
    <w:rsid w:val="00444C74"/>
    <w:rsid w:val="00460BEE"/>
    <w:rsid w:val="00482B99"/>
    <w:rsid w:val="00491FA2"/>
    <w:rsid w:val="0049416E"/>
    <w:rsid w:val="004949EF"/>
    <w:rsid w:val="004A7B6D"/>
    <w:rsid w:val="004B0B17"/>
    <w:rsid w:val="004B347C"/>
    <w:rsid w:val="004C349F"/>
    <w:rsid w:val="004D2528"/>
    <w:rsid w:val="004F2686"/>
    <w:rsid w:val="004F39E1"/>
    <w:rsid w:val="00514BAB"/>
    <w:rsid w:val="00525CF4"/>
    <w:rsid w:val="00527E67"/>
    <w:rsid w:val="005408F3"/>
    <w:rsid w:val="005477ED"/>
    <w:rsid w:val="005521B0"/>
    <w:rsid w:val="00554C68"/>
    <w:rsid w:val="0056497A"/>
    <w:rsid w:val="0056727B"/>
    <w:rsid w:val="0057032F"/>
    <w:rsid w:val="00580331"/>
    <w:rsid w:val="0059544B"/>
    <w:rsid w:val="005957FC"/>
    <w:rsid w:val="0059772B"/>
    <w:rsid w:val="005A0069"/>
    <w:rsid w:val="005A0160"/>
    <w:rsid w:val="005A11F9"/>
    <w:rsid w:val="005A2DFC"/>
    <w:rsid w:val="005A6077"/>
    <w:rsid w:val="005A6380"/>
    <w:rsid w:val="005B6762"/>
    <w:rsid w:val="005C2A35"/>
    <w:rsid w:val="005C5369"/>
    <w:rsid w:val="005D4DBA"/>
    <w:rsid w:val="005D655F"/>
    <w:rsid w:val="005D6C3E"/>
    <w:rsid w:val="005E710A"/>
    <w:rsid w:val="00602874"/>
    <w:rsid w:val="006114EC"/>
    <w:rsid w:val="006217E0"/>
    <w:rsid w:val="00633EAD"/>
    <w:rsid w:val="00640D08"/>
    <w:rsid w:val="00650709"/>
    <w:rsid w:val="00653081"/>
    <w:rsid w:val="00661F2C"/>
    <w:rsid w:val="006648CB"/>
    <w:rsid w:val="00686189"/>
    <w:rsid w:val="0069359C"/>
    <w:rsid w:val="006A44DB"/>
    <w:rsid w:val="006A4A7F"/>
    <w:rsid w:val="006A4E14"/>
    <w:rsid w:val="006A5EAE"/>
    <w:rsid w:val="006B6742"/>
    <w:rsid w:val="006C4B94"/>
    <w:rsid w:val="006D0116"/>
    <w:rsid w:val="006E7C71"/>
    <w:rsid w:val="006F6988"/>
    <w:rsid w:val="00702AFD"/>
    <w:rsid w:val="0070524F"/>
    <w:rsid w:val="00707704"/>
    <w:rsid w:val="00714301"/>
    <w:rsid w:val="0072035C"/>
    <w:rsid w:val="007231DB"/>
    <w:rsid w:val="00727057"/>
    <w:rsid w:val="007306AD"/>
    <w:rsid w:val="00740136"/>
    <w:rsid w:val="00757989"/>
    <w:rsid w:val="00776D68"/>
    <w:rsid w:val="007804CB"/>
    <w:rsid w:val="00781534"/>
    <w:rsid w:val="00783A09"/>
    <w:rsid w:val="007871FB"/>
    <w:rsid w:val="00793064"/>
    <w:rsid w:val="007A0162"/>
    <w:rsid w:val="007A09C4"/>
    <w:rsid w:val="007A2939"/>
    <w:rsid w:val="007A35B6"/>
    <w:rsid w:val="007A64EF"/>
    <w:rsid w:val="007B025E"/>
    <w:rsid w:val="007B2DED"/>
    <w:rsid w:val="007B775A"/>
    <w:rsid w:val="007C2A05"/>
    <w:rsid w:val="007C34B3"/>
    <w:rsid w:val="007C7D7A"/>
    <w:rsid w:val="007E47C0"/>
    <w:rsid w:val="007E481B"/>
    <w:rsid w:val="007F0F3A"/>
    <w:rsid w:val="00805333"/>
    <w:rsid w:val="00817886"/>
    <w:rsid w:val="008303EF"/>
    <w:rsid w:val="00832F02"/>
    <w:rsid w:val="008465AF"/>
    <w:rsid w:val="00846CF8"/>
    <w:rsid w:val="00862B79"/>
    <w:rsid w:val="00877929"/>
    <w:rsid w:val="0088185F"/>
    <w:rsid w:val="00887FC6"/>
    <w:rsid w:val="00892362"/>
    <w:rsid w:val="008962E0"/>
    <w:rsid w:val="008977F7"/>
    <w:rsid w:val="008B23F2"/>
    <w:rsid w:val="008B34A4"/>
    <w:rsid w:val="008C400C"/>
    <w:rsid w:val="008C4491"/>
    <w:rsid w:val="008C6DCE"/>
    <w:rsid w:val="008C7C3E"/>
    <w:rsid w:val="008D7540"/>
    <w:rsid w:val="008D797D"/>
    <w:rsid w:val="008E73EF"/>
    <w:rsid w:val="008F38AA"/>
    <w:rsid w:val="008F6ADA"/>
    <w:rsid w:val="008F706B"/>
    <w:rsid w:val="009036DE"/>
    <w:rsid w:val="00917AF8"/>
    <w:rsid w:val="00931293"/>
    <w:rsid w:val="00934DF5"/>
    <w:rsid w:val="00956547"/>
    <w:rsid w:val="00985E8F"/>
    <w:rsid w:val="00987592"/>
    <w:rsid w:val="009A056B"/>
    <w:rsid w:val="009A24FD"/>
    <w:rsid w:val="009A70FF"/>
    <w:rsid w:val="009A7229"/>
    <w:rsid w:val="009B1690"/>
    <w:rsid w:val="009B473C"/>
    <w:rsid w:val="009B5AA8"/>
    <w:rsid w:val="009C5E05"/>
    <w:rsid w:val="009D07E0"/>
    <w:rsid w:val="009D0C57"/>
    <w:rsid w:val="009D11BE"/>
    <w:rsid w:val="009D5269"/>
    <w:rsid w:val="009E057D"/>
    <w:rsid w:val="009E2F3A"/>
    <w:rsid w:val="009E4964"/>
    <w:rsid w:val="009E508B"/>
    <w:rsid w:val="009F1D5A"/>
    <w:rsid w:val="009F3594"/>
    <w:rsid w:val="00A03D94"/>
    <w:rsid w:val="00A35D2A"/>
    <w:rsid w:val="00A50E40"/>
    <w:rsid w:val="00A7260B"/>
    <w:rsid w:val="00A7347F"/>
    <w:rsid w:val="00A80E12"/>
    <w:rsid w:val="00A81BE1"/>
    <w:rsid w:val="00A8749F"/>
    <w:rsid w:val="00A96AA0"/>
    <w:rsid w:val="00AA3E23"/>
    <w:rsid w:val="00AA48A6"/>
    <w:rsid w:val="00AA51BB"/>
    <w:rsid w:val="00AB63BF"/>
    <w:rsid w:val="00AD355F"/>
    <w:rsid w:val="00AD6D79"/>
    <w:rsid w:val="00AE2D0B"/>
    <w:rsid w:val="00AE3C33"/>
    <w:rsid w:val="00AF1559"/>
    <w:rsid w:val="00AF3B49"/>
    <w:rsid w:val="00AF7B2A"/>
    <w:rsid w:val="00B10EEB"/>
    <w:rsid w:val="00B1310A"/>
    <w:rsid w:val="00B14DBA"/>
    <w:rsid w:val="00B219FA"/>
    <w:rsid w:val="00B6227B"/>
    <w:rsid w:val="00B72189"/>
    <w:rsid w:val="00B7427A"/>
    <w:rsid w:val="00B767DA"/>
    <w:rsid w:val="00B77D5E"/>
    <w:rsid w:val="00B86215"/>
    <w:rsid w:val="00B90A42"/>
    <w:rsid w:val="00BB02BA"/>
    <w:rsid w:val="00BB05B9"/>
    <w:rsid w:val="00BD3476"/>
    <w:rsid w:val="00BD68EB"/>
    <w:rsid w:val="00BD7DAC"/>
    <w:rsid w:val="00BF41CE"/>
    <w:rsid w:val="00C00D40"/>
    <w:rsid w:val="00C04B41"/>
    <w:rsid w:val="00C10D6D"/>
    <w:rsid w:val="00C14894"/>
    <w:rsid w:val="00C14D25"/>
    <w:rsid w:val="00C20DBF"/>
    <w:rsid w:val="00C26EAC"/>
    <w:rsid w:val="00C375AB"/>
    <w:rsid w:val="00C420B2"/>
    <w:rsid w:val="00C427B8"/>
    <w:rsid w:val="00C45DF0"/>
    <w:rsid w:val="00C518AE"/>
    <w:rsid w:val="00C52D77"/>
    <w:rsid w:val="00C52ECB"/>
    <w:rsid w:val="00C5331E"/>
    <w:rsid w:val="00C54788"/>
    <w:rsid w:val="00C54F68"/>
    <w:rsid w:val="00C66377"/>
    <w:rsid w:val="00C71635"/>
    <w:rsid w:val="00C72B17"/>
    <w:rsid w:val="00C72FDC"/>
    <w:rsid w:val="00C730DE"/>
    <w:rsid w:val="00C875DE"/>
    <w:rsid w:val="00C93DE7"/>
    <w:rsid w:val="00CA5F92"/>
    <w:rsid w:val="00CC270E"/>
    <w:rsid w:val="00CC7016"/>
    <w:rsid w:val="00CC70DA"/>
    <w:rsid w:val="00CE0FA6"/>
    <w:rsid w:val="00CE1031"/>
    <w:rsid w:val="00CE7DFC"/>
    <w:rsid w:val="00CF4460"/>
    <w:rsid w:val="00CF47A0"/>
    <w:rsid w:val="00CF62C2"/>
    <w:rsid w:val="00D037DF"/>
    <w:rsid w:val="00D04327"/>
    <w:rsid w:val="00D11EF5"/>
    <w:rsid w:val="00D20629"/>
    <w:rsid w:val="00D21C11"/>
    <w:rsid w:val="00D43587"/>
    <w:rsid w:val="00D440C0"/>
    <w:rsid w:val="00D53A9A"/>
    <w:rsid w:val="00D774BC"/>
    <w:rsid w:val="00D91240"/>
    <w:rsid w:val="00D93512"/>
    <w:rsid w:val="00D96A28"/>
    <w:rsid w:val="00DA1759"/>
    <w:rsid w:val="00DA5D2D"/>
    <w:rsid w:val="00DB56E2"/>
    <w:rsid w:val="00DB79B4"/>
    <w:rsid w:val="00DC20FB"/>
    <w:rsid w:val="00DC3968"/>
    <w:rsid w:val="00E1012B"/>
    <w:rsid w:val="00E105A1"/>
    <w:rsid w:val="00E127E3"/>
    <w:rsid w:val="00E12C4A"/>
    <w:rsid w:val="00E131FD"/>
    <w:rsid w:val="00E2294E"/>
    <w:rsid w:val="00E256F0"/>
    <w:rsid w:val="00E27BE6"/>
    <w:rsid w:val="00E46C51"/>
    <w:rsid w:val="00E47ADF"/>
    <w:rsid w:val="00E50557"/>
    <w:rsid w:val="00E738E4"/>
    <w:rsid w:val="00E809F3"/>
    <w:rsid w:val="00E9789B"/>
    <w:rsid w:val="00EB1451"/>
    <w:rsid w:val="00EB1E88"/>
    <w:rsid w:val="00EB21A1"/>
    <w:rsid w:val="00EB63D6"/>
    <w:rsid w:val="00EC3FBC"/>
    <w:rsid w:val="00EC5E28"/>
    <w:rsid w:val="00EC67FE"/>
    <w:rsid w:val="00ED3446"/>
    <w:rsid w:val="00ED4CEC"/>
    <w:rsid w:val="00EE04DB"/>
    <w:rsid w:val="00EE0737"/>
    <w:rsid w:val="00EE64E3"/>
    <w:rsid w:val="00EE7FE7"/>
    <w:rsid w:val="00F07598"/>
    <w:rsid w:val="00F25F5B"/>
    <w:rsid w:val="00F26D56"/>
    <w:rsid w:val="00F34EBF"/>
    <w:rsid w:val="00F4346E"/>
    <w:rsid w:val="00F456CC"/>
    <w:rsid w:val="00F46893"/>
    <w:rsid w:val="00F85F1F"/>
    <w:rsid w:val="00F96640"/>
    <w:rsid w:val="00FA39CF"/>
    <w:rsid w:val="00FB1144"/>
    <w:rsid w:val="00FB20B9"/>
    <w:rsid w:val="00FB3539"/>
    <w:rsid w:val="00FD0AC8"/>
    <w:rsid w:val="00FD2E7E"/>
    <w:rsid w:val="00FD4E8C"/>
    <w:rsid w:val="00FE29F5"/>
    <w:rsid w:val="00FE5660"/>
    <w:rsid w:val="00FF1E40"/>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sv-SE" w:eastAsia="sv-S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0" w:unhideWhenUsed="0" w:qFormat="1"/>
    <w:lsdException w:name="heading 7" w:semiHidden="0" w:uiPriority="0" w:unhideWhenUsed="0"/>
    <w:lsdException w:name="heading 8" w:semiHidden="0" w:uiPriority="0" w:unhideWhenUsed="0"/>
    <w:lsdException w:name="heading 9" w:semiHidden="0" w:uiPriority="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footer" w:uiPriority="0"/>
    <w:lsdException w:name="caption" w:uiPriority="0" w:qFormat="1"/>
    <w:lsdException w:name="annotation reference" w:uiPriority="0"/>
    <w:lsdException w:name="Title" w:semiHidden="0" w:uiPriority="10" w:unhideWhenUsed="0"/>
    <w:lsdException w:name="Default Paragraph Font" w:uiPriority="1"/>
    <w:lsdException w:name="Body Text" w:uiPriority="0"/>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CF47A0"/>
    <w:pPr>
      <w:spacing w:line="280" w:lineRule="atLeast"/>
    </w:pPr>
    <w:rPr>
      <w:rFonts w:ascii="Georgia" w:hAnsi="Georgia"/>
      <w:szCs w:val="22"/>
      <w:lang w:eastAsia="en-US"/>
    </w:rPr>
  </w:style>
  <w:style w:type="paragraph" w:styleId="Rubrik1">
    <w:name w:val="heading 1"/>
    <w:basedOn w:val="Normal"/>
    <w:next w:val="Normal"/>
    <w:link w:val="Rubrik1Char"/>
    <w:uiPriority w:val="9"/>
    <w:qFormat/>
    <w:rsid w:val="007B025E"/>
    <w:pPr>
      <w:keepNext/>
      <w:keepLines/>
      <w:numPr>
        <w:numId w:val="25"/>
      </w:numPr>
      <w:spacing w:before="360" w:after="120" w:line="400" w:lineRule="atLeast"/>
      <w:outlineLvl w:val="0"/>
    </w:pPr>
    <w:rPr>
      <w:rFonts w:eastAsia="Times New Roman"/>
      <w:bCs/>
      <w:sz w:val="30"/>
      <w:szCs w:val="28"/>
    </w:rPr>
  </w:style>
  <w:style w:type="paragraph" w:styleId="Rubrik2">
    <w:name w:val="heading 2"/>
    <w:basedOn w:val="Normal"/>
    <w:next w:val="Normal"/>
    <w:link w:val="Rubrik2Char"/>
    <w:uiPriority w:val="9"/>
    <w:qFormat/>
    <w:rsid w:val="002A59E4"/>
    <w:pPr>
      <w:keepNext/>
      <w:keepLines/>
      <w:numPr>
        <w:ilvl w:val="1"/>
        <w:numId w:val="25"/>
      </w:numPr>
      <w:spacing w:after="80"/>
      <w:outlineLvl w:val="1"/>
    </w:pPr>
    <w:rPr>
      <w:rFonts w:eastAsia="Times New Roman"/>
      <w:bCs/>
      <w:sz w:val="24"/>
      <w:szCs w:val="26"/>
    </w:rPr>
  </w:style>
  <w:style w:type="paragraph" w:styleId="Rubrik3">
    <w:name w:val="heading 3"/>
    <w:basedOn w:val="Normal"/>
    <w:next w:val="Normal"/>
    <w:link w:val="Rubrik3Char"/>
    <w:uiPriority w:val="9"/>
    <w:qFormat/>
    <w:rsid w:val="00793064"/>
    <w:pPr>
      <w:keepNext/>
      <w:keepLines/>
      <w:numPr>
        <w:ilvl w:val="2"/>
        <w:numId w:val="25"/>
      </w:numPr>
      <w:spacing w:after="80" w:line="300" w:lineRule="atLeast"/>
      <w:outlineLvl w:val="2"/>
    </w:pPr>
    <w:rPr>
      <w:rFonts w:eastAsia="Times New Roman"/>
      <w:bCs/>
      <w:sz w:val="24"/>
    </w:rPr>
  </w:style>
  <w:style w:type="paragraph" w:styleId="Rubrik4">
    <w:name w:val="heading 4"/>
    <w:basedOn w:val="Normal"/>
    <w:next w:val="Normal"/>
    <w:link w:val="Rubrik4Char"/>
    <w:uiPriority w:val="9"/>
    <w:qFormat/>
    <w:rsid w:val="005A0069"/>
    <w:pPr>
      <w:keepNext/>
      <w:keepLines/>
      <w:numPr>
        <w:ilvl w:val="3"/>
        <w:numId w:val="25"/>
      </w:numPr>
      <w:spacing w:after="80"/>
      <w:outlineLvl w:val="3"/>
    </w:pPr>
    <w:rPr>
      <w:rFonts w:eastAsia="Times New Roman"/>
      <w:bCs/>
      <w:iCs/>
      <w:sz w:val="24"/>
    </w:rPr>
  </w:style>
  <w:style w:type="paragraph" w:styleId="Rubrik5">
    <w:name w:val="heading 5"/>
    <w:basedOn w:val="Normal"/>
    <w:next w:val="Normal"/>
    <w:link w:val="Rubrik5Char"/>
    <w:uiPriority w:val="9"/>
    <w:qFormat/>
    <w:rsid w:val="00793064"/>
    <w:pPr>
      <w:keepNext/>
      <w:keepLines/>
      <w:numPr>
        <w:ilvl w:val="4"/>
        <w:numId w:val="25"/>
      </w:numPr>
      <w:spacing w:before="200"/>
      <w:outlineLvl w:val="4"/>
    </w:pPr>
    <w:rPr>
      <w:rFonts w:ascii="Cambria" w:eastAsia="Times New Roman" w:hAnsi="Cambria"/>
      <w:color w:val="001522"/>
      <w:sz w:val="24"/>
    </w:rPr>
  </w:style>
  <w:style w:type="paragraph" w:styleId="Rubrik6">
    <w:name w:val="heading 6"/>
    <w:basedOn w:val="Normal"/>
    <w:next w:val="Normal"/>
    <w:qFormat/>
    <w:rsid w:val="00793064"/>
    <w:pPr>
      <w:widowControl w:val="0"/>
      <w:numPr>
        <w:ilvl w:val="5"/>
        <w:numId w:val="25"/>
      </w:numPr>
      <w:adjustRightInd w:val="0"/>
      <w:spacing w:before="240" w:after="60" w:line="240" w:lineRule="atLeast"/>
      <w:textAlignment w:val="baseline"/>
      <w:outlineLvl w:val="5"/>
    </w:pPr>
    <w:rPr>
      <w:rFonts w:ascii="Times New Roman" w:eastAsia="Times New Roman" w:hAnsi="Times New Roman"/>
      <w:bCs/>
      <w:sz w:val="22"/>
      <w:lang w:eastAsia="sv-SE"/>
    </w:rPr>
  </w:style>
  <w:style w:type="paragraph" w:styleId="Rubrik7">
    <w:name w:val="heading 7"/>
    <w:basedOn w:val="Normal"/>
    <w:next w:val="Normal"/>
    <w:rsid w:val="00003FF5"/>
    <w:pPr>
      <w:widowControl w:val="0"/>
      <w:numPr>
        <w:ilvl w:val="6"/>
        <w:numId w:val="25"/>
      </w:numPr>
      <w:adjustRightInd w:val="0"/>
      <w:spacing w:before="240" w:after="60" w:line="240" w:lineRule="atLeast"/>
      <w:textAlignment w:val="baseline"/>
      <w:outlineLvl w:val="6"/>
    </w:pPr>
    <w:rPr>
      <w:rFonts w:ascii="Times New Roman" w:eastAsia="Times New Roman" w:hAnsi="Times New Roman"/>
      <w:sz w:val="24"/>
      <w:szCs w:val="24"/>
      <w:lang w:eastAsia="sv-SE"/>
    </w:rPr>
  </w:style>
  <w:style w:type="paragraph" w:styleId="Rubrik8">
    <w:name w:val="heading 8"/>
    <w:basedOn w:val="Normal"/>
    <w:next w:val="Normal"/>
    <w:rsid w:val="00003FF5"/>
    <w:pPr>
      <w:widowControl w:val="0"/>
      <w:numPr>
        <w:ilvl w:val="7"/>
        <w:numId w:val="25"/>
      </w:numPr>
      <w:adjustRightInd w:val="0"/>
      <w:spacing w:before="240" w:after="60" w:line="240" w:lineRule="atLeast"/>
      <w:textAlignment w:val="baseline"/>
      <w:outlineLvl w:val="7"/>
    </w:pPr>
    <w:rPr>
      <w:rFonts w:ascii="Times New Roman" w:eastAsia="Times New Roman" w:hAnsi="Times New Roman"/>
      <w:i/>
      <w:iCs/>
      <w:sz w:val="24"/>
      <w:szCs w:val="24"/>
      <w:lang w:eastAsia="sv-SE"/>
    </w:rPr>
  </w:style>
  <w:style w:type="paragraph" w:styleId="Rubrik9">
    <w:name w:val="heading 9"/>
    <w:basedOn w:val="Normal"/>
    <w:next w:val="Normal"/>
    <w:rsid w:val="00003FF5"/>
    <w:pPr>
      <w:widowControl w:val="0"/>
      <w:numPr>
        <w:ilvl w:val="8"/>
        <w:numId w:val="25"/>
      </w:numPr>
      <w:adjustRightInd w:val="0"/>
      <w:spacing w:before="240" w:after="60" w:line="240" w:lineRule="atLeast"/>
      <w:textAlignment w:val="baseline"/>
      <w:outlineLvl w:val="8"/>
    </w:pPr>
    <w:rPr>
      <w:rFonts w:ascii="Arial" w:eastAsia="Times New Roman" w:hAnsi="Arial" w:cs="Arial"/>
      <w:sz w:val="22"/>
      <w:lang w:eastAsia="sv-SE"/>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7B025E"/>
    <w:rPr>
      <w:rFonts w:ascii="Georgia" w:eastAsia="Times New Roman" w:hAnsi="Georgia"/>
      <w:bCs/>
      <w:sz w:val="30"/>
      <w:szCs w:val="28"/>
      <w:lang w:eastAsia="en-US"/>
    </w:rPr>
  </w:style>
  <w:style w:type="character" w:customStyle="1" w:styleId="Rubrik2Char">
    <w:name w:val="Rubrik 2 Char"/>
    <w:basedOn w:val="Standardstycketeckensnitt"/>
    <w:link w:val="Rubrik2"/>
    <w:uiPriority w:val="9"/>
    <w:rsid w:val="002A59E4"/>
    <w:rPr>
      <w:rFonts w:ascii="Georgia" w:eastAsia="Times New Roman" w:hAnsi="Georgia"/>
      <w:bCs/>
      <w:sz w:val="24"/>
      <w:szCs w:val="26"/>
      <w:lang w:eastAsia="en-US"/>
    </w:rPr>
  </w:style>
  <w:style w:type="character" w:customStyle="1" w:styleId="Rubrik3Char">
    <w:name w:val="Rubrik 3 Char"/>
    <w:basedOn w:val="Standardstycketeckensnitt"/>
    <w:link w:val="Rubrik3"/>
    <w:uiPriority w:val="9"/>
    <w:rsid w:val="00793064"/>
    <w:rPr>
      <w:rFonts w:ascii="Georgia" w:eastAsia="Times New Roman" w:hAnsi="Georgia"/>
      <w:bCs/>
      <w:sz w:val="24"/>
      <w:szCs w:val="22"/>
      <w:lang w:eastAsia="en-US"/>
    </w:rPr>
  </w:style>
  <w:style w:type="character" w:customStyle="1" w:styleId="Rubrik4Char">
    <w:name w:val="Rubrik 4 Char"/>
    <w:basedOn w:val="Standardstycketeckensnitt"/>
    <w:link w:val="Rubrik4"/>
    <w:uiPriority w:val="9"/>
    <w:rsid w:val="00415214"/>
    <w:rPr>
      <w:rFonts w:ascii="Georgia" w:eastAsia="Times New Roman" w:hAnsi="Georgia"/>
      <w:bCs/>
      <w:iCs/>
      <w:sz w:val="24"/>
      <w:szCs w:val="22"/>
      <w:lang w:eastAsia="en-US"/>
    </w:rPr>
  </w:style>
  <w:style w:type="character" w:customStyle="1" w:styleId="Rubrik5Char">
    <w:name w:val="Rubrik 5 Char"/>
    <w:basedOn w:val="Standardstycketeckensnitt"/>
    <w:link w:val="Rubrik5"/>
    <w:uiPriority w:val="9"/>
    <w:rsid w:val="00793064"/>
    <w:rPr>
      <w:rFonts w:ascii="Cambria" w:eastAsia="Times New Roman" w:hAnsi="Cambria"/>
      <w:color w:val="001522"/>
      <w:sz w:val="24"/>
      <w:szCs w:val="22"/>
      <w:lang w:eastAsia="en-US"/>
    </w:rPr>
  </w:style>
  <w:style w:type="paragraph" w:styleId="Sidhuvud">
    <w:name w:val="header"/>
    <w:basedOn w:val="Normal"/>
    <w:link w:val="SidhuvudChar"/>
    <w:uiPriority w:val="99"/>
    <w:unhideWhenUsed/>
    <w:rsid w:val="00C72B17"/>
    <w:pPr>
      <w:tabs>
        <w:tab w:val="center" w:pos="4536"/>
        <w:tab w:val="right" w:pos="9072"/>
      </w:tabs>
      <w:spacing w:line="240" w:lineRule="auto"/>
    </w:pPr>
  </w:style>
  <w:style w:type="character" w:customStyle="1" w:styleId="SidhuvudChar">
    <w:name w:val="Sidhuvud Char"/>
    <w:basedOn w:val="Standardstycketeckensnitt"/>
    <w:link w:val="Sidhuvud"/>
    <w:uiPriority w:val="99"/>
    <w:rsid w:val="00C72B17"/>
    <w:rPr>
      <w:rFonts w:ascii="Georgia" w:hAnsi="Georgia"/>
      <w:sz w:val="20"/>
    </w:rPr>
  </w:style>
  <w:style w:type="character" w:styleId="AnvndHyperlnk">
    <w:name w:val="FollowedHyperlink"/>
    <w:basedOn w:val="Standardstycketeckensnitt"/>
    <w:uiPriority w:val="99"/>
    <w:semiHidden/>
    <w:unhideWhenUsed/>
    <w:rsid w:val="00A03D94"/>
    <w:rPr>
      <w:color w:val="772059"/>
      <w:u w:val="single"/>
    </w:rPr>
  </w:style>
  <w:style w:type="paragraph" w:styleId="Sidfot">
    <w:name w:val="footer"/>
    <w:basedOn w:val="Normal"/>
    <w:link w:val="SidfotChar1"/>
    <w:unhideWhenUsed/>
    <w:rsid w:val="00CF47A0"/>
    <w:pPr>
      <w:tabs>
        <w:tab w:val="center" w:pos="4309"/>
        <w:tab w:val="right" w:pos="8618"/>
      </w:tabs>
      <w:spacing w:line="160" w:lineRule="atLeast"/>
      <w:ind w:left="567"/>
    </w:pPr>
    <w:rPr>
      <w:sz w:val="12"/>
    </w:rPr>
  </w:style>
  <w:style w:type="character" w:customStyle="1" w:styleId="SidfotChar1">
    <w:name w:val="Sidfot Char1"/>
    <w:basedOn w:val="Standardstycketeckensnitt"/>
    <w:link w:val="Sidfot"/>
    <w:rsid w:val="00CF47A0"/>
    <w:rPr>
      <w:rFonts w:ascii="Georgia" w:hAnsi="Georgia"/>
      <w:sz w:val="12"/>
      <w:szCs w:val="22"/>
      <w:lang w:eastAsia="en-US"/>
    </w:rPr>
  </w:style>
  <w:style w:type="paragraph" w:styleId="Liststycke">
    <w:name w:val="List Paragraph"/>
    <w:basedOn w:val="Normal"/>
    <w:link w:val="ListstyckeChar"/>
    <w:uiPriority w:val="34"/>
    <w:qFormat/>
    <w:rsid w:val="008F38AA"/>
    <w:pPr>
      <w:ind w:left="720" w:hanging="360"/>
      <w:contextualSpacing/>
    </w:pPr>
  </w:style>
  <w:style w:type="character" w:customStyle="1" w:styleId="ListstyckeChar">
    <w:name w:val="Liststycke Char"/>
    <w:basedOn w:val="Standardstycketeckensnitt"/>
    <w:link w:val="Liststycke"/>
    <w:uiPriority w:val="34"/>
    <w:rsid w:val="008F38AA"/>
    <w:rPr>
      <w:rFonts w:ascii="Georgia" w:hAnsi="Georgia"/>
      <w:sz w:val="20"/>
    </w:rPr>
  </w:style>
  <w:style w:type="paragraph" w:styleId="Punktlista">
    <w:name w:val="List Bullet"/>
    <w:basedOn w:val="Normal"/>
    <w:uiPriority w:val="99"/>
    <w:semiHidden/>
    <w:unhideWhenUsed/>
    <w:rsid w:val="00633EAD"/>
    <w:pPr>
      <w:ind w:left="360" w:hanging="360"/>
      <w:contextualSpacing/>
    </w:pPr>
  </w:style>
  <w:style w:type="table" w:styleId="Tabellrutnt">
    <w:name w:val="Table Grid"/>
    <w:basedOn w:val="Normaltabell"/>
    <w:uiPriority w:val="59"/>
    <w:rsid w:val="00E738E4"/>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ngtext">
    <w:name w:val="Balloon Text"/>
    <w:basedOn w:val="Normal"/>
    <w:link w:val="BallongtextChar"/>
    <w:uiPriority w:val="99"/>
    <w:semiHidden/>
    <w:unhideWhenUsed/>
    <w:rsid w:val="00F46893"/>
    <w:pPr>
      <w:spacing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F46893"/>
    <w:rPr>
      <w:rFonts w:ascii="Tahoma" w:hAnsi="Tahoma" w:cs="Tahoma"/>
      <w:sz w:val="16"/>
      <w:szCs w:val="16"/>
    </w:rPr>
  </w:style>
  <w:style w:type="paragraph" w:styleId="Underrubrik">
    <w:name w:val="Subtitle"/>
    <w:basedOn w:val="Normal"/>
    <w:next w:val="Normal"/>
    <w:link w:val="UnderrubrikChar"/>
    <w:uiPriority w:val="11"/>
    <w:rsid w:val="00415214"/>
    <w:pPr>
      <w:numPr>
        <w:ilvl w:val="1"/>
      </w:numPr>
      <w:spacing w:after="80"/>
    </w:pPr>
    <w:rPr>
      <w:rFonts w:eastAsia="Times New Roman"/>
      <w:iCs/>
      <w:color w:val="002B45"/>
      <w:spacing w:val="15"/>
      <w:sz w:val="24"/>
      <w:szCs w:val="24"/>
    </w:rPr>
  </w:style>
  <w:style w:type="character" w:customStyle="1" w:styleId="UnderrubrikChar">
    <w:name w:val="Underrubrik Char"/>
    <w:basedOn w:val="Standardstycketeckensnitt"/>
    <w:link w:val="Underrubrik"/>
    <w:uiPriority w:val="11"/>
    <w:rsid w:val="00415214"/>
    <w:rPr>
      <w:rFonts w:ascii="Georgia" w:eastAsia="Times New Roman" w:hAnsi="Georgia" w:cs="Times New Roman"/>
      <w:iCs/>
      <w:color w:val="002B45"/>
      <w:spacing w:val="15"/>
      <w:sz w:val="24"/>
      <w:szCs w:val="24"/>
    </w:rPr>
  </w:style>
  <w:style w:type="character" w:styleId="Hyperlnk">
    <w:name w:val="Hyperlink"/>
    <w:basedOn w:val="Standardstycketeckensnitt"/>
    <w:uiPriority w:val="99"/>
    <w:rsid w:val="00F456CC"/>
    <w:rPr>
      <w:color w:val="0000FF"/>
      <w:u w:val="single"/>
    </w:rPr>
  </w:style>
  <w:style w:type="paragraph" w:styleId="Innehllsfrteckningsrubrik">
    <w:name w:val="TOC Heading"/>
    <w:basedOn w:val="Rubrik1"/>
    <w:next w:val="Normal"/>
    <w:uiPriority w:val="39"/>
    <w:unhideWhenUsed/>
    <w:qFormat/>
    <w:rsid w:val="00793064"/>
    <w:pPr>
      <w:numPr>
        <w:numId w:val="0"/>
      </w:numPr>
      <w:spacing w:before="480" w:after="0" w:line="276" w:lineRule="auto"/>
      <w:outlineLvl w:val="9"/>
    </w:pPr>
    <w:rPr>
      <w:rFonts w:asciiTheme="majorHAnsi" w:eastAsiaTheme="majorEastAsia" w:hAnsiTheme="majorHAnsi" w:cstheme="majorBidi"/>
      <w:b/>
      <w:color w:val="365F91" w:themeColor="accent1" w:themeShade="BF"/>
      <w:sz w:val="28"/>
    </w:rPr>
  </w:style>
  <w:style w:type="paragraph" w:styleId="Innehll1">
    <w:name w:val="toc 1"/>
    <w:basedOn w:val="Normal"/>
    <w:next w:val="Normal"/>
    <w:autoRedefine/>
    <w:uiPriority w:val="39"/>
    <w:unhideWhenUsed/>
    <w:rsid w:val="00793064"/>
    <w:pPr>
      <w:spacing w:after="100"/>
    </w:pPr>
  </w:style>
  <w:style w:type="paragraph" w:styleId="Innehll2">
    <w:name w:val="toc 2"/>
    <w:basedOn w:val="Normal"/>
    <w:next w:val="Normal"/>
    <w:autoRedefine/>
    <w:uiPriority w:val="39"/>
    <w:unhideWhenUsed/>
    <w:rsid w:val="00793064"/>
    <w:pPr>
      <w:spacing w:after="100"/>
      <w:ind w:left="200"/>
    </w:pPr>
  </w:style>
  <w:style w:type="paragraph" w:styleId="Innehll3">
    <w:name w:val="toc 3"/>
    <w:basedOn w:val="Normal"/>
    <w:next w:val="Normal"/>
    <w:autoRedefine/>
    <w:uiPriority w:val="39"/>
    <w:unhideWhenUsed/>
    <w:rsid w:val="00793064"/>
    <w:pPr>
      <w:spacing w:after="100"/>
      <w:ind w:left="400"/>
    </w:pPr>
  </w:style>
  <w:style w:type="paragraph" w:styleId="Brdtext">
    <w:name w:val="Body Text"/>
    <w:link w:val="BrdtextChar"/>
    <w:autoRedefine/>
    <w:rsid w:val="007E47C0"/>
    <w:pPr>
      <w:tabs>
        <w:tab w:val="left" w:pos="1304"/>
        <w:tab w:val="left" w:pos="2608"/>
        <w:tab w:val="left" w:pos="3912"/>
        <w:tab w:val="left" w:pos="5216"/>
        <w:tab w:val="left" w:pos="6520"/>
        <w:tab w:val="left" w:pos="7824"/>
        <w:tab w:val="left" w:pos="9128"/>
      </w:tabs>
      <w:spacing w:after="120"/>
      <w:jc w:val="both"/>
    </w:pPr>
    <w:rPr>
      <w:rFonts w:ascii="Arial" w:eastAsia="ヒラギノ角ゴ Pro W3" w:hAnsi="Arial"/>
      <w:color w:val="000000"/>
      <w:sz w:val="24"/>
      <w:lang w:eastAsia="en-US"/>
    </w:rPr>
  </w:style>
  <w:style w:type="character" w:customStyle="1" w:styleId="BrdtextChar">
    <w:name w:val="Brödtext Char"/>
    <w:basedOn w:val="Standardstycketeckensnitt"/>
    <w:link w:val="Brdtext"/>
    <w:rsid w:val="007E47C0"/>
    <w:rPr>
      <w:rFonts w:ascii="Arial" w:eastAsia="ヒラギノ角ゴ Pro W3" w:hAnsi="Arial"/>
      <w:color w:val="000000"/>
      <w:sz w:val="24"/>
      <w:lang w:eastAsia="en-US"/>
    </w:rPr>
  </w:style>
  <w:style w:type="character" w:customStyle="1" w:styleId="BodyTextChar">
    <w:name w:val="Body Text Char"/>
    <w:basedOn w:val="Standardstycketeckensnitt"/>
    <w:rsid w:val="007E47C0"/>
    <w:rPr>
      <w:rFonts w:ascii="Georgia" w:hAnsi="Georgia"/>
      <w:szCs w:val="22"/>
      <w:lang w:eastAsia="en-US"/>
    </w:rPr>
  </w:style>
  <w:style w:type="paragraph" w:styleId="Kommentarer">
    <w:name w:val="annotation text"/>
    <w:link w:val="KommentarerChar"/>
    <w:autoRedefine/>
    <w:rsid w:val="007E47C0"/>
    <w:pPr>
      <w:ind w:left="567"/>
    </w:pPr>
    <w:rPr>
      <w:rFonts w:ascii="Arial" w:eastAsia="ヒラギノ角ゴ Pro W3" w:hAnsi="Arial"/>
      <w:i/>
      <w:color w:val="000000"/>
      <w:sz w:val="24"/>
      <w:lang w:val="en-GB" w:eastAsia="en-US"/>
    </w:rPr>
  </w:style>
  <w:style w:type="character" w:customStyle="1" w:styleId="KommentarerChar">
    <w:name w:val="Kommentarer Char"/>
    <w:basedOn w:val="Standardstycketeckensnitt"/>
    <w:link w:val="Kommentarer"/>
    <w:rsid w:val="007E47C0"/>
    <w:rPr>
      <w:rFonts w:ascii="Arial" w:eastAsia="ヒラギノ角ゴ Pro W3" w:hAnsi="Arial"/>
      <w:i/>
      <w:color w:val="000000"/>
      <w:sz w:val="24"/>
      <w:lang w:val="en-GB" w:eastAsia="en-US"/>
    </w:rPr>
  </w:style>
  <w:style w:type="character" w:styleId="Kommentarsreferens">
    <w:name w:val="annotation reference"/>
    <w:semiHidden/>
    <w:rsid w:val="007E47C0"/>
    <w:rPr>
      <w:sz w:val="16"/>
      <w:szCs w:val="16"/>
    </w:rPr>
  </w:style>
  <w:style w:type="paragraph" w:customStyle="1" w:styleId="TableText">
    <w:name w:val="Table Text"/>
    <w:basedOn w:val="Brdtext"/>
    <w:rsid w:val="007E47C0"/>
    <w:pPr>
      <w:tabs>
        <w:tab w:val="clear" w:pos="1304"/>
        <w:tab w:val="clear" w:pos="2608"/>
        <w:tab w:val="clear" w:pos="3912"/>
        <w:tab w:val="clear" w:pos="5216"/>
        <w:tab w:val="clear" w:pos="6520"/>
        <w:tab w:val="clear" w:pos="7824"/>
        <w:tab w:val="clear" w:pos="9128"/>
      </w:tabs>
      <w:overflowPunct w:val="0"/>
      <w:autoSpaceDE w:val="0"/>
      <w:autoSpaceDN w:val="0"/>
      <w:adjustRightInd w:val="0"/>
      <w:spacing w:after="0"/>
      <w:ind w:left="28" w:right="28"/>
      <w:textAlignment w:val="baseline"/>
    </w:pPr>
    <w:rPr>
      <w:rFonts w:eastAsia="Times New Roman"/>
      <w:color w:val="auto"/>
      <w:sz w:val="20"/>
    </w:rPr>
  </w:style>
  <w:style w:type="paragraph" w:customStyle="1" w:styleId="TableParagraph">
    <w:name w:val="Table Paragraph"/>
    <w:basedOn w:val="Normal"/>
    <w:uiPriority w:val="1"/>
    <w:qFormat/>
    <w:rsid w:val="007E47C0"/>
    <w:pPr>
      <w:widowControl w:val="0"/>
    </w:pPr>
    <w:rPr>
      <w:rFonts w:asciiTheme="minorHAnsi" w:eastAsiaTheme="minorHAnsi" w:hAnsiTheme="minorHAnsi" w:cstheme="minorBidi"/>
      <w:sz w:val="22"/>
    </w:rPr>
  </w:style>
  <w:style w:type="character" w:customStyle="1" w:styleId="SidfotChar">
    <w:name w:val="Sidfot Char"/>
    <w:rsid w:val="000C4473"/>
    <w:rPr>
      <w:rFonts w:ascii="Arial" w:eastAsia="ヒラギノ角ゴ Pro W3" w:hAnsi="Arial"/>
      <w:color w:val="000000"/>
      <w:sz w:val="24"/>
      <w:lang w:val="en-GB" w:eastAsia="en-US" w:bidi="ar-SA"/>
    </w:rPr>
  </w:style>
  <w:style w:type="paragraph" w:styleId="Beskrivning">
    <w:name w:val="caption"/>
    <w:basedOn w:val="Normal"/>
    <w:next w:val="Normal"/>
    <w:unhideWhenUsed/>
    <w:qFormat/>
    <w:rsid w:val="000C4473"/>
    <w:pPr>
      <w:spacing w:after="200" w:line="240" w:lineRule="auto"/>
    </w:pPr>
    <w:rPr>
      <w:rFonts w:ascii="Times New Roman" w:eastAsia="ヒラギノ角ゴ Pro W3" w:hAnsi="Times New Roman"/>
      <w:b/>
      <w:bCs/>
      <w:noProof/>
      <w:color w:val="4F81BD" w:themeColor="accent1"/>
      <w:sz w:val="18"/>
      <w:szCs w:val="18"/>
    </w:rPr>
  </w:style>
  <w:style w:type="paragraph" w:styleId="Oformateradtext">
    <w:name w:val="Plain Text"/>
    <w:basedOn w:val="Normal"/>
    <w:link w:val="OformateradtextChar"/>
    <w:uiPriority w:val="99"/>
    <w:semiHidden/>
    <w:unhideWhenUsed/>
    <w:rsid w:val="00062BA2"/>
    <w:pPr>
      <w:spacing w:line="240" w:lineRule="auto"/>
    </w:pPr>
    <w:rPr>
      <w:rFonts w:ascii="Calibri" w:eastAsiaTheme="minorHAnsi" w:hAnsi="Calibri" w:cstheme="minorBidi"/>
      <w:sz w:val="22"/>
      <w:szCs w:val="21"/>
    </w:rPr>
  </w:style>
  <w:style w:type="character" w:customStyle="1" w:styleId="OformateradtextChar">
    <w:name w:val="Oformaterad text Char"/>
    <w:basedOn w:val="Standardstycketeckensnitt"/>
    <w:link w:val="Oformateradtext"/>
    <w:uiPriority w:val="99"/>
    <w:semiHidden/>
    <w:rsid w:val="00062BA2"/>
    <w:rPr>
      <w:rFonts w:eastAsiaTheme="minorHAnsi" w:cstheme="minorBidi"/>
      <w:sz w:val="22"/>
      <w:szCs w:val="21"/>
      <w:lang w:eastAsia="en-US"/>
    </w:rPr>
  </w:style>
  <w:style w:type="paragraph" w:styleId="Kommentarsmne">
    <w:name w:val="annotation subject"/>
    <w:basedOn w:val="Kommentarer"/>
    <w:next w:val="Kommentarer"/>
    <w:link w:val="KommentarsmneChar"/>
    <w:uiPriority w:val="99"/>
    <w:semiHidden/>
    <w:unhideWhenUsed/>
    <w:rsid w:val="00062BA2"/>
    <w:pPr>
      <w:ind w:left="0"/>
    </w:pPr>
    <w:rPr>
      <w:rFonts w:ascii="Georgia" w:eastAsia="Calibri" w:hAnsi="Georgia"/>
      <w:b/>
      <w:bCs/>
      <w:i w:val="0"/>
      <w:color w:val="auto"/>
      <w:sz w:val="20"/>
      <w:lang w:val="sv-SE"/>
    </w:rPr>
  </w:style>
  <w:style w:type="character" w:customStyle="1" w:styleId="KommentarsmneChar">
    <w:name w:val="Kommentarsämne Char"/>
    <w:basedOn w:val="KommentarerChar"/>
    <w:link w:val="Kommentarsmne"/>
    <w:uiPriority w:val="99"/>
    <w:semiHidden/>
    <w:rsid w:val="00062BA2"/>
    <w:rPr>
      <w:rFonts w:ascii="Georgia" w:eastAsia="ヒラギノ角ゴ Pro W3" w:hAnsi="Georgia"/>
      <w:b/>
      <w:bCs/>
      <w:i w:val="0"/>
      <w:color w:val="000000"/>
      <w:sz w:val="24"/>
      <w:lang w:val="en-GB"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sv-SE" w:eastAsia="sv-S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0" w:unhideWhenUsed="0" w:qFormat="1"/>
    <w:lsdException w:name="heading 7" w:semiHidden="0" w:uiPriority="0" w:unhideWhenUsed="0"/>
    <w:lsdException w:name="heading 8" w:semiHidden="0" w:uiPriority="0" w:unhideWhenUsed="0"/>
    <w:lsdException w:name="heading 9" w:semiHidden="0" w:uiPriority="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footer" w:uiPriority="0"/>
    <w:lsdException w:name="caption" w:uiPriority="0" w:qFormat="1"/>
    <w:lsdException w:name="annotation reference" w:uiPriority="0"/>
    <w:lsdException w:name="Title" w:semiHidden="0" w:uiPriority="10" w:unhideWhenUsed="0"/>
    <w:lsdException w:name="Default Paragraph Font" w:uiPriority="1"/>
    <w:lsdException w:name="Body Text" w:uiPriority="0"/>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CF47A0"/>
    <w:pPr>
      <w:spacing w:line="280" w:lineRule="atLeast"/>
    </w:pPr>
    <w:rPr>
      <w:rFonts w:ascii="Georgia" w:hAnsi="Georgia"/>
      <w:szCs w:val="22"/>
      <w:lang w:eastAsia="en-US"/>
    </w:rPr>
  </w:style>
  <w:style w:type="paragraph" w:styleId="Rubrik1">
    <w:name w:val="heading 1"/>
    <w:basedOn w:val="Normal"/>
    <w:next w:val="Normal"/>
    <w:link w:val="Rubrik1Char"/>
    <w:uiPriority w:val="9"/>
    <w:qFormat/>
    <w:rsid w:val="007B025E"/>
    <w:pPr>
      <w:keepNext/>
      <w:keepLines/>
      <w:numPr>
        <w:numId w:val="25"/>
      </w:numPr>
      <w:spacing w:before="360" w:after="120" w:line="400" w:lineRule="atLeast"/>
      <w:outlineLvl w:val="0"/>
    </w:pPr>
    <w:rPr>
      <w:rFonts w:eastAsia="Times New Roman"/>
      <w:bCs/>
      <w:sz w:val="30"/>
      <w:szCs w:val="28"/>
    </w:rPr>
  </w:style>
  <w:style w:type="paragraph" w:styleId="Rubrik2">
    <w:name w:val="heading 2"/>
    <w:basedOn w:val="Normal"/>
    <w:next w:val="Normal"/>
    <w:link w:val="Rubrik2Char"/>
    <w:uiPriority w:val="9"/>
    <w:qFormat/>
    <w:rsid w:val="002A59E4"/>
    <w:pPr>
      <w:keepNext/>
      <w:keepLines/>
      <w:numPr>
        <w:ilvl w:val="1"/>
        <w:numId w:val="25"/>
      </w:numPr>
      <w:spacing w:after="80"/>
      <w:outlineLvl w:val="1"/>
    </w:pPr>
    <w:rPr>
      <w:rFonts w:eastAsia="Times New Roman"/>
      <w:bCs/>
      <w:sz w:val="24"/>
      <w:szCs w:val="26"/>
    </w:rPr>
  </w:style>
  <w:style w:type="paragraph" w:styleId="Rubrik3">
    <w:name w:val="heading 3"/>
    <w:basedOn w:val="Normal"/>
    <w:next w:val="Normal"/>
    <w:link w:val="Rubrik3Char"/>
    <w:uiPriority w:val="9"/>
    <w:qFormat/>
    <w:rsid w:val="00793064"/>
    <w:pPr>
      <w:keepNext/>
      <w:keepLines/>
      <w:numPr>
        <w:ilvl w:val="2"/>
        <w:numId w:val="25"/>
      </w:numPr>
      <w:spacing w:after="80" w:line="300" w:lineRule="atLeast"/>
      <w:outlineLvl w:val="2"/>
    </w:pPr>
    <w:rPr>
      <w:rFonts w:eastAsia="Times New Roman"/>
      <w:bCs/>
      <w:sz w:val="24"/>
    </w:rPr>
  </w:style>
  <w:style w:type="paragraph" w:styleId="Rubrik4">
    <w:name w:val="heading 4"/>
    <w:basedOn w:val="Normal"/>
    <w:next w:val="Normal"/>
    <w:link w:val="Rubrik4Char"/>
    <w:uiPriority w:val="9"/>
    <w:qFormat/>
    <w:rsid w:val="005A0069"/>
    <w:pPr>
      <w:keepNext/>
      <w:keepLines/>
      <w:numPr>
        <w:ilvl w:val="3"/>
        <w:numId w:val="25"/>
      </w:numPr>
      <w:spacing w:after="80"/>
      <w:outlineLvl w:val="3"/>
    </w:pPr>
    <w:rPr>
      <w:rFonts w:eastAsia="Times New Roman"/>
      <w:bCs/>
      <w:iCs/>
      <w:sz w:val="24"/>
    </w:rPr>
  </w:style>
  <w:style w:type="paragraph" w:styleId="Rubrik5">
    <w:name w:val="heading 5"/>
    <w:basedOn w:val="Normal"/>
    <w:next w:val="Normal"/>
    <w:link w:val="Rubrik5Char"/>
    <w:uiPriority w:val="9"/>
    <w:qFormat/>
    <w:rsid w:val="00793064"/>
    <w:pPr>
      <w:keepNext/>
      <w:keepLines/>
      <w:numPr>
        <w:ilvl w:val="4"/>
        <w:numId w:val="25"/>
      </w:numPr>
      <w:spacing w:before="200"/>
      <w:outlineLvl w:val="4"/>
    </w:pPr>
    <w:rPr>
      <w:rFonts w:ascii="Cambria" w:eastAsia="Times New Roman" w:hAnsi="Cambria"/>
      <w:color w:val="001522"/>
      <w:sz w:val="24"/>
    </w:rPr>
  </w:style>
  <w:style w:type="paragraph" w:styleId="Rubrik6">
    <w:name w:val="heading 6"/>
    <w:basedOn w:val="Normal"/>
    <w:next w:val="Normal"/>
    <w:qFormat/>
    <w:rsid w:val="00793064"/>
    <w:pPr>
      <w:widowControl w:val="0"/>
      <w:numPr>
        <w:ilvl w:val="5"/>
        <w:numId w:val="25"/>
      </w:numPr>
      <w:adjustRightInd w:val="0"/>
      <w:spacing w:before="240" w:after="60" w:line="240" w:lineRule="atLeast"/>
      <w:textAlignment w:val="baseline"/>
      <w:outlineLvl w:val="5"/>
    </w:pPr>
    <w:rPr>
      <w:rFonts w:ascii="Times New Roman" w:eastAsia="Times New Roman" w:hAnsi="Times New Roman"/>
      <w:bCs/>
      <w:sz w:val="22"/>
      <w:lang w:eastAsia="sv-SE"/>
    </w:rPr>
  </w:style>
  <w:style w:type="paragraph" w:styleId="Rubrik7">
    <w:name w:val="heading 7"/>
    <w:basedOn w:val="Normal"/>
    <w:next w:val="Normal"/>
    <w:rsid w:val="00003FF5"/>
    <w:pPr>
      <w:widowControl w:val="0"/>
      <w:numPr>
        <w:ilvl w:val="6"/>
        <w:numId w:val="25"/>
      </w:numPr>
      <w:adjustRightInd w:val="0"/>
      <w:spacing w:before="240" w:after="60" w:line="240" w:lineRule="atLeast"/>
      <w:textAlignment w:val="baseline"/>
      <w:outlineLvl w:val="6"/>
    </w:pPr>
    <w:rPr>
      <w:rFonts w:ascii="Times New Roman" w:eastAsia="Times New Roman" w:hAnsi="Times New Roman"/>
      <w:sz w:val="24"/>
      <w:szCs w:val="24"/>
      <w:lang w:eastAsia="sv-SE"/>
    </w:rPr>
  </w:style>
  <w:style w:type="paragraph" w:styleId="Rubrik8">
    <w:name w:val="heading 8"/>
    <w:basedOn w:val="Normal"/>
    <w:next w:val="Normal"/>
    <w:rsid w:val="00003FF5"/>
    <w:pPr>
      <w:widowControl w:val="0"/>
      <w:numPr>
        <w:ilvl w:val="7"/>
        <w:numId w:val="25"/>
      </w:numPr>
      <w:adjustRightInd w:val="0"/>
      <w:spacing w:before="240" w:after="60" w:line="240" w:lineRule="atLeast"/>
      <w:textAlignment w:val="baseline"/>
      <w:outlineLvl w:val="7"/>
    </w:pPr>
    <w:rPr>
      <w:rFonts w:ascii="Times New Roman" w:eastAsia="Times New Roman" w:hAnsi="Times New Roman"/>
      <w:i/>
      <w:iCs/>
      <w:sz w:val="24"/>
      <w:szCs w:val="24"/>
      <w:lang w:eastAsia="sv-SE"/>
    </w:rPr>
  </w:style>
  <w:style w:type="paragraph" w:styleId="Rubrik9">
    <w:name w:val="heading 9"/>
    <w:basedOn w:val="Normal"/>
    <w:next w:val="Normal"/>
    <w:rsid w:val="00003FF5"/>
    <w:pPr>
      <w:widowControl w:val="0"/>
      <w:numPr>
        <w:ilvl w:val="8"/>
        <w:numId w:val="25"/>
      </w:numPr>
      <w:adjustRightInd w:val="0"/>
      <w:spacing w:before="240" w:after="60" w:line="240" w:lineRule="atLeast"/>
      <w:textAlignment w:val="baseline"/>
      <w:outlineLvl w:val="8"/>
    </w:pPr>
    <w:rPr>
      <w:rFonts w:ascii="Arial" w:eastAsia="Times New Roman" w:hAnsi="Arial" w:cs="Arial"/>
      <w:sz w:val="22"/>
      <w:lang w:eastAsia="sv-SE"/>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7B025E"/>
    <w:rPr>
      <w:rFonts w:ascii="Georgia" w:eastAsia="Times New Roman" w:hAnsi="Georgia"/>
      <w:bCs/>
      <w:sz w:val="30"/>
      <w:szCs w:val="28"/>
      <w:lang w:eastAsia="en-US"/>
    </w:rPr>
  </w:style>
  <w:style w:type="character" w:customStyle="1" w:styleId="Rubrik2Char">
    <w:name w:val="Rubrik 2 Char"/>
    <w:basedOn w:val="Standardstycketeckensnitt"/>
    <w:link w:val="Rubrik2"/>
    <w:uiPriority w:val="9"/>
    <w:rsid w:val="002A59E4"/>
    <w:rPr>
      <w:rFonts w:ascii="Georgia" w:eastAsia="Times New Roman" w:hAnsi="Georgia"/>
      <w:bCs/>
      <w:sz w:val="24"/>
      <w:szCs w:val="26"/>
      <w:lang w:eastAsia="en-US"/>
    </w:rPr>
  </w:style>
  <w:style w:type="character" w:customStyle="1" w:styleId="Rubrik3Char">
    <w:name w:val="Rubrik 3 Char"/>
    <w:basedOn w:val="Standardstycketeckensnitt"/>
    <w:link w:val="Rubrik3"/>
    <w:uiPriority w:val="9"/>
    <w:rsid w:val="00793064"/>
    <w:rPr>
      <w:rFonts w:ascii="Georgia" w:eastAsia="Times New Roman" w:hAnsi="Georgia"/>
      <w:bCs/>
      <w:sz w:val="24"/>
      <w:szCs w:val="22"/>
      <w:lang w:eastAsia="en-US"/>
    </w:rPr>
  </w:style>
  <w:style w:type="character" w:customStyle="1" w:styleId="Rubrik4Char">
    <w:name w:val="Rubrik 4 Char"/>
    <w:basedOn w:val="Standardstycketeckensnitt"/>
    <w:link w:val="Rubrik4"/>
    <w:uiPriority w:val="9"/>
    <w:rsid w:val="00415214"/>
    <w:rPr>
      <w:rFonts w:ascii="Georgia" w:eastAsia="Times New Roman" w:hAnsi="Georgia"/>
      <w:bCs/>
      <w:iCs/>
      <w:sz w:val="24"/>
      <w:szCs w:val="22"/>
      <w:lang w:eastAsia="en-US"/>
    </w:rPr>
  </w:style>
  <w:style w:type="character" w:customStyle="1" w:styleId="Rubrik5Char">
    <w:name w:val="Rubrik 5 Char"/>
    <w:basedOn w:val="Standardstycketeckensnitt"/>
    <w:link w:val="Rubrik5"/>
    <w:uiPriority w:val="9"/>
    <w:rsid w:val="00793064"/>
    <w:rPr>
      <w:rFonts w:ascii="Cambria" w:eastAsia="Times New Roman" w:hAnsi="Cambria"/>
      <w:color w:val="001522"/>
      <w:sz w:val="24"/>
      <w:szCs w:val="22"/>
      <w:lang w:eastAsia="en-US"/>
    </w:rPr>
  </w:style>
  <w:style w:type="paragraph" w:styleId="Sidhuvud">
    <w:name w:val="header"/>
    <w:basedOn w:val="Normal"/>
    <w:link w:val="SidhuvudChar"/>
    <w:uiPriority w:val="99"/>
    <w:unhideWhenUsed/>
    <w:rsid w:val="00C72B17"/>
    <w:pPr>
      <w:tabs>
        <w:tab w:val="center" w:pos="4536"/>
        <w:tab w:val="right" w:pos="9072"/>
      </w:tabs>
      <w:spacing w:line="240" w:lineRule="auto"/>
    </w:pPr>
  </w:style>
  <w:style w:type="character" w:customStyle="1" w:styleId="SidhuvudChar">
    <w:name w:val="Sidhuvud Char"/>
    <w:basedOn w:val="Standardstycketeckensnitt"/>
    <w:link w:val="Sidhuvud"/>
    <w:uiPriority w:val="99"/>
    <w:rsid w:val="00C72B17"/>
    <w:rPr>
      <w:rFonts w:ascii="Georgia" w:hAnsi="Georgia"/>
      <w:sz w:val="20"/>
    </w:rPr>
  </w:style>
  <w:style w:type="character" w:styleId="AnvndHyperlnk">
    <w:name w:val="FollowedHyperlink"/>
    <w:basedOn w:val="Standardstycketeckensnitt"/>
    <w:uiPriority w:val="99"/>
    <w:semiHidden/>
    <w:unhideWhenUsed/>
    <w:rsid w:val="00A03D94"/>
    <w:rPr>
      <w:color w:val="772059"/>
      <w:u w:val="single"/>
    </w:rPr>
  </w:style>
  <w:style w:type="paragraph" w:styleId="Sidfot">
    <w:name w:val="footer"/>
    <w:basedOn w:val="Normal"/>
    <w:link w:val="SidfotChar1"/>
    <w:unhideWhenUsed/>
    <w:rsid w:val="00CF47A0"/>
    <w:pPr>
      <w:tabs>
        <w:tab w:val="center" w:pos="4309"/>
        <w:tab w:val="right" w:pos="8618"/>
      </w:tabs>
      <w:spacing w:line="160" w:lineRule="atLeast"/>
      <w:ind w:left="567"/>
    </w:pPr>
    <w:rPr>
      <w:sz w:val="12"/>
    </w:rPr>
  </w:style>
  <w:style w:type="character" w:customStyle="1" w:styleId="SidfotChar1">
    <w:name w:val="Sidfot Char1"/>
    <w:basedOn w:val="Standardstycketeckensnitt"/>
    <w:link w:val="Sidfot"/>
    <w:rsid w:val="00CF47A0"/>
    <w:rPr>
      <w:rFonts w:ascii="Georgia" w:hAnsi="Georgia"/>
      <w:sz w:val="12"/>
      <w:szCs w:val="22"/>
      <w:lang w:eastAsia="en-US"/>
    </w:rPr>
  </w:style>
  <w:style w:type="paragraph" w:styleId="Liststycke">
    <w:name w:val="List Paragraph"/>
    <w:basedOn w:val="Normal"/>
    <w:link w:val="ListstyckeChar"/>
    <w:uiPriority w:val="34"/>
    <w:qFormat/>
    <w:rsid w:val="008F38AA"/>
    <w:pPr>
      <w:ind w:left="720" w:hanging="360"/>
      <w:contextualSpacing/>
    </w:pPr>
  </w:style>
  <w:style w:type="character" w:customStyle="1" w:styleId="ListstyckeChar">
    <w:name w:val="Liststycke Char"/>
    <w:basedOn w:val="Standardstycketeckensnitt"/>
    <w:link w:val="Liststycke"/>
    <w:uiPriority w:val="34"/>
    <w:rsid w:val="008F38AA"/>
    <w:rPr>
      <w:rFonts w:ascii="Georgia" w:hAnsi="Georgia"/>
      <w:sz w:val="20"/>
    </w:rPr>
  </w:style>
  <w:style w:type="paragraph" w:styleId="Punktlista">
    <w:name w:val="List Bullet"/>
    <w:basedOn w:val="Normal"/>
    <w:uiPriority w:val="99"/>
    <w:semiHidden/>
    <w:unhideWhenUsed/>
    <w:rsid w:val="00633EAD"/>
    <w:pPr>
      <w:ind w:left="360" w:hanging="360"/>
      <w:contextualSpacing/>
    </w:pPr>
  </w:style>
  <w:style w:type="table" w:styleId="Tabellrutnt">
    <w:name w:val="Table Grid"/>
    <w:basedOn w:val="Normaltabell"/>
    <w:uiPriority w:val="59"/>
    <w:rsid w:val="00E738E4"/>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ngtext">
    <w:name w:val="Balloon Text"/>
    <w:basedOn w:val="Normal"/>
    <w:link w:val="BallongtextChar"/>
    <w:uiPriority w:val="99"/>
    <w:semiHidden/>
    <w:unhideWhenUsed/>
    <w:rsid w:val="00F46893"/>
    <w:pPr>
      <w:spacing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F46893"/>
    <w:rPr>
      <w:rFonts w:ascii="Tahoma" w:hAnsi="Tahoma" w:cs="Tahoma"/>
      <w:sz w:val="16"/>
      <w:szCs w:val="16"/>
    </w:rPr>
  </w:style>
  <w:style w:type="paragraph" w:styleId="Underrubrik">
    <w:name w:val="Subtitle"/>
    <w:basedOn w:val="Normal"/>
    <w:next w:val="Normal"/>
    <w:link w:val="UnderrubrikChar"/>
    <w:uiPriority w:val="11"/>
    <w:rsid w:val="00415214"/>
    <w:pPr>
      <w:numPr>
        <w:ilvl w:val="1"/>
      </w:numPr>
      <w:spacing w:after="80"/>
    </w:pPr>
    <w:rPr>
      <w:rFonts w:eastAsia="Times New Roman"/>
      <w:iCs/>
      <w:color w:val="002B45"/>
      <w:spacing w:val="15"/>
      <w:sz w:val="24"/>
      <w:szCs w:val="24"/>
    </w:rPr>
  </w:style>
  <w:style w:type="character" w:customStyle="1" w:styleId="UnderrubrikChar">
    <w:name w:val="Underrubrik Char"/>
    <w:basedOn w:val="Standardstycketeckensnitt"/>
    <w:link w:val="Underrubrik"/>
    <w:uiPriority w:val="11"/>
    <w:rsid w:val="00415214"/>
    <w:rPr>
      <w:rFonts w:ascii="Georgia" w:eastAsia="Times New Roman" w:hAnsi="Georgia" w:cs="Times New Roman"/>
      <w:iCs/>
      <w:color w:val="002B45"/>
      <w:spacing w:val="15"/>
      <w:sz w:val="24"/>
      <w:szCs w:val="24"/>
    </w:rPr>
  </w:style>
  <w:style w:type="character" w:styleId="Hyperlnk">
    <w:name w:val="Hyperlink"/>
    <w:basedOn w:val="Standardstycketeckensnitt"/>
    <w:uiPriority w:val="99"/>
    <w:rsid w:val="00F456CC"/>
    <w:rPr>
      <w:color w:val="0000FF"/>
      <w:u w:val="single"/>
    </w:rPr>
  </w:style>
  <w:style w:type="paragraph" w:styleId="Innehllsfrteckningsrubrik">
    <w:name w:val="TOC Heading"/>
    <w:basedOn w:val="Rubrik1"/>
    <w:next w:val="Normal"/>
    <w:uiPriority w:val="39"/>
    <w:unhideWhenUsed/>
    <w:qFormat/>
    <w:rsid w:val="00793064"/>
    <w:pPr>
      <w:numPr>
        <w:numId w:val="0"/>
      </w:numPr>
      <w:spacing w:before="480" w:after="0" w:line="276" w:lineRule="auto"/>
      <w:outlineLvl w:val="9"/>
    </w:pPr>
    <w:rPr>
      <w:rFonts w:asciiTheme="majorHAnsi" w:eastAsiaTheme="majorEastAsia" w:hAnsiTheme="majorHAnsi" w:cstheme="majorBidi"/>
      <w:b/>
      <w:color w:val="365F91" w:themeColor="accent1" w:themeShade="BF"/>
      <w:sz w:val="28"/>
    </w:rPr>
  </w:style>
  <w:style w:type="paragraph" w:styleId="Innehll1">
    <w:name w:val="toc 1"/>
    <w:basedOn w:val="Normal"/>
    <w:next w:val="Normal"/>
    <w:autoRedefine/>
    <w:uiPriority w:val="39"/>
    <w:unhideWhenUsed/>
    <w:rsid w:val="00793064"/>
    <w:pPr>
      <w:spacing w:after="100"/>
    </w:pPr>
  </w:style>
  <w:style w:type="paragraph" w:styleId="Innehll2">
    <w:name w:val="toc 2"/>
    <w:basedOn w:val="Normal"/>
    <w:next w:val="Normal"/>
    <w:autoRedefine/>
    <w:uiPriority w:val="39"/>
    <w:unhideWhenUsed/>
    <w:rsid w:val="00793064"/>
    <w:pPr>
      <w:spacing w:after="100"/>
      <w:ind w:left="200"/>
    </w:pPr>
  </w:style>
  <w:style w:type="paragraph" w:styleId="Innehll3">
    <w:name w:val="toc 3"/>
    <w:basedOn w:val="Normal"/>
    <w:next w:val="Normal"/>
    <w:autoRedefine/>
    <w:uiPriority w:val="39"/>
    <w:unhideWhenUsed/>
    <w:rsid w:val="00793064"/>
    <w:pPr>
      <w:spacing w:after="100"/>
      <w:ind w:left="400"/>
    </w:pPr>
  </w:style>
  <w:style w:type="paragraph" w:styleId="Brdtext">
    <w:name w:val="Body Text"/>
    <w:link w:val="BrdtextChar"/>
    <w:autoRedefine/>
    <w:rsid w:val="007E47C0"/>
    <w:pPr>
      <w:tabs>
        <w:tab w:val="left" w:pos="1304"/>
        <w:tab w:val="left" w:pos="2608"/>
        <w:tab w:val="left" w:pos="3912"/>
        <w:tab w:val="left" w:pos="5216"/>
        <w:tab w:val="left" w:pos="6520"/>
        <w:tab w:val="left" w:pos="7824"/>
        <w:tab w:val="left" w:pos="9128"/>
      </w:tabs>
      <w:spacing w:after="120"/>
      <w:jc w:val="both"/>
    </w:pPr>
    <w:rPr>
      <w:rFonts w:ascii="Arial" w:eastAsia="ヒラギノ角ゴ Pro W3" w:hAnsi="Arial"/>
      <w:color w:val="000000"/>
      <w:sz w:val="24"/>
      <w:lang w:eastAsia="en-US"/>
    </w:rPr>
  </w:style>
  <w:style w:type="character" w:customStyle="1" w:styleId="BrdtextChar">
    <w:name w:val="Brödtext Char"/>
    <w:basedOn w:val="Standardstycketeckensnitt"/>
    <w:link w:val="Brdtext"/>
    <w:rsid w:val="007E47C0"/>
    <w:rPr>
      <w:rFonts w:ascii="Arial" w:eastAsia="ヒラギノ角ゴ Pro W3" w:hAnsi="Arial"/>
      <w:color w:val="000000"/>
      <w:sz w:val="24"/>
      <w:lang w:eastAsia="en-US"/>
    </w:rPr>
  </w:style>
  <w:style w:type="character" w:customStyle="1" w:styleId="BodyTextChar">
    <w:name w:val="Body Text Char"/>
    <w:basedOn w:val="Standardstycketeckensnitt"/>
    <w:rsid w:val="007E47C0"/>
    <w:rPr>
      <w:rFonts w:ascii="Georgia" w:hAnsi="Georgia"/>
      <w:szCs w:val="22"/>
      <w:lang w:eastAsia="en-US"/>
    </w:rPr>
  </w:style>
  <w:style w:type="paragraph" w:styleId="Kommentarer">
    <w:name w:val="annotation text"/>
    <w:link w:val="KommentarerChar"/>
    <w:autoRedefine/>
    <w:rsid w:val="007E47C0"/>
    <w:pPr>
      <w:ind w:left="567"/>
    </w:pPr>
    <w:rPr>
      <w:rFonts w:ascii="Arial" w:eastAsia="ヒラギノ角ゴ Pro W3" w:hAnsi="Arial"/>
      <w:i/>
      <w:color w:val="000000"/>
      <w:sz w:val="24"/>
      <w:lang w:val="en-GB" w:eastAsia="en-US"/>
    </w:rPr>
  </w:style>
  <w:style w:type="character" w:customStyle="1" w:styleId="KommentarerChar">
    <w:name w:val="Kommentarer Char"/>
    <w:basedOn w:val="Standardstycketeckensnitt"/>
    <w:link w:val="Kommentarer"/>
    <w:rsid w:val="007E47C0"/>
    <w:rPr>
      <w:rFonts w:ascii="Arial" w:eastAsia="ヒラギノ角ゴ Pro W3" w:hAnsi="Arial"/>
      <w:i/>
      <w:color w:val="000000"/>
      <w:sz w:val="24"/>
      <w:lang w:val="en-GB" w:eastAsia="en-US"/>
    </w:rPr>
  </w:style>
  <w:style w:type="character" w:styleId="Kommentarsreferens">
    <w:name w:val="annotation reference"/>
    <w:semiHidden/>
    <w:rsid w:val="007E47C0"/>
    <w:rPr>
      <w:sz w:val="16"/>
      <w:szCs w:val="16"/>
    </w:rPr>
  </w:style>
  <w:style w:type="paragraph" w:customStyle="1" w:styleId="TableText">
    <w:name w:val="Table Text"/>
    <w:basedOn w:val="Brdtext"/>
    <w:rsid w:val="007E47C0"/>
    <w:pPr>
      <w:tabs>
        <w:tab w:val="clear" w:pos="1304"/>
        <w:tab w:val="clear" w:pos="2608"/>
        <w:tab w:val="clear" w:pos="3912"/>
        <w:tab w:val="clear" w:pos="5216"/>
        <w:tab w:val="clear" w:pos="6520"/>
        <w:tab w:val="clear" w:pos="7824"/>
        <w:tab w:val="clear" w:pos="9128"/>
      </w:tabs>
      <w:overflowPunct w:val="0"/>
      <w:autoSpaceDE w:val="0"/>
      <w:autoSpaceDN w:val="0"/>
      <w:adjustRightInd w:val="0"/>
      <w:spacing w:after="0"/>
      <w:ind w:left="28" w:right="28"/>
      <w:textAlignment w:val="baseline"/>
    </w:pPr>
    <w:rPr>
      <w:rFonts w:eastAsia="Times New Roman"/>
      <w:color w:val="auto"/>
      <w:sz w:val="20"/>
    </w:rPr>
  </w:style>
  <w:style w:type="paragraph" w:customStyle="1" w:styleId="TableParagraph">
    <w:name w:val="Table Paragraph"/>
    <w:basedOn w:val="Normal"/>
    <w:uiPriority w:val="1"/>
    <w:qFormat/>
    <w:rsid w:val="007E47C0"/>
    <w:pPr>
      <w:widowControl w:val="0"/>
    </w:pPr>
    <w:rPr>
      <w:rFonts w:asciiTheme="minorHAnsi" w:eastAsiaTheme="minorHAnsi" w:hAnsiTheme="minorHAnsi" w:cstheme="minorBidi"/>
      <w:sz w:val="22"/>
    </w:rPr>
  </w:style>
  <w:style w:type="character" w:customStyle="1" w:styleId="SidfotChar">
    <w:name w:val="Sidfot Char"/>
    <w:rsid w:val="000C4473"/>
    <w:rPr>
      <w:rFonts w:ascii="Arial" w:eastAsia="ヒラギノ角ゴ Pro W3" w:hAnsi="Arial"/>
      <w:color w:val="000000"/>
      <w:sz w:val="24"/>
      <w:lang w:val="en-GB" w:eastAsia="en-US" w:bidi="ar-SA"/>
    </w:rPr>
  </w:style>
  <w:style w:type="paragraph" w:styleId="Beskrivning">
    <w:name w:val="caption"/>
    <w:basedOn w:val="Normal"/>
    <w:next w:val="Normal"/>
    <w:unhideWhenUsed/>
    <w:qFormat/>
    <w:rsid w:val="000C4473"/>
    <w:pPr>
      <w:spacing w:after="200" w:line="240" w:lineRule="auto"/>
    </w:pPr>
    <w:rPr>
      <w:rFonts w:ascii="Times New Roman" w:eastAsia="ヒラギノ角ゴ Pro W3" w:hAnsi="Times New Roman"/>
      <w:b/>
      <w:bCs/>
      <w:noProof/>
      <w:color w:val="4F81BD" w:themeColor="accent1"/>
      <w:sz w:val="18"/>
      <w:szCs w:val="18"/>
    </w:rPr>
  </w:style>
  <w:style w:type="paragraph" w:styleId="Oformateradtext">
    <w:name w:val="Plain Text"/>
    <w:basedOn w:val="Normal"/>
    <w:link w:val="OformateradtextChar"/>
    <w:uiPriority w:val="99"/>
    <w:semiHidden/>
    <w:unhideWhenUsed/>
    <w:rsid w:val="00062BA2"/>
    <w:pPr>
      <w:spacing w:line="240" w:lineRule="auto"/>
    </w:pPr>
    <w:rPr>
      <w:rFonts w:ascii="Calibri" w:eastAsiaTheme="minorHAnsi" w:hAnsi="Calibri" w:cstheme="minorBidi"/>
      <w:sz w:val="22"/>
      <w:szCs w:val="21"/>
    </w:rPr>
  </w:style>
  <w:style w:type="character" w:customStyle="1" w:styleId="OformateradtextChar">
    <w:name w:val="Oformaterad text Char"/>
    <w:basedOn w:val="Standardstycketeckensnitt"/>
    <w:link w:val="Oformateradtext"/>
    <w:uiPriority w:val="99"/>
    <w:semiHidden/>
    <w:rsid w:val="00062BA2"/>
    <w:rPr>
      <w:rFonts w:eastAsiaTheme="minorHAnsi" w:cstheme="minorBidi"/>
      <w:sz w:val="22"/>
      <w:szCs w:val="21"/>
      <w:lang w:eastAsia="en-US"/>
    </w:rPr>
  </w:style>
  <w:style w:type="paragraph" w:styleId="Kommentarsmne">
    <w:name w:val="annotation subject"/>
    <w:basedOn w:val="Kommentarer"/>
    <w:next w:val="Kommentarer"/>
    <w:link w:val="KommentarsmneChar"/>
    <w:uiPriority w:val="99"/>
    <w:semiHidden/>
    <w:unhideWhenUsed/>
    <w:rsid w:val="00062BA2"/>
    <w:pPr>
      <w:ind w:left="0"/>
    </w:pPr>
    <w:rPr>
      <w:rFonts w:ascii="Georgia" w:eastAsia="Calibri" w:hAnsi="Georgia"/>
      <w:b/>
      <w:bCs/>
      <w:i w:val="0"/>
      <w:color w:val="auto"/>
      <w:sz w:val="20"/>
      <w:lang w:val="sv-SE"/>
    </w:rPr>
  </w:style>
  <w:style w:type="character" w:customStyle="1" w:styleId="KommentarsmneChar">
    <w:name w:val="Kommentarsämne Char"/>
    <w:basedOn w:val="KommentarerChar"/>
    <w:link w:val="Kommentarsmne"/>
    <w:uiPriority w:val="99"/>
    <w:semiHidden/>
    <w:rsid w:val="00062BA2"/>
    <w:rPr>
      <w:rFonts w:ascii="Georgia" w:eastAsia="ヒラギノ角ゴ Pro W3" w:hAnsi="Georgia"/>
      <w:b/>
      <w:bCs/>
      <w:i w:val="0"/>
      <w:color w:val="000000"/>
      <w:sz w:val="24"/>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3027914">
      <w:bodyDiv w:val="1"/>
      <w:marLeft w:val="0"/>
      <w:marRight w:val="0"/>
      <w:marTop w:val="0"/>
      <w:marBottom w:val="0"/>
      <w:divBdr>
        <w:top w:val="none" w:sz="0" w:space="0" w:color="auto"/>
        <w:left w:val="none" w:sz="0" w:space="0" w:color="auto"/>
        <w:bottom w:val="none" w:sz="0" w:space="0" w:color="auto"/>
        <w:right w:val="none" w:sz="0" w:space="0" w:color="auto"/>
      </w:divBdr>
    </w:div>
    <w:div w:id="731655805">
      <w:bodyDiv w:val="1"/>
      <w:marLeft w:val="0"/>
      <w:marRight w:val="0"/>
      <w:marTop w:val="0"/>
      <w:marBottom w:val="0"/>
      <w:divBdr>
        <w:top w:val="none" w:sz="0" w:space="0" w:color="auto"/>
        <w:left w:val="none" w:sz="0" w:space="0" w:color="auto"/>
        <w:bottom w:val="none" w:sz="0" w:space="0" w:color="auto"/>
        <w:right w:val="none" w:sz="0" w:space="0" w:color="auto"/>
      </w:divBdr>
    </w:div>
    <w:div w:id="1087112688">
      <w:bodyDiv w:val="1"/>
      <w:marLeft w:val="0"/>
      <w:marRight w:val="0"/>
      <w:marTop w:val="0"/>
      <w:marBottom w:val="0"/>
      <w:divBdr>
        <w:top w:val="none" w:sz="0" w:space="0" w:color="auto"/>
        <w:left w:val="none" w:sz="0" w:space="0" w:color="auto"/>
        <w:bottom w:val="none" w:sz="0" w:space="0" w:color="auto"/>
        <w:right w:val="none" w:sz="0" w:space="0" w:color="auto"/>
      </w:divBdr>
    </w:div>
    <w:div w:id="1310943611">
      <w:bodyDiv w:val="1"/>
      <w:marLeft w:val="0"/>
      <w:marRight w:val="0"/>
      <w:marTop w:val="0"/>
      <w:marBottom w:val="0"/>
      <w:divBdr>
        <w:top w:val="none" w:sz="0" w:space="0" w:color="auto"/>
        <w:left w:val="none" w:sz="0" w:space="0" w:color="auto"/>
        <w:bottom w:val="none" w:sz="0" w:space="0" w:color="auto"/>
        <w:right w:val="none" w:sz="0" w:space="0" w:color="auto"/>
      </w:divBdr>
    </w:div>
    <w:div w:id="1427650820">
      <w:bodyDiv w:val="1"/>
      <w:marLeft w:val="0"/>
      <w:marRight w:val="0"/>
      <w:marTop w:val="0"/>
      <w:marBottom w:val="0"/>
      <w:divBdr>
        <w:top w:val="none" w:sz="0" w:space="0" w:color="auto"/>
        <w:left w:val="none" w:sz="0" w:space="0" w:color="auto"/>
        <w:bottom w:val="none" w:sz="0" w:space="0" w:color="auto"/>
        <w:right w:val="none" w:sz="0" w:space="0" w:color="auto"/>
      </w:divBdr>
    </w:div>
    <w:div w:id="1433817608">
      <w:bodyDiv w:val="1"/>
      <w:marLeft w:val="0"/>
      <w:marRight w:val="0"/>
      <w:marTop w:val="0"/>
      <w:marBottom w:val="0"/>
      <w:divBdr>
        <w:top w:val="none" w:sz="0" w:space="0" w:color="auto"/>
        <w:left w:val="none" w:sz="0" w:space="0" w:color="auto"/>
        <w:bottom w:val="none" w:sz="0" w:space="0" w:color="auto"/>
        <w:right w:val="none" w:sz="0" w:space="0" w:color="auto"/>
      </w:divBdr>
    </w:div>
    <w:div w:id="1494876653">
      <w:bodyDiv w:val="1"/>
      <w:marLeft w:val="0"/>
      <w:marRight w:val="0"/>
      <w:marTop w:val="0"/>
      <w:marBottom w:val="0"/>
      <w:divBdr>
        <w:top w:val="none" w:sz="0" w:space="0" w:color="auto"/>
        <w:left w:val="none" w:sz="0" w:space="0" w:color="auto"/>
        <w:bottom w:val="none" w:sz="0" w:space="0" w:color="auto"/>
        <w:right w:val="none" w:sz="0" w:space="0" w:color="auto"/>
      </w:divBdr>
    </w:div>
    <w:div w:id="1990816484">
      <w:bodyDiv w:val="1"/>
      <w:marLeft w:val="0"/>
      <w:marRight w:val="0"/>
      <w:marTop w:val="0"/>
      <w:marBottom w:val="0"/>
      <w:divBdr>
        <w:top w:val="none" w:sz="0" w:space="0" w:color="auto"/>
        <w:left w:val="none" w:sz="0" w:space="0" w:color="auto"/>
        <w:bottom w:val="none" w:sz="0" w:space="0" w:color="auto"/>
        <w:right w:val="none" w:sz="0" w:space="0" w:color="auto"/>
      </w:divBdr>
    </w:div>
    <w:div w:id="2114205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docs.oasis-open.org/ws-sx/ws-trust/200512/ws-trust-1.3-os.html"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rivta.googlecode.com/svn/wiki/specs/RIV_Tekniska_Anvisningar_Basic_profile_2.1.pdf"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ves1\Desktop\Wordmall_CeHis_Office_2007_svensk_130523_Lennart.dotm"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87B6A35-4D69-4128-BA23-C1791F5AAF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Wordmall_CeHis_Office_2007_svensk_130523_Lennart.dotm</Template>
  <TotalTime>0</TotalTime>
  <Pages>15</Pages>
  <Words>3304</Words>
  <Characters>17516</Characters>
  <Application>Microsoft Office Word</Application>
  <DocSecurity>0</DocSecurity>
  <Lines>145</Lines>
  <Paragraphs>41</Paragraphs>
  <ScaleCrop>false</ScaleCrop>
  <HeadingPairs>
    <vt:vector size="2" baseType="variant">
      <vt:variant>
        <vt:lpstr>Rubrik</vt:lpstr>
      </vt:variant>
      <vt:variant>
        <vt:i4>1</vt:i4>
      </vt:variant>
    </vt:vector>
  </HeadingPairs>
  <TitlesOfParts>
    <vt:vector size="1" baseType="lpstr">
      <vt:lpstr>Tjänstekontraktsbeskrivning - Mall</vt:lpstr>
    </vt:vector>
  </TitlesOfParts>
  <Company>Center för eHälsa i samverkan</Company>
  <LinksUpToDate>false</LinksUpToDate>
  <CharactersWithSpaces>20779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Tjänstekontraktsbeskrivning - Mall</dc:title>
  <dc:subject>Arkitektur</dc:subject>
  <dc:creator>CeHis AR</dc:creator>
  <cp:keywords>Tjänstekontrakt, Domän, Arkitektur</cp:keywords>
  <cp:lastModifiedBy>Skeppner Björn</cp:lastModifiedBy>
  <cp:revision>2</cp:revision>
  <dcterms:created xsi:type="dcterms:W3CDTF">2013-10-29T09:41:00Z</dcterms:created>
  <dcterms:modified xsi:type="dcterms:W3CDTF">2013-10-29T09:41:00Z</dcterms:modified>
  <cp:category>Mall</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_1">
    <vt:lpwstr>1</vt:lpwstr>
  </property>
  <property fmtid="{D5CDD505-2E9C-101B-9397-08002B2CF9AE}" pid="3" name="Version_2">
    <vt:lpwstr>0</vt:lpwstr>
  </property>
  <property fmtid="{D5CDD505-2E9C-101B-9397-08002B2CF9AE}" pid="4" name="Version_3">
    <vt:lpwstr>0</vt:lpwstr>
  </property>
</Properties>
</file>