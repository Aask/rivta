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28FC2E0" w14:textId="77777777" w:rsidR="00D218F3" w:rsidRPr="00BC5B0B" w:rsidRDefault="00D218F3" w:rsidP="00D218F3">
      <w:pPr>
        <w:pStyle w:val="Friform"/>
        <w:rPr>
          <w:rFonts w:ascii="Arial" w:hAnsi="Arial"/>
          <w:b/>
          <w:sz w:val="56"/>
        </w:rPr>
      </w:pPr>
      <w:proofErr w:type="gramStart"/>
      <w:r w:rsidRPr="00BC5B0B">
        <w:rPr>
          <w:rFonts w:ascii="Arial" w:hAnsi="Arial"/>
          <w:b/>
          <w:sz w:val="56"/>
        </w:rPr>
        <w:t>ehr:patientsummary</w:t>
      </w:r>
      <w:proofErr w:type="gramEnd"/>
      <w:r w:rsidRPr="00BC5B0B">
        <w:rPr>
          <w:rFonts w:ascii="Arial" w:hAnsi="Arial"/>
          <w:b/>
          <w:sz w:val="56"/>
        </w:rPr>
        <w:t xml:space="preserve">:2 </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019B54D7" w:rsidR="00D218F3" w:rsidRPr="00BC5B0B" w:rsidRDefault="00F56437" w:rsidP="00D218F3">
      <w:pPr>
        <w:pStyle w:val="Friform"/>
        <w:rPr>
          <w:rFonts w:ascii="Arial" w:hAnsi="Arial"/>
          <w:sz w:val="36"/>
        </w:rPr>
      </w:pPr>
      <w:r>
        <w:rPr>
          <w:rFonts w:ascii="Arial" w:hAnsi="Arial"/>
          <w:sz w:val="36"/>
        </w:rPr>
        <w:t>Utgåva PA8</w:t>
      </w:r>
    </w:p>
    <w:p w14:paraId="087F92D2" w14:textId="14E1F13B"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Pr>
          <w:rFonts w:ascii="Arial" w:hAnsi="Arial"/>
          <w:sz w:val="36"/>
        </w:rPr>
        <w:t>01-05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Kommentarer"/>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D218F3" w:rsidRPr="00BC5B0B" w14:paraId="4F4E97B7" w14:textId="77777777" w:rsidTr="00FE2B3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4140" w:type="dxa"/>
          </w:tcPr>
          <w:p w14:paraId="20BB5399" w14:textId="77777777" w:rsidR="00D218F3" w:rsidRPr="00BC5B0B" w:rsidRDefault="00D218F3" w:rsidP="00FE2B3C">
            <w:pPr>
              <w:pStyle w:val="TableText"/>
            </w:pPr>
            <w:r w:rsidRPr="00BC5B0B">
              <w:t>Komplett beskrivning av ändringar</w:t>
            </w:r>
          </w:p>
        </w:tc>
        <w:tc>
          <w:tcPr>
            <w:tcW w:w="1980" w:type="dxa"/>
          </w:tcPr>
          <w:p w14:paraId="4D82CAC1" w14:textId="77777777" w:rsidR="00D218F3" w:rsidRPr="00BC5B0B" w:rsidRDefault="00D218F3" w:rsidP="00FE2B3C">
            <w:pPr>
              <w:pStyle w:val="TableText"/>
            </w:pPr>
            <w:r w:rsidRPr="00BC5B0B">
              <w:t>Ändringarna gjorda av</w:t>
            </w:r>
          </w:p>
        </w:tc>
        <w:tc>
          <w:tcPr>
            <w:tcW w:w="1440"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E2B3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4140" w:type="dxa"/>
          </w:tcPr>
          <w:p w14:paraId="21ED9786" w14:textId="77777777" w:rsidR="00D218F3" w:rsidRPr="00BC5B0B" w:rsidRDefault="00D218F3" w:rsidP="00FE2B3C">
            <w:pPr>
              <w:pStyle w:val="TableText"/>
            </w:pPr>
            <w:r w:rsidRPr="00BC5B0B">
              <w:t>Arbetsdokument: Vårddokumentation tillagd</w:t>
            </w:r>
          </w:p>
        </w:tc>
        <w:tc>
          <w:tcPr>
            <w:tcW w:w="1980" w:type="dxa"/>
          </w:tcPr>
          <w:p w14:paraId="32DAC746" w14:textId="77777777" w:rsidR="00D218F3" w:rsidRPr="00BC5B0B" w:rsidRDefault="00D218F3" w:rsidP="00FE2B3C">
            <w:pPr>
              <w:pStyle w:val="TableText"/>
            </w:pPr>
            <w:r w:rsidRPr="00BC5B0B">
              <w:t>FS, MA</w:t>
            </w:r>
          </w:p>
        </w:tc>
        <w:tc>
          <w:tcPr>
            <w:tcW w:w="1440" w:type="dxa"/>
          </w:tcPr>
          <w:p w14:paraId="0E1B88DF" w14:textId="77777777" w:rsidR="00D218F3" w:rsidRPr="00BC5B0B" w:rsidRDefault="00D218F3" w:rsidP="00FE2B3C">
            <w:pPr>
              <w:pStyle w:val="TableText"/>
            </w:pPr>
          </w:p>
        </w:tc>
      </w:tr>
      <w:tr w:rsidR="00D218F3" w:rsidRPr="00BC5B0B" w14:paraId="5305CB22" w14:textId="77777777" w:rsidTr="00FE2B3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4140" w:type="dxa"/>
          </w:tcPr>
          <w:p w14:paraId="5F5059F0" w14:textId="77777777" w:rsidR="00D218F3" w:rsidRPr="00BC5B0B" w:rsidRDefault="00D218F3" w:rsidP="00FE2B3C">
            <w:pPr>
              <w:pStyle w:val="TableText"/>
            </w:pPr>
            <w:r w:rsidRPr="00BC5B0B">
              <w:t>Uppdaterade tabeller efter diskussioner med Johan Eltes</w:t>
            </w:r>
          </w:p>
        </w:tc>
        <w:tc>
          <w:tcPr>
            <w:tcW w:w="1980" w:type="dxa"/>
          </w:tcPr>
          <w:p w14:paraId="2897419A" w14:textId="77777777" w:rsidR="00D218F3" w:rsidRPr="00BC5B0B" w:rsidRDefault="00D218F3" w:rsidP="00FE2B3C">
            <w:pPr>
              <w:pStyle w:val="TableText"/>
            </w:pPr>
            <w:r w:rsidRPr="00BC5B0B">
              <w:t>MA</w:t>
            </w:r>
          </w:p>
        </w:tc>
        <w:tc>
          <w:tcPr>
            <w:tcW w:w="1440" w:type="dxa"/>
          </w:tcPr>
          <w:p w14:paraId="4DBC7C9F" w14:textId="77777777" w:rsidR="00D218F3" w:rsidRPr="00BC5B0B" w:rsidRDefault="00D218F3" w:rsidP="00FE2B3C">
            <w:pPr>
              <w:pStyle w:val="TableText"/>
            </w:pPr>
          </w:p>
        </w:tc>
      </w:tr>
      <w:tr w:rsidR="00D218F3" w:rsidRPr="00BC5B0B" w14:paraId="1428EC6E" w14:textId="77777777" w:rsidTr="00FE2B3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4140"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1980" w:type="dxa"/>
          </w:tcPr>
          <w:p w14:paraId="34F2A7C5" w14:textId="77777777" w:rsidR="00D218F3" w:rsidRPr="00BC5B0B" w:rsidRDefault="00D218F3" w:rsidP="00FE2B3C">
            <w:pPr>
              <w:pStyle w:val="TableText"/>
            </w:pPr>
            <w:r w:rsidRPr="00BC5B0B">
              <w:t>MA</w:t>
            </w:r>
          </w:p>
        </w:tc>
        <w:tc>
          <w:tcPr>
            <w:tcW w:w="1440" w:type="dxa"/>
          </w:tcPr>
          <w:p w14:paraId="5C1B08AE" w14:textId="77777777" w:rsidR="00D218F3" w:rsidRPr="00BC5B0B" w:rsidRDefault="00D218F3" w:rsidP="00FE2B3C">
            <w:pPr>
              <w:pStyle w:val="TableText"/>
            </w:pPr>
          </w:p>
        </w:tc>
      </w:tr>
      <w:tr w:rsidR="00D218F3" w:rsidRPr="00BC5B0B" w14:paraId="460AE00D" w14:textId="77777777" w:rsidTr="00FE2B3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4140" w:type="dxa"/>
          </w:tcPr>
          <w:p w14:paraId="5C244C1E" w14:textId="5071D093" w:rsidR="00D218F3" w:rsidRPr="00BC5B0B" w:rsidRDefault="001B6021" w:rsidP="00FE2B3C">
            <w:pPr>
              <w:pStyle w:val="TableText"/>
            </w:pPr>
            <w:r w:rsidRPr="00BC5B0B">
              <w:t>Uppdaterat tabeller</w:t>
            </w:r>
          </w:p>
        </w:tc>
        <w:tc>
          <w:tcPr>
            <w:tcW w:w="1980" w:type="dxa"/>
          </w:tcPr>
          <w:p w14:paraId="7788FFE6" w14:textId="77777777" w:rsidR="00D218F3" w:rsidRPr="00BC5B0B" w:rsidRDefault="00D218F3" w:rsidP="00FE2B3C">
            <w:pPr>
              <w:pStyle w:val="TableText"/>
            </w:pPr>
            <w:r w:rsidRPr="00BC5B0B">
              <w:t>MA</w:t>
            </w:r>
          </w:p>
        </w:tc>
        <w:tc>
          <w:tcPr>
            <w:tcW w:w="1440" w:type="dxa"/>
          </w:tcPr>
          <w:p w14:paraId="5DCE1510" w14:textId="77777777" w:rsidR="00D218F3" w:rsidRPr="00BC5B0B" w:rsidRDefault="00D218F3" w:rsidP="00FE2B3C">
            <w:pPr>
              <w:pStyle w:val="TableText"/>
            </w:pPr>
          </w:p>
        </w:tc>
      </w:tr>
      <w:tr w:rsidR="001B6021" w:rsidRPr="00BC5B0B" w14:paraId="17681317" w14:textId="77777777" w:rsidTr="00FE2B3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4140" w:type="dxa"/>
          </w:tcPr>
          <w:p w14:paraId="04941062" w14:textId="31DB9863" w:rsidR="001B6021" w:rsidRPr="00BC5B0B" w:rsidRDefault="001B6021" w:rsidP="00FE2B3C">
            <w:pPr>
              <w:pStyle w:val="TableText"/>
            </w:pPr>
            <w:r w:rsidRPr="00BC5B0B">
              <w:t>Uppdaterat tabeller efter ny struktur</w:t>
            </w:r>
          </w:p>
        </w:tc>
        <w:tc>
          <w:tcPr>
            <w:tcW w:w="1980" w:type="dxa"/>
          </w:tcPr>
          <w:p w14:paraId="3F4543DD" w14:textId="395B8399" w:rsidR="001B6021" w:rsidRPr="00BC5B0B" w:rsidRDefault="001B6021" w:rsidP="00FE2B3C">
            <w:pPr>
              <w:pStyle w:val="TableText"/>
            </w:pPr>
            <w:r w:rsidRPr="00BC5B0B">
              <w:t>MA</w:t>
            </w:r>
          </w:p>
        </w:tc>
        <w:tc>
          <w:tcPr>
            <w:tcW w:w="1440" w:type="dxa"/>
          </w:tcPr>
          <w:p w14:paraId="5F493AF8" w14:textId="77777777" w:rsidR="001B6021" w:rsidRPr="00BC5B0B" w:rsidRDefault="001B6021" w:rsidP="00FE2B3C">
            <w:pPr>
              <w:pStyle w:val="TableText"/>
            </w:pPr>
          </w:p>
        </w:tc>
      </w:tr>
      <w:tr w:rsidR="00E763DE" w:rsidRPr="00BC5B0B" w14:paraId="253FD4D4" w14:textId="77777777" w:rsidTr="00FE2B3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4140" w:type="dxa"/>
          </w:tcPr>
          <w:p w14:paraId="432BF317" w14:textId="6D3E8747" w:rsidR="00E763DE" w:rsidRPr="00BC5B0B" w:rsidRDefault="00E763DE" w:rsidP="00FE2B3C">
            <w:pPr>
              <w:pStyle w:val="TableText"/>
            </w:pPr>
            <w:r w:rsidRPr="00BC5B0B">
              <w:t>Uppdaterat namnen i tabellen</w:t>
            </w:r>
          </w:p>
        </w:tc>
        <w:tc>
          <w:tcPr>
            <w:tcW w:w="1980" w:type="dxa"/>
          </w:tcPr>
          <w:p w14:paraId="08198197" w14:textId="12D8A3D6" w:rsidR="00E763DE" w:rsidRPr="00BC5B0B" w:rsidRDefault="00E763DE" w:rsidP="00FE2B3C">
            <w:pPr>
              <w:pStyle w:val="TableText"/>
            </w:pPr>
            <w:r w:rsidRPr="00BC5B0B">
              <w:t>MA</w:t>
            </w:r>
          </w:p>
        </w:tc>
        <w:tc>
          <w:tcPr>
            <w:tcW w:w="1440" w:type="dxa"/>
          </w:tcPr>
          <w:p w14:paraId="558D353A" w14:textId="77777777" w:rsidR="00E763DE" w:rsidRPr="00BC5B0B" w:rsidRDefault="00E763DE" w:rsidP="00FE2B3C">
            <w:pPr>
              <w:pStyle w:val="TableText"/>
            </w:pPr>
          </w:p>
        </w:tc>
      </w:tr>
      <w:tr w:rsidR="00DF3C47" w:rsidRPr="00BC5B0B" w14:paraId="013739CF" w14:textId="77777777" w:rsidTr="00FE2B3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4140"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1980" w:type="dxa"/>
          </w:tcPr>
          <w:p w14:paraId="551037AC" w14:textId="064FD710" w:rsidR="00DF3C47" w:rsidRPr="00BC5B0B" w:rsidRDefault="00DF3C47" w:rsidP="00FE2B3C">
            <w:pPr>
              <w:pStyle w:val="TableText"/>
            </w:pPr>
            <w:r w:rsidRPr="00BC5B0B">
              <w:t>Johan Eltes</w:t>
            </w:r>
          </w:p>
        </w:tc>
        <w:tc>
          <w:tcPr>
            <w:tcW w:w="1440" w:type="dxa"/>
          </w:tcPr>
          <w:p w14:paraId="6A34A8A9" w14:textId="77777777" w:rsidR="00DF3C47" w:rsidRPr="00BC5B0B" w:rsidRDefault="00DF3C47" w:rsidP="00FE2B3C">
            <w:pPr>
              <w:pStyle w:val="TableText"/>
            </w:pPr>
          </w:p>
        </w:tc>
      </w:tr>
      <w:tr w:rsidR="00FB2C42" w:rsidRPr="00BC5B0B" w14:paraId="75574365" w14:textId="77777777" w:rsidTr="00FE2B3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4140" w:type="dxa"/>
          </w:tcPr>
          <w:p w14:paraId="57699287" w14:textId="48D38D25" w:rsidR="00FB2C42" w:rsidRPr="00BC5B0B" w:rsidRDefault="00FB2C42" w:rsidP="00DF3C47">
            <w:pPr>
              <w:pStyle w:val="TableText"/>
            </w:pPr>
            <w:r>
              <w:t>Förbättrad kvalitén på texterna från PA7</w:t>
            </w:r>
          </w:p>
        </w:tc>
        <w:tc>
          <w:tcPr>
            <w:tcW w:w="1980" w:type="dxa"/>
          </w:tcPr>
          <w:p w14:paraId="08272242" w14:textId="6AD9098C" w:rsidR="00FB2C42" w:rsidRPr="00BC5B0B" w:rsidRDefault="00FB2C42" w:rsidP="00FE2B3C">
            <w:pPr>
              <w:pStyle w:val="TableText"/>
            </w:pPr>
            <w:r w:rsidRPr="00BC5B0B">
              <w:t>Johan Eltes</w:t>
            </w:r>
          </w:p>
        </w:tc>
        <w:tc>
          <w:tcPr>
            <w:tcW w:w="1440" w:type="dxa"/>
          </w:tcPr>
          <w:p w14:paraId="6059EFF4" w14:textId="77777777" w:rsidR="00FB2C42" w:rsidRPr="00BC5B0B" w:rsidRDefault="00FB2C42" w:rsidP="00FE2B3C">
            <w:pPr>
              <w:pStyle w:val="TableText"/>
            </w:pPr>
          </w:p>
        </w:tc>
      </w:tr>
    </w:tbl>
    <w:p w14:paraId="2A423960" w14:textId="49DEBBD3" w:rsidR="00D218F3" w:rsidRPr="00BC5B0B" w:rsidRDefault="00D218F3" w:rsidP="00D218F3">
      <w:pPr>
        <w:rPr>
          <w:rFonts w:ascii="Times New Roman" w:eastAsia="Times New Roman" w:hAnsi="Times New Roman" w:cs="Times New Roman"/>
          <w:sz w:val="24"/>
          <w:szCs w:val="24"/>
        </w:rPr>
        <w:sectPr w:rsidR="00D218F3" w:rsidRPr="00BC5B0B">
          <w:headerReference w:type="default" r:id="rId8"/>
          <w:pgSz w:w="11909" w:h="16840"/>
          <w:pgMar w:top="1480" w:right="1500" w:bottom="280" w:left="1060" w:header="907" w:footer="0" w:gutter="0"/>
          <w:cols w:space="720"/>
        </w:sectPr>
      </w:pPr>
    </w:p>
    <w:p w14:paraId="499FEBDF" w14:textId="77777777" w:rsidR="00D218F3" w:rsidRPr="00BC5B0B" w:rsidRDefault="00D218F3" w:rsidP="00D218F3">
      <w:pPr>
        <w:spacing w:line="200" w:lineRule="exact"/>
        <w:rPr>
          <w:sz w:val="20"/>
          <w:szCs w:val="20"/>
        </w:rPr>
      </w:pPr>
    </w:p>
    <w:p w14:paraId="1728953E" w14:textId="77777777" w:rsidR="00D218F3" w:rsidRPr="00BC5B0B" w:rsidRDefault="00D218F3" w:rsidP="00D218F3">
      <w:pPr>
        <w:spacing w:line="200" w:lineRule="exact"/>
        <w:rPr>
          <w:sz w:val="20"/>
          <w:szCs w:val="20"/>
        </w:rPr>
      </w:pPr>
    </w:p>
    <w:p w14:paraId="0AF22D17" w14:textId="77777777" w:rsidR="00D218F3" w:rsidRPr="00BC5B0B" w:rsidRDefault="00D218F3" w:rsidP="00D218F3">
      <w:pPr>
        <w:spacing w:before="6" w:line="260" w:lineRule="exact"/>
        <w:rPr>
          <w:sz w:val="26"/>
          <w:szCs w:val="26"/>
        </w:rPr>
      </w:pPr>
    </w:p>
    <w:p w14:paraId="07B87C5D" w14:textId="77777777" w:rsidR="00D218F3" w:rsidRPr="00BC5B0B" w:rsidRDefault="00D218F3" w:rsidP="00D218F3">
      <w:pPr>
        <w:pStyle w:val="Rubrik1"/>
        <w:tabs>
          <w:tab w:val="left" w:pos="1299"/>
        </w:tabs>
        <w:ind w:left="0" w:firstLine="0"/>
        <w:rPr>
          <w:rStyle w:val="Hyperlnk"/>
          <w:rFonts w:eastAsia="ヒラギノ角ゴ Pro W3" w:cs="Times New Roman"/>
          <w:b w:val="0"/>
          <w:bCs w:val="0"/>
          <w:caps/>
          <w:noProof/>
          <w:color w:val="auto"/>
          <w:sz w:val="20"/>
          <w:szCs w:val="20"/>
        </w:rPr>
      </w:pPr>
      <w:bookmarkStart w:id="0" w:name="_Toc219041760"/>
      <w:r w:rsidRPr="00BC5B0B">
        <w:t>Innehållsförteckning</w:t>
      </w:r>
      <w:bookmarkEnd w:id="0"/>
      <w:r w:rsidRPr="00BC5B0B">
        <w:rPr>
          <w:rStyle w:val="Hyperlnk"/>
          <w:rFonts w:eastAsia="ヒラギノ角ゴ Pro W3" w:cs="Times New Roman"/>
          <w:b w:val="0"/>
          <w:bCs w:val="0"/>
          <w:caps/>
          <w:noProof/>
          <w:color w:val="auto"/>
          <w:sz w:val="20"/>
          <w:szCs w:val="20"/>
        </w:rPr>
        <w:t xml:space="preserve"> </w:t>
      </w:r>
    </w:p>
    <w:p w14:paraId="6B9BC725" w14:textId="77777777" w:rsidR="00F159E1" w:rsidRDefault="00D218F3">
      <w:pPr>
        <w:pStyle w:val="Innehll1"/>
        <w:tabs>
          <w:tab w:val="right" w:leader="dot" w:pos="9159"/>
        </w:tabs>
        <w:rPr>
          <w:rFonts w:asciiTheme="minorHAnsi" w:eastAsiaTheme="minorEastAsia" w:hAnsiTheme="minorHAnsi"/>
          <w:noProof/>
          <w:lang w:val="en-US" w:eastAsia="ja-JP"/>
        </w:rPr>
      </w:pPr>
      <w:r w:rsidRPr="00BC5B0B">
        <w:rPr>
          <w:rStyle w:val="Hyperlnk"/>
          <w:rFonts w:ascii="Arial" w:eastAsia="ヒラギノ角ゴ Pro W3" w:hAnsi="Arial" w:cs="Times New Roman"/>
          <w:b/>
          <w:bCs/>
          <w:caps/>
          <w:noProof/>
          <w:color w:val="auto"/>
          <w:sz w:val="20"/>
          <w:szCs w:val="20"/>
        </w:rPr>
        <w:fldChar w:fldCharType="begin"/>
      </w:r>
      <w:r w:rsidRPr="00BC5B0B">
        <w:rPr>
          <w:rStyle w:val="Hyperlnk"/>
          <w:rFonts w:ascii="Arial" w:eastAsia="ヒラギノ角ゴ Pro W3" w:hAnsi="Arial" w:cs="Times New Roman"/>
          <w:b/>
          <w:bCs/>
          <w:caps/>
          <w:noProof/>
          <w:color w:val="auto"/>
          <w:sz w:val="20"/>
          <w:szCs w:val="20"/>
        </w:rPr>
        <w:instrText xml:space="preserve"> TOC \o "1-1" \h \z \u </w:instrText>
      </w:r>
      <w:r w:rsidRPr="00BC5B0B">
        <w:rPr>
          <w:rStyle w:val="Hyperlnk"/>
          <w:rFonts w:ascii="Arial" w:eastAsia="ヒラギノ角ゴ Pro W3" w:hAnsi="Arial" w:cs="Times New Roman"/>
          <w:b/>
          <w:bCs/>
          <w:caps/>
          <w:noProof/>
          <w:color w:val="auto"/>
          <w:sz w:val="20"/>
          <w:szCs w:val="20"/>
        </w:rPr>
        <w:fldChar w:fldCharType="separate"/>
      </w:r>
      <w:bookmarkStart w:id="1" w:name="_GoBack"/>
      <w:bookmarkEnd w:id="1"/>
      <w:r w:rsidR="00F159E1">
        <w:rPr>
          <w:noProof/>
        </w:rPr>
        <w:t>Innehållsförteckning</w:t>
      </w:r>
      <w:r w:rsidR="00F159E1">
        <w:rPr>
          <w:noProof/>
        </w:rPr>
        <w:tab/>
      </w:r>
      <w:r w:rsidR="00F159E1">
        <w:rPr>
          <w:noProof/>
        </w:rPr>
        <w:fldChar w:fldCharType="begin"/>
      </w:r>
      <w:r w:rsidR="00F159E1">
        <w:rPr>
          <w:noProof/>
        </w:rPr>
        <w:instrText xml:space="preserve"> PAGEREF _Toc219041760 \h </w:instrText>
      </w:r>
      <w:r w:rsidR="00F159E1">
        <w:rPr>
          <w:noProof/>
        </w:rPr>
      </w:r>
      <w:r w:rsidR="00F159E1">
        <w:rPr>
          <w:noProof/>
        </w:rPr>
        <w:fldChar w:fldCharType="separate"/>
      </w:r>
      <w:r w:rsidR="00F159E1">
        <w:rPr>
          <w:noProof/>
        </w:rPr>
        <w:t>4</w:t>
      </w:r>
      <w:r w:rsidR="00F159E1">
        <w:rPr>
          <w:noProof/>
        </w:rPr>
        <w:fldChar w:fldCharType="end"/>
      </w:r>
    </w:p>
    <w:p w14:paraId="5233D9A4"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1</w:t>
      </w:r>
      <w:r>
        <w:rPr>
          <w:rFonts w:asciiTheme="minorHAnsi" w:eastAsiaTheme="minorEastAsia" w:hAnsiTheme="minorHAnsi"/>
          <w:noProof/>
          <w:lang w:val="en-US" w:eastAsia="ja-JP"/>
        </w:rPr>
        <w:tab/>
      </w:r>
      <w:r>
        <w:rPr>
          <w:noProof/>
        </w:rPr>
        <w:t>Inledning</w:t>
      </w:r>
      <w:r>
        <w:rPr>
          <w:noProof/>
        </w:rPr>
        <w:tab/>
      </w:r>
      <w:r>
        <w:rPr>
          <w:noProof/>
        </w:rPr>
        <w:fldChar w:fldCharType="begin"/>
      </w:r>
      <w:r>
        <w:rPr>
          <w:noProof/>
        </w:rPr>
        <w:instrText xml:space="preserve"> PAGEREF _Toc219041761 \h </w:instrText>
      </w:r>
      <w:r>
        <w:rPr>
          <w:noProof/>
        </w:rPr>
      </w:r>
      <w:r>
        <w:rPr>
          <w:noProof/>
        </w:rPr>
        <w:fldChar w:fldCharType="separate"/>
      </w:r>
      <w:r>
        <w:rPr>
          <w:noProof/>
        </w:rPr>
        <w:t>5</w:t>
      </w:r>
      <w:r>
        <w:rPr>
          <w:noProof/>
        </w:rPr>
        <w:fldChar w:fldCharType="end"/>
      </w:r>
    </w:p>
    <w:p w14:paraId="2A314484"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_Toc219041762 \h </w:instrText>
      </w:r>
      <w:r>
        <w:rPr>
          <w:noProof/>
        </w:rPr>
      </w:r>
      <w:r>
        <w:rPr>
          <w:noProof/>
        </w:rPr>
        <w:fldChar w:fldCharType="separate"/>
      </w:r>
      <w:r>
        <w:rPr>
          <w:noProof/>
        </w:rPr>
        <w:t>7</w:t>
      </w:r>
      <w:r>
        <w:rPr>
          <w:noProof/>
        </w:rPr>
        <w:fldChar w:fldCharType="end"/>
      </w:r>
    </w:p>
    <w:p w14:paraId="3F1E50EC"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_Toc219041763 \h </w:instrText>
      </w:r>
      <w:r>
        <w:rPr>
          <w:noProof/>
        </w:rPr>
      </w:r>
      <w:r>
        <w:rPr>
          <w:noProof/>
        </w:rPr>
        <w:fldChar w:fldCharType="separate"/>
      </w:r>
      <w:r>
        <w:rPr>
          <w:noProof/>
        </w:rPr>
        <w:t>7</w:t>
      </w:r>
      <w:r>
        <w:rPr>
          <w:noProof/>
        </w:rPr>
        <w:fldChar w:fldCharType="end"/>
      </w:r>
    </w:p>
    <w:p w14:paraId="091346D4"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_Toc219041764 \h </w:instrText>
      </w:r>
      <w:r>
        <w:rPr>
          <w:noProof/>
        </w:rPr>
      </w:r>
      <w:r>
        <w:rPr>
          <w:noProof/>
        </w:rPr>
        <w:fldChar w:fldCharType="separate"/>
      </w:r>
      <w:r>
        <w:rPr>
          <w:noProof/>
        </w:rPr>
        <w:t>8</w:t>
      </w:r>
      <w:r>
        <w:rPr>
          <w:noProof/>
        </w:rPr>
        <w:fldChar w:fldCharType="end"/>
      </w:r>
    </w:p>
    <w:p w14:paraId="4390E55E"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_Toc219041765 \h </w:instrText>
      </w:r>
      <w:r>
        <w:rPr>
          <w:noProof/>
        </w:rPr>
      </w:r>
      <w:r>
        <w:rPr>
          <w:noProof/>
        </w:rPr>
        <w:fldChar w:fldCharType="separate"/>
      </w:r>
      <w:r>
        <w:rPr>
          <w:noProof/>
        </w:rPr>
        <w:t>9</w:t>
      </w:r>
      <w:r>
        <w:rPr>
          <w:noProof/>
        </w:rPr>
        <w:fldChar w:fldCharType="end"/>
      </w:r>
    </w:p>
    <w:p w14:paraId="28BC2363"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_Toc219041766 \h </w:instrText>
      </w:r>
      <w:r>
        <w:rPr>
          <w:noProof/>
        </w:rPr>
      </w:r>
      <w:r>
        <w:rPr>
          <w:noProof/>
        </w:rPr>
        <w:fldChar w:fldCharType="separate"/>
      </w:r>
      <w:r>
        <w:rPr>
          <w:noProof/>
        </w:rPr>
        <w:t>10</w:t>
      </w:r>
      <w:r>
        <w:rPr>
          <w:noProof/>
        </w:rPr>
        <w:fldChar w:fldCharType="end"/>
      </w:r>
    </w:p>
    <w:p w14:paraId="54A65771"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2.5</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_Toc219041767 \h </w:instrText>
      </w:r>
      <w:r>
        <w:rPr>
          <w:noProof/>
        </w:rPr>
      </w:r>
      <w:r>
        <w:rPr>
          <w:noProof/>
        </w:rPr>
        <w:fldChar w:fldCharType="separate"/>
      </w:r>
      <w:r>
        <w:rPr>
          <w:noProof/>
        </w:rPr>
        <w:t>11</w:t>
      </w:r>
      <w:r>
        <w:rPr>
          <w:noProof/>
        </w:rPr>
        <w:fldChar w:fldCharType="end"/>
      </w:r>
    </w:p>
    <w:p w14:paraId="0C75790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2.6</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_Toc219041768 \h </w:instrText>
      </w:r>
      <w:r>
        <w:rPr>
          <w:noProof/>
        </w:rPr>
      </w:r>
      <w:r>
        <w:rPr>
          <w:noProof/>
        </w:rPr>
        <w:fldChar w:fldCharType="separate"/>
      </w:r>
      <w:r>
        <w:rPr>
          <w:noProof/>
        </w:rPr>
        <w:t>12</w:t>
      </w:r>
      <w:r>
        <w:rPr>
          <w:noProof/>
        </w:rPr>
        <w:fldChar w:fldCharType="end"/>
      </w:r>
    </w:p>
    <w:p w14:paraId="11B08F09"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3</w:t>
      </w:r>
      <w:r>
        <w:rPr>
          <w:rFonts w:asciiTheme="minorHAnsi" w:eastAsiaTheme="minorEastAsia" w:hAnsiTheme="minorHAnsi"/>
          <w:noProof/>
          <w:lang w:val="en-US" w:eastAsia="ja-JP"/>
        </w:rPr>
        <w:tab/>
      </w:r>
      <w:r w:rsidRPr="00D34EDB">
        <w:rPr>
          <w:noProof/>
          <w:spacing w:val="1"/>
        </w:rPr>
        <w:t>Ge</w:t>
      </w:r>
      <w:r>
        <w:rPr>
          <w:noProof/>
        </w:rPr>
        <w:t>ner</w:t>
      </w:r>
      <w:r w:rsidRPr="00D34EDB">
        <w:rPr>
          <w:noProof/>
          <w:spacing w:val="-2"/>
        </w:rPr>
        <w:t>e</w:t>
      </w:r>
      <w:r>
        <w:rPr>
          <w:noProof/>
        </w:rPr>
        <w:t xml:space="preserve">lla </w:t>
      </w:r>
      <w:r w:rsidRPr="00D34EDB">
        <w:rPr>
          <w:noProof/>
          <w:spacing w:val="-2"/>
        </w:rPr>
        <w:t>r</w:t>
      </w:r>
      <w:r>
        <w:rPr>
          <w:noProof/>
        </w:rPr>
        <w:t>egler</w:t>
      </w:r>
      <w:r>
        <w:rPr>
          <w:noProof/>
        </w:rPr>
        <w:tab/>
      </w:r>
      <w:r>
        <w:rPr>
          <w:noProof/>
        </w:rPr>
        <w:fldChar w:fldCharType="begin"/>
      </w:r>
      <w:r>
        <w:rPr>
          <w:noProof/>
        </w:rPr>
        <w:instrText xml:space="preserve"> PAGEREF _Toc219041769 \h </w:instrText>
      </w:r>
      <w:r>
        <w:rPr>
          <w:noProof/>
        </w:rPr>
      </w:r>
      <w:r>
        <w:rPr>
          <w:noProof/>
        </w:rPr>
        <w:fldChar w:fldCharType="separate"/>
      </w:r>
      <w:r>
        <w:rPr>
          <w:noProof/>
        </w:rPr>
        <w:t>12</w:t>
      </w:r>
      <w:r>
        <w:rPr>
          <w:noProof/>
        </w:rPr>
        <w:fldChar w:fldCharType="end"/>
      </w:r>
    </w:p>
    <w:p w14:paraId="3D6BF40F"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_Toc219041770 \h </w:instrText>
      </w:r>
      <w:r>
        <w:rPr>
          <w:noProof/>
        </w:rPr>
      </w:r>
      <w:r>
        <w:rPr>
          <w:noProof/>
        </w:rPr>
        <w:fldChar w:fldCharType="separate"/>
      </w:r>
      <w:r>
        <w:rPr>
          <w:noProof/>
        </w:rPr>
        <w:t>12</w:t>
      </w:r>
      <w:r>
        <w:rPr>
          <w:noProof/>
        </w:rPr>
        <w:fldChar w:fldCharType="end"/>
      </w:r>
    </w:p>
    <w:p w14:paraId="717EA83B"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3.2</w:t>
      </w:r>
      <w:r>
        <w:rPr>
          <w:rFonts w:asciiTheme="minorHAnsi" w:eastAsiaTheme="minorEastAsia" w:hAnsiTheme="minorHAnsi"/>
          <w:noProof/>
          <w:lang w:val="en-US" w:eastAsia="ja-JP"/>
        </w:rPr>
        <w:tab/>
      </w:r>
      <w:r>
        <w:rPr>
          <w:noProof/>
        </w:rPr>
        <w:t>Uppdatering av anslutningskatalog</w:t>
      </w:r>
      <w:r>
        <w:rPr>
          <w:noProof/>
        </w:rPr>
        <w:tab/>
      </w:r>
      <w:r>
        <w:rPr>
          <w:noProof/>
        </w:rPr>
        <w:fldChar w:fldCharType="begin"/>
      </w:r>
      <w:r>
        <w:rPr>
          <w:noProof/>
        </w:rPr>
        <w:instrText xml:space="preserve"> PAGEREF _Toc219041771 \h </w:instrText>
      </w:r>
      <w:r>
        <w:rPr>
          <w:noProof/>
        </w:rPr>
      </w:r>
      <w:r>
        <w:rPr>
          <w:noProof/>
        </w:rPr>
        <w:fldChar w:fldCharType="separate"/>
      </w:r>
      <w:r>
        <w:rPr>
          <w:noProof/>
        </w:rPr>
        <w:t>12</w:t>
      </w:r>
      <w:r>
        <w:rPr>
          <w:noProof/>
        </w:rPr>
        <w:fldChar w:fldCharType="end"/>
      </w:r>
    </w:p>
    <w:p w14:paraId="2308D5E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_Toc219041772 \h </w:instrText>
      </w:r>
      <w:r>
        <w:rPr>
          <w:noProof/>
        </w:rPr>
      </w:r>
      <w:r>
        <w:rPr>
          <w:noProof/>
        </w:rPr>
        <w:fldChar w:fldCharType="separate"/>
      </w:r>
      <w:r>
        <w:rPr>
          <w:noProof/>
        </w:rPr>
        <w:t>12</w:t>
      </w:r>
      <w:r>
        <w:rPr>
          <w:noProof/>
        </w:rPr>
        <w:fldChar w:fldCharType="end"/>
      </w:r>
    </w:p>
    <w:p w14:paraId="250292C7"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_Toc219041773 \h </w:instrText>
      </w:r>
      <w:r>
        <w:rPr>
          <w:noProof/>
        </w:rPr>
      </w:r>
      <w:r>
        <w:rPr>
          <w:noProof/>
        </w:rPr>
        <w:fldChar w:fldCharType="separate"/>
      </w:r>
      <w:r>
        <w:rPr>
          <w:noProof/>
        </w:rPr>
        <w:t>13</w:t>
      </w:r>
      <w:r>
        <w:rPr>
          <w:noProof/>
        </w:rPr>
        <w:fldChar w:fldCharType="end"/>
      </w:r>
    </w:p>
    <w:p w14:paraId="6EC594F0"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_Toc219041774 \h </w:instrText>
      </w:r>
      <w:r>
        <w:rPr>
          <w:noProof/>
        </w:rPr>
      </w:r>
      <w:r>
        <w:rPr>
          <w:noProof/>
        </w:rPr>
        <w:fldChar w:fldCharType="separate"/>
      </w:r>
      <w:r>
        <w:rPr>
          <w:noProof/>
        </w:rPr>
        <w:t>13</w:t>
      </w:r>
      <w:r>
        <w:rPr>
          <w:noProof/>
        </w:rPr>
        <w:fldChar w:fldCharType="end"/>
      </w:r>
    </w:p>
    <w:p w14:paraId="2CEFA151"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_Toc219041775 \h </w:instrText>
      </w:r>
      <w:r>
        <w:rPr>
          <w:noProof/>
        </w:rPr>
      </w:r>
      <w:r>
        <w:rPr>
          <w:noProof/>
        </w:rPr>
        <w:fldChar w:fldCharType="separate"/>
      </w:r>
      <w:r>
        <w:rPr>
          <w:noProof/>
        </w:rPr>
        <w:t>13</w:t>
      </w:r>
      <w:r>
        <w:rPr>
          <w:noProof/>
        </w:rPr>
        <w:fldChar w:fldCharType="end"/>
      </w:r>
    </w:p>
    <w:p w14:paraId="000C6A16"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Pr>
          <w:noProof/>
        </w:rPr>
        <w:t>3.7</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_Toc219041776 \h </w:instrText>
      </w:r>
      <w:r>
        <w:rPr>
          <w:noProof/>
        </w:rPr>
      </w:r>
      <w:r>
        <w:rPr>
          <w:noProof/>
        </w:rPr>
        <w:fldChar w:fldCharType="separate"/>
      </w:r>
      <w:r>
        <w:rPr>
          <w:noProof/>
        </w:rPr>
        <w:t>14</w:t>
      </w:r>
      <w:r>
        <w:rPr>
          <w:noProof/>
        </w:rPr>
        <w:fldChar w:fldCharType="end"/>
      </w:r>
    </w:p>
    <w:p w14:paraId="774E704E"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4</w:t>
      </w:r>
      <w:r>
        <w:rPr>
          <w:rFonts w:asciiTheme="minorHAnsi" w:eastAsiaTheme="minorEastAsia" w:hAnsiTheme="minorHAnsi"/>
          <w:noProof/>
          <w:lang w:val="en-US" w:eastAsia="ja-JP"/>
        </w:rPr>
        <w:tab/>
      </w:r>
      <w:r>
        <w:rPr>
          <w:noProof/>
        </w:rPr>
        <w:t>Gemensamma informationskomponenter</w:t>
      </w:r>
      <w:r>
        <w:rPr>
          <w:noProof/>
        </w:rPr>
        <w:tab/>
      </w:r>
      <w:r>
        <w:rPr>
          <w:noProof/>
        </w:rPr>
        <w:fldChar w:fldCharType="begin"/>
      </w:r>
      <w:r>
        <w:rPr>
          <w:noProof/>
        </w:rPr>
        <w:instrText xml:space="preserve"> PAGEREF _Toc219041777 \h </w:instrText>
      </w:r>
      <w:r>
        <w:rPr>
          <w:noProof/>
        </w:rPr>
      </w:r>
      <w:r>
        <w:rPr>
          <w:noProof/>
        </w:rPr>
        <w:fldChar w:fldCharType="separate"/>
      </w:r>
      <w:r>
        <w:rPr>
          <w:noProof/>
        </w:rPr>
        <w:t>14</w:t>
      </w:r>
      <w:r>
        <w:rPr>
          <w:noProof/>
        </w:rPr>
        <w:fldChar w:fldCharType="end"/>
      </w:r>
    </w:p>
    <w:p w14:paraId="173767E3"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Pr>
          <w:noProof/>
        </w:rPr>
        <w:t>GetCareDocumentation (Vård- och omsorgsdokument)</w:t>
      </w:r>
      <w:r>
        <w:rPr>
          <w:noProof/>
        </w:rPr>
        <w:tab/>
      </w:r>
      <w:r>
        <w:rPr>
          <w:noProof/>
        </w:rPr>
        <w:fldChar w:fldCharType="begin"/>
      </w:r>
      <w:r>
        <w:rPr>
          <w:noProof/>
        </w:rPr>
        <w:instrText xml:space="preserve"> PAGEREF _Toc219041778 \h </w:instrText>
      </w:r>
      <w:r>
        <w:rPr>
          <w:noProof/>
        </w:rPr>
      </w:r>
      <w:r>
        <w:rPr>
          <w:noProof/>
        </w:rPr>
        <w:fldChar w:fldCharType="separate"/>
      </w:r>
      <w:r>
        <w:rPr>
          <w:noProof/>
        </w:rPr>
        <w:t>17</w:t>
      </w:r>
      <w:r>
        <w:rPr>
          <w:noProof/>
        </w:rPr>
        <w:fldChar w:fldCharType="end"/>
      </w:r>
    </w:p>
    <w:p w14:paraId="439920D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5.1</w:t>
      </w:r>
      <w:r>
        <w:rPr>
          <w:rFonts w:asciiTheme="minorHAnsi" w:eastAsiaTheme="minorEastAsia" w:hAnsiTheme="minorHAnsi"/>
          <w:noProof/>
          <w:lang w:val="en-US" w:eastAsia="ja-JP"/>
        </w:rPr>
        <w:tab/>
      </w:r>
      <w:r w:rsidRPr="00D34EDB">
        <w:rPr>
          <w:noProof/>
          <w:color w:val="FF0000"/>
        </w:rPr>
        <w:t>Frivillighet</w:t>
      </w:r>
      <w:r>
        <w:rPr>
          <w:noProof/>
        </w:rPr>
        <w:tab/>
      </w:r>
      <w:r>
        <w:rPr>
          <w:noProof/>
        </w:rPr>
        <w:fldChar w:fldCharType="begin"/>
      </w:r>
      <w:r>
        <w:rPr>
          <w:noProof/>
        </w:rPr>
        <w:instrText xml:space="preserve"> PAGEREF _Toc219041779 \h </w:instrText>
      </w:r>
      <w:r>
        <w:rPr>
          <w:noProof/>
        </w:rPr>
      </w:r>
      <w:r>
        <w:rPr>
          <w:noProof/>
        </w:rPr>
        <w:fldChar w:fldCharType="separate"/>
      </w:r>
      <w:r>
        <w:rPr>
          <w:noProof/>
        </w:rPr>
        <w:t>17</w:t>
      </w:r>
      <w:r>
        <w:rPr>
          <w:noProof/>
        </w:rPr>
        <w:fldChar w:fldCharType="end"/>
      </w:r>
    </w:p>
    <w:p w14:paraId="648DCCD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5.2</w:t>
      </w:r>
      <w:r>
        <w:rPr>
          <w:rFonts w:asciiTheme="minorHAnsi" w:eastAsiaTheme="minorEastAsia" w:hAnsiTheme="minorHAnsi"/>
          <w:noProof/>
          <w:lang w:val="en-US" w:eastAsia="ja-JP"/>
        </w:rPr>
        <w:tab/>
      </w:r>
      <w:r w:rsidRPr="00D34EDB">
        <w:rPr>
          <w:noProof/>
          <w:color w:val="FF0000"/>
        </w:rPr>
        <w:t>Version</w:t>
      </w:r>
      <w:r>
        <w:rPr>
          <w:noProof/>
        </w:rPr>
        <w:tab/>
      </w:r>
      <w:r>
        <w:rPr>
          <w:noProof/>
        </w:rPr>
        <w:fldChar w:fldCharType="begin"/>
      </w:r>
      <w:r>
        <w:rPr>
          <w:noProof/>
        </w:rPr>
        <w:instrText xml:space="preserve"> PAGEREF _Toc219041780 \h </w:instrText>
      </w:r>
      <w:r>
        <w:rPr>
          <w:noProof/>
        </w:rPr>
      </w:r>
      <w:r>
        <w:rPr>
          <w:noProof/>
        </w:rPr>
        <w:fldChar w:fldCharType="separate"/>
      </w:r>
      <w:r>
        <w:rPr>
          <w:noProof/>
        </w:rPr>
        <w:t>17</w:t>
      </w:r>
      <w:r>
        <w:rPr>
          <w:noProof/>
        </w:rPr>
        <w:fldChar w:fldCharType="end"/>
      </w:r>
    </w:p>
    <w:p w14:paraId="2EF85429"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5.3</w:t>
      </w:r>
      <w:r>
        <w:rPr>
          <w:rFonts w:asciiTheme="minorHAnsi" w:eastAsiaTheme="minorEastAsia" w:hAnsiTheme="minorHAnsi"/>
          <w:noProof/>
          <w:lang w:val="en-US" w:eastAsia="ja-JP"/>
        </w:rPr>
        <w:tab/>
      </w:r>
      <w:r w:rsidRPr="00D34EDB">
        <w:rPr>
          <w:noProof/>
          <w:color w:val="FF0000"/>
        </w:rPr>
        <w:t>SLA-krav</w:t>
      </w:r>
      <w:r>
        <w:rPr>
          <w:noProof/>
        </w:rPr>
        <w:tab/>
      </w:r>
      <w:r>
        <w:rPr>
          <w:noProof/>
        </w:rPr>
        <w:fldChar w:fldCharType="begin"/>
      </w:r>
      <w:r>
        <w:rPr>
          <w:noProof/>
        </w:rPr>
        <w:instrText xml:space="preserve"> PAGEREF _Toc219041781 \h </w:instrText>
      </w:r>
      <w:r>
        <w:rPr>
          <w:noProof/>
        </w:rPr>
      </w:r>
      <w:r>
        <w:rPr>
          <w:noProof/>
        </w:rPr>
        <w:fldChar w:fldCharType="separate"/>
      </w:r>
      <w:r>
        <w:rPr>
          <w:noProof/>
        </w:rPr>
        <w:t>17</w:t>
      </w:r>
      <w:r>
        <w:rPr>
          <w:noProof/>
        </w:rPr>
        <w:fldChar w:fldCharType="end"/>
      </w:r>
    </w:p>
    <w:p w14:paraId="07C16CA2"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5.4</w:t>
      </w:r>
      <w:r>
        <w:rPr>
          <w:rFonts w:asciiTheme="minorHAnsi" w:eastAsiaTheme="minorEastAsia" w:hAnsiTheme="minorHAnsi"/>
          <w:noProof/>
          <w:lang w:val="en-US" w:eastAsia="ja-JP"/>
        </w:rPr>
        <w:tab/>
      </w:r>
      <w:r w:rsidRPr="00D34EDB">
        <w:rPr>
          <w:noProof/>
          <w:color w:val="FF0000"/>
        </w:rPr>
        <w:t>Fältregler</w:t>
      </w:r>
      <w:r>
        <w:rPr>
          <w:noProof/>
        </w:rPr>
        <w:tab/>
      </w:r>
      <w:r>
        <w:rPr>
          <w:noProof/>
        </w:rPr>
        <w:fldChar w:fldCharType="begin"/>
      </w:r>
      <w:r>
        <w:rPr>
          <w:noProof/>
        </w:rPr>
        <w:instrText xml:space="preserve"> PAGEREF _Toc219041782 \h </w:instrText>
      </w:r>
      <w:r>
        <w:rPr>
          <w:noProof/>
        </w:rPr>
      </w:r>
      <w:r>
        <w:rPr>
          <w:noProof/>
        </w:rPr>
        <w:fldChar w:fldCharType="separate"/>
      </w:r>
      <w:r>
        <w:rPr>
          <w:noProof/>
        </w:rPr>
        <w:t>17</w:t>
      </w:r>
      <w:r>
        <w:rPr>
          <w:noProof/>
        </w:rPr>
        <w:fldChar w:fldCharType="end"/>
      </w:r>
    </w:p>
    <w:p w14:paraId="22713E1F"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Pr>
          <w:noProof/>
        </w:rPr>
        <w:t>6</w:t>
      </w:r>
      <w:r>
        <w:rPr>
          <w:rFonts w:asciiTheme="minorHAnsi" w:eastAsiaTheme="minorEastAsia" w:hAnsiTheme="minorHAnsi"/>
          <w:noProof/>
          <w:lang w:val="en-US" w:eastAsia="ja-JP"/>
        </w:rPr>
        <w:tab/>
      </w:r>
      <w:r>
        <w:rPr>
          <w:noProof/>
        </w:rPr>
        <w:t>GetReferralAnswer</w:t>
      </w:r>
      <w:r>
        <w:rPr>
          <w:noProof/>
        </w:rPr>
        <w:tab/>
      </w:r>
      <w:r>
        <w:rPr>
          <w:noProof/>
        </w:rPr>
        <w:fldChar w:fldCharType="begin"/>
      </w:r>
      <w:r>
        <w:rPr>
          <w:noProof/>
        </w:rPr>
        <w:instrText xml:space="preserve"> PAGEREF _Toc219041783 \h </w:instrText>
      </w:r>
      <w:r>
        <w:rPr>
          <w:noProof/>
        </w:rPr>
      </w:r>
      <w:r>
        <w:rPr>
          <w:noProof/>
        </w:rPr>
        <w:fldChar w:fldCharType="separate"/>
      </w:r>
      <w:r>
        <w:rPr>
          <w:noProof/>
        </w:rPr>
        <w:t>22</w:t>
      </w:r>
      <w:r>
        <w:rPr>
          <w:noProof/>
        </w:rPr>
        <w:fldChar w:fldCharType="end"/>
      </w:r>
    </w:p>
    <w:p w14:paraId="6D68F8BC"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6.1</w:t>
      </w:r>
      <w:r>
        <w:rPr>
          <w:rFonts w:asciiTheme="minorHAnsi" w:eastAsiaTheme="minorEastAsia" w:hAnsiTheme="minorHAnsi"/>
          <w:noProof/>
          <w:lang w:val="en-US" w:eastAsia="ja-JP"/>
        </w:rPr>
        <w:tab/>
      </w:r>
      <w:r w:rsidRPr="00D34EDB">
        <w:rPr>
          <w:noProof/>
          <w:color w:val="FF0000"/>
        </w:rPr>
        <w:t>Frivillighet</w:t>
      </w:r>
      <w:r>
        <w:rPr>
          <w:noProof/>
        </w:rPr>
        <w:tab/>
      </w:r>
      <w:r>
        <w:rPr>
          <w:noProof/>
        </w:rPr>
        <w:fldChar w:fldCharType="begin"/>
      </w:r>
      <w:r>
        <w:rPr>
          <w:noProof/>
        </w:rPr>
        <w:instrText xml:space="preserve"> PAGEREF _Toc219041784 \h </w:instrText>
      </w:r>
      <w:r>
        <w:rPr>
          <w:noProof/>
        </w:rPr>
      </w:r>
      <w:r>
        <w:rPr>
          <w:noProof/>
        </w:rPr>
        <w:fldChar w:fldCharType="separate"/>
      </w:r>
      <w:r>
        <w:rPr>
          <w:noProof/>
        </w:rPr>
        <w:t>22</w:t>
      </w:r>
      <w:r>
        <w:rPr>
          <w:noProof/>
        </w:rPr>
        <w:fldChar w:fldCharType="end"/>
      </w:r>
    </w:p>
    <w:p w14:paraId="6F1B3D74"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6.2</w:t>
      </w:r>
      <w:r>
        <w:rPr>
          <w:rFonts w:asciiTheme="minorHAnsi" w:eastAsiaTheme="minorEastAsia" w:hAnsiTheme="minorHAnsi"/>
          <w:noProof/>
          <w:lang w:val="en-US" w:eastAsia="ja-JP"/>
        </w:rPr>
        <w:tab/>
      </w:r>
      <w:r w:rsidRPr="00D34EDB">
        <w:rPr>
          <w:noProof/>
          <w:color w:val="FF0000"/>
        </w:rPr>
        <w:t>Version</w:t>
      </w:r>
      <w:r>
        <w:rPr>
          <w:noProof/>
        </w:rPr>
        <w:tab/>
      </w:r>
      <w:r>
        <w:rPr>
          <w:noProof/>
        </w:rPr>
        <w:fldChar w:fldCharType="begin"/>
      </w:r>
      <w:r>
        <w:rPr>
          <w:noProof/>
        </w:rPr>
        <w:instrText xml:space="preserve"> PAGEREF _Toc219041785 \h </w:instrText>
      </w:r>
      <w:r>
        <w:rPr>
          <w:noProof/>
        </w:rPr>
      </w:r>
      <w:r>
        <w:rPr>
          <w:noProof/>
        </w:rPr>
        <w:fldChar w:fldCharType="separate"/>
      </w:r>
      <w:r>
        <w:rPr>
          <w:noProof/>
        </w:rPr>
        <w:t>22</w:t>
      </w:r>
      <w:r>
        <w:rPr>
          <w:noProof/>
        </w:rPr>
        <w:fldChar w:fldCharType="end"/>
      </w:r>
    </w:p>
    <w:p w14:paraId="03118068"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6.3</w:t>
      </w:r>
      <w:r>
        <w:rPr>
          <w:rFonts w:asciiTheme="minorHAnsi" w:eastAsiaTheme="minorEastAsia" w:hAnsiTheme="minorHAnsi"/>
          <w:noProof/>
          <w:lang w:val="en-US" w:eastAsia="ja-JP"/>
        </w:rPr>
        <w:tab/>
      </w:r>
      <w:r w:rsidRPr="00D34EDB">
        <w:rPr>
          <w:noProof/>
          <w:color w:val="FF0000"/>
        </w:rPr>
        <w:t>SLA-krav</w:t>
      </w:r>
      <w:r>
        <w:rPr>
          <w:noProof/>
        </w:rPr>
        <w:tab/>
      </w:r>
      <w:r>
        <w:rPr>
          <w:noProof/>
        </w:rPr>
        <w:fldChar w:fldCharType="begin"/>
      </w:r>
      <w:r>
        <w:rPr>
          <w:noProof/>
        </w:rPr>
        <w:instrText xml:space="preserve"> PAGEREF _Toc219041786 \h </w:instrText>
      </w:r>
      <w:r>
        <w:rPr>
          <w:noProof/>
        </w:rPr>
      </w:r>
      <w:r>
        <w:rPr>
          <w:noProof/>
        </w:rPr>
        <w:fldChar w:fldCharType="separate"/>
      </w:r>
      <w:r>
        <w:rPr>
          <w:noProof/>
        </w:rPr>
        <w:t>22</w:t>
      </w:r>
      <w:r>
        <w:rPr>
          <w:noProof/>
        </w:rPr>
        <w:fldChar w:fldCharType="end"/>
      </w:r>
    </w:p>
    <w:p w14:paraId="5177D399" w14:textId="77777777" w:rsidR="00F159E1" w:rsidRDefault="00F159E1">
      <w:pPr>
        <w:pStyle w:val="Innehll1"/>
        <w:tabs>
          <w:tab w:val="left" w:pos="1407"/>
          <w:tab w:val="right" w:leader="dot" w:pos="9159"/>
        </w:tabs>
        <w:rPr>
          <w:rFonts w:asciiTheme="minorHAnsi" w:eastAsiaTheme="minorEastAsia" w:hAnsiTheme="minorHAnsi"/>
          <w:noProof/>
          <w:lang w:val="en-US" w:eastAsia="ja-JP"/>
        </w:rPr>
      </w:pPr>
      <w:r w:rsidRPr="00D34EDB">
        <w:rPr>
          <w:noProof/>
          <w:color w:val="FF0000"/>
        </w:rPr>
        <w:t>6.4</w:t>
      </w:r>
      <w:r>
        <w:rPr>
          <w:rFonts w:asciiTheme="minorHAnsi" w:eastAsiaTheme="minorEastAsia" w:hAnsiTheme="minorHAnsi"/>
          <w:noProof/>
          <w:lang w:val="en-US" w:eastAsia="ja-JP"/>
        </w:rPr>
        <w:tab/>
      </w:r>
      <w:r w:rsidRPr="00D34EDB">
        <w:rPr>
          <w:noProof/>
          <w:color w:val="FF0000"/>
        </w:rPr>
        <w:t>Fältregler</w:t>
      </w:r>
      <w:r>
        <w:rPr>
          <w:noProof/>
        </w:rPr>
        <w:tab/>
      </w:r>
      <w:r>
        <w:rPr>
          <w:noProof/>
        </w:rPr>
        <w:fldChar w:fldCharType="begin"/>
      </w:r>
      <w:r>
        <w:rPr>
          <w:noProof/>
        </w:rPr>
        <w:instrText xml:space="preserve"> PAGEREF _Toc219041787 \h </w:instrText>
      </w:r>
      <w:r>
        <w:rPr>
          <w:noProof/>
        </w:rPr>
      </w:r>
      <w:r>
        <w:rPr>
          <w:noProof/>
        </w:rPr>
        <w:fldChar w:fldCharType="separate"/>
      </w:r>
      <w:r>
        <w:rPr>
          <w:noProof/>
        </w:rPr>
        <w:t>22</w:t>
      </w:r>
      <w:r>
        <w:rPr>
          <w:noProof/>
        </w:rPr>
        <w:fldChar w:fldCharType="end"/>
      </w:r>
    </w:p>
    <w:p w14:paraId="7CFD68CD"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sidRPr="00D34EDB">
        <w:rPr>
          <w:rFonts w:cs="Times New Roman"/>
          <w:i/>
          <w:noProof/>
          <w:color w:val="FF0000"/>
        </w:rPr>
        <w:t>7</w:t>
      </w:r>
      <w:r>
        <w:rPr>
          <w:rFonts w:asciiTheme="minorHAnsi" w:eastAsiaTheme="minorEastAsia" w:hAnsiTheme="minorHAnsi"/>
          <w:noProof/>
          <w:lang w:val="en-US" w:eastAsia="ja-JP"/>
        </w:rPr>
        <w:tab/>
      </w:r>
      <w:r w:rsidRPr="00D34EDB">
        <w:rPr>
          <w:noProof/>
          <w:color w:val="FF0000"/>
        </w:rPr>
        <w:t>Regler</w:t>
      </w:r>
      <w:r>
        <w:rPr>
          <w:noProof/>
        </w:rPr>
        <w:tab/>
      </w:r>
      <w:r>
        <w:rPr>
          <w:noProof/>
        </w:rPr>
        <w:fldChar w:fldCharType="begin"/>
      </w:r>
      <w:r>
        <w:rPr>
          <w:noProof/>
        </w:rPr>
        <w:instrText xml:space="preserve"> PAGEREF _Toc219041788 \h </w:instrText>
      </w:r>
      <w:r>
        <w:rPr>
          <w:noProof/>
        </w:rPr>
      </w:r>
      <w:r>
        <w:rPr>
          <w:noProof/>
        </w:rPr>
        <w:fldChar w:fldCharType="separate"/>
      </w:r>
      <w:r>
        <w:rPr>
          <w:noProof/>
        </w:rPr>
        <w:t>28</w:t>
      </w:r>
      <w:r>
        <w:rPr>
          <w:noProof/>
        </w:rPr>
        <w:fldChar w:fldCharType="end"/>
      </w:r>
    </w:p>
    <w:p w14:paraId="20AA779C" w14:textId="77777777" w:rsidR="00F159E1" w:rsidRDefault="00F159E1">
      <w:pPr>
        <w:pStyle w:val="Innehll1"/>
        <w:tabs>
          <w:tab w:val="left" w:pos="1227"/>
          <w:tab w:val="right" w:leader="dot" w:pos="9159"/>
        </w:tabs>
        <w:rPr>
          <w:rFonts w:asciiTheme="minorHAnsi" w:eastAsiaTheme="minorEastAsia" w:hAnsiTheme="minorHAnsi"/>
          <w:noProof/>
          <w:lang w:val="en-US" w:eastAsia="ja-JP"/>
        </w:rPr>
      </w:pPr>
      <w:r w:rsidRPr="00D34EDB">
        <w:rPr>
          <w:noProof/>
          <w:color w:val="FF0000"/>
        </w:rPr>
        <w:t>8</w:t>
      </w:r>
      <w:r>
        <w:rPr>
          <w:rFonts w:asciiTheme="minorHAnsi" w:eastAsiaTheme="minorEastAsia" w:hAnsiTheme="minorHAnsi"/>
          <w:noProof/>
          <w:lang w:val="en-US" w:eastAsia="ja-JP"/>
        </w:rPr>
        <w:tab/>
      </w:r>
      <w:r w:rsidRPr="00D34EDB">
        <w:rPr>
          <w:noProof/>
          <w:color w:val="FF0000"/>
        </w:rPr>
        <w:t>Tjänsteinteraktion</w:t>
      </w:r>
      <w:r>
        <w:rPr>
          <w:noProof/>
        </w:rPr>
        <w:tab/>
      </w:r>
      <w:r>
        <w:rPr>
          <w:noProof/>
        </w:rPr>
        <w:fldChar w:fldCharType="begin"/>
      </w:r>
      <w:r>
        <w:rPr>
          <w:noProof/>
        </w:rPr>
        <w:instrText xml:space="preserve"> PAGEREF _Toc219041789 \h </w:instrText>
      </w:r>
      <w:r>
        <w:rPr>
          <w:noProof/>
        </w:rPr>
      </w:r>
      <w:r>
        <w:rPr>
          <w:noProof/>
        </w:rPr>
        <w:fldChar w:fldCharType="separate"/>
      </w:r>
      <w:r>
        <w:rPr>
          <w:noProof/>
        </w:rPr>
        <w:t>28</w:t>
      </w:r>
      <w:r>
        <w:rPr>
          <w:noProof/>
        </w:rPr>
        <w:fldChar w:fldCharType="end"/>
      </w:r>
    </w:p>
    <w:p w14:paraId="3B60DCB6" w14:textId="77777777" w:rsidR="00D218F3" w:rsidRPr="00BC5B0B" w:rsidRDefault="00D218F3" w:rsidP="00D218F3">
      <w:pPr>
        <w:pStyle w:val="Innehll1"/>
        <w:widowControl/>
        <w:tabs>
          <w:tab w:val="left" w:pos="400"/>
          <w:tab w:val="right" w:leader="dot" w:pos="10060"/>
        </w:tabs>
        <w:spacing w:before="120" w:after="120"/>
        <w:ind w:left="0" w:firstLine="0"/>
      </w:pPr>
      <w:r w:rsidRPr="00BC5B0B">
        <w:rPr>
          <w:rStyle w:val="Hyperl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rdtext"/>
        <w:ind w:right="150"/>
        <w:rPr>
          <w:spacing w:val="-3"/>
        </w:rPr>
      </w:pPr>
    </w:p>
    <w:p w14:paraId="3B6463A9" w14:textId="77777777" w:rsidR="00D218F3" w:rsidRPr="00BC5B0B" w:rsidRDefault="00D218F3" w:rsidP="00212F5B">
      <w:pPr>
        <w:pStyle w:val="Rubrik1"/>
        <w:numPr>
          <w:ilvl w:val="0"/>
          <w:numId w:val="1"/>
        </w:numPr>
        <w:tabs>
          <w:tab w:val="left" w:pos="1299"/>
        </w:tabs>
      </w:pPr>
      <w:bookmarkStart w:id="2" w:name="_Toc341787023"/>
      <w:bookmarkStart w:id="3" w:name="_Toc219041761"/>
      <w:r w:rsidRPr="00BC5B0B">
        <w:t>Inledning</w:t>
      </w:r>
      <w:bookmarkEnd w:id="2"/>
      <w:bookmarkEnd w:id="3"/>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0E43E284" w:rsidR="00D218F3" w:rsidRPr="00BC5B0B" w:rsidRDefault="00D218F3" w:rsidP="00212F5B">
      <w:pPr>
        <w:pStyle w:val="Brdtext"/>
        <w:ind w:right="119"/>
      </w:pPr>
      <w:r w:rsidRPr="00BC5B0B">
        <w:t xml:space="preserve">Detta är beskrivningen av tjänstekontrakten i tjänstedomänen </w:t>
      </w:r>
      <w:proofErr w:type="spellStart"/>
      <w:proofErr w:type="gramStart"/>
      <w:r w:rsidR="005950F1" w:rsidRPr="00BC5B0B">
        <w:t>ehr:patientsummary</w:t>
      </w:r>
      <w:proofErr w:type="spellEnd"/>
      <w:proofErr w:type="gramEnd"/>
      <w:r w:rsidR="005950F1" w:rsidRPr="00BC5B0B">
        <w:t xml:space="preserve"> </w:t>
      </w:r>
      <w:r w:rsidRPr="00BC5B0B">
        <w:t xml:space="preserve">(huvuddomän </w:t>
      </w:r>
      <w:r w:rsidR="00111CED" w:rsidRPr="00BC5B0B">
        <w:t>”</w:t>
      </w:r>
      <w:proofErr w:type="spellStart"/>
      <w:r w:rsidR="00111CED" w:rsidRPr="00BC5B0B">
        <w:t>ehr</w:t>
      </w:r>
      <w:proofErr w:type="spellEnd"/>
      <w:r w:rsidR="00111CED" w:rsidRPr="00BC5B0B">
        <w:t>”</w:t>
      </w:r>
      <w:r w:rsidRPr="00BC5B0B">
        <w:t xml:space="preserve"> underdomän</w:t>
      </w:r>
      <w:r w:rsidR="00111CED" w:rsidRPr="00BC5B0B">
        <w:t xml:space="preserve"> ”</w:t>
      </w:r>
      <w:proofErr w:type="spellStart"/>
      <w:r w:rsidR="00111CED" w:rsidRPr="00BC5B0B">
        <w:t>patientsummary</w:t>
      </w:r>
      <w:proofErr w:type="spellEnd"/>
      <w:r w:rsidRPr="00BC5B0B">
        <w:t xml:space="preserve">”). Den svenska benämningen är </w:t>
      </w:r>
      <w:r w:rsidR="00111CED" w:rsidRPr="00BC5B0B">
        <w:t>”</w:t>
      </w:r>
      <w:r w:rsidR="007A512A" w:rsidRPr="00BC5B0B">
        <w:t>Patientens vård- och omsorgshistorik</w:t>
      </w:r>
      <w:r w:rsidRPr="00BC5B0B">
        <w:t>”</w:t>
      </w:r>
      <w:r w:rsidR="006369B4" w:rsidRPr="00BC5B0B">
        <w:t xml:space="preserve"> eller kort – ”</w:t>
      </w:r>
      <w:r w:rsidR="007A512A" w:rsidRPr="00BC5B0B">
        <w:t>Journalhistorik</w:t>
      </w:r>
      <w:r w:rsidR="006369B4" w:rsidRPr="00BC5B0B">
        <w:t>”</w:t>
      </w:r>
      <w:r w:rsidRPr="00BC5B0B">
        <w:t>.</w:t>
      </w:r>
    </w:p>
    <w:p w14:paraId="27B57263" w14:textId="77777777" w:rsidR="00D218F3" w:rsidRPr="00BC5B0B" w:rsidRDefault="00D218F3" w:rsidP="00212F5B">
      <w:pPr>
        <w:pStyle w:val="Brdtext"/>
        <w:ind w:right="119"/>
      </w:pPr>
    </w:p>
    <w:p w14:paraId="68D54E0F" w14:textId="5D5F39D5" w:rsidR="005E58B4" w:rsidRPr="00BC5B0B" w:rsidRDefault="008F7B1E" w:rsidP="00212F5B">
      <w:pPr>
        <w:pStyle w:val="Brd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rdtext"/>
        <w:ind w:right="119"/>
      </w:pPr>
    </w:p>
    <w:p w14:paraId="3225FE79" w14:textId="350E97E0" w:rsidR="00B22A3B" w:rsidRPr="00BC5B0B" w:rsidRDefault="00B22A3B" w:rsidP="00212F5B">
      <w:pPr>
        <w:pStyle w:val="Brd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rdtext"/>
        <w:ind w:right="119"/>
      </w:pPr>
    </w:p>
    <w:p w14:paraId="2E72C542" w14:textId="7A83A1F3" w:rsidR="00D218F3" w:rsidRPr="00BC5B0B" w:rsidRDefault="003D2A0F" w:rsidP="00212F5B">
      <w:pPr>
        <w:pStyle w:val="Brdtext"/>
        <w:ind w:right="119"/>
      </w:pPr>
      <w:r w:rsidRPr="00BC5B0B">
        <w:t xml:space="preserve">Tjänstedomänen syftar </w:t>
      </w:r>
      <w:r w:rsidR="00860166" w:rsidRPr="00BC5B0B">
        <w:t xml:space="preserve">enbart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rdtext"/>
        <w:ind w:right="119"/>
      </w:pPr>
    </w:p>
    <w:p w14:paraId="245E6F9E" w14:textId="1ADF0BCD" w:rsidR="00D218F3" w:rsidRPr="00BC5B0B" w:rsidRDefault="00D218F3" w:rsidP="00212F5B">
      <w:pPr>
        <w:pStyle w:val="Brd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rdtext"/>
        <w:ind w:right="119"/>
      </w:pPr>
    </w:p>
    <w:p w14:paraId="5FC22690" w14:textId="2CADCB76" w:rsidR="00A94660" w:rsidRPr="00BC5B0B" w:rsidRDefault="00A94660" w:rsidP="00212F5B">
      <w:pPr>
        <w:pStyle w:val="Brdtext"/>
        <w:ind w:right="119"/>
      </w:pPr>
      <w:r w:rsidRPr="00BC5B0B">
        <w:t>Tjänstedomänen baseras på RIV – Informationsspecifikation</w:t>
      </w:r>
    </w:p>
    <w:p w14:paraId="364E3E1A" w14:textId="2A6D7537" w:rsidR="00A94660" w:rsidRPr="00BC5B0B" w:rsidRDefault="00A94660" w:rsidP="00212F5B">
      <w:pPr>
        <w:pStyle w:val="Brdtext"/>
        <w:ind w:right="119"/>
        <w:rPr>
          <w:color w:val="FF0000"/>
        </w:rPr>
      </w:pPr>
      <w:r w:rsidRPr="00BC5B0B">
        <w:t>Nationell Patientöversikt version 2.2.0.</w:t>
      </w:r>
    </w:p>
    <w:p w14:paraId="1FB41428" w14:textId="442FBAE6" w:rsidR="00D218F3" w:rsidRPr="00BC5B0B" w:rsidRDefault="00D218F3" w:rsidP="00C40FF2">
      <w:pPr>
        <w:pStyle w:val="Brd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eastAsia="sv-SE"/>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FE2B3C" w:rsidRDefault="00FE2B3C" w:rsidP="00D218F3">
                            <w:pPr>
                              <w:pStyle w:val="Sidfot"/>
                              <w:rPr>
                                <w:b/>
                                <w:i/>
                              </w:rPr>
                            </w:pPr>
                            <w:r w:rsidRPr="00FE3AAD">
                              <w:rPr>
                                <w:b/>
                                <w:i/>
                              </w:rPr>
                              <w:t>I arbetet har följande personer deltagit:</w:t>
                            </w:r>
                          </w:p>
                          <w:p w14:paraId="4EF9015E" w14:textId="77777777" w:rsidR="0008258C" w:rsidRDefault="0008258C" w:rsidP="00D218F3">
                            <w:pPr>
                              <w:pStyle w:val="Sidfot"/>
                              <w:rPr>
                                <w:b/>
                                <w:i/>
                              </w:rPr>
                            </w:pPr>
                          </w:p>
                          <w:p w14:paraId="491D3AD6" w14:textId="4B98BDB5" w:rsidR="0008258C" w:rsidRDefault="00F03593" w:rsidP="00D218F3">
                            <w:pPr>
                              <w:pStyle w:val="Sidfot"/>
                              <w:rPr>
                                <w:b/>
                                <w:i/>
                              </w:rPr>
                            </w:pPr>
                            <w:r>
                              <w:rPr>
                                <w:b/>
                                <w:i/>
                              </w:rPr>
                              <w:t>Projektgrupp:</w:t>
                            </w:r>
                          </w:p>
                          <w:p w14:paraId="1F66F383" w14:textId="77777777" w:rsidR="00F03593" w:rsidRDefault="00F03593" w:rsidP="00D218F3">
                            <w:pPr>
                              <w:pStyle w:val="Sidfot"/>
                              <w:rPr>
                                <w:b/>
                                <w:i/>
                              </w:rPr>
                            </w:pPr>
                          </w:p>
                          <w:p w14:paraId="2BD74928" w14:textId="0EB8B332" w:rsidR="0008258C" w:rsidRDefault="0008258C" w:rsidP="00D218F3">
                            <w:pPr>
                              <w:pStyle w:val="Sidfot"/>
                              <w:rPr>
                                <w:b/>
                                <w:i/>
                              </w:rPr>
                            </w:pPr>
                            <w:r>
                              <w:rPr>
                                <w:b/>
                                <w:i/>
                              </w:rPr>
                              <w:t xml:space="preserve">Maria Andersson, </w:t>
                            </w:r>
                            <w:proofErr w:type="spellStart"/>
                            <w:r>
                              <w:rPr>
                                <w:b/>
                                <w:i/>
                              </w:rPr>
                              <w:t>Mawell</w:t>
                            </w:r>
                            <w:proofErr w:type="spellEnd"/>
                          </w:p>
                          <w:p w14:paraId="5F7BB64C" w14:textId="280D6E08" w:rsidR="00E16DBB" w:rsidRDefault="00E16DBB" w:rsidP="00D218F3">
                            <w:pPr>
                              <w:pStyle w:val="Sidfot"/>
                              <w:rPr>
                                <w:b/>
                                <w:i/>
                              </w:rPr>
                            </w:pPr>
                            <w:r>
                              <w:rPr>
                                <w:b/>
                                <w:i/>
                              </w:rPr>
                              <w:t>Marco De Luca, Callista</w:t>
                            </w:r>
                          </w:p>
                          <w:p w14:paraId="0166F93D" w14:textId="6674564D" w:rsidR="0008258C" w:rsidRDefault="0008258C" w:rsidP="00D218F3">
                            <w:pPr>
                              <w:pStyle w:val="Sidfot"/>
                              <w:rPr>
                                <w:b/>
                                <w:i/>
                              </w:rPr>
                            </w:pPr>
                            <w:r>
                              <w:rPr>
                                <w:b/>
                                <w:i/>
                              </w:rPr>
                              <w:t>Magnus Ekstrand, Callista</w:t>
                            </w:r>
                          </w:p>
                          <w:p w14:paraId="181FAA35" w14:textId="11D17738" w:rsidR="0008258C" w:rsidRDefault="0008258C" w:rsidP="00D218F3">
                            <w:pPr>
                              <w:pStyle w:val="Sidfot"/>
                              <w:rPr>
                                <w:b/>
                                <w:i/>
                              </w:rPr>
                            </w:pPr>
                            <w:r>
                              <w:rPr>
                                <w:b/>
                                <w:i/>
                              </w:rPr>
                              <w:t>Johan Eltes, Callista</w:t>
                            </w:r>
                          </w:p>
                          <w:p w14:paraId="23F76671" w14:textId="6521BA91" w:rsidR="000C1221" w:rsidRDefault="000C1221" w:rsidP="00D218F3">
                            <w:pPr>
                              <w:pStyle w:val="Sidfot"/>
                              <w:rPr>
                                <w:b/>
                                <w:i/>
                              </w:rPr>
                            </w:pPr>
                            <w:r>
                              <w:rPr>
                                <w:b/>
                                <w:i/>
                              </w:rPr>
                              <w:t xml:space="preserve">Lennart Eriksson, </w:t>
                            </w:r>
                            <w:proofErr w:type="spellStart"/>
                            <w:r>
                              <w:rPr>
                                <w:b/>
                                <w:i/>
                              </w:rPr>
                              <w:t>CeHis</w:t>
                            </w:r>
                            <w:proofErr w:type="spellEnd"/>
                          </w:p>
                          <w:p w14:paraId="5EBF459A" w14:textId="6ADE153E" w:rsidR="006151EF" w:rsidRDefault="006151E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F03593" w:rsidRDefault="0008258C"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08258C" w:rsidRPr="00FE3AAD" w:rsidRDefault="0008258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08258C" w:rsidRDefault="0008258C" w:rsidP="0008258C">
                            <w:pPr>
                              <w:pStyle w:val="Sidfot"/>
                              <w:rPr>
                                <w:b/>
                                <w:i/>
                              </w:rPr>
                            </w:pPr>
                            <w:r>
                              <w:rPr>
                                <w:b/>
                                <w:i/>
                              </w:rPr>
                              <w:t xml:space="preserve">Fredrik Ström, </w:t>
                            </w:r>
                            <w:proofErr w:type="spellStart"/>
                            <w:r>
                              <w:rPr>
                                <w:b/>
                                <w:i/>
                              </w:rPr>
                              <w:t>Mawell</w:t>
                            </w:r>
                            <w:proofErr w:type="spellEnd"/>
                          </w:p>
                          <w:p w14:paraId="3DB2AFC8" w14:textId="77777777" w:rsidR="00F03593" w:rsidRDefault="00F03593" w:rsidP="0008258C">
                            <w:pPr>
                              <w:pStyle w:val="Sidfot"/>
                              <w:rPr>
                                <w:b/>
                                <w:i/>
                              </w:rPr>
                            </w:pPr>
                          </w:p>
                          <w:p w14:paraId="4A431A8E" w14:textId="24B575D0" w:rsidR="00F03593" w:rsidRDefault="00F03593" w:rsidP="0008258C">
                            <w:pPr>
                              <w:pStyle w:val="Sidfot"/>
                              <w:rPr>
                                <w:b/>
                                <w:i/>
                              </w:rPr>
                            </w:pPr>
                            <w:r>
                              <w:rPr>
                                <w:b/>
                                <w:i/>
                              </w:rPr>
                              <w:t>Projektledning:</w:t>
                            </w:r>
                          </w:p>
                          <w:p w14:paraId="607582CE" w14:textId="77777777" w:rsidR="00F03593" w:rsidRDefault="00F03593" w:rsidP="0008258C">
                            <w:pPr>
                              <w:pStyle w:val="Sidfot"/>
                              <w:rPr>
                                <w:b/>
                                <w:i/>
                              </w:rPr>
                            </w:pPr>
                          </w:p>
                          <w:p w14:paraId="45227B97" w14:textId="3D299147" w:rsidR="00F03593" w:rsidRDefault="00F03593" w:rsidP="0008258C">
                            <w:pPr>
                              <w:pStyle w:val="Sidfot"/>
                              <w:rPr>
                                <w:b/>
                                <w:i/>
                              </w:rPr>
                            </w:pPr>
                            <w:r>
                              <w:rPr>
                                <w:b/>
                                <w:i/>
                              </w:rPr>
                              <w:t>Johan Eltes</w:t>
                            </w:r>
                            <w:r w:rsidR="00883847">
                              <w:rPr>
                                <w:b/>
                                <w:i/>
                              </w:rPr>
                              <w:t>, Callista</w:t>
                            </w:r>
                          </w:p>
                          <w:p w14:paraId="56EC2BB7" w14:textId="77777777" w:rsidR="00F03593" w:rsidRDefault="00F03593" w:rsidP="0008258C">
                            <w:pPr>
                              <w:pStyle w:val="Sidfot"/>
                              <w:rPr>
                                <w:b/>
                                <w:i/>
                              </w:rPr>
                            </w:pPr>
                          </w:p>
                          <w:p w14:paraId="2744DEAE" w14:textId="0E1FADFC" w:rsidR="00F03593" w:rsidRDefault="00F03593" w:rsidP="0008258C">
                            <w:pPr>
                              <w:pStyle w:val="Sidfot"/>
                              <w:rPr>
                                <w:b/>
                                <w:i/>
                              </w:rPr>
                            </w:pPr>
                            <w:r>
                              <w:rPr>
                                <w:b/>
                                <w:i/>
                              </w:rPr>
                              <w:t>Beställare:</w:t>
                            </w:r>
                          </w:p>
                          <w:p w14:paraId="1727F54D" w14:textId="77777777" w:rsidR="00F03593" w:rsidRDefault="00F03593" w:rsidP="0008258C">
                            <w:pPr>
                              <w:pStyle w:val="Sidfot"/>
                              <w:rPr>
                                <w:b/>
                                <w:i/>
                              </w:rPr>
                            </w:pPr>
                          </w:p>
                          <w:p w14:paraId="181F918E" w14:textId="7EDAA33E" w:rsidR="00F03593" w:rsidRDefault="00F03593"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FE2B3C" w:rsidRPr="00B43EE0" w:rsidRDefault="00FE2B3C" w:rsidP="00D218F3"/>
                          <w:p w14:paraId="10DDB439" w14:textId="77777777" w:rsidR="00FE2B3C" w:rsidRPr="00B43EE0" w:rsidRDefault="00FE2B3C" w:rsidP="00D218F3"/>
                          <w:p w14:paraId="2457A03D" w14:textId="77777777" w:rsidR="00FE2B3C" w:rsidRPr="00B43EE0" w:rsidRDefault="00FE2B3C"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FE2B3C" w:rsidRDefault="00FE2B3C" w:rsidP="00D218F3">
                      <w:pPr>
                        <w:pStyle w:val="Sidfot"/>
                        <w:rPr>
                          <w:b/>
                          <w:i/>
                        </w:rPr>
                      </w:pPr>
                      <w:r w:rsidRPr="00FE3AAD">
                        <w:rPr>
                          <w:b/>
                          <w:i/>
                        </w:rPr>
                        <w:t>I arbetet har följande personer deltagit:</w:t>
                      </w:r>
                    </w:p>
                    <w:p w14:paraId="4EF9015E" w14:textId="77777777" w:rsidR="0008258C" w:rsidRDefault="0008258C" w:rsidP="00D218F3">
                      <w:pPr>
                        <w:pStyle w:val="Sidfot"/>
                        <w:rPr>
                          <w:b/>
                          <w:i/>
                        </w:rPr>
                      </w:pPr>
                    </w:p>
                    <w:p w14:paraId="491D3AD6" w14:textId="4B98BDB5" w:rsidR="0008258C" w:rsidRDefault="00F03593" w:rsidP="00D218F3">
                      <w:pPr>
                        <w:pStyle w:val="Sidfot"/>
                        <w:rPr>
                          <w:b/>
                          <w:i/>
                        </w:rPr>
                      </w:pPr>
                      <w:r>
                        <w:rPr>
                          <w:b/>
                          <w:i/>
                        </w:rPr>
                        <w:t>Projektgrupp:</w:t>
                      </w:r>
                    </w:p>
                    <w:p w14:paraId="1F66F383" w14:textId="77777777" w:rsidR="00F03593" w:rsidRDefault="00F03593" w:rsidP="00D218F3">
                      <w:pPr>
                        <w:pStyle w:val="Sidfot"/>
                        <w:rPr>
                          <w:b/>
                          <w:i/>
                        </w:rPr>
                      </w:pPr>
                    </w:p>
                    <w:p w14:paraId="2BD74928" w14:textId="0EB8B332" w:rsidR="0008258C" w:rsidRDefault="0008258C" w:rsidP="00D218F3">
                      <w:pPr>
                        <w:pStyle w:val="Sidfot"/>
                        <w:rPr>
                          <w:b/>
                          <w:i/>
                        </w:rPr>
                      </w:pPr>
                      <w:r>
                        <w:rPr>
                          <w:b/>
                          <w:i/>
                        </w:rPr>
                        <w:t xml:space="preserve">Maria Andersson, </w:t>
                      </w:r>
                      <w:proofErr w:type="spellStart"/>
                      <w:r>
                        <w:rPr>
                          <w:b/>
                          <w:i/>
                        </w:rPr>
                        <w:t>Mawell</w:t>
                      </w:r>
                      <w:proofErr w:type="spellEnd"/>
                    </w:p>
                    <w:p w14:paraId="5F7BB64C" w14:textId="280D6E08" w:rsidR="00E16DBB" w:rsidRDefault="00E16DBB" w:rsidP="00D218F3">
                      <w:pPr>
                        <w:pStyle w:val="Sidfot"/>
                        <w:rPr>
                          <w:b/>
                          <w:i/>
                        </w:rPr>
                      </w:pPr>
                      <w:r>
                        <w:rPr>
                          <w:b/>
                          <w:i/>
                        </w:rPr>
                        <w:t>Marco De Luca, Callista</w:t>
                      </w:r>
                    </w:p>
                    <w:p w14:paraId="0166F93D" w14:textId="6674564D" w:rsidR="0008258C" w:rsidRDefault="0008258C" w:rsidP="00D218F3">
                      <w:pPr>
                        <w:pStyle w:val="Sidfot"/>
                        <w:rPr>
                          <w:b/>
                          <w:i/>
                        </w:rPr>
                      </w:pPr>
                      <w:r>
                        <w:rPr>
                          <w:b/>
                          <w:i/>
                        </w:rPr>
                        <w:t>Magnus Ekstrand, Callista</w:t>
                      </w:r>
                    </w:p>
                    <w:p w14:paraId="181FAA35" w14:textId="11D17738" w:rsidR="0008258C" w:rsidRDefault="0008258C" w:rsidP="00D218F3">
                      <w:pPr>
                        <w:pStyle w:val="Sidfot"/>
                        <w:rPr>
                          <w:b/>
                          <w:i/>
                        </w:rPr>
                      </w:pPr>
                      <w:r>
                        <w:rPr>
                          <w:b/>
                          <w:i/>
                        </w:rPr>
                        <w:t>Johan Eltes, Callista</w:t>
                      </w:r>
                    </w:p>
                    <w:p w14:paraId="23F76671" w14:textId="6521BA91" w:rsidR="000C1221" w:rsidRDefault="000C1221" w:rsidP="00D218F3">
                      <w:pPr>
                        <w:pStyle w:val="Sidfot"/>
                        <w:rPr>
                          <w:b/>
                          <w:i/>
                        </w:rPr>
                      </w:pPr>
                      <w:r>
                        <w:rPr>
                          <w:b/>
                          <w:i/>
                        </w:rPr>
                        <w:t xml:space="preserve">Lennart Eriksson, </w:t>
                      </w:r>
                      <w:proofErr w:type="spellStart"/>
                      <w:r>
                        <w:rPr>
                          <w:b/>
                          <w:i/>
                        </w:rPr>
                        <w:t>CeHis</w:t>
                      </w:r>
                      <w:proofErr w:type="spellEnd"/>
                    </w:p>
                    <w:p w14:paraId="5EBF459A" w14:textId="6ADE153E" w:rsidR="006151EF" w:rsidRDefault="006151EF"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F03593" w:rsidRDefault="0008258C" w:rsidP="00D218F3">
                      <w:pPr>
                        <w:pStyle w:val="Sidfot"/>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08258C" w:rsidRPr="00FE3AAD" w:rsidRDefault="0008258C"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08258C" w:rsidRDefault="0008258C" w:rsidP="0008258C">
                      <w:pPr>
                        <w:pStyle w:val="Sidfot"/>
                        <w:rPr>
                          <w:b/>
                          <w:i/>
                        </w:rPr>
                      </w:pPr>
                      <w:r>
                        <w:rPr>
                          <w:b/>
                          <w:i/>
                        </w:rPr>
                        <w:t xml:space="preserve">Fredrik Ström, </w:t>
                      </w:r>
                      <w:proofErr w:type="spellStart"/>
                      <w:r>
                        <w:rPr>
                          <w:b/>
                          <w:i/>
                        </w:rPr>
                        <w:t>Mawell</w:t>
                      </w:r>
                      <w:proofErr w:type="spellEnd"/>
                    </w:p>
                    <w:p w14:paraId="3DB2AFC8" w14:textId="77777777" w:rsidR="00F03593" w:rsidRDefault="00F03593" w:rsidP="0008258C">
                      <w:pPr>
                        <w:pStyle w:val="Sidfot"/>
                        <w:rPr>
                          <w:b/>
                          <w:i/>
                        </w:rPr>
                      </w:pPr>
                    </w:p>
                    <w:p w14:paraId="4A431A8E" w14:textId="24B575D0" w:rsidR="00F03593" w:rsidRDefault="00F03593" w:rsidP="0008258C">
                      <w:pPr>
                        <w:pStyle w:val="Sidfot"/>
                        <w:rPr>
                          <w:b/>
                          <w:i/>
                        </w:rPr>
                      </w:pPr>
                      <w:r>
                        <w:rPr>
                          <w:b/>
                          <w:i/>
                        </w:rPr>
                        <w:t>Projektledning:</w:t>
                      </w:r>
                    </w:p>
                    <w:p w14:paraId="607582CE" w14:textId="77777777" w:rsidR="00F03593" w:rsidRDefault="00F03593" w:rsidP="0008258C">
                      <w:pPr>
                        <w:pStyle w:val="Sidfot"/>
                        <w:rPr>
                          <w:b/>
                          <w:i/>
                        </w:rPr>
                      </w:pPr>
                    </w:p>
                    <w:p w14:paraId="45227B97" w14:textId="3D299147" w:rsidR="00F03593" w:rsidRDefault="00F03593" w:rsidP="0008258C">
                      <w:pPr>
                        <w:pStyle w:val="Sidfot"/>
                        <w:rPr>
                          <w:b/>
                          <w:i/>
                        </w:rPr>
                      </w:pPr>
                      <w:r>
                        <w:rPr>
                          <w:b/>
                          <w:i/>
                        </w:rPr>
                        <w:t>Johan Eltes</w:t>
                      </w:r>
                      <w:r w:rsidR="00883847">
                        <w:rPr>
                          <w:b/>
                          <w:i/>
                        </w:rPr>
                        <w:t>, Callista</w:t>
                      </w:r>
                    </w:p>
                    <w:p w14:paraId="56EC2BB7" w14:textId="77777777" w:rsidR="00F03593" w:rsidRDefault="00F03593" w:rsidP="0008258C">
                      <w:pPr>
                        <w:pStyle w:val="Sidfot"/>
                        <w:rPr>
                          <w:b/>
                          <w:i/>
                        </w:rPr>
                      </w:pPr>
                    </w:p>
                    <w:p w14:paraId="2744DEAE" w14:textId="0E1FADFC" w:rsidR="00F03593" w:rsidRDefault="00F03593" w:rsidP="0008258C">
                      <w:pPr>
                        <w:pStyle w:val="Sidfot"/>
                        <w:rPr>
                          <w:b/>
                          <w:i/>
                        </w:rPr>
                      </w:pPr>
                      <w:r>
                        <w:rPr>
                          <w:b/>
                          <w:i/>
                        </w:rPr>
                        <w:t>Beställare:</w:t>
                      </w:r>
                    </w:p>
                    <w:p w14:paraId="1727F54D" w14:textId="77777777" w:rsidR="00F03593" w:rsidRDefault="00F03593" w:rsidP="0008258C">
                      <w:pPr>
                        <w:pStyle w:val="Sidfot"/>
                        <w:rPr>
                          <w:b/>
                          <w:i/>
                        </w:rPr>
                      </w:pPr>
                    </w:p>
                    <w:p w14:paraId="181F918E" w14:textId="7EDAA33E" w:rsidR="00F03593" w:rsidRDefault="00F03593" w:rsidP="0008258C">
                      <w:pPr>
                        <w:pStyle w:val="Sidfot"/>
                        <w:rPr>
                          <w:b/>
                          <w:i/>
                        </w:rPr>
                      </w:pPr>
                      <w:r>
                        <w:rPr>
                          <w:b/>
                          <w:i/>
                        </w:rPr>
                        <w:t xml:space="preserve">Nina Lundberg, SLL </w:t>
                      </w:r>
                      <w:proofErr w:type="spellStart"/>
                      <w:r>
                        <w:rPr>
                          <w:b/>
                          <w:i/>
                        </w:rPr>
                        <w:t>HSF</w:t>
                      </w:r>
                      <w:proofErr w:type="spellEnd"/>
                      <w:r>
                        <w:rPr>
                          <w:b/>
                          <w:i/>
                        </w:rPr>
                        <w:t xml:space="preserve"> </w:t>
                      </w:r>
                    </w:p>
                    <w:p w14:paraId="5640D950" w14:textId="77777777" w:rsidR="00FE2B3C" w:rsidRPr="00B43EE0" w:rsidRDefault="00FE2B3C" w:rsidP="00D218F3"/>
                    <w:p w14:paraId="10DDB439" w14:textId="77777777" w:rsidR="00FE2B3C" w:rsidRPr="00B43EE0" w:rsidRDefault="00FE2B3C" w:rsidP="00D218F3"/>
                    <w:p w14:paraId="2457A03D" w14:textId="77777777" w:rsidR="00FE2B3C" w:rsidRPr="00B43EE0" w:rsidRDefault="00FE2B3C"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sz w:val="24"/>
          <w:szCs w:val="24"/>
        </w:rPr>
      </w:pPr>
      <w:bookmarkStart w:id="4" w:name="_Toc341787025"/>
      <w:r w:rsidRPr="00BC5B0B">
        <w:rPr>
          <w:spacing w:val="1"/>
        </w:rPr>
        <w:br w:type="page"/>
      </w:r>
    </w:p>
    <w:p w14:paraId="485C2817" w14:textId="127AE668" w:rsidR="00917160" w:rsidRPr="00BC5B0B" w:rsidRDefault="00917160" w:rsidP="00D218F3">
      <w:pPr>
        <w:pStyle w:val="Rubrik1"/>
        <w:numPr>
          <w:ilvl w:val="0"/>
          <w:numId w:val="1"/>
        </w:numPr>
        <w:tabs>
          <w:tab w:val="left" w:pos="1299"/>
        </w:tabs>
        <w:rPr>
          <w:b w:val="0"/>
          <w:bCs w:val="0"/>
        </w:rPr>
      </w:pPr>
      <w:bookmarkStart w:id="5" w:name="_Toc219041762"/>
      <w:r w:rsidRPr="00BC5B0B">
        <w:lastRenderedPageBreak/>
        <w:t>Tjänstedomänens arkitektur</w:t>
      </w:r>
      <w:bookmarkEnd w:id="5"/>
    </w:p>
    <w:p w14:paraId="58EBBE00" w14:textId="1A8A1B1A" w:rsidR="008B0EF1" w:rsidRPr="00BC5B0B" w:rsidRDefault="00B9182A" w:rsidP="008B0EF1">
      <w:pPr>
        <w:pStyle w:val="Brdtext"/>
        <w:ind w:right="119"/>
      </w:pPr>
      <w:r w:rsidRPr="00BC5B0B">
        <w:t>I detta avsnit</w:t>
      </w:r>
      <w:r w:rsidR="00443630" w:rsidRPr="00BC5B0B">
        <w:t>t beskrivs hur T-boken tillämpats</w:t>
      </w:r>
      <w:r w:rsidRPr="00BC5B0B">
        <w:t xml:space="preserve"> i tjänstedomänen.</w:t>
      </w:r>
      <w:r w:rsidR="00C85E9F" w:rsidRPr="00BC5B0B">
        <w:t xml:space="preserve"> Avsnittet syftar till att ge läsaren överblick och förståelse. Avsnittet innehåller inga regler, men ger en struktur för de regler som </w:t>
      </w:r>
      <w:r w:rsidR="00BB1DDF">
        <w:t>beskriv</w:t>
      </w:r>
      <w:r w:rsidR="00C85E9F" w:rsidRPr="00BC5B0B">
        <w:t>s i övriga delar av dokumentet.</w:t>
      </w:r>
    </w:p>
    <w:p w14:paraId="0B3EFA78" w14:textId="0A1B7CCD" w:rsidR="00C65747" w:rsidRPr="00BC5B0B" w:rsidRDefault="00C65747" w:rsidP="00C65747">
      <w:pPr>
        <w:pStyle w:val="Rubrik1"/>
        <w:numPr>
          <w:ilvl w:val="1"/>
          <w:numId w:val="1"/>
        </w:numPr>
        <w:tabs>
          <w:tab w:val="left" w:pos="1299"/>
        </w:tabs>
        <w:rPr>
          <w:b w:val="0"/>
          <w:bCs w:val="0"/>
        </w:rPr>
      </w:pPr>
      <w:bookmarkStart w:id="6" w:name="_Toc219041763"/>
      <w:r w:rsidRPr="00BC5B0B">
        <w:t>Övergripande</w:t>
      </w:r>
      <w:bookmarkEnd w:id="6"/>
    </w:p>
    <w:p w14:paraId="504216E6" w14:textId="41ADBC12" w:rsidR="00C85E9F" w:rsidRPr="00BC5B0B" w:rsidRDefault="005405CB" w:rsidP="0028627C">
      <w:pPr>
        <w:pStyle w:val="Brdtext"/>
        <w:ind w:right="119"/>
      </w:pPr>
      <w:r w:rsidRPr="00BC5B0B">
        <w:t>Tjänsterna för journalhistorik erbjuder sökning av information i vård- och omsorgsgivarnas system för patientadministration och vårddokumentation.</w:t>
      </w:r>
      <w:r w:rsidR="00BC372E" w:rsidRPr="00BC5B0B">
        <w:t xml:space="preserve"> Utgångspunkten är i första hand patientens och professionens behov av direktåtkomst till en patients vård- och omsorgshistorik </w:t>
      </w:r>
      <w:r w:rsidR="00673BFA" w:rsidRPr="00BC5B0B">
        <w:t xml:space="preserve">sett ur ett </w:t>
      </w:r>
      <w:r w:rsidR="00BC372E" w:rsidRPr="00BC5B0B">
        <w:t xml:space="preserve">nationellt eller </w:t>
      </w:r>
      <w:r w:rsidR="00673BFA" w:rsidRPr="00BC5B0B">
        <w:t>ett regional</w:t>
      </w:r>
      <w:r w:rsidR="009268B9">
        <w:t xml:space="preserve">t </w:t>
      </w:r>
      <w:proofErr w:type="spellStart"/>
      <w:r w:rsidR="009268B9">
        <w:t>pespektiv</w:t>
      </w:r>
      <w:proofErr w:type="spellEnd"/>
      <w:r w:rsidR="00BC372E" w:rsidRPr="00BC5B0B">
        <w:t>.</w:t>
      </w:r>
      <w:r w:rsidR="0007211A" w:rsidRPr="00BC5B0B">
        <w:t xml:space="preserve"> </w:t>
      </w:r>
      <w:r w:rsidR="007A49FD" w:rsidRPr="00BC5B0B">
        <w:t>I båda fallen (</w:t>
      </w:r>
      <w:proofErr w:type="gramStart"/>
      <w:r w:rsidR="007A49FD" w:rsidRPr="00BC5B0B">
        <w:t>nationellt / regionalt</w:t>
      </w:r>
      <w:proofErr w:type="gramEnd"/>
      <w:r w:rsidR="007A49FD" w:rsidRPr="00BC5B0B">
        <w:t>) är syftet att journalhist</w:t>
      </w:r>
      <w:r w:rsidR="00027407" w:rsidRPr="00BC5B0B">
        <w:t>oriken sammanställs från de inf</w:t>
      </w:r>
      <w:r w:rsidR="007A49FD" w:rsidRPr="00BC5B0B">
        <w:t>o</w:t>
      </w:r>
      <w:r w:rsidR="00027407" w:rsidRPr="00BC5B0B">
        <w:t>r</w:t>
      </w:r>
      <w:r w:rsidR="007A49FD" w:rsidRPr="00BC5B0B">
        <w:t>mationskällor där det finns historik</w:t>
      </w:r>
      <w:r w:rsidR="00A73A32" w:rsidRPr="00BC5B0B">
        <w:t>, snarare än att begära information från ett specifikt system eller en specifik verksamhet.</w:t>
      </w:r>
    </w:p>
    <w:p w14:paraId="238BC227" w14:textId="77777777" w:rsidR="00CF22ED" w:rsidRPr="00BC5B0B" w:rsidRDefault="00CF22ED" w:rsidP="0028627C">
      <w:pPr>
        <w:pStyle w:val="Brdtext"/>
        <w:ind w:right="119"/>
      </w:pPr>
    </w:p>
    <w:p w14:paraId="43A413A8" w14:textId="59722B08" w:rsidR="00CF22ED" w:rsidRDefault="00CF22ED" w:rsidP="0028627C">
      <w:pPr>
        <w:pStyle w:val="Brd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w:t>
      </w:r>
      <w:r w:rsidR="00C96F7A" w:rsidRPr="00BC5B0B">
        <w:t xml:space="preserve"> </w:t>
      </w:r>
      <w:r w:rsidR="00D87757">
        <w:t xml:space="preserve">Tjänstedomänen förutsätter användning av engagemangsindex på nationell nivå. Behovet av ett regionalt engagemangsindex beror dels av om regionen avser tillämpa tjänstekontrakten för regionala tjänstekonsumenter och av antalet informationskällor som ska tillgängliggöras. </w:t>
      </w:r>
      <w:r w:rsidR="00A31BDB">
        <w:t>Annan</w:t>
      </w:r>
      <w:r w:rsidR="00C96F7A" w:rsidRPr="00BC5B0B">
        <w:t xml:space="preserve"> användning, så som fråga riktad till </w:t>
      </w:r>
      <w:r w:rsidR="005B4818" w:rsidRPr="00BC5B0B">
        <w:t>ett specifikt system</w:t>
      </w:r>
      <w:r w:rsidR="00FC778B">
        <w:t xml:space="preserve"> eller till en specifik verksamhet kan vara möjlig, men ligger utanför </w:t>
      </w:r>
      <w:r w:rsidR="000332F4">
        <w:t>tjänste</w:t>
      </w:r>
      <w:r w:rsidR="00FC778B">
        <w:t xml:space="preserve">domänens </w:t>
      </w:r>
      <w:r w:rsidR="00CA2B93">
        <w:t>avgränsning</w:t>
      </w:r>
      <w:r w:rsidR="00FC778B">
        <w:t xml:space="preserve">. </w:t>
      </w:r>
    </w:p>
    <w:p w14:paraId="4FAD0FA2" w14:textId="77777777" w:rsidR="00D4604B" w:rsidRDefault="00D4604B" w:rsidP="0028627C">
      <w:pPr>
        <w:pStyle w:val="Brdtext"/>
        <w:ind w:right="119"/>
      </w:pPr>
    </w:p>
    <w:p w14:paraId="3D3D9E2E" w14:textId="2A303F6E" w:rsidR="00D4604B" w:rsidRDefault="00D4604B" w:rsidP="0028627C">
      <w:pPr>
        <w:pStyle w:val="Brdtext"/>
        <w:ind w:right="119"/>
      </w:pPr>
      <w:r>
        <w:t>Följande flödesmodell</w:t>
      </w:r>
      <w:r w:rsidR="00127777">
        <w:t>er</w:t>
      </w:r>
      <w:r>
        <w:t xml:space="preserve"> beskriver översiktligt i vilket sammanhang tjänstek</w:t>
      </w:r>
      <w:r w:rsidR="00E763E6">
        <w:t xml:space="preserve">ontrakten är tänkta att </w:t>
      </w:r>
      <w:r w:rsidR="00020A25">
        <w:t>tillämpas</w:t>
      </w:r>
      <w:r w:rsidR="00E763E6">
        <w:t>. t</w:t>
      </w:r>
      <w:r>
        <w:t>jän</w:t>
      </w:r>
      <w:r w:rsidR="00E763E6">
        <w:t>stekonsument (K</w:t>
      </w:r>
      <w:r>
        <w:t>) och tjänsteproduce</w:t>
      </w:r>
      <w:r w:rsidR="00127777">
        <w:t>nter (P) är markerade i figurerna. Den första figuren visar direktåtkomst inom sammanhållen journalföring och den andra figuren visar användning inom patientens direktåtkomst.</w:t>
      </w:r>
    </w:p>
    <w:p w14:paraId="7FEA2CDD" w14:textId="5F1C28FB" w:rsidR="00D4604B" w:rsidRDefault="0056603C" w:rsidP="0028627C">
      <w:pPr>
        <w:pStyle w:val="Brdtext"/>
        <w:ind w:right="119"/>
      </w:pPr>
      <w:r>
        <w:rPr>
          <w:noProof/>
          <w:lang w:eastAsia="sv-SE"/>
        </w:rPr>
        <w:drawing>
          <wp:inline distT="0" distB="0" distL="0" distR="0" wp14:anchorId="1EB042A3" wp14:editId="12FC1ACD">
            <wp:extent cx="5849739" cy="3687908"/>
            <wp:effectExtent l="0" t="0" r="0" b="0"/>
            <wp:docPr id="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516CB8F7" w14:textId="77777777" w:rsidR="00E546AE" w:rsidRDefault="00E546AE" w:rsidP="0028627C">
      <w:pPr>
        <w:pStyle w:val="Brdtext"/>
        <w:ind w:right="119"/>
      </w:pPr>
    </w:p>
    <w:p w14:paraId="34453315" w14:textId="23713E71" w:rsidR="00E763E6" w:rsidRPr="00E546AE" w:rsidRDefault="00E546AE" w:rsidP="0028627C">
      <w:pPr>
        <w:pStyle w:val="Brdtext"/>
        <w:ind w:right="119"/>
        <w:rPr>
          <w:i/>
        </w:rPr>
      </w:pPr>
      <w:r w:rsidRPr="00E546AE">
        <w:rPr>
          <w:i/>
        </w:rPr>
        <w:t>Figur: Direktåtkomst inom sammanhållen journalföring</w:t>
      </w:r>
    </w:p>
    <w:p w14:paraId="423CB604" w14:textId="77777777" w:rsidR="002574EC" w:rsidRDefault="002574EC" w:rsidP="0028627C">
      <w:pPr>
        <w:pStyle w:val="Brdtext"/>
        <w:ind w:right="119"/>
      </w:pPr>
    </w:p>
    <w:p w14:paraId="6B7FB368" w14:textId="01A03B1C" w:rsidR="002B7464" w:rsidRDefault="002B7464" w:rsidP="0028627C">
      <w:pPr>
        <w:pStyle w:val="Brdtext"/>
        <w:ind w:right="119"/>
      </w:pPr>
      <w:r>
        <w:rPr>
          <w:noProof/>
          <w:lang w:eastAsia="sv-SE"/>
        </w:rPr>
        <w:lastRenderedPageBreak/>
        <w:drawing>
          <wp:inline distT="0" distB="0" distL="0" distR="0" wp14:anchorId="2AFA6BF9" wp14:editId="6618C93A">
            <wp:extent cx="5702643" cy="3613289"/>
            <wp:effectExtent l="0" t="0" r="12700" b="0"/>
            <wp:docPr id="8"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53729E29" w14:textId="3F4ED792" w:rsidR="00F729F5" w:rsidRPr="00E546AE" w:rsidRDefault="00F729F5" w:rsidP="00F729F5">
      <w:pPr>
        <w:pStyle w:val="Brdtext"/>
        <w:ind w:right="119"/>
        <w:rPr>
          <w:i/>
        </w:rPr>
      </w:pPr>
      <w:r w:rsidRPr="00E546AE">
        <w:rPr>
          <w:i/>
        </w:rPr>
        <w:t xml:space="preserve">Figur: </w:t>
      </w:r>
      <w:r>
        <w:rPr>
          <w:i/>
        </w:rPr>
        <w:t>P</w:t>
      </w:r>
      <w:r w:rsidRPr="00F729F5">
        <w:rPr>
          <w:i/>
        </w:rPr>
        <w:t>atientens direktåtkomst</w:t>
      </w:r>
    </w:p>
    <w:p w14:paraId="39783413" w14:textId="77777777" w:rsidR="00F729F5" w:rsidRDefault="00F729F5" w:rsidP="0028627C">
      <w:pPr>
        <w:pStyle w:val="Brdtext"/>
        <w:ind w:right="119"/>
      </w:pPr>
    </w:p>
    <w:p w14:paraId="61B4ADE2" w14:textId="77777777" w:rsidR="002B7464" w:rsidRDefault="002B7464" w:rsidP="0028627C">
      <w:pPr>
        <w:pStyle w:val="Brdtext"/>
        <w:ind w:right="119"/>
      </w:pPr>
    </w:p>
    <w:p w14:paraId="2E1F84DB" w14:textId="372E55E9" w:rsidR="002574EC" w:rsidRDefault="002574EC" w:rsidP="00501326">
      <w:pPr>
        <w:pStyle w:val="Rubrik1"/>
        <w:numPr>
          <w:ilvl w:val="1"/>
          <w:numId w:val="1"/>
        </w:numPr>
        <w:tabs>
          <w:tab w:val="left" w:pos="1299"/>
        </w:tabs>
      </w:pPr>
      <w:bookmarkStart w:id="7" w:name="_Toc219041764"/>
      <w:r>
        <w:t>Nationell användning</w:t>
      </w:r>
      <w:bookmarkEnd w:id="7"/>
    </w:p>
    <w:p w14:paraId="39DBE19D" w14:textId="3EB46FB3" w:rsidR="005562D4" w:rsidRDefault="00FD2A8E" w:rsidP="00FD2A8E">
      <w:pPr>
        <w:pStyle w:val="Brdtext"/>
        <w:ind w:right="119"/>
      </w:pPr>
      <w:r w:rsidRPr="00FD2A8E">
        <w:t>Vid nationell anv</w:t>
      </w:r>
      <w:r>
        <w:t xml:space="preserve">ändning </w:t>
      </w:r>
      <w:r w:rsidR="00A67F52">
        <w:t>av tjänstekontrakten (d</w:t>
      </w:r>
      <w:r w:rsidR="00B63EE5">
        <w:t>.</w:t>
      </w:r>
      <w:r w:rsidR="00A67F52">
        <w:t>v</w:t>
      </w:r>
      <w:r w:rsidR="00B63EE5">
        <w:t>.</w:t>
      </w:r>
      <w:r w:rsidR="00A67F52">
        <w:t>s</w:t>
      </w:r>
      <w:r w:rsidR="00B63EE5">
        <w:t>.</w:t>
      </w:r>
      <w:r w:rsidR="00A67F52">
        <w:t xml:space="preserve"> tjänstekonsumenter som begär information från alla producenter i Sverige) sker</w:t>
      </w:r>
      <w:r w:rsidR="003C2215">
        <w:t xml:space="preserve"> aggregering av informationen genom aggregerande tjänster i den gemensamma tjänsteplattformen. Regioner och Landsting tillhandahåller då </w:t>
      </w:r>
      <w:proofErr w:type="spellStart"/>
      <w:r w:rsidR="00F779A8">
        <w:t>källsystemens</w:t>
      </w:r>
      <w:proofErr w:type="spellEnd"/>
      <w:r w:rsidR="00F779A8">
        <w:t xml:space="preserve"> (KS) information genom </w:t>
      </w:r>
      <w:r w:rsidR="003C2215">
        <w:t>anslutningspunkter</w:t>
      </w:r>
      <w:r w:rsidR="000F45F6">
        <w:t xml:space="preserve"> (AP)</w:t>
      </w:r>
      <w:r w:rsidR="003C2215">
        <w:t xml:space="preserve"> i enlighet med tjänstekontrakten. Det kan ske enligt olika</w:t>
      </w:r>
      <w:r w:rsidR="000F45F6">
        <w:t xml:space="preserve"> </w:t>
      </w:r>
      <w:r w:rsidR="00850BA0">
        <w:t>modeller som illustreras nedan:</w:t>
      </w:r>
    </w:p>
    <w:p w14:paraId="749DC3D7" w14:textId="6E0322DE" w:rsidR="003C2215" w:rsidRDefault="00056DDA" w:rsidP="00FD2A8E">
      <w:pPr>
        <w:pStyle w:val="Brdtext"/>
        <w:ind w:right="119"/>
      </w:pPr>
      <w:r>
        <w:rPr>
          <w:noProof/>
          <w:lang w:eastAsia="sv-SE"/>
        </w:rPr>
        <w:lastRenderedPageBreak/>
        <w:drawing>
          <wp:inline distT="0" distB="0" distL="0" distR="0" wp14:anchorId="08723EFF" wp14:editId="7F89FAF3">
            <wp:extent cx="5228047" cy="3841973"/>
            <wp:effectExtent l="0" t="0" r="4445" b="0"/>
            <wp:docPr id="15"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38BF9C85" w14:textId="6BD11AF1" w:rsidR="000F45F6" w:rsidRDefault="000F45F6" w:rsidP="00FD2A8E">
      <w:pPr>
        <w:pStyle w:val="Brdtext"/>
        <w:ind w:right="119"/>
      </w:pPr>
      <w:r>
        <w:t>Detta förutsätter att…</w:t>
      </w:r>
    </w:p>
    <w:p w14:paraId="50038A0F" w14:textId="0A19C61A" w:rsidR="000F45F6" w:rsidRDefault="000F45F6" w:rsidP="005570ED">
      <w:pPr>
        <w:pStyle w:val="Brdtext"/>
        <w:numPr>
          <w:ilvl w:val="0"/>
          <w:numId w:val="7"/>
        </w:numPr>
        <w:ind w:right="119"/>
      </w:pPr>
      <w:r>
        <w:t xml:space="preserve">vårdsystemen uppdaterar nationellt engagemangsindex – direkt eller indirekt via regionalt index. </w:t>
      </w:r>
      <w:proofErr w:type="spellStart"/>
      <w:r w:rsidR="0082094F">
        <w:t>Källsystemets</w:t>
      </w:r>
      <w:proofErr w:type="spellEnd"/>
      <w:r w:rsidR="0082094F">
        <w:t xml:space="preserve"> </w:t>
      </w:r>
      <w:proofErr w:type="spellStart"/>
      <w:r w:rsidR="0082094F">
        <w:t>HSA</w:t>
      </w:r>
      <w:proofErr w:type="spellEnd"/>
      <w:r w:rsidR="0082094F">
        <w:t>-id anges i engagemangsposten jämte övrig info enligt beskrivning under regelverk.</w:t>
      </w:r>
    </w:p>
    <w:p w14:paraId="068A7E3E" w14:textId="7043C35C" w:rsidR="005570ED" w:rsidRDefault="0001456D" w:rsidP="005570ED">
      <w:pPr>
        <w:pStyle w:val="Brdtext"/>
        <w:numPr>
          <w:ilvl w:val="0"/>
          <w:numId w:val="7"/>
        </w:numPr>
        <w:ind w:right="119"/>
      </w:pPr>
      <w:proofErr w:type="gramStart"/>
      <w:r>
        <w:t xml:space="preserve">en ev. regional tjänsteplattform kan dirigera anrop till rätt tjänsteproducent baserat på </w:t>
      </w:r>
      <w:proofErr w:type="spellStart"/>
      <w:r>
        <w:t>källsystemets</w:t>
      </w:r>
      <w:proofErr w:type="spellEnd"/>
      <w:r>
        <w:t xml:space="preserve"> </w:t>
      </w:r>
      <w:proofErr w:type="spellStart"/>
      <w:r>
        <w:t>HSA</w:t>
      </w:r>
      <w:proofErr w:type="spellEnd"/>
      <w:r>
        <w:t>-id</w:t>
      </w:r>
      <w:r w:rsidR="00365FAE">
        <w:t xml:space="preserve"> (på samma sätt som nationellt)</w:t>
      </w:r>
      <w:proofErr w:type="gramEnd"/>
    </w:p>
    <w:p w14:paraId="7A4E1ED2" w14:textId="22015F05" w:rsidR="00AE4681" w:rsidRPr="00FD2A8E" w:rsidRDefault="00AE4681" w:rsidP="005570ED">
      <w:pPr>
        <w:pStyle w:val="Brdtext"/>
        <w:numPr>
          <w:ilvl w:val="0"/>
          <w:numId w:val="7"/>
        </w:numPr>
        <w:ind w:right="119"/>
      </w:pPr>
      <w:r>
        <w:t>att tjänsteproducenten validerar att aktuell tjänstekonsument (</w:t>
      </w:r>
      <w:proofErr w:type="spellStart"/>
      <w:r>
        <w:t>HSA</w:t>
      </w:r>
      <w:proofErr w:type="spellEnd"/>
      <w:r>
        <w:t>-id i http-header) är godkänd av verksamheten</w:t>
      </w:r>
    </w:p>
    <w:p w14:paraId="40D18654" w14:textId="77777777" w:rsidR="00501326" w:rsidRDefault="00501326" w:rsidP="0028627C">
      <w:pPr>
        <w:pStyle w:val="Brdtext"/>
        <w:ind w:right="119"/>
      </w:pPr>
    </w:p>
    <w:p w14:paraId="0A389164" w14:textId="07A2A869" w:rsidR="002574EC" w:rsidRDefault="002574EC" w:rsidP="00501326">
      <w:pPr>
        <w:pStyle w:val="Rubrik1"/>
        <w:numPr>
          <w:ilvl w:val="1"/>
          <w:numId w:val="1"/>
        </w:numPr>
        <w:tabs>
          <w:tab w:val="left" w:pos="1299"/>
        </w:tabs>
      </w:pPr>
      <w:bookmarkStart w:id="8" w:name="_Toc219041765"/>
      <w:r>
        <w:t>Regional användning</w:t>
      </w:r>
      <w:bookmarkEnd w:id="8"/>
    </w:p>
    <w:p w14:paraId="1D26F14C" w14:textId="3035D630" w:rsidR="00EE5B1C" w:rsidRDefault="00EE5B1C" w:rsidP="00EE5B1C">
      <w:pPr>
        <w:pStyle w:val="Brdtext"/>
        <w:ind w:right="119"/>
      </w:pPr>
      <w:r>
        <w:t xml:space="preserve">Regional användning innebär att tjänstekonsumenten är regional och begär information från alla producenter i </w:t>
      </w:r>
      <w:r w:rsidR="00A57840">
        <w:t xml:space="preserve">regionen, avseende ett visst tjänstekontrakt inom tjänstedomänen. </w:t>
      </w:r>
      <w:r w:rsidR="00704B79">
        <w:t xml:space="preserve">Det innebär att regionen behöver utföra den regionala </w:t>
      </w:r>
      <w:proofErr w:type="spellStart"/>
      <w:r w:rsidR="00704B79">
        <w:t>aggregeringen</w:t>
      </w:r>
      <w:proofErr w:type="spellEnd"/>
      <w:r w:rsidR="00704B79">
        <w:t xml:space="preserve"> i den regionala tjänsteplattformen</w:t>
      </w:r>
      <w:r w:rsidR="00A24BE4">
        <w:t>:</w:t>
      </w:r>
    </w:p>
    <w:p w14:paraId="33DC9466" w14:textId="21E86D5F" w:rsidR="00A24BE4" w:rsidRPr="00BC5B0B" w:rsidRDefault="00E523B7" w:rsidP="00EE5B1C">
      <w:pPr>
        <w:pStyle w:val="Brdtext"/>
        <w:ind w:right="119"/>
      </w:pPr>
      <w:r>
        <w:rPr>
          <w:noProof/>
          <w:lang w:eastAsia="sv-SE"/>
        </w:rPr>
        <w:lastRenderedPageBreak/>
        <w:drawing>
          <wp:inline distT="0" distB="0" distL="0" distR="0" wp14:anchorId="33B64210" wp14:editId="3CCCF3CB">
            <wp:extent cx="5585254" cy="3944390"/>
            <wp:effectExtent l="0" t="0" r="3175" b="0"/>
            <wp:docPr id="14"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5265" cy="3944398"/>
                    </a:xfrm>
                    <a:prstGeom prst="rect">
                      <a:avLst/>
                    </a:prstGeom>
                    <a:noFill/>
                    <a:ln>
                      <a:noFill/>
                    </a:ln>
                  </pic:spPr>
                </pic:pic>
              </a:graphicData>
            </a:graphic>
          </wp:inline>
        </w:drawing>
      </w:r>
    </w:p>
    <w:p w14:paraId="411B1AD5" w14:textId="77777777" w:rsidR="00501326" w:rsidRPr="00BC5B0B" w:rsidRDefault="00501326" w:rsidP="009E144B">
      <w:pPr>
        <w:pStyle w:val="Brdtext"/>
        <w:ind w:left="0" w:right="119"/>
      </w:pPr>
    </w:p>
    <w:p w14:paraId="0024F955" w14:textId="257DE44F" w:rsidR="00270338" w:rsidRDefault="00270338" w:rsidP="002B432C">
      <w:pPr>
        <w:pStyle w:val="Rubrik1"/>
        <w:numPr>
          <w:ilvl w:val="1"/>
          <w:numId w:val="1"/>
        </w:numPr>
        <w:tabs>
          <w:tab w:val="left" w:pos="1299"/>
        </w:tabs>
      </w:pPr>
      <w:bookmarkStart w:id="9" w:name="_Toc219041766"/>
      <w:r w:rsidRPr="00BC5B0B">
        <w:t>Adresseringsmodell</w:t>
      </w:r>
      <w:bookmarkEnd w:id="9"/>
    </w:p>
    <w:p w14:paraId="4B8EF11D" w14:textId="02B72B0F" w:rsidR="00B233EA" w:rsidRDefault="00FC5C68" w:rsidP="00FC5C68">
      <w:pPr>
        <w:pStyle w:val="Brdtext"/>
        <w:ind w:right="119"/>
      </w:pPr>
      <w:r>
        <w:t xml:space="preserve">Tjänstedomänen tillämpar system-adressering. Det innebär att engagemangsindex-posterna anger i vilket system det finns patientinformation (av ett visst slag). Systemet identifieras av </w:t>
      </w:r>
      <w:proofErr w:type="spellStart"/>
      <w:r>
        <w:t>källsystemets</w:t>
      </w:r>
      <w:proofErr w:type="spellEnd"/>
      <w:r>
        <w:t xml:space="preserve"> </w:t>
      </w:r>
      <w:proofErr w:type="spellStart"/>
      <w:r>
        <w:t>HSA</w:t>
      </w:r>
      <w:proofErr w:type="spellEnd"/>
      <w:r>
        <w:t xml:space="preserve">-ID. Observera att tjänstekonsumenter alltid anropar aggregerande tjänster. </w:t>
      </w:r>
      <w:proofErr w:type="spellStart"/>
      <w:r>
        <w:t>Källsystemet</w:t>
      </w:r>
      <w:proofErr w:type="spellEnd"/>
      <w:r>
        <w:t xml:space="preserve"> adresserar därför den aggregerande tjänsten med antingen nationellt </w:t>
      </w:r>
      <w:proofErr w:type="spellStart"/>
      <w:r>
        <w:t>HSA</w:t>
      </w:r>
      <w:proofErr w:type="spellEnd"/>
      <w:r>
        <w:t>-id (</w:t>
      </w:r>
      <w:proofErr w:type="spellStart"/>
      <w:r>
        <w:t>Ineras</w:t>
      </w:r>
      <w:proofErr w:type="spellEnd"/>
      <w:r>
        <w:t xml:space="preserve"> </w:t>
      </w:r>
      <w:proofErr w:type="spellStart"/>
      <w:r>
        <w:t>HSA</w:t>
      </w:r>
      <w:proofErr w:type="spellEnd"/>
      <w:r>
        <w:t xml:space="preserve">-id) eller </w:t>
      </w:r>
      <w:proofErr w:type="spellStart"/>
      <w:r>
        <w:t>HSA</w:t>
      </w:r>
      <w:proofErr w:type="spellEnd"/>
      <w:r>
        <w:t>-id för aktuell huvudman om det är en regional tjänstekonsument som endast begär historik från regionens journaler.</w:t>
      </w:r>
      <w:r w:rsidR="005B0992">
        <w:t xml:space="preserve"> Följande figur illustrerar adressering genom ett exempel. Observera att det är Engagemangsindex som ger adresserna till </w:t>
      </w:r>
      <w:proofErr w:type="spellStart"/>
      <w:r w:rsidR="005B0992">
        <w:t>källsystemen</w:t>
      </w:r>
      <w:proofErr w:type="spellEnd"/>
      <w:r w:rsidR="005B0992">
        <w:t xml:space="preserve"> och att det alltså inte är anslutningspunkternas </w:t>
      </w:r>
      <w:proofErr w:type="spellStart"/>
      <w:r w:rsidR="005B0992">
        <w:t>HSA</w:t>
      </w:r>
      <w:proofErr w:type="spellEnd"/>
      <w:r w:rsidR="005B0992">
        <w:t xml:space="preserve">-id som är adressen, utan </w:t>
      </w:r>
      <w:proofErr w:type="spellStart"/>
      <w:r w:rsidR="005B0992">
        <w:t>källsystemets</w:t>
      </w:r>
      <w:proofErr w:type="spellEnd"/>
      <w:r w:rsidR="005B0992">
        <w:t xml:space="preserve"> även om det inte är just </w:t>
      </w:r>
      <w:proofErr w:type="spellStart"/>
      <w:r w:rsidR="005B0992">
        <w:t>källsystemet</w:t>
      </w:r>
      <w:proofErr w:type="spellEnd"/>
      <w:r w:rsidR="005B0992">
        <w:t xml:space="preserve"> som är anslutningspunkt eller ens tjänsteproducent (i fallet med mellanlager).</w:t>
      </w:r>
    </w:p>
    <w:p w14:paraId="41D948D5" w14:textId="77777777" w:rsidR="00566A0A" w:rsidRDefault="00566A0A" w:rsidP="00FC5C68">
      <w:pPr>
        <w:pStyle w:val="Brdtext"/>
        <w:ind w:right="119"/>
      </w:pPr>
    </w:p>
    <w:p w14:paraId="737564BD" w14:textId="0A345804" w:rsidR="00566A0A" w:rsidRDefault="00446E41" w:rsidP="00FC5C68">
      <w:pPr>
        <w:pStyle w:val="Brdtext"/>
        <w:ind w:right="119"/>
      </w:pPr>
      <w:r>
        <w:rPr>
          <w:noProof/>
          <w:lang w:eastAsia="sv-SE"/>
        </w:rPr>
        <w:lastRenderedPageBreak/>
        <w:drawing>
          <wp:inline distT="0" distB="0" distL="0" distR="0" wp14:anchorId="4FB73EC6" wp14:editId="5EF53F23">
            <wp:extent cx="5548184" cy="3389297"/>
            <wp:effectExtent l="0" t="0" r="0" b="0"/>
            <wp:docPr id="16"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8859" cy="3389709"/>
                    </a:xfrm>
                    <a:prstGeom prst="rect">
                      <a:avLst/>
                    </a:prstGeom>
                    <a:noFill/>
                    <a:ln>
                      <a:noFill/>
                    </a:ln>
                  </pic:spPr>
                </pic:pic>
              </a:graphicData>
            </a:graphic>
          </wp:inline>
        </w:drawing>
      </w:r>
    </w:p>
    <w:p w14:paraId="47CBE0A1" w14:textId="77777777" w:rsidR="00566A0A" w:rsidRPr="00BC5B0B" w:rsidRDefault="00566A0A" w:rsidP="00FC5C68">
      <w:pPr>
        <w:pStyle w:val="Brdtext"/>
        <w:ind w:right="119"/>
      </w:pPr>
    </w:p>
    <w:p w14:paraId="5B32892D" w14:textId="0A0E2E89" w:rsidR="00A54106" w:rsidRDefault="00A54106" w:rsidP="00A54106">
      <w:pPr>
        <w:pStyle w:val="Rubrik1"/>
        <w:numPr>
          <w:ilvl w:val="1"/>
          <w:numId w:val="1"/>
        </w:numPr>
        <w:tabs>
          <w:tab w:val="left" w:pos="1299"/>
        </w:tabs>
      </w:pPr>
      <w:bookmarkStart w:id="10" w:name="_Toc219041767"/>
      <w:r w:rsidRPr="00BC5B0B">
        <w:t>Informationssäkerhet</w:t>
      </w:r>
      <w:bookmarkEnd w:id="10"/>
    </w:p>
    <w:p w14:paraId="2E40B0DC" w14:textId="02CDA90A" w:rsidR="00313F99" w:rsidRDefault="00313F99" w:rsidP="00991756">
      <w:pPr>
        <w:pStyle w:val="Rubrik2"/>
      </w:pPr>
      <w:r>
        <w:t>Medarbetarens direktåtkomst</w:t>
      </w:r>
    </w:p>
    <w:p w14:paraId="26DA9231" w14:textId="60C99D0F" w:rsidR="00313F99" w:rsidRDefault="00313F99" w:rsidP="00313F99">
      <w:pPr>
        <w:pStyle w:val="Brd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w:t>
      </w:r>
      <w:proofErr w:type="spellStart"/>
      <w:r>
        <w:t>åtkomsloggning</w:t>
      </w:r>
      <w:proofErr w:type="spellEnd"/>
      <w:r>
        <w:t xml:space="preserve">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(PDL-enhet). Det kompletta regelverket finns i senaste utredningen </w:t>
      </w:r>
      <w:proofErr w:type="spellStart"/>
      <w:r>
        <w:t>PDLiP</w:t>
      </w:r>
      <w:proofErr w:type="spellEnd"/>
      <w:r>
        <w:t xml:space="preserve"> samt i anvisningar för tillgänglig patient.</w:t>
      </w:r>
    </w:p>
    <w:p w14:paraId="3AEC1080" w14:textId="77777777" w:rsidR="00313F99" w:rsidRDefault="00313F99" w:rsidP="00313F99">
      <w:pPr>
        <w:pStyle w:val="Brdtext"/>
        <w:ind w:right="119"/>
      </w:pPr>
    </w:p>
    <w:p w14:paraId="3C7BC6E9" w14:textId="2A272611" w:rsidR="00020C80" w:rsidRDefault="00313F99" w:rsidP="00313F99">
      <w:pPr>
        <w:pStyle w:val="Brdtext"/>
        <w:ind w:right="119"/>
      </w:pPr>
      <w:proofErr w:type="spellStart"/>
      <w:r>
        <w:t>TGP</w:t>
      </w:r>
      <w:proofErr w:type="spellEnd"/>
      <w:r>
        <w:t xml:space="preserve"> berör både tjänstekonsument och tjänsteproducent.</w:t>
      </w:r>
    </w:p>
    <w:p w14:paraId="3006F6D1" w14:textId="16376A13" w:rsidR="00445A0F" w:rsidRDefault="00445A0F" w:rsidP="00445A0F">
      <w:pPr>
        <w:pStyle w:val="Rubrik2"/>
      </w:pPr>
      <w:r>
        <w:t>Patientens direktåtkomst</w:t>
      </w:r>
    </w:p>
    <w:p w14:paraId="2637E0B2" w14:textId="2E0DC7D5" w:rsidR="00EF4A67" w:rsidRPr="00EF4A67" w:rsidRDefault="00342D3B" w:rsidP="00EF4A67">
      <w:r>
        <w:t xml:space="preserve">Alla tjänstekontrakten i denna tjänstedomän har en svarsflagga som anger om verksamheten (informationsägaren) godkänt att informationen får visas för patient. Det kan t.ex. ha skett genom </w:t>
      </w:r>
      <w:proofErr w:type="spellStart"/>
      <w:r>
        <w:t>menprövning</w:t>
      </w:r>
      <w:proofErr w:type="spellEnd"/>
      <w:r>
        <w:t xml:space="preserve"> eller </w:t>
      </w:r>
      <w:proofErr w:type="gramStart"/>
      <w:r>
        <w:t>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w:t>
      </w:r>
      <w:r w:rsidR="00945683">
        <w:t>Det är varje vårdgivares ansvar att tjänsteproducenten sätter ”kan visas för patient”-flaggan i enlighet med vårdgivarens verksamhetsr</w:t>
      </w:r>
      <w:r w:rsidR="00100AD1">
        <w:t>egler.</w:t>
      </w:r>
    </w:p>
    <w:p w14:paraId="4CCE735A" w14:textId="272C2CD2" w:rsidR="00952338" w:rsidRPr="00952338" w:rsidRDefault="00952338" w:rsidP="00952338">
      <w:pPr>
        <w:pStyle w:val="Rubrik2"/>
      </w:pPr>
      <w:r>
        <w:t>Generellt</w:t>
      </w:r>
    </w:p>
    <w:p w14:paraId="4DD7CCF1" w14:textId="77777777" w:rsidR="00A64E44" w:rsidRDefault="00A64E44" w:rsidP="00313F99">
      <w:pPr>
        <w:pStyle w:val="Brdtext"/>
        <w:ind w:right="119"/>
      </w:pPr>
    </w:p>
    <w:p w14:paraId="2CAD4718" w14:textId="0E8D3073" w:rsidR="00036529" w:rsidRDefault="00A64E44" w:rsidP="00036529">
      <w:pPr>
        <w:pStyle w:val="Brd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inte </w:t>
      </w:r>
      <w:r w:rsidR="003D659E">
        <w:t>ansvarar</w:t>
      </w:r>
      <w:r>
        <w:t xml:space="preserve"> </w:t>
      </w:r>
      <w:r w:rsidR="003D659E">
        <w:t>för den tekniska åtkomstkontrollen</w:t>
      </w:r>
      <w:r>
        <w:t xml:space="preserve"> (</w:t>
      </w:r>
      <w:proofErr w:type="gramStart"/>
      <w:r>
        <w:t>ej</w:t>
      </w:r>
      <w:proofErr w:type="gramEnd"/>
      <w:r>
        <w:t xml:space="preserve"> möjligt när systembaserad adressering tillämpas).</w:t>
      </w:r>
      <w:r w:rsidR="00F91D89">
        <w:t xml:space="preserve"> Om informationsägaren har behov av att reglera åtkomst per tjänstekonsument, ska tjänsteproducenten</w:t>
      </w:r>
      <w:r w:rsidR="007F64D4">
        <w:t xml:space="preserve"> filtrera</w:t>
      </w:r>
      <w:r w:rsidR="00F91D89">
        <w:t xml:space="preserve"> svaret enligt informationsägarens </w:t>
      </w:r>
      <w:proofErr w:type="spellStart"/>
      <w:r w:rsidR="00F91D89">
        <w:t>ösnkemål</w:t>
      </w:r>
      <w:proofErr w:type="spellEnd"/>
      <w:r w:rsidR="007F64D4">
        <w:t xml:space="preserve">. </w:t>
      </w:r>
      <w:r w:rsidR="00F91D89">
        <w:t>Observera att det</w:t>
      </w:r>
      <w:r w:rsidR="009E0167">
        <w:t xml:space="preserve"> är </w:t>
      </w:r>
      <w:r w:rsidR="00186C6A">
        <w:lastRenderedPageBreak/>
        <w:t>regionala policyer</w:t>
      </w:r>
      <w:r w:rsidR="00F91D89">
        <w:t xml:space="preserve"> snarare än lagar och föro</w:t>
      </w:r>
      <w:r w:rsidR="00BB7A26">
        <w:t>r</w:t>
      </w:r>
      <w:r w:rsidR="00F91D89">
        <w:t>dningar</w:t>
      </w:r>
      <w:r w:rsidR="009E0167">
        <w:t xml:space="preserve"> som styr i vilken grad tjänsteproducenten ska </w:t>
      </w:r>
      <w:r w:rsidR="005E3435">
        <w:t>filtrera</w:t>
      </w:r>
      <w:r w:rsidR="009E0167">
        <w:t xml:space="preserve"> svaret utgående från tjänstekonsument.</w:t>
      </w:r>
      <w:r w:rsidR="008943A2">
        <w:t xml:space="preserve"> </w:t>
      </w:r>
      <w:r w:rsidR="00BB7A26">
        <w:t xml:space="preserve">Den </w:t>
      </w:r>
      <w:r w:rsidR="00DE2CA0">
        <w:t>filtrering som sker ska spegla de uppgifter som publicerats i</w:t>
      </w:r>
      <w:r w:rsidR="00BB7A26">
        <w:t xml:space="preserve"> anslutningskatalogen.</w:t>
      </w:r>
    </w:p>
    <w:p w14:paraId="04C76A5B" w14:textId="77777777" w:rsidR="00313F99" w:rsidRPr="00BC5B0B" w:rsidRDefault="00313F99" w:rsidP="00313F99">
      <w:pPr>
        <w:pStyle w:val="Brdtext"/>
        <w:ind w:right="119"/>
      </w:pPr>
    </w:p>
    <w:p w14:paraId="69AC678A" w14:textId="160D143E" w:rsidR="00270338" w:rsidRDefault="00270338" w:rsidP="00A54106">
      <w:pPr>
        <w:pStyle w:val="Rubrik1"/>
        <w:numPr>
          <w:ilvl w:val="1"/>
          <w:numId w:val="1"/>
        </w:numPr>
        <w:tabs>
          <w:tab w:val="left" w:pos="1299"/>
        </w:tabs>
      </w:pPr>
      <w:bookmarkStart w:id="11" w:name="_Toc219041768"/>
      <w:r w:rsidRPr="00BC5B0B">
        <w:t>Tjänstekontraktens design</w:t>
      </w:r>
      <w:bookmarkEnd w:id="11"/>
    </w:p>
    <w:p w14:paraId="4C413E67" w14:textId="779357B5" w:rsidR="00BB7A26" w:rsidRPr="00026979" w:rsidRDefault="00FA234B" w:rsidP="00BB7A26">
      <w:pPr>
        <w:pStyle w:val="Brdtext"/>
        <w:ind w:right="119"/>
        <w:rPr>
          <w:i/>
        </w:rPr>
      </w:pPr>
      <w:r w:rsidRPr="00026979">
        <w:rPr>
          <w:i/>
        </w:rPr>
        <w:t>&lt;Att göra: Beskriv tjänstekontraktens generella uppbyggnad, samt hur CDA-kompatibla system kan integreras.</w:t>
      </w:r>
      <w:r w:rsidR="00405D7A" w:rsidRPr="00026979">
        <w:rPr>
          <w:i/>
        </w:rPr>
        <w:t xml:space="preserve"> Avsnittet bör täcka sök-parametrar som är gemensamma för alla tjänstekontrakten, att det är ett tjänstekontrakt per </w:t>
      </w:r>
      <w:proofErr w:type="spellStart"/>
      <w:r w:rsidR="00405D7A" w:rsidRPr="00026979">
        <w:rPr>
          <w:i/>
        </w:rPr>
        <w:t>infotyp</w:t>
      </w:r>
      <w:proofErr w:type="spellEnd"/>
      <w:r w:rsidR="00405D7A" w:rsidRPr="00026979">
        <w:rPr>
          <w:i/>
        </w:rPr>
        <w:t xml:space="preserve">, att all infotyperna finns i domänschemat och att det finns </w:t>
      </w:r>
      <w:proofErr w:type="spellStart"/>
      <w:r w:rsidR="00405D7A" w:rsidRPr="00026979">
        <w:rPr>
          <w:i/>
        </w:rPr>
        <w:t>xslt</w:t>
      </w:r>
      <w:proofErr w:type="spellEnd"/>
      <w:r w:rsidR="00405D7A" w:rsidRPr="00026979">
        <w:rPr>
          <w:i/>
        </w:rPr>
        <w:t xml:space="preserve">-skript för att </w:t>
      </w:r>
      <w:proofErr w:type="spellStart"/>
      <w:r w:rsidR="00405D7A" w:rsidRPr="00026979">
        <w:rPr>
          <w:i/>
        </w:rPr>
        <w:t>tvåvägstransformering</w:t>
      </w:r>
      <w:proofErr w:type="spellEnd"/>
      <w:r w:rsidR="00405D7A" w:rsidRPr="00026979">
        <w:rPr>
          <w:i/>
        </w:rPr>
        <w:t xml:space="preserve"> mellan </w:t>
      </w:r>
      <w:proofErr w:type="spellStart"/>
      <w:r w:rsidR="00405D7A" w:rsidRPr="00026979">
        <w:rPr>
          <w:i/>
        </w:rPr>
        <w:t>infotyp</w:t>
      </w:r>
      <w:proofErr w:type="spellEnd"/>
      <w:r w:rsidR="00405D7A" w:rsidRPr="00026979">
        <w:rPr>
          <w:i/>
        </w:rPr>
        <w:t>-typerna i domänschemat och CDA</w:t>
      </w:r>
      <w:r w:rsidR="003B4941" w:rsidRPr="00026979">
        <w:rPr>
          <w:i/>
        </w:rPr>
        <w:t>-</w:t>
      </w:r>
      <w:proofErr w:type="spellStart"/>
      <w:r w:rsidR="003B4941" w:rsidRPr="00026979">
        <w:rPr>
          <w:i/>
        </w:rPr>
        <w:t>payload</w:t>
      </w:r>
      <w:proofErr w:type="spellEnd"/>
      <w:r w:rsidR="00405D7A" w:rsidRPr="00026979">
        <w:rPr>
          <w:i/>
        </w:rPr>
        <w:t>.</w:t>
      </w:r>
      <w:r w:rsidRPr="00026979">
        <w:rPr>
          <w:i/>
        </w:rPr>
        <w:t>&gt;</w:t>
      </w:r>
    </w:p>
    <w:p w14:paraId="767CA257" w14:textId="77777777" w:rsidR="00A54106" w:rsidRPr="00BC5B0B" w:rsidRDefault="00A54106" w:rsidP="00917160">
      <w:pPr>
        <w:pStyle w:val="Rubrik1"/>
        <w:tabs>
          <w:tab w:val="left" w:pos="1299"/>
        </w:tabs>
        <w:rPr>
          <w:b w:val="0"/>
          <w:bCs w:val="0"/>
        </w:rPr>
      </w:pPr>
    </w:p>
    <w:p w14:paraId="7F2B65B1" w14:textId="6EF17A80" w:rsidR="00D218F3" w:rsidRPr="002F5628" w:rsidRDefault="00D218F3" w:rsidP="00D218F3">
      <w:pPr>
        <w:pStyle w:val="Rubrik1"/>
        <w:numPr>
          <w:ilvl w:val="0"/>
          <w:numId w:val="1"/>
        </w:numPr>
        <w:tabs>
          <w:tab w:val="left" w:pos="1299"/>
        </w:tabs>
        <w:rPr>
          <w:b w:val="0"/>
          <w:bCs w:val="0"/>
        </w:rPr>
      </w:pPr>
      <w:bookmarkStart w:id="12" w:name="_Toc219041769"/>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4"/>
      <w:bookmarkEnd w:id="12"/>
    </w:p>
    <w:p w14:paraId="4D847557" w14:textId="400DBEC4" w:rsidR="00A6243F" w:rsidRDefault="00A6243F" w:rsidP="00193E2E">
      <w:pPr>
        <w:pStyle w:val="Rubrik1"/>
        <w:numPr>
          <w:ilvl w:val="1"/>
          <w:numId w:val="1"/>
        </w:numPr>
        <w:tabs>
          <w:tab w:val="left" w:pos="1299"/>
        </w:tabs>
      </w:pPr>
      <w:bookmarkStart w:id="13" w:name="_Toc219041770"/>
      <w:r>
        <w:t>Uppdatering av engagemangsindex</w:t>
      </w:r>
      <w:bookmarkEnd w:id="13"/>
    </w:p>
    <w:p w14:paraId="34553AF2" w14:textId="44C324D0" w:rsidR="009E32C4" w:rsidRDefault="009E32C4" w:rsidP="009E32C4">
      <w:pPr>
        <w:pStyle w:val="Brdtext"/>
        <w:ind w:right="119"/>
      </w:pPr>
      <w:r>
        <w:t xml:space="preserve">(kopiera från </w:t>
      </w:r>
      <w:proofErr w:type="gramStart"/>
      <w:r>
        <w:t>ehr:patientsummary</w:t>
      </w:r>
      <w:proofErr w:type="gramEnd"/>
      <w:r>
        <w:t>:1)</w:t>
      </w:r>
    </w:p>
    <w:p w14:paraId="6D9674DA" w14:textId="3C4ADBAE" w:rsidR="00A6243F" w:rsidRDefault="00D01CC3" w:rsidP="00193E2E">
      <w:pPr>
        <w:pStyle w:val="Rubrik1"/>
        <w:numPr>
          <w:ilvl w:val="1"/>
          <w:numId w:val="1"/>
        </w:numPr>
        <w:tabs>
          <w:tab w:val="left" w:pos="1299"/>
        </w:tabs>
      </w:pPr>
      <w:bookmarkStart w:id="14" w:name="_Toc219041771"/>
      <w:r>
        <w:t>Uppdatering av anslutningskatalog</w:t>
      </w:r>
      <w:bookmarkEnd w:id="14"/>
    </w:p>
    <w:p w14:paraId="57E66DEE" w14:textId="5BB7783F" w:rsidR="008F49F1" w:rsidRDefault="008F49F1" w:rsidP="00A4120E">
      <w:pPr>
        <w:pStyle w:val="Brdtext"/>
        <w:ind w:right="119"/>
      </w:pPr>
      <w:r>
        <w:t>(Beskriv beroende till ”</w:t>
      </w:r>
      <w:proofErr w:type="spellStart"/>
      <w:r>
        <w:t>GetProducerCapabilities</w:t>
      </w:r>
      <w:proofErr w:type="spellEnd"/>
      <w:r>
        <w:t xml:space="preserve">” eller vad vi nu ska döpa det nya kontraktet i </w:t>
      </w:r>
      <w:proofErr w:type="spellStart"/>
      <w:r>
        <w:t>eservicesupply</w:t>
      </w:r>
      <w:proofErr w:type="spellEnd"/>
      <w:r>
        <w:t>-domänen till</w:t>
      </w:r>
      <w:r w:rsidR="005D2896">
        <w:t>, samt kraven på uppdatering. Själva mekanismen behöver beskrivas i en separat tjänstekontraktsbeskrivning som vi hänvisar till här.</w:t>
      </w:r>
      <w:r>
        <w:t>).</w:t>
      </w:r>
    </w:p>
    <w:p w14:paraId="0396709A" w14:textId="77777777" w:rsidR="00193E2E" w:rsidRPr="00BC5B0B" w:rsidRDefault="00193E2E" w:rsidP="00193E2E">
      <w:pPr>
        <w:pStyle w:val="Rubrik1"/>
        <w:numPr>
          <w:ilvl w:val="1"/>
          <w:numId w:val="1"/>
        </w:numPr>
        <w:tabs>
          <w:tab w:val="left" w:pos="1299"/>
        </w:tabs>
      </w:pPr>
      <w:bookmarkStart w:id="15" w:name="_Toc219041772"/>
      <w:r w:rsidRPr="00BC5B0B">
        <w:t>SLA-krav</w:t>
      </w:r>
      <w:bookmarkEnd w:id="15"/>
    </w:p>
    <w:p w14:paraId="3D6A7061" w14:textId="37D1C47D" w:rsidR="00193E2E" w:rsidRDefault="00193E2E" w:rsidP="00193E2E">
      <w:pPr>
        <w:pStyle w:val="Brdtext"/>
      </w:pPr>
      <w:r w:rsidRPr="00BC5B0B">
        <w:t xml:space="preserve">Följande SLA-krav gäller för </w:t>
      </w:r>
      <w:r w:rsidRPr="00BC5B0B">
        <w:rPr>
          <w:i/>
        </w:rPr>
        <w:t>producenter</w:t>
      </w:r>
      <w:r w:rsidRPr="00BC5B0B">
        <w:t xml:space="preserve"> av detta tjänstekontrakt</w:t>
      </w:r>
      <w:r w:rsidR="007F4AD0">
        <w:t xml:space="preserve"> </w:t>
      </w:r>
    </w:p>
    <w:p w14:paraId="492BFE90" w14:textId="056BB1A7" w:rsidR="007F4AD0" w:rsidRDefault="007F4AD0" w:rsidP="00193E2E">
      <w:pPr>
        <w:pStyle w:val="Brdtext"/>
      </w:pPr>
      <w:r>
        <w:t>(byt bild)</w:t>
      </w:r>
    </w:p>
    <w:p w14:paraId="43649E0C" w14:textId="77777777" w:rsidR="007F4AD0" w:rsidRPr="00BC5B0B" w:rsidRDefault="007F4AD0" w:rsidP="00193E2E">
      <w:pPr>
        <w:pStyle w:val="Brdtext"/>
      </w:pPr>
    </w:p>
    <w:p w14:paraId="37660810" w14:textId="77777777" w:rsidR="00193E2E" w:rsidRDefault="00193E2E" w:rsidP="00193E2E">
      <w:pPr>
        <w:pStyle w:val="Brdtext"/>
      </w:pPr>
      <w:r w:rsidRPr="00BC5B0B">
        <w:rPr>
          <w:noProof/>
          <w:lang w:eastAsia="sv-SE"/>
        </w:rPr>
        <mc:AlternateContent>
          <mc:Choice Requires="wps">
            <w:drawing>
              <wp:anchor distT="0" distB="0" distL="114300" distR="114300" simplePos="0" relativeHeight="251660288" behindDoc="0" locked="0" layoutInCell="1" allowOverlap="1" wp14:anchorId="4A429BC4" wp14:editId="2463177A">
                <wp:simplePos x="0" y="0"/>
                <wp:positionH relativeFrom="column">
                  <wp:posOffset>3327074</wp:posOffset>
                </wp:positionH>
                <wp:positionV relativeFrom="paragraph">
                  <wp:posOffset>343072</wp:posOffset>
                </wp:positionV>
                <wp:extent cx="850900" cy="843915"/>
                <wp:effectExtent l="50800" t="25400" r="88900" b="95885"/>
                <wp:wrapNone/>
                <wp:docPr id="19"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261.95pt;margin-top:27pt;width:67pt;height:6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3J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Pr="00BC5B0B">
        <w:rPr>
          <w:noProof/>
          <w:lang w:eastAsia="sv-SE"/>
        </w:rPr>
        <w:drawing>
          <wp:inline distT="0" distB="0" distL="0" distR="0" wp14:anchorId="5F170E56" wp14:editId="128DE9DD">
            <wp:extent cx="5372100" cy="1498600"/>
            <wp:effectExtent l="0" t="0" r="0" b="635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0DFD424C" w14:textId="47E507CB" w:rsidR="006864BE" w:rsidRPr="00BC5B0B" w:rsidRDefault="006864BE" w:rsidP="00193E2E">
      <w:pPr>
        <w:pStyle w:val="Brdtext"/>
      </w:pPr>
      <w:r>
        <w:t>(uppdatera text)</w:t>
      </w:r>
    </w:p>
    <w:p w14:paraId="60502AF2"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6A7B42DB" w14:textId="77777777" w:rsidTr="00195AEA">
        <w:tc>
          <w:tcPr>
            <w:tcW w:w="3156" w:type="dxa"/>
          </w:tcPr>
          <w:p w14:paraId="7E8C7DA5" w14:textId="77777777" w:rsidR="00193E2E" w:rsidRPr="00BC5B0B" w:rsidRDefault="00193E2E" w:rsidP="00195AEA">
            <w:pPr>
              <w:rPr>
                <w:b/>
              </w:rPr>
            </w:pPr>
            <w:r w:rsidRPr="00BC5B0B">
              <w:rPr>
                <w:b/>
              </w:rPr>
              <w:t>Kategori</w:t>
            </w:r>
          </w:p>
        </w:tc>
        <w:tc>
          <w:tcPr>
            <w:tcW w:w="5349" w:type="dxa"/>
          </w:tcPr>
          <w:p w14:paraId="6EBD2D2E" w14:textId="77777777" w:rsidR="00193E2E" w:rsidRPr="00BC5B0B" w:rsidRDefault="00193E2E" w:rsidP="00195AEA">
            <w:pPr>
              <w:rPr>
                <w:b/>
              </w:rPr>
            </w:pPr>
            <w:r w:rsidRPr="00BC5B0B">
              <w:rPr>
                <w:b/>
              </w:rPr>
              <w:t>Krav</w:t>
            </w:r>
          </w:p>
        </w:tc>
      </w:tr>
      <w:tr w:rsidR="00193E2E" w:rsidRPr="00BC5B0B" w14:paraId="7AC55871" w14:textId="77777777" w:rsidTr="00195AEA">
        <w:tc>
          <w:tcPr>
            <w:tcW w:w="3156" w:type="dxa"/>
          </w:tcPr>
          <w:p w14:paraId="15C0C339" w14:textId="77777777" w:rsidR="00193E2E" w:rsidRPr="00BC5B0B" w:rsidRDefault="00193E2E" w:rsidP="00195AEA">
            <w:r w:rsidRPr="00BC5B0B">
              <w:t>Svarstid</w:t>
            </w:r>
          </w:p>
        </w:tc>
        <w:tc>
          <w:tcPr>
            <w:tcW w:w="5349" w:type="dxa"/>
          </w:tcPr>
          <w:p w14:paraId="1F0E1842" w14:textId="77777777" w:rsidR="00193E2E" w:rsidRPr="00BC5B0B" w:rsidRDefault="00193E2E" w:rsidP="00195AEA">
            <w:r w:rsidRPr="00BC5B0B">
              <w:t xml:space="preserve">&lt; 20 </w:t>
            </w:r>
            <w:proofErr w:type="spellStart"/>
            <w:r w:rsidRPr="00BC5B0B">
              <w:t>ms</w:t>
            </w:r>
            <w:proofErr w:type="spellEnd"/>
            <w:r w:rsidRPr="00BC5B0B">
              <w:t xml:space="preserve"> per engagemangspost som ingår i anropet + en grundsvarstid på max 100 ms. </w:t>
            </w:r>
          </w:p>
        </w:tc>
      </w:tr>
      <w:tr w:rsidR="00193E2E" w:rsidRPr="00BC5B0B" w14:paraId="5A81C103" w14:textId="77777777" w:rsidTr="00195AEA">
        <w:tc>
          <w:tcPr>
            <w:tcW w:w="3156" w:type="dxa"/>
          </w:tcPr>
          <w:p w14:paraId="7FDED74A" w14:textId="77777777" w:rsidR="00193E2E" w:rsidRPr="00BC5B0B" w:rsidRDefault="00193E2E" w:rsidP="00195AEA">
            <w:r w:rsidRPr="00BC5B0B">
              <w:t>Tillgänglighet</w:t>
            </w:r>
          </w:p>
        </w:tc>
        <w:tc>
          <w:tcPr>
            <w:tcW w:w="5349" w:type="dxa"/>
          </w:tcPr>
          <w:p w14:paraId="22F635FC" w14:textId="77777777" w:rsidR="00193E2E" w:rsidRPr="00BC5B0B" w:rsidRDefault="00193E2E" w:rsidP="00195AEA">
            <w:r w:rsidRPr="00BC5B0B">
              <w:t>24x7, 99,5%</w:t>
            </w:r>
          </w:p>
        </w:tc>
      </w:tr>
      <w:tr w:rsidR="00193E2E" w:rsidRPr="00BC5B0B" w14:paraId="73321C0C" w14:textId="77777777" w:rsidTr="00195AEA">
        <w:tc>
          <w:tcPr>
            <w:tcW w:w="3156" w:type="dxa"/>
          </w:tcPr>
          <w:p w14:paraId="3ED68055" w14:textId="77777777" w:rsidR="00193E2E" w:rsidRPr="00BC5B0B" w:rsidRDefault="00193E2E" w:rsidP="00195AEA">
            <w:r w:rsidRPr="00BC5B0B">
              <w:t>Last</w:t>
            </w:r>
          </w:p>
        </w:tc>
        <w:tc>
          <w:tcPr>
            <w:tcW w:w="5349" w:type="dxa"/>
          </w:tcPr>
          <w:p w14:paraId="46061A77" w14:textId="77777777" w:rsidR="00193E2E" w:rsidRPr="00BC5B0B" w:rsidRDefault="00193E2E" w:rsidP="00195AEA">
            <w:r w:rsidRPr="00BC5B0B">
              <w:t>Svarstiden ska skala utgående från beställarens lastkrav.</w:t>
            </w:r>
          </w:p>
        </w:tc>
      </w:tr>
      <w:tr w:rsidR="00193E2E" w:rsidRPr="00BC5B0B" w14:paraId="7CDDD33C" w14:textId="77777777" w:rsidTr="00195AEA">
        <w:tc>
          <w:tcPr>
            <w:tcW w:w="3156" w:type="dxa"/>
          </w:tcPr>
          <w:p w14:paraId="646AE9E0" w14:textId="77777777" w:rsidR="00193E2E" w:rsidRPr="00BC5B0B" w:rsidRDefault="00193E2E" w:rsidP="00195AEA">
            <w:r w:rsidRPr="00BC5B0B">
              <w:t>Aktualitet</w:t>
            </w:r>
          </w:p>
        </w:tc>
        <w:tc>
          <w:tcPr>
            <w:tcW w:w="5349" w:type="dxa"/>
          </w:tcPr>
          <w:p w14:paraId="749B1767" w14:textId="77777777" w:rsidR="00193E2E" w:rsidRPr="00BC5B0B" w:rsidRDefault="00193E2E" w:rsidP="00195AEA">
            <w:r w:rsidRPr="00BC5B0B">
              <w:t>Online mot underliggande datalager. Uppdateringar ska omedelbart speglas i svar från frågetjänsten.</w:t>
            </w:r>
          </w:p>
        </w:tc>
      </w:tr>
      <w:tr w:rsidR="00193E2E" w:rsidRPr="00BC5B0B" w14:paraId="05131B21" w14:textId="77777777" w:rsidTr="00195AEA">
        <w:tc>
          <w:tcPr>
            <w:tcW w:w="3156" w:type="dxa"/>
          </w:tcPr>
          <w:p w14:paraId="64FD98B6" w14:textId="77777777" w:rsidR="00193E2E" w:rsidRPr="00BC5B0B" w:rsidRDefault="00193E2E" w:rsidP="00195AEA">
            <w:r w:rsidRPr="00BC5B0B">
              <w:t>Robusthet</w:t>
            </w:r>
          </w:p>
        </w:tc>
        <w:tc>
          <w:tcPr>
            <w:tcW w:w="5349" w:type="dxa"/>
          </w:tcPr>
          <w:p w14:paraId="6FD857F4" w14:textId="77777777" w:rsidR="00193E2E" w:rsidRPr="00BC5B0B" w:rsidRDefault="00193E2E" w:rsidP="00195AEA">
            <w:r w:rsidRPr="00BC5B0B">
              <w:t xml:space="preserve">Om en uppdatering är innehållsmässigt identisk med en befintlig post ska inget fel signaleras. Prenumeranter ska inte heller </w:t>
            </w:r>
            <w:proofErr w:type="gramStart"/>
            <w:r w:rsidRPr="00BC5B0B">
              <w:t>notifieras</w:t>
            </w:r>
            <w:proofErr w:type="gramEnd"/>
            <w:r w:rsidRPr="00BC5B0B">
              <w:t xml:space="preserve"> under dessa omständigheter.</w:t>
            </w:r>
          </w:p>
          <w:p w14:paraId="59B323AD" w14:textId="77777777" w:rsidR="00193E2E" w:rsidRPr="00BC5B0B" w:rsidRDefault="00193E2E" w:rsidP="00195AEA"/>
          <w:p w14:paraId="486C7D63" w14:textId="77777777" w:rsidR="00193E2E" w:rsidRPr="00BC5B0B" w:rsidRDefault="00193E2E" w:rsidP="00195AEA">
            <w:r w:rsidRPr="00BC5B0B">
              <w:t xml:space="preserve">Ett anrop är atomärt i betydelsen att en begäran ska fullföljas i sin helhet eller inte alls. Enskilda poster kan emellertid vara synliga för frågetjänsten innan hela meddelandet behandlats. Transaktionens isolationsnivå behöver alltså inte överstiga </w:t>
            </w:r>
            <w:proofErr w:type="spellStart"/>
            <w:r w:rsidRPr="00BC5B0B">
              <w:t>READ_UNCOMMITTED</w:t>
            </w:r>
            <w:proofErr w:type="spellEnd"/>
            <w:r w:rsidRPr="00BC5B0B">
              <w:t>.</w:t>
            </w:r>
          </w:p>
        </w:tc>
      </w:tr>
      <w:tr w:rsidR="00193E2E" w:rsidRPr="00BC5B0B" w14:paraId="5AF55DE8" w14:textId="77777777" w:rsidTr="00195AEA">
        <w:tc>
          <w:tcPr>
            <w:tcW w:w="3156" w:type="dxa"/>
          </w:tcPr>
          <w:p w14:paraId="49048480" w14:textId="77777777" w:rsidR="00193E2E" w:rsidRPr="00BC5B0B" w:rsidRDefault="00193E2E" w:rsidP="00195AEA">
            <w:r w:rsidRPr="00BC5B0B">
              <w:lastRenderedPageBreak/>
              <w:t>Samtidighet</w:t>
            </w:r>
          </w:p>
        </w:tc>
        <w:tc>
          <w:tcPr>
            <w:tcW w:w="5349" w:type="dxa"/>
          </w:tcPr>
          <w:p w14:paraId="4D5BEF3A" w14:textId="77777777" w:rsidR="00193E2E" w:rsidRPr="00BC5B0B" w:rsidRDefault="00193E2E" w:rsidP="00195AEA">
            <w:r w:rsidRPr="00BC5B0B">
              <w:t>Ett engagemangsindex behöver inte hantera samtidig uppdatering på postnivå.</w:t>
            </w:r>
          </w:p>
        </w:tc>
      </w:tr>
    </w:tbl>
    <w:p w14:paraId="12208552" w14:textId="77777777" w:rsidR="00193E2E" w:rsidRPr="00BC5B0B" w:rsidRDefault="00193E2E" w:rsidP="00193E2E">
      <w:pPr>
        <w:pStyle w:val="Brdtext"/>
      </w:pPr>
    </w:p>
    <w:p w14:paraId="04A74DD2" w14:textId="77777777" w:rsidR="00193E2E" w:rsidRPr="00BC5B0B" w:rsidRDefault="00193E2E" w:rsidP="00193E2E">
      <w:pPr>
        <w:pStyle w:val="Brdtext"/>
      </w:pPr>
      <w:r w:rsidRPr="00BC5B0B">
        <w:t xml:space="preserve">Följande SLA-krav gäller för </w:t>
      </w:r>
      <w:r w:rsidRPr="00BC5B0B">
        <w:rPr>
          <w:i/>
        </w:rPr>
        <w:t>konsumenter</w:t>
      </w:r>
      <w:r w:rsidRPr="00BC5B0B">
        <w:t xml:space="preserve"> av detta tjänstekontrakt (d.v.s. ett </w:t>
      </w:r>
      <w:proofErr w:type="spellStart"/>
      <w:r w:rsidRPr="00BC5B0B">
        <w:t>källsystem</w:t>
      </w:r>
      <w:proofErr w:type="spellEnd"/>
      <w:r w:rsidRPr="00BC5B0B">
        <w:t>):</w:t>
      </w:r>
    </w:p>
    <w:p w14:paraId="0180D67B" w14:textId="46B0D9A4" w:rsidR="00BC38EE" w:rsidRDefault="00BC38EE" w:rsidP="00193E2E">
      <w:pPr>
        <w:pStyle w:val="Brdtext"/>
      </w:pPr>
      <w:r>
        <w:t>(Byt bild)</w:t>
      </w:r>
    </w:p>
    <w:p w14:paraId="099A41D3" w14:textId="4EA7CF68" w:rsidR="00BC38EE" w:rsidRDefault="00131996" w:rsidP="00193E2E">
      <w:pPr>
        <w:pStyle w:val="Brdtext"/>
      </w:pPr>
      <w:r w:rsidRPr="00BC5B0B">
        <w:rPr>
          <w:noProof/>
          <w:lang w:eastAsia="sv-SE"/>
        </w:rPr>
        <mc:AlternateContent>
          <mc:Choice Requires="wps">
            <w:drawing>
              <wp:anchor distT="0" distB="0" distL="114300" distR="114300" simplePos="0" relativeHeight="251659264" behindDoc="0" locked="0" layoutInCell="1" allowOverlap="1" wp14:anchorId="695176FC" wp14:editId="42E3A6CE">
                <wp:simplePos x="0" y="0"/>
                <wp:positionH relativeFrom="column">
                  <wp:posOffset>1900555</wp:posOffset>
                </wp:positionH>
                <wp:positionV relativeFrom="paragraph">
                  <wp:posOffset>354330</wp:posOffset>
                </wp:positionV>
                <wp:extent cx="850900" cy="843915"/>
                <wp:effectExtent l="50800" t="25400" r="88900" b="95885"/>
                <wp:wrapNone/>
                <wp:docPr id="18" name="Ellip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0900" cy="843915"/>
                        </a:xfrm>
                        <a:prstGeom prst="ellipse">
                          <a:avLst/>
                        </a:prstGeom>
                        <a:noFill/>
                        <a:ln w="19050">
                          <a:solidFill>
                            <a:srgbClr val="4E6128"/>
                          </a:solidFill>
                          <a:prstDash val="dash"/>
                          <a:round/>
                          <a:headEnd/>
                          <a:tailEnd/>
                        </a:ln>
                        <a:effectLst>
                          <a:outerShdw blurRad="40000" dist="23000" dir="5400000" rotWithShape="0">
                            <a:srgbClr val="808080">
                              <a:alpha val="34999"/>
                            </a:srgbClr>
                          </a:outerShdw>
                        </a:effectLst>
                        <a:extLst>
                          <a:ext uri="{909E8E84-426E-40dd-AFC4-6F175D3DCCD1}">
                            <a14:hiddenFill xmlns:a14="http://schemas.microsoft.com/office/drawing/2010/main">
                              <a:gradFill rotWithShape="1">
                                <a:gsLst>
                                  <a:gs pos="0">
                                    <a:srgbClr val="9BC1FF"/>
                                  </a:gs>
                                  <a:gs pos="100000">
                                    <a:srgbClr val="3F80CD"/>
                                  </a:gs>
                                </a:gsLst>
                                <a:lin ang="5400000"/>
                              </a:gra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lips 1" o:spid="_x0000_s1026" style="position:absolute;margin-left:149.65pt;margin-top:27.9pt;width:67pt;height:6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" filled="f" fillcolor="#9bc1ff" strokecolor="#4e6128" strokeweight="1.5pt">
                <v:fill color2="#3f80cd" rotate="t" focus="100%" type="gradient">
                  <o:fill v:ext="view" type="gradientUnscaled"/>
                </v:fill>
                <v:stroke dashstyle="dash"/>
                <v:shadow on="t" color="gray" opacity="22936f" mv:blur="40000f" origin=",.5" offset="0,23000emu"/>
              </v:oval>
            </w:pict>
          </mc:Fallback>
        </mc:AlternateContent>
      </w:r>
      <w:r w:rsidR="00BC38EE" w:rsidRPr="00BC5B0B">
        <w:rPr>
          <w:noProof/>
          <w:lang w:eastAsia="sv-SE"/>
        </w:rPr>
        <w:drawing>
          <wp:inline distT="0" distB="0" distL="0" distR="0" wp14:anchorId="225E5532" wp14:editId="17F73389">
            <wp:extent cx="5372100" cy="1498600"/>
            <wp:effectExtent l="0" t="0" r="0" b="635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1498600"/>
                    </a:xfrm>
                    <a:prstGeom prst="rect">
                      <a:avLst/>
                    </a:prstGeom>
                    <a:noFill/>
                    <a:ln>
                      <a:noFill/>
                    </a:ln>
                  </pic:spPr>
                </pic:pic>
              </a:graphicData>
            </a:graphic>
          </wp:inline>
        </w:drawing>
      </w:r>
    </w:p>
    <w:p w14:paraId="21611927" w14:textId="25412150" w:rsidR="00193E2E" w:rsidRPr="00BC5B0B" w:rsidRDefault="00BC38EE" w:rsidP="00193E2E">
      <w:pPr>
        <w:pStyle w:val="Brdtext"/>
      </w:pPr>
      <w:r>
        <w:t>(uppdatera text)</w:t>
      </w:r>
    </w:p>
    <w:p w14:paraId="250EB8EC" w14:textId="77777777" w:rsidR="00193E2E" w:rsidRPr="00BC5B0B" w:rsidRDefault="00193E2E" w:rsidP="00193E2E">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193E2E" w:rsidRPr="00BC5B0B" w14:paraId="4D8BC885" w14:textId="77777777" w:rsidTr="00195AEA">
        <w:tc>
          <w:tcPr>
            <w:tcW w:w="3156" w:type="dxa"/>
          </w:tcPr>
          <w:p w14:paraId="40D901B6" w14:textId="77777777" w:rsidR="00193E2E" w:rsidRPr="00BC5B0B" w:rsidRDefault="00193E2E" w:rsidP="00195AEA">
            <w:pPr>
              <w:rPr>
                <w:b/>
              </w:rPr>
            </w:pPr>
            <w:r w:rsidRPr="00BC5B0B">
              <w:rPr>
                <w:b/>
              </w:rPr>
              <w:t>Kategori</w:t>
            </w:r>
          </w:p>
        </w:tc>
        <w:tc>
          <w:tcPr>
            <w:tcW w:w="5349" w:type="dxa"/>
          </w:tcPr>
          <w:p w14:paraId="602383FF" w14:textId="77777777" w:rsidR="00193E2E" w:rsidRPr="00BC5B0B" w:rsidRDefault="00193E2E" w:rsidP="00195AEA">
            <w:pPr>
              <w:rPr>
                <w:b/>
              </w:rPr>
            </w:pPr>
            <w:r w:rsidRPr="00BC5B0B">
              <w:rPr>
                <w:b/>
              </w:rPr>
              <w:t>Krav</w:t>
            </w:r>
          </w:p>
        </w:tc>
      </w:tr>
      <w:tr w:rsidR="00193E2E" w:rsidRPr="00BC5B0B" w14:paraId="64C2FA67" w14:textId="77777777" w:rsidTr="00195AEA">
        <w:tc>
          <w:tcPr>
            <w:tcW w:w="3156" w:type="dxa"/>
          </w:tcPr>
          <w:p w14:paraId="06986BF7" w14:textId="77777777" w:rsidR="00193E2E" w:rsidRPr="00BC5B0B" w:rsidRDefault="00193E2E" w:rsidP="00195AEA">
            <w:r w:rsidRPr="00BC5B0B">
              <w:t>Robusthet</w:t>
            </w:r>
          </w:p>
        </w:tc>
        <w:tc>
          <w:tcPr>
            <w:tcW w:w="5349" w:type="dxa"/>
          </w:tcPr>
          <w:p w14:paraId="20728773" w14:textId="77777777" w:rsidR="00193E2E" w:rsidRPr="00BC5B0B" w:rsidRDefault="00193E2E" w:rsidP="00195AEA">
            <w:r w:rsidRPr="00BC5B0B">
              <w:t xml:space="preserve">Om producenten inte svarar enligt producent-SLA + </w:t>
            </w:r>
            <w:proofErr w:type="gramStart"/>
            <w:r w:rsidRPr="00BC5B0B">
              <w:t>50%</w:t>
            </w:r>
            <w:proofErr w:type="gramEnd"/>
            <w:r w:rsidRPr="00BC5B0B">
              <w:t xml:space="preserve">, eller om producenten inte är tillgänglig, ska konsumenten göra omsändningar tills producenten fullföljt begäran. </w:t>
            </w:r>
          </w:p>
        </w:tc>
      </w:tr>
      <w:tr w:rsidR="00193E2E" w:rsidRPr="00BC5B0B" w14:paraId="77AA8746" w14:textId="77777777" w:rsidTr="00195AEA">
        <w:tc>
          <w:tcPr>
            <w:tcW w:w="3156" w:type="dxa"/>
          </w:tcPr>
          <w:p w14:paraId="270D2107" w14:textId="77777777" w:rsidR="00193E2E" w:rsidRPr="00BC5B0B" w:rsidRDefault="00193E2E" w:rsidP="00195AEA">
            <w:r w:rsidRPr="00BC5B0B">
              <w:t>Aktualitet</w:t>
            </w:r>
          </w:p>
        </w:tc>
        <w:tc>
          <w:tcPr>
            <w:tcW w:w="5349" w:type="dxa"/>
          </w:tcPr>
          <w:p w14:paraId="3DB8DAB1" w14:textId="77777777" w:rsidR="00193E2E" w:rsidRPr="00BC5B0B" w:rsidRDefault="00193E2E" w:rsidP="00195AEA">
            <w:r w:rsidRPr="00BC5B0B">
              <w:t xml:space="preserve">Konsumenten ska uppdatera Engagemangsindex med högst den fördröjning (relativt händelsen i </w:t>
            </w:r>
            <w:proofErr w:type="spellStart"/>
            <w:r w:rsidRPr="00BC5B0B">
              <w:t>källsystemet</w:t>
            </w:r>
            <w:proofErr w:type="spellEnd"/>
            <w:r w:rsidRPr="00BC5B0B">
              <w:t>) som anges för respektive tjänstedomän (i tjänstedomänens tjänstekontraktsbeskrivning).</w:t>
            </w:r>
          </w:p>
        </w:tc>
      </w:tr>
      <w:tr w:rsidR="00193E2E" w:rsidRPr="00BC5B0B" w14:paraId="4549EC3E" w14:textId="77777777" w:rsidTr="00195AEA">
        <w:tc>
          <w:tcPr>
            <w:tcW w:w="3156" w:type="dxa"/>
          </w:tcPr>
          <w:p w14:paraId="64147380" w14:textId="77777777" w:rsidR="00193E2E" w:rsidRPr="00BC5B0B" w:rsidRDefault="00193E2E" w:rsidP="00195AEA">
            <w:r w:rsidRPr="00BC5B0B">
              <w:t>Parallella anrop</w:t>
            </w:r>
          </w:p>
        </w:tc>
        <w:tc>
          <w:tcPr>
            <w:tcW w:w="5349" w:type="dxa"/>
          </w:tcPr>
          <w:p w14:paraId="7F9FE511" w14:textId="77777777" w:rsidR="00193E2E" w:rsidRPr="00BC5B0B" w:rsidRDefault="00193E2E" w:rsidP="00195AEA">
            <w:r w:rsidRPr="00BC5B0B">
              <w:t>Uppdateringar får inte skickas på ett sätt som kan orsaka samtidig bearbetning av poster med samma identitet hos producenten. Identiteten består av följande egenskaper:</w:t>
            </w:r>
          </w:p>
          <w:p w14:paraId="3423A8C6" w14:textId="77777777" w:rsidR="00193E2E" w:rsidRPr="00BC5B0B" w:rsidRDefault="00193E2E" w:rsidP="00195AEA">
            <w:r w:rsidRPr="00BC5B0B">
              <w:t xml:space="preserve"> </w:t>
            </w:r>
          </w:p>
          <w:p w14:paraId="570E8779" w14:textId="77777777" w:rsidR="00193E2E" w:rsidRPr="00BC5B0B" w:rsidRDefault="00193E2E" w:rsidP="00195AEA">
            <w:proofErr w:type="gramStart"/>
            <w:r w:rsidRPr="00BC5B0B">
              <w:t>-</w:t>
            </w:r>
            <w:proofErr w:type="gramEnd"/>
            <w:r w:rsidRPr="00BC5B0B">
              <w:t xml:space="preserve"> </w:t>
            </w:r>
            <w:proofErr w:type="spellStart"/>
            <w:r w:rsidRPr="00BC5B0B">
              <w:t>Registered</w:t>
            </w:r>
            <w:proofErr w:type="spellEnd"/>
            <w:r w:rsidRPr="00BC5B0B">
              <w:t xml:space="preserve"> </w:t>
            </w:r>
            <w:proofErr w:type="spellStart"/>
            <w:r w:rsidRPr="00BC5B0B">
              <w:t>ResidentIdent</w:t>
            </w:r>
            <w:proofErr w:type="spellEnd"/>
            <w:r w:rsidRPr="00BC5B0B">
              <w:t xml:space="preserve"> </w:t>
            </w:r>
            <w:proofErr w:type="spellStart"/>
            <w:r w:rsidRPr="00BC5B0B">
              <w:t>Identification</w:t>
            </w:r>
            <w:proofErr w:type="spellEnd"/>
          </w:p>
          <w:p w14:paraId="63701B1A" w14:textId="77777777" w:rsidR="00193E2E" w:rsidRPr="00BC5B0B" w:rsidRDefault="00193E2E" w:rsidP="00195AEA">
            <w:proofErr w:type="gramStart"/>
            <w:r w:rsidRPr="00BC5B0B">
              <w:t>-</w:t>
            </w:r>
            <w:proofErr w:type="gramEnd"/>
            <w:r w:rsidRPr="00BC5B0B">
              <w:t xml:space="preserve"> Service </w:t>
            </w:r>
            <w:proofErr w:type="spellStart"/>
            <w:r w:rsidRPr="00BC5B0B">
              <w:t>domain</w:t>
            </w:r>
            <w:proofErr w:type="spellEnd"/>
          </w:p>
          <w:p w14:paraId="5ECC8EBB" w14:textId="77777777" w:rsidR="00193E2E" w:rsidRPr="00BC5B0B" w:rsidRDefault="00193E2E" w:rsidP="00195AEA">
            <w:proofErr w:type="gramStart"/>
            <w:r w:rsidRPr="00BC5B0B">
              <w:t>-</w:t>
            </w:r>
            <w:proofErr w:type="gramEnd"/>
            <w:r w:rsidRPr="00BC5B0B">
              <w:t xml:space="preserve"> </w:t>
            </w:r>
            <w:proofErr w:type="spellStart"/>
            <w:r w:rsidRPr="00BC5B0B">
              <w:t>Categorization</w:t>
            </w:r>
            <w:proofErr w:type="spellEnd"/>
          </w:p>
          <w:p w14:paraId="688C976A" w14:textId="77777777" w:rsidR="00193E2E" w:rsidRPr="00BC5B0B" w:rsidRDefault="00193E2E" w:rsidP="00195AEA">
            <w:proofErr w:type="gramStart"/>
            <w:r w:rsidRPr="00BC5B0B">
              <w:t>-</w:t>
            </w:r>
            <w:proofErr w:type="gramEnd"/>
            <w:r w:rsidRPr="00BC5B0B">
              <w:t xml:space="preserve"> </w:t>
            </w:r>
            <w:proofErr w:type="spellStart"/>
            <w:r w:rsidRPr="00BC5B0B">
              <w:t>Logical</w:t>
            </w:r>
            <w:proofErr w:type="spellEnd"/>
            <w:r w:rsidRPr="00BC5B0B">
              <w:t xml:space="preserve"> </w:t>
            </w:r>
            <w:proofErr w:type="spellStart"/>
            <w:r w:rsidRPr="00BC5B0B">
              <w:t>address</w:t>
            </w:r>
            <w:proofErr w:type="spellEnd"/>
          </w:p>
          <w:p w14:paraId="7499A488" w14:textId="77777777" w:rsidR="00193E2E" w:rsidRPr="00BC5B0B" w:rsidRDefault="00193E2E" w:rsidP="00195AEA">
            <w:proofErr w:type="gramStart"/>
            <w:r w:rsidRPr="00BC5B0B">
              <w:t>-</w:t>
            </w:r>
            <w:proofErr w:type="gramEnd"/>
            <w:r w:rsidRPr="00BC5B0B">
              <w:t xml:space="preserve"> Business </w:t>
            </w:r>
            <w:proofErr w:type="spellStart"/>
            <w:r w:rsidRPr="00BC5B0B">
              <w:t>object</w:t>
            </w:r>
            <w:proofErr w:type="spellEnd"/>
            <w:r w:rsidRPr="00BC5B0B">
              <w:t xml:space="preserve"> </w:t>
            </w:r>
            <w:proofErr w:type="spellStart"/>
            <w:r w:rsidRPr="00BC5B0B">
              <w:t>Instance</w:t>
            </w:r>
            <w:proofErr w:type="spellEnd"/>
            <w:r w:rsidRPr="00BC5B0B">
              <w:t xml:space="preserve"> </w:t>
            </w:r>
            <w:proofErr w:type="spellStart"/>
            <w:r w:rsidRPr="00BC5B0B">
              <w:t>Identifier</w:t>
            </w:r>
            <w:proofErr w:type="spellEnd"/>
          </w:p>
        </w:tc>
      </w:tr>
    </w:tbl>
    <w:p w14:paraId="158EBA49" w14:textId="77777777" w:rsidR="00D218F3" w:rsidRPr="00BC5B0B" w:rsidRDefault="00D218F3" w:rsidP="00193E2E">
      <w:pPr>
        <w:pStyle w:val="Brdtext"/>
        <w:ind w:left="0" w:right="119"/>
      </w:pPr>
    </w:p>
    <w:p w14:paraId="1F8D2FC7" w14:textId="77777777" w:rsidR="00D218F3" w:rsidRPr="00BC5B0B" w:rsidRDefault="00D218F3" w:rsidP="00D218F3">
      <w:pPr>
        <w:pStyle w:val="Rubrik1"/>
        <w:numPr>
          <w:ilvl w:val="1"/>
          <w:numId w:val="1"/>
        </w:numPr>
        <w:tabs>
          <w:tab w:val="left" w:pos="1299"/>
        </w:tabs>
      </w:pPr>
      <w:bookmarkStart w:id="16" w:name="_Toc341787026"/>
      <w:bookmarkStart w:id="17" w:name="_Toc219041773"/>
      <w:r w:rsidRPr="00BC5B0B">
        <w:t>Format för Datum</w:t>
      </w:r>
      <w:bookmarkEnd w:id="16"/>
      <w:bookmarkEnd w:id="17"/>
    </w:p>
    <w:p w14:paraId="066EB40C" w14:textId="77777777" w:rsidR="00D218F3" w:rsidRPr="00BC5B0B" w:rsidRDefault="00D218F3" w:rsidP="00D218F3">
      <w:pPr>
        <w:pStyle w:val="Brdtext"/>
        <w:ind w:right="119"/>
      </w:pPr>
    </w:p>
    <w:p w14:paraId="5FFDE029" w14:textId="77777777" w:rsidR="00D218F3" w:rsidRPr="00BC5B0B" w:rsidRDefault="00D218F3" w:rsidP="00D218F3">
      <w:pPr>
        <w:pStyle w:val="Brd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298D80C1" w14:textId="77777777" w:rsidR="00D218F3" w:rsidRPr="00BC5B0B" w:rsidRDefault="00D218F3" w:rsidP="00D218F3">
      <w:pPr>
        <w:pStyle w:val="Brdtext"/>
        <w:ind w:right="119"/>
      </w:pPr>
    </w:p>
    <w:p w14:paraId="34912941" w14:textId="77777777" w:rsidR="00D218F3" w:rsidRPr="00BC5B0B" w:rsidRDefault="00D218F3" w:rsidP="00D218F3">
      <w:pPr>
        <w:pStyle w:val="Brdtext"/>
        <w:ind w:right="119"/>
      </w:pPr>
    </w:p>
    <w:p w14:paraId="3FE884D8" w14:textId="77777777" w:rsidR="00D218F3" w:rsidRPr="00BC5B0B" w:rsidRDefault="00D218F3" w:rsidP="00D218F3">
      <w:pPr>
        <w:pStyle w:val="Rubrik1"/>
        <w:numPr>
          <w:ilvl w:val="1"/>
          <w:numId w:val="1"/>
        </w:numPr>
        <w:tabs>
          <w:tab w:val="left" w:pos="1299"/>
        </w:tabs>
      </w:pPr>
      <w:bookmarkStart w:id="18" w:name="_Toc341787027"/>
      <w:bookmarkStart w:id="19" w:name="_Toc219041774"/>
      <w:r w:rsidRPr="00BC5B0B">
        <w:t>Format för tidpunkter</w:t>
      </w:r>
      <w:bookmarkEnd w:id="18"/>
      <w:bookmarkEnd w:id="19"/>
    </w:p>
    <w:p w14:paraId="563D3154" w14:textId="77777777" w:rsidR="00D218F3" w:rsidRPr="00BC5B0B" w:rsidRDefault="00D218F3" w:rsidP="00D218F3">
      <w:pPr>
        <w:pStyle w:val="Brdtext"/>
        <w:ind w:right="119"/>
      </w:pPr>
    </w:p>
    <w:p w14:paraId="049A3BB6" w14:textId="77777777" w:rsidR="00D218F3" w:rsidRPr="00BC5B0B" w:rsidRDefault="00D218F3" w:rsidP="00D218F3">
      <w:pPr>
        <w:pStyle w:val="Brdtext"/>
        <w:ind w:right="119"/>
      </w:pPr>
      <w:r w:rsidRPr="00BC5B0B">
        <w:t>Flera av tjänsterna handlar om att utbyta information om tidpunkter.</w:t>
      </w:r>
    </w:p>
    <w:p w14:paraId="2BF16094" w14:textId="77777777" w:rsidR="00D218F3" w:rsidRPr="00BC5B0B" w:rsidRDefault="00D218F3" w:rsidP="00D218F3">
      <w:pPr>
        <w:pStyle w:val="Brdtext"/>
        <w:ind w:right="119"/>
      </w:pPr>
    </w:p>
    <w:p w14:paraId="6612CEBA" w14:textId="77777777" w:rsidR="00D218F3" w:rsidRPr="00BC5B0B" w:rsidRDefault="00D218F3" w:rsidP="00D218F3">
      <w:pPr>
        <w:pStyle w:val="Brdtext"/>
        <w:ind w:right="119"/>
      </w:pPr>
      <w:r w:rsidRPr="00BC5B0B">
        <w:t>Tidpunkter anges alltid på formatet ”</w:t>
      </w:r>
      <w:proofErr w:type="spellStart"/>
      <w:r w:rsidRPr="00BC5B0B">
        <w:t>ÅÅÅÅMMDDttmmss</w:t>
      </w:r>
      <w:proofErr w:type="spellEnd"/>
      <w:r w:rsidRPr="00BC5B0B">
        <w:t>”, vilket motsvara den ISO 8601 och ISO 8824-kompatibla formatbeskrivningen ”</w:t>
      </w:r>
      <w:proofErr w:type="spellStart"/>
      <w:r w:rsidRPr="00BC5B0B">
        <w:t>YYYYMMDDttmmss</w:t>
      </w:r>
      <w:proofErr w:type="spellEnd"/>
      <w:r w:rsidRPr="00BC5B0B">
        <w:t>”.</w:t>
      </w:r>
    </w:p>
    <w:p w14:paraId="7A91A1EA" w14:textId="77777777" w:rsidR="00D218F3" w:rsidRPr="00BC5B0B" w:rsidRDefault="00D218F3" w:rsidP="00D218F3">
      <w:pPr>
        <w:pStyle w:val="Rubrik1"/>
        <w:tabs>
          <w:tab w:val="left" w:pos="1299"/>
        </w:tabs>
        <w:ind w:left="0" w:firstLine="0"/>
      </w:pPr>
    </w:p>
    <w:p w14:paraId="3FFD80E0" w14:textId="77777777" w:rsidR="00D218F3" w:rsidRPr="00BC5B0B" w:rsidRDefault="00D218F3" w:rsidP="00D218F3">
      <w:pPr>
        <w:pStyle w:val="Rubrik1"/>
        <w:numPr>
          <w:ilvl w:val="1"/>
          <w:numId w:val="1"/>
        </w:numPr>
        <w:tabs>
          <w:tab w:val="left" w:pos="1299"/>
        </w:tabs>
      </w:pPr>
      <w:bookmarkStart w:id="20" w:name="_Toc341787028"/>
      <w:bookmarkStart w:id="21" w:name="_Toc219041775"/>
      <w:r w:rsidRPr="00BC5B0B">
        <w:t>Tidszon för tidpunkter</w:t>
      </w:r>
      <w:bookmarkEnd w:id="20"/>
      <w:bookmarkEnd w:id="21"/>
    </w:p>
    <w:p w14:paraId="7B45D661" w14:textId="77777777" w:rsidR="00D218F3" w:rsidRPr="00BC5B0B" w:rsidRDefault="00D218F3" w:rsidP="00D218F3">
      <w:pPr>
        <w:pStyle w:val="Brdtext"/>
        <w:ind w:right="119"/>
      </w:pPr>
    </w:p>
    <w:p w14:paraId="413E529B" w14:textId="77777777" w:rsidR="00D218F3" w:rsidRPr="00BC5B0B" w:rsidRDefault="00D218F3" w:rsidP="00D218F3">
      <w:pPr>
        <w:pStyle w:val="Brdtext"/>
        <w:ind w:right="119"/>
      </w:pPr>
      <w:r w:rsidRPr="00BC5B0B">
        <w:lastRenderedPageBreak/>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0EF3D875" w14:textId="77777777" w:rsidR="00D218F3" w:rsidRPr="00BC5B0B" w:rsidRDefault="00D218F3" w:rsidP="00D218F3">
      <w:pPr>
        <w:pStyle w:val="Brdtext"/>
        <w:ind w:left="0" w:right="119"/>
      </w:pPr>
    </w:p>
    <w:p w14:paraId="3BC3B34E" w14:textId="77777777" w:rsidR="00D218F3" w:rsidRPr="00BC5B0B" w:rsidRDefault="00D218F3" w:rsidP="00D218F3">
      <w:pPr>
        <w:pStyle w:val="Rubrik1"/>
        <w:numPr>
          <w:ilvl w:val="1"/>
          <w:numId w:val="1"/>
        </w:numPr>
        <w:tabs>
          <w:tab w:val="left" w:pos="1299"/>
        </w:tabs>
      </w:pPr>
      <w:bookmarkStart w:id="22" w:name="_Toc341787029"/>
      <w:bookmarkStart w:id="23" w:name="_Toc219041776"/>
      <w:r w:rsidRPr="00BC5B0B">
        <w:t>Felhantering</w:t>
      </w:r>
      <w:bookmarkEnd w:id="22"/>
      <w:bookmarkEnd w:id="23"/>
    </w:p>
    <w:p w14:paraId="5DC29705" w14:textId="77777777" w:rsidR="00D218F3" w:rsidRPr="00BC5B0B" w:rsidRDefault="00D218F3" w:rsidP="00D218F3">
      <w:pPr>
        <w:pStyle w:val="Brdtext"/>
        <w:ind w:right="119"/>
      </w:pPr>
    </w:p>
    <w:p w14:paraId="6FA0F779" w14:textId="2A047BF8" w:rsidR="00C015AE" w:rsidRPr="00BC5B0B" w:rsidRDefault="00D218F3" w:rsidP="00D218F3">
      <w:pPr>
        <w:pStyle w:val="Brdtext"/>
        <w:ind w:right="119"/>
      </w:pPr>
      <w:r w:rsidRPr="00BC5B0B">
        <w:t>Vid ett tekniskt fel levereras ett generellt undantag (</w:t>
      </w:r>
      <w:proofErr w:type="spellStart"/>
      <w:r w:rsidRPr="00BC5B0B">
        <w:t>SOAP-Exception</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xml:space="preserve">. </w:t>
      </w:r>
      <w:r w:rsidR="00C015AE" w:rsidRPr="00BC5B0B">
        <w:t>Tekniska fel får inte förmedla känsliga personuppgifter. Istället rekommenderas att ett log-id förmedlas, som ger möjlighet för tjänsteproducentens förvaltning att bistå tjänstekonsumentens förvaltning med felsökning.</w:t>
      </w:r>
    </w:p>
    <w:p w14:paraId="63CE05AD" w14:textId="77777777" w:rsidR="00D218F3" w:rsidRPr="00BC5B0B" w:rsidRDefault="00D218F3" w:rsidP="00D218F3">
      <w:pPr>
        <w:pStyle w:val="Brdtext"/>
        <w:ind w:right="119"/>
      </w:pPr>
    </w:p>
    <w:p w14:paraId="5ABE0669" w14:textId="77777777" w:rsidR="00D218F3" w:rsidRPr="00BC5B0B" w:rsidRDefault="00D218F3" w:rsidP="00D218F3">
      <w:pPr>
        <w:pStyle w:val="Rubrik1"/>
        <w:numPr>
          <w:ilvl w:val="0"/>
          <w:numId w:val="1"/>
        </w:numPr>
        <w:tabs>
          <w:tab w:val="left" w:pos="1299"/>
        </w:tabs>
      </w:pPr>
      <w:bookmarkStart w:id="24" w:name="_Toc341787030"/>
      <w:bookmarkStart w:id="25" w:name="_Toc219041777"/>
      <w:r w:rsidRPr="00BC5B0B">
        <w:t>Gemensamma informationskomponenter</w:t>
      </w:r>
      <w:bookmarkEnd w:id="25"/>
    </w:p>
    <w:p w14:paraId="4708D930" w14:textId="77777777" w:rsidR="00D218F3" w:rsidRPr="00BC5B0B" w:rsidRDefault="00D218F3" w:rsidP="00D218F3">
      <w:pPr>
        <w:pStyle w:val="Brdtext"/>
        <w:spacing w:before="120"/>
        <w:ind w:left="868" w:right="147"/>
      </w:pPr>
      <w:r w:rsidRPr="00BC5B0B">
        <w:t>I tjänstekontraktsbeskrivningarna används ett antal komponenter som är gemensamma för vissa meddelande, och dessa beskrivs i detta avsnitt.</w:t>
      </w:r>
    </w:p>
    <w:p w14:paraId="3980E79F" w14:textId="77777777" w:rsidR="00D218F3" w:rsidRPr="00BC5B0B" w:rsidRDefault="00D218F3" w:rsidP="00D218F3">
      <w:pPr>
        <w:spacing w:before="14" w:line="260" w:lineRule="exact"/>
        <w:rPr>
          <w:sz w:val="26"/>
          <w:szCs w:val="26"/>
        </w:rPr>
      </w:pPr>
    </w:p>
    <w:p w14:paraId="214288CB" w14:textId="77777777" w:rsidR="00D218F3" w:rsidRPr="00BC5B0B" w:rsidRDefault="00D218F3" w:rsidP="00D218F3">
      <w:pPr>
        <w:spacing w:before="14" w:line="260" w:lineRule="exact"/>
        <w:rPr>
          <w:sz w:val="26"/>
          <w:szCs w:val="26"/>
        </w:rPr>
      </w:pPr>
      <w:r w:rsidRPr="00BC5B0B">
        <w:rPr>
          <w:sz w:val="26"/>
          <w:szCs w:val="26"/>
        </w:rPr>
        <w:tab/>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538AEC6" w14:textId="77777777" w:rsidTr="00FE2B3C">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108698E8"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6A4C8D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4ABA6BD3"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6CC75790"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36772E51"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305B68" w:rsidRPr="00BC5B0B" w14:paraId="342638E3" w14:textId="77777777" w:rsidTr="00305B68">
        <w:trPr>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6C796B2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9114BE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053C569A" w14:textId="591DEF7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6D30651" w14:textId="3B615CA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8A6505B" w14:textId="212B64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3F658182" w14:textId="586C53E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B76C9B5" w14:textId="77777777" w:rsidTr="00305B6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67980F6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D7F0D45" w14:textId="214DE533"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2D0062" w14:textId="7DB7DCE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4F749428" w14:textId="1E2F5B7C" w:rsidR="00305B68" w:rsidRPr="00BC5B0B" w:rsidRDefault="001B6021"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 xml:space="preserve">okumentets unika identifierare. </w:t>
            </w:r>
            <w:proofErr w:type="spellStart"/>
            <w:r w:rsidR="00305B68" w:rsidRPr="00BC5B0B">
              <w:rPr>
                <w:rFonts w:ascii="Times New Roman" w:eastAsia="Times New Roman" w:hAnsi="Times New Roman" w:cs="Times New Roman"/>
                <w:sz w:val="20"/>
                <w:szCs w:val="20"/>
              </w:rPr>
              <w:t>OID</w:t>
            </w:r>
            <w:proofErr w:type="spellEnd"/>
            <w:r w:rsidR="00305B68" w:rsidRPr="00BC5B0B">
              <w:rPr>
                <w:rFonts w:ascii="Times New Roman" w:eastAsia="Times New Roman" w:hAnsi="Times New Roman" w:cs="Times New Roman"/>
                <w:sz w:val="20"/>
                <w:szCs w:val="20"/>
              </w:rPr>
              <w:t xml:space="preserve"> kan sättas till 1.2.752.129.2.1.2.1  (Icke-nationell identifierare </w:t>
            </w:r>
            <w:proofErr w:type="spellStart"/>
            <w:r w:rsidR="00305B68" w:rsidRPr="00BC5B0B">
              <w:rPr>
                <w:rFonts w:ascii="Times New Roman" w:eastAsia="Times New Roman" w:hAnsi="Times New Roman" w:cs="Times New Roman"/>
                <w:sz w:val="20"/>
                <w:szCs w:val="20"/>
              </w:rPr>
              <w:t>Org+lokalt</w:t>
            </w:r>
            <w:proofErr w:type="spellEnd"/>
            <w:r w:rsidR="00305B68"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46649361" w14:textId="0EED62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99436D" w14:textId="77777777" w:rsidTr="00305B68">
        <w:trPr>
          <w:trHeight w:hRule="exact" w:val="852"/>
        </w:trPr>
        <w:tc>
          <w:tcPr>
            <w:tcW w:w="2922" w:type="dxa"/>
            <w:tcBorders>
              <w:top w:val="single" w:sz="5" w:space="0" w:color="000000"/>
              <w:left w:val="single" w:sz="5" w:space="0" w:color="000000"/>
              <w:bottom w:val="single" w:sz="5" w:space="0" w:color="000000"/>
              <w:right w:val="single" w:sz="5" w:space="0" w:color="000000"/>
            </w:tcBorders>
          </w:tcPr>
          <w:p w14:paraId="7AAB07CB"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24D396" w14:textId="7A673546" w:rsidR="00305B68" w:rsidRPr="00BC5B0B" w:rsidRDefault="00FE2B3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AD5E920" w14:textId="35EB0705" w:rsidR="00305B68" w:rsidRPr="00BC5B0B" w:rsidRDefault="00604897"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62F9202E" w14:textId="086BBDFA" w:rsidR="00305B68" w:rsidRPr="00BC5B0B" w:rsidRDefault="002E0BE8"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Kod</w:t>
            </w:r>
            <w:r w:rsidR="00604897" w:rsidRPr="00BC5B0B">
              <w:rPr>
                <w:rFonts w:ascii="Times New Roman" w:eastAsia="Times New Roman" w:hAnsi="Times New Roman" w:cs="Times New Roman"/>
                <w:spacing w:val="-1"/>
                <w:sz w:val="20"/>
                <w:szCs w:val="20"/>
              </w:rPr>
              <w:t xml:space="preserve"> som anger typ av innehåll.</w:t>
            </w:r>
          </w:p>
        </w:tc>
        <w:tc>
          <w:tcPr>
            <w:tcW w:w="900" w:type="dxa"/>
            <w:tcBorders>
              <w:top w:val="single" w:sz="5" w:space="0" w:color="000000"/>
              <w:left w:val="single" w:sz="5" w:space="0" w:color="000000"/>
              <w:bottom w:val="single" w:sz="5" w:space="0" w:color="000000"/>
              <w:right w:val="single" w:sz="5" w:space="0" w:color="000000"/>
            </w:tcBorders>
          </w:tcPr>
          <w:p w14:paraId="0A546AFE" w14:textId="0B1B6B2B" w:rsidR="00305B68" w:rsidRPr="00BC5B0B" w:rsidRDefault="00604897" w:rsidP="00FE2B3C">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0C9CE70" w14:textId="77777777" w:rsidTr="00305B68">
        <w:trPr>
          <w:trHeight w:hRule="exact" w:val="850"/>
        </w:trPr>
        <w:tc>
          <w:tcPr>
            <w:tcW w:w="2922" w:type="dxa"/>
            <w:tcBorders>
              <w:top w:val="single" w:sz="5" w:space="0" w:color="000000"/>
              <w:left w:val="single" w:sz="5" w:space="0" w:color="000000"/>
              <w:bottom w:val="single" w:sz="5" w:space="0" w:color="000000"/>
              <w:right w:val="single" w:sz="5" w:space="0" w:color="000000"/>
            </w:tcBorders>
          </w:tcPr>
          <w:p w14:paraId="2E91F7D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30DCDF93" w14:textId="44C47CDC"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ocumentTitle</w:t>
            </w:r>
            <w:proofErr w:type="spellEnd"/>
          </w:p>
          <w:p w14:paraId="1DABE21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0C6C02" w14:textId="6F78BB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5B4C9F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43B3933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3358A" w14:textId="4A34717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14F3D8A0" w14:textId="77777777" w:rsidTr="00FE2B3C">
        <w:trPr>
          <w:trHeight w:hRule="exact" w:val="854"/>
        </w:trPr>
        <w:tc>
          <w:tcPr>
            <w:tcW w:w="2922" w:type="dxa"/>
            <w:tcBorders>
              <w:top w:val="single" w:sz="5" w:space="0" w:color="000000"/>
              <w:left w:val="single" w:sz="5" w:space="0" w:color="000000"/>
              <w:bottom w:val="single" w:sz="5" w:space="0" w:color="000000"/>
              <w:right w:val="single" w:sz="5" w:space="0" w:color="000000"/>
            </w:tcBorders>
          </w:tcPr>
          <w:p w14:paraId="2764BE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EFB1919" w14:textId="5B699F35" w:rsidR="00305B68"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305B68" w:rsidRPr="00BC5B0B">
              <w:rPr>
                <w:rFonts w:ascii="Times New Roman" w:eastAsia="Times New Roman" w:hAnsi="Times New Roman" w:cs="Times New Roman"/>
                <w:sz w:val="20"/>
                <w:szCs w:val="20"/>
              </w:rPr>
              <w:t>ocumentTime</w:t>
            </w:r>
            <w:proofErr w:type="spellEnd"/>
          </w:p>
          <w:p w14:paraId="71216F2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AB164D0" w14:textId="03689CA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4DFB3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då dokumentet skapades</w:t>
            </w:r>
          </w:p>
          <w:p w14:paraId="17BD7B1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277D04" w14:textId="47E6CEF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5E929B80" w14:textId="77777777" w:rsidTr="002B31AC">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56FE125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740C721" w14:textId="6C12BDC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241BD9" w14:textId="7403105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49607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029EB40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6C4B54" w14:textId="7B1D8B6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B2C4FF3" w14:textId="77777777" w:rsidTr="00FE2B3C">
        <w:trPr>
          <w:trHeight w:hRule="exact" w:val="842"/>
        </w:trPr>
        <w:tc>
          <w:tcPr>
            <w:tcW w:w="2922" w:type="dxa"/>
            <w:tcBorders>
              <w:top w:val="single" w:sz="5" w:space="0" w:color="000000"/>
              <w:left w:val="single" w:sz="5" w:space="0" w:color="000000"/>
              <w:bottom w:val="single" w:sz="5" w:space="0" w:color="000000"/>
              <w:right w:val="single" w:sz="5" w:space="0" w:color="000000"/>
            </w:tcBorders>
          </w:tcPr>
          <w:p w14:paraId="4B48595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687CB71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198F31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6FD0245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3B29CE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73E13B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88337E" w14:textId="2FC5CEE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FA7B26D" w14:textId="77777777" w:rsidTr="00FE2B3C">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5B44F6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B0EC2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5ED25EA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7B528EF" w14:textId="415F9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BF87E9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4FE7640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F54D69" w14:textId="124023C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456A71A" w14:textId="77777777" w:rsidTr="00FE2B3C">
        <w:trPr>
          <w:trHeight w:hRule="exact" w:val="989"/>
        </w:trPr>
        <w:tc>
          <w:tcPr>
            <w:tcW w:w="2922" w:type="dxa"/>
            <w:tcBorders>
              <w:top w:val="single" w:sz="5" w:space="0" w:color="000000"/>
              <w:left w:val="single" w:sz="5" w:space="0" w:color="000000"/>
              <w:bottom w:val="single" w:sz="5" w:space="0" w:color="000000"/>
              <w:right w:val="single" w:sz="5" w:space="0" w:color="000000"/>
            </w:tcBorders>
          </w:tcPr>
          <w:p w14:paraId="3C19F8DE"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B6D39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4F118304" w14:textId="41A9A359"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F555BF8" w14:textId="3831E6B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D6BAE4C"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799FC7E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1C52CDC" w14:textId="4CE6B07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57C26176" w14:textId="77777777" w:rsidTr="00FE2B3C">
        <w:trPr>
          <w:trHeight w:hRule="exact" w:val="944"/>
        </w:trPr>
        <w:tc>
          <w:tcPr>
            <w:tcW w:w="2922" w:type="dxa"/>
            <w:tcBorders>
              <w:top w:val="single" w:sz="5" w:space="0" w:color="000000"/>
              <w:left w:val="single" w:sz="5" w:space="0" w:color="000000"/>
              <w:bottom w:val="single" w:sz="5" w:space="0" w:color="000000"/>
              <w:right w:val="single" w:sz="5" w:space="0" w:color="000000"/>
            </w:tcBorders>
          </w:tcPr>
          <w:p w14:paraId="6602437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E3D07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55F90C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59CB04" w14:textId="61C0B4E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8E8D5C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4974AD0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1E76DB" w14:textId="38A43AF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0AF14217" w14:textId="77777777" w:rsidTr="00FE2B3C">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DD77890"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E38F71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31809E8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6C11D6"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C6C34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F5087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56A8E4C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5CCB55" w14:textId="7A72EC5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9560E51" w14:textId="77777777" w:rsidTr="00305B68">
        <w:trPr>
          <w:trHeight w:hRule="exact" w:val="1039"/>
        </w:trPr>
        <w:tc>
          <w:tcPr>
            <w:tcW w:w="2922" w:type="dxa"/>
            <w:tcBorders>
              <w:top w:val="single" w:sz="5" w:space="0" w:color="000000"/>
              <w:left w:val="single" w:sz="5" w:space="0" w:color="000000"/>
              <w:bottom w:val="single" w:sz="5" w:space="0" w:color="000000"/>
              <w:right w:val="single" w:sz="5" w:space="0" w:color="000000"/>
            </w:tcBorders>
          </w:tcPr>
          <w:p w14:paraId="5D44A5B6"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D9627E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9D152FD" w14:textId="25E2C31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84F11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33BE73E"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B2250C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04681E9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6B6D8A" w14:textId="360F088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7634AA2D" w14:textId="77777777" w:rsidTr="00305B68">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5D58B65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5700255" w14:textId="2F58178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30DF2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516469B" w14:textId="618C3DE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9ECBEA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7817EE1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1643D2" w14:textId="2E381CF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670B073" w14:textId="77777777" w:rsidTr="00305B68">
        <w:trPr>
          <w:trHeight w:hRule="exact" w:val="1278"/>
        </w:trPr>
        <w:tc>
          <w:tcPr>
            <w:tcW w:w="2922" w:type="dxa"/>
            <w:tcBorders>
              <w:top w:val="single" w:sz="5" w:space="0" w:color="000000"/>
              <w:left w:val="single" w:sz="5" w:space="0" w:color="000000"/>
              <w:bottom w:val="single" w:sz="5" w:space="0" w:color="000000"/>
              <w:right w:val="single" w:sz="5" w:space="0" w:color="000000"/>
            </w:tcBorders>
          </w:tcPr>
          <w:p w14:paraId="5EAABE12"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74AAB7A"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9B5B41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6A15995"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3566D3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6F6A968"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40CEB10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6A8B59" w14:textId="2634AB81"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30030651" w14:textId="77777777" w:rsidTr="00305B68">
        <w:trPr>
          <w:trHeight w:hRule="exact" w:val="1093"/>
        </w:trPr>
        <w:tc>
          <w:tcPr>
            <w:tcW w:w="2922" w:type="dxa"/>
            <w:tcBorders>
              <w:top w:val="single" w:sz="5" w:space="0" w:color="000000"/>
              <w:left w:val="single" w:sz="5" w:space="0" w:color="000000"/>
              <w:bottom w:val="single" w:sz="5" w:space="0" w:color="000000"/>
              <w:right w:val="single" w:sz="5" w:space="0" w:color="000000"/>
            </w:tcBorders>
          </w:tcPr>
          <w:p w14:paraId="793D6799"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3BC61B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7C2DDA74" w14:textId="4DA4427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FFAA06B"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6229A91" w14:textId="2CFCF974"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E91B70"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550212A2"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91B614" w14:textId="7A596B8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1F742D5E" w14:textId="77777777" w:rsidTr="00305B68">
        <w:trPr>
          <w:trHeight w:hRule="exact" w:val="1042"/>
        </w:trPr>
        <w:tc>
          <w:tcPr>
            <w:tcW w:w="2922" w:type="dxa"/>
            <w:tcBorders>
              <w:top w:val="single" w:sz="5" w:space="0" w:color="000000"/>
              <w:left w:val="single" w:sz="5" w:space="0" w:color="000000"/>
              <w:bottom w:val="single" w:sz="5" w:space="0" w:color="000000"/>
              <w:right w:val="single" w:sz="5" w:space="0" w:color="000000"/>
            </w:tcBorders>
          </w:tcPr>
          <w:p w14:paraId="7B08AF5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40DC04B" w14:textId="173B15D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7F490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3E96B0A6" w14:textId="50C28BF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8229A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435E793D"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A5DE703" w14:textId="003B20E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305B68" w:rsidRPr="00BC5B0B" w14:paraId="6B2397C2" w14:textId="77777777" w:rsidTr="00305B68">
        <w:trPr>
          <w:trHeight w:hRule="exact" w:val="844"/>
        </w:trPr>
        <w:tc>
          <w:tcPr>
            <w:tcW w:w="2922" w:type="dxa"/>
            <w:tcBorders>
              <w:top w:val="single" w:sz="5" w:space="0" w:color="000000"/>
              <w:left w:val="single" w:sz="5" w:space="0" w:color="000000"/>
              <w:bottom w:val="single" w:sz="5" w:space="0" w:color="000000"/>
              <w:right w:val="single" w:sz="5" w:space="0" w:color="000000"/>
            </w:tcBorders>
          </w:tcPr>
          <w:p w14:paraId="1A99E13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2F4616A9"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60C907"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67A8A6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6547FA" w14:textId="480CDC2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8706FB" w14:textId="0808BF0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7B2F4EEA" w14:textId="77777777" w:rsidTr="00305B68">
        <w:trPr>
          <w:trHeight w:hRule="exact" w:val="1139"/>
        </w:trPr>
        <w:tc>
          <w:tcPr>
            <w:tcW w:w="2922" w:type="dxa"/>
            <w:tcBorders>
              <w:top w:val="single" w:sz="5" w:space="0" w:color="000000"/>
              <w:left w:val="single" w:sz="5" w:space="0" w:color="000000"/>
              <w:bottom w:val="single" w:sz="5" w:space="0" w:color="000000"/>
              <w:right w:val="single" w:sz="5" w:space="0" w:color="000000"/>
            </w:tcBorders>
          </w:tcPr>
          <w:p w14:paraId="03B2C8B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CCB45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4AFD90B3" w14:textId="5294CB5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83152" w14:textId="1D349B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19D2EE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09C90204" w14:textId="062D442D"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F5F0427" w14:textId="25D9135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43609231" w14:textId="77777777" w:rsidTr="00305B68">
        <w:trPr>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49BDE09C"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FB35E6" w14:textId="145E8D0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AA52CEC" w14:textId="0A54FC8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6920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63083693"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229951" w14:textId="0283BA3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EFF0B0E" w14:textId="77777777" w:rsidTr="00305B6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2CDBC7FF"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6945D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4D3C581"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AD52C81" w14:textId="128C2920"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24CA7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F192E61" w14:textId="4B4C9CB6"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1974B6D"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5414E6B9" w14:textId="7F77CA4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E43CD8" w14:textId="5E0071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2931CBC9" w14:textId="77777777" w:rsidTr="00305B6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7A18504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1CCD86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A971087"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46773B64"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C1FA405"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672E5367" w14:textId="106209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C9131DC" w14:textId="04E4086C"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7932B40A" w14:textId="6455DA1E"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35E5CC8" w14:textId="77777777" w:rsidTr="002B31AC">
        <w:trPr>
          <w:trHeight w:hRule="exact" w:val="1566"/>
        </w:trPr>
        <w:tc>
          <w:tcPr>
            <w:tcW w:w="2922" w:type="dxa"/>
            <w:tcBorders>
              <w:top w:val="single" w:sz="5" w:space="0" w:color="000000"/>
              <w:left w:val="single" w:sz="5" w:space="0" w:color="000000"/>
              <w:bottom w:val="single" w:sz="5" w:space="0" w:color="000000"/>
              <w:right w:val="single" w:sz="5" w:space="0" w:color="000000"/>
            </w:tcBorders>
          </w:tcPr>
          <w:p w14:paraId="17C9B50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3032F0E3"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2D500D6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31F198F"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7663A413" w14:textId="4C9DAB1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79A66BC" w14:textId="0EA0B0C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16ABD1D" w14:textId="45AA25D2"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76E5A7AC" w14:textId="791D1C3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6A2AF315" w14:textId="77777777" w:rsidTr="00305B68">
        <w:trPr>
          <w:trHeight w:hRule="exact" w:val="1409"/>
        </w:trPr>
        <w:tc>
          <w:tcPr>
            <w:tcW w:w="2922" w:type="dxa"/>
            <w:tcBorders>
              <w:top w:val="single" w:sz="5" w:space="0" w:color="000000"/>
              <w:left w:val="single" w:sz="5" w:space="0" w:color="000000"/>
              <w:bottom w:val="single" w:sz="5" w:space="0" w:color="000000"/>
              <w:right w:val="single" w:sz="5" w:space="0" w:color="000000"/>
            </w:tcBorders>
          </w:tcPr>
          <w:p w14:paraId="089F10E4"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957AB28"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4DFD7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42173EA1" w14:textId="7777777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0CA76AA" w14:textId="5CD56A9B"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23718DF" w14:textId="5DC6A12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56C1F6EE" w14:textId="1159440A"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305B68" w:rsidRPr="00BC5B0B" w14:paraId="020DB43E" w14:textId="77777777" w:rsidTr="00FE2B3C">
        <w:trPr>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4FA8313A" w14:textId="77777777" w:rsidR="00305B68" w:rsidRPr="00BC5B0B" w:rsidRDefault="00305B68"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0A2BBD7" w14:textId="027566D3"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0CFC85" w14:textId="4270E80F"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3407D38" w14:textId="4C9C9585"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5C108D68" w14:textId="3DB4D6A7" w:rsidR="00305B68" w:rsidRPr="00BC5B0B" w:rsidRDefault="00305B68"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62C85064" w14:textId="77777777" w:rsidR="00D218F3" w:rsidRPr="00BC5B0B" w:rsidRDefault="00D218F3" w:rsidP="00D218F3">
      <w:pPr>
        <w:spacing w:before="14" w:line="260" w:lineRule="exact"/>
        <w:rPr>
          <w:sz w:val="26"/>
          <w:szCs w:val="26"/>
        </w:rPr>
      </w:pPr>
    </w:p>
    <w:p w14:paraId="296317A7" w14:textId="77777777" w:rsidR="001B6021" w:rsidRPr="00BC5B0B" w:rsidRDefault="001B6021">
      <w:pPr>
        <w:rPr>
          <w:rFonts w:ascii="Arial" w:eastAsia="Arial" w:hAnsi="Arial"/>
          <w:b/>
          <w:bCs/>
          <w:sz w:val="24"/>
          <w:szCs w:val="24"/>
        </w:rPr>
      </w:pPr>
      <w:r w:rsidRPr="00BC5B0B">
        <w:br w:type="page"/>
      </w:r>
    </w:p>
    <w:p w14:paraId="39C0EA11" w14:textId="19D55D25" w:rsidR="00D218F3" w:rsidRPr="00BC5B0B" w:rsidRDefault="00D218F3" w:rsidP="00D218F3">
      <w:pPr>
        <w:pStyle w:val="Rubrik1"/>
        <w:numPr>
          <w:ilvl w:val="0"/>
          <w:numId w:val="1"/>
        </w:numPr>
        <w:tabs>
          <w:tab w:val="left" w:pos="1299"/>
        </w:tabs>
      </w:pPr>
      <w:bookmarkStart w:id="26" w:name="_Toc219041778"/>
      <w:proofErr w:type="spellStart"/>
      <w:r w:rsidRPr="00BC5B0B">
        <w:lastRenderedPageBreak/>
        <w:t>GetCareDocumentation</w:t>
      </w:r>
      <w:proofErr w:type="spellEnd"/>
      <w:r w:rsidRPr="00BC5B0B">
        <w:t xml:space="preserve"> (Vård- och omsorgsdokument</w:t>
      </w:r>
      <w:bookmarkEnd w:id="24"/>
      <w:r w:rsidRPr="00BC5B0B">
        <w:t>)</w:t>
      </w:r>
      <w:bookmarkEnd w:id="26"/>
      <w:r w:rsidRPr="00BC5B0B">
        <w:br/>
      </w:r>
    </w:p>
    <w:p w14:paraId="38E06192" w14:textId="77777777" w:rsidR="00D218F3" w:rsidRPr="00BC5B0B" w:rsidRDefault="00D218F3" w:rsidP="00D218F3">
      <w:pPr>
        <w:pStyle w:val="Brdtext"/>
        <w:spacing w:line="239" w:lineRule="auto"/>
        <w:ind w:right="145"/>
        <w:rPr>
          <w:sz w:val="23"/>
          <w:szCs w:val="23"/>
        </w:rPr>
      </w:pPr>
      <w:proofErr w:type="spellStart"/>
      <w:r w:rsidRPr="00BC5B0B">
        <w:rPr>
          <w:spacing w:val="-1"/>
        </w:rPr>
        <w:t>careDocumentation</w:t>
      </w:r>
      <w:proofErr w:type="spellEnd"/>
      <w:r w:rsidRPr="00BC5B0B">
        <w:rPr>
          <w:spacing w:val="-1"/>
        </w:rPr>
        <w:t xml:space="preserve"> returnerar en patients vårddokument, så som </w:t>
      </w:r>
      <w:r w:rsidRPr="00BC5B0B">
        <w:rPr>
          <w:sz w:val="23"/>
          <w:szCs w:val="23"/>
        </w:rPr>
        <w:t>anteckningar av typerna utredning, åtgärd/behandling, sammanfattning, samordning, inskrivning, slutanteckning (vilket även inkluderar epikris), anteckning utan fysiskt möte, slutenvårdsanteckning samt besöksanteckning.</w:t>
      </w:r>
    </w:p>
    <w:p w14:paraId="130BFE40" w14:textId="77777777" w:rsidR="00D218F3" w:rsidRPr="00BC5B0B" w:rsidRDefault="00D218F3" w:rsidP="00D218F3">
      <w:pPr>
        <w:pStyle w:val="Brdtext"/>
        <w:spacing w:line="239" w:lineRule="auto"/>
        <w:ind w:right="145"/>
        <w:rPr>
          <w:spacing w:val="-1"/>
        </w:rPr>
      </w:pPr>
    </w:p>
    <w:p w14:paraId="4E25996B" w14:textId="77777777" w:rsidR="00D218F3" w:rsidRPr="00BC5B0B" w:rsidRDefault="00D218F3" w:rsidP="00D218F3">
      <w:pPr>
        <w:pStyle w:val="Brdtext"/>
        <w:spacing w:line="239" w:lineRule="auto"/>
        <w:ind w:right="145"/>
        <w:rPr>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vn</w:t>
      </w:r>
      <w:r w:rsidRPr="00BC5B0B">
        <w:rPr>
          <w:color w:val="FF0000"/>
          <w:spacing w:val="-2"/>
        </w:rPr>
        <w:t>i</w:t>
      </w:r>
      <w:r w:rsidRPr="00BC5B0B">
        <w:rPr>
          <w:color w:val="FF0000"/>
        </w:rPr>
        <w:t>ng</w:t>
      </w:r>
      <w:r w:rsidRPr="00BC5B0B">
        <w:rPr>
          <w:color w:val="FF0000"/>
          <w:spacing w:val="-1"/>
        </w:rPr>
        <w:t xml:space="preserve"> </w:t>
      </w:r>
      <w:r w:rsidRPr="00BC5B0B">
        <w:rPr>
          <w:color w:val="FF0000"/>
        </w:rPr>
        <w:t>av</w:t>
      </w:r>
      <w:r w:rsidRPr="00BC5B0B">
        <w:rPr>
          <w:color w:val="FF0000"/>
          <w:spacing w:val="-1"/>
        </w:rPr>
        <w:t xml:space="preserve"> 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w:t>
      </w:r>
      <w:r w:rsidRPr="00BC5B0B">
        <w:rPr>
          <w:color w:val="FF0000"/>
          <w:spacing w:val="-1"/>
        </w:rPr>
        <w:t>k</w:t>
      </w:r>
      <w:r w:rsidRPr="00BC5B0B">
        <w:rPr>
          <w:color w:val="FF0000"/>
        </w:rPr>
        <w:t>on</w:t>
      </w:r>
      <w:r w:rsidRPr="00BC5B0B">
        <w:rPr>
          <w:color w:val="FF0000"/>
          <w:spacing w:val="-2"/>
        </w:rPr>
        <w:t>t</w:t>
      </w:r>
      <w:r w:rsidRPr="00BC5B0B">
        <w:rPr>
          <w:color w:val="FF0000"/>
        </w:rPr>
        <w:t>ra</w:t>
      </w:r>
      <w:r w:rsidRPr="00BC5B0B">
        <w:rPr>
          <w:color w:val="FF0000"/>
          <w:spacing w:val="-1"/>
        </w:rPr>
        <w:t>kt</w:t>
      </w:r>
      <w:r w:rsidRPr="00BC5B0B">
        <w:rPr>
          <w:color w:val="FF0000"/>
        </w:rPr>
        <w:t>e</w:t>
      </w:r>
      <w:r w:rsidRPr="00BC5B0B">
        <w:rPr>
          <w:color w:val="FF0000"/>
          <w:spacing w:val="-1"/>
        </w:rPr>
        <w:t>t</w:t>
      </w:r>
      <w:r w:rsidRPr="00BC5B0B">
        <w:rPr>
          <w:color w:val="FF0000"/>
        </w:rPr>
        <w:t>. De</w:t>
      </w:r>
      <w:r w:rsidRPr="00BC5B0B">
        <w:rPr>
          <w:color w:val="FF0000"/>
          <w:spacing w:val="-1"/>
        </w:rPr>
        <w:t>tt</w:t>
      </w:r>
      <w:r w:rsidRPr="00BC5B0B">
        <w:rPr>
          <w:color w:val="FF0000"/>
        </w:rPr>
        <w:t>a av</w:t>
      </w:r>
      <w:r w:rsidRPr="00BC5B0B">
        <w:rPr>
          <w:color w:val="FF0000"/>
          <w:spacing w:val="-2"/>
        </w:rPr>
        <w:t>s</w:t>
      </w:r>
      <w:r w:rsidRPr="00BC5B0B">
        <w:rPr>
          <w:color w:val="FF0000"/>
        </w:rPr>
        <w:t>n</w:t>
      </w:r>
      <w:r w:rsidRPr="00BC5B0B">
        <w:rPr>
          <w:color w:val="FF0000"/>
          <w:spacing w:val="-2"/>
        </w:rPr>
        <w:t>i</w:t>
      </w:r>
      <w:r w:rsidRPr="00BC5B0B">
        <w:rPr>
          <w:color w:val="FF0000"/>
          <w:spacing w:val="-1"/>
        </w:rPr>
        <w:t>t</w:t>
      </w:r>
      <w:r w:rsidRPr="00BC5B0B">
        <w:rPr>
          <w:color w:val="FF0000"/>
        </w:rPr>
        <w:t>t</w:t>
      </w:r>
      <w:r w:rsidRPr="00BC5B0B">
        <w:rPr>
          <w:color w:val="FF0000"/>
          <w:spacing w:val="-1"/>
        </w:rPr>
        <w:t xml:space="preserve"> </w:t>
      </w:r>
      <w:r w:rsidRPr="00BC5B0B">
        <w:rPr>
          <w:color w:val="FF0000"/>
        </w:rPr>
        <w:t>repe</w:t>
      </w:r>
      <w:r w:rsidRPr="00BC5B0B">
        <w:rPr>
          <w:color w:val="FF0000"/>
          <w:spacing w:val="-1"/>
        </w:rPr>
        <w:t>te</w:t>
      </w:r>
      <w:r w:rsidRPr="00BC5B0B">
        <w:rPr>
          <w:color w:val="FF0000"/>
        </w:rPr>
        <w:t>ras</w:t>
      </w:r>
      <w:r w:rsidRPr="00BC5B0B">
        <w:rPr>
          <w:color w:val="FF0000"/>
          <w:spacing w:val="-1"/>
        </w:rPr>
        <w:t xml:space="preserve"> f</w:t>
      </w:r>
      <w:r w:rsidRPr="00BC5B0B">
        <w:rPr>
          <w:color w:val="FF0000"/>
        </w:rPr>
        <w:t>ör</w:t>
      </w:r>
      <w:r w:rsidRPr="00BC5B0B">
        <w:rPr>
          <w:color w:val="FF0000"/>
          <w:spacing w:val="-2"/>
        </w:rPr>
        <w:t xml:space="preserve"> </w:t>
      </w:r>
      <w:r w:rsidRPr="00BC5B0B">
        <w:rPr>
          <w:color w:val="FF0000"/>
        </w:rPr>
        <w:t>v</w:t>
      </w:r>
      <w:r w:rsidRPr="00BC5B0B">
        <w:rPr>
          <w:color w:val="FF0000"/>
          <w:spacing w:val="-1"/>
        </w:rPr>
        <w:t>ar</w:t>
      </w:r>
      <w:r w:rsidRPr="00BC5B0B">
        <w:rPr>
          <w:color w:val="FF0000"/>
        </w:rPr>
        <w:t xml:space="preserve">je </w:t>
      </w:r>
      <w:r w:rsidRPr="00BC5B0B">
        <w:rPr>
          <w:color w:val="FF0000"/>
          <w:spacing w:val="-2"/>
        </w:rPr>
        <w:t>t</w:t>
      </w:r>
      <w:r w:rsidRPr="00BC5B0B">
        <w:rPr>
          <w:color w:val="FF0000"/>
        </w:rPr>
        <w:t>j</w:t>
      </w:r>
      <w:r w:rsidRPr="00BC5B0B">
        <w:rPr>
          <w:color w:val="FF0000"/>
          <w:spacing w:val="-1"/>
        </w:rPr>
        <w:t>ä</w:t>
      </w:r>
      <w:r w:rsidRPr="00BC5B0B">
        <w:rPr>
          <w:color w:val="FF0000"/>
        </w:rPr>
        <w:t>n</w:t>
      </w:r>
      <w:r w:rsidRPr="00BC5B0B">
        <w:rPr>
          <w:color w:val="FF0000"/>
          <w:spacing w:val="-1"/>
        </w:rPr>
        <w:t>steko</w:t>
      </w:r>
      <w:r w:rsidRPr="00BC5B0B">
        <w:rPr>
          <w:color w:val="FF0000"/>
        </w:rPr>
        <w:t>n</w:t>
      </w:r>
      <w:r w:rsidRPr="00BC5B0B">
        <w:rPr>
          <w:color w:val="FF0000"/>
          <w:spacing w:val="-1"/>
        </w:rPr>
        <w:t>tra</w:t>
      </w:r>
      <w:r w:rsidRPr="00BC5B0B">
        <w:rPr>
          <w:color w:val="FF0000"/>
        </w:rPr>
        <w:t xml:space="preserve">kt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i</w:t>
      </w:r>
      <w:r w:rsidRPr="00BC5B0B">
        <w:rPr>
          <w:color w:val="FF0000"/>
        </w:rPr>
        <w:t>n</w:t>
      </w:r>
      <w:r w:rsidRPr="00BC5B0B">
        <w:rPr>
          <w:color w:val="FF0000"/>
          <w:spacing w:val="-1"/>
        </w:rPr>
        <w:t>gå</w:t>
      </w:r>
      <w:r w:rsidRPr="00BC5B0B">
        <w:rPr>
          <w:color w:val="FF0000"/>
        </w:rPr>
        <w:t xml:space="preserve">r i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do</w:t>
      </w:r>
      <w:r w:rsidRPr="00BC5B0B">
        <w:rPr>
          <w:color w:val="FF0000"/>
          <w:spacing w:val="-3"/>
        </w:rPr>
        <w:t>m</w:t>
      </w:r>
      <w:r w:rsidRPr="00BC5B0B">
        <w:rPr>
          <w:color w:val="FF0000"/>
          <w:spacing w:val="-1"/>
        </w:rPr>
        <w:t>ä</w:t>
      </w:r>
      <w:r w:rsidRPr="00BC5B0B">
        <w:rPr>
          <w:color w:val="FF0000"/>
        </w:rPr>
        <w:t>n</w:t>
      </w:r>
      <w:r w:rsidRPr="00BC5B0B">
        <w:rPr>
          <w:color w:val="FF0000"/>
          <w:spacing w:val="-1"/>
        </w:rPr>
        <w:t>en</w:t>
      </w:r>
      <w:r w:rsidRPr="00BC5B0B">
        <w:rPr>
          <w:color w:val="FF0000"/>
        </w:rPr>
        <w:t>.</w:t>
      </w:r>
      <w:r w:rsidRPr="00BC5B0B">
        <w:rPr>
          <w:color w:val="FF0000"/>
          <w:spacing w:val="-2"/>
        </w:rPr>
        <w:t xml:space="preserve"> </w:t>
      </w:r>
      <w:r w:rsidRPr="00BC5B0B">
        <w:rPr>
          <w:color w:val="FF0000"/>
          <w:spacing w:val="-1"/>
        </w:rPr>
        <w:t>Dett</w:t>
      </w:r>
      <w:r w:rsidRPr="00BC5B0B">
        <w:rPr>
          <w:color w:val="FF0000"/>
        </w:rPr>
        <w:t xml:space="preserve">a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en i</w:t>
      </w:r>
      <w:r w:rsidRPr="00BC5B0B">
        <w:rPr>
          <w:color w:val="FF0000"/>
        </w:rPr>
        <w:t>n</w:t>
      </w:r>
      <w:r w:rsidRPr="00BC5B0B">
        <w:rPr>
          <w:color w:val="FF0000"/>
          <w:spacing w:val="-1"/>
        </w:rPr>
        <w:t>stru</w:t>
      </w:r>
      <w:r w:rsidRPr="00BC5B0B">
        <w:rPr>
          <w:color w:val="FF0000"/>
        </w:rPr>
        <w:t>k</w:t>
      </w:r>
      <w:r w:rsidRPr="00BC5B0B">
        <w:rPr>
          <w:color w:val="FF0000"/>
          <w:spacing w:val="-1"/>
        </w:rPr>
        <w:t>tio</w:t>
      </w:r>
      <w:r w:rsidRPr="00BC5B0B">
        <w:rPr>
          <w:color w:val="FF0000"/>
        </w:rPr>
        <w:t>n</w:t>
      </w:r>
      <w:r w:rsidRPr="00BC5B0B">
        <w:rPr>
          <w:color w:val="FF0000"/>
          <w:spacing w:val="1"/>
        </w:rPr>
        <w:t xml:space="preserve"> </w:t>
      </w:r>
      <w:r w:rsidRPr="00BC5B0B">
        <w:rPr>
          <w:color w:val="FF0000"/>
          <w:spacing w:val="-1"/>
        </w:rPr>
        <w:t>til</w:t>
      </w:r>
      <w:r w:rsidRPr="00BC5B0B">
        <w:rPr>
          <w:color w:val="FF0000"/>
        </w:rPr>
        <w:t>l d</w:t>
      </w:r>
      <w:r w:rsidRPr="00BC5B0B">
        <w:rPr>
          <w:color w:val="FF0000"/>
          <w:spacing w:val="-1"/>
        </w:rPr>
        <w:t>e</w:t>
      </w:r>
      <w:r w:rsidRPr="00BC5B0B">
        <w:rPr>
          <w:color w:val="FF0000"/>
        </w:rPr>
        <w:t xml:space="preserve">n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realiser</w:t>
      </w:r>
      <w:r w:rsidRPr="00BC5B0B">
        <w:rPr>
          <w:color w:val="FF0000"/>
        </w:rPr>
        <w:t xml:space="preserve">a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kt</w:t>
      </w:r>
      <w:r w:rsidRPr="00BC5B0B">
        <w:rPr>
          <w:color w:val="FF0000"/>
          <w:spacing w:val="-1"/>
        </w:rPr>
        <w:t xml:space="preserve"> </w:t>
      </w:r>
      <w:r w:rsidRPr="00BC5B0B">
        <w:rPr>
          <w:color w:val="FF0000"/>
        </w:rPr>
        <w:t xml:space="preserve">i </w:t>
      </w:r>
      <w:r w:rsidRPr="00BC5B0B">
        <w:rPr>
          <w:color w:val="FF0000"/>
          <w:spacing w:val="-2"/>
        </w:rPr>
        <w:t>t</w:t>
      </w:r>
      <w:r w:rsidRPr="00BC5B0B">
        <w:rPr>
          <w:color w:val="FF0000"/>
        </w:rPr>
        <w:t>j</w:t>
      </w:r>
      <w:r w:rsidRPr="00BC5B0B">
        <w:rPr>
          <w:color w:val="FF0000"/>
          <w:spacing w:val="-1"/>
        </w:rPr>
        <w:t>änste</w:t>
      </w:r>
      <w:r w:rsidRPr="00BC5B0B">
        <w:rPr>
          <w:color w:val="FF0000"/>
        </w:rPr>
        <w:t>do</w:t>
      </w:r>
      <w:r w:rsidRPr="00BC5B0B">
        <w:rPr>
          <w:color w:val="FF0000"/>
          <w:spacing w:val="-4"/>
        </w:rPr>
        <w:t>m</w:t>
      </w:r>
      <w:r w:rsidRPr="00BC5B0B">
        <w:rPr>
          <w:color w:val="FF0000"/>
          <w:spacing w:val="-1"/>
        </w:rPr>
        <w:t>ä</w:t>
      </w:r>
      <w:r w:rsidRPr="00BC5B0B">
        <w:rPr>
          <w:color w:val="FF0000"/>
        </w:rPr>
        <w:t>n</w:t>
      </w:r>
      <w:r w:rsidRPr="00BC5B0B">
        <w:rPr>
          <w:color w:val="FF0000"/>
          <w:spacing w:val="-1"/>
        </w:rPr>
        <w:t>e</w:t>
      </w:r>
      <w:r w:rsidRPr="00BC5B0B">
        <w:rPr>
          <w:color w:val="FF0000"/>
        </w:rPr>
        <w:t xml:space="preserve">n. </w:t>
      </w:r>
      <w:r w:rsidRPr="00BC5B0B">
        <w:rPr>
          <w:color w:val="FF0000"/>
          <w:spacing w:val="-1"/>
        </w:rPr>
        <w:t>De</w:t>
      </w:r>
      <w:r w:rsidRPr="00BC5B0B">
        <w:rPr>
          <w:color w:val="FF0000"/>
        </w:rPr>
        <w:t>nna</w:t>
      </w:r>
      <w:r w:rsidRPr="00BC5B0B">
        <w:rPr>
          <w:color w:val="FF0000"/>
          <w:spacing w:val="-1"/>
        </w:rPr>
        <w:t xml:space="preserve"> </w:t>
      </w:r>
      <w:r w:rsidRPr="00BC5B0B">
        <w:rPr>
          <w:color w:val="FF0000"/>
        </w:rPr>
        <w:t>b</w:t>
      </w:r>
      <w:r w:rsidRPr="00BC5B0B">
        <w:rPr>
          <w:color w:val="FF0000"/>
          <w:spacing w:val="-2"/>
        </w:rPr>
        <w:t>e</w:t>
      </w:r>
      <w:r w:rsidRPr="00BC5B0B">
        <w:rPr>
          <w:color w:val="FF0000"/>
          <w:spacing w:val="-1"/>
        </w:rPr>
        <w:t>skriv</w:t>
      </w:r>
      <w:r w:rsidRPr="00BC5B0B">
        <w:rPr>
          <w:color w:val="FF0000"/>
        </w:rPr>
        <w:t>n</w:t>
      </w:r>
      <w:r w:rsidRPr="00BC5B0B">
        <w:rPr>
          <w:color w:val="FF0000"/>
          <w:spacing w:val="-1"/>
        </w:rPr>
        <w:t>in</w:t>
      </w:r>
      <w:r w:rsidRPr="00BC5B0B">
        <w:rPr>
          <w:color w:val="FF0000"/>
        </w:rPr>
        <w:t>g,</w:t>
      </w:r>
      <w:r w:rsidRPr="00BC5B0B">
        <w:rPr>
          <w:color w:val="FF0000"/>
          <w:spacing w:val="-1"/>
        </w:rPr>
        <w:t xml:space="preserve"> </w:t>
      </w:r>
      <w:r w:rsidRPr="00BC5B0B">
        <w:rPr>
          <w:color w:val="FF0000"/>
        </w:rPr>
        <w:t>n</w:t>
      </w:r>
      <w:r w:rsidRPr="00BC5B0B">
        <w:rPr>
          <w:color w:val="FF0000"/>
          <w:spacing w:val="-2"/>
        </w:rPr>
        <w:t>e</w:t>
      </w:r>
      <w:r w:rsidRPr="00BC5B0B">
        <w:rPr>
          <w:color w:val="FF0000"/>
        </w:rPr>
        <w:t>d</w:t>
      </w:r>
      <w:r w:rsidRPr="00BC5B0B">
        <w:rPr>
          <w:color w:val="FF0000"/>
          <w:spacing w:val="-1"/>
        </w:rPr>
        <w:t>anståend</w:t>
      </w:r>
      <w:r w:rsidRPr="00BC5B0B">
        <w:rPr>
          <w:color w:val="FF0000"/>
        </w:rPr>
        <w:t>e d</w:t>
      </w:r>
      <w:r w:rsidRPr="00BC5B0B">
        <w:rPr>
          <w:color w:val="FF0000"/>
          <w:spacing w:val="-1"/>
        </w:rPr>
        <w:t>etal</w:t>
      </w:r>
      <w:r w:rsidRPr="00BC5B0B">
        <w:rPr>
          <w:color w:val="FF0000"/>
        </w:rPr>
        <w:t>j</w:t>
      </w:r>
      <w:r w:rsidRPr="00BC5B0B">
        <w:rPr>
          <w:color w:val="FF0000"/>
          <w:spacing w:val="-1"/>
        </w:rPr>
        <w:t>er</w:t>
      </w:r>
      <w:r w:rsidRPr="00BC5B0B">
        <w:rPr>
          <w:color w:val="FF0000"/>
        </w:rPr>
        <w:t>,</w:t>
      </w:r>
      <w:r w:rsidRPr="00BC5B0B">
        <w:rPr>
          <w:color w:val="FF0000"/>
          <w:spacing w:val="-2"/>
        </w:rPr>
        <w:t xml:space="preserve"> </w:t>
      </w:r>
      <w:r w:rsidRPr="00BC5B0B">
        <w:rPr>
          <w:color w:val="FF0000"/>
        </w:rPr>
        <w:t>de</w:t>
      </w:r>
      <w:r w:rsidRPr="00BC5B0B">
        <w:rPr>
          <w:color w:val="FF0000"/>
          <w:spacing w:val="-1"/>
        </w:rPr>
        <w:t xml:space="preserve"> ge</w:t>
      </w:r>
      <w:r w:rsidRPr="00BC5B0B">
        <w:rPr>
          <w:color w:val="FF0000"/>
        </w:rPr>
        <w:t>n</w:t>
      </w:r>
      <w:r w:rsidRPr="00BC5B0B">
        <w:rPr>
          <w:color w:val="FF0000"/>
          <w:spacing w:val="-1"/>
        </w:rPr>
        <w:t xml:space="preserve">erella </w:t>
      </w:r>
      <w:r w:rsidRPr="00BC5B0B">
        <w:rPr>
          <w:color w:val="FF0000"/>
        </w:rPr>
        <w:t>reg</w:t>
      </w:r>
      <w:r w:rsidRPr="00BC5B0B">
        <w:rPr>
          <w:color w:val="FF0000"/>
          <w:spacing w:val="-1"/>
        </w:rPr>
        <w:t>l</w:t>
      </w:r>
      <w:r w:rsidRPr="00BC5B0B">
        <w:rPr>
          <w:color w:val="FF0000"/>
        </w:rPr>
        <w:t>e</w:t>
      </w:r>
      <w:r w:rsidRPr="00BC5B0B">
        <w:rPr>
          <w:color w:val="FF0000"/>
          <w:spacing w:val="-1"/>
        </w:rPr>
        <w:t>r</w:t>
      </w:r>
      <w:r w:rsidRPr="00BC5B0B">
        <w:rPr>
          <w:color w:val="FF0000"/>
        </w:rPr>
        <w:t>na,</w:t>
      </w:r>
      <w:r w:rsidRPr="00BC5B0B">
        <w:rPr>
          <w:color w:val="FF0000"/>
          <w:spacing w:val="-1"/>
        </w:rPr>
        <w:t xml:space="preserve"> te</w:t>
      </w:r>
      <w:r w:rsidRPr="00BC5B0B">
        <w:rPr>
          <w:color w:val="FF0000"/>
        </w:rPr>
        <w:t>s</w:t>
      </w:r>
      <w:r w:rsidRPr="00BC5B0B">
        <w:rPr>
          <w:color w:val="FF0000"/>
          <w:spacing w:val="-1"/>
        </w:rPr>
        <w:t>t</w:t>
      </w:r>
      <w:r w:rsidRPr="00BC5B0B">
        <w:rPr>
          <w:color w:val="FF0000"/>
        </w:rPr>
        <w:t>f</w:t>
      </w:r>
      <w:r w:rsidRPr="00BC5B0B">
        <w:rPr>
          <w:color w:val="FF0000"/>
          <w:spacing w:val="-2"/>
        </w:rPr>
        <w:t>a</w:t>
      </w:r>
      <w:r w:rsidRPr="00BC5B0B">
        <w:rPr>
          <w:color w:val="FF0000"/>
          <w:spacing w:val="-1"/>
        </w:rPr>
        <w:t>lle</w:t>
      </w:r>
      <w:r w:rsidRPr="00BC5B0B">
        <w:rPr>
          <w:color w:val="FF0000"/>
        </w:rPr>
        <w:t>n o</w:t>
      </w:r>
      <w:r w:rsidRPr="00BC5B0B">
        <w:rPr>
          <w:color w:val="FF0000"/>
          <w:spacing w:val="-2"/>
        </w:rPr>
        <w:t>c</w:t>
      </w:r>
      <w:r w:rsidRPr="00BC5B0B">
        <w:rPr>
          <w:color w:val="FF0000"/>
        </w:rPr>
        <w:t>h</w:t>
      </w:r>
      <w:r w:rsidRPr="00BC5B0B">
        <w:rPr>
          <w:color w:val="FF0000"/>
          <w:spacing w:val="-1"/>
        </w:rPr>
        <w:t xml:space="preserve"> </w:t>
      </w:r>
      <w:r w:rsidRPr="00BC5B0B">
        <w:rPr>
          <w:color w:val="FF0000"/>
        </w:rPr>
        <w:t xml:space="preserve">de </w:t>
      </w:r>
      <w:r w:rsidRPr="00BC5B0B">
        <w:rPr>
          <w:color w:val="FF0000"/>
          <w:spacing w:val="-3"/>
        </w:rPr>
        <w:t>m</w:t>
      </w:r>
      <w:r w:rsidRPr="00BC5B0B">
        <w:rPr>
          <w:color w:val="FF0000"/>
          <w:spacing w:val="-1"/>
        </w:rPr>
        <w:t>a</w:t>
      </w:r>
      <w:r w:rsidRPr="00BC5B0B">
        <w:rPr>
          <w:color w:val="FF0000"/>
        </w:rPr>
        <w:t>sk</w:t>
      </w:r>
      <w:r w:rsidRPr="00BC5B0B">
        <w:rPr>
          <w:color w:val="FF0000"/>
          <w:spacing w:val="-1"/>
        </w:rPr>
        <w:t>i</w:t>
      </w:r>
      <w:r w:rsidRPr="00BC5B0B">
        <w:rPr>
          <w:color w:val="FF0000"/>
        </w:rPr>
        <w:t>n</w:t>
      </w:r>
      <w:r w:rsidRPr="00BC5B0B">
        <w:rPr>
          <w:color w:val="FF0000"/>
          <w:spacing w:val="-1"/>
        </w:rPr>
        <w:t>lä</w:t>
      </w:r>
      <w:r w:rsidRPr="00BC5B0B">
        <w:rPr>
          <w:color w:val="FF0000"/>
          <w:spacing w:val="-2"/>
        </w:rPr>
        <w:t>s</w:t>
      </w:r>
      <w:r w:rsidRPr="00BC5B0B">
        <w:rPr>
          <w:color w:val="FF0000"/>
        </w:rPr>
        <w:t>bara</w:t>
      </w:r>
      <w:r w:rsidRPr="00BC5B0B">
        <w:rPr>
          <w:color w:val="FF0000"/>
          <w:spacing w:val="-1"/>
        </w:rPr>
        <w:t xml:space="preserve"> </w:t>
      </w:r>
      <w:proofErr w:type="spellStart"/>
      <w:r w:rsidRPr="00BC5B0B">
        <w:rPr>
          <w:color w:val="FF0000"/>
        </w:rPr>
        <w:t>sp</w:t>
      </w:r>
      <w:r w:rsidRPr="00BC5B0B">
        <w:rPr>
          <w:color w:val="FF0000"/>
          <w:spacing w:val="-2"/>
        </w:rPr>
        <w:t>e</w:t>
      </w:r>
      <w:r w:rsidRPr="00BC5B0B">
        <w:rPr>
          <w:color w:val="FF0000"/>
          <w:spacing w:val="-1"/>
        </w:rPr>
        <w:t>ci</w:t>
      </w:r>
      <w:r w:rsidRPr="00BC5B0B">
        <w:rPr>
          <w:color w:val="FF0000"/>
        </w:rPr>
        <w:t>fka</w:t>
      </w:r>
      <w:r w:rsidRPr="00BC5B0B">
        <w:rPr>
          <w:color w:val="FF0000"/>
          <w:spacing w:val="-1"/>
        </w:rPr>
        <w:t>tio</w:t>
      </w:r>
      <w:r w:rsidRPr="00BC5B0B">
        <w:rPr>
          <w:color w:val="FF0000"/>
        </w:rPr>
        <w:t>ne</w:t>
      </w:r>
      <w:r w:rsidRPr="00BC5B0B">
        <w:rPr>
          <w:color w:val="FF0000"/>
          <w:spacing w:val="-1"/>
        </w:rPr>
        <w:t>r</w:t>
      </w:r>
      <w:r w:rsidRPr="00BC5B0B">
        <w:rPr>
          <w:color w:val="FF0000"/>
        </w:rPr>
        <w:t>na</w:t>
      </w:r>
      <w:proofErr w:type="spellEnd"/>
      <w:r w:rsidRPr="00BC5B0B">
        <w:rPr>
          <w:color w:val="FF0000"/>
          <w:spacing w:val="-1"/>
        </w:rPr>
        <w:t xml:space="preserve"> (</w:t>
      </w:r>
      <w:proofErr w:type="spellStart"/>
      <w:r w:rsidRPr="00BC5B0B">
        <w:rPr>
          <w:color w:val="FF0000"/>
        </w:rPr>
        <w:t>W</w:t>
      </w:r>
      <w:r w:rsidRPr="00BC5B0B">
        <w:rPr>
          <w:color w:val="FF0000"/>
          <w:spacing w:val="-2"/>
        </w:rPr>
        <w:t>S</w:t>
      </w:r>
      <w:r w:rsidRPr="00BC5B0B">
        <w:rPr>
          <w:color w:val="FF0000"/>
        </w:rPr>
        <w:t>DL</w:t>
      </w:r>
      <w:proofErr w:type="spellEnd"/>
      <w:r w:rsidRPr="00BC5B0B">
        <w:rPr>
          <w:color w:val="FF0000"/>
        </w:rPr>
        <w:t>,</w:t>
      </w:r>
      <w:r w:rsidRPr="00BC5B0B">
        <w:rPr>
          <w:color w:val="FF0000"/>
          <w:spacing w:val="-1"/>
        </w:rPr>
        <w:t xml:space="preserve"> </w:t>
      </w:r>
      <w:proofErr w:type="spellStart"/>
      <w:r w:rsidRPr="00BC5B0B">
        <w:rPr>
          <w:color w:val="FF0000"/>
        </w:rPr>
        <w:t>X</w:t>
      </w:r>
      <w:r w:rsidRPr="00BC5B0B">
        <w:rPr>
          <w:color w:val="FF0000"/>
          <w:spacing w:val="-2"/>
        </w:rPr>
        <w:t>S</w:t>
      </w:r>
      <w:r w:rsidRPr="00BC5B0B">
        <w:rPr>
          <w:color w:val="FF0000"/>
        </w:rPr>
        <w:t>D</w:t>
      </w:r>
      <w:proofErr w:type="spellEnd"/>
      <w:r w:rsidRPr="00BC5B0B">
        <w:rPr>
          <w:color w:val="FF0000"/>
        </w:rPr>
        <w:t>,</w:t>
      </w:r>
      <w:r w:rsidRPr="00BC5B0B">
        <w:rPr>
          <w:color w:val="FF0000"/>
          <w:spacing w:val="-1"/>
        </w:rPr>
        <w:t xml:space="preserve"> </w:t>
      </w:r>
      <w:proofErr w:type="gramStart"/>
      <w:r w:rsidRPr="00BC5B0B">
        <w:rPr>
          <w:color w:val="FF0000"/>
          <w:spacing w:val="-1"/>
        </w:rPr>
        <w:t>.</w:t>
      </w:r>
      <w:r w:rsidRPr="00BC5B0B">
        <w:rPr>
          <w:color w:val="FF0000"/>
        </w:rPr>
        <w:t>.</w:t>
      </w:r>
      <w:proofErr w:type="gramEnd"/>
      <w:r w:rsidRPr="00BC5B0B">
        <w:rPr>
          <w:color w:val="FF0000"/>
        </w:rPr>
        <w:t xml:space="preserve">) </w:t>
      </w:r>
      <w:r w:rsidRPr="00BC5B0B">
        <w:rPr>
          <w:color w:val="FF0000"/>
          <w:spacing w:val="-2"/>
        </w:rPr>
        <w:t>s</w:t>
      </w:r>
      <w:r w:rsidRPr="00BC5B0B">
        <w:rPr>
          <w:color w:val="FF0000"/>
        </w:rPr>
        <w:t xml:space="preserve">ka </w:t>
      </w:r>
      <w:r w:rsidRPr="00BC5B0B">
        <w:rPr>
          <w:color w:val="FF0000"/>
          <w:spacing w:val="-2"/>
        </w:rPr>
        <w:t>s</w:t>
      </w:r>
      <w:r w:rsidRPr="00BC5B0B">
        <w:rPr>
          <w:color w:val="FF0000"/>
          <w:spacing w:val="-1"/>
        </w:rPr>
        <w:t>a</w:t>
      </w:r>
      <w:r w:rsidRPr="00BC5B0B">
        <w:rPr>
          <w:color w:val="FF0000"/>
          <w:spacing w:val="-2"/>
        </w:rPr>
        <w:t>mm</w:t>
      </w:r>
      <w:r w:rsidRPr="00BC5B0B">
        <w:rPr>
          <w:color w:val="FF0000"/>
          <w:spacing w:val="-1"/>
        </w:rPr>
        <w:t>a</w:t>
      </w:r>
      <w:r w:rsidRPr="00BC5B0B">
        <w:rPr>
          <w:color w:val="FF0000"/>
        </w:rPr>
        <w:t>n</w:t>
      </w:r>
      <w:r w:rsidRPr="00BC5B0B">
        <w:rPr>
          <w:color w:val="FF0000"/>
          <w:spacing w:val="-1"/>
        </w:rPr>
        <w:t>t</w:t>
      </w:r>
      <w:r w:rsidRPr="00BC5B0B">
        <w:rPr>
          <w:color w:val="FF0000"/>
        </w:rPr>
        <w:t>aget</w:t>
      </w:r>
      <w:r w:rsidRPr="00BC5B0B">
        <w:rPr>
          <w:color w:val="FF0000"/>
          <w:spacing w:val="-1"/>
        </w:rPr>
        <w:t xml:space="preserve"> </w:t>
      </w:r>
      <w:r w:rsidRPr="00BC5B0B">
        <w:rPr>
          <w:color w:val="FF0000"/>
        </w:rPr>
        <w:t>ge</w:t>
      </w:r>
      <w:r w:rsidRPr="00BC5B0B">
        <w:rPr>
          <w:color w:val="FF0000"/>
          <w:spacing w:val="-1"/>
        </w:rPr>
        <w:t xml:space="preserve"> </w:t>
      </w:r>
      <w:r w:rsidRPr="00BC5B0B">
        <w:rPr>
          <w:color w:val="FF0000"/>
        </w:rPr>
        <w:t>e</w:t>
      </w:r>
      <w:r w:rsidRPr="00BC5B0B">
        <w:rPr>
          <w:color w:val="FF0000"/>
          <w:spacing w:val="-1"/>
        </w:rPr>
        <w:t>t</w:t>
      </w:r>
      <w:r w:rsidRPr="00BC5B0B">
        <w:rPr>
          <w:color w:val="FF0000"/>
        </w:rPr>
        <w:t>t</w:t>
      </w:r>
      <w:r w:rsidRPr="00BC5B0B">
        <w:rPr>
          <w:color w:val="FF0000"/>
          <w:spacing w:val="-1"/>
        </w:rPr>
        <w:t xml:space="preserve"> k</w:t>
      </w:r>
      <w:r w:rsidRPr="00BC5B0B">
        <w:rPr>
          <w:color w:val="FF0000"/>
        </w:rPr>
        <w:t>o</w:t>
      </w:r>
      <w:r w:rsidRPr="00BC5B0B">
        <w:rPr>
          <w:color w:val="FF0000"/>
          <w:spacing w:val="-2"/>
        </w:rPr>
        <w:t>m</w:t>
      </w:r>
      <w:r w:rsidRPr="00BC5B0B">
        <w:rPr>
          <w:color w:val="FF0000"/>
        </w:rPr>
        <w:t>p</w:t>
      </w:r>
      <w:r w:rsidRPr="00BC5B0B">
        <w:rPr>
          <w:color w:val="FF0000"/>
          <w:spacing w:val="-1"/>
        </w:rPr>
        <w:t>let</w:t>
      </w:r>
      <w:r w:rsidRPr="00BC5B0B">
        <w:rPr>
          <w:color w:val="FF0000"/>
        </w:rPr>
        <w:t>t</w:t>
      </w:r>
      <w:r w:rsidRPr="00BC5B0B">
        <w:rPr>
          <w:color w:val="FF0000"/>
          <w:spacing w:val="-1"/>
        </w:rPr>
        <w:t xml:space="preserve"> </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rPr>
        <w:t>r</w:t>
      </w:r>
      <w:r w:rsidRPr="00BC5B0B">
        <w:rPr>
          <w:color w:val="FF0000"/>
          <w:spacing w:val="-1"/>
        </w:rPr>
        <w:t>l</w:t>
      </w:r>
      <w:r w:rsidRPr="00BC5B0B">
        <w:rPr>
          <w:color w:val="FF0000"/>
        </w:rPr>
        <w:t>ag</w:t>
      </w:r>
      <w:r w:rsidRPr="00BC5B0B">
        <w:rPr>
          <w:color w:val="FF0000"/>
          <w:spacing w:val="-1"/>
        </w:rPr>
        <w:t xml:space="preserve"> f</w:t>
      </w:r>
      <w:r w:rsidRPr="00BC5B0B">
        <w:rPr>
          <w:color w:val="FF0000"/>
        </w:rPr>
        <w:t xml:space="preserve">ör  den </w:t>
      </w:r>
      <w:r w:rsidRPr="00BC5B0B">
        <w:rPr>
          <w:color w:val="FF0000"/>
          <w:spacing w:val="-2"/>
        </w:rPr>
        <w:t>s</w:t>
      </w:r>
      <w:r w:rsidRPr="00BC5B0B">
        <w:rPr>
          <w:color w:val="FF0000"/>
        </w:rPr>
        <w:t>om</w:t>
      </w:r>
      <w:r w:rsidRPr="00BC5B0B">
        <w:rPr>
          <w:color w:val="FF0000"/>
          <w:spacing w:val="-2"/>
        </w:rPr>
        <w:t xml:space="preserve"> </w:t>
      </w:r>
      <w:r w:rsidRPr="00BC5B0B">
        <w:rPr>
          <w:color w:val="FF0000"/>
        </w:rPr>
        <w:t>ska r</w:t>
      </w:r>
      <w:r w:rsidRPr="00BC5B0B">
        <w:rPr>
          <w:color w:val="FF0000"/>
          <w:spacing w:val="-2"/>
        </w:rPr>
        <w:t>e</w:t>
      </w:r>
      <w:r w:rsidRPr="00BC5B0B">
        <w:rPr>
          <w:color w:val="FF0000"/>
        </w:rPr>
        <w:t xml:space="preserve">alisera en </w:t>
      </w:r>
      <w:r w:rsidRPr="00BC5B0B">
        <w:rPr>
          <w:color w:val="FF0000"/>
          <w:spacing w:val="-2"/>
        </w:rPr>
        <w:t>t</w:t>
      </w:r>
      <w:r w:rsidRPr="00BC5B0B">
        <w:rPr>
          <w:color w:val="FF0000"/>
        </w:rPr>
        <w:t>j</w:t>
      </w:r>
      <w:r w:rsidRPr="00BC5B0B">
        <w:rPr>
          <w:color w:val="FF0000"/>
          <w:spacing w:val="-2"/>
        </w:rPr>
        <w:t>ä</w:t>
      </w:r>
      <w:r w:rsidRPr="00BC5B0B">
        <w:rPr>
          <w:color w:val="FF0000"/>
        </w:rPr>
        <w:t>n</w:t>
      </w:r>
      <w:r w:rsidRPr="00BC5B0B">
        <w:rPr>
          <w:color w:val="FF0000"/>
          <w:spacing w:val="-2"/>
        </w:rPr>
        <w:t>s</w:t>
      </w:r>
      <w:r w:rsidRPr="00BC5B0B">
        <w:rPr>
          <w:color w:val="FF0000"/>
          <w:spacing w:val="-1"/>
        </w:rPr>
        <w:t>t</w:t>
      </w:r>
      <w:r w:rsidRPr="00BC5B0B">
        <w:rPr>
          <w:color w:val="FF0000"/>
        </w:rPr>
        <w:t>eproduc</w:t>
      </w:r>
      <w:r w:rsidRPr="00BC5B0B">
        <w:rPr>
          <w:color w:val="FF0000"/>
          <w:spacing w:val="-2"/>
        </w:rPr>
        <w:t>e</w:t>
      </w:r>
      <w:r w:rsidRPr="00BC5B0B">
        <w:rPr>
          <w:color w:val="FF0000"/>
        </w:rPr>
        <w:t>nt, så</w:t>
      </w:r>
      <w:r w:rsidRPr="00BC5B0B">
        <w:rPr>
          <w:color w:val="FF0000"/>
          <w:spacing w:val="-1"/>
        </w:rPr>
        <w:t xml:space="preserve"> </w:t>
      </w:r>
      <w:r w:rsidRPr="00BC5B0B">
        <w:rPr>
          <w:color w:val="FF0000"/>
        </w:rPr>
        <w:t xml:space="preserve">väl </w:t>
      </w:r>
      <w:r w:rsidRPr="00BC5B0B">
        <w:rPr>
          <w:color w:val="FF0000"/>
          <w:spacing w:val="-2"/>
        </w:rPr>
        <w:t>s</w:t>
      </w:r>
      <w:r w:rsidRPr="00BC5B0B">
        <w:rPr>
          <w:color w:val="FF0000"/>
        </w:rPr>
        <w:t>om</w:t>
      </w:r>
      <w:r w:rsidRPr="00BC5B0B">
        <w:rPr>
          <w:color w:val="FF0000"/>
          <w:spacing w:val="-2"/>
        </w:rPr>
        <w:t xml:space="preserve"> </w:t>
      </w:r>
      <w:r w:rsidRPr="00BC5B0B">
        <w:rPr>
          <w:color w:val="FF0000"/>
        </w:rPr>
        <w:t>u</w:t>
      </w:r>
      <w:r w:rsidRPr="00BC5B0B">
        <w:rPr>
          <w:color w:val="FF0000"/>
          <w:spacing w:val="-1"/>
        </w:rPr>
        <w:t>n</w:t>
      </w:r>
      <w:r w:rsidRPr="00BC5B0B">
        <w:rPr>
          <w:color w:val="FF0000"/>
        </w:rPr>
        <w:t>derlag för d</w:t>
      </w:r>
      <w:r w:rsidRPr="00BC5B0B">
        <w:rPr>
          <w:color w:val="FF0000"/>
          <w:spacing w:val="-2"/>
        </w:rPr>
        <w:t>e</w:t>
      </w:r>
      <w:r w:rsidRPr="00BC5B0B">
        <w:rPr>
          <w:color w:val="FF0000"/>
        </w:rPr>
        <w:t>n</w:t>
      </w:r>
      <w:r w:rsidRPr="00BC5B0B">
        <w:rPr>
          <w:color w:val="FF0000"/>
          <w:spacing w:val="-1"/>
        </w:rPr>
        <w:t xml:space="preserve"> </w:t>
      </w:r>
      <w:r w:rsidRPr="00BC5B0B">
        <w:rPr>
          <w:color w:val="FF0000"/>
        </w:rPr>
        <w:t>som</w:t>
      </w:r>
      <w:r w:rsidRPr="00BC5B0B">
        <w:rPr>
          <w:color w:val="FF0000"/>
          <w:spacing w:val="-2"/>
        </w:rPr>
        <w:t xml:space="preserve"> </w:t>
      </w:r>
      <w:r w:rsidRPr="00BC5B0B">
        <w:rPr>
          <w:color w:val="FF0000"/>
        </w:rPr>
        <w:t xml:space="preserve">ska </w:t>
      </w:r>
      <w:proofErr w:type="spellStart"/>
      <w:r w:rsidRPr="00BC5B0B">
        <w:rPr>
          <w:color w:val="FF0000"/>
        </w:rPr>
        <w:t>relaisera</w:t>
      </w:r>
      <w:proofErr w:type="spellEnd"/>
      <w:r w:rsidRPr="00BC5B0B">
        <w:rPr>
          <w:color w:val="FF0000"/>
          <w:spacing w:val="-1"/>
        </w:rPr>
        <w:t xml:space="preserve"> </w:t>
      </w:r>
      <w:r w:rsidRPr="00BC5B0B">
        <w:rPr>
          <w:color w:val="FF0000"/>
        </w:rPr>
        <w:t xml:space="preserve">en </w:t>
      </w:r>
      <w:r w:rsidRPr="00BC5B0B">
        <w:rPr>
          <w:color w:val="FF0000"/>
          <w:spacing w:val="-2"/>
        </w:rPr>
        <w:t>t</w:t>
      </w:r>
      <w:r w:rsidRPr="00BC5B0B">
        <w:rPr>
          <w:color w:val="FF0000"/>
        </w:rPr>
        <w:t>jänstekon</w:t>
      </w:r>
      <w:r w:rsidRPr="00BC5B0B">
        <w:rPr>
          <w:color w:val="FF0000"/>
          <w:spacing w:val="-2"/>
        </w:rPr>
        <w:t>s</w:t>
      </w:r>
      <w:r w:rsidRPr="00BC5B0B">
        <w:rPr>
          <w:color w:val="FF0000"/>
        </w:rPr>
        <w:t>u</w:t>
      </w:r>
      <w:r w:rsidRPr="00BC5B0B">
        <w:rPr>
          <w:color w:val="FF0000"/>
          <w:spacing w:val="-3"/>
        </w:rPr>
        <w:t>m</w:t>
      </w:r>
      <w:r w:rsidRPr="00BC5B0B">
        <w:rPr>
          <w:color w:val="FF0000"/>
        </w:rPr>
        <w:t xml:space="preserve">ent.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w:t>
      </w:r>
      <w:r w:rsidRPr="00BC5B0B">
        <w:rPr>
          <w:color w:val="FF0000"/>
          <w:spacing w:val="-1"/>
        </w:rPr>
        <w:t>ns</w:t>
      </w:r>
      <w:r w:rsidRPr="00BC5B0B">
        <w:rPr>
          <w:color w:val="FF0000"/>
        </w:rPr>
        <w:t>u</w:t>
      </w:r>
      <w:r w:rsidRPr="00BC5B0B">
        <w:rPr>
          <w:color w:val="FF0000"/>
          <w:spacing w:val="-3"/>
        </w:rPr>
        <w:t>m</w:t>
      </w:r>
      <w:r w:rsidRPr="00BC5B0B">
        <w:rPr>
          <w:color w:val="FF0000"/>
          <w:spacing w:val="-1"/>
        </w:rPr>
        <w:t>e</w:t>
      </w:r>
      <w:r w:rsidRPr="00BC5B0B">
        <w:rPr>
          <w:color w:val="FF0000"/>
        </w:rPr>
        <w:t>n</w:t>
      </w:r>
      <w:r w:rsidRPr="00BC5B0B">
        <w:rPr>
          <w:color w:val="FF0000"/>
          <w:spacing w:val="-1"/>
        </w:rPr>
        <w:t>te</w:t>
      </w:r>
      <w:r w:rsidRPr="00BC5B0B">
        <w:rPr>
          <w:color w:val="FF0000"/>
        </w:rPr>
        <w:t>n</w:t>
      </w:r>
      <w:r w:rsidRPr="00BC5B0B">
        <w:rPr>
          <w:color w:val="FF0000"/>
          <w:spacing w:val="-1"/>
        </w:rPr>
        <w:t xml:space="preserve"> s</w:t>
      </w:r>
      <w:r w:rsidRPr="00BC5B0B">
        <w:rPr>
          <w:color w:val="FF0000"/>
        </w:rPr>
        <w:t xml:space="preserve">ka </w:t>
      </w:r>
      <w:r w:rsidRPr="00BC5B0B">
        <w:rPr>
          <w:color w:val="FF0000"/>
          <w:spacing w:val="-1"/>
        </w:rPr>
        <w:t>i</w:t>
      </w:r>
      <w:r w:rsidRPr="00BC5B0B">
        <w:rPr>
          <w:color w:val="FF0000"/>
        </w:rPr>
        <w:t>n</w:t>
      </w:r>
      <w:r w:rsidRPr="00BC5B0B">
        <w:rPr>
          <w:color w:val="FF0000"/>
          <w:spacing w:val="-1"/>
        </w:rPr>
        <w:t>t</w:t>
      </w:r>
      <w:r w:rsidRPr="00BC5B0B">
        <w:rPr>
          <w:color w:val="FF0000"/>
        </w:rPr>
        <w:t>e</w:t>
      </w:r>
      <w:r w:rsidRPr="00BC5B0B">
        <w:rPr>
          <w:color w:val="FF0000"/>
          <w:spacing w:val="-2"/>
        </w:rPr>
        <w:t xml:space="preserve"> </w:t>
      </w:r>
      <w:r w:rsidRPr="00BC5B0B">
        <w:rPr>
          <w:color w:val="FF0000"/>
        </w:rPr>
        <w:t>b</w:t>
      </w:r>
      <w:r w:rsidRPr="00BC5B0B">
        <w:rPr>
          <w:color w:val="FF0000"/>
          <w:spacing w:val="-1"/>
        </w:rPr>
        <w:t>ehö</w:t>
      </w:r>
      <w:r w:rsidRPr="00BC5B0B">
        <w:rPr>
          <w:color w:val="FF0000"/>
        </w:rPr>
        <w:t>va</w:t>
      </w:r>
      <w:r w:rsidRPr="00BC5B0B">
        <w:rPr>
          <w:color w:val="FF0000"/>
          <w:spacing w:val="-2"/>
        </w:rPr>
        <w:t xml:space="preserve"> </w:t>
      </w:r>
      <w:r w:rsidRPr="00BC5B0B">
        <w:rPr>
          <w:color w:val="FF0000"/>
          <w:spacing w:val="-1"/>
        </w:rPr>
        <w:t>för</w:t>
      </w:r>
      <w:r w:rsidRPr="00BC5B0B">
        <w:rPr>
          <w:color w:val="FF0000"/>
        </w:rPr>
        <w:t>h</w:t>
      </w:r>
      <w:r w:rsidRPr="00BC5B0B">
        <w:rPr>
          <w:color w:val="FF0000"/>
          <w:spacing w:val="-1"/>
        </w:rPr>
        <w:t>ål</w:t>
      </w:r>
      <w:r w:rsidRPr="00BC5B0B">
        <w:rPr>
          <w:color w:val="FF0000"/>
          <w:spacing w:val="-2"/>
        </w:rPr>
        <w:t>l</w:t>
      </w:r>
      <w:r w:rsidRPr="00BC5B0B">
        <w:rPr>
          <w:color w:val="FF0000"/>
        </w:rPr>
        <w:t xml:space="preserve">a </w:t>
      </w:r>
      <w:r w:rsidRPr="00BC5B0B">
        <w:rPr>
          <w:color w:val="FF0000"/>
          <w:spacing w:val="-1"/>
        </w:rPr>
        <w:t>si</w:t>
      </w:r>
      <w:r w:rsidRPr="00BC5B0B">
        <w:rPr>
          <w:color w:val="FF0000"/>
        </w:rPr>
        <w:t>g</w:t>
      </w:r>
      <w:r w:rsidRPr="00BC5B0B">
        <w:rPr>
          <w:color w:val="FF0000"/>
          <w:spacing w:val="1"/>
        </w:rPr>
        <w:t xml:space="preserve"> </w:t>
      </w:r>
      <w:r w:rsidRPr="00BC5B0B">
        <w:rPr>
          <w:color w:val="FF0000"/>
          <w:spacing w:val="-1"/>
        </w:rPr>
        <w:t>til</w:t>
      </w:r>
      <w:r w:rsidRPr="00BC5B0B">
        <w:rPr>
          <w:color w:val="FF0000"/>
        </w:rPr>
        <w:t xml:space="preserve">l </w:t>
      </w:r>
      <w:r w:rsidRPr="00BC5B0B">
        <w:rPr>
          <w:color w:val="FF0000"/>
          <w:spacing w:val="-1"/>
        </w:rPr>
        <w:t>prod</w:t>
      </w:r>
      <w:r w:rsidRPr="00BC5B0B">
        <w:rPr>
          <w:color w:val="FF0000"/>
        </w:rPr>
        <w:t>u</w:t>
      </w:r>
      <w:r w:rsidRPr="00BC5B0B">
        <w:rPr>
          <w:color w:val="FF0000"/>
          <w:spacing w:val="-1"/>
        </w:rPr>
        <w:t>ce</w:t>
      </w:r>
      <w:r w:rsidRPr="00BC5B0B">
        <w:rPr>
          <w:color w:val="FF0000"/>
        </w:rPr>
        <w:t>n</w:t>
      </w:r>
      <w:r w:rsidRPr="00BC5B0B">
        <w:rPr>
          <w:color w:val="FF0000"/>
          <w:spacing w:val="-1"/>
        </w:rPr>
        <w:t>t/syste</w:t>
      </w:r>
      <w:r w:rsidRPr="00BC5B0B">
        <w:rPr>
          <w:color w:val="FF0000"/>
          <w:spacing w:val="-3"/>
        </w:rPr>
        <w:t>m</w:t>
      </w:r>
      <w:r w:rsidRPr="00BC5B0B">
        <w:rPr>
          <w:color w:val="FF0000"/>
        </w:rPr>
        <w:t>-</w:t>
      </w:r>
      <w:r w:rsidRPr="00BC5B0B">
        <w:rPr>
          <w:color w:val="FF0000"/>
          <w:spacing w:val="1"/>
        </w:rPr>
        <w:t>s</w:t>
      </w:r>
      <w:r w:rsidRPr="00BC5B0B">
        <w:rPr>
          <w:color w:val="FF0000"/>
        </w:rPr>
        <w:t>p</w:t>
      </w:r>
      <w:r w:rsidRPr="00BC5B0B">
        <w:rPr>
          <w:color w:val="FF0000"/>
          <w:spacing w:val="-1"/>
        </w:rPr>
        <w:t>ecifi</w:t>
      </w:r>
      <w:r w:rsidRPr="00BC5B0B">
        <w:rPr>
          <w:color w:val="FF0000"/>
        </w:rPr>
        <w:t>ka</w:t>
      </w:r>
      <w:r w:rsidRPr="00BC5B0B">
        <w:rPr>
          <w:color w:val="FF0000"/>
          <w:spacing w:val="-1"/>
        </w:rPr>
        <w:t xml:space="preserve"> f</w:t>
      </w:r>
      <w:r w:rsidRPr="00BC5B0B">
        <w:rPr>
          <w:color w:val="FF0000"/>
        </w:rPr>
        <w:t>öru</w:t>
      </w:r>
      <w:r w:rsidRPr="00BC5B0B">
        <w:rPr>
          <w:color w:val="FF0000"/>
          <w:spacing w:val="-1"/>
        </w:rPr>
        <w:t>tsätt</w:t>
      </w:r>
      <w:r w:rsidRPr="00BC5B0B">
        <w:rPr>
          <w:color w:val="FF0000"/>
        </w:rPr>
        <w:t>n</w:t>
      </w:r>
      <w:r w:rsidRPr="00BC5B0B">
        <w:rPr>
          <w:color w:val="FF0000"/>
          <w:spacing w:val="-1"/>
        </w:rPr>
        <w:t>i</w:t>
      </w:r>
      <w:r w:rsidRPr="00BC5B0B">
        <w:rPr>
          <w:color w:val="FF0000"/>
        </w:rPr>
        <w:t>ng</w:t>
      </w:r>
      <w:r w:rsidRPr="00BC5B0B">
        <w:rPr>
          <w:color w:val="FF0000"/>
          <w:spacing w:val="-2"/>
        </w:rPr>
        <w:t>a</w:t>
      </w:r>
      <w:r w:rsidRPr="00BC5B0B">
        <w:rPr>
          <w:color w:val="FF0000"/>
          <w:spacing w:val="-1"/>
        </w:rPr>
        <w:t>r.</w:t>
      </w:r>
    </w:p>
    <w:p w14:paraId="137B723E" w14:textId="77777777" w:rsidR="00D218F3" w:rsidRPr="00BC5B0B" w:rsidRDefault="00D218F3" w:rsidP="00D218F3">
      <w:pPr>
        <w:spacing w:before="2" w:line="160" w:lineRule="exact"/>
        <w:rPr>
          <w:sz w:val="16"/>
          <w:szCs w:val="16"/>
        </w:rPr>
      </w:pPr>
    </w:p>
    <w:p w14:paraId="01DA7C3C" w14:textId="77777777" w:rsidR="00D218F3" w:rsidRPr="00BC5B0B" w:rsidRDefault="00D218F3" w:rsidP="00D218F3">
      <w:pPr>
        <w:spacing w:line="200" w:lineRule="exact"/>
        <w:rPr>
          <w:sz w:val="20"/>
          <w:szCs w:val="20"/>
        </w:rPr>
      </w:pPr>
    </w:p>
    <w:p w14:paraId="35DCB6C1" w14:textId="77777777" w:rsidR="00D218F3" w:rsidRPr="00BC5B0B" w:rsidRDefault="00D218F3" w:rsidP="00D218F3">
      <w:pPr>
        <w:pStyle w:val="Rubrik1"/>
        <w:numPr>
          <w:ilvl w:val="1"/>
          <w:numId w:val="1"/>
        </w:numPr>
        <w:tabs>
          <w:tab w:val="left" w:pos="1299"/>
        </w:tabs>
        <w:rPr>
          <w:color w:val="FF0000"/>
        </w:rPr>
      </w:pPr>
      <w:bookmarkStart w:id="27" w:name="_Toc341787031"/>
      <w:bookmarkStart w:id="28" w:name="_Toc219041779"/>
      <w:r w:rsidRPr="00BC5B0B">
        <w:rPr>
          <w:color w:val="FF0000"/>
        </w:rPr>
        <w:t>Frivillighet</w:t>
      </w:r>
      <w:bookmarkEnd w:id="27"/>
      <w:bookmarkEnd w:id="28"/>
    </w:p>
    <w:p w14:paraId="6F5BE35A" w14:textId="77777777" w:rsidR="00D218F3" w:rsidRPr="00BC5B0B" w:rsidRDefault="00D218F3" w:rsidP="00D218F3">
      <w:pPr>
        <w:spacing w:before="9" w:line="110" w:lineRule="exact"/>
        <w:rPr>
          <w:color w:val="FF0000"/>
          <w:sz w:val="11"/>
          <w:szCs w:val="11"/>
        </w:rPr>
      </w:pPr>
    </w:p>
    <w:p w14:paraId="332DF15A" w14:textId="77777777" w:rsidR="00D218F3" w:rsidRPr="00BC5B0B" w:rsidRDefault="00D218F3" w:rsidP="00D218F3">
      <w:pPr>
        <w:pStyle w:val="Brdtext"/>
        <w:spacing w:line="239" w:lineRule="auto"/>
        <w:ind w:right="198"/>
        <w:rPr>
          <w:rFonts w:cs="Times New Roman"/>
          <w:color w:val="FF0000"/>
        </w:rPr>
      </w:pPr>
      <w:r w:rsidRPr="00BC5B0B">
        <w:rPr>
          <w:color w:val="FF0000"/>
          <w:spacing w:val="-1"/>
        </w:rPr>
        <w:t>Be</w:t>
      </w:r>
      <w:r w:rsidRPr="00BC5B0B">
        <w:rPr>
          <w:color w:val="FF0000"/>
        </w:rPr>
        <w:t>skr</w:t>
      </w:r>
      <w:r w:rsidRPr="00BC5B0B">
        <w:rPr>
          <w:color w:val="FF0000"/>
          <w:spacing w:val="-2"/>
        </w:rPr>
        <w:t>i</w:t>
      </w:r>
      <w:r w:rsidRPr="00BC5B0B">
        <w:rPr>
          <w:color w:val="FF0000"/>
        </w:rPr>
        <w:t>v</w:t>
      </w:r>
      <w:r w:rsidRPr="00BC5B0B">
        <w:rPr>
          <w:color w:val="FF0000"/>
          <w:spacing w:val="-1"/>
        </w:rPr>
        <w:t xml:space="preserve"> </w:t>
      </w:r>
      <w:r w:rsidRPr="00BC5B0B">
        <w:rPr>
          <w:color w:val="FF0000"/>
        </w:rPr>
        <w:t>u</w:t>
      </w:r>
      <w:r w:rsidRPr="00BC5B0B">
        <w:rPr>
          <w:color w:val="FF0000"/>
          <w:spacing w:val="-1"/>
        </w:rPr>
        <w:t>n</w:t>
      </w:r>
      <w:r w:rsidRPr="00BC5B0B">
        <w:rPr>
          <w:color w:val="FF0000"/>
        </w:rPr>
        <w:t>der</w:t>
      </w:r>
      <w:r w:rsidRPr="00BC5B0B">
        <w:rPr>
          <w:color w:val="FF0000"/>
          <w:spacing w:val="-2"/>
        </w:rPr>
        <w:t xml:space="preserve"> </w:t>
      </w:r>
      <w:r w:rsidRPr="00BC5B0B">
        <w:rPr>
          <w:color w:val="FF0000"/>
        </w:rPr>
        <w:t>v</w:t>
      </w:r>
      <w:r w:rsidRPr="00BC5B0B">
        <w:rPr>
          <w:color w:val="FF0000"/>
          <w:spacing w:val="-1"/>
        </w:rPr>
        <w:t>il</w:t>
      </w:r>
      <w:r w:rsidRPr="00BC5B0B">
        <w:rPr>
          <w:color w:val="FF0000"/>
        </w:rPr>
        <w:t>ka</w:t>
      </w:r>
      <w:r w:rsidRPr="00BC5B0B">
        <w:rPr>
          <w:color w:val="FF0000"/>
          <w:spacing w:val="-1"/>
        </w:rPr>
        <w:t xml:space="preserve"> </w:t>
      </w:r>
      <w:r w:rsidRPr="00BC5B0B">
        <w:rPr>
          <w:color w:val="FF0000"/>
        </w:rPr>
        <w:t>f</w:t>
      </w:r>
      <w:r w:rsidRPr="00BC5B0B">
        <w:rPr>
          <w:color w:val="FF0000"/>
          <w:spacing w:val="-1"/>
        </w:rPr>
        <w:t>ö</w:t>
      </w:r>
      <w:r w:rsidRPr="00BC5B0B">
        <w:rPr>
          <w:color w:val="FF0000"/>
        </w:rPr>
        <w:t>ru</w:t>
      </w:r>
      <w:r w:rsidRPr="00BC5B0B">
        <w:rPr>
          <w:color w:val="FF0000"/>
          <w:spacing w:val="-1"/>
        </w:rPr>
        <w:t>t</w:t>
      </w:r>
      <w:r w:rsidRPr="00BC5B0B">
        <w:rPr>
          <w:color w:val="FF0000"/>
        </w:rPr>
        <w:t>sä</w:t>
      </w:r>
      <w:r w:rsidRPr="00BC5B0B">
        <w:rPr>
          <w:color w:val="FF0000"/>
          <w:spacing w:val="-1"/>
        </w:rPr>
        <w:t>ttni</w:t>
      </w:r>
      <w:r w:rsidRPr="00BC5B0B">
        <w:rPr>
          <w:color w:val="FF0000"/>
        </w:rPr>
        <w:t>ng</w:t>
      </w:r>
      <w:r w:rsidRPr="00BC5B0B">
        <w:rPr>
          <w:color w:val="FF0000"/>
          <w:spacing w:val="-2"/>
        </w:rPr>
        <w:t>a</w:t>
      </w:r>
      <w:r w:rsidRPr="00BC5B0B">
        <w:rPr>
          <w:color w:val="FF0000"/>
        </w:rPr>
        <w:t>r</w:t>
      </w:r>
      <w:r w:rsidRPr="00BC5B0B">
        <w:rPr>
          <w:color w:val="FF0000"/>
          <w:spacing w:val="-1"/>
        </w:rPr>
        <w:t xml:space="preserve"> </w:t>
      </w:r>
      <w:r w:rsidRPr="00BC5B0B">
        <w:rPr>
          <w:color w:val="FF0000"/>
        </w:rPr>
        <w:t>de</w:t>
      </w:r>
      <w:r w:rsidRPr="00BC5B0B">
        <w:rPr>
          <w:color w:val="FF0000"/>
          <w:spacing w:val="-1"/>
        </w:rPr>
        <w:t>tt</w:t>
      </w:r>
      <w:r w:rsidRPr="00BC5B0B">
        <w:rPr>
          <w:color w:val="FF0000"/>
        </w:rPr>
        <w:t xml:space="preserve">a </w:t>
      </w:r>
      <w:r w:rsidRPr="00BC5B0B">
        <w:rPr>
          <w:color w:val="FF0000"/>
          <w:spacing w:val="-1"/>
        </w:rPr>
        <w:t>t</w:t>
      </w:r>
      <w:r w:rsidRPr="00BC5B0B">
        <w:rPr>
          <w:color w:val="FF0000"/>
        </w:rPr>
        <w:t>jä</w:t>
      </w:r>
      <w:r w:rsidRPr="00BC5B0B">
        <w:rPr>
          <w:color w:val="FF0000"/>
          <w:spacing w:val="-1"/>
        </w:rPr>
        <w:t>n</w:t>
      </w:r>
      <w:r w:rsidRPr="00BC5B0B">
        <w:rPr>
          <w:color w:val="FF0000"/>
        </w:rPr>
        <w:t>s</w:t>
      </w:r>
      <w:r w:rsidRPr="00BC5B0B">
        <w:rPr>
          <w:color w:val="FF0000"/>
          <w:spacing w:val="-1"/>
        </w:rPr>
        <w:t>t</w:t>
      </w:r>
      <w:r w:rsidRPr="00BC5B0B">
        <w:rPr>
          <w:color w:val="FF0000"/>
        </w:rPr>
        <w:t>ek</w:t>
      </w:r>
      <w:r w:rsidRPr="00BC5B0B">
        <w:rPr>
          <w:color w:val="FF0000"/>
          <w:spacing w:val="-1"/>
        </w:rPr>
        <w:t>o</w:t>
      </w:r>
      <w:r w:rsidRPr="00BC5B0B">
        <w:rPr>
          <w:color w:val="FF0000"/>
        </w:rPr>
        <w:t>n</w:t>
      </w:r>
      <w:r w:rsidRPr="00BC5B0B">
        <w:rPr>
          <w:color w:val="FF0000"/>
          <w:spacing w:val="-1"/>
        </w:rPr>
        <w:t>t</w:t>
      </w:r>
      <w:r w:rsidRPr="00BC5B0B">
        <w:rPr>
          <w:color w:val="FF0000"/>
        </w:rPr>
        <w:t>r</w:t>
      </w:r>
      <w:r w:rsidRPr="00BC5B0B">
        <w:rPr>
          <w:color w:val="FF0000"/>
          <w:spacing w:val="-2"/>
        </w:rPr>
        <w:t>a</w:t>
      </w:r>
      <w:r w:rsidRPr="00BC5B0B">
        <w:rPr>
          <w:color w:val="FF0000"/>
        </w:rPr>
        <w:t>kt</w:t>
      </w:r>
      <w:r w:rsidRPr="00BC5B0B">
        <w:rPr>
          <w:color w:val="FF0000"/>
          <w:spacing w:val="-1"/>
        </w:rPr>
        <w:t xml:space="preserve"> </w:t>
      </w:r>
      <w:r w:rsidRPr="00BC5B0B">
        <w:rPr>
          <w:color w:val="FF0000"/>
        </w:rPr>
        <w:t>är</w:t>
      </w:r>
      <w:r w:rsidRPr="00BC5B0B">
        <w:rPr>
          <w:color w:val="FF0000"/>
          <w:spacing w:val="-2"/>
        </w:rPr>
        <w:t xml:space="preserve"> </w:t>
      </w:r>
      <w:r w:rsidRPr="00BC5B0B">
        <w:rPr>
          <w:color w:val="FF0000"/>
        </w:rPr>
        <w:t>ob</w:t>
      </w:r>
      <w:r w:rsidRPr="00BC5B0B">
        <w:rPr>
          <w:color w:val="FF0000"/>
          <w:spacing w:val="-1"/>
        </w:rPr>
        <w:t>li</w:t>
      </w:r>
      <w:r w:rsidRPr="00BC5B0B">
        <w:rPr>
          <w:color w:val="FF0000"/>
        </w:rPr>
        <w:t>ga</w:t>
      </w:r>
      <w:r w:rsidRPr="00BC5B0B">
        <w:rPr>
          <w:color w:val="FF0000"/>
          <w:spacing w:val="-2"/>
        </w:rPr>
        <w:t>t</w:t>
      </w:r>
      <w:r w:rsidRPr="00BC5B0B">
        <w:rPr>
          <w:color w:val="FF0000"/>
        </w:rPr>
        <w:t>or</w:t>
      </w:r>
      <w:r w:rsidRPr="00BC5B0B">
        <w:rPr>
          <w:color w:val="FF0000"/>
          <w:spacing w:val="-1"/>
        </w:rPr>
        <w:t>i</w:t>
      </w:r>
      <w:r w:rsidRPr="00BC5B0B">
        <w:rPr>
          <w:color w:val="FF0000"/>
          <w:spacing w:val="-2"/>
        </w:rPr>
        <w:t>s</w:t>
      </w:r>
      <w:r w:rsidRPr="00BC5B0B">
        <w:rPr>
          <w:color w:val="FF0000"/>
        </w:rPr>
        <w:t>kt</w:t>
      </w:r>
      <w:r w:rsidRPr="00BC5B0B">
        <w:rPr>
          <w:color w:val="FF0000"/>
          <w:spacing w:val="-1"/>
        </w:rPr>
        <w:t xml:space="preserve"> fö</w:t>
      </w:r>
      <w:r w:rsidRPr="00BC5B0B">
        <w:rPr>
          <w:color w:val="FF0000"/>
        </w:rPr>
        <w:t>r</w:t>
      </w:r>
      <w:r w:rsidRPr="00BC5B0B">
        <w:rPr>
          <w:color w:val="FF0000"/>
          <w:spacing w:val="-1"/>
        </w:rPr>
        <w:t xml:space="preserve"> </w:t>
      </w:r>
      <w:r w:rsidRPr="00BC5B0B">
        <w:rPr>
          <w:color w:val="FF0000"/>
        </w:rPr>
        <w:t>den</w:t>
      </w:r>
      <w:r w:rsidRPr="00BC5B0B">
        <w:rPr>
          <w:color w:val="FF0000"/>
          <w:spacing w:val="-1"/>
        </w:rPr>
        <w:t xml:space="preserve"> i</w:t>
      </w:r>
      <w:r w:rsidRPr="00BC5B0B">
        <w:rPr>
          <w:color w:val="FF0000"/>
        </w:rPr>
        <w:t>n</w:t>
      </w:r>
      <w:r w:rsidRPr="00BC5B0B">
        <w:rPr>
          <w:color w:val="FF0000"/>
          <w:spacing w:val="-1"/>
        </w:rPr>
        <w:t>fo</w:t>
      </w:r>
      <w:r w:rsidRPr="00BC5B0B">
        <w:rPr>
          <w:color w:val="FF0000"/>
        </w:rPr>
        <w:t>r</w:t>
      </w:r>
      <w:r w:rsidRPr="00BC5B0B">
        <w:rPr>
          <w:color w:val="FF0000"/>
          <w:spacing w:val="-3"/>
        </w:rPr>
        <w:t>m</w:t>
      </w:r>
      <w:r w:rsidRPr="00BC5B0B">
        <w:rPr>
          <w:color w:val="FF0000"/>
        </w:rPr>
        <w:t>ation</w:t>
      </w:r>
      <w:r w:rsidRPr="00BC5B0B">
        <w:rPr>
          <w:color w:val="FF0000"/>
          <w:spacing w:val="-2"/>
        </w:rPr>
        <w:t>s</w:t>
      </w:r>
      <w:r w:rsidRPr="00BC5B0B">
        <w:rPr>
          <w:color w:val="FF0000"/>
        </w:rPr>
        <w:t>äg</w:t>
      </w:r>
      <w:r w:rsidRPr="00BC5B0B">
        <w:rPr>
          <w:color w:val="FF0000"/>
          <w:spacing w:val="-2"/>
        </w:rPr>
        <w:t>a</w:t>
      </w:r>
      <w:r w:rsidRPr="00BC5B0B">
        <w:rPr>
          <w:color w:val="FF0000"/>
          <w:spacing w:val="-1"/>
        </w:rPr>
        <w:t>n</w:t>
      </w:r>
      <w:r w:rsidRPr="00BC5B0B">
        <w:rPr>
          <w:color w:val="FF0000"/>
        </w:rPr>
        <w:t>de</w:t>
      </w:r>
      <w:r w:rsidRPr="00BC5B0B">
        <w:rPr>
          <w:color w:val="FF0000"/>
          <w:spacing w:val="-1"/>
        </w:rPr>
        <w:t xml:space="preserve"> </w:t>
      </w:r>
      <w:r w:rsidRPr="00BC5B0B">
        <w:rPr>
          <w:color w:val="FF0000"/>
        </w:rPr>
        <w:t>ve</w:t>
      </w:r>
      <w:r w:rsidRPr="00BC5B0B">
        <w:rPr>
          <w:color w:val="FF0000"/>
          <w:spacing w:val="-1"/>
        </w:rPr>
        <w:t>r</w:t>
      </w:r>
      <w:r w:rsidRPr="00BC5B0B">
        <w:rPr>
          <w:color w:val="FF0000"/>
        </w:rPr>
        <w:t>ksa</w:t>
      </w:r>
      <w:r w:rsidRPr="00BC5B0B">
        <w:rPr>
          <w:color w:val="FF0000"/>
          <w:spacing w:val="-3"/>
        </w:rPr>
        <w:t>m</w:t>
      </w:r>
      <w:r w:rsidRPr="00BC5B0B">
        <w:rPr>
          <w:color w:val="FF0000"/>
        </w:rPr>
        <w:t>he</w:t>
      </w:r>
      <w:r w:rsidRPr="00BC5B0B">
        <w:rPr>
          <w:color w:val="FF0000"/>
          <w:spacing w:val="-1"/>
        </w:rPr>
        <w:t>t</w:t>
      </w:r>
      <w:r w:rsidRPr="00BC5B0B">
        <w:rPr>
          <w:color w:val="FF0000"/>
        </w:rPr>
        <w:t>en.</w:t>
      </w:r>
      <w:r w:rsidRPr="00BC5B0B">
        <w:rPr>
          <w:color w:val="FF0000"/>
          <w:spacing w:val="-1"/>
        </w:rPr>
        <w:t xml:space="preserve"> O</w:t>
      </w:r>
      <w:r w:rsidRPr="00BC5B0B">
        <w:rPr>
          <w:color w:val="FF0000"/>
        </w:rPr>
        <w:t xml:space="preserve">m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w:t>
      </w:r>
      <w:r w:rsidRPr="00BC5B0B">
        <w:rPr>
          <w:color w:val="FF0000"/>
        </w:rPr>
        <w:t>k</w:t>
      </w:r>
      <w:r w:rsidRPr="00BC5B0B">
        <w:rPr>
          <w:color w:val="FF0000"/>
          <w:spacing w:val="-1"/>
        </w:rPr>
        <w:t>o</w:t>
      </w:r>
      <w:r w:rsidRPr="00BC5B0B">
        <w:rPr>
          <w:color w:val="FF0000"/>
        </w:rPr>
        <w:t>n</w:t>
      </w:r>
      <w:r w:rsidRPr="00BC5B0B">
        <w:rPr>
          <w:color w:val="FF0000"/>
          <w:spacing w:val="-1"/>
        </w:rPr>
        <w:t>tra</w:t>
      </w:r>
      <w:r w:rsidRPr="00BC5B0B">
        <w:rPr>
          <w:color w:val="FF0000"/>
        </w:rPr>
        <w:t>k</w:t>
      </w:r>
      <w:r w:rsidRPr="00BC5B0B">
        <w:rPr>
          <w:color w:val="FF0000"/>
          <w:spacing w:val="-2"/>
        </w:rPr>
        <w:t>t</w:t>
      </w:r>
      <w:r w:rsidRPr="00BC5B0B">
        <w:rPr>
          <w:color w:val="FF0000"/>
          <w:spacing w:val="-1"/>
        </w:rPr>
        <w:t>e</w:t>
      </w:r>
      <w:r w:rsidRPr="00BC5B0B">
        <w:rPr>
          <w:color w:val="FF0000"/>
        </w:rPr>
        <w:t>t</w:t>
      </w:r>
      <w:r w:rsidRPr="00BC5B0B">
        <w:rPr>
          <w:color w:val="FF0000"/>
          <w:spacing w:val="-1"/>
        </w:rPr>
        <w:t xml:space="preserve"> allti</w:t>
      </w:r>
      <w:r w:rsidRPr="00BC5B0B">
        <w:rPr>
          <w:color w:val="FF0000"/>
        </w:rPr>
        <w:t>d</w:t>
      </w:r>
      <w:r w:rsidRPr="00BC5B0B">
        <w:rPr>
          <w:color w:val="FF0000"/>
          <w:spacing w:val="1"/>
        </w:rPr>
        <w:t xml:space="preserve"> </w:t>
      </w:r>
      <w:r w:rsidRPr="00BC5B0B">
        <w:rPr>
          <w:color w:val="FF0000"/>
          <w:spacing w:val="-1"/>
        </w:rPr>
        <w:t>s</w:t>
      </w:r>
      <w:r w:rsidRPr="00BC5B0B">
        <w:rPr>
          <w:color w:val="FF0000"/>
        </w:rPr>
        <w:t>ka</w:t>
      </w:r>
      <w:r w:rsidRPr="00BC5B0B">
        <w:rPr>
          <w:color w:val="FF0000"/>
          <w:spacing w:val="-2"/>
        </w:rPr>
        <w:t xml:space="preserve"> </w:t>
      </w:r>
      <w:r w:rsidRPr="00BC5B0B">
        <w:rPr>
          <w:color w:val="FF0000"/>
          <w:spacing w:val="-1"/>
        </w:rPr>
        <w:t>fin</w:t>
      </w:r>
      <w:r w:rsidRPr="00BC5B0B">
        <w:rPr>
          <w:color w:val="FF0000"/>
        </w:rPr>
        <w:t>n</w:t>
      </w:r>
      <w:r w:rsidRPr="00BC5B0B">
        <w:rPr>
          <w:color w:val="FF0000"/>
          <w:spacing w:val="-1"/>
        </w:rPr>
        <w:t>a</w:t>
      </w:r>
      <w:r w:rsidRPr="00BC5B0B">
        <w:rPr>
          <w:color w:val="FF0000"/>
        </w:rPr>
        <w:t>s</w:t>
      </w:r>
      <w:r w:rsidRPr="00BC5B0B">
        <w:rPr>
          <w:color w:val="FF0000"/>
          <w:spacing w:val="-2"/>
        </w:rPr>
        <w:t xml:space="preserve"> </w:t>
      </w:r>
      <w:r w:rsidRPr="00BC5B0B">
        <w:rPr>
          <w:color w:val="FF0000"/>
        </w:rPr>
        <w:t>n</w:t>
      </w:r>
      <w:r w:rsidRPr="00BC5B0B">
        <w:rPr>
          <w:color w:val="FF0000"/>
          <w:spacing w:val="-1"/>
        </w:rPr>
        <w:t>ä</w:t>
      </w:r>
      <w:r w:rsidRPr="00BC5B0B">
        <w:rPr>
          <w:color w:val="FF0000"/>
        </w:rPr>
        <w:t>r</w:t>
      </w:r>
      <w:r w:rsidRPr="00BC5B0B">
        <w:rPr>
          <w:color w:val="FF0000"/>
          <w:spacing w:val="-1"/>
        </w:rPr>
        <w:t xml:space="preserve"> </w:t>
      </w:r>
      <w:r w:rsidRPr="00BC5B0B">
        <w:rPr>
          <w:color w:val="FF0000"/>
          <w:spacing w:val="-3"/>
        </w:rPr>
        <w:t>m</w:t>
      </w:r>
      <w:r w:rsidRPr="00BC5B0B">
        <w:rPr>
          <w:color w:val="FF0000"/>
          <w:spacing w:val="-1"/>
        </w:rPr>
        <w:t>a</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me</w:t>
      </w:r>
      <w:r w:rsidRPr="00BC5B0B">
        <w:rPr>
          <w:color w:val="FF0000"/>
        </w:rPr>
        <w:t>d</w:t>
      </w:r>
      <w:r w:rsidRPr="00BC5B0B">
        <w:rPr>
          <w:color w:val="FF0000"/>
          <w:spacing w:val="1"/>
        </w:rPr>
        <w:t xml:space="preserve"> </w:t>
      </w:r>
      <w:r w:rsidRPr="00BC5B0B">
        <w:rPr>
          <w:color w:val="FF0000"/>
        </w:rPr>
        <w:t>i</w:t>
      </w:r>
      <w:r w:rsidRPr="00BC5B0B">
        <w:rPr>
          <w:color w:val="FF0000"/>
          <w:spacing w:val="-1"/>
        </w:rPr>
        <w:t xml:space="preserve"> d</w:t>
      </w:r>
      <w:r w:rsidRPr="00BC5B0B">
        <w:rPr>
          <w:color w:val="FF0000"/>
        </w:rPr>
        <w:t>o</w:t>
      </w:r>
      <w:r w:rsidRPr="00BC5B0B">
        <w:rPr>
          <w:color w:val="FF0000"/>
          <w:spacing w:val="-3"/>
        </w:rPr>
        <w:t>m</w:t>
      </w:r>
      <w:r w:rsidRPr="00BC5B0B">
        <w:rPr>
          <w:color w:val="FF0000"/>
          <w:spacing w:val="-1"/>
        </w:rPr>
        <w:t>ä</w:t>
      </w:r>
      <w:r w:rsidRPr="00BC5B0B">
        <w:rPr>
          <w:color w:val="FF0000"/>
        </w:rPr>
        <w:t>n</w:t>
      </w:r>
      <w:r w:rsidRPr="00BC5B0B">
        <w:rPr>
          <w:color w:val="FF0000"/>
          <w:spacing w:val="-1"/>
        </w:rPr>
        <w:t>e</w:t>
      </w:r>
      <w:r w:rsidRPr="00BC5B0B">
        <w:rPr>
          <w:color w:val="FF0000"/>
        </w:rPr>
        <w:t>n</w:t>
      </w:r>
      <w:r w:rsidRPr="00BC5B0B">
        <w:rPr>
          <w:color w:val="FF0000"/>
          <w:spacing w:val="1"/>
        </w:rPr>
        <w:t xml:space="preserve"> </w:t>
      </w:r>
      <w:r w:rsidRPr="00BC5B0B">
        <w:rPr>
          <w:color w:val="FF0000"/>
          <w:spacing w:val="-1"/>
        </w:rPr>
        <w:t>a</w:t>
      </w:r>
      <w:r w:rsidRPr="00BC5B0B">
        <w:rPr>
          <w:color w:val="FF0000"/>
        </w:rPr>
        <w:t>ng</w:t>
      </w:r>
      <w:r w:rsidRPr="00BC5B0B">
        <w:rPr>
          <w:color w:val="FF0000"/>
          <w:spacing w:val="-1"/>
        </w:rPr>
        <w:t>e</w:t>
      </w:r>
      <w:r w:rsidRPr="00BC5B0B">
        <w:rPr>
          <w:color w:val="FF0000"/>
        </w:rPr>
        <w:t xml:space="preserve">s </w:t>
      </w:r>
      <w:r w:rsidRPr="00BC5B0B">
        <w:rPr>
          <w:color w:val="FF0000"/>
          <w:spacing w:val="-1"/>
        </w:rPr>
        <w:t>”O</w:t>
      </w:r>
      <w:r w:rsidRPr="00BC5B0B">
        <w:rPr>
          <w:color w:val="FF0000"/>
        </w:rPr>
        <w:t>b</w:t>
      </w:r>
      <w:r w:rsidRPr="00BC5B0B">
        <w:rPr>
          <w:color w:val="FF0000"/>
          <w:spacing w:val="-1"/>
        </w:rPr>
        <w:t>ligat</w:t>
      </w:r>
      <w:r w:rsidRPr="00BC5B0B">
        <w:rPr>
          <w:color w:val="FF0000"/>
        </w:rPr>
        <w:t>or</w:t>
      </w:r>
      <w:r w:rsidRPr="00BC5B0B">
        <w:rPr>
          <w:color w:val="FF0000"/>
          <w:spacing w:val="-1"/>
        </w:rPr>
        <w:t>is</w:t>
      </w:r>
      <w:r w:rsidRPr="00BC5B0B">
        <w:rPr>
          <w:color w:val="FF0000"/>
        </w:rPr>
        <w:t>k</w:t>
      </w:r>
      <w:r w:rsidRPr="00BC5B0B">
        <w:rPr>
          <w:color w:val="FF0000"/>
          <w:spacing w:val="-1"/>
        </w:rPr>
        <w:t>t”</w:t>
      </w:r>
      <w:r w:rsidRPr="00BC5B0B">
        <w:rPr>
          <w:color w:val="FF0000"/>
        </w:rPr>
        <w:t xml:space="preserve">. I </w:t>
      </w:r>
      <w:r w:rsidRPr="00BC5B0B">
        <w:rPr>
          <w:color w:val="FF0000"/>
          <w:spacing w:val="-1"/>
        </w:rPr>
        <w:t>anna</w:t>
      </w:r>
      <w:r w:rsidRPr="00BC5B0B">
        <w:rPr>
          <w:color w:val="FF0000"/>
        </w:rPr>
        <w:t xml:space="preserve">t </w:t>
      </w:r>
      <w:r w:rsidRPr="00BC5B0B">
        <w:rPr>
          <w:color w:val="FF0000"/>
          <w:spacing w:val="-1"/>
        </w:rPr>
        <w:t>fal</w:t>
      </w:r>
      <w:r w:rsidRPr="00BC5B0B">
        <w:rPr>
          <w:color w:val="FF0000"/>
        </w:rPr>
        <w:t>l b</w:t>
      </w:r>
      <w:r w:rsidRPr="00BC5B0B">
        <w:rPr>
          <w:color w:val="FF0000"/>
          <w:spacing w:val="-1"/>
        </w:rPr>
        <w:t>es</w:t>
      </w:r>
      <w:r w:rsidRPr="00BC5B0B">
        <w:rPr>
          <w:color w:val="FF0000"/>
        </w:rPr>
        <w:t>k</w:t>
      </w:r>
      <w:r w:rsidRPr="00BC5B0B">
        <w:rPr>
          <w:color w:val="FF0000"/>
          <w:spacing w:val="-1"/>
        </w:rPr>
        <w:t>r</w:t>
      </w:r>
      <w:r w:rsidRPr="00BC5B0B">
        <w:rPr>
          <w:color w:val="FF0000"/>
          <w:spacing w:val="-2"/>
        </w:rPr>
        <w:t>i</w:t>
      </w:r>
      <w:r w:rsidRPr="00BC5B0B">
        <w:rPr>
          <w:color w:val="FF0000"/>
        </w:rPr>
        <w:t>vs</w:t>
      </w:r>
      <w:r w:rsidRPr="00BC5B0B">
        <w:rPr>
          <w:color w:val="FF0000"/>
          <w:spacing w:val="-1"/>
        </w:rPr>
        <w:t xml:space="preserve"> </w:t>
      </w:r>
      <w:r w:rsidRPr="00BC5B0B">
        <w:rPr>
          <w:color w:val="FF0000"/>
        </w:rPr>
        <w:t>n</w:t>
      </w:r>
      <w:r w:rsidRPr="00BC5B0B">
        <w:rPr>
          <w:color w:val="FF0000"/>
          <w:spacing w:val="-1"/>
        </w:rPr>
        <w:t>ä</w:t>
      </w:r>
      <w:r w:rsidRPr="00BC5B0B">
        <w:rPr>
          <w:color w:val="FF0000"/>
        </w:rPr>
        <w:t>r d</w:t>
      </w:r>
      <w:r w:rsidRPr="00BC5B0B">
        <w:rPr>
          <w:color w:val="FF0000"/>
          <w:spacing w:val="-1"/>
        </w:rPr>
        <w:t>e</w:t>
      </w:r>
      <w:r w:rsidRPr="00BC5B0B">
        <w:rPr>
          <w:color w:val="FF0000"/>
        </w:rPr>
        <w:t xml:space="preserve">t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fri</w:t>
      </w:r>
      <w:r w:rsidRPr="00BC5B0B">
        <w:rPr>
          <w:color w:val="FF0000"/>
        </w:rPr>
        <w:t>v</w:t>
      </w:r>
      <w:r w:rsidRPr="00BC5B0B">
        <w:rPr>
          <w:color w:val="FF0000"/>
          <w:spacing w:val="-1"/>
        </w:rPr>
        <w:t>i</w:t>
      </w:r>
      <w:r w:rsidRPr="00BC5B0B">
        <w:rPr>
          <w:color w:val="FF0000"/>
          <w:spacing w:val="-2"/>
        </w:rPr>
        <w:t>l</w:t>
      </w:r>
      <w:r w:rsidRPr="00BC5B0B">
        <w:rPr>
          <w:color w:val="FF0000"/>
          <w:spacing w:val="-1"/>
        </w:rPr>
        <w:t>li</w:t>
      </w:r>
      <w:r w:rsidRPr="00BC5B0B">
        <w:rPr>
          <w:color w:val="FF0000"/>
        </w:rPr>
        <w:t>gt o</w:t>
      </w:r>
      <w:r w:rsidRPr="00BC5B0B">
        <w:rPr>
          <w:color w:val="FF0000"/>
          <w:spacing w:val="-1"/>
        </w:rPr>
        <w:t>c</w:t>
      </w:r>
      <w:r w:rsidRPr="00BC5B0B">
        <w:rPr>
          <w:color w:val="FF0000"/>
        </w:rPr>
        <w:t xml:space="preserve">h </w:t>
      </w:r>
      <w:r w:rsidRPr="00BC5B0B">
        <w:rPr>
          <w:color w:val="FF0000"/>
          <w:spacing w:val="-1"/>
        </w:rPr>
        <w:t>ev</w:t>
      </w:r>
      <w:r w:rsidRPr="00BC5B0B">
        <w:rPr>
          <w:color w:val="FF0000"/>
        </w:rPr>
        <w:t>.</w:t>
      </w:r>
      <w:r w:rsidRPr="00BC5B0B">
        <w:rPr>
          <w:color w:val="FF0000"/>
          <w:spacing w:val="-2"/>
        </w:rPr>
        <w:t xml:space="preserve"> </w:t>
      </w:r>
      <w:r w:rsidRPr="00BC5B0B">
        <w:rPr>
          <w:color w:val="FF0000"/>
        </w:rPr>
        <w:t>b</w:t>
      </w:r>
      <w:r w:rsidRPr="00BC5B0B">
        <w:rPr>
          <w:color w:val="FF0000"/>
          <w:spacing w:val="-1"/>
        </w:rPr>
        <w:t>er</w:t>
      </w:r>
      <w:r w:rsidRPr="00BC5B0B">
        <w:rPr>
          <w:color w:val="FF0000"/>
        </w:rPr>
        <w:t>o</w:t>
      </w:r>
      <w:r w:rsidRPr="00BC5B0B">
        <w:rPr>
          <w:color w:val="FF0000"/>
          <w:spacing w:val="-1"/>
        </w:rPr>
        <w:t>en</w:t>
      </w:r>
      <w:r w:rsidRPr="00BC5B0B">
        <w:rPr>
          <w:color w:val="FF0000"/>
        </w:rPr>
        <w:t>d</w:t>
      </w:r>
      <w:r w:rsidRPr="00BC5B0B">
        <w:rPr>
          <w:color w:val="FF0000"/>
          <w:spacing w:val="-1"/>
        </w:rPr>
        <w:t>e</w:t>
      </w:r>
      <w:r w:rsidRPr="00BC5B0B">
        <w:rPr>
          <w:color w:val="FF0000"/>
        </w:rPr>
        <w:t xml:space="preserve">n </w:t>
      </w:r>
      <w:r w:rsidRPr="00BC5B0B">
        <w:rPr>
          <w:color w:val="FF0000"/>
          <w:spacing w:val="-1"/>
        </w:rPr>
        <w:t>til</w:t>
      </w:r>
      <w:r w:rsidRPr="00BC5B0B">
        <w:rPr>
          <w:color w:val="FF0000"/>
        </w:rPr>
        <w:t xml:space="preserve">l </w:t>
      </w:r>
      <w:r w:rsidRPr="00BC5B0B">
        <w:rPr>
          <w:color w:val="FF0000"/>
          <w:spacing w:val="-1"/>
        </w:rPr>
        <w:t>a</w:t>
      </w:r>
      <w:r w:rsidRPr="00BC5B0B">
        <w:rPr>
          <w:color w:val="FF0000"/>
        </w:rPr>
        <w:t>n</w:t>
      </w:r>
      <w:r w:rsidRPr="00BC5B0B">
        <w:rPr>
          <w:color w:val="FF0000"/>
          <w:spacing w:val="-1"/>
        </w:rPr>
        <w:t>dr</w:t>
      </w:r>
      <w:r w:rsidRPr="00BC5B0B">
        <w:rPr>
          <w:color w:val="FF0000"/>
        </w:rPr>
        <w:t xml:space="preserve">a </w:t>
      </w:r>
      <w:r w:rsidRPr="00BC5B0B">
        <w:rPr>
          <w:color w:val="FF0000"/>
          <w:spacing w:val="-1"/>
        </w:rPr>
        <w:t>tjä</w:t>
      </w:r>
      <w:r w:rsidRPr="00BC5B0B">
        <w:rPr>
          <w:color w:val="FF0000"/>
        </w:rPr>
        <w:t>ns</w:t>
      </w:r>
      <w:r w:rsidRPr="00BC5B0B">
        <w:rPr>
          <w:color w:val="FF0000"/>
          <w:spacing w:val="-1"/>
        </w:rPr>
        <w:t>teko</w:t>
      </w:r>
      <w:r w:rsidRPr="00BC5B0B">
        <w:rPr>
          <w:color w:val="FF0000"/>
        </w:rPr>
        <w:t>n</w:t>
      </w:r>
      <w:r w:rsidRPr="00BC5B0B">
        <w:rPr>
          <w:color w:val="FF0000"/>
          <w:spacing w:val="-1"/>
        </w:rPr>
        <w:t>tra</w:t>
      </w:r>
      <w:r w:rsidRPr="00BC5B0B">
        <w:rPr>
          <w:color w:val="FF0000"/>
        </w:rPr>
        <w:t>kt</w:t>
      </w:r>
      <w:r w:rsidRPr="00BC5B0B">
        <w:rPr>
          <w:color w:val="FF0000"/>
          <w:spacing w:val="-2"/>
        </w:rPr>
        <w:t xml:space="preserve"> </w:t>
      </w:r>
      <w:r w:rsidRPr="00BC5B0B">
        <w:rPr>
          <w:color w:val="FF0000"/>
          <w:spacing w:val="-1"/>
        </w:rPr>
        <w:t>u</w:t>
      </w:r>
      <w:r w:rsidRPr="00BC5B0B">
        <w:rPr>
          <w:color w:val="FF0000"/>
        </w:rPr>
        <w:t xml:space="preserve">r </w:t>
      </w:r>
      <w:r w:rsidRPr="00BC5B0B">
        <w:rPr>
          <w:color w:val="FF0000"/>
          <w:spacing w:val="-1"/>
        </w:rPr>
        <w:t>et</w:t>
      </w:r>
      <w:r w:rsidRPr="00BC5B0B">
        <w:rPr>
          <w:color w:val="FF0000"/>
        </w:rPr>
        <w:t xml:space="preserve">t </w:t>
      </w:r>
      <w:r w:rsidRPr="00BC5B0B">
        <w:rPr>
          <w:color w:val="FF0000"/>
          <w:spacing w:val="-1"/>
        </w:rPr>
        <w:t>pr</w:t>
      </w:r>
      <w:r w:rsidRPr="00BC5B0B">
        <w:rPr>
          <w:color w:val="FF0000"/>
        </w:rPr>
        <w:t>o</w:t>
      </w:r>
      <w:r w:rsidRPr="00BC5B0B">
        <w:rPr>
          <w:color w:val="FF0000"/>
          <w:spacing w:val="-1"/>
        </w:rPr>
        <w:t>cess-</w:t>
      </w:r>
      <w:r w:rsidRPr="00BC5B0B">
        <w:rPr>
          <w:color w:val="FF0000"/>
        </w:rPr>
        <w:t>p</w:t>
      </w:r>
      <w:r w:rsidRPr="00BC5B0B">
        <w:rPr>
          <w:color w:val="FF0000"/>
          <w:spacing w:val="-2"/>
        </w:rPr>
        <w:t>e</w:t>
      </w:r>
      <w:r w:rsidRPr="00BC5B0B">
        <w:rPr>
          <w:color w:val="FF0000"/>
          <w:spacing w:val="-1"/>
        </w:rPr>
        <w:t>rs</w:t>
      </w:r>
      <w:r w:rsidRPr="00BC5B0B">
        <w:rPr>
          <w:color w:val="FF0000"/>
        </w:rPr>
        <w:t>p</w:t>
      </w:r>
      <w:r w:rsidRPr="00BC5B0B">
        <w:rPr>
          <w:color w:val="FF0000"/>
          <w:spacing w:val="-2"/>
        </w:rPr>
        <w:t>e</w:t>
      </w:r>
      <w:r w:rsidRPr="00BC5B0B">
        <w:rPr>
          <w:color w:val="FF0000"/>
        </w:rPr>
        <w:t>k</w:t>
      </w:r>
      <w:r w:rsidRPr="00BC5B0B">
        <w:rPr>
          <w:color w:val="FF0000"/>
          <w:spacing w:val="-1"/>
        </w:rPr>
        <w:t>tiv</w:t>
      </w:r>
      <w:r w:rsidRPr="00BC5B0B">
        <w:rPr>
          <w:rFonts w:cs="Times New Roman"/>
          <w:i/>
          <w:color w:val="FF0000"/>
        </w:rPr>
        <w:t>.</w:t>
      </w:r>
    </w:p>
    <w:p w14:paraId="0490D4B4" w14:textId="77777777" w:rsidR="00D218F3" w:rsidRPr="00BC5B0B" w:rsidRDefault="00D218F3" w:rsidP="00D218F3">
      <w:pPr>
        <w:spacing w:before="2" w:line="160" w:lineRule="exact"/>
        <w:rPr>
          <w:color w:val="FF0000"/>
          <w:sz w:val="16"/>
          <w:szCs w:val="16"/>
        </w:rPr>
      </w:pPr>
    </w:p>
    <w:p w14:paraId="433CAA0C" w14:textId="77777777" w:rsidR="00D218F3" w:rsidRPr="00BC5B0B" w:rsidRDefault="00D218F3" w:rsidP="00D218F3">
      <w:pPr>
        <w:spacing w:line="200" w:lineRule="exact"/>
        <w:rPr>
          <w:color w:val="FF0000"/>
          <w:sz w:val="20"/>
          <w:szCs w:val="20"/>
        </w:rPr>
      </w:pPr>
    </w:p>
    <w:p w14:paraId="09547218" w14:textId="77777777" w:rsidR="00D218F3" w:rsidRPr="00BC5B0B" w:rsidRDefault="00D218F3" w:rsidP="00D218F3">
      <w:pPr>
        <w:pStyle w:val="Rubrik1"/>
        <w:numPr>
          <w:ilvl w:val="1"/>
          <w:numId w:val="1"/>
        </w:numPr>
        <w:tabs>
          <w:tab w:val="left" w:pos="1299"/>
        </w:tabs>
        <w:rPr>
          <w:color w:val="FF0000"/>
        </w:rPr>
      </w:pPr>
      <w:bookmarkStart w:id="29" w:name="_Toc341787032"/>
      <w:bookmarkStart w:id="30" w:name="_Toc219041780"/>
      <w:r w:rsidRPr="00BC5B0B">
        <w:rPr>
          <w:color w:val="FF0000"/>
        </w:rPr>
        <w:t>Version</w:t>
      </w:r>
      <w:bookmarkEnd w:id="29"/>
      <w:bookmarkEnd w:id="30"/>
    </w:p>
    <w:p w14:paraId="07A9AD22" w14:textId="77777777" w:rsidR="00D218F3" w:rsidRPr="00BC5B0B" w:rsidRDefault="00D218F3" w:rsidP="00D218F3">
      <w:pPr>
        <w:spacing w:before="9" w:line="110" w:lineRule="exact"/>
        <w:rPr>
          <w:color w:val="FF0000"/>
          <w:sz w:val="11"/>
          <w:szCs w:val="11"/>
        </w:rPr>
      </w:pPr>
    </w:p>
    <w:p w14:paraId="13639D7D" w14:textId="77777777" w:rsidR="00D218F3" w:rsidRPr="00BC5B0B" w:rsidRDefault="00D218F3" w:rsidP="00D218F3">
      <w:pPr>
        <w:pStyle w:val="Brdtext"/>
        <w:ind w:right="689"/>
        <w:rPr>
          <w:color w:val="FF0000"/>
        </w:rPr>
      </w:pPr>
      <w:r w:rsidRPr="00BC5B0B">
        <w:rPr>
          <w:color w:val="FF0000"/>
        </w:rPr>
        <w:t>A</w:t>
      </w:r>
      <w:r w:rsidRPr="00BC5B0B">
        <w:rPr>
          <w:color w:val="FF0000"/>
          <w:spacing w:val="-1"/>
        </w:rPr>
        <w:t>n</w:t>
      </w:r>
      <w:r w:rsidRPr="00BC5B0B">
        <w:rPr>
          <w:color w:val="FF0000"/>
        </w:rPr>
        <w:t>ge</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och</w:t>
      </w:r>
      <w:r w:rsidRPr="00BC5B0B">
        <w:rPr>
          <w:color w:val="FF0000"/>
          <w:spacing w:val="-1"/>
        </w:rPr>
        <w:t xml:space="preserve"> un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på</w:t>
      </w:r>
      <w:r w:rsidRPr="00BC5B0B">
        <w:rPr>
          <w:color w:val="FF0000"/>
          <w:spacing w:val="-1"/>
        </w:rPr>
        <w:t xml:space="preserve"> </w:t>
      </w:r>
      <w:r w:rsidRPr="00BC5B0B">
        <w:rPr>
          <w:color w:val="FF0000"/>
        </w:rPr>
        <w:t>f</w:t>
      </w:r>
      <w:r w:rsidRPr="00BC5B0B">
        <w:rPr>
          <w:color w:val="FF0000"/>
          <w:spacing w:val="-1"/>
        </w:rPr>
        <w:t>or</w:t>
      </w:r>
      <w:r w:rsidRPr="00BC5B0B">
        <w:rPr>
          <w:color w:val="FF0000"/>
          <w:spacing w:val="-2"/>
        </w:rPr>
        <w:t>m</w:t>
      </w:r>
      <w:r w:rsidRPr="00BC5B0B">
        <w:rPr>
          <w:color w:val="FF0000"/>
        </w:rPr>
        <w:t>en &lt;</w:t>
      </w:r>
      <w:r w:rsidRPr="00BC5B0B">
        <w:rPr>
          <w:color w:val="FF0000"/>
          <w:spacing w:val="-1"/>
        </w:rPr>
        <w:t>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w:t>
      </w:r>
      <w:r w:rsidRPr="00BC5B0B">
        <w:rPr>
          <w:color w:val="FF0000"/>
          <w:spacing w:val="-2"/>
        </w:rPr>
        <w:t>s</w:t>
      </w:r>
      <w:r w:rsidRPr="00BC5B0B">
        <w:rPr>
          <w:color w:val="FF0000"/>
          <w:spacing w:val="-1"/>
        </w:rPr>
        <w:t>io</w:t>
      </w:r>
      <w:r w:rsidRPr="00BC5B0B">
        <w:rPr>
          <w:color w:val="FF0000"/>
        </w:rPr>
        <w:t>n&gt;.</w:t>
      </w:r>
      <w:r w:rsidRPr="00BC5B0B">
        <w:rPr>
          <w:color w:val="FF0000"/>
          <w:spacing w:val="-2"/>
        </w:rPr>
        <w:t>&lt;</w:t>
      </w:r>
      <w:r w:rsidRPr="00BC5B0B">
        <w:rPr>
          <w:color w:val="FF0000"/>
        </w:rPr>
        <w:t>u</w:t>
      </w:r>
      <w:r w:rsidRPr="00BC5B0B">
        <w:rPr>
          <w:color w:val="FF0000"/>
          <w:spacing w:val="-1"/>
        </w:rPr>
        <w:t>n</w:t>
      </w:r>
      <w:r w:rsidRPr="00BC5B0B">
        <w:rPr>
          <w:color w:val="FF0000"/>
        </w:rPr>
        <w:t>d</w:t>
      </w:r>
      <w:r w:rsidRPr="00BC5B0B">
        <w:rPr>
          <w:color w:val="FF0000"/>
          <w:spacing w:val="-2"/>
        </w:rPr>
        <w:t>e</w:t>
      </w:r>
      <w:r w:rsidRPr="00BC5B0B">
        <w:rPr>
          <w:color w:val="FF0000"/>
          <w:spacing w:val="-1"/>
        </w:rPr>
        <w:t>r</w:t>
      </w:r>
      <w:r w:rsidRPr="00BC5B0B">
        <w:rPr>
          <w:color w:val="FF0000"/>
        </w:rPr>
        <w:t>vers</w:t>
      </w:r>
      <w:r w:rsidRPr="00BC5B0B">
        <w:rPr>
          <w:color w:val="FF0000"/>
          <w:spacing w:val="-2"/>
        </w:rPr>
        <w:t>i</w:t>
      </w:r>
      <w:r w:rsidRPr="00BC5B0B">
        <w:rPr>
          <w:color w:val="FF0000"/>
        </w:rPr>
        <w:t>on&gt;</w:t>
      </w:r>
      <w:r w:rsidRPr="00BC5B0B">
        <w:rPr>
          <w:color w:val="FF0000"/>
          <w:spacing w:val="-2"/>
        </w:rPr>
        <w:t xml:space="preserve"> </w:t>
      </w:r>
      <w:r w:rsidRPr="00BC5B0B">
        <w:rPr>
          <w:color w:val="FF0000"/>
        </w:rPr>
        <w:t>d</w:t>
      </w:r>
      <w:r w:rsidRPr="00BC5B0B">
        <w:rPr>
          <w:color w:val="FF0000"/>
          <w:spacing w:val="-2"/>
        </w:rPr>
        <w:t>ä</w:t>
      </w:r>
      <w:r w:rsidRPr="00BC5B0B">
        <w:rPr>
          <w:color w:val="FF0000"/>
        </w:rPr>
        <w:t xml:space="preserve">r </w:t>
      </w:r>
      <w:r w:rsidRPr="00BC5B0B">
        <w:rPr>
          <w:color w:val="FF0000"/>
          <w:spacing w:val="-2"/>
        </w:rPr>
        <w:t>i</w:t>
      </w:r>
      <w:r w:rsidRPr="00BC5B0B">
        <w:rPr>
          <w:color w:val="FF0000"/>
          <w:spacing w:val="-1"/>
        </w:rPr>
        <w:t>n</w:t>
      </w:r>
      <w:r w:rsidRPr="00BC5B0B">
        <w:rPr>
          <w:color w:val="FF0000"/>
        </w:rPr>
        <w:t>ne</w:t>
      </w:r>
      <w:r w:rsidRPr="00BC5B0B">
        <w:rPr>
          <w:color w:val="FF0000"/>
          <w:spacing w:val="-1"/>
        </w:rPr>
        <w:t>bö</w:t>
      </w:r>
      <w:r w:rsidRPr="00BC5B0B">
        <w:rPr>
          <w:color w:val="FF0000"/>
        </w:rPr>
        <w:t>rd</w:t>
      </w:r>
      <w:r w:rsidRPr="00BC5B0B">
        <w:rPr>
          <w:color w:val="FF0000"/>
          <w:spacing w:val="-2"/>
        </w:rPr>
        <w:t>e</w:t>
      </w:r>
      <w:r w:rsidRPr="00BC5B0B">
        <w:rPr>
          <w:color w:val="FF0000"/>
        </w:rPr>
        <w:t xml:space="preserve">n </w:t>
      </w:r>
      <w:r w:rsidRPr="00BC5B0B">
        <w:rPr>
          <w:color w:val="FF0000"/>
          <w:spacing w:val="-2"/>
        </w:rPr>
        <w:t>a</w:t>
      </w:r>
      <w:r w:rsidRPr="00BC5B0B">
        <w:rPr>
          <w:color w:val="FF0000"/>
        </w:rPr>
        <w:t>v</w:t>
      </w:r>
      <w:r w:rsidRPr="00BC5B0B">
        <w:rPr>
          <w:color w:val="FF0000"/>
          <w:spacing w:val="-1"/>
        </w:rPr>
        <w:t xml:space="preserve"> h</w:t>
      </w:r>
      <w:r w:rsidRPr="00BC5B0B">
        <w:rPr>
          <w:color w:val="FF0000"/>
        </w:rPr>
        <w:t>u</w:t>
      </w:r>
      <w:r w:rsidRPr="00BC5B0B">
        <w:rPr>
          <w:color w:val="FF0000"/>
          <w:spacing w:val="-1"/>
        </w:rPr>
        <w:t>vu</w:t>
      </w:r>
      <w:r w:rsidRPr="00BC5B0B">
        <w:rPr>
          <w:color w:val="FF0000"/>
        </w:rPr>
        <w:t>dv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w:t>
      </w:r>
      <w:r w:rsidRPr="00BC5B0B">
        <w:rPr>
          <w:color w:val="FF0000"/>
        </w:rPr>
        <w:t>o</w:t>
      </w:r>
      <w:r w:rsidRPr="00BC5B0B">
        <w:rPr>
          <w:color w:val="FF0000"/>
          <w:spacing w:val="-2"/>
        </w:rPr>
        <w:t>c</w:t>
      </w:r>
      <w:r w:rsidRPr="00BC5B0B">
        <w:rPr>
          <w:color w:val="FF0000"/>
        </w:rPr>
        <w:t>h u</w:t>
      </w:r>
      <w:r w:rsidRPr="00BC5B0B">
        <w:rPr>
          <w:color w:val="FF0000"/>
          <w:spacing w:val="-1"/>
        </w:rPr>
        <w:t>n</w:t>
      </w:r>
      <w:r w:rsidRPr="00BC5B0B">
        <w:rPr>
          <w:color w:val="FF0000"/>
        </w:rPr>
        <w:t>d</w:t>
      </w:r>
      <w:r w:rsidRPr="00BC5B0B">
        <w:rPr>
          <w:color w:val="FF0000"/>
          <w:spacing w:val="-2"/>
        </w:rPr>
        <w:t>e</w:t>
      </w:r>
      <w:r w:rsidRPr="00BC5B0B">
        <w:rPr>
          <w:color w:val="FF0000"/>
        </w:rPr>
        <w:t>rv</w:t>
      </w:r>
      <w:r w:rsidRPr="00BC5B0B">
        <w:rPr>
          <w:color w:val="FF0000"/>
          <w:spacing w:val="-2"/>
        </w:rPr>
        <w:t>e</w:t>
      </w:r>
      <w:r w:rsidRPr="00BC5B0B">
        <w:rPr>
          <w:color w:val="FF0000"/>
        </w:rPr>
        <w:t>rs</w:t>
      </w:r>
      <w:r w:rsidRPr="00BC5B0B">
        <w:rPr>
          <w:color w:val="FF0000"/>
          <w:spacing w:val="-1"/>
        </w:rPr>
        <w:t>io</w:t>
      </w:r>
      <w:r w:rsidRPr="00BC5B0B">
        <w:rPr>
          <w:color w:val="FF0000"/>
        </w:rPr>
        <w:t>n</w:t>
      </w:r>
      <w:r w:rsidRPr="00BC5B0B">
        <w:rPr>
          <w:color w:val="FF0000"/>
          <w:spacing w:val="-1"/>
        </w:rPr>
        <w:t xml:space="preserve"> ö</w:t>
      </w:r>
      <w:r w:rsidRPr="00BC5B0B">
        <w:rPr>
          <w:color w:val="FF0000"/>
        </w:rPr>
        <w:t>ver</w:t>
      </w:r>
      <w:r w:rsidRPr="00BC5B0B">
        <w:rPr>
          <w:color w:val="FF0000"/>
          <w:spacing w:val="-2"/>
        </w:rPr>
        <w:t>e</w:t>
      </w:r>
      <w:r w:rsidRPr="00BC5B0B">
        <w:rPr>
          <w:color w:val="FF0000"/>
        </w:rPr>
        <w:t>nss</w:t>
      </w:r>
      <w:r w:rsidRPr="00BC5B0B">
        <w:rPr>
          <w:color w:val="FF0000"/>
          <w:spacing w:val="-1"/>
        </w:rPr>
        <w:t>t</w:t>
      </w:r>
      <w:r w:rsidRPr="00BC5B0B">
        <w:rPr>
          <w:color w:val="FF0000"/>
        </w:rPr>
        <w:t>ä</w:t>
      </w:r>
      <w:r w:rsidRPr="00BC5B0B">
        <w:rPr>
          <w:color w:val="FF0000"/>
          <w:spacing w:val="-2"/>
        </w:rPr>
        <w:t>m</w:t>
      </w:r>
      <w:r w:rsidRPr="00BC5B0B">
        <w:rPr>
          <w:color w:val="FF0000"/>
          <w:spacing w:val="-3"/>
        </w:rPr>
        <w:t>m</w:t>
      </w:r>
      <w:r w:rsidRPr="00BC5B0B">
        <w:rPr>
          <w:color w:val="FF0000"/>
          <w:spacing w:val="-1"/>
        </w:rPr>
        <w:t>e</w:t>
      </w:r>
      <w:r w:rsidRPr="00BC5B0B">
        <w:rPr>
          <w:color w:val="FF0000"/>
        </w:rPr>
        <w:t>r</w:t>
      </w:r>
      <w:r w:rsidRPr="00BC5B0B">
        <w:rPr>
          <w:color w:val="FF0000"/>
          <w:spacing w:val="2"/>
        </w:rPr>
        <w:t xml:space="preserve"> </w:t>
      </w:r>
      <w:r w:rsidRPr="00BC5B0B">
        <w:rPr>
          <w:color w:val="FF0000"/>
          <w:spacing w:val="-3"/>
        </w:rPr>
        <w:t>m</w:t>
      </w:r>
      <w:r w:rsidRPr="00BC5B0B">
        <w:rPr>
          <w:color w:val="FF0000"/>
          <w:spacing w:val="-1"/>
        </w:rPr>
        <w:t>e</w:t>
      </w:r>
      <w:r w:rsidRPr="00BC5B0B">
        <w:rPr>
          <w:color w:val="FF0000"/>
        </w:rPr>
        <w:t>d def</w:t>
      </w:r>
      <w:r w:rsidRPr="00BC5B0B">
        <w:rPr>
          <w:color w:val="FF0000"/>
          <w:spacing w:val="-1"/>
        </w:rPr>
        <w:t>i</w:t>
      </w:r>
      <w:r w:rsidRPr="00BC5B0B">
        <w:rPr>
          <w:color w:val="FF0000"/>
        </w:rPr>
        <w:t>n</w:t>
      </w:r>
      <w:r w:rsidRPr="00BC5B0B">
        <w:rPr>
          <w:color w:val="FF0000"/>
          <w:spacing w:val="-1"/>
        </w:rPr>
        <w:t>itio</w:t>
      </w:r>
      <w:r w:rsidRPr="00BC5B0B">
        <w:rPr>
          <w:color w:val="FF0000"/>
        </w:rPr>
        <w:t>n</w:t>
      </w:r>
      <w:r w:rsidRPr="00BC5B0B">
        <w:rPr>
          <w:color w:val="FF0000"/>
          <w:spacing w:val="-1"/>
        </w:rPr>
        <w:t xml:space="preserve"> </w:t>
      </w:r>
      <w:r w:rsidRPr="00BC5B0B">
        <w:rPr>
          <w:color w:val="FF0000"/>
        </w:rPr>
        <w:t>i</w:t>
      </w:r>
      <w:r w:rsidRPr="00BC5B0B">
        <w:rPr>
          <w:color w:val="FF0000"/>
          <w:spacing w:val="-1"/>
        </w:rPr>
        <w:t xml:space="preserve"> R</w:t>
      </w:r>
      <w:r w:rsidRPr="00BC5B0B">
        <w:rPr>
          <w:color w:val="FF0000"/>
        </w:rPr>
        <w:t>IV</w:t>
      </w:r>
      <w:r w:rsidRPr="00BC5B0B">
        <w:rPr>
          <w:color w:val="FF0000"/>
          <w:spacing w:val="-1"/>
        </w:rPr>
        <w:t xml:space="preserve"> </w:t>
      </w:r>
      <w:r w:rsidRPr="00BC5B0B">
        <w:rPr>
          <w:color w:val="FF0000"/>
        </w:rPr>
        <w:t>T</w:t>
      </w:r>
      <w:r w:rsidRPr="00BC5B0B">
        <w:rPr>
          <w:color w:val="FF0000"/>
          <w:spacing w:val="-2"/>
        </w:rPr>
        <w:t>e</w:t>
      </w:r>
      <w:r w:rsidRPr="00BC5B0B">
        <w:rPr>
          <w:color w:val="FF0000"/>
        </w:rPr>
        <w:t>kn</w:t>
      </w:r>
      <w:r w:rsidRPr="00BC5B0B">
        <w:rPr>
          <w:color w:val="FF0000"/>
          <w:spacing w:val="-1"/>
        </w:rPr>
        <w:t>i</w:t>
      </w:r>
      <w:r w:rsidRPr="00BC5B0B">
        <w:rPr>
          <w:color w:val="FF0000"/>
          <w:spacing w:val="-2"/>
        </w:rPr>
        <w:t>s</w:t>
      </w:r>
      <w:r w:rsidRPr="00BC5B0B">
        <w:rPr>
          <w:color w:val="FF0000"/>
          <w:spacing w:val="-1"/>
        </w:rPr>
        <w:t>k</w:t>
      </w:r>
      <w:r w:rsidRPr="00BC5B0B">
        <w:rPr>
          <w:color w:val="FF0000"/>
        </w:rPr>
        <w:t xml:space="preserve">a </w:t>
      </w:r>
      <w:r w:rsidRPr="00BC5B0B">
        <w:rPr>
          <w:color w:val="FF0000"/>
          <w:spacing w:val="-1"/>
        </w:rPr>
        <w:t>A</w:t>
      </w:r>
      <w:r w:rsidRPr="00BC5B0B">
        <w:rPr>
          <w:color w:val="FF0000"/>
        </w:rPr>
        <w:t>nv</w:t>
      </w:r>
      <w:r w:rsidRPr="00BC5B0B">
        <w:rPr>
          <w:color w:val="FF0000"/>
          <w:spacing w:val="-1"/>
        </w:rPr>
        <w:t>i</w:t>
      </w:r>
      <w:r w:rsidRPr="00BC5B0B">
        <w:rPr>
          <w:color w:val="FF0000"/>
          <w:spacing w:val="-2"/>
        </w:rPr>
        <w:t>s</w:t>
      </w:r>
      <w:r w:rsidRPr="00BC5B0B">
        <w:rPr>
          <w:color w:val="FF0000"/>
        </w:rPr>
        <w:t>n</w:t>
      </w:r>
      <w:r w:rsidRPr="00BC5B0B">
        <w:rPr>
          <w:color w:val="FF0000"/>
          <w:spacing w:val="-1"/>
        </w:rPr>
        <w:t>in</w:t>
      </w:r>
      <w:r w:rsidRPr="00BC5B0B">
        <w:rPr>
          <w:color w:val="FF0000"/>
        </w:rPr>
        <w:t>ga</w:t>
      </w:r>
      <w:r w:rsidRPr="00BC5B0B">
        <w:rPr>
          <w:color w:val="FF0000"/>
          <w:spacing w:val="-1"/>
        </w:rPr>
        <w:t>r</w:t>
      </w:r>
      <w:r w:rsidRPr="00BC5B0B">
        <w:rPr>
          <w:color w:val="FF0000"/>
        </w:rPr>
        <w:t>.</w:t>
      </w:r>
    </w:p>
    <w:p w14:paraId="6F9D775C" w14:textId="77777777" w:rsidR="00D218F3" w:rsidRPr="00BC5B0B" w:rsidRDefault="00D218F3" w:rsidP="00D218F3">
      <w:pPr>
        <w:spacing w:before="10" w:line="150" w:lineRule="exact"/>
        <w:rPr>
          <w:color w:val="FF0000"/>
          <w:sz w:val="15"/>
          <w:szCs w:val="15"/>
        </w:rPr>
      </w:pPr>
    </w:p>
    <w:p w14:paraId="06F8F20C" w14:textId="77777777" w:rsidR="00D218F3" w:rsidRPr="00BC5B0B" w:rsidRDefault="00D218F3" w:rsidP="00D218F3">
      <w:pPr>
        <w:spacing w:line="200" w:lineRule="exact"/>
        <w:rPr>
          <w:color w:val="FF0000"/>
          <w:sz w:val="20"/>
          <w:szCs w:val="20"/>
        </w:rPr>
      </w:pPr>
    </w:p>
    <w:p w14:paraId="176A5FF3" w14:textId="77777777" w:rsidR="00D218F3" w:rsidRPr="00BC5B0B" w:rsidRDefault="00D218F3" w:rsidP="00D218F3">
      <w:pPr>
        <w:pStyle w:val="Rubrik1"/>
        <w:numPr>
          <w:ilvl w:val="1"/>
          <w:numId w:val="1"/>
        </w:numPr>
        <w:tabs>
          <w:tab w:val="left" w:pos="1299"/>
        </w:tabs>
        <w:rPr>
          <w:color w:val="FF0000"/>
        </w:rPr>
      </w:pPr>
      <w:bookmarkStart w:id="31" w:name="_Toc341787033"/>
      <w:bookmarkStart w:id="32" w:name="_Toc219041781"/>
      <w:r w:rsidRPr="00BC5B0B">
        <w:rPr>
          <w:color w:val="FF0000"/>
        </w:rPr>
        <w:t>SLA-krav</w:t>
      </w:r>
      <w:bookmarkEnd w:id="31"/>
      <w:bookmarkEnd w:id="32"/>
    </w:p>
    <w:p w14:paraId="66EF997C" w14:textId="77777777" w:rsidR="00D218F3" w:rsidRPr="00BC5B0B" w:rsidRDefault="00D218F3" w:rsidP="00D218F3">
      <w:pPr>
        <w:spacing w:before="9" w:line="110" w:lineRule="exact"/>
        <w:rPr>
          <w:color w:val="FF0000"/>
          <w:sz w:val="11"/>
          <w:szCs w:val="11"/>
        </w:rPr>
      </w:pPr>
    </w:p>
    <w:p w14:paraId="10E00A55" w14:textId="77777777" w:rsidR="00D218F3" w:rsidRPr="00BC5B0B" w:rsidRDefault="00D218F3" w:rsidP="00D218F3">
      <w:pPr>
        <w:pStyle w:val="Brdtext"/>
        <w:ind w:right="219"/>
        <w:rPr>
          <w:color w:val="FF0000"/>
        </w:rPr>
      </w:pPr>
      <w:r w:rsidRPr="00BC5B0B">
        <w:rPr>
          <w:color w:val="FF0000"/>
          <w:spacing w:val="-1"/>
        </w:rPr>
        <w:t>SL</w:t>
      </w:r>
      <w:r w:rsidRPr="00BC5B0B">
        <w:rPr>
          <w:color w:val="FF0000"/>
        </w:rPr>
        <w:t>A</w:t>
      </w:r>
      <w:r w:rsidRPr="00BC5B0B">
        <w:rPr>
          <w:color w:val="FF0000"/>
          <w:spacing w:val="-1"/>
        </w:rPr>
        <w:t xml:space="preserve"> k</w:t>
      </w:r>
      <w:r w:rsidRPr="00BC5B0B">
        <w:rPr>
          <w:color w:val="FF0000"/>
        </w:rPr>
        <w:t>r</w:t>
      </w:r>
      <w:r w:rsidRPr="00BC5B0B">
        <w:rPr>
          <w:color w:val="FF0000"/>
          <w:spacing w:val="-1"/>
        </w:rPr>
        <w:t>a</w:t>
      </w:r>
      <w:r w:rsidRPr="00BC5B0B">
        <w:rPr>
          <w:color w:val="FF0000"/>
        </w:rPr>
        <w:t>v</w:t>
      </w:r>
      <w:r w:rsidRPr="00BC5B0B">
        <w:rPr>
          <w:color w:val="FF0000"/>
          <w:spacing w:val="-1"/>
        </w:rPr>
        <w:t xml:space="preserve"> an</w:t>
      </w:r>
      <w:r w:rsidRPr="00BC5B0B">
        <w:rPr>
          <w:color w:val="FF0000"/>
        </w:rPr>
        <w:t>g</w:t>
      </w:r>
      <w:r w:rsidRPr="00BC5B0B">
        <w:rPr>
          <w:color w:val="FF0000"/>
          <w:spacing w:val="-2"/>
        </w:rPr>
        <w:t>e</w:t>
      </w:r>
      <w:r w:rsidRPr="00BC5B0B">
        <w:rPr>
          <w:color w:val="FF0000"/>
        </w:rPr>
        <w:t>r</w:t>
      </w:r>
      <w:r w:rsidRPr="00BC5B0B">
        <w:rPr>
          <w:color w:val="FF0000"/>
          <w:spacing w:val="-1"/>
        </w:rPr>
        <w:t xml:space="preserve"> </w:t>
      </w:r>
      <w:r w:rsidRPr="00BC5B0B">
        <w:rPr>
          <w:color w:val="FF0000"/>
        </w:rPr>
        <w:t>kr</w:t>
      </w:r>
      <w:r w:rsidRPr="00BC5B0B">
        <w:rPr>
          <w:color w:val="FF0000"/>
          <w:spacing w:val="-1"/>
        </w:rPr>
        <w:t>a</w:t>
      </w:r>
      <w:r w:rsidRPr="00BC5B0B">
        <w:rPr>
          <w:color w:val="FF0000"/>
        </w:rPr>
        <w:t>v</w:t>
      </w:r>
      <w:r w:rsidRPr="00BC5B0B">
        <w:rPr>
          <w:color w:val="FF0000"/>
          <w:spacing w:val="1"/>
        </w:rPr>
        <w:t xml:space="preserve"> </w:t>
      </w:r>
      <w:r w:rsidRPr="00BC5B0B">
        <w:rPr>
          <w:color w:val="FF0000"/>
          <w:spacing w:val="-1"/>
        </w:rPr>
        <w:t>s</w:t>
      </w:r>
      <w:r w:rsidRPr="00BC5B0B">
        <w:rPr>
          <w:color w:val="FF0000"/>
        </w:rPr>
        <w:t>om</w:t>
      </w:r>
      <w:r w:rsidRPr="00BC5B0B">
        <w:rPr>
          <w:color w:val="FF0000"/>
          <w:spacing w:val="-2"/>
        </w:rPr>
        <w:t xml:space="preserve"> </w:t>
      </w:r>
      <w:r w:rsidRPr="00BC5B0B">
        <w:rPr>
          <w:color w:val="FF0000"/>
          <w:spacing w:val="-1"/>
        </w:rPr>
        <w:t>all</w:t>
      </w:r>
      <w:r w:rsidRPr="00BC5B0B">
        <w:rPr>
          <w:color w:val="FF0000"/>
        </w:rPr>
        <w:t>a</w:t>
      </w:r>
      <w:r w:rsidRPr="00BC5B0B">
        <w:rPr>
          <w:color w:val="FF0000"/>
          <w:spacing w:val="1"/>
        </w:rPr>
        <w:t xml:space="preserve"> </w:t>
      </w:r>
      <w:r w:rsidRPr="00BC5B0B">
        <w:rPr>
          <w:color w:val="FF0000"/>
          <w:spacing w:val="-1"/>
        </w:rPr>
        <w:t>p</w:t>
      </w:r>
      <w:r w:rsidRPr="00BC5B0B">
        <w:rPr>
          <w:color w:val="FF0000"/>
        </w:rPr>
        <w:t>r</w:t>
      </w:r>
      <w:r w:rsidRPr="00BC5B0B">
        <w:rPr>
          <w:color w:val="FF0000"/>
          <w:spacing w:val="-1"/>
        </w:rPr>
        <w:t>od</w:t>
      </w:r>
      <w:r w:rsidRPr="00BC5B0B">
        <w:rPr>
          <w:color w:val="FF0000"/>
        </w:rPr>
        <w:t>u</w:t>
      </w:r>
      <w:r w:rsidRPr="00BC5B0B">
        <w:rPr>
          <w:color w:val="FF0000"/>
          <w:spacing w:val="-1"/>
        </w:rPr>
        <w:t>ce</w:t>
      </w:r>
      <w:r w:rsidRPr="00BC5B0B">
        <w:rPr>
          <w:color w:val="FF0000"/>
        </w:rPr>
        <w:t>n</w:t>
      </w:r>
      <w:r w:rsidRPr="00BC5B0B">
        <w:rPr>
          <w:color w:val="FF0000"/>
          <w:spacing w:val="-1"/>
        </w:rPr>
        <w:t>te</w:t>
      </w:r>
      <w:r w:rsidRPr="00BC5B0B">
        <w:rPr>
          <w:color w:val="FF0000"/>
        </w:rPr>
        <w:t>r</w:t>
      </w:r>
      <w:r w:rsidRPr="00BC5B0B">
        <w:rPr>
          <w:color w:val="FF0000"/>
          <w:spacing w:val="-1"/>
        </w:rPr>
        <w:t xml:space="preserve"> måst</w:t>
      </w:r>
      <w:r w:rsidRPr="00BC5B0B">
        <w:rPr>
          <w:color w:val="FF0000"/>
        </w:rPr>
        <w:t>e</w:t>
      </w:r>
      <w:r w:rsidRPr="00BC5B0B">
        <w:rPr>
          <w:color w:val="FF0000"/>
          <w:spacing w:val="-1"/>
        </w:rPr>
        <w:t xml:space="preserve"> </w:t>
      </w:r>
      <w:r w:rsidRPr="00BC5B0B">
        <w:rPr>
          <w:color w:val="FF0000"/>
        </w:rPr>
        <w:t>fö</w:t>
      </w:r>
      <w:r w:rsidRPr="00BC5B0B">
        <w:rPr>
          <w:color w:val="FF0000"/>
          <w:spacing w:val="-2"/>
        </w:rPr>
        <w:t>l</w:t>
      </w:r>
      <w:r w:rsidRPr="00BC5B0B">
        <w:rPr>
          <w:color w:val="FF0000"/>
        </w:rPr>
        <w:t>j</w:t>
      </w:r>
      <w:r w:rsidRPr="00BC5B0B">
        <w:rPr>
          <w:color w:val="FF0000"/>
          <w:spacing w:val="-1"/>
        </w:rPr>
        <w:t>a</w:t>
      </w:r>
      <w:r w:rsidRPr="00BC5B0B">
        <w:rPr>
          <w:color w:val="FF0000"/>
        </w:rPr>
        <w:t>.</w:t>
      </w:r>
      <w:r w:rsidRPr="00BC5B0B">
        <w:rPr>
          <w:color w:val="FF0000"/>
          <w:spacing w:val="-2"/>
        </w:rPr>
        <w:t xml:space="preserve"> </w:t>
      </w:r>
      <w:r w:rsidRPr="00BC5B0B">
        <w:rPr>
          <w:color w:val="FF0000"/>
        </w:rPr>
        <w:t>U</w:t>
      </w:r>
      <w:r w:rsidRPr="00BC5B0B">
        <w:rPr>
          <w:color w:val="FF0000"/>
          <w:spacing w:val="-2"/>
        </w:rPr>
        <w:t>t</w:t>
      </w:r>
      <w:r w:rsidRPr="00BC5B0B">
        <w:rPr>
          <w:color w:val="FF0000"/>
        </w:rPr>
        <w:t>g</w:t>
      </w:r>
      <w:r w:rsidRPr="00BC5B0B">
        <w:rPr>
          <w:color w:val="FF0000"/>
          <w:spacing w:val="-2"/>
        </w:rPr>
        <w:t>å</w:t>
      </w:r>
      <w:r w:rsidRPr="00BC5B0B">
        <w:rPr>
          <w:color w:val="FF0000"/>
        </w:rPr>
        <w:t>ng</w:t>
      </w:r>
      <w:r w:rsidRPr="00BC5B0B">
        <w:rPr>
          <w:color w:val="FF0000"/>
          <w:spacing w:val="-2"/>
        </w:rPr>
        <w:t>s</w:t>
      </w:r>
      <w:r w:rsidRPr="00BC5B0B">
        <w:rPr>
          <w:color w:val="FF0000"/>
          <w:spacing w:val="-1"/>
        </w:rPr>
        <w:t>p</w:t>
      </w:r>
      <w:r w:rsidRPr="00BC5B0B">
        <w:rPr>
          <w:color w:val="FF0000"/>
        </w:rPr>
        <w:t>u</w:t>
      </w:r>
      <w:r w:rsidRPr="00BC5B0B">
        <w:rPr>
          <w:color w:val="FF0000"/>
          <w:spacing w:val="-1"/>
        </w:rPr>
        <w:t>n</w:t>
      </w:r>
      <w:r w:rsidRPr="00BC5B0B">
        <w:rPr>
          <w:color w:val="FF0000"/>
        </w:rPr>
        <w:t>k</w:t>
      </w:r>
      <w:r w:rsidRPr="00BC5B0B">
        <w:rPr>
          <w:color w:val="FF0000"/>
          <w:spacing w:val="-1"/>
        </w:rPr>
        <w:t>te</w:t>
      </w:r>
      <w:r w:rsidRPr="00BC5B0B">
        <w:rPr>
          <w:color w:val="FF0000"/>
        </w:rPr>
        <w:t>n</w:t>
      </w:r>
      <w:r w:rsidRPr="00BC5B0B">
        <w:rPr>
          <w:color w:val="FF0000"/>
          <w:spacing w:val="1"/>
        </w:rPr>
        <w:t xml:space="preserve"> </w:t>
      </w:r>
      <w:r w:rsidRPr="00BC5B0B">
        <w:rPr>
          <w:color w:val="FF0000"/>
          <w:spacing w:val="-1"/>
        </w:rPr>
        <w:t>ä</w:t>
      </w:r>
      <w:r w:rsidRPr="00BC5B0B">
        <w:rPr>
          <w:color w:val="FF0000"/>
        </w:rPr>
        <w:t>r</w:t>
      </w:r>
      <w:r w:rsidRPr="00BC5B0B">
        <w:rPr>
          <w:color w:val="FF0000"/>
          <w:spacing w:val="-2"/>
        </w:rPr>
        <w:t xml:space="preserve"> </w:t>
      </w:r>
      <w:r w:rsidRPr="00BC5B0B">
        <w:rPr>
          <w:color w:val="FF0000"/>
          <w:spacing w:val="-1"/>
        </w:rPr>
        <w:t>at</w:t>
      </w:r>
      <w:r w:rsidRPr="00BC5B0B">
        <w:rPr>
          <w:color w:val="FF0000"/>
        </w:rPr>
        <w:t>t</w:t>
      </w:r>
      <w:r w:rsidRPr="00BC5B0B">
        <w:rPr>
          <w:color w:val="FF0000"/>
          <w:spacing w:val="-1"/>
        </w:rPr>
        <w:t xml:space="preserve"> </w:t>
      </w:r>
      <w:r w:rsidRPr="00BC5B0B">
        <w:rPr>
          <w:color w:val="FF0000"/>
        </w:rPr>
        <w:t>d</w:t>
      </w:r>
      <w:r w:rsidRPr="00BC5B0B">
        <w:rPr>
          <w:color w:val="FF0000"/>
          <w:spacing w:val="-1"/>
        </w:rPr>
        <w:t>e</w:t>
      </w:r>
      <w:r w:rsidRPr="00BC5B0B">
        <w:rPr>
          <w:color w:val="FF0000"/>
        </w:rPr>
        <w:t>t</w:t>
      </w:r>
      <w:r w:rsidRPr="00BC5B0B">
        <w:rPr>
          <w:color w:val="FF0000"/>
          <w:spacing w:val="-1"/>
        </w:rPr>
        <w:t xml:space="preserve"> s</w:t>
      </w:r>
      <w:r w:rsidRPr="00BC5B0B">
        <w:rPr>
          <w:color w:val="FF0000"/>
        </w:rPr>
        <w:t>ka</w:t>
      </w:r>
      <w:r w:rsidRPr="00BC5B0B">
        <w:rPr>
          <w:color w:val="FF0000"/>
          <w:spacing w:val="-1"/>
        </w:rPr>
        <w:t xml:space="preserve"> kun</w:t>
      </w:r>
      <w:r w:rsidRPr="00BC5B0B">
        <w:rPr>
          <w:color w:val="FF0000"/>
        </w:rPr>
        <w:t>na</w:t>
      </w:r>
      <w:r w:rsidRPr="00BC5B0B">
        <w:rPr>
          <w:color w:val="FF0000"/>
          <w:spacing w:val="-2"/>
        </w:rPr>
        <w:t xml:space="preserve"> </w:t>
      </w:r>
      <w:r w:rsidRPr="00BC5B0B">
        <w:rPr>
          <w:color w:val="FF0000"/>
        </w:rPr>
        <w:t>f</w:t>
      </w:r>
      <w:r w:rsidRPr="00BC5B0B">
        <w:rPr>
          <w:color w:val="FF0000"/>
          <w:spacing w:val="-1"/>
        </w:rPr>
        <w:t>in</w:t>
      </w:r>
      <w:r w:rsidRPr="00BC5B0B">
        <w:rPr>
          <w:color w:val="FF0000"/>
        </w:rPr>
        <w:t>n</w:t>
      </w:r>
      <w:r w:rsidRPr="00BC5B0B">
        <w:rPr>
          <w:color w:val="FF0000"/>
          <w:spacing w:val="-1"/>
        </w:rPr>
        <w:t>a</w:t>
      </w:r>
      <w:r w:rsidRPr="00BC5B0B">
        <w:rPr>
          <w:color w:val="FF0000"/>
        </w:rPr>
        <w:t>s</w:t>
      </w:r>
      <w:r w:rsidRPr="00BC5B0B">
        <w:rPr>
          <w:color w:val="FF0000"/>
          <w:spacing w:val="-1"/>
        </w:rPr>
        <w:t xml:space="preserve"> e</w:t>
      </w:r>
      <w:r w:rsidRPr="00BC5B0B">
        <w:rPr>
          <w:color w:val="FF0000"/>
        </w:rPr>
        <w:t>n</w:t>
      </w:r>
      <w:r w:rsidRPr="00BC5B0B">
        <w:rPr>
          <w:color w:val="FF0000"/>
          <w:spacing w:val="-1"/>
        </w:rPr>
        <w:t xml:space="preserve"> </w:t>
      </w:r>
      <w:r w:rsidRPr="00BC5B0B">
        <w:rPr>
          <w:color w:val="FF0000"/>
        </w:rPr>
        <w:t>n</w:t>
      </w:r>
      <w:r w:rsidRPr="00BC5B0B">
        <w:rPr>
          <w:color w:val="FF0000"/>
          <w:spacing w:val="-2"/>
        </w:rPr>
        <w:t>a</w:t>
      </w:r>
      <w:r w:rsidRPr="00BC5B0B">
        <w:rPr>
          <w:color w:val="FF0000"/>
          <w:spacing w:val="-1"/>
        </w:rPr>
        <w:t>ti</w:t>
      </w:r>
      <w:r w:rsidRPr="00BC5B0B">
        <w:rPr>
          <w:color w:val="FF0000"/>
        </w:rPr>
        <w:t>on</w:t>
      </w:r>
      <w:r w:rsidRPr="00BC5B0B">
        <w:rPr>
          <w:color w:val="FF0000"/>
          <w:spacing w:val="-1"/>
        </w:rPr>
        <w:t>el</w:t>
      </w:r>
      <w:r w:rsidRPr="00BC5B0B">
        <w:rPr>
          <w:color w:val="FF0000"/>
        </w:rPr>
        <w:t>l</w:t>
      </w:r>
      <w:r w:rsidRPr="00BC5B0B">
        <w:rPr>
          <w:color w:val="FF0000"/>
          <w:spacing w:val="-1"/>
        </w:rPr>
        <w:t xml:space="preserve"> </w:t>
      </w:r>
      <w:r w:rsidRPr="00BC5B0B">
        <w:rPr>
          <w:color w:val="FF0000"/>
        </w:rPr>
        <w:t>v</w:t>
      </w:r>
      <w:r w:rsidRPr="00BC5B0B">
        <w:rPr>
          <w:color w:val="FF0000"/>
          <w:spacing w:val="-1"/>
        </w:rPr>
        <w:t>i</w:t>
      </w:r>
      <w:r w:rsidRPr="00BC5B0B">
        <w:rPr>
          <w:color w:val="FF0000"/>
        </w:rPr>
        <w:t>r</w:t>
      </w:r>
      <w:r w:rsidRPr="00BC5B0B">
        <w:rPr>
          <w:color w:val="FF0000"/>
          <w:spacing w:val="-2"/>
        </w:rPr>
        <w:t>t</w:t>
      </w:r>
      <w:r w:rsidRPr="00BC5B0B">
        <w:rPr>
          <w:color w:val="FF0000"/>
        </w:rPr>
        <w:t>u</w:t>
      </w:r>
      <w:r w:rsidRPr="00BC5B0B">
        <w:rPr>
          <w:color w:val="FF0000"/>
          <w:spacing w:val="-1"/>
        </w:rPr>
        <w:t>el</w:t>
      </w:r>
      <w:r w:rsidRPr="00BC5B0B">
        <w:rPr>
          <w:color w:val="FF0000"/>
        </w:rPr>
        <w:t>l</w:t>
      </w:r>
      <w:r w:rsidRPr="00BC5B0B">
        <w:rPr>
          <w:color w:val="FF0000"/>
          <w:spacing w:val="-1"/>
        </w:rPr>
        <w:t xml:space="preserve"> t</w:t>
      </w:r>
      <w:r w:rsidRPr="00BC5B0B">
        <w:rPr>
          <w:color w:val="FF0000"/>
        </w:rPr>
        <w:t>j</w:t>
      </w:r>
      <w:r w:rsidRPr="00BC5B0B">
        <w:rPr>
          <w:color w:val="FF0000"/>
          <w:spacing w:val="-1"/>
        </w:rPr>
        <w:t>ä</w:t>
      </w:r>
      <w:r w:rsidRPr="00BC5B0B">
        <w:rPr>
          <w:color w:val="FF0000"/>
        </w:rPr>
        <w:t>n</w:t>
      </w:r>
      <w:r w:rsidRPr="00BC5B0B">
        <w:rPr>
          <w:color w:val="FF0000"/>
          <w:spacing w:val="-1"/>
        </w:rPr>
        <w:t>st s</w:t>
      </w:r>
      <w:r w:rsidRPr="00BC5B0B">
        <w:rPr>
          <w:color w:val="FF0000"/>
        </w:rPr>
        <w:t>om</w:t>
      </w:r>
      <w:r w:rsidRPr="00BC5B0B">
        <w:rPr>
          <w:color w:val="FF0000"/>
          <w:spacing w:val="-2"/>
        </w:rPr>
        <w:t xml:space="preserve"> </w:t>
      </w:r>
      <w:r w:rsidRPr="00BC5B0B">
        <w:rPr>
          <w:color w:val="FF0000"/>
          <w:spacing w:val="-1"/>
        </w:rPr>
        <w:t>s</w:t>
      </w:r>
      <w:r w:rsidRPr="00BC5B0B">
        <w:rPr>
          <w:color w:val="FF0000"/>
        </w:rPr>
        <w:t xml:space="preserve">ka </w:t>
      </w:r>
      <w:r w:rsidRPr="00BC5B0B">
        <w:rPr>
          <w:color w:val="FF0000"/>
          <w:spacing w:val="-1"/>
        </w:rPr>
        <w:t>up</w:t>
      </w:r>
      <w:r w:rsidRPr="00BC5B0B">
        <w:rPr>
          <w:color w:val="FF0000"/>
        </w:rPr>
        <w:t>pv</w:t>
      </w:r>
      <w:r w:rsidRPr="00BC5B0B">
        <w:rPr>
          <w:color w:val="FF0000"/>
          <w:spacing w:val="-2"/>
        </w:rPr>
        <w:t>i</w:t>
      </w:r>
      <w:r w:rsidRPr="00BC5B0B">
        <w:rPr>
          <w:color w:val="FF0000"/>
          <w:spacing w:val="-1"/>
        </w:rPr>
        <w:t>s</w:t>
      </w:r>
      <w:r w:rsidRPr="00BC5B0B">
        <w:rPr>
          <w:color w:val="FF0000"/>
        </w:rPr>
        <w:t xml:space="preserve">a </w:t>
      </w:r>
      <w:r w:rsidRPr="00BC5B0B">
        <w:rPr>
          <w:color w:val="FF0000"/>
          <w:spacing w:val="-1"/>
        </w:rPr>
        <w:t>et</w:t>
      </w:r>
      <w:r w:rsidRPr="00BC5B0B">
        <w:rPr>
          <w:color w:val="FF0000"/>
        </w:rPr>
        <w:t xml:space="preserve">t </w:t>
      </w:r>
      <w:r w:rsidRPr="00BC5B0B">
        <w:rPr>
          <w:color w:val="FF0000"/>
          <w:spacing w:val="-1"/>
        </w:rPr>
        <w:t>en</w:t>
      </w:r>
      <w:r w:rsidRPr="00BC5B0B">
        <w:rPr>
          <w:color w:val="FF0000"/>
        </w:rPr>
        <w:t>h</w:t>
      </w:r>
      <w:r w:rsidRPr="00BC5B0B">
        <w:rPr>
          <w:color w:val="FF0000"/>
          <w:spacing w:val="-1"/>
        </w:rPr>
        <w:t>etli</w:t>
      </w:r>
      <w:r w:rsidRPr="00BC5B0B">
        <w:rPr>
          <w:color w:val="FF0000"/>
        </w:rPr>
        <w:t xml:space="preserve">gt </w:t>
      </w:r>
      <w:r w:rsidRPr="00BC5B0B">
        <w:rPr>
          <w:color w:val="FF0000"/>
          <w:spacing w:val="-1"/>
        </w:rPr>
        <w:t>SL</w:t>
      </w:r>
      <w:r w:rsidRPr="00BC5B0B">
        <w:rPr>
          <w:color w:val="FF0000"/>
        </w:rPr>
        <w:t>A</w:t>
      </w:r>
      <w:r w:rsidRPr="00BC5B0B">
        <w:rPr>
          <w:color w:val="FF0000"/>
          <w:spacing w:val="-2"/>
        </w:rPr>
        <w:t xml:space="preserve"> </w:t>
      </w:r>
      <w:r w:rsidRPr="00BC5B0B">
        <w:rPr>
          <w:color w:val="FF0000"/>
          <w:spacing w:val="-1"/>
        </w:rPr>
        <w:t>f</w:t>
      </w:r>
      <w:r w:rsidRPr="00BC5B0B">
        <w:rPr>
          <w:color w:val="FF0000"/>
        </w:rPr>
        <w:t>ör</w:t>
      </w:r>
      <w:r w:rsidRPr="00BC5B0B">
        <w:rPr>
          <w:color w:val="FF0000"/>
          <w:spacing w:val="-2"/>
        </w:rPr>
        <w:t xml:space="preserve"> </w:t>
      </w:r>
      <w:r w:rsidRPr="00BC5B0B">
        <w:rPr>
          <w:color w:val="FF0000"/>
          <w:spacing w:val="-1"/>
        </w:rPr>
        <w:t>ko</w:t>
      </w:r>
      <w:r w:rsidRPr="00BC5B0B">
        <w:rPr>
          <w:color w:val="FF0000"/>
        </w:rPr>
        <w:t>n</w:t>
      </w:r>
      <w:r w:rsidRPr="00BC5B0B">
        <w:rPr>
          <w:color w:val="FF0000"/>
          <w:spacing w:val="-1"/>
        </w:rPr>
        <w:t>sume</w:t>
      </w:r>
      <w:r w:rsidRPr="00BC5B0B">
        <w:rPr>
          <w:color w:val="FF0000"/>
        </w:rPr>
        <w:t>n</w:t>
      </w:r>
      <w:r w:rsidRPr="00BC5B0B">
        <w:rPr>
          <w:color w:val="FF0000"/>
          <w:spacing w:val="-1"/>
        </w:rPr>
        <w:t>ter</w:t>
      </w:r>
      <w:r w:rsidRPr="00BC5B0B">
        <w:rPr>
          <w:color w:val="FF0000"/>
        </w:rPr>
        <w:t xml:space="preserve">. </w:t>
      </w:r>
      <w:r w:rsidRPr="00BC5B0B">
        <w:rPr>
          <w:color w:val="FF0000"/>
          <w:spacing w:val="-1"/>
        </w:rPr>
        <w:t>P</w:t>
      </w:r>
      <w:r w:rsidRPr="00BC5B0B">
        <w:rPr>
          <w:color w:val="FF0000"/>
        </w:rPr>
        <w:t xml:space="preserve">å </w:t>
      </w:r>
      <w:r w:rsidRPr="00BC5B0B">
        <w:rPr>
          <w:color w:val="FF0000"/>
          <w:spacing w:val="-1"/>
        </w:rPr>
        <w:t>s</w:t>
      </w:r>
      <w:r w:rsidRPr="00BC5B0B">
        <w:rPr>
          <w:color w:val="FF0000"/>
        </w:rPr>
        <w:t xml:space="preserve">å </w:t>
      </w:r>
      <w:r w:rsidRPr="00BC5B0B">
        <w:rPr>
          <w:color w:val="FF0000"/>
          <w:spacing w:val="-1"/>
        </w:rPr>
        <w:t>sät</w:t>
      </w:r>
      <w:r w:rsidRPr="00BC5B0B">
        <w:rPr>
          <w:color w:val="FF0000"/>
        </w:rPr>
        <w:t>t</w:t>
      </w:r>
      <w:r w:rsidRPr="00BC5B0B">
        <w:rPr>
          <w:color w:val="FF0000"/>
          <w:spacing w:val="-3"/>
        </w:rPr>
        <w:t xml:space="preserve"> </w:t>
      </w:r>
      <w:r w:rsidRPr="00BC5B0B">
        <w:rPr>
          <w:color w:val="FF0000"/>
        </w:rPr>
        <w:t>b</w:t>
      </w:r>
      <w:r w:rsidRPr="00BC5B0B">
        <w:rPr>
          <w:color w:val="FF0000"/>
          <w:spacing w:val="-1"/>
        </w:rPr>
        <w:t>li</w:t>
      </w:r>
      <w:r w:rsidRPr="00BC5B0B">
        <w:rPr>
          <w:color w:val="FF0000"/>
        </w:rPr>
        <w:t xml:space="preserve">r </w:t>
      </w:r>
      <w:r w:rsidRPr="00BC5B0B">
        <w:rPr>
          <w:color w:val="FF0000"/>
          <w:spacing w:val="-1"/>
        </w:rPr>
        <w:t>SL</w:t>
      </w:r>
      <w:r w:rsidRPr="00BC5B0B">
        <w:rPr>
          <w:color w:val="FF0000"/>
        </w:rPr>
        <w:t>A</w:t>
      </w:r>
      <w:r w:rsidRPr="00BC5B0B">
        <w:rPr>
          <w:color w:val="FF0000"/>
          <w:spacing w:val="-2"/>
        </w:rPr>
        <w:t xml:space="preserve"> </w:t>
      </w:r>
      <w:r w:rsidRPr="00BC5B0B">
        <w:rPr>
          <w:color w:val="FF0000"/>
        </w:rPr>
        <w:t>k</w:t>
      </w:r>
      <w:r w:rsidRPr="00BC5B0B">
        <w:rPr>
          <w:color w:val="FF0000"/>
          <w:spacing w:val="-1"/>
        </w:rPr>
        <w:t>ra</w:t>
      </w:r>
      <w:r w:rsidRPr="00BC5B0B">
        <w:rPr>
          <w:color w:val="FF0000"/>
        </w:rPr>
        <w:t>v</w:t>
      </w:r>
      <w:r w:rsidRPr="00BC5B0B">
        <w:rPr>
          <w:color w:val="FF0000"/>
          <w:spacing w:val="1"/>
        </w:rPr>
        <w:t xml:space="preserve"> </w:t>
      </w:r>
      <w:r w:rsidRPr="00BC5B0B">
        <w:rPr>
          <w:color w:val="FF0000"/>
          <w:spacing w:val="-1"/>
        </w:rPr>
        <w:t>e</w:t>
      </w:r>
      <w:r w:rsidRPr="00BC5B0B">
        <w:rPr>
          <w:color w:val="FF0000"/>
        </w:rPr>
        <w:t>n</w:t>
      </w:r>
      <w:r w:rsidRPr="00BC5B0B">
        <w:rPr>
          <w:color w:val="FF0000"/>
          <w:spacing w:val="-1"/>
        </w:rPr>
        <w:t xml:space="preserve"> </w:t>
      </w:r>
      <w:r w:rsidRPr="00BC5B0B">
        <w:rPr>
          <w:color w:val="FF0000"/>
        </w:rPr>
        <w:t>n</w:t>
      </w:r>
      <w:r w:rsidRPr="00BC5B0B">
        <w:rPr>
          <w:color w:val="FF0000"/>
          <w:spacing w:val="-1"/>
        </w:rPr>
        <w:t>aturli</w:t>
      </w:r>
      <w:r w:rsidRPr="00BC5B0B">
        <w:rPr>
          <w:color w:val="FF0000"/>
        </w:rPr>
        <w:t>g</w:t>
      </w:r>
      <w:r w:rsidRPr="00BC5B0B">
        <w:rPr>
          <w:color w:val="FF0000"/>
          <w:spacing w:val="-1"/>
        </w:rPr>
        <w:t xml:space="preserve"> </w:t>
      </w:r>
      <w:r w:rsidRPr="00BC5B0B">
        <w:rPr>
          <w:color w:val="FF0000"/>
        </w:rPr>
        <w:t>d</w:t>
      </w:r>
      <w:r w:rsidRPr="00BC5B0B">
        <w:rPr>
          <w:color w:val="FF0000"/>
          <w:spacing w:val="-1"/>
        </w:rPr>
        <w:t>e</w:t>
      </w:r>
      <w:r w:rsidRPr="00BC5B0B">
        <w:rPr>
          <w:color w:val="FF0000"/>
        </w:rPr>
        <w:t xml:space="preserve">l </w:t>
      </w:r>
      <w:r w:rsidRPr="00BC5B0B">
        <w:rPr>
          <w:color w:val="FF0000"/>
          <w:spacing w:val="-1"/>
        </w:rPr>
        <w:t>a</w:t>
      </w:r>
      <w:r w:rsidRPr="00BC5B0B">
        <w:rPr>
          <w:color w:val="FF0000"/>
        </w:rPr>
        <w:t xml:space="preserve">v </w:t>
      </w:r>
      <w:r w:rsidRPr="00BC5B0B">
        <w:rPr>
          <w:color w:val="FF0000"/>
          <w:spacing w:val="-1"/>
        </w:rPr>
        <w:t>t</w:t>
      </w:r>
      <w:r w:rsidRPr="00BC5B0B">
        <w:rPr>
          <w:color w:val="FF0000"/>
        </w:rPr>
        <w:t>j</w:t>
      </w:r>
      <w:r w:rsidRPr="00BC5B0B">
        <w:rPr>
          <w:color w:val="FF0000"/>
          <w:spacing w:val="-1"/>
        </w:rPr>
        <w:t>ä</w:t>
      </w:r>
      <w:r w:rsidRPr="00BC5B0B">
        <w:rPr>
          <w:color w:val="FF0000"/>
        </w:rPr>
        <w:t>n</w:t>
      </w:r>
      <w:r w:rsidRPr="00BC5B0B">
        <w:rPr>
          <w:color w:val="FF0000"/>
          <w:spacing w:val="-1"/>
        </w:rPr>
        <w:t>stek</w:t>
      </w:r>
      <w:r w:rsidRPr="00BC5B0B">
        <w:rPr>
          <w:color w:val="FF0000"/>
        </w:rPr>
        <w:t>on</w:t>
      </w:r>
      <w:r w:rsidRPr="00BC5B0B">
        <w:rPr>
          <w:color w:val="FF0000"/>
          <w:spacing w:val="-2"/>
        </w:rPr>
        <w:t>t</w:t>
      </w:r>
      <w:r w:rsidRPr="00BC5B0B">
        <w:rPr>
          <w:color w:val="FF0000"/>
          <w:spacing w:val="-1"/>
        </w:rPr>
        <w:t>ra</w:t>
      </w:r>
      <w:r w:rsidRPr="00BC5B0B">
        <w:rPr>
          <w:color w:val="FF0000"/>
        </w:rPr>
        <w:t>k</w:t>
      </w:r>
      <w:r w:rsidRPr="00BC5B0B">
        <w:rPr>
          <w:color w:val="FF0000"/>
          <w:spacing w:val="-1"/>
        </w:rPr>
        <w:t>tet.</w:t>
      </w:r>
    </w:p>
    <w:p w14:paraId="7DF92203" w14:textId="77777777" w:rsidR="00D218F3" w:rsidRPr="00BC5B0B" w:rsidRDefault="00D218F3" w:rsidP="00D218F3">
      <w:pPr>
        <w:spacing w:before="9" w:line="220" w:lineRule="exact"/>
        <w:rPr>
          <w:color w:val="FF0000"/>
        </w:rPr>
      </w:pPr>
    </w:p>
    <w:p w14:paraId="599AC3B3" w14:textId="77777777" w:rsidR="00D218F3" w:rsidRPr="00BC5B0B" w:rsidRDefault="00D218F3" w:rsidP="00D218F3">
      <w:pPr>
        <w:pStyle w:val="Brdtext"/>
        <w:ind w:right="150"/>
        <w:rPr>
          <w:color w:val="FF0000"/>
          <w:spacing w:val="-1"/>
        </w:rPr>
      </w:pPr>
      <w:r w:rsidRPr="00BC5B0B">
        <w:rPr>
          <w:color w:val="FF0000"/>
          <w:spacing w:val="-1"/>
        </w:rPr>
        <w:t>Re</w:t>
      </w:r>
      <w:r w:rsidRPr="00BC5B0B">
        <w:rPr>
          <w:color w:val="FF0000"/>
        </w:rPr>
        <w:t>d</w:t>
      </w:r>
      <w:r w:rsidRPr="00BC5B0B">
        <w:rPr>
          <w:color w:val="FF0000"/>
          <w:spacing w:val="-1"/>
        </w:rPr>
        <w:t>o</w:t>
      </w:r>
      <w:r w:rsidRPr="00BC5B0B">
        <w:rPr>
          <w:color w:val="FF0000"/>
        </w:rPr>
        <w:t>v</w:t>
      </w:r>
      <w:r w:rsidRPr="00BC5B0B">
        <w:rPr>
          <w:color w:val="FF0000"/>
          <w:spacing w:val="-1"/>
        </w:rPr>
        <w:t>i</w:t>
      </w:r>
      <w:r w:rsidRPr="00BC5B0B">
        <w:rPr>
          <w:color w:val="FF0000"/>
        </w:rPr>
        <w:t>sa</w:t>
      </w:r>
      <w:r w:rsidRPr="00BC5B0B">
        <w:rPr>
          <w:color w:val="FF0000"/>
          <w:spacing w:val="-1"/>
        </w:rPr>
        <w:t xml:space="preserve"> </w:t>
      </w:r>
      <w:r w:rsidRPr="00BC5B0B">
        <w:rPr>
          <w:color w:val="FF0000"/>
        </w:rPr>
        <w:t>kr</w:t>
      </w:r>
      <w:r w:rsidRPr="00BC5B0B">
        <w:rPr>
          <w:color w:val="FF0000"/>
          <w:spacing w:val="-2"/>
        </w:rPr>
        <w:t>a</w:t>
      </w:r>
      <w:r w:rsidRPr="00BC5B0B">
        <w:rPr>
          <w:color w:val="FF0000"/>
          <w:spacing w:val="-1"/>
        </w:rPr>
        <w:t>v</w:t>
      </w:r>
      <w:r w:rsidRPr="00BC5B0B">
        <w:rPr>
          <w:color w:val="FF0000"/>
        </w:rPr>
        <w:t xml:space="preserve">en </w:t>
      </w:r>
      <w:r w:rsidRPr="00BC5B0B">
        <w:rPr>
          <w:color w:val="FF0000"/>
          <w:spacing w:val="-2"/>
        </w:rPr>
        <w:t>s</w:t>
      </w:r>
      <w:r w:rsidRPr="00BC5B0B">
        <w:rPr>
          <w:color w:val="FF0000"/>
        </w:rPr>
        <w:t>om</w:t>
      </w:r>
      <w:r w:rsidRPr="00BC5B0B">
        <w:rPr>
          <w:color w:val="FF0000"/>
          <w:spacing w:val="-1"/>
        </w:rPr>
        <w:t xml:space="preserve"> </w:t>
      </w:r>
      <w:r w:rsidRPr="00BC5B0B">
        <w:rPr>
          <w:color w:val="FF0000"/>
          <w:spacing w:val="-3"/>
        </w:rPr>
        <w:t>m</w:t>
      </w:r>
      <w:r w:rsidRPr="00BC5B0B">
        <w:rPr>
          <w:color w:val="FF0000"/>
          <w:spacing w:val="-1"/>
        </w:rPr>
        <w:t>å</w:t>
      </w:r>
      <w:r w:rsidRPr="00BC5B0B">
        <w:rPr>
          <w:color w:val="FF0000"/>
        </w:rPr>
        <w:t>s</w:t>
      </w:r>
      <w:r w:rsidRPr="00BC5B0B">
        <w:rPr>
          <w:color w:val="FF0000"/>
          <w:spacing w:val="-1"/>
        </w:rPr>
        <w:t>t</w:t>
      </w:r>
      <w:r w:rsidRPr="00BC5B0B">
        <w:rPr>
          <w:color w:val="FF0000"/>
        </w:rPr>
        <w:t>e</w:t>
      </w:r>
      <w:r w:rsidRPr="00BC5B0B">
        <w:rPr>
          <w:color w:val="FF0000"/>
          <w:spacing w:val="1"/>
        </w:rPr>
        <w:t xml:space="preserve"> </w:t>
      </w:r>
      <w:r w:rsidRPr="00BC5B0B">
        <w:rPr>
          <w:color w:val="FF0000"/>
        </w:rPr>
        <w:t>vara</w:t>
      </w:r>
      <w:r w:rsidRPr="00BC5B0B">
        <w:rPr>
          <w:color w:val="FF0000"/>
          <w:spacing w:val="-1"/>
        </w:rPr>
        <w:t xml:space="preserve"> up</w:t>
      </w:r>
      <w:r w:rsidRPr="00BC5B0B">
        <w:rPr>
          <w:color w:val="FF0000"/>
        </w:rPr>
        <w:t>pf</w:t>
      </w:r>
      <w:r w:rsidRPr="00BC5B0B">
        <w:rPr>
          <w:color w:val="FF0000"/>
          <w:spacing w:val="-1"/>
        </w:rPr>
        <w:t>yll</w:t>
      </w:r>
      <w:r w:rsidRPr="00BC5B0B">
        <w:rPr>
          <w:color w:val="FF0000"/>
        </w:rPr>
        <w:t>da</w:t>
      </w:r>
      <w:r w:rsidRPr="00BC5B0B">
        <w:rPr>
          <w:color w:val="FF0000"/>
          <w:spacing w:val="-1"/>
        </w:rPr>
        <w:t xml:space="preserve"> </w:t>
      </w:r>
      <w:r w:rsidRPr="00BC5B0B">
        <w:rPr>
          <w:color w:val="FF0000"/>
        </w:rPr>
        <w:t xml:space="preserve">av </w:t>
      </w:r>
      <w:r w:rsidRPr="00BC5B0B">
        <w:rPr>
          <w:color w:val="FF0000"/>
          <w:spacing w:val="-2"/>
        </w:rPr>
        <w:t>e</w:t>
      </w:r>
      <w:r w:rsidRPr="00BC5B0B">
        <w:rPr>
          <w:color w:val="FF0000"/>
        </w:rPr>
        <w:t>n</w:t>
      </w:r>
      <w:r w:rsidRPr="00BC5B0B">
        <w:rPr>
          <w:color w:val="FF0000"/>
          <w:spacing w:val="1"/>
        </w:rPr>
        <w:t xml:space="preserve"> </w:t>
      </w:r>
      <w:r w:rsidRPr="00BC5B0B">
        <w:rPr>
          <w:color w:val="FF0000"/>
          <w:spacing w:val="-1"/>
        </w:rPr>
        <w:t>t</w:t>
      </w:r>
      <w:r w:rsidRPr="00BC5B0B">
        <w:rPr>
          <w:color w:val="FF0000"/>
        </w:rPr>
        <w:t>j</w:t>
      </w:r>
      <w:r w:rsidRPr="00BC5B0B">
        <w:rPr>
          <w:color w:val="FF0000"/>
          <w:spacing w:val="-2"/>
        </w:rPr>
        <w:t>ä</w:t>
      </w:r>
      <w:r w:rsidRPr="00BC5B0B">
        <w:rPr>
          <w:color w:val="FF0000"/>
        </w:rPr>
        <w:t>ns</w:t>
      </w:r>
      <w:r w:rsidRPr="00BC5B0B">
        <w:rPr>
          <w:color w:val="FF0000"/>
          <w:spacing w:val="-1"/>
        </w:rPr>
        <w:t>t</w:t>
      </w:r>
      <w:r w:rsidRPr="00BC5B0B">
        <w:rPr>
          <w:color w:val="FF0000"/>
          <w:spacing w:val="-2"/>
        </w:rPr>
        <w:t>e</w:t>
      </w:r>
      <w:r w:rsidRPr="00BC5B0B">
        <w:rPr>
          <w:color w:val="FF0000"/>
        </w:rPr>
        <w:t>p</w:t>
      </w:r>
      <w:r w:rsidRPr="00BC5B0B">
        <w:rPr>
          <w:color w:val="FF0000"/>
          <w:spacing w:val="-1"/>
        </w:rPr>
        <w:t>r</w:t>
      </w:r>
      <w:r w:rsidRPr="00BC5B0B">
        <w:rPr>
          <w:color w:val="FF0000"/>
        </w:rPr>
        <w:t>o</w:t>
      </w:r>
      <w:r w:rsidRPr="00BC5B0B">
        <w:rPr>
          <w:color w:val="FF0000"/>
          <w:spacing w:val="-1"/>
        </w:rPr>
        <w:t>d</w:t>
      </w:r>
      <w:r w:rsidRPr="00BC5B0B">
        <w:rPr>
          <w:color w:val="FF0000"/>
        </w:rPr>
        <w:t>uc</w:t>
      </w:r>
      <w:r w:rsidRPr="00BC5B0B">
        <w:rPr>
          <w:color w:val="FF0000"/>
          <w:spacing w:val="-2"/>
        </w:rPr>
        <w:t>e</w:t>
      </w:r>
      <w:r w:rsidRPr="00BC5B0B">
        <w:rPr>
          <w:color w:val="FF0000"/>
        </w:rPr>
        <w:t>nt</w:t>
      </w:r>
      <w:r w:rsidRPr="00BC5B0B">
        <w:rPr>
          <w:color w:val="FF0000"/>
          <w:spacing w:val="-1"/>
        </w:rPr>
        <w:t xml:space="preserve"> </w:t>
      </w:r>
      <w:r w:rsidRPr="00BC5B0B">
        <w:rPr>
          <w:color w:val="FF0000"/>
        </w:rPr>
        <w:t>i</w:t>
      </w:r>
      <w:r w:rsidRPr="00BC5B0B">
        <w:rPr>
          <w:color w:val="FF0000"/>
          <w:spacing w:val="-1"/>
        </w:rPr>
        <w:t xml:space="preserve"> ta</w:t>
      </w:r>
      <w:r w:rsidRPr="00BC5B0B">
        <w:rPr>
          <w:color w:val="FF0000"/>
        </w:rPr>
        <w:t>be</w:t>
      </w:r>
      <w:r w:rsidRPr="00BC5B0B">
        <w:rPr>
          <w:color w:val="FF0000"/>
          <w:spacing w:val="-2"/>
        </w:rPr>
        <w:t>l</w:t>
      </w:r>
      <w:r w:rsidRPr="00BC5B0B">
        <w:rPr>
          <w:color w:val="FF0000"/>
          <w:spacing w:val="-1"/>
        </w:rPr>
        <w:t>l</w:t>
      </w:r>
      <w:r w:rsidRPr="00BC5B0B">
        <w:rPr>
          <w:color w:val="FF0000"/>
        </w:rPr>
        <w:t>en n</w:t>
      </w:r>
      <w:r w:rsidRPr="00BC5B0B">
        <w:rPr>
          <w:color w:val="FF0000"/>
          <w:spacing w:val="-2"/>
        </w:rPr>
        <w:t>e</w:t>
      </w:r>
      <w:r w:rsidRPr="00BC5B0B">
        <w:rPr>
          <w:color w:val="FF0000"/>
        </w:rPr>
        <w:t>d</w:t>
      </w:r>
      <w:r w:rsidRPr="00BC5B0B">
        <w:rPr>
          <w:color w:val="FF0000"/>
          <w:spacing w:val="-2"/>
        </w:rPr>
        <w:t>a</w:t>
      </w:r>
      <w:r w:rsidRPr="00BC5B0B">
        <w:rPr>
          <w:color w:val="FF0000"/>
        </w:rPr>
        <w:t>n.</w:t>
      </w:r>
      <w:r w:rsidRPr="00BC5B0B">
        <w:rPr>
          <w:color w:val="FF0000"/>
          <w:spacing w:val="-1"/>
        </w:rPr>
        <w:t xml:space="preserve"> I</w:t>
      </w:r>
      <w:r w:rsidRPr="00BC5B0B">
        <w:rPr>
          <w:color w:val="FF0000"/>
        </w:rPr>
        <w:t>n</w:t>
      </w:r>
      <w:r w:rsidRPr="00BC5B0B">
        <w:rPr>
          <w:color w:val="FF0000"/>
          <w:spacing w:val="-1"/>
        </w:rPr>
        <w:t>le</w:t>
      </w:r>
      <w:r w:rsidRPr="00BC5B0B">
        <w:rPr>
          <w:color w:val="FF0000"/>
        </w:rPr>
        <w:t xml:space="preserve">d </w:t>
      </w:r>
      <w:r w:rsidRPr="00BC5B0B">
        <w:rPr>
          <w:color w:val="FF0000"/>
          <w:spacing w:val="-3"/>
        </w:rPr>
        <w:t>m</w:t>
      </w:r>
      <w:r w:rsidRPr="00BC5B0B">
        <w:rPr>
          <w:color w:val="FF0000"/>
          <w:spacing w:val="-1"/>
        </w:rPr>
        <w:t>e</w:t>
      </w:r>
      <w:r w:rsidRPr="00BC5B0B">
        <w:rPr>
          <w:color w:val="FF0000"/>
        </w:rPr>
        <w:t>d en</w:t>
      </w:r>
      <w:r w:rsidRPr="00BC5B0B">
        <w:rPr>
          <w:color w:val="FF0000"/>
          <w:spacing w:val="-1"/>
        </w:rPr>
        <w:t xml:space="preserve"> k</w:t>
      </w:r>
      <w:r w:rsidRPr="00BC5B0B">
        <w:rPr>
          <w:color w:val="FF0000"/>
        </w:rPr>
        <w:t>o</w:t>
      </w:r>
      <w:r w:rsidRPr="00BC5B0B">
        <w:rPr>
          <w:color w:val="FF0000"/>
          <w:spacing w:val="-2"/>
        </w:rPr>
        <w:t>mm</w:t>
      </w:r>
      <w:r w:rsidRPr="00BC5B0B">
        <w:rPr>
          <w:color w:val="FF0000"/>
          <w:spacing w:val="-1"/>
        </w:rPr>
        <w:t>e</w:t>
      </w:r>
      <w:r w:rsidRPr="00BC5B0B">
        <w:rPr>
          <w:color w:val="FF0000"/>
        </w:rPr>
        <w:t>n</w:t>
      </w:r>
      <w:r w:rsidRPr="00BC5B0B">
        <w:rPr>
          <w:color w:val="FF0000"/>
          <w:spacing w:val="-1"/>
        </w:rPr>
        <w:t>t</w:t>
      </w:r>
      <w:r w:rsidRPr="00BC5B0B">
        <w:rPr>
          <w:color w:val="FF0000"/>
        </w:rPr>
        <w:t>ar om</w:t>
      </w:r>
      <w:r w:rsidRPr="00BC5B0B">
        <w:rPr>
          <w:color w:val="FF0000"/>
          <w:spacing w:val="-2"/>
        </w:rPr>
        <w:t xml:space="preserve"> </w:t>
      </w:r>
      <w:r w:rsidRPr="00BC5B0B">
        <w:rPr>
          <w:color w:val="FF0000"/>
        </w:rPr>
        <w:t>det</w:t>
      </w:r>
      <w:r w:rsidRPr="00BC5B0B">
        <w:rPr>
          <w:color w:val="FF0000"/>
          <w:spacing w:val="-2"/>
        </w:rPr>
        <w:t xml:space="preserve"> </w:t>
      </w:r>
      <w:r w:rsidRPr="00BC5B0B">
        <w:rPr>
          <w:color w:val="FF0000"/>
        </w:rPr>
        <w:t>f</w:t>
      </w:r>
      <w:r w:rsidRPr="00BC5B0B">
        <w:rPr>
          <w:color w:val="FF0000"/>
          <w:spacing w:val="-1"/>
        </w:rPr>
        <w:t>in</w:t>
      </w:r>
      <w:r w:rsidRPr="00BC5B0B">
        <w:rPr>
          <w:color w:val="FF0000"/>
        </w:rPr>
        <w:t>ns n</w:t>
      </w:r>
      <w:r w:rsidRPr="00BC5B0B">
        <w:rPr>
          <w:color w:val="FF0000"/>
          <w:spacing w:val="-1"/>
        </w:rPr>
        <w:t>åg</w:t>
      </w:r>
      <w:r w:rsidRPr="00BC5B0B">
        <w:rPr>
          <w:color w:val="FF0000"/>
        </w:rPr>
        <w:t>ot</w:t>
      </w:r>
      <w:r w:rsidRPr="00BC5B0B">
        <w:rPr>
          <w:color w:val="FF0000"/>
          <w:spacing w:val="-2"/>
        </w:rPr>
        <w:t xml:space="preserve"> </w:t>
      </w:r>
      <w:r w:rsidRPr="00BC5B0B">
        <w:rPr>
          <w:color w:val="FF0000"/>
        </w:rPr>
        <w:t>öv</w:t>
      </w:r>
      <w:r w:rsidRPr="00BC5B0B">
        <w:rPr>
          <w:color w:val="FF0000"/>
          <w:spacing w:val="-2"/>
        </w:rPr>
        <w:t>e</w:t>
      </w:r>
      <w:r w:rsidRPr="00BC5B0B">
        <w:rPr>
          <w:color w:val="FF0000"/>
          <w:spacing w:val="-1"/>
        </w:rPr>
        <w:t>r</w:t>
      </w:r>
      <w:r w:rsidRPr="00BC5B0B">
        <w:rPr>
          <w:color w:val="FF0000"/>
        </w:rPr>
        <w:t>g</w:t>
      </w:r>
      <w:r w:rsidRPr="00BC5B0B">
        <w:rPr>
          <w:color w:val="FF0000"/>
          <w:spacing w:val="-1"/>
        </w:rPr>
        <w:t>ripa</w:t>
      </w:r>
      <w:r w:rsidRPr="00BC5B0B">
        <w:rPr>
          <w:color w:val="FF0000"/>
        </w:rPr>
        <w:t>nde</w:t>
      </w:r>
      <w:r w:rsidRPr="00BC5B0B">
        <w:rPr>
          <w:color w:val="FF0000"/>
          <w:spacing w:val="-1"/>
        </w:rPr>
        <w:t xml:space="preserve"> at</w:t>
      </w:r>
      <w:r w:rsidRPr="00BC5B0B">
        <w:rPr>
          <w:color w:val="FF0000"/>
        </w:rPr>
        <w:t xml:space="preserve">t </w:t>
      </w:r>
      <w:r w:rsidRPr="00BC5B0B">
        <w:rPr>
          <w:color w:val="FF0000"/>
          <w:spacing w:val="-1"/>
        </w:rPr>
        <w:t>tillä</w:t>
      </w:r>
      <w:r w:rsidRPr="00BC5B0B">
        <w:rPr>
          <w:color w:val="FF0000"/>
        </w:rPr>
        <w:t>g</w:t>
      </w:r>
      <w:r w:rsidRPr="00BC5B0B">
        <w:rPr>
          <w:color w:val="FF0000"/>
          <w:spacing w:val="-1"/>
        </w:rPr>
        <w:t>g</w:t>
      </w:r>
      <w:r w:rsidRPr="00BC5B0B">
        <w:rPr>
          <w:color w:val="FF0000"/>
        </w:rPr>
        <w:t>a u</w:t>
      </w:r>
      <w:r w:rsidRPr="00BC5B0B">
        <w:rPr>
          <w:color w:val="FF0000"/>
          <w:spacing w:val="-1"/>
        </w:rPr>
        <w:t>tö</w:t>
      </w:r>
      <w:r w:rsidRPr="00BC5B0B">
        <w:rPr>
          <w:color w:val="FF0000"/>
        </w:rPr>
        <w:t>v</w:t>
      </w:r>
      <w:r w:rsidRPr="00BC5B0B">
        <w:rPr>
          <w:color w:val="FF0000"/>
          <w:spacing w:val="-1"/>
        </w:rPr>
        <w:t>e</w:t>
      </w:r>
      <w:r w:rsidRPr="00BC5B0B">
        <w:rPr>
          <w:color w:val="FF0000"/>
        </w:rPr>
        <w:t xml:space="preserve">r </w:t>
      </w:r>
      <w:r w:rsidRPr="00BC5B0B">
        <w:rPr>
          <w:color w:val="FF0000"/>
          <w:spacing w:val="-1"/>
        </w:rPr>
        <w:t>ta</w:t>
      </w:r>
      <w:r w:rsidRPr="00BC5B0B">
        <w:rPr>
          <w:color w:val="FF0000"/>
        </w:rPr>
        <w:t>b</w:t>
      </w:r>
      <w:r w:rsidRPr="00BC5B0B">
        <w:rPr>
          <w:color w:val="FF0000"/>
          <w:spacing w:val="-1"/>
        </w:rPr>
        <w:t>el</w:t>
      </w:r>
      <w:r w:rsidRPr="00BC5B0B">
        <w:rPr>
          <w:color w:val="FF0000"/>
          <w:spacing w:val="-2"/>
        </w:rPr>
        <w:t>l</w:t>
      </w:r>
      <w:r w:rsidRPr="00BC5B0B">
        <w:rPr>
          <w:color w:val="FF0000"/>
          <w:spacing w:val="-1"/>
        </w:rPr>
        <w:t>e</w:t>
      </w:r>
      <w:r w:rsidRPr="00BC5B0B">
        <w:rPr>
          <w:color w:val="FF0000"/>
        </w:rPr>
        <w:t xml:space="preserve">ns </w:t>
      </w:r>
      <w:r w:rsidRPr="00BC5B0B">
        <w:rPr>
          <w:color w:val="FF0000"/>
          <w:spacing w:val="-2"/>
        </w:rPr>
        <w:t>i</w:t>
      </w:r>
      <w:r w:rsidRPr="00BC5B0B">
        <w:rPr>
          <w:color w:val="FF0000"/>
        </w:rPr>
        <w:t>nn</w:t>
      </w:r>
      <w:r w:rsidRPr="00BC5B0B">
        <w:rPr>
          <w:color w:val="FF0000"/>
          <w:spacing w:val="-2"/>
        </w:rPr>
        <w:t>e</w:t>
      </w:r>
      <w:r w:rsidRPr="00BC5B0B">
        <w:rPr>
          <w:color w:val="FF0000"/>
        </w:rPr>
        <w:t>h</w:t>
      </w:r>
      <w:r w:rsidRPr="00BC5B0B">
        <w:rPr>
          <w:color w:val="FF0000"/>
          <w:spacing w:val="-1"/>
        </w:rPr>
        <w:t>åll</w:t>
      </w:r>
    </w:p>
    <w:p w14:paraId="2152988C" w14:textId="77777777" w:rsidR="00D218F3" w:rsidRPr="00BC5B0B" w:rsidRDefault="00D218F3" w:rsidP="00D218F3">
      <w:pPr>
        <w:pStyle w:val="Brdtext"/>
        <w:ind w:right="150"/>
        <w:rPr>
          <w:color w:val="FF0000"/>
          <w:spacing w:val="-1"/>
        </w:rPr>
      </w:pPr>
    </w:p>
    <w:p w14:paraId="78B309A0" w14:textId="77777777" w:rsidR="00D218F3" w:rsidRPr="00BC5B0B" w:rsidRDefault="00D218F3" w:rsidP="00D218F3">
      <w:pPr>
        <w:rPr>
          <w:color w:val="FF0000"/>
        </w:rPr>
      </w:pPr>
    </w:p>
    <w:p w14:paraId="07852601" w14:textId="77777777" w:rsidR="00D218F3" w:rsidRPr="00BC5B0B" w:rsidRDefault="00D218F3" w:rsidP="00D218F3">
      <w:pPr>
        <w:pStyle w:val="Rubrik1"/>
        <w:numPr>
          <w:ilvl w:val="1"/>
          <w:numId w:val="1"/>
        </w:numPr>
        <w:tabs>
          <w:tab w:val="left" w:pos="1299"/>
        </w:tabs>
        <w:rPr>
          <w:color w:val="FF0000"/>
        </w:rPr>
      </w:pPr>
      <w:bookmarkStart w:id="33" w:name="_Toc341787034"/>
      <w:bookmarkStart w:id="34" w:name="_Toc219041782"/>
      <w:r w:rsidRPr="00BC5B0B">
        <w:rPr>
          <w:color w:val="FF0000"/>
        </w:rPr>
        <w:t>Fältregler</w:t>
      </w:r>
      <w:bookmarkEnd w:id="33"/>
      <w:bookmarkEnd w:id="34"/>
      <w:r w:rsidRPr="00BC5B0B">
        <w:rPr>
          <w:color w:val="FF0000"/>
        </w:rPr>
        <w:br/>
      </w:r>
    </w:p>
    <w:p w14:paraId="1A0FB6FA" w14:textId="77777777" w:rsidR="00D218F3" w:rsidRPr="00BC5B0B" w:rsidRDefault="00D218F3" w:rsidP="00D218F3">
      <w:pPr>
        <w:pStyle w:val="Brdtext"/>
        <w:ind w:right="219"/>
        <w:rPr>
          <w:color w:val="FF0000"/>
          <w:spacing w:val="-1"/>
        </w:rPr>
      </w:pPr>
      <w:r w:rsidRPr="00BC5B0B">
        <w:rPr>
          <w:color w:val="FF0000"/>
          <w:spacing w:val="-1"/>
        </w:rPr>
        <w:t xml:space="preserve">Ange regler i tabellen som gäller för fälten i begäran och Svar. Observera att reglerna ange vad som gäller inom ramen för just denna tjänst. Ofta används en för tjänstedomänen gemensam informationsstruktur för att specificera flera tjänstekontrakt inom domänen. I informationsstrukturen är många av fälten frivilliga, men i användningen i </w:t>
      </w:r>
      <w:proofErr w:type="gramStart"/>
      <w:r w:rsidRPr="00BC5B0B">
        <w:rPr>
          <w:color w:val="FF0000"/>
          <w:spacing w:val="-1"/>
        </w:rPr>
        <w:t>en</w:t>
      </w:r>
      <w:proofErr w:type="gramEnd"/>
      <w:r w:rsidRPr="00BC5B0B">
        <w:rPr>
          <w:color w:val="FF0000"/>
          <w:spacing w:val="-1"/>
        </w:rPr>
        <w:t xml:space="preserve"> specifik tjänstekontrakt blir förmodligen några av fälten obligatoriska. Samtliga fält beskrivs med de namn som används i den tekniska beskrivningen (engelska). Beskrivningen följer namn och struktur i den maskinläsbara representationen (tjänsteschema, meddelande-scheman).</w:t>
      </w:r>
    </w:p>
    <w:p w14:paraId="67EB5AA7" w14:textId="77777777" w:rsidR="00D218F3" w:rsidRPr="00BC5B0B" w:rsidRDefault="00D218F3" w:rsidP="00D218F3">
      <w:pPr>
        <w:pStyle w:val="Brdtext"/>
        <w:ind w:right="219"/>
        <w:rPr>
          <w:spacing w:val="-1"/>
        </w:rPr>
      </w:pPr>
    </w:p>
    <w:p w14:paraId="4B019D99" w14:textId="77777777" w:rsidR="00D218F3" w:rsidRPr="00BC5B0B" w:rsidRDefault="00D218F3" w:rsidP="00D218F3">
      <w:pPr>
        <w:pStyle w:val="Rubrik1"/>
        <w:tabs>
          <w:tab w:val="left" w:pos="1299"/>
        </w:tabs>
        <w:ind w:left="723" w:firstLine="0"/>
      </w:pPr>
    </w:p>
    <w:p w14:paraId="1807C3C3" w14:textId="77777777" w:rsidR="00D218F3" w:rsidRPr="00BC5B0B" w:rsidRDefault="00D218F3" w:rsidP="00D218F3">
      <w:r w:rsidRPr="00BC5B0B">
        <w:br w:type="page"/>
      </w:r>
    </w:p>
    <w:p w14:paraId="7CEDC6C2" w14:textId="77777777" w:rsidR="00D218F3" w:rsidRPr="00BC5B0B" w:rsidRDefault="00D218F3" w:rsidP="00D218F3">
      <w:pPr>
        <w:spacing w:before="14" w:line="260" w:lineRule="exact"/>
        <w:rPr>
          <w:sz w:val="26"/>
          <w:szCs w:val="26"/>
        </w:rPr>
      </w:pPr>
    </w:p>
    <w:tbl>
      <w:tblPr>
        <w:tblStyle w:val="TableNormal"/>
        <w:tblW w:w="10858" w:type="dxa"/>
        <w:tblInd w:w="203" w:type="dxa"/>
        <w:tblLayout w:type="fixed"/>
        <w:tblLook w:val="01E0" w:firstRow="1" w:lastRow="1" w:firstColumn="1" w:lastColumn="1" w:noHBand="0" w:noVBand="0"/>
      </w:tblPr>
      <w:tblGrid>
        <w:gridCol w:w="2922"/>
        <w:gridCol w:w="1134"/>
        <w:gridCol w:w="5052"/>
        <w:gridCol w:w="900"/>
        <w:gridCol w:w="850"/>
      </w:tblGrid>
      <w:tr w:rsidR="00D218F3" w:rsidRPr="00BC5B0B" w14:paraId="308C7243" w14:textId="77777777" w:rsidTr="00FE2B3C">
        <w:trPr>
          <w:gridAfter w:val="1"/>
          <w:wAfter w:w="850" w:type="dxa"/>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8EF0626"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14CBBB7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66E2BD82"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238D0DCD"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755748B0"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21E4F506"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17084497"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333C1CF0"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242EF2FD"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382C988C" w14:textId="77777777" w:rsidR="00D218F3" w:rsidRPr="00BC5B0B" w:rsidRDefault="00D218F3" w:rsidP="00FE2B3C"/>
        </w:tc>
      </w:tr>
      <w:tr w:rsidR="00D218F3" w:rsidRPr="00BC5B0B" w14:paraId="2DD1C122" w14:textId="77777777" w:rsidTr="00FE2B3C">
        <w:trPr>
          <w:gridAfter w:val="1"/>
          <w:wAfter w:w="850" w:type="dxa"/>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6798A99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PDL-enhet</w:t>
            </w:r>
          </w:p>
          <w:p w14:paraId="66ADF6F7"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E8530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DC5D9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A2B94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64E48511"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618E9C13" w14:textId="77777777" w:rsidTr="00FE2B3C">
        <w:trPr>
          <w:gridAfter w:val="1"/>
          <w:wAfter w:w="850" w:type="dxa"/>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62EAF4A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B90A4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7CB3A0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A7EE7C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58EF4C2" w14:textId="77777777" w:rsidTr="00FE2B3C">
        <w:trPr>
          <w:gridAfter w:val="1"/>
          <w:wAfter w:w="850" w:type="dxa"/>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37067C7D"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EE29D5B" w14:textId="4BBBF435"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timePeriod</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6BB6C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kliniskt </w:t>
            </w:r>
          </w:p>
          <w:p w14:paraId="7F43E5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gramStart"/>
            <w:r w:rsidRPr="00BC5B0B">
              <w:rPr>
                <w:rFonts w:ascii="Times New Roman" w:eastAsia="Times New Roman" w:hAnsi="Times New Roman" w:cs="Times New Roman"/>
                <w:sz w:val="20"/>
                <w:szCs w:val="20"/>
              </w:rPr>
              <w:t>relevanta datum.</w:t>
            </w:r>
            <w:proofErr w:type="gramEnd"/>
            <w:r w:rsidRPr="00BC5B0B">
              <w:rPr>
                <w:rFonts w:ascii="Times New Roman" w:eastAsia="Times New Roman" w:hAnsi="Times New Roman" w:cs="Times New Roman"/>
                <w:sz w:val="20"/>
                <w:szCs w:val="20"/>
              </w:rPr>
              <w:t xml:space="preserve"> Händelser anses ligga inom intervallet, om de till någon del ligger inom intervallet. (Start- och slutpunkt inkluderas i intervallet.) Formatet för start- respektive slutdatum är </w:t>
            </w:r>
            <w:proofErr w:type="spellStart"/>
            <w:r w:rsidRPr="00BC5B0B">
              <w:rPr>
                <w:rFonts w:ascii="Times New Roman" w:eastAsia="Times New Roman" w:hAnsi="Times New Roman" w:cs="Times New Roman"/>
                <w:sz w:val="20"/>
                <w:szCs w:val="20"/>
              </w:rPr>
              <w:t>ÅÅÅÅMMDD</w:t>
            </w:r>
            <w:proofErr w:type="spellEnd"/>
            <w:r w:rsidRPr="00BC5B0B">
              <w:rPr>
                <w:rFonts w:ascii="Times New Roman" w:eastAsia="Times New Roman" w:hAnsi="Times New Roman" w:cs="Times New Roman"/>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6AD4174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151F0B" w14:textId="77777777" w:rsidTr="00FE2B3C">
        <w:trPr>
          <w:gridAfter w:val="1"/>
          <w:wAfter w:w="850" w:type="dxa"/>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69F5CAC"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0AB31D4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14764099"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1798FC56" w14:textId="77777777" w:rsidR="00D218F3" w:rsidRPr="00BC5B0B" w:rsidRDefault="00D218F3" w:rsidP="00FE2B3C"/>
        </w:tc>
      </w:tr>
      <w:tr w:rsidR="00D218F3" w:rsidRPr="00BC5B0B" w14:paraId="7662B544" w14:textId="77777777" w:rsidTr="00FE2B3C">
        <w:trPr>
          <w:gridAfter w:val="1"/>
          <w:wAfter w:w="850" w:type="dxa"/>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3C54E4D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p>
          <w:p w14:paraId="1FDC62B4"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4C34F4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33C475D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2E96A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FB824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45A0C4C9" w14:textId="77777777" w:rsidTr="00FE2B3C">
        <w:trPr>
          <w:gridAfter w:val="1"/>
          <w:wAfter w:w="850" w:type="dxa"/>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43D0DE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EE365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34B4E6B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B0503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A57D4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0688B5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676D97F"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43AA1D2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2C20C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7F15491" w14:textId="69C6183E" w:rsidR="00D218F3" w:rsidRPr="00BC5B0B" w:rsidRDefault="00FE2B3C"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w:t>
            </w:r>
            <w:r w:rsidR="00D218F3" w:rsidRPr="00BC5B0B">
              <w:rPr>
                <w:rFonts w:ascii="Times New Roman" w:eastAsia="Times New Roman" w:hAnsi="Times New Roman" w:cs="Times New Roman"/>
                <w:sz w:val="20"/>
                <w:szCs w:val="20"/>
              </w:rPr>
              <w:t>ocumentID</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3046316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FE1A6B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Vårddokumentets unika identifierare. </w:t>
            </w:r>
            <w:proofErr w:type="spellStart"/>
            <w:r w:rsidRPr="00BC5B0B">
              <w:rPr>
                <w:rFonts w:ascii="Times New Roman" w:eastAsia="Times New Roman" w:hAnsi="Times New Roman" w:cs="Times New Roman"/>
                <w:sz w:val="20"/>
                <w:szCs w:val="20"/>
              </w:rPr>
              <w:t>OID</w:t>
            </w:r>
            <w:proofErr w:type="spellEnd"/>
            <w:r w:rsidRPr="00BC5B0B">
              <w:rPr>
                <w:rFonts w:ascii="Times New Roman" w:eastAsia="Times New Roman" w:hAnsi="Times New Roman" w:cs="Times New Roman"/>
                <w:sz w:val="20"/>
                <w:szCs w:val="20"/>
              </w:rPr>
              <w:t xml:space="preserve">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5EC4943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3A01303" w14:textId="77777777" w:rsidTr="001B6021">
        <w:trPr>
          <w:gridAfter w:val="1"/>
          <w:wAfter w:w="850" w:type="dxa"/>
          <w:trHeight w:hRule="exact" w:val="1107"/>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0882BC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A985C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213E06A" w14:textId="71065EB6"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2F952EB5" w14:textId="1C564684"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7066380F" w14:textId="77777777" w:rsidR="001B6021" w:rsidRPr="00BC5B0B" w:rsidRDefault="001B6021"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 xml:space="preserve">Kod som skall sättas till </w:t>
            </w:r>
          </w:p>
          <w:p w14:paraId="57167CA9" w14:textId="5D27F787"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Fast värde: "Kliniskt dokument" (R-42BAC) </w:t>
            </w:r>
          </w:p>
          <w:p w14:paraId="061449C9" w14:textId="614FD354" w:rsidR="001B6021" w:rsidRPr="00BC5B0B" w:rsidRDefault="001B6021" w:rsidP="001B6021">
            <w:pPr>
              <w:pStyle w:val="TableParagraph"/>
              <w:spacing w:line="229"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Kodsystemet är </w:t>
            </w:r>
            <w:proofErr w:type="spellStart"/>
            <w:r w:rsidRPr="00BC5B0B">
              <w:rPr>
                <w:rFonts w:ascii="Times New Roman" w:eastAsia="Times New Roman" w:hAnsi="Times New Roman" w:cs="Times New Roman"/>
                <w:spacing w:val="-1"/>
                <w:sz w:val="20"/>
                <w:szCs w:val="20"/>
              </w:rPr>
              <w:t>SNOMED</w:t>
            </w:r>
            <w:proofErr w:type="spellEnd"/>
            <w:r w:rsidRPr="00BC5B0B">
              <w:rPr>
                <w:rFonts w:ascii="Times New Roman" w:eastAsia="Times New Roman" w:hAnsi="Times New Roman" w:cs="Times New Roman"/>
                <w:spacing w:val="-1"/>
                <w:sz w:val="20"/>
                <w:szCs w:val="20"/>
              </w:rPr>
              <w:t xml:space="preserve"> CT (2.16.840.1.</w:t>
            </w:r>
            <w:proofErr w:type="gramStart"/>
            <w:r w:rsidRPr="00BC5B0B">
              <w:rPr>
                <w:rFonts w:ascii="Times New Roman" w:eastAsia="Times New Roman" w:hAnsi="Times New Roman" w:cs="Times New Roman"/>
                <w:spacing w:val="-1"/>
                <w:sz w:val="20"/>
                <w:szCs w:val="20"/>
              </w:rPr>
              <w:t>113883.6</w:t>
            </w:r>
            <w:proofErr w:type="gramEnd"/>
            <w:r w:rsidRPr="00BC5B0B">
              <w:rPr>
                <w:rFonts w:ascii="Times New Roman" w:eastAsia="Times New Roman" w:hAnsi="Times New Roman" w:cs="Times New Roman"/>
                <w:spacing w:val="-1"/>
                <w:sz w:val="20"/>
                <w:szCs w:val="20"/>
              </w:rPr>
              <w:t>.96)</w:t>
            </w:r>
          </w:p>
          <w:p w14:paraId="092D9453" w14:textId="0D80FFBB"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349FDAF7" w14:textId="75689DAE"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8C95CD5"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F065F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294977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Type</w:t>
            </w:r>
            <w:proofErr w:type="spellEnd"/>
            <w:r w:rsidRPr="00BC5B0B">
              <w:rPr>
                <w:rFonts w:ascii="Times New Roman" w:eastAsia="Times New Roman" w:hAnsi="Times New Roman" w:cs="Times New Roman"/>
                <w:sz w:val="20"/>
                <w:szCs w:val="20"/>
              </w:rPr>
              <w:t>.</w:t>
            </w:r>
          </w:p>
          <w:p w14:paraId="698402C7" w14:textId="0508E89C"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ocumentTitle</w:t>
            </w:r>
            <w:proofErr w:type="spellEnd"/>
          </w:p>
          <w:p w14:paraId="086B75D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D959C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FAFB49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dokumentet/anteckningen</w:t>
            </w:r>
          </w:p>
          <w:p w14:paraId="62B094D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B4B09F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749DFDA" w14:textId="77777777" w:rsidTr="00FE2B3C">
        <w:trPr>
          <w:gridAfter w:val="1"/>
          <w:wAfter w:w="850" w:type="dxa"/>
          <w:trHeight w:hRule="exact" w:val="836"/>
        </w:trPr>
        <w:tc>
          <w:tcPr>
            <w:tcW w:w="2922" w:type="dxa"/>
            <w:tcBorders>
              <w:top w:val="single" w:sz="5" w:space="0" w:color="000000"/>
              <w:left w:val="single" w:sz="5" w:space="0" w:color="000000"/>
              <w:bottom w:val="single" w:sz="5" w:space="0" w:color="000000"/>
              <w:right w:val="single" w:sz="5" w:space="0" w:color="000000"/>
            </w:tcBorders>
          </w:tcPr>
          <w:p w14:paraId="5FFB42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51FE6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3CC1138" w14:textId="736E7853" w:rsidR="002B31AC" w:rsidRPr="00BC5B0B" w:rsidRDefault="00FE2B3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w:t>
            </w:r>
            <w:r w:rsidR="002B31AC" w:rsidRPr="00BC5B0B">
              <w:rPr>
                <w:rFonts w:ascii="Times New Roman" w:eastAsia="Times New Roman" w:hAnsi="Times New Roman" w:cs="Times New Roman"/>
                <w:sz w:val="20"/>
                <w:szCs w:val="20"/>
              </w:rPr>
              <w:t>ocumentTime</w:t>
            </w:r>
            <w:proofErr w:type="spellEnd"/>
          </w:p>
          <w:p w14:paraId="76BD890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03DC85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3D3BE83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då dokumentet skapades</w:t>
            </w:r>
          </w:p>
          <w:p w14:paraId="3E4805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C1A48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B64EF44" w14:textId="77777777" w:rsidTr="00305B68">
        <w:trPr>
          <w:gridAfter w:val="1"/>
          <w:wAfter w:w="850" w:type="dxa"/>
          <w:trHeight w:hRule="exact" w:val="1243"/>
        </w:trPr>
        <w:tc>
          <w:tcPr>
            <w:tcW w:w="2922" w:type="dxa"/>
            <w:tcBorders>
              <w:top w:val="single" w:sz="5" w:space="0" w:color="000000"/>
              <w:left w:val="single" w:sz="5" w:space="0" w:color="000000"/>
              <w:bottom w:val="single" w:sz="5" w:space="0" w:color="000000"/>
              <w:right w:val="single" w:sz="5" w:space="0" w:color="000000"/>
            </w:tcBorders>
          </w:tcPr>
          <w:p w14:paraId="781D87B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FED137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10598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F476AB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1D57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64B716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ED84F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761F2F7A" w14:textId="77777777" w:rsidTr="00FE2B3C">
        <w:trPr>
          <w:gridAfter w:val="1"/>
          <w:wAfter w:w="850" w:type="dxa"/>
          <w:trHeight w:hRule="exact" w:val="846"/>
        </w:trPr>
        <w:tc>
          <w:tcPr>
            <w:tcW w:w="2922" w:type="dxa"/>
            <w:tcBorders>
              <w:top w:val="single" w:sz="5" w:space="0" w:color="000000"/>
              <w:left w:val="single" w:sz="5" w:space="0" w:color="000000"/>
              <w:bottom w:val="single" w:sz="5" w:space="0" w:color="000000"/>
              <w:right w:val="single" w:sz="5" w:space="0" w:color="000000"/>
            </w:tcBorders>
          </w:tcPr>
          <w:p w14:paraId="5A3BD33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422410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w:t>
            </w:r>
            <w:proofErr w:type="spellEnd"/>
          </w:p>
          <w:p w14:paraId="7125091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4DAEB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4D83016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5D9D1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040D9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DCA7D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F90C7DE" w14:textId="77777777" w:rsidTr="00FE2B3C">
        <w:trPr>
          <w:gridAfter w:val="1"/>
          <w:wAfter w:w="850" w:type="dxa"/>
          <w:trHeight w:hRule="exact" w:val="999"/>
        </w:trPr>
        <w:tc>
          <w:tcPr>
            <w:tcW w:w="2922" w:type="dxa"/>
            <w:tcBorders>
              <w:top w:val="single" w:sz="5" w:space="0" w:color="000000"/>
              <w:left w:val="single" w:sz="5" w:space="0" w:color="000000"/>
              <w:bottom w:val="single" w:sz="5" w:space="0" w:color="000000"/>
              <w:right w:val="single" w:sz="5" w:space="0" w:color="000000"/>
            </w:tcBorders>
          </w:tcPr>
          <w:p w14:paraId="256D64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70A786A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5E4A84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1017907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30E10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7DA2A8D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6433506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F9FC68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148F8EB" w14:textId="77777777" w:rsidTr="00FE2B3C">
        <w:trPr>
          <w:gridAfter w:val="1"/>
          <w:wAfter w:w="850" w:type="dxa"/>
          <w:trHeight w:hRule="exact" w:val="1127"/>
        </w:trPr>
        <w:tc>
          <w:tcPr>
            <w:tcW w:w="2922" w:type="dxa"/>
            <w:tcBorders>
              <w:top w:val="single" w:sz="5" w:space="0" w:color="000000"/>
              <w:left w:val="single" w:sz="5" w:space="0" w:color="000000"/>
              <w:bottom w:val="single" w:sz="5" w:space="0" w:color="000000"/>
              <w:right w:val="single" w:sz="5" w:space="0" w:color="000000"/>
            </w:tcBorders>
          </w:tcPr>
          <w:p w14:paraId="005075C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9C31C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377F1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151362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3BD98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3B8DB16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45DB25B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342B5E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8B015E6" w14:textId="77777777" w:rsidTr="00FE2B3C">
        <w:trPr>
          <w:gridAfter w:val="1"/>
          <w:wAfter w:w="850" w:type="dxa"/>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7822A5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9F035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6A5072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2B55E92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9DD7A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60B3F5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72EC6D1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322CA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303051" w14:textId="77777777" w:rsidTr="00FE2B3C">
        <w:trPr>
          <w:gridAfter w:val="1"/>
          <w:wAfter w:w="850" w:type="dxa"/>
          <w:trHeight w:hRule="exact" w:val="1002"/>
        </w:trPr>
        <w:tc>
          <w:tcPr>
            <w:tcW w:w="2922" w:type="dxa"/>
            <w:tcBorders>
              <w:top w:val="single" w:sz="5" w:space="0" w:color="000000"/>
              <w:left w:val="single" w:sz="5" w:space="0" w:color="000000"/>
              <w:bottom w:val="single" w:sz="5" w:space="0" w:color="000000"/>
              <w:right w:val="single" w:sz="5" w:space="0" w:color="000000"/>
            </w:tcBorders>
          </w:tcPr>
          <w:p w14:paraId="3644D2E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95C94A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FC0B51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5EF04A6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3637F2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B12C3C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EE83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4E2D86F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3A06AD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01829BF3" w14:textId="77777777" w:rsidTr="00FE2B3C">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5FBA8EA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00A1C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A4AE66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4674A24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38165F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163274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8AFFB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025723D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406E2F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c>
          <w:tcPr>
            <w:tcW w:w="850" w:type="dxa"/>
          </w:tcPr>
          <w:p w14:paraId="773D30B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r>
      <w:tr w:rsidR="002B31AC" w:rsidRPr="00BC5B0B" w14:paraId="79E9BCC3" w14:textId="77777777" w:rsidTr="00FE2B3C">
        <w:trPr>
          <w:gridAfter w:val="1"/>
          <w:wAfter w:w="850" w:type="dxa"/>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A5671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66F839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19093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E8390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83C4D7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7509E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110AA35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028023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367C2EB"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16FB7B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8B619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CFF3B9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369E1C5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AB24BE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551711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10FA52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003F6C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30B3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159E8C9" w14:textId="77777777" w:rsidTr="00FE2B3C">
        <w:trPr>
          <w:gridAfter w:val="1"/>
          <w:wAfter w:w="850" w:type="dxa"/>
          <w:trHeight w:hRule="exact" w:val="1135"/>
        </w:trPr>
        <w:tc>
          <w:tcPr>
            <w:tcW w:w="2922" w:type="dxa"/>
            <w:tcBorders>
              <w:top w:val="single" w:sz="5" w:space="0" w:color="000000"/>
              <w:left w:val="single" w:sz="5" w:space="0" w:color="000000"/>
              <w:bottom w:val="single" w:sz="5" w:space="0" w:color="000000"/>
              <w:right w:val="single" w:sz="5" w:space="0" w:color="000000"/>
            </w:tcBorders>
          </w:tcPr>
          <w:p w14:paraId="0EAD5F4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C2DF41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9F9545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6D258C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498B1B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0E616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5FF59A9"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001F783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252E64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708A813"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0144382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12B98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089EA4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5EE13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497D6BB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B992D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6E7D37C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4D0BD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EAF2CB2" w14:textId="77777777" w:rsidTr="00FE2B3C">
        <w:trPr>
          <w:gridAfter w:val="1"/>
          <w:wAfter w:w="850" w:type="dxa"/>
          <w:trHeight w:hRule="exact" w:val="856"/>
        </w:trPr>
        <w:tc>
          <w:tcPr>
            <w:tcW w:w="2922" w:type="dxa"/>
            <w:tcBorders>
              <w:top w:val="single" w:sz="5" w:space="0" w:color="000000"/>
              <w:left w:val="single" w:sz="5" w:space="0" w:color="000000"/>
              <w:bottom w:val="single" w:sz="5" w:space="0" w:color="000000"/>
              <w:right w:val="single" w:sz="5" w:space="0" w:color="000000"/>
            </w:tcBorders>
          </w:tcPr>
          <w:p w14:paraId="5224DD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4441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w:t>
            </w:r>
            <w:proofErr w:type="spellEnd"/>
          </w:p>
          <w:p w14:paraId="348B4DD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371E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60955C2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FE54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240E2BB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09FEA4F" w14:textId="77777777" w:rsidTr="00FE2B3C">
        <w:trPr>
          <w:gridAfter w:val="1"/>
          <w:wAfter w:w="850" w:type="dxa"/>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31528B1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6AFF1A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66D6D29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5A59977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A13807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93390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6A41E8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D855F2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4C2DB9EA" w14:textId="77777777" w:rsidTr="00FE2B3C">
        <w:trPr>
          <w:gridAfter w:val="1"/>
          <w:wAfter w:w="850" w:type="dxa"/>
          <w:trHeight w:hRule="exact" w:val="1123"/>
        </w:trPr>
        <w:tc>
          <w:tcPr>
            <w:tcW w:w="2922" w:type="dxa"/>
            <w:tcBorders>
              <w:top w:val="single" w:sz="5" w:space="0" w:color="000000"/>
              <w:left w:val="single" w:sz="5" w:space="0" w:color="000000"/>
              <w:bottom w:val="single" w:sz="5" w:space="0" w:color="000000"/>
              <w:right w:val="single" w:sz="5" w:space="0" w:color="000000"/>
            </w:tcBorders>
          </w:tcPr>
          <w:p w14:paraId="11EC807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90A003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B659C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19E7D0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82F8B0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32F54D5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7A47BC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1EFFBA85" w14:textId="77777777" w:rsidTr="00FE2B3C">
        <w:trPr>
          <w:gridAfter w:val="1"/>
          <w:wAfter w:w="850" w:type="dxa"/>
          <w:trHeight w:hRule="exact" w:val="1281"/>
        </w:trPr>
        <w:tc>
          <w:tcPr>
            <w:tcW w:w="2922" w:type="dxa"/>
            <w:tcBorders>
              <w:top w:val="single" w:sz="5" w:space="0" w:color="000000"/>
              <w:left w:val="single" w:sz="5" w:space="0" w:color="000000"/>
              <w:bottom w:val="single" w:sz="5" w:space="0" w:color="000000"/>
              <w:right w:val="single" w:sz="5" w:space="0" w:color="000000"/>
            </w:tcBorders>
          </w:tcPr>
          <w:p w14:paraId="1142356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408744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360E3C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770E9D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06B2E8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880120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044080C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99B4F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58BFB9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E4A99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7B4B165" w14:textId="77777777" w:rsidTr="00FE2B3C">
        <w:trPr>
          <w:gridAfter w:val="1"/>
          <w:wAfter w:w="850" w:type="dxa"/>
          <w:trHeight w:hRule="exact" w:val="1271"/>
        </w:trPr>
        <w:tc>
          <w:tcPr>
            <w:tcW w:w="2922" w:type="dxa"/>
            <w:tcBorders>
              <w:top w:val="single" w:sz="5" w:space="0" w:color="000000"/>
              <w:left w:val="single" w:sz="5" w:space="0" w:color="000000"/>
              <w:bottom w:val="single" w:sz="5" w:space="0" w:color="000000"/>
              <w:right w:val="single" w:sz="5" w:space="0" w:color="000000"/>
            </w:tcBorders>
          </w:tcPr>
          <w:p w14:paraId="53A3343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71803A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2F5091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0EEB7C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210D50A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16DB8D6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7FCB87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3E2D1F9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6422020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04AE056E" w14:textId="77777777" w:rsidTr="00FE2B3C">
        <w:trPr>
          <w:gridAfter w:val="1"/>
          <w:wAfter w:w="850" w:type="dxa"/>
          <w:trHeight w:hRule="exact" w:val="1559"/>
        </w:trPr>
        <w:tc>
          <w:tcPr>
            <w:tcW w:w="2922" w:type="dxa"/>
            <w:tcBorders>
              <w:top w:val="single" w:sz="5" w:space="0" w:color="000000"/>
              <w:left w:val="single" w:sz="5" w:space="0" w:color="000000"/>
              <w:bottom w:val="single" w:sz="5" w:space="0" w:color="000000"/>
              <w:right w:val="single" w:sz="5" w:space="0" w:color="000000"/>
            </w:tcBorders>
          </w:tcPr>
          <w:p w14:paraId="3A0623E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89CB90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4F720B8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6531A57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3CA5BB7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3D16B4E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B25E8F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868162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7C27247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66788D25" w14:textId="77777777" w:rsidTr="00FE2B3C">
        <w:trPr>
          <w:gridAfter w:val="1"/>
          <w:wAfter w:w="850" w:type="dxa"/>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313028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2B5516B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A5629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568C83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679C487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94EE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797E178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7558B0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B31AC" w:rsidRPr="00BC5B0B" w14:paraId="2C9AA6FB" w14:textId="77777777" w:rsidTr="00FE2B3C">
        <w:trPr>
          <w:gridAfter w:val="1"/>
          <w:wAfter w:w="850" w:type="dxa"/>
          <w:trHeight w:hRule="exact" w:val="965"/>
        </w:trPr>
        <w:tc>
          <w:tcPr>
            <w:tcW w:w="2922" w:type="dxa"/>
            <w:tcBorders>
              <w:top w:val="single" w:sz="5" w:space="0" w:color="000000"/>
              <w:left w:val="single" w:sz="5" w:space="0" w:color="000000"/>
              <w:bottom w:val="single" w:sz="5" w:space="0" w:color="000000"/>
              <w:right w:val="single" w:sz="5" w:space="0" w:color="000000"/>
            </w:tcBorders>
          </w:tcPr>
          <w:p w14:paraId="39CBB283"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568C1E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88AA9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AA429C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6E2A51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1FE4EE6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D7056E2" w14:textId="77777777" w:rsidTr="00FE2B3C">
        <w:trPr>
          <w:gridAfter w:val="1"/>
          <w:wAfter w:w="850" w:type="dxa"/>
          <w:trHeight w:hRule="exact" w:val="1133"/>
        </w:trPr>
        <w:tc>
          <w:tcPr>
            <w:tcW w:w="2922" w:type="dxa"/>
            <w:tcBorders>
              <w:top w:val="single" w:sz="5" w:space="0" w:color="000000"/>
              <w:left w:val="single" w:sz="5" w:space="0" w:color="000000"/>
              <w:bottom w:val="single" w:sz="5" w:space="0" w:color="000000"/>
              <w:right w:val="single" w:sz="5" w:space="0" w:color="000000"/>
            </w:tcBorders>
          </w:tcPr>
          <w:p w14:paraId="4404C28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5A86D2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96F063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234D6E0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p w14:paraId="6C82CF6B" w14:textId="77777777" w:rsidR="002B31AC" w:rsidRPr="00BC5B0B" w:rsidRDefault="002B31AC"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5C23A5" w14:textId="6AF27863"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6D060C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typ av </w:t>
            </w:r>
            <w:proofErr w:type="spellStart"/>
            <w:r w:rsidRPr="00BC5B0B">
              <w:rPr>
                <w:rFonts w:ascii="Times New Roman" w:eastAsia="Times New Roman" w:hAnsi="Times New Roman" w:cs="Times New Roman"/>
                <w:spacing w:val="-1"/>
                <w:sz w:val="20"/>
                <w:szCs w:val="20"/>
              </w:rPr>
              <w:t>menprövning</w:t>
            </w:r>
            <w:proofErr w:type="spell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KV (Detta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skall definieras).</w:t>
            </w:r>
          </w:p>
          <w:p w14:paraId="331EC66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AD67B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C4067AE" w14:textId="77777777" w:rsidTr="00FE2B3C">
        <w:trPr>
          <w:gridAfter w:val="1"/>
          <w:wAfter w:w="850" w:type="dxa"/>
          <w:trHeight w:hRule="exact" w:val="851"/>
        </w:trPr>
        <w:tc>
          <w:tcPr>
            <w:tcW w:w="2922" w:type="dxa"/>
            <w:tcBorders>
              <w:top w:val="single" w:sz="5" w:space="0" w:color="000000"/>
              <w:left w:val="single" w:sz="5" w:space="0" w:color="000000"/>
              <w:bottom w:val="single" w:sz="5" w:space="0" w:color="000000"/>
              <w:right w:val="single" w:sz="5" w:space="0" w:color="000000"/>
            </w:tcBorders>
          </w:tcPr>
          <w:p w14:paraId="79C1E48E"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E6A0E3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B09D9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39B620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B0BB5A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B439F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7603D4D4" w14:textId="77777777" w:rsidTr="00FE2B3C">
        <w:trPr>
          <w:gridAfter w:val="1"/>
          <w:wAfter w:w="850" w:type="dxa"/>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4DD688D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A4C085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1E94EA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3E7AE3A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encounterID</w:t>
            </w:r>
            <w:proofErr w:type="spellEnd"/>
          </w:p>
          <w:p w14:paraId="0B7BB9F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498D7D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II </w:t>
            </w:r>
          </w:p>
        </w:tc>
        <w:tc>
          <w:tcPr>
            <w:tcW w:w="5052" w:type="dxa"/>
            <w:tcBorders>
              <w:top w:val="single" w:sz="5" w:space="0" w:color="000000"/>
              <w:left w:val="single" w:sz="5" w:space="0" w:color="000000"/>
              <w:bottom w:val="single" w:sz="5" w:space="0" w:color="000000"/>
              <w:right w:val="single" w:sz="5" w:space="0" w:color="000000"/>
            </w:tcBorders>
          </w:tcPr>
          <w:p w14:paraId="169E5BE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 och omsorgskontakt.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kan sättas till 1.2.752.129.2.1.2.1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w:t>
            </w:r>
          </w:p>
        </w:tc>
        <w:tc>
          <w:tcPr>
            <w:tcW w:w="900" w:type="dxa"/>
            <w:tcBorders>
              <w:top w:val="single" w:sz="5" w:space="0" w:color="000000"/>
              <w:left w:val="single" w:sz="5" w:space="0" w:color="000000"/>
              <w:bottom w:val="single" w:sz="5" w:space="0" w:color="000000"/>
              <w:right w:val="single" w:sz="5" w:space="0" w:color="000000"/>
            </w:tcBorders>
          </w:tcPr>
          <w:p w14:paraId="5437A6B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324892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0C08D01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4924AF3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F61CFA8"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encompassingEncounterType</w:t>
            </w:r>
            <w:proofErr w:type="spellEnd"/>
            <w:r w:rsidRPr="00BC5B0B">
              <w:rPr>
                <w:rFonts w:ascii="Times New Roman" w:eastAsia="Times New Roman" w:hAnsi="Times New Roman" w:cs="Times New Roman"/>
                <w:spacing w:val="-1"/>
                <w:sz w:val="20"/>
                <w:szCs w:val="20"/>
              </w:rPr>
              <w:t>.</w:t>
            </w:r>
          </w:p>
          <w:p w14:paraId="0668263E"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encounterTime</w:t>
            </w:r>
            <w:proofErr w:type="spellEnd"/>
          </w:p>
          <w:p w14:paraId="648FD39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CB4409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TS </w:t>
            </w:r>
          </w:p>
        </w:tc>
        <w:tc>
          <w:tcPr>
            <w:tcW w:w="5052" w:type="dxa"/>
            <w:tcBorders>
              <w:top w:val="single" w:sz="5" w:space="0" w:color="000000"/>
              <w:left w:val="single" w:sz="5" w:space="0" w:color="000000"/>
              <w:bottom w:val="single" w:sz="5" w:space="0" w:color="000000"/>
              <w:right w:val="single" w:sz="5" w:space="0" w:color="000000"/>
            </w:tcBorders>
          </w:tcPr>
          <w:p w14:paraId="2A1F7FD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för vård- och omsorgskontakt</w:t>
            </w:r>
          </w:p>
        </w:tc>
        <w:tc>
          <w:tcPr>
            <w:tcW w:w="900" w:type="dxa"/>
            <w:tcBorders>
              <w:top w:val="single" w:sz="5" w:space="0" w:color="000000"/>
              <w:left w:val="single" w:sz="5" w:space="0" w:color="000000"/>
              <w:bottom w:val="single" w:sz="5" w:space="0" w:color="000000"/>
              <w:right w:val="single" w:sz="5" w:space="0" w:color="000000"/>
            </w:tcBorders>
          </w:tcPr>
          <w:p w14:paraId="1577DC3B"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7A36E4E"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25310A5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566644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420D16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careDocumentationBodyType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1A0D3FD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9561D01"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4C75ACB5"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63CB6FF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0E942BF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656710D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DFD38A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clinicalDocumentNoteType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67456B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Dokument/anteckning</w:t>
            </w:r>
          </w:p>
          <w:p w14:paraId="283036E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5FB4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647AFC86" w14:textId="77777777" w:rsidTr="00FE2B3C">
        <w:trPr>
          <w:gridAfter w:val="1"/>
          <w:wAfter w:w="850" w:type="dxa"/>
          <w:trHeight w:hRule="exact" w:val="1677"/>
        </w:trPr>
        <w:tc>
          <w:tcPr>
            <w:tcW w:w="2922" w:type="dxa"/>
            <w:tcBorders>
              <w:top w:val="single" w:sz="5" w:space="0" w:color="000000"/>
              <w:left w:val="single" w:sz="5" w:space="0" w:color="000000"/>
              <w:bottom w:val="single" w:sz="5" w:space="0" w:color="000000"/>
              <w:right w:val="single" w:sz="5" w:space="0" w:color="000000"/>
            </w:tcBorders>
          </w:tcPr>
          <w:p w14:paraId="596F746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3D11BF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82A7AF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00BC445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9601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02D3443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Typ av vård- och omsorgsdokument. Kod tas från KV </w:t>
            </w:r>
            <w:proofErr w:type="spellStart"/>
            <w:r w:rsidRPr="00BC5B0B">
              <w:rPr>
                <w:rFonts w:ascii="Times New Roman" w:eastAsia="Times New Roman" w:hAnsi="Times New Roman" w:cs="Times New Roman"/>
                <w:spacing w:val="-1"/>
                <w:sz w:val="20"/>
                <w:szCs w:val="20"/>
              </w:rPr>
              <w:t>Anteckningstyp</w:t>
            </w:r>
            <w:proofErr w:type="spellEnd"/>
            <w:r w:rsidRPr="00BC5B0B">
              <w:rPr>
                <w:rFonts w:ascii="Times New Roman" w:eastAsia="Times New Roman" w:hAnsi="Times New Roman" w:cs="Times New Roman"/>
                <w:spacing w:val="-1"/>
                <w:sz w:val="20"/>
                <w:szCs w:val="20"/>
              </w:rPr>
              <w:t xml:space="preserve"> (1.2.752.129.2.2.2.11)</w:t>
            </w:r>
            <w:proofErr w:type="gramStart"/>
            <w:r w:rsidRPr="00BC5B0B">
              <w:rPr>
                <w:rFonts w:ascii="Times New Roman" w:eastAsia="Times New Roman" w:hAnsi="Times New Roman" w:cs="Times New Roman"/>
                <w:spacing w:val="-1"/>
                <w:sz w:val="20"/>
                <w:szCs w:val="20"/>
              </w:rPr>
              <w:t>.Tillåtna</w:t>
            </w:r>
            <w:proofErr w:type="gram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Anteckningstyp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utr</w:t>
            </w:r>
            <w:proofErr w:type="spellEnd"/>
            <w:r w:rsidRPr="00BC5B0B">
              <w:rPr>
                <w:rFonts w:ascii="Times New Roman" w:eastAsia="Times New Roman" w:hAnsi="Times New Roman" w:cs="Times New Roman"/>
                <w:spacing w:val="-1"/>
                <w:sz w:val="20"/>
                <w:szCs w:val="20"/>
              </w:rPr>
              <w:t xml:space="preserve"> = Utredning, </w:t>
            </w:r>
            <w:proofErr w:type="spellStart"/>
            <w:r w:rsidRPr="00BC5B0B">
              <w:rPr>
                <w:rFonts w:ascii="Times New Roman" w:eastAsia="Times New Roman" w:hAnsi="Times New Roman" w:cs="Times New Roman"/>
                <w:spacing w:val="-1"/>
                <w:sz w:val="20"/>
                <w:szCs w:val="20"/>
              </w:rPr>
              <w:t>atb</w:t>
            </w:r>
            <w:proofErr w:type="spellEnd"/>
            <w:r w:rsidRPr="00BC5B0B">
              <w:rPr>
                <w:rFonts w:ascii="Times New Roman" w:eastAsia="Times New Roman" w:hAnsi="Times New Roman" w:cs="Times New Roman"/>
                <w:spacing w:val="-1"/>
                <w:sz w:val="20"/>
                <w:szCs w:val="20"/>
              </w:rPr>
              <w:t xml:space="preserve"> = åtgärd/Behandling, sam = Sammanfattning, </w:t>
            </w:r>
            <w:proofErr w:type="spellStart"/>
            <w:r w:rsidRPr="00BC5B0B">
              <w:rPr>
                <w:rFonts w:ascii="Times New Roman" w:eastAsia="Times New Roman" w:hAnsi="Times New Roman" w:cs="Times New Roman"/>
                <w:spacing w:val="-1"/>
                <w:sz w:val="20"/>
                <w:szCs w:val="20"/>
              </w:rPr>
              <w:t>sao</w:t>
            </w:r>
            <w:proofErr w:type="spellEnd"/>
            <w:r w:rsidRPr="00BC5B0B">
              <w:rPr>
                <w:rFonts w:ascii="Times New Roman" w:eastAsia="Times New Roman" w:hAnsi="Times New Roman" w:cs="Times New Roman"/>
                <w:spacing w:val="-1"/>
                <w:sz w:val="20"/>
                <w:szCs w:val="20"/>
              </w:rPr>
              <w:t xml:space="preserve"> = Samordning, </w:t>
            </w:r>
            <w:proofErr w:type="spellStart"/>
            <w:r w:rsidRPr="00BC5B0B">
              <w:rPr>
                <w:rFonts w:ascii="Times New Roman" w:eastAsia="Times New Roman" w:hAnsi="Times New Roman" w:cs="Times New Roman"/>
                <w:spacing w:val="-1"/>
                <w:sz w:val="20"/>
                <w:szCs w:val="20"/>
              </w:rPr>
              <w:t>ins</w:t>
            </w:r>
            <w:proofErr w:type="spellEnd"/>
            <w:r w:rsidRPr="00BC5B0B">
              <w:rPr>
                <w:rFonts w:ascii="Times New Roman" w:eastAsia="Times New Roman" w:hAnsi="Times New Roman" w:cs="Times New Roman"/>
                <w:spacing w:val="-1"/>
                <w:sz w:val="20"/>
                <w:szCs w:val="20"/>
              </w:rPr>
              <w:t xml:space="preserve"> = Inskrivning, </w:t>
            </w:r>
            <w:proofErr w:type="spellStart"/>
            <w:r w:rsidRPr="00BC5B0B">
              <w:rPr>
                <w:rFonts w:ascii="Times New Roman" w:eastAsia="Times New Roman" w:hAnsi="Times New Roman" w:cs="Times New Roman"/>
                <w:spacing w:val="-1"/>
                <w:sz w:val="20"/>
                <w:szCs w:val="20"/>
              </w:rPr>
              <w:t>slu</w:t>
            </w:r>
            <w:proofErr w:type="spellEnd"/>
            <w:r w:rsidRPr="00BC5B0B">
              <w:rPr>
                <w:rFonts w:ascii="Times New Roman" w:eastAsia="Times New Roman" w:hAnsi="Times New Roman" w:cs="Times New Roman"/>
                <w:spacing w:val="-1"/>
                <w:sz w:val="20"/>
                <w:szCs w:val="20"/>
              </w:rPr>
              <w:t xml:space="preserve"> = Slutanteckning, </w:t>
            </w:r>
            <w:proofErr w:type="spellStart"/>
            <w:r w:rsidRPr="00BC5B0B">
              <w:rPr>
                <w:rFonts w:ascii="Times New Roman" w:eastAsia="Times New Roman" w:hAnsi="Times New Roman" w:cs="Times New Roman"/>
                <w:spacing w:val="-1"/>
                <w:sz w:val="20"/>
                <w:szCs w:val="20"/>
              </w:rPr>
              <w:t>auf</w:t>
            </w:r>
            <w:proofErr w:type="spellEnd"/>
            <w:r w:rsidRPr="00BC5B0B">
              <w:rPr>
                <w:rFonts w:ascii="Times New Roman" w:eastAsia="Times New Roman" w:hAnsi="Times New Roman" w:cs="Times New Roman"/>
                <w:spacing w:val="-1"/>
                <w:sz w:val="20"/>
                <w:szCs w:val="20"/>
              </w:rPr>
              <w:t xml:space="preserve"> = Anteckning utan fysiskt </w:t>
            </w:r>
          </w:p>
          <w:p w14:paraId="7DED0D14"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A1BB85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5BE57383" w14:textId="77777777" w:rsidTr="00FE2B3C">
        <w:trPr>
          <w:gridAfter w:val="1"/>
          <w:wAfter w:w="850" w:type="dxa"/>
          <w:trHeight w:hRule="exact" w:val="1148"/>
        </w:trPr>
        <w:tc>
          <w:tcPr>
            <w:tcW w:w="2922" w:type="dxa"/>
            <w:tcBorders>
              <w:top w:val="single" w:sz="5" w:space="0" w:color="000000"/>
              <w:left w:val="single" w:sz="5" w:space="0" w:color="000000"/>
              <w:bottom w:val="single" w:sz="5" w:space="0" w:color="000000"/>
              <w:right w:val="single" w:sz="5" w:space="0" w:color="000000"/>
            </w:tcBorders>
          </w:tcPr>
          <w:p w14:paraId="5D369F9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1395F1F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7A70B02D"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50239C9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3A480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3E94CB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Titel på dokument</w:t>
            </w:r>
          </w:p>
          <w:p w14:paraId="1830059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2FDF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2DF620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0C8D401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21DFBBA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1F2F73C1"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clinicalDocumentNoteType</w:t>
            </w:r>
            <w:proofErr w:type="spellEnd"/>
          </w:p>
          <w:p w14:paraId="7A78646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clinicalDocumentNoteText</w:t>
            </w:r>
            <w:proofErr w:type="spellEnd"/>
          </w:p>
          <w:p w14:paraId="77B1244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1C995AD"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D7FFE9E" w14:textId="77777777" w:rsidR="002B31AC" w:rsidRPr="00BC5B0B" w:rsidRDefault="002B31AC" w:rsidP="00FE2B3C">
            <w:pPr>
              <w:pStyle w:val="TableParagraph"/>
              <w:spacing w:line="226" w:lineRule="exact"/>
              <w:ind w:left="102"/>
              <w:rPr>
                <w:rFonts w:ascii="Arial" w:hAnsi="Arial" w:cs="Arial"/>
                <w:sz w:val="20"/>
                <w:szCs w:val="20"/>
              </w:rPr>
            </w:pPr>
            <w:r w:rsidRPr="00BC5B0B">
              <w:rPr>
                <w:rFonts w:ascii="Times New Roman" w:eastAsia="Times New Roman" w:hAnsi="Times New Roman" w:cs="Times New Roman"/>
                <w:spacing w:val="-1"/>
                <w:sz w:val="20"/>
                <w:szCs w:val="20"/>
              </w:rPr>
              <w:t>Själva dokumentet. Formatet i textfältet ska följa HL7 CDA "Narrative Block". Om dokumentet innehåller multimedia läggs en platshållare i texten enligt formatet &lt;</w:t>
            </w:r>
            <w:proofErr w:type="spellStart"/>
            <w:r w:rsidRPr="00BC5B0B">
              <w:rPr>
                <w:rFonts w:ascii="Times New Roman" w:eastAsia="Times New Roman" w:hAnsi="Times New Roman" w:cs="Times New Roman"/>
                <w:spacing w:val="-1"/>
                <w:sz w:val="20"/>
                <w:szCs w:val="20"/>
              </w:rPr>
              <w:t>renderMultiMedia</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referencedObject</w:t>
            </w:r>
            <w:proofErr w:type="spellEnd"/>
            <w:r w:rsidRPr="00BC5B0B">
              <w:rPr>
                <w:rFonts w:ascii="Times New Roman" w:eastAsia="Times New Roman" w:hAnsi="Times New Roman" w:cs="Times New Roman"/>
                <w:spacing w:val="-1"/>
                <w:sz w:val="20"/>
                <w:szCs w:val="20"/>
              </w:rPr>
              <w:t xml:space="preserve">="MM1"/&gt;. Innehåller dokumentet fler multimedia läggs ytterligare platshållare i texten, där </w:t>
            </w:r>
            <w:proofErr w:type="spellStart"/>
            <w:r w:rsidRPr="00BC5B0B">
              <w:rPr>
                <w:rFonts w:ascii="Times New Roman" w:eastAsia="Times New Roman" w:hAnsi="Times New Roman" w:cs="Times New Roman"/>
                <w:spacing w:val="-1"/>
                <w:sz w:val="20"/>
                <w:szCs w:val="20"/>
              </w:rPr>
              <w:t>referencesObject</w:t>
            </w:r>
            <w:proofErr w:type="spellEnd"/>
            <w:r w:rsidRPr="00BC5B0B">
              <w:rPr>
                <w:rFonts w:ascii="Times New Roman" w:eastAsia="Times New Roman" w:hAnsi="Times New Roman" w:cs="Times New Roman"/>
                <w:spacing w:val="-1"/>
                <w:sz w:val="20"/>
                <w:szCs w:val="20"/>
              </w:rPr>
              <w:t xml:space="preserve"> får namn "MM2", "MM3" osv</w:t>
            </w:r>
          </w:p>
          <w:p w14:paraId="0257B50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C8F89A"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2B31AC" w:rsidRPr="00BC5B0B" w14:paraId="12DCBD24"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5639CB6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careDokumentationType</w:t>
            </w:r>
            <w:proofErr w:type="spellEnd"/>
            <w:r w:rsidRPr="00BC5B0B">
              <w:rPr>
                <w:rFonts w:ascii="Times New Roman" w:eastAsia="Times New Roman" w:hAnsi="Times New Roman" w:cs="Times New Roman"/>
                <w:sz w:val="20"/>
                <w:szCs w:val="20"/>
              </w:rPr>
              <w:t>.</w:t>
            </w:r>
          </w:p>
          <w:p w14:paraId="023C047C"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5384BE0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w:t>
            </w:r>
            <w:proofErr w:type="spellEnd"/>
          </w:p>
          <w:p w14:paraId="267AAFC5"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BB5DCE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1AE85692"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E4DF1E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Multimedia som finns i dokumentet, motsvaras av platshållare i </w:t>
            </w:r>
            <w:proofErr w:type="spellStart"/>
            <w:r w:rsidRPr="00BC5B0B">
              <w:rPr>
                <w:rFonts w:ascii="Times New Roman" w:eastAsia="Times New Roman" w:hAnsi="Times New Roman" w:cs="Times New Roman"/>
                <w:sz w:val="20"/>
                <w:szCs w:val="20"/>
              </w:rPr>
              <w:t>careDocumentNoteText</w:t>
            </w:r>
            <w:proofErr w:type="spellEnd"/>
          </w:p>
          <w:p w14:paraId="6F464D6F"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7159AB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2B31AC" w:rsidRPr="00BC5B0B" w14:paraId="090840F3"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3950C826"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6B1B2AE0"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0C48C1BF"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5E3D854A"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multiMediaID</w:t>
            </w:r>
            <w:proofErr w:type="spellEnd"/>
          </w:p>
          <w:p w14:paraId="792F5DF7"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934D720"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B2DACFB"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ID på multimedia. </w:t>
            </w:r>
          </w:p>
          <w:p w14:paraId="52520887"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01DF9E3"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1.1</w:t>
            </w:r>
          </w:p>
        </w:tc>
      </w:tr>
      <w:tr w:rsidR="002B31AC" w:rsidRPr="00BC5B0B" w14:paraId="1A959B17" w14:textId="77777777" w:rsidTr="00FE2B3C">
        <w:trPr>
          <w:gridAfter w:val="1"/>
          <w:wAfter w:w="850" w:type="dxa"/>
          <w:trHeight w:hRule="exact" w:val="2114"/>
        </w:trPr>
        <w:tc>
          <w:tcPr>
            <w:tcW w:w="2922" w:type="dxa"/>
            <w:tcBorders>
              <w:top w:val="single" w:sz="5" w:space="0" w:color="000000"/>
              <w:left w:val="single" w:sz="5" w:space="0" w:color="000000"/>
              <w:bottom w:val="single" w:sz="5" w:space="0" w:color="000000"/>
              <w:right w:val="single" w:sz="5" w:space="0" w:color="000000"/>
            </w:tcBorders>
          </w:tcPr>
          <w:p w14:paraId="1CB068B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careDokumentationType</w:t>
            </w:r>
            <w:proofErr w:type="spellEnd"/>
            <w:r w:rsidRPr="00BC5B0B">
              <w:rPr>
                <w:rFonts w:ascii="Times New Roman" w:eastAsia="Times New Roman" w:hAnsi="Times New Roman" w:cs="Times New Roman"/>
                <w:sz w:val="20"/>
                <w:szCs w:val="20"/>
              </w:rPr>
              <w:t>.</w:t>
            </w:r>
          </w:p>
          <w:p w14:paraId="36AD33E8"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careDocumentationBodyType</w:t>
            </w:r>
            <w:proofErr w:type="spellEnd"/>
            <w:r w:rsidRPr="00BC5B0B">
              <w:rPr>
                <w:rFonts w:ascii="Times New Roman" w:eastAsia="Times New Roman" w:hAnsi="Times New Roman" w:cs="Times New Roman"/>
                <w:sz w:val="20"/>
                <w:szCs w:val="20"/>
              </w:rPr>
              <w:t>.</w:t>
            </w:r>
          </w:p>
          <w:p w14:paraId="2DAD0A7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multimediaEntryType</w:t>
            </w:r>
            <w:proofErr w:type="spellEnd"/>
          </w:p>
          <w:p w14:paraId="627695F9"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7A645422"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5FCA505"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785396A4" w14:textId="77777777" w:rsidR="002B31AC" w:rsidRPr="00BC5B0B" w:rsidRDefault="002B31AC"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Multimediainnehållet</w:t>
            </w:r>
            <w:proofErr w:type="spellEnd"/>
            <w:r w:rsidRPr="00BC5B0B">
              <w:rPr>
                <w:rFonts w:ascii="Times New Roman" w:eastAsia="Times New Roman" w:hAnsi="Times New Roman" w:cs="Times New Roman"/>
                <w:sz w:val="20"/>
                <w:szCs w:val="20"/>
              </w:rPr>
              <w:t xml:space="preserve">, med lämplig </w:t>
            </w:r>
            <w:proofErr w:type="spellStart"/>
            <w:r w:rsidRPr="00BC5B0B">
              <w:rPr>
                <w:rFonts w:ascii="Times New Roman" w:eastAsia="Times New Roman" w:hAnsi="Times New Roman" w:cs="Times New Roman"/>
                <w:sz w:val="20"/>
                <w:szCs w:val="20"/>
              </w:rPr>
              <w:t>mime</w:t>
            </w:r>
            <w:proofErr w:type="spellEnd"/>
            <w:r w:rsidRPr="00BC5B0B">
              <w:rPr>
                <w:rFonts w:ascii="Times New Roman" w:eastAsia="Times New Roman" w:hAnsi="Times New Roman" w:cs="Times New Roman"/>
                <w:sz w:val="20"/>
                <w:szCs w:val="20"/>
              </w:rPr>
              <w:t xml:space="preserve">-typ och </w:t>
            </w:r>
            <w:proofErr w:type="spellStart"/>
            <w:r w:rsidRPr="00BC5B0B">
              <w:rPr>
                <w:rFonts w:ascii="Times New Roman" w:eastAsia="Times New Roman" w:hAnsi="Times New Roman" w:cs="Times New Roman"/>
                <w:sz w:val="20"/>
                <w:szCs w:val="20"/>
              </w:rPr>
              <w:t>kodningstyp</w:t>
            </w:r>
            <w:proofErr w:type="spellEnd"/>
          </w:p>
          <w:p w14:paraId="39C70C16"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427813C" w14:textId="77777777" w:rsidR="002B31AC" w:rsidRPr="00BC5B0B" w:rsidRDefault="002B31AC"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86B6EFC" w14:textId="77777777" w:rsidR="00D218F3" w:rsidRPr="00BC5B0B" w:rsidRDefault="00D218F3" w:rsidP="00D218F3">
      <w:pPr>
        <w:spacing w:before="14" w:line="260" w:lineRule="exact"/>
        <w:rPr>
          <w:sz w:val="26"/>
          <w:szCs w:val="26"/>
        </w:rPr>
      </w:pPr>
    </w:p>
    <w:p w14:paraId="4C8DAB23" w14:textId="77777777" w:rsidR="00D218F3" w:rsidRPr="00BC5B0B" w:rsidRDefault="00D218F3" w:rsidP="00D218F3">
      <w:pPr>
        <w:spacing w:before="4" w:line="280" w:lineRule="exact"/>
        <w:rPr>
          <w:sz w:val="28"/>
          <w:szCs w:val="28"/>
        </w:rPr>
      </w:pPr>
    </w:p>
    <w:p w14:paraId="71EB45A3" w14:textId="77777777" w:rsidR="00D218F3" w:rsidRPr="00BC5B0B" w:rsidRDefault="00D218F3" w:rsidP="00D218F3">
      <w:pPr>
        <w:spacing w:before="4" w:line="280" w:lineRule="exact"/>
        <w:rPr>
          <w:sz w:val="28"/>
          <w:szCs w:val="28"/>
        </w:rPr>
      </w:pPr>
    </w:p>
    <w:p w14:paraId="69DB7BF1" w14:textId="77777777" w:rsidR="00D218F3" w:rsidRPr="00BC5B0B" w:rsidRDefault="00D218F3" w:rsidP="00D218F3">
      <w:pPr>
        <w:spacing w:before="4" w:line="280" w:lineRule="exact"/>
        <w:rPr>
          <w:sz w:val="28"/>
          <w:szCs w:val="28"/>
        </w:rPr>
      </w:pPr>
    </w:p>
    <w:p w14:paraId="242EC4F6" w14:textId="77777777" w:rsidR="00D218F3" w:rsidRPr="00BC5B0B" w:rsidRDefault="00D218F3" w:rsidP="00D218F3">
      <w:pPr>
        <w:spacing w:before="14" w:line="260" w:lineRule="exact"/>
        <w:rPr>
          <w:sz w:val="26"/>
          <w:szCs w:val="26"/>
        </w:rPr>
      </w:pPr>
    </w:p>
    <w:p w14:paraId="3146E73C" w14:textId="77777777" w:rsidR="00D218F3" w:rsidRPr="00BC5B0B" w:rsidRDefault="00D218F3" w:rsidP="00D218F3">
      <w:pPr>
        <w:spacing w:before="14" w:line="260" w:lineRule="exact"/>
        <w:rPr>
          <w:sz w:val="26"/>
          <w:szCs w:val="26"/>
        </w:rPr>
      </w:pPr>
    </w:p>
    <w:p w14:paraId="0821C8C9" w14:textId="77777777" w:rsidR="00D218F3" w:rsidRPr="00BC5B0B" w:rsidRDefault="00D218F3" w:rsidP="00D218F3">
      <w:pPr>
        <w:spacing w:line="267" w:lineRule="exact"/>
        <w:rPr>
          <w:rFonts w:ascii="Times New Roman" w:eastAsia="Times New Roman" w:hAnsi="Times New Roman" w:cs="Times New Roman"/>
          <w:sz w:val="24"/>
          <w:szCs w:val="24"/>
        </w:rPr>
      </w:pPr>
    </w:p>
    <w:p w14:paraId="13206E49" w14:textId="77777777" w:rsidR="00D218F3" w:rsidRPr="00BC5B0B" w:rsidRDefault="00D218F3" w:rsidP="00D218F3">
      <w:pPr>
        <w:spacing w:line="267" w:lineRule="exact"/>
        <w:rPr>
          <w:rFonts w:ascii="Times New Roman" w:eastAsia="Times New Roman" w:hAnsi="Times New Roman" w:cs="Times New Roman"/>
          <w:sz w:val="24"/>
          <w:szCs w:val="24"/>
        </w:rPr>
      </w:pPr>
    </w:p>
    <w:p w14:paraId="5E33A0E3" w14:textId="77777777" w:rsidR="00D218F3" w:rsidRPr="00BC5B0B" w:rsidRDefault="00D218F3" w:rsidP="00D218F3">
      <w:pPr>
        <w:spacing w:line="267" w:lineRule="exact"/>
        <w:rPr>
          <w:rFonts w:ascii="Times New Roman" w:eastAsia="Times New Roman" w:hAnsi="Times New Roman" w:cs="Times New Roman"/>
          <w:sz w:val="24"/>
          <w:szCs w:val="24"/>
        </w:rPr>
      </w:pPr>
    </w:p>
    <w:p w14:paraId="7DB01168" w14:textId="77777777" w:rsidR="00D218F3" w:rsidRPr="00BC5B0B" w:rsidRDefault="00D218F3" w:rsidP="00D218F3">
      <w:pPr>
        <w:spacing w:line="267" w:lineRule="exact"/>
        <w:rPr>
          <w:rFonts w:ascii="Times New Roman" w:eastAsia="Times New Roman" w:hAnsi="Times New Roman" w:cs="Times New Roman"/>
          <w:sz w:val="24"/>
          <w:szCs w:val="24"/>
        </w:rPr>
      </w:pPr>
    </w:p>
    <w:p w14:paraId="6698C707" w14:textId="77777777" w:rsidR="00D218F3" w:rsidRPr="00BC5B0B" w:rsidRDefault="00D218F3" w:rsidP="00D218F3">
      <w:pPr>
        <w:spacing w:line="267" w:lineRule="exact"/>
        <w:rPr>
          <w:rFonts w:ascii="Times New Roman" w:eastAsia="Times New Roman" w:hAnsi="Times New Roman" w:cs="Times New Roman"/>
          <w:sz w:val="24"/>
          <w:szCs w:val="24"/>
        </w:rPr>
      </w:pPr>
    </w:p>
    <w:p w14:paraId="0E184850" w14:textId="77777777" w:rsidR="00D218F3" w:rsidRPr="00BC5B0B" w:rsidRDefault="00D218F3" w:rsidP="00D218F3">
      <w:pPr>
        <w:spacing w:line="267" w:lineRule="exact"/>
        <w:rPr>
          <w:rFonts w:ascii="Times New Roman" w:eastAsia="Times New Roman" w:hAnsi="Times New Roman" w:cs="Times New Roman"/>
          <w:sz w:val="24"/>
          <w:szCs w:val="24"/>
        </w:rPr>
      </w:pPr>
    </w:p>
    <w:p w14:paraId="549AE6B3" w14:textId="77777777" w:rsidR="00D218F3" w:rsidRPr="00BC5B0B" w:rsidRDefault="00D218F3" w:rsidP="00D218F3">
      <w:pPr>
        <w:spacing w:line="267" w:lineRule="exact"/>
        <w:rPr>
          <w:rFonts w:ascii="Times New Roman" w:eastAsia="Times New Roman" w:hAnsi="Times New Roman" w:cs="Times New Roman"/>
          <w:sz w:val="24"/>
          <w:szCs w:val="24"/>
        </w:rPr>
      </w:pPr>
    </w:p>
    <w:p w14:paraId="55913F5C" w14:textId="77777777" w:rsidR="00D218F3" w:rsidRPr="00BC5B0B" w:rsidRDefault="00D218F3" w:rsidP="00D218F3">
      <w:pPr>
        <w:spacing w:line="267" w:lineRule="exact"/>
        <w:rPr>
          <w:rFonts w:ascii="Times New Roman" w:eastAsia="Times New Roman" w:hAnsi="Times New Roman" w:cs="Times New Roman"/>
          <w:sz w:val="24"/>
          <w:szCs w:val="24"/>
        </w:rPr>
      </w:pPr>
    </w:p>
    <w:p w14:paraId="4038A090" w14:textId="77777777" w:rsidR="00D218F3" w:rsidRPr="00BC5B0B" w:rsidRDefault="00D218F3" w:rsidP="00D218F3">
      <w:pPr>
        <w:spacing w:line="267" w:lineRule="exact"/>
        <w:rPr>
          <w:rFonts w:ascii="Times New Roman" w:eastAsia="Times New Roman" w:hAnsi="Times New Roman" w:cs="Times New Roman"/>
          <w:sz w:val="24"/>
          <w:szCs w:val="24"/>
        </w:rPr>
      </w:pPr>
    </w:p>
    <w:p w14:paraId="57747C9E" w14:textId="77777777" w:rsidR="00D218F3" w:rsidRPr="00BC5B0B" w:rsidRDefault="00D218F3" w:rsidP="00D218F3">
      <w:pPr>
        <w:spacing w:line="267" w:lineRule="exact"/>
        <w:rPr>
          <w:rFonts w:ascii="Times New Roman" w:eastAsia="Times New Roman" w:hAnsi="Times New Roman" w:cs="Times New Roman"/>
          <w:sz w:val="24"/>
          <w:szCs w:val="24"/>
        </w:rPr>
      </w:pPr>
    </w:p>
    <w:p w14:paraId="2ADD9E1B" w14:textId="77777777" w:rsidR="00D218F3" w:rsidRPr="00BC5B0B" w:rsidRDefault="00D218F3" w:rsidP="00D218F3">
      <w:pPr>
        <w:spacing w:line="267" w:lineRule="exact"/>
        <w:rPr>
          <w:rFonts w:ascii="Times New Roman" w:eastAsia="Times New Roman" w:hAnsi="Times New Roman" w:cs="Times New Roman"/>
          <w:sz w:val="24"/>
          <w:szCs w:val="24"/>
        </w:rPr>
      </w:pPr>
    </w:p>
    <w:p w14:paraId="13072A15" w14:textId="77777777" w:rsidR="00D218F3" w:rsidRPr="00BC5B0B" w:rsidRDefault="00D218F3" w:rsidP="00D218F3">
      <w:pPr>
        <w:spacing w:line="267" w:lineRule="exact"/>
        <w:rPr>
          <w:rFonts w:ascii="Times New Roman" w:eastAsia="Times New Roman" w:hAnsi="Times New Roman" w:cs="Times New Roman"/>
          <w:sz w:val="24"/>
          <w:szCs w:val="24"/>
        </w:rPr>
      </w:pPr>
    </w:p>
    <w:p w14:paraId="14E62AEB" w14:textId="77777777" w:rsidR="00D218F3" w:rsidRPr="00BC5B0B" w:rsidRDefault="00D218F3" w:rsidP="00D218F3">
      <w:pPr>
        <w:spacing w:line="267" w:lineRule="exact"/>
        <w:rPr>
          <w:rFonts w:ascii="Times New Roman" w:eastAsia="Times New Roman" w:hAnsi="Times New Roman" w:cs="Times New Roman"/>
          <w:sz w:val="24"/>
          <w:szCs w:val="24"/>
        </w:rPr>
      </w:pPr>
    </w:p>
    <w:p w14:paraId="5D093131" w14:textId="77777777" w:rsidR="00D218F3" w:rsidRPr="00BC5B0B" w:rsidRDefault="00D218F3" w:rsidP="00D218F3">
      <w:pPr>
        <w:spacing w:line="267" w:lineRule="exact"/>
        <w:rPr>
          <w:rFonts w:ascii="Times New Roman" w:eastAsia="Times New Roman" w:hAnsi="Times New Roman" w:cs="Times New Roman"/>
          <w:sz w:val="24"/>
          <w:szCs w:val="24"/>
        </w:rPr>
      </w:pPr>
    </w:p>
    <w:p w14:paraId="44B10B01" w14:textId="77777777" w:rsidR="00D218F3" w:rsidRPr="00BC5B0B" w:rsidRDefault="00D218F3" w:rsidP="00D218F3">
      <w:pPr>
        <w:spacing w:line="267" w:lineRule="exact"/>
        <w:rPr>
          <w:rFonts w:ascii="Times New Roman" w:eastAsia="Times New Roman" w:hAnsi="Times New Roman" w:cs="Times New Roman"/>
          <w:sz w:val="24"/>
          <w:szCs w:val="24"/>
        </w:rPr>
        <w:sectPr w:rsidR="00D218F3" w:rsidRPr="00BC5B0B">
          <w:pgSz w:w="11909" w:h="16840"/>
          <w:pgMar w:top="1480" w:right="1080" w:bottom="280" w:left="1060" w:header="907" w:footer="0" w:gutter="0"/>
          <w:cols w:space="720"/>
        </w:sectPr>
      </w:pPr>
    </w:p>
    <w:p w14:paraId="56FFF5E9" w14:textId="77777777" w:rsidR="00D218F3" w:rsidRPr="00BC5B0B" w:rsidRDefault="00D218F3" w:rsidP="00D218F3">
      <w:pPr>
        <w:spacing w:line="200" w:lineRule="exact"/>
        <w:rPr>
          <w:sz w:val="20"/>
          <w:szCs w:val="20"/>
        </w:rPr>
      </w:pPr>
    </w:p>
    <w:p w14:paraId="3489CF9A" w14:textId="77777777" w:rsidR="00D218F3" w:rsidRPr="00BC5B0B" w:rsidRDefault="00D218F3" w:rsidP="00D218F3">
      <w:pPr>
        <w:spacing w:line="200" w:lineRule="exact"/>
        <w:rPr>
          <w:sz w:val="20"/>
          <w:szCs w:val="20"/>
        </w:rPr>
      </w:pPr>
    </w:p>
    <w:p w14:paraId="25EE0643" w14:textId="77777777" w:rsidR="00D218F3" w:rsidRPr="00BC5B0B" w:rsidRDefault="00D218F3" w:rsidP="00D218F3">
      <w:pPr>
        <w:rPr>
          <w:rFonts w:ascii="Arial" w:eastAsia="Times New Roman" w:hAnsi="Arial" w:cs="Arial"/>
          <w:b/>
          <w:bCs/>
          <w:sz w:val="20"/>
          <w:szCs w:val="20"/>
          <w:lang w:eastAsia="sv-SE"/>
        </w:rPr>
      </w:pPr>
      <w:bookmarkStart w:id="35" w:name="_Toc341787035"/>
      <w:r w:rsidRPr="00BC5B0B">
        <w:tab/>
      </w:r>
    </w:p>
    <w:p w14:paraId="3772FE79" w14:textId="77777777" w:rsidR="00D218F3" w:rsidRPr="00BC5B0B" w:rsidRDefault="00D218F3" w:rsidP="00D218F3">
      <w:pPr>
        <w:pStyle w:val="Rubrik1"/>
        <w:numPr>
          <w:ilvl w:val="0"/>
          <w:numId w:val="1"/>
        </w:numPr>
        <w:tabs>
          <w:tab w:val="left" w:pos="1299"/>
        </w:tabs>
      </w:pPr>
      <w:bookmarkStart w:id="36" w:name="_Toc219041783"/>
      <w:proofErr w:type="spellStart"/>
      <w:r w:rsidRPr="00BC5B0B">
        <w:t>GetReferralAnswer</w:t>
      </w:r>
      <w:bookmarkEnd w:id="36"/>
      <w:proofErr w:type="spellEnd"/>
      <w:r w:rsidRPr="00BC5B0B">
        <w:br/>
      </w:r>
    </w:p>
    <w:p w14:paraId="51994265" w14:textId="77777777" w:rsidR="00D218F3" w:rsidRPr="00BC5B0B" w:rsidRDefault="00D218F3" w:rsidP="00D218F3">
      <w:pPr>
        <w:pStyle w:val="Brdtext"/>
        <w:spacing w:line="239" w:lineRule="auto"/>
        <w:ind w:right="145"/>
        <w:rPr>
          <w:spacing w:val="-1"/>
        </w:rPr>
      </w:pPr>
      <w:proofErr w:type="spellStart"/>
      <w:r w:rsidRPr="00BC5B0B">
        <w:rPr>
          <w:spacing w:val="-1"/>
        </w:rPr>
        <w:t>GetReferralAnswer</w:t>
      </w:r>
      <w:proofErr w:type="spellEnd"/>
      <w:r w:rsidRPr="00BC5B0B">
        <w:rPr>
          <w:spacing w:val="-1"/>
        </w:rPr>
        <w:t xml:space="preserve"> returnerar svar på en konsultationsremiss, så som …</w:t>
      </w:r>
    </w:p>
    <w:p w14:paraId="7F94FFBE" w14:textId="77777777" w:rsidR="00D218F3" w:rsidRPr="00BC5B0B" w:rsidRDefault="00D218F3" w:rsidP="00D218F3">
      <w:pPr>
        <w:pStyle w:val="Brdtext"/>
        <w:spacing w:line="239" w:lineRule="auto"/>
        <w:ind w:right="145"/>
        <w:rPr>
          <w:spacing w:val="-1"/>
        </w:rPr>
      </w:pPr>
    </w:p>
    <w:p w14:paraId="1224212D" w14:textId="77777777" w:rsidR="00D218F3" w:rsidRPr="00BC5B0B" w:rsidRDefault="00D218F3" w:rsidP="00D218F3">
      <w:pPr>
        <w:spacing w:before="2" w:line="160" w:lineRule="exact"/>
        <w:rPr>
          <w:sz w:val="16"/>
          <w:szCs w:val="16"/>
        </w:rPr>
      </w:pPr>
    </w:p>
    <w:p w14:paraId="0F196649" w14:textId="77777777" w:rsidR="00D218F3" w:rsidRPr="00BC5B0B" w:rsidRDefault="00D218F3" w:rsidP="00D218F3">
      <w:pPr>
        <w:spacing w:line="200" w:lineRule="exact"/>
        <w:rPr>
          <w:sz w:val="20"/>
          <w:szCs w:val="20"/>
        </w:rPr>
      </w:pPr>
    </w:p>
    <w:p w14:paraId="5C75B511" w14:textId="77777777" w:rsidR="00D218F3" w:rsidRPr="00BC5B0B" w:rsidRDefault="00D218F3" w:rsidP="00D218F3">
      <w:pPr>
        <w:pStyle w:val="Rubrik1"/>
        <w:numPr>
          <w:ilvl w:val="1"/>
          <w:numId w:val="1"/>
        </w:numPr>
        <w:tabs>
          <w:tab w:val="left" w:pos="1299"/>
        </w:tabs>
        <w:rPr>
          <w:color w:val="FF0000"/>
        </w:rPr>
      </w:pPr>
      <w:bookmarkStart w:id="37" w:name="_Toc219041784"/>
      <w:r w:rsidRPr="00BC5B0B">
        <w:rPr>
          <w:color w:val="FF0000"/>
        </w:rPr>
        <w:t>Frivillighet</w:t>
      </w:r>
      <w:bookmarkEnd w:id="37"/>
    </w:p>
    <w:p w14:paraId="2AB03002" w14:textId="77777777" w:rsidR="00D218F3" w:rsidRPr="00BC5B0B" w:rsidRDefault="00D218F3" w:rsidP="00D218F3">
      <w:pPr>
        <w:spacing w:before="9" w:line="110" w:lineRule="exact"/>
        <w:rPr>
          <w:color w:val="FF0000"/>
          <w:sz w:val="11"/>
          <w:szCs w:val="11"/>
        </w:rPr>
      </w:pPr>
    </w:p>
    <w:p w14:paraId="442E869B" w14:textId="77777777" w:rsidR="00D218F3" w:rsidRPr="00BC5B0B" w:rsidRDefault="00D218F3" w:rsidP="00D218F3">
      <w:pPr>
        <w:spacing w:before="2" w:line="160" w:lineRule="exact"/>
        <w:rPr>
          <w:color w:val="FF0000"/>
          <w:sz w:val="16"/>
          <w:szCs w:val="16"/>
        </w:rPr>
      </w:pPr>
    </w:p>
    <w:p w14:paraId="47EEC5E5" w14:textId="77777777" w:rsidR="00D218F3" w:rsidRPr="00BC5B0B" w:rsidRDefault="00D218F3" w:rsidP="00D218F3">
      <w:pPr>
        <w:spacing w:line="200" w:lineRule="exact"/>
        <w:rPr>
          <w:color w:val="FF0000"/>
          <w:sz w:val="20"/>
          <w:szCs w:val="20"/>
        </w:rPr>
      </w:pPr>
    </w:p>
    <w:p w14:paraId="2E2AB703" w14:textId="77777777" w:rsidR="00D218F3" w:rsidRPr="00BC5B0B" w:rsidRDefault="00D218F3" w:rsidP="00D218F3">
      <w:pPr>
        <w:pStyle w:val="Rubrik1"/>
        <w:numPr>
          <w:ilvl w:val="1"/>
          <w:numId w:val="1"/>
        </w:numPr>
        <w:tabs>
          <w:tab w:val="left" w:pos="1299"/>
        </w:tabs>
        <w:rPr>
          <w:color w:val="FF0000"/>
        </w:rPr>
      </w:pPr>
      <w:bookmarkStart w:id="38" w:name="_Toc219041785"/>
      <w:r w:rsidRPr="00BC5B0B">
        <w:rPr>
          <w:color w:val="FF0000"/>
        </w:rPr>
        <w:t>Version</w:t>
      </w:r>
      <w:bookmarkEnd w:id="38"/>
    </w:p>
    <w:p w14:paraId="37BBB93E" w14:textId="77777777" w:rsidR="00D218F3" w:rsidRPr="00BC5B0B" w:rsidRDefault="00D218F3" w:rsidP="00D218F3">
      <w:pPr>
        <w:spacing w:before="9" w:line="110" w:lineRule="exact"/>
        <w:rPr>
          <w:color w:val="FF0000"/>
          <w:sz w:val="11"/>
          <w:szCs w:val="11"/>
        </w:rPr>
      </w:pPr>
    </w:p>
    <w:p w14:paraId="37BE607B" w14:textId="77777777" w:rsidR="00D218F3" w:rsidRPr="00BC5B0B" w:rsidRDefault="00D218F3" w:rsidP="00D218F3">
      <w:pPr>
        <w:spacing w:before="10" w:line="150" w:lineRule="exact"/>
        <w:rPr>
          <w:color w:val="FF0000"/>
          <w:sz w:val="15"/>
          <w:szCs w:val="15"/>
        </w:rPr>
      </w:pPr>
    </w:p>
    <w:p w14:paraId="1D882A2C" w14:textId="77777777" w:rsidR="00D218F3" w:rsidRPr="00BC5B0B" w:rsidRDefault="00D218F3" w:rsidP="00D218F3">
      <w:pPr>
        <w:spacing w:line="200" w:lineRule="exact"/>
        <w:rPr>
          <w:color w:val="FF0000"/>
          <w:sz w:val="20"/>
          <w:szCs w:val="20"/>
        </w:rPr>
      </w:pPr>
    </w:p>
    <w:p w14:paraId="0BC6AB83" w14:textId="77777777" w:rsidR="00D218F3" w:rsidRPr="00BC5B0B" w:rsidRDefault="00D218F3" w:rsidP="00D218F3">
      <w:pPr>
        <w:pStyle w:val="Rubrik1"/>
        <w:numPr>
          <w:ilvl w:val="1"/>
          <w:numId w:val="1"/>
        </w:numPr>
        <w:tabs>
          <w:tab w:val="left" w:pos="1299"/>
        </w:tabs>
        <w:rPr>
          <w:color w:val="FF0000"/>
        </w:rPr>
      </w:pPr>
      <w:bookmarkStart w:id="39" w:name="_Toc219041786"/>
      <w:r w:rsidRPr="00BC5B0B">
        <w:rPr>
          <w:color w:val="FF0000"/>
        </w:rPr>
        <w:t>SLA-krav</w:t>
      </w:r>
      <w:bookmarkEnd w:id="39"/>
    </w:p>
    <w:p w14:paraId="5FAE65AE" w14:textId="77777777" w:rsidR="00D218F3" w:rsidRPr="00BC5B0B" w:rsidRDefault="00D218F3" w:rsidP="00D218F3">
      <w:pPr>
        <w:spacing w:before="9" w:line="110" w:lineRule="exact"/>
        <w:rPr>
          <w:color w:val="FF0000"/>
          <w:sz w:val="11"/>
          <w:szCs w:val="11"/>
        </w:rPr>
      </w:pPr>
    </w:p>
    <w:p w14:paraId="407F9AAE" w14:textId="77777777" w:rsidR="00D218F3" w:rsidRPr="00BC5B0B" w:rsidRDefault="00D218F3" w:rsidP="00D218F3">
      <w:pPr>
        <w:rPr>
          <w:color w:val="FF0000"/>
        </w:rPr>
      </w:pPr>
    </w:p>
    <w:p w14:paraId="7A5DD036" w14:textId="77777777" w:rsidR="00D218F3" w:rsidRPr="00BC5B0B" w:rsidRDefault="00D218F3" w:rsidP="00D218F3">
      <w:pPr>
        <w:pStyle w:val="Rubrik1"/>
        <w:numPr>
          <w:ilvl w:val="1"/>
          <w:numId w:val="1"/>
        </w:numPr>
        <w:tabs>
          <w:tab w:val="left" w:pos="1299"/>
        </w:tabs>
        <w:rPr>
          <w:color w:val="FF0000"/>
        </w:rPr>
      </w:pPr>
      <w:bookmarkStart w:id="40" w:name="_Toc219041787"/>
      <w:r w:rsidRPr="00BC5B0B">
        <w:rPr>
          <w:color w:val="FF0000"/>
        </w:rPr>
        <w:t>Fältregler</w:t>
      </w:r>
      <w:bookmarkEnd w:id="40"/>
      <w:r w:rsidRPr="00BC5B0B">
        <w:rPr>
          <w:color w:val="FF0000"/>
        </w:rPr>
        <w:br/>
      </w:r>
    </w:p>
    <w:p w14:paraId="7C09A0FF" w14:textId="77777777" w:rsidR="00D218F3" w:rsidRPr="00BC5B0B" w:rsidRDefault="00D218F3" w:rsidP="00D218F3">
      <w:pPr>
        <w:pStyle w:val="Brdtext"/>
        <w:ind w:right="219"/>
        <w:rPr>
          <w:spacing w:val="-1"/>
        </w:rPr>
      </w:pPr>
    </w:p>
    <w:p w14:paraId="187260BB" w14:textId="77777777" w:rsidR="00D218F3" w:rsidRPr="00BC5B0B" w:rsidRDefault="00D218F3" w:rsidP="00D218F3">
      <w:pPr>
        <w:pStyle w:val="Rubrik1"/>
        <w:tabs>
          <w:tab w:val="left" w:pos="1299"/>
        </w:tabs>
        <w:ind w:left="723" w:firstLine="0"/>
      </w:pPr>
    </w:p>
    <w:p w14:paraId="76F5B6C7" w14:textId="77777777" w:rsidR="00D218F3" w:rsidRPr="00BC5B0B" w:rsidRDefault="00D218F3" w:rsidP="00D218F3">
      <w:pPr>
        <w:rPr>
          <w:color w:val="FF0000"/>
        </w:rPr>
      </w:pPr>
      <w:r w:rsidRPr="00BC5B0B">
        <w:rPr>
          <w:color w:val="FF0000"/>
        </w:rPr>
        <w:tab/>
      </w:r>
      <w:r w:rsidRPr="00BC5B0B">
        <w:rPr>
          <w:color w:val="FF0000"/>
        </w:rPr>
        <w:tab/>
      </w:r>
      <w:r w:rsidRPr="00BC5B0B">
        <w:rPr>
          <w:color w:val="FF0000"/>
        </w:rPr>
        <w:tab/>
      </w:r>
      <w:r w:rsidRPr="00BC5B0B">
        <w:rPr>
          <w:color w:val="FF0000"/>
        </w:rPr>
        <w:br w:type="page"/>
      </w:r>
    </w:p>
    <w:tbl>
      <w:tblPr>
        <w:tblStyle w:val="TableNormal"/>
        <w:tblW w:w="10008" w:type="dxa"/>
        <w:tblInd w:w="203" w:type="dxa"/>
        <w:tblLayout w:type="fixed"/>
        <w:tblLook w:val="01E0" w:firstRow="1" w:lastRow="1" w:firstColumn="1" w:lastColumn="1" w:noHBand="0" w:noVBand="0"/>
      </w:tblPr>
      <w:tblGrid>
        <w:gridCol w:w="2922"/>
        <w:gridCol w:w="1134"/>
        <w:gridCol w:w="5052"/>
        <w:gridCol w:w="900"/>
      </w:tblGrid>
      <w:tr w:rsidR="00D218F3" w:rsidRPr="00BC5B0B" w14:paraId="1798F270" w14:textId="77777777" w:rsidTr="002E0BE8">
        <w:trPr>
          <w:trHeight w:hRule="exact" w:val="469"/>
        </w:trPr>
        <w:tc>
          <w:tcPr>
            <w:tcW w:w="2922" w:type="dxa"/>
            <w:tcBorders>
              <w:top w:val="single" w:sz="5" w:space="0" w:color="000000"/>
              <w:left w:val="single" w:sz="5" w:space="0" w:color="000000"/>
              <w:bottom w:val="single" w:sz="5" w:space="0" w:color="000000"/>
              <w:right w:val="single" w:sz="5" w:space="0" w:color="000000"/>
            </w:tcBorders>
          </w:tcPr>
          <w:p w14:paraId="4B71F01F"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lastRenderedPageBreak/>
              <w:t>Na</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n</w:t>
            </w:r>
          </w:p>
        </w:tc>
        <w:tc>
          <w:tcPr>
            <w:tcW w:w="1134" w:type="dxa"/>
            <w:tcBorders>
              <w:top w:val="single" w:sz="5" w:space="0" w:color="000000"/>
              <w:left w:val="single" w:sz="5" w:space="0" w:color="000000"/>
              <w:bottom w:val="single" w:sz="5" w:space="0" w:color="000000"/>
              <w:right w:val="single" w:sz="5" w:space="0" w:color="000000"/>
            </w:tcBorders>
          </w:tcPr>
          <w:p w14:paraId="6D15AA9A"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T</w:t>
            </w:r>
            <w:r w:rsidRPr="00BC5B0B">
              <w:rPr>
                <w:rFonts w:ascii="Times New Roman" w:eastAsia="Times New Roman" w:hAnsi="Times New Roman" w:cs="Times New Roman"/>
                <w:b/>
                <w:spacing w:val="-1"/>
                <w:sz w:val="20"/>
                <w:szCs w:val="20"/>
              </w:rPr>
              <w:t>y</w:t>
            </w:r>
            <w:r w:rsidRPr="00BC5B0B">
              <w:rPr>
                <w:rFonts w:ascii="Times New Roman" w:eastAsia="Times New Roman" w:hAnsi="Times New Roman" w:cs="Times New Roman"/>
                <w:b/>
                <w:sz w:val="20"/>
                <w:szCs w:val="20"/>
              </w:rPr>
              <w:t>p</w:t>
            </w:r>
          </w:p>
        </w:tc>
        <w:tc>
          <w:tcPr>
            <w:tcW w:w="5052" w:type="dxa"/>
            <w:tcBorders>
              <w:top w:val="single" w:sz="5" w:space="0" w:color="000000"/>
              <w:left w:val="single" w:sz="5" w:space="0" w:color="000000"/>
              <w:bottom w:val="single" w:sz="5" w:space="0" w:color="000000"/>
              <w:right w:val="single" w:sz="5" w:space="0" w:color="000000"/>
            </w:tcBorders>
          </w:tcPr>
          <w:p w14:paraId="733ED1E0"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Ko</w:t>
            </w:r>
            <w:r w:rsidRPr="00BC5B0B">
              <w:rPr>
                <w:rFonts w:ascii="Times New Roman" w:eastAsia="Times New Roman" w:hAnsi="Times New Roman" w:cs="Times New Roman"/>
                <w:b/>
                <w:spacing w:val="-2"/>
                <w:sz w:val="20"/>
                <w:szCs w:val="20"/>
              </w:rPr>
              <w:t>m</w:t>
            </w:r>
            <w:r w:rsidRPr="00BC5B0B">
              <w:rPr>
                <w:rFonts w:ascii="Times New Roman" w:eastAsia="Times New Roman" w:hAnsi="Times New Roman" w:cs="Times New Roman"/>
                <w:b/>
                <w:spacing w:val="-3"/>
                <w:sz w:val="20"/>
                <w:szCs w:val="20"/>
              </w:rPr>
              <w:t>m</w:t>
            </w:r>
            <w:r w:rsidRPr="00BC5B0B">
              <w:rPr>
                <w:rFonts w:ascii="Times New Roman" w:eastAsia="Times New Roman" w:hAnsi="Times New Roman" w:cs="Times New Roman"/>
                <w:b/>
                <w:sz w:val="20"/>
                <w:szCs w:val="20"/>
              </w:rPr>
              <w:t>entar</w:t>
            </w:r>
          </w:p>
        </w:tc>
        <w:tc>
          <w:tcPr>
            <w:tcW w:w="900" w:type="dxa"/>
            <w:tcBorders>
              <w:top w:val="single" w:sz="5" w:space="0" w:color="000000"/>
              <w:left w:val="single" w:sz="5" w:space="0" w:color="000000"/>
              <w:bottom w:val="single" w:sz="5" w:space="0" w:color="000000"/>
              <w:right w:val="single" w:sz="5" w:space="0" w:color="000000"/>
            </w:tcBorders>
          </w:tcPr>
          <w:p w14:paraId="4C0668FF" w14:textId="77777777" w:rsidR="00D218F3" w:rsidRPr="00BC5B0B" w:rsidRDefault="00D218F3" w:rsidP="00FE2B3C">
            <w:pPr>
              <w:pStyle w:val="TableParagraph"/>
              <w:spacing w:line="226" w:lineRule="exact"/>
              <w:ind w:left="101"/>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b/>
                <w:sz w:val="20"/>
                <w:szCs w:val="20"/>
              </w:rPr>
              <w:t>Ka</w:t>
            </w:r>
            <w:r w:rsidRPr="00BC5B0B">
              <w:rPr>
                <w:rFonts w:ascii="Times New Roman" w:eastAsia="Times New Roman" w:hAnsi="Times New Roman" w:cs="Times New Roman"/>
                <w:b/>
                <w:spacing w:val="-1"/>
                <w:sz w:val="20"/>
                <w:szCs w:val="20"/>
              </w:rPr>
              <w:t>r</w:t>
            </w:r>
            <w:r w:rsidRPr="00BC5B0B">
              <w:rPr>
                <w:rFonts w:ascii="Times New Roman" w:eastAsia="Times New Roman" w:hAnsi="Times New Roman" w:cs="Times New Roman"/>
                <w:b/>
                <w:sz w:val="20"/>
                <w:szCs w:val="20"/>
              </w:rPr>
              <w:t>di</w:t>
            </w:r>
            <w:proofErr w:type="spellEnd"/>
            <w:r w:rsidRPr="00BC5B0B">
              <w:rPr>
                <w:rFonts w:ascii="Times New Roman" w:eastAsia="Times New Roman" w:hAnsi="Times New Roman" w:cs="Times New Roman"/>
                <w:b/>
                <w:sz w:val="20"/>
                <w:szCs w:val="20"/>
              </w:rPr>
              <w:t>-</w:t>
            </w:r>
          </w:p>
          <w:p w14:paraId="2CF6EAC2" w14:textId="77777777" w:rsidR="00D218F3" w:rsidRPr="00BC5B0B" w:rsidRDefault="00D218F3" w:rsidP="00FE2B3C">
            <w:pPr>
              <w:pStyle w:val="TableParagraph"/>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b/>
                <w:sz w:val="20"/>
                <w:szCs w:val="20"/>
              </w:rPr>
              <w:t>n</w:t>
            </w:r>
            <w:r w:rsidRPr="00BC5B0B">
              <w:rPr>
                <w:rFonts w:ascii="Times New Roman" w:eastAsia="Times New Roman" w:hAnsi="Times New Roman" w:cs="Times New Roman"/>
                <w:b/>
                <w:spacing w:val="-1"/>
                <w:sz w:val="20"/>
                <w:szCs w:val="20"/>
              </w:rPr>
              <w:t>alitet</w:t>
            </w:r>
            <w:proofErr w:type="spellEnd"/>
          </w:p>
        </w:tc>
      </w:tr>
      <w:tr w:rsidR="00D218F3" w:rsidRPr="00BC5B0B" w14:paraId="1EFA71D9"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619983FC" w14:textId="77777777" w:rsidR="00D218F3" w:rsidRPr="00BC5B0B" w:rsidRDefault="00D218F3" w:rsidP="00FE2B3C">
            <w:pPr>
              <w:pStyle w:val="TableParagraph"/>
              <w:spacing w:line="227"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pacing w:val="-1"/>
                <w:sz w:val="20"/>
                <w:szCs w:val="20"/>
              </w:rPr>
              <w:t>Beg</w:t>
            </w:r>
            <w:r w:rsidRPr="00BC5B0B">
              <w:rPr>
                <w:rFonts w:ascii="Times New Roman" w:eastAsia="Times New Roman" w:hAnsi="Times New Roman" w:cs="Times New Roman"/>
                <w:b/>
                <w:sz w:val="20"/>
                <w:szCs w:val="20"/>
              </w:rPr>
              <w:t>ä</w:t>
            </w:r>
            <w:r w:rsidRPr="00BC5B0B">
              <w:rPr>
                <w:rFonts w:ascii="Times New Roman" w:eastAsia="Times New Roman" w:hAnsi="Times New Roman" w:cs="Times New Roman"/>
                <w:b/>
                <w:spacing w:val="-1"/>
                <w:sz w:val="20"/>
                <w:szCs w:val="20"/>
              </w:rPr>
              <w:t>ran</w:t>
            </w:r>
          </w:p>
        </w:tc>
        <w:tc>
          <w:tcPr>
            <w:tcW w:w="1134" w:type="dxa"/>
            <w:tcBorders>
              <w:top w:val="single" w:sz="5" w:space="0" w:color="000000"/>
              <w:left w:val="single" w:sz="5" w:space="0" w:color="000000"/>
              <w:bottom w:val="single" w:sz="5" w:space="0" w:color="000000"/>
              <w:right w:val="single" w:sz="5" w:space="0" w:color="000000"/>
            </w:tcBorders>
          </w:tcPr>
          <w:p w14:paraId="59693775"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3481665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633FBB1F" w14:textId="77777777" w:rsidR="00D218F3" w:rsidRPr="00BC5B0B" w:rsidRDefault="00D218F3" w:rsidP="00FE2B3C"/>
        </w:tc>
      </w:tr>
      <w:tr w:rsidR="00D218F3" w:rsidRPr="00BC5B0B" w14:paraId="659ED4AA" w14:textId="77777777" w:rsidTr="002E0BE8">
        <w:trPr>
          <w:trHeight w:hRule="exact" w:val="701"/>
        </w:trPr>
        <w:tc>
          <w:tcPr>
            <w:tcW w:w="2922" w:type="dxa"/>
            <w:tcBorders>
              <w:top w:val="single" w:sz="5" w:space="0" w:color="000000"/>
              <w:left w:val="single" w:sz="5" w:space="0" w:color="000000"/>
              <w:bottom w:val="single" w:sz="5" w:space="0" w:color="000000"/>
              <w:right w:val="single" w:sz="5" w:space="0" w:color="000000"/>
            </w:tcBorders>
          </w:tcPr>
          <w:p w14:paraId="08EE66A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PDL-enhet</w:t>
            </w:r>
          </w:p>
          <w:p w14:paraId="3CE4DFD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336B5C3F" w14:textId="77777777" w:rsidR="00D218F3" w:rsidRPr="00BC5B0B" w:rsidRDefault="00D218F3" w:rsidP="00FE2B3C">
            <w:pPr>
              <w:pStyle w:val="TableParagraph"/>
              <w:spacing w:line="227"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BEB8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7B40C6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w:t>
            </w:r>
            <w:r w:rsidRPr="00BC5B0B">
              <w:rPr>
                <w:rFonts w:ascii="Times New Roman" w:eastAsia="Times New Roman" w:hAnsi="Times New Roman" w:cs="Times New Roman"/>
                <w:spacing w:val="-1"/>
                <w:sz w:val="20"/>
                <w:szCs w:val="20"/>
              </w:rPr>
              <w:br/>
              <w:t xml:space="preserve">e-tjänsteproducent, motsvarar </w:t>
            </w:r>
            <w:proofErr w:type="spellStart"/>
            <w:r w:rsidRPr="00BC5B0B">
              <w:rPr>
                <w:rFonts w:ascii="Times New Roman" w:eastAsia="Times New Roman" w:hAnsi="Times New Roman" w:cs="Times New Roman"/>
                <w:spacing w:val="-1"/>
                <w:sz w:val="20"/>
                <w:szCs w:val="20"/>
              </w:rPr>
              <w:t>authorOrganizationID</w:t>
            </w:r>
            <w:proofErr w:type="spellEnd"/>
            <w:r w:rsidRPr="00BC5B0B">
              <w:rPr>
                <w:rFonts w:ascii="Times New Roman" w:eastAsia="Times New Roman" w:hAnsi="Times New Roman" w:cs="Times New Roman"/>
                <w:spacing w:val="-1"/>
                <w:sz w:val="20"/>
                <w:szCs w:val="20"/>
              </w:rPr>
              <w:t xml:space="preserve"> i </w:t>
            </w:r>
            <w:proofErr w:type="spellStart"/>
            <w:r w:rsidRPr="00BC5B0B">
              <w:rPr>
                <w:rFonts w:ascii="Times New Roman" w:eastAsia="Times New Roman" w:hAnsi="Times New Roman" w:cs="Times New Roman"/>
                <w:spacing w:val="-1"/>
                <w:sz w:val="20"/>
                <w:szCs w:val="20"/>
              </w:rPr>
              <w:t>authorType</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214C7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1</w:t>
            </w:r>
          </w:p>
          <w:p w14:paraId="0C8501B3" w14:textId="77777777" w:rsidR="00D218F3" w:rsidRPr="00BC5B0B" w:rsidRDefault="00D218F3" w:rsidP="00FE2B3C">
            <w:pPr>
              <w:pStyle w:val="TableParagraph"/>
              <w:ind w:left="102"/>
              <w:rPr>
                <w:rFonts w:ascii="Times New Roman" w:eastAsia="Times New Roman" w:hAnsi="Times New Roman" w:cs="Times New Roman"/>
                <w:sz w:val="20"/>
                <w:szCs w:val="20"/>
              </w:rPr>
            </w:pPr>
          </w:p>
        </w:tc>
      </w:tr>
      <w:tr w:rsidR="00D218F3" w:rsidRPr="00BC5B0B" w14:paraId="041D9009" w14:textId="77777777" w:rsidTr="002E0BE8">
        <w:trPr>
          <w:trHeight w:hRule="exact" w:val="339"/>
        </w:trPr>
        <w:tc>
          <w:tcPr>
            <w:tcW w:w="2922" w:type="dxa"/>
            <w:tcBorders>
              <w:top w:val="single" w:sz="5" w:space="0" w:color="000000"/>
              <w:left w:val="single" w:sz="5" w:space="0" w:color="000000"/>
              <w:bottom w:val="single" w:sz="5" w:space="0" w:color="000000"/>
              <w:right w:val="single" w:sz="5" w:space="0" w:color="000000"/>
            </w:tcBorders>
          </w:tcPr>
          <w:p w14:paraId="195177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55483C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6516CF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Patientens identitet, nationellt unikt person-id.</w:t>
            </w:r>
          </w:p>
        </w:tc>
        <w:tc>
          <w:tcPr>
            <w:tcW w:w="900" w:type="dxa"/>
            <w:tcBorders>
              <w:top w:val="single" w:sz="5" w:space="0" w:color="000000"/>
              <w:left w:val="single" w:sz="5" w:space="0" w:color="000000"/>
              <w:bottom w:val="single" w:sz="5" w:space="0" w:color="000000"/>
              <w:right w:val="single" w:sz="5" w:space="0" w:color="000000"/>
            </w:tcBorders>
          </w:tcPr>
          <w:p w14:paraId="2CCE5E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D4FFA56" w14:textId="77777777" w:rsidTr="002E0BE8">
        <w:trPr>
          <w:trHeight w:hRule="exact" w:val="1266"/>
        </w:trPr>
        <w:tc>
          <w:tcPr>
            <w:tcW w:w="2922" w:type="dxa"/>
            <w:tcBorders>
              <w:top w:val="single" w:sz="5" w:space="0" w:color="000000"/>
              <w:left w:val="single" w:sz="5" w:space="0" w:color="000000"/>
              <w:bottom w:val="single" w:sz="5" w:space="0" w:color="000000"/>
              <w:right w:val="single" w:sz="5" w:space="0" w:color="000000"/>
            </w:tcBorders>
          </w:tcPr>
          <w:p w14:paraId="7D2B5121"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z w:val="20"/>
                <w:szCs w:val="20"/>
              </w:rPr>
              <w:t>timePeriod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1D4511C" w14:textId="77777777" w:rsidR="00D218F3" w:rsidRPr="00BC5B0B" w:rsidRDefault="00D218F3" w:rsidP="00FE2B3C">
            <w:pPr>
              <w:pStyle w:val="TableParagraph"/>
              <w:spacing w:line="226" w:lineRule="exact"/>
              <w:ind w:left="102"/>
            </w:pPr>
            <w:proofErr w:type="spellStart"/>
            <w:r w:rsidRPr="00BC5B0B">
              <w:rPr>
                <w:rFonts w:ascii="Times New Roman" w:eastAsia="Times New Roman" w:hAnsi="Times New Roman" w:cs="Times New Roman"/>
                <w:spacing w:val="-1"/>
                <w:sz w:val="20"/>
                <w:szCs w:val="20"/>
              </w:rPr>
              <w:t>IVL_TS</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493844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Begränsning av sökningen i tid, baserat på </w:t>
            </w:r>
            <w:proofErr w:type="spellStart"/>
            <w:r w:rsidRPr="00BC5B0B">
              <w:rPr>
                <w:rFonts w:ascii="Times New Roman" w:eastAsia="Times New Roman" w:hAnsi="Times New Roman" w:cs="Times New Roman"/>
                <w:sz w:val="20"/>
                <w:szCs w:val="20"/>
              </w:rPr>
              <w:t>kliniskta</w:t>
            </w:r>
            <w:proofErr w:type="spellEnd"/>
            <w:r w:rsidRPr="00BC5B0B">
              <w:rPr>
                <w:rFonts w:ascii="Times New Roman" w:eastAsia="Times New Roman" w:hAnsi="Times New Roman" w:cs="Times New Roman"/>
                <w:sz w:val="20"/>
                <w:szCs w:val="20"/>
              </w:rPr>
              <w:t xml:space="preserve"> relevanta datum. Händelser anses ligga inom intervallet, om de till någon del ligger inom intervallet. (Start- och slutpunkt inkluderas i intervallet.) Formatet för start- respektive slutdatum är </w:t>
            </w:r>
            <w:proofErr w:type="spellStart"/>
            <w:r w:rsidRPr="00BC5B0B">
              <w:rPr>
                <w:rFonts w:ascii="Times New Roman" w:eastAsia="Times New Roman" w:hAnsi="Times New Roman" w:cs="Times New Roman"/>
                <w:sz w:val="20"/>
                <w:szCs w:val="20"/>
              </w:rPr>
              <w:t>ÅÅÅÅMMDD</w:t>
            </w:r>
            <w:proofErr w:type="spellEnd"/>
            <w:r w:rsidRPr="00BC5B0B">
              <w:rPr>
                <w:rFonts w:ascii="Times New Roman" w:eastAsia="Times New Roman" w:hAnsi="Times New Roman" w:cs="Times New Roman"/>
                <w:sz w:val="20"/>
                <w:szCs w:val="20"/>
              </w:rPr>
              <w:t>.</w:t>
            </w:r>
          </w:p>
        </w:tc>
        <w:tc>
          <w:tcPr>
            <w:tcW w:w="900" w:type="dxa"/>
            <w:tcBorders>
              <w:top w:val="single" w:sz="5" w:space="0" w:color="000000"/>
              <w:left w:val="single" w:sz="5" w:space="0" w:color="000000"/>
              <w:bottom w:val="single" w:sz="5" w:space="0" w:color="000000"/>
              <w:right w:val="single" w:sz="5" w:space="0" w:color="000000"/>
            </w:tcBorders>
          </w:tcPr>
          <w:p w14:paraId="0EB693C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56E2174" w14:textId="77777777" w:rsidTr="002E0BE8">
        <w:trPr>
          <w:trHeight w:hRule="exact" w:val="240"/>
        </w:trPr>
        <w:tc>
          <w:tcPr>
            <w:tcW w:w="2922" w:type="dxa"/>
            <w:tcBorders>
              <w:top w:val="single" w:sz="5" w:space="0" w:color="000000"/>
              <w:left w:val="single" w:sz="5" w:space="0" w:color="000000"/>
              <w:bottom w:val="single" w:sz="5" w:space="0" w:color="000000"/>
              <w:right w:val="single" w:sz="5" w:space="0" w:color="000000"/>
            </w:tcBorders>
          </w:tcPr>
          <w:p w14:paraId="50435BD4" w14:textId="77777777" w:rsidR="00D218F3" w:rsidRPr="00BC5B0B" w:rsidRDefault="00D218F3" w:rsidP="00FE2B3C">
            <w:pPr>
              <w:pStyle w:val="TableParagraph"/>
              <w:spacing w:line="226" w:lineRule="exact"/>
              <w:ind w:left="102"/>
              <w:rPr>
                <w:rFonts w:ascii="Times New Roman" w:eastAsia="Times New Roman" w:hAnsi="Times New Roman" w:cs="Times New Roman"/>
                <w:b/>
                <w:sz w:val="20"/>
                <w:szCs w:val="20"/>
              </w:rPr>
            </w:pPr>
            <w:r w:rsidRPr="00BC5B0B">
              <w:rPr>
                <w:rFonts w:ascii="Times New Roman" w:eastAsia="Times New Roman" w:hAnsi="Times New Roman" w:cs="Times New Roman"/>
                <w:b/>
                <w:sz w:val="20"/>
                <w:szCs w:val="20"/>
              </w:rPr>
              <w:t>Sv</w:t>
            </w:r>
            <w:r w:rsidRPr="00BC5B0B">
              <w:rPr>
                <w:rFonts w:ascii="Times New Roman" w:eastAsia="Times New Roman" w:hAnsi="Times New Roman" w:cs="Times New Roman"/>
                <w:b/>
                <w:spacing w:val="-1"/>
                <w:sz w:val="20"/>
                <w:szCs w:val="20"/>
              </w:rPr>
              <w:t>a</w:t>
            </w:r>
            <w:r w:rsidRPr="00BC5B0B">
              <w:rPr>
                <w:rFonts w:ascii="Times New Roman" w:eastAsia="Times New Roman" w:hAnsi="Times New Roman" w:cs="Times New Roman"/>
                <w:b/>
                <w:sz w:val="20"/>
                <w:szCs w:val="20"/>
              </w:rPr>
              <w:t>r</w:t>
            </w:r>
          </w:p>
        </w:tc>
        <w:tc>
          <w:tcPr>
            <w:tcW w:w="1134" w:type="dxa"/>
            <w:tcBorders>
              <w:top w:val="single" w:sz="5" w:space="0" w:color="000000"/>
              <w:left w:val="single" w:sz="5" w:space="0" w:color="000000"/>
              <w:bottom w:val="single" w:sz="5" w:space="0" w:color="000000"/>
              <w:right w:val="single" w:sz="5" w:space="0" w:color="000000"/>
            </w:tcBorders>
          </w:tcPr>
          <w:p w14:paraId="4326C2C3" w14:textId="77777777" w:rsidR="00D218F3" w:rsidRPr="00BC5B0B" w:rsidRDefault="00D218F3" w:rsidP="00FE2B3C"/>
        </w:tc>
        <w:tc>
          <w:tcPr>
            <w:tcW w:w="5052" w:type="dxa"/>
            <w:tcBorders>
              <w:top w:val="single" w:sz="5" w:space="0" w:color="000000"/>
              <w:left w:val="single" w:sz="5" w:space="0" w:color="000000"/>
              <w:bottom w:val="single" w:sz="5" w:space="0" w:color="000000"/>
              <w:right w:val="single" w:sz="5" w:space="0" w:color="000000"/>
            </w:tcBorders>
          </w:tcPr>
          <w:p w14:paraId="410A7826" w14:textId="77777777" w:rsidR="00D218F3" w:rsidRPr="00BC5B0B" w:rsidRDefault="00D218F3" w:rsidP="00FE2B3C"/>
        </w:tc>
        <w:tc>
          <w:tcPr>
            <w:tcW w:w="900" w:type="dxa"/>
            <w:tcBorders>
              <w:top w:val="single" w:sz="5" w:space="0" w:color="000000"/>
              <w:left w:val="single" w:sz="5" w:space="0" w:color="000000"/>
              <w:bottom w:val="single" w:sz="5" w:space="0" w:color="000000"/>
              <w:right w:val="single" w:sz="5" w:space="0" w:color="000000"/>
            </w:tcBorders>
          </w:tcPr>
          <w:p w14:paraId="49B02451" w14:textId="77777777" w:rsidR="00D218F3" w:rsidRPr="00BC5B0B" w:rsidRDefault="00D218F3" w:rsidP="00FE2B3C"/>
        </w:tc>
      </w:tr>
      <w:tr w:rsidR="00D218F3" w:rsidRPr="00BC5B0B" w14:paraId="3DB6BEA4"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6D06137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1D24A7A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 xml:space="preserve"> </w:t>
            </w:r>
          </w:p>
        </w:tc>
        <w:tc>
          <w:tcPr>
            <w:tcW w:w="5052" w:type="dxa"/>
            <w:tcBorders>
              <w:top w:val="single" w:sz="5" w:space="0" w:color="000000"/>
              <w:left w:val="single" w:sz="5" w:space="0" w:color="000000"/>
              <w:bottom w:val="single" w:sz="5" w:space="0" w:color="000000"/>
              <w:right w:val="single" w:sz="5" w:space="0" w:color="000000"/>
            </w:tcBorders>
          </w:tcPr>
          <w:p w14:paraId="22405D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De vård- och omsorgsdokument som matchar begäran.</w:t>
            </w:r>
          </w:p>
        </w:tc>
        <w:tc>
          <w:tcPr>
            <w:tcW w:w="900" w:type="dxa"/>
            <w:tcBorders>
              <w:top w:val="single" w:sz="5" w:space="0" w:color="000000"/>
              <w:left w:val="single" w:sz="5" w:space="0" w:color="000000"/>
              <w:bottom w:val="single" w:sz="5" w:space="0" w:color="000000"/>
              <w:right w:val="single" w:sz="5" w:space="0" w:color="000000"/>
            </w:tcBorders>
          </w:tcPr>
          <w:p w14:paraId="1A5B5A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z w:val="20"/>
                <w:szCs w:val="20"/>
              </w:rPr>
              <w:t>*</w:t>
            </w:r>
          </w:p>
        </w:tc>
      </w:tr>
      <w:tr w:rsidR="00D218F3" w:rsidRPr="00BC5B0B" w14:paraId="085ED36A" w14:textId="77777777" w:rsidTr="002E0BE8">
        <w:trPr>
          <w:trHeight w:hRule="exact" w:val="700"/>
        </w:trPr>
        <w:tc>
          <w:tcPr>
            <w:tcW w:w="2922" w:type="dxa"/>
            <w:tcBorders>
              <w:top w:val="single" w:sz="5" w:space="0" w:color="000000"/>
              <w:left w:val="single" w:sz="5" w:space="0" w:color="000000"/>
              <w:bottom w:val="single" w:sz="5" w:space="0" w:color="000000"/>
              <w:right w:val="single" w:sz="5" w:space="0" w:color="000000"/>
            </w:tcBorders>
          </w:tcPr>
          <w:p w14:paraId="26BC697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509FE0A" w14:textId="541581EF"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w:t>
            </w:r>
            <w:proofErr w:type="spellEnd"/>
            <w:r w:rsidRPr="00BC5B0B">
              <w:rPr>
                <w:rFonts w:ascii="Times New Roman" w:eastAsia="Times New Roman" w:hAnsi="Times New Roman" w:cs="Times New Roman"/>
                <w:sz w:val="20"/>
                <w:szCs w:val="20"/>
              </w:rPr>
              <w:t>.</w:t>
            </w:r>
          </w:p>
          <w:p w14:paraId="252652BF" w14:textId="55F3CCF0"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p w14:paraId="4A4127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B6379DB"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EEB1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F2EA08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Innehåller basinformation om dokumentet</w:t>
            </w:r>
          </w:p>
        </w:tc>
        <w:tc>
          <w:tcPr>
            <w:tcW w:w="900" w:type="dxa"/>
            <w:tcBorders>
              <w:top w:val="single" w:sz="5" w:space="0" w:color="000000"/>
              <w:left w:val="single" w:sz="5" w:space="0" w:color="000000"/>
              <w:bottom w:val="single" w:sz="5" w:space="0" w:color="000000"/>
              <w:right w:val="single" w:sz="5" w:space="0" w:color="000000"/>
            </w:tcBorders>
          </w:tcPr>
          <w:p w14:paraId="5AD069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FED6A2A"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38E13F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826890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57F4E8" w14:textId="09948D72" w:rsidR="00D218F3" w:rsidRPr="00BC5B0B" w:rsidRDefault="000A70E9"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15B43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553DEE5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 xml:space="preserve">Vårddokumentets unika identifierare. </w:t>
            </w:r>
            <w:proofErr w:type="spellStart"/>
            <w:r w:rsidRPr="00BC5B0B">
              <w:rPr>
                <w:rFonts w:ascii="Times New Roman" w:eastAsia="Times New Roman" w:hAnsi="Times New Roman" w:cs="Times New Roman"/>
                <w:sz w:val="20"/>
                <w:szCs w:val="20"/>
              </w:rPr>
              <w:t>OID</w:t>
            </w:r>
            <w:proofErr w:type="spellEnd"/>
            <w:r w:rsidRPr="00BC5B0B">
              <w:rPr>
                <w:rFonts w:ascii="Times New Roman" w:eastAsia="Times New Roman" w:hAnsi="Times New Roman" w:cs="Times New Roman"/>
                <w:sz w:val="20"/>
                <w:szCs w:val="20"/>
              </w:rPr>
              <w:t xml:space="preserve"> kan sättas till 1.2.752.129.2.1.2.1  (Icke-nationell identifierare </w:t>
            </w:r>
            <w:proofErr w:type="spellStart"/>
            <w:r w:rsidRPr="00BC5B0B">
              <w:rPr>
                <w:rFonts w:ascii="Times New Roman" w:eastAsia="Times New Roman" w:hAnsi="Times New Roman" w:cs="Times New Roman"/>
                <w:sz w:val="20"/>
                <w:szCs w:val="20"/>
              </w:rPr>
              <w:t>Org+lokalt</w:t>
            </w:r>
            <w:proofErr w:type="spellEnd"/>
            <w:r w:rsidRPr="00BC5B0B">
              <w:rPr>
                <w:rFonts w:ascii="Times New Roman" w:eastAsia="Times New Roman" w:hAnsi="Times New Roman" w:cs="Times New Roman"/>
                <w:sz w:val="20"/>
                <w:szCs w:val="20"/>
              </w:rPr>
              <w:t xml:space="preserve"> unikt id)</w:t>
            </w:r>
          </w:p>
          <w:p w14:paraId="43EDA02D"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26C2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2E0BE8" w:rsidRPr="00BC5B0B" w14:paraId="0D8C215E" w14:textId="77777777" w:rsidTr="001F2E92">
        <w:trPr>
          <w:trHeight w:hRule="exact" w:val="1481"/>
        </w:trPr>
        <w:tc>
          <w:tcPr>
            <w:tcW w:w="2922" w:type="dxa"/>
            <w:tcBorders>
              <w:top w:val="single" w:sz="5" w:space="0" w:color="000000"/>
              <w:left w:val="single" w:sz="5" w:space="0" w:color="000000"/>
              <w:bottom w:val="single" w:sz="5" w:space="0" w:color="000000"/>
              <w:right w:val="single" w:sz="5" w:space="0" w:color="000000"/>
            </w:tcBorders>
            <w:shd w:val="clear" w:color="auto" w:fill="auto"/>
          </w:tcPr>
          <w:p w14:paraId="15CB8553" w14:textId="77777777" w:rsidR="002E0BE8" w:rsidRPr="00BC5B0B" w:rsidRDefault="002E0BE8"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96314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541938" w14:textId="74B746CE" w:rsidR="002E0BE8" w:rsidRPr="00BC5B0B" w:rsidRDefault="000A70E9" w:rsidP="002E0BE8">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2E0BE8" w:rsidRPr="00BC5B0B">
              <w:rPr>
                <w:rFonts w:ascii="Times New Roman" w:eastAsia="Times New Roman" w:hAnsi="Times New Roman" w:cs="Times New Roman"/>
                <w:sz w:val="20"/>
                <w:szCs w:val="20"/>
              </w:rPr>
              <w:t>Code</w:t>
            </w:r>
            <w:proofErr w:type="spellEnd"/>
          </w:p>
        </w:tc>
        <w:tc>
          <w:tcPr>
            <w:tcW w:w="1134" w:type="dxa"/>
            <w:tcBorders>
              <w:top w:val="single" w:sz="5" w:space="0" w:color="000000"/>
              <w:left w:val="single" w:sz="5" w:space="0" w:color="000000"/>
              <w:bottom w:val="single" w:sz="5" w:space="0" w:color="000000"/>
              <w:right w:val="single" w:sz="5" w:space="0" w:color="000000"/>
            </w:tcBorders>
            <w:shd w:val="clear" w:color="auto" w:fill="auto"/>
          </w:tcPr>
          <w:p w14:paraId="67586A09"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shd w:val="clear" w:color="auto" w:fill="auto"/>
          </w:tcPr>
          <w:p w14:paraId="0376E6D7" w14:textId="77777777"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Anger typ av svar. Giltiga koder: SR, svar på remissfråga eller SS, slutsvar på remissfråga</w:t>
            </w:r>
          </w:p>
          <w:p w14:paraId="51B8D039" w14:textId="3A190628" w:rsidR="001F2E92" w:rsidRPr="00BC5B0B" w:rsidRDefault="001F2E92" w:rsidP="001F2E92">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Kodsystem: 1.2.752.</w:t>
            </w:r>
            <w:proofErr w:type="gramStart"/>
            <w:r w:rsidRPr="00BC5B0B">
              <w:rPr>
                <w:rFonts w:ascii="Times New Roman" w:eastAsia="Times New Roman" w:hAnsi="Times New Roman" w:cs="Times New Roman"/>
                <w:sz w:val="20"/>
                <w:szCs w:val="20"/>
              </w:rPr>
              <w:t>97.3.2</w:t>
            </w:r>
            <w:proofErr w:type="gramEnd"/>
            <w:r w:rsidRPr="00BC5B0B">
              <w:rPr>
                <w:rFonts w:ascii="Times New Roman" w:eastAsia="Times New Roman" w:hAnsi="Times New Roman" w:cs="Times New Roman"/>
                <w:sz w:val="20"/>
                <w:szCs w:val="20"/>
              </w:rPr>
              <w:t>.8.6</w:t>
            </w:r>
          </w:p>
          <w:p w14:paraId="0382758A" w14:textId="62D3C87F" w:rsidR="001F2E92" w:rsidRPr="00BC5B0B" w:rsidRDefault="001F2E92" w:rsidP="001F2E92">
            <w:pPr>
              <w:rPr>
                <w:rFonts w:ascii="Arial" w:hAnsi="Arial" w:cs="Arial"/>
                <w:sz w:val="20"/>
                <w:szCs w:val="20"/>
              </w:rPr>
            </w:pPr>
          </w:p>
          <w:p w14:paraId="45E8BC4D" w14:textId="643C22B2" w:rsidR="001F2E92" w:rsidRPr="00BC5B0B" w:rsidRDefault="001F2E92" w:rsidP="002E0BE8">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shd w:val="clear" w:color="auto" w:fill="auto"/>
          </w:tcPr>
          <w:p w14:paraId="0C8CB86F" w14:textId="77777777" w:rsidR="002E0BE8" w:rsidRPr="00BC5B0B" w:rsidRDefault="002E0BE8"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BEF4644" w14:textId="77777777" w:rsidTr="002E0BE8">
        <w:trPr>
          <w:trHeight w:hRule="exact" w:val="761"/>
        </w:trPr>
        <w:tc>
          <w:tcPr>
            <w:tcW w:w="2922" w:type="dxa"/>
            <w:tcBorders>
              <w:top w:val="single" w:sz="5" w:space="0" w:color="000000"/>
              <w:left w:val="single" w:sz="5" w:space="0" w:color="000000"/>
              <w:bottom w:val="single" w:sz="5" w:space="0" w:color="000000"/>
              <w:right w:val="single" w:sz="5" w:space="0" w:color="000000"/>
            </w:tcBorders>
          </w:tcPr>
          <w:p w14:paraId="520ECA3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07056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45A3339" w14:textId="55F8882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36BF6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6FD059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Titel på dokument</w:t>
            </w:r>
          </w:p>
          <w:p w14:paraId="26F99646"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006B2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62D169B" w14:textId="77777777" w:rsidTr="002E0BE8">
        <w:trPr>
          <w:trHeight w:hRule="exact" w:val="1152"/>
        </w:trPr>
        <w:tc>
          <w:tcPr>
            <w:tcW w:w="2922" w:type="dxa"/>
            <w:tcBorders>
              <w:top w:val="single" w:sz="5" w:space="0" w:color="000000"/>
              <w:left w:val="single" w:sz="5" w:space="0" w:color="000000"/>
              <w:bottom w:val="single" w:sz="5" w:space="0" w:color="000000"/>
              <w:right w:val="single" w:sz="5" w:space="0" w:color="000000"/>
            </w:tcBorders>
          </w:tcPr>
          <w:p w14:paraId="15675C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D66559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ACD7657" w14:textId="013092A6" w:rsidR="00D218F3" w:rsidRPr="00BC5B0B" w:rsidRDefault="000A70E9"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sidR="00D218F3" w:rsidRPr="00BC5B0B">
              <w:rPr>
                <w:rFonts w:ascii="Times New Roman" w:eastAsia="Times New Roman" w:hAnsi="Times New Roman" w:cs="Times New Roman"/>
                <w:sz w:val="20"/>
                <w:szCs w:val="20"/>
              </w:rPr>
              <w:t>Time</w:t>
            </w:r>
            <w:proofErr w:type="spellEnd"/>
          </w:p>
          <w:p w14:paraId="1741C1A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0AFA3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7D27D7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C72036F"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Tidpunkt då dokumentet skapades</w:t>
            </w:r>
          </w:p>
          <w:p w14:paraId="3CFAA0F3" w14:textId="77777777" w:rsidR="00D218F3" w:rsidRPr="00BC5B0B" w:rsidRDefault="00D218F3" w:rsidP="00FE2B3C">
            <w:pPr>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FD6C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0DACC17"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5AC8FA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9ED9B2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2A2CCD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A9887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7885CE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Patientens ID. </w:t>
            </w:r>
            <w:proofErr w:type="spellStart"/>
            <w:r w:rsidRPr="00BC5B0B">
              <w:rPr>
                <w:rFonts w:ascii="Times New Roman" w:eastAsia="Times New Roman" w:hAnsi="Times New Roman" w:cs="Times New Roman"/>
                <w:sz w:val="20"/>
                <w:szCs w:val="20"/>
              </w:rPr>
              <w:t>Root</w:t>
            </w:r>
            <w:proofErr w:type="spellEnd"/>
            <w:r w:rsidRPr="00BC5B0B">
              <w:rPr>
                <w:rFonts w:ascii="Times New Roman" w:eastAsia="Times New Roman" w:hAnsi="Times New Roman" w:cs="Times New Roman"/>
                <w:sz w:val="20"/>
                <w:szCs w:val="20"/>
              </w:rPr>
              <w:t xml:space="preserve"> sätts till typ av patientidentifierare.  Bland tillåtna typer finns: personnummer (1.2.752.129.2.1.3.1), samordningsnummer (1.2.752.129.2.1.3.3), reservnummer SLL (1.2.752.</w:t>
            </w:r>
            <w:proofErr w:type="gramStart"/>
            <w:r w:rsidRPr="00BC5B0B">
              <w:rPr>
                <w:rFonts w:ascii="Times New Roman" w:eastAsia="Times New Roman" w:hAnsi="Times New Roman" w:cs="Times New Roman"/>
                <w:sz w:val="20"/>
                <w:szCs w:val="20"/>
              </w:rPr>
              <w:t>97.3.1</w:t>
            </w:r>
            <w:proofErr w:type="gramEnd"/>
            <w:r w:rsidRPr="00BC5B0B">
              <w:rPr>
                <w:rFonts w:ascii="Times New Roman" w:eastAsia="Times New Roman" w:hAnsi="Times New Roman" w:cs="Times New Roman"/>
                <w:sz w:val="20"/>
                <w:szCs w:val="20"/>
              </w:rPr>
              <w:t>.3)</w:t>
            </w:r>
          </w:p>
          <w:p w14:paraId="405169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3B37D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15591622" w14:textId="77777777" w:rsidTr="002E0BE8">
        <w:trPr>
          <w:trHeight w:hRule="exact" w:val="840"/>
        </w:trPr>
        <w:tc>
          <w:tcPr>
            <w:tcW w:w="2922" w:type="dxa"/>
            <w:tcBorders>
              <w:top w:val="single" w:sz="5" w:space="0" w:color="000000"/>
              <w:left w:val="single" w:sz="5" w:space="0" w:color="000000"/>
              <w:bottom w:val="single" w:sz="5" w:space="0" w:color="000000"/>
              <w:right w:val="single" w:sz="5" w:space="0" w:color="000000"/>
            </w:tcBorders>
          </w:tcPr>
          <w:p w14:paraId="34D447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B6519B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575C1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1905C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A3C5F6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p>
          <w:p w14:paraId="0923B5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A08F1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författare till dokumentet</w:t>
            </w:r>
          </w:p>
          <w:p w14:paraId="043768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CBB37D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3255E11" w14:textId="77777777" w:rsidTr="002E0BE8">
        <w:trPr>
          <w:trHeight w:hRule="exact" w:val="1001"/>
        </w:trPr>
        <w:tc>
          <w:tcPr>
            <w:tcW w:w="2922" w:type="dxa"/>
            <w:tcBorders>
              <w:top w:val="single" w:sz="5" w:space="0" w:color="000000"/>
              <w:left w:val="single" w:sz="5" w:space="0" w:color="000000"/>
              <w:bottom w:val="single" w:sz="5" w:space="0" w:color="000000"/>
              <w:right w:val="single" w:sz="5" w:space="0" w:color="000000"/>
            </w:tcBorders>
          </w:tcPr>
          <w:p w14:paraId="15B2DB9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097EAA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2E9290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47BB0CC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6DE6C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8DC6F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4B9EE2A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29691E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0C1BA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6E4DCD"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B968C9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10ECF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196BF2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F2F99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authorID</w:t>
            </w:r>
            <w:proofErr w:type="spellEnd"/>
          </w:p>
          <w:p w14:paraId="6018F4E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8789C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0606D5B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-id för författare.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används (1.2.752.129.2.2.1.4)</w:t>
            </w:r>
          </w:p>
          <w:p w14:paraId="4F42B7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D73B1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5A80BCB" w14:textId="77777777" w:rsidTr="002E0BE8">
        <w:trPr>
          <w:trHeight w:hRule="exact" w:val="988"/>
        </w:trPr>
        <w:tc>
          <w:tcPr>
            <w:tcW w:w="2922" w:type="dxa"/>
            <w:tcBorders>
              <w:top w:val="single" w:sz="5" w:space="0" w:color="000000"/>
              <w:left w:val="single" w:sz="5" w:space="0" w:color="000000"/>
              <w:bottom w:val="single" w:sz="5" w:space="0" w:color="000000"/>
              <w:right w:val="single" w:sz="5" w:space="0" w:color="000000"/>
            </w:tcBorders>
          </w:tcPr>
          <w:p w14:paraId="24AB8F6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5FAEB3"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82FB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5AB2AF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13FC80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D5ED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II</w:t>
            </w:r>
          </w:p>
        </w:tc>
        <w:tc>
          <w:tcPr>
            <w:tcW w:w="5052" w:type="dxa"/>
            <w:tcBorders>
              <w:top w:val="single" w:sz="5" w:space="0" w:color="000000"/>
              <w:left w:val="single" w:sz="5" w:space="0" w:color="000000"/>
              <w:bottom w:val="single" w:sz="5" w:space="0" w:color="000000"/>
              <w:right w:val="single" w:sz="5" w:space="0" w:color="000000"/>
            </w:tcBorders>
          </w:tcPr>
          <w:p w14:paraId="2210557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författarens befattning, enligt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Befattning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1.2.752.129.2.2.1.4)</w:t>
            </w:r>
          </w:p>
          <w:p w14:paraId="67AAC1F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CDF17F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3AAE7D5" w14:textId="77777777" w:rsidTr="002E0BE8">
        <w:trPr>
          <w:trHeight w:hRule="exact" w:val="994"/>
        </w:trPr>
        <w:tc>
          <w:tcPr>
            <w:tcW w:w="2922" w:type="dxa"/>
            <w:tcBorders>
              <w:top w:val="single" w:sz="5" w:space="0" w:color="000000"/>
              <w:left w:val="single" w:sz="5" w:space="0" w:color="000000"/>
              <w:bottom w:val="single" w:sz="5" w:space="0" w:color="000000"/>
              <w:right w:val="single" w:sz="5" w:space="0" w:color="000000"/>
            </w:tcBorders>
          </w:tcPr>
          <w:p w14:paraId="0AD93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0CBDE33F"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05092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3DFFD11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A054D6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87821E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13BA0D9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3A9005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författaren</w:t>
            </w:r>
          </w:p>
          <w:p w14:paraId="657E44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809310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1E1F7EB" w14:textId="77777777" w:rsidTr="002E0BE8">
        <w:trPr>
          <w:trHeight w:hRule="exact" w:val="980"/>
        </w:trPr>
        <w:tc>
          <w:tcPr>
            <w:tcW w:w="2922" w:type="dxa"/>
            <w:tcBorders>
              <w:top w:val="single" w:sz="5" w:space="0" w:color="000000"/>
              <w:left w:val="single" w:sz="5" w:space="0" w:color="000000"/>
              <w:bottom w:val="single" w:sz="5" w:space="0" w:color="000000"/>
              <w:right w:val="single" w:sz="5" w:space="0" w:color="000000"/>
            </w:tcBorders>
          </w:tcPr>
          <w:p w14:paraId="5E8CADB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BC38FA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189A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09EA160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authorOrganizationID</w:t>
            </w:r>
            <w:proofErr w:type="spellEnd"/>
          </w:p>
          <w:p w14:paraId="745AF13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598E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0628F8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CD97F6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den enhet som författaren är uppdragstagare hos</w:t>
            </w:r>
          </w:p>
          <w:p w14:paraId="6EF9A23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9D094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A8912DE" w14:textId="77777777" w:rsidTr="002E0BE8">
        <w:trPr>
          <w:trHeight w:hRule="exact" w:val="1107"/>
        </w:trPr>
        <w:tc>
          <w:tcPr>
            <w:tcW w:w="2922" w:type="dxa"/>
            <w:tcBorders>
              <w:top w:val="single" w:sz="5" w:space="0" w:color="000000"/>
              <w:left w:val="single" w:sz="5" w:space="0" w:color="000000"/>
              <w:bottom w:val="single" w:sz="5" w:space="0" w:color="000000"/>
              <w:right w:val="single" w:sz="5" w:space="0" w:color="000000"/>
            </w:tcBorders>
          </w:tcPr>
          <w:p w14:paraId="64F0C4B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86BA4A2"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3471643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7D1E146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6009F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6102886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3938A9F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den enhet som författaren är uppdragstagare hos</w:t>
            </w:r>
          </w:p>
          <w:p w14:paraId="4DDC756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D914E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E4F6325" w14:textId="77777777" w:rsidTr="002E0BE8">
        <w:trPr>
          <w:trHeight w:hRule="exact" w:val="996"/>
        </w:trPr>
        <w:tc>
          <w:tcPr>
            <w:tcW w:w="2922" w:type="dxa"/>
            <w:tcBorders>
              <w:top w:val="single" w:sz="5" w:space="0" w:color="000000"/>
              <w:left w:val="single" w:sz="5" w:space="0" w:color="000000"/>
              <w:bottom w:val="single" w:sz="5" w:space="0" w:color="000000"/>
              <w:right w:val="single" w:sz="5" w:space="0" w:color="000000"/>
            </w:tcBorders>
          </w:tcPr>
          <w:p w14:paraId="27A5CD4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97AB1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6B9A38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670019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authorOrganizationTelecom</w:t>
            </w:r>
            <w:proofErr w:type="spellEnd"/>
          </w:p>
          <w:p w14:paraId="61FA3A0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78FEFA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47EA02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7628C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den enhet som författaren är uppdragstag hos</w:t>
            </w:r>
          </w:p>
          <w:p w14:paraId="1AA5C9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522421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1AE24B" w14:textId="77777777" w:rsidTr="002E0BE8">
        <w:trPr>
          <w:trHeight w:hRule="exact" w:val="1121"/>
        </w:trPr>
        <w:tc>
          <w:tcPr>
            <w:tcW w:w="2922" w:type="dxa"/>
            <w:tcBorders>
              <w:top w:val="single" w:sz="5" w:space="0" w:color="000000"/>
              <w:left w:val="single" w:sz="5" w:space="0" w:color="000000"/>
              <w:bottom w:val="single" w:sz="5" w:space="0" w:color="000000"/>
              <w:right w:val="single" w:sz="5" w:space="0" w:color="000000"/>
            </w:tcBorders>
          </w:tcPr>
          <w:p w14:paraId="769B720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8BCC8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566FFD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21626D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authorOrganizationAddress</w:t>
            </w:r>
            <w:proofErr w:type="spellEnd"/>
          </w:p>
          <w:p w14:paraId="5812509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1AA36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ST</w:t>
            </w:r>
          </w:p>
          <w:p w14:paraId="09EA52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D65DE1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den enhet som författaren är uppdragstagare hos</w:t>
            </w:r>
          </w:p>
          <w:p w14:paraId="48054C27"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E47588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3842980F" w14:textId="77777777" w:rsidTr="002E0BE8">
        <w:trPr>
          <w:trHeight w:hRule="exact" w:val="956"/>
        </w:trPr>
        <w:tc>
          <w:tcPr>
            <w:tcW w:w="2922" w:type="dxa"/>
            <w:tcBorders>
              <w:top w:val="single" w:sz="5" w:space="0" w:color="000000"/>
              <w:left w:val="single" w:sz="5" w:space="0" w:color="000000"/>
              <w:bottom w:val="single" w:sz="5" w:space="0" w:color="000000"/>
              <w:right w:val="single" w:sz="5" w:space="0" w:color="000000"/>
            </w:tcBorders>
          </w:tcPr>
          <w:p w14:paraId="3C682F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3226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A2393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authorType</w:t>
            </w:r>
            <w:proofErr w:type="spellEnd"/>
            <w:r w:rsidRPr="00BC5B0B">
              <w:rPr>
                <w:rFonts w:ascii="Times New Roman" w:eastAsia="Times New Roman" w:hAnsi="Times New Roman" w:cs="Times New Roman"/>
                <w:sz w:val="20"/>
                <w:szCs w:val="20"/>
              </w:rPr>
              <w:t>.</w:t>
            </w:r>
          </w:p>
          <w:p w14:paraId="11F13B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careProviderId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E8E5C1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HSAIdType</w:t>
            </w:r>
            <w:proofErr w:type="spellEnd"/>
          </w:p>
          <w:p w14:paraId="666EC2C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2342F6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-id för vårdgivaren, som är vårdgivare för den enhet som författaren är uppdragstagare för</w:t>
            </w:r>
          </w:p>
          <w:p w14:paraId="670A6E3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32DC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91063C" w14:textId="77777777" w:rsidTr="002E0BE8">
        <w:trPr>
          <w:trHeight w:hRule="exact" w:val="780"/>
        </w:trPr>
        <w:tc>
          <w:tcPr>
            <w:tcW w:w="2922" w:type="dxa"/>
            <w:tcBorders>
              <w:top w:val="single" w:sz="5" w:space="0" w:color="000000"/>
              <w:left w:val="single" w:sz="5" w:space="0" w:color="000000"/>
              <w:bottom w:val="single" w:sz="5" w:space="0" w:color="000000"/>
              <w:right w:val="single" w:sz="5" w:space="0" w:color="000000"/>
            </w:tcBorders>
          </w:tcPr>
          <w:p w14:paraId="6DD044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608F11A"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4688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p>
          <w:p w14:paraId="08AFBF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95AEFE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w:t>
            </w:r>
            <w:proofErr w:type="spellEnd"/>
            <w:r w:rsidRPr="00BC5B0B">
              <w:rPr>
                <w:rFonts w:ascii="Times New Roman" w:eastAsia="Times New Roman" w:hAnsi="Times New Roman" w:cs="Times New Roman"/>
                <w:sz w:val="20"/>
                <w:szCs w:val="20"/>
              </w:rPr>
              <w:br/>
            </w:r>
            <w:proofErr w:type="spellStart"/>
            <w:r w:rsidRPr="00BC5B0B">
              <w:rPr>
                <w:rFonts w:ascii="Times New Roman" w:eastAsia="Times New Roman" w:hAnsi="Times New Roman" w:cs="Times New Roman"/>
                <w:sz w:val="20"/>
                <w:szCs w:val="20"/>
              </w:rPr>
              <w:t>Type</w:t>
            </w:r>
            <w:proofErr w:type="spellEnd"/>
          </w:p>
          <w:p w14:paraId="10B246A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24CAD4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PDL-enhet som har ansvar för informationen</w:t>
            </w:r>
          </w:p>
        </w:tc>
        <w:tc>
          <w:tcPr>
            <w:tcW w:w="900" w:type="dxa"/>
            <w:tcBorders>
              <w:top w:val="single" w:sz="5" w:space="0" w:color="000000"/>
              <w:left w:val="single" w:sz="5" w:space="0" w:color="000000"/>
              <w:bottom w:val="single" w:sz="5" w:space="0" w:color="000000"/>
              <w:right w:val="single" w:sz="5" w:space="0" w:color="000000"/>
            </w:tcBorders>
          </w:tcPr>
          <w:p w14:paraId="729FB9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FB22CA2" w14:textId="77777777" w:rsidTr="002E0BE8">
        <w:trPr>
          <w:trHeight w:hRule="exact" w:val="1120"/>
        </w:trPr>
        <w:tc>
          <w:tcPr>
            <w:tcW w:w="2922" w:type="dxa"/>
            <w:tcBorders>
              <w:top w:val="single" w:sz="5" w:space="0" w:color="000000"/>
              <w:left w:val="single" w:sz="5" w:space="0" w:color="000000"/>
              <w:bottom w:val="single" w:sz="5" w:space="0" w:color="000000"/>
              <w:right w:val="single" w:sz="5" w:space="0" w:color="000000"/>
            </w:tcBorders>
          </w:tcPr>
          <w:p w14:paraId="7AA91FD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0165AF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597F6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1D9A0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custodianID</w:t>
            </w:r>
            <w:proofErr w:type="spellEnd"/>
          </w:p>
          <w:p w14:paraId="14EFAB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498081B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1FDEC8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PDL-enhet</w:t>
            </w:r>
          </w:p>
          <w:p w14:paraId="6566D7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55B6E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43B44E0" w14:textId="77777777" w:rsidTr="002E0BE8">
        <w:trPr>
          <w:trHeight w:hRule="exact" w:val="995"/>
        </w:trPr>
        <w:tc>
          <w:tcPr>
            <w:tcW w:w="2922" w:type="dxa"/>
            <w:tcBorders>
              <w:top w:val="single" w:sz="5" w:space="0" w:color="000000"/>
              <w:left w:val="single" w:sz="5" w:space="0" w:color="000000"/>
              <w:bottom w:val="single" w:sz="5" w:space="0" w:color="000000"/>
              <w:right w:val="single" w:sz="5" w:space="0" w:color="000000"/>
            </w:tcBorders>
          </w:tcPr>
          <w:p w14:paraId="4166FC6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4ACC4D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7B79F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10030B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FE35A2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3006DC3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signering</w:t>
            </w:r>
          </w:p>
          <w:p w14:paraId="123A22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B5C051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A2DDBC2" w14:textId="77777777" w:rsidTr="002E0BE8">
        <w:trPr>
          <w:trHeight w:hRule="exact" w:val="1202"/>
        </w:trPr>
        <w:tc>
          <w:tcPr>
            <w:tcW w:w="2922" w:type="dxa"/>
            <w:tcBorders>
              <w:top w:val="single" w:sz="5" w:space="0" w:color="000000"/>
              <w:left w:val="single" w:sz="5" w:space="0" w:color="000000"/>
              <w:bottom w:val="single" w:sz="5" w:space="0" w:color="000000"/>
              <w:right w:val="single" w:sz="5" w:space="0" w:color="000000"/>
            </w:tcBorders>
          </w:tcPr>
          <w:p w14:paraId="20CE2E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30869C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8C544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2D0E2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327F7D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0025B9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58026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304E8EB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0C502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 xml:space="preserve">Tidpunkt för signering, format </w:t>
            </w:r>
            <w:proofErr w:type="spellStart"/>
            <w:r w:rsidRPr="00BC5B0B">
              <w:rPr>
                <w:rFonts w:ascii="Times New Roman" w:eastAsia="Times New Roman" w:hAnsi="Times New Roman" w:cs="Times New Roman"/>
                <w:sz w:val="20"/>
                <w:szCs w:val="20"/>
              </w:rPr>
              <w:t>YYYYMMDDHHMMSS</w:t>
            </w:r>
            <w:proofErr w:type="spellEnd"/>
            <w:r w:rsidRPr="00BC5B0B">
              <w:rPr>
                <w:rFonts w:ascii="Times New Roman" w:eastAsia="Times New Roman" w:hAnsi="Times New Roman" w:cs="Times New Roman"/>
                <w:sz w:val="20"/>
                <w:szCs w:val="20"/>
              </w:rPr>
              <w:t xml:space="preserve">. RIV: Vård- och </w:t>
            </w:r>
            <w:proofErr w:type="spellStart"/>
            <w:r w:rsidRPr="00BC5B0B">
              <w:rPr>
                <w:rFonts w:ascii="Times New Roman" w:eastAsia="Times New Roman" w:hAnsi="Times New Roman" w:cs="Times New Roman"/>
                <w:sz w:val="20"/>
                <w:szCs w:val="20"/>
              </w:rPr>
              <w:t>omsorgsdokument.signeringstidpunkt</w:t>
            </w:r>
            <w:proofErr w:type="spellEnd"/>
          </w:p>
          <w:p w14:paraId="30FDDF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670A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5FDC57A6" w14:textId="77777777" w:rsidTr="002E0BE8">
        <w:trPr>
          <w:trHeight w:hRule="exact" w:val="1167"/>
        </w:trPr>
        <w:tc>
          <w:tcPr>
            <w:tcW w:w="2922" w:type="dxa"/>
            <w:tcBorders>
              <w:top w:val="single" w:sz="5" w:space="0" w:color="000000"/>
              <w:left w:val="single" w:sz="5" w:space="0" w:color="000000"/>
              <w:bottom w:val="single" w:sz="5" w:space="0" w:color="000000"/>
              <w:right w:val="single" w:sz="5" w:space="0" w:color="000000"/>
            </w:tcBorders>
          </w:tcPr>
          <w:p w14:paraId="4C548D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4CE367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7C202B3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7927EEA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0BFC0DC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w:t>
            </w:r>
            <w:proofErr w:type="spellEnd"/>
          </w:p>
          <w:p w14:paraId="5FA98EA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highlight w:val="yellow"/>
              </w:rPr>
            </w:pPr>
          </w:p>
        </w:tc>
        <w:tc>
          <w:tcPr>
            <w:tcW w:w="1134" w:type="dxa"/>
            <w:tcBorders>
              <w:top w:val="single" w:sz="5" w:space="0" w:color="000000"/>
              <w:left w:val="single" w:sz="5" w:space="0" w:color="000000"/>
              <w:bottom w:val="single" w:sz="5" w:space="0" w:color="000000"/>
              <w:right w:val="single" w:sz="5" w:space="0" w:color="000000"/>
            </w:tcBorders>
          </w:tcPr>
          <w:p w14:paraId="06D2136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443E35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
        </w:tc>
        <w:tc>
          <w:tcPr>
            <w:tcW w:w="5052" w:type="dxa"/>
            <w:tcBorders>
              <w:top w:val="single" w:sz="5" w:space="0" w:color="000000"/>
              <w:left w:val="single" w:sz="5" w:space="0" w:color="000000"/>
              <w:bottom w:val="single" w:sz="5" w:space="0" w:color="000000"/>
              <w:right w:val="single" w:sz="5" w:space="0" w:color="000000"/>
            </w:tcBorders>
          </w:tcPr>
          <w:p w14:paraId="21AA559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Information om person som signerat dokumentet</w:t>
            </w:r>
          </w:p>
        </w:tc>
        <w:tc>
          <w:tcPr>
            <w:tcW w:w="900" w:type="dxa"/>
            <w:tcBorders>
              <w:top w:val="single" w:sz="5" w:space="0" w:color="000000"/>
              <w:left w:val="single" w:sz="5" w:space="0" w:color="000000"/>
              <w:bottom w:val="single" w:sz="5" w:space="0" w:color="000000"/>
              <w:right w:val="single" w:sz="5" w:space="0" w:color="000000"/>
            </w:tcBorders>
          </w:tcPr>
          <w:p w14:paraId="1EA29FE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60C4BBAC" w14:textId="77777777" w:rsidTr="002E0BE8">
        <w:trPr>
          <w:trHeight w:hRule="exact" w:val="1419"/>
        </w:trPr>
        <w:tc>
          <w:tcPr>
            <w:tcW w:w="2922" w:type="dxa"/>
            <w:tcBorders>
              <w:top w:val="single" w:sz="5" w:space="0" w:color="000000"/>
              <w:left w:val="single" w:sz="5" w:space="0" w:color="000000"/>
              <w:bottom w:val="single" w:sz="5" w:space="0" w:color="000000"/>
              <w:right w:val="single" w:sz="5" w:space="0" w:color="000000"/>
            </w:tcBorders>
          </w:tcPr>
          <w:p w14:paraId="231B5E2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60CE1F4"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04C35AC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557F65B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136E890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assignedEntityType</w:t>
            </w:r>
            <w:proofErr w:type="spellEnd"/>
          </w:p>
          <w:p w14:paraId="128CBAE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assignedEntityID</w:t>
            </w:r>
            <w:proofErr w:type="spellEnd"/>
          </w:p>
          <w:p w14:paraId="3BEBCB9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FEE7A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5AE183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person</w:t>
            </w:r>
          </w:p>
        </w:tc>
        <w:tc>
          <w:tcPr>
            <w:tcW w:w="900" w:type="dxa"/>
            <w:tcBorders>
              <w:top w:val="single" w:sz="5" w:space="0" w:color="000000"/>
              <w:left w:val="single" w:sz="5" w:space="0" w:color="000000"/>
              <w:bottom w:val="single" w:sz="5" w:space="0" w:color="000000"/>
              <w:right w:val="single" w:sz="5" w:space="0" w:color="000000"/>
            </w:tcBorders>
          </w:tcPr>
          <w:p w14:paraId="187878F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2FE72FA1" w14:textId="77777777" w:rsidTr="002E0BE8">
        <w:trPr>
          <w:trHeight w:val="227"/>
        </w:trPr>
        <w:tc>
          <w:tcPr>
            <w:tcW w:w="2922" w:type="dxa"/>
            <w:tcBorders>
              <w:top w:val="single" w:sz="5" w:space="0" w:color="000000"/>
              <w:left w:val="single" w:sz="5" w:space="0" w:color="000000"/>
              <w:bottom w:val="single" w:sz="5" w:space="0" w:color="000000"/>
              <w:right w:val="single" w:sz="5" w:space="0" w:color="000000"/>
            </w:tcBorders>
          </w:tcPr>
          <w:p w14:paraId="7660949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7451C3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6A3506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custodianType</w:t>
            </w:r>
            <w:proofErr w:type="spellEnd"/>
            <w:r w:rsidRPr="00BC5B0B">
              <w:rPr>
                <w:rFonts w:ascii="Times New Roman" w:eastAsia="Times New Roman" w:hAnsi="Times New Roman" w:cs="Times New Roman"/>
                <w:sz w:val="20"/>
                <w:szCs w:val="20"/>
              </w:rPr>
              <w:t>.</w:t>
            </w:r>
          </w:p>
          <w:p w14:paraId="024FCE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legalAuthenticatorType</w:t>
            </w:r>
            <w:proofErr w:type="spellEnd"/>
            <w:r w:rsidRPr="00BC5B0B">
              <w:rPr>
                <w:rFonts w:ascii="Times New Roman" w:eastAsia="Times New Roman" w:hAnsi="Times New Roman" w:cs="Times New Roman"/>
                <w:sz w:val="20"/>
                <w:szCs w:val="20"/>
              </w:rPr>
              <w:t>.</w:t>
            </w:r>
          </w:p>
          <w:p w14:paraId="4AB17A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representedOrganizationID</w:t>
            </w:r>
            <w:proofErr w:type="spellEnd"/>
          </w:p>
          <w:p w14:paraId="15A84E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4CC695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highlight w:val="yellow"/>
              </w:rPr>
            </w:pPr>
            <w:proofErr w:type="spellStart"/>
            <w:r w:rsidRPr="00BC5B0B">
              <w:rPr>
                <w:rFonts w:ascii="Times New Roman" w:eastAsia="Times New Roman" w:hAnsi="Times New Roman" w:cs="Times New Roman"/>
                <w:sz w:val="20"/>
                <w:szCs w:val="20"/>
              </w:rPr>
              <w:lastRenderedPageBreak/>
              <w:t>HSAIdType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60F3247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w:t>
            </w:r>
            <w:proofErr w:type="spellEnd"/>
            <w:r w:rsidRPr="00BC5B0B">
              <w:rPr>
                <w:rFonts w:ascii="Times New Roman" w:eastAsia="Times New Roman" w:hAnsi="Times New Roman" w:cs="Times New Roman"/>
                <w:sz w:val="20"/>
                <w:szCs w:val="20"/>
              </w:rPr>
              <w:t>-id för den organisation som personen har uppdrag för</w:t>
            </w:r>
          </w:p>
        </w:tc>
        <w:tc>
          <w:tcPr>
            <w:tcW w:w="900" w:type="dxa"/>
            <w:tcBorders>
              <w:top w:val="single" w:sz="5" w:space="0" w:color="000000"/>
              <w:left w:val="single" w:sz="5" w:space="0" w:color="000000"/>
              <w:bottom w:val="single" w:sz="5" w:space="0" w:color="000000"/>
              <w:right w:val="single" w:sz="5" w:space="0" w:color="000000"/>
            </w:tcBorders>
          </w:tcPr>
          <w:p w14:paraId="6ACC04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8826E86" w14:textId="77777777" w:rsidTr="002E0BE8">
        <w:trPr>
          <w:trHeight w:hRule="exact" w:val="979"/>
        </w:trPr>
        <w:tc>
          <w:tcPr>
            <w:tcW w:w="2922" w:type="dxa"/>
            <w:tcBorders>
              <w:top w:val="single" w:sz="5" w:space="0" w:color="000000"/>
              <w:left w:val="single" w:sz="5" w:space="0" w:color="000000"/>
              <w:bottom w:val="single" w:sz="5" w:space="0" w:color="000000"/>
              <w:right w:val="single" w:sz="5" w:space="0" w:color="000000"/>
            </w:tcBorders>
          </w:tcPr>
          <w:p w14:paraId="531AFA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31593EC1"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1744CB6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53B2B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9F2FB4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Information om </w:t>
            </w:r>
            <w:proofErr w:type="spellStart"/>
            <w:r w:rsidRPr="00BC5B0B">
              <w:rPr>
                <w:rFonts w:ascii="Times New Roman" w:eastAsia="Times New Roman" w:hAnsi="Times New Roman" w:cs="Times New Roman"/>
                <w:spacing w:val="-1"/>
                <w:sz w:val="20"/>
                <w:szCs w:val="20"/>
              </w:rPr>
              <w:t>menprövning</w:t>
            </w:r>
            <w:proofErr w:type="spellEnd"/>
          </w:p>
        </w:tc>
        <w:tc>
          <w:tcPr>
            <w:tcW w:w="900" w:type="dxa"/>
            <w:tcBorders>
              <w:top w:val="single" w:sz="5" w:space="0" w:color="000000"/>
              <w:left w:val="single" w:sz="5" w:space="0" w:color="000000"/>
              <w:bottom w:val="single" w:sz="5" w:space="0" w:color="000000"/>
              <w:right w:val="single" w:sz="5" w:space="0" w:color="000000"/>
            </w:tcBorders>
          </w:tcPr>
          <w:p w14:paraId="499F1F5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52A9D5F" w14:textId="77777777" w:rsidTr="002E0BE8">
        <w:trPr>
          <w:trHeight w:hRule="exact" w:val="1119"/>
        </w:trPr>
        <w:tc>
          <w:tcPr>
            <w:tcW w:w="2922" w:type="dxa"/>
            <w:tcBorders>
              <w:top w:val="single" w:sz="5" w:space="0" w:color="000000"/>
              <w:left w:val="single" w:sz="5" w:space="0" w:color="000000"/>
              <w:bottom w:val="single" w:sz="5" w:space="0" w:color="000000"/>
              <w:right w:val="single" w:sz="5" w:space="0" w:color="000000"/>
            </w:tcBorders>
          </w:tcPr>
          <w:p w14:paraId="3ED6F8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C94FD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patientSummeryHeaderType</w:t>
            </w:r>
            <w:proofErr w:type="spellEnd"/>
            <w:r w:rsidRPr="00BC5B0B">
              <w:rPr>
                <w:rFonts w:ascii="Times New Roman" w:eastAsia="Times New Roman" w:hAnsi="Times New Roman" w:cs="Times New Roman"/>
                <w:sz w:val="20"/>
                <w:szCs w:val="20"/>
              </w:rPr>
              <w:t>.</w:t>
            </w:r>
          </w:p>
          <w:p w14:paraId="4B7C6EE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authorizationType</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authorizationCode</w:t>
            </w:r>
            <w:proofErr w:type="spellEnd"/>
          </w:p>
          <w:p w14:paraId="7FB6E0B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p w14:paraId="25D8B08B" w14:textId="77777777" w:rsidR="00D218F3" w:rsidRPr="00BC5B0B" w:rsidRDefault="00D218F3" w:rsidP="00FE2B3C">
            <w:pPr>
              <w:pStyle w:val="TableParagraph"/>
              <w:spacing w:line="226" w:lineRule="exact"/>
              <w:rPr>
                <w:rFonts w:ascii="Times New Roman" w:eastAsia="Times New Roman" w:hAnsi="Times New Roman" w:cs="Times New Roman"/>
                <w:spacing w:val="-1"/>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04F97DF8" w14:textId="4B8A9B3F"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726252C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typ av </w:t>
            </w:r>
            <w:proofErr w:type="spellStart"/>
            <w:r w:rsidRPr="00BC5B0B">
              <w:rPr>
                <w:rFonts w:ascii="Times New Roman" w:eastAsia="Times New Roman" w:hAnsi="Times New Roman" w:cs="Times New Roman"/>
                <w:spacing w:val="-1"/>
                <w:sz w:val="20"/>
                <w:szCs w:val="20"/>
              </w:rPr>
              <w:t>menprövning</w:t>
            </w:r>
            <w:proofErr w:type="spellEnd"/>
            <w:r w:rsidRPr="00BC5B0B">
              <w:rPr>
                <w:rFonts w:ascii="Times New Roman" w:eastAsia="Times New Roman" w:hAnsi="Times New Roman" w:cs="Times New Roman"/>
                <w:spacing w:val="-1"/>
                <w:sz w:val="20"/>
                <w:szCs w:val="20"/>
              </w:rPr>
              <w:t xml:space="preserve">. Värden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KV (Detta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skall definieras).</w:t>
            </w:r>
          </w:p>
          <w:p w14:paraId="410EABA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DB2B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747112B3"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7EE434E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3CF6C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w:t>
            </w:r>
            <w:proofErr w:type="spellEnd"/>
          </w:p>
          <w:p w14:paraId="17769CF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3C71AC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F4218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3B77FF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1B47E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19DA4B5" w14:textId="77777777" w:rsidTr="002E0BE8">
        <w:trPr>
          <w:trHeight w:hRule="exact" w:val="712"/>
        </w:trPr>
        <w:tc>
          <w:tcPr>
            <w:tcW w:w="2922" w:type="dxa"/>
            <w:tcBorders>
              <w:top w:val="single" w:sz="5" w:space="0" w:color="000000"/>
              <w:left w:val="single" w:sz="5" w:space="0" w:color="000000"/>
              <w:bottom w:val="single" w:sz="5" w:space="0" w:color="000000"/>
              <w:right w:val="single" w:sz="5" w:space="0" w:color="000000"/>
            </w:tcBorders>
          </w:tcPr>
          <w:p w14:paraId="30E75EE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4DD5C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B6648A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DFE741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z w:val="20"/>
                <w:szCs w:val="20"/>
              </w:rPr>
              <w:t>referralAnswerType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5B8FB3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Svar till konsultationsremiss</w:t>
            </w:r>
          </w:p>
          <w:p w14:paraId="24892FF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E00D95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4BC37E6F" w14:textId="77777777" w:rsidTr="002E0BE8">
        <w:trPr>
          <w:trHeight w:hRule="exact" w:val="984"/>
        </w:trPr>
        <w:tc>
          <w:tcPr>
            <w:tcW w:w="2922" w:type="dxa"/>
            <w:tcBorders>
              <w:top w:val="single" w:sz="5" w:space="0" w:color="000000"/>
              <w:left w:val="single" w:sz="5" w:space="0" w:color="000000"/>
              <w:bottom w:val="single" w:sz="5" w:space="0" w:color="000000"/>
              <w:right w:val="single" w:sz="5" w:space="0" w:color="000000"/>
            </w:tcBorders>
          </w:tcPr>
          <w:p w14:paraId="54B79C1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A663C1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F61B0F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1CFE24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referralAnswerTitle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28AE1C"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06AC4CB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Detaljerad remissvarsinformation. Fast text som anger typ av svar</w:t>
            </w:r>
          </w:p>
          <w:p w14:paraId="1B084C6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8687E5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1E9238" w14:textId="77777777" w:rsidTr="002E0BE8">
        <w:trPr>
          <w:trHeight w:hRule="exact" w:val="1267"/>
        </w:trPr>
        <w:tc>
          <w:tcPr>
            <w:tcW w:w="2922" w:type="dxa"/>
            <w:tcBorders>
              <w:top w:val="single" w:sz="5" w:space="0" w:color="000000"/>
              <w:left w:val="single" w:sz="5" w:space="0" w:color="000000"/>
              <w:bottom w:val="single" w:sz="5" w:space="0" w:color="000000"/>
              <w:right w:val="single" w:sz="5" w:space="0" w:color="000000"/>
            </w:tcBorders>
          </w:tcPr>
          <w:p w14:paraId="25D6565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F1C0D07"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93AC67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EDB9CF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7A21873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734E5BB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Själva utlåtandet. Formatet i textfältet ska följa HL7 CDA "Narrative Block".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202187F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16A251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227A529" w14:textId="77777777" w:rsidTr="002E0BE8">
        <w:trPr>
          <w:trHeight w:hRule="exact" w:val="1413"/>
        </w:trPr>
        <w:tc>
          <w:tcPr>
            <w:tcW w:w="2922" w:type="dxa"/>
            <w:tcBorders>
              <w:top w:val="single" w:sz="5" w:space="0" w:color="000000"/>
              <w:left w:val="single" w:sz="5" w:space="0" w:color="000000"/>
              <w:bottom w:val="single" w:sz="5" w:space="0" w:color="000000"/>
              <w:right w:val="single" w:sz="5" w:space="0" w:color="000000"/>
            </w:tcBorders>
          </w:tcPr>
          <w:p w14:paraId="4FDC292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22CBB1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45AE0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32A8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w:t>
            </w:r>
            <w:proofErr w:type="spellEnd"/>
          </w:p>
          <w:p w14:paraId="4179DB4E" w14:textId="77777777" w:rsidR="00D218F3" w:rsidRPr="00BC5B0B" w:rsidRDefault="00D218F3" w:rsidP="00FE2B3C">
            <w:pPr>
              <w:pStyle w:val="TableParagraph"/>
              <w:spacing w:line="229" w:lineRule="exact"/>
              <w:ind w:left="102"/>
            </w:pPr>
          </w:p>
          <w:p w14:paraId="7ADF19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BD884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1C6EF42D"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79A11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Klinisk </w:t>
            </w:r>
            <w:proofErr w:type="gramStart"/>
            <w:r w:rsidRPr="00BC5B0B">
              <w:rPr>
                <w:rFonts w:ascii="Times New Roman" w:eastAsia="Times New Roman" w:hAnsi="Times New Roman" w:cs="Times New Roman"/>
                <w:spacing w:val="-1"/>
                <w:sz w:val="20"/>
                <w:szCs w:val="20"/>
              </w:rPr>
              <w:t>information  för</w:t>
            </w:r>
            <w:proofErr w:type="gramEnd"/>
            <w:r w:rsidRPr="00BC5B0B">
              <w:rPr>
                <w:rFonts w:ascii="Times New Roman" w:eastAsia="Times New Roman" w:hAnsi="Times New Roman" w:cs="Times New Roman"/>
                <w:spacing w:val="-1"/>
                <w:sz w:val="20"/>
                <w:szCs w:val="20"/>
              </w:rPr>
              <w:t xml:space="preserve"> remissvaret. Dessa kliniska data är direkt kopplat till svaret.</w:t>
            </w:r>
          </w:p>
          <w:p w14:paraId="1CA038B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9ABE2C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595F18AA" w14:textId="77777777" w:rsidTr="002E0BE8">
        <w:trPr>
          <w:trHeight w:hRule="exact" w:val="1561"/>
        </w:trPr>
        <w:tc>
          <w:tcPr>
            <w:tcW w:w="2922" w:type="dxa"/>
            <w:tcBorders>
              <w:top w:val="single" w:sz="5" w:space="0" w:color="000000"/>
              <w:left w:val="single" w:sz="5" w:space="0" w:color="000000"/>
              <w:bottom w:val="single" w:sz="5" w:space="0" w:color="000000"/>
              <w:right w:val="single" w:sz="5" w:space="0" w:color="000000"/>
            </w:tcBorders>
          </w:tcPr>
          <w:p w14:paraId="25F810E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912D480"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E9AD10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452941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4F085BA6"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clinicalInformationCode</w:t>
            </w:r>
            <w:proofErr w:type="spellEnd"/>
          </w:p>
          <w:p w14:paraId="0EB0BD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2D66B608"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586218C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Kod för åtgärd. Kod kan komma från </w:t>
            </w:r>
            <w:proofErr w:type="spellStart"/>
            <w:r w:rsidRPr="00BC5B0B">
              <w:rPr>
                <w:rFonts w:ascii="Times New Roman" w:eastAsia="Times New Roman" w:hAnsi="Times New Roman" w:cs="Times New Roman"/>
                <w:spacing w:val="-1"/>
                <w:sz w:val="20"/>
                <w:szCs w:val="20"/>
              </w:rPr>
              <w:t>kodverket</w:t>
            </w:r>
            <w:proofErr w:type="spellEnd"/>
            <w:r w:rsidRPr="00BC5B0B">
              <w:rPr>
                <w:rFonts w:ascii="Times New Roman" w:eastAsia="Times New Roman" w:hAnsi="Times New Roman" w:cs="Times New Roman"/>
                <w:spacing w:val="-1"/>
                <w:sz w:val="20"/>
                <w:szCs w:val="20"/>
              </w:rPr>
              <w:t xml:space="preserve"> ICD-10 (1.2.752.116.1.1.1.1.3)</w:t>
            </w:r>
          </w:p>
          <w:p w14:paraId="465CD21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1F4DA1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903D5C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3042251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26EF63C"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5EB3FD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CFC829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clinicalInformationType</w:t>
            </w:r>
            <w:proofErr w:type="spellEnd"/>
          </w:p>
          <w:p w14:paraId="7E2B3EE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clinicalInformationText</w:t>
            </w:r>
            <w:proofErr w:type="spellEnd"/>
          </w:p>
          <w:p w14:paraId="5C1A53B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90AFEFA"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35E4B9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klinisk information</w:t>
            </w:r>
          </w:p>
          <w:p w14:paraId="229C07D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6E638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1581A81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2C147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193041" w14:textId="55FC34DF" w:rsidR="00D218F3"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00D218F3" w:rsidRPr="00BC5B0B">
              <w:rPr>
                <w:rFonts w:ascii="Times New Roman" w:eastAsia="Times New Roman" w:hAnsi="Times New Roman" w:cs="Times New Roman"/>
                <w:sz w:val="20"/>
                <w:szCs w:val="20"/>
              </w:rPr>
              <w:t>.</w:t>
            </w:r>
          </w:p>
          <w:p w14:paraId="5A5D1B7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F3534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1CEF40E"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0B75A37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Utförd åtgärd</w:t>
            </w:r>
          </w:p>
          <w:p w14:paraId="3B0BDE2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515719B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6480714C"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A1A5FC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7852C26"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499AF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6E280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6A558FB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F7721F0"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485DF8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identitet på åtgärd.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581F0A8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9E36AA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54C2EC8E"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2E87538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AFB7F2D"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A19F4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0D670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7DA2273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actCode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0C7F526"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CD</w:t>
            </w:r>
          </w:p>
        </w:tc>
        <w:tc>
          <w:tcPr>
            <w:tcW w:w="5052" w:type="dxa"/>
            <w:tcBorders>
              <w:top w:val="single" w:sz="5" w:space="0" w:color="000000"/>
              <w:left w:val="single" w:sz="5" w:space="0" w:color="000000"/>
              <w:bottom w:val="single" w:sz="5" w:space="0" w:color="000000"/>
              <w:right w:val="single" w:sz="5" w:space="0" w:color="000000"/>
            </w:tcBorders>
          </w:tcPr>
          <w:p w14:paraId="2214903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är tillåtet om kod </w:t>
            </w:r>
            <w:proofErr w:type="gramStart"/>
            <w:r w:rsidRPr="00BC5B0B">
              <w:rPr>
                <w:rFonts w:ascii="Times New Roman" w:eastAsia="Times New Roman" w:hAnsi="Times New Roman" w:cs="Times New Roman"/>
                <w:spacing w:val="-1"/>
                <w:sz w:val="20"/>
                <w:szCs w:val="20"/>
              </w:rPr>
              <w:t>ej</w:t>
            </w:r>
            <w:proofErr w:type="gramEnd"/>
            <w:r w:rsidRPr="00BC5B0B">
              <w:rPr>
                <w:rFonts w:ascii="Times New Roman" w:eastAsia="Times New Roman" w:hAnsi="Times New Roman" w:cs="Times New Roman"/>
                <w:spacing w:val="-1"/>
                <w:sz w:val="20"/>
                <w:szCs w:val="20"/>
              </w:rPr>
              <w:t xml:space="preserve"> är tillgänglig. Åtgärdskodstext skall då skrivas i &lt;</w:t>
            </w:r>
            <w:proofErr w:type="spellStart"/>
            <w:r w:rsidRPr="00BC5B0B">
              <w:rPr>
                <w:rFonts w:ascii="Times New Roman" w:eastAsia="Times New Roman" w:hAnsi="Times New Roman" w:cs="Times New Roman"/>
                <w:spacing w:val="-1"/>
                <w:sz w:val="20"/>
                <w:szCs w:val="20"/>
              </w:rPr>
              <w:t>actText</w:t>
            </w:r>
            <w:proofErr w:type="spellEnd"/>
            <w:r w:rsidRPr="00BC5B0B">
              <w:rPr>
                <w:rFonts w:ascii="Times New Roman" w:eastAsia="Times New Roman" w:hAnsi="Times New Roman" w:cs="Times New Roman"/>
                <w:spacing w:val="-1"/>
                <w:sz w:val="20"/>
                <w:szCs w:val="20"/>
              </w:rPr>
              <w:t xml:space="preserve">&gt;. Kod från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Lämpliga </w:t>
            </w:r>
            <w:proofErr w:type="spellStart"/>
            <w:r w:rsidRPr="00BC5B0B">
              <w:rPr>
                <w:rFonts w:ascii="Times New Roman" w:eastAsia="Times New Roman" w:hAnsi="Times New Roman" w:cs="Times New Roman"/>
                <w:spacing w:val="-1"/>
                <w:sz w:val="20"/>
                <w:szCs w:val="20"/>
              </w:rPr>
              <w:t>kodverk</w:t>
            </w:r>
            <w:proofErr w:type="spellEnd"/>
            <w:r w:rsidRPr="00BC5B0B">
              <w:rPr>
                <w:rFonts w:ascii="Times New Roman" w:eastAsia="Times New Roman" w:hAnsi="Times New Roman" w:cs="Times New Roman"/>
                <w:spacing w:val="-1"/>
                <w:sz w:val="20"/>
                <w:szCs w:val="20"/>
              </w:rPr>
              <w:t xml:space="preserve"> kan vara: </w:t>
            </w:r>
            <w:proofErr w:type="spellStart"/>
            <w:r w:rsidRPr="00BC5B0B">
              <w:rPr>
                <w:rFonts w:ascii="Times New Roman" w:eastAsia="Times New Roman" w:hAnsi="Times New Roman" w:cs="Times New Roman"/>
                <w:spacing w:val="-1"/>
                <w:sz w:val="20"/>
                <w:szCs w:val="20"/>
              </w:rPr>
              <w:t>KVÅ</w:t>
            </w:r>
            <w:proofErr w:type="spellEnd"/>
            <w:r w:rsidRPr="00BC5B0B">
              <w:rPr>
                <w:rFonts w:ascii="Times New Roman" w:eastAsia="Times New Roman" w:hAnsi="Times New Roman" w:cs="Times New Roman"/>
                <w:spacing w:val="-1"/>
                <w:sz w:val="20"/>
                <w:szCs w:val="20"/>
              </w:rPr>
              <w:t xml:space="preserve"> (1.2.752.116.1.3.2.1.4) </w:t>
            </w:r>
          </w:p>
          <w:p w14:paraId="09EE616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91BA62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5124A58"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54F9E6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D4AC53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53B7DBC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F770E4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256A867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2B6501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72A49C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 som anger namnet på den kod som anges i attributet </w:t>
            </w: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 xml:space="preserve">. Beskrivning av åtgärd anges här om ingen kod har angetts i attributet </w:t>
            </w:r>
            <w:proofErr w:type="spellStart"/>
            <w:r w:rsidRPr="00BC5B0B">
              <w:rPr>
                <w:rFonts w:ascii="Times New Roman" w:eastAsia="Times New Roman" w:hAnsi="Times New Roman" w:cs="Times New Roman"/>
                <w:spacing w:val="-1"/>
                <w:sz w:val="20"/>
                <w:szCs w:val="20"/>
              </w:rPr>
              <w:t>åtgärdskod</w:t>
            </w:r>
            <w:proofErr w:type="spellEnd"/>
            <w:r w:rsidRPr="00BC5B0B">
              <w:rPr>
                <w:rFonts w:ascii="Times New Roman" w:eastAsia="Times New Roman" w:hAnsi="Times New Roman" w:cs="Times New Roman"/>
                <w:spacing w:val="-1"/>
                <w:sz w:val="20"/>
                <w:szCs w:val="20"/>
              </w:rPr>
              <w:t>.</w:t>
            </w:r>
          </w:p>
          <w:p w14:paraId="1C5E556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A00358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FFA7F95"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49BAE4B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87D20C8"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7FF39C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2558CB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A7F2FA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C537387"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0883F0C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Åtgärdstid</w:t>
            </w:r>
            <w:proofErr w:type="spellEnd"/>
          </w:p>
          <w:p w14:paraId="48B93AB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0D72D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051F630"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7FD782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35F62E9"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B684C3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B411E2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5C2E39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w:t>
            </w:r>
            <w:proofErr w:type="spellEnd"/>
          </w:p>
          <w:p w14:paraId="745EB9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1035E6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p>
          <w:p w14:paraId="294A63D3"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25E4629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Resultat av åtgärd. Data i form av bifogade bilder eller liknande</w:t>
            </w:r>
          </w:p>
          <w:p w14:paraId="45A79CB0"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A32F79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w:t>
            </w:r>
          </w:p>
        </w:tc>
      </w:tr>
      <w:tr w:rsidR="00D218F3" w:rsidRPr="00BC5B0B" w14:paraId="2F9E99DB"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035E531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D625EB5" w14:textId="77777777" w:rsidR="005E6DAC" w:rsidRPr="00BC5B0B" w:rsidRDefault="005E6DAC" w:rsidP="005E6DA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3D30F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28D0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actType</w:t>
            </w:r>
            <w:proofErr w:type="spellEnd"/>
            <w:r w:rsidRPr="00BC5B0B">
              <w:rPr>
                <w:rFonts w:ascii="Times New Roman" w:eastAsia="Times New Roman" w:hAnsi="Times New Roman" w:cs="Times New Roman"/>
                <w:sz w:val="20"/>
                <w:szCs w:val="20"/>
              </w:rPr>
              <w:t>.</w:t>
            </w:r>
          </w:p>
          <w:p w14:paraId="272ACD7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ResultType</w:t>
            </w:r>
            <w:proofErr w:type="spellEnd"/>
            <w:r w:rsidRPr="00BC5B0B">
              <w:rPr>
                <w:rFonts w:ascii="Times New Roman" w:eastAsia="Times New Roman" w:hAnsi="Times New Roman" w:cs="Times New Roman"/>
                <w:sz w:val="20"/>
                <w:szCs w:val="20"/>
              </w:rPr>
              <w:t>.</w:t>
            </w:r>
          </w:p>
          <w:p w14:paraId="3018338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value</w:t>
            </w:r>
            <w:proofErr w:type="spellEnd"/>
          </w:p>
          <w:p w14:paraId="2B7CB25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69D231E1"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ED</w:t>
            </w:r>
          </w:p>
        </w:tc>
        <w:tc>
          <w:tcPr>
            <w:tcW w:w="5052" w:type="dxa"/>
            <w:tcBorders>
              <w:top w:val="single" w:sz="5" w:space="0" w:color="000000"/>
              <w:left w:val="single" w:sz="5" w:space="0" w:color="000000"/>
              <w:bottom w:val="single" w:sz="5" w:space="0" w:color="000000"/>
              <w:right w:val="single" w:sz="5" w:space="0" w:color="000000"/>
            </w:tcBorders>
          </w:tcPr>
          <w:p w14:paraId="3FD07E1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Beskrivning av det resultat av åtgärden som ligger till grund för utlåtandet</w:t>
            </w:r>
          </w:p>
          <w:p w14:paraId="3C834EF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147A370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6562784A" w14:textId="77777777" w:rsidTr="002E0BE8">
        <w:trPr>
          <w:trHeight w:hRule="exact" w:val="1412"/>
        </w:trPr>
        <w:tc>
          <w:tcPr>
            <w:tcW w:w="2922" w:type="dxa"/>
            <w:tcBorders>
              <w:top w:val="single" w:sz="5" w:space="0" w:color="000000"/>
              <w:left w:val="single" w:sz="5" w:space="0" w:color="000000"/>
              <w:bottom w:val="single" w:sz="5" w:space="0" w:color="000000"/>
              <w:right w:val="single" w:sz="5" w:space="0" w:color="000000"/>
            </w:tcBorders>
          </w:tcPr>
          <w:p w14:paraId="72813F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37C3BA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00885C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01DC0B" w14:textId="77777777" w:rsidR="00D218F3" w:rsidRPr="00BC5B0B" w:rsidRDefault="00D218F3" w:rsidP="00FE2B3C">
            <w:pPr>
              <w:pStyle w:val="TableParagraph"/>
              <w:spacing w:line="226"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p>
        </w:tc>
        <w:tc>
          <w:tcPr>
            <w:tcW w:w="5052" w:type="dxa"/>
            <w:tcBorders>
              <w:top w:val="single" w:sz="5" w:space="0" w:color="000000"/>
              <w:left w:val="single" w:sz="5" w:space="0" w:color="000000"/>
              <w:bottom w:val="single" w:sz="5" w:space="0" w:color="000000"/>
              <w:right w:val="single" w:sz="5" w:space="0" w:color="000000"/>
            </w:tcBorders>
          </w:tcPr>
          <w:p w14:paraId="2C63724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Information om den vårdbegäran som ligger till grund för svaret</w:t>
            </w:r>
          </w:p>
          <w:p w14:paraId="7E23F74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4D2C87F"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218F3" w:rsidRPr="00BC5B0B" w14:paraId="24721D86" w14:textId="77777777" w:rsidTr="002E0BE8">
        <w:trPr>
          <w:trHeight w:hRule="exact" w:val="1134"/>
        </w:trPr>
        <w:tc>
          <w:tcPr>
            <w:tcW w:w="2922" w:type="dxa"/>
            <w:tcBorders>
              <w:top w:val="single" w:sz="5" w:space="0" w:color="000000"/>
              <w:left w:val="single" w:sz="5" w:space="0" w:color="000000"/>
              <w:bottom w:val="single" w:sz="5" w:space="0" w:color="000000"/>
              <w:right w:val="single" w:sz="5" w:space="0" w:color="000000"/>
            </w:tcBorders>
          </w:tcPr>
          <w:p w14:paraId="0DADAC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AACD5F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33994DA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1B43FEB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careRequestID</w:t>
            </w:r>
            <w:proofErr w:type="spellEnd"/>
          </w:p>
          <w:p w14:paraId="1A8F9B88"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124E7D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263B0F"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DB4A25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Unik identifierare för vårdbegäran.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35C5A3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A2022E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3DE8BB9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1F128999" w14:textId="77777777" w:rsidTr="002E0BE8">
        <w:trPr>
          <w:trHeight w:hRule="exact" w:val="1009"/>
        </w:trPr>
        <w:tc>
          <w:tcPr>
            <w:tcW w:w="2922" w:type="dxa"/>
            <w:tcBorders>
              <w:top w:val="single" w:sz="5" w:space="0" w:color="000000"/>
              <w:left w:val="single" w:sz="5" w:space="0" w:color="000000"/>
              <w:bottom w:val="single" w:sz="5" w:space="0" w:color="000000"/>
              <w:right w:val="single" w:sz="5" w:space="0" w:color="000000"/>
            </w:tcBorders>
          </w:tcPr>
          <w:p w14:paraId="48E36CF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7D7AD3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081D42B8"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65954C9B"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roofErr w:type="spellStart"/>
            <w:r w:rsidRPr="00BC5B0B">
              <w:rPr>
                <w:rFonts w:ascii="Times New Roman" w:eastAsia="Times New Roman" w:hAnsi="Times New Roman" w:cs="Times New Roman"/>
                <w:sz w:val="20"/>
                <w:szCs w:val="20"/>
              </w:rPr>
              <w:t>careRequestText</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2BA8C64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04CA6D5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D0EE7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Texten från vårdbegäran. Här placeras även HL7 CDA "Narrative Block" text för att i klartext beskriva alla eventuella ingående </w:t>
            </w:r>
            <w:proofErr w:type="spellStart"/>
            <w:r w:rsidRPr="00BC5B0B">
              <w:rPr>
                <w:rFonts w:ascii="Times New Roman" w:eastAsia="Times New Roman" w:hAnsi="Times New Roman" w:cs="Times New Roman"/>
                <w:spacing w:val="-1"/>
                <w:sz w:val="20"/>
                <w:szCs w:val="20"/>
              </w:rPr>
              <w:t>Entry</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och </w:t>
            </w:r>
            <w:proofErr w:type="spellStart"/>
            <w:r w:rsidRPr="00BC5B0B">
              <w:rPr>
                <w:rFonts w:ascii="Times New Roman" w:eastAsia="Times New Roman" w:hAnsi="Times New Roman" w:cs="Times New Roman"/>
                <w:spacing w:val="-1"/>
                <w:sz w:val="20"/>
                <w:szCs w:val="20"/>
              </w:rPr>
              <w:t>EntryRelationship</w:t>
            </w:r>
            <w:proofErr w:type="spellEnd"/>
            <w:r w:rsidRPr="00BC5B0B">
              <w:rPr>
                <w:rFonts w:ascii="Times New Roman" w:eastAsia="Times New Roman" w:hAnsi="Times New Roman" w:cs="Times New Roman"/>
                <w:spacing w:val="-1"/>
                <w:sz w:val="20"/>
                <w:szCs w:val="20"/>
              </w:rPr>
              <w:t xml:space="preserve"> </w:t>
            </w:r>
            <w:proofErr w:type="spellStart"/>
            <w:r w:rsidRPr="00BC5B0B">
              <w:rPr>
                <w:rFonts w:ascii="Times New Roman" w:eastAsia="Times New Roman" w:hAnsi="Times New Roman" w:cs="Times New Roman"/>
                <w:spacing w:val="-1"/>
                <w:sz w:val="20"/>
                <w:szCs w:val="20"/>
              </w:rPr>
              <w:t>Acts</w:t>
            </w:r>
            <w:proofErr w:type="spellEnd"/>
            <w:r w:rsidRPr="00BC5B0B">
              <w:rPr>
                <w:rFonts w:ascii="Times New Roman" w:eastAsia="Times New Roman" w:hAnsi="Times New Roman" w:cs="Times New Roman"/>
                <w:spacing w:val="-1"/>
                <w:sz w:val="20"/>
                <w:szCs w:val="20"/>
              </w:rPr>
              <w:t xml:space="preserve"> om sådana finns.</w:t>
            </w:r>
          </w:p>
          <w:p w14:paraId="3E58C829"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F03959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778E099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349E160C" w14:textId="77777777" w:rsidTr="002E0BE8">
        <w:trPr>
          <w:trHeight w:hRule="exact" w:val="1263"/>
        </w:trPr>
        <w:tc>
          <w:tcPr>
            <w:tcW w:w="2922" w:type="dxa"/>
            <w:tcBorders>
              <w:top w:val="single" w:sz="5" w:space="0" w:color="000000"/>
              <w:left w:val="single" w:sz="5" w:space="0" w:color="000000"/>
              <w:bottom w:val="single" w:sz="5" w:space="0" w:color="000000"/>
              <w:right w:val="single" w:sz="5" w:space="0" w:color="000000"/>
            </w:tcBorders>
          </w:tcPr>
          <w:p w14:paraId="25357EC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104DB47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0104193"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AB054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careRequestTime</w:t>
            </w:r>
            <w:proofErr w:type="spellEnd"/>
          </w:p>
          <w:p w14:paraId="39B249B7"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p w14:paraId="07C2B405" w14:textId="77777777" w:rsidR="00D218F3" w:rsidRPr="00BC5B0B" w:rsidRDefault="00D218F3" w:rsidP="00FE2B3C">
            <w:pPr>
              <w:pStyle w:val="TableParagraph"/>
              <w:spacing w:line="229" w:lineRule="exact"/>
              <w:ind w:left="102"/>
              <w:rPr>
                <w:rFonts w:ascii="Times New Roman" w:eastAsia="Times New Roman" w:hAnsi="Times New Roman" w:cs="Times New Roman"/>
                <w:b/>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5380E2A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p w14:paraId="12851643"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16B3D52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då vårdbegäran framställdes. </w:t>
            </w:r>
            <w:proofErr w:type="spellStart"/>
            <w:r w:rsidRPr="00BC5B0B">
              <w:rPr>
                <w:rFonts w:ascii="Times New Roman" w:eastAsia="Times New Roman" w:hAnsi="Times New Roman" w:cs="Times New Roman"/>
                <w:spacing w:val="-1"/>
                <w:sz w:val="20"/>
                <w:szCs w:val="20"/>
              </w:rPr>
              <w:t>Nullvärde</w:t>
            </w:r>
            <w:proofErr w:type="spellEnd"/>
            <w:r w:rsidRPr="00BC5B0B">
              <w:rPr>
                <w:rFonts w:ascii="Times New Roman" w:eastAsia="Times New Roman" w:hAnsi="Times New Roman" w:cs="Times New Roman"/>
                <w:spacing w:val="-1"/>
                <w:sz w:val="20"/>
                <w:szCs w:val="20"/>
              </w:rPr>
              <w:t xml:space="preserve"> tillåtet</w:t>
            </w:r>
          </w:p>
          <w:p w14:paraId="0C04A6E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983200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670133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4937B689" w14:textId="77777777" w:rsidTr="002E0BE8">
        <w:trPr>
          <w:trHeight w:hRule="exact" w:val="1126"/>
        </w:trPr>
        <w:tc>
          <w:tcPr>
            <w:tcW w:w="2922" w:type="dxa"/>
            <w:tcBorders>
              <w:top w:val="single" w:sz="5" w:space="0" w:color="000000"/>
              <w:left w:val="single" w:sz="5" w:space="0" w:color="000000"/>
              <w:bottom w:val="single" w:sz="5" w:space="0" w:color="000000"/>
              <w:right w:val="single" w:sz="5" w:space="0" w:color="000000"/>
            </w:tcBorders>
          </w:tcPr>
          <w:p w14:paraId="2FC0A7D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0CF4E3D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9D66490"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20DCA28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careRequestAuthorId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4B541A6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74863AA2"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C8448CB"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för person som framställt vårdbegäran</w:t>
            </w:r>
          </w:p>
          <w:p w14:paraId="59E97BF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6D45CC55" w14:textId="77777777" w:rsidR="00D218F3" w:rsidRPr="00BC5B0B" w:rsidRDefault="00D218F3" w:rsidP="00FE2B3C">
            <w:pPr>
              <w:pStyle w:val="TableParagraph"/>
              <w:spacing w:line="229" w:lineRule="exact"/>
              <w:ind w:left="102"/>
              <w:rPr>
                <w:rFonts w:ascii="Arial" w:hAnsi="Arial" w:cs="Arial"/>
                <w:color w:val="C00000"/>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29BCC0A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582C7814"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796286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lastRenderedPageBreak/>
              <w:t>referralAnswerType</w:t>
            </w:r>
            <w:proofErr w:type="spellEnd"/>
            <w:r w:rsidRPr="00BC5B0B">
              <w:rPr>
                <w:rFonts w:ascii="Times New Roman" w:eastAsia="Times New Roman" w:hAnsi="Times New Roman" w:cs="Times New Roman"/>
                <w:sz w:val="20"/>
                <w:szCs w:val="20"/>
              </w:rPr>
              <w:t>.</w:t>
            </w:r>
          </w:p>
          <w:p w14:paraId="53DD28C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67309D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careRequestAuthorName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664CD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2DCE45BE"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5D56528D"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författare</w:t>
            </w:r>
          </w:p>
          <w:p w14:paraId="53A9E4D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7BC91A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90E4B66"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D076AE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609C553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687DF525"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4332884C"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4A3AF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HSAIdType</w:t>
            </w:r>
            <w:proofErr w:type="spellEnd"/>
          </w:p>
          <w:p w14:paraId="1681CDC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0CBFB71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roofErr w:type="spellStart"/>
            <w:r w:rsidRPr="00BC5B0B">
              <w:rPr>
                <w:rFonts w:ascii="Times New Roman" w:eastAsia="Times New Roman" w:hAnsi="Times New Roman" w:cs="Times New Roman"/>
                <w:spacing w:val="-1"/>
                <w:sz w:val="20"/>
                <w:szCs w:val="20"/>
              </w:rPr>
              <w:t>HSA</w:t>
            </w:r>
            <w:proofErr w:type="spellEnd"/>
            <w:r w:rsidRPr="00BC5B0B">
              <w:rPr>
                <w:rFonts w:ascii="Times New Roman" w:eastAsia="Times New Roman" w:hAnsi="Times New Roman" w:cs="Times New Roman"/>
                <w:spacing w:val="-1"/>
                <w:sz w:val="20"/>
                <w:szCs w:val="20"/>
              </w:rPr>
              <w:t xml:space="preserve"> id för organisationen där person som har </w:t>
            </w:r>
            <w:proofErr w:type="spellStart"/>
            <w:r w:rsidRPr="00BC5B0B">
              <w:rPr>
                <w:rFonts w:ascii="Times New Roman" w:eastAsia="Times New Roman" w:hAnsi="Times New Roman" w:cs="Times New Roman"/>
                <w:spacing w:val="-1"/>
                <w:sz w:val="20"/>
                <w:szCs w:val="20"/>
              </w:rPr>
              <w:t>faställt</w:t>
            </w:r>
            <w:proofErr w:type="spellEnd"/>
            <w:r w:rsidRPr="00BC5B0B">
              <w:rPr>
                <w:rFonts w:ascii="Times New Roman" w:eastAsia="Times New Roman" w:hAnsi="Times New Roman" w:cs="Times New Roman"/>
                <w:spacing w:val="-1"/>
                <w:sz w:val="20"/>
                <w:szCs w:val="20"/>
              </w:rPr>
              <w:t xml:space="preserve"> vårdbegäran är uppdragstagare hos</w:t>
            </w:r>
          </w:p>
          <w:p w14:paraId="31DEB901"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86C2D2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3E0E9F6E" w14:textId="77777777" w:rsidTr="002E0BE8">
        <w:trPr>
          <w:trHeight w:hRule="exact" w:val="1285"/>
        </w:trPr>
        <w:tc>
          <w:tcPr>
            <w:tcW w:w="2922" w:type="dxa"/>
            <w:tcBorders>
              <w:top w:val="single" w:sz="5" w:space="0" w:color="000000"/>
              <w:left w:val="single" w:sz="5" w:space="0" w:color="000000"/>
              <w:bottom w:val="single" w:sz="5" w:space="0" w:color="000000"/>
              <w:right w:val="single" w:sz="5" w:space="0" w:color="000000"/>
            </w:tcBorders>
          </w:tcPr>
          <w:p w14:paraId="346F746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2D1601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55F6569" w14:textId="77777777" w:rsidR="00D218F3" w:rsidRPr="00BC5B0B" w:rsidRDefault="00D218F3" w:rsidP="00FE2B3C">
            <w:pPr>
              <w:pStyle w:val="TableParagraph"/>
              <w:spacing w:line="229" w:lineRule="exact"/>
              <w:ind w:left="102"/>
              <w:rPr>
                <w:rFonts w:ascii="Arial" w:hAnsi="Arial" w:cs="Arial"/>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p>
          <w:p w14:paraId="57C242F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careRequestOrganizationName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528ECA3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tc>
        <w:tc>
          <w:tcPr>
            <w:tcW w:w="5052" w:type="dxa"/>
            <w:tcBorders>
              <w:top w:val="single" w:sz="5" w:space="0" w:color="000000"/>
              <w:left w:val="single" w:sz="5" w:space="0" w:color="000000"/>
              <w:bottom w:val="single" w:sz="5" w:space="0" w:color="000000"/>
              <w:right w:val="single" w:sz="5" w:space="0" w:color="000000"/>
            </w:tcBorders>
          </w:tcPr>
          <w:p w14:paraId="4AEFFEA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Namn på organisatorisk enhet</w:t>
            </w:r>
          </w:p>
          <w:p w14:paraId="7408939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812388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A0F1544" w14:textId="77777777" w:rsidTr="002E0BE8">
        <w:trPr>
          <w:trHeight w:hRule="exact" w:val="1147"/>
        </w:trPr>
        <w:tc>
          <w:tcPr>
            <w:tcW w:w="2922" w:type="dxa"/>
            <w:tcBorders>
              <w:top w:val="single" w:sz="5" w:space="0" w:color="000000"/>
              <w:left w:val="single" w:sz="5" w:space="0" w:color="000000"/>
              <w:bottom w:val="single" w:sz="5" w:space="0" w:color="000000"/>
              <w:right w:val="single" w:sz="5" w:space="0" w:color="000000"/>
            </w:tcBorders>
          </w:tcPr>
          <w:p w14:paraId="52070E6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73BFB4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1C6DE00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t xml:space="preserve"> </w:t>
            </w:r>
            <w:proofErr w:type="spellStart"/>
            <w:r w:rsidRPr="00BC5B0B">
              <w:rPr>
                <w:rFonts w:ascii="Times New Roman" w:eastAsia="Times New Roman" w:hAnsi="Times New Roman" w:cs="Times New Roman"/>
                <w:sz w:val="20"/>
                <w:szCs w:val="20"/>
              </w:rPr>
              <w:t>careRequestOrganizationTelecom</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E385392"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11EAD884"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7980F69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Telefonnummer till organisatorisk enhet</w:t>
            </w:r>
          </w:p>
          <w:p w14:paraId="63804F33"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4C6B43A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017C455B"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3FAFA30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00D13E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0C1B47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4235763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careRequestOrganizationAdress</w:t>
            </w:r>
            <w:proofErr w:type="spellEnd"/>
          </w:p>
          <w:p w14:paraId="1804601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c>
          <w:tcPr>
            <w:tcW w:w="1134" w:type="dxa"/>
            <w:tcBorders>
              <w:top w:val="single" w:sz="5" w:space="0" w:color="000000"/>
              <w:left w:val="single" w:sz="5" w:space="0" w:color="000000"/>
              <w:bottom w:val="single" w:sz="5" w:space="0" w:color="000000"/>
              <w:right w:val="single" w:sz="5" w:space="0" w:color="000000"/>
            </w:tcBorders>
          </w:tcPr>
          <w:p w14:paraId="7AE80D5A"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ST</w:t>
            </w:r>
          </w:p>
          <w:p w14:paraId="33552736"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CE23A6"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Adress till organisatorisk enhet</w:t>
            </w:r>
          </w:p>
          <w:p w14:paraId="533A79C2"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055DFB3F"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48A73D59" w14:textId="77777777" w:rsidTr="002E0BE8">
        <w:trPr>
          <w:trHeight w:hRule="exact" w:val="1122"/>
        </w:trPr>
        <w:tc>
          <w:tcPr>
            <w:tcW w:w="2922" w:type="dxa"/>
            <w:tcBorders>
              <w:top w:val="single" w:sz="5" w:space="0" w:color="000000"/>
              <w:left w:val="single" w:sz="5" w:space="0" w:color="000000"/>
              <w:bottom w:val="single" w:sz="5" w:space="0" w:color="000000"/>
              <w:right w:val="single" w:sz="5" w:space="0" w:color="000000"/>
            </w:tcBorders>
          </w:tcPr>
          <w:p w14:paraId="177D60A5"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3FF15057"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27A3FA01"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Times New Roman" w:eastAsia="Times New Roman" w:hAnsi="Times New Roman" w:cs="Times New Roman"/>
                <w:sz w:val="20"/>
                <w:szCs w:val="20"/>
              </w:rPr>
              <w:t>.</w:t>
            </w:r>
          </w:p>
          <w:p w14:paraId="58BAB2CE"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D6A7CC1" w14:textId="77777777" w:rsidR="00D218F3" w:rsidRPr="00BC5B0B" w:rsidRDefault="00D218F3" w:rsidP="00FE2B3C">
            <w:pPr>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p>
        </w:tc>
        <w:tc>
          <w:tcPr>
            <w:tcW w:w="5052" w:type="dxa"/>
            <w:tcBorders>
              <w:top w:val="single" w:sz="5" w:space="0" w:color="000000"/>
              <w:left w:val="single" w:sz="5" w:space="0" w:color="000000"/>
              <w:bottom w:val="single" w:sz="5" w:space="0" w:color="000000"/>
              <w:right w:val="single" w:sz="5" w:space="0" w:color="000000"/>
            </w:tcBorders>
          </w:tcPr>
          <w:p w14:paraId="4940AB84"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Bakomliggande vård- och omsorgskontakt</w:t>
            </w:r>
          </w:p>
          <w:p w14:paraId="5100B1A8"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22AC578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D218F3" w:rsidRPr="00BC5B0B" w14:paraId="71714F39" w14:textId="77777777" w:rsidTr="002E0BE8">
        <w:trPr>
          <w:trHeight w:hRule="exact" w:val="1404"/>
        </w:trPr>
        <w:tc>
          <w:tcPr>
            <w:tcW w:w="2922" w:type="dxa"/>
            <w:tcBorders>
              <w:top w:val="single" w:sz="5" w:space="0" w:color="000000"/>
              <w:left w:val="single" w:sz="5" w:space="0" w:color="000000"/>
              <w:bottom w:val="single" w:sz="5" w:space="0" w:color="000000"/>
              <w:right w:val="single" w:sz="5" w:space="0" w:color="000000"/>
            </w:tcBorders>
          </w:tcPr>
          <w:p w14:paraId="52E94E9B"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5B7970E4"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5CECB9D6"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r w:rsidRPr="00BC5B0B">
              <w:t xml:space="preserve"> </w:t>
            </w:r>
            <w:proofErr w:type="spellStart"/>
            <w:r w:rsidRPr="00BC5B0B">
              <w:rPr>
                <w:rFonts w:ascii="Times New Roman" w:eastAsia="Times New Roman" w:hAnsi="Times New Roman" w:cs="Times New Roman"/>
                <w:sz w:val="20"/>
                <w:szCs w:val="20"/>
              </w:rPr>
              <w:t>careEncounterID</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00A22C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II</w:t>
            </w:r>
          </w:p>
          <w:p w14:paraId="68A03097" w14:textId="77777777" w:rsidR="00D218F3" w:rsidRPr="00BC5B0B" w:rsidRDefault="00D218F3" w:rsidP="00FE2B3C">
            <w:pPr>
              <w:rPr>
                <w:rFonts w:ascii="Times New Roman" w:eastAsia="Times New Roman" w:hAnsi="Times New Roman" w:cs="Times New Roman"/>
                <w:sz w:val="20"/>
                <w:szCs w:val="20"/>
              </w:rPr>
            </w:pPr>
          </w:p>
        </w:tc>
        <w:tc>
          <w:tcPr>
            <w:tcW w:w="5052" w:type="dxa"/>
            <w:tcBorders>
              <w:top w:val="single" w:sz="5" w:space="0" w:color="000000"/>
              <w:left w:val="single" w:sz="5" w:space="0" w:color="000000"/>
              <w:bottom w:val="single" w:sz="5" w:space="0" w:color="000000"/>
              <w:right w:val="single" w:sz="5" w:space="0" w:color="000000"/>
            </w:tcBorders>
          </w:tcPr>
          <w:p w14:paraId="6474F8EE"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Id på vård- och omsorgskontakt. Föreslagen </w:t>
            </w:r>
            <w:proofErr w:type="spellStart"/>
            <w:r w:rsidRPr="00BC5B0B">
              <w:rPr>
                <w:rFonts w:ascii="Times New Roman" w:eastAsia="Times New Roman" w:hAnsi="Times New Roman" w:cs="Times New Roman"/>
                <w:spacing w:val="-1"/>
                <w:sz w:val="20"/>
                <w:szCs w:val="20"/>
              </w:rPr>
              <w:t>OID</w:t>
            </w:r>
            <w:proofErr w:type="spellEnd"/>
            <w:r w:rsidRPr="00BC5B0B">
              <w:rPr>
                <w:rFonts w:ascii="Times New Roman" w:eastAsia="Times New Roman" w:hAnsi="Times New Roman" w:cs="Times New Roman"/>
                <w:spacing w:val="-1"/>
                <w:sz w:val="20"/>
                <w:szCs w:val="20"/>
              </w:rPr>
              <w:t xml:space="preserve"> för </w:t>
            </w:r>
            <w:proofErr w:type="spellStart"/>
            <w:r w:rsidRPr="00BC5B0B">
              <w:rPr>
                <w:rFonts w:ascii="Times New Roman" w:eastAsia="Times New Roman" w:hAnsi="Times New Roman" w:cs="Times New Roman"/>
                <w:spacing w:val="-1"/>
                <w:sz w:val="20"/>
                <w:szCs w:val="20"/>
              </w:rPr>
              <w:t>för</w:t>
            </w:r>
            <w:proofErr w:type="spellEnd"/>
            <w:r w:rsidRPr="00BC5B0B">
              <w:rPr>
                <w:rFonts w:ascii="Times New Roman" w:eastAsia="Times New Roman" w:hAnsi="Times New Roman" w:cs="Times New Roman"/>
                <w:spacing w:val="-1"/>
                <w:sz w:val="20"/>
                <w:szCs w:val="20"/>
              </w:rPr>
              <w:t xml:space="preserve"> Icke-nationell identifierare </w:t>
            </w:r>
            <w:proofErr w:type="spellStart"/>
            <w:r w:rsidRPr="00BC5B0B">
              <w:rPr>
                <w:rFonts w:ascii="Times New Roman" w:eastAsia="Times New Roman" w:hAnsi="Times New Roman" w:cs="Times New Roman"/>
                <w:spacing w:val="-1"/>
                <w:sz w:val="20"/>
                <w:szCs w:val="20"/>
              </w:rPr>
              <w:t>Org+lokalt</w:t>
            </w:r>
            <w:proofErr w:type="spellEnd"/>
            <w:r w:rsidRPr="00BC5B0B">
              <w:rPr>
                <w:rFonts w:ascii="Times New Roman" w:eastAsia="Times New Roman" w:hAnsi="Times New Roman" w:cs="Times New Roman"/>
                <w:spacing w:val="-1"/>
                <w:sz w:val="20"/>
                <w:szCs w:val="20"/>
              </w:rPr>
              <w:t xml:space="preserve"> unikt id (1.2.752.129.2.1.2.1)</w:t>
            </w:r>
          </w:p>
          <w:p w14:paraId="767EB33A"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75AEA011"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473FB0E0"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r w:rsidR="00D218F3" w:rsidRPr="00BC5B0B" w14:paraId="20FD1450" w14:textId="77777777" w:rsidTr="002E0BE8">
        <w:trPr>
          <w:trHeight w:hRule="exact" w:val="1411"/>
        </w:trPr>
        <w:tc>
          <w:tcPr>
            <w:tcW w:w="2922" w:type="dxa"/>
            <w:tcBorders>
              <w:top w:val="single" w:sz="5" w:space="0" w:color="000000"/>
              <w:left w:val="single" w:sz="5" w:space="0" w:color="000000"/>
              <w:bottom w:val="single" w:sz="5" w:space="0" w:color="000000"/>
              <w:right w:val="single" w:sz="5" w:space="0" w:color="000000"/>
            </w:tcBorders>
          </w:tcPr>
          <w:p w14:paraId="22F9335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referralAnswerType</w:t>
            </w:r>
            <w:proofErr w:type="spellEnd"/>
            <w:r w:rsidRPr="00BC5B0B">
              <w:rPr>
                <w:rFonts w:ascii="Times New Roman" w:eastAsia="Times New Roman" w:hAnsi="Times New Roman" w:cs="Times New Roman"/>
                <w:sz w:val="20"/>
                <w:szCs w:val="20"/>
              </w:rPr>
              <w:t>.</w:t>
            </w:r>
          </w:p>
          <w:p w14:paraId="4D3397B3"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referralAnswerBodyType</w:t>
            </w:r>
            <w:proofErr w:type="spellEnd"/>
            <w:r w:rsidRPr="00BC5B0B">
              <w:rPr>
                <w:rFonts w:ascii="Times New Roman" w:eastAsia="Times New Roman" w:hAnsi="Times New Roman" w:cs="Times New Roman"/>
                <w:sz w:val="20"/>
                <w:szCs w:val="20"/>
              </w:rPr>
              <w:t>.</w:t>
            </w:r>
          </w:p>
          <w:p w14:paraId="4F4F9AF9"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careRequestType</w:t>
            </w:r>
            <w:proofErr w:type="spellEnd"/>
            <w:r w:rsidRPr="00BC5B0B">
              <w:rPr>
                <w:rFonts w:ascii="Arial" w:hAnsi="Arial" w:cs="Arial"/>
                <w:sz w:val="20"/>
                <w:szCs w:val="20"/>
              </w:rPr>
              <w:t>.</w:t>
            </w:r>
            <w:r w:rsidRPr="00BC5B0B">
              <w:rPr>
                <w:rFonts w:ascii="Times New Roman" w:eastAsia="Times New Roman" w:hAnsi="Times New Roman" w:cs="Times New Roman"/>
                <w:sz w:val="20"/>
                <w:szCs w:val="20"/>
              </w:rPr>
              <w:t xml:space="preserve"> </w:t>
            </w:r>
            <w:proofErr w:type="spellStart"/>
            <w:r w:rsidRPr="00BC5B0B">
              <w:rPr>
                <w:rFonts w:ascii="Times New Roman" w:eastAsia="Times New Roman" w:hAnsi="Times New Roman" w:cs="Times New Roman"/>
                <w:sz w:val="20"/>
                <w:szCs w:val="20"/>
              </w:rPr>
              <w:t>careEncounterType</w:t>
            </w:r>
            <w:proofErr w:type="spellEnd"/>
            <w:r w:rsidRPr="00BC5B0B">
              <w:rPr>
                <w:rFonts w:ascii="Times New Roman" w:eastAsia="Times New Roman" w:hAnsi="Times New Roman" w:cs="Times New Roman"/>
                <w:sz w:val="20"/>
                <w:szCs w:val="20"/>
              </w:rPr>
              <w:t>.</w:t>
            </w:r>
            <w:r w:rsidRPr="00BC5B0B">
              <w:t xml:space="preserve"> </w:t>
            </w:r>
            <w:proofErr w:type="spellStart"/>
            <w:r w:rsidRPr="00BC5B0B">
              <w:rPr>
                <w:rFonts w:ascii="Times New Roman" w:eastAsia="Times New Roman" w:hAnsi="Times New Roman" w:cs="Times New Roman"/>
                <w:sz w:val="20"/>
                <w:szCs w:val="20"/>
              </w:rPr>
              <w:t>careEncounterTime</w:t>
            </w:r>
            <w:proofErr w:type="spellEnd"/>
          </w:p>
        </w:tc>
        <w:tc>
          <w:tcPr>
            <w:tcW w:w="1134" w:type="dxa"/>
            <w:tcBorders>
              <w:top w:val="single" w:sz="5" w:space="0" w:color="000000"/>
              <w:left w:val="single" w:sz="5" w:space="0" w:color="000000"/>
              <w:bottom w:val="single" w:sz="5" w:space="0" w:color="000000"/>
              <w:right w:val="single" w:sz="5" w:space="0" w:color="000000"/>
            </w:tcBorders>
          </w:tcPr>
          <w:p w14:paraId="3BF92058"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TS</w:t>
            </w:r>
          </w:p>
        </w:tc>
        <w:tc>
          <w:tcPr>
            <w:tcW w:w="5052" w:type="dxa"/>
            <w:tcBorders>
              <w:top w:val="single" w:sz="5" w:space="0" w:color="000000"/>
              <w:left w:val="single" w:sz="5" w:space="0" w:color="000000"/>
              <w:bottom w:val="single" w:sz="5" w:space="0" w:color="000000"/>
              <w:right w:val="single" w:sz="5" w:space="0" w:color="000000"/>
            </w:tcBorders>
          </w:tcPr>
          <w:p w14:paraId="5F5A9A4C"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 xml:space="preserve">Tid för vård- och omsorgskontaktens start och slut. </w:t>
            </w:r>
          </w:p>
          <w:p w14:paraId="31DE36A5" w14:textId="77777777" w:rsidR="00D218F3" w:rsidRPr="00BC5B0B" w:rsidRDefault="00D218F3" w:rsidP="00FE2B3C">
            <w:pPr>
              <w:pStyle w:val="TableParagraph"/>
              <w:spacing w:line="226" w:lineRule="exact"/>
              <w:ind w:left="102"/>
              <w:rPr>
                <w:rFonts w:ascii="Times New Roman" w:eastAsia="Times New Roman" w:hAnsi="Times New Roman" w:cs="Times New Roman"/>
                <w:spacing w:val="-1"/>
                <w:sz w:val="20"/>
                <w:szCs w:val="20"/>
              </w:rPr>
            </w:pPr>
          </w:p>
        </w:tc>
        <w:tc>
          <w:tcPr>
            <w:tcW w:w="900" w:type="dxa"/>
            <w:tcBorders>
              <w:top w:val="single" w:sz="5" w:space="0" w:color="000000"/>
              <w:left w:val="single" w:sz="5" w:space="0" w:color="000000"/>
              <w:bottom w:val="single" w:sz="5" w:space="0" w:color="000000"/>
              <w:right w:val="single" w:sz="5" w:space="0" w:color="000000"/>
            </w:tcBorders>
          </w:tcPr>
          <w:p w14:paraId="34E31409" w14:textId="77777777" w:rsidR="00D218F3" w:rsidRPr="00BC5B0B" w:rsidRDefault="00D218F3" w:rsidP="00FE2B3C">
            <w:pPr>
              <w:pStyle w:val="TableParagraph"/>
              <w:spacing w:line="229" w:lineRule="exact"/>
              <w:ind w:left="102"/>
              <w:rPr>
                <w:rFonts w:ascii="Arial" w:hAnsi="Arial" w:cs="Arial"/>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p w14:paraId="06846AAD" w14:textId="77777777" w:rsidR="00D218F3" w:rsidRPr="00BC5B0B" w:rsidRDefault="00D218F3" w:rsidP="00FE2B3C">
            <w:pPr>
              <w:pStyle w:val="TableParagraph"/>
              <w:spacing w:line="229" w:lineRule="exact"/>
              <w:ind w:left="102"/>
              <w:rPr>
                <w:rFonts w:ascii="Times New Roman" w:eastAsia="Times New Roman" w:hAnsi="Times New Roman" w:cs="Times New Roman"/>
                <w:sz w:val="20"/>
                <w:szCs w:val="20"/>
              </w:rPr>
            </w:pPr>
          </w:p>
        </w:tc>
      </w:tr>
    </w:tbl>
    <w:p w14:paraId="28011403" w14:textId="77777777" w:rsidR="00D218F3" w:rsidRPr="00BC5B0B" w:rsidRDefault="00D218F3" w:rsidP="00D218F3">
      <w:pPr>
        <w:rPr>
          <w:rFonts w:ascii="Times New Roman" w:eastAsia="Times New Roman" w:hAnsi="Times New Roman" w:cs="Times New Roman"/>
          <w:i/>
          <w:sz w:val="20"/>
          <w:szCs w:val="20"/>
        </w:rPr>
      </w:pPr>
    </w:p>
    <w:p w14:paraId="531306BA" w14:textId="77777777" w:rsidR="009451F1" w:rsidRPr="00BC5B0B" w:rsidRDefault="009451F1">
      <w:pPr>
        <w:rPr>
          <w:rFonts w:ascii="Arial" w:eastAsia="Arial" w:hAnsi="Arial"/>
          <w:b/>
          <w:bCs/>
          <w:color w:val="FF0000"/>
          <w:sz w:val="24"/>
          <w:szCs w:val="24"/>
        </w:rPr>
      </w:pPr>
      <w:r w:rsidRPr="00BC5B0B">
        <w:rPr>
          <w:color w:val="FF0000"/>
        </w:rPr>
        <w:br w:type="page"/>
      </w:r>
    </w:p>
    <w:p w14:paraId="4C696D7D" w14:textId="566746C6" w:rsidR="00D218F3" w:rsidRPr="00BC5B0B" w:rsidRDefault="00D218F3" w:rsidP="00D218F3">
      <w:pPr>
        <w:pStyle w:val="Rubrik1"/>
        <w:numPr>
          <w:ilvl w:val="0"/>
          <w:numId w:val="1"/>
        </w:numPr>
        <w:tabs>
          <w:tab w:val="left" w:pos="1299"/>
        </w:tabs>
        <w:rPr>
          <w:rFonts w:ascii="Times New Roman" w:eastAsia="Times New Roman" w:hAnsi="Times New Roman" w:cs="Times New Roman"/>
          <w:i/>
          <w:color w:val="FF0000"/>
          <w:sz w:val="20"/>
          <w:szCs w:val="20"/>
        </w:rPr>
      </w:pPr>
      <w:bookmarkStart w:id="41" w:name="_Toc219041788"/>
      <w:r w:rsidRPr="00BC5B0B">
        <w:rPr>
          <w:color w:val="FF0000"/>
        </w:rPr>
        <w:lastRenderedPageBreak/>
        <w:t>Regler</w:t>
      </w:r>
      <w:bookmarkEnd w:id="35"/>
      <w:bookmarkEnd w:id="41"/>
    </w:p>
    <w:p w14:paraId="039A294F" w14:textId="77777777" w:rsidR="00D218F3" w:rsidRPr="00BC5B0B" w:rsidRDefault="00D218F3" w:rsidP="00D218F3">
      <w:pPr>
        <w:pStyle w:val="Brdtext"/>
        <w:ind w:left="3" w:right="219" w:firstLine="720"/>
        <w:rPr>
          <w:rFonts w:ascii="Arial" w:eastAsia="Arial" w:hAnsi="Arial"/>
          <w:b/>
          <w:bCs/>
          <w:color w:val="FF0000"/>
        </w:rPr>
      </w:pPr>
    </w:p>
    <w:p w14:paraId="4C2F6775" w14:textId="77777777" w:rsidR="00D218F3" w:rsidRPr="00BC5B0B" w:rsidRDefault="00D218F3" w:rsidP="00D218F3">
      <w:pPr>
        <w:pStyle w:val="Brdtext"/>
        <w:ind w:right="219"/>
        <w:rPr>
          <w:color w:val="FF0000"/>
          <w:spacing w:val="-1"/>
        </w:rPr>
      </w:pPr>
      <w:r w:rsidRPr="00BC5B0B">
        <w:rPr>
          <w:color w:val="FF0000"/>
          <w:spacing w:val="-1"/>
        </w:rPr>
        <w:t>Inga speciella regler.</w:t>
      </w:r>
    </w:p>
    <w:p w14:paraId="51A0D057" w14:textId="77777777" w:rsidR="00D218F3" w:rsidRPr="00BC5B0B" w:rsidRDefault="00D218F3" w:rsidP="00D218F3">
      <w:pPr>
        <w:pStyle w:val="Rubrik1"/>
        <w:tabs>
          <w:tab w:val="left" w:pos="1299"/>
        </w:tabs>
        <w:ind w:firstLine="0"/>
        <w:rPr>
          <w:color w:val="FF0000"/>
        </w:rPr>
      </w:pPr>
    </w:p>
    <w:p w14:paraId="21657578" w14:textId="77777777" w:rsidR="00D218F3" w:rsidRPr="00BC5B0B" w:rsidRDefault="00D218F3" w:rsidP="00D218F3">
      <w:pPr>
        <w:pStyle w:val="Rubrik1"/>
        <w:numPr>
          <w:ilvl w:val="0"/>
          <w:numId w:val="1"/>
        </w:numPr>
        <w:tabs>
          <w:tab w:val="left" w:pos="1299"/>
        </w:tabs>
        <w:rPr>
          <w:color w:val="FF0000"/>
        </w:rPr>
      </w:pPr>
      <w:bookmarkStart w:id="42" w:name="_Toc341787036"/>
      <w:bookmarkStart w:id="43" w:name="_Toc219041789"/>
      <w:r w:rsidRPr="00BC5B0B">
        <w:rPr>
          <w:color w:val="FF0000"/>
        </w:rPr>
        <w:t>Tjänsteinteraktion</w:t>
      </w:r>
      <w:bookmarkEnd w:id="42"/>
      <w:bookmarkEnd w:id="43"/>
    </w:p>
    <w:p w14:paraId="4C584A98" w14:textId="77777777" w:rsidR="00D218F3" w:rsidRPr="00BC5B0B" w:rsidRDefault="00D218F3" w:rsidP="00D218F3">
      <w:pPr>
        <w:pStyle w:val="Rubrik1"/>
        <w:tabs>
          <w:tab w:val="left" w:pos="1299"/>
        </w:tabs>
        <w:ind w:firstLine="0"/>
        <w:rPr>
          <w:color w:val="FF0000"/>
        </w:rPr>
      </w:pPr>
    </w:p>
    <w:p w14:paraId="7232866D" w14:textId="77777777" w:rsidR="00D218F3" w:rsidRPr="00BC5B0B" w:rsidRDefault="00D218F3" w:rsidP="00D218F3">
      <w:pPr>
        <w:pStyle w:val="Brdtext"/>
        <w:ind w:right="219"/>
        <w:rPr>
          <w:spacing w:val="-1"/>
        </w:rPr>
      </w:pPr>
      <w:r w:rsidRPr="00BC5B0B">
        <w:rPr>
          <w:color w:val="FF0000"/>
          <w:spacing w:val="-1"/>
        </w:rPr>
        <w:t>Ange namnet på tjänsteinteraktionen enl. standard för RIV Tekniska Anvisningar. Om tjänsteinteraktionstypen är Uppdrag-resultat, kommer två tjänstekontrakt att referera samma tjänsteinteraktion (initiativ-tagarens tjänstekontrakt respektive utförarens tjänstekontrakt).</w:t>
      </w:r>
    </w:p>
    <w:p w14:paraId="175C024E" w14:textId="77777777" w:rsidR="00D218F3" w:rsidRPr="00BC5B0B" w:rsidRDefault="00D218F3" w:rsidP="00D218F3">
      <w:pPr>
        <w:pStyle w:val="Rubrik1"/>
        <w:tabs>
          <w:tab w:val="left" w:pos="1299"/>
        </w:tabs>
        <w:ind w:firstLine="0"/>
      </w:pPr>
    </w:p>
    <w:p w14:paraId="4CEDE3CB" w14:textId="77777777" w:rsidR="00A77515" w:rsidRPr="00BC5B0B" w:rsidRDefault="00A77515" w:rsidP="00D218F3"/>
    <w:sectPr w:rsidR="00A77515" w:rsidRPr="00BC5B0B">
      <w:headerReference w:type="default" r:id="rId15"/>
      <w:pgSz w:w="11909" w:h="16840"/>
      <w:pgMar w:top="1480" w:right="1080" w:bottom="280" w:left="1060" w:header="907" w:footer="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86E6A" w14:textId="77777777" w:rsidR="00B046EC" w:rsidRDefault="00B046EC">
      <w:r>
        <w:separator/>
      </w:r>
    </w:p>
  </w:endnote>
  <w:endnote w:type="continuationSeparator" w:id="0">
    <w:p w14:paraId="04B80CFB" w14:textId="77777777" w:rsidR="00B046EC" w:rsidRDefault="00B04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933A5F" w14:textId="77777777" w:rsidR="00B046EC" w:rsidRDefault="00B046EC">
      <w:r>
        <w:separator/>
      </w:r>
    </w:p>
  </w:footnote>
  <w:footnote w:type="continuationSeparator" w:id="0">
    <w:p w14:paraId="0294D96B" w14:textId="77777777" w:rsidR="00B046EC" w:rsidRDefault="00B046E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E2B3C" w14:paraId="372E3715"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7777777" w:rsidR="00FE2B3C" w:rsidRDefault="00FE2B3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329B11D6" wp14:editId="020807E0">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FE2B3C" w14:paraId="298D6047"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70FBAB50" w:rsidR="00FE2B3C" w:rsidRDefault="006317A6" w:rsidP="00FF0170">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PA8</w:t>
          </w:r>
        </w:p>
      </w:tc>
    </w:tr>
    <w:tr w:rsidR="00FE2B3C" w14:paraId="374219FF"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59E1">
            <w:rPr>
              <w:noProof/>
            </w:rPr>
            <w:t>4</w:t>
          </w:r>
          <w:r>
            <w:fldChar w:fldCharType="end"/>
          </w:r>
          <w:r>
            <w:t xml:space="preserve"> (</w:t>
          </w:r>
          <w:r>
            <w:fldChar w:fldCharType="begin"/>
          </w:r>
          <w:r>
            <w:instrText xml:space="preserve"> NUMPAGES </w:instrText>
          </w:r>
          <w:r>
            <w:fldChar w:fldCharType="separate"/>
          </w:r>
          <w:r w:rsidR="00F159E1">
            <w:rPr>
              <w:noProof/>
            </w:rPr>
            <w:t>28</w:t>
          </w:r>
          <w:r>
            <w:fldChar w:fldCharType="end"/>
          </w:r>
          <w:r>
            <w:t>)</w:t>
          </w:r>
        </w:p>
      </w:tc>
    </w:tr>
    <w:tr w:rsidR="00FE2B3C" w:rsidRPr="00647B65" w14:paraId="59A7FF17"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FE2B3C" w:rsidRPr="00CF3BBF" w:rsidRDefault="00FE2B3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B2C42">
            <w:rPr>
              <w:rFonts w:ascii="Arial" w:hAnsi="Arial" w:cs="Arial"/>
              <w:noProof/>
            </w:rPr>
            <w:t>2013-01-05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FE2B3C" w:rsidRPr="00647B65" w:rsidRDefault="00FE2B3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FE2B3C" w:rsidRPr="00647B65" w:rsidRDefault="00FE2B3C" w:rsidP="004E562D"/>
      </w:tc>
    </w:tr>
  </w:tbl>
  <w:p w14:paraId="1CF20CDE" w14:textId="77777777" w:rsidR="00FE2B3C" w:rsidRPr="008745C3" w:rsidRDefault="00FE2B3C" w:rsidP="008745C3">
    <w:pPr>
      <w:pStyle w:val="Sidhuvu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FE2B3C"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FE2B3C" w:rsidRDefault="00FE2B3C"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eastAsia="sv-SE"/>
            </w:rPr>
            <mc:AlternateContent>
              <mc:Choice Requires="wps">
                <w:drawing>
                  <wp:inline distT="0" distB="0" distL="0" distR="0" wp14:anchorId="73886119" wp14:editId="5201FCF5">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FE2B3C"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FE2B3C"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FE2B3C" w:rsidRDefault="00FE2B3C"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FE2B3C" w:rsidRDefault="00FE2B3C"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FE2B3C" w:rsidRDefault="00FE2B3C"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159E1">
            <w:rPr>
              <w:noProof/>
            </w:rPr>
            <w:t>28</w:t>
          </w:r>
          <w:r>
            <w:fldChar w:fldCharType="end"/>
          </w:r>
          <w:r>
            <w:t xml:space="preserve"> (</w:t>
          </w:r>
          <w:r>
            <w:fldChar w:fldCharType="begin"/>
          </w:r>
          <w:r>
            <w:instrText xml:space="preserve"> NUMPAGES </w:instrText>
          </w:r>
          <w:r>
            <w:fldChar w:fldCharType="separate"/>
          </w:r>
          <w:r w:rsidR="00F159E1">
            <w:rPr>
              <w:noProof/>
            </w:rPr>
            <w:t>28</w:t>
          </w:r>
          <w:r>
            <w:fldChar w:fldCharType="end"/>
          </w:r>
          <w:r>
            <w:t>)</w:t>
          </w:r>
        </w:p>
      </w:tc>
    </w:tr>
    <w:tr w:rsidR="00FE2B3C"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FE2B3C" w:rsidRPr="00CF3BBF" w:rsidRDefault="00FE2B3C"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FB2C42">
            <w:rPr>
              <w:rFonts w:ascii="Arial" w:hAnsi="Arial" w:cs="Arial"/>
              <w:noProof/>
            </w:rPr>
            <w:t>2013-01-05</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FE2B3C" w:rsidRPr="00647B65" w:rsidRDefault="00FE2B3C"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FE2B3C" w:rsidRPr="00647B65" w:rsidRDefault="00FE2B3C" w:rsidP="004E562D"/>
      </w:tc>
    </w:tr>
  </w:tbl>
  <w:p w14:paraId="387255B9" w14:textId="77777777" w:rsidR="00FE2B3C" w:rsidRPr="008745C3" w:rsidRDefault="00FE2B3C" w:rsidP="008745C3">
    <w:pPr>
      <w:pStyle w:val="Sidhuvu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35DE3"/>
    <w:multiLevelType w:val="hybridMultilevel"/>
    <w:tmpl w:val="F4F879A0"/>
    <w:lvl w:ilvl="0" w:tplc="CD329C70">
      <w:start w:val="3"/>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
    <w:nsid w:val="19D11576"/>
    <w:multiLevelType w:val="hybridMultilevel"/>
    <w:tmpl w:val="AE8A60A8"/>
    <w:lvl w:ilvl="0" w:tplc="8CAAC3B6">
      <w:start w:val="2012"/>
      <w:numFmt w:val="bullet"/>
      <w:lvlText w:val="-"/>
      <w:lvlJc w:val="left"/>
      <w:pPr>
        <w:ind w:left="1227" w:hanging="360"/>
      </w:pPr>
      <w:rPr>
        <w:rFonts w:ascii="Times New Roman" w:eastAsia="Times New Roman" w:hAnsi="Times New Roman" w:cs="Times New Roman" w:hint="default"/>
      </w:rPr>
    </w:lvl>
    <w:lvl w:ilvl="1" w:tplc="041D0003" w:tentative="1">
      <w:start w:val="1"/>
      <w:numFmt w:val="bullet"/>
      <w:lvlText w:val="o"/>
      <w:lvlJc w:val="left"/>
      <w:pPr>
        <w:ind w:left="1947" w:hanging="360"/>
      </w:pPr>
      <w:rPr>
        <w:rFonts w:ascii="Courier New" w:hAnsi="Courier New" w:hint="default"/>
      </w:rPr>
    </w:lvl>
    <w:lvl w:ilvl="2" w:tplc="041D0005" w:tentative="1">
      <w:start w:val="1"/>
      <w:numFmt w:val="bullet"/>
      <w:lvlText w:val=""/>
      <w:lvlJc w:val="left"/>
      <w:pPr>
        <w:ind w:left="2667" w:hanging="360"/>
      </w:pPr>
      <w:rPr>
        <w:rFonts w:ascii="Wingdings" w:hAnsi="Wingdings" w:hint="default"/>
      </w:rPr>
    </w:lvl>
    <w:lvl w:ilvl="3" w:tplc="041D0001" w:tentative="1">
      <w:start w:val="1"/>
      <w:numFmt w:val="bullet"/>
      <w:lvlText w:val=""/>
      <w:lvlJc w:val="left"/>
      <w:pPr>
        <w:ind w:left="3387" w:hanging="360"/>
      </w:pPr>
      <w:rPr>
        <w:rFonts w:ascii="Symbol" w:hAnsi="Symbol" w:hint="default"/>
      </w:rPr>
    </w:lvl>
    <w:lvl w:ilvl="4" w:tplc="041D0003" w:tentative="1">
      <w:start w:val="1"/>
      <w:numFmt w:val="bullet"/>
      <w:lvlText w:val="o"/>
      <w:lvlJc w:val="left"/>
      <w:pPr>
        <w:ind w:left="4107" w:hanging="360"/>
      </w:pPr>
      <w:rPr>
        <w:rFonts w:ascii="Courier New" w:hAnsi="Courier New" w:hint="default"/>
      </w:rPr>
    </w:lvl>
    <w:lvl w:ilvl="5" w:tplc="041D0005" w:tentative="1">
      <w:start w:val="1"/>
      <w:numFmt w:val="bullet"/>
      <w:lvlText w:val=""/>
      <w:lvlJc w:val="left"/>
      <w:pPr>
        <w:ind w:left="4827" w:hanging="360"/>
      </w:pPr>
      <w:rPr>
        <w:rFonts w:ascii="Wingdings" w:hAnsi="Wingdings" w:hint="default"/>
      </w:rPr>
    </w:lvl>
    <w:lvl w:ilvl="6" w:tplc="041D0001" w:tentative="1">
      <w:start w:val="1"/>
      <w:numFmt w:val="bullet"/>
      <w:lvlText w:val=""/>
      <w:lvlJc w:val="left"/>
      <w:pPr>
        <w:ind w:left="5547" w:hanging="360"/>
      </w:pPr>
      <w:rPr>
        <w:rFonts w:ascii="Symbol" w:hAnsi="Symbol" w:hint="default"/>
      </w:rPr>
    </w:lvl>
    <w:lvl w:ilvl="7" w:tplc="041D0003" w:tentative="1">
      <w:start w:val="1"/>
      <w:numFmt w:val="bullet"/>
      <w:lvlText w:val="o"/>
      <w:lvlJc w:val="left"/>
      <w:pPr>
        <w:ind w:left="6267" w:hanging="360"/>
      </w:pPr>
      <w:rPr>
        <w:rFonts w:ascii="Courier New" w:hAnsi="Courier New" w:hint="default"/>
      </w:rPr>
    </w:lvl>
    <w:lvl w:ilvl="8" w:tplc="041D0005" w:tentative="1">
      <w:start w:val="1"/>
      <w:numFmt w:val="bullet"/>
      <w:lvlText w:val=""/>
      <w:lvlJc w:val="left"/>
      <w:pPr>
        <w:ind w:left="6987" w:hanging="360"/>
      </w:pPr>
      <w:rPr>
        <w:rFonts w:ascii="Wingdings" w:hAnsi="Wingdings" w:hint="default"/>
      </w:rPr>
    </w:lvl>
  </w:abstractNum>
  <w:abstractNum w:abstractNumId="2">
    <w:nsid w:val="224A2EF1"/>
    <w:multiLevelType w:val="hybridMultilevel"/>
    <w:tmpl w:val="261A17CC"/>
    <w:lvl w:ilvl="0" w:tplc="6AF23DC0">
      <w:start w:val="1"/>
      <w:numFmt w:val="decimal"/>
      <w:lvlText w:val="%1"/>
      <w:lvlJc w:val="left"/>
      <w:pPr>
        <w:ind w:hanging="480"/>
      </w:pPr>
      <w:rPr>
        <w:rFonts w:ascii="Times New Roman" w:eastAsia="Times New Roman" w:hAnsi="Times New Roman" w:hint="default"/>
        <w:sz w:val="24"/>
        <w:szCs w:val="24"/>
      </w:rPr>
    </w:lvl>
    <w:lvl w:ilvl="1" w:tplc="45148896">
      <w:start w:val="1"/>
      <w:numFmt w:val="bullet"/>
      <w:lvlText w:val="•"/>
      <w:lvlJc w:val="left"/>
      <w:rPr>
        <w:rFonts w:hint="default"/>
      </w:rPr>
    </w:lvl>
    <w:lvl w:ilvl="2" w:tplc="8D02F21E">
      <w:start w:val="1"/>
      <w:numFmt w:val="bullet"/>
      <w:lvlText w:val="•"/>
      <w:lvlJc w:val="left"/>
      <w:rPr>
        <w:rFonts w:hint="default"/>
      </w:rPr>
    </w:lvl>
    <w:lvl w:ilvl="3" w:tplc="FBD83CFE">
      <w:start w:val="1"/>
      <w:numFmt w:val="bullet"/>
      <w:lvlText w:val="•"/>
      <w:lvlJc w:val="left"/>
      <w:rPr>
        <w:rFonts w:hint="default"/>
      </w:rPr>
    </w:lvl>
    <w:lvl w:ilvl="4" w:tplc="4E1CD922">
      <w:start w:val="1"/>
      <w:numFmt w:val="bullet"/>
      <w:lvlText w:val="•"/>
      <w:lvlJc w:val="left"/>
      <w:rPr>
        <w:rFonts w:hint="default"/>
      </w:rPr>
    </w:lvl>
    <w:lvl w:ilvl="5" w:tplc="73E2FE3A">
      <w:start w:val="1"/>
      <w:numFmt w:val="bullet"/>
      <w:lvlText w:val="•"/>
      <w:lvlJc w:val="left"/>
      <w:rPr>
        <w:rFonts w:hint="default"/>
      </w:rPr>
    </w:lvl>
    <w:lvl w:ilvl="6" w:tplc="9CACDFA0">
      <w:start w:val="1"/>
      <w:numFmt w:val="bullet"/>
      <w:lvlText w:val="•"/>
      <w:lvlJc w:val="left"/>
      <w:rPr>
        <w:rFonts w:hint="default"/>
      </w:rPr>
    </w:lvl>
    <w:lvl w:ilvl="7" w:tplc="C0BA127C">
      <w:start w:val="1"/>
      <w:numFmt w:val="bullet"/>
      <w:lvlText w:val="•"/>
      <w:lvlJc w:val="left"/>
      <w:rPr>
        <w:rFonts w:hint="default"/>
      </w:rPr>
    </w:lvl>
    <w:lvl w:ilvl="8" w:tplc="867E077C">
      <w:start w:val="1"/>
      <w:numFmt w:val="bullet"/>
      <w:lvlText w:val="•"/>
      <w:lvlJc w:val="left"/>
      <w:rPr>
        <w:rFonts w:hint="default"/>
      </w:rPr>
    </w:lvl>
  </w:abstractNum>
  <w:abstractNum w:abstractNumId="3">
    <w:nsid w:val="32FA573D"/>
    <w:multiLevelType w:val="multilevel"/>
    <w:tmpl w:val="5BEE0B1C"/>
    <w:lvl w:ilvl="0">
      <w:start w:val="1"/>
      <w:numFmt w:val="decimal"/>
      <w:lvlText w:val="%1."/>
      <w:lvlJc w:val="left"/>
      <w:pPr>
        <w:ind w:hanging="568"/>
      </w:pPr>
      <w:rPr>
        <w:rFonts w:ascii="Arial" w:eastAsia="Arial" w:hAnsi="Arial" w:hint="default"/>
        <w:b/>
        <w:bCs/>
        <w:w w:val="99"/>
        <w:sz w:val="28"/>
        <w:szCs w:val="28"/>
      </w:rPr>
    </w:lvl>
    <w:lvl w:ilvl="1">
      <w:start w:val="1"/>
      <w:numFmt w:val="decimal"/>
      <w:lvlText w:val="%1.%2."/>
      <w:lvlJc w:val="left"/>
      <w:pPr>
        <w:ind w:hanging="568"/>
      </w:pPr>
      <w:rPr>
        <w:rFonts w:ascii="Arial" w:eastAsia="Arial" w:hAnsi="Arial" w:hint="default"/>
        <w:b/>
        <w:bCs/>
        <w:i/>
        <w:sz w:val="24"/>
        <w:szCs w:val="24"/>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4">
    <w:nsid w:val="3C195D3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4A2C3400"/>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6">
    <w:nsid w:val="4FE246C2"/>
    <w:multiLevelType w:val="multilevel"/>
    <w:tmpl w:val="36D4D4E6"/>
    <w:lvl w:ilvl="0">
      <w:start w:val="1"/>
      <w:numFmt w:val="decimal"/>
      <w:lvlText w:val="%1"/>
      <w:lvlJc w:val="left"/>
      <w:pPr>
        <w:ind w:hanging="432"/>
      </w:pPr>
      <w:rPr>
        <w:rFonts w:ascii="Arial" w:eastAsia="Arial" w:hAnsi="Arial" w:hint="default"/>
        <w:b/>
        <w:bCs/>
        <w:sz w:val="24"/>
        <w:szCs w:val="24"/>
      </w:rPr>
    </w:lvl>
    <w:lvl w:ilvl="1">
      <w:start w:val="1"/>
      <w:numFmt w:val="decimal"/>
      <w:lvlText w:val="%1.%2"/>
      <w:lvlJc w:val="left"/>
      <w:pPr>
        <w:ind w:hanging="576"/>
      </w:pPr>
      <w:rPr>
        <w:rFonts w:ascii="Arial" w:eastAsia="Arial" w:hAnsi="Arial" w:hint="default"/>
        <w:b/>
        <w:bCs/>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num w:numId="1">
    <w:abstractNumId w:val="6"/>
  </w:num>
  <w:num w:numId="2">
    <w:abstractNumId w:val="2"/>
  </w:num>
  <w:num w:numId="3">
    <w:abstractNumId w:val="3"/>
  </w:num>
  <w:num w:numId="4">
    <w:abstractNumId w:val="0"/>
  </w:num>
  <w:num w:numId="5">
    <w:abstractNumId w:val="5"/>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3"/>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7114"/>
    <w:rsid w:val="0001456D"/>
    <w:rsid w:val="00020A25"/>
    <w:rsid w:val="00020C80"/>
    <w:rsid w:val="00026979"/>
    <w:rsid w:val="00027407"/>
    <w:rsid w:val="000332F4"/>
    <w:rsid w:val="00036529"/>
    <w:rsid w:val="00046C5C"/>
    <w:rsid w:val="00056DDA"/>
    <w:rsid w:val="0007211A"/>
    <w:rsid w:val="00081DAB"/>
    <w:rsid w:val="0008258C"/>
    <w:rsid w:val="0009127E"/>
    <w:rsid w:val="00092028"/>
    <w:rsid w:val="000A70E9"/>
    <w:rsid w:val="000B1E09"/>
    <w:rsid w:val="000B2E7A"/>
    <w:rsid w:val="000C1221"/>
    <w:rsid w:val="000F45F6"/>
    <w:rsid w:val="00100AD1"/>
    <w:rsid w:val="00111CED"/>
    <w:rsid w:val="001260A0"/>
    <w:rsid w:val="00127777"/>
    <w:rsid w:val="00131996"/>
    <w:rsid w:val="00163DBD"/>
    <w:rsid w:val="00184A10"/>
    <w:rsid w:val="00186C6A"/>
    <w:rsid w:val="00192899"/>
    <w:rsid w:val="001937AC"/>
    <w:rsid w:val="00193E2E"/>
    <w:rsid w:val="00197A67"/>
    <w:rsid w:val="001B46F4"/>
    <w:rsid w:val="001B6021"/>
    <w:rsid w:val="001C2EB1"/>
    <w:rsid w:val="001D1EEB"/>
    <w:rsid w:val="001F2E92"/>
    <w:rsid w:val="001F7860"/>
    <w:rsid w:val="00201233"/>
    <w:rsid w:val="00212F5B"/>
    <w:rsid w:val="00223C7B"/>
    <w:rsid w:val="002245B3"/>
    <w:rsid w:val="002345AA"/>
    <w:rsid w:val="002529C2"/>
    <w:rsid w:val="002574EC"/>
    <w:rsid w:val="00261A82"/>
    <w:rsid w:val="00270338"/>
    <w:rsid w:val="00273CD1"/>
    <w:rsid w:val="00275476"/>
    <w:rsid w:val="0028627C"/>
    <w:rsid w:val="00286390"/>
    <w:rsid w:val="002B31AC"/>
    <w:rsid w:val="002B3C3F"/>
    <w:rsid w:val="002B432C"/>
    <w:rsid w:val="002B7464"/>
    <w:rsid w:val="002C1A68"/>
    <w:rsid w:val="002C5087"/>
    <w:rsid w:val="002E0BE8"/>
    <w:rsid w:val="002E2583"/>
    <w:rsid w:val="002F3B7B"/>
    <w:rsid w:val="002F5628"/>
    <w:rsid w:val="00305B68"/>
    <w:rsid w:val="003069FF"/>
    <w:rsid w:val="00306AB1"/>
    <w:rsid w:val="00313F99"/>
    <w:rsid w:val="00340279"/>
    <w:rsid w:val="00342D3B"/>
    <w:rsid w:val="00344613"/>
    <w:rsid w:val="00357703"/>
    <w:rsid w:val="00361FAF"/>
    <w:rsid w:val="00365FAE"/>
    <w:rsid w:val="00371E15"/>
    <w:rsid w:val="003724A3"/>
    <w:rsid w:val="003B4941"/>
    <w:rsid w:val="003C2215"/>
    <w:rsid w:val="003D19F6"/>
    <w:rsid w:val="003D2A0F"/>
    <w:rsid w:val="003D5A7D"/>
    <w:rsid w:val="003D659E"/>
    <w:rsid w:val="003E2E06"/>
    <w:rsid w:val="003E5998"/>
    <w:rsid w:val="00405476"/>
    <w:rsid w:val="00405D7A"/>
    <w:rsid w:val="004146E3"/>
    <w:rsid w:val="00421C24"/>
    <w:rsid w:val="00426F10"/>
    <w:rsid w:val="00443630"/>
    <w:rsid w:val="00445A0F"/>
    <w:rsid w:val="00446E41"/>
    <w:rsid w:val="0045695A"/>
    <w:rsid w:val="0049408B"/>
    <w:rsid w:val="004A5832"/>
    <w:rsid w:val="004C575E"/>
    <w:rsid w:val="004E562D"/>
    <w:rsid w:val="004F122C"/>
    <w:rsid w:val="00501326"/>
    <w:rsid w:val="005405CB"/>
    <w:rsid w:val="00547B4D"/>
    <w:rsid w:val="00552EC4"/>
    <w:rsid w:val="005562D4"/>
    <w:rsid w:val="005570ED"/>
    <w:rsid w:val="0056603C"/>
    <w:rsid w:val="00566A0A"/>
    <w:rsid w:val="00571CCB"/>
    <w:rsid w:val="00592AA8"/>
    <w:rsid w:val="005950F1"/>
    <w:rsid w:val="005A2BEC"/>
    <w:rsid w:val="005B0992"/>
    <w:rsid w:val="005B4818"/>
    <w:rsid w:val="005D2896"/>
    <w:rsid w:val="005E3435"/>
    <w:rsid w:val="005E58B4"/>
    <w:rsid w:val="005E6DAC"/>
    <w:rsid w:val="005F0207"/>
    <w:rsid w:val="005F3114"/>
    <w:rsid w:val="00604897"/>
    <w:rsid w:val="0061006A"/>
    <w:rsid w:val="006151EF"/>
    <w:rsid w:val="0062383F"/>
    <w:rsid w:val="00624B5D"/>
    <w:rsid w:val="006273AA"/>
    <w:rsid w:val="006317A6"/>
    <w:rsid w:val="006369B4"/>
    <w:rsid w:val="00636C74"/>
    <w:rsid w:val="006462D6"/>
    <w:rsid w:val="00652772"/>
    <w:rsid w:val="006601BE"/>
    <w:rsid w:val="006605EB"/>
    <w:rsid w:val="00673BFA"/>
    <w:rsid w:val="006814C5"/>
    <w:rsid w:val="006823E5"/>
    <w:rsid w:val="006864BE"/>
    <w:rsid w:val="006962FC"/>
    <w:rsid w:val="006A2EE0"/>
    <w:rsid w:val="006A3E21"/>
    <w:rsid w:val="006E0ABB"/>
    <w:rsid w:val="00704B79"/>
    <w:rsid w:val="00735A85"/>
    <w:rsid w:val="00743F5C"/>
    <w:rsid w:val="00773801"/>
    <w:rsid w:val="007872E0"/>
    <w:rsid w:val="0079406E"/>
    <w:rsid w:val="007A49FD"/>
    <w:rsid w:val="007A512A"/>
    <w:rsid w:val="007C21C3"/>
    <w:rsid w:val="007C3152"/>
    <w:rsid w:val="007D151F"/>
    <w:rsid w:val="007E29D8"/>
    <w:rsid w:val="007E6EBD"/>
    <w:rsid w:val="007F4AD0"/>
    <w:rsid w:val="007F64D4"/>
    <w:rsid w:val="0082094F"/>
    <w:rsid w:val="00825B8A"/>
    <w:rsid w:val="00843B20"/>
    <w:rsid w:val="00847607"/>
    <w:rsid w:val="00850BA0"/>
    <w:rsid w:val="00860166"/>
    <w:rsid w:val="00870D1E"/>
    <w:rsid w:val="008745C3"/>
    <w:rsid w:val="00880DE6"/>
    <w:rsid w:val="00883847"/>
    <w:rsid w:val="008932CF"/>
    <w:rsid w:val="008943A2"/>
    <w:rsid w:val="00896359"/>
    <w:rsid w:val="008B0EF1"/>
    <w:rsid w:val="008C6018"/>
    <w:rsid w:val="008E057F"/>
    <w:rsid w:val="008E350C"/>
    <w:rsid w:val="008E3E18"/>
    <w:rsid w:val="008F49F1"/>
    <w:rsid w:val="008F7B1E"/>
    <w:rsid w:val="009011E0"/>
    <w:rsid w:val="00903665"/>
    <w:rsid w:val="00917160"/>
    <w:rsid w:val="009268B9"/>
    <w:rsid w:val="00931D4F"/>
    <w:rsid w:val="009451F1"/>
    <w:rsid w:val="00945683"/>
    <w:rsid w:val="00952338"/>
    <w:rsid w:val="009553C0"/>
    <w:rsid w:val="00980A16"/>
    <w:rsid w:val="00991756"/>
    <w:rsid w:val="00996B50"/>
    <w:rsid w:val="00997A22"/>
    <w:rsid w:val="009A000B"/>
    <w:rsid w:val="009B3B92"/>
    <w:rsid w:val="009E0167"/>
    <w:rsid w:val="009E144B"/>
    <w:rsid w:val="009E32C4"/>
    <w:rsid w:val="00A00174"/>
    <w:rsid w:val="00A1686B"/>
    <w:rsid w:val="00A16E9A"/>
    <w:rsid w:val="00A24BE4"/>
    <w:rsid w:val="00A31BDB"/>
    <w:rsid w:val="00A4120E"/>
    <w:rsid w:val="00A54106"/>
    <w:rsid w:val="00A57840"/>
    <w:rsid w:val="00A6243F"/>
    <w:rsid w:val="00A6409B"/>
    <w:rsid w:val="00A64E44"/>
    <w:rsid w:val="00A65F44"/>
    <w:rsid w:val="00A67C5C"/>
    <w:rsid w:val="00A67F52"/>
    <w:rsid w:val="00A73A32"/>
    <w:rsid w:val="00A77515"/>
    <w:rsid w:val="00A94660"/>
    <w:rsid w:val="00AB288E"/>
    <w:rsid w:val="00AB5B13"/>
    <w:rsid w:val="00AC693E"/>
    <w:rsid w:val="00AE4681"/>
    <w:rsid w:val="00B046EC"/>
    <w:rsid w:val="00B1002B"/>
    <w:rsid w:val="00B110DA"/>
    <w:rsid w:val="00B22A3B"/>
    <w:rsid w:val="00B233EA"/>
    <w:rsid w:val="00B32C10"/>
    <w:rsid w:val="00B34612"/>
    <w:rsid w:val="00B43EE0"/>
    <w:rsid w:val="00B45360"/>
    <w:rsid w:val="00B614CC"/>
    <w:rsid w:val="00B63EE5"/>
    <w:rsid w:val="00B7653F"/>
    <w:rsid w:val="00B8411D"/>
    <w:rsid w:val="00B9182A"/>
    <w:rsid w:val="00BA6EA0"/>
    <w:rsid w:val="00BB1DDF"/>
    <w:rsid w:val="00BB7A26"/>
    <w:rsid w:val="00BC07AD"/>
    <w:rsid w:val="00BC372E"/>
    <w:rsid w:val="00BC38EE"/>
    <w:rsid w:val="00BC5B0B"/>
    <w:rsid w:val="00BF7AAD"/>
    <w:rsid w:val="00C015AE"/>
    <w:rsid w:val="00C04FAC"/>
    <w:rsid w:val="00C06423"/>
    <w:rsid w:val="00C139B6"/>
    <w:rsid w:val="00C40753"/>
    <w:rsid w:val="00C40FF2"/>
    <w:rsid w:val="00C51F47"/>
    <w:rsid w:val="00C54673"/>
    <w:rsid w:val="00C61DD3"/>
    <w:rsid w:val="00C65747"/>
    <w:rsid w:val="00C707FD"/>
    <w:rsid w:val="00C82E53"/>
    <w:rsid w:val="00C85E9F"/>
    <w:rsid w:val="00C85EB5"/>
    <w:rsid w:val="00C8655C"/>
    <w:rsid w:val="00C932A3"/>
    <w:rsid w:val="00C94CC6"/>
    <w:rsid w:val="00C9521D"/>
    <w:rsid w:val="00C96F7A"/>
    <w:rsid w:val="00CA2B93"/>
    <w:rsid w:val="00CD72B3"/>
    <w:rsid w:val="00CF22ED"/>
    <w:rsid w:val="00CF3BBF"/>
    <w:rsid w:val="00D01CC3"/>
    <w:rsid w:val="00D07042"/>
    <w:rsid w:val="00D218F3"/>
    <w:rsid w:val="00D4604B"/>
    <w:rsid w:val="00D57324"/>
    <w:rsid w:val="00D61D65"/>
    <w:rsid w:val="00D635DC"/>
    <w:rsid w:val="00D63EDC"/>
    <w:rsid w:val="00D87757"/>
    <w:rsid w:val="00DA2273"/>
    <w:rsid w:val="00DE2CA0"/>
    <w:rsid w:val="00DE7818"/>
    <w:rsid w:val="00DF3C47"/>
    <w:rsid w:val="00E033E4"/>
    <w:rsid w:val="00E16DBB"/>
    <w:rsid w:val="00E17396"/>
    <w:rsid w:val="00E324A6"/>
    <w:rsid w:val="00E347F9"/>
    <w:rsid w:val="00E352A0"/>
    <w:rsid w:val="00E433A3"/>
    <w:rsid w:val="00E523B7"/>
    <w:rsid w:val="00E546AE"/>
    <w:rsid w:val="00E63128"/>
    <w:rsid w:val="00E6322E"/>
    <w:rsid w:val="00E658CC"/>
    <w:rsid w:val="00E763DE"/>
    <w:rsid w:val="00E763E6"/>
    <w:rsid w:val="00E96583"/>
    <w:rsid w:val="00EA01FA"/>
    <w:rsid w:val="00EB1732"/>
    <w:rsid w:val="00EB316D"/>
    <w:rsid w:val="00EC5218"/>
    <w:rsid w:val="00ED69CA"/>
    <w:rsid w:val="00EE2E90"/>
    <w:rsid w:val="00EE5B1C"/>
    <w:rsid w:val="00EF4A67"/>
    <w:rsid w:val="00F03593"/>
    <w:rsid w:val="00F159E1"/>
    <w:rsid w:val="00F15ABB"/>
    <w:rsid w:val="00F23707"/>
    <w:rsid w:val="00F56437"/>
    <w:rsid w:val="00F729F5"/>
    <w:rsid w:val="00F74A42"/>
    <w:rsid w:val="00F777B0"/>
    <w:rsid w:val="00F779A8"/>
    <w:rsid w:val="00F91D89"/>
    <w:rsid w:val="00F96017"/>
    <w:rsid w:val="00F97792"/>
    <w:rsid w:val="00FA234B"/>
    <w:rsid w:val="00FA7909"/>
    <w:rsid w:val="00FB0CB4"/>
    <w:rsid w:val="00FB2C42"/>
    <w:rsid w:val="00FB2D90"/>
    <w:rsid w:val="00FB7575"/>
    <w:rsid w:val="00FC1351"/>
    <w:rsid w:val="00FC5C68"/>
    <w:rsid w:val="00FC7091"/>
    <w:rsid w:val="00FC778B"/>
    <w:rsid w:val="00FD2A8E"/>
    <w:rsid w:val="00FD4B14"/>
    <w:rsid w:val="00FE2B3C"/>
    <w:rsid w:val="00FE576C"/>
    <w:rsid w:val="00FF017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lang w:val="sv-SE"/>
    </w:rPr>
  </w:style>
  <w:style w:type="paragraph" w:styleId="Rubrik1">
    <w:name w:val="heading 1"/>
    <w:basedOn w:val="Normal"/>
    <w:uiPriority w:val="1"/>
    <w:qFormat/>
    <w:pPr>
      <w:spacing w:before="69"/>
      <w:ind w:left="1299" w:hanging="432"/>
      <w:outlineLvl w:val="0"/>
    </w:pPr>
    <w:rPr>
      <w:rFonts w:ascii="Arial" w:eastAsia="Arial" w:hAnsi="Arial"/>
      <w:b/>
      <w:bCs/>
      <w:sz w:val="24"/>
      <w:szCs w:val="24"/>
    </w:rPr>
  </w:style>
  <w:style w:type="paragraph" w:styleId="Rubrik2">
    <w:name w:val="heading 2"/>
    <w:basedOn w:val="Normal"/>
    <w:next w:val="Normal"/>
    <w:link w:val="Rubrik2Char"/>
    <w:uiPriority w:val="9"/>
    <w:unhideWhenUsed/>
    <w:qFormat/>
    <w:rsid w:val="00F9601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046C5C"/>
    <w:pPr>
      <w:keepNext/>
      <w:keepLines/>
      <w:spacing w:before="200"/>
      <w:outlineLvl w:val="2"/>
    </w:pPr>
    <w:rPr>
      <w:rFonts w:asciiTheme="majorHAnsi" w:eastAsiaTheme="majorEastAsia" w:hAnsiTheme="majorHAnsi" w:cstheme="majorBidi"/>
      <w:b/>
      <w:bCs/>
      <w:color w:val="4F81BD" w:themeColor="accent1"/>
    </w:rPr>
  </w:style>
  <w:style w:type="paragraph" w:styleId="Rubrik4">
    <w:name w:val="heading 4"/>
    <w:basedOn w:val="Normal"/>
    <w:next w:val="Normal"/>
    <w:link w:val="Rubrik4Char"/>
    <w:uiPriority w:val="9"/>
    <w:semiHidden/>
    <w:unhideWhenUsed/>
    <w:qFormat/>
    <w:rsid w:val="00F96017"/>
    <w:pPr>
      <w:keepNext/>
      <w:keepLines/>
      <w:spacing w:before="200"/>
      <w:outlineLvl w:val="3"/>
    </w:pPr>
    <w:rPr>
      <w:rFonts w:asciiTheme="majorHAnsi" w:eastAsiaTheme="majorEastAsia" w:hAnsiTheme="majorHAnsi" w:cstheme="majorBidi"/>
      <w:b/>
      <w:bCs/>
      <w:i/>
      <w:iCs/>
      <w:color w:val="4F81BD" w:themeColor="accent1"/>
    </w:rPr>
  </w:style>
  <w:style w:type="paragraph" w:styleId="Rubrik5">
    <w:name w:val="heading 5"/>
    <w:basedOn w:val="Normal"/>
    <w:next w:val="Normal"/>
    <w:link w:val="Rubrik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Innehll1">
    <w:name w:val="toc 1"/>
    <w:basedOn w:val="Normal"/>
    <w:uiPriority w:val="39"/>
    <w:qFormat/>
    <w:pPr>
      <w:ind w:left="1347" w:hanging="480"/>
    </w:pPr>
    <w:rPr>
      <w:rFonts w:ascii="Times New Roman" w:eastAsia="Times New Roman" w:hAnsi="Times New Roman"/>
      <w:sz w:val="24"/>
      <w:szCs w:val="24"/>
    </w:rPr>
  </w:style>
  <w:style w:type="paragraph" w:styleId="Brdtext">
    <w:name w:val="Body Text"/>
    <w:basedOn w:val="Normal"/>
    <w:uiPriority w:val="1"/>
    <w:qFormat/>
    <w:pPr>
      <w:ind w:left="867"/>
    </w:pPr>
    <w:rPr>
      <w:rFonts w:ascii="Times New Roman" w:eastAsia="Times New Roman" w:hAnsi="Times New Roman"/>
      <w:sz w:val="24"/>
      <w:szCs w:val="24"/>
    </w:rPr>
  </w:style>
  <w:style w:type="paragraph" w:styleId="Liststycke">
    <w:name w:val="List Paragraph"/>
    <w:basedOn w:val="Normal"/>
    <w:uiPriority w:val="1"/>
    <w:qFormat/>
  </w:style>
  <w:style w:type="paragraph" w:customStyle="1" w:styleId="TableParagraph">
    <w:name w:val="Table Paragraph"/>
    <w:basedOn w:val="Normal"/>
    <w:uiPriority w:val="1"/>
    <w:qFormat/>
  </w:style>
  <w:style w:type="paragraph" w:styleId="Sidhuvud">
    <w:name w:val="header"/>
    <w:basedOn w:val="Normal"/>
    <w:link w:val="SidhuvudChar"/>
    <w:uiPriority w:val="99"/>
    <w:unhideWhenUsed/>
    <w:rsid w:val="00046C5C"/>
    <w:pPr>
      <w:tabs>
        <w:tab w:val="center" w:pos="4536"/>
        <w:tab w:val="right" w:pos="9072"/>
      </w:tabs>
    </w:pPr>
  </w:style>
  <w:style w:type="character" w:customStyle="1" w:styleId="SidhuvudChar">
    <w:name w:val="Sidhuvud Char"/>
    <w:basedOn w:val="Standardstycketypsnitt"/>
    <w:link w:val="Sidhuvud"/>
    <w:uiPriority w:val="99"/>
    <w:rsid w:val="00046C5C"/>
  </w:style>
  <w:style w:type="paragraph" w:styleId="Sidfot">
    <w:name w:val="footer"/>
    <w:basedOn w:val="Normal"/>
    <w:link w:val="SidfotChar"/>
    <w:uiPriority w:val="99"/>
    <w:unhideWhenUsed/>
    <w:rsid w:val="00046C5C"/>
    <w:pPr>
      <w:tabs>
        <w:tab w:val="center" w:pos="4536"/>
        <w:tab w:val="right" w:pos="9072"/>
      </w:tabs>
    </w:pPr>
  </w:style>
  <w:style w:type="character" w:customStyle="1" w:styleId="SidfotChar">
    <w:name w:val="Sidfot Char"/>
    <w:basedOn w:val="Standardstycketypsnitt"/>
    <w:link w:val="Sidfot"/>
    <w:uiPriority w:val="99"/>
    <w:rsid w:val="00046C5C"/>
  </w:style>
  <w:style w:type="paragraph" w:styleId="Bubbeltext">
    <w:name w:val="Balloon Text"/>
    <w:basedOn w:val="Normal"/>
    <w:link w:val="BubbeltextChar"/>
    <w:uiPriority w:val="99"/>
    <w:semiHidden/>
    <w:unhideWhenUsed/>
    <w:rsid w:val="00046C5C"/>
    <w:rPr>
      <w:rFonts w:ascii="Tahoma" w:hAnsi="Tahoma" w:cs="Tahoma"/>
      <w:sz w:val="16"/>
      <w:szCs w:val="16"/>
    </w:rPr>
  </w:style>
  <w:style w:type="character" w:customStyle="1" w:styleId="BubbeltextChar">
    <w:name w:val="Bubbeltext Char"/>
    <w:basedOn w:val="Standardstycketypsnitt"/>
    <w:link w:val="Bubbeltext"/>
    <w:uiPriority w:val="99"/>
    <w:semiHidden/>
    <w:rsid w:val="00046C5C"/>
    <w:rPr>
      <w:rFonts w:ascii="Tahoma" w:hAnsi="Tahoma" w:cs="Tahoma"/>
      <w:sz w:val="16"/>
      <w:szCs w:val="16"/>
    </w:rPr>
  </w:style>
  <w:style w:type="character" w:customStyle="1" w:styleId="Rubrik3Char">
    <w:name w:val="Rubrik 3 Char"/>
    <w:basedOn w:val="Standardstycketypsnitt"/>
    <w:link w:val="Rubrik3"/>
    <w:uiPriority w:val="9"/>
    <w:rsid w:val="00046C5C"/>
    <w:rPr>
      <w:rFonts w:asciiTheme="majorHAnsi" w:eastAsiaTheme="majorEastAsia" w:hAnsiTheme="majorHAnsi" w:cstheme="majorBidi"/>
      <w:b/>
      <w:bCs/>
      <w:color w:val="4F81BD" w:themeColor="accent1"/>
    </w:rPr>
  </w:style>
  <w:style w:type="character" w:customStyle="1" w:styleId="Rubrik5Char">
    <w:name w:val="Rubrik 5 Char"/>
    <w:basedOn w:val="Standardstycketypsnitt"/>
    <w:link w:val="Rubrik5"/>
    <w:uiPriority w:val="9"/>
    <w:semiHidden/>
    <w:rsid w:val="00046C5C"/>
    <w:rPr>
      <w:rFonts w:asciiTheme="majorHAnsi" w:eastAsiaTheme="majorEastAsia" w:hAnsiTheme="majorHAnsi" w:cstheme="majorBidi"/>
      <w:color w:val="243F60" w:themeColor="accent1" w:themeShade="7F"/>
    </w:rPr>
  </w:style>
  <w:style w:type="character" w:customStyle="1" w:styleId="Rubrik4Char">
    <w:name w:val="Rubrik 4 Char"/>
    <w:basedOn w:val="Standardstycketypsnitt"/>
    <w:link w:val="Rubrik4"/>
    <w:uiPriority w:val="9"/>
    <w:semiHidden/>
    <w:rsid w:val="00F96017"/>
    <w:rPr>
      <w:rFonts w:asciiTheme="majorHAnsi" w:eastAsiaTheme="majorEastAsia" w:hAnsiTheme="majorHAnsi" w:cstheme="majorBidi"/>
      <w:b/>
      <w:bCs/>
      <w:i/>
      <w:iCs/>
      <w:color w:val="4F81BD" w:themeColor="accent1"/>
    </w:rPr>
  </w:style>
  <w:style w:type="character" w:customStyle="1" w:styleId="Rubrik2Char">
    <w:name w:val="Rubrik 2 Char"/>
    <w:basedOn w:val="Standardstycketypsnitt"/>
    <w:link w:val="Rubrik2"/>
    <w:uiPriority w:val="9"/>
    <w:rsid w:val="00F96017"/>
    <w:rPr>
      <w:rFonts w:asciiTheme="majorHAnsi" w:eastAsiaTheme="majorEastAsia" w:hAnsiTheme="majorHAnsi" w:cstheme="majorBidi"/>
      <w:b/>
      <w:bCs/>
      <w:color w:val="4F81BD" w:themeColor="accent1"/>
      <w:sz w:val="26"/>
      <w:szCs w:val="26"/>
    </w:rPr>
  </w:style>
  <w:style w:type="character" w:styleId="Hyperlnk">
    <w:name w:val="Hyperlink"/>
    <w:basedOn w:val="Standardstycketypsnit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rd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Kommentarer">
    <w:name w:val="annotation text"/>
    <w:link w:val="Kommentarer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KommentarerChar">
    <w:name w:val="Kommentarer Char"/>
    <w:basedOn w:val="Standardstycketypsnitt"/>
    <w:link w:val="Kommentarer"/>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
    <w:name w:val="Table Normal"/>
    <w:uiPriority w:val="2"/>
    <w:semiHidden/>
    <w:unhideWhenUsed/>
    <w:qFormat/>
    <w:rsid w:val="00D218F3"/>
    <w:tblPr>
      <w:tblInd w:w="0" w:type="dxa"/>
      <w:tblCellMar>
        <w:top w:w="0" w:type="dxa"/>
        <w:left w:w="0" w:type="dxa"/>
        <w:bottom w:w="0" w:type="dxa"/>
        <w:right w:w="0" w:type="dxa"/>
      </w:tblCellMar>
    </w:tblPr>
  </w:style>
  <w:style w:type="paragraph" w:styleId="Starktcitat">
    <w:name w:val="Intense Quote"/>
    <w:basedOn w:val="Normal"/>
    <w:next w:val="Normal"/>
    <w:link w:val="StarktcitatChar"/>
    <w:uiPriority w:val="30"/>
    <w:qFormat/>
    <w:rsid w:val="00212F5B"/>
    <w:pPr>
      <w:pBdr>
        <w:bottom w:val="single" w:sz="4" w:space="4" w:color="4F81BD" w:themeColor="accent1"/>
      </w:pBdr>
      <w:spacing w:before="200" w:after="280"/>
      <w:ind w:left="936" w:right="936"/>
    </w:pPr>
    <w:rPr>
      <w:b/>
      <w:bCs/>
      <w:i/>
      <w:iCs/>
      <w:color w:val="4F81BD" w:themeColor="accent1"/>
    </w:rPr>
  </w:style>
  <w:style w:type="character" w:customStyle="1" w:styleId="StarktcitatChar">
    <w:name w:val="Starkt citat Char"/>
    <w:basedOn w:val="Standardstycketypsnitt"/>
    <w:link w:val="Starktcitat"/>
    <w:uiPriority w:val="30"/>
    <w:rsid w:val="00212F5B"/>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68597">
      <w:bodyDiv w:val="1"/>
      <w:marLeft w:val="0"/>
      <w:marRight w:val="0"/>
      <w:marTop w:val="0"/>
      <w:marBottom w:val="0"/>
      <w:divBdr>
        <w:top w:val="none" w:sz="0" w:space="0" w:color="auto"/>
        <w:left w:val="none" w:sz="0" w:space="0" w:color="auto"/>
        <w:bottom w:val="none" w:sz="0" w:space="0" w:color="auto"/>
        <w:right w:val="none" w:sz="0" w:space="0" w:color="auto"/>
      </w:divBdr>
    </w:div>
    <w:div w:id="35474133">
      <w:bodyDiv w:val="1"/>
      <w:marLeft w:val="0"/>
      <w:marRight w:val="0"/>
      <w:marTop w:val="0"/>
      <w:marBottom w:val="0"/>
      <w:divBdr>
        <w:top w:val="none" w:sz="0" w:space="0" w:color="auto"/>
        <w:left w:val="none" w:sz="0" w:space="0" w:color="auto"/>
        <w:bottom w:val="none" w:sz="0" w:space="0" w:color="auto"/>
        <w:right w:val="none" w:sz="0" w:space="0" w:color="auto"/>
      </w:divBdr>
    </w:div>
    <w:div w:id="44722298">
      <w:bodyDiv w:val="1"/>
      <w:marLeft w:val="0"/>
      <w:marRight w:val="0"/>
      <w:marTop w:val="0"/>
      <w:marBottom w:val="0"/>
      <w:divBdr>
        <w:top w:val="none" w:sz="0" w:space="0" w:color="auto"/>
        <w:left w:val="none" w:sz="0" w:space="0" w:color="auto"/>
        <w:bottom w:val="none" w:sz="0" w:space="0" w:color="auto"/>
        <w:right w:val="none" w:sz="0" w:space="0" w:color="auto"/>
      </w:divBdr>
    </w:div>
    <w:div w:id="53704017">
      <w:bodyDiv w:val="1"/>
      <w:marLeft w:val="0"/>
      <w:marRight w:val="0"/>
      <w:marTop w:val="0"/>
      <w:marBottom w:val="0"/>
      <w:divBdr>
        <w:top w:val="none" w:sz="0" w:space="0" w:color="auto"/>
        <w:left w:val="none" w:sz="0" w:space="0" w:color="auto"/>
        <w:bottom w:val="none" w:sz="0" w:space="0" w:color="auto"/>
        <w:right w:val="none" w:sz="0" w:space="0" w:color="auto"/>
      </w:divBdr>
    </w:div>
    <w:div w:id="55709834">
      <w:bodyDiv w:val="1"/>
      <w:marLeft w:val="0"/>
      <w:marRight w:val="0"/>
      <w:marTop w:val="0"/>
      <w:marBottom w:val="0"/>
      <w:divBdr>
        <w:top w:val="none" w:sz="0" w:space="0" w:color="auto"/>
        <w:left w:val="none" w:sz="0" w:space="0" w:color="auto"/>
        <w:bottom w:val="none" w:sz="0" w:space="0" w:color="auto"/>
        <w:right w:val="none" w:sz="0" w:space="0" w:color="auto"/>
      </w:divBdr>
    </w:div>
    <w:div w:id="66148559">
      <w:bodyDiv w:val="1"/>
      <w:marLeft w:val="0"/>
      <w:marRight w:val="0"/>
      <w:marTop w:val="0"/>
      <w:marBottom w:val="0"/>
      <w:divBdr>
        <w:top w:val="none" w:sz="0" w:space="0" w:color="auto"/>
        <w:left w:val="none" w:sz="0" w:space="0" w:color="auto"/>
        <w:bottom w:val="none" w:sz="0" w:space="0" w:color="auto"/>
        <w:right w:val="none" w:sz="0" w:space="0" w:color="auto"/>
      </w:divBdr>
    </w:div>
    <w:div w:id="67730645">
      <w:bodyDiv w:val="1"/>
      <w:marLeft w:val="0"/>
      <w:marRight w:val="0"/>
      <w:marTop w:val="0"/>
      <w:marBottom w:val="0"/>
      <w:divBdr>
        <w:top w:val="none" w:sz="0" w:space="0" w:color="auto"/>
        <w:left w:val="none" w:sz="0" w:space="0" w:color="auto"/>
        <w:bottom w:val="none" w:sz="0" w:space="0" w:color="auto"/>
        <w:right w:val="none" w:sz="0" w:space="0" w:color="auto"/>
      </w:divBdr>
    </w:div>
    <w:div w:id="82380593">
      <w:bodyDiv w:val="1"/>
      <w:marLeft w:val="0"/>
      <w:marRight w:val="0"/>
      <w:marTop w:val="0"/>
      <w:marBottom w:val="0"/>
      <w:divBdr>
        <w:top w:val="none" w:sz="0" w:space="0" w:color="auto"/>
        <w:left w:val="none" w:sz="0" w:space="0" w:color="auto"/>
        <w:bottom w:val="none" w:sz="0" w:space="0" w:color="auto"/>
        <w:right w:val="none" w:sz="0" w:space="0" w:color="auto"/>
      </w:divBdr>
    </w:div>
    <w:div w:id="110632803">
      <w:bodyDiv w:val="1"/>
      <w:marLeft w:val="0"/>
      <w:marRight w:val="0"/>
      <w:marTop w:val="0"/>
      <w:marBottom w:val="0"/>
      <w:divBdr>
        <w:top w:val="none" w:sz="0" w:space="0" w:color="auto"/>
        <w:left w:val="none" w:sz="0" w:space="0" w:color="auto"/>
        <w:bottom w:val="none" w:sz="0" w:space="0" w:color="auto"/>
        <w:right w:val="none" w:sz="0" w:space="0" w:color="auto"/>
      </w:divBdr>
    </w:div>
    <w:div w:id="121849954">
      <w:bodyDiv w:val="1"/>
      <w:marLeft w:val="0"/>
      <w:marRight w:val="0"/>
      <w:marTop w:val="0"/>
      <w:marBottom w:val="0"/>
      <w:divBdr>
        <w:top w:val="none" w:sz="0" w:space="0" w:color="auto"/>
        <w:left w:val="none" w:sz="0" w:space="0" w:color="auto"/>
        <w:bottom w:val="none" w:sz="0" w:space="0" w:color="auto"/>
        <w:right w:val="none" w:sz="0" w:space="0" w:color="auto"/>
      </w:divBdr>
    </w:div>
    <w:div w:id="128327334">
      <w:bodyDiv w:val="1"/>
      <w:marLeft w:val="0"/>
      <w:marRight w:val="0"/>
      <w:marTop w:val="0"/>
      <w:marBottom w:val="0"/>
      <w:divBdr>
        <w:top w:val="none" w:sz="0" w:space="0" w:color="auto"/>
        <w:left w:val="none" w:sz="0" w:space="0" w:color="auto"/>
        <w:bottom w:val="none" w:sz="0" w:space="0" w:color="auto"/>
        <w:right w:val="none" w:sz="0" w:space="0" w:color="auto"/>
      </w:divBdr>
    </w:div>
    <w:div w:id="129792605">
      <w:bodyDiv w:val="1"/>
      <w:marLeft w:val="0"/>
      <w:marRight w:val="0"/>
      <w:marTop w:val="0"/>
      <w:marBottom w:val="0"/>
      <w:divBdr>
        <w:top w:val="none" w:sz="0" w:space="0" w:color="auto"/>
        <w:left w:val="none" w:sz="0" w:space="0" w:color="auto"/>
        <w:bottom w:val="none" w:sz="0" w:space="0" w:color="auto"/>
        <w:right w:val="none" w:sz="0" w:space="0" w:color="auto"/>
      </w:divBdr>
    </w:div>
    <w:div w:id="196310489">
      <w:bodyDiv w:val="1"/>
      <w:marLeft w:val="0"/>
      <w:marRight w:val="0"/>
      <w:marTop w:val="0"/>
      <w:marBottom w:val="0"/>
      <w:divBdr>
        <w:top w:val="none" w:sz="0" w:space="0" w:color="auto"/>
        <w:left w:val="none" w:sz="0" w:space="0" w:color="auto"/>
        <w:bottom w:val="none" w:sz="0" w:space="0" w:color="auto"/>
        <w:right w:val="none" w:sz="0" w:space="0" w:color="auto"/>
      </w:divBdr>
    </w:div>
    <w:div w:id="205416704">
      <w:bodyDiv w:val="1"/>
      <w:marLeft w:val="0"/>
      <w:marRight w:val="0"/>
      <w:marTop w:val="0"/>
      <w:marBottom w:val="0"/>
      <w:divBdr>
        <w:top w:val="none" w:sz="0" w:space="0" w:color="auto"/>
        <w:left w:val="none" w:sz="0" w:space="0" w:color="auto"/>
        <w:bottom w:val="none" w:sz="0" w:space="0" w:color="auto"/>
        <w:right w:val="none" w:sz="0" w:space="0" w:color="auto"/>
      </w:divBdr>
    </w:div>
    <w:div w:id="224682037">
      <w:bodyDiv w:val="1"/>
      <w:marLeft w:val="0"/>
      <w:marRight w:val="0"/>
      <w:marTop w:val="0"/>
      <w:marBottom w:val="0"/>
      <w:divBdr>
        <w:top w:val="none" w:sz="0" w:space="0" w:color="auto"/>
        <w:left w:val="none" w:sz="0" w:space="0" w:color="auto"/>
        <w:bottom w:val="none" w:sz="0" w:space="0" w:color="auto"/>
        <w:right w:val="none" w:sz="0" w:space="0" w:color="auto"/>
      </w:divBdr>
    </w:div>
    <w:div w:id="228345452">
      <w:bodyDiv w:val="1"/>
      <w:marLeft w:val="0"/>
      <w:marRight w:val="0"/>
      <w:marTop w:val="0"/>
      <w:marBottom w:val="0"/>
      <w:divBdr>
        <w:top w:val="none" w:sz="0" w:space="0" w:color="auto"/>
        <w:left w:val="none" w:sz="0" w:space="0" w:color="auto"/>
        <w:bottom w:val="none" w:sz="0" w:space="0" w:color="auto"/>
        <w:right w:val="none" w:sz="0" w:space="0" w:color="auto"/>
      </w:divBdr>
    </w:div>
    <w:div w:id="292372637">
      <w:bodyDiv w:val="1"/>
      <w:marLeft w:val="0"/>
      <w:marRight w:val="0"/>
      <w:marTop w:val="0"/>
      <w:marBottom w:val="0"/>
      <w:divBdr>
        <w:top w:val="none" w:sz="0" w:space="0" w:color="auto"/>
        <w:left w:val="none" w:sz="0" w:space="0" w:color="auto"/>
        <w:bottom w:val="none" w:sz="0" w:space="0" w:color="auto"/>
        <w:right w:val="none" w:sz="0" w:space="0" w:color="auto"/>
      </w:divBdr>
    </w:div>
    <w:div w:id="299380624">
      <w:bodyDiv w:val="1"/>
      <w:marLeft w:val="0"/>
      <w:marRight w:val="0"/>
      <w:marTop w:val="0"/>
      <w:marBottom w:val="0"/>
      <w:divBdr>
        <w:top w:val="none" w:sz="0" w:space="0" w:color="auto"/>
        <w:left w:val="none" w:sz="0" w:space="0" w:color="auto"/>
        <w:bottom w:val="none" w:sz="0" w:space="0" w:color="auto"/>
        <w:right w:val="none" w:sz="0" w:space="0" w:color="auto"/>
      </w:divBdr>
    </w:div>
    <w:div w:id="311061420">
      <w:bodyDiv w:val="1"/>
      <w:marLeft w:val="0"/>
      <w:marRight w:val="0"/>
      <w:marTop w:val="0"/>
      <w:marBottom w:val="0"/>
      <w:divBdr>
        <w:top w:val="none" w:sz="0" w:space="0" w:color="auto"/>
        <w:left w:val="none" w:sz="0" w:space="0" w:color="auto"/>
        <w:bottom w:val="none" w:sz="0" w:space="0" w:color="auto"/>
        <w:right w:val="none" w:sz="0" w:space="0" w:color="auto"/>
      </w:divBdr>
    </w:div>
    <w:div w:id="319236696">
      <w:bodyDiv w:val="1"/>
      <w:marLeft w:val="0"/>
      <w:marRight w:val="0"/>
      <w:marTop w:val="0"/>
      <w:marBottom w:val="0"/>
      <w:divBdr>
        <w:top w:val="none" w:sz="0" w:space="0" w:color="auto"/>
        <w:left w:val="none" w:sz="0" w:space="0" w:color="auto"/>
        <w:bottom w:val="none" w:sz="0" w:space="0" w:color="auto"/>
        <w:right w:val="none" w:sz="0" w:space="0" w:color="auto"/>
      </w:divBdr>
    </w:div>
    <w:div w:id="322437251">
      <w:bodyDiv w:val="1"/>
      <w:marLeft w:val="0"/>
      <w:marRight w:val="0"/>
      <w:marTop w:val="0"/>
      <w:marBottom w:val="0"/>
      <w:divBdr>
        <w:top w:val="none" w:sz="0" w:space="0" w:color="auto"/>
        <w:left w:val="none" w:sz="0" w:space="0" w:color="auto"/>
        <w:bottom w:val="none" w:sz="0" w:space="0" w:color="auto"/>
        <w:right w:val="none" w:sz="0" w:space="0" w:color="auto"/>
      </w:divBdr>
    </w:div>
    <w:div w:id="324894588">
      <w:bodyDiv w:val="1"/>
      <w:marLeft w:val="0"/>
      <w:marRight w:val="0"/>
      <w:marTop w:val="0"/>
      <w:marBottom w:val="0"/>
      <w:divBdr>
        <w:top w:val="none" w:sz="0" w:space="0" w:color="auto"/>
        <w:left w:val="none" w:sz="0" w:space="0" w:color="auto"/>
        <w:bottom w:val="none" w:sz="0" w:space="0" w:color="auto"/>
        <w:right w:val="none" w:sz="0" w:space="0" w:color="auto"/>
      </w:divBdr>
    </w:div>
    <w:div w:id="359086512">
      <w:bodyDiv w:val="1"/>
      <w:marLeft w:val="0"/>
      <w:marRight w:val="0"/>
      <w:marTop w:val="0"/>
      <w:marBottom w:val="0"/>
      <w:divBdr>
        <w:top w:val="none" w:sz="0" w:space="0" w:color="auto"/>
        <w:left w:val="none" w:sz="0" w:space="0" w:color="auto"/>
        <w:bottom w:val="none" w:sz="0" w:space="0" w:color="auto"/>
        <w:right w:val="none" w:sz="0" w:space="0" w:color="auto"/>
      </w:divBdr>
    </w:div>
    <w:div w:id="405034145">
      <w:bodyDiv w:val="1"/>
      <w:marLeft w:val="0"/>
      <w:marRight w:val="0"/>
      <w:marTop w:val="0"/>
      <w:marBottom w:val="0"/>
      <w:divBdr>
        <w:top w:val="none" w:sz="0" w:space="0" w:color="auto"/>
        <w:left w:val="none" w:sz="0" w:space="0" w:color="auto"/>
        <w:bottom w:val="none" w:sz="0" w:space="0" w:color="auto"/>
        <w:right w:val="none" w:sz="0" w:space="0" w:color="auto"/>
      </w:divBdr>
    </w:div>
    <w:div w:id="419448138">
      <w:bodyDiv w:val="1"/>
      <w:marLeft w:val="0"/>
      <w:marRight w:val="0"/>
      <w:marTop w:val="0"/>
      <w:marBottom w:val="0"/>
      <w:divBdr>
        <w:top w:val="none" w:sz="0" w:space="0" w:color="auto"/>
        <w:left w:val="none" w:sz="0" w:space="0" w:color="auto"/>
        <w:bottom w:val="none" w:sz="0" w:space="0" w:color="auto"/>
        <w:right w:val="none" w:sz="0" w:space="0" w:color="auto"/>
      </w:divBdr>
    </w:div>
    <w:div w:id="421296665">
      <w:bodyDiv w:val="1"/>
      <w:marLeft w:val="0"/>
      <w:marRight w:val="0"/>
      <w:marTop w:val="0"/>
      <w:marBottom w:val="0"/>
      <w:divBdr>
        <w:top w:val="none" w:sz="0" w:space="0" w:color="auto"/>
        <w:left w:val="none" w:sz="0" w:space="0" w:color="auto"/>
        <w:bottom w:val="none" w:sz="0" w:space="0" w:color="auto"/>
        <w:right w:val="none" w:sz="0" w:space="0" w:color="auto"/>
      </w:divBdr>
    </w:div>
    <w:div w:id="442459059">
      <w:bodyDiv w:val="1"/>
      <w:marLeft w:val="0"/>
      <w:marRight w:val="0"/>
      <w:marTop w:val="0"/>
      <w:marBottom w:val="0"/>
      <w:divBdr>
        <w:top w:val="none" w:sz="0" w:space="0" w:color="auto"/>
        <w:left w:val="none" w:sz="0" w:space="0" w:color="auto"/>
        <w:bottom w:val="none" w:sz="0" w:space="0" w:color="auto"/>
        <w:right w:val="none" w:sz="0" w:space="0" w:color="auto"/>
      </w:divBdr>
    </w:div>
    <w:div w:id="458033599">
      <w:bodyDiv w:val="1"/>
      <w:marLeft w:val="0"/>
      <w:marRight w:val="0"/>
      <w:marTop w:val="0"/>
      <w:marBottom w:val="0"/>
      <w:divBdr>
        <w:top w:val="none" w:sz="0" w:space="0" w:color="auto"/>
        <w:left w:val="none" w:sz="0" w:space="0" w:color="auto"/>
        <w:bottom w:val="none" w:sz="0" w:space="0" w:color="auto"/>
        <w:right w:val="none" w:sz="0" w:space="0" w:color="auto"/>
      </w:divBdr>
    </w:div>
    <w:div w:id="464202297">
      <w:bodyDiv w:val="1"/>
      <w:marLeft w:val="0"/>
      <w:marRight w:val="0"/>
      <w:marTop w:val="0"/>
      <w:marBottom w:val="0"/>
      <w:divBdr>
        <w:top w:val="none" w:sz="0" w:space="0" w:color="auto"/>
        <w:left w:val="none" w:sz="0" w:space="0" w:color="auto"/>
        <w:bottom w:val="none" w:sz="0" w:space="0" w:color="auto"/>
        <w:right w:val="none" w:sz="0" w:space="0" w:color="auto"/>
      </w:divBdr>
    </w:div>
    <w:div w:id="478881122">
      <w:bodyDiv w:val="1"/>
      <w:marLeft w:val="0"/>
      <w:marRight w:val="0"/>
      <w:marTop w:val="0"/>
      <w:marBottom w:val="0"/>
      <w:divBdr>
        <w:top w:val="none" w:sz="0" w:space="0" w:color="auto"/>
        <w:left w:val="none" w:sz="0" w:space="0" w:color="auto"/>
        <w:bottom w:val="none" w:sz="0" w:space="0" w:color="auto"/>
        <w:right w:val="none" w:sz="0" w:space="0" w:color="auto"/>
      </w:divBdr>
    </w:div>
    <w:div w:id="501429597">
      <w:bodyDiv w:val="1"/>
      <w:marLeft w:val="0"/>
      <w:marRight w:val="0"/>
      <w:marTop w:val="0"/>
      <w:marBottom w:val="0"/>
      <w:divBdr>
        <w:top w:val="none" w:sz="0" w:space="0" w:color="auto"/>
        <w:left w:val="none" w:sz="0" w:space="0" w:color="auto"/>
        <w:bottom w:val="none" w:sz="0" w:space="0" w:color="auto"/>
        <w:right w:val="none" w:sz="0" w:space="0" w:color="auto"/>
      </w:divBdr>
    </w:div>
    <w:div w:id="509678868">
      <w:bodyDiv w:val="1"/>
      <w:marLeft w:val="0"/>
      <w:marRight w:val="0"/>
      <w:marTop w:val="0"/>
      <w:marBottom w:val="0"/>
      <w:divBdr>
        <w:top w:val="none" w:sz="0" w:space="0" w:color="auto"/>
        <w:left w:val="none" w:sz="0" w:space="0" w:color="auto"/>
        <w:bottom w:val="none" w:sz="0" w:space="0" w:color="auto"/>
        <w:right w:val="none" w:sz="0" w:space="0" w:color="auto"/>
      </w:divBdr>
    </w:div>
    <w:div w:id="513417514">
      <w:bodyDiv w:val="1"/>
      <w:marLeft w:val="0"/>
      <w:marRight w:val="0"/>
      <w:marTop w:val="0"/>
      <w:marBottom w:val="0"/>
      <w:divBdr>
        <w:top w:val="none" w:sz="0" w:space="0" w:color="auto"/>
        <w:left w:val="none" w:sz="0" w:space="0" w:color="auto"/>
        <w:bottom w:val="none" w:sz="0" w:space="0" w:color="auto"/>
        <w:right w:val="none" w:sz="0" w:space="0" w:color="auto"/>
      </w:divBdr>
    </w:div>
    <w:div w:id="523135219">
      <w:bodyDiv w:val="1"/>
      <w:marLeft w:val="0"/>
      <w:marRight w:val="0"/>
      <w:marTop w:val="0"/>
      <w:marBottom w:val="0"/>
      <w:divBdr>
        <w:top w:val="none" w:sz="0" w:space="0" w:color="auto"/>
        <w:left w:val="none" w:sz="0" w:space="0" w:color="auto"/>
        <w:bottom w:val="none" w:sz="0" w:space="0" w:color="auto"/>
        <w:right w:val="none" w:sz="0" w:space="0" w:color="auto"/>
      </w:divBdr>
    </w:div>
    <w:div w:id="536091480">
      <w:bodyDiv w:val="1"/>
      <w:marLeft w:val="0"/>
      <w:marRight w:val="0"/>
      <w:marTop w:val="0"/>
      <w:marBottom w:val="0"/>
      <w:divBdr>
        <w:top w:val="none" w:sz="0" w:space="0" w:color="auto"/>
        <w:left w:val="none" w:sz="0" w:space="0" w:color="auto"/>
        <w:bottom w:val="none" w:sz="0" w:space="0" w:color="auto"/>
        <w:right w:val="none" w:sz="0" w:space="0" w:color="auto"/>
      </w:divBdr>
    </w:div>
    <w:div w:id="555972194">
      <w:bodyDiv w:val="1"/>
      <w:marLeft w:val="0"/>
      <w:marRight w:val="0"/>
      <w:marTop w:val="0"/>
      <w:marBottom w:val="0"/>
      <w:divBdr>
        <w:top w:val="none" w:sz="0" w:space="0" w:color="auto"/>
        <w:left w:val="none" w:sz="0" w:space="0" w:color="auto"/>
        <w:bottom w:val="none" w:sz="0" w:space="0" w:color="auto"/>
        <w:right w:val="none" w:sz="0" w:space="0" w:color="auto"/>
      </w:divBdr>
    </w:div>
    <w:div w:id="571358053">
      <w:bodyDiv w:val="1"/>
      <w:marLeft w:val="0"/>
      <w:marRight w:val="0"/>
      <w:marTop w:val="0"/>
      <w:marBottom w:val="0"/>
      <w:divBdr>
        <w:top w:val="none" w:sz="0" w:space="0" w:color="auto"/>
        <w:left w:val="none" w:sz="0" w:space="0" w:color="auto"/>
        <w:bottom w:val="none" w:sz="0" w:space="0" w:color="auto"/>
        <w:right w:val="none" w:sz="0" w:space="0" w:color="auto"/>
      </w:divBdr>
    </w:div>
    <w:div w:id="573055611">
      <w:bodyDiv w:val="1"/>
      <w:marLeft w:val="0"/>
      <w:marRight w:val="0"/>
      <w:marTop w:val="0"/>
      <w:marBottom w:val="0"/>
      <w:divBdr>
        <w:top w:val="none" w:sz="0" w:space="0" w:color="auto"/>
        <w:left w:val="none" w:sz="0" w:space="0" w:color="auto"/>
        <w:bottom w:val="none" w:sz="0" w:space="0" w:color="auto"/>
        <w:right w:val="none" w:sz="0" w:space="0" w:color="auto"/>
      </w:divBdr>
    </w:div>
    <w:div w:id="606352538">
      <w:bodyDiv w:val="1"/>
      <w:marLeft w:val="0"/>
      <w:marRight w:val="0"/>
      <w:marTop w:val="0"/>
      <w:marBottom w:val="0"/>
      <w:divBdr>
        <w:top w:val="none" w:sz="0" w:space="0" w:color="auto"/>
        <w:left w:val="none" w:sz="0" w:space="0" w:color="auto"/>
        <w:bottom w:val="none" w:sz="0" w:space="0" w:color="auto"/>
        <w:right w:val="none" w:sz="0" w:space="0" w:color="auto"/>
      </w:divBdr>
    </w:div>
    <w:div w:id="613051438">
      <w:bodyDiv w:val="1"/>
      <w:marLeft w:val="0"/>
      <w:marRight w:val="0"/>
      <w:marTop w:val="0"/>
      <w:marBottom w:val="0"/>
      <w:divBdr>
        <w:top w:val="none" w:sz="0" w:space="0" w:color="auto"/>
        <w:left w:val="none" w:sz="0" w:space="0" w:color="auto"/>
        <w:bottom w:val="none" w:sz="0" w:space="0" w:color="auto"/>
        <w:right w:val="none" w:sz="0" w:space="0" w:color="auto"/>
      </w:divBdr>
    </w:div>
    <w:div w:id="632519668">
      <w:bodyDiv w:val="1"/>
      <w:marLeft w:val="0"/>
      <w:marRight w:val="0"/>
      <w:marTop w:val="0"/>
      <w:marBottom w:val="0"/>
      <w:divBdr>
        <w:top w:val="none" w:sz="0" w:space="0" w:color="auto"/>
        <w:left w:val="none" w:sz="0" w:space="0" w:color="auto"/>
        <w:bottom w:val="none" w:sz="0" w:space="0" w:color="auto"/>
        <w:right w:val="none" w:sz="0" w:space="0" w:color="auto"/>
      </w:divBdr>
    </w:div>
    <w:div w:id="637687362">
      <w:bodyDiv w:val="1"/>
      <w:marLeft w:val="0"/>
      <w:marRight w:val="0"/>
      <w:marTop w:val="0"/>
      <w:marBottom w:val="0"/>
      <w:divBdr>
        <w:top w:val="none" w:sz="0" w:space="0" w:color="auto"/>
        <w:left w:val="none" w:sz="0" w:space="0" w:color="auto"/>
        <w:bottom w:val="none" w:sz="0" w:space="0" w:color="auto"/>
        <w:right w:val="none" w:sz="0" w:space="0" w:color="auto"/>
      </w:divBdr>
    </w:div>
    <w:div w:id="656347969">
      <w:bodyDiv w:val="1"/>
      <w:marLeft w:val="0"/>
      <w:marRight w:val="0"/>
      <w:marTop w:val="0"/>
      <w:marBottom w:val="0"/>
      <w:divBdr>
        <w:top w:val="none" w:sz="0" w:space="0" w:color="auto"/>
        <w:left w:val="none" w:sz="0" w:space="0" w:color="auto"/>
        <w:bottom w:val="none" w:sz="0" w:space="0" w:color="auto"/>
        <w:right w:val="none" w:sz="0" w:space="0" w:color="auto"/>
      </w:divBdr>
    </w:div>
    <w:div w:id="678968759">
      <w:bodyDiv w:val="1"/>
      <w:marLeft w:val="0"/>
      <w:marRight w:val="0"/>
      <w:marTop w:val="0"/>
      <w:marBottom w:val="0"/>
      <w:divBdr>
        <w:top w:val="none" w:sz="0" w:space="0" w:color="auto"/>
        <w:left w:val="none" w:sz="0" w:space="0" w:color="auto"/>
        <w:bottom w:val="none" w:sz="0" w:space="0" w:color="auto"/>
        <w:right w:val="none" w:sz="0" w:space="0" w:color="auto"/>
      </w:divBdr>
    </w:div>
    <w:div w:id="697506497">
      <w:bodyDiv w:val="1"/>
      <w:marLeft w:val="0"/>
      <w:marRight w:val="0"/>
      <w:marTop w:val="0"/>
      <w:marBottom w:val="0"/>
      <w:divBdr>
        <w:top w:val="none" w:sz="0" w:space="0" w:color="auto"/>
        <w:left w:val="none" w:sz="0" w:space="0" w:color="auto"/>
        <w:bottom w:val="none" w:sz="0" w:space="0" w:color="auto"/>
        <w:right w:val="none" w:sz="0" w:space="0" w:color="auto"/>
      </w:divBdr>
    </w:div>
    <w:div w:id="718631535">
      <w:bodyDiv w:val="1"/>
      <w:marLeft w:val="0"/>
      <w:marRight w:val="0"/>
      <w:marTop w:val="0"/>
      <w:marBottom w:val="0"/>
      <w:divBdr>
        <w:top w:val="none" w:sz="0" w:space="0" w:color="auto"/>
        <w:left w:val="none" w:sz="0" w:space="0" w:color="auto"/>
        <w:bottom w:val="none" w:sz="0" w:space="0" w:color="auto"/>
        <w:right w:val="none" w:sz="0" w:space="0" w:color="auto"/>
      </w:divBdr>
    </w:div>
    <w:div w:id="728726772">
      <w:bodyDiv w:val="1"/>
      <w:marLeft w:val="0"/>
      <w:marRight w:val="0"/>
      <w:marTop w:val="0"/>
      <w:marBottom w:val="0"/>
      <w:divBdr>
        <w:top w:val="none" w:sz="0" w:space="0" w:color="auto"/>
        <w:left w:val="none" w:sz="0" w:space="0" w:color="auto"/>
        <w:bottom w:val="none" w:sz="0" w:space="0" w:color="auto"/>
        <w:right w:val="none" w:sz="0" w:space="0" w:color="auto"/>
      </w:divBdr>
    </w:div>
    <w:div w:id="752047862">
      <w:bodyDiv w:val="1"/>
      <w:marLeft w:val="0"/>
      <w:marRight w:val="0"/>
      <w:marTop w:val="0"/>
      <w:marBottom w:val="0"/>
      <w:divBdr>
        <w:top w:val="none" w:sz="0" w:space="0" w:color="auto"/>
        <w:left w:val="none" w:sz="0" w:space="0" w:color="auto"/>
        <w:bottom w:val="none" w:sz="0" w:space="0" w:color="auto"/>
        <w:right w:val="none" w:sz="0" w:space="0" w:color="auto"/>
      </w:divBdr>
    </w:div>
    <w:div w:id="760839386">
      <w:bodyDiv w:val="1"/>
      <w:marLeft w:val="0"/>
      <w:marRight w:val="0"/>
      <w:marTop w:val="0"/>
      <w:marBottom w:val="0"/>
      <w:divBdr>
        <w:top w:val="none" w:sz="0" w:space="0" w:color="auto"/>
        <w:left w:val="none" w:sz="0" w:space="0" w:color="auto"/>
        <w:bottom w:val="none" w:sz="0" w:space="0" w:color="auto"/>
        <w:right w:val="none" w:sz="0" w:space="0" w:color="auto"/>
      </w:divBdr>
    </w:div>
    <w:div w:id="777211789">
      <w:bodyDiv w:val="1"/>
      <w:marLeft w:val="0"/>
      <w:marRight w:val="0"/>
      <w:marTop w:val="0"/>
      <w:marBottom w:val="0"/>
      <w:divBdr>
        <w:top w:val="none" w:sz="0" w:space="0" w:color="auto"/>
        <w:left w:val="none" w:sz="0" w:space="0" w:color="auto"/>
        <w:bottom w:val="none" w:sz="0" w:space="0" w:color="auto"/>
        <w:right w:val="none" w:sz="0" w:space="0" w:color="auto"/>
      </w:divBdr>
    </w:div>
    <w:div w:id="780144816">
      <w:bodyDiv w:val="1"/>
      <w:marLeft w:val="0"/>
      <w:marRight w:val="0"/>
      <w:marTop w:val="0"/>
      <w:marBottom w:val="0"/>
      <w:divBdr>
        <w:top w:val="none" w:sz="0" w:space="0" w:color="auto"/>
        <w:left w:val="none" w:sz="0" w:space="0" w:color="auto"/>
        <w:bottom w:val="none" w:sz="0" w:space="0" w:color="auto"/>
        <w:right w:val="none" w:sz="0" w:space="0" w:color="auto"/>
      </w:divBdr>
    </w:div>
    <w:div w:id="783960090">
      <w:bodyDiv w:val="1"/>
      <w:marLeft w:val="0"/>
      <w:marRight w:val="0"/>
      <w:marTop w:val="0"/>
      <w:marBottom w:val="0"/>
      <w:divBdr>
        <w:top w:val="none" w:sz="0" w:space="0" w:color="auto"/>
        <w:left w:val="none" w:sz="0" w:space="0" w:color="auto"/>
        <w:bottom w:val="none" w:sz="0" w:space="0" w:color="auto"/>
        <w:right w:val="none" w:sz="0" w:space="0" w:color="auto"/>
      </w:divBdr>
    </w:div>
    <w:div w:id="784077278">
      <w:bodyDiv w:val="1"/>
      <w:marLeft w:val="0"/>
      <w:marRight w:val="0"/>
      <w:marTop w:val="0"/>
      <w:marBottom w:val="0"/>
      <w:divBdr>
        <w:top w:val="none" w:sz="0" w:space="0" w:color="auto"/>
        <w:left w:val="none" w:sz="0" w:space="0" w:color="auto"/>
        <w:bottom w:val="none" w:sz="0" w:space="0" w:color="auto"/>
        <w:right w:val="none" w:sz="0" w:space="0" w:color="auto"/>
      </w:divBdr>
    </w:div>
    <w:div w:id="796340399">
      <w:bodyDiv w:val="1"/>
      <w:marLeft w:val="0"/>
      <w:marRight w:val="0"/>
      <w:marTop w:val="0"/>
      <w:marBottom w:val="0"/>
      <w:divBdr>
        <w:top w:val="none" w:sz="0" w:space="0" w:color="auto"/>
        <w:left w:val="none" w:sz="0" w:space="0" w:color="auto"/>
        <w:bottom w:val="none" w:sz="0" w:space="0" w:color="auto"/>
        <w:right w:val="none" w:sz="0" w:space="0" w:color="auto"/>
      </w:divBdr>
    </w:div>
    <w:div w:id="806240303">
      <w:bodyDiv w:val="1"/>
      <w:marLeft w:val="0"/>
      <w:marRight w:val="0"/>
      <w:marTop w:val="0"/>
      <w:marBottom w:val="0"/>
      <w:divBdr>
        <w:top w:val="none" w:sz="0" w:space="0" w:color="auto"/>
        <w:left w:val="none" w:sz="0" w:space="0" w:color="auto"/>
        <w:bottom w:val="none" w:sz="0" w:space="0" w:color="auto"/>
        <w:right w:val="none" w:sz="0" w:space="0" w:color="auto"/>
      </w:divBdr>
    </w:div>
    <w:div w:id="816266889">
      <w:bodyDiv w:val="1"/>
      <w:marLeft w:val="0"/>
      <w:marRight w:val="0"/>
      <w:marTop w:val="0"/>
      <w:marBottom w:val="0"/>
      <w:divBdr>
        <w:top w:val="none" w:sz="0" w:space="0" w:color="auto"/>
        <w:left w:val="none" w:sz="0" w:space="0" w:color="auto"/>
        <w:bottom w:val="none" w:sz="0" w:space="0" w:color="auto"/>
        <w:right w:val="none" w:sz="0" w:space="0" w:color="auto"/>
      </w:divBdr>
    </w:div>
    <w:div w:id="828445656">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50527113">
      <w:bodyDiv w:val="1"/>
      <w:marLeft w:val="0"/>
      <w:marRight w:val="0"/>
      <w:marTop w:val="0"/>
      <w:marBottom w:val="0"/>
      <w:divBdr>
        <w:top w:val="none" w:sz="0" w:space="0" w:color="auto"/>
        <w:left w:val="none" w:sz="0" w:space="0" w:color="auto"/>
        <w:bottom w:val="none" w:sz="0" w:space="0" w:color="auto"/>
        <w:right w:val="none" w:sz="0" w:space="0" w:color="auto"/>
      </w:divBdr>
    </w:div>
    <w:div w:id="868566320">
      <w:bodyDiv w:val="1"/>
      <w:marLeft w:val="0"/>
      <w:marRight w:val="0"/>
      <w:marTop w:val="0"/>
      <w:marBottom w:val="0"/>
      <w:divBdr>
        <w:top w:val="none" w:sz="0" w:space="0" w:color="auto"/>
        <w:left w:val="none" w:sz="0" w:space="0" w:color="auto"/>
        <w:bottom w:val="none" w:sz="0" w:space="0" w:color="auto"/>
        <w:right w:val="none" w:sz="0" w:space="0" w:color="auto"/>
      </w:divBdr>
    </w:div>
    <w:div w:id="874082566">
      <w:bodyDiv w:val="1"/>
      <w:marLeft w:val="0"/>
      <w:marRight w:val="0"/>
      <w:marTop w:val="0"/>
      <w:marBottom w:val="0"/>
      <w:divBdr>
        <w:top w:val="none" w:sz="0" w:space="0" w:color="auto"/>
        <w:left w:val="none" w:sz="0" w:space="0" w:color="auto"/>
        <w:bottom w:val="none" w:sz="0" w:space="0" w:color="auto"/>
        <w:right w:val="none" w:sz="0" w:space="0" w:color="auto"/>
      </w:divBdr>
    </w:div>
    <w:div w:id="902839327">
      <w:bodyDiv w:val="1"/>
      <w:marLeft w:val="0"/>
      <w:marRight w:val="0"/>
      <w:marTop w:val="0"/>
      <w:marBottom w:val="0"/>
      <w:divBdr>
        <w:top w:val="none" w:sz="0" w:space="0" w:color="auto"/>
        <w:left w:val="none" w:sz="0" w:space="0" w:color="auto"/>
        <w:bottom w:val="none" w:sz="0" w:space="0" w:color="auto"/>
        <w:right w:val="none" w:sz="0" w:space="0" w:color="auto"/>
      </w:divBdr>
    </w:div>
    <w:div w:id="908997436">
      <w:bodyDiv w:val="1"/>
      <w:marLeft w:val="0"/>
      <w:marRight w:val="0"/>
      <w:marTop w:val="0"/>
      <w:marBottom w:val="0"/>
      <w:divBdr>
        <w:top w:val="none" w:sz="0" w:space="0" w:color="auto"/>
        <w:left w:val="none" w:sz="0" w:space="0" w:color="auto"/>
        <w:bottom w:val="none" w:sz="0" w:space="0" w:color="auto"/>
        <w:right w:val="none" w:sz="0" w:space="0" w:color="auto"/>
      </w:divBdr>
    </w:div>
    <w:div w:id="924529708">
      <w:bodyDiv w:val="1"/>
      <w:marLeft w:val="0"/>
      <w:marRight w:val="0"/>
      <w:marTop w:val="0"/>
      <w:marBottom w:val="0"/>
      <w:divBdr>
        <w:top w:val="none" w:sz="0" w:space="0" w:color="auto"/>
        <w:left w:val="none" w:sz="0" w:space="0" w:color="auto"/>
        <w:bottom w:val="none" w:sz="0" w:space="0" w:color="auto"/>
        <w:right w:val="none" w:sz="0" w:space="0" w:color="auto"/>
      </w:divBdr>
    </w:div>
    <w:div w:id="934704296">
      <w:bodyDiv w:val="1"/>
      <w:marLeft w:val="0"/>
      <w:marRight w:val="0"/>
      <w:marTop w:val="0"/>
      <w:marBottom w:val="0"/>
      <w:divBdr>
        <w:top w:val="none" w:sz="0" w:space="0" w:color="auto"/>
        <w:left w:val="none" w:sz="0" w:space="0" w:color="auto"/>
        <w:bottom w:val="none" w:sz="0" w:space="0" w:color="auto"/>
        <w:right w:val="none" w:sz="0" w:space="0" w:color="auto"/>
      </w:divBdr>
    </w:div>
    <w:div w:id="959066000">
      <w:bodyDiv w:val="1"/>
      <w:marLeft w:val="0"/>
      <w:marRight w:val="0"/>
      <w:marTop w:val="0"/>
      <w:marBottom w:val="0"/>
      <w:divBdr>
        <w:top w:val="none" w:sz="0" w:space="0" w:color="auto"/>
        <w:left w:val="none" w:sz="0" w:space="0" w:color="auto"/>
        <w:bottom w:val="none" w:sz="0" w:space="0" w:color="auto"/>
        <w:right w:val="none" w:sz="0" w:space="0" w:color="auto"/>
      </w:divBdr>
    </w:div>
    <w:div w:id="959529708">
      <w:bodyDiv w:val="1"/>
      <w:marLeft w:val="0"/>
      <w:marRight w:val="0"/>
      <w:marTop w:val="0"/>
      <w:marBottom w:val="0"/>
      <w:divBdr>
        <w:top w:val="none" w:sz="0" w:space="0" w:color="auto"/>
        <w:left w:val="none" w:sz="0" w:space="0" w:color="auto"/>
        <w:bottom w:val="none" w:sz="0" w:space="0" w:color="auto"/>
        <w:right w:val="none" w:sz="0" w:space="0" w:color="auto"/>
      </w:divBdr>
    </w:div>
    <w:div w:id="973875982">
      <w:bodyDiv w:val="1"/>
      <w:marLeft w:val="0"/>
      <w:marRight w:val="0"/>
      <w:marTop w:val="0"/>
      <w:marBottom w:val="0"/>
      <w:divBdr>
        <w:top w:val="none" w:sz="0" w:space="0" w:color="auto"/>
        <w:left w:val="none" w:sz="0" w:space="0" w:color="auto"/>
        <w:bottom w:val="none" w:sz="0" w:space="0" w:color="auto"/>
        <w:right w:val="none" w:sz="0" w:space="0" w:color="auto"/>
      </w:divBdr>
    </w:div>
    <w:div w:id="1023633515">
      <w:bodyDiv w:val="1"/>
      <w:marLeft w:val="0"/>
      <w:marRight w:val="0"/>
      <w:marTop w:val="0"/>
      <w:marBottom w:val="0"/>
      <w:divBdr>
        <w:top w:val="none" w:sz="0" w:space="0" w:color="auto"/>
        <w:left w:val="none" w:sz="0" w:space="0" w:color="auto"/>
        <w:bottom w:val="none" w:sz="0" w:space="0" w:color="auto"/>
        <w:right w:val="none" w:sz="0" w:space="0" w:color="auto"/>
      </w:divBdr>
    </w:div>
    <w:div w:id="1061713080">
      <w:bodyDiv w:val="1"/>
      <w:marLeft w:val="0"/>
      <w:marRight w:val="0"/>
      <w:marTop w:val="0"/>
      <w:marBottom w:val="0"/>
      <w:divBdr>
        <w:top w:val="none" w:sz="0" w:space="0" w:color="auto"/>
        <w:left w:val="none" w:sz="0" w:space="0" w:color="auto"/>
        <w:bottom w:val="none" w:sz="0" w:space="0" w:color="auto"/>
        <w:right w:val="none" w:sz="0" w:space="0" w:color="auto"/>
      </w:divBdr>
    </w:div>
    <w:div w:id="1077360977">
      <w:bodyDiv w:val="1"/>
      <w:marLeft w:val="0"/>
      <w:marRight w:val="0"/>
      <w:marTop w:val="0"/>
      <w:marBottom w:val="0"/>
      <w:divBdr>
        <w:top w:val="none" w:sz="0" w:space="0" w:color="auto"/>
        <w:left w:val="none" w:sz="0" w:space="0" w:color="auto"/>
        <w:bottom w:val="none" w:sz="0" w:space="0" w:color="auto"/>
        <w:right w:val="none" w:sz="0" w:space="0" w:color="auto"/>
      </w:divBdr>
    </w:div>
    <w:div w:id="1090125906">
      <w:bodyDiv w:val="1"/>
      <w:marLeft w:val="0"/>
      <w:marRight w:val="0"/>
      <w:marTop w:val="0"/>
      <w:marBottom w:val="0"/>
      <w:divBdr>
        <w:top w:val="none" w:sz="0" w:space="0" w:color="auto"/>
        <w:left w:val="none" w:sz="0" w:space="0" w:color="auto"/>
        <w:bottom w:val="none" w:sz="0" w:space="0" w:color="auto"/>
        <w:right w:val="none" w:sz="0" w:space="0" w:color="auto"/>
      </w:divBdr>
    </w:div>
    <w:div w:id="1140995423">
      <w:bodyDiv w:val="1"/>
      <w:marLeft w:val="0"/>
      <w:marRight w:val="0"/>
      <w:marTop w:val="0"/>
      <w:marBottom w:val="0"/>
      <w:divBdr>
        <w:top w:val="none" w:sz="0" w:space="0" w:color="auto"/>
        <w:left w:val="none" w:sz="0" w:space="0" w:color="auto"/>
        <w:bottom w:val="none" w:sz="0" w:space="0" w:color="auto"/>
        <w:right w:val="none" w:sz="0" w:space="0" w:color="auto"/>
      </w:divBdr>
    </w:div>
    <w:div w:id="1141850472">
      <w:bodyDiv w:val="1"/>
      <w:marLeft w:val="0"/>
      <w:marRight w:val="0"/>
      <w:marTop w:val="0"/>
      <w:marBottom w:val="0"/>
      <w:divBdr>
        <w:top w:val="none" w:sz="0" w:space="0" w:color="auto"/>
        <w:left w:val="none" w:sz="0" w:space="0" w:color="auto"/>
        <w:bottom w:val="none" w:sz="0" w:space="0" w:color="auto"/>
        <w:right w:val="none" w:sz="0" w:space="0" w:color="auto"/>
      </w:divBdr>
    </w:div>
    <w:div w:id="1144852307">
      <w:bodyDiv w:val="1"/>
      <w:marLeft w:val="0"/>
      <w:marRight w:val="0"/>
      <w:marTop w:val="0"/>
      <w:marBottom w:val="0"/>
      <w:divBdr>
        <w:top w:val="none" w:sz="0" w:space="0" w:color="auto"/>
        <w:left w:val="none" w:sz="0" w:space="0" w:color="auto"/>
        <w:bottom w:val="none" w:sz="0" w:space="0" w:color="auto"/>
        <w:right w:val="none" w:sz="0" w:space="0" w:color="auto"/>
      </w:divBdr>
    </w:div>
    <w:div w:id="1221089707">
      <w:bodyDiv w:val="1"/>
      <w:marLeft w:val="0"/>
      <w:marRight w:val="0"/>
      <w:marTop w:val="0"/>
      <w:marBottom w:val="0"/>
      <w:divBdr>
        <w:top w:val="none" w:sz="0" w:space="0" w:color="auto"/>
        <w:left w:val="none" w:sz="0" w:space="0" w:color="auto"/>
        <w:bottom w:val="none" w:sz="0" w:space="0" w:color="auto"/>
        <w:right w:val="none" w:sz="0" w:space="0" w:color="auto"/>
      </w:divBdr>
    </w:div>
    <w:div w:id="1248425026">
      <w:bodyDiv w:val="1"/>
      <w:marLeft w:val="0"/>
      <w:marRight w:val="0"/>
      <w:marTop w:val="0"/>
      <w:marBottom w:val="0"/>
      <w:divBdr>
        <w:top w:val="none" w:sz="0" w:space="0" w:color="auto"/>
        <w:left w:val="none" w:sz="0" w:space="0" w:color="auto"/>
        <w:bottom w:val="none" w:sz="0" w:space="0" w:color="auto"/>
        <w:right w:val="none" w:sz="0" w:space="0" w:color="auto"/>
      </w:divBdr>
    </w:div>
    <w:div w:id="1296259265">
      <w:bodyDiv w:val="1"/>
      <w:marLeft w:val="0"/>
      <w:marRight w:val="0"/>
      <w:marTop w:val="0"/>
      <w:marBottom w:val="0"/>
      <w:divBdr>
        <w:top w:val="none" w:sz="0" w:space="0" w:color="auto"/>
        <w:left w:val="none" w:sz="0" w:space="0" w:color="auto"/>
        <w:bottom w:val="none" w:sz="0" w:space="0" w:color="auto"/>
        <w:right w:val="none" w:sz="0" w:space="0" w:color="auto"/>
      </w:divBdr>
    </w:div>
    <w:div w:id="1314531243">
      <w:bodyDiv w:val="1"/>
      <w:marLeft w:val="0"/>
      <w:marRight w:val="0"/>
      <w:marTop w:val="0"/>
      <w:marBottom w:val="0"/>
      <w:divBdr>
        <w:top w:val="none" w:sz="0" w:space="0" w:color="auto"/>
        <w:left w:val="none" w:sz="0" w:space="0" w:color="auto"/>
        <w:bottom w:val="none" w:sz="0" w:space="0" w:color="auto"/>
        <w:right w:val="none" w:sz="0" w:space="0" w:color="auto"/>
      </w:divBdr>
    </w:div>
    <w:div w:id="1325082954">
      <w:bodyDiv w:val="1"/>
      <w:marLeft w:val="0"/>
      <w:marRight w:val="0"/>
      <w:marTop w:val="0"/>
      <w:marBottom w:val="0"/>
      <w:divBdr>
        <w:top w:val="none" w:sz="0" w:space="0" w:color="auto"/>
        <w:left w:val="none" w:sz="0" w:space="0" w:color="auto"/>
        <w:bottom w:val="none" w:sz="0" w:space="0" w:color="auto"/>
        <w:right w:val="none" w:sz="0" w:space="0" w:color="auto"/>
      </w:divBdr>
    </w:div>
    <w:div w:id="1340960871">
      <w:bodyDiv w:val="1"/>
      <w:marLeft w:val="0"/>
      <w:marRight w:val="0"/>
      <w:marTop w:val="0"/>
      <w:marBottom w:val="0"/>
      <w:divBdr>
        <w:top w:val="none" w:sz="0" w:space="0" w:color="auto"/>
        <w:left w:val="none" w:sz="0" w:space="0" w:color="auto"/>
        <w:bottom w:val="none" w:sz="0" w:space="0" w:color="auto"/>
        <w:right w:val="none" w:sz="0" w:space="0" w:color="auto"/>
      </w:divBdr>
    </w:div>
    <w:div w:id="1360475299">
      <w:bodyDiv w:val="1"/>
      <w:marLeft w:val="0"/>
      <w:marRight w:val="0"/>
      <w:marTop w:val="0"/>
      <w:marBottom w:val="0"/>
      <w:divBdr>
        <w:top w:val="none" w:sz="0" w:space="0" w:color="auto"/>
        <w:left w:val="none" w:sz="0" w:space="0" w:color="auto"/>
        <w:bottom w:val="none" w:sz="0" w:space="0" w:color="auto"/>
        <w:right w:val="none" w:sz="0" w:space="0" w:color="auto"/>
      </w:divBdr>
    </w:div>
    <w:div w:id="1371765637">
      <w:bodyDiv w:val="1"/>
      <w:marLeft w:val="0"/>
      <w:marRight w:val="0"/>
      <w:marTop w:val="0"/>
      <w:marBottom w:val="0"/>
      <w:divBdr>
        <w:top w:val="none" w:sz="0" w:space="0" w:color="auto"/>
        <w:left w:val="none" w:sz="0" w:space="0" w:color="auto"/>
        <w:bottom w:val="none" w:sz="0" w:space="0" w:color="auto"/>
        <w:right w:val="none" w:sz="0" w:space="0" w:color="auto"/>
      </w:divBdr>
    </w:div>
    <w:div w:id="1401975681">
      <w:bodyDiv w:val="1"/>
      <w:marLeft w:val="0"/>
      <w:marRight w:val="0"/>
      <w:marTop w:val="0"/>
      <w:marBottom w:val="0"/>
      <w:divBdr>
        <w:top w:val="none" w:sz="0" w:space="0" w:color="auto"/>
        <w:left w:val="none" w:sz="0" w:space="0" w:color="auto"/>
        <w:bottom w:val="none" w:sz="0" w:space="0" w:color="auto"/>
        <w:right w:val="none" w:sz="0" w:space="0" w:color="auto"/>
      </w:divBdr>
    </w:div>
    <w:div w:id="1403403349">
      <w:bodyDiv w:val="1"/>
      <w:marLeft w:val="0"/>
      <w:marRight w:val="0"/>
      <w:marTop w:val="0"/>
      <w:marBottom w:val="0"/>
      <w:divBdr>
        <w:top w:val="none" w:sz="0" w:space="0" w:color="auto"/>
        <w:left w:val="none" w:sz="0" w:space="0" w:color="auto"/>
        <w:bottom w:val="none" w:sz="0" w:space="0" w:color="auto"/>
        <w:right w:val="none" w:sz="0" w:space="0" w:color="auto"/>
      </w:divBdr>
    </w:div>
    <w:div w:id="1432503820">
      <w:bodyDiv w:val="1"/>
      <w:marLeft w:val="0"/>
      <w:marRight w:val="0"/>
      <w:marTop w:val="0"/>
      <w:marBottom w:val="0"/>
      <w:divBdr>
        <w:top w:val="none" w:sz="0" w:space="0" w:color="auto"/>
        <w:left w:val="none" w:sz="0" w:space="0" w:color="auto"/>
        <w:bottom w:val="none" w:sz="0" w:space="0" w:color="auto"/>
        <w:right w:val="none" w:sz="0" w:space="0" w:color="auto"/>
      </w:divBdr>
    </w:div>
    <w:div w:id="1462921728">
      <w:bodyDiv w:val="1"/>
      <w:marLeft w:val="0"/>
      <w:marRight w:val="0"/>
      <w:marTop w:val="0"/>
      <w:marBottom w:val="0"/>
      <w:divBdr>
        <w:top w:val="none" w:sz="0" w:space="0" w:color="auto"/>
        <w:left w:val="none" w:sz="0" w:space="0" w:color="auto"/>
        <w:bottom w:val="none" w:sz="0" w:space="0" w:color="auto"/>
        <w:right w:val="none" w:sz="0" w:space="0" w:color="auto"/>
      </w:divBdr>
    </w:div>
    <w:div w:id="1489982861">
      <w:bodyDiv w:val="1"/>
      <w:marLeft w:val="0"/>
      <w:marRight w:val="0"/>
      <w:marTop w:val="0"/>
      <w:marBottom w:val="0"/>
      <w:divBdr>
        <w:top w:val="none" w:sz="0" w:space="0" w:color="auto"/>
        <w:left w:val="none" w:sz="0" w:space="0" w:color="auto"/>
        <w:bottom w:val="none" w:sz="0" w:space="0" w:color="auto"/>
        <w:right w:val="none" w:sz="0" w:space="0" w:color="auto"/>
      </w:divBdr>
    </w:div>
    <w:div w:id="1516110351">
      <w:bodyDiv w:val="1"/>
      <w:marLeft w:val="0"/>
      <w:marRight w:val="0"/>
      <w:marTop w:val="0"/>
      <w:marBottom w:val="0"/>
      <w:divBdr>
        <w:top w:val="none" w:sz="0" w:space="0" w:color="auto"/>
        <w:left w:val="none" w:sz="0" w:space="0" w:color="auto"/>
        <w:bottom w:val="none" w:sz="0" w:space="0" w:color="auto"/>
        <w:right w:val="none" w:sz="0" w:space="0" w:color="auto"/>
      </w:divBdr>
    </w:div>
    <w:div w:id="1525358781">
      <w:bodyDiv w:val="1"/>
      <w:marLeft w:val="0"/>
      <w:marRight w:val="0"/>
      <w:marTop w:val="0"/>
      <w:marBottom w:val="0"/>
      <w:divBdr>
        <w:top w:val="none" w:sz="0" w:space="0" w:color="auto"/>
        <w:left w:val="none" w:sz="0" w:space="0" w:color="auto"/>
        <w:bottom w:val="none" w:sz="0" w:space="0" w:color="auto"/>
        <w:right w:val="none" w:sz="0" w:space="0" w:color="auto"/>
      </w:divBdr>
    </w:div>
    <w:div w:id="1529371006">
      <w:bodyDiv w:val="1"/>
      <w:marLeft w:val="0"/>
      <w:marRight w:val="0"/>
      <w:marTop w:val="0"/>
      <w:marBottom w:val="0"/>
      <w:divBdr>
        <w:top w:val="none" w:sz="0" w:space="0" w:color="auto"/>
        <w:left w:val="none" w:sz="0" w:space="0" w:color="auto"/>
        <w:bottom w:val="none" w:sz="0" w:space="0" w:color="auto"/>
        <w:right w:val="none" w:sz="0" w:space="0" w:color="auto"/>
      </w:divBdr>
    </w:div>
    <w:div w:id="1531603262">
      <w:bodyDiv w:val="1"/>
      <w:marLeft w:val="0"/>
      <w:marRight w:val="0"/>
      <w:marTop w:val="0"/>
      <w:marBottom w:val="0"/>
      <w:divBdr>
        <w:top w:val="none" w:sz="0" w:space="0" w:color="auto"/>
        <w:left w:val="none" w:sz="0" w:space="0" w:color="auto"/>
        <w:bottom w:val="none" w:sz="0" w:space="0" w:color="auto"/>
        <w:right w:val="none" w:sz="0" w:space="0" w:color="auto"/>
      </w:divBdr>
    </w:div>
    <w:div w:id="1544635663">
      <w:bodyDiv w:val="1"/>
      <w:marLeft w:val="0"/>
      <w:marRight w:val="0"/>
      <w:marTop w:val="0"/>
      <w:marBottom w:val="0"/>
      <w:divBdr>
        <w:top w:val="none" w:sz="0" w:space="0" w:color="auto"/>
        <w:left w:val="none" w:sz="0" w:space="0" w:color="auto"/>
        <w:bottom w:val="none" w:sz="0" w:space="0" w:color="auto"/>
        <w:right w:val="none" w:sz="0" w:space="0" w:color="auto"/>
      </w:divBdr>
    </w:div>
    <w:div w:id="1549955780">
      <w:bodyDiv w:val="1"/>
      <w:marLeft w:val="0"/>
      <w:marRight w:val="0"/>
      <w:marTop w:val="0"/>
      <w:marBottom w:val="0"/>
      <w:divBdr>
        <w:top w:val="none" w:sz="0" w:space="0" w:color="auto"/>
        <w:left w:val="none" w:sz="0" w:space="0" w:color="auto"/>
        <w:bottom w:val="none" w:sz="0" w:space="0" w:color="auto"/>
        <w:right w:val="none" w:sz="0" w:space="0" w:color="auto"/>
      </w:divBdr>
    </w:div>
    <w:div w:id="1553468145">
      <w:bodyDiv w:val="1"/>
      <w:marLeft w:val="0"/>
      <w:marRight w:val="0"/>
      <w:marTop w:val="0"/>
      <w:marBottom w:val="0"/>
      <w:divBdr>
        <w:top w:val="none" w:sz="0" w:space="0" w:color="auto"/>
        <w:left w:val="none" w:sz="0" w:space="0" w:color="auto"/>
        <w:bottom w:val="none" w:sz="0" w:space="0" w:color="auto"/>
        <w:right w:val="none" w:sz="0" w:space="0" w:color="auto"/>
      </w:divBdr>
    </w:div>
    <w:div w:id="1578712268">
      <w:bodyDiv w:val="1"/>
      <w:marLeft w:val="0"/>
      <w:marRight w:val="0"/>
      <w:marTop w:val="0"/>
      <w:marBottom w:val="0"/>
      <w:divBdr>
        <w:top w:val="none" w:sz="0" w:space="0" w:color="auto"/>
        <w:left w:val="none" w:sz="0" w:space="0" w:color="auto"/>
        <w:bottom w:val="none" w:sz="0" w:space="0" w:color="auto"/>
        <w:right w:val="none" w:sz="0" w:space="0" w:color="auto"/>
      </w:divBdr>
    </w:div>
    <w:div w:id="1650787651">
      <w:bodyDiv w:val="1"/>
      <w:marLeft w:val="0"/>
      <w:marRight w:val="0"/>
      <w:marTop w:val="0"/>
      <w:marBottom w:val="0"/>
      <w:divBdr>
        <w:top w:val="none" w:sz="0" w:space="0" w:color="auto"/>
        <w:left w:val="none" w:sz="0" w:space="0" w:color="auto"/>
        <w:bottom w:val="none" w:sz="0" w:space="0" w:color="auto"/>
        <w:right w:val="none" w:sz="0" w:space="0" w:color="auto"/>
      </w:divBdr>
    </w:div>
    <w:div w:id="1652322159">
      <w:bodyDiv w:val="1"/>
      <w:marLeft w:val="0"/>
      <w:marRight w:val="0"/>
      <w:marTop w:val="0"/>
      <w:marBottom w:val="0"/>
      <w:divBdr>
        <w:top w:val="none" w:sz="0" w:space="0" w:color="auto"/>
        <w:left w:val="none" w:sz="0" w:space="0" w:color="auto"/>
        <w:bottom w:val="none" w:sz="0" w:space="0" w:color="auto"/>
        <w:right w:val="none" w:sz="0" w:space="0" w:color="auto"/>
      </w:divBdr>
    </w:div>
    <w:div w:id="1658335923">
      <w:bodyDiv w:val="1"/>
      <w:marLeft w:val="0"/>
      <w:marRight w:val="0"/>
      <w:marTop w:val="0"/>
      <w:marBottom w:val="0"/>
      <w:divBdr>
        <w:top w:val="none" w:sz="0" w:space="0" w:color="auto"/>
        <w:left w:val="none" w:sz="0" w:space="0" w:color="auto"/>
        <w:bottom w:val="none" w:sz="0" w:space="0" w:color="auto"/>
        <w:right w:val="none" w:sz="0" w:space="0" w:color="auto"/>
      </w:divBdr>
    </w:div>
    <w:div w:id="1676226625">
      <w:bodyDiv w:val="1"/>
      <w:marLeft w:val="0"/>
      <w:marRight w:val="0"/>
      <w:marTop w:val="0"/>
      <w:marBottom w:val="0"/>
      <w:divBdr>
        <w:top w:val="none" w:sz="0" w:space="0" w:color="auto"/>
        <w:left w:val="none" w:sz="0" w:space="0" w:color="auto"/>
        <w:bottom w:val="none" w:sz="0" w:space="0" w:color="auto"/>
        <w:right w:val="none" w:sz="0" w:space="0" w:color="auto"/>
      </w:divBdr>
    </w:div>
    <w:div w:id="1687050118">
      <w:bodyDiv w:val="1"/>
      <w:marLeft w:val="0"/>
      <w:marRight w:val="0"/>
      <w:marTop w:val="0"/>
      <w:marBottom w:val="0"/>
      <w:divBdr>
        <w:top w:val="none" w:sz="0" w:space="0" w:color="auto"/>
        <w:left w:val="none" w:sz="0" w:space="0" w:color="auto"/>
        <w:bottom w:val="none" w:sz="0" w:space="0" w:color="auto"/>
        <w:right w:val="none" w:sz="0" w:space="0" w:color="auto"/>
      </w:divBdr>
    </w:div>
    <w:div w:id="1710182786">
      <w:bodyDiv w:val="1"/>
      <w:marLeft w:val="0"/>
      <w:marRight w:val="0"/>
      <w:marTop w:val="0"/>
      <w:marBottom w:val="0"/>
      <w:divBdr>
        <w:top w:val="none" w:sz="0" w:space="0" w:color="auto"/>
        <w:left w:val="none" w:sz="0" w:space="0" w:color="auto"/>
        <w:bottom w:val="none" w:sz="0" w:space="0" w:color="auto"/>
        <w:right w:val="none" w:sz="0" w:space="0" w:color="auto"/>
      </w:divBdr>
    </w:div>
    <w:div w:id="1732002941">
      <w:bodyDiv w:val="1"/>
      <w:marLeft w:val="0"/>
      <w:marRight w:val="0"/>
      <w:marTop w:val="0"/>
      <w:marBottom w:val="0"/>
      <w:divBdr>
        <w:top w:val="none" w:sz="0" w:space="0" w:color="auto"/>
        <w:left w:val="none" w:sz="0" w:space="0" w:color="auto"/>
        <w:bottom w:val="none" w:sz="0" w:space="0" w:color="auto"/>
        <w:right w:val="none" w:sz="0" w:space="0" w:color="auto"/>
      </w:divBdr>
    </w:div>
    <w:div w:id="1732339566">
      <w:bodyDiv w:val="1"/>
      <w:marLeft w:val="0"/>
      <w:marRight w:val="0"/>
      <w:marTop w:val="0"/>
      <w:marBottom w:val="0"/>
      <w:divBdr>
        <w:top w:val="none" w:sz="0" w:space="0" w:color="auto"/>
        <w:left w:val="none" w:sz="0" w:space="0" w:color="auto"/>
        <w:bottom w:val="none" w:sz="0" w:space="0" w:color="auto"/>
        <w:right w:val="none" w:sz="0" w:space="0" w:color="auto"/>
      </w:divBdr>
    </w:div>
    <w:div w:id="1747611034">
      <w:bodyDiv w:val="1"/>
      <w:marLeft w:val="0"/>
      <w:marRight w:val="0"/>
      <w:marTop w:val="0"/>
      <w:marBottom w:val="0"/>
      <w:divBdr>
        <w:top w:val="none" w:sz="0" w:space="0" w:color="auto"/>
        <w:left w:val="none" w:sz="0" w:space="0" w:color="auto"/>
        <w:bottom w:val="none" w:sz="0" w:space="0" w:color="auto"/>
        <w:right w:val="none" w:sz="0" w:space="0" w:color="auto"/>
      </w:divBdr>
    </w:div>
    <w:div w:id="1763338114">
      <w:bodyDiv w:val="1"/>
      <w:marLeft w:val="0"/>
      <w:marRight w:val="0"/>
      <w:marTop w:val="0"/>
      <w:marBottom w:val="0"/>
      <w:divBdr>
        <w:top w:val="none" w:sz="0" w:space="0" w:color="auto"/>
        <w:left w:val="none" w:sz="0" w:space="0" w:color="auto"/>
        <w:bottom w:val="none" w:sz="0" w:space="0" w:color="auto"/>
        <w:right w:val="none" w:sz="0" w:space="0" w:color="auto"/>
      </w:divBdr>
    </w:div>
    <w:div w:id="1779595063">
      <w:bodyDiv w:val="1"/>
      <w:marLeft w:val="0"/>
      <w:marRight w:val="0"/>
      <w:marTop w:val="0"/>
      <w:marBottom w:val="0"/>
      <w:divBdr>
        <w:top w:val="none" w:sz="0" w:space="0" w:color="auto"/>
        <w:left w:val="none" w:sz="0" w:space="0" w:color="auto"/>
        <w:bottom w:val="none" w:sz="0" w:space="0" w:color="auto"/>
        <w:right w:val="none" w:sz="0" w:space="0" w:color="auto"/>
      </w:divBdr>
    </w:div>
    <w:div w:id="1784958584">
      <w:bodyDiv w:val="1"/>
      <w:marLeft w:val="0"/>
      <w:marRight w:val="0"/>
      <w:marTop w:val="0"/>
      <w:marBottom w:val="0"/>
      <w:divBdr>
        <w:top w:val="none" w:sz="0" w:space="0" w:color="auto"/>
        <w:left w:val="none" w:sz="0" w:space="0" w:color="auto"/>
        <w:bottom w:val="none" w:sz="0" w:space="0" w:color="auto"/>
        <w:right w:val="none" w:sz="0" w:space="0" w:color="auto"/>
      </w:divBdr>
    </w:div>
    <w:div w:id="1809544983">
      <w:bodyDiv w:val="1"/>
      <w:marLeft w:val="0"/>
      <w:marRight w:val="0"/>
      <w:marTop w:val="0"/>
      <w:marBottom w:val="0"/>
      <w:divBdr>
        <w:top w:val="none" w:sz="0" w:space="0" w:color="auto"/>
        <w:left w:val="none" w:sz="0" w:space="0" w:color="auto"/>
        <w:bottom w:val="none" w:sz="0" w:space="0" w:color="auto"/>
        <w:right w:val="none" w:sz="0" w:space="0" w:color="auto"/>
      </w:divBdr>
    </w:div>
    <w:div w:id="1814102220">
      <w:bodyDiv w:val="1"/>
      <w:marLeft w:val="0"/>
      <w:marRight w:val="0"/>
      <w:marTop w:val="0"/>
      <w:marBottom w:val="0"/>
      <w:divBdr>
        <w:top w:val="none" w:sz="0" w:space="0" w:color="auto"/>
        <w:left w:val="none" w:sz="0" w:space="0" w:color="auto"/>
        <w:bottom w:val="none" w:sz="0" w:space="0" w:color="auto"/>
        <w:right w:val="none" w:sz="0" w:space="0" w:color="auto"/>
      </w:divBdr>
    </w:div>
    <w:div w:id="1817724706">
      <w:bodyDiv w:val="1"/>
      <w:marLeft w:val="0"/>
      <w:marRight w:val="0"/>
      <w:marTop w:val="0"/>
      <w:marBottom w:val="0"/>
      <w:divBdr>
        <w:top w:val="none" w:sz="0" w:space="0" w:color="auto"/>
        <w:left w:val="none" w:sz="0" w:space="0" w:color="auto"/>
        <w:bottom w:val="none" w:sz="0" w:space="0" w:color="auto"/>
        <w:right w:val="none" w:sz="0" w:space="0" w:color="auto"/>
      </w:divBdr>
    </w:div>
    <w:div w:id="1827045333">
      <w:bodyDiv w:val="1"/>
      <w:marLeft w:val="0"/>
      <w:marRight w:val="0"/>
      <w:marTop w:val="0"/>
      <w:marBottom w:val="0"/>
      <w:divBdr>
        <w:top w:val="none" w:sz="0" w:space="0" w:color="auto"/>
        <w:left w:val="none" w:sz="0" w:space="0" w:color="auto"/>
        <w:bottom w:val="none" w:sz="0" w:space="0" w:color="auto"/>
        <w:right w:val="none" w:sz="0" w:space="0" w:color="auto"/>
      </w:divBdr>
    </w:div>
    <w:div w:id="1852714925">
      <w:bodyDiv w:val="1"/>
      <w:marLeft w:val="0"/>
      <w:marRight w:val="0"/>
      <w:marTop w:val="0"/>
      <w:marBottom w:val="0"/>
      <w:divBdr>
        <w:top w:val="none" w:sz="0" w:space="0" w:color="auto"/>
        <w:left w:val="none" w:sz="0" w:space="0" w:color="auto"/>
        <w:bottom w:val="none" w:sz="0" w:space="0" w:color="auto"/>
        <w:right w:val="none" w:sz="0" w:space="0" w:color="auto"/>
      </w:divBdr>
    </w:div>
    <w:div w:id="1854294932">
      <w:bodyDiv w:val="1"/>
      <w:marLeft w:val="0"/>
      <w:marRight w:val="0"/>
      <w:marTop w:val="0"/>
      <w:marBottom w:val="0"/>
      <w:divBdr>
        <w:top w:val="none" w:sz="0" w:space="0" w:color="auto"/>
        <w:left w:val="none" w:sz="0" w:space="0" w:color="auto"/>
        <w:bottom w:val="none" w:sz="0" w:space="0" w:color="auto"/>
        <w:right w:val="none" w:sz="0" w:space="0" w:color="auto"/>
      </w:divBdr>
    </w:div>
    <w:div w:id="1868373859">
      <w:bodyDiv w:val="1"/>
      <w:marLeft w:val="0"/>
      <w:marRight w:val="0"/>
      <w:marTop w:val="0"/>
      <w:marBottom w:val="0"/>
      <w:divBdr>
        <w:top w:val="none" w:sz="0" w:space="0" w:color="auto"/>
        <w:left w:val="none" w:sz="0" w:space="0" w:color="auto"/>
        <w:bottom w:val="none" w:sz="0" w:space="0" w:color="auto"/>
        <w:right w:val="none" w:sz="0" w:space="0" w:color="auto"/>
      </w:divBdr>
    </w:div>
    <w:div w:id="1878816802">
      <w:bodyDiv w:val="1"/>
      <w:marLeft w:val="0"/>
      <w:marRight w:val="0"/>
      <w:marTop w:val="0"/>
      <w:marBottom w:val="0"/>
      <w:divBdr>
        <w:top w:val="none" w:sz="0" w:space="0" w:color="auto"/>
        <w:left w:val="none" w:sz="0" w:space="0" w:color="auto"/>
        <w:bottom w:val="none" w:sz="0" w:space="0" w:color="auto"/>
        <w:right w:val="none" w:sz="0" w:space="0" w:color="auto"/>
      </w:divBdr>
    </w:div>
    <w:div w:id="1882857268">
      <w:bodyDiv w:val="1"/>
      <w:marLeft w:val="0"/>
      <w:marRight w:val="0"/>
      <w:marTop w:val="0"/>
      <w:marBottom w:val="0"/>
      <w:divBdr>
        <w:top w:val="none" w:sz="0" w:space="0" w:color="auto"/>
        <w:left w:val="none" w:sz="0" w:space="0" w:color="auto"/>
        <w:bottom w:val="none" w:sz="0" w:space="0" w:color="auto"/>
        <w:right w:val="none" w:sz="0" w:space="0" w:color="auto"/>
      </w:divBdr>
    </w:div>
    <w:div w:id="1900743393">
      <w:bodyDiv w:val="1"/>
      <w:marLeft w:val="0"/>
      <w:marRight w:val="0"/>
      <w:marTop w:val="0"/>
      <w:marBottom w:val="0"/>
      <w:divBdr>
        <w:top w:val="none" w:sz="0" w:space="0" w:color="auto"/>
        <w:left w:val="none" w:sz="0" w:space="0" w:color="auto"/>
        <w:bottom w:val="none" w:sz="0" w:space="0" w:color="auto"/>
        <w:right w:val="none" w:sz="0" w:space="0" w:color="auto"/>
      </w:divBdr>
    </w:div>
    <w:div w:id="1912159289">
      <w:bodyDiv w:val="1"/>
      <w:marLeft w:val="0"/>
      <w:marRight w:val="0"/>
      <w:marTop w:val="0"/>
      <w:marBottom w:val="0"/>
      <w:divBdr>
        <w:top w:val="none" w:sz="0" w:space="0" w:color="auto"/>
        <w:left w:val="none" w:sz="0" w:space="0" w:color="auto"/>
        <w:bottom w:val="none" w:sz="0" w:space="0" w:color="auto"/>
        <w:right w:val="none" w:sz="0" w:space="0" w:color="auto"/>
      </w:divBdr>
    </w:div>
    <w:div w:id="1963345983">
      <w:bodyDiv w:val="1"/>
      <w:marLeft w:val="0"/>
      <w:marRight w:val="0"/>
      <w:marTop w:val="0"/>
      <w:marBottom w:val="0"/>
      <w:divBdr>
        <w:top w:val="none" w:sz="0" w:space="0" w:color="auto"/>
        <w:left w:val="none" w:sz="0" w:space="0" w:color="auto"/>
        <w:bottom w:val="none" w:sz="0" w:space="0" w:color="auto"/>
        <w:right w:val="none" w:sz="0" w:space="0" w:color="auto"/>
      </w:divBdr>
    </w:div>
    <w:div w:id="1986541184">
      <w:bodyDiv w:val="1"/>
      <w:marLeft w:val="0"/>
      <w:marRight w:val="0"/>
      <w:marTop w:val="0"/>
      <w:marBottom w:val="0"/>
      <w:divBdr>
        <w:top w:val="none" w:sz="0" w:space="0" w:color="auto"/>
        <w:left w:val="none" w:sz="0" w:space="0" w:color="auto"/>
        <w:bottom w:val="none" w:sz="0" w:space="0" w:color="auto"/>
        <w:right w:val="none" w:sz="0" w:space="0" w:color="auto"/>
      </w:divBdr>
    </w:div>
    <w:div w:id="1998413985">
      <w:bodyDiv w:val="1"/>
      <w:marLeft w:val="0"/>
      <w:marRight w:val="0"/>
      <w:marTop w:val="0"/>
      <w:marBottom w:val="0"/>
      <w:divBdr>
        <w:top w:val="none" w:sz="0" w:space="0" w:color="auto"/>
        <w:left w:val="none" w:sz="0" w:space="0" w:color="auto"/>
        <w:bottom w:val="none" w:sz="0" w:space="0" w:color="auto"/>
        <w:right w:val="none" w:sz="0" w:space="0" w:color="auto"/>
      </w:divBdr>
    </w:div>
    <w:div w:id="2007438741">
      <w:bodyDiv w:val="1"/>
      <w:marLeft w:val="0"/>
      <w:marRight w:val="0"/>
      <w:marTop w:val="0"/>
      <w:marBottom w:val="0"/>
      <w:divBdr>
        <w:top w:val="none" w:sz="0" w:space="0" w:color="auto"/>
        <w:left w:val="none" w:sz="0" w:space="0" w:color="auto"/>
        <w:bottom w:val="none" w:sz="0" w:space="0" w:color="auto"/>
        <w:right w:val="none" w:sz="0" w:space="0" w:color="auto"/>
      </w:divBdr>
    </w:div>
    <w:div w:id="2021858955">
      <w:bodyDiv w:val="1"/>
      <w:marLeft w:val="0"/>
      <w:marRight w:val="0"/>
      <w:marTop w:val="0"/>
      <w:marBottom w:val="0"/>
      <w:divBdr>
        <w:top w:val="none" w:sz="0" w:space="0" w:color="auto"/>
        <w:left w:val="none" w:sz="0" w:space="0" w:color="auto"/>
        <w:bottom w:val="none" w:sz="0" w:space="0" w:color="auto"/>
        <w:right w:val="none" w:sz="0" w:space="0" w:color="auto"/>
      </w:divBdr>
    </w:div>
    <w:div w:id="2027636981">
      <w:bodyDiv w:val="1"/>
      <w:marLeft w:val="0"/>
      <w:marRight w:val="0"/>
      <w:marTop w:val="0"/>
      <w:marBottom w:val="0"/>
      <w:divBdr>
        <w:top w:val="none" w:sz="0" w:space="0" w:color="auto"/>
        <w:left w:val="none" w:sz="0" w:space="0" w:color="auto"/>
        <w:bottom w:val="none" w:sz="0" w:space="0" w:color="auto"/>
        <w:right w:val="none" w:sz="0" w:space="0" w:color="auto"/>
      </w:divBdr>
    </w:div>
    <w:div w:id="2033260618">
      <w:bodyDiv w:val="1"/>
      <w:marLeft w:val="0"/>
      <w:marRight w:val="0"/>
      <w:marTop w:val="0"/>
      <w:marBottom w:val="0"/>
      <w:divBdr>
        <w:top w:val="none" w:sz="0" w:space="0" w:color="auto"/>
        <w:left w:val="none" w:sz="0" w:space="0" w:color="auto"/>
        <w:bottom w:val="none" w:sz="0" w:space="0" w:color="auto"/>
        <w:right w:val="none" w:sz="0" w:space="0" w:color="auto"/>
      </w:divBdr>
    </w:div>
    <w:div w:id="2049793874">
      <w:bodyDiv w:val="1"/>
      <w:marLeft w:val="0"/>
      <w:marRight w:val="0"/>
      <w:marTop w:val="0"/>
      <w:marBottom w:val="0"/>
      <w:divBdr>
        <w:top w:val="none" w:sz="0" w:space="0" w:color="auto"/>
        <w:left w:val="none" w:sz="0" w:space="0" w:color="auto"/>
        <w:bottom w:val="none" w:sz="0" w:space="0" w:color="auto"/>
        <w:right w:val="none" w:sz="0" w:space="0" w:color="auto"/>
      </w:divBdr>
    </w:div>
    <w:div w:id="2109083771">
      <w:bodyDiv w:val="1"/>
      <w:marLeft w:val="0"/>
      <w:marRight w:val="0"/>
      <w:marTop w:val="0"/>
      <w:marBottom w:val="0"/>
      <w:divBdr>
        <w:top w:val="none" w:sz="0" w:space="0" w:color="auto"/>
        <w:left w:val="none" w:sz="0" w:space="0" w:color="auto"/>
        <w:bottom w:val="none" w:sz="0" w:space="0" w:color="auto"/>
        <w:right w:val="none" w:sz="0" w:space="0" w:color="auto"/>
      </w:divBdr>
    </w:div>
    <w:div w:id="2112583731">
      <w:bodyDiv w:val="1"/>
      <w:marLeft w:val="0"/>
      <w:marRight w:val="0"/>
      <w:marTop w:val="0"/>
      <w:marBottom w:val="0"/>
      <w:divBdr>
        <w:top w:val="none" w:sz="0" w:space="0" w:color="auto"/>
        <w:left w:val="none" w:sz="0" w:space="0" w:color="auto"/>
        <w:bottom w:val="none" w:sz="0" w:space="0" w:color="auto"/>
        <w:right w:val="none" w:sz="0" w:space="0" w:color="auto"/>
      </w:divBdr>
    </w:div>
    <w:div w:id="21317827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2234</TotalTime>
  <Pages>28</Pages>
  <Words>5733</Words>
  <Characters>30390</Characters>
  <Application>Microsoft Macintosh Word</Application>
  <DocSecurity>0</DocSecurity>
  <Lines>253</Lines>
  <Paragraphs>72</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36051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Johan Eltes</cp:lastModifiedBy>
  <cp:revision>205</cp:revision>
  <cp:lastPrinted>2012-12-21T13:21:00Z</cp:lastPrinted>
  <dcterms:created xsi:type="dcterms:W3CDTF">2012-12-03T08:38:00Z</dcterms:created>
  <dcterms:modified xsi:type="dcterms:W3CDTF">2013-01-06T01:47:00Z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