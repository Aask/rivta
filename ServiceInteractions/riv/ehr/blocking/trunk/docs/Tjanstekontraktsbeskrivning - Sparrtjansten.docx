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F405F7">
      <w:pPr>
        <w:pStyle w:val="Rubrik"/>
        <w:rPr>
          <w:lang w:val="sv-SE"/>
        </w:rPr>
      </w:pPr>
    </w:p>
    <w:p w:rsidR="00F405F7" w:rsidRPr="00411CA0" w:rsidRDefault="00F405F7" w:rsidP="00594D12"/>
    <w:p w:rsidR="00F405F7" w:rsidRPr="00411CA0" w:rsidRDefault="00F405F7" w:rsidP="00594D12"/>
    <w:p w:rsidR="00F405F7" w:rsidRPr="00411CA0" w:rsidRDefault="00F405F7" w:rsidP="00594D12"/>
    <w:p w:rsidR="00F405F7" w:rsidRPr="00411CA0" w:rsidRDefault="00F405F7" w:rsidP="00594D12"/>
    <w:p w:rsidR="00F405F7" w:rsidRPr="00411CA0" w:rsidRDefault="007758AD" w:rsidP="00F405F7">
      <w:pPr>
        <w:pStyle w:val="Friform"/>
        <w:rPr>
          <w:rFonts w:ascii="Arial" w:hAnsi="Arial"/>
          <w:b/>
          <w:sz w:val="56"/>
        </w:rPr>
      </w:pPr>
      <w:r>
        <w:rPr>
          <w:rFonts w:ascii="Arial" w:hAnsi="Arial"/>
          <w:b/>
          <w:sz w:val="56"/>
        </w:rPr>
        <w:t>Spärr</w:t>
      </w:r>
      <w:r w:rsidR="00F405F7">
        <w:rPr>
          <w:rFonts w:ascii="Arial" w:hAnsi="Arial"/>
          <w:b/>
          <w:sz w:val="56"/>
        </w:rPr>
        <w:t xml:space="preserve"> </w:t>
      </w:r>
    </w:p>
    <w:p w:rsidR="00F405F7" w:rsidRPr="00411CA0" w:rsidRDefault="006D5542" w:rsidP="00F405F7">
      <w:pPr>
        <w:pStyle w:val="Friform"/>
        <w:rPr>
          <w:rFonts w:ascii="Arial" w:hAnsi="Arial"/>
          <w:sz w:val="44"/>
        </w:rPr>
      </w:pPr>
      <w:r>
        <w:rPr>
          <w:rFonts w:ascii="Arial" w:hAnsi="Arial"/>
          <w:sz w:val="44"/>
        </w:rPr>
        <w:fldChar w:fldCharType="begin"/>
      </w:r>
      <w:r>
        <w:rPr>
          <w:rFonts w:ascii="Arial" w:hAnsi="Arial"/>
          <w:sz w:val="44"/>
        </w:rPr>
        <w:instrText xml:space="preserve"> SUBJECT  \* MERGEFORMAT </w:instrText>
      </w:r>
      <w:r>
        <w:rPr>
          <w:rFonts w:ascii="Arial" w:hAnsi="Arial"/>
          <w:sz w:val="44"/>
        </w:rPr>
        <w:fldChar w:fldCharType="separate"/>
      </w:r>
      <w:r w:rsidR="00770B7B">
        <w:rPr>
          <w:rFonts w:ascii="Arial" w:hAnsi="Arial"/>
          <w:sz w:val="44"/>
        </w:rPr>
        <w:t>Tjänstekontraktsbeskrivning</w:t>
      </w:r>
      <w:r>
        <w:rPr>
          <w:rFonts w:ascii="Arial" w:hAnsi="Arial"/>
          <w:sz w:val="44"/>
        </w:rPr>
        <w:fldChar w:fldCharType="end"/>
      </w:r>
    </w:p>
    <w:p w:rsidR="00F405F7" w:rsidRPr="00411CA0" w:rsidRDefault="00F405F7" w:rsidP="00F405F7">
      <w:pPr>
        <w:pStyle w:val="Friform"/>
        <w:rPr>
          <w:rFonts w:ascii="Arial" w:hAnsi="Arial"/>
          <w:sz w:val="36"/>
        </w:rPr>
      </w:pPr>
    </w:p>
    <w:p w:rsidR="00F405F7" w:rsidRPr="00411CA0" w:rsidRDefault="005135BE" w:rsidP="00F405F7">
      <w:pPr>
        <w:pStyle w:val="Friform"/>
        <w:rPr>
          <w:rFonts w:ascii="Arial" w:hAnsi="Arial"/>
          <w:sz w:val="36"/>
        </w:rPr>
      </w:pPr>
      <w:r>
        <w:rPr>
          <w:rFonts w:ascii="Arial" w:hAnsi="Arial"/>
          <w:sz w:val="36"/>
        </w:rPr>
        <w:t xml:space="preserve">Utgåva </w:t>
      </w:r>
      <w:r w:rsidR="00E6453B">
        <w:rPr>
          <w:rFonts w:ascii="Arial" w:hAnsi="Arial"/>
          <w:sz w:val="36"/>
        </w:rPr>
        <w:t>0.1</w:t>
      </w:r>
    </w:p>
    <w:p w:rsidR="00F405F7" w:rsidRPr="00411CA0" w:rsidRDefault="0021611A" w:rsidP="00F405F7">
      <w:pPr>
        <w:pStyle w:val="Friform"/>
        <w:rPr>
          <w:rFonts w:ascii="Arial" w:hAnsi="Arial"/>
          <w:sz w:val="36"/>
        </w:rPr>
      </w:pPr>
      <w:r>
        <w:rPr>
          <w:rFonts w:ascii="Arial" w:hAnsi="Arial"/>
          <w:sz w:val="36"/>
        </w:rPr>
        <w:t>201</w:t>
      </w:r>
      <w:r w:rsidR="00243876">
        <w:rPr>
          <w:rFonts w:ascii="Arial" w:hAnsi="Arial"/>
          <w:sz w:val="36"/>
        </w:rPr>
        <w:t>1</w:t>
      </w:r>
      <w:r>
        <w:rPr>
          <w:rFonts w:ascii="Arial" w:hAnsi="Arial"/>
          <w:sz w:val="36"/>
        </w:rPr>
        <w:t>-0</w:t>
      </w:r>
      <w:r w:rsidR="00F61B4F">
        <w:rPr>
          <w:rFonts w:ascii="Arial" w:hAnsi="Arial"/>
          <w:sz w:val="36"/>
        </w:rPr>
        <w:t>8</w:t>
      </w:r>
      <w:r w:rsidR="002B571B">
        <w:rPr>
          <w:rFonts w:ascii="Arial" w:hAnsi="Arial"/>
          <w:sz w:val="36"/>
        </w:rPr>
        <w:t>-22</w:t>
      </w:r>
    </w:p>
    <w:p w:rsidR="00F405F7" w:rsidRPr="00411CA0" w:rsidRDefault="00F405F7" w:rsidP="00A505DE">
      <w:pPr>
        <w:pStyle w:val="Brdtext"/>
      </w:pPr>
    </w:p>
    <w:p w:rsidR="00F405F7" w:rsidRPr="00411CA0" w:rsidRDefault="00F405F7">
      <w:pPr>
        <w:pStyle w:val="Friform"/>
        <w:tabs>
          <w:tab w:val="left" w:pos="1304"/>
          <w:tab w:val="left" w:pos="2608"/>
          <w:tab w:val="left" w:pos="3912"/>
          <w:tab w:val="left" w:pos="5216"/>
          <w:tab w:val="left" w:pos="6520"/>
          <w:tab w:val="left" w:pos="7824"/>
        </w:tabs>
        <w:rPr>
          <w:rStyle w:val="BodyTextChar"/>
        </w:rPr>
      </w:pPr>
      <w:bookmarkStart w:id="0" w:name="_GoBack"/>
      <w:bookmarkEnd w:id="0"/>
      <w:r w:rsidRPr="00411CA0">
        <w:br w:type="page"/>
      </w:r>
      <w:r w:rsidR="00FE3AAD">
        <w:lastRenderedPageBreak/>
        <w:t>Revisionshistorik</w:t>
      </w:r>
    </w:p>
    <w:p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rsidTr="00D106FA">
        <w:tc>
          <w:tcPr>
            <w:tcW w:w="964" w:type="dxa"/>
            <w:shd w:val="clear" w:color="auto" w:fill="D9D9D9" w:themeFill="background1" w:themeFillShade="D9"/>
          </w:tcPr>
          <w:p w:rsidR="00533A31" w:rsidRDefault="00FE3AAD" w:rsidP="00A505DE">
            <w:pPr>
              <w:pStyle w:val="TableText"/>
            </w:pPr>
            <w:r>
              <w:t>Version</w:t>
            </w:r>
          </w:p>
        </w:tc>
        <w:tc>
          <w:tcPr>
            <w:tcW w:w="1224" w:type="dxa"/>
            <w:shd w:val="clear" w:color="auto" w:fill="D9D9D9" w:themeFill="background1" w:themeFillShade="D9"/>
          </w:tcPr>
          <w:p w:rsidR="00533A31" w:rsidRDefault="00533A31" w:rsidP="00A505DE">
            <w:pPr>
              <w:pStyle w:val="TableText"/>
            </w:pPr>
            <w:r>
              <w:t>Revision Datum</w:t>
            </w:r>
          </w:p>
        </w:tc>
        <w:tc>
          <w:tcPr>
            <w:tcW w:w="3794" w:type="dxa"/>
            <w:shd w:val="clear" w:color="auto" w:fill="D9D9D9" w:themeFill="background1" w:themeFillShade="D9"/>
          </w:tcPr>
          <w:p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rsidR="00533A31" w:rsidRDefault="00533A31" w:rsidP="00A505DE">
            <w:pPr>
              <w:pStyle w:val="TableText"/>
            </w:pPr>
            <w:r>
              <w:t>Ändringarna gjorda av</w:t>
            </w:r>
          </w:p>
        </w:tc>
        <w:tc>
          <w:tcPr>
            <w:tcW w:w="1440" w:type="dxa"/>
            <w:shd w:val="clear" w:color="auto" w:fill="D9D9D9" w:themeFill="background1" w:themeFillShade="D9"/>
          </w:tcPr>
          <w:p w:rsidR="00533A31" w:rsidRDefault="006D5542" w:rsidP="00A505DE">
            <w:pPr>
              <w:pStyle w:val="TableText"/>
            </w:pPr>
            <w:r>
              <w:t>Definitiv revision fastställd av</w:t>
            </w:r>
          </w:p>
        </w:tc>
      </w:tr>
      <w:tr w:rsidR="00533A31" w:rsidTr="005D51E4">
        <w:trPr>
          <w:trHeight w:val="256"/>
        </w:trPr>
        <w:tc>
          <w:tcPr>
            <w:tcW w:w="964" w:type="dxa"/>
          </w:tcPr>
          <w:p w:rsidR="00533A31" w:rsidRDefault="00E6453B" w:rsidP="00A505DE">
            <w:pPr>
              <w:pStyle w:val="TableText"/>
            </w:pPr>
            <w:r>
              <w:t>0.1</w:t>
            </w:r>
          </w:p>
        </w:tc>
        <w:tc>
          <w:tcPr>
            <w:tcW w:w="1224" w:type="dxa"/>
          </w:tcPr>
          <w:p w:rsidR="00533A31" w:rsidRDefault="0039750F" w:rsidP="00A505DE">
            <w:pPr>
              <w:pStyle w:val="TableText"/>
            </w:pPr>
            <w:r>
              <w:t>2011-08-22</w:t>
            </w:r>
          </w:p>
        </w:tc>
        <w:tc>
          <w:tcPr>
            <w:tcW w:w="3794" w:type="dxa"/>
          </w:tcPr>
          <w:p w:rsidR="00533A31" w:rsidRDefault="00E6453B" w:rsidP="00A505DE">
            <w:pPr>
              <w:pStyle w:val="TableText"/>
            </w:pPr>
            <w:r>
              <w:t>Första utkastet baserat på denna mall.</w:t>
            </w:r>
          </w:p>
        </w:tc>
        <w:tc>
          <w:tcPr>
            <w:tcW w:w="2326" w:type="dxa"/>
          </w:tcPr>
          <w:p w:rsidR="00533A31" w:rsidRDefault="00E6453B" w:rsidP="00A505DE">
            <w:pPr>
              <w:pStyle w:val="TableText"/>
            </w:pPr>
            <w:r>
              <w:t>Olle Bergström</w:t>
            </w:r>
          </w:p>
        </w:tc>
        <w:tc>
          <w:tcPr>
            <w:tcW w:w="1440" w:type="dxa"/>
          </w:tcPr>
          <w:p w:rsidR="00533A31" w:rsidRDefault="00533A31" w:rsidP="00A505DE">
            <w:pPr>
              <w:pStyle w:val="TableText"/>
            </w:pPr>
          </w:p>
        </w:tc>
      </w:tr>
    </w:tbl>
    <w:p w:rsidR="00533A31" w:rsidRDefault="00533A31" w:rsidP="00533A31">
      <w:pPr>
        <w:pStyle w:val="Innehll1"/>
        <w:ind w:left="720"/>
      </w:pPr>
    </w:p>
    <w:p w:rsidR="00533A31" w:rsidRPr="0005186E" w:rsidRDefault="003D14FC" w:rsidP="00594D12">
      <w:r>
        <w:br w:type="page"/>
      </w:r>
      <w:r w:rsidR="0005186E" w:rsidRPr="0005186E">
        <w:lastRenderedPageBreak/>
        <w:t>Innehållsförteckning</w:t>
      </w:r>
    </w:p>
    <w:p w:rsidR="00C12AE0" w:rsidRDefault="00533A31">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r>
        <w:fldChar w:fldCharType="begin"/>
      </w:r>
      <w:r>
        <w:instrText xml:space="preserve"> TOC \o "1-1" \h \z \u </w:instrText>
      </w:r>
      <w:r>
        <w:fldChar w:fldCharType="separate"/>
      </w:r>
      <w:hyperlink w:anchor="_Toc301790237" w:history="1">
        <w:r w:rsidR="00C12AE0" w:rsidRPr="00E26561">
          <w:rPr>
            <w:rStyle w:val="Hyperlnk"/>
          </w:rPr>
          <w:t>1.</w:t>
        </w:r>
        <w:r w:rsidR="00C12AE0">
          <w:rPr>
            <w:rFonts w:asciiTheme="minorHAnsi" w:eastAsiaTheme="minorEastAsia" w:hAnsiTheme="minorHAnsi" w:cstheme="minorBidi"/>
            <w:b w:val="0"/>
            <w:bCs w:val="0"/>
            <w:caps w:val="0"/>
            <w:color w:val="auto"/>
            <w:sz w:val="22"/>
            <w:szCs w:val="22"/>
            <w:lang w:eastAsia="sv-SE"/>
          </w:rPr>
          <w:tab/>
        </w:r>
        <w:r w:rsidR="00C12AE0" w:rsidRPr="00E26561">
          <w:rPr>
            <w:rStyle w:val="Hyperlnk"/>
          </w:rPr>
          <w:t>Inledning</w:t>
        </w:r>
        <w:r w:rsidR="00C12AE0">
          <w:rPr>
            <w:webHidden/>
          </w:rPr>
          <w:tab/>
        </w:r>
        <w:r w:rsidR="00C12AE0">
          <w:rPr>
            <w:webHidden/>
          </w:rPr>
          <w:fldChar w:fldCharType="begin"/>
        </w:r>
        <w:r w:rsidR="00C12AE0">
          <w:rPr>
            <w:webHidden/>
          </w:rPr>
          <w:instrText xml:space="preserve"> PAGEREF _Toc301790237 \h </w:instrText>
        </w:r>
        <w:r w:rsidR="00C12AE0">
          <w:rPr>
            <w:webHidden/>
          </w:rPr>
        </w:r>
        <w:r w:rsidR="00C12AE0">
          <w:rPr>
            <w:webHidden/>
          </w:rPr>
          <w:fldChar w:fldCharType="separate"/>
        </w:r>
        <w:r w:rsidR="00C12AE0">
          <w:rPr>
            <w:webHidden/>
          </w:rPr>
          <w:t>4</w:t>
        </w:r>
        <w:r w:rsidR="00C12AE0">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38" w:history="1">
        <w:r w:rsidRPr="00E26561">
          <w:rPr>
            <w:rStyle w:val="Hyperlnk"/>
          </w:rPr>
          <w:t>2.</w:t>
        </w:r>
        <w:r>
          <w:rPr>
            <w:rFonts w:asciiTheme="minorHAnsi" w:eastAsiaTheme="minorEastAsia" w:hAnsiTheme="minorHAnsi" w:cstheme="minorBidi"/>
            <w:b w:val="0"/>
            <w:bCs w:val="0"/>
            <w:caps w:val="0"/>
            <w:color w:val="auto"/>
            <w:sz w:val="22"/>
            <w:szCs w:val="22"/>
            <w:lang w:eastAsia="sv-SE"/>
          </w:rPr>
          <w:tab/>
        </w:r>
        <w:r w:rsidRPr="00E26561">
          <w:rPr>
            <w:rStyle w:val="Hyperlnk"/>
          </w:rPr>
          <w:t>Generella regler</w:t>
        </w:r>
        <w:r>
          <w:rPr>
            <w:webHidden/>
          </w:rPr>
          <w:tab/>
        </w:r>
        <w:r>
          <w:rPr>
            <w:webHidden/>
          </w:rPr>
          <w:fldChar w:fldCharType="begin"/>
        </w:r>
        <w:r>
          <w:rPr>
            <w:webHidden/>
          </w:rPr>
          <w:instrText xml:space="preserve"> PAGEREF _Toc301790238 \h </w:instrText>
        </w:r>
        <w:r>
          <w:rPr>
            <w:webHidden/>
          </w:rPr>
        </w:r>
        <w:r>
          <w:rPr>
            <w:webHidden/>
          </w:rPr>
          <w:fldChar w:fldCharType="separate"/>
        </w:r>
        <w:r>
          <w:rPr>
            <w:webHidden/>
          </w:rPr>
          <w:t>7</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39" w:history="1">
        <w:r w:rsidRPr="00E26561">
          <w:rPr>
            <w:rStyle w:val="Hyperlnk"/>
          </w:rPr>
          <w:t>3.</w:t>
        </w:r>
        <w:r>
          <w:rPr>
            <w:rFonts w:asciiTheme="minorHAnsi" w:eastAsiaTheme="minorEastAsia" w:hAnsiTheme="minorHAnsi" w:cstheme="minorBidi"/>
            <w:b w:val="0"/>
            <w:bCs w:val="0"/>
            <w:caps w:val="0"/>
            <w:color w:val="auto"/>
            <w:sz w:val="22"/>
            <w:szCs w:val="22"/>
            <w:lang w:eastAsia="sv-SE"/>
          </w:rPr>
          <w:tab/>
        </w:r>
        <w:r w:rsidRPr="00E26561">
          <w:rPr>
            <w:rStyle w:val="Hyperlnk"/>
          </w:rPr>
          <w:t>GetAllBlocks</w:t>
        </w:r>
        <w:r>
          <w:rPr>
            <w:webHidden/>
          </w:rPr>
          <w:tab/>
        </w:r>
        <w:r>
          <w:rPr>
            <w:webHidden/>
          </w:rPr>
          <w:fldChar w:fldCharType="begin"/>
        </w:r>
        <w:r>
          <w:rPr>
            <w:webHidden/>
          </w:rPr>
          <w:instrText xml:space="preserve"> PAGEREF _Toc301790239 \h </w:instrText>
        </w:r>
        <w:r>
          <w:rPr>
            <w:webHidden/>
          </w:rPr>
        </w:r>
        <w:r>
          <w:rPr>
            <w:webHidden/>
          </w:rPr>
          <w:fldChar w:fldCharType="separate"/>
        </w:r>
        <w:r>
          <w:rPr>
            <w:webHidden/>
          </w:rPr>
          <w:t>8</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0" w:history="1">
        <w:r w:rsidRPr="00E26561">
          <w:rPr>
            <w:rStyle w:val="Hyperlnk"/>
          </w:rPr>
          <w:t>4.</w:t>
        </w:r>
        <w:r>
          <w:rPr>
            <w:rFonts w:asciiTheme="minorHAnsi" w:eastAsiaTheme="minorEastAsia" w:hAnsiTheme="minorHAnsi" w:cstheme="minorBidi"/>
            <w:b w:val="0"/>
            <w:bCs w:val="0"/>
            <w:caps w:val="0"/>
            <w:color w:val="auto"/>
            <w:sz w:val="22"/>
            <w:szCs w:val="22"/>
            <w:lang w:eastAsia="sv-SE"/>
          </w:rPr>
          <w:tab/>
        </w:r>
        <w:r w:rsidRPr="00E26561">
          <w:rPr>
            <w:rStyle w:val="Hyperlnk"/>
          </w:rPr>
          <w:t>GetBlocksForPatient</w:t>
        </w:r>
        <w:r>
          <w:rPr>
            <w:webHidden/>
          </w:rPr>
          <w:tab/>
        </w:r>
        <w:r>
          <w:rPr>
            <w:webHidden/>
          </w:rPr>
          <w:fldChar w:fldCharType="begin"/>
        </w:r>
        <w:r>
          <w:rPr>
            <w:webHidden/>
          </w:rPr>
          <w:instrText xml:space="preserve"> PAGEREF _Toc301790240 \h </w:instrText>
        </w:r>
        <w:r>
          <w:rPr>
            <w:webHidden/>
          </w:rPr>
        </w:r>
        <w:r>
          <w:rPr>
            <w:webHidden/>
          </w:rPr>
          <w:fldChar w:fldCharType="separate"/>
        </w:r>
        <w:r>
          <w:rPr>
            <w:webHidden/>
          </w:rPr>
          <w:t>10</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1" w:history="1">
        <w:r w:rsidRPr="00E26561">
          <w:rPr>
            <w:rStyle w:val="Hyperlnk"/>
          </w:rPr>
          <w:t>5.</w:t>
        </w:r>
        <w:r>
          <w:rPr>
            <w:rFonts w:asciiTheme="minorHAnsi" w:eastAsiaTheme="minorEastAsia" w:hAnsiTheme="minorHAnsi" w:cstheme="minorBidi"/>
            <w:b w:val="0"/>
            <w:bCs w:val="0"/>
            <w:caps w:val="0"/>
            <w:color w:val="auto"/>
            <w:sz w:val="22"/>
            <w:szCs w:val="22"/>
            <w:lang w:eastAsia="sv-SE"/>
          </w:rPr>
          <w:tab/>
        </w:r>
        <w:r w:rsidRPr="00E26561">
          <w:rPr>
            <w:rStyle w:val="Hyperlnk"/>
          </w:rPr>
          <w:t>RegisterBlock</w:t>
        </w:r>
        <w:r>
          <w:rPr>
            <w:webHidden/>
          </w:rPr>
          <w:tab/>
        </w:r>
        <w:r>
          <w:rPr>
            <w:webHidden/>
          </w:rPr>
          <w:fldChar w:fldCharType="begin"/>
        </w:r>
        <w:r>
          <w:rPr>
            <w:webHidden/>
          </w:rPr>
          <w:instrText xml:space="preserve"> PAGEREF _Toc301790241 \h </w:instrText>
        </w:r>
        <w:r>
          <w:rPr>
            <w:webHidden/>
          </w:rPr>
        </w:r>
        <w:r>
          <w:rPr>
            <w:webHidden/>
          </w:rPr>
          <w:fldChar w:fldCharType="separate"/>
        </w:r>
        <w:r>
          <w:rPr>
            <w:webHidden/>
          </w:rPr>
          <w:t>12</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2" w:history="1">
        <w:r w:rsidRPr="00E26561">
          <w:rPr>
            <w:rStyle w:val="Hyperlnk"/>
          </w:rPr>
          <w:t>6.</w:t>
        </w:r>
        <w:r>
          <w:rPr>
            <w:rFonts w:asciiTheme="minorHAnsi" w:eastAsiaTheme="minorEastAsia" w:hAnsiTheme="minorHAnsi" w:cstheme="minorBidi"/>
            <w:b w:val="0"/>
            <w:bCs w:val="0"/>
            <w:caps w:val="0"/>
            <w:color w:val="auto"/>
            <w:sz w:val="22"/>
            <w:szCs w:val="22"/>
            <w:lang w:eastAsia="sv-SE"/>
          </w:rPr>
          <w:tab/>
        </w:r>
        <w:r w:rsidRPr="00E26561">
          <w:rPr>
            <w:rStyle w:val="Hyperlnk"/>
          </w:rPr>
          <w:t>UnregisterBlock</w:t>
        </w:r>
        <w:r>
          <w:rPr>
            <w:webHidden/>
          </w:rPr>
          <w:tab/>
        </w:r>
        <w:r>
          <w:rPr>
            <w:webHidden/>
          </w:rPr>
          <w:fldChar w:fldCharType="begin"/>
        </w:r>
        <w:r>
          <w:rPr>
            <w:webHidden/>
          </w:rPr>
          <w:instrText xml:space="preserve"> PAGEREF _Toc301790242 \h </w:instrText>
        </w:r>
        <w:r>
          <w:rPr>
            <w:webHidden/>
          </w:rPr>
        </w:r>
        <w:r>
          <w:rPr>
            <w:webHidden/>
          </w:rPr>
          <w:fldChar w:fldCharType="separate"/>
        </w:r>
        <w:r>
          <w:rPr>
            <w:webHidden/>
          </w:rPr>
          <w:t>14</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3" w:history="1">
        <w:r w:rsidRPr="00E26561">
          <w:rPr>
            <w:rStyle w:val="Hyperlnk"/>
          </w:rPr>
          <w:t>7.</w:t>
        </w:r>
        <w:r>
          <w:rPr>
            <w:rFonts w:asciiTheme="minorHAnsi" w:eastAsiaTheme="minorEastAsia" w:hAnsiTheme="minorHAnsi" w:cstheme="minorBidi"/>
            <w:b w:val="0"/>
            <w:bCs w:val="0"/>
            <w:caps w:val="0"/>
            <w:color w:val="auto"/>
            <w:sz w:val="22"/>
            <w:szCs w:val="22"/>
            <w:lang w:eastAsia="sv-SE"/>
          </w:rPr>
          <w:tab/>
        </w:r>
        <w:r w:rsidRPr="00E26561">
          <w:rPr>
            <w:rStyle w:val="Hyperlnk"/>
          </w:rPr>
          <w:t>RegisterTemporaryRevoke</w:t>
        </w:r>
        <w:r>
          <w:rPr>
            <w:webHidden/>
          </w:rPr>
          <w:tab/>
        </w:r>
        <w:r>
          <w:rPr>
            <w:webHidden/>
          </w:rPr>
          <w:fldChar w:fldCharType="begin"/>
        </w:r>
        <w:r>
          <w:rPr>
            <w:webHidden/>
          </w:rPr>
          <w:instrText xml:space="preserve"> PAGEREF _Toc301790243 \h </w:instrText>
        </w:r>
        <w:r>
          <w:rPr>
            <w:webHidden/>
          </w:rPr>
        </w:r>
        <w:r>
          <w:rPr>
            <w:webHidden/>
          </w:rPr>
          <w:fldChar w:fldCharType="separate"/>
        </w:r>
        <w:r>
          <w:rPr>
            <w:webHidden/>
          </w:rPr>
          <w:t>15</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4" w:history="1">
        <w:r w:rsidRPr="00E26561">
          <w:rPr>
            <w:rStyle w:val="Hyperlnk"/>
          </w:rPr>
          <w:t>8.</w:t>
        </w:r>
        <w:r>
          <w:rPr>
            <w:rFonts w:asciiTheme="minorHAnsi" w:eastAsiaTheme="minorEastAsia" w:hAnsiTheme="minorHAnsi" w:cstheme="minorBidi"/>
            <w:b w:val="0"/>
            <w:bCs w:val="0"/>
            <w:caps w:val="0"/>
            <w:color w:val="auto"/>
            <w:sz w:val="22"/>
            <w:szCs w:val="22"/>
            <w:lang w:eastAsia="sv-SE"/>
          </w:rPr>
          <w:tab/>
        </w:r>
        <w:r w:rsidRPr="00E26561">
          <w:rPr>
            <w:rStyle w:val="Hyperlnk"/>
          </w:rPr>
          <w:t>UnregisterTemporaryRevoke</w:t>
        </w:r>
        <w:r>
          <w:rPr>
            <w:webHidden/>
          </w:rPr>
          <w:tab/>
        </w:r>
        <w:r>
          <w:rPr>
            <w:webHidden/>
          </w:rPr>
          <w:fldChar w:fldCharType="begin"/>
        </w:r>
        <w:r>
          <w:rPr>
            <w:webHidden/>
          </w:rPr>
          <w:instrText xml:space="preserve"> PAGEREF _Toc301790244 \h </w:instrText>
        </w:r>
        <w:r>
          <w:rPr>
            <w:webHidden/>
          </w:rPr>
        </w:r>
        <w:r>
          <w:rPr>
            <w:webHidden/>
          </w:rPr>
          <w:fldChar w:fldCharType="separate"/>
        </w:r>
        <w:r>
          <w:rPr>
            <w:webHidden/>
          </w:rPr>
          <w:t>16</w:t>
        </w:r>
        <w:r>
          <w:rPr>
            <w:webHidden/>
          </w:rPr>
          <w:fldChar w:fldCharType="end"/>
        </w:r>
      </w:hyperlink>
    </w:p>
    <w:p w:rsidR="00C12AE0" w:rsidRDefault="00C12AE0">
      <w:pPr>
        <w:pStyle w:val="Innehll1"/>
        <w:tabs>
          <w:tab w:val="left" w:pos="4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5" w:history="1">
        <w:r w:rsidRPr="00E26561">
          <w:rPr>
            <w:rStyle w:val="Hyperlnk"/>
          </w:rPr>
          <w:t>9.</w:t>
        </w:r>
        <w:r>
          <w:rPr>
            <w:rFonts w:asciiTheme="minorHAnsi" w:eastAsiaTheme="minorEastAsia" w:hAnsiTheme="minorHAnsi" w:cstheme="minorBidi"/>
            <w:b w:val="0"/>
            <w:bCs w:val="0"/>
            <w:caps w:val="0"/>
            <w:color w:val="auto"/>
            <w:sz w:val="22"/>
            <w:szCs w:val="22"/>
            <w:lang w:eastAsia="sv-SE"/>
          </w:rPr>
          <w:tab/>
        </w:r>
        <w:r w:rsidRPr="00E26561">
          <w:rPr>
            <w:rStyle w:val="Hyperlnk"/>
          </w:rPr>
          <w:t>CheckBlocks</w:t>
        </w:r>
        <w:r>
          <w:rPr>
            <w:webHidden/>
          </w:rPr>
          <w:tab/>
        </w:r>
        <w:r>
          <w:rPr>
            <w:webHidden/>
          </w:rPr>
          <w:fldChar w:fldCharType="begin"/>
        </w:r>
        <w:r>
          <w:rPr>
            <w:webHidden/>
          </w:rPr>
          <w:instrText xml:space="preserve"> PAGEREF _Toc301790245 \h </w:instrText>
        </w:r>
        <w:r>
          <w:rPr>
            <w:webHidden/>
          </w:rPr>
        </w:r>
        <w:r>
          <w:rPr>
            <w:webHidden/>
          </w:rPr>
          <w:fldChar w:fldCharType="separate"/>
        </w:r>
        <w:r>
          <w:rPr>
            <w:webHidden/>
          </w:rPr>
          <w:t>17</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6" w:history="1">
        <w:r w:rsidRPr="00E26561">
          <w:rPr>
            <w:rStyle w:val="Hyperlnk"/>
          </w:rPr>
          <w:t>10.</w:t>
        </w:r>
        <w:r>
          <w:rPr>
            <w:rFonts w:asciiTheme="minorHAnsi" w:eastAsiaTheme="minorEastAsia" w:hAnsiTheme="minorHAnsi" w:cstheme="minorBidi"/>
            <w:b w:val="0"/>
            <w:bCs w:val="0"/>
            <w:caps w:val="0"/>
            <w:color w:val="auto"/>
            <w:sz w:val="22"/>
            <w:szCs w:val="22"/>
            <w:lang w:eastAsia="sv-SE"/>
          </w:rPr>
          <w:tab/>
        </w:r>
        <w:r w:rsidRPr="00E26561">
          <w:rPr>
            <w:rStyle w:val="Hyperlnk"/>
          </w:rPr>
          <w:t>GetExtendedBlocksForPatient</w:t>
        </w:r>
        <w:r>
          <w:rPr>
            <w:webHidden/>
          </w:rPr>
          <w:tab/>
        </w:r>
        <w:r>
          <w:rPr>
            <w:webHidden/>
          </w:rPr>
          <w:fldChar w:fldCharType="begin"/>
        </w:r>
        <w:r>
          <w:rPr>
            <w:webHidden/>
          </w:rPr>
          <w:instrText xml:space="preserve"> PAGEREF _Toc301790246 \h </w:instrText>
        </w:r>
        <w:r>
          <w:rPr>
            <w:webHidden/>
          </w:rPr>
        </w:r>
        <w:r>
          <w:rPr>
            <w:webHidden/>
          </w:rPr>
          <w:fldChar w:fldCharType="separate"/>
        </w:r>
        <w:r>
          <w:rPr>
            <w:webHidden/>
          </w:rPr>
          <w:t>19</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7" w:history="1">
        <w:r w:rsidRPr="00E26561">
          <w:rPr>
            <w:rStyle w:val="Hyperlnk"/>
          </w:rPr>
          <w:t>11.</w:t>
        </w:r>
        <w:r>
          <w:rPr>
            <w:rFonts w:asciiTheme="minorHAnsi" w:eastAsiaTheme="minorEastAsia" w:hAnsiTheme="minorHAnsi" w:cstheme="minorBidi"/>
            <w:b w:val="0"/>
            <w:bCs w:val="0"/>
            <w:caps w:val="0"/>
            <w:color w:val="auto"/>
            <w:sz w:val="22"/>
            <w:szCs w:val="22"/>
            <w:lang w:eastAsia="sv-SE"/>
          </w:rPr>
          <w:tab/>
        </w:r>
        <w:r w:rsidRPr="00E26561">
          <w:rPr>
            <w:rStyle w:val="Hyperlnk"/>
          </w:rPr>
          <w:t>RegisterExtendedBlock</w:t>
        </w:r>
        <w:r>
          <w:rPr>
            <w:webHidden/>
          </w:rPr>
          <w:tab/>
        </w:r>
        <w:r>
          <w:rPr>
            <w:webHidden/>
          </w:rPr>
          <w:fldChar w:fldCharType="begin"/>
        </w:r>
        <w:r>
          <w:rPr>
            <w:webHidden/>
          </w:rPr>
          <w:instrText xml:space="preserve"> PAGEREF _Toc301790247 \h </w:instrText>
        </w:r>
        <w:r>
          <w:rPr>
            <w:webHidden/>
          </w:rPr>
        </w:r>
        <w:r>
          <w:rPr>
            <w:webHidden/>
          </w:rPr>
          <w:fldChar w:fldCharType="separate"/>
        </w:r>
        <w:r>
          <w:rPr>
            <w:webHidden/>
          </w:rPr>
          <w:t>21</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8" w:history="1">
        <w:r w:rsidRPr="00E26561">
          <w:rPr>
            <w:rStyle w:val="Hyperlnk"/>
          </w:rPr>
          <w:t>12.</w:t>
        </w:r>
        <w:r>
          <w:rPr>
            <w:rFonts w:asciiTheme="minorHAnsi" w:eastAsiaTheme="minorEastAsia" w:hAnsiTheme="minorHAnsi" w:cstheme="minorBidi"/>
            <w:b w:val="0"/>
            <w:bCs w:val="0"/>
            <w:caps w:val="0"/>
            <w:color w:val="auto"/>
            <w:sz w:val="22"/>
            <w:szCs w:val="22"/>
            <w:lang w:eastAsia="sv-SE"/>
          </w:rPr>
          <w:tab/>
        </w:r>
        <w:r w:rsidRPr="00E26561">
          <w:rPr>
            <w:rStyle w:val="Hyperlnk"/>
          </w:rPr>
          <w:t>RevokeExtendedBlock</w:t>
        </w:r>
        <w:r>
          <w:rPr>
            <w:webHidden/>
          </w:rPr>
          <w:tab/>
        </w:r>
        <w:r>
          <w:rPr>
            <w:webHidden/>
          </w:rPr>
          <w:fldChar w:fldCharType="begin"/>
        </w:r>
        <w:r>
          <w:rPr>
            <w:webHidden/>
          </w:rPr>
          <w:instrText xml:space="preserve"> PAGEREF _Toc301790248 \h </w:instrText>
        </w:r>
        <w:r>
          <w:rPr>
            <w:webHidden/>
          </w:rPr>
        </w:r>
        <w:r>
          <w:rPr>
            <w:webHidden/>
          </w:rPr>
          <w:fldChar w:fldCharType="separate"/>
        </w:r>
        <w:r>
          <w:rPr>
            <w:webHidden/>
          </w:rPr>
          <w:t>23</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49" w:history="1">
        <w:r w:rsidRPr="00E26561">
          <w:rPr>
            <w:rStyle w:val="Hyperlnk"/>
          </w:rPr>
          <w:t>13.</w:t>
        </w:r>
        <w:r>
          <w:rPr>
            <w:rFonts w:asciiTheme="minorHAnsi" w:eastAsiaTheme="minorEastAsia" w:hAnsiTheme="minorHAnsi" w:cstheme="minorBidi"/>
            <w:b w:val="0"/>
            <w:bCs w:val="0"/>
            <w:caps w:val="0"/>
            <w:color w:val="auto"/>
            <w:sz w:val="22"/>
            <w:szCs w:val="22"/>
            <w:lang w:eastAsia="sv-SE"/>
          </w:rPr>
          <w:tab/>
        </w:r>
        <w:r w:rsidRPr="00E26561">
          <w:rPr>
            <w:rStyle w:val="Hyperlnk"/>
          </w:rPr>
          <w:t>RegisterTemporaryExtendedRevoke</w:t>
        </w:r>
        <w:r>
          <w:rPr>
            <w:webHidden/>
          </w:rPr>
          <w:tab/>
        </w:r>
        <w:r>
          <w:rPr>
            <w:webHidden/>
          </w:rPr>
          <w:fldChar w:fldCharType="begin"/>
        </w:r>
        <w:r>
          <w:rPr>
            <w:webHidden/>
          </w:rPr>
          <w:instrText xml:space="preserve"> PAGEREF _Toc301790249 \h </w:instrText>
        </w:r>
        <w:r>
          <w:rPr>
            <w:webHidden/>
          </w:rPr>
        </w:r>
        <w:r>
          <w:rPr>
            <w:webHidden/>
          </w:rPr>
          <w:fldChar w:fldCharType="separate"/>
        </w:r>
        <w:r>
          <w:rPr>
            <w:webHidden/>
          </w:rPr>
          <w:t>24</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50" w:history="1">
        <w:r w:rsidRPr="00E26561">
          <w:rPr>
            <w:rStyle w:val="Hyperlnk"/>
          </w:rPr>
          <w:t>14.</w:t>
        </w:r>
        <w:r>
          <w:rPr>
            <w:rFonts w:asciiTheme="minorHAnsi" w:eastAsiaTheme="minorEastAsia" w:hAnsiTheme="minorHAnsi" w:cstheme="minorBidi"/>
            <w:b w:val="0"/>
            <w:bCs w:val="0"/>
            <w:caps w:val="0"/>
            <w:color w:val="auto"/>
            <w:sz w:val="22"/>
            <w:szCs w:val="22"/>
            <w:lang w:eastAsia="sv-SE"/>
          </w:rPr>
          <w:tab/>
        </w:r>
        <w:r w:rsidRPr="00E26561">
          <w:rPr>
            <w:rStyle w:val="Hyperlnk"/>
          </w:rPr>
          <w:t>CancelTemporaryExtendedRevoke</w:t>
        </w:r>
        <w:r>
          <w:rPr>
            <w:webHidden/>
          </w:rPr>
          <w:tab/>
        </w:r>
        <w:r>
          <w:rPr>
            <w:webHidden/>
          </w:rPr>
          <w:fldChar w:fldCharType="begin"/>
        </w:r>
        <w:r>
          <w:rPr>
            <w:webHidden/>
          </w:rPr>
          <w:instrText xml:space="preserve"> PAGEREF _Toc301790250 \h </w:instrText>
        </w:r>
        <w:r>
          <w:rPr>
            <w:webHidden/>
          </w:rPr>
        </w:r>
        <w:r>
          <w:rPr>
            <w:webHidden/>
          </w:rPr>
          <w:fldChar w:fldCharType="separate"/>
        </w:r>
        <w:r>
          <w:rPr>
            <w:webHidden/>
          </w:rPr>
          <w:t>26</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51" w:history="1">
        <w:r w:rsidRPr="00E26561">
          <w:rPr>
            <w:rStyle w:val="Hyperlnk"/>
          </w:rPr>
          <w:t>15.</w:t>
        </w:r>
        <w:r>
          <w:rPr>
            <w:rFonts w:asciiTheme="minorHAnsi" w:eastAsiaTheme="minorEastAsia" w:hAnsiTheme="minorHAnsi" w:cstheme="minorBidi"/>
            <w:b w:val="0"/>
            <w:bCs w:val="0"/>
            <w:caps w:val="0"/>
            <w:color w:val="auto"/>
            <w:sz w:val="22"/>
            <w:szCs w:val="22"/>
            <w:lang w:eastAsia="sv-SE"/>
          </w:rPr>
          <w:tab/>
        </w:r>
        <w:r w:rsidRPr="00E26561">
          <w:rPr>
            <w:rStyle w:val="Hyperlnk"/>
          </w:rPr>
          <w:t>DeleteExtendedBlock</w:t>
        </w:r>
        <w:r>
          <w:rPr>
            <w:webHidden/>
          </w:rPr>
          <w:tab/>
        </w:r>
        <w:r>
          <w:rPr>
            <w:webHidden/>
          </w:rPr>
          <w:fldChar w:fldCharType="begin"/>
        </w:r>
        <w:r>
          <w:rPr>
            <w:webHidden/>
          </w:rPr>
          <w:instrText xml:space="preserve"> PAGEREF _Toc301790251 \h </w:instrText>
        </w:r>
        <w:r>
          <w:rPr>
            <w:webHidden/>
          </w:rPr>
        </w:r>
        <w:r>
          <w:rPr>
            <w:webHidden/>
          </w:rPr>
          <w:fldChar w:fldCharType="separate"/>
        </w:r>
        <w:r>
          <w:rPr>
            <w:webHidden/>
          </w:rPr>
          <w:t>27</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52" w:history="1">
        <w:r w:rsidRPr="00E26561">
          <w:rPr>
            <w:rStyle w:val="Hyperlnk"/>
          </w:rPr>
          <w:t>16.</w:t>
        </w:r>
        <w:r>
          <w:rPr>
            <w:rFonts w:asciiTheme="minorHAnsi" w:eastAsiaTheme="minorEastAsia" w:hAnsiTheme="minorHAnsi" w:cstheme="minorBidi"/>
            <w:b w:val="0"/>
            <w:bCs w:val="0"/>
            <w:caps w:val="0"/>
            <w:color w:val="auto"/>
            <w:sz w:val="22"/>
            <w:szCs w:val="22"/>
            <w:lang w:eastAsia="sv-SE"/>
          </w:rPr>
          <w:tab/>
        </w:r>
        <w:r w:rsidRPr="00E26561">
          <w:rPr>
            <w:rStyle w:val="Hyperlnk"/>
          </w:rPr>
          <w:t>GetOrganizations</w:t>
        </w:r>
        <w:r>
          <w:rPr>
            <w:webHidden/>
          </w:rPr>
          <w:tab/>
        </w:r>
        <w:r>
          <w:rPr>
            <w:webHidden/>
          </w:rPr>
          <w:fldChar w:fldCharType="begin"/>
        </w:r>
        <w:r>
          <w:rPr>
            <w:webHidden/>
          </w:rPr>
          <w:instrText xml:space="preserve"> PAGEREF _Toc301790252 \h </w:instrText>
        </w:r>
        <w:r>
          <w:rPr>
            <w:webHidden/>
          </w:rPr>
        </w:r>
        <w:r>
          <w:rPr>
            <w:webHidden/>
          </w:rPr>
          <w:fldChar w:fldCharType="separate"/>
        </w:r>
        <w:r>
          <w:rPr>
            <w:webHidden/>
          </w:rPr>
          <w:t>28</w:t>
        </w:r>
        <w:r>
          <w:rPr>
            <w:webHidden/>
          </w:rPr>
          <w:fldChar w:fldCharType="end"/>
        </w:r>
      </w:hyperlink>
    </w:p>
    <w:p w:rsidR="00C12AE0" w:rsidRDefault="00C12AE0">
      <w:pPr>
        <w:pStyle w:val="Innehll1"/>
        <w:tabs>
          <w:tab w:val="left" w:pos="600"/>
          <w:tab w:val="right" w:leader="dot" w:pos="10060"/>
        </w:tabs>
        <w:rPr>
          <w:rFonts w:asciiTheme="minorHAnsi" w:eastAsiaTheme="minorEastAsia" w:hAnsiTheme="minorHAnsi" w:cstheme="minorBidi"/>
          <w:b w:val="0"/>
          <w:bCs w:val="0"/>
          <w:caps w:val="0"/>
          <w:color w:val="auto"/>
          <w:sz w:val="22"/>
          <w:szCs w:val="22"/>
          <w:lang w:eastAsia="sv-SE"/>
        </w:rPr>
      </w:pPr>
      <w:hyperlink w:anchor="_Toc301790253" w:history="1">
        <w:r w:rsidRPr="00E26561">
          <w:rPr>
            <w:rStyle w:val="Hyperlnk"/>
          </w:rPr>
          <w:t>17.</w:t>
        </w:r>
        <w:r>
          <w:rPr>
            <w:rFonts w:asciiTheme="minorHAnsi" w:eastAsiaTheme="minorEastAsia" w:hAnsiTheme="minorHAnsi" w:cstheme="minorBidi"/>
            <w:b w:val="0"/>
            <w:bCs w:val="0"/>
            <w:caps w:val="0"/>
            <w:color w:val="auto"/>
            <w:sz w:val="22"/>
            <w:szCs w:val="22"/>
            <w:lang w:eastAsia="sv-SE"/>
          </w:rPr>
          <w:tab/>
        </w:r>
        <w:r w:rsidRPr="00E26561">
          <w:rPr>
            <w:rStyle w:val="Hyperlnk"/>
          </w:rPr>
          <w:t>Allmänna fält och datatyper</w:t>
        </w:r>
        <w:r>
          <w:rPr>
            <w:webHidden/>
          </w:rPr>
          <w:tab/>
        </w:r>
        <w:r>
          <w:rPr>
            <w:webHidden/>
          </w:rPr>
          <w:fldChar w:fldCharType="begin"/>
        </w:r>
        <w:r>
          <w:rPr>
            <w:webHidden/>
          </w:rPr>
          <w:instrText xml:space="preserve"> PAGEREF _Toc301790253 \h </w:instrText>
        </w:r>
        <w:r>
          <w:rPr>
            <w:webHidden/>
          </w:rPr>
        </w:r>
        <w:r>
          <w:rPr>
            <w:webHidden/>
          </w:rPr>
          <w:fldChar w:fldCharType="separate"/>
        </w:r>
        <w:r>
          <w:rPr>
            <w:webHidden/>
          </w:rPr>
          <w:t>29</w:t>
        </w:r>
        <w:r>
          <w:rPr>
            <w:webHidden/>
          </w:rPr>
          <w:fldChar w:fldCharType="end"/>
        </w:r>
      </w:hyperlink>
    </w:p>
    <w:p w:rsidR="00533A31" w:rsidRDefault="00533A31" w:rsidP="00594D12">
      <w:r>
        <w:fldChar w:fldCharType="end"/>
      </w:r>
    </w:p>
    <w:p w:rsidR="00533A31" w:rsidRDefault="00B757DF" w:rsidP="00533A31">
      <w:pPr>
        <w:pStyle w:val="Rubrik1"/>
      </w:pPr>
      <w:bookmarkStart w:id="1" w:name="_Toc301790237"/>
      <w:r>
        <w:lastRenderedPageBreak/>
        <w:t>Inledning</w:t>
      </w:r>
      <w:bookmarkEnd w:id="1"/>
    </w:p>
    <w:p w:rsidR="00533A31" w:rsidRDefault="00E5017A" w:rsidP="00E5017A">
      <w:pPr>
        <w:pStyle w:val="Rubrik2"/>
        <w:rPr>
          <w:lang w:val="sv-SE"/>
        </w:rPr>
      </w:pPr>
      <w:r>
        <w:rPr>
          <w:lang w:val="sv-SE"/>
        </w:rPr>
        <w:t>Om dokumentet</w:t>
      </w:r>
    </w:p>
    <w:p w:rsidR="00E5017A" w:rsidRPr="00F161FB" w:rsidRDefault="00E5017A" w:rsidP="00E5017A">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E5017A" w:rsidRDefault="00E5017A" w:rsidP="00E5017A"/>
    <w:p w:rsidR="00E5017A" w:rsidRPr="00E5017A" w:rsidRDefault="00E5017A" w:rsidP="00E5017A">
      <w:pPr>
        <w:pStyle w:val="Rubrik2"/>
      </w:pPr>
      <w:r>
        <w:t>Allmänt</w:t>
      </w:r>
    </w:p>
    <w:p w:rsidR="002210C0" w:rsidRPr="00F161FB" w:rsidRDefault="002210C0" w:rsidP="002210C0">
      <w:r w:rsidRPr="00F161FB">
        <w:t>Detta dokument beskriver de webbtjänstegränssnitt (Web Services) som finns för både den lokala och nationella spärrtjänsten.</w:t>
      </w:r>
      <w:r>
        <w:t xml:space="preserve"> Dokumentet vänder sig till antingen de integratörer som skall konstruera en egen lokal spärrtjänst och ansluta sig mot de nationella gränssnitten, eller de integratörer som skall ansluta sig mot de lokala gränssnitten i en befintlig lokal spärrtjänst.</w:t>
      </w:r>
    </w:p>
    <w:p w:rsidR="009F778E" w:rsidRDefault="009F778E" w:rsidP="00594D12"/>
    <w:p w:rsidR="002210C0" w:rsidRDefault="002210C0" w:rsidP="002210C0">
      <w:r w:rsidRPr="00F161FB">
        <w:t>Beroende på behov så kan integration ske mot den lokala spärrtjänstens gränssnitt och/eller mot den nationella.</w:t>
      </w:r>
      <w:r>
        <w:t xml:space="preserve"> Åtkomst till den nationella spärrtjä</w:t>
      </w:r>
      <w:r w:rsidR="00991FE5">
        <w:t>nsten ansöker man om hos Inera</w:t>
      </w:r>
      <w:r>
        <w:t>. Den lokala spärrtjänsten är en produkt som finns hos flera huvudmän.</w:t>
      </w:r>
    </w:p>
    <w:p w:rsidR="002210C0" w:rsidRDefault="002210C0" w:rsidP="002210C0"/>
    <w:p w:rsidR="002210C0" w:rsidRDefault="002210C0" w:rsidP="002210C0">
      <w:r>
        <w:t>Arkitekturen för lokal/nationell spärrtjänst stipulerar att lokala spärrtjänstimplementationer får ansluta mot den nationella tjänsten. Lokala vårdsystem skall ansluta mot en lokal spärrtjänst. Ett av syftena med begreppet lokal/nationell spärrtjänst är att erbjuda lokalt anpassade installationer för spärradministration och därmed undvika en enda central hanteringar av spärrar. Den nationella spärrtjänstens uppgift är att agera synkroniseringsnav för alla lokala spärrtjänster och lagrar kopior av dessa tjänsters data.</w:t>
      </w:r>
    </w:p>
    <w:p w:rsidR="002210C0" w:rsidRDefault="002210C0" w:rsidP="002210C0"/>
    <w:p w:rsidR="002210C0" w:rsidRDefault="002210C0" w:rsidP="002210C0">
      <w:r>
        <w:t>Det står huvudmän fritt att implementera en egen lokal spärrtjänst enligt tjänstegränssnitten som beskrivs i detta dokument, eller använda den som medföljer detta paket från Inera.</w:t>
      </w:r>
    </w:p>
    <w:p w:rsidR="002210C0" w:rsidRDefault="002210C0" w:rsidP="002210C0"/>
    <w:p w:rsidR="002210C0" w:rsidRDefault="002210C0" w:rsidP="002210C0">
      <w:r>
        <w:t>Bilden nedan illustrerar hur vårdsystem integrerar sig med en lokal spärrtjänst och där alla lokala spärrtjänster i sin tur synkroniserar sig mot den nationella spärrtjänsten.</w:t>
      </w:r>
    </w:p>
    <w:p w:rsidR="002210C0" w:rsidRPr="00991FE5" w:rsidRDefault="002210C0" w:rsidP="002210C0">
      <w:pPr>
        <w:rPr>
          <w:b/>
        </w:rPr>
      </w:pPr>
    </w:p>
    <w:p w:rsidR="002210C0" w:rsidRDefault="002210C0" w:rsidP="002210C0">
      <w:r>
        <w:rPr>
          <w:lang w:eastAsia="sv-SE"/>
        </w:rPr>
        <w:lastRenderedPageBreak/>
        <w:drawing>
          <wp:inline distT="0" distB="0" distL="0" distR="0" wp14:anchorId="346B34A6" wp14:editId="0FCF9827">
            <wp:extent cx="2733152" cy="3264838"/>
            <wp:effectExtent l="38100" t="19050" r="10048" b="11762"/>
            <wp:docPr id="5"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736897" cy="3269311"/>
                    </a:xfrm>
                    <a:prstGeom prst="rect">
                      <a:avLst/>
                    </a:prstGeom>
                    <a:noFill/>
                    <a:ln w="9525">
                      <a:solidFill>
                        <a:schemeClr val="accent1"/>
                      </a:solidFill>
                      <a:miter lim="800000"/>
                      <a:headEnd/>
                      <a:tailEnd/>
                    </a:ln>
                  </pic:spPr>
                </pic:pic>
              </a:graphicData>
            </a:graphic>
          </wp:inline>
        </w:drawing>
      </w:r>
    </w:p>
    <w:p w:rsidR="00075152" w:rsidRDefault="00075152" w:rsidP="002210C0"/>
    <w:p w:rsidR="00E95D95" w:rsidRDefault="00E95D95">
      <w:r>
        <w:br w:type="page"/>
      </w:r>
    </w:p>
    <w:p w:rsidR="002210C0" w:rsidRDefault="002210C0" w:rsidP="00594D12"/>
    <w:p w:rsidR="002210C0" w:rsidRDefault="002210C0" w:rsidP="00594D12"/>
    <w:p w:rsidR="00C54A4C" w:rsidRDefault="00533A31" w:rsidP="00594D12">
      <w:r>
        <w:t xml:space="preserve">Detta är beskrivningen av tjänstekontrakten i tjänstedomänen </w:t>
      </w:r>
      <w:r w:rsidR="00E95D95" w:rsidRPr="00E95D95">
        <w:rPr>
          <w:b/>
          <w:i/>
        </w:rPr>
        <w:t>urn:ehr</w:t>
      </w:r>
      <w:r w:rsidR="00E95D95">
        <w:rPr>
          <w:b/>
          <w:i/>
        </w:rPr>
        <w:t>:blocking</w:t>
      </w:r>
      <w:r w:rsidR="00D93962">
        <w:t xml:space="preserve"> (huvud</w:t>
      </w:r>
      <w:r w:rsidR="00C23176">
        <w:t xml:space="preserve">domän </w:t>
      </w:r>
      <w:r w:rsidR="0094011B">
        <w:rPr>
          <w:b/>
          <w:i/>
        </w:rPr>
        <w:t>Electronic Health Record</w:t>
      </w:r>
      <w:r w:rsidR="00C23176">
        <w:rPr>
          <w:i/>
        </w:rPr>
        <w:t xml:space="preserve"> </w:t>
      </w:r>
      <w:r>
        <w:t xml:space="preserve">underdomän </w:t>
      </w:r>
      <w:r w:rsidR="009E4927">
        <w:rPr>
          <w:b/>
          <w:i/>
        </w:rPr>
        <w:t>Blocking</w:t>
      </w:r>
      <w:r>
        <w:t xml:space="preserve">). Den svenska benämningen är </w:t>
      </w:r>
      <w:r w:rsidR="003408F4">
        <w:t>”Spärr”.</w:t>
      </w:r>
    </w:p>
    <w:p w:rsidR="00C54A4C" w:rsidRDefault="00C54A4C" w:rsidP="00594D12"/>
    <w:p w:rsidR="00B757DF" w:rsidRDefault="00533A31" w:rsidP="00594D12">
      <w:r>
        <w:t xml:space="preserve">Tjänstedomänen omfattning är </w:t>
      </w:r>
      <w:r w:rsidR="00412349">
        <w:t>spärrhantering för</w:t>
      </w:r>
      <w:r w:rsidR="0058014B">
        <w:t xml:space="preserve"> </w:t>
      </w:r>
      <w:r w:rsidR="00412349">
        <w:t>olika vårdgivare som har behov av att</w:t>
      </w:r>
      <w:r w:rsidR="00F76F31">
        <w:t xml:space="preserve"> producera och</w:t>
      </w:r>
      <w:r w:rsidR="00412349">
        <w:t xml:space="preserve"> spärra</w:t>
      </w:r>
      <w:r w:rsidR="000A541E">
        <w:t>r för</w:t>
      </w:r>
      <w:r w:rsidR="00412349">
        <w:t xml:space="preserve"> sin patientinformation</w:t>
      </w:r>
      <w:r w:rsidR="00002551">
        <w:t xml:space="preserve"> </w:t>
      </w:r>
      <w:r w:rsidR="00AC5270">
        <w:t>samt</w:t>
      </w:r>
      <w:r w:rsidR="00F76F31">
        <w:t xml:space="preserve"> </w:t>
      </w:r>
      <w:r w:rsidR="00AC5270">
        <w:t>konsumera</w:t>
      </w:r>
      <w:r w:rsidR="00002551">
        <w:t xml:space="preserve"> andra vårdgivares spärrar</w:t>
      </w:r>
      <w:r>
        <w:t>. Den kravställande processen är</w:t>
      </w:r>
      <w:r w:rsidR="00BD5A77">
        <w:t xml:space="preserve"> vårdgivarnas</w:t>
      </w:r>
      <w:r>
        <w:t xml:space="preserve"> behov av </w:t>
      </w:r>
      <w:r w:rsidR="00B87AE0">
        <w:t xml:space="preserve">en </w:t>
      </w:r>
      <w:r w:rsidR="009C240C">
        <w:t>lätttillgänglig</w:t>
      </w:r>
      <w:r w:rsidR="00B87AE0">
        <w:t xml:space="preserve"> spärrhantering som </w:t>
      </w:r>
      <w:r w:rsidR="0050324D">
        <w:t>samtidigt</w:t>
      </w:r>
      <w:r w:rsidR="00B87AE0">
        <w:t xml:space="preserve"> ge</w:t>
      </w:r>
      <w:r w:rsidR="0050324D">
        <w:t>r</w:t>
      </w:r>
      <w:r w:rsidR="00B87AE0">
        <w:t xml:space="preserve"> möjlighet att ta del av spärrar från andra vårdgivare. </w:t>
      </w:r>
      <w:r w:rsidR="0013105C">
        <w:t>Kravställningen har bedrivits i workshop-form</w:t>
      </w:r>
      <w:r w:rsidR="00AF0CAA">
        <w:t xml:space="preserve"> med representanter från ett antal vårdgivare</w:t>
      </w:r>
      <w:r w:rsidR="00FF221D">
        <w:t>.</w:t>
      </w:r>
    </w:p>
    <w:p w:rsidR="00DD1B84" w:rsidRDefault="00DD1B84" w:rsidP="00594D12"/>
    <w:p w:rsidR="00E51C6C" w:rsidRDefault="00E51C6C" w:rsidP="00594D12"/>
    <w:p w:rsidR="00E51C6C" w:rsidRDefault="005406B0" w:rsidP="00594D12">
      <w:r>
        <w:rPr>
          <w:lang w:eastAsia="sv-SE"/>
        </w:rPr>
        <mc:AlternateContent>
          <mc:Choice Requires="wps">
            <w:drawing>
              <wp:inline distT="0" distB="0" distL="0" distR="0" wp14:anchorId="2A0CCD76" wp14:editId="4832F1AC">
                <wp:extent cx="3168650" cy="3379622"/>
                <wp:effectExtent l="0" t="0" r="12700" b="11430"/>
                <wp:docPr id="4"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622"/>
                        </a:xfrm>
                        <a:prstGeom prst="rect">
                          <a:avLst/>
                        </a:prstGeom>
                        <a:solidFill>
                          <a:srgbClr val="DDDDDD"/>
                        </a:solidFill>
                        <a:ln w="9525">
                          <a:solidFill>
                            <a:srgbClr val="000000"/>
                          </a:solidFill>
                          <a:miter lim="800000"/>
                          <a:headEnd/>
                          <a:tailEnd/>
                        </a:ln>
                      </wps:spPr>
                      <wps:txb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6"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" fillcolor="#ddd">
                <v:textbox>
                  <w:txbxContent>
                    <w:p w:rsidR="006036D7" w:rsidRPr="00FE3AAD" w:rsidRDefault="006036D7" w:rsidP="00E51C6C">
                      <w:pPr>
                        <w:pStyle w:val="Sidfot"/>
                        <w:rPr>
                          <w:b/>
                          <w:i/>
                          <w:lang w:val="sv-SE"/>
                        </w:rPr>
                      </w:pPr>
                      <w:r w:rsidRPr="00FE3AAD">
                        <w:rPr>
                          <w:b/>
                          <w:i/>
                          <w:lang w:val="sv-SE"/>
                        </w:rPr>
                        <w:t>I arbetet har följande personer deltagit:</w:t>
                      </w:r>
                    </w:p>
                    <w:p w:rsidR="006036D7" w:rsidRDefault="006036D7" w:rsidP="00AA7926"/>
                    <w:p w:rsidR="006036D7" w:rsidRDefault="006036D7" w:rsidP="00E51C6C">
                      <w:pPr>
                        <w:pStyle w:val="Sidfot"/>
                        <w:rPr>
                          <w:lang w:val="sv-SE"/>
                        </w:rPr>
                      </w:pPr>
                      <w:r w:rsidRPr="00FE3AAD">
                        <w:rPr>
                          <w:i/>
                          <w:lang w:val="sv-SE"/>
                        </w:rPr>
                        <w:t>Projektledare</w:t>
                      </w:r>
                      <w:r w:rsidRPr="00FE3AAD">
                        <w:rPr>
                          <w:lang w:val="sv-SE"/>
                        </w:rPr>
                        <w:t>:</w:t>
                      </w:r>
                    </w:p>
                    <w:p w:rsidR="006036D7" w:rsidRDefault="006036D7" w:rsidP="00E51C6C">
                      <w:pPr>
                        <w:pStyle w:val="Sidfot"/>
                        <w:rPr>
                          <w:lang w:val="sv-SE"/>
                        </w:rPr>
                      </w:pPr>
                      <w:r>
                        <w:rPr>
                          <w:lang w:val="sv-SE"/>
                        </w:rPr>
                        <w:t>Beställare: Peter Öberg, Inera</w:t>
                      </w:r>
                    </w:p>
                    <w:p w:rsidR="006036D7" w:rsidRPr="00FE3AAD" w:rsidRDefault="006036D7" w:rsidP="00E51C6C">
                      <w:pPr>
                        <w:pStyle w:val="Sidfot"/>
                        <w:rPr>
                          <w:lang w:val="sv-SE"/>
                        </w:rPr>
                      </w:pPr>
                      <w:r>
                        <w:rPr>
                          <w:lang w:val="sv-SE"/>
                        </w:rPr>
                        <w:t>Leverantör: Magnus Swartling och Olle Bergström, Logica</w:t>
                      </w:r>
                    </w:p>
                    <w:p w:rsidR="006036D7" w:rsidRPr="00FE3AAD" w:rsidRDefault="006036D7" w:rsidP="00E51C6C">
                      <w:pPr>
                        <w:pStyle w:val="Sidfot"/>
                        <w:rPr>
                          <w:i/>
                          <w:lang w:val="sv-SE"/>
                        </w:rPr>
                      </w:pPr>
                    </w:p>
                    <w:p w:rsidR="006036D7" w:rsidRDefault="006036D7" w:rsidP="00E51C6C">
                      <w:pPr>
                        <w:pStyle w:val="Sidfot"/>
                      </w:pPr>
                      <w:proofErr w:type="spellStart"/>
                      <w:r>
                        <w:rPr>
                          <w:i/>
                        </w:rPr>
                        <w:t>Projektgrupp</w:t>
                      </w:r>
                      <w:proofErr w:type="spellEnd"/>
                      <w:r>
                        <w:t>:</w:t>
                      </w:r>
                    </w:p>
                    <w:p w:rsidR="006036D7" w:rsidRDefault="006036D7" w:rsidP="00E51C6C">
                      <w:pPr>
                        <w:pStyle w:val="Sidfot"/>
                      </w:pPr>
                      <w:r>
                        <w:t xml:space="preserve">Peter </w:t>
                      </w:r>
                      <w:proofErr w:type="spellStart"/>
                      <w:r>
                        <w:t>Öberg</w:t>
                      </w:r>
                      <w:proofErr w:type="spellEnd"/>
                    </w:p>
                    <w:p w:rsidR="006036D7" w:rsidRDefault="006036D7" w:rsidP="009D2C53">
                      <w:pPr>
                        <w:pStyle w:val="Sidfot"/>
                      </w:pPr>
                      <w:r>
                        <w:t xml:space="preserve">Per </w:t>
                      </w:r>
                      <w:proofErr w:type="spellStart"/>
                      <w:r>
                        <w:t>Mützell</w:t>
                      </w:r>
                      <w:proofErr w:type="spellEnd"/>
                    </w:p>
                    <w:p w:rsidR="006036D7" w:rsidRDefault="006036D7" w:rsidP="009D2C53">
                      <w:pPr>
                        <w:pStyle w:val="Sidfot"/>
                      </w:pPr>
                      <w:r>
                        <w:t xml:space="preserve">Britt </w:t>
                      </w:r>
                      <w:proofErr w:type="spellStart"/>
                      <w:r>
                        <w:t>Ehrs</w:t>
                      </w:r>
                      <w:proofErr w:type="spellEnd"/>
                    </w:p>
                    <w:p w:rsidR="006036D7" w:rsidRDefault="006036D7" w:rsidP="00E51C6C">
                      <w:pPr>
                        <w:pStyle w:val="Sidfot"/>
                      </w:pPr>
                      <w:r>
                        <w:t>Magnus Swartling</w:t>
                      </w:r>
                    </w:p>
                    <w:p w:rsidR="006036D7" w:rsidRDefault="006036D7" w:rsidP="00E51C6C">
                      <w:pPr>
                        <w:pStyle w:val="Sidfot"/>
                      </w:pPr>
                      <w:r>
                        <w:t>Olle Bergström</w:t>
                      </w:r>
                    </w:p>
                    <w:p w:rsidR="006036D7" w:rsidRDefault="006036D7" w:rsidP="00E51C6C">
                      <w:pPr>
                        <w:pStyle w:val="Sidfot"/>
                      </w:pPr>
                    </w:p>
                    <w:p w:rsidR="006036D7" w:rsidRDefault="006036D7" w:rsidP="00E51C6C">
                      <w:pPr>
                        <w:pStyle w:val="Sidfot"/>
                        <w:rPr>
                          <w:i/>
                        </w:rPr>
                      </w:pPr>
                      <w:proofErr w:type="spellStart"/>
                      <w:r>
                        <w:rPr>
                          <w:i/>
                        </w:rPr>
                        <w:t>Teknisk</w:t>
                      </w:r>
                      <w:proofErr w:type="spellEnd"/>
                      <w:r>
                        <w:rPr>
                          <w:i/>
                        </w:rPr>
                        <w:t xml:space="preserve"> </w:t>
                      </w:r>
                      <w:proofErr w:type="spellStart"/>
                      <w:r>
                        <w:rPr>
                          <w:i/>
                        </w:rPr>
                        <w:t>arkitekt</w:t>
                      </w:r>
                      <w:proofErr w:type="spellEnd"/>
                      <w:r>
                        <w:rPr>
                          <w:i/>
                        </w:rPr>
                        <w:t>:</w:t>
                      </w:r>
                    </w:p>
                    <w:p w:rsidR="006036D7" w:rsidRDefault="006036D7" w:rsidP="00E51C6C">
                      <w:pPr>
                        <w:pStyle w:val="Sidfot"/>
                        <w:rPr>
                          <w:i/>
                        </w:rPr>
                      </w:pPr>
                      <w:proofErr w:type="spellStart"/>
                      <w:r>
                        <w:rPr>
                          <w:i/>
                        </w:rPr>
                        <w:t>Beställare</w:t>
                      </w:r>
                      <w:proofErr w:type="spellEnd"/>
                      <w:r>
                        <w:rPr>
                          <w:i/>
                        </w:rPr>
                        <w:t xml:space="preserve">: Per </w:t>
                      </w:r>
                      <w:proofErr w:type="spellStart"/>
                      <w:r>
                        <w:rPr>
                          <w:i/>
                        </w:rPr>
                        <w:t>Mützell</w:t>
                      </w:r>
                      <w:proofErr w:type="spellEnd"/>
                    </w:p>
                    <w:p w:rsidR="006036D7" w:rsidRDefault="006036D7" w:rsidP="00E51C6C">
                      <w:pPr>
                        <w:pStyle w:val="Sidfot"/>
                        <w:rPr>
                          <w:i/>
                        </w:rPr>
                      </w:pPr>
                      <w:proofErr w:type="spellStart"/>
                      <w:r>
                        <w:rPr>
                          <w:i/>
                        </w:rPr>
                        <w:t>Leverantör</w:t>
                      </w:r>
                      <w:proofErr w:type="spellEnd"/>
                      <w:r>
                        <w:rPr>
                          <w:i/>
                        </w:rPr>
                        <w:t>: Olle Bergström</w:t>
                      </w:r>
                    </w:p>
                  </w:txbxContent>
                </v:textbox>
                <w10:anchorlock/>
              </v:shape>
            </w:pict>
          </mc:Fallback>
        </mc:AlternateContent>
      </w:r>
    </w:p>
    <w:p w:rsidR="004361A3" w:rsidRDefault="004361A3" w:rsidP="00594D12"/>
    <w:p w:rsidR="002D3F10" w:rsidRDefault="002D3F10" w:rsidP="002D3F10">
      <w:pPr>
        <w:pStyle w:val="Rubrik1"/>
      </w:pPr>
      <w:bookmarkStart w:id="2" w:name="_Toc301790238"/>
      <w:r>
        <w:lastRenderedPageBreak/>
        <w:t>Generella regler</w:t>
      </w:r>
      <w:bookmarkEnd w:id="2"/>
    </w:p>
    <w:p w:rsidR="002F7911" w:rsidRDefault="002F7911" w:rsidP="002F7911">
      <w:pPr>
        <w:pStyle w:val="Rubrik2"/>
      </w:pPr>
      <w:r>
        <w:t>Säkerhet</w:t>
      </w:r>
    </w:p>
    <w:p w:rsidR="002F7911" w:rsidRDefault="002F7911" w:rsidP="002F7911">
      <w:r>
        <w:t xml:space="preserve">Åtkomstkontroll utförs baserat på den anropande klientens certifikat. För att få anropa tjänstegränssnittet krävs att systemägaren </w:t>
      </w:r>
      <w:r w:rsidR="00A24591">
        <w:t>ger åtkomst till</w:t>
      </w:r>
      <w:r w:rsidR="00902CD1">
        <w:t xml:space="preserve"> det</w:t>
      </w:r>
      <w:r>
        <w:t xml:space="preserve"> certifikat som skall användas i sin lista över förlitande anropare samt anger för vilken/vilka vårdgivare anroparen får operera på.</w:t>
      </w:r>
    </w:p>
    <w:p w:rsidR="00315E93" w:rsidRDefault="00315E93" w:rsidP="002F7911"/>
    <w:p w:rsidR="00264611" w:rsidRDefault="00264611" w:rsidP="00264611">
      <w:pPr>
        <w:pStyle w:val="Rubrik2"/>
        <w:rPr>
          <w:lang w:val="sv-SE"/>
        </w:rPr>
      </w:pPr>
      <w:r>
        <w:rPr>
          <w:lang w:val="sv-SE"/>
        </w:rPr>
        <w:t>Avbrott och felhantering</w:t>
      </w:r>
    </w:p>
    <w:p w:rsidR="00264611" w:rsidRDefault="00264611" w:rsidP="00264611">
      <w:r>
        <w:t xml:space="preserve">Lokal spärrtjänst skall ej påverkas av ett scenario där den nationella spärrtjänsten blir otillgänglig. De spärrar som finns tillgängliga i den lokala spärrtjänsten skall alltid returneras till anroparen. De vårdsystem som i sin tur integrerar sig mot lokal spärrtjänst </w:t>
      </w:r>
      <w:r w:rsidRPr="00A52B17">
        <w:rPr>
          <w:i/>
        </w:rPr>
        <w:t>bör</w:t>
      </w:r>
      <w:r>
        <w:t xml:space="preserve"> inte heller påverkas av ett scenario där lokal spärrtjänst blir otillgänglig.</w:t>
      </w:r>
    </w:p>
    <w:p w:rsidR="00264611" w:rsidRDefault="00264611" w:rsidP="00264611"/>
    <w:p w:rsidR="00F37176" w:rsidRPr="00F161FB" w:rsidRDefault="00F37176" w:rsidP="00F37176">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3" w:name="_Toc301514881"/>
      <w:r w:rsidRPr="00F161FB">
        <w:rPr>
          <w:lang w:val="sv-SE"/>
        </w:rPr>
        <w:t>Operationer och dess uppdelning</w:t>
      </w:r>
      <w:bookmarkEnd w:id="3"/>
    </w:p>
    <w:p w:rsidR="00F37176" w:rsidRPr="00F161FB" w:rsidRDefault="00F37176" w:rsidP="00F37176">
      <w:r w:rsidRPr="00F161FB">
        <w:t>Den lokala spärrtjänsten har som primär uppgift att administrera och hantera alla spärrar som registreras, hävs, raderas, etc. av användare och administratörer. Den nationella spärrtjänsten är en centraliserad installation som har till uppgift att lagra kopior av alla lokala spärrtjänster</w:t>
      </w:r>
      <w:r>
        <w:t>s data</w:t>
      </w:r>
      <w:r w:rsidRPr="00F161FB">
        <w:t xml:space="preserve">, så att de lokala tjänsterna kan utbyta information med varandra </w:t>
      </w:r>
      <w:r>
        <w:t>via</w:t>
      </w:r>
      <w:r w:rsidRPr="00F161FB">
        <w:t xml:space="preserve"> den nationella tjänsten. Den nationella spärrtjänsten lagrar endast </w:t>
      </w:r>
      <w:r w:rsidRPr="00F161FB">
        <w:rPr>
          <w:i/>
        </w:rPr>
        <w:t>kopior</w:t>
      </w:r>
      <w:r w:rsidRPr="00F161FB">
        <w:t xml:space="preserve"> av andra lokala spärrtjänsters data.</w:t>
      </w:r>
    </w:p>
    <w:p w:rsidR="00F37176" w:rsidRPr="00F161FB" w:rsidRDefault="00F37176" w:rsidP="00F37176"/>
    <w:p w:rsidR="00F37176" w:rsidRPr="00F161FB" w:rsidRDefault="00F37176" w:rsidP="00F37176">
      <w:r w:rsidRPr="00F161FB">
        <w:t>Nedanstående tabell visar vilka operationer som finns och var de är publicerade (</w:t>
      </w:r>
      <w:r w:rsidRPr="00F161FB">
        <w:rPr>
          <w:b/>
          <w:i/>
        </w:rPr>
        <w:t>L</w:t>
      </w:r>
      <w:r w:rsidRPr="00F161FB">
        <w:t xml:space="preserve"> = Lokal, </w:t>
      </w:r>
      <w:r w:rsidRPr="00F161FB">
        <w:rPr>
          <w:b/>
          <w:i/>
        </w:rPr>
        <w:t>N</w:t>
      </w:r>
      <w:r w:rsidRPr="00F161FB">
        <w:t xml:space="preserve"> = Nationell). Domän beskriver inom vilket tjänsteområde/ namnrymd operationen finns. Vid integration mot nationell spärrtjänst skall operationerna markerade som "N" nyttjas. Vid integration mot lokal spärrtjänst skall operationerna markerade som "L" nyttjas.</w:t>
      </w:r>
    </w:p>
    <w:p w:rsidR="00F37176" w:rsidRPr="00F161FB" w:rsidRDefault="00F37176" w:rsidP="00F37176"/>
    <w:tbl>
      <w:tblPr>
        <w:tblStyle w:val="Tabellrutnt"/>
        <w:tblW w:w="0" w:type="auto"/>
        <w:jc w:val="center"/>
        <w:tblInd w:w="-873" w:type="dxa"/>
        <w:tblLayout w:type="fixed"/>
        <w:tblLook w:val="04A0" w:firstRow="1" w:lastRow="0" w:firstColumn="1" w:lastColumn="0" w:noHBand="0" w:noVBand="1"/>
      </w:tblPr>
      <w:tblGrid>
        <w:gridCol w:w="4073"/>
        <w:gridCol w:w="2977"/>
        <w:gridCol w:w="425"/>
        <w:gridCol w:w="426"/>
        <w:gridCol w:w="1520"/>
      </w:tblGrid>
      <w:tr w:rsidR="00F37176" w:rsidRPr="00F161FB" w:rsidTr="006036D7">
        <w:trPr>
          <w:trHeight w:val="292"/>
          <w:jc w:val="center"/>
        </w:trPr>
        <w:tc>
          <w:tcPr>
            <w:tcW w:w="4073" w:type="dxa"/>
            <w:shd w:val="clear" w:color="auto" w:fill="D9D9D9" w:themeFill="background1" w:themeFillShade="D9"/>
            <w:vAlign w:val="center"/>
          </w:tcPr>
          <w:p w:rsidR="00F37176" w:rsidRPr="00F161FB" w:rsidRDefault="00F37176" w:rsidP="006036D7">
            <w:pPr>
              <w:rPr>
                <w:b/>
              </w:rPr>
            </w:pPr>
            <w:r w:rsidRPr="00F161FB">
              <w:rPr>
                <w:b/>
              </w:rPr>
              <w:t>Operation</w:t>
            </w:r>
          </w:p>
        </w:tc>
        <w:tc>
          <w:tcPr>
            <w:tcW w:w="2977" w:type="dxa"/>
            <w:shd w:val="clear" w:color="auto" w:fill="D9D9D9" w:themeFill="background1" w:themeFillShade="D9"/>
          </w:tcPr>
          <w:p w:rsidR="00F37176" w:rsidRPr="00F161FB" w:rsidRDefault="00F37176" w:rsidP="006036D7">
            <w:pPr>
              <w:rPr>
                <w:b/>
              </w:rPr>
            </w:pPr>
            <w:r w:rsidRPr="00F161FB">
              <w:rPr>
                <w:b/>
              </w:rPr>
              <w:t>Beskrivning</w:t>
            </w:r>
          </w:p>
        </w:tc>
        <w:tc>
          <w:tcPr>
            <w:tcW w:w="425" w:type="dxa"/>
            <w:shd w:val="clear" w:color="auto" w:fill="D9D9D9" w:themeFill="background1" w:themeFillShade="D9"/>
            <w:vAlign w:val="center"/>
          </w:tcPr>
          <w:p w:rsidR="00F37176" w:rsidRPr="00F161FB" w:rsidRDefault="00F37176" w:rsidP="006036D7">
            <w:pPr>
              <w:jc w:val="center"/>
              <w:rPr>
                <w:b/>
              </w:rPr>
            </w:pPr>
            <w:r w:rsidRPr="00F161FB">
              <w:rPr>
                <w:b/>
              </w:rPr>
              <w:t>L</w:t>
            </w:r>
          </w:p>
        </w:tc>
        <w:tc>
          <w:tcPr>
            <w:tcW w:w="426" w:type="dxa"/>
            <w:shd w:val="clear" w:color="auto" w:fill="D9D9D9" w:themeFill="background1" w:themeFillShade="D9"/>
            <w:vAlign w:val="center"/>
          </w:tcPr>
          <w:p w:rsidR="00F37176" w:rsidRPr="00F161FB" w:rsidRDefault="00F37176" w:rsidP="006036D7">
            <w:pPr>
              <w:jc w:val="center"/>
              <w:rPr>
                <w:b/>
              </w:rPr>
            </w:pPr>
            <w:r w:rsidRPr="00F161FB">
              <w:rPr>
                <w:b/>
              </w:rPr>
              <w:t>N</w:t>
            </w:r>
          </w:p>
        </w:tc>
        <w:tc>
          <w:tcPr>
            <w:tcW w:w="1520" w:type="dxa"/>
            <w:shd w:val="clear" w:color="auto" w:fill="D9D9D9" w:themeFill="background1" w:themeFillShade="D9"/>
          </w:tcPr>
          <w:p w:rsidR="00F37176" w:rsidRPr="00F161FB" w:rsidRDefault="00F37176" w:rsidP="006036D7">
            <w:pPr>
              <w:rPr>
                <w:b/>
              </w:rPr>
            </w:pPr>
            <w:r w:rsidRPr="00F161FB">
              <w:rPr>
                <w:b/>
              </w:rPr>
              <w:t>Domän</w:t>
            </w:r>
          </w:p>
        </w:tc>
      </w:tr>
      <w:tr w:rsidR="00F37176" w:rsidRPr="00F161FB" w:rsidTr="006036D7">
        <w:trPr>
          <w:jc w:val="center"/>
        </w:trPr>
        <w:tc>
          <w:tcPr>
            <w:tcW w:w="4073" w:type="dxa"/>
          </w:tcPr>
          <w:p w:rsidR="00F37176" w:rsidRPr="00F161FB" w:rsidRDefault="00F37176" w:rsidP="006036D7">
            <w:r w:rsidRPr="00F161FB">
              <w:t>GetAllBlocksInteraction</w:t>
            </w:r>
          </w:p>
        </w:tc>
        <w:tc>
          <w:tcPr>
            <w:tcW w:w="2977" w:type="dxa"/>
          </w:tcPr>
          <w:p w:rsidR="00F37176" w:rsidRPr="00F161FB" w:rsidRDefault="00F37176" w:rsidP="006036D7">
            <w:r w:rsidRPr="00F161FB">
              <w:t>Lista spärrar för alla</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GetBlocksForPatientInteraction</w:t>
            </w:r>
          </w:p>
        </w:tc>
        <w:tc>
          <w:tcPr>
            <w:tcW w:w="2977" w:type="dxa"/>
          </w:tcPr>
          <w:p w:rsidR="00F37176" w:rsidRPr="00F161FB" w:rsidRDefault="00F37176" w:rsidP="006036D7">
            <w:r w:rsidRPr="00F161FB">
              <w:t>Lista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querying</w:t>
            </w:r>
          </w:p>
        </w:tc>
      </w:tr>
      <w:tr w:rsidR="00F37176" w:rsidRPr="00F161FB" w:rsidTr="006036D7">
        <w:trPr>
          <w:jc w:val="center"/>
        </w:trPr>
        <w:tc>
          <w:tcPr>
            <w:tcW w:w="4073" w:type="dxa"/>
          </w:tcPr>
          <w:p w:rsidR="00F37176" w:rsidRPr="00F161FB" w:rsidRDefault="00F37176" w:rsidP="006036D7">
            <w:r w:rsidRPr="00F161FB">
              <w:t>RegisterBlockInteraction</w:t>
            </w:r>
          </w:p>
        </w:tc>
        <w:tc>
          <w:tcPr>
            <w:tcW w:w="2977" w:type="dxa"/>
          </w:tcPr>
          <w:p w:rsidR="00F37176" w:rsidRPr="00F161FB" w:rsidRDefault="00F37176" w:rsidP="006036D7">
            <w:r w:rsidRPr="00F161FB">
              <w:t>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UnregisterBlockInteraction</w:t>
            </w:r>
          </w:p>
        </w:tc>
        <w:tc>
          <w:tcPr>
            <w:tcW w:w="2977" w:type="dxa"/>
          </w:tcPr>
          <w:p w:rsidR="00F37176" w:rsidRPr="00F161FB" w:rsidRDefault="00F37176" w:rsidP="006036D7">
            <w:r w:rsidRPr="00F161FB">
              <w:t>Avregistrera spärr</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RegisterTemporaryRevokeInteraction</w:t>
            </w:r>
          </w:p>
        </w:tc>
        <w:tc>
          <w:tcPr>
            <w:tcW w:w="2977" w:type="dxa"/>
          </w:tcPr>
          <w:p w:rsidR="00F37176" w:rsidRPr="00F161FB" w:rsidRDefault="00F37176" w:rsidP="006036D7">
            <w:r w:rsidRPr="00F161FB">
              <w:t>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UnregisterTemporaryRevokeInteraction</w:t>
            </w:r>
          </w:p>
        </w:tc>
        <w:tc>
          <w:tcPr>
            <w:tcW w:w="2977" w:type="dxa"/>
          </w:tcPr>
          <w:p w:rsidR="00F37176" w:rsidRPr="00F161FB" w:rsidRDefault="00F37176" w:rsidP="006036D7">
            <w:r w:rsidRPr="00F161FB">
              <w:t>Avregistrera tillfällig hävning</w:t>
            </w:r>
          </w:p>
        </w:tc>
        <w:tc>
          <w:tcPr>
            <w:tcW w:w="425" w:type="dxa"/>
          </w:tcPr>
          <w:p w:rsidR="00F37176" w:rsidRPr="00F161FB" w:rsidRDefault="00F37176" w:rsidP="006036D7">
            <w:pPr>
              <w:jc w:val="center"/>
              <w:rPr>
                <w:rFonts w:ascii="Arial" w:hAnsi="Arial" w:cs="Arial"/>
              </w:rPr>
            </w:pPr>
          </w:p>
        </w:tc>
        <w:tc>
          <w:tcPr>
            <w:tcW w:w="426" w:type="dxa"/>
          </w:tcPr>
          <w:p w:rsidR="00F37176" w:rsidRPr="00F161FB" w:rsidRDefault="00F37176" w:rsidP="006036D7">
            <w:pPr>
              <w:jc w:val="center"/>
              <w:rPr>
                <w:rFonts w:ascii="Arial" w:hAnsi="Arial" w:cs="Arial"/>
              </w:rPr>
            </w:pPr>
            <w:r w:rsidRPr="00F161FB">
              <w:rPr>
                <w:rFonts w:ascii="Arial" w:hAnsi="Arial" w:cs="Arial"/>
              </w:rPr>
              <w:t>X</w:t>
            </w:r>
          </w:p>
        </w:tc>
        <w:tc>
          <w:tcPr>
            <w:tcW w:w="1520" w:type="dxa"/>
          </w:tcPr>
          <w:p w:rsidR="00F37176" w:rsidRPr="00F161FB" w:rsidRDefault="00F37176" w:rsidP="006036D7">
            <w:pPr>
              <w:jc w:val="both"/>
            </w:pPr>
            <w:r w:rsidRPr="00F161FB">
              <w:t>synchronization</w:t>
            </w:r>
          </w:p>
        </w:tc>
      </w:tr>
      <w:tr w:rsidR="00F37176" w:rsidRPr="00F161FB" w:rsidTr="006036D7">
        <w:trPr>
          <w:jc w:val="center"/>
        </w:trPr>
        <w:tc>
          <w:tcPr>
            <w:tcW w:w="4073" w:type="dxa"/>
          </w:tcPr>
          <w:p w:rsidR="00F37176" w:rsidRPr="00F161FB" w:rsidRDefault="00F37176" w:rsidP="006036D7">
            <w:r w:rsidRPr="00F161FB">
              <w:t>CheckBlocksInteraction</w:t>
            </w:r>
          </w:p>
        </w:tc>
        <w:tc>
          <w:tcPr>
            <w:tcW w:w="2977" w:type="dxa"/>
          </w:tcPr>
          <w:p w:rsidR="00F37176" w:rsidRPr="00F161FB" w:rsidRDefault="00F37176" w:rsidP="006036D7">
            <w:r w:rsidRPr="00F161FB">
              <w:t>Kontrollera spärrar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accesscontrol</w:t>
            </w:r>
          </w:p>
        </w:tc>
      </w:tr>
      <w:tr w:rsidR="00F37176" w:rsidRPr="00F161FB" w:rsidTr="006036D7">
        <w:trPr>
          <w:jc w:val="center"/>
        </w:trPr>
        <w:tc>
          <w:tcPr>
            <w:tcW w:w="4073" w:type="dxa"/>
          </w:tcPr>
          <w:p w:rsidR="00F37176" w:rsidRPr="00F161FB" w:rsidRDefault="00F37176" w:rsidP="006036D7">
            <w:r w:rsidRPr="00F161FB">
              <w:t>GetExtendedBlocksForPatientInteraction</w:t>
            </w:r>
          </w:p>
        </w:tc>
        <w:tc>
          <w:tcPr>
            <w:tcW w:w="2977" w:type="dxa"/>
          </w:tcPr>
          <w:p w:rsidR="00F37176" w:rsidRPr="00F161FB" w:rsidRDefault="00F37176" w:rsidP="006036D7">
            <w:r w:rsidRPr="00F161FB">
              <w:t>Lista utökade spärrar för patient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RegisterExtendedBlockInteraction</w:t>
            </w:r>
          </w:p>
        </w:tc>
        <w:tc>
          <w:tcPr>
            <w:tcW w:w="2977" w:type="dxa"/>
          </w:tcPr>
          <w:p w:rsidR="00F37176" w:rsidRPr="00F161FB" w:rsidRDefault="00F37176" w:rsidP="006036D7">
            <w:r w:rsidRPr="00F161FB">
              <w:t>Registrera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RevokeExtendedBlockInteraction</w:t>
            </w:r>
          </w:p>
        </w:tc>
        <w:tc>
          <w:tcPr>
            <w:tcW w:w="2977" w:type="dxa"/>
          </w:tcPr>
          <w:p w:rsidR="00F37176" w:rsidRPr="00F161FB" w:rsidRDefault="00F37176" w:rsidP="006036D7">
            <w:r w:rsidRPr="00F161FB">
              <w:t>Häv utökad spärr permanent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RegisterTemporaryExtendedRevokeInteraction</w:t>
            </w:r>
          </w:p>
        </w:tc>
        <w:tc>
          <w:tcPr>
            <w:tcW w:w="2977" w:type="dxa"/>
          </w:tcPr>
          <w:p w:rsidR="00F37176" w:rsidRPr="00F161FB" w:rsidRDefault="00F37176" w:rsidP="006036D7">
            <w:r w:rsidRPr="00F161FB">
              <w:t>Häv utökad spärr tillfälligt</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CancelTemporaryExtendedRevokeInteraction</w:t>
            </w:r>
          </w:p>
        </w:tc>
        <w:tc>
          <w:tcPr>
            <w:tcW w:w="2977" w:type="dxa"/>
          </w:tcPr>
          <w:p w:rsidR="00F37176" w:rsidRPr="00F161FB" w:rsidRDefault="00F37176" w:rsidP="006036D7">
            <w:r w:rsidRPr="00F161FB">
              <w:t>Återkalla utökad tillfällig hävning</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DeleteExtendedBlockInteraction</w:t>
            </w:r>
          </w:p>
        </w:tc>
        <w:tc>
          <w:tcPr>
            <w:tcW w:w="2977" w:type="dxa"/>
          </w:tcPr>
          <w:p w:rsidR="00F37176" w:rsidRPr="00F161FB" w:rsidRDefault="00F37176" w:rsidP="006036D7">
            <w:r>
              <w:t>Makulera</w:t>
            </w:r>
            <w:r w:rsidRPr="00F161FB">
              <w:t xml:space="preserve"> utökad spärr</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r w:rsidR="00F37176" w:rsidRPr="00F161FB" w:rsidTr="006036D7">
        <w:trPr>
          <w:jc w:val="center"/>
        </w:trPr>
        <w:tc>
          <w:tcPr>
            <w:tcW w:w="4073" w:type="dxa"/>
          </w:tcPr>
          <w:p w:rsidR="00F37176" w:rsidRPr="00F161FB" w:rsidRDefault="00F37176" w:rsidP="006036D7">
            <w:r w:rsidRPr="00F161FB">
              <w:t>GetOrganizationsInteraction</w:t>
            </w:r>
          </w:p>
        </w:tc>
        <w:tc>
          <w:tcPr>
            <w:tcW w:w="2977" w:type="dxa"/>
          </w:tcPr>
          <w:p w:rsidR="00F37176" w:rsidRPr="00F161FB" w:rsidRDefault="00F37176" w:rsidP="006036D7">
            <w:r w:rsidRPr="00F161FB">
              <w:t>Lista organisation</w:t>
            </w:r>
          </w:p>
        </w:tc>
        <w:tc>
          <w:tcPr>
            <w:tcW w:w="425" w:type="dxa"/>
          </w:tcPr>
          <w:p w:rsidR="00F37176" w:rsidRPr="00F161FB" w:rsidRDefault="00F37176" w:rsidP="006036D7">
            <w:pPr>
              <w:jc w:val="center"/>
              <w:rPr>
                <w:rFonts w:ascii="Arial" w:hAnsi="Arial" w:cs="Arial"/>
              </w:rPr>
            </w:pPr>
            <w:r w:rsidRPr="00F161FB">
              <w:rPr>
                <w:rFonts w:ascii="Arial" w:hAnsi="Arial" w:cs="Arial"/>
              </w:rPr>
              <w:t>X</w:t>
            </w:r>
          </w:p>
        </w:tc>
        <w:tc>
          <w:tcPr>
            <w:tcW w:w="426" w:type="dxa"/>
          </w:tcPr>
          <w:p w:rsidR="00F37176" w:rsidRPr="00F161FB" w:rsidRDefault="00F37176" w:rsidP="006036D7">
            <w:pPr>
              <w:jc w:val="center"/>
              <w:rPr>
                <w:rFonts w:ascii="Arial" w:hAnsi="Arial" w:cs="Arial"/>
              </w:rPr>
            </w:pPr>
          </w:p>
        </w:tc>
        <w:tc>
          <w:tcPr>
            <w:tcW w:w="1520" w:type="dxa"/>
          </w:tcPr>
          <w:p w:rsidR="00F37176" w:rsidRPr="00F161FB" w:rsidRDefault="00F37176" w:rsidP="006036D7">
            <w:pPr>
              <w:jc w:val="both"/>
            </w:pPr>
            <w:r w:rsidRPr="00F161FB">
              <w:t>administration</w:t>
            </w:r>
          </w:p>
        </w:tc>
      </w:tr>
    </w:tbl>
    <w:p w:rsidR="00F37176" w:rsidRDefault="00F37176" w:rsidP="00264611"/>
    <w:p w:rsidR="001E019B" w:rsidRPr="00264611" w:rsidRDefault="001E019B" w:rsidP="00264611"/>
    <w:p w:rsidR="00533A31" w:rsidRDefault="00A27FA2" w:rsidP="00533A31">
      <w:pPr>
        <w:pStyle w:val="Rubrik1"/>
      </w:pPr>
      <w:bookmarkStart w:id="4" w:name="_Toc301790239"/>
      <w:r>
        <w:lastRenderedPageBreak/>
        <w:t>GetAllBlocks</w:t>
      </w:r>
      <w:bookmarkEnd w:id="4"/>
    </w:p>
    <w:p w:rsidR="005E6F84" w:rsidRPr="00F161FB" w:rsidRDefault="005E6F84" w:rsidP="005E6F84">
      <w:r w:rsidRPr="00F161FB">
        <w:t xml:space="preserve">Denna operation returnerar alla </w:t>
      </w:r>
      <w:r>
        <w:t xml:space="preserve">nationellt kända/lagrade </w:t>
      </w:r>
      <w:r w:rsidRPr="00F161FB">
        <w:t xml:space="preserve">spärrar för ett visst organisationsomfång, eller alla spärrar för alla organisationer. </w:t>
      </w:r>
      <w:r>
        <w:t xml:space="preserve">Endast aktiva och giltiga spärrar returneras. </w:t>
      </w:r>
      <w:r w:rsidRPr="00F161FB">
        <w:t xml:space="preserve">Varje spärr innehåller också eventuella tillfälliga hävningar, om </w:t>
      </w:r>
      <w:r>
        <w:t xml:space="preserve">aktiva </w:t>
      </w:r>
      <w:r w:rsidRPr="00F161FB">
        <w:t>sådana finns. Operationen används i huvudsak för replikeringsfunktionalitet där ett vårdsystem önskar inhämta allt spärrunderlag. Det går även att ange ett datum</w:t>
      </w:r>
      <w:r>
        <w:t xml:space="preserve"> (</w:t>
      </w:r>
      <w:r w:rsidRPr="002E1C67">
        <w:rPr>
          <w:i/>
          <w:iCs/>
          <w:szCs w:val="22"/>
        </w:rPr>
        <w:t>CreatedOnOrAfter</w:t>
      </w:r>
      <w:r>
        <w:rPr>
          <w:iCs/>
        </w:rPr>
        <w:t>)</w:t>
      </w:r>
      <w:r w:rsidRPr="00F161FB">
        <w:t xml:space="preserve"> från när man önskar inhämta nyare uppgifter och på så sätt undvika att inhämta data som redan hämtats vid ett tidigare tillfälle.</w:t>
      </w:r>
      <w:r>
        <w:t xml:space="preserve"> Detta inkluderar även tillfälliga hävningar som skett efter angivet datum.</w:t>
      </w:r>
    </w:p>
    <w:p w:rsidR="00C26F90" w:rsidRDefault="00C26F90" w:rsidP="00594D12">
      <w:pPr>
        <w:rPr>
          <w:i/>
        </w:rPr>
      </w:pPr>
    </w:p>
    <w:p w:rsidR="00C26F90" w:rsidRDefault="00AD41EC" w:rsidP="00AD41EC">
      <w:pPr>
        <w:pStyle w:val="Rubrik2"/>
      </w:pPr>
      <w:r>
        <w:t>Frivillighet</w:t>
      </w:r>
    </w:p>
    <w:p w:rsidR="00AD41EC" w:rsidRPr="00AD41EC" w:rsidRDefault="00AC0D90" w:rsidP="00A505DE">
      <w:pPr>
        <w:pStyle w:val="Brdtext"/>
      </w:pPr>
      <w:r>
        <w:t>Obligatoriskt</w:t>
      </w:r>
    </w:p>
    <w:p w:rsidR="00C55071" w:rsidRDefault="00C55071" w:rsidP="00C55071">
      <w:pPr>
        <w:pStyle w:val="Rubrik2"/>
      </w:pPr>
      <w:r>
        <w:t>Version</w:t>
      </w:r>
    </w:p>
    <w:p w:rsidR="00C55071" w:rsidRPr="00C55071" w:rsidRDefault="00E763F7" w:rsidP="00A505DE">
      <w:pPr>
        <w:pStyle w:val="Brdtext"/>
      </w:pPr>
      <w:r>
        <w:t>1.0</w:t>
      </w:r>
    </w:p>
    <w:p w:rsidR="00715AA4" w:rsidRDefault="00715AA4" w:rsidP="00594D12">
      <w:pPr>
        <w:pStyle w:val="Rubrik2"/>
      </w:pPr>
      <w:commentRangeStart w:id="5"/>
      <w:r>
        <w:t>SLA-krav</w:t>
      </w:r>
      <w:commentRangeEnd w:id="5"/>
      <w:r w:rsidR="00A64025">
        <w:rPr>
          <w:rStyle w:val="Kommentarsreferens"/>
          <w:b w:val="0"/>
          <w:i/>
          <w:kern w:val="0"/>
          <w:lang w:val="en-GB"/>
        </w:rPr>
        <w:commentReference w:id="5"/>
      </w:r>
    </w:p>
    <w:p w:rsidR="00566C35" w:rsidRPr="00A505DE" w:rsidRDefault="00566C35" w:rsidP="00A505DE">
      <w:pPr>
        <w:pStyle w:val="Brdtext"/>
      </w:pPr>
      <w:r w:rsidRPr="00A505DE">
        <w:t>Inledande beskrivning</w:t>
      </w:r>
    </w:p>
    <w:p w:rsidR="00A5731E" w:rsidRDefault="00A5731E" w:rsidP="00594D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A5731E" w:rsidRPr="00D957CA" w:rsidTr="00A5731E">
        <w:tc>
          <w:tcPr>
            <w:tcW w:w="3156" w:type="dxa"/>
          </w:tcPr>
          <w:p w:rsidR="00A5731E" w:rsidRPr="00D957CA" w:rsidRDefault="00A5731E" w:rsidP="00B96B52">
            <w:pPr>
              <w:rPr>
                <w:b/>
              </w:rPr>
            </w:pPr>
            <w:r>
              <w:rPr>
                <w:b/>
              </w:rPr>
              <w:t>Kategori</w:t>
            </w:r>
          </w:p>
        </w:tc>
        <w:tc>
          <w:tcPr>
            <w:tcW w:w="3853" w:type="dxa"/>
          </w:tcPr>
          <w:p w:rsidR="00A5731E" w:rsidRPr="00D957CA" w:rsidRDefault="00A5731E" w:rsidP="00B96B52">
            <w:pPr>
              <w:rPr>
                <w:b/>
              </w:rPr>
            </w:pPr>
            <w:r>
              <w:rPr>
                <w:b/>
              </w:rPr>
              <w:t>Värde</w:t>
            </w:r>
          </w:p>
        </w:tc>
        <w:tc>
          <w:tcPr>
            <w:tcW w:w="2205" w:type="dxa"/>
          </w:tcPr>
          <w:p w:rsidR="00A5731E" w:rsidRPr="00D957CA" w:rsidRDefault="00A5731E" w:rsidP="00B96B52">
            <w:pPr>
              <w:rPr>
                <w:b/>
              </w:rPr>
            </w:pPr>
            <w:r>
              <w:rPr>
                <w:b/>
              </w:rPr>
              <w:t>Kommentar</w:t>
            </w:r>
          </w:p>
        </w:tc>
      </w:tr>
      <w:tr w:rsidR="00A5731E" w:rsidTr="00A5731E">
        <w:tc>
          <w:tcPr>
            <w:tcW w:w="3156" w:type="dxa"/>
          </w:tcPr>
          <w:p w:rsidR="00A5731E" w:rsidRPr="000B4BFF" w:rsidRDefault="000B4BFF" w:rsidP="000B4BFF">
            <w:r>
              <w:t>Svarstid</w:t>
            </w:r>
          </w:p>
        </w:tc>
        <w:tc>
          <w:tcPr>
            <w:tcW w:w="3853" w:type="dxa"/>
          </w:tcPr>
          <w:p w:rsidR="00A5731E" w:rsidRPr="000B4BFF" w:rsidRDefault="00A5731E" w:rsidP="000B4BFF"/>
        </w:tc>
        <w:tc>
          <w:tcPr>
            <w:tcW w:w="2205" w:type="dxa"/>
          </w:tcPr>
          <w:p w:rsidR="00A5731E" w:rsidRPr="000B4BFF" w:rsidRDefault="00A5731E" w:rsidP="000B4BFF"/>
        </w:tc>
      </w:tr>
      <w:tr w:rsidR="000B4BFF" w:rsidTr="00A5731E">
        <w:tc>
          <w:tcPr>
            <w:tcW w:w="3156" w:type="dxa"/>
          </w:tcPr>
          <w:p w:rsidR="000B4BFF" w:rsidRPr="000B4BFF" w:rsidRDefault="000B4BFF" w:rsidP="000B4BFF">
            <w:r>
              <w:t>Tillgänglighet</w:t>
            </w:r>
          </w:p>
        </w:tc>
        <w:tc>
          <w:tcPr>
            <w:tcW w:w="3853" w:type="dxa"/>
          </w:tcPr>
          <w:p w:rsidR="000B4BFF" w:rsidRPr="000B4BFF" w:rsidRDefault="000B4BFF" w:rsidP="000B4BFF"/>
        </w:tc>
        <w:tc>
          <w:tcPr>
            <w:tcW w:w="2205" w:type="dxa"/>
          </w:tcPr>
          <w:p w:rsidR="000B4BFF" w:rsidRPr="000B4BFF" w:rsidRDefault="000B4BFF" w:rsidP="000B4BFF"/>
        </w:tc>
      </w:tr>
      <w:tr w:rsidR="000B4BFF" w:rsidTr="00A5731E">
        <w:tc>
          <w:tcPr>
            <w:tcW w:w="3156" w:type="dxa"/>
          </w:tcPr>
          <w:p w:rsidR="000B4BFF" w:rsidRDefault="00AF40F8" w:rsidP="000B4BFF">
            <w:r>
              <w:t>Last</w:t>
            </w:r>
          </w:p>
        </w:tc>
        <w:tc>
          <w:tcPr>
            <w:tcW w:w="3853" w:type="dxa"/>
          </w:tcPr>
          <w:p w:rsidR="000B4BFF" w:rsidRPr="000B4BFF" w:rsidRDefault="000B4BFF" w:rsidP="000B4BFF"/>
        </w:tc>
        <w:tc>
          <w:tcPr>
            <w:tcW w:w="2205" w:type="dxa"/>
          </w:tcPr>
          <w:p w:rsidR="000B4BFF" w:rsidRPr="000B4BFF" w:rsidRDefault="000B4BFF" w:rsidP="000B4BFF"/>
        </w:tc>
      </w:tr>
      <w:tr w:rsidR="00AF40F8" w:rsidTr="00A5731E">
        <w:tc>
          <w:tcPr>
            <w:tcW w:w="3156" w:type="dxa"/>
          </w:tcPr>
          <w:p w:rsidR="00AF40F8" w:rsidRDefault="00AF40F8" w:rsidP="000B4BFF">
            <w:r>
              <w:t>Aktualitet</w:t>
            </w:r>
          </w:p>
        </w:tc>
        <w:tc>
          <w:tcPr>
            <w:tcW w:w="3853" w:type="dxa"/>
          </w:tcPr>
          <w:p w:rsidR="00AF40F8" w:rsidRPr="000B4BFF" w:rsidRDefault="00AF40F8" w:rsidP="000B4BFF"/>
        </w:tc>
        <w:tc>
          <w:tcPr>
            <w:tcW w:w="2205" w:type="dxa"/>
          </w:tcPr>
          <w:p w:rsidR="00AF40F8" w:rsidRPr="000B4BFF" w:rsidRDefault="00AF40F8" w:rsidP="000B4BFF"/>
        </w:tc>
      </w:tr>
    </w:tbl>
    <w:p w:rsidR="00A5731E" w:rsidRPr="00A5731E" w:rsidRDefault="00A5731E" w:rsidP="00594D12"/>
    <w:p w:rsidR="00533A31" w:rsidRDefault="00533A31" w:rsidP="00533A31">
      <w:pPr>
        <w:pStyle w:val="Rubrik2"/>
        <w:sectPr w:rsidR="00533A31" w:rsidSect="009A5C21">
          <w:headerReference w:type="default" r:id="rId11"/>
          <w:footerReference w:type="default" r:id="rId12"/>
          <w:pgSz w:w="11907" w:h="16839" w:code="9"/>
          <w:pgMar w:top="1440" w:right="249" w:bottom="1440" w:left="1588" w:header="708" w:footer="708" w:gutter="0"/>
          <w:cols w:space="708"/>
          <w:docGrid w:linePitch="360"/>
        </w:sectPr>
      </w:pPr>
    </w:p>
    <w:p w:rsidR="00717DB8" w:rsidRPr="00F161FB" w:rsidRDefault="00717DB8" w:rsidP="00717DB8">
      <w:pPr>
        <w:pStyle w:val="Rubrik3"/>
      </w:pPr>
      <w:bookmarkStart w:id="6" w:name="_Toc301514896"/>
      <w:proofErr w:type="spellStart"/>
      <w:r w:rsidRPr="00F161FB">
        <w:lastRenderedPageBreak/>
        <w:t>Inparameter</w:t>
      </w:r>
      <w:proofErr w:type="spellEnd"/>
      <w:r w:rsidRPr="00F161FB">
        <w:t xml:space="preserve">: </w:t>
      </w:r>
      <w:r w:rsidRPr="00F161FB">
        <w:rPr>
          <w:iCs/>
        </w:rPr>
        <w:t>GetAllBlocks</w:t>
      </w:r>
      <w:bookmarkEnd w:id="6"/>
    </w:p>
    <w:tbl>
      <w:tblPr>
        <w:tblStyle w:val="Tabellrutnt"/>
        <w:tblW w:w="0" w:type="auto"/>
        <w:tblLook w:val="04A0" w:firstRow="1" w:lastRow="0" w:firstColumn="1" w:lastColumn="0" w:noHBand="0" w:noVBand="1"/>
      </w:tblPr>
      <w:tblGrid>
        <w:gridCol w:w="2805"/>
        <w:gridCol w:w="1398"/>
        <w:gridCol w:w="4552"/>
        <w:gridCol w:w="1322"/>
      </w:tblGrid>
      <w:tr w:rsidR="00717DB8" w:rsidRPr="00F161FB" w:rsidTr="006761FD">
        <w:trPr>
          <w:trHeight w:val="384"/>
        </w:trPr>
        <w:tc>
          <w:tcPr>
            <w:tcW w:w="2805" w:type="dxa"/>
            <w:shd w:val="clear" w:color="auto" w:fill="D9D9D9" w:themeFill="background1" w:themeFillShade="D9"/>
            <w:vAlign w:val="bottom"/>
          </w:tcPr>
          <w:p w:rsidR="00717DB8" w:rsidRPr="00F161FB" w:rsidRDefault="00717DB8" w:rsidP="00E232CF">
            <w:pPr>
              <w:rPr>
                <w:b/>
              </w:rPr>
            </w:pPr>
            <w:r w:rsidRPr="00F161FB">
              <w:rPr>
                <w:b/>
              </w:rPr>
              <w:t>Namn</w:t>
            </w:r>
          </w:p>
        </w:tc>
        <w:tc>
          <w:tcPr>
            <w:tcW w:w="1398" w:type="dxa"/>
            <w:shd w:val="clear" w:color="auto" w:fill="D9D9D9" w:themeFill="background1" w:themeFillShade="D9"/>
            <w:vAlign w:val="bottom"/>
          </w:tcPr>
          <w:p w:rsidR="00717DB8" w:rsidRPr="00F161FB" w:rsidRDefault="00717DB8" w:rsidP="00E232CF">
            <w:pPr>
              <w:rPr>
                <w:b/>
              </w:rPr>
            </w:pPr>
            <w:r w:rsidRPr="00F161FB">
              <w:rPr>
                <w:b/>
              </w:rPr>
              <w:t>Datatyp</w:t>
            </w:r>
          </w:p>
        </w:tc>
        <w:tc>
          <w:tcPr>
            <w:tcW w:w="4552" w:type="dxa"/>
            <w:shd w:val="clear" w:color="auto" w:fill="D9D9D9" w:themeFill="background1" w:themeFillShade="D9"/>
            <w:vAlign w:val="bottom"/>
          </w:tcPr>
          <w:p w:rsidR="00717DB8" w:rsidRPr="00F161FB" w:rsidRDefault="00717DB8" w:rsidP="00E232CF">
            <w:pPr>
              <w:rPr>
                <w:b/>
              </w:rPr>
            </w:pPr>
            <w:r w:rsidRPr="00F161FB">
              <w:rPr>
                <w:b/>
              </w:rPr>
              <w:t>Beskrivning</w:t>
            </w:r>
          </w:p>
        </w:tc>
        <w:tc>
          <w:tcPr>
            <w:tcW w:w="1322" w:type="dxa"/>
            <w:shd w:val="clear" w:color="auto" w:fill="D9D9D9" w:themeFill="background1" w:themeFillShade="D9"/>
            <w:vAlign w:val="bottom"/>
          </w:tcPr>
          <w:p w:rsidR="00717DB8" w:rsidRPr="00F161FB" w:rsidRDefault="00717DB8" w:rsidP="0093009E">
            <w:pPr>
              <w:rPr>
                <w:b/>
              </w:rPr>
            </w:pPr>
            <w:r>
              <w:rPr>
                <w:b/>
              </w:rPr>
              <w:t>Kardinalitet</w:t>
            </w:r>
          </w:p>
        </w:tc>
      </w:tr>
      <w:tr w:rsidR="00717DB8" w:rsidRPr="00F161FB" w:rsidTr="006761FD">
        <w:tc>
          <w:tcPr>
            <w:tcW w:w="2805" w:type="dxa"/>
          </w:tcPr>
          <w:p w:rsidR="00717DB8" w:rsidRPr="00F161FB" w:rsidRDefault="00717DB8" w:rsidP="00E232CF">
            <w:r w:rsidRPr="00F161FB">
              <w:rPr>
                <w:iCs/>
              </w:rPr>
              <w:t>CareProviderHsaIds</w:t>
            </w:r>
          </w:p>
        </w:tc>
        <w:tc>
          <w:tcPr>
            <w:tcW w:w="1398" w:type="dxa"/>
          </w:tcPr>
          <w:p w:rsidR="00717DB8" w:rsidRPr="00F161FB" w:rsidRDefault="00717DB8" w:rsidP="00E232CF">
            <w:r w:rsidRPr="00F161FB">
              <w:t>string</w:t>
            </w:r>
          </w:p>
        </w:tc>
        <w:tc>
          <w:tcPr>
            <w:tcW w:w="4552" w:type="dxa"/>
          </w:tcPr>
          <w:p w:rsidR="00717DB8" w:rsidRPr="00F161FB" w:rsidRDefault="00717DB8" w:rsidP="00E232CF">
            <w:r w:rsidRPr="00F161FB">
              <w:t xml:space="preserve">Ej obligatorisk lista med HSA-id på de vårdgivare vars spärrar skall hämtas. Om detta utelämnas så hämtas </w:t>
            </w:r>
            <w:r w:rsidRPr="00F161FB">
              <w:rPr>
                <w:b/>
                <w:i/>
              </w:rPr>
              <w:t>alla</w:t>
            </w:r>
            <w:r w:rsidRPr="00F161FB">
              <w:t xml:space="preserve"> spärrar oavsett organisationstillhörighet.</w:t>
            </w:r>
          </w:p>
        </w:tc>
        <w:tc>
          <w:tcPr>
            <w:tcW w:w="1322" w:type="dxa"/>
          </w:tcPr>
          <w:p w:rsidR="00717DB8" w:rsidRPr="00F161FB" w:rsidRDefault="00072841" w:rsidP="00E232CF">
            <w:r>
              <w:t>0..1</w:t>
            </w:r>
          </w:p>
        </w:tc>
      </w:tr>
      <w:tr w:rsidR="00717DB8" w:rsidRPr="00F161FB" w:rsidTr="006761FD">
        <w:tc>
          <w:tcPr>
            <w:tcW w:w="2805" w:type="dxa"/>
          </w:tcPr>
          <w:p w:rsidR="00717DB8" w:rsidRPr="00F161FB" w:rsidRDefault="00717DB8" w:rsidP="00E232CF">
            <w:r w:rsidRPr="00F161FB">
              <w:rPr>
                <w:iCs/>
              </w:rPr>
              <w:t>GetSocialSecurityNumbersOnly</w:t>
            </w:r>
          </w:p>
        </w:tc>
        <w:tc>
          <w:tcPr>
            <w:tcW w:w="1398" w:type="dxa"/>
          </w:tcPr>
          <w:p w:rsidR="00717DB8" w:rsidRPr="00F161FB" w:rsidRDefault="00717DB8" w:rsidP="00E232CF">
            <w:r w:rsidRPr="00F161FB">
              <w:t>boolean</w:t>
            </w:r>
          </w:p>
        </w:tc>
        <w:tc>
          <w:tcPr>
            <w:tcW w:w="4552" w:type="dxa"/>
          </w:tcPr>
          <w:p w:rsidR="00717DB8" w:rsidRPr="00F161FB" w:rsidRDefault="00717DB8" w:rsidP="00E232CF">
            <w:r w:rsidRPr="00F161FB">
              <w:t>Anger om endast personnummer skall returneras, eller komplett spärrdata.</w:t>
            </w:r>
          </w:p>
        </w:tc>
        <w:tc>
          <w:tcPr>
            <w:tcW w:w="1322" w:type="dxa"/>
          </w:tcPr>
          <w:p w:rsidR="00717DB8" w:rsidRPr="00F161FB" w:rsidRDefault="00072841" w:rsidP="00E232CF">
            <w:r>
              <w:t>1</w:t>
            </w:r>
          </w:p>
        </w:tc>
      </w:tr>
      <w:tr w:rsidR="00717DB8" w:rsidRPr="00F161FB" w:rsidTr="006761FD">
        <w:tc>
          <w:tcPr>
            <w:tcW w:w="2805" w:type="dxa"/>
          </w:tcPr>
          <w:p w:rsidR="00717DB8" w:rsidRPr="00F161FB" w:rsidRDefault="00717DB8" w:rsidP="00E232CF">
            <w:r w:rsidRPr="00F161FB">
              <w:rPr>
                <w:iCs/>
              </w:rPr>
              <w:t>CreatedOnOrAfter</w:t>
            </w:r>
          </w:p>
        </w:tc>
        <w:tc>
          <w:tcPr>
            <w:tcW w:w="1398" w:type="dxa"/>
          </w:tcPr>
          <w:p w:rsidR="00717DB8" w:rsidRPr="00F161FB" w:rsidRDefault="00717DB8" w:rsidP="00E232CF">
            <w:r w:rsidRPr="00F161FB">
              <w:t>dateTime</w:t>
            </w:r>
          </w:p>
        </w:tc>
        <w:tc>
          <w:tcPr>
            <w:tcW w:w="4552" w:type="dxa"/>
          </w:tcPr>
          <w:p w:rsidR="00717DB8" w:rsidRPr="00F161FB" w:rsidRDefault="00717DB8" w:rsidP="00E232CF">
            <w:r w:rsidRPr="00F161FB">
              <w:t>Ej obligatoriskt startdatum för hur gamla spärrobjekt som skall hämtas. Om angivet så returneras endast spärrar</w:t>
            </w:r>
            <w:r>
              <w:t xml:space="preserve"> och eller tillfälliga hävningar</w:t>
            </w:r>
            <w:r w:rsidRPr="00F161FB">
              <w:t xml:space="preserve"> skapade</w:t>
            </w:r>
            <w:r>
              <w:t>/förändrade</w:t>
            </w:r>
            <w:r w:rsidRPr="00F161FB">
              <w:t xml:space="preserve"> på eller efter denna tidpunkt. Användbart vid upprepande förfrågningar och undviker att data som redan inhämtats returneras.</w:t>
            </w:r>
          </w:p>
        </w:tc>
        <w:tc>
          <w:tcPr>
            <w:tcW w:w="1322" w:type="dxa"/>
          </w:tcPr>
          <w:p w:rsidR="00717DB8" w:rsidRPr="00F161FB" w:rsidRDefault="00072841" w:rsidP="00E232CF">
            <w:r>
              <w:t>0..1</w:t>
            </w:r>
          </w:p>
        </w:tc>
      </w:tr>
    </w:tbl>
    <w:p w:rsidR="0093009E" w:rsidRDefault="0093009E" w:rsidP="0093009E">
      <w:bookmarkStart w:id="7" w:name="_Toc301514897"/>
    </w:p>
    <w:p w:rsidR="00717DB8" w:rsidRPr="00F161FB" w:rsidRDefault="00717DB8" w:rsidP="00717DB8">
      <w:pPr>
        <w:pStyle w:val="Rubrik3"/>
      </w:pPr>
      <w:r w:rsidRPr="00F161FB">
        <w:t xml:space="preserve">Returvärde: </w:t>
      </w:r>
      <w:proofErr w:type="spellStart"/>
      <w:r w:rsidRPr="00F161FB">
        <w:rPr>
          <w:iCs/>
        </w:rPr>
        <w:t>GetAllBlocksResponse</w:t>
      </w:r>
      <w:bookmarkEnd w:id="7"/>
      <w:proofErr w:type="spellEnd"/>
    </w:p>
    <w:tbl>
      <w:tblPr>
        <w:tblStyle w:val="Tabellrutnt"/>
        <w:tblW w:w="0" w:type="auto"/>
        <w:tblLayout w:type="fixed"/>
        <w:tblLook w:val="04A0" w:firstRow="1" w:lastRow="0" w:firstColumn="1" w:lastColumn="0" w:noHBand="0" w:noVBand="1"/>
      </w:tblPr>
      <w:tblGrid>
        <w:gridCol w:w="2802"/>
        <w:gridCol w:w="1417"/>
        <w:gridCol w:w="4536"/>
        <w:gridCol w:w="1322"/>
      </w:tblGrid>
      <w:tr w:rsidR="00C36E20" w:rsidRPr="00F161FB" w:rsidTr="009951CC">
        <w:trPr>
          <w:trHeight w:val="384"/>
        </w:trPr>
        <w:tc>
          <w:tcPr>
            <w:tcW w:w="2802" w:type="dxa"/>
            <w:shd w:val="clear" w:color="auto" w:fill="D9D9D9" w:themeFill="background1" w:themeFillShade="D9"/>
            <w:vAlign w:val="bottom"/>
          </w:tcPr>
          <w:p w:rsidR="00C36E20" w:rsidRPr="00F161FB" w:rsidRDefault="00C36E20" w:rsidP="00E232CF">
            <w:pPr>
              <w:rPr>
                <w:b/>
              </w:rPr>
            </w:pPr>
            <w:r w:rsidRPr="00F161FB">
              <w:rPr>
                <w:b/>
              </w:rPr>
              <w:t>Namn</w:t>
            </w:r>
          </w:p>
        </w:tc>
        <w:tc>
          <w:tcPr>
            <w:tcW w:w="1417" w:type="dxa"/>
            <w:shd w:val="clear" w:color="auto" w:fill="D9D9D9" w:themeFill="background1" w:themeFillShade="D9"/>
            <w:vAlign w:val="bottom"/>
          </w:tcPr>
          <w:p w:rsidR="00C36E20" w:rsidRPr="00F161FB" w:rsidRDefault="00C36E20" w:rsidP="00E232CF">
            <w:pPr>
              <w:rPr>
                <w:b/>
              </w:rPr>
            </w:pPr>
            <w:r w:rsidRPr="00F161FB">
              <w:rPr>
                <w:b/>
              </w:rPr>
              <w:t>Datatyp</w:t>
            </w:r>
          </w:p>
        </w:tc>
        <w:tc>
          <w:tcPr>
            <w:tcW w:w="4536" w:type="dxa"/>
            <w:shd w:val="clear" w:color="auto" w:fill="D9D9D9" w:themeFill="background1" w:themeFillShade="D9"/>
            <w:vAlign w:val="bottom"/>
          </w:tcPr>
          <w:p w:rsidR="00C36E20" w:rsidRPr="00F161FB" w:rsidRDefault="00C36E20" w:rsidP="00E232CF">
            <w:pPr>
              <w:rPr>
                <w:b/>
              </w:rPr>
            </w:pPr>
            <w:r w:rsidRPr="00F161FB">
              <w:rPr>
                <w:b/>
              </w:rPr>
              <w:t>Beskrivning</w:t>
            </w:r>
          </w:p>
        </w:tc>
        <w:tc>
          <w:tcPr>
            <w:tcW w:w="1322" w:type="dxa"/>
            <w:shd w:val="clear" w:color="auto" w:fill="D9D9D9" w:themeFill="background1" w:themeFillShade="D9"/>
            <w:vAlign w:val="bottom"/>
          </w:tcPr>
          <w:p w:rsidR="00C36E20" w:rsidRPr="00F161FB" w:rsidRDefault="00C36E20" w:rsidP="003D7441">
            <w:pPr>
              <w:rPr>
                <w:b/>
              </w:rPr>
            </w:pPr>
            <w:r>
              <w:rPr>
                <w:b/>
              </w:rPr>
              <w:t>Kardinalitet</w:t>
            </w:r>
          </w:p>
        </w:tc>
      </w:tr>
      <w:tr w:rsidR="00C36E20" w:rsidRPr="00F161FB" w:rsidTr="009951CC">
        <w:tc>
          <w:tcPr>
            <w:tcW w:w="2802" w:type="dxa"/>
          </w:tcPr>
          <w:p w:rsidR="00C36E20" w:rsidRPr="00F161FB" w:rsidRDefault="00C36E20" w:rsidP="00E232CF">
            <w:r w:rsidRPr="00F161FB">
              <w:t>Blocks</w:t>
            </w:r>
          </w:p>
        </w:tc>
        <w:tc>
          <w:tcPr>
            <w:tcW w:w="1417" w:type="dxa"/>
          </w:tcPr>
          <w:p w:rsidR="00C36E20" w:rsidRPr="00F161FB" w:rsidRDefault="00C36E20" w:rsidP="00E232CF">
            <w:r w:rsidRPr="00F161FB">
              <w:t>BlockHeaderType</w:t>
            </w:r>
          </w:p>
        </w:tc>
        <w:tc>
          <w:tcPr>
            <w:tcW w:w="4536" w:type="dxa"/>
          </w:tcPr>
          <w:p w:rsidR="00C36E20" w:rsidRPr="00F161FB" w:rsidRDefault="00C36E20" w:rsidP="00E232CF">
            <w:r w:rsidRPr="00F161FB">
              <w:t>Lista över funna spärrar som är aktiva.</w:t>
            </w:r>
          </w:p>
        </w:tc>
        <w:tc>
          <w:tcPr>
            <w:tcW w:w="1322" w:type="dxa"/>
          </w:tcPr>
          <w:p w:rsidR="00C36E20" w:rsidRPr="00F161FB" w:rsidRDefault="006129FE" w:rsidP="00E232CF">
            <w:r>
              <w:t>0..*</w:t>
            </w:r>
          </w:p>
        </w:tc>
      </w:tr>
    </w:tbl>
    <w:p w:rsidR="00533A31" w:rsidRDefault="00533A31" w:rsidP="00533A31">
      <w:pPr>
        <w:pStyle w:val="Rubrik2"/>
        <w:rPr>
          <w:lang w:val="sv-SE"/>
        </w:rPr>
      </w:pPr>
      <w:r>
        <w:t>Regler</w:t>
      </w:r>
    </w:p>
    <w:p w:rsidR="003D7441" w:rsidRPr="003D7441" w:rsidRDefault="003D7441" w:rsidP="005D4E11"/>
    <w:p w:rsidR="00533A31" w:rsidRDefault="00533A31" w:rsidP="00533A31">
      <w:pPr>
        <w:pStyle w:val="Rubrik2"/>
        <w:rPr>
          <w:lang w:val="sv-SE"/>
        </w:rPr>
      </w:pPr>
      <w:r>
        <w:t>Tjänsteinteraktion</w:t>
      </w:r>
    </w:p>
    <w:p w:rsidR="008F6FE8" w:rsidRPr="00521F55" w:rsidRDefault="008F6FE8" w:rsidP="00521F55">
      <w:pPr>
        <w:tabs>
          <w:tab w:val="num" w:pos="720"/>
        </w:tabs>
        <w:ind w:left="720" w:hanging="360"/>
        <w:rPr>
          <w:rFonts w:ascii="Courier New" w:hAnsi="Courier New" w:cs="Courier New"/>
          <w:szCs w:val="20"/>
          <w:lang w:eastAsia="sv-SE"/>
        </w:rPr>
      </w:pPr>
      <w:r w:rsidRPr="00521F55">
        <w:rPr>
          <w:rFonts w:ascii="Courier New" w:hAnsi="Courier New" w:cs="Courier New"/>
          <w:szCs w:val="20"/>
          <w:lang w:eastAsia="sv-SE"/>
        </w:rPr>
        <w:t>GetAllBlocksInteraction</w:t>
      </w:r>
    </w:p>
    <w:p w:rsidR="0087124D" w:rsidRPr="008F6FE8" w:rsidRDefault="0087124D" w:rsidP="00A505DE">
      <w:pPr>
        <w:pStyle w:val="Brdtext"/>
      </w:pPr>
    </w:p>
    <w:p w:rsidR="00533A31" w:rsidRDefault="0087124D" w:rsidP="0087124D">
      <w:pPr>
        <w:ind w:left="720"/>
        <w:sectPr w:rsidR="00533A31" w:rsidSect="009A5C21">
          <w:pgSz w:w="11907" w:h="16839" w:code="9"/>
          <w:pgMar w:top="1440" w:right="249" w:bottom="1440" w:left="1797" w:header="709" w:footer="709" w:gutter="0"/>
          <w:cols w:space="708"/>
          <w:docGrid w:linePitch="360"/>
        </w:sectPr>
      </w:pPr>
      <w:r>
        <w:t xml:space="preserve"> </w:t>
      </w:r>
    </w:p>
    <w:p w:rsidR="006D2FD1" w:rsidRDefault="006D2FD1" w:rsidP="006D2FD1">
      <w:pPr>
        <w:pStyle w:val="Rubrik1"/>
      </w:pPr>
      <w:bookmarkStart w:id="8" w:name="_TOC19845"/>
      <w:bookmarkStart w:id="9" w:name="TOC254083426"/>
      <w:bookmarkStart w:id="10" w:name="_TOC20880"/>
      <w:bookmarkStart w:id="11" w:name="TOC254083427"/>
      <w:bookmarkStart w:id="12" w:name="_TOC23051"/>
      <w:bookmarkStart w:id="13" w:name="TOC254083428"/>
      <w:bookmarkStart w:id="14" w:name="_TOC23820"/>
      <w:bookmarkStart w:id="15" w:name="TOC254083429"/>
      <w:bookmarkStart w:id="16" w:name="_Toc301790240"/>
      <w:bookmarkEnd w:id="8"/>
      <w:bookmarkEnd w:id="9"/>
      <w:bookmarkEnd w:id="10"/>
      <w:bookmarkEnd w:id="11"/>
      <w:bookmarkEnd w:id="12"/>
      <w:bookmarkEnd w:id="13"/>
      <w:bookmarkEnd w:id="14"/>
      <w:bookmarkEnd w:id="15"/>
      <w:r w:rsidRPr="00F161FB">
        <w:lastRenderedPageBreak/>
        <w:t>GetBlocksForPatient</w:t>
      </w:r>
      <w:bookmarkEnd w:id="16"/>
    </w:p>
    <w:p w:rsidR="006D2FD1" w:rsidRPr="00F161FB" w:rsidRDefault="006D2FD1" w:rsidP="006D2FD1">
      <w:r w:rsidRPr="00F161FB">
        <w:t xml:space="preserve">Denna operation returnerar alla </w:t>
      </w:r>
      <w:r>
        <w:t xml:space="preserve">nationellt kända/lagrade </w:t>
      </w:r>
      <w:r w:rsidRPr="00F161FB">
        <w:t>spärrar för en viss patient,</w:t>
      </w:r>
      <w:r>
        <w:t xml:space="preserve"> samt</w:t>
      </w:r>
      <w:r w:rsidRPr="00F161FB">
        <w:t xml:space="preserve"> för viss organisation eller oavsett organisation. </w:t>
      </w:r>
      <w:r>
        <w:t xml:space="preserve">Endast aktiva och giltiga spärrar returneras. </w:t>
      </w:r>
      <w:r w:rsidRPr="00F161FB">
        <w:t xml:space="preserve">Varje spärr innehåller också eventuella tillfälliga hävningar, om </w:t>
      </w:r>
      <w:r>
        <w:t xml:space="preserve">aktiva </w:t>
      </w:r>
      <w:r w:rsidRPr="00F161FB">
        <w:t xml:space="preserve">sådana finns. </w:t>
      </w:r>
      <w:r>
        <w:t xml:space="preserve">Övrig funktionalitet är densamma som för </w:t>
      </w:r>
      <w:r w:rsidRPr="00731988">
        <w:rPr>
          <w:i/>
        </w:rPr>
        <w:t>GetAllBlocksInteraction</w:t>
      </w:r>
      <w:r>
        <w:t>.</w:t>
      </w:r>
    </w:p>
    <w:p w:rsidR="00072841" w:rsidRDefault="00072841" w:rsidP="00072841">
      <w:pPr>
        <w:rPr>
          <w:i/>
        </w:rPr>
      </w:pPr>
    </w:p>
    <w:p w:rsidR="00072841" w:rsidRDefault="00072841" w:rsidP="00072841">
      <w:pPr>
        <w:pStyle w:val="Rubrik2"/>
      </w:pPr>
      <w:r>
        <w:t>Frivillighet</w:t>
      </w:r>
    </w:p>
    <w:p w:rsidR="00072841" w:rsidRPr="00AD41EC" w:rsidRDefault="00AC0D90" w:rsidP="00A505DE">
      <w:pPr>
        <w:pStyle w:val="Brdtext"/>
      </w:pPr>
      <w:r>
        <w:t>Obligatoriskt</w:t>
      </w:r>
    </w:p>
    <w:p w:rsidR="00072841" w:rsidRDefault="00072841" w:rsidP="00072841">
      <w:pPr>
        <w:pStyle w:val="Rubrik2"/>
      </w:pPr>
      <w:r>
        <w:t>Version</w:t>
      </w:r>
    </w:p>
    <w:p w:rsidR="00072841" w:rsidRPr="00C55071" w:rsidRDefault="00072841" w:rsidP="00A505DE">
      <w:pPr>
        <w:pStyle w:val="Brdtext"/>
      </w:pPr>
      <w:r>
        <w:t>1.0</w:t>
      </w:r>
    </w:p>
    <w:p w:rsidR="00072841" w:rsidRDefault="00072841" w:rsidP="00072841">
      <w:pPr>
        <w:pStyle w:val="Rubrik2"/>
      </w:pPr>
      <w:r>
        <w:t>SLA-krav</w:t>
      </w:r>
    </w:p>
    <w:p w:rsidR="00072841" w:rsidRPr="00566C35" w:rsidRDefault="00072841" w:rsidP="00A505DE">
      <w:pPr>
        <w:pStyle w:val="Brdtext"/>
      </w:pPr>
      <w:r>
        <w:t>Inledande beskrivning</w:t>
      </w:r>
    </w:p>
    <w:p w:rsidR="00072841" w:rsidRDefault="00072841" w:rsidP="00072841"/>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2841" w:rsidRPr="00D957CA" w:rsidTr="00E232CF">
        <w:tc>
          <w:tcPr>
            <w:tcW w:w="3156" w:type="dxa"/>
          </w:tcPr>
          <w:p w:rsidR="00072841" w:rsidRPr="00D957CA" w:rsidRDefault="00072841" w:rsidP="00E232CF">
            <w:pPr>
              <w:rPr>
                <w:b/>
              </w:rPr>
            </w:pPr>
            <w:r>
              <w:rPr>
                <w:b/>
              </w:rPr>
              <w:t>Kategori</w:t>
            </w:r>
          </w:p>
        </w:tc>
        <w:tc>
          <w:tcPr>
            <w:tcW w:w="3853" w:type="dxa"/>
          </w:tcPr>
          <w:p w:rsidR="00072841" w:rsidRPr="00D957CA" w:rsidRDefault="00072841" w:rsidP="00E232CF">
            <w:pPr>
              <w:rPr>
                <w:b/>
              </w:rPr>
            </w:pPr>
            <w:r>
              <w:rPr>
                <w:b/>
              </w:rPr>
              <w:t>Värde</w:t>
            </w:r>
          </w:p>
        </w:tc>
        <w:tc>
          <w:tcPr>
            <w:tcW w:w="2205" w:type="dxa"/>
          </w:tcPr>
          <w:p w:rsidR="00072841" w:rsidRPr="00D957CA" w:rsidRDefault="00072841" w:rsidP="00E232CF">
            <w:pPr>
              <w:rPr>
                <w:b/>
              </w:rPr>
            </w:pPr>
            <w:r>
              <w:rPr>
                <w:b/>
              </w:rPr>
              <w:t>Kommentar</w:t>
            </w:r>
          </w:p>
        </w:tc>
      </w:tr>
      <w:tr w:rsidR="00072841" w:rsidTr="00E232CF">
        <w:tc>
          <w:tcPr>
            <w:tcW w:w="3156" w:type="dxa"/>
          </w:tcPr>
          <w:p w:rsidR="00072841" w:rsidRPr="000B4BFF" w:rsidRDefault="00072841" w:rsidP="00E232CF">
            <w:r>
              <w:t>Svarstid</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Pr="000B4BFF" w:rsidRDefault="00072841" w:rsidP="00E232CF">
            <w:r>
              <w:t>Tillgänglighet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Last</w:t>
            </w:r>
          </w:p>
        </w:tc>
        <w:tc>
          <w:tcPr>
            <w:tcW w:w="3853" w:type="dxa"/>
          </w:tcPr>
          <w:p w:rsidR="00072841" w:rsidRPr="000B4BFF" w:rsidRDefault="00072841" w:rsidP="00E232CF"/>
        </w:tc>
        <w:tc>
          <w:tcPr>
            <w:tcW w:w="2205" w:type="dxa"/>
          </w:tcPr>
          <w:p w:rsidR="00072841" w:rsidRPr="000B4BFF" w:rsidRDefault="00072841" w:rsidP="00E232CF"/>
        </w:tc>
      </w:tr>
      <w:tr w:rsidR="00072841" w:rsidTr="00E232CF">
        <w:tc>
          <w:tcPr>
            <w:tcW w:w="3156" w:type="dxa"/>
          </w:tcPr>
          <w:p w:rsidR="00072841" w:rsidRDefault="00072841" w:rsidP="00E232CF">
            <w:r>
              <w:t>Aktualitet</w:t>
            </w:r>
          </w:p>
        </w:tc>
        <w:tc>
          <w:tcPr>
            <w:tcW w:w="3853" w:type="dxa"/>
          </w:tcPr>
          <w:p w:rsidR="00072841" w:rsidRPr="000B4BFF" w:rsidRDefault="00072841" w:rsidP="00E232CF"/>
        </w:tc>
        <w:tc>
          <w:tcPr>
            <w:tcW w:w="2205" w:type="dxa"/>
          </w:tcPr>
          <w:p w:rsidR="00072841" w:rsidRPr="000B4BFF" w:rsidRDefault="00072841" w:rsidP="00E232CF"/>
        </w:tc>
      </w:tr>
    </w:tbl>
    <w:p w:rsidR="00072841" w:rsidRPr="00A5731E" w:rsidRDefault="00072841" w:rsidP="00072841"/>
    <w:p w:rsidR="00C06E77" w:rsidRPr="00F161FB" w:rsidRDefault="00C06E77" w:rsidP="00C06E77">
      <w:pPr>
        <w:pStyle w:val="Rubrik3"/>
      </w:pPr>
      <w:bookmarkStart w:id="17" w:name="_Toc301514899"/>
      <w:proofErr w:type="spellStart"/>
      <w:r w:rsidRPr="00F161FB">
        <w:t>Inparameter</w:t>
      </w:r>
      <w:proofErr w:type="spellEnd"/>
      <w:r w:rsidRPr="00F161FB">
        <w:t xml:space="preserve">: </w:t>
      </w:r>
      <w:proofErr w:type="spellStart"/>
      <w:r w:rsidRPr="00F161FB">
        <w:rPr>
          <w:iCs/>
        </w:rPr>
        <w:t>GetBlocksForPatient</w:t>
      </w:r>
      <w:bookmarkEnd w:id="17"/>
      <w:proofErr w:type="spellEnd"/>
    </w:p>
    <w:tbl>
      <w:tblPr>
        <w:tblStyle w:val="Tabellrutnt"/>
        <w:tblW w:w="0" w:type="auto"/>
        <w:tblLook w:val="04A0" w:firstRow="1" w:lastRow="0" w:firstColumn="1" w:lastColumn="0" w:noHBand="0" w:noVBand="1"/>
      </w:tblPr>
      <w:tblGrid>
        <w:gridCol w:w="2805"/>
        <w:gridCol w:w="1358"/>
        <w:gridCol w:w="4167"/>
        <w:gridCol w:w="1382"/>
      </w:tblGrid>
      <w:tr w:rsidR="00361555" w:rsidRPr="00F161FB" w:rsidTr="006C21CC">
        <w:trPr>
          <w:trHeight w:val="384"/>
        </w:trPr>
        <w:tc>
          <w:tcPr>
            <w:tcW w:w="2805" w:type="dxa"/>
            <w:shd w:val="clear" w:color="auto" w:fill="D9D9D9" w:themeFill="background1" w:themeFillShade="D9"/>
            <w:vAlign w:val="bottom"/>
          </w:tcPr>
          <w:p w:rsidR="00361555" w:rsidRPr="00F161FB" w:rsidRDefault="00361555" w:rsidP="00E232CF">
            <w:pPr>
              <w:rPr>
                <w:b/>
              </w:rPr>
            </w:pPr>
            <w:r w:rsidRPr="00F161FB">
              <w:rPr>
                <w:b/>
              </w:rPr>
              <w:t>Namn</w:t>
            </w:r>
          </w:p>
        </w:tc>
        <w:tc>
          <w:tcPr>
            <w:tcW w:w="1358" w:type="dxa"/>
            <w:shd w:val="clear" w:color="auto" w:fill="D9D9D9" w:themeFill="background1" w:themeFillShade="D9"/>
            <w:vAlign w:val="bottom"/>
          </w:tcPr>
          <w:p w:rsidR="00361555" w:rsidRPr="00F161FB" w:rsidRDefault="00361555" w:rsidP="00E232CF">
            <w:pPr>
              <w:rPr>
                <w:b/>
              </w:rPr>
            </w:pPr>
            <w:r w:rsidRPr="00F161FB">
              <w:rPr>
                <w:b/>
              </w:rPr>
              <w:t>Datatyp</w:t>
            </w:r>
          </w:p>
        </w:tc>
        <w:tc>
          <w:tcPr>
            <w:tcW w:w="4167" w:type="dxa"/>
            <w:shd w:val="clear" w:color="auto" w:fill="D9D9D9" w:themeFill="background1" w:themeFillShade="D9"/>
            <w:vAlign w:val="bottom"/>
          </w:tcPr>
          <w:p w:rsidR="00361555" w:rsidRPr="00F161FB" w:rsidRDefault="00361555" w:rsidP="00E232CF">
            <w:pPr>
              <w:rPr>
                <w:b/>
              </w:rPr>
            </w:pPr>
            <w:r w:rsidRPr="00F161FB">
              <w:rPr>
                <w:b/>
              </w:rPr>
              <w:t>Beskrivning</w:t>
            </w:r>
          </w:p>
        </w:tc>
        <w:tc>
          <w:tcPr>
            <w:tcW w:w="1382" w:type="dxa"/>
            <w:shd w:val="clear" w:color="auto" w:fill="D9D9D9" w:themeFill="background1" w:themeFillShade="D9"/>
            <w:vAlign w:val="bottom"/>
          </w:tcPr>
          <w:p w:rsidR="00361555" w:rsidRPr="00F161FB" w:rsidRDefault="00361555" w:rsidP="00361555">
            <w:pPr>
              <w:rPr>
                <w:b/>
              </w:rPr>
            </w:pPr>
            <w:r>
              <w:rPr>
                <w:b/>
              </w:rPr>
              <w:t>Kardinalitet</w:t>
            </w:r>
          </w:p>
        </w:tc>
      </w:tr>
      <w:tr w:rsidR="00361555" w:rsidRPr="00F161FB" w:rsidTr="006C21CC">
        <w:tc>
          <w:tcPr>
            <w:tcW w:w="2805" w:type="dxa"/>
          </w:tcPr>
          <w:p w:rsidR="00361555" w:rsidRPr="00F161FB" w:rsidRDefault="00361555" w:rsidP="00E232CF">
            <w:r w:rsidRPr="00F161FB">
              <w:rPr>
                <w:iCs/>
              </w:rPr>
              <w:t>SocialSecurityNumber</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Personnummer på patienten vars spärrar skall hämtas.</w:t>
            </w:r>
          </w:p>
        </w:tc>
        <w:tc>
          <w:tcPr>
            <w:tcW w:w="1382" w:type="dxa"/>
          </w:tcPr>
          <w:p w:rsidR="00361555" w:rsidRPr="00F161FB" w:rsidRDefault="00FD3CB8" w:rsidP="00E232CF">
            <w:r>
              <w:t>1</w:t>
            </w:r>
          </w:p>
        </w:tc>
      </w:tr>
      <w:tr w:rsidR="00361555" w:rsidRPr="00F161FB" w:rsidTr="006C21CC">
        <w:tc>
          <w:tcPr>
            <w:tcW w:w="2805" w:type="dxa"/>
          </w:tcPr>
          <w:p w:rsidR="00361555" w:rsidRPr="00F161FB" w:rsidRDefault="00361555" w:rsidP="00E232CF">
            <w:pPr>
              <w:rPr>
                <w:iCs/>
              </w:rPr>
            </w:pPr>
            <w:r w:rsidRPr="00F161FB">
              <w:rPr>
                <w:iCs/>
              </w:rPr>
              <w:t>CareProviderHsaIds</w:t>
            </w:r>
          </w:p>
        </w:tc>
        <w:tc>
          <w:tcPr>
            <w:tcW w:w="1358" w:type="dxa"/>
          </w:tcPr>
          <w:p w:rsidR="00361555" w:rsidRPr="00F161FB" w:rsidRDefault="00361555" w:rsidP="00E232CF">
            <w:r w:rsidRPr="00F161FB">
              <w:t>string</w:t>
            </w:r>
          </w:p>
        </w:tc>
        <w:tc>
          <w:tcPr>
            <w:tcW w:w="4167" w:type="dxa"/>
          </w:tcPr>
          <w:p w:rsidR="00361555" w:rsidRPr="00F161FB" w:rsidRDefault="00361555" w:rsidP="00E232CF">
            <w:r w:rsidRPr="00F161FB">
              <w:t xml:space="preserve">Ej obligatorisk lista med HSA-id på de vårdgivare vars spärrar skall hämtas. Om detta utelämnas så hämtas </w:t>
            </w:r>
            <w:r>
              <w:t xml:space="preserve">patientens </w:t>
            </w:r>
            <w:r w:rsidRPr="00F161FB">
              <w:rPr>
                <w:b/>
                <w:i/>
              </w:rPr>
              <w:t>alla</w:t>
            </w:r>
            <w:r w:rsidRPr="00F161FB">
              <w:t xml:space="preserve"> spärrar</w:t>
            </w:r>
            <w:r>
              <w:t xml:space="preserve"> </w:t>
            </w:r>
            <w:r w:rsidRPr="00F161FB">
              <w:t>oavsett organisationstillhörigh</w:t>
            </w:r>
            <w:r>
              <w:t>et.</w:t>
            </w:r>
          </w:p>
        </w:tc>
        <w:tc>
          <w:tcPr>
            <w:tcW w:w="1382" w:type="dxa"/>
          </w:tcPr>
          <w:p w:rsidR="00361555" w:rsidRPr="00F161FB" w:rsidRDefault="001F5319" w:rsidP="00E232CF">
            <w:r>
              <w:t>0..*</w:t>
            </w:r>
          </w:p>
        </w:tc>
      </w:tr>
      <w:tr w:rsidR="00361555" w:rsidRPr="00F161FB" w:rsidTr="006C21CC">
        <w:tc>
          <w:tcPr>
            <w:tcW w:w="2805" w:type="dxa"/>
          </w:tcPr>
          <w:p w:rsidR="00361555" w:rsidRPr="00F161FB" w:rsidRDefault="00361555" w:rsidP="00E232CF">
            <w:r w:rsidRPr="00F161FB">
              <w:rPr>
                <w:iCs/>
              </w:rPr>
              <w:t>GetSocialSecurityNumbersOnly</w:t>
            </w:r>
          </w:p>
        </w:tc>
        <w:tc>
          <w:tcPr>
            <w:tcW w:w="1358" w:type="dxa"/>
          </w:tcPr>
          <w:p w:rsidR="00361555" w:rsidRPr="00F161FB" w:rsidRDefault="00361555" w:rsidP="00E232CF">
            <w:r w:rsidRPr="00F161FB">
              <w:t>boolean</w:t>
            </w:r>
          </w:p>
        </w:tc>
        <w:tc>
          <w:tcPr>
            <w:tcW w:w="4167" w:type="dxa"/>
          </w:tcPr>
          <w:p w:rsidR="00361555" w:rsidRPr="00F161FB" w:rsidRDefault="00361555" w:rsidP="00E232CF">
            <w:r w:rsidRPr="00F161FB">
              <w:t>Anger om endast personnummer skall returneras, eller komplett spärrdata.</w:t>
            </w:r>
          </w:p>
        </w:tc>
        <w:tc>
          <w:tcPr>
            <w:tcW w:w="1382" w:type="dxa"/>
          </w:tcPr>
          <w:p w:rsidR="00361555" w:rsidRPr="00F161FB" w:rsidRDefault="00812411" w:rsidP="00E232CF">
            <w:r>
              <w:t>1</w:t>
            </w:r>
          </w:p>
        </w:tc>
      </w:tr>
      <w:tr w:rsidR="00361555" w:rsidRPr="00F161FB" w:rsidTr="006C21CC">
        <w:tc>
          <w:tcPr>
            <w:tcW w:w="2805" w:type="dxa"/>
          </w:tcPr>
          <w:p w:rsidR="00361555" w:rsidRPr="00F161FB" w:rsidRDefault="00361555" w:rsidP="00E232CF">
            <w:r w:rsidRPr="00F161FB">
              <w:rPr>
                <w:iCs/>
              </w:rPr>
              <w:t>CreatedOnOrAfter</w:t>
            </w:r>
          </w:p>
        </w:tc>
        <w:tc>
          <w:tcPr>
            <w:tcW w:w="1358" w:type="dxa"/>
          </w:tcPr>
          <w:p w:rsidR="00361555" w:rsidRPr="00F161FB" w:rsidRDefault="00361555" w:rsidP="00E232CF">
            <w:r w:rsidRPr="00F161FB">
              <w:t>dateTime</w:t>
            </w:r>
          </w:p>
        </w:tc>
        <w:tc>
          <w:tcPr>
            <w:tcW w:w="4167" w:type="dxa"/>
          </w:tcPr>
          <w:p w:rsidR="00361555" w:rsidRPr="00F161FB" w:rsidRDefault="00361555" w:rsidP="00E232CF">
            <w:r w:rsidRPr="00F161FB">
              <w:t>Ej obligatoriskt startdatum för hur gamla spärrobjekt som skall hämtas. Om angivet så returneras endast spärrar</w:t>
            </w:r>
            <w:r>
              <w:t xml:space="preserve"> och eller tillfälliga hävningar </w:t>
            </w:r>
            <w:r w:rsidRPr="00F161FB">
              <w:t>skapade</w:t>
            </w:r>
            <w:r>
              <w:t>/förändrade</w:t>
            </w:r>
            <w:r w:rsidRPr="00F161FB">
              <w:t xml:space="preserve"> på eller efter denna tidpunkt. Användbart vid upprepande förfrågningar och undviker att data som redan inhämtats returneras.</w:t>
            </w:r>
          </w:p>
        </w:tc>
        <w:tc>
          <w:tcPr>
            <w:tcW w:w="1382" w:type="dxa"/>
          </w:tcPr>
          <w:p w:rsidR="00361555" w:rsidRPr="00F161FB" w:rsidRDefault="00812411" w:rsidP="00E232CF">
            <w:r>
              <w:t>0..1</w:t>
            </w:r>
          </w:p>
        </w:tc>
      </w:tr>
    </w:tbl>
    <w:p w:rsidR="00C06E77" w:rsidRPr="00F161FB" w:rsidRDefault="00C06E77" w:rsidP="00C06E77"/>
    <w:p w:rsidR="00C06E77" w:rsidRPr="00F161FB" w:rsidRDefault="00C06E77" w:rsidP="00C06E77">
      <w:pPr>
        <w:pStyle w:val="Rubrik3"/>
      </w:pPr>
      <w:bookmarkStart w:id="18" w:name="_Toc301514900"/>
      <w:r w:rsidRPr="00F161FB">
        <w:t xml:space="preserve">Returvärde: </w:t>
      </w:r>
      <w:proofErr w:type="spellStart"/>
      <w:r w:rsidRPr="00F161FB">
        <w:rPr>
          <w:iCs/>
        </w:rPr>
        <w:t>GetBlocksForPatientResponse</w:t>
      </w:r>
      <w:bookmarkEnd w:id="18"/>
      <w:proofErr w:type="spellEnd"/>
    </w:p>
    <w:tbl>
      <w:tblPr>
        <w:tblStyle w:val="Tabellrutnt"/>
        <w:tblW w:w="0" w:type="auto"/>
        <w:tblLayout w:type="fixed"/>
        <w:tblLook w:val="04A0" w:firstRow="1" w:lastRow="0" w:firstColumn="1" w:lastColumn="0" w:noHBand="0" w:noVBand="1"/>
      </w:tblPr>
      <w:tblGrid>
        <w:gridCol w:w="2802"/>
        <w:gridCol w:w="1417"/>
        <w:gridCol w:w="4111"/>
        <w:gridCol w:w="1382"/>
      </w:tblGrid>
      <w:tr w:rsidR="00EE38A1" w:rsidRPr="00F161FB" w:rsidTr="006C21CC">
        <w:trPr>
          <w:trHeight w:val="384"/>
        </w:trPr>
        <w:tc>
          <w:tcPr>
            <w:tcW w:w="2802" w:type="dxa"/>
            <w:shd w:val="clear" w:color="auto" w:fill="D9D9D9" w:themeFill="background1" w:themeFillShade="D9"/>
            <w:vAlign w:val="bottom"/>
          </w:tcPr>
          <w:p w:rsidR="00EE38A1" w:rsidRPr="00F161FB" w:rsidRDefault="00EE38A1" w:rsidP="00E232CF">
            <w:pPr>
              <w:rPr>
                <w:b/>
              </w:rPr>
            </w:pPr>
            <w:r w:rsidRPr="00F161FB">
              <w:rPr>
                <w:b/>
              </w:rPr>
              <w:t>Namn</w:t>
            </w:r>
          </w:p>
        </w:tc>
        <w:tc>
          <w:tcPr>
            <w:tcW w:w="1417" w:type="dxa"/>
            <w:shd w:val="clear" w:color="auto" w:fill="D9D9D9" w:themeFill="background1" w:themeFillShade="D9"/>
            <w:vAlign w:val="bottom"/>
          </w:tcPr>
          <w:p w:rsidR="00EE38A1" w:rsidRPr="00F161FB" w:rsidRDefault="00EE38A1" w:rsidP="00E232CF">
            <w:pPr>
              <w:rPr>
                <w:b/>
              </w:rPr>
            </w:pPr>
            <w:r w:rsidRPr="00F161FB">
              <w:rPr>
                <w:b/>
              </w:rPr>
              <w:t>Datatyp</w:t>
            </w:r>
          </w:p>
        </w:tc>
        <w:tc>
          <w:tcPr>
            <w:tcW w:w="4111" w:type="dxa"/>
            <w:shd w:val="clear" w:color="auto" w:fill="D9D9D9" w:themeFill="background1" w:themeFillShade="D9"/>
            <w:vAlign w:val="bottom"/>
          </w:tcPr>
          <w:p w:rsidR="00EE38A1" w:rsidRPr="00F161FB" w:rsidRDefault="00EE38A1" w:rsidP="00E232CF">
            <w:pPr>
              <w:rPr>
                <w:b/>
              </w:rPr>
            </w:pPr>
            <w:r w:rsidRPr="00F161FB">
              <w:rPr>
                <w:b/>
              </w:rPr>
              <w:t>Beskrivning</w:t>
            </w:r>
          </w:p>
        </w:tc>
        <w:tc>
          <w:tcPr>
            <w:tcW w:w="1382" w:type="dxa"/>
            <w:shd w:val="clear" w:color="auto" w:fill="D9D9D9" w:themeFill="background1" w:themeFillShade="D9"/>
            <w:vAlign w:val="bottom"/>
          </w:tcPr>
          <w:p w:rsidR="00EE38A1" w:rsidRPr="00F161FB" w:rsidRDefault="00EE38A1" w:rsidP="00EE38A1">
            <w:pPr>
              <w:rPr>
                <w:b/>
              </w:rPr>
            </w:pPr>
            <w:r>
              <w:rPr>
                <w:b/>
              </w:rPr>
              <w:t>Kardinalitet</w:t>
            </w:r>
          </w:p>
        </w:tc>
      </w:tr>
      <w:tr w:rsidR="00EE38A1" w:rsidRPr="00F161FB" w:rsidTr="006C21CC">
        <w:tc>
          <w:tcPr>
            <w:tcW w:w="2802" w:type="dxa"/>
          </w:tcPr>
          <w:p w:rsidR="00EE38A1" w:rsidRPr="00F161FB" w:rsidRDefault="00EE38A1" w:rsidP="00E232CF">
            <w:r w:rsidRPr="00F161FB">
              <w:t>Blocks</w:t>
            </w:r>
          </w:p>
        </w:tc>
        <w:tc>
          <w:tcPr>
            <w:tcW w:w="1417" w:type="dxa"/>
          </w:tcPr>
          <w:p w:rsidR="00EE38A1" w:rsidRPr="00F161FB" w:rsidRDefault="00EE38A1" w:rsidP="00E232CF">
            <w:r w:rsidRPr="00F161FB">
              <w:t>BlockHeaderType</w:t>
            </w:r>
          </w:p>
        </w:tc>
        <w:tc>
          <w:tcPr>
            <w:tcW w:w="4111" w:type="dxa"/>
          </w:tcPr>
          <w:p w:rsidR="00EE38A1" w:rsidRPr="00F161FB" w:rsidRDefault="00EE38A1" w:rsidP="00E232CF">
            <w:r w:rsidRPr="00F161FB">
              <w:t>Lista över funna spärrar som är aktiva.</w:t>
            </w:r>
          </w:p>
        </w:tc>
        <w:tc>
          <w:tcPr>
            <w:tcW w:w="1382" w:type="dxa"/>
          </w:tcPr>
          <w:p w:rsidR="00EE38A1" w:rsidRPr="00F161FB" w:rsidRDefault="00EE38A1" w:rsidP="00E232CF">
            <w:r>
              <w:t>0..*</w:t>
            </w:r>
          </w:p>
        </w:tc>
      </w:tr>
    </w:tbl>
    <w:p w:rsidR="00072841" w:rsidRDefault="00072841" w:rsidP="00072841">
      <w:pPr>
        <w:pStyle w:val="Rubrik2"/>
        <w:rPr>
          <w:lang w:val="sv-SE"/>
        </w:rPr>
      </w:pPr>
      <w:r>
        <w:lastRenderedPageBreak/>
        <w:t>Regler</w:t>
      </w:r>
    </w:p>
    <w:p w:rsidR="00072841" w:rsidRPr="003D7441" w:rsidRDefault="00072841" w:rsidP="00072841"/>
    <w:p w:rsidR="00072841" w:rsidRDefault="00072841" w:rsidP="00072841">
      <w:pPr>
        <w:pStyle w:val="Rubrik2"/>
        <w:rPr>
          <w:lang w:val="sv-SE"/>
        </w:rPr>
      </w:pPr>
      <w:r>
        <w:t>Tjänsteinteraktion</w:t>
      </w:r>
    </w:p>
    <w:p w:rsidR="00072841" w:rsidRDefault="007C78DF" w:rsidP="00072841">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GetBlocksForPatient</w:t>
      </w:r>
      <w:r w:rsidR="00072841" w:rsidRPr="00521F55">
        <w:rPr>
          <w:rFonts w:ascii="Courier New" w:hAnsi="Courier New" w:cs="Courier New"/>
          <w:szCs w:val="20"/>
          <w:lang w:eastAsia="sv-SE"/>
        </w:rPr>
        <w:t>Interaction</w:t>
      </w:r>
    </w:p>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0753FC" w:rsidP="000753FC">
      <w:pPr>
        <w:pStyle w:val="Rubrik1"/>
      </w:pPr>
      <w:bookmarkStart w:id="19" w:name="_Toc301514901"/>
      <w:bookmarkStart w:id="20" w:name="_Toc301790241"/>
      <w:proofErr w:type="spellStart"/>
      <w:r w:rsidRPr="00F161FB">
        <w:lastRenderedPageBreak/>
        <w:t>RegisterBlock</w:t>
      </w:r>
      <w:bookmarkEnd w:id="19"/>
      <w:bookmarkEnd w:id="20"/>
      <w:proofErr w:type="spellEnd"/>
    </w:p>
    <w:p w:rsidR="000753FC" w:rsidRDefault="000753FC" w:rsidP="000753FC">
      <w:r w:rsidRPr="00F161FB">
        <w:t>Denna operation registrerar en ny spärr i den nationella spärrtjänsten. Operationen används för att synkronisera en lokal spärr till den nationella spärrtjänsten.</w:t>
      </w:r>
    </w:p>
    <w:p w:rsidR="000753FC" w:rsidRDefault="000753FC" w:rsidP="000753FC">
      <w:pPr>
        <w:pStyle w:val="Rubrik2"/>
      </w:pPr>
      <w:r>
        <w:t>Frivillighet</w:t>
      </w:r>
    </w:p>
    <w:p w:rsidR="000753FC" w:rsidRPr="00AD41EC" w:rsidRDefault="000753FC" w:rsidP="00A505DE">
      <w:pPr>
        <w:pStyle w:val="Brdtext"/>
      </w:pPr>
      <w:r>
        <w:t>Obligatoriskt</w:t>
      </w:r>
    </w:p>
    <w:p w:rsidR="000753FC" w:rsidRDefault="000753FC" w:rsidP="000753FC">
      <w:pPr>
        <w:pStyle w:val="Rubrik2"/>
      </w:pPr>
      <w:r>
        <w:t>Version</w:t>
      </w:r>
    </w:p>
    <w:p w:rsidR="000753FC" w:rsidRPr="00C55071" w:rsidRDefault="000753FC" w:rsidP="00A505DE">
      <w:pPr>
        <w:pStyle w:val="Brdtext"/>
      </w:pPr>
      <w:r>
        <w:t>1.0</w:t>
      </w:r>
    </w:p>
    <w:p w:rsidR="000753FC" w:rsidRDefault="000753FC" w:rsidP="000753FC">
      <w:pPr>
        <w:pStyle w:val="Rubrik2"/>
      </w:pPr>
      <w:r>
        <w:t>SLA-krav</w:t>
      </w:r>
    </w:p>
    <w:p w:rsidR="000753FC" w:rsidRPr="00566C35" w:rsidRDefault="000753FC" w:rsidP="00A505DE">
      <w:pPr>
        <w:pStyle w:val="Brdtext"/>
      </w:pPr>
      <w:r>
        <w:t>Inledande beskrivning</w:t>
      </w:r>
    </w:p>
    <w:p w:rsidR="000753FC" w:rsidRDefault="000753FC" w:rsidP="000753F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753FC" w:rsidRPr="00D957CA" w:rsidTr="00E232CF">
        <w:tc>
          <w:tcPr>
            <w:tcW w:w="3156" w:type="dxa"/>
          </w:tcPr>
          <w:p w:rsidR="000753FC" w:rsidRPr="00D957CA" w:rsidRDefault="000753FC" w:rsidP="00E232CF">
            <w:pPr>
              <w:rPr>
                <w:b/>
              </w:rPr>
            </w:pPr>
            <w:r>
              <w:rPr>
                <w:b/>
              </w:rPr>
              <w:t>Kategori</w:t>
            </w:r>
          </w:p>
        </w:tc>
        <w:tc>
          <w:tcPr>
            <w:tcW w:w="3853" w:type="dxa"/>
          </w:tcPr>
          <w:p w:rsidR="000753FC" w:rsidRPr="00D957CA" w:rsidRDefault="000753FC" w:rsidP="00E232CF">
            <w:pPr>
              <w:rPr>
                <w:b/>
              </w:rPr>
            </w:pPr>
            <w:r>
              <w:rPr>
                <w:b/>
              </w:rPr>
              <w:t>Värde</w:t>
            </w:r>
          </w:p>
        </w:tc>
        <w:tc>
          <w:tcPr>
            <w:tcW w:w="2205" w:type="dxa"/>
          </w:tcPr>
          <w:p w:rsidR="000753FC" w:rsidRPr="00D957CA" w:rsidRDefault="000753FC" w:rsidP="00E232CF">
            <w:pPr>
              <w:rPr>
                <w:b/>
              </w:rPr>
            </w:pPr>
            <w:r>
              <w:rPr>
                <w:b/>
              </w:rPr>
              <w:t>Kommentar</w:t>
            </w:r>
          </w:p>
        </w:tc>
      </w:tr>
      <w:tr w:rsidR="000753FC" w:rsidTr="00E232CF">
        <w:tc>
          <w:tcPr>
            <w:tcW w:w="3156" w:type="dxa"/>
          </w:tcPr>
          <w:p w:rsidR="000753FC" w:rsidRPr="000B4BFF" w:rsidRDefault="000753FC" w:rsidP="00E232CF">
            <w:r>
              <w:t>Svarstid</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Pr="000B4BFF" w:rsidRDefault="000753FC" w:rsidP="00E232CF">
            <w:r>
              <w:t>Tillgänglighet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Last</w:t>
            </w:r>
          </w:p>
        </w:tc>
        <w:tc>
          <w:tcPr>
            <w:tcW w:w="3853" w:type="dxa"/>
          </w:tcPr>
          <w:p w:rsidR="000753FC" w:rsidRPr="000B4BFF" w:rsidRDefault="000753FC" w:rsidP="00E232CF"/>
        </w:tc>
        <w:tc>
          <w:tcPr>
            <w:tcW w:w="2205" w:type="dxa"/>
          </w:tcPr>
          <w:p w:rsidR="000753FC" w:rsidRPr="000B4BFF" w:rsidRDefault="000753FC" w:rsidP="00E232CF"/>
        </w:tc>
      </w:tr>
      <w:tr w:rsidR="000753FC" w:rsidTr="00E232CF">
        <w:tc>
          <w:tcPr>
            <w:tcW w:w="3156" w:type="dxa"/>
          </w:tcPr>
          <w:p w:rsidR="000753FC" w:rsidRDefault="000753FC" w:rsidP="00E232CF">
            <w:r>
              <w:t>Aktualitet</w:t>
            </w:r>
          </w:p>
        </w:tc>
        <w:tc>
          <w:tcPr>
            <w:tcW w:w="3853" w:type="dxa"/>
          </w:tcPr>
          <w:p w:rsidR="000753FC" w:rsidRPr="000B4BFF" w:rsidRDefault="000753FC" w:rsidP="00E232CF"/>
        </w:tc>
        <w:tc>
          <w:tcPr>
            <w:tcW w:w="2205" w:type="dxa"/>
          </w:tcPr>
          <w:p w:rsidR="000753FC" w:rsidRPr="000B4BFF" w:rsidRDefault="000753FC" w:rsidP="00E232CF"/>
        </w:tc>
      </w:tr>
    </w:tbl>
    <w:p w:rsidR="000753FC" w:rsidRPr="00A5731E" w:rsidRDefault="000753FC" w:rsidP="000753FC"/>
    <w:p w:rsidR="000753FC" w:rsidRPr="00F161FB" w:rsidRDefault="000753FC" w:rsidP="000753FC"/>
    <w:p w:rsidR="000753FC" w:rsidRPr="00F161FB" w:rsidRDefault="000753FC" w:rsidP="000753FC">
      <w:pPr>
        <w:pStyle w:val="Rubrik3"/>
      </w:pPr>
      <w:bookmarkStart w:id="21" w:name="_Toc301514902"/>
      <w:proofErr w:type="spellStart"/>
      <w:r w:rsidRPr="00F161FB">
        <w:t>Inparameter</w:t>
      </w:r>
      <w:proofErr w:type="spellEnd"/>
      <w:r w:rsidRPr="00F161FB">
        <w:t xml:space="preserve">: </w:t>
      </w:r>
      <w:proofErr w:type="spellStart"/>
      <w:r w:rsidRPr="00F161FB">
        <w:rPr>
          <w:iCs/>
        </w:rPr>
        <w:t>RegisterBlock</w:t>
      </w:r>
      <w:bookmarkEnd w:id="21"/>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6C21CC" w:rsidRPr="00F161FB" w:rsidTr="006C21CC">
        <w:trPr>
          <w:trHeight w:val="384"/>
        </w:trPr>
        <w:tc>
          <w:tcPr>
            <w:tcW w:w="2770" w:type="dxa"/>
            <w:shd w:val="clear" w:color="auto" w:fill="D9D9D9" w:themeFill="background1" w:themeFillShade="D9"/>
            <w:vAlign w:val="bottom"/>
          </w:tcPr>
          <w:p w:rsidR="006C21CC" w:rsidRPr="00F161FB" w:rsidRDefault="006C21CC" w:rsidP="00E232CF">
            <w:pPr>
              <w:rPr>
                <w:b/>
              </w:rPr>
            </w:pPr>
            <w:r w:rsidRPr="00F161FB">
              <w:rPr>
                <w:b/>
              </w:rPr>
              <w:t>Namn</w:t>
            </w:r>
          </w:p>
        </w:tc>
        <w:tc>
          <w:tcPr>
            <w:tcW w:w="1874" w:type="dxa"/>
            <w:shd w:val="clear" w:color="auto" w:fill="D9D9D9" w:themeFill="background1" w:themeFillShade="D9"/>
            <w:vAlign w:val="bottom"/>
          </w:tcPr>
          <w:p w:rsidR="006C21CC" w:rsidRPr="00F161FB" w:rsidRDefault="006C21CC" w:rsidP="00E232CF">
            <w:pPr>
              <w:rPr>
                <w:b/>
              </w:rPr>
            </w:pPr>
            <w:r w:rsidRPr="00F161FB">
              <w:rPr>
                <w:b/>
              </w:rPr>
              <w:t>Datatyp</w:t>
            </w:r>
          </w:p>
        </w:tc>
        <w:tc>
          <w:tcPr>
            <w:tcW w:w="3686" w:type="dxa"/>
            <w:shd w:val="clear" w:color="auto" w:fill="D9D9D9" w:themeFill="background1" w:themeFillShade="D9"/>
            <w:vAlign w:val="bottom"/>
          </w:tcPr>
          <w:p w:rsidR="006C21CC" w:rsidRPr="00F161FB" w:rsidRDefault="006C21CC" w:rsidP="00E232CF">
            <w:pPr>
              <w:rPr>
                <w:b/>
              </w:rPr>
            </w:pPr>
            <w:r w:rsidRPr="00F161FB">
              <w:rPr>
                <w:b/>
              </w:rPr>
              <w:t>Beskrivning</w:t>
            </w:r>
          </w:p>
        </w:tc>
        <w:tc>
          <w:tcPr>
            <w:tcW w:w="1417" w:type="dxa"/>
            <w:shd w:val="clear" w:color="auto" w:fill="D9D9D9" w:themeFill="background1" w:themeFillShade="D9"/>
            <w:vAlign w:val="bottom"/>
          </w:tcPr>
          <w:p w:rsidR="006C21CC" w:rsidRPr="00F161FB" w:rsidRDefault="006C21CC" w:rsidP="00E232CF">
            <w:pPr>
              <w:rPr>
                <w:b/>
              </w:rPr>
            </w:pPr>
            <w:r>
              <w:rPr>
                <w:b/>
              </w:rPr>
              <w:t>Kardinalitet</w:t>
            </w:r>
          </w:p>
        </w:tc>
      </w:tr>
      <w:tr w:rsidR="006C21CC" w:rsidRPr="00F161FB" w:rsidTr="006C21CC">
        <w:tc>
          <w:tcPr>
            <w:tcW w:w="2770" w:type="dxa"/>
          </w:tcPr>
          <w:p w:rsidR="006C21CC" w:rsidRPr="00F161FB" w:rsidRDefault="006C21CC" w:rsidP="00E232CF">
            <w:r w:rsidRPr="00F161FB">
              <w:rPr>
                <w:iCs/>
              </w:rPr>
              <w:t>BlockId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Unik, global identifierare för spärren. Följer formatet för UUID, 36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r w:rsidRPr="00F161FB">
              <w:rPr>
                <w:iCs/>
              </w:rPr>
              <w:t>BlockType</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Enumerationsvärde som anger om spärren är en inre (inom vårdenhet) eller yttre (inom vårdgivare).</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SocialSecurityNumber</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Patientens personnummer, 12 tecken.</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InformationStartDate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startdatum för vilken information i tiden som spärren avser. Om angivet så spärras information som registrerats på eller efter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InformationEndDate</w:t>
            </w:r>
          </w:p>
        </w:tc>
        <w:tc>
          <w:tcPr>
            <w:tcW w:w="1874" w:type="dxa"/>
          </w:tcPr>
          <w:p w:rsidR="006C21CC" w:rsidRPr="00F161FB" w:rsidRDefault="006C21CC" w:rsidP="00E232CF">
            <w:r w:rsidRPr="00F161FB">
              <w:t>dateTime</w:t>
            </w:r>
          </w:p>
        </w:tc>
        <w:tc>
          <w:tcPr>
            <w:tcW w:w="3686" w:type="dxa"/>
          </w:tcPr>
          <w:p w:rsidR="006C21CC" w:rsidRPr="00F161FB" w:rsidRDefault="006C21CC" w:rsidP="00E232CF">
            <w:r w:rsidRPr="00F161FB">
              <w:t>Ej obligatoriskt slutdatum för vilken information i tiden som spärren avser. Om angivet så spärras information som registrerats på eller före denna tidpunkt.</w:t>
            </w:r>
          </w:p>
        </w:tc>
        <w:tc>
          <w:tcPr>
            <w:tcW w:w="1417" w:type="dxa"/>
          </w:tcPr>
          <w:p w:rsidR="006C21CC" w:rsidRPr="00F161FB" w:rsidRDefault="006C21CC" w:rsidP="00E232CF">
            <w:r>
              <w:t>0..1</w:t>
            </w:r>
          </w:p>
        </w:tc>
      </w:tr>
      <w:tr w:rsidR="006C21CC" w:rsidRPr="00F161FB" w:rsidTr="006C21CC">
        <w:tc>
          <w:tcPr>
            <w:tcW w:w="2770" w:type="dxa"/>
          </w:tcPr>
          <w:p w:rsidR="006C21CC" w:rsidRPr="00F161FB" w:rsidRDefault="006C21CC" w:rsidP="00E232CF">
            <w:pPr>
              <w:rPr>
                <w:iCs/>
              </w:rPr>
            </w:pPr>
            <w:r w:rsidRPr="00F161FB">
              <w:rPr>
                <w:iCs/>
              </w:rPr>
              <w:t>InformationCareUnitHsaId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Obligatoriskt om spärren är en inre och endast då. Anger HSA-id för den vårdenhet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InformationCareProviderHsaId</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Anger HSA-id för den vårdgivare spärren gäller för.</w:t>
            </w:r>
          </w:p>
        </w:tc>
        <w:tc>
          <w:tcPr>
            <w:tcW w:w="1417" w:type="dxa"/>
          </w:tcPr>
          <w:p w:rsidR="006C21CC" w:rsidRPr="00F161FB" w:rsidRDefault="006C21CC" w:rsidP="00E232CF">
            <w:r>
              <w:t>1</w:t>
            </w:r>
          </w:p>
        </w:tc>
      </w:tr>
      <w:tr w:rsidR="006C21CC" w:rsidRPr="00F161FB" w:rsidTr="006C21CC">
        <w:tc>
          <w:tcPr>
            <w:tcW w:w="2770" w:type="dxa"/>
          </w:tcPr>
          <w:p w:rsidR="006C21CC" w:rsidRPr="00F161FB" w:rsidRDefault="006C21CC" w:rsidP="00E232CF">
            <w:pPr>
              <w:rPr>
                <w:iCs/>
              </w:rPr>
            </w:pPr>
            <w:r w:rsidRPr="00F161FB">
              <w:rPr>
                <w:iCs/>
              </w:rPr>
              <w:t>InformationTypes</w:t>
            </w:r>
          </w:p>
        </w:tc>
        <w:tc>
          <w:tcPr>
            <w:tcW w:w="1874" w:type="dxa"/>
          </w:tcPr>
          <w:p w:rsidR="006C21CC" w:rsidRPr="00F161FB" w:rsidRDefault="006C21CC" w:rsidP="00E232CF">
            <w:r w:rsidRPr="00F161FB">
              <w:t>string</w:t>
            </w:r>
          </w:p>
        </w:tc>
        <w:tc>
          <w:tcPr>
            <w:tcW w:w="3686" w:type="dxa"/>
          </w:tcPr>
          <w:p w:rsidR="006C21CC" w:rsidRPr="00F161FB" w:rsidRDefault="006C21CC"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b/>
                <w:bCs/>
              </w:rPr>
              <w:t>16.3</w:t>
            </w:r>
            <w:r>
              <w:fldChar w:fldCharType="end"/>
            </w:r>
            <w:r w:rsidRPr="00F161FB">
              <w:t xml:space="preserve"> för information om dessa typer.</w:t>
            </w:r>
          </w:p>
        </w:tc>
        <w:tc>
          <w:tcPr>
            <w:tcW w:w="1417" w:type="dxa"/>
          </w:tcPr>
          <w:p w:rsidR="006C21CC" w:rsidRPr="00F161FB" w:rsidRDefault="006C21CC" w:rsidP="00E232CF">
            <w:r>
              <w:t>0..*</w:t>
            </w:r>
          </w:p>
        </w:tc>
      </w:tr>
      <w:tr w:rsidR="006C21CC" w:rsidRPr="00F161FB" w:rsidTr="006C21CC">
        <w:tc>
          <w:tcPr>
            <w:tcW w:w="2770" w:type="dxa"/>
          </w:tcPr>
          <w:p w:rsidR="006C21CC" w:rsidRPr="00F161FB" w:rsidRDefault="006C21CC" w:rsidP="00E232CF">
            <w:pPr>
              <w:rPr>
                <w:iCs/>
              </w:rPr>
            </w:pPr>
            <w:r w:rsidRPr="00F161FB">
              <w:rPr>
                <w:iCs/>
              </w:rPr>
              <w:t>TemporaryRevokeRegistration</w:t>
            </w:r>
          </w:p>
        </w:tc>
        <w:tc>
          <w:tcPr>
            <w:tcW w:w="1874" w:type="dxa"/>
          </w:tcPr>
          <w:p w:rsidR="006C21CC" w:rsidRPr="00F161FB" w:rsidRDefault="006C21CC" w:rsidP="00E232CF">
            <w:r w:rsidRPr="00F161FB">
              <w:rPr>
                <w:i/>
                <w:iCs/>
              </w:rPr>
              <w:t>TemporaryRevokeR</w:t>
            </w:r>
            <w:r w:rsidRPr="00F161FB">
              <w:rPr>
                <w:i/>
                <w:iCs/>
              </w:rPr>
              <w:lastRenderedPageBreak/>
              <w:t>egistrationType</w:t>
            </w:r>
          </w:p>
        </w:tc>
        <w:tc>
          <w:tcPr>
            <w:tcW w:w="3686" w:type="dxa"/>
          </w:tcPr>
          <w:p w:rsidR="006C21CC" w:rsidRPr="00F161FB" w:rsidRDefault="006C21CC" w:rsidP="00E232CF">
            <w:r w:rsidRPr="00F161FB">
              <w:lastRenderedPageBreak/>
              <w:t xml:space="preserve">Ej obligatorisk lista med tillfälliga </w:t>
            </w:r>
            <w:r w:rsidRPr="00F161FB">
              <w:lastRenderedPageBreak/>
              <w:t>hävningar. Detta möjliggör registrering/överföring av en spärr och tillhörande hävningar på en och samma gång. Denna lista lämnas tom i normalfallet.</w:t>
            </w:r>
          </w:p>
        </w:tc>
        <w:tc>
          <w:tcPr>
            <w:tcW w:w="1417" w:type="dxa"/>
          </w:tcPr>
          <w:p w:rsidR="006C21CC" w:rsidRPr="00F161FB" w:rsidRDefault="009F43E0" w:rsidP="00E232CF">
            <w:r>
              <w:lastRenderedPageBreak/>
              <w:t>0..*</w:t>
            </w:r>
          </w:p>
        </w:tc>
      </w:tr>
    </w:tbl>
    <w:p w:rsidR="000753FC" w:rsidRPr="00F161FB" w:rsidRDefault="000753FC" w:rsidP="000753FC">
      <w:pPr>
        <w:pStyle w:val="Rubrik3"/>
      </w:pPr>
      <w:bookmarkStart w:id="22" w:name="_Toc301514903"/>
      <w:r w:rsidRPr="00F161FB">
        <w:lastRenderedPageBreak/>
        <w:t xml:space="preserve">Returvärde: </w:t>
      </w:r>
      <w:proofErr w:type="spellStart"/>
      <w:r w:rsidRPr="00F161FB">
        <w:rPr>
          <w:iCs/>
        </w:rPr>
        <w:t>RegisterBlockResponse</w:t>
      </w:r>
      <w:bookmarkEnd w:id="2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5F709C" w:rsidRPr="00F161FB" w:rsidTr="00694B82">
        <w:trPr>
          <w:trHeight w:val="384"/>
        </w:trPr>
        <w:tc>
          <w:tcPr>
            <w:tcW w:w="2802" w:type="dxa"/>
            <w:shd w:val="clear" w:color="auto" w:fill="D9D9D9" w:themeFill="background1" w:themeFillShade="D9"/>
            <w:vAlign w:val="bottom"/>
          </w:tcPr>
          <w:p w:rsidR="005F709C" w:rsidRPr="00F161FB" w:rsidRDefault="005F709C" w:rsidP="00E232CF">
            <w:pPr>
              <w:rPr>
                <w:b/>
              </w:rPr>
            </w:pPr>
            <w:r w:rsidRPr="00F161FB">
              <w:rPr>
                <w:b/>
              </w:rPr>
              <w:t>Namn</w:t>
            </w:r>
          </w:p>
        </w:tc>
        <w:tc>
          <w:tcPr>
            <w:tcW w:w="1842" w:type="dxa"/>
            <w:shd w:val="clear" w:color="auto" w:fill="D9D9D9" w:themeFill="background1" w:themeFillShade="D9"/>
            <w:vAlign w:val="bottom"/>
          </w:tcPr>
          <w:p w:rsidR="005F709C" w:rsidRPr="00F161FB" w:rsidRDefault="005F709C" w:rsidP="00E232CF">
            <w:pPr>
              <w:rPr>
                <w:b/>
              </w:rPr>
            </w:pPr>
            <w:r w:rsidRPr="00F161FB">
              <w:rPr>
                <w:b/>
              </w:rPr>
              <w:t>Datatyp</w:t>
            </w:r>
          </w:p>
        </w:tc>
        <w:tc>
          <w:tcPr>
            <w:tcW w:w="3686" w:type="dxa"/>
            <w:shd w:val="clear" w:color="auto" w:fill="D9D9D9" w:themeFill="background1" w:themeFillShade="D9"/>
            <w:vAlign w:val="bottom"/>
          </w:tcPr>
          <w:p w:rsidR="005F709C" w:rsidRPr="00F161FB" w:rsidRDefault="005F709C" w:rsidP="00E232CF">
            <w:pPr>
              <w:rPr>
                <w:b/>
              </w:rPr>
            </w:pPr>
            <w:r w:rsidRPr="00F161FB">
              <w:rPr>
                <w:b/>
              </w:rPr>
              <w:t>Beskrivning</w:t>
            </w:r>
          </w:p>
        </w:tc>
        <w:tc>
          <w:tcPr>
            <w:tcW w:w="1382" w:type="dxa"/>
            <w:shd w:val="clear" w:color="auto" w:fill="D9D9D9" w:themeFill="background1" w:themeFillShade="D9"/>
            <w:vAlign w:val="bottom"/>
          </w:tcPr>
          <w:p w:rsidR="005F709C" w:rsidRPr="00F161FB" w:rsidRDefault="005F709C" w:rsidP="00947749">
            <w:pPr>
              <w:rPr>
                <w:b/>
              </w:rPr>
            </w:pPr>
            <w:r>
              <w:rPr>
                <w:b/>
              </w:rPr>
              <w:t>Kardinalitet</w:t>
            </w:r>
          </w:p>
        </w:tc>
      </w:tr>
      <w:tr w:rsidR="005F709C" w:rsidRPr="00F161FB" w:rsidTr="00694B82">
        <w:tc>
          <w:tcPr>
            <w:tcW w:w="2802" w:type="dxa"/>
          </w:tcPr>
          <w:p w:rsidR="005F709C" w:rsidRPr="00F161FB" w:rsidRDefault="005F709C" w:rsidP="00E232CF">
            <w:r w:rsidRPr="00F161FB">
              <w:t>Result</w:t>
            </w:r>
          </w:p>
        </w:tc>
        <w:tc>
          <w:tcPr>
            <w:tcW w:w="1842" w:type="dxa"/>
          </w:tcPr>
          <w:p w:rsidR="005F709C" w:rsidRPr="00F161FB" w:rsidRDefault="005F709C" w:rsidP="00E232CF">
            <w:r w:rsidRPr="00F161FB">
              <w:t>ResultType</w:t>
            </w:r>
          </w:p>
        </w:tc>
        <w:tc>
          <w:tcPr>
            <w:tcW w:w="3686" w:type="dxa"/>
          </w:tcPr>
          <w:p w:rsidR="005F709C" w:rsidRPr="00F161FB" w:rsidRDefault="005F709C" w:rsidP="00E232CF">
            <w:r w:rsidRPr="00F161FB">
              <w:t>Status för om operationen lyckades eller inte.</w:t>
            </w:r>
          </w:p>
        </w:tc>
        <w:tc>
          <w:tcPr>
            <w:tcW w:w="1382" w:type="dxa"/>
          </w:tcPr>
          <w:p w:rsidR="005F709C" w:rsidRPr="00F161FB" w:rsidRDefault="00A2606B" w:rsidP="00E232CF">
            <w:r>
              <w:t>1</w:t>
            </w:r>
          </w:p>
        </w:tc>
      </w:tr>
    </w:tbl>
    <w:p w:rsidR="003364C0" w:rsidRDefault="003364C0" w:rsidP="003364C0">
      <w:pPr>
        <w:pStyle w:val="Rubrik2"/>
        <w:rPr>
          <w:lang w:val="sv-SE"/>
        </w:rPr>
      </w:pPr>
      <w:r>
        <w:t>Regler</w:t>
      </w:r>
    </w:p>
    <w:p w:rsidR="003364C0" w:rsidRPr="003D7441" w:rsidRDefault="003364C0" w:rsidP="003364C0"/>
    <w:p w:rsidR="003364C0" w:rsidRDefault="003364C0" w:rsidP="003364C0">
      <w:pPr>
        <w:pStyle w:val="Rubrik2"/>
        <w:rPr>
          <w:lang w:val="sv-SE"/>
        </w:rPr>
      </w:pPr>
      <w:r>
        <w:t>Tjänsteinteraktion</w:t>
      </w:r>
    </w:p>
    <w:p w:rsidR="003364C0" w:rsidRDefault="00B607AC" w:rsidP="003364C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RegisterBlock</w:t>
      </w:r>
      <w:r w:rsidR="003364C0"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0753FC" w:rsidRPr="00F161FB" w:rsidRDefault="0011423D" w:rsidP="009B1A45">
      <w:pPr>
        <w:pStyle w:val="Rubrik1"/>
      </w:pPr>
      <w:bookmarkStart w:id="23" w:name="_Toc301514904"/>
      <w:bookmarkStart w:id="24" w:name="_Toc301790242"/>
      <w:proofErr w:type="spellStart"/>
      <w:r>
        <w:lastRenderedPageBreak/>
        <w:t>U</w:t>
      </w:r>
      <w:r w:rsidR="000753FC" w:rsidRPr="00F161FB">
        <w:t>nregisterBlock</w:t>
      </w:r>
      <w:bookmarkEnd w:id="23"/>
      <w:bookmarkEnd w:id="24"/>
      <w:proofErr w:type="spellEnd"/>
    </w:p>
    <w:p w:rsidR="000753FC" w:rsidRDefault="000753FC" w:rsidP="000753FC">
      <w:r w:rsidRPr="00F161FB">
        <w:t>Denna operation avregistrerar/raderar en befintlig spärr i den nationella spärrtjänsten, om spärren finns. Operationen används för att synkronisera borttag av en lokal spärr till den nationella spärrtjänsten.</w:t>
      </w:r>
    </w:p>
    <w:p w:rsidR="009B1A45" w:rsidRDefault="009B1A45" w:rsidP="000753FC"/>
    <w:p w:rsidR="009B1A45" w:rsidRDefault="009B1A45" w:rsidP="009B1A45">
      <w:pPr>
        <w:pStyle w:val="Rubrik2"/>
      </w:pPr>
      <w:r>
        <w:t>Frivillighet</w:t>
      </w:r>
    </w:p>
    <w:p w:rsidR="009B1A45" w:rsidRPr="00AD41EC" w:rsidRDefault="009B1A45" w:rsidP="00A505DE">
      <w:pPr>
        <w:pStyle w:val="Brdtext"/>
      </w:pPr>
      <w:r>
        <w:t>Obligatoriskt</w:t>
      </w:r>
    </w:p>
    <w:p w:rsidR="009B1A45" w:rsidRDefault="009B1A45" w:rsidP="009B1A45">
      <w:pPr>
        <w:pStyle w:val="Rubrik2"/>
      </w:pPr>
      <w:r>
        <w:t>Version</w:t>
      </w:r>
    </w:p>
    <w:p w:rsidR="009B1A45" w:rsidRPr="00C55071" w:rsidRDefault="009B1A45" w:rsidP="00A505DE">
      <w:pPr>
        <w:pStyle w:val="Brdtext"/>
      </w:pPr>
      <w:r>
        <w:t>1.0</w:t>
      </w:r>
    </w:p>
    <w:p w:rsidR="009B1A45" w:rsidRDefault="009B1A45" w:rsidP="009B1A45">
      <w:pPr>
        <w:pStyle w:val="Rubrik2"/>
      </w:pPr>
      <w:r>
        <w:t>SLA-krav</w:t>
      </w:r>
    </w:p>
    <w:p w:rsidR="009B1A45" w:rsidRPr="00566C35" w:rsidRDefault="009B1A45" w:rsidP="00A505DE">
      <w:pPr>
        <w:pStyle w:val="Brdtext"/>
      </w:pPr>
      <w:r>
        <w:t>Inledande beskrivning</w:t>
      </w:r>
    </w:p>
    <w:p w:rsidR="009B1A45" w:rsidRDefault="009B1A45" w:rsidP="009B1A45"/>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9B1A45" w:rsidRPr="00D957CA" w:rsidTr="00E232CF">
        <w:tc>
          <w:tcPr>
            <w:tcW w:w="3156" w:type="dxa"/>
          </w:tcPr>
          <w:p w:rsidR="009B1A45" w:rsidRPr="00D957CA" w:rsidRDefault="009B1A45" w:rsidP="00E232CF">
            <w:pPr>
              <w:rPr>
                <w:b/>
              </w:rPr>
            </w:pPr>
            <w:r>
              <w:rPr>
                <w:b/>
              </w:rPr>
              <w:t>Kategori</w:t>
            </w:r>
          </w:p>
        </w:tc>
        <w:tc>
          <w:tcPr>
            <w:tcW w:w="3853" w:type="dxa"/>
          </w:tcPr>
          <w:p w:rsidR="009B1A45" w:rsidRPr="00D957CA" w:rsidRDefault="009B1A45" w:rsidP="00E232CF">
            <w:pPr>
              <w:rPr>
                <w:b/>
              </w:rPr>
            </w:pPr>
            <w:r>
              <w:rPr>
                <w:b/>
              </w:rPr>
              <w:t>Värde</w:t>
            </w:r>
          </w:p>
        </w:tc>
        <w:tc>
          <w:tcPr>
            <w:tcW w:w="2205" w:type="dxa"/>
          </w:tcPr>
          <w:p w:rsidR="009B1A45" w:rsidRPr="00D957CA" w:rsidRDefault="009B1A45" w:rsidP="00E232CF">
            <w:pPr>
              <w:rPr>
                <w:b/>
              </w:rPr>
            </w:pPr>
            <w:r>
              <w:rPr>
                <w:b/>
              </w:rPr>
              <w:t>Kommentar</w:t>
            </w:r>
          </w:p>
        </w:tc>
      </w:tr>
      <w:tr w:rsidR="009B1A45" w:rsidTr="00E232CF">
        <w:tc>
          <w:tcPr>
            <w:tcW w:w="3156" w:type="dxa"/>
          </w:tcPr>
          <w:p w:rsidR="009B1A45" w:rsidRPr="000B4BFF" w:rsidRDefault="009B1A45" w:rsidP="00E232CF">
            <w:r>
              <w:t>Svarstid</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Pr="000B4BFF" w:rsidRDefault="009B1A45" w:rsidP="00E232CF">
            <w:r>
              <w:t>Tillgänglighet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Last</w:t>
            </w:r>
          </w:p>
        </w:tc>
        <w:tc>
          <w:tcPr>
            <w:tcW w:w="3853" w:type="dxa"/>
          </w:tcPr>
          <w:p w:rsidR="009B1A45" w:rsidRPr="000B4BFF" w:rsidRDefault="009B1A45" w:rsidP="00E232CF"/>
        </w:tc>
        <w:tc>
          <w:tcPr>
            <w:tcW w:w="2205" w:type="dxa"/>
          </w:tcPr>
          <w:p w:rsidR="009B1A45" w:rsidRPr="000B4BFF" w:rsidRDefault="009B1A45" w:rsidP="00E232CF"/>
        </w:tc>
      </w:tr>
      <w:tr w:rsidR="009B1A45" w:rsidTr="00E232CF">
        <w:tc>
          <w:tcPr>
            <w:tcW w:w="3156" w:type="dxa"/>
          </w:tcPr>
          <w:p w:rsidR="009B1A45" w:rsidRDefault="009B1A45" w:rsidP="00E232CF">
            <w:r>
              <w:t>Aktualitet</w:t>
            </w:r>
          </w:p>
        </w:tc>
        <w:tc>
          <w:tcPr>
            <w:tcW w:w="3853" w:type="dxa"/>
          </w:tcPr>
          <w:p w:rsidR="009B1A45" w:rsidRPr="000B4BFF" w:rsidRDefault="009B1A45" w:rsidP="00E232CF"/>
        </w:tc>
        <w:tc>
          <w:tcPr>
            <w:tcW w:w="2205" w:type="dxa"/>
          </w:tcPr>
          <w:p w:rsidR="009B1A45" w:rsidRPr="000B4BFF" w:rsidRDefault="009B1A45" w:rsidP="00E232CF"/>
        </w:tc>
      </w:tr>
    </w:tbl>
    <w:p w:rsidR="009B1A45" w:rsidRPr="00A5731E" w:rsidRDefault="009B1A45" w:rsidP="009B1A45"/>
    <w:p w:rsidR="009B1A45" w:rsidRPr="00F161FB" w:rsidRDefault="009B1A45" w:rsidP="000753FC"/>
    <w:p w:rsidR="000753FC" w:rsidRPr="00F161FB" w:rsidRDefault="000753FC" w:rsidP="000753FC">
      <w:pPr>
        <w:pStyle w:val="Rubrik3"/>
      </w:pPr>
      <w:bookmarkStart w:id="25" w:name="_Toc301514905"/>
      <w:proofErr w:type="spellStart"/>
      <w:r w:rsidRPr="00F161FB">
        <w:t>Inparameter</w:t>
      </w:r>
      <w:proofErr w:type="spellEnd"/>
      <w:r w:rsidRPr="00F161FB">
        <w:t xml:space="preserve">: </w:t>
      </w:r>
      <w:proofErr w:type="spellStart"/>
      <w:r w:rsidRPr="00F161FB">
        <w:rPr>
          <w:iCs/>
        </w:rPr>
        <w:t>UnregisterBlock</w:t>
      </w:r>
      <w:bookmarkEnd w:id="25"/>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5B004E" w:rsidRPr="00F161FB" w:rsidTr="005B004E">
        <w:trPr>
          <w:trHeight w:val="384"/>
        </w:trPr>
        <w:tc>
          <w:tcPr>
            <w:tcW w:w="2770" w:type="dxa"/>
            <w:shd w:val="clear" w:color="auto" w:fill="D9D9D9" w:themeFill="background1" w:themeFillShade="D9"/>
            <w:vAlign w:val="bottom"/>
          </w:tcPr>
          <w:p w:rsidR="005B004E" w:rsidRPr="00F161FB" w:rsidRDefault="005B004E" w:rsidP="00E232CF">
            <w:pPr>
              <w:rPr>
                <w:b/>
              </w:rPr>
            </w:pPr>
            <w:r w:rsidRPr="00F161FB">
              <w:rPr>
                <w:b/>
              </w:rPr>
              <w:t>Namn</w:t>
            </w:r>
          </w:p>
        </w:tc>
        <w:tc>
          <w:tcPr>
            <w:tcW w:w="1874" w:type="dxa"/>
            <w:shd w:val="clear" w:color="auto" w:fill="D9D9D9" w:themeFill="background1" w:themeFillShade="D9"/>
            <w:vAlign w:val="bottom"/>
          </w:tcPr>
          <w:p w:rsidR="005B004E" w:rsidRPr="00F161FB" w:rsidRDefault="005B004E" w:rsidP="00E232CF">
            <w:pPr>
              <w:rPr>
                <w:b/>
              </w:rPr>
            </w:pPr>
            <w:r w:rsidRPr="00F161FB">
              <w:rPr>
                <w:b/>
              </w:rPr>
              <w:t>Datatyp</w:t>
            </w:r>
          </w:p>
        </w:tc>
        <w:tc>
          <w:tcPr>
            <w:tcW w:w="3686" w:type="dxa"/>
            <w:shd w:val="clear" w:color="auto" w:fill="D9D9D9" w:themeFill="background1" w:themeFillShade="D9"/>
            <w:vAlign w:val="bottom"/>
          </w:tcPr>
          <w:p w:rsidR="005B004E" w:rsidRPr="00F161FB" w:rsidRDefault="005B004E" w:rsidP="00E232CF">
            <w:pPr>
              <w:rPr>
                <w:b/>
              </w:rPr>
            </w:pPr>
            <w:r w:rsidRPr="00F161FB">
              <w:rPr>
                <w:b/>
              </w:rPr>
              <w:t>Beskrivning</w:t>
            </w:r>
          </w:p>
        </w:tc>
        <w:tc>
          <w:tcPr>
            <w:tcW w:w="1417" w:type="dxa"/>
            <w:shd w:val="clear" w:color="auto" w:fill="D9D9D9" w:themeFill="background1" w:themeFillShade="D9"/>
            <w:vAlign w:val="bottom"/>
          </w:tcPr>
          <w:p w:rsidR="005B004E" w:rsidRPr="00F161FB" w:rsidRDefault="005B004E" w:rsidP="005B004E">
            <w:pPr>
              <w:rPr>
                <w:b/>
              </w:rPr>
            </w:pPr>
            <w:r>
              <w:rPr>
                <w:b/>
              </w:rPr>
              <w:t>Kardinalitet</w:t>
            </w:r>
          </w:p>
        </w:tc>
      </w:tr>
      <w:tr w:rsidR="005B004E" w:rsidRPr="00F161FB" w:rsidTr="005B004E">
        <w:tc>
          <w:tcPr>
            <w:tcW w:w="2770" w:type="dxa"/>
          </w:tcPr>
          <w:p w:rsidR="005B004E" w:rsidRPr="00F161FB" w:rsidRDefault="005B004E" w:rsidP="00E232CF">
            <w:r w:rsidRPr="00F161FB">
              <w:rPr>
                <w:iCs/>
              </w:rPr>
              <w:t>BlockId</w:t>
            </w:r>
          </w:p>
        </w:tc>
        <w:tc>
          <w:tcPr>
            <w:tcW w:w="1874" w:type="dxa"/>
          </w:tcPr>
          <w:p w:rsidR="005B004E" w:rsidRPr="00F161FB" w:rsidRDefault="005B004E" w:rsidP="00E232CF">
            <w:r w:rsidRPr="00F161FB">
              <w:t>string</w:t>
            </w:r>
          </w:p>
        </w:tc>
        <w:tc>
          <w:tcPr>
            <w:tcW w:w="3686" w:type="dxa"/>
          </w:tcPr>
          <w:p w:rsidR="005B004E" w:rsidRPr="00F161FB" w:rsidRDefault="005B004E" w:rsidP="00E232CF">
            <w:r w:rsidRPr="00F161FB">
              <w:t>Identifierare för den spärr som skall raderas. Följer formatet för UUID, 36 tecken.</w:t>
            </w:r>
          </w:p>
        </w:tc>
        <w:tc>
          <w:tcPr>
            <w:tcW w:w="1417" w:type="dxa"/>
          </w:tcPr>
          <w:p w:rsidR="005B004E" w:rsidRPr="00F161FB" w:rsidRDefault="005B004E" w:rsidP="00E232CF">
            <w:r>
              <w:t>1</w:t>
            </w:r>
          </w:p>
        </w:tc>
      </w:tr>
    </w:tbl>
    <w:p w:rsidR="000753FC" w:rsidRDefault="000753FC" w:rsidP="000753FC">
      <w:pPr>
        <w:pStyle w:val="Rubrik3"/>
        <w:rPr>
          <w:iCs/>
        </w:rPr>
      </w:pPr>
      <w:bookmarkStart w:id="26" w:name="_Toc301514906"/>
      <w:r w:rsidRPr="00F161FB">
        <w:t xml:space="preserve">Returvärde: </w:t>
      </w:r>
      <w:proofErr w:type="spellStart"/>
      <w:r w:rsidRPr="00F161FB">
        <w:rPr>
          <w:iCs/>
        </w:rPr>
        <w:t>UnregisterBlockResponse</w:t>
      </w:r>
      <w:bookmarkEnd w:id="26"/>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355" w:rsidRPr="00F161FB" w:rsidTr="00704424">
        <w:trPr>
          <w:trHeight w:val="384"/>
        </w:trPr>
        <w:tc>
          <w:tcPr>
            <w:tcW w:w="2802" w:type="dxa"/>
            <w:shd w:val="clear" w:color="auto" w:fill="D9D9D9" w:themeFill="background1" w:themeFillShade="D9"/>
            <w:vAlign w:val="bottom"/>
          </w:tcPr>
          <w:p w:rsidR="00E70355" w:rsidRPr="00F161FB" w:rsidRDefault="00E70355" w:rsidP="00E403DD">
            <w:pPr>
              <w:rPr>
                <w:b/>
              </w:rPr>
            </w:pPr>
            <w:r w:rsidRPr="00F161FB">
              <w:rPr>
                <w:b/>
              </w:rPr>
              <w:t>Namn</w:t>
            </w:r>
          </w:p>
        </w:tc>
        <w:tc>
          <w:tcPr>
            <w:tcW w:w="1842" w:type="dxa"/>
            <w:shd w:val="clear" w:color="auto" w:fill="D9D9D9" w:themeFill="background1" w:themeFillShade="D9"/>
            <w:vAlign w:val="bottom"/>
          </w:tcPr>
          <w:p w:rsidR="00E70355" w:rsidRPr="00F161FB" w:rsidRDefault="00E70355" w:rsidP="00E403DD">
            <w:pPr>
              <w:rPr>
                <w:b/>
              </w:rPr>
            </w:pPr>
            <w:r w:rsidRPr="00F161FB">
              <w:rPr>
                <w:b/>
              </w:rPr>
              <w:t>Datatyp</w:t>
            </w:r>
          </w:p>
        </w:tc>
        <w:tc>
          <w:tcPr>
            <w:tcW w:w="3686" w:type="dxa"/>
            <w:shd w:val="clear" w:color="auto" w:fill="D9D9D9" w:themeFill="background1" w:themeFillShade="D9"/>
            <w:vAlign w:val="bottom"/>
          </w:tcPr>
          <w:p w:rsidR="00E70355" w:rsidRPr="00F161FB" w:rsidRDefault="00E70355" w:rsidP="00E403DD">
            <w:pPr>
              <w:rPr>
                <w:b/>
              </w:rPr>
            </w:pPr>
            <w:r w:rsidRPr="00F161FB">
              <w:rPr>
                <w:b/>
              </w:rPr>
              <w:t>Beskrivning</w:t>
            </w:r>
          </w:p>
        </w:tc>
        <w:tc>
          <w:tcPr>
            <w:tcW w:w="1382" w:type="dxa"/>
            <w:shd w:val="clear" w:color="auto" w:fill="D9D9D9" w:themeFill="background1" w:themeFillShade="D9"/>
            <w:vAlign w:val="bottom"/>
          </w:tcPr>
          <w:p w:rsidR="00E70355" w:rsidRPr="00F161FB" w:rsidRDefault="00E70355" w:rsidP="00E403DD">
            <w:pPr>
              <w:rPr>
                <w:b/>
              </w:rPr>
            </w:pPr>
            <w:r>
              <w:rPr>
                <w:b/>
              </w:rPr>
              <w:t>Kardinalitet</w:t>
            </w:r>
          </w:p>
        </w:tc>
      </w:tr>
      <w:tr w:rsidR="00E70355" w:rsidRPr="00F161FB" w:rsidTr="00704424">
        <w:tc>
          <w:tcPr>
            <w:tcW w:w="2802" w:type="dxa"/>
          </w:tcPr>
          <w:p w:rsidR="00E70355" w:rsidRPr="00F161FB" w:rsidRDefault="00E70355" w:rsidP="00E403DD">
            <w:r w:rsidRPr="00F161FB">
              <w:t>Result</w:t>
            </w:r>
          </w:p>
        </w:tc>
        <w:tc>
          <w:tcPr>
            <w:tcW w:w="1842" w:type="dxa"/>
          </w:tcPr>
          <w:p w:rsidR="00E70355" w:rsidRPr="00F161FB" w:rsidRDefault="00E70355" w:rsidP="00E403DD">
            <w:r w:rsidRPr="00F161FB">
              <w:t>ResultType</w:t>
            </w:r>
          </w:p>
        </w:tc>
        <w:tc>
          <w:tcPr>
            <w:tcW w:w="3686" w:type="dxa"/>
          </w:tcPr>
          <w:p w:rsidR="00E70355" w:rsidRPr="00F161FB" w:rsidRDefault="00E70355" w:rsidP="00E403DD">
            <w:r w:rsidRPr="00F161FB">
              <w:t>Status för om operationen lyckades eller inte.</w:t>
            </w:r>
          </w:p>
        </w:tc>
        <w:tc>
          <w:tcPr>
            <w:tcW w:w="1382" w:type="dxa"/>
          </w:tcPr>
          <w:p w:rsidR="00E70355" w:rsidRPr="00F161FB" w:rsidRDefault="00E70355" w:rsidP="00E403DD">
            <w:r>
              <w:t>1</w:t>
            </w:r>
          </w:p>
        </w:tc>
      </w:tr>
    </w:tbl>
    <w:p w:rsidR="001A7BAF" w:rsidRPr="001A7BAF" w:rsidRDefault="001A7BAF" w:rsidP="00A505DE">
      <w:pPr>
        <w:pStyle w:val="Brdtext"/>
      </w:pPr>
    </w:p>
    <w:p w:rsidR="00AE76D7" w:rsidRDefault="00AE76D7" w:rsidP="00AE76D7">
      <w:pPr>
        <w:pStyle w:val="Rubrik2"/>
        <w:rPr>
          <w:lang w:val="sv-SE"/>
        </w:rPr>
      </w:pPr>
      <w:r>
        <w:t>Regler</w:t>
      </w:r>
    </w:p>
    <w:p w:rsidR="00AE76D7" w:rsidRPr="003D7441" w:rsidRDefault="00AE76D7" w:rsidP="00AE76D7"/>
    <w:p w:rsidR="00AE76D7" w:rsidRDefault="00AE76D7" w:rsidP="00AE76D7">
      <w:pPr>
        <w:pStyle w:val="Rubrik2"/>
        <w:rPr>
          <w:lang w:val="sv-SE"/>
        </w:rPr>
      </w:pPr>
      <w:r>
        <w:t>Tjänsteinteraktion</w:t>
      </w:r>
    </w:p>
    <w:p w:rsidR="00AE76D7" w:rsidRDefault="00AE76D7" w:rsidP="00AE76D7">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UnregisterBlock</w:t>
      </w:r>
      <w:r w:rsidRPr="00521F55">
        <w:rPr>
          <w:rFonts w:ascii="Courier New" w:hAnsi="Courier New" w:cs="Courier New"/>
          <w:szCs w:val="20"/>
          <w:lang w:eastAsia="sv-SE"/>
        </w:rPr>
        <w:t>Interaction</w:t>
      </w:r>
    </w:p>
    <w:p w:rsidR="000753FC" w:rsidRPr="00F161FB" w:rsidRDefault="000753FC" w:rsidP="000753FC"/>
    <w:p w:rsidR="000753FC" w:rsidRDefault="000753FC">
      <w:pPr>
        <w:rPr>
          <w:rFonts w:ascii="Courier New" w:hAnsi="Courier New" w:cs="Courier New"/>
          <w:szCs w:val="20"/>
          <w:lang w:eastAsia="sv-SE"/>
        </w:rPr>
      </w:pPr>
      <w:r>
        <w:rPr>
          <w:rFonts w:ascii="Courier New" w:hAnsi="Courier New" w:cs="Courier New"/>
          <w:szCs w:val="20"/>
          <w:lang w:eastAsia="sv-SE"/>
        </w:rPr>
        <w:br w:type="page"/>
      </w:r>
    </w:p>
    <w:p w:rsidR="00DF0AB7" w:rsidRPr="00F161FB" w:rsidRDefault="00DF0AB7" w:rsidP="00DF0AB7">
      <w:pPr>
        <w:pStyle w:val="Rubrik1"/>
      </w:pPr>
      <w:bookmarkStart w:id="27" w:name="_Toc301514907"/>
      <w:bookmarkStart w:id="28" w:name="_Toc301790243"/>
      <w:proofErr w:type="spellStart"/>
      <w:r w:rsidRPr="00F161FB">
        <w:lastRenderedPageBreak/>
        <w:t>RegisterTemporaryRevoke</w:t>
      </w:r>
      <w:bookmarkEnd w:id="27"/>
      <w:bookmarkEnd w:id="28"/>
      <w:proofErr w:type="spellEnd"/>
    </w:p>
    <w:p w:rsidR="00DF0AB7" w:rsidRDefault="00DF0AB7" w:rsidP="00DF0AB7">
      <w:r w:rsidRPr="00F161FB">
        <w:t>Denna operation registrerar en tillfällig hävning för en given spärr i den nationella spärrtjänsten, om spärren finns. Operationen används för att synkronisera en lokal hävning till den nationella spärrtjänsten.</w:t>
      </w:r>
    </w:p>
    <w:p w:rsidR="00DF0AB7" w:rsidRDefault="00DF0AB7" w:rsidP="00DF0AB7"/>
    <w:p w:rsidR="00DF0AB7" w:rsidRDefault="00DF0AB7" w:rsidP="00DF0AB7">
      <w:pPr>
        <w:pStyle w:val="Rubrik2"/>
      </w:pPr>
      <w:r>
        <w:t>Frivillighet</w:t>
      </w:r>
    </w:p>
    <w:p w:rsidR="00DF0AB7" w:rsidRPr="00AD41EC" w:rsidRDefault="00DF0AB7" w:rsidP="00A505DE">
      <w:pPr>
        <w:pStyle w:val="Brdtext"/>
      </w:pPr>
      <w:r>
        <w:t>Obligatoriskt</w:t>
      </w:r>
    </w:p>
    <w:p w:rsidR="00DF0AB7" w:rsidRDefault="00DF0AB7" w:rsidP="00DF0AB7">
      <w:pPr>
        <w:pStyle w:val="Rubrik2"/>
      </w:pPr>
      <w:r>
        <w:t>Version</w:t>
      </w:r>
    </w:p>
    <w:p w:rsidR="00DF0AB7" w:rsidRPr="00C55071" w:rsidRDefault="00DF0AB7" w:rsidP="00A505DE">
      <w:pPr>
        <w:pStyle w:val="Brdtext"/>
      </w:pPr>
      <w:r>
        <w:t>1.0</w:t>
      </w:r>
    </w:p>
    <w:p w:rsidR="00DF0AB7" w:rsidRDefault="00DF0AB7" w:rsidP="00DF0AB7">
      <w:pPr>
        <w:pStyle w:val="Rubrik2"/>
      </w:pPr>
      <w:r>
        <w:t>SLA-krav</w:t>
      </w:r>
    </w:p>
    <w:p w:rsidR="00DF0AB7" w:rsidRPr="00566C35" w:rsidRDefault="00DF0AB7" w:rsidP="00A505DE">
      <w:pPr>
        <w:pStyle w:val="Brdtext"/>
      </w:pPr>
      <w:r>
        <w:t>Inledande beskrivning</w:t>
      </w:r>
    </w:p>
    <w:p w:rsidR="00DF0AB7" w:rsidRDefault="00DF0AB7" w:rsidP="00DF0AB7"/>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DF0AB7" w:rsidRPr="00D957CA" w:rsidTr="00E232CF">
        <w:tc>
          <w:tcPr>
            <w:tcW w:w="3156" w:type="dxa"/>
          </w:tcPr>
          <w:p w:rsidR="00DF0AB7" w:rsidRPr="00D957CA" w:rsidRDefault="00DF0AB7" w:rsidP="00E232CF">
            <w:pPr>
              <w:rPr>
                <w:b/>
              </w:rPr>
            </w:pPr>
            <w:r>
              <w:rPr>
                <w:b/>
              </w:rPr>
              <w:t>Kategori</w:t>
            </w:r>
          </w:p>
        </w:tc>
        <w:tc>
          <w:tcPr>
            <w:tcW w:w="3853" w:type="dxa"/>
          </w:tcPr>
          <w:p w:rsidR="00DF0AB7" w:rsidRPr="00D957CA" w:rsidRDefault="00DF0AB7" w:rsidP="00E232CF">
            <w:pPr>
              <w:rPr>
                <w:b/>
              </w:rPr>
            </w:pPr>
            <w:r>
              <w:rPr>
                <w:b/>
              </w:rPr>
              <w:t>Värde</w:t>
            </w:r>
          </w:p>
        </w:tc>
        <w:tc>
          <w:tcPr>
            <w:tcW w:w="2205" w:type="dxa"/>
          </w:tcPr>
          <w:p w:rsidR="00DF0AB7" w:rsidRPr="00D957CA" w:rsidRDefault="00DF0AB7" w:rsidP="00E232CF">
            <w:pPr>
              <w:rPr>
                <w:b/>
              </w:rPr>
            </w:pPr>
            <w:r>
              <w:rPr>
                <w:b/>
              </w:rPr>
              <w:t>Kommentar</w:t>
            </w:r>
          </w:p>
        </w:tc>
      </w:tr>
      <w:tr w:rsidR="00DF0AB7" w:rsidTr="00E232CF">
        <w:tc>
          <w:tcPr>
            <w:tcW w:w="3156" w:type="dxa"/>
          </w:tcPr>
          <w:p w:rsidR="00DF0AB7" w:rsidRPr="000B4BFF" w:rsidRDefault="00DF0AB7" w:rsidP="00E232CF">
            <w:r>
              <w:t>Svarstid</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Pr="000B4BFF" w:rsidRDefault="00DF0AB7" w:rsidP="00E232CF">
            <w:r>
              <w:t>Tillgänglighet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Last</w:t>
            </w:r>
          </w:p>
        </w:tc>
        <w:tc>
          <w:tcPr>
            <w:tcW w:w="3853" w:type="dxa"/>
          </w:tcPr>
          <w:p w:rsidR="00DF0AB7" w:rsidRPr="000B4BFF" w:rsidRDefault="00DF0AB7" w:rsidP="00E232CF"/>
        </w:tc>
        <w:tc>
          <w:tcPr>
            <w:tcW w:w="2205" w:type="dxa"/>
          </w:tcPr>
          <w:p w:rsidR="00DF0AB7" w:rsidRPr="000B4BFF" w:rsidRDefault="00DF0AB7" w:rsidP="00E232CF"/>
        </w:tc>
      </w:tr>
      <w:tr w:rsidR="00DF0AB7" w:rsidTr="00E232CF">
        <w:tc>
          <w:tcPr>
            <w:tcW w:w="3156" w:type="dxa"/>
          </w:tcPr>
          <w:p w:rsidR="00DF0AB7" w:rsidRDefault="00DF0AB7" w:rsidP="00E232CF">
            <w:r>
              <w:t>Aktualitet</w:t>
            </w:r>
          </w:p>
        </w:tc>
        <w:tc>
          <w:tcPr>
            <w:tcW w:w="3853" w:type="dxa"/>
          </w:tcPr>
          <w:p w:rsidR="00DF0AB7" w:rsidRPr="000B4BFF" w:rsidRDefault="00DF0AB7" w:rsidP="00E232CF"/>
        </w:tc>
        <w:tc>
          <w:tcPr>
            <w:tcW w:w="2205" w:type="dxa"/>
          </w:tcPr>
          <w:p w:rsidR="00DF0AB7" w:rsidRPr="000B4BFF" w:rsidRDefault="00DF0AB7" w:rsidP="00E232CF"/>
        </w:tc>
      </w:tr>
    </w:tbl>
    <w:p w:rsidR="00DF0AB7" w:rsidRPr="00A5731E" w:rsidRDefault="00DF0AB7" w:rsidP="00DF0AB7"/>
    <w:p w:rsidR="00DF0AB7" w:rsidRPr="00F161FB" w:rsidRDefault="00DF0AB7" w:rsidP="00DF0AB7"/>
    <w:p w:rsidR="00DF0AB7" w:rsidRPr="00F161FB" w:rsidRDefault="00DF0AB7" w:rsidP="00DF0AB7">
      <w:pPr>
        <w:pStyle w:val="Rubrik3"/>
      </w:pPr>
      <w:bookmarkStart w:id="29" w:name="_Toc301514908"/>
      <w:proofErr w:type="spellStart"/>
      <w:r w:rsidRPr="00F161FB">
        <w:t>Inparameter</w:t>
      </w:r>
      <w:proofErr w:type="spellEnd"/>
      <w:r w:rsidRPr="00F161FB">
        <w:t xml:space="preserve">: </w:t>
      </w:r>
      <w:proofErr w:type="spellStart"/>
      <w:r w:rsidRPr="00F161FB">
        <w:t>RegisterTemporaryRevoke</w:t>
      </w:r>
      <w:bookmarkEnd w:id="29"/>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AD5A62" w:rsidRPr="00F161FB" w:rsidTr="008261F6">
        <w:trPr>
          <w:trHeight w:val="384"/>
        </w:trPr>
        <w:tc>
          <w:tcPr>
            <w:tcW w:w="2770" w:type="dxa"/>
            <w:shd w:val="clear" w:color="auto" w:fill="D9D9D9" w:themeFill="background1" w:themeFillShade="D9"/>
            <w:vAlign w:val="bottom"/>
          </w:tcPr>
          <w:p w:rsidR="00AD5A62" w:rsidRPr="00F161FB" w:rsidRDefault="00AD5A62" w:rsidP="00E232CF">
            <w:pPr>
              <w:rPr>
                <w:b/>
              </w:rPr>
            </w:pPr>
            <w:r w:rsidRPr="00F161FB">
              <w:rPr>
                <w:b/>
              </w:rPr>
              <w:t>Namn</w:t>
            </w:r>
          </w:p>
        </w:tc>
        <w:tc>
          <w:tcPr>
            <w:tcW w:w="1874" w:type="dxa"/>
            <w:shd w:val="clear" w:color="auto" w:fill="D9D9D9" w:themeFill="background1" w:themeFillShade="D9"/>
            <w:vAlign w:val="bottom"/>
          </w:tcPr>
          <w:p w:rsidR="00AD5A62" w:rsidRPr="00F161FB" w:rsidRDefault="00AD5A62" w:rsidP="00E232CF">
            <w:pPr>
              <w:rPr>
                <w:b/>
              </w:rPr>
            </w:pPr>
            <w:r w:rsidRPr="00F161FB">
              <w:rPr>
                <w:b/>
              </w:rPr>
              <w:t>Datatyp</w:t>
            </w:r>
          </w:p>
        </w:tc>
        <w:tc>
          <w:tcPr>
            <w:tcW w:w="3686" w:type="dxa"/>
            <w:shd w:val="clear" w:color="auto" w:fill="D9D9D9" w:themeFill="background1" w:themeFillShade="D9"/>
            <w:vAlign w:val="bottom"/>
          </w:tcPr>
          <w:p w:rsidR="00AD5A62" w:rsidRPr="00F161FB" w:rsidRDefault="00AD5A62" w:rsidP="00E232CF">
            <w:pPr>
              <w:rPr>
                <w:b/>
              </w:rPr>
            </w:pPr>
            <w:r w:rsidRPr="00F161FB">
              <w:rPr>
                <w:b/>
              </w:rPr>
              <w:t>Beskrivning</w:t>
            </w:r>
          </w:p>
        </w:tc>
        <w:tc>
          <w:tcPr>
            <w:tcW w:w="1417" w:type="dxa"/>
            <w:shd w:val="clear" w:color="auto" w:fill="D9D9D9" w:themeFill="background1" w:themeFillShade="D9"/>
            <w:vAlign w:val="bottom"/>
          </w:tcPr>
          <w:p w:rsidR="00AD5A62" w:rsidRPr="00F161FB" w:rsidRDefault="00AD5A62" w:rsidP="008261F6">
            <w:pPr>
              <w:rPr>
                <w:b/>
              </w:rPr>
            </w:pPr>
            <w:r>
              <w:rPr>
                <w:b/>
              </w:rPr>
              <w:t>Kardinalitet</w:t>
            </w:r>
          </w:p>
        </w:tc>
      </w:tr>
      <w:tr w:rsidR="00AD5A62" w:rsidRPr="00F161FB" w:rsidTr="00AD5A62">
        <w:tc>
          <w:tcPr>
            <w:tcW w:w="2770" w:type="dxa"/>
          </w:tcPr>
          <w:p w:rsidR="00AD5A62" w:rsidRPr="00F161FB" w:rsidRDefault="00AD5A62" w:rsidP="00E232CF">
            <w:r w:rsidRPr="00F161FB">
              <w:rPr>
                <w:iCs/>
              </w:rPr>
              <w:t>TemporaryRevokeRegistration</w:t>
            </w:r>
          </w:p>
        </w:tc>
        <w:tc>
          <w:tcPr>
            <w:tcW w:w="1874" w:type="dxa"/>
          </w:tcPr>
          <w:p w:rsidR="00AD5A62" w:rsidRPr="00F161FB" w:rsidRDefault="00AD5A62" w:rsidP="00E232CF">
            <w:r w:rsidRPr="00F161FB">
              <w:rPr>
                <w:i/>
                <w:iCs/>
              </w:rPr>
              <w:t>TemporaryRevokeRegistrationType</w:t>
            </w:r>
          </w:p>
        </w:tc>
        <w:tc>
          <w:tcPr>
            <w:tcW w:w="3686" w:type="dxa"/>
          </w:tcPr>
          <w:p w:rsidR="00AD5A62" w:rsidRPr="00F161FB" w:rsidRDefault="00AD5A62" w:rsidP="00E232CF">
            <w:r w:rsidRPr="00F161FB">
              <w:t xml:space="preserve">Registreringsuppgifter för tillfällig hävning. Se </w:t>
            </w:r>
            <w:r w:rsidRPr="00F161FB">
              <w:rPr>
                <w:i/>
              </w:rPr>
              <w:t xml:space="preserve">kapitel </w:t>
            </w:r>
            <w:r>
              <w:fldChar w:fldCharType="begin"/>
            </w:r>
            <w:r>
              <w:instrText xml:space="preserve"> REF _Ref293990959 \r \h  \* MERGEFORMAT </w:instrText>
            </w:r>
            <w:r>
              <w:fldChar w:fldCharType="separate"/>
            </w:r>
            <w:r w:rsidR="00770B7B" w:rsidRPr="00770B7B">
              <w:rPr>
                <w:i/>
              </w:rPr>
              <w:t>16.2</w:t>
            </w:r>
            <w:r>
              <w:fldChar w:fldCharType="end"/>
            </w:r>
            <w:r w:rsidRPr="00F161FB">
              <w:t>.</w:t>
            </w:r>
          </w:p>
        </w:tc>
        <w:tc>
          <w:tcPr>
            <w:tcW w:w="1417" w:type="dxa"/>
          </w:tcPr>
          <w:p w:rsidR="00AD5A62" w:rsidRPr="00F161FB" w:rsidRDefault="006110EC" w:rsidP="00E232CF">
            <w:r>
              <w:t>1</w:t>
            </w:r>
          </w:p>
        </w:tc>
      </w:tr>
    </w:tbl>
    <w:p w:rsidR="00DF0AB7" w:rsidRDefault="00DF0AB7" w:rsidP="00DF0AB7">
      <w:pPr>
        <w:pStyle w:val="Rubrik3"/>
        <w:rPr>
          <w:iCs/>
        </w:rPr>
      </w:pPr>
      <w:bookmarkStart w:id="30" w:name="_Toc301514909"/>
      <w:r w:rsidRPr="00F161FB">
        <w:t xml:space="preserve">Returvärde: </w:t>
      </w:r>
      <w:proofErr w:type="spellStart"/>
      <w:r w:rsidRPr="00F161FB">
        <w:t>RegisterTemporaryRevoke</w:t>
      </w:r>
      <w:r w:rsidRPr="00F161FB">
        <w:rPr>
          <w:iCs/>
        </w:rPr>
        <w:t>Response</w:t>
      </w:r>
      <w:bookmarkEnd w:id="30"/>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3C4B4C" w:rsidRPr="00F161FB" w:rsidTr="00617533">
        <w:trPr>
          <w:trHeight w:val="384"/>
        </w:trPr>
        <w:tc>
          <w:tcPr>
            <w:tcW w:w="2802" w:type="dxa"/>
            <w:shd w:val="clear" w:color="auto" w:fill="D9D9D9" w:themeFill="background1" w:themeFillShade="D9"/>
            <w:vAlign w:val="bottom"/>
          </w:tcPr>
          <w:p w:rsidR="003C4B4C" w:rsidRPr="00F161FB" w:rsidRDefault="003C4B4C" w:rsidP="00E403DD">
            <w:pPr>
              <w:rPr>
                <w:b/>
              </w:rPr>
            </w:pPr>
            <w:r w:rsidRPr="00F161FB">
              <w:rPr>
                <w:b/>
              </w:rPr>
              <w:t>Namn</w:t>
            </w:r>
          </w:p>
        </w:tc>
        <w:tc>
          <w:tcPr>
            <w:tcW w:w="1842" w:type="dxa"/>
            <w:shd w:val="clear" w:color="auto" w:fill="D9D9D9" w:themeFill="background1" w:themeFillShade="D9"/>
            <w:vAlign w:val="bottom"/>
          </w:tcPr>
          <w:p w:rsidR="003C4B4C" w:rsidRPr="00F161FB" w:rsidRDefault="003C4B4C" w:rsidP="00E403DD">
            <w:pPr>
              <w:rPr>
                <w:b/>
              </w:rPr>
            </w:pPr>
            <w:r w:rsidRPr="00F161FB">
              <w:rPr>
                <w:b/>
              </w:rPr>
              <w:t>Datatyp</w:t>
            </w:r>
          </w:p>
        </w:tc>
        <w:tc>
          <w:tcPr>
            <w:tcW w:w="3686" w:type="dxa"/>
            <w:shd w:val="clear" w:color="auto" w:fill="D9D9D9" w:themeFill="background1" w:themeFillShade="D9"/>
            <w:vAlign w:val="bottom"/>
          </w:tcPr>
          <w:p w:rsidR="003C4B4C" w:rsidRPr="00F161FB" w:rsidRDefault="003C4B4C" w:rsidP="00E403DD">
            <w:pPr>
              <w:rPr>
                <w:b/>
              </w:rPr>
            </w:pPr>
            <w:r w:rsidRPr="00F161FB">
              <w:rPr>
                <w:b/>
              </w:rPr>
              <w:t>Beskrivning</w:t>
            </w:r>
          </w:p>
        </w:tc>
        <w:tc>
          <w:tcPr>
            <w:tcW w:w="1382" w:type="dxa"/>
            <w:shd w:val="clear" w:color="auto" w:fill="D9D9D9" w:themeFill="background1" w:themeFillShade="D9"/>
            <w:vAlign w:val="bottom"/>
          </w:tcPr>
          <w:p w:rsidR="003C4B4C" w:rsidRPr="00F161FB" w:rsidRDefault="003C4B4C" w:rsidP="00E403DD">
            <w:pPr>
              <w:rPr>
                <w:b/>
              </w:rPr>
            </w:pPr>
            <w:r>
              <w:rPr>
                <w:b/>
              </w:rPr>
              <w:t>Kardinalitet</w:t>
            </w:r>
          </w:p>
        </w:tc>
      </w:tr>
      <w:tr w:rsidR="003C4B4C" w:rsidRPr="00F161FB" w:rsidTr="00617533">
        <w:tc>
          <w:tcPr>
            <w:tcW w:w="2802" w:type="dxa"/>
          </w:tcPr>
          <w:p w:rsidR="003C4B4C" w:rsidRPr="00F161FB" w:rsidRDefault="003C4B4C" w:rsidP="00E403DD">
            <w:r w:rsidRPr="00F161FB">
              <w:t>Result</w:t>
            </w:r>
          </w:p>
        </w:tc>
        <w:tc>
          <w:tcPr>
            <w:tcW w:w="1842" w:type="dxa"/>
          </w:tcPr>
          <w:p w:rsidR="003C4B4C" w:rsidRPr="00F161FB" w:rsidRDefault="003C4B4C" w:rsidP="00E403DD">
            <w:r w:rsidRPr="00F161FB">
              <w:t>ResultType</w:t>
            </w:r>
          </w:p>
        </w:tc>
        <w:tc>
          <w:tcPr>
            <w:tcW w:w="3686" w:type="dxa"/>
          </w:tcPr>
          <w:p w:rsidR="003C4B4C" w:rsidRPr="00F161FB" w:rsidRDefault="003C4B4C" w:rsidP="00E403DD">
            <w:r w:rsidRPr="00F161FB">
              <w:t>Status för om operationen lyckades eller inte.</w:t>
            </w:r>
          </w:p>
        </w:tc>
        <w:tc>
          <w:tcPr>
            <w:tcW w:w="1382" w:type="dxa"/>
          </w:tcPr>
          <w:p w:rsidR="003C4B4C" w:rsidRPr="00F161FB" w:rsidRDefault="003C4B4C" w:rsidP="00E403DD">
            <w:r>
              <w:t>1</w:t>
            </w:r>
          </w:p>
        </w:tc>
      </w:tr>
    </w:tbl>
    <w:p w:rsidR="00522BEB" w:rsidRDefault="00522BEB" w:rsidP="00522BEB">
      <w:pPr>
        <w:pStyle w:val="Rubrik2"/>
        <w:rPr>
          <w:lang w:val="sv-SE"/>
        </w:rPr>
      </w:pPr>
      <w:r>
        <w:t>Regler</w:t>
      </w:r>
    </w:p>
    <w:p w:rsidR="00522BEB" w:rsidRPr="003D7441" w:rsidRDefault="00522BEB" w:rsidP="00522BEB"/>
    <w:p w:rsidR="00522BEB" w:rsidRDefault="00522BEB" w:rsidP="00522BEB">
      <w:pPr>
        <w:pStyle w:val="Rubrik2"/>
        <w:rPr>
          <w:lang w:val="sv-SE"/>
        </w:rPr>
      </w:pPr>
      <w:r>
        <w:t>Tjänsteinteraktion</w:t>
      </w:r>
    </w:p>
    <w:p w:rsidR="00522BEB" w:rsidRDefault="003331E4" w:rsidP="00522BEB">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RegisterTemporary</w:t>
      </w:r>
      <w:r w:rsidR="003D0F0D">
        <w:rPr>
          <w:rFonts w:ascii="Courier New" w:hAnsi="Courier New" w:cs="Courier New"/>
          <w:szCs w:val="20"/>
          <w:lang w:eastAsia="sv-SE"/>
        </w:rPr>
        <w:t>Revoke</w:t>
      </w:r>
      <w:r w:rsidR="00522BEB" w:rsidRPr="00521F55">
        <w:rPr>
          <w:rFonts w:ascii="Courier New" w:hAnsi="Courier New" w:cs="Courier New"/>
          <w:szCs w:val="20"/>
          <w:lang w:eastAsia="sv-SE"/>
        </w:rPr>
        <w:t>Interaction</w:t>
      </w:r>
    </w:p>
    <w:p w:rsidR="003364C0" w:rsidRDefault="003364C0" w:rsidP="00072841">
      <w:pPr>
        <w:tabs>
          <w:tab w:val="num" w:pos="720"/>
        </w:tabs>
        <w:ind w:left="720" w:hanging="360"/>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066612" w:rsidRPr="00F161FB" w:rsidRDefault="00066612" w:rsidP="00066612">
      <w:pPr>
        <w:pStyle w:val="Rubrik1"/>
      </w:pPr>
      <w:bookmarkStart w:id="31" w:name="_Toc301790244"/>
      <w:proofErr w:type="spellStart"/>
      <w:r>
        <w:lastRenderedPageBreak/>
        <w:t>Unr</w:t>
      </w:r>
      <w:r w:rsidRPr="00F161FB">
        <w:t>e</w:t>
      </w:r>
      <w:r w:rsidR="00C02D9F">
        <w:t>gisterTemporaryRevoke</w:t>
      </w:r>
      <w:bookmarkEnd w:id="31"/>
      <w:proofErr w:type="spellEnd"/>
    </w:p>
    <w:p w:rsidR="00066612" w:rsidRPr="00F161FB" w:rsidRDefault="00066612" w:rsidP="00066612">
      <w:r w:rsidRPr="00F161FB">
        <w:t>Denna operation avregistrerar/raderar en tillfällig hävning i den nationella spärrtjänsten, om hävningen finns. Operationen används för att synkronisera borttag av en lokal hävning till den nationella spärrtjänsten.</w:t>
      </w:r>
    </w:p>
    <w:p w:rsidR="00066612" w:rsidRDefault="00066612" w:rsidP="00066612"/>
    <w:p w:rsidR="00066612" w:rsidRDefault="00066612" w:rsidP="00066612">
      <w:pPr>
        <w:pStyle w:val="Rubrik2"/>
      </w:pPr>
      <w:r>
        <w:t>Frivillighet</w:t>
      </w:r>
    </w:p>
    <w:p w:rsidR="00066612" w:rsidRPr="00AD41EC" w:rsidRDefault="00066612" w:rsidP="00A505DE">
      <w:pPr>
        <w:pStyle w:val="Brdtext"/>
      </w:pPr>
      <w:r>
        <w:t>Obligatoriskt</w:t>
      </w:r>
    </w:p>
    <w:p w:rsidR="00066612" w:rsidRDefault="00066612" w:rsidP="00066612">
      <w:pPr>
        <w:pStyle w:val="Rubrik2"/>
      </w:pPr>
      <w:r>
        <w:t>Version</w:t>
      </w:r>
    </w:p>
    <w:p w:rsidR="00066612" w:rsidRPr="00C55071" w:rsidRDefault="00066612" w:rsidP="00A505DE">
      <w:pPr>
        <w:pStyle w:val="Brdtext"/>
      </w:pPr>
      <w:r>
        <w:t>1.0</w:t>
      </w:r>
    </w:p>
    <w:p w:rsidR="00066612" w:rsidRDefault="00066612" w:rsidP="00066612">
      <w:pPr>
        <w:pStyle w:val="Rubrik2"/>
      </w:pPr>
      <w:r>
        <w:t>SLA-krav</w:t>
      </w:r>
    </w:p>
    <w:p w:rsidR="00066612" w:rsidRPr="00566C35" w:rsidRDefault="00066612" w:rsidP="00A505DE">
      <w:pPr>
        <w:pStyle w:val="Brdtext"/>
      </w:pPr>
      <w:r>
        <w:t>Inledande beskrivning</w:t>
      </w:r>
    </w:p>
    <w:p w:rsidR="00066612" w:rsidRDefault="00066612" w:rsidP="00066612"/>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66612" w:rsidRPr="00D957CA" w:rsidTr="00E232CF">
        <w:tc>
          <w:tcPr>
            <w:tcW w:w="3156" w:type="dxa"/>
          </w:tcPr>
          <w:p w:rsidR="00066612" w:rsidRPr="00D957CA" w:rsidRDefault="00066612" w:rsidP="00E232CF">
            <w:pPr>
              <w:rPr>
                <w:b/>
              </w:rPr>
            </w:pPr>
            <w:r>
              <w:rPr>
                <w:b/>
              </w:rPr>
              <w:t>Kategori</w:t>
            </w:r>
          </w:p>
        </w:tc>
        <w:tc>
          <w:tcPr>
            <w:tcW w:w="3853" w:type="dxa"/>
          </w:tcPr>
          <w:p w:rsidR="00066612" w:rsidRPr="00D957CA" w:rsidRDefault="00066612" w:rsidP="00E232CF">
            <w:pPr>
              <w:rPr>
                <w:b/>
              </w:rPr>
            </w:pPr>
            <w:r>
              <w:rPr>
                <w:b/>
              </w:rPr>
              <w:t>Värde</w:t>
            </w:r>
          </w:p>
        </w:tc>
        <w:tc>
          <w:tcPr>
            <w:tcW w:w="2205" w:type="dxa"/>
          </w:tcPr>
          <w:p w:rsidR="00066612" w:rsidRPr="00D957CA" w:rsidRDefault="00066612" w:rsidP="00E232CF">
            <w:pPr>
              <w:rPr>
                <w:b/>
              </w:rPr>
            </w:pPr>
            <w:r>
              <w:rPr>
                <w:b/>
              </w:rPr>
              <w:t>Kommentar</w:t>
            </w:r>
          </w:p>
        </w:tc>
      </w:tr>
      <w:tr w:rsidR="00066612" w:rsidTr="00E232CF">
        <w:tc>
          <w:tcPr>
            <w:tcW w:w="3156" w:type="dxa"/>
          </w:tcPr>
          <w:p w:rsidR="00066612" w:rsidRPr="000B4BFF" w:rsidRDefault="00066612" w:rsidP="00E232CF">
            <w:r>
              <w:t>Svarstid</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Pr="000B4BFF" w:rsidRDefault="00066612" w:rsidP="00E232CF">
            <w:r>
              <w:t>Tillgänglighet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Last</w:t>
            </w:r>
          </w:p>
        </w:tc>
        <w:tc>
          <w:tcPr>
            <w:tcW w:w="3853" w:type="dxa"/>
          </w:tcPr>
          <w:p w:rsidR="00066612" w:rsidRPr="000B4BFF" w:rsidRDefault="00066612" w:rsidP="00E232CF"/>
        </w:tc>
        <w:tc>
          <w:tcPr>
            <w:tcW w:w="2205" w:type="dxa"/>
          </w:tcPr>
          <w:p w:rsidR="00066612" w:rsidRPr="000B4BFF" w:rsidRDefault="00066612" w:rsidP="00E232CF"/>
        </w:tc>
      </w:tr>
      <w:tr w:rsidR="00066612" w:rsidTr="00E232CF">
        <w:tc>
          <w:tcPr>
            <w:tcW w:w="3156" w:type="dxa"/>
          </w:tcPr>
          <w:p w:rsidR="00066612" w:rsidRDefault="00066612" w:rsidP="00E232CF">
            <w:r>
              <w:t>Aktualitet</w:t>
            </w:r>
          </w:p>
        </w:tc>
        <w:tc>
          <w:tcPr>
            <w:tcW w:w="3853" w:type="dxa"/>
          </w:tcPr>
          <w:p w:rsidR="00066612" w:rsidRPr="000B4BFF" w:rsidRDefault="00066612" w:rsidP="00E232CF"/>
        </w:tc>
        <w:tc>
          <w:tcPr>
            <w:tcW w:w="2205" w:type="dxa"/>
          </w:tcPr>
          <w:p w:rsidR="00066612" w:rsidRPr="000B4BFF" w:rsidRDefault="00066612" w:rsidP="00E232CF"/>
        </w:tc>
      </w:tr>
    </w:tbl>
    <w:p w:rsidR="00066612" w:rsidRPr="00A5731E" w:rsidRDefault="00066612" w:rsidP="00066612"/>
    <w:p w:rsidR="00066612" w:rsidRPr="00F161FB" w:rsidRDefault="00066612" w:rsidP="00066612">
      <w:pPr>
        <w:pStyle w:val="Rubrik3"/>
      </w:pPr>
      <w:bookmarkStart w:id="32" w:name="_Toc301514911"/>
      <w:proofErr w:type="spellStart"/>
      <w:r w:rsidRPr="00F161FB">
        <w:t>Inparameter</w:t>
      </w:r>
      <w:proofErr w:type="spellEnd"/>
      <w:r w:rsidRPr="00F161FB">
        <w:t xml:space="preserve">: </w:t>
      </w:r>
      <w:proofErr w:type="spellStart"/>
      <w:r w:rsidRPr="00F161FB">
        <w:t>UnregisterTemporaryRevoke</w:t>
      </w:r>
      <w:bookmarkEnd w:id="32"/>
      <w:proofErr w:type="spellEnd"/>
    </w:p>
    <w:tbl>
      <w:tblPr>
        <w:tblStyle w:val="Tabellrutnt"/>
        <w:tblW w:w="9747" w:type="dxa"/>
        <w:tblLayout w:type="fixed"/>
        <w:tblLook w:val="04A0" w:firstRow="1" w:lastRow="0" w:firstColumn="1" w:lastColumn="0" w:noHBand="0" w:noVBand="1"/>
      </w:tblPr>
      <w:tblGrid>
        <w:gridCol w:w="2770"/>
        <w:gridCol w:w="1874"/>
        <w:gridCol w:w="3686"/>
        <w:gridCol w:w="1417"/>
      </w:tblGrid>
      <w:tr w:rsidR="008261F6" w:rsidRPr="00F161FB" w:rsidTr="00FA66F1">
        <w:trPr>
          <w:trHeight w:val="384"/>
        </w:trPr>
        <w:tc>
          <w:tcPr>
            <w:tcW w:w="2770" w:type="dxa"/>
            <w:shd w:val="clear" w:color="auto" w:fill="D9D9D9" w:themeFill="background1" w:themeFillShade="D9"/>
            <w:vAlign w:val="bottom"/>
          </w:tcPr>
          <w:p w:rsidR="008261F6" w:rsidRPr="00F161FB" w:rsidRDefault="008261F6" w:rsidP="00E232CF">
            <w:pPr>
              <w:rPr>
                <w:b/>
              </w:rPr>
            </w:pPr>
            <w:r w:rsidRPr="00F161FB">
              <w:rPr>
                <w:b/>
              </w:rPr>
              <w:t>Namn</w:t>
            </w:r>
          </w:p>
        </w:tc>
        <w:tc>
          <w:tcPr>
            <w:tcW w:w="1874" w:type="dxa"/>
            <w:shd w:val="clear" w:color="auto" w:fill="D9D9D9" w:themeFill="background1" w:themeFillShade="D9"/>
            <w:vAlign w:val="bottom"/>
          </w:tcPr>
          <w:p w:rsidR="008261F6" w:rsidRPr="00F161FB" w:rsidRDefault="008261F6" w:rsidP="00E232CF">
            <w:pPr>
              <w:rPr>
                <w:b/>
              </w:rPr>
            </w:pPr>
            <w:r w:rsidRPr="00F161FB">
              <w:rPr>
                <w:b/>
              </w:rPr>
              <w:t>Datatyp</w:t>
            </w:r>
          </w:p>
        </w:tc>
        <w:tc>
          <w:tcPr>
            <w:tcW w:w="3686" w:type="dxa"/>
            <w:shd w:val="clear" w:color="auto" w:fill="D9D9D9" w:themeFill="background1" w:themeFillShade="D9"/>
            <w:vAlign w:val="bottom"/>
          </w:tcPr>
          <w:p w:rsidR="008261F6" w:rsidRPr="00F161FB" w:rsidRDefault="008261F6" w:rsidP="00E232CF">
            <w:pPr>
              <w:rPr>
                <w:b/>
              </w:rPr>
            </w:pPr>
            <w:r w:rsidRPr="00F161FB">
              <w:rPr>
                <w:b/>
              </w:rPr>
              <w:t>Beskrivning</w:t>
            </w:r>
          </w:p>
        </w:tc>
        <w:tc>
          <w:tcPr>
            <w:tcW w:w="1417" w:type="dxa"/>
            <w:shd w:val="clear" w:color="auto" w:fill="D9D9D9" w:themeFill="background1" w:themeFillShade="D9"/>
            <w:vAlign w:val="bottom"/>
          </w:tcPr>
          <w:p w:rsidR="008261F6" w:rsidRPr="00F161FB" w:rsidRDefault="008261F6" w:rsidP="00FA66F1">
            <w:pPr>
              <w:rPr>
                <w:b/>
              </w:rPr>
            </w:pPr>
            <w:r>
              <w:rPr>
                <w:b/>
              </w:rPr>
              <w:t>Kardinalitet</w:t>
            </w:r>
          </w:p>
        </w:tc>
      </w:tr>
      <w:tr w:rsidR="008261F6" w:rsidRPr="00F161FB" w:rsidTr="008261F6">
        <w:tc>
          <w:tcPr>
            <w:tcW w:w="2770" w:type="dxa"/>
          </w:tcPr>
          <w:p w:rsidR="008261F6" w:rsidRPr="00F161FB" w:rsidRDefault="008261F6" w:rsidP="00E232CF">
            <w:r w:rsidRPr="00F161FB">
              <w:rPr>
                <w:iCs/>
              </w:rPr>
              <w:t>TemporaryRevokeId</w:t>
            </w:r>
          </w:p>
        </w:tc>
        <w:tc>
          <w:tcPr>
            <w:tcW w:w="1874" w:type="dxa"/>
          </w:tcPr>
          <w:p w:rsidR="008261F6" w:rsidRPr="00F161FB" w:rsidRDefault="008261F6" w:rsidP="00E232CF">
            <w:r w:rsidRPr="00F161FB">
              <w:t>string</w:t>
            </w:r>
          </w:p>
        </w:tc>
        <w:tc>
          <w:tcPr>
            <w:tcW w:w="3686" w:type="dxa"/>
          </w:tcPr>
          <w:p w:rsidR="008261F6" w:rsidRPr="00F161FB" w:rsidRDefault="008261F6" w:rsidP="00E232CF">
            <w:r w:rsidRPr="00F161FB">
              <w:t>Identifierare för den tillfälliga hävning som skall raderas. Följer formatet för UUID, 36 tecken.</w:t>
            </w:r>
          </w:p>
        </w:tc>
        <w:tc>
          <w:tcPr>
            <w:tcW w:w="1417" w:type="dxa"/>
          </w:tcPr>
          <w:p w:rsidR="008261F6" w:rsidRPr="00F161FB" w:rsidRDefault="00FA66F1" w:rsidP="00E232CF">
            <w:r>
              <w:t>1</w:t>
            </w:r>
          </w:p>
        </w:tc>
      </w:tr>
    </w:tbl>
    <w:p w:rsidR="00066612" w:rsidRDefault="00066612" w:rsidP="00066612">
      <w:pPr>
        <w:pStyle w:val="Rubrik3"/>
        <w:rPr>
          <w:iCs/>
        </w:rPr>
      </w:pPr>
      <w:bookmarkStart w:id="33" w:name="_Toc301514912"/>
      <w:r w:rsidRPr="00F161FB">
        <w:t xml:space="preserve">Returvärde: </w:t>
      </w:r>
      <w:proofErr w:type="spellStart"/>
      <w:r w:rsidRPr="00F161FB">
        <w:t>UnregisterTemporaryRevoke</w:t>
      </w:r>
      <w:r w:rsidRPr="00F161FB">
        <w:rPr>
          <w:iCs/>
        </w:rPr>
        <w:t>Response</w:t>
      </w:r>
      <w:bookmarkEnd w:id="33"/>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DC2073" w:rsidRPr="00F161FB" w:rsidTr="00F756E2">
        <w:trPr>
          <w:trHeight w:val="384"/>
        </w:trPr>
        <w:tc>
          <w:tcPr>
            <w:tcW w:w="2802" w:type="dxa"/>
            <w:shd w:val="clear" w:color="auto" w:fill="D9D9D9" w:themeFill="background1" w:themeFillShade="D9"/>
            <w:vAlign w:val="bottom"/>
          </w:tcPr>
          <w:p w:rsidR="00DC2073" w:rsidRPr="00F161FB" w:rsidRDefault="00DC2073" w:rsidP="00E403DD">
            <w:pPr>
              <w:rPr>
                <w:b/>
              </w:rPr>
            </w:pPr>
            <w:r w:rsidRPr="00F161FB">
              <w:rPr>
                <w:b/>
              </w:rPr>
              <w:t>Namn</w:t>
            </w:r>
          </w:p>
        </w:tc>
        <w:tc>
          <w:tcPr>
            <w:tcW w:w="1842" w:type="dxa"/>
            <w:shd w:val="clear" w:color="auto" w:fill="D9D9D9" w:themeFill="background1" w:themeFillShade="D9"/>
            <w:vAlign w:val="bottom"/>
          </w:tcPr>
          <w:p w:rsidR="00DC2073" w:rsidRPr="00F161FB" w:rsidRDefault="00DC2073" w:rsidP="00E403DD">
            <w:pPr>
              <w:rPr>
                <w:b/>
              </w:rPr>
            </w:pPr>
            <w:r w:rsidRPr="00F161FB">
              <w:rPr>
                <w:b/>
              </w:rPr>
              <w:t>Datatyp</w:t>
            </w:r>
          </w:p>
        </w:tc>
        <w:tc>
          <w:tcPr>
            <w:tcW w:w="3686" w:type="dxa"/>
            <w:shd w:val="clear" w:color="auto" w:fill="D9D9D9" w:themeFill="background1" w:themeFillShade="D9"/>
            <w:vAlign w:val="bottom"/>
          </w:tcPr>
          <w:p w:rsidR="00DC2073" w:rsidRPr="00F161FB" w:rsidRDefault="00DC2073" w:rsidP="00E403DD">
            <w:pPr>
              <w:rPr>
                <w:b/>
              </w:rPr>
            </w:pPr>
            <w:r w:rsidRPr="00F161FB">
              <w:rPr>
                <w:b/>
              </w:rPr>
              <w:t>Beskrivning</w:t>
            </w:r>
          </w:p>
        </w:tc>
        <w:tc>
          <w:tcPr>
            <w:tcW w:w="1382" w:type="dxa"/>
            <w:shd w:val="clear" w:color="auto" w:fill="D9D9D9" w:themeFill="background1" w:themeFillShade="D9"/>
            <w:vAlign w:val="bottom"/>
          </w:tcPr>
          <w:p w:rsidR="00DC2073" w:rsidRPr="00F161FB" w:rsidRDefault="00DC2073" w:rsidP="00E403DD">
            <w:pPr>
              <w:rPr>
                <w:b/>
              </w:rPr>
            </w:pPr>
            <w:r>
              <w:rPr>
                <w:b/>
              </w:rPr>
              <w:t>Kardinalitet</w:t>
            </w:r>
          </w:p>
        </w:tc>
      </w:tr>
      <w:tr w:rsidR="00DC2073" w:rsidRPr="00F161FB" w:rsidTr="00F756E2">
        <w:tc>
          <w:tcPr>
            <w:tcW w:w="2802" w:type="dxa"/>
          </w:tcPr>
          <w:p w:rsidR="00DC2073" w:rsidRPr="00F161FB" w:rsidRDefault="00DC2073" w:rsidP="00E403DD">
            <w:r w:rsidRPr="00F161FB">
              <w:t>Result</w:t>
            </w:r>
          </w:p>
        </w:tc>
        <w:tc>
          <w:tcPr>
            <w:tcW w:w="1842" w:type="dxa"/>
          </w:tcPr>
          <w:p w:rsidR="00DC2073" w:rsidRPr="00F161FB" w:rsidRDefault="00DC2073" w:rsidP="00E403DD">
            <w:r w:rsidRPr="00F161FB">
              <w:t>ResultType</w:t>
            </w:r>
          </w:p>
        </w:tc>
        <w:tc>
          <w:tcPr>
            <w:tcW w:w="3686" w:type="dxa"/>
          </w:tcPr>
          <w:p w:rsidR="00DC2073" w:rsidRPr="00F161FB" w:rsidRDefault="00DC2073" w:rsidP="00E403DD">
            <w:r w:rsidRPr="00F161FB">
              <w:t>Status för om operationen lyckades eller inte.</w:t>
            </w:r>
          </w:p>
        </w:tc>
        <w:tc>
          <w:tcPr>
            <w:tcW w:w="1382" w:type="dxa"/>
          </w:tcPr>
          <w:p w:rsidR="00DC2073" w:rsidRPr="00F161FB" w:rsidRDefault="00DC2073" w:rsidP="00E403DD">
            <w:r>
              <w:t>1</w:t>
            </w:r>
          </w:p>
        </w:tc>
      </w:tr>
    </w:tbl>
    <w:p w:rsidR="00066612" w:rsidRDefault="00066612" w:rsidP="00066612">
      <w:pPr>
        <w:pStyle w:val="Rubrik2"/>
        <w:rPr>
          <w:lang w:val="sv-SE"/>
        </w:rPr>
      </w:pPr>
      <w:r>
        <w:t>Regler</w:t>
      </w:r>
    </w:p>
    <w:p w:rsidR="00066612" w:rsidRPr="003D7441" w:rsidRDefault="00066612" w:rsidP="00066612"/>
    <w:p w:rsidR="00066612" w:rsidRDefault="00066612" w:rsidP="00066612">
      <w:pPr>
        <w:pStyle w:val="Rubrik2"/>
        <w:rPr>
          <w:lang w:val="sv-SE"/>
        </w:rPr>
      </w:pPr>
      <w:r>
        <w:t>Tjänsteinteraktion</w:t>
      </w:r>
    </w:p>
    <w:p w:rsidR="00066612" w:rsidRDefault="00746D66" w:rsidP="00066612">
      <w:pPr>
        <w:tabs>
          <w:tab w:val="num" w:pos="720"/>
        </w:tabs>
        <w:ind w:left="720" w:hanging="360"/>
        <w:rPr>
          <w:rFonts w:ascii="Courier New" w:hAnsi="Courier New" w:cs="Courier New"/>
          <w:szCs w:val="20"/>
          <w:lang w:eastAsia="sv-SE"/>
        </w:rPr>
      </w:pPr>
      <w:r>
        <w:rPr>
          <w:rFonts w:ascii="Courier New" w:hAnsi="Courier New" w:cs="Courier New"/>
          <w:szCs w:val="20"/>
          <w:lang w:eastAsia="sv-SE"/>
        </w:rPr>
        <w:t>Unr</w:t>
      </w:r>
      <w:r w:rsidR="00066612">
        <w:rPr>
          <w:rFonts w:ascii="Courier New" w:hAnsi="Courier New" w:cs="Courier New"/>
          <w:szCs w:val="20"/>
          <w:lang w:eastAsia="sv-SE"/>
        </w:rPr>
        <w:t>egisterTemporaryRevoke</w:t>
      </w:r>
      <w:r w:rsidR="00066612"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C02D9F" w:rsidRPr="00F161FB" w:rsidRDefault="00C02D9F" w:rsidP="00C02D9F">
      <w:pPr>
        <w:pStyle w:val="Rubrik1"/>
      </w:pPr>
      <w:bookmarkStart w:id="34" w:name="_Toc301790245"/>
      <w:r>
        <w:lastRenderedPageBreak/>
        <w:t>CheckBlocks</w:t>
      </w:r>
      <w:bookmarkEnd w:id="34"/>
    </w:p>
    <w:p w:rsidR="00462280" w:rsidRPr="00F161FB" w:rsidRDefault="00462280" w:rsidP="00462280">
      <w:r w:rsidRPr="00F161FB">
        <w:t>Denna operation kontrollerar om given information är spärrad eller inte. Den utvärderar alla spärrar som finns i den lokala spärrtjänsten</w:t>
      </w:r>
      <w:r>
        <w:t>, inklusive nationellt inhämtade sådana,</w:t>
      </w:r>
      <w:r w:rsidRPr="00F161FB">
        <w:t xml:space="preserve"> och om någon spärr är helt applicerbar för given information och tillfälle så kommer operationen att markera den informationen som spärrad. </w:t>
      </w:r>
      <w:r>
        <w:t xml:space="preserve">Om det dessutom finns minst en tillfällig hävning för spärren som applicerar på den anropande aktören så blir informationen ospärrad. </w:t>
      </w:r>
      <w:r w:rsidRPr="00F161FB">
        <w:t>Denna operation kan användas då det anropande systemet inte själv kan avgöra/kontrollera om information är spärrad eller inte. Operationen stödjer kontroll av flertal informationsmängder i ett och samma anrop.</w:t>
      </w:r>
    </w:p>
    <w:p w:rsidR="00C02D9F" w:rsidRDefault="00C02D9F" w:rsidP="00C02D9F"/>
    <w:p w:rsidR="00C02D9F" w:rsidRDefault="00C02D9F" w:rsidP="00C02D9F">
      <w:pPr>
        <w:pStyle w:val="Rubrik2"/>
      </w:pPr>
      <w:r>
        <w:t>Frivillighet</w:t>
      </w:r>
    </w:p>
    <w:p w:rsidR="00C02D9F" w:rsidRPr="00AD41EC" w:rsidRDefault="00C02D9F" w:rsidP="00A505DE">
      <w:pPr>
        <w:pStyle w:val="Brdtext"/>
      </w:pPr>
      <w:r>
        <w:t>Obligatoriskt</w:t>
      </w:r>
    </w:p>
    <w:p w:rsidR="00C02D9F" w:rsidRDefault="00C02D9F" w:rsidP="00C02D9F">
      <w:pPr>
        <w:pStyle w:val="Rubrik2"/>
      </w:pPr>
      <w:r>
        <w:t>Version</w:t>
      </w:r>
    </w:p>
    <w:p w:rsidR="00C02D9F" w:rsidRPr="00C55071" w:rsidRDefault="00C02D9F" w:rsidP="00A505DE">
      <w:pPr>
        <w:pStyle w:val="Brdtext"/>
      </w:pPr>
      <w:r>
        <w:t>1.0</w:t>
      </w:r>
    </w:p>
    <w:p w:rsidR="00C02D9F" w:rsidRDefault="00C02D9F" w:rsidP="00C02D9F">
      <w:pPr>
        <w:pStyle w:val="Rubrik2"/>
      </w:pPr>
      <w:r>
        <w:t>SLA-krav</w:t>
      </w:r>
    </w:p>
    <w:p w:rsidR="00C02D9F" w:rsidRPr="00566C35" w:rsidRDefault="00C02D9F" w:rsidP="00A505DE">
      <w:pPr>
        <w:pStyle w:val="Brdtext"/>
      </w:pPr>
      <w:r>
        <w:t>Inledande beskrivning</w:t>
      </w:r>
    </w:p>
    <w:p w:rsidR="00C02D9F" w:rsidRDefault="00C02D9F" w:rsidP="00C02D9F"/>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02D9F" w:rsidRPr="00D957CA" w:rsidTr="00E232CF">
        <w:tc>
          <w:tcPr>
            <w:tcW w:w="3156" w:type="dxa"/>
          </w:tcPr>
          <w:p w:rsidR="00C02D9F" w:rsidRPr="00D957CA" w:rsidRDefault="00C02D9F" w:rsidP="00E232CF">
            <w:pPr>
              <w:rPr>
                <w:b/>
              </w:rPr>
            </w:pPr>
            <w:r>
              <w:rPr>
                <w:b/>
              </w:rPr>
              <w:t>Kategori</w:t>
            </w:r>
          </w:p>
        </w:tc>
        <w:tc>
          <w:tcPr>
            <w:tcW w:w="3853" w:type="dxa"/>
          </w:tcPr>
          <w:p w:rsidR="00C02D9F" w:rsidRPr="00D957CA" w:rsidRDefault="00C02D9F" w:rsidP="00E232CF">
            <w:pPr>
              <w:rPr>
                <w:b/>
              </w:rPr>
            </w:pPr>
            <w:r>
              <w:rPr>
                <w:b/>
              </w:rPr>
              <w:t>Värde</w:t>
            </w:r>
          </w:p>
        </w:tc>
        <w:tc>
          <w:tcPr>
            <w:tcW w:w="2205" w:type="dxa"/>
          </w:tcPr>
          <w:p w:rsidR="00C02D9F" w:rsidRPr="00D957CA" w:rsidRDefault="00C02D9F" w:rsidP="00E232CF">
            <w:pPr>
              <w:rPr>
                <w:b/>
              </w:rPr>
            </w:pPr>
            <w:r>
              <w:rPr>
                <w:b/>
              </w:rPr>
              <w:t>Kommentar</w:t>
            </w:r>
          </w:p>
        </w:tc>
      </w:tr>
      <w:tr w:rsidR="00C02D9F" w:rsidTr="00E232CF">
        <w:tc>
          <w:tcPr>
            <w:tcW w:w="3156" w:type="dxa"/>
          </w:tcPr>
          <w:p w:rsidR="00C02D9F" w:rsidRPr="000B4BFF" w:rsidRDefault="00C02D9F" w:rsidP="00E232CF">
            <w:r>
              <w:t>Svarstid</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Pr="000B4BFF" w:rsidRDefault="00C02D9F" w:rsidP="00E232CF">
            <w:r>
              <w:t>Tillgänglighet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Last</w:t>
            </w:r>
          </w:p>
        </w:tc>
        <w:tc>
          <w:tcPr>
            <w:tcW w:w="3853" w:type="dxa"/>
          </w:tcPr>
          <w:p w:rsidR="00C02D9F" w:rsidRPr="000B4BFF" w:rsidRDefault="00C02D9F" w:rsidP="00E232CF"/>
        </w:tc>
        <w:tc>
          <w:tcPr>
            <w:tcW w:w="2205" w:type="dxa"/>
          </w:tcPr>
          <w:p w:rsidR="00C02D9F" w:rsidRPr="000B4BFF" w:rsidRDefault="00C02D9F" w:rsidP="00E232CF"/>
        </w:tc>
      </w:tr>
      <w:tr w:rsidR="00C02D9F" w:rsidTr="00E232CF">
        <w:tc>
          <w:tcPr>
            <w:tcW w:w="3156" w:type="dxa"/>
          </w:tcPr>
          <w:p w:rsidR="00C02D9F" w:rsidRDefault="00C02D9F" w:rsidP="00E232CF">
            <w:r>
              <w:t>Aktualitet</w:t>
            </w:r>
          </w:p>
        </w:tc>
        <w:tc>
          <w:tcPr>
            <w:tcW w:w="3853" w:type="dxa"/>
          </w:tcPr>
          <w:p w:rsidR="00C02D9F" w:rsidRPr="000B4BFF" w:rsidRDefault="00C02D9F" w:rsidP="00E232CF"/>
        </w:tc>
        <w:tc>
          <w:tcPr>
            <w:tcW w:w="2205" w:type="dxa"/>
          </w:tcPr>
          <w:p w:rsidR="00C02D9F" w:rsidRPr="000B4BFF" w:rsidRDefault="00C02D9F" w:rsidP="00E232CF"/>
        </w:tc>
      </w:tr>
    </w:tbl>
    <w:p w:rsidR="00C02D9F" w:rsidRPr="00F161FB" w:rsidRDefault="00C02D9F" w:rsidP="00C02D9F"/>
    <w:p w:rsidR="00C02D9F" w:rsidRPr="00F161FB" w:rsidRDefault="00C02D9F" w:rsidP="00C02D9F">
      <w:pPr>
        <w:pStyle w:val="Rubrik3"/>
      </w:pPr>
      <w:bookmarkStart w:id="35" w:name="_Toc301514914"/>
      <w:proofErr w:type="spellStart"/>
      <w:r w:rsidRPr="00F161FB">
        <w:t>Inparameter</w:t>
      </w:r>
      <w:proofErr w:type="spellEnd"/>
      <w:r w:rsidRPr="00F161FB">
        <w:t>: CheckBlocks</w:t>
      </w:r>
      <w:bookmarkEnd w:id="35"/>
    </w:p>
    <w:tbl>
      <w:tblPr>
        <w:tblStyle w:val="Tabellrutnt"/>
        <w:tblW w:w="0" w:type="auto"/>
        <w:tblLayout w:type="fixed"/>
        <w:tblLook w:val="04A0" w:firstRow="1" w:lastRow="0" w:firstColumn="1" w:lastColumn="0" w:noHBand="0" w:noVBand="1"/>
      </w:tblPr>
      <w:tblGrid>
        <w:gridCol w:w="2660"/>
        <w:gridCol w:w="2126"/>
        <w:gridCol w:w="3544"/>
        <w:gridCol w:w="1276"/>
      </w:tblGrid>
      <w:tr w:rsidR="00866C0A" w:rsidRPr="00F161FB" w:rsidTr="00866C0A">
        <w:trPr>
          <w:trHeight w:val="384"/>
        </w:trPr>
        <w:tc>
          <w:tcPr>
            <w:tcW w:w="2660" w:type="dxa"/>
            <w:shd w:val="clear" w:color="auto" w:fill="D9D9D9" w:themeFill="background1" w:themeFillShade="D9"/>
            <w:vAlign w:val="bottom"/>
          </w:tcPr>
          <w:p w:rsidR="00866C0A" w:rsidRPr="00F161FB" w:rsidRDefault="00866C0A" w:rsidP="00E232CF">
            <w:pPr>
              <w:rPr>
                <w:b/>
              </w:rPr>
            </w:pPr>
            <w:r w:rsidRPr="00F161FB">
              <w:rPr>
                <w:b/>
              </w:rPr>
              <w:t>Namn</w:t>
            </w:r>
          </w:p>
        </w:tc>
        <w:tc>
          <w:tcPr>
            <w:tcW w:w="2126" w:type="dxa"/>
            <w:shd w:val="clear" w:color="auto" w:fill="D9D9D9" w:themeFill="background1" w:themeFillShade="D9"/>
            <w:vAlign w:val="bottom"/>
          </w:tcPr>
          <w:p w:rsidR="00866C0A" w:rsidRPr="00F161FB" w:rsidRDefault="00866C0A" w:rsidP="00E232CF">
            <w:pPr>
              <w:rPr>
                <w:b/>
              </w:rPr>
            </w:pPr>
            <w:r w:rsidRPr="00F161FB">
              <w:rPr>
                <w:b/>
              </w:rPr>
              <w:t>Datatyp</w:t>
            </w:r>
          </w:p>
        </w:tc>
        <w:tc>
          <w:tcPr>
            <w:tcW w:w="3544" w:type="dxa"/>
            <w:shd w:val="clear" w:color="auto" w:fill="D9D9D9" w:themeFill="background1" w:themeFillShade="D9"/>
            <w:vAlign w:val="bottom"/>
          </w:tcPr>
          <w:p w:rsidR="00866C0A" w:rsidRPr="00F161FB" w:rsidRDefault="00866C0A" w:rsidP="00E232CF">
            <w:pPr>
              <w:rPr>
                <w:b/>
              </w:rPr>
            </w:pPr>
            <w:r w:rsidRPr="00F161FB">
              <w:rPr>
                <w:b/>
              </w:rPr>
              <w:t>Beskrivning</w:t>
            </w:r>
          </w:p>
        </w:tc>
        <w:tc>
          <w:tcPr>
            <w:tcW w:w="1276" w:type="dxa"/>
            <w:shd w:val="clear" w:color="auto" w:fill="D9D9D9" w:themeFill="background1" w:themeFillShade="D9"/>
            <w:vAlign w:val="bottom"/>
          </w:tcPr>
          <w:p w:rsidR="00866C0A" w:rsidRPr="00F161FB" w:rsidRDefault="00866C0A" w:rsidP="00866C0A">
            <w:pPr>
              <w:rPr>
                <w:b/>
              </w:rPr>
            </w:pPr>
            <w:r>
              <w:rPr>
                <w:b/>
              </w:rPr>
              <w:t>Kardinalitet</w:t>
            </w:r>
          </w:p>
        </w:tc>
      </w:tr>
      <w:tr w:rsidR="00866C0A" w:rsidRPr="00F161FB" w:rsidTr="00866C0A">
        <w:tc>
          <w:tcPr>
            <w:tcW w:w="2660" w:type="dxa"/>
          </w:tcPr>
          <w:p w:rsidR="00866C0A" w:rsidRPr="00F161FB" w:rsidRDefault="00866C0A" w:rsidP="00E232CF">
            <w:r w:rsidRPr="00F161FB">
              <w:rPr>
                <w:iCs/>
              </w:rPr>
              <w:t>AccessingActor</w:t>
            </w:r>
          </w:p>
        </w:tc>
        <w:tc>
          <w:tcPr>
            <w:tcW w:w="2126" w:type="dxa"/>
          </w:tcPr>
          <w:p w:rsidR="00866C0A" w:rsidRPr="00F161FB" w:rsidRDefault="00866C0A" w:rsidP="00E232CF">
            <w:r w:rsidRPr="00F161FB">
              <w:t>AccessingActorType</w:t>
            </w:r>
          </w:p>
        </w:tc>
        <w:tc>
          <w:tcPr>
            <w:tcW w:w="3544" w:type="dxa"/>
          </w:tcPr>
          <w:p w:rsidR="00866C0A" w:rsidRPr="00F161FB" w:rsidRDefault="00866C0A" w:rsidP="00E232CF">
            <w:r w:rsidRPr="00F161FB">
              <w:t>Representerar den aktör/person som önskar åtkomst till informationen.</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SocialSecurityNumber</w:t>
            </w:r>
          </w:p>
        </w:tc>
        <w:tc>
          <w:tcPr>
            <w:tcW w:w="2126" w:type="dxa"/>
          </w:tcPr>
          <w:p w:rsidR="00866C0A" w:rsidRPr="00F161FB" w:rsidRDefault="00866C0A" w:rsidP="00E232CF">
            <w:r w:rsidRPr="00F161FB">
              <w:t>string</w:t>
            </w:r>
          </w:p>
        </w:tc>
        <w:tc>
          <w:tcPr>
            <w:tcW w:w="3544" w:type="dxa"/>
          </w:tcPr>
          <w:p w:rsidR="00866C0A" w:rsidRPr="00F161FB" w:rsidRDefault="00866C0A" w:rsidP="00E232CF">
            <w:r w:rsidRPr="00F161FB">
              <w:t>Personnummer på patienten vars information aktören önskar åtkomst till.</w:t>
            </w:r>
          </w:p>
        </w:tc>
        <w:tc>
          <w:tcPr>
            <w:tcW w:w="1276" w:type="dxa"/>
          </w:tcPr>
          <w:p w:rsidR="00866C0A" w:rsidRPr="00F161FB" w:rsidRDefault="00866C0A" w:rsidP="00E232CF">
            <w:r>
              <w:t>1</w:t>
            </w:r>
          </w:p>
        </w:tc>
      </w:tr>
      <w:tr w:rsidR="00866C0A" w:rsidRPr="00F161FB" w:rsidTr="00866C0A">
        <w:tc>
          <w:tcPr>
            <w:tcW w:w="2660" w:type="dxa"/>
          </w:tcPr>
          <w:p w:rsidR="00866C0A" w:rsidRPr="00F161FB" w:rsidRDefault="00866C0A" w:rsidP="00E232CF">
            <w:pPr>
              <w:rPr>
                <w:iCs/>
              </w:rPr>
            </w:pPr>
            <w:r w:rsidRPr="00F161FB">
              <w:rPr>
                <w:iCs/>
              </w:rPr>
              <w:t>InformationEntities</w:t>
            </w:r>
          </w:p>
        </w:tc>
        <w:tc>
          <w:tcPr>
            <w:tcW w:w="2126" w:type="dxa"/>
          </w:tcPr>
          <w:p w:rsidR="00866C0A" w:rsidRPr="00F161FB" w:rsidRDefault="00866C0A" w:rsidP="00E232CF">
            <w:r w:rsidRPr="00F161FB">
              <w:rPr>
                <w:iCs/>
              </w:rPr>
              <w:t>InformationEntityType</w:t>
            </w:r>
          </w:p>
        </w:tc>
        <w:tc>
          <w:tcPr>
            <w:tcW w:w="3544" w:type="dxa"/>
          </w:tcPr>
          <w:p w:rsidR="00866C0A" w:rsidRPr="00F161FB" w:rsidRDefault="00866C0A" w:rsidP="00E232CF">
            <w:r w:rsidRPr="00F161FB">
              <w:t>Lista över de informationsentiteter som aktören önskar åtkomst till.</w:t>
            </w:r>
          </w:p>
        </w:tc>
        <w:tc>
          <w:tcPr>
            <w:tcW w:w="1276" w:type="dxa"/>
          </w:tcPr>
          <w:p w:rsidR="00866C0A" w:rsidRPr="00F161FB" w:rsidRDefault="00866C0A" w:rsidP="00E232CF">
            <w:r>
              <w:t>1..*</w:t>
            </w:r>
          </w:p>
        </w:tc>
      </w:tr>
    </w:tbl>
    <w:p w:rsidR="00C02D9F" w:rsidRPr="00F161FB" w:rsidRDefault="00C02D9F" w:rsidP="00C02D9F">
      <w:pPr>
        <w:pStyle w:val="Rubrik3"/>
        <w:rPr>
          <w:iCs/>
        </w:rPr>
      </w:pPr>
      <w:bookmarkStart w:id="36" w:name="_Toc301514915"/>
      <w:r w:rsidRPr="00F161FB">
        <w:t xml:space="preserve">Returvärde: </w:t>
      </w:r>
      <w:proofErr w:type="spellStart"/>
      <w:proofErr w:type="gramStart"/>
      <w:r w:rsidRPr="00F161FB">
        <w:t>CheckBlocks</w:t>
      </w:r>
      <w:r w:rsidRPr="00F161FB">
        <w:rPr>
          <w:iCs/>
        </w:rPr>
        <w:t>Response:CheckBlockResults</w:t>
      </w:r>
      <w:bookmarkEnd w:id="36"/>
      <w:proofErr w:type="spellEnd"/>
      <w:proofErr w:type="gramEnd"/>
    </w:p>
    <w:p w:rsidR="00C02D9F" w:rsidRPr="00F161FB" w:rsidRDefault="00C02D9F" w:rsidP="00C02D9F">
      <w:r w:rsidRPr="00F161FB">
        <w:t xml:space="preserve">Svaret består av en resultatlista motsvarande den informationslista som angavs som inparameter. Varje </w:t>
      </w:r>
      <w:r w:rsidRPr="00D85325">
        <w:t>CheckBlocksResultType</w:t>
      </w:r>
      <w:r>
        <w:t>-</w:t>
      </w:r>
      <w:r w:rsidRPr="00F161FB">
        <w:t>element i listan består av:</w:t>
      </w:r>
    </w:p>
    <w:tbl>
      <w:tblPr>
        <w:tblStyle w:val="Tabellrutnt"/>
        <w:tblW w:w="0" w:type="auto"/>
        <w:tblLook w:val="04A0" w:firstRow="1" w:lastRow="0" w:firstColumn="1" w:lastColumn="0" w:noHBand="0" w:noVBand="1"/>
      </w:tblPr>
      <w:tblGrid>
        <w:gridCol w:w="2660"/>
        <w:gridCol w:w="2126"/>
        <w:gridCol w:w="3544"/>
        <w:gridCol w:w="1382"/>
      </w:tblGrid>
      <w:tr w:rsidR="00260731" w:rsidRPr="00F161FB" w:rsidTr="004B59EC">
        <w:trPr>
          <w:trHeight w:val="384"/>
        </w:trPr>
        <w:tc>
          <w:tcPr>
            <w:tcW w:w="2660" w:type="dxa"/>
            <w:shd w:val="clear" w:color="auto" w:fill="D9D9D9" w:themeFill="background1" w:themeFillShade="D9"/>
            <w:vAlign w:val="bottom"/>
          </w:tcPr>
          <w:p w:rsidR="00260731" w:rsidRPr="00F161FB" w:rsidRDefault="00260731" w:rsidP="00E232CF">
            <w:pPr>
              <w:rPr>
                <w:b/>
              </w:rPr>
            </w:pPr>
            <w:r w:rsidRPr="00F161FB">
              <w:rPr>
                <w:b/>
              </w:rPr>
              <w:t>Namn</w:t>
            </w:r>
          </w:p>
        </w:tc>
        <w:tc>
          <w:tcPr>
            <w:tcW w:w="2126" w:type="dxa"/>
            <w:shd w:val="clear" w:color="auto" w:fill="D9D9D9" w:themeFill="background1" w:themeFillShade="D9"/>
            <w:vAlign w:val="bottom"/>
          </w:tcPr>
          <w:p w:rsidR="00260731" w:rsidRPr="00F161FB" w:rsidRDefault="00260731" w:rsidP="00E232CF">
            <w:pPr>
              <w:rPr>
                <w:b/>
              </w:rPr>
            </w:pPr>
            <w:r w:rsidRPr="00F161FB">
              <w:rPr>
                <w:b/>
              </w:rPr>
              <w:t>Datatyp</w:t>
            </w:r>
          </w:p>
        </w:tc>
        <w:tc>
          <w:tcPr>
            <w:tcW w:w="3544" w:type="dxa"/>
            <w:shd w:val="clear" w:color="auto" w:fill="D9D9D9" w:themeFill="background1" w:themeFillShade="D9"/>
            <w:vAlign w:val="bottom"/>
          </w:tcPr>
          <w:p w:rsidR="00260731" w:rsidRPr="00F161FB" w:rsidRDefault="00260731" w:rsidP="00E232CF">
            <w:pPr>
              <w:rPr>
                <w:b/>
              </w:rPr>
            </w:pPr>
            <w:r w:rsidRPr="00F161FB">
              <w:rPr>
                <w:b/>
              </w:rPr>
              <w:t>Beskrivning</w:t>
            </w:r>
          </w:p>
        </w:tc>
        <w:tc>
          <w:tcPr>
            <w:tcW w:w="1382" w:type="dxa"/>
            <w:shd w:val="clear" w:color="auto" w:fill="D9D9D9" w:themeFill="background1" w:themeFillShade="D9"/>
          </w:tcPr>
          <w:p w:rsidR="00260731" w:rsidRPr="00F161FB" w:rsidRDefault="00260731" w:rsidP="00E232CF">
            <w:pPr>
              <w:rPr>
                <w:b/>
              </w:rPr>
            </w:pPr>
            <w:r>
              <w:rPr>
                <w:b/>
              </w:rPr>
              <w:t>Kardinalitet</w:t>
            </w:r>
          </w:p>
        </w:tc>
      </w:tr>
      <w:tr w:rsidR="00260731" w:rsidRPr="00F161FB" w:rsidTr="004B59EC">
        <w:tc>
          <w:tcPr>
            <w:tcW w:w="2660" w:type="dxa"/>
          </w:tcPr>
          <w:p w:rsidR="00260731" w:rsidRPr="00F161FB" w:rsidRDefault="00260731" w:rsidP="00E232CF">
            <w:r w:rsidRPr="00F161FB">
              <w:rPr>
                <w:iCs/>
              </w:rPr>
              <w:t>Blocked</w:t>
            </w:r>
          </w:p>
        </w:tc>
        <w:tc>
          <w:tcPr>
            <w:tcW w:w="2126" w:type="dxa"/>
          </w:tcPr>
          <w:p w:rsidR="00260731" w:rsidRPr="00F161FB" w:rsidRDefault="00260731" w:rsidP="00E232CF">
            <w:r w:rsidRPr="00F161FB">
              <w:t>boolean</w:t>
            </w:r>
          </w:p>
        </w:tc>
        <w:tc>
          <w:tcPr>
            <w:tcW w:w="3544" w:type="dxa"/>
          </w:tcPr>
          <w:p w:rsidR="00260731" w:rsidRPr="00F161FB" w:rsidRDefault="00260731" w:rsidP="00E232CF">
            <w:r w:rsidRPr="00F161FB">
              <w:t>Status för om informationen är spärrad.</w:t>
            </w:r>
          </w:p>
        </w:tc>
        <w:tc>
          <w:tcPr>
            <w:tcW w:w="1382" w:type="dxa"/>
          </w:tcPr>
          <w:p w:rsidR="00260731" w:rsidRPr="00F161FB" w:rsidRDefault="004B59EC" w:rsidP="00E232CF">
            <w:r>
              <w:t>1</w:t>
            </w:r>
          </w:p>
        </w:tc>
      </w:tr>
      <w:tr w:rsidR="00260731" w:rsidRPr="00F161FB" w:rsidTr="004B59EC">
        <w:tc>
          <w:tcPr>
            <w:tcW w:w="2660" w:type="dxa"/>
          </w:tcPr>
          <w:p w:rsidR="00260731" w:rsidRPr="00F161FB" w:rsidRDefault="00260731" w:rsidP="00E232CF">
            <w:pPr>
              <w:rPr>
                <w:iCs/>
              </w:rPr>
            </w:pPr>
            <w:r w:rsidRPr="00F161FB">
              <w:rPr>
                <w:iCs/>
              </w:rPr>
              <w:t>RowNumber</w:t>
            </w:r>
          </w:p>
        </w:tc>
        <w:tc>
          <w:tcPr>
            <w:tcW w:w="2126" w:type="dxa"/>
          </w:tcPr>
          <w:p w:rsidR="00260731" w:rsidRPr="00F161FB" w:rsidRDefault="00260731" w:rsidP="00E232CF">
            <w:r w:rsidRPr="00F161FB">
              <w:t>int</w:t>
            </w:r>
          </w:p>
        </w:tc>
        <w:tc>
          <w:tcPr>
            <w:tcW w:w="3544" w:type="dxa"/>
          </w:tcPr>
          <w:p w:rsidR="00260731" w:rsidRPr="00F161FB" w:rsidRDefault="00260731" w:rsidP="00E232CF">
            <w:r w:rsidRPr="00F161FB">
              <w:t>Detta nummer motsvarar ett element i den inskickade listan av informationsentiteter. Används för att klienten skall kunna mappa svarslistan med den inskickade informationslistan.</w:t>
            </w:r>
          </w:p>
        </w:tc>
        <w:tc>
          <w:tcPr>
            <w:tcW w:w="1382" w:type="dxa"/>
          </w:tcPr>
          <w:p w:rsidR="00260731" w:rsidRPr="00F161FB" w:rsidRDefault="004B59EC" w:rsidP="00E232CF">
            <w:r>
              <w:t>1</w:t>
            </w:r>
          </w:p>
        </w:tc>
      </w:tr>
    </w:tbl>
    <w:p w:rsidR="002E6D84" w:rsidRDefault="002E6D84" w:rsidP="002E6D84">
      <w:pPr>
        <w:pStyle w:val="Rubrik2"/>
        <w:rPr>
          <w:lang w:val="sv-SE"/>
        </w:rPr>
      </w:pPr>
      <w:r>
        <w:t>Regler</w:t>
      </w:r>
    </w:p>
    <w:p w:rsidR="002E6D84" w:rsidRPr="003D7441" w:rsidRDefault="002E6D84" w:rsidP="002E6D84"/>
    <w:p w:rsidR="002E6D84" w:rsidRDefault="002E6D84" w:rsidP="002E6D84">
      <w:pPr>
        <w:pStyle w:val="Rubrik2"/>
        <w:rPr>
          <w:lang w:val="sv-SE"/>
        </w:rPr>
      </w:pPr>
      <w:r>
        <w:t>Tjänsteinteraktion</w:t>
      </w:r>
    </w:p>
    <w:p w:rsidR="002E6D84" w:rsidRDefault="002E6D84" w:rsidP="002E6D8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CheckBlocks</w:t>
      </w:r>
      <w:r w:rsidRPr="00521F55">
        <w:rPr>
          <w:rFonts w:ascii="Courier New" w:hAnsi="Courier New" w:cs="Courier New"/>
          <w:szCs w:val="20"/>
          <w:lang w:eastAsia="sv-SE"/>
        </w:rPr>
        <w:t>Interaction</w:t>
      </w:r>
    </w:p>
    <w:p w:rsidR="007F2C0B" w:rsidRDefault="007F2C0B">
      <w:pPr>
        <w:rPr>
          <w:rFonts w:ascii="Courier New" w:hAnsi="Courier New" w:cs="Courier New"/>
          <w:szCs w:val="20"/>
          <w:lang w:eastAsia="sv-SE"/>
        </w:rPr>
      </w:pP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7753FA" w:rsidRPr="00F161FB" w:rsidRDefault="007753FA" w:rsidP="007753FA">
      <w:pPr>
        <w:pStyle w:val="Rubrik1"/>
      </w:pPr>
      <w:bookmarkStart w:id="37" w:name="_Toc301790246"/>
      <w:proofErr w:type="spellStart"/>
      <w:r>
        <w:lastRenderedPageBreak/>
        <w:t>GetExtendedBlocksForPatient</w:t>
      </w:r>
      <w:bookmarkEnd w:id="37"/>
      <w:proofErr w:type="spellEnd"/>
    </w:p>
    <w:p w:rsidR="00F9110E" w:rsidRPr="00F161FB" w:rsidRDefault="00F9110E" w:rsidP="00F9110E">
      <w:r w:rsidRPr="00F161FB">
        <w:t>Denna operation returnerar alla spärrar för en viss patient som existerar i den lokala spärrtjänsten, oavsett spärrens status. Varje spärr innehåller också eventuella tillfälliga hävningar, om sådana finns, även ogiltiga hävningar. Operationen används för att lokalt kunna söka fram och administrera spärrar och dess eventuella hävningar.</w:t>
      </w:r>
      <w:r>
        <w:t xml:space="preserve"> Notera att operationen också inkluderar nationellt inhämtade spärrar, om sådana finns.</w:t>
      </w:r>
    </w:p>
    <w:p w:rsidR="007753FA" w:rsidRDefault="007753FA" w:rsidP="007753FA"/>
    <w:p w:rsidR="007753FA" w:rsidRDefault="007753FA" w:rsidP="007753FA">
      <w:pPr>
        <w:pStyle w:val="Rubrik2"/>
      </w:pPr>
      <w:r>
        <w:t>Frivillighet</w:t>
      </w:r>
    </w:p>
    <w:p w:rsidR="007753FA" w:rsidRPr="00AD41EC" w:rsidRDefault="007753FA" w:rsidP="00A505DE">
      <w:pPr>
        <w:pStyle w:val="Brdtext"/>
      </w:pPr>
      <w:r>
        <w:t>Obligatoriskt</w:t>
      </w:r>
    </w:p>
    <w:p w:rsidR="007753FA" w:rsidRDefault="007753FA" w:rsidP="007753FA">
      <w:pPr>
        <w:pStyle w:val="Rubrik2"/>
      </w:pPr>
      <w:r>
        <w:t>Version</w:t>
      </w:r>
    </w:p>
    <w:p w:rsidR="007753FA" w:rsidRPr="00C55071" w:rsidRDefault="007753FA" w:rsidP="00A505DE">
      <w:pPr>
        <w:pStyle w:val="Brdtext"/>
      </w:pPr>
      <w:r>
        <w:t>1.0</w:t>
      </w:r>
    </w:p>
    <w:p w:rsidR="007753FA" w:rsidRDefault="007753FA" w:rsidP="007753FA">
      <w:pPr>
        <w:pStyle w:val="Rubrik2"/>
      </w:pPr>
      <w:r>
        <w:t>SLA-krav</w:t>
      </w:r>
    </w:p>
    <w:p w:rsidR="007753FA" w:rsidRPr="00566C35" w:rsidRDefault="007753FA" w:rsidP="00A505DE">
      <w:pPr>
        <w:pStyle w:val="Brdtext"/>
      </w:pPr>
      <w:r>
        <w:t>Inledande beskrivning</w:t>
      </w:r>
    </w:p>
    <w:p w:rsidR="007753FA" w:rsidRDefault="007753FA" w:rsidP="007753FA"/>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7753FA" w:rsidRPr="00D957CA" w:rsidTr="00E232CF">
        <w:tc>
          <w:tcPr>
            <w:tcW w:w="3156" w:type="dxa"/>
          </w:tcPr>
          <w:p w:rsidR="007753FA" w:rsidRPr="00D957CA" w:rsidRDefault="007753FA" w:rsidP="00E232CF">
            <w:pPr>
              <w:rPr>
                <w:b/>
              </w:rPr>
            </w:pPr>
            <w:r>
              <w:rPr>
                <w:b/>
              </w:rPr>
              <w:t>Kategori</w:t>
            </w:r>
          </w:p>
        </w:tc>
        <w:tc>
          <w:tcPr>
            <w:tcW w:w="3853" w:type="dxa"/>
          </w:tcPr>
          <w:p w:rsidR="007753FA" w:rsidRPr="00D957CA" w:rsidRDefault="007753FA" w:rsidP="00E232CF">
            <w:pPr>
              <w:rPr>
                <w:b/>
              </w:rPr>
            </w:pPr>
            <w:r>
              <w:rPr>
                <w:b/>
              </w:rPr>
              <w:t>Värde</w:t>
            </w:r>
          </w:p>
        </w:tc>
        <w:tc>
          <w:tcPr>
            <w:tcW w:w="2205" w:type="dxa"/>
          </w:tcPr>
          <w:p w:rsidR="007753FA" w:rsidRPr="00D957CA" w:rsidRDefault="007753FA" w:rsidP="00E232CF">
            <w:pPr>
              <w:rPr>
                <w:b/>
              </w:rPr>
            </w:pPr>
            <w:r>
              <w:rPr>
                <w:b/>
              </w:rPr>
              <w:t>Kommentar</w:t>
            </w:r>
          </w:p>
        </w:tc>
      </w:tr>
      <w:tr w:rsidR="007753FA" w:rsidTr="00E232CF">
        <w:tc>
          <w:tcPr>
            <w:tcW w:w="3156" w:type="dxa"/>
          </w:tcPr>
          <w:p w:rsidR="007753FA" w:rsidRPr="000B4BFF" w:rsidRDefault="007753FA" w:rsidP="00E232CF">
            <w:r>
              <w:t>Svarstid</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Pr="000B4BFF" w:rsidRDefault="007753FA" w:rsidP="00E232CF">
            <w:r>
              <w:t>Tillgänglighet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Last</w:t>
            </w:r>
          </w:p>
        </w:tc>
        <w:tc>
          <w:tcPr>
            <w:tcW w:w="3853" w:type="dxa"/>
          </w:tcPr>
          <w:p w:rsidR="007753FA" w:rsidRPr="000B4BFF" w:rsidRDefault="007753FA" w:rsidP="00E232CF"/>
        </w:tc>
        <w:tc>
          <w:tcPr>
            <w:tcW w:w="2205" w:type="dxa"/>
          </w:tcPr>
          <w:p w:rsidR="007753FA" w:rsidRPr="000B4BFF" w:rsidRDefault="007753FA" w:rsidP="00E232CF"/>
        </w:tc>
      </w:tr>
      <w:tr w:rsidR="007753FA" w:rsidTr="00E232CF">
        <w:tc>
          <w:tcPr>
            <w:tcW w:w="3156" w:type="dxa"/>
          </w:tcPr>
          <w:p w:rsidR="007753FA" w:rsidRDefault="007753FA" w:rsidP="00E232CF">
            <w:r>
              <w:t>Aktualitet</w:t>
            </w:r>
          </w:p>
        </w:tc>
        <w:tc>
          <w:tcPr>
            <w:tcW w:w="3853" w:type="dxa"/>
          </w:tcPr>
          <w:p w:rsidR="007753FA" w:rsidRPr="000B4BFF" w:rsidRDefault="007753FA" w:rsidP="00E232CF"/>
        </w:tc>
        <w:tc>
          <w:tcPr>
            <w:tcW w:w="2205" w:type="dxa"/>
          </w:tcPr>
          <w:p w:rsidR="007753FA" w:rsidRPr="000B4BFF" w:rsidRDefault="007753FA" w:rsidP="00E232CF"/>
        </w:tc>
      </w:tr>
    </w:tbl>
    <w:p w:rsidR="007753FA" w:rsidRPr="00F161FB" w:rsidRDefault="007753FA" w:rsidP="007753FA"/>
    <w:p w:rsidR="00D02023" w:rsidRPr="00F161FB" w:rsidRDefault="00D02023" w:rsidP="00D02023">
      <w:pPr>
        <w:pStyle w:val="Rubrik3"/>
      </w:pPr>
      <w:bookmarkStart w:id="38" w:name="_Toc301514917"/>
      <w:proofErr w:type="spellStart"/>
      <w:r w:rsidRPr="00F161FB">
        <w:t>Inparameter</w:t>
      </w:r>
      <w:proofErr w:type="spellEnd"/>
      <w:r w:rsidRPr="00F161FB">
        <w:t xml:space="preserve">: </w:t>
      </w:r>
      <w:proofErr w:type="spellStart"/>
      <w:r w:rsidRPr="00F161FB">
        <w:rPr>
          <w:iCs/>
        </w:rPr>
        <w:t>GetExtendedBlocksForPatient</w:t>
      </w:r>
      <w:bookmarkEnd w:id="38"/>
      <w:proofErr w:type="spellEnd"/>
    </w:p>
    <w:tbl>
      <w:tblPr>
        <w:tblStyle w:val="Tabellrutnt"/>
        <w:tblW w:w="0" w:type="auto"/>
        <w:tblLook w:val="04A0" w:firstRow="1" w:lastRow="0" w:firstColumn="1" w:lastColumn="0" w:noHBand="0" w:noVBand="1"/>
      </w:tblPr>
      <w:tblGrid>
        <w:gridCol w:w="2802"/>
        <w:gridCol w:w="1842"/>
        <w:gridCol w:w="3686"/>
        <w:gridCol w:w="1382"/>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382"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0765F5">
        <w:tc>
          <w:tcPr>
            <w:tcW w:w="2802" w:type="dxa"/>
          </w:tcPr>
          <w:p w:rsidR="00EA4E97" w:rsidRPr="00F161FB" w:rsidRDefault="00EA4E97" w:rsidP="00E232CF">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Personnummer på patienten vars spärrar skall hämtas.</w:t>
            </w:r>
          </w:p>
        </w:tc>
        <w:tc>
          <w:tcPr>
            <w:tcW w:w="1382" w:type="dxa"/>
          </w:tcPr>
          <w:p w:rsidR="00EA4E97" w:rsidRPr="00F161FB" w:rsidRDefault="000765F5" w:rsidP="00E232CF">
            <w:r>
              <w:t>1</w:t>
            </w:r>
          </w:p>
        </w:tc>
      </w:tr>
    </w:tbl>
    <w:p w:rsidR="00D02023" w:rsidRPr="00F161FB" w:rsidRDefault="00D02023" w:rsidP="00D02023">
      <w:pPr>
        <w:pStyle w:val="Rubrik3"/>
        <w:rPr>
          <w:iCs/>
        </w:rPr>
      </w:pPr>
      <w:bookmarkStart w:id="39" w:name="_Toc301514918"/>
      <w:r w:rsidRPr="00F161FB">
        <w:t xml:space="preserve">Returvärde: </w:t>
      </w:r>
      <w:proofErr w:type="spellStart"/>
      <w:proofErr w:type="gramStart"/>
      <w:r w:rsidRPr="00F161FB">
        <w:rPr>
          <w:iCs/>
        </w:rPr>
        <w:t>GetExtendedBlocksForPatientResponse:Blocks</w:t>
      </w:r>
      <w:bookmarkEnd w:id="39"/>
      <w:proofErr w:type="spellEnd"/>
      <w:proofErr w:type="gramEnd"/>
    </w:p>
    <w:p w:rsidR="00D02023" w:rsidRPr="00F161FB" w:rsidRDefault="00D02023" w:rsidP="00D02023">
      <w:r w:rsidRPr="00F161FB">
        <w:t xml:space="preserve">Svaret består av en spärrlista enligt det utökade, lokala spärrformatet. Varje element i listan består av: </w:t>
      </w:r>
    </w:p>
    <w:tbl>
      <w:tblPr>
        <w:tblStyle w:val="Tabellrutnt"/>
        <w:tblW w:w="9747" w:type="dxa"/>
        <w:tblLayout w:type="fixed"/>
        <w:tblLook w:val="04A0" w:firstRow="1" w:lastRow="0" w:firstColumn="1" w:lastColumn="0" w:noHBand="0" w:noVBand="1"/>
      </w:tblPr>
      <w:tblGrid>
        <w:gridCol w:w="2802"/>
        <w:gridCol w:w="1842"/>
        <w:gridCol w:w="3686"/>
        <w:gridCol w:w="1417"/>
      </w:tblGrid>
      <w:tr w:rsidR="00EA4E97" w:rsidRPr="00F161FB" w:rsidTr="000765F5">
        <w:trPr>
          <w:trHeight w:val="384"/>
        </w:trPr>
        <w:tc>
          <w:tcPr>
            <w:tcW w:w="2802" w:type="dxa"/>
            <w:shd w:val="clear" w:color="auto" w:fill="D9D9D9" w:themeFill="background1" w:themeFillShade="D9"/>
            <w:vAlign w:val="bottom"/>
          </w:tcPr>
          <w:p w:rsidR="00EA4E97" w:rsidRPr="00F161FB" w:rsidRDefault="00EA4E97" w:rsidP="00E232CF">
            <w:pPr>
              <w:rPr>
                <w:b/>
              </w:rPr>
            </w:pPr>
            <w:r w:rsidRPr="00F161FB">
              <w:rPr>
                <w:b/>
              </w:rPr>
              <w:t>Namn</w:t>
            </w:r>
          </w:p>
        </w:tc>
        <w:tc>
          <w:tcPr>
            <w:tcW w:w="1842" w:type="dxa"/>
            <w:shd w:val="clear" w:color="auto" w:fill="D9D9D9" w:themeFill="background1" w:themeFillShade="D9"/>
            <w:vAlign w:val="bottom"/>
          </w:tcPr>
          <w:p w:rsidR="00EA4E97" w:rsidRPr="00F161FB" w:rsidRDefault="00EA4E97" w:rsidP="00E232CF">
            <w:pPr>
              <w:rPr>
                <w:b/>
              </w:rPr>
            </w:pPr>
            <w:r w:rsidRPr="00F161FB">
              <w:rPr>
                <w:b/>
              </w:rPr>
              <w:t>Datatyp</w:t>
            </w:r>
          </w:p>
        </w:tc>
        <w:tc>
          <w:tcPr>
            <w:tcW w:w="3686" w:type="dxa"/>
            <w:shd w:val="clear" w:color="auto" w:fill="D9D9D9" w:themeFill="background1" w:themeFillShade="D9"/>
            <w:vAlign w:val="bottom"/>
          </w:tcPr>
          <w:p w:rsidR="00EA4E97" w:rsidRPr="00F161FB" w:rsidRDefault="00EA4E97" w:rsidP="00E232CF">
            <w:pPr>
              <w:rPr>
                <w:b/>
              </w:rPr>
            </w:pPr>
            <w:r w:rsidRPr="00F161FB">
              <w:rPr>
                <w:b/>
              </w:rPr>
              <w:t>Beskrivning</w:t>
            </w:r>
          </w:p>
        </w:tc>
        <w:tc>
          <w:tcPr>
            <w:tcW w:w="1417" w:type="dxa"/>
            <w:shd w:val="clear" w:color="auto" w:fill="D9D9D9" w:themeFill="background1" w:themeFillShade="D9"/>
            <w:vAlign w:val="bottom"/>
          </w:tcPr>
          <w:p w:rsidR="00EA4E97" w:rsidRPr="00F161FB" w:rsidRDefault="00EA4E97" w:rsidP="000765F5">
            <w:pPr>
              <w:rPr>
                <w:b/>
              </w:rPr>
            </w:pPr>
            <w:r>
              <w:rPr>
                <w:b/>
              </w:rPr>
              <w:t>Kardinalitet</w:t>
            </w:r>
          </w:p>
        </w:tc>
      </w:tr>
      <w:tr w:rsidR="00EA4E97" w:rsidRPr="00F161FB" w:rsidTr="00EA4E97">
        <w:tc>
          <w:tcPr>
            <w:tcW w:w="2802" w:type="dxa"/>
          </w:tcPr>
          <w:p w:rsidR="00EA4E97" w:rsidRPr="00F161FB" w:rsidRDefault="00EA4E97" w:rsidP="00E232CF">
            <w:r w:rsidRPr="00F161FB">
              <w:rPr>
                <w:iCs/>
              </w:rPr>
              <w:t>BlockId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Unik, global identifierare för spärren. Följer formatet för UUID, 36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r w:rsidRPr="00F161FB">
              <w:rPr>
                <w:iCs/>
              </w:rPr>
              <w:t>BlockType</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Enumerationsvärde som anger om spärren är en inre (inom vårdenhet) eller yttre (inom vårdgivare).</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SocialSecurityNumber</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Patientens personnummer, 12 tecken.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InformationStartDate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startdatum för vilken information i tiden som spärren avser. Om angivet så spärras information som registrerats på eller efter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InformationEndDate</w:t>
            </w:r>
          </w:p>
        </w:tc>
        <w:tc>
          <w:tcPr>
            <w:tcW w:w="1842" w:type="dxa"/>
          </w:tcPr>
          <w:p w:rsidR="00EA4E97" w:rsidRPr="00F161FB" w:rsidRDefault="00EA4E97" w:rsidP="00E232CF">
            <w:r w:rsidRPr="00F161FB">
              <w:t>dateTime</w:t>
            </w:r>
          </w:p>
        </w:tc>
        <w:tc>
          <w:tcPr>
            <w:tcW w:w="3686" w:type="dxa"/>
          </w:tcPr>
          <w:p w:rsidR="00EA4E97" w:rsidRPr="00F161FB" w:rsidRDefault="00EA4E97" w:rsidP="00E232CF">
            <w:r w:rsidRPr="00F161FB">
              <w:t>Ej obligatoriskt slutdatum för vilken information i tiden som spärren avser. Om angivet så spärras information som registrerats på eller före denna tidpunkt.</w:t>
            </w:r>
          </w:p>
        </w:tc>
        <w:tc>
          <w:tcPr>
            <w:tcW w:w="1417" w:type="dxa"/>
          </w:tcPr>
          <w:p w:rsidR="00EA4E97" w:rsidRPr="00F161FB" w:rsidRDefault="000765F5" w:rsidP="00E232CF">
            <w:r>
              <w:t>0..1</w:t>
            </w:r>
          </w:p>
        </w:tc>
      </w:tr>
      <w:tr w:rsidR="00EA4E97" w:rsidRPr="00F161FB" w:rsidTr="00EA4E97">
        <w:tc>
          <w:tcPr>
            <w:tcW w:w="2802" w:type="dxa"/>
          </w:tcPr>
          <w:p w:rsidR="00EA4E97" w:rsidRPr="00F161FB" w:rsidRDefault="00EA4E97" w:rsidP="00E232CF">
            <w:pPr>
              <w:rPr>
                <w:iCs/>
              </w:rPr>
            </w:pPr>
            <w:r w:rsidRPr="00F161FB">
              <w:rPr>
                <w:iCs/>
              </w:rPr>
              <w:t>InformationCareUnitHsaId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Obligatoriskt om spärren är en inre och endast då. Anger HSA-id för den </w:t>
            </w:r>
            <w:r w:rsidRPr="00F161FB">
              <w:lastRenderedPageBreak/>
              <w:t>vårdenhet spärren gäller för.</w:t>
            </w:r>
          </w:p>
        </w:tc>
        <w:tc>
          <w:tcPr>
            <w:tcW w:w="1417" w:type="dxa"/>
          </w:tcPr>
          <w:p w:rsidR="00EA4E97" w:rsidRPr="00F161FB" w:rsidRDefault="000765F5" w:rsidP="00E232CF">
            <w:r>
              <w:lastRenderedPageBreak/>
              <w:t>0..1</w:t>
            </w:r>
          </w:p>
        </w:tc>
      </w:tr>
      <w:tr w:rsidR="00EA4E97" w:rsidRPr="00F161FB" w:rsidTr="00EA4E97">
        <w:tc>
          <w:tcPr>
            <w:tcW w:w="2802" w:type="dxa"/>
          </w:tcPr>
          <w:p w:rsidR="00EA4E97" w:rsidRPr="00F161FB" w:rsidRDefault="00EA4E97" w:rsidP="00E232CF">
            <w:pPr>
              <w:rPr>
                <w:iCs/>
              </w:rPr>
            </w:pPr>
            <w:r w:rsidRPr="00F161FB">
              <w:rPr>
                <w:iCs/>
              </w:rPr>
              <w:lastRenderedPageBreak/>
              <w:t>InformationCareProviderHsaId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Anger HSA-id för den vårdgivare spärren gäller för.</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OwnerId</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Identifierare för den aktör/system som skapat spärren. Används endast för tekniskt bruk för t.ex. uppföljning och spårning.</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InformationTypes</w:t>
            </w:r>
          </w:p>
        </w:tc>
        <w:tc>
          <w:tcPr>
            <w:tcW w:w="1842" w:type="dxa"/>
          </w:tcPr>
          <w:p w:rsidR="00EA4E97" w:rsidRPr="00F161FB" w:rsidRDefault="00EA4E97" w:rsidP="00E232CF">
            <w:r w:rsidRPr="00F161FB">
              <w:t>string</w:t>
            </w:r>
          </w:p>
        </w:tc>
        <w:tc>
          <w:tcPr>
            <w:tcW w:w="3686" w:type="dxa"/>
          </w:tcPr>
          <w:p w:rsidR="00EA4E97" w:rsidRPr="00F161FB" w:rsidRDefault="00EA4E97"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i/>
              </w:rPr>
              <w:t>16.3</w:t>
            </w:r>
            <w:r>
              <w:fldChar w:fldCharType="end"/>
            </w:r>
            <w:r w:rsidRPr="00F161FB">
              <w:t xml:space="preserve"> för information om dessa typer.</w:t>
            </w:r>
          </w:p>
        </w:tc>
        <w:tc>
          <w:tcPr>
            <w:tcW w:w="1417" w:type="dxa"/>
          </w:tcPr>
          <w:p w:rsidR="00EA4E97" w:rsidRPr="00F161FB" w:rsidRDefault="000765F5" w:rsidP="00E232CF">
            <w:r>
              <w:t>0..*</w:t>
            </w:r>
          </w:p>
        </w:tc>
      </w:tr>
      <w:tr w:rsidR="00EA4E97" w:rsidRPr="00F161FB" w:rsidTr="00EA4E97">
        <w:tc>
          <w:tcPr>
            <w:tcW w:w="2802" w:type="dxa"/>
          </w:tcPr>
          <w:p w:rsidR="00EA4E97" w:rsidRPr="00F161FB" w:rsidRDefault="00EA4E97" w:rsidP="00E232CF">
            <w:pPr>
              <w:rPr>
                <w:iCs/>
              </w:rPr>
            </w:pPr>
            <w:r w:rsidRPr="00F161FB">
              <w:rPr>
                <w:iCs/>
              </w:rPr>
              <w:t>LocallyCreated</w:t>
            </w:r>
          </w:p>
        </w:tc>
        <w:tc>
          <w:tcPr>
            <w:tcW w:w="1842" w:type="dxa"/>
          </w:tcPr>
          <w:p w:rsidR="00EA4E97" w:rsidRPr="00F161FB" w:rsidRDefault="00EA4E97" w:rsidP="00E232CF">
            <w:r w:rsidRPr="00F161FB">
              <w:t>boolean</w:t>
            </w:r>
          </w:p>
        </w:tc>
        <w:tc>
          <w:tcPr>
            <w:tcW w:w="3686" w:type="dxa"/>
          </w:tcPr>
          <w:p w:rsidR="00EA4E97" w:rsidRPr="00F161FB" w:rsidRDefault="00EA4E97" w:rsidP="00E232CF">
            <w:r w:rsidRPr="00F161FB">
              <w:t>Anger om spärren är skapad i den lokala spärrtjänsten, eller om den har inhämtats från nationell spärrtjänst via synkronisering. En nationell spärr får ej modifieras i den lokala spärrtjänsten.</w:t>
            </w:r>
          </w:p>
        </w:tc>
        <w:tc>
          <w:tcPr>
            <w:tcW w:w="1417" w:type="dxa"/>
          </w:tcPr>
          <w:p w:rsidR="00EA4E97" w:rsidRPr="00F161FB" w:rsidRDefault="000765F5" w:rsidP="00E232CF">
            <w:r>
              <w:t>1</w:t>
            </w:r>
          </w:p>
        </w:tc>
      </w:tr>
      <w:tr w:rsidR="00EA4E97" w:rsidRPr="00F161FB" w:rsidTr="00EA4E97">
        <w:tc>
          <w:tcPr>
            <w:tcW w:w="2802" w:type="dxa"/>
          </w:tcPr>
          <w:p w:rsidR="00EA4E97" w:rsidRPr="00F161FB" w:rsidRDefault="00EA4E97" w:rsidP="00E232CF">
            <w:pPr>
              <w:rPr>
                <w:iCs/>
              </w:rPr>
            </w:pPr>
            <w:r w:rsidRPr="00F161FB">
              <w:rPr>
                <w:iCs/>
              </w:rPr>
              <w:t>RequestedBy</w:t>
            </w:r>
          </w:p>
        </w:tc>
        <w:tc>
          <w:tcPr>
            <w:tcW w:w="1842" w:type="dxa"/>
          </w:tcPr>
          <w:p w:rsidR="00EA4E97" w:rsidRPr="00F161FB" w:rsidRDefault="00EA4E97" w:rsidP="00E232CF">
            <w:r w:rsidRPr="00F161FB">
              <w:t>ActorType</w:t>
            </w:r>
          </w:p>
        </w:tc>
        <w:tc>
          <w:tcPr>
            <w:tcW w:w="3686" w:type="dxa"/>
          </w:tcPr>
          <w:p w:rsidR="00EA4E97" w:rsidRPr="00F161FB" w:rsidRDefault="00EA4E97" w:rsidP="00E232CF">
            <w:r w:rsidRPr="00F161FB">
              <w:t>Ej obligatoriskt fält som identifierar den person som begärt spärren. Fältet är tomt om ej lokalt skapad spärr.</w:t>
            </w:r>
          </w:p>
        </w:tc>
        <w:tc>
          <w:tcPr>
            <w:tcW w:w="1417" w:type="dxa"/>
          </w:tcPr>
          <w:p w:rsidR="00EA4E97" w:rsidRPr="00F161FB" w:rsidRDefault="000765F5" w:rsidP="00E232CF">
            <w:r>
              <w:t>0..1</w:t>
            </w:r>
          </w:p>
        </w:tc>
      </w:tr>
      <w:tr w:rsidR="000765F5" w:rsidRPr="00F161FB" w:rsidTr="00EA4E97">
        <w:tc>
          <w:tcPr>
            <w:tcW w:w="2802" w:type="dxa"/>
          </w:tcPr>
          <w:p w:rsidR="000765F5" w:rsidRPr="00F161FB" w:rsidRDefault="000765F5" w:rsidP="00E232CF">
            <w:pPr>
              <w:rPr>
                <w:iCs/>
              </w:rPr>
            </w:pPr>
            <w:r w:rsidRPr="00F161FB">
              <w:rPr>
                <w:iCs/>
              </w:rPr>
              <w:t>RequestDate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begärts.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RegisteredBy</w:t>
            </w:r>
          </w:p>
        </w:tc>
        <w:tc>
          <w:tcPr>
            <w:tcW w:w="1842" w:type="dxa"/>
          </w:tcPr>
          <w:p w:rsidR="000765F5" w:rsidRPr="00F161FB" w:rsidRDefault="000765F5" w:rsidP="00E232CF">
            <w:r w:rsidRPr="00F161FB">
              <w:t>ActorType</w:t>
            </w:r>
          </w:p>
        </w:tc>
        <w:tc>
          <w:tcPr>
            <w:tcW w:w="3686" w:type="dxa"/>
          </w:tcPr>
          <w:p w:rsidR="000765F5" w:rsidRPr="00F161FB" w:rsidRDefault="000765F5" w:rsidP="00E232CF">
            <w:r w:rsidRPr="00F161FB">
              <w:t>Ej obligatoriskt fält som identifierar den person som registrerat spärren.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RegistrationDate</w:t>
            </w:r>
          </w:p>
        </w:tc>
        <w:tc>
          <w:tcPr>
            <w:tcW w:w="1842" w:type="dxa"/>
          </w:tcPr>
          <w:p w:rsidR="000765F5" w:rsidRPr="00F161FB" w:rsidRDefault="000765F5" w:rsidP="00E232CF">
            <w:r w:rsidRPr="00F161FB">
              <w:t>dateTime</w:t>
            </w:r>
          </w:p>
        </w:tc>
        <w:tc>
          <w:tcPr>
            <w:tcW w:w="3686" w:type="dxa"/>
          </w:tcPr>
          <w:p w:rsidR="000765F5" w:rsidRPr="00F161FB" w:rsidRDefault="000765F5" w:rsidP="00E232CF">
            <w:r w:rsidRPr="00F161FB">
              <w:t>Ej obligatoriskt fält för när spärren registrerats. Fältet är tomt om ej lokalt skapad spärr.</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Revoked</w:t>
            </w:r>
          </w:p>
        </w:tc>
        <w:tc>
          <w:tcPr>
            <w:tcW w:w="1842" w:type="dxa"/>
          </w:tcPr>
          <w:p w:rsidR="000765F5" w:rsidRPr="00F161FB" w:rsidRDefault="000765F5" w:rsidP="00E232CF">
            <w:r w:rsidRPr="00F161FB">
              <w:t>RevokeType</w:t>
            </w:r>
          </w:p>
        </w:tc>
        <w:tc>
          <w:tcPr>
            <w:tcW w:w="3686" w:type="dxa"/>
          </w:tcPr>
          <w:p w:rsidR="000765F5" w:rsidRPr="00F161FB" w:rsidRDefault="000765F5" w:rsidP="00E232CF">
            <w:r w:rsidRPr="00F161FB">
              <w:t>Ej obligatoriskt fält som anger om spärren är permanent återkallad och innehåller i så fall information om återkallningen.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Deleted</w:t>
            </w:r>
          </w:p>
        </w:tc>
        <w:tc>
          <w:tcPr>
            <w:tcW w:w="1842" w:type="dxa"/>
          </w:tcPr>
          <w:p w:rsidR="000765F5" w:rsidRPr="00F161FB" w:rsidRDefault="000765F5" w:rsidP="00E232CF">
            <w:r w:rsidRPr="00F161FB">
              <w:t>DeleteType</w:t>
            </w:r>
          </w:p>
        </w:tc>
        <w:tc>
          <w:tcPr>
            <w:tcW w:w="3686" w:type="dxa"/>
          </w:tcPr>
          <w:p w:rsidR="000765F5" w:rsidRPr="00F161FB" w:rsidRDefault="000765F5" w:rsidP="00E232CF">
            <w:r w:rsidRPr="00F161FB">
              <w:t>Ej obligatoriskt fält som anger om spärren är raderad och innehåller i så fall information om raderingen.</w:t>
            </w:r>
          </w:p>
        </w:tc>
        <w:tc>
          <w:tcPr>
            <w:tcW w:w="1417" w:type="dxa"/>
          </w:tcPr>
          <w:p w:rsidR="000765F5" w:rsidRPr="00F161FB" w:rsidRDefault="000765F5" w:rsidP="00E403DD">
            <w:r>
              <w:t>0..1</w:t>
            </w:r>
          </w:p>
        </w:tc>
      </w:tr>
      <w:tr w:rsidR="000765F5" w:rsidRPr="00F161FB" w:rsidTr="00EA4E97">
        <w:tc>
          <w:tcPr>
            <w:tcW w:w="2802" w:type="dxa"/>
          </w:tcPr>
          <w:p w:rsidR="000765F5" w:rsidRPr="00F161FB" w:rsidRDefault="000765F5" w:rsidP="00E232CF">
            <w:pPr>
              <w:rPr>
                <w:iCs/>
              </w:rPr>
            </w:pPr>
            <w:r w:rsidRPr="00F161FB">
              <w:rPr>
                <w:iCs/>
              </w:rPr>
              <w:t>TempRevokes</w:t>
            </w:r>
          </w:p>
        </w:tc>
        <w:tc>
          <w:tcPr>
            <w:tcW w:w="1842" w:type="dxa"/>
          </w:tcPr>
          <w:p w:rsidR="000765F5" w:rsidRPr="00F161FB" w:rsidRDefault="000765F5" w:rsidP="00E232CF">
            <w:r w:rsidRPr="00F161FB">
              <w:rPr>
                <w:iCs/>
              </w:rPr>
              <w:t>TemporaryRevokeType</w:t>
            </w:r>
          </w:p>
        </w:tc>
        <w:tc>
          <w:tcPr>
            <w:tcW w:w="3686" w:type="dxa"/>
          </w:tcPr>
          <w:p w:rsidR="000765F5" w:rsidRPr="00F161FB" w:rsidRDefault="000765F5" w:rsidP="00E232CF">
            <w:r w:rsidRPr="00F161FB">
              <w:t>Ej obligatorisk lista med tillfälliga hävningar för denna spärr. (Tillfälliga hävningar kan vara permanent återkallad och därmed ogiltig.)</w:t>
            </w:r>
          </w:p>
        </w:tc>
        <w:tc>
          <w:tcPr>
            <w:tcW w:w="1417" w:type="dxa"/>
          </w:tcPr>
          <w:p w:rsidR="000765F5" w:rsidRPr="00F161FB" w:rsidRDefault="000765F5" w:rsidP="00E232CF">
            <w:r>
              <w:t>0..*</w:t>
            </w:r>
          </w:p>
        </w:tc>
      </w:tr>
    </w:tbl>
    <w:p w:rsidR="007753FA" w:rsidRDefault="007753FA" w:rsidP="007753FA">
      <w:pPr>
        <w:pStyle w:val="Rubrik2"/>
        <w:rPr>
          <w:lang w:val="sv-SE"/>
        </w:rPr>
      </w:pPr>
      <w:r>
        <w:t>Regler</w:t>
      </w:r>
    </w:p>
    <w:p w:rsidR="007753FA" w:rsidRPr="003D7441" w:rsidRDefault="007753FA" w:rsidP="007753FA"/>
    <w:p w:rsidR="007753FA" w:rsidRDefault="007753FA" w:rsidP="007753FA">
      <w:pPr>
        <w:pStyle w:val="Rubrik2"/>
        <w:rPr>
          <w:lang w:val="sv-SE"/>
        </w:rPr>
      </w:pPr>
      <w:r>
        <w:t>Tjänsteinteraktion</w:t>
      </w:r>
    </w:p>
    <w:p w:rsidR="007753FA" w:rsidRDefault="002B6D1D" w:rsidP="007753FA">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GetExtendedBlocksForPatient</w:t>
      </w:r>
      <w:r w:rsidR="007753FA"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2A2F93" w:rsidRPr="00F161FB" w:rsidRDefault="002A2F93" w:rsidP="002A2F93">
      <w:pPr>
        <w:pStyle w:val="Rubrik1"/>
      </w:pPr>
      <w:bookmarkStart w:id="40" w:name="_Toc301790247"/>
      <w:proofErr w:type="spellStart"/>
      <w:r>
        <w:lastRenderedPageBreak/>
        <w:t>RegisterExtendedBlock</w:t>
      </w:r>
      <w:bookmarkEnd w:id="40"/>
      <w:proofErr w:type="spellEnd"/>
    </w:p>
    <w:p w:rsidR="00200633" w:rsidRPr="00F161FB" w:rsidRDefault="00200633" w:rsidP="00200633">
      <w:r w:rsidRPr="00F161FB">
        <w:t>Denna operation registrerar en ny spärr i den lokala spärrtjänsten.</w:t>
      </w:r>
    </w:p>
    <w:p w:rsidR="002A2F93" w:rsidRDefault="002A2F93" w:rsidP="002A2F93"/>
    <w:p w:rsidR="002A2F93" w:rsidRDefault="002A2F93" w:rsidP="002A2F93">
      <w:pPr>
        <w:pStyle w:val="Rubrik2"/>
      </w:pPr>
      <w:r>
        <w:t>Frivillighet</w:t>
      </w:r>
    </w:p>
    <w:p w:rsidR="002A2F93" w:rsidRPr="00AD41EC" w:rsidRDefault="002A2F93" w:rsidP="00A505DE">
      <w:pPr>
        <w:pStyle w:val="Brdtext"/>
      </w:pPr>
      <w:r>
        <w:t>Obligatoriskt</w:t>
      </w:r>
    </w:p>
    <w:p w:rsidR="002A2F93" w:rsidRDefault="002A2F93" w:rsidP="002A2F93">
      <w:pPr>
        <w:pStyle w:val="Rubrik2"/>
      </w:pPr>
      <w:r>
        <w:t>Version</w:t>
      </w:r>
    </w:p>
    <w:p w:rsidR="002A2F93" w:rsidRPr="00C55071" w:rsidRDefault="002A2F93" w:rsidP="00A505DE">
      <w:pPr>
        <w:pStyle w:val="Brdtext"/>
      </w:pPr>
      <w:r>
        <w:t>1.0</w:t>
      </w:r>
    </w:p>
    <w:p w:rsidR="002A2F93" w:rsidRDefault="002A2F93" w:rsidP="002A2F93">
      <w:pPr>
        <w:pStyle w:val="Rubrik2"/>
      </w:pPr>
      <w:r>
        <w:t>SLA-krav</w:t>
      </w:r>
    </w:p>
    <w:p w:rsidR="002A2F93" w:rsidRPr="00566C35" w:rsidRDefault="002A2F93" w:rsidP="00A505DE">
      <w:pPr>
        <w:pStyle w:val="Brdtext"/>
      </w:pPr>
      <w:r>
        <w:t>Inledande beskrivning</w:t>
      </w:r>
    </w:p>
    <w:p w:rsidR="002A2F93" w:rsidRDefault="002A2F93" w:rsidP="002A2F93"/>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2A2F93" w:rsidRPr="00D957CA" w:rsidTr="00E232CF">
        <w:tc>
          <w:tcPr>
            <w:tcW w:w="3156" w:type="dxa"/>
          </w:tcPr>
          <w:p w:rsidR="002A2F93" w:rsidRPr="00D957CA" w:rsidRDefault="002A2F93" w:rsidP="00E232CF">
            <w:pPr>
              <w:rPr>
                <w:b/>
              </w:rPr>
            </w:pPr>
            <w:r>
              <w:rPr>
                <w:b/>
              </w:rPr>
              <w:t>Kategori</w:t>
            </w:r>
          </w:p>
        </w:tc>
        <w:tc>
          <w:tcPr>
            <w:tcW w:w="3853" w:type="dxa"/>
          </w:tcPr>
          <w:p w:rsidR="002A2F93" w:rsidRPr="00D957CA" w:rsidRDefault="002A2F93" w:rsidP="00E232CF">
            <w:pPr>
              <w:rPr>
                <w:b/>
              </w:rPr>
            </w:pPr>
            <w:r>
              <w:rPr>
                <w:b/>
              </w:rPr>
              <w:t>Värde</w:t>
            </w:r>
          </w:p>
        </w:tc>
        <w:tc>
          <w:tcPr>
            <w:tcW w:w="2205" w:type="dxa"/>
          </w:tcPr>
          <w:p w:rsidR="002A2F93" w:rsidRPr="00D957CA" w:rsidRDefault="002A2F93" w:rsidP="00E232CF">
            <w:pPr>
              <w:rPr>
                <w:b/>
              </w:rPr>
            </w:pPr>
            <w:r>
              <w:rPr>
                <w:b/>
              </w:rPr>
              <w:t>Kommentar</w:t>
            </w:r>
          </w:p>
        </w:tc>
      </w:tr>
      <w:tr w:rsidR="002A2F93" w:rsidTr="00E232CF">
        <w:tc>
          <w:tcPr>
            <w:tcW w:w="3156" w:type="dxa"/>
          </w:tcPr>
          <w:p w:rsidR="002A2F93" w:rsidRPr="000B4BFF" w:rsidRDefault="002A2F93" w:rsidP="00E232CF">
            <w:r>
              <w:t>Svarstid</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Pr="000B4BFF" w:rsidRDefault="002A2F93" w:rsidP="00E232CF">
            <w:r>
              <w:t>Tillgänglighet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Last</w:t>
            </w:r>
          </w:p>
        </w:tc>
        <w:tc>
          <w:tcPr>
            <w:tcW w:w="3853" w:type="dxa"/>
          </w:tcPr>
          <w:p w:rsidR="002A2F93" w:rsidRPr="000B4BFF" w:rsidRDefault="002A2F93" w:rsidP="00E232CF"/>
        </w:tc>
        <w:tc>
          <w:tcPr>
            <w:tcW w:w="2205" w:type="dxa"/>
          </w:tcPr>
          <w:p w:rsidR="002A2F93" w:rsidRPr="000B4BFF" w:rsidRDefault="002A2F93" w:rsidP="00E232CF"/>
        </w:tc>
      </w:tr>
      <w:tr w:rsidR="002A2F93" w:rsidTr="00E232CF">
        <w:tc>
          <w:tcPr>
            <w:tcW w:w="3156" w:type="dxa"/>
          </w:tcPr>
          <w:p w:rsidR="002A2F93" w:rsidRDefault="002A2F93" w:rsidP="00E232CF">
            <w:r>
              <w:t>Aktualitet</w:t>
            </w:r>
          </w:p>
        </w:tc>
        <w:tc>
          <w:tcPr>
            <w:tcW w:w="3853" w:type="dxa"/>
          </w:tcPr>
          <w:p w:rsidR="002A2F93" w:rsidRPr="000B4BFF" w:rsidRDefault="002A2F93" w:rsidP="00E232CF"/>
        </w:tc>
        <w:tc>
          <w:tcPr>
            <w:tcW w:w="2205" w:type="dxa"/>
          </w:tcPr>
          <w:p w:rsidR="002A2F93" w:rsidRPr="000B4BFF" w:rsidRDefault="002A2F93" w:rsidP="00E232CF"/>
        </w:tc>
      </w:tr>
    </w:tbl>
    <w:p w:rsidR="002A2F93" w:rsidRPr="00F161FB" w:rsidRDefault="002A2F93" w:rsidP="002A2F93"/>
    <w:p w:rsidR="00826956" w:rsidRPr="00F161FB" w:rsidRDefault="00826956" w:rsidP="00826956">
      <w:pPr>
        <w:pStyle w:val="Rubrik3"/>
      </w:pPr>
      <w:bookmarkStart w:id="41" w:name="_Toc301514920"/>
      <w:proofErr w:type="spellStart"/>
      <w:r w:rsidRPr="00F161FB">
        <w:t>Inparameter</w:t>
      </w:r>
      <w:proofErr w:type="spellEnd"/>
      <w:r w:rsidRPr="00F161FB">
        <w:t xml:space="preserve">: </w:t>
      </w:r>
      <w:proofErr w:type="spellStart"/>
      <w:r w:rsidRPr="00F161FB">
        <w:t>RegisterExtendedBlock</w:t>
      </w:r>
      <w:bookmarkEnd w:id="41"/>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6431F" w:rsidRPr="00F161FB" w:rsidTr="00A55CFD">
        <w:trPr>
          <w:trHeight w:val="384"/>
        </w:trPr>
        <w:tc>
          <w:tcPr>
            <w:tcW w:w="2802" w:type="dxa"/>
            <w:shd w:val="clear" w:color="auto" w:fill="D9D9D9" w:themeFill="background1" w:themeFillShade="D9"/>
            <w:vAlign w:val="bottom"/>
          </w:tcPr>
          <w:p w:rsidR="0006431F" w:rsidRPr="00F161FB" w:rsidRDefault="0006431F" w:rsidP="00E232CF">
            <w:pPr>
              <w:rPr>
                <w:b/>
              </w:rPr>
            </w:pPr>
            <w:r w:rsidRPr="00F161FB">
              <w:rPr>
                <w:b/>
              </w:rPr>
              <w:t>Namn</w:t>
            </w:r>
          </w:p>
        </w:tc>
        <w:tc>
          <w:tcPr>
            <w:tcW w:w="1842" w:type="dxa"/>
            <w:shd w:val="clear" w:color="auto" w:fill="D9D9D9" w:themeFill="background1" w:themeFillShade="D9"/>
            <w:vAlign w:val="bottom"/>
          </w:tcPr>
          <w:p w:rsidR="0006431F" w:rsidRPr="00F161FB" w:rsidRDefault="0006431F" w:rsidP="00E232CF">
            <w:pPr>
              <w:rPr>
                <w:b/>
              </w:rPr>
            </w:pPr>
            <w:r w:rsidRPr="00F161FB">
              <w:rPr>
                <w:b/>
              </w:rPr>
              <w:t>Datatyp</w:t>
            </w:r>
          </w:p>
        </w:tc>
        <w:tc>
          <w:tcPr>
            <w:tcW w:w="3686" w:type="dxa"/>
            <w:shd w:val="clear" w:color="auto" w:fill="D9D9D9" w:themeFill="background1" w:themeFillShade="D9"/>
            <w:vAlign w:val="bottom"/>
          </w:tcPr>
          <w:p w:rsidR="0006431F" w:rsidRPr="00F161FB" w:rsidRDefault="0006431F" w:rsidP="00E232CF">
            <w:pPr>
              <w:rPr>
                <w:b/>
              </w:rPr>
            </w:pPr>
            <w:r w:rsidRPr="00F161FB">
              <w:rPr>
                <w:b/>
              </w:rPr>
              <w:t>Beskrivning</w:t>
            </w:r>
          </w:p>
        </w:tc>
        <w:tc>
          <w:tcPr>
            <w:tcW w:w="1417" w:type="dxa"/>
            <w:shd w:val="clear" w:color="auto" w:fill="D9D9D9" w:themeFill="background1" w:themeFillShade="D9"/>
            <w:vAlign w:val="bottom"/>
          </w:tcPr>
          <w:p w:rsidR="0006431F" w:rsidRPr="00F161FB" w:rsidRDefault="0006431F" w:rsidP="00A55CFD">
            <w:pPr>
              <w:rPr>
                <w:b/>
              </w:rPr>
            </w:pPr>
            <w:r>
              <w:rPr>
                <w:b/>
              </w:rPr>
              <w:t>Kardinalitet</w:t>
            </w:r>
          </w:p>
        </w:tc>
      </w:tr>
      <w:tr w:rsidR="0006431F" w:rsidRPr="00F161FB" w:rsidTr="00A55CFD">
        <w:tc>
          <w:tcPr>
            <w:tcW w:w="2802" w:type="dxa"/>
          </w:tcPr>
          <w:p w:rsidR="0006431F" w:rsidRPr="00F161FB" w:rsidRDefault="0006431F" w:rsidP="00E232CF">
            <w:r w:rsidRPr="00F161FB">
              <w:rPr>
                <w:iCs/>
              </w:rPr>
              <w:t>BlockId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Unik, global identifierare för spärren. Följer formatet för UUID, 36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r w:rsidRPr="00F161FB">
              <w:rPr>
                <w:iCs/>
              </w:rPr>
              <w:t>BlockType</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Enumerationsvärde som anger om spärren är en inre (inom vårdenhet) eller yttre (inom vårdgivare).</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SocialSecurityNumber</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Patientens personnummer, 12 tecken.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InformationStartDate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startdatum för vilken information i tiden som spärren avser. Om angivet så spärras information som registrerats på eller efter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InformationEndDate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Ej obligatoriskt slutdatum för vilken information i tiden som spärren avser. Om angivet så spärras information som registrerats på eller före denna tidpunkt.</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InformationCareUnitHsaId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Obligatoriskt om spärren är en inre och endast då. Anger HSA-id för den vårdenhet spärren gäller för.</w:t>
            </w:r>
          </w:p>
        </w:tc>
        <w:tc>
          <w:tcPr>
            <w:tcW w:w="1417" w:type="dxa"/>
          </w:tcPr>
          <w:p w:rsidR="0006431F" w:rsidRPr="00F161FB" w:rsidRDefault="00A55CFD" w:rsidP="00E232CF">
            <w:r>
              <w:t>0..1</w:t>
            </w:r>
          </w:p>
        </w:tc>
      </w:tr>
      <w:tr w:rsidR="0006431F" w:rsidRPr="00F161FB" w:rsidTr="00A55CFD">
        <w:tc>
          <w:tcPr>
            <w:tcW w:w="2802" w:type="dxa"/>
          </w:tcPr>
          <w:p w:rsidR="0006431F" w:rsidRPr="00F161FB" w:rsidRDefault="0006431F" w:rsidP="00E232CF">
            <w:pPr>
              <w:rPr>
                <w:iCs/>
              </w:rPr>
            </w:pPr>
            <w:r w:rsidRPr="00F161FB">
              <w:rPr>
                <w:iCs/>
              </w:rPr>
              <w:t>InformationCareProviderHsaId</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Anger HSA-id för den vårdgivare spärren gäller för.</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InformationTypes</w:t>
            </w:r>
          </w:p>
        </w:tc>
        <w:tc>
          <w:tcPr>
            <w:tcW w:w="1842" w:type="dxa"/>
          </w:tcPr>
          <w:p w:rsidR="0006431F" w:rsidRPr="00F161FB" w:rsidRDefault="0006431F" w:rsidP="00E232CF">
            <w:r w:rsidRPr="00F161FB">
              <w:t>string</w:t>
            </w:r>
          </w:p>
        </w:tc>
        <w:tc>
          <w:tcPr>
            <w:tcW w:w="3686" w:type="dxa"/>
          </w:tcPr>
          <w:p w:rsidR="0006431F" w:rsidRPr="00F161FB" w:rsidRDefault="0006431F" w:rsidP="00E232CF">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i/>
              </w:rPr>
              <w:t>16.3</w:t>
            </w:r>
            <w:r>
              <w:fldChar w:fldCharType="end"/>
            </w:r>
            <w:r w:rsidRPr="00F161FB">
              <w:t xml:space="preserve"> för information om dessa typer.</w:t>
            </w:r>
          </w:p>
        </w:tc>
        <w:tc>
          <w:tcPr>
            <w:tcW w:w="1417" w:type="dxa"/>
          </w:tcPr>
          <w:p w:rsidR="0006431F" w:rsidRPr="00F161FB" w:rsidRDefault="00A55CFD" w:rsidP="00E232CF">
            <w:r>
              <w:t>0..*</w:t>
            </w:r>
          </w:p>
        </w:tc>
      </w:tr>
      <w:tr w:rsidR="0006431F" w:rsidRPr="00F161FB" w:rsidTr="00A55CFD">
        <w:tc>
          <w:tcPr>
            <w:tcW w:w="2802" w:type="dxa"/>
          </w:tcPr>
          <w:p w:rsidR="0006431F" w:rsidRPr="00F161FB" w:rsidRDefault="0006431F" w:rsidP="00E232CF">
            <w:pPr>
              <w:rPr>
                <w:iCs/>
              </w:rPr>
            </w:pPr>
            <w:r w:rsidRPr="00F161FB">
              <w:rPr>
                <w:iCs/>
              </w:rPr>
              <w:t>RequestedBy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begärt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RequestDate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begärts.</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lastRenderedPageBreak/>
              <w:t>RegisteredBy</w:t>
            </w:r>
          </w:p>
        </w:tc>
        <w:tc>
          <w:tcPr>
            <w:tcW w:w="1842" w:type="dxa"/>
          </w:tcPr>
          <w:p w:rsidR="0006431F" w:rsidRPr="00F161FB" w:rsidRDefault="0006431F" w:rsidP="00E232CF">
            <w:r w:rsidRPr="00F161FB">
              <w:t>ActorType</w:t>
            </w:r>
          </w:p>
        </w:tc>
        <w:tc>
          <w:tcPr>
            <w:tcW w:w="3686" w:type="dxa"/>
          </w:tcPr>
          <w:p w:rsidR="0006431F" w:rsidRPr="00F161FB" w:rsidRDefault="0006431F" w:rsidP="00E232CF">
            <w:r w:rsidRPr="00F161FB">
              <w:t>Identifierar den person som registrerat spärren.</w:t>
            </w:r>
          </w:p>
        </w:tc>
        <w:tc>
          <w:tcPr>
            <w:tcW w:w="1417" w:type="dxa"/>
          </w:tcPr>
          <w:p w:rsidR="0006431F" w:rsidRPr="00F161FB" w:rsidRDefault="00A55CFD" w:rsidP="00E232CF">
            <w:r>
              <w:t>1</w:t>
            </w:r>
          </w:p>
        </w:tc>
      </w:tr>
      <w:tr w:rsidR="0006431F" w:rsidRPr="00F161FB" w:rsidTr="00A55CFD">
        <w:tc>
          <w:tcPr>
            <w:tcW w:w="2802" w:type="dxa"/>
          </w:tcPr>
          <w:p w:rsidR="0006431F" w:rsidRPr="00F161FB" w:rsidRDefault="0006431F" w:rsidP="00E232CF">
            <w:pPr>
              <w:rPr>
                <w:iCs/>
              </w:rPr>
            </w:pPr>
            <w:r w:rsidRPr="00F161FB">
              <w:rPr>
                <w:iCs/>
              </w:rPr>
              <w:t>RegistrationDate</w:t>
            </w:r>
          </w:p>
        </w:tc>
        <w:tc>
          <w:tcPr>
            <w:tcW w:w="1842" w:type="dxa"/>
          </w:tcPr>
          <w:p w:rsidR="0006431F" w:rsidRPr="00F161FB" w:rsidRDefault="0006431F" w:rsidP="00E232CF">
            <w:r w:rsidRPr="00F161FB">
              <w:t>dateTime</w:t>
            </w:r>
          </w:p>
        </w:tc>
        <w:tc>
          <w:tcPr>
            <w:tcW w:w="3686" w:type="dxa"/>
          </w:tcPr>
          <w:p w:rsidR="0006431F" w:rsidRPr="00F161FB" w:rsidRDefault="0006431F" w:rsidP="00E232CF">
            <w:r w:rsidRPr="00F161FB">
              <w:t>Tidpunkt för när spärren registrerats.</w:t>
            </w:r>
          </w:p>
        </w:tc>
        <w:tc>
          <w:tcPr>
            <w:tcW w:w="1417" w:type="dxa"/>
          </w:tcPr>
          <w:p w:rsidR="0006431F" w:rsidRPr="00F161FB" w:rsidRDefault="00A55CFD" w:rsidP="00E232CF">
            <w:r>
              <w:t>1</w:t>
            </w:r>
          </w:p>
        </w:tc>
      </w:tr>
    </w:tbl>
    <w:p w:rsidR="00826956" w:rsidRPr="00F161FB" w:rsidRDefault="00826956" w:rsidP="00826956">
      <w:pPr>
        <w:pStyle w:val="Rubrik3"/>
        <w:rPr>
          <w:iCs/>
        </w:rPr>
      </w:pPr>
      <w:bookmarkStart w:id="42" w:name="_Toc301514921"/>
      <w:r w:rsidRPr="00F161FB">
        <w:t xml:space="preserve">Returvärde: </w:t>
      </w:r>
      <w:proofErr w:type="spellStart"/>
      <w:r w:rsidRPr="00F161FB">
        <w:t>RegisterExtendedBlock</w:t>
      </w:r>
      <w:r w:rsidRPr="00F161FB">
        <w:rPr>
          <w:iCs/>
        </w:rPr>
        <w:t>Response</w:t>
      </w:r>
      <w:bookmarkEnd w:id="42"/>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C5C69" w:rsidRPr="00F161FB" w:rsidTr="002C4477">
        <w:trPr>
          <w:trHeight w:val="384"/>
        </w:trPr>
        <w:tc>
          <w:tcPr>
            <w:tcW w:w="2802" w:type="dxa"/>
            <w:shd w:val="clear" w:color="auto" w:fill="D9D9D9" w:themeFill="background1" w:themeFillShade="D9"/>
            <w:vAlign w:val="bottom"/>
          </w:tcPr>
          <w:p w:rsidR="009C5C69" w:rsidRPr="00F161FB" w:rsidRDefault="009C5C69" w:rsidP="00E403DD">
            <w:pPr>
              <w:rPr>
                <w:b/>
              </w:rPr>
            </w:pPr>
            <w:r w:rsidRPr="00F161FB">
              <w:rPr>
                <w:b/>
              </w:rPr>
              <w:t>Namn</w:t>
            </w:r>
          </w:p>
        </w:tc>
        <w:tc>
          <w:tcPr>
            <w:tcW w:w="1842" w:type="dxa"/>
            <w:shd w:val="clear" w:color="auto" w:fill="D9D9D9" w:themeFill="background1" w:themeFillShade="D9"/>
            <w:vAlign w:val="bottom"/>
          </w:tcPr>
          <w:p w:rsidR="009C5C69" w:rsidRPr="00F161FB" w:rsidRDefault="009C5C69" w:rsidP="00E403DD">
            <w:pPr>
              <w:rPr>
                <w:b/>
              </w:rPr>
            </w:pPr>
            <w:r w:rsidRPr="00F161FB">
              <w:rPr>
                <w:b/>
              </w:rPr>
              <w:t>Datatyp</w:t>
            </w:r>
          </w:p>
        </w:tc>
        <w:tc>
          <w:tcPr>
            <w:tcW w:w="3686" w:type="dxa"/>
            <w:shd w:val="clear" w:color="auto" w:fill="D9D9D9" w:themeFill="background1" w:themeFillShade="D9"/>
            <w:vAlign w:val="bottom"/>
          </w:tcPr>
          <w:p w:rsidR="009C5C69" w:rsidRPr="00F161FB" w:rsidRDefault="009C5C69" w:rsidP="00E403DD">
            <w:pPr>
              <w:rPr>
                <w:b/>
              </w:rPr>
            </w:pPr>
            <w:r w:rsidRPr="00F161FB">
              <w:rPr>
                <w:b/>
              </w:rPr>
              <w:t>Beskrivning</w:t>
            </w:r>
          </w:p>
        </w:tc>
        <w:tc>
          <w:tcPr>
            <w:tcW w:w="1382" w:type="dxa"/>
            <w:shd w:val="clear" w:color="auto" w:fill="D9D9D9" w:themeFill="background1" w:themeFillShade="D9"/>
            <w:vAlign w:val="bottom"/>
          </w:tcPr>
          <w:p w:rsidR="009C5C69" w:rsidRPr="00F161FB" w:rsidRDefault="009C5C69" w:rsidP="00E403DD">
            <w:pPr>
              <w:rPr>
                <w:b/>
              </w:rPr>
            </w:pPr>
            <w:r>
              <w:rPr>
                <w:b/>
              </w:rPr>
              <w:t>Kardinalitet</w:t>
            </w:r>
          </w:p>
        </w:tc>
      </w:tr>
      <w:tr w:rsidR="009C5C69" w:rsidRPr="00F161FB" w:rsidTr="002C4477">
        <w:tc>
          <w:tcPr>
            <w:tcW w:w="2802" w:type="dxa"/>
          </w:tcPr>
          <w:p w:rsidR="009C5C69" w:rsidRPr="00F161FB" w:rsidRDefault="009C5C69" w:rsidP="00E403DD">
            <w:r w:rsidRPr="00F161FB">
              <w:t>Result</w:t>
            </w:r>
          </w:p>
        </w:tc>
        <w:tc>
          <w:tcPr>
            <w:tcW w:w="1842" w:type="dxa"/>
          </w:tcPr>
          <w:p w:rsidR="009C5C69" w:rsidRPr="00F161FB" w:rsidRDefault="009C5C69" w:rsidP="00E403DD">
            <w:r w:rsidRPr="00F161FB">
              <w:t>ResultType</w:t>
            </w:r>
          </w:p>
        </w:tc>
        <w:tc>
          <w:tcPr>
            <w:tcW w:w="3686" w:type="dxa"/>
          </w:tcPr>
          <w:p w:rsidR="009C5C69" w:rsidRPr="00F161FB" w:rsidRDefault="009C5C69" w:rsidP="00E403DD">
            <w:r w:rsidRPr="00F161FB">
              <w:t>Status för om operationen lyckades eller inte.</w:t>
            </w:r>
          </w:p>
        </w:tc>
        <w:tc>
          <w:tcPr>
            <w:tcW w:w="1382" w:type="dxa"/>
          </w:tcPr>
          <w:p w:rsidR="009C5C69" w:rsidRPr="00F161FB" w:rsidRDefault="009C5C69" w:rsidP="00E403DD">
            <w:r>
              <w:t>1</w:t>
            </w:r>
          </w:p>
        </w:tc>
      </w:tr>
    </w:tbl>
    <w:p w:rsidR="002A2F93" w:rsidRDefault="002A2F93" w:rsidP="002A2F93">
      <w:pPr>
        <w:pStyle w:val="Rubrik2"/>
        <w:rPr>
          <w:lang w:val="sv-SE"/>
        </w:rPr>
      </w:pPr>
      <w:r>
        <w:t>Regler</w:t>
      </w:r>
    </w:p>
    <w:p w:rsidR="002A2F93" w:rsidRPr="003D7441" w:rsidRDefault="002A2F93" w:rsidP="002A2F93"/>
    <w:p w:rsidR="002A2F93" w:rsidRDefault="002A2F93" w:rsidP="002A2F93">
      <w:pPr>
        <w:pStyle w:val="Rubrik2"/>
        <w:rPr>
          <w:lang w:val="sv-SE"/>
        </w:rPr>
      </w:pPr>
      <w:r>
        <w:t>Tjänsteinteraktion</w:t>
      </w:r>
    </w:p>
    <w:p w:rsidR="002A2F93" w:rsidRDefault="00157075" w:rsidP="002A2F93">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RegisterExtendedBlock</w:t>
      </w:r>
      <w:r w:rsidR="002A2F93" w:rsidRPr="00521F55">
        <w:rPr>
          <w:rFonts w:ascii="Courier New" w:hAnsi="Courier New" w:cs="Courier New"/>
          <w:szCs w:val="20"/>
          <w:lang w:eastAsia="sv-SE"/>
        </w:rPr>
        <w:t>Interaction</w:t>
      </w:r>
    </w:p>
    <w:p w:rsidR="003364C0" w:rsidRDefault="003364C0">
      <w:pPr>
        <w:rPr>
          <w:rFonts w:ascii="Courier New" w:hAnsi="Courier New" w:cs="Courier New"/>
          <w:szCs w:val="20"/>
          <w:lang w:eastAsia="sv-SE"/>
        </w:rPr>
      </w:pPr>
      <w:r>
        <w:rPr>
          <w:rFonts w:ascii="Courier New" w:hAnsi="Courier New" w:cs="Courier New"/>
          <w:szCs w:val="20"/>
          <w:lang w:eastAsia="sv-SE"/>
        </w:rPr>
        <w:br w:type="page"/>
      </w:r>
    </w:p>
    <w:p w:rsidR="00E54EA9" w:rsidRPr="00F161FB" w:rsidRDefault="00E54EA9" w:rsidP="00E54EA9">
      <w:pPr>
        <w:pStyle w:val="Rubrik1"/>
      </w:pPr>
      <w:bookmarkStart w:id="43" w:name="_Toc301790248"/>
      <w:proofErr w:type="spellStart"/>
      <w:r>
        <w:lastRenderedPageBreak/>
        <w:t>RevokeExtendedBlock</w:t>
      </w:r>
      <w:bookmarkEnd w:id="43"/>
      <w:proofErr w:type="spellEnd"/>
    </w:p>
    <w:p w:rsidR="00491C4F" w:rsidRPr="00F161FB" w:rsidRDefault="00491C4F" w:rsidP="00491C4F">
      <w:r w:rsidRPr="00F161FB">
        <w:t>Denna operation häver en spärr permanent i den lokala spärrtjänsten, om spärren finns. Denna hävning kan inte återtas.</w:t>
      </w:r>
    </w:p>
    <w:p w:rsidR="00E54EA9" w:rsidRDefault="00E54EA9" w:rsidP="00E54EA9"/>
    <w:p w:rsidR="00E54EA9" w:rsidRDefault="00E54EA9" w:rsidP="00E54EA9">
      <w:pPr>
        <w:pStyle w:val="Rubrik2"/>
      </w:pPr>
      <w:r>
        <w:t>Frivillighet</w:t>
      </w:r>
    </w:p>
    <w:p w:rsidR="00E54EA9" w:rsidRPr="00AD41EC" w:rsidRDefault="00E54EA9" w:rsidP="00A505DE">
      <w:pPr>
        <w:pStyle w:val="Brdtext"/>
      </w:pPr>
      <w:r>
        <w:t>Obligatoriskt</w:t>
      </w:r>
    </w:p>
    <w:p w:rsidR="00E54EA9" w:rsidRDefault="00E54EA9" w:rsidP="00E54EA9">
      <w:pPr>
        <w:pStyle w:val="Rubrik2"/>
      </w:pPr>
      <w:r>
        <w:t>Version</w:t>
      </w:r>
    </w:p>
    <w:p w:rsidR="00E54EA9" w:rsidRPr="00C55071" w:rsidRDefault="00E54EA9" w:rsidP="00A505DE">
      <w:pPr>
        <w:pStyle w:val="Brdtext"/>
      </w:pPr>
      <w:r>
        <w:t>1.0</w:t>
      </w:r>
    </w:p>
    <w:p w:rsidR="00E54EA9" w:rsidRDefault="00E54EA9" w:rsidP="00E54EA9">
      <w:pPr>
        <w:pStyle w:val="Rubrik2"/>
      </w:pPr>
      <w:r>
        <w:t>SLA-krav</w:t>
      </w:r>
    </w:p>
    <w:p w:rsidR="00E54EA9" w:rsidRPr="00566C35" w:rsidRDefault="00E54EA9" w:rsidP="00A505DE">
      <w:pPr>
        <w:pStyle w:val="Brdtext"/>
      </w:pPr>
      <w:r>
        <w:t>Inledande beskrivning</w:t>
      </w:r>
    </w:p>
    <w:p w:rsidR="00E54EA9" w:rsidRDefault="00E54EA9" w:rsidP="00E54EA9"/>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E54EA9" w:rsidRPr="00D957CA" w:rsidTr="00E232CF">
        <w:tc>
          <w:tcPr>
            <w:tcW w:w="3156" w:type="dxa"/>
          </w:tcPr>
          <w:p w:rsidR="00E54EA9" w:rsidRPr="00D957CA" w:rsidRDefault="00E54EA9" w:rsidP="00E232CF">
            <w:pPr>
              <w:rPr>
                <w:b/>
              </w:rPr>
            </w:pPr>
            <w:r>
              <w:rPr>
                <w:b/>
              </w:rPr>
              <w:t>Kategori</w:t>
            </w:r>
          </w:p>
        </w:tc>
        <w:tc>
          <w:tcPr>
            <w:tcW w:w="3853" w:type="dxa"/>
          </w:tcPr>
          <w:p w:rsidR="00E54EA9" w:rsidRPr="00D957CA" w:rsidRDefault="00E54EA9" w:rsidP="00E232CF">
            <w:pPr>
              <w:rPr>
                <w:b/>
              </w:rPr>
            </w:pPr>
            <w:r>
              <w:rPr>
                <w:b/>
              </w:rPr>
              <w:t>Värde</w:t>
            </w:r>
          </w:p>
        </w:tc>
        <w:tc>
          <w:tcPr>
            <w:tcW w:w="2205" w:type="dxa"/>
          </w:tcPr>
          <w:p w:rsidR="00E54EA9" w:rsidRPr="00D957CA" w:rsidRDefault="00E54EA9" w:rsidP="00E232CF">
            <w:pPr>
              <w:rPr>
                <w:b/>
              </w:rPr>
            </w:pPr>
            <w:r>
              <w:rPr>
                <w:b/>
              </w:rPr>
              <w:t>Kommentar</w:t>
            </w:r>
          </w:p>
        </w:tc>
      </w:tr>
      <w:tr w:rsidR="00E54EA9" w:rsidTr="00E232CF">
        <w:tc>
          <w:tcPr>
            <w:tcW w:w="3156" w:type="dxa"/>
          </w:tcPr>
          <w:p w:rsidR="00E54EA9" w:rsidRPr="000B4BFF" w:rsidRDefault="00E54EA9" w:rsidP="00E232CF">
            <w:r>
              <w:t>Svarstid</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Pr="000B4BFF" w:rsidRDefault="00E54EA9" w:rsidP="00E232CF">
            <w:r>
              <w:t>Tillgänglighet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Last</w:t>
            </w:r>
          </w:p>
        </w:tc>
        <w:tc>
          <w:tcPr>
            <w:tcW w:w="3853" w:type="dxa"/>
          </w:tcPr>
          <w:p w:rsidR="00E54EA9" w:rsidRPr="000B4BFF" w:rsidRDefault="00E54EA9" w:rsidP="00E232CF"/>
        </w:tc>
        <w:tc>
          <w:tcPr>
            <w:tcW w:w="2205" w:type="dxa"/>
          </w:tcPr>
          <w:p w:rsidR="00E54EA9" w:rsidRPr="000B4BFF" w:rsidRDefault="00E54EA9" w:rsidP="00E232CF"/>
        </w:tc>
      </w:tr>
      <w:tr w:rsidR="00E54EA9" w:rsidTr="00E232CF">
        <w:tc>
          <w:tcPr>
            <w:tcW w:w="3156" w:type="dxa"/>
          </w:tcPr>
          <w:p w:rsidR="00E54EA9" w:rsidRDefault="00E54EA9" w:rsidP="00E232CF">
            <w:r>
              <w:t>Aktualitet</w:t>
            </w:r>
          </w:p>
        </w:tc>
        <w:tc>
          <w:tcPr>
            <w:tcW w:w="3853" w:type="dxa"/>
          </w:tcPr>
          <w:p w:rsidR="00E54EA9" w:rsidRPr="000B4BFF" w:rsidRDefault="00E54EA9" w:rsidP="00E232CF"/>
        </w:tc>
        <w:tc>
          <w:tcPr>
            <w:tcW w:w="2205" w:type="dxa"/>
          </w:tcPr>
          <w:p w:rsidR="00E54EA9" w:rsidRPr="000B4BFF" w:rsidRDefault="00E54EA9" w:rsidP="00E232CF"/>
        </w:tc>
      </w:tr>
    </w:tbl>
    <w:p w:rsidR="00E54EA9" w:rsidRPr="00F161FB" w:rsidRDefault="00E54EA9" w:rsidP="00E54EA9"/>
    <w:p w:rsidR="00D4280B" w:rsidRPr="00F161FB" w:rsidRDefault="00D4280B" w:rsidP="00D4280B">
      <w:pPr>
        <w:pStyle w:val="Rubrik3"/>
      </w:pPr>
      <w:bookmarkStart w:id="44" w:name="_Toc301514923"/>
      <w:proofErr w:type="spellStart"/>
      <w:r w:rsidRPr="00F161FB">
        <w:t>Inparameter</w:t>
      </w:r>
      <w:proofErr w:type="spellEnd"/>
      <w:r w:rsidRPr="00F161FB">
        <w:t xml:space="preserve">: </w:t>
      </w:r>
      <w:proofErr w:type="spellStart"/>
      <w:r w:rsidRPr="00F161FB">
        <w:t>RevokeExtendedBlock</w:t>
      </w:r>
      <w:bookmarkEnd w:id="44"/>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A21CAB" w:rsidRPr="00F161FB" w:rsidTr="000F4613">
        <w:trPr>
          <w:trHeight w:val="384"/>
        </w:trPr>
        <w:tc>
          <w:tcPr>
            <w:tcW w:w="2802" w:type="dxa"/>
            <w:shd w:val="clear" w:color="auto" w:fill="D9D9D9" w:themeFill="background1" w:themeFillShade="D9"/>
            <w:vAlign w:val="bottom"/>
          </w:tcPr>
          <w:p w:rsidR="00A21CAB" w:rsidRPr="00F161FB" w:rsidRDefault="00A21CAB" w:rsidP="00E232CF">
            <w:pPr>
              <w:rPr>
                <w:b/>
              </w:rPr>
            </w:pPr>
            <w:r w:rsidRPr="00F161FB">
              <w:rPr>
                <w:b/>
              </w:rPr>
              <w:t>Namn</w:t>
            </w:r>
          </w:p>
        </w:tc>
        <w:tc>
          <w:tcPr>
            <w:tcW w:w="1842" w:type="dxa"/>
            <w:shd w:val="clear" w:color="auto" w:fill="D9D9D9" w:themeFill="background1" w:themeFillShade="D9"/>
            <w:vAlign w:val="bottom"/>
          </w:tcPr>
          <w:p w:rsidR="00A21CAB" w:rsidRPr="00F161FB" w:rsidRDefault="00A21CAB" w:rsidP="00E232CF">
            <w:pPr>
              <w:rPr>
                <w:b/>
              </w:rPr>
            </w:pPr>
            <w:r w:rsidRPr="00F161FB">
              <w:rPr>
                <w:b/>
              </w:rPr>
              <w:t>Datatyp</w:t>
            </w:r>
          </w:p>
        </w:tc>
        <w:tc>
          <w:tcPr>
            <w:tcW w:w="3686" w:type="dxa"/>
            <w:shd w:val="clear" w:color="auto" w:fill="D9D9D9" w:themeFill="background1" w:themeFillShade="D9"/>
            <w:vAlign w:val="bottom"/>
          </w:tcPr>
          <w:p w:rsidR="00A21CAB" w:rsidRPr="00F161FB" w:rsidRDefault="00A21CAB" w:rsidP="00E232CF">
            <w:pPr>
              <w:rPr>
                <w:b/>
              </w:rPr>
            </w:pPr>
            <w:r w:rsidRPr="00F161FB">
              <w:rPr>
                <w:b/>
              </w:rPr>
              <w:t>Beskrivning</w:t>
            </w:r>
          </w:p>
        </w:tc>
        <w:tc>
          <w:tcPr>
            <w:tcW w:w="1417" w:type="dxa"/>
            <w:shd w:val="clear" w:color="auto" w:fill="D9D9D9" w:themeFill="background1" w:themeFillShade="D9"/>
            <w:vAlign w:val="bottom"/>
          </w:tcPr>
          <w:p w:rsidR="00A21CAB" w:rsidRPr="00F161FB" w:rsidRDefault="00A21CAB" w:rsidP="000F4613">
            <w:pPr>
              <w:rPr>
                <w:b/>
              </w:rPr>
            </w:pPr>
            <w:r>
              <w:rPr>
                <w:b/>
              </w:rPr>
              <w:t>Kardinalitet</w:t>
            </w:r>
          </w:p>
        </w:tc>
      </w:tr>
      <w:tr w:rsidR="00A21CAB" w:rsidRPr="00F161FB" w:rsidTr="000F4613">
        <w:tc>
          <w:tcPr>
            <w:tcW w:w="2802" w:type="dxa"/>
          </w:tcPr>
          <w:p w:rsidR="00A21CAB" w:rsidRPr="00F161FB" w:rsidRDefault="00A21CAB" w:rsidP="00E232CF">
            <w:r w:rsidRPr="00F161FB">
              <w:rPr>
                <w:iCs/>
              </w:rPr>
              <w:t>BlockId</w:t>
            </w:r>
          </w:p>
        </w:tc>
        <w:tc>
          <w:tcPr>
            <w:tcW w:w="1842" w:type="dxa"/>
          </w:tcPr>
          <w:p w:rsidR="00A21CAB" w:rsidRPr="00F161FB" w:rsidRDefault="00A21CAB" w:rsidP="00E232CF">
            <w:r w:rsidRPr="00F161FB">
              <w:t>string</w:t>
            </w:r>
          </w:p>
        </w:tc>
        <w:tc>
          <w:tcPr>
            <w:tcW w:w="3686" w:type="dxa"/>
          </w:tcPr>
          <w:p w:rsidR="00A21CAB" w:rsidRPr="00F161FB" w:rsidRDefault="00A21CAB" w:rsidP="00E232CF">
            <w:r w:rsidRPr="00F161FB">
              <w:t>Identifierare för den spärr som skall hävas permanent. Följer formatet för UUID, 36 tecken.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r w:rsidRPr="00F161FB">
              <w:rPr>
                <w:iCs/>
              </w:rPr>
              <w:t>RequestedBy</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Identifierar den person som begärt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RevokedBy</w:t>
            </w:r>
          </w:p>
        </w:tc>
        <w:tc>
          <w:tcPr>
            <w:tcW w:w="1842" w:type="dxa"/>
          </w:tcPr>
          <w:p w:rsidR="00A21CAB" w:rsidRPr="00F161FB" w:rsidRDefault="00A21CAB" w:rsidP="00E232CF">
            <w:r w:rsidRPr="00F161FB">
              <w:t>ActorType</w:t>
            </w:r>
          </w:p>
        </w:tc>
        <w:tc>
          <w:tcPr>
            <w:tcW w:w="3686" w:type="dxa"/>
          </w:tcPr>
          <w:p w:rsidR="00A21CAB" w:rsidRPr="00F161FB" w:rsidRDefault="00A21CAB" w:rsidP="00E232CF">
            <w:r w:rsidRPr="00F161FB">
              <w:t>Identifierar den person som utfört hävningen.</w:t>
            </w:r>
          </w:p>
        </w:tc>
        <w:tc>
          <w:tcPr>
            <w:tcW w:w="1417" w:type="dxa"/>
          </w:tcPr>
          <w:p w:rsidR="00A21CAB" w:rsidRPr="00F161FB" w:rsidRDefault="000F4613" w:rsidP="00E232CF">
            <w:r>
              <w:t>1</w:t>
            </w:r>
          </w:p>
        </w:tc>
      </w:tr>
      <w:tr w:rsidR="00A21CAB" w:rsidRPr="00F161FB" w:rsidTr="000F4613">
        <w:tc>
          <w:tcPr>
            <w:tcW w:w="2802" w:type="dxa"/>
          </w:tcPr>
          <w:p w:rsidR="00A21CAB" w:rsidRPr="00F161FB" w:rsidRDefault="00A21CAB" w:rsidP="00E232CF">
            <w:pPr>
              <w:rPr>
                <w:iCs/>
              </w:rPr>
            </w:pPr>
            <w:r w:rsidRPr="00F161FB">
              <w:rPr>
                <w:iCs/>
              </w:rPr>
              <w:t>RevocationDate</w:t>
            </w:r>
          </w:p>
        </w:tc>
        <w:tc>
          <w:tcPr>
            <w:tcW w:w="1842" w:type="dxa"/>
          </w:tcPr>
          <w:p w:rsidR="00A21CAB" w:rsidRPr="00F161FB" w:rsidRDefault="00A21CAB" w:rsidP="00E232CF">
            <w:r w:rsidRPr="00F161FB">
              <w:t>dateTime</w:t>
            </w:r>
          </w:p>
        </w:tc>
        <w:tc>
          <w:tcPr>
            <w:tcW w:w="3686" w:type="dxa"/>
          </w:tcPr>
          <w:p w:rsidR="00A21CAB" w:rsidRPr="00F161FB" w:rsidRDefault="00A21CAB" w:rsidP="00E232CF">
            <w:r w:rsidRPr="00F161FB">
              <w:t>Tidpunkt för när hävningen utförts.</w:t>
            </w:r>
          </w:p>
        </w:tc>
        <w:tc>
          <w:tcPr>
            <w:tcW w:w="1417" w:type="dxa"/>
          </w:tcPr>
          <w:p w:rsidR="00A21CAB" w:rsidRPr="00F161FB" w:rsidRDefault="000F4613" w:rsidP="00E232CF">
            <w:r>
              <w:t>1</w:t>
            </w:r>
          </w:p>
        </w:tc>
      </w:tr>
    </w:tbl>
    <w:p w:rsidR="00D4280B" w:rsidRPr="00F161FB" w:rsidRDefault="00D4280B" w:rsidP="00D4280B">
      <w:pPr>
        <w:pStyle w:val="Rubrik3"/>
        <w:rPr>
          <w:iCs/>
        </w:rPr>
      </w:pPr>
      <w:bookmarkStart w:id="45" w:name="_Toc301514924"/>
      <w:r w:rsidRPr="00F161FB">
        <w:t xml:space="preserve">Returvärde: </w:t>
      </w:r>
      <w:proofErr w:type="spellStart"/>
      <w:r w:rsidRPr="00F161FB">
        <w:t>RevokeExtendedBlock</w:t>
      </w:r>
      <w:r w:rsidRPr="00F161FB">
        <w:rPr>
          <w:iCs/>
        </w:rPr>
        <w:t>Response</w:t>
      </w:r>
      <w:bookmarkEnd w:id="45"/>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985C4B" w:rsidRPr="00F161FB" w:rsidTr="002F5D2E">
        <w:trPr>
          <w:trHeight w:val="384"/>
        </w:trPr>
        <w:tc>
          <w:tcPr>
            <w:tcW w:w="2802" w:type="dxa"/>
            <w:shd w:val="clear" w:color="auto" w:fill="D9D9D9" w:themeFill="background1" w:themeFillShade="D9"/>
            <w:vAlign w:val="bottom"/>
          </w:tcPr>
          <w:p w:rsidR="00985C4B" w:rsidRPr="00F161FB" w:rsidRDefault="00985C4B" w:rsidP="00E403DD">
            <w:pPr>
              <w:rPr>
                <w:b/>
              </w:rPr>
            </w:pPr>
            <w:r w:rsidRPr="00F161FB">
              <w:rPr>
                <w:b/>
              </w:rPr>
              <w:t>Namn</w:t>
            </w:r>
          </w:p>
        </w:tc>
        <w:tc>
          <w:tcPr>
            <w:tcW w:w="1842" w:type="dxa"/>
            <w:shd w:val="clear" w:color="auto" w:fill="D9D9D9" w:themeFill="background1" w:themeFillShade="D9"/>
            <w:vAlign w:val="bottom"/>
          </w:tcPr>
          <w:p w:rsidR="00985C4B" w:rsidRPr="00F161FB" w:rsidRDefault="00985C4B" w:rsidP="00E403DD">
            <w:pPr>
              <w:rPr>
                <w:b/>
              </w:rPr>
            </w:pPr>
            <w:r w:rsidRPr="00F161FB">
              <w:rPr>
                <w:b/>
              </w:rPr>
              <w:t>Datatyp</w:t>
            </w:r>
          </w:p>
        </w:tc>
        <w:tc>
          <w:tcPr>
            <w:tcW w:w="3686" w:type="dxa"/>
            <w:shd w:val="clear" w:color="auto" w:fill="D9D9D9" w:themeFill="background1" w:themeFillShade="D9"/>
            <w:vAlign w:val="bottom"/>
          </w:tcPr>
          <w:p w:rsidR="00985C4B" w:rsidRPr="00F161FB" w:rsidRDefault="00985C4B" w:rsidP="00E403DD">
            <w:pPr>
              <w:rPr>
                <w:b/>
              </w:rPr>
            </w:pPr>
            <w:r w:rsidRPr="00F161FB">
              <w:rPr>
                <w:b/>
              </w:rPr>
              <w:t>Beskrivning</w:t>
            </w:r>
          </w:p>
        </w:tc>
        <w:tc>
          <w:tcPr>
            <w:tcW w:w="1382" w:type="dxa"/>
            <w:shd w:val="clear" w:color="auto" w:fill="D9D9D9" w:themeFill="background1" w:themeFillShade="D9"/>
            <w:vAlign w:val="bottom"/>
          </w:tcPr>
          <w:p w:rsidR="00985C4B" w:rsidRPr="00F161FB" w:rsidRDefault="00985C4B" w:rsidP="00E403DD">
            <w:pPr>
              <w:rPr>
                <w:b/>
              </w:rPr>
            </w:pPr>
            <w:r>
              <w:rPr>
                <w:b/>
              </w:rPr>
              <w:t>Kardinalitet</w:t>
            </w:r>
          </w:p>
        </w:tc>
      </w:tr>
      <w:tr w:rsidR="00985C4B" w:rsidRPr="00F161FB" w:rsidTr="002F5D2E">
        <w:tc>
          <w:tcPr>
            <w:tcW w:w="2802" w:type="dxa"/>
          </w:tcPr>
          <w:p w:rsidR="00985C4B" w:rsidRPr="00F161FB" w:rsidRDefault="00985C4B" w:rsidP="00E403DD">
            <w:r w:rsidRPr="00F161FB">
              <w:t>Result</w:t>
            </w:r>
          </w:p>
        </w:tc>
        <w:tc>
          <w:tcPr>
            <w:tcW w:w="1842" w:type="dxa"/>
          </w:tcPr>
          <w:p w:rsidR="00985C4B" w:rsidRPr="00F161FB" w:rsidRDefault="00985C4B" w:rsidP="00E403DD">
            <w:r w:rsidRPr="00F161FB">
              <w:t>ResultType</w:t>
            </w:r>
          </w:p>
        </w:tc>
        <w:tc>
          <w:tcPr>
            <w:tcW w:w="3686" w:type="dxa"/>
          </w:tcPr>
          <w:p w:rsidR="00985C4B" w:rsidRPr="00F161FB" w:rsidRDefault="00985C4B" w:rsidP="00E403DD">
            <w:r w:rsidRPr="00F161FB">
              <w:t>Status för om operationen lyckades eller inte.</w:t>
            </w:r>
          </w:p>
        </w:tc>
        <w:tc>
          <w:tcPr>
            <w:tcW w:w="1382" w:type="dxa"/>
          </w:tcPr>
          <w:p w:rsidR="00985C4B" w:rsidRPr="00F161FB" w:rsidRDefault="00985C4B" w:rsidP="00E403DD">
            <w:r>
              <w:t>1</w:t>
            </w:r>
          </w:p>
        </w:tc>
      </w:tr>
    </w:tbl>
    <w:p w:rsidR="00E54EA9" w:rsidRDefault="00E54EA9" w:rsidP="00E54EA9">
      <w:pPr>
        <w:pStyle w:val="Rubrik2"/>
        <w:rPr>
          <w:lang w:val="sv-SE"/>
        </w:rPr>
      </w:pPr>
      <w:r>
        <w:t>Regler</w:t>
      </w:r>
    </w:p>
    <w:p w:rsidR="00E54EA9" w:rsidRPr="003D7441" w:rsidRDefault="00E54EA9" w:rsidP="00E54EA9"/>
    <w:p w:rsidR="00E54EA9" w:rsidRDefault="00E54EA9" w:rsidP="00E54EA9">
      <w:pPr>
        <w:pStyle w:val="Rubrik2"/>
        <w:rPr>
          <w:lang w:val="sv-SE"/>
        </w:rPr>
      </w:pPr>
      <w:r>
        <w:t>Tjänsteinteraktion</w:t>
      </w:r>
    </w:p>
    <w:p w:rsidR="00E54EA9" w:rsidRDefault="00312B0B" w:rsidP="00E54EA9">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Revoke</w:t>
      </w:r>
      <w:r w:rsidR="00E54EA9">
        <w:rPr>
          <w:rFonts w:ascii="Courier New" w:hAnsi="Courier New" w:cs="Courier New"/>
          <w:szCs w:val="20"/>
          <w:lang w:eastAsia="sv-SE"/>
        </w:rPr>
        <w:t>ExtendedBlock</w:t>
      </w:r>
      <w:r w:rsidR="00E54EA9" w:rsidRPr="00521F55">
        <w:rPr>
          <w:rFonts w:ascii="Courier New" w:hAnsi="Courier New" w:cs="Courier New"/>
          <w:szCs w:val="20"/>
          <w:lang w:eastAsia="sv-SE"/>
        </w:rPr>
        <w:t>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374DE0" w:rsidRPr="00F161FB" w:rsidRDefault="00374DE0" w:rsidP="00374DE0">
      <w:pPr>
        <w:pStyle w:val="Rubrik1"/>
      </w:pPr>
      <w:bookmarkStart w:id="46" w:name="_Toc301790249"/>
      <w:proofErr w:type="spellStart"/>
      <w:r>
        <w:lastRenderedPageBreak/>
        <w:t>RegisterTemporaryExtendedRevoke</w:t>
      </w:r>
      <w:bookmarkEnd w:id="46"/>
      <w:proofErr w:type="spellEnd"/>
    </w:p>
    <w:p w:rsidR="00E80323" w:rsidRPr="00F161FB" w:rsidRDefault="00E80323" w:rsidP="00E80323">
      <w:r w:rsidRPr="00F161FB">
        <w:t>Denna operation häver en spärr tillfälligt i den lokala spärrtjänsten, om spärren finns. En spärr kan ha flera tillfälliga hävningar.</w:t>
      </w:r>
    </w:p>
    <w:p w:rsidR="00374DE0" w:rsidRDefault="00374DE0" w:rsidP="00374DE0"/>
    <w:p w:rsidR="00374DE0" w:rsidRDefault="00374DE0" w:rsidP="00374DE0">
      <w:pPr>
        <w:pStyle w:val="Rubrik2"/>
      </w:pPr>
      <w:r>
        <w:t>Frivillighet</w:t>
      </w:r>
    </w:p>
    <w:p w:rsidR="00374DE0" w:rsidRPr="00AD41EC" w:rsidRDefault="00374DE0" w:rsidP="00A505DE">
      <w:pPr>
        <w:pStyle w:val="Brdtext"/>
      </w:pPr>
      <w:r>
        <w:t>Obligatoriskt</w:t>
      </w:r>
    </w:p>
    <w:p w:rsidR="00374DE0" w:rsidRDefault="00374DE0" w:rsidP="00374DE0">
      <w:pPr>
        <w:pStyle w:val="Rubrik2"/>
      </w:pPr>
      <w:r>
        <w:t>Version</w:t>
      </w:r>
    </w:p>
    <w:p w:rsidR="00374DE0" w:rsidRPr="00C55071" w:rsidRDefault="00374DE0" w:rsidP="00A505DE">
      <w:pPr>
        <w:pStyle w:val="Brdtext"/>
      </w:pPr>
      <w:r>
        <w:t>1.0</w:t>
      </w:r>
    </w:p>
    <w:p w:rsidR="00374DE0" w:rsidRDefault="00374DE0" w:rsidP="00374DE0">
      <w:pPr>
        <w:pStyle w:val="Rubrik2"/>
      </w:pPr>
      <w:r>
        <w:t>SLA-krav</w:t>
      </w:r>
    </w:p>
    <w:p w:rsidR="00374DE0" w:rsidRPr="00566C35" w:rsidRDefault="00374DE0" w:rsidP="00A505DE">
      <w:pPr>
        <w:pStyle w:val="Brdtext"/>
      </w:pPr>
      <w:r>
        <w:t>Inledande beskrivning</w:t>
      </w:r>
    </w:p>
    <w:p w:rsidR="00374DE0" w:rsidRDefault="00374DE0" w:rsidP="00374DE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374DE0" w:rsidRPr="00D957CA" w:rsidTr="00E232CF">
        <w:tc>
          <w:tcPr>
            <w:tcW w:w="3156" w:type="dxa"/>
          </w:tcPr>
          <w:p w:rsidR="00374DE0" w:rsidRPr="00D957CA" w:rsidRDefault="00374DE0" w:rsidP="00E232CF">
            <w:pPr>
              <w:rPr>
                <w:b/>
              </w:rPr>
            </w:pPr>
            <w:r>
              <w:rPr>
                <w:b/>
              </w:rPr>
              <w:t>Kategori</w:t>
            </w:r>
          </w:p>
        </w:tc>
        <w:tc>
          <w:tcPr>
            <w:tcW w:w="3853" w:type="dxa"/>
          </w:tcPr>
          <w:p w:rsidR="00374DE0" w:rsidRPr="00D957CA" w:rsidRDefault="00374DE0" w:rsidP="00E232CF">
            <w:pPr>
              <w:rPr>
                <w:b/>
              </w:rPr>
            </w:pPr>
            <w:r>
              <w:rPr>
                <w:b/>
              </w:rPr>
              <w:t>Värde</w:t>
            </w:r>
          </w:p>
        </w:tc>
        <w:tc>
          <w:tcPr>
            <w:tcW w:w="2205" w:type="dxa"/>
          </w:tcPr>
          <w:p w:rsidR="00374DE0" w:rsidRPr="00D957CA" w:rsidRDefault="00374DE0" w:rsidP="00E232CF">
            <w:pPr>
              <w:rPr>
                <w:b/>
              </w:rPr>
            </w:pPr>
            <w:r>
              <w:rPr>
                <w:b/>
              </w:rPr>
              <w:t>Kommentar</w:t>
            </w:r>
          </w:p>
        </w:tc>
      </w:tr>
      <w:tr w:rsidR="00374DE0" w:rsidTr="00E232CF">
        <w:tc>
          <w:tcPr>
            <w:tcW w:w="3156" w:type="dxa"/>
          </w:tcPr>
          <w:p w:rsidR="00374DE0" w:rsidRPr="000B4BFF" w:rsidRDefault="00374DE0" w:rsidP="00E232CF">
            <w:r>
              <w:t>Svarstid</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Pr="000B4BFF" w:rsidRDefault="00374DE0" w:rsidP="00E232CF">
            <w:r>
              <w:t>Tillgänglighet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Last</w:t>
            </w:r>
          </w:p>
        </w:tc>
        <w:tc>
          <w:tcPr>
            <w:tcW w:w="3853" w:type="dxa"/>
          </w:tcPr>
          <w:p w:rsidR="00374DE0" w:rsidRPr="000B4BFF" w:rsidRDefault="00374DE0" w:rsidP="00E232CF"/>
        </w:tc>
        <w:tc>
          <w:tcPr>
            <w:tcW w:w="2205" w:type="dxa"/>
          </w:tcPr>
          <w:p w:rsidR="00374DE0" w:rsidRPr="000B4BFF" w:rsidRDefault="00374DE0" w:rsidP="00E232CF"/>
        </w:tc>
      </w:tr>
      <w:tr w:rsidR="00374DE0" w:rsidTr="00E232CF">
        <w:tc>
          <w:tcPr>
            <w:tcW w:w="3156" w:type="dxa"/>
          </w:tcPr>
          <w:p w:rsidR="00374DE0" w:rsidRDefault="00374DE0" w:rsidP="00E232CF">
            <w:r>
              <w:t>Aktualitet</w:t>
            </w:r>
          </w:p>
        </w:tc>
        <w:tc>
          <w:tcPr>
            <w:tcW w:w="3853" w:type="dxa"/>
          </w:tcPr>
          <w:p w:rsidR="00374DE0" w:rsidRPr="000B4BFF" w:rsidRDefault="00374DE0" w:rsidP="00E232CF"/>
        </w:tc>
        <w:tc>
          <w:tcPr>
            <w:tcW w:w="2205" w:type="dxa"/>
          </w:tcPr>
          <w:p w:rsidR="00374DE0" w:rsidRPr="000B4BFF" w:rsidRDefault="00374DE0" w:rsidP="00E232CF"/>
        </w:tc>
      </w:tr>
    </w:tbl>
    <w:p w:rsidR="00374DE0" w:rsidRPr="00F161FB" w:rsidRDefault="00374DE0" w:rsidP="00374DE0"/>
    <w:p w:rsidR="00820445" w:rsidRPr="00F161FB" w:rsidRDefault="00820445" w:rsidP="00820445">
      <w:pPr>
        <w:pStyle w:val="Rubrik3"/>
      </w:pPr>
      <w:bookmarkStart w:id="47" w:name="_Toc301514926"/>
      <w:proofErr w:type="spellStart"/>
      <w:r w:rsidRPr="00F161FB">
        <w:t>Inparameter</w:t>
      </w:r>
      <w:proofErr w:type="spellEnd"/>
      <w:r w:rsidRPr="00F161FB">
        <w:t xml:space="preserve">: </w:t>
      </w:r>
      <w:proofErr w:type="spellStart"/>
      <w:r w:rsidRPr="00F161FB">
        <w:t>RegisterTemporaryExtendedRevoke</w:t>
      </w:r>
      <w:bookmarkEnd w:id="47"/>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FB26AC" w:rsidRPr="00F161FB" w:rsidTr="00FB26AC">
        <w:trPr>
          <w:trHeight w:val="384"/>
        </w:trPr>
        <w:tc>
          <w:tcPr>
            <w:tcW w:w="2802" w:type="dxa"/>
            <w:shd w:val="clear" w:color="auto" w:fill="D9D9D9" w:themeFill="background1" w:themeFillShade="D9"/>
            <w:vAlign w:val="bottom"/>
          </w:tcPr>
          <w:p w:rsidR="00FB26AC" w:rsidRPr="00F161FB" w:rsidRDefault="00FB26AC" w:rsidP="00E232CF">
            <w:pPr>
              <w:rPr>
                <w:b/>
              </w:rPr>
            </w:pPr>
            <w:r w:rsidRPr="00F161FB">
              <w:rPr>
                <w:b/>
              </w:rPr>
              <w:t>Namn</w:t>
            </w:r>
          </w:p>
        </w:tc>
        <w:tc>
          <w:tcPr>
            <w:tcW w:w="1842" w:type="dxa"/>
            <w:shd w:val="clear" w:color="auto" w:fill="D9D9D9" w:themeFill="background1" w:themeFillShade="D9"/>
            <w:vAlign w:val="bottom"/>
          </w:tcPr>
          <w:p w:rsidR="00FB26AC" w:rsidRPr="00F161FB" w:rsidRDefault="00FB26AC" w:rsidP="00E232CF">
            <w:pPr>
              <w:rPr>
                <w:b/>
              </w:rPr>
            </w:pPr>
            <w:r w:rsidRPr="00F161FB">
              <w:rPr>
                <w:b/>
              </w:rPr>
              <w:t>Datatyp</w:t>
            </w:r>
          </w:p>
        </w:tc>
        <w:tc>
          <w:tcPr>
            <w:tcW w:w="3686" w:type="dxa"/>
            <w:shd w:val="clear" w:color="auto" w:fill="D9D9D9" w:themeFill="background1" w:themeFillShade="D9"/>
            <w:vAlign w:val="bottom"/>
          </w:tcPr>
          <w:p w:rsidR="00FB26AC" w:rsidRPr="00F161FB" w:rsidRDefault="00FB26AC" w:rsidP="00E232CF">
            <w:pPr>
              <w:rPr>
                <w:b/>
              </w:rPr>
            </w:pPr>
            <w:r w:rsidRPr="00F161FB">
              <w:rPr>
                <w:b/>
              </w:rPr>
              <w:t>Beskrivning</w:t>
            </w:r>
          </w:p>
        </w:tc>
        <w:tc>
          <w:tcPr>
            <w:tcW w:w="1417" w:type="dxa"/>
            <w:shd w:val="clear" w:color="auto" w:fill="D9D9D9" w:themeFill="background1" w:themeFillShade="D9"/>
            <w:vAlign w:val="bottom"/>
          </w:tcPr>
          <w:p w:rsidR="00FB26AC" w:rsidRPr="00EF665C" w:rsidRDefault="00FB26AC" w:rsidP="00FB26AC">
            <w:pPr>
              <w:rPr>
                <w:b/>
              </w:rPr>
            </w:pPr>
            <w:r w:rsidRPr="00EF665C">
              <w:rPr>
                <w:b/>
              </w:rPr>
              <w:t>Kardinalitet</w:t>
            </w:r>
          </w:p>
        </w:tc>
      </w:tr>
      <w:tr w:rsidR="00FB26AC" w:rsidRPr="00F161FB" w:rsidTr="00FB26AC">
        <w:tc>
          <w:tcPr>
            <w:tcW w:w="2802" w:type="dxa"/>
          </w:tcPr>
          <w:p w:rsidR="00FB26AC" w:rsidRPr="00F161FB" w:rsidRDefault="00FB26AC" w:rsidP="00E232CF">
            <w:r w:rsidRPr="00F161FB">
              <w:rPr>
                <w:iCs/>
              </w:rPr>
              <w:t>TemporaryRevokeId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Unik, global identifierare för den tillfälliga hävningen.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BlockId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Identifierare för den spärr som skall tillfälligt hävas. Följer formatet för UUID, 36 tecken.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r w:rsidRPr="00F161FB">
              <w:rPr>
                <w:iCs/>
              </w:rPr>
              <w:t>EndDate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Den tillfälliga hävningens giltighetsdatum. Hävningen upphör att gälla då denna tidpunkt inträffat.</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RevokedForCareUnitHsaId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Anger HSA-id för den vårdenhet hävningen gäller för.</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RevokedForEmployeeHsaId</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obligatoriskt Anger HSA-id för den medarbetare/person hävningen gäller för. Anges om hävningen skall gälla för en person, annars gäller hävningen för all personal på angiven vårdenhet.</w:t>
            </w:r>
          </w:p>
        </w:tc>
        <w:tc>
          <w:tcPr>
            <w:tcW w:w="1417" w:type="dxa"/>
          </w:tcPr>
          <w:p w:rsidR="00FB26AC" w:rsidRPr="00EF665C" w:rsidRDefault="00EF665C" w:rsidP="00E232CF">
            <w:r>
              <w:t>0..1</w:t>
            </w:r>
          </w:p>
        </w:tc>
      </w:tr>
      <w:tr w:rsidR="00FB26AC" w:rsidRPr="00F161FB" w:rsidTr="00FB26AC">
        <w:tc>
          <w:tcPr>
            <w:tcW w:w="2802" w:type="dxa"/>
          </w:tcPr>
          <w:p w:rsidR="00FB26AC" w:rsidRPr="00F161FB" w:rsidRDefault="00FB26AC" w:rsidP="00E232CF">
            <w:r w:rsidRPr="00F161FB">
              <w:rPr>
                <w:iCs/>
              </w:rPr>
              <w:t>RequestedBy</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Identifierar den person som begärt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RevokedBy</w:t>
            </w:r>
          </w:p>
        </w:tc>
        <w:tc>
          <w:tcPr>
            <w:tcW w:w="1842" w:type="dxa"/>
          </w:tcPr>
          <w:p w:rsidR="00FB26AC" w:rsidRPr="00F161FB" w:rsidRDefault="00FB26AC" w:rsidP="00E232CF">
            <w:r w:rsidRPr="00F161FB">
              <w:t>ActorType</w:t>
            </w:r>
          </w:p>
        </w:tc>
        <w:tc>
          <w:tcPr>
            <w:tcW w:w="3686" w:type="dxa"/>
          </w:tcPr>
          <w:p w:rsidR="00FB26AC" w:rsidRPr="00F161FB" w:rsidRDefault="00FB26AC" w:rsidP="00E232CF">
            <w:r w:rsidRPr="00F161FB">
              <w:t>Identifierar den person som utfört hävningen.</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RevocationDate</w:t>
            </w:r>
          </w:p>
        </w:tc>
        <w:tc>
          <w:tcPr>
            <w:tcW w:w="1842" w:type="dxa"/>
          </w:tcPr>
          <w:p w:rsidR="00FB26AC" w:rsidRPr="00F161FB" w:rsidRDefault="00FB26AC" w:rsidP="00E232CF">
            <w:r w:rsidRPr="00F161FB">
              <w:t>dateTime</w:t>
            </w:r>
          </w:p>
        </w:tc>
        <w:tc>
          <w:tcPr>
            <w:tcW w:w="3686" w:type="dxa"/>
          </w:tcPr>
          <w:p w:rsidR="00FB26AC" w:rsidRPr="00F161FB" w:rsidRDefault="00FB26AC" w:rsidP="00E232CF">
            <w:r w:rsidRPr="00F161FB">
              <w:t>Tidpunkt för när hävningen utförts.</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Enumerationsvärde för orsak till tillfällig hävning.</w:t>
            </w:r>
          </w:p>
        </w:tc>
        <w:tc>
          <w:tcPr>
            <w:tcW w:w="1417" w:type="dxa"/>
          </w:tcPr>
          <w:p w:rsidR="00FB26AC" w:rsidRPr="00EF665C" w:rsidRDefault="00EF665C" w:rsidP="00E232CF">
            <w:r>
              <w:t>1</w:t>
            </w:r>
          </w:p>
        </w:tc>
      </w:tr>
      <w:tr w:rsidR="00FB26AC" w:rsidRPr="00F161FB" w:rsidTr="00FB26AC">
        <w:tc>
          <w:tcPr>
            <w:tcW w:w="2802" w:type="dxa"/>
          </w:tcPr>
          <w:p w:rsidR="00FB26AC" w:rsidRPr="00F161FB" w:rsidRDefault="00FB26AC" w:rsidP="00E232CF">
            <w:pPr>
              <w:rPr>
                <w:iCs/>
              </w:rPr>
            </w:pPr>
            <w:r w:rsidRPr="00F161FB">
              <w:rPr>
                <w:iCs/>
              </w:rPr>
              <w:t>RevocationReasonInfo</w:t>
            </w:r>
          </w:p>
        </w:tc>
        <w:tc>
          <w:tcPr>
            <w:tcW w:w="1842" w:type="dxa"/>
          </w:tcPr>
          <w:p w:rsidR="00FB26AC" w:rsidRPr="00F161FB" w:rsidRDefault="00FB26AC" w:rsidP="00E232CF">
            <w:r w:rsidRPr="00F161FB">
              <w:t>string</w:t>
            </w:r>
          </w:p>
        </w:tc>
        <w:tc>
          <w:tcPr>
            <w:tcW w:w="3686" w:type="dxa"/>
          </w:tcPr>
          <w:p w:rsidR="00FB26AC" w:rsidRPr="00F161FB" w:rsidRDefault="00FB26AC" w:rsidP="00E232CF">
            <w:r w:rsidRPr="00F161FB">
              <w:t>Ej obligatorisk, kompletterande text för orsak till tillfällig hävning.</w:t>
            </w:r>
          </w:p>
        </w:tc>
        <w:tc>
          <w:tcPr>
            <w:tcW w:w="1417" w:type="dxa"/>
          </w:tcPr>
          <w:p w:rsidR="00FB26AC" w:rsidRPr="00EF665C" w:rsidRDefault="00EF665C" w:rsidP="00E232CF">
            <w:r>
              <w:t>0..1</w:t>
            </w:r>
          </w:p>
        </w:tc>
      </w:tr>
    </w:tbl>
    <w:p w:rsidR="00820445" w:rsidRPr="00F161FB" w:rsidRDefault="00820445" w:rsidP="00820445">
      <w:pPr>
        <w:pStyle w:val="Rubrik3"/>
        <w:rPr>
          <w:iCs/>
        </w:rPr>
      </w:pPr>
      <w:bookmarkStart w:id="48" w:name="_Toc301514927"/>
      <w:r w:rsidRPr="00F161FB">
        <w:lastRenderedPageBreak/>
        <w:t xml:space="preserve">Returvärde: </w:t>
      </w:r>
      <w:proofErr w:type="spellStart"/>
      <w:r w:rsidRPr="00F161FB">
        <w:t>RegisterTemporaryExtendedRevoke</w:t>
      </w:r>
      <w:r w:rsidRPr="00F161FB">
        <w:rPr>
          <w:iCs/>
        </w:rPr>
        <w:t>Response</w:t>
      </w:r>
      <w:bookmarkEnd w:id="48"/>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E701ED" w:rsidRPr="00F161FB" w:rsidTr="002F5D2E">
        <w:trPr>
          <w:trHeight w:val="384"/>
        </w:trPr>
        <w:tc>
          <w:tcPr>
            <w:tcW w:w="2802" w:type="dxa"/>
            <w:shd w:val="clear" w:color="auto" w:fill="D9D9D9" w:themeFill="background1" w:themeFillShade="D9"/>
            <w:vAlign w:val="bottom"/>
          </w:tcPr>
          <w:p w:rsidR="00E701ED" w:rsidRPr="00F161FB" w:rsidRDefault="00E701ED" w:rsidP="00E403DD">
            <w:pPr>
              <w:rPr>
                <w:b/>
              </w:rPr>
            </w:pPr>
            <w:r w:rsidRPr="00F161FB">
              <w:rPr>
                <w:b/>
              </w:rPr>
              <w:t>Namn</w:t>
            </w:r>
          </w:p>
        </w:tc>
        <w:tc>
          <w:tcPr>
            <w:tcW w:w="1842" w:type="dxa"/>
            <w:shd w:val="clear" w:color="auto" w:fill="D9D9D9" w:themeFill="background1" w:themeFillShade="D9"/>
            <w:vAlign w:val="bottom"/>
          </w:tcPr>
          <w:p w:rsidR="00E701ED" w:rsidRPr="00F161FB" w:rsidRDefault="00E701ED" w:rsidP="00E403DD">
            <w:pPr>
              <w:rPr>
                <w:b/>
              </w:rPr>
            </w:pPr>
            <w:r w:rsidRPr="00F161FB">
              <w:rPr>
                <w:b/>
              </w:rPr>
              <w:t>Datatyp</w:t>
            </w:r>
          </w:p>
        </w:tc>
        <w:tc>
          <w:tcPr>
            <w:tcW w:w="3686" w:type="dxa"/>
            <w:shd w:val="clear" w:color="auto" w:fill="D9D9D9" w:themeFill="background1" w:themeFillShade="D9"/>
            <w:vAlign w:val="bottom"/>
          </w:tcPr>
          <w:p w:rsidR="00E701ED" w:rsidRPr="00F161FB" w:rsidRDefault="00E701ED" w:rsidP="00E403DD">
            <w:pPr>
              <w:rPr>
                <w:b/>
              </w:rPr>
            </w:pPr>
            <w:r w:rsidRPr="00F161FB">
              <w:rPr>
                <w:b/>
              </w:rPr>
              <w:t>Beskrivning</w:t>
            </w:r>
          </w:p>
        </w:tc>
        <w:tc>
          <w:tcPr>
            <w:tcW w:w="1382" w:type="dxa"/>
            <w:shd w:val="clear" w:color="auto" w:fill="D9D9D9" w:themeFill="background1" w:themeFillShade="D9"/>
            <w:vAlign w:val="bottom"/>
          </w:tcPr>
          <w:p w:rsidR="00E701ED" w:rsidRPr="00F161FB" w:rsidRDefault="00E701ED" w:rsidP="00E403DD">
            <w:pPr>
              <w:rPr>
                <w:b/>
              </w:rPr>
            </w:pPr>
            <w:r>
              <w:rPr>
                <w:b/>
              </w:rPr>
              <w:t>Kardinalitet</w:t>
            </w:r>
          </w:p>
        </w:tc>
      </w:tr>
      <w:tr w:rsidR="00E701ED" w:rsidRPr="00F161FB" w:rsidTr="002F5D2E">
        <w:tc>
          <w:tcPr>
            <w:tcW w:w="2802" w:type="dxa"/>
          </w:tcPr>
          <w:p w:rsidR="00E701ED" w:rsidRPr="00F161FB" w:rsidRDefault="00E701ED" w:rsidP="00E403DD">
            <w:r w:rsidRPr="00F161FB">
              <w:t>Result</w:t>
            </w:r>
          </w:p>
        </w:tc>
        <w:tc>
          <w:tcPr>
            <w:tcW w:w="1842" w:type="dxa"/>
          </w:tcPr>
          <w:p w:rsidR="00E701ED" w:rsidRPr="00F161FB" w:rsidRDefault="00E701ED" w:rsidP="00E403DD">
            <w:r w:rsidRPr="00F161FB">
              <w:t>ResultType</w:t>
            </w:r>
          </w:p>
        </w:tc>
        <w:tc>
          <w:tcPr>
            <w:tcW w:w="3686" w:type="dxa"/>
          </w:tcPr>
          <w:p w:rsidR="00E701ED" w:rsidRPr="00F161FB" w:rsidRDefault="00E701ED" w:rsidP="00E403DD">
            <w:r w:rsidRPr="00F161FB">
              <w:t>Status för om operationen lyckades eller inte.</w:t>
            </w:r>
          </w:p>
        </w:tc>
        <w:tc>
          <w:tcPr>
            <w:tcW w:w="1382" w:type="dxa"/>
          </w:tcPr>
          <w:p w:rsidR="00E701ED" w:rsidRPr="00F161FB" w:rsidRDefault="00E701ED" w:rsidP="00E403DD">
            <w:r>
              <w:t>1</w:t>
            </w:r>
          </w:p>
        </w:tc>
      </w:tr>
    </w:tbl>
    <w:p w:rsidR="00374DE0" w:rsidRDefault="00374DE0" w:rsidP="00374DE0">
      <w:pPr>
        <w:pStyle w:val="Rubrik2"/>
        <w:rPr>
          <w:lang w:val="sv-SE"/>
        </w:rPr>
      </w:pPr>
      <w:r>
        <w:t>Regler</w:t>
      </w:r>
    </w:p>
    <w:p w:rsidR="00374DE0" w:rsidRPr="003D7441" w:rsidRDefault="00374DE0" w:rsidP="00374DE0"/>
    <w:p w:rsidR="00374DE0" w:rsidRDefault="00374DE0" w:rsidP="00374DE0">
      <w:pPr>
        <w:pStyle w:val="Rubrik2"/>
        <w:rPr>
          <w:lang w:val="sv-SE"/>
        </w:rPr>
      </w:pPr>
      <w:r>
        <w:t>Tjänsteinteraktion</w:t>
      </w:r>
    </w:p>
    <w:p w:rsidR="00374DE0" w:rsidRDefault="00374DE0" w:rsidP="00374DE0">
      <w:pPr>
        <w:tabs>
          <w:tab w:val="num" w:pos="720"/>
        </w:tabs>
        <w:ind w:left="720" w:hanging="360"/>
        <w:rPr>
          <w:rFonts w:ascii="Courier New" w:hAnsi="Courier New" w:cs="Courier New"/>
          <w:szCs w:val="20"/>
          <w:lang w:eastAsia="sv-SE"/>
        </w:rPr>
      </w:pPr>
      <w:r>
        <w:rPr>
          <w:rFonts w:ascii="Courier New" w:hAnsi="Courier New" w:cs="Courier New"/>
          <w:szCs w:val="20"/>
          <w:lang w:eastAsia="sv-SE"/>
        </w:rPr>
        <w:t>R</w:t>
      </w:r>
      <w:r w:rsidR="00F400BB">
        <w:rPr>
          <w:rFonts w:ascii="Courier New" w:hAnsi="Courier New" w:cs="Courier New"/>
          <w:szCs w:val="20"/>
          <w:lang w:eastAsia="sv-SE"/>
        </w:rPr>
        <w:t>egisterTemporaryExtendedRevoke</w:t>
      </w:r>
      <w:r w:rsidRPr="00521F55">
        <w:rPr>
          <w:rFonts w:ascii="Courier New" w:hAnsi="Courier New" w:cs="Courier New"/>
          <w:szCs w:val="20"/>
          <w:lang w:eastAsia="sv-SE"/>
        </w:rPr>
        <w:t>Interaction</w:t>
      </w:r>
    </w:p>
    <w:p w:rsidR="00374DE0" w:rsidRDefault="00374DE0">
      <w:pPr>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C36904" w:rsidRPr="00F161FB" w:rsidRDefault="00C36904" w:rsidP="00C36904">
      <w:pPr>
        <w:pStyle w:val="Rubrik1"/>
      </w:pPr>
      <w:bookmarkStart w:id="49" w:name="_Toc301790250"/>
      <w:proofErr w:type="spellStart"/>
      <w:r>
        <w:lastRenderedPageBreak/>
        <w:t>CancelTemporaryExtendedRevoke</w:t>
      </w:r>
      <w:bookmarkEnd w:id="49"/>
      <w:proofErr w:type="spellEnd"/>
    </w:p>
    <w:p w:rsidR="00EF6DEB" w:rsidRPr="00F161FB" w:rsidRDefault="00EF6DEB" w:rsidP="00EF6DEB">
      <w:r w:rsidRPr="00F161FB">
        <w:t>Denna operation återkallar en tillfällig hävning i den lokala spärrtjänsten, om den tillfälliga hävningen finns. Denna återkallning kan inte återtas.</w:t>
      </w:r>
    </w:p>
    <w:p w:rsidR="00C36904" w:rsidRDefault="00C36904" w:rsidP="00C36904"/>
    <w:p w:rsidR="00C36904" w:rsidRDefault="00C36904" w:rsidP="00C36904">
      <w:pPr>
        <w:pStyle w:val="Rubrik2"/>
      </w:pPr>
      <w:r>
        <w:t>Frivillighet</w:t>
      </w:r>
    </w:p>
    <w:p w:rsidR="00C36904" w:rsidRPr="00AD41EC" w:rsidRDefault="00C36904" w:rsidP="00A505DE">
      <w:pPr>
        <w:pStyle w:val="Brdtext"/>
      </w:pPr>
      <w:r>
        <w:t>Obligatoriskt</w:t>
      </w:r>
    </w:p>
    <w:p w:rsidR="00C36904" w:rsidRDefault="00C36904" w:rsidP="00C36904">
      <w:pPr>
        <w:pStyle w:val="Rubrik2"/>
      </w:pPr>
      <w:r>
        <w:t>Version</w:t>
      </w:r>
    </w:p>
    <w:p w:rsidR="00C36904" w:rsidRPr="00C55071" w:rsidRDefault="00C36904" w:rsidP="00A505DE">
      <w:pPr>
        <w:pStyle w:val="Brdtext"/>
      </w:pPr>
      <w:r>
        <w:t>1.0</w:t>
      </w:r>
    </w:p>
    <w:p w:rsidR="00C36904" w:rsidRDefault="00C36904" w:rsidP="00C36904">
      <w:pPr>
        <w:pStyle w:val="Rubrik2"/>
      </w:pPr>
      <w:r>
        <w:t>SLA-krav</w:t>
      </w:r>
    </w:p>
    <w:p w:rsidR="00C36904" w:rsidRPr="00566C35" w:rsidRDefault="00C36904" w:rsidP="00A505DE">
      <w:pPr>
        <w:pStyle w:val="Brdtext"/>
      </w:pPr>
      <w:r>
        <w:t>Inledande beskrivning</w:t>
      </w:r>
    </w:p>
    <w:p w:rsidR="00C36904" w:rsidRDefault="00C36904" w:rsidP="00C3690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C36904" w:rsidRPr="00D957CA" w:rsidTr="00E232CF">
        <w:tc>
          <w:tcPr>
            <w:tcW w:w="3156" w:type="dxa"/>
          </w:tcPr>
          <w:p w:rsidR="00C36904" w:rsidRPr="00D957CA" w:rsidRDefault="00C36904" w:rsidP="00E232CF">
            <w:pPr>
              <w:rPr>
                <w:b/>
              </w:rPr>
            </w:pPr>
            <w:r>
              <w:rPr>
                <w:b/>
              </w:rPr>
              <w:t>Kategori</w:t>
            </w:r>
          </w:p>
        </w:tc>
        <w:tc>
          <w:tcPr>
            <w:tcW w:w="3853" w:type="dxa"/>
          </w:tcPr>
          <w:p w:rsidR="00C36904" w:rsidRPr="00D957CA" w:rsidRDefault="00C36904" w:rsidP="00E232CF">
            <w:pPr>
              <w:rPr>
                <w:b/>
              </w:rPr>
            </w:pPr>
            <w:r>
              <w:rPr>
                <w:b/>
              </w:rPr>
              <w:t>Värde</w:t>
            </w:r>
          </w:p>
        </w:tc>
        <w:tc>
          <w:tcPr>
            <w:tcW w:w="2205" w:type="dxa"/>
          </w:tcPr>
          <w:p w:rsidR="00C36904" w:rsidRPr="00D957CA" w:rsidRDefault="00C36904" w:rsidP="00E232CF">
            <w:pPr>
              <w:rPr>
                <w:b/>
              </w:rPr>
            </w:pPr>
            <w:r>
              <w:rPr>
                <w:b/>
              </w:rPr>
              <w:t>Kommentar</w:t>
            </w:r>
          </w:p>
        </w:tc>
      </w:tr>
      <w:tr w:rsidR="00C36904" w:rsidTr="00E232CF">
        <w:tc>
          <w:tcPr>
            <w:tcW w:w="3156" w:type="dxa"/>
          </w:tcPr>
          <w:p w:rsidR="00C36904" w:rsidRPr="000B4BFF" w:rsidRDefault="00C36904" w:rsidP="00E232CF">
            <w:r>
              <w:t>Svarstid</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Pr="000B4BFF" w:rsidRDefault="00C36904" w:rsidP="00E232CF">
            <w:r>
              <w:t>Tillgänglighet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Last</w:t>
            </w:r>
          </w:p>
        </w:tc>
        <w:tc>
          <w:tcPr>
            <w:tcW w:w="3853" w:type="dxa"/>
          </w:tcPr>
          <w:p w:rsidR="00C36904" w:rsidRPr="000B4BFF" w:rsidRDefault="00C36904" w:rsidP="00E232CF"/>
        </w:tc>
        <w:tc>
          <w:tcPr>
            <w:tcW w:w="2205" w:type="dxa"/>
          </w:tcPr>
          <w:p w:rsidR="00C36904" w:rsidRPr="000B4BFF" w:rsidRDefault="00C36904" w:rsidP="00E232CF"/>
        </w:tc>
      </w:tr>
      <w:tr w:rsidR="00C36904" w:rsidTr="00E232CF">
        <w:tc>
          <w:tcPr>
            <w:tcW w:w="3156" w:type="dxa"/>
          </w:tcPr>
          <w:p w:rsidR="00C36904" w:rsidRDefault="00C36904" w:rsidP="00E232CF">
            <w:r>
              <w:t>Aktualitet</w:t>
            </w:r>
          </w:p>
        </w:tc>
        <w:tc>
          <w:tcPr>
            <w:tcW w:w="3853" w:type="dxa"/>
          </w:tcPr>
          <w:p w:rsidR="00C36904" w:rsidRPr="000B4BFF" w:rsidRDefault="00C36904" w:rsidP="00E232CF"/>
        </w:tc>
        <w:tc>
          <w:tcPr>
            <w:tcW w:w="2205" w:type="dxa"/>
          </w:tcPr>
          <w:p w:rsidR="00C36904" w:rsidRPr="000B4BFF" w:rsidRDefault="00C36904" w:rsidP="00E232CF"/>
        </w:tc>
      </w:tr>
    </w:tbl>
    <w:p w:rsidR="00C36904" w:rsidRPr="00F161FB" w:rsidRDefault="00C36904" w:rsidP="00C36904"/>
    <w:p w:rsidR="00C833DE" w:rsidRPr="00F161FB" w:rsidRDefault="00C833DE" w:rsidP="00C833DE">
      <w:pPr>
        <w:pStyle w:val="Rubrik3"/>
      </w:pPr>
      <w:bookmarkStart w:id="50" w:name="_Toc301514929"/>
      <w:proofErr w:type="spellStart"/>
      <w:r w:rsidRPr="00F161FB">
        <w:t>Inparameter</w:t>
      </w:r>
      <w:proofErr w:type="spellEnd"/>
      <w:r w:rsidRPr="00F161FB">
        <w:t xml:space="preserve">: </w:t>
      </w:r>
      <w:proofErr w:type="spellStart"/>
      <w:r w:rsidRPr="00F161FB">
        <w:t>CancelTemporaryExtendedRevoke</w:t>
      </w:r>
      <w:bookmarkEnd w:id="50"/>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2F5D2E" w:rsidRPr="00F161FB" w:rsidTr="003B6BF0">
        <w:trPr>
          <w:trHeight w:val="384"/>
        </w:trPr>
        <w:tc>
          <w:tcPr>
            <w:tcW w:w="2802" w:type="dxa"/>
            <w:shd w:val="clear" w:color="auto" w:fill="D9D9D9" w:themeFill="background1" w:themeFillShade="D9"/>
            <w:vAlign w:val="bottom"/>
          </w:tcPr>
          <w:p w:rsidR="002F5D2E" w:rsidRPr="00F161FB" w:rsidRDefault="002F5D2E" w:rsidP="00E232CF">
            <w:pPr>
              <w:rPr>
                <w:b/>
              </w:rPr>
            </w:pPr>
            <w:r w:rsidRPr="00F161FB">
              <w:rPr>
                <w:b/>
              </w:rPr>
              <w:t>Namn</w:t>
            </w:r>
          </w:p>
        </w:tc>
        <w:tc>
          <w:tcPr>
            <w:tcW w:w="1842" w:type="dxa"/>
            <w:shd w:val="clear" w:color="auto" w:fill="D9D9D9" w:themeFill="background1" w:themeFillShade="D9"/>
            <w:vAlign w:val="bottom"/>
          </w:tcPr>
          <w:p w:rsidR="002F5D2E" w:rsidRPr="00F161FB" w:rsidRDefault="002F5D2E" w:rsidP="00E232CF">
            <w:pPr>
              <w:rPr>
                <w:b/>
              </w:rPr>
            </w:pPr>
            <w:r w:rsidRPr="00F161FB">
              <w:rPr>
                <w:b/>
              </w:rPr>
              <w:t>Datatyp</w:t>
            </w:r>
          </w:p>
        </w:tc>
        <w:tc>
          <w:tcPr>
            <w:tcW w:w="3686" w:type="dxa"/>
            <w:shd w:val="clear" w:color="auto" w:fill="D9D9D9" w:themeFill="background1" w:themeFillShade="D9"/>
            <w:vAlign w:val="bottom"/>
          </w:tcPr>
          <w:p w:rsidR="002F5D2E" w:rsidRPr="00F161FB" w:rsidRDefault="002F5D2E" w:rsidP="00E232CF">
            <w:pPr>
              <w:rPr>
                <w:b/>
              </w:rPr>
            </w:pPr>
            <w:r w:rsidRPr="00F161FB">
              <w:rPr>
                <w:b/>
              </w:rPr>
              <w:t>Beskrivning</w:t>
            </w:r>
          </w:p>
        </w:tc>
        <w:tc>
          <w:tcPr>
            <w:tcW w:w="1417" w:type="dxa"/>
            <w:shd w:val="clear" w:color="auto" w:fill="D9D9D9" w:themeFill="background1" w:themeFillShade="D9"/>
            <w:vAlign w:val="bottom"/>
          </w:tcPr>
          <w:p w:rsidR="002F5D2E" w:rsidRPr="00F161FB" w:rsidRDefault="00C74227" w:rsidP="003B6BF0">
            <w:pPr>
              <w:rPr>
                <w:b/>
              </w:rPr>
            </w:pPr>
            <w:r>
              <w:rPr>
                <w:b/>
              </w:rPr>
              <w:t>Kardinalitet</w:t>
            </w:r>
          </w:p>
        </w:tc>
      </w:tr>
      <w:tr w:rsidR="002F5D2E" w:rsidRPr="00F161FB" w:rsidTr="002F5D2E">
        <w:tc>
          <w:tcPr>
            <w:tcW w:w="2802" w:type="dxa"/>
          </w:tcPr>
          <w:p w:rsidR="002F5D2E" w:rsidRPr="00F161FB" w:rsidRDefault="002F5D2E" w:rsidP="00E232CF">
            <w:r w:rsidRPr="00F161FB">
              <w:rPr>
                <w:iCs/>
              </w:rPr>
              <w:t>TemporaryRevokeId</w:t>
            </w:r>
          </w:p>
        </w:tc>
        <w:tc>
          <w:tcPr>
            <w:tcW w:w="1842" w:type="dxa"/>
          </w:tcPr>
          <w:p w:rsidR="002F5D2E" w:rsidRPr="00F161FB" w:rsidRDefault="002F5D2E" w:rsidP="00E232CF">
            <w:r w:rsidRPr="00F161FB">
              <w:t>string</w:t>
            </w:r>
          </w:p>
        </w:tc>
        <w:tc>
          <w:tcPr>
            <w:tcW w:w="3686" w:type="dxa"/>
          </w:tcPr>
          <w:p w:rsidR="002F5D2E" w:rsidRPr="00F161FB" w:rsidRDefault="002F5D2E" w:rsidP="00E232CF">
            <w:r w:rsidRPr="00F161FB">
              <w:t>Identifierare för den tillfälliga hävning som skall återkallas. Följer formatet för UUID, 36 tecken.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r w:rsidRPr="00F161FB">
              <w:rPr>
                <w:iCs/>
              </w:rPr>
              <w:t>RequestedBy</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Identifierar den person som begärt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RevokeCancelledBy</w:t>
            </w:r>
          </w:p>
        </w:tc>
        <w:tc>
          <w:tcPr>
            <w:tcW w:w="1842" w:type="dxa"/>
          </w:tcPr>
          <w:p w:rsidR="002F5D2E" w:rsidRPr="00F161FB" w:rsidRDefault="002F5D2E" w:rsidP="00E232CF">
            <w:r w:rsidRPr="00F161FB">
              <w:t>ActorType</w:t>
            </w:r>
          </w:p>
        </w:tc>
        <w:tc>
          <w:tcPr>
            <w:tcW w:w="3686" w:type="dxa"/>
          </w:tcPr>
          <w:p w:rsidR="002F5D2E" w:rsidRPr="00F161FB" w:rsidRDefault="002F5D2E" w:rsidP="00E232CF">
            <w:r w:rsidRPr="00F161FB">
              <w:t>Identifierar den person som utfört återkallan.</w:t>
            </w:r>
          </w:p>
        </w:tc>
        <w:tc>
          <w:tcPr>
            <w:tcW w:w="1417" w:type="dxa"/>
          </w:tcPr>
          <w:p w:rsidR="002F5D2E" w:rsidRPr="00F161FB" w:rsidRDefault="00F52449" w:rsidP="00E232CF">
            <w:r>
              <w:t>1</w:t>
            </w:r>
          </w:p>
        </w:tc>
      </w:tr>
      <w:tr w:rsidR="002F5D2E" w:rsidRPr="00F161FB" w:rsidTr="002F5D2E">
        <w:tc>
          <w:tcPr>
            <w:tcW w:w="2802" w:type="dxa"/>
          </w:tcPr>
          <w:p w:rsidR="002F5D2E" w:rsidRPr="00F161FB" w:rsidRDefault="002F5D2E" w:rsidP="00E232CF">
            <w:pPr>
              <w:rPr>
                <w:iCs/>
              </w:rPr>
            </w:pPr>
            <w:r w:rsidRPr="00F161FB">
              <w:rPr>
                <w:iCs/>
              </w:rPr>
              <w:t>RevocationCancellationDate</w:t>
            </w:r>
          </w:p>
        </w:tc>
        <w:tc>
          <w:tcPr>
            <w:tcW w:w="1842" w:type="dxa"/>
          </w:tcPr>
          <w:p w:rsidR="002F5D2E" w:rsidRPr="00F161FB" w:rsidRDefault="002F5D2E" w:rsidP="00E232CF">
            <w:r w:rsidRPr="00F161FB">
              <w:t>dateTime</w:t>
            </w:r>
          </w:p>
        </w:tc>
        <w:tc>
          <w:tcPr>
            <w:tcW w:w="3686" w:type="dxa"/>
          </w:tcPr>
          <w:p w:rsidR="002F5D2E" w:rsidRPr="00F161FB" w:rsidRDefault="002F5D2E" w:rsidP="00E232CF">
            <w:r w:rsidRPr="00F161FB">
              <w:t>Tidpunkt för när återkallan utförts.</w:t>
            </w:r>
          </w:p>
        </w:tc>
        <w:tc>
          <w:tcPr>
            <w:tcW w:w="1417" w:type="dxa"/>
          </w:tcPr>
          <w:p w:rsidR="002F5D2E" w:rsidRPr="00F161FB" w:rsidRDefault="00F52449" w:rsidP="00E232CF">
            <w:r>
              <w:t>1</w:t>
            </w:r>
          </w:p>
        </w:tc>
      </w:tr>
    </w:tbl>
    <w:p w:rsidR="00C833DE" w:rsidRPr="00F161FB" w:rsidRDefault="00C833DE" w:rsidP="00C833DE">
      <w:pPr>
        <w:pStyle w:val="Rubrik3"/>
        <w:rPr>
          <w:iCs/>
        </w:rPr>
      </w:pPr>
      <w:bookmarkStart w:id="51" w:name="_Toc301514930"/>
      <w:r w:rsidRPr="00F161FB">
        <w:t xml:space="preserve">Returvärde: </w:t>
      </w:r>
      <w:proofErr w:type="spellStart"/>
      <w:r w:rsidRPr="00F161FB">
        <w:t>CancelTemporaryExtendedRevoke</w:t>
      </w:r>
      <w:r w:rsidRPr="00F161FB">
        <w:rPr>
          <w:iCs/>
        </w:rPr>
        <w:t>Response</w:t>
      </w:r>
      <w:bookmarkEnd w:id="51"/>
      <w:proofErr w:type="spellEnd"/>
    </w:p>
    <w:tbl>
      <w:tblPr>
        <w:tblStyle w:val="Tabellrutnt"/>
        <w:tblW w:w="0" w:type="auto"/>
        <w:tblLayout w:type="fixed"/>
        <w:tblLook w:val="04A0" w:firstRow="1" w:lastRow="0" w:firstColumn="1" w:lastColumn="0" w:noHBand="0" w:noVBand="1"/>
      </w:tblPr>
      <w:tblGrid>
        <w:gridCol w:w="2802"/>
        <w:gridCol w:w="1842"/>
        <w:gridCol w:w="3686"/>
        <w:gridCol w:w="1382"/>
      </w:tblGrid>
      <w:tr w:rsidR="00AF68AB" w:rsidRPr="00F161FB" w:rsidTr="002259CC">
        <w:trPr>
          <w:trHeight w:val="384"/>
        </w:trPr>
        <w:tc>
          <w:tcPr>
            <w:tcW w:w="2802" w:type="dxa"/>
            <w:shd w:val="clear" w:color="auto" w:fill="D9D9D9" w:themeFill="background1" w:themeFillShade="D9"/>
            <w:vAlign w:val="bottom"/>
          </w:tcPr>
          <w:p w:rsidR="00AF68AB" w:rsidRPr="00F161FB" w:rsidRDefault="00AF68AB" w:rsidP="00E403DD">
            <w:pPr>
              <w:rPr>
                <w:b/>
              </w:rPr>
            </w:pPr>
            <w:r w:rsidRPr="00F161FB">
              <w:rPr>
                <w:b/>
              </w:rPr>
              <w:t>Namn</w:t>
            </w:r>
          </w:p>
        </w:tc>
        <w:tc>
          <w:tcPr>
            <w:tcW w:w="1842" w:type="dxa"/>
            <w:shd w:val="clear" w:color="auto" w:fill="D9D9D9" w:themeFill="background1" w:themeFillShade="D9"/>
            <w:vAlign w:val="bottom"/>
          </w:tcPr>
          <w:p w:rsidR="00AF68AB" w:rsidRPr="00F161FB" w:rsidRDefault="00AF68AB" w:rsidP="00E403DD">
            <w:pPr>
              <w:rPr>
                <w:b/>
              </w:rPr>
            </w:pPr>
            <w:r w:rsidRPr="00F161FB">
              <w:rPr>
                <w:b/>
              </w:rPr>
              <w:t>Datatyp</w:t>
            </w:r>
          </w:p>
        </w:tc>
        <w:tc>
          <w:tcPr>
            <w:tcW w:w="3686" w:type="dxa"/>
            <w:shd w:val="clear" w:color="auto" w:fill="D9D9D9" w:themeFill="background1" w:themeFillShade="D9"/>
            <w:vAlign w:val="bottom"/>
          </w:tcPr>
          <w:p w:rsidR="00AF68AB" w:rsidRPr="00F161FB" w:rsidRDefault="00AF68AB" w:rsidP="00E403DD">
            <w:pPr>
              <w:rPr>
                <w:b/>
              </w:rPr>
            </w:pPr>
            <w:r w:rsidRPr="00F161FB">
              <w:rPr>
                <w:b/>
              </w:rPr>
              <w:t>Beskrivning</w:t>
            </w:r>
          </w:p>
        </w:tc>
        <w:tc>
          <w:tcPr>
            <w:tcW w:w="1382" w:type="dxa"/>
            <w:shd w:val="clear" w:color="auto" w:fill="D9D9D9" w:themeFill="background1" w:themeFillShade="D9"/>
            <w:vAlign w:val="bottom"/>
          </w:tcPr>
          <w:p w:rsidR="00AF68AB" w:rsidRPr="00F161FB" w:rsidRDefault="00AF68AB" w:rsidP="00E403DD">
            <w:pPr>
              <w:rPr>
                <w:b/>
              </w:rPr>
            </w:pPr>
            <w:r>
              <w:rPr>
                <w:b/>
              </w:rPr>
              <w:t>Kardinalitet</w:t>
            </w:r>
          </w:p>
        </w:tc>
      </w:tr>
      <w:tr w:rsidR="00AF68AB" w:rsidRPr="00F161FB" w:rsidTr="002259CC">
        <w:tc>
          <w:tcPr>
            <w:tcW w:w="2802" w:type="dxa"/>
          </w:tcPr>
          <w:p w:rsidR="00AF68AB" w:rsidRPr="00F161FB" w:rsidRDefault="00AF68AB" w:rsidP="00E403DD">
            <w:r w:rsidRPr="00F161FB">
              <w:t>Result</w:t>
            </w:r>
          </w:p>
        </w:tc>
        <w:tc>
          <w:tcPr>
            <w:tcW w:w="1842" w:type="dxa"/>
          </w:tcPr>
          <w:p w:rsidR="00AF68AB" w:rsidRPr="00F161FB" w:rsidRDefault="00AF68AB" w:rsidP="00E403DD">
            <w:r w:rsidRPr="00F161FB">
              <w:t>ResultType</w:t>
            </w:r>
          </w:p>
        </w:tc>
        <w:tc>
          <w:tcPr>
            <w:tcW w:w="3686" w:type="dxa"/>
          </w:tcPr>
          <w:p w:rsidR="00AF68AB" w:rsidRPr="00F161FB" w:rsidRDefault="00AF68AB" w:rsidP="00E403DD">
            <w:r w:rsidRPr="00F161FB">
              <w:t>Status för om operationen lyckades eller inte.</w:t>
            </w:r>
          </w:p>
        </w:tc>
        <w:tc>
          <w:tcPr>
            <w:tcW w:w="1382" w:type="dxa"/>
          </w:tcPr>
          <w:p w:rsidR="00AF68AB" w:rsidRPr="00F161FB" w:rsidRDefault="00AF68AB" w:rsidP="00E403DD">
            <w:r>
              <w:t>1</w:t>
            </w:r>
          </w:p>
        </w:tc>
      </w:tr>
    </w:tbl>
    <w:p w:rsidR="00C36904" w:rsidRDefault="00C36904" w:rsidP="00C36904">
      <w:pPr>
        <w:pStyle w:val="Rubrik2"/>
        <w:rPr>
          <w:lang w:val="sv-SE"/>
        </w:rPr>
      </w:pPr>
      <w:r>
        <w:t>Regler</w:t>
      </w:r>
    </w:p>
    <w:p w:rsidR="00C36904" w:rsidRDefault="00C36904" w:rsidP="00C36904">
      <w:pPr>
        <w:pStyle w:val="Rubrik2"/>
        <w:rPr>
          <w:lang w:val="sv-SE"/>
        </w:rPr>
      </w:pPr>
      <w:r>
        <w:t>Tjänsteinteraktion</w:t>
      </w:r>
    </w:p>
    <w:p w:rsidR="00C36904" w:rsidRDefault="00C74208" w:rsidP="00C36904">
      <w:pPr>
        <w:tabs>
          <w:tab w:val="num" w:pos="720"/>
        </w:tabs>
        <w:ind w:left="720" w:hanging="360"/>
        <w:rPr>
          <w:rFonts w:ascii="Courier New" w:hAnsi="Courier New" w:cs="Courier New"/>
          <w:szCs w:val="20"/>
          <w:lang w:eastAsia="sv-SE"/>
        </w:rPr>
      </w:pPr>
      <w:r>
        <w:rPr>
          <w:rFonts w:ascii="Courier New" w:hAnsi="Courier New" w:cs="Courier New"/>
          <w:szCs w:val="20"/>
          <w:lang w:eastAsia="sv-SE"/>
        </w:rPr>
        <w:t>Cancel</w:t>
      </w:r>
      <w:r w:rsidR="00C36904">
        <w:rPr>
          <w:rFonts w:ascii="Courier New" w:hAnsi="Courier New" w:cs="Courier New"/>
          <w:szCs w:val="20"/>
          <w:lang w:eastAsia="sv-SE"/>
        </w:rPr>
        <w:t>TemporaryExtendedRevoke</w:t>
      </w:r>
      <w:r w:rsidR="00C36904" w:rsidRPr="00521F55">
        <w:rPr>
          <w:rFonts w:ascii="Courier New" w:hAnsi="Courier New" w:cs="Courier New"/>
          <w:szCs w:val="20"/>
          <w:lang w:eastAsia="sv-SE"/>
        </w:rPr>
        <w:t>Interaction</w:t>
      </w:r>
    </w:p>
    <w:p w:rsidR="00F5607C" w:rsidRDefault="00F5607C">
      <w:pPr>
        <w:rPr>
          <w:rFonts w:ascii="Courier New" w:hAnsi="Courier New" w:cs="Courier New"/>
          <w:szCs w:val="20"/>
          <w:lang w:eastAsia="sv-SE"/>
        </w:rPr>
      </w:pPr>
      <w:r>
        <w:rPr>
          <w:rFonts w:ascii="Courier New" w:hAnsi="Courier New" w:cs="Courier New"/>
          <w:szCs w:val="20"/>
          <w:lang w:eastAsia="sv-SE"/>
        </w:rPr>
        <w:br w:type="page"/>
      </w:r>
    </w:p>
    <w:p w:rsidR="00F5607C" w:rsidRPr="00F161FB" w:rsidRDefault="00F5607C" w:rsidP="00F5607C">
      <w:pPr>
        <w:pStyle w:val="Rubrik1"/>
      </w:pPr>
      <w:bookmarkStart w:id="52" w:name="_Toc301790251"/>
      <w:proofErr w:type="spellStart"/>
      <w:r>
        <w:lastRenderedPageBreak/>
        <w:t>DeleteExtendedBlock</w:t>
      </w:r>
      <w:bookmarkEnd w:id="52"/>
      <w:proofErr w:type="spellEnd"/>
    </w:p>
    <w:p w:rsidR="00F5607C" w:rsidRPr="00F161FB" w:rsidRDefault="00F5607C" w:rsidP="00F5607C">
      <w:r w:rsidRPr="00F161FB">
        <w:t xml:space="preserve">Denna operation </w:t>
      </w:r>
      <w:r>
        <w:t>makulerar/</w:t>
      </w:r>
      <w:r w:rsidRPr="00F161FB">
        <w:t xml:space="preserve">raderar en befintlig spärr i den lokala spärrtjänsten, om spärren finns. Spärren raderas inte fullständigt utan markeras som </w:t>
      </w:r>
      <w:r>
        <w:t>makulerad</w:t>
      </w:r>
      <w:r w:rsidRPr="00F161FB">
        <w:t xml:space="preserve">. Denna </w:t>
      </w:r>
      <w:r>
        <w:t>makulering</w:t>
      </w:r>
      <w:r w:rsidRPr="00F161FB">
        <w:t xml:space="preserve"> kan inte återtas.</w:t>
      </w:r>
    </w:p>
    <w:p w:rsidR="00F5607C" w:rsidRDefault="00F5607C" w:rsidP="00F5607C"/>
    <w:p w:rsidR="00F5607C" w:rsidRDefault="00F5607C" w:rsidP="00F5607C">
      <w:pPr>
        <w:pStyle w:val="Rubrik2"/>
      </w:pPr>
      <w:r>
        <w:t>Frivillighet</w:t>
      </w:r>
    </w:p>
    <w:p w:rsidR="00F5607C" w:rsidRPr="00AD41EC" w:rsidRDefault="00F5607C" w:rsidP="00F5607C">
      <w:pPr>
        <w:pStyle w:val="Brdtext"/>
      </w:pPr>
      <w:r>
        <w:t>Obligatoriskt</w:t>
      </w:r>
    </w:p>
    <w:p w:rsidR="00F5607C" w:rsidRDefault="00F5607C" w:rsidP="00F5607C">
      <w:pPr>
        <w:pStyle w:val="Rubrik2"/>
      </w:pPr>
      <w:r>
        <w:t>Version</w:t>
      </w:r>
    </w:p>
    <w:p w:rsidR="00F5607C" w:rsidRPr="00C55071" w:rsidRDefault="00F5607C" w:rsidP="00F5607C">
      <w:pPr>
        <w:pStyle w:val="Brdtext"/>
      </w:pPr>
      <w:r>
        <w:t>1.0</w:t>
      </w:r>
    </w:p>
    <w:p w:rsidR="00F5607C" w:rsidRDefault="00F5607C" w:rsidP="00F5607C">
      <w:pPr>
        <w:pStyle w:val="Rubrik2"/>
      </w:pPr>
      <w:r>
        <w:t>SLA-krav</w:t>
      </w:r>
    </w:p>
    <w:p w:rsidR="00F5607C" w:rsidRPr="00566C35" w:rsidRDefault="00F5607C" w:rsidP="00F5607C">
      <w:pPr>
        <w:pStyle w:val="Brdtext"/>
      </w:pPr>
      <w:r>
        <w:t>Inledande beskrivning</w:t>
      </w:r>
    </w:p>
    <w:p w:rsidR="00F5607C" w:rsidRDefault="00F5607C" w:rsidP="00F5607C"/>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F5607C" w:rsidRPr="00D957CA" w:rsidTr="00060512">
        <w:tc>
          <w:tcPr>
            <w:tcW w:w="3156" w:type="dxa"/>
          </w:tcPr>
          <w:p w:rsidR="00F5607C" w:rsidRPr="00D957CA" w:rsidRDefault="00F5607C" w:rsidP="00060512">
            <w:pPr>
              <w:rPr>
                <w:b/>
              </w:rPr>
            </w:pPr>
            <w:r>
              <w:rPr>
                <w:b/>
              </w:rPr>
              <w:t>Kategori</w:t>
            </w:r>
          </w:p>
        </w:tc>
        <w:tc>
          <w:tcPr>
            <w:tcW w:w="3853" w:type="dxa"/>
          </w:tcPr>
          <w:p w:rsidR="00F5607C" w:rsidRPr="00D957CA" w:rsidRDefault="00F5607C" w:rsidP="00060512">
            <w:pPr>
              <w:rPr>
                <w:b/>
              </w:rPr>
            </w:pPr>
            <w:r>
              <w:rPr>
                <w:b/>
              </w:rPr>
              <w:t>Värde</w:t>
            </w:r>
          </w:p>
        </w:tc>
        <w:tc>
          <w:tcPr>
            <w:tcW w:w="2205" w:type="dxa"/>
          </w:tcPr>
          <w:p w:rsidR="00F5607C" w:rsidRPr="00D957CA" w:rsidRDefault="00F5607C" w:rsidP="00060512">
            <w:pPr>
              <w:rPr>
                <w:b/>
              </w:rPr>
            </w:pPr>
            <w:r>
              <w:rPr>
                <w:b/>
              </w:rPr>
              <w:t>Kommentar</w:t>
            </w:r>
          </w:p>
        </w:tc>
      </w:tr>
      <w:tr w:rsidR="00F5607C" w:rsidTr="00060512">
        <w:tc>
          <w:tcPr>
            <w:tcW w:w="3156" w:type="dxa"/>
          </w:tcPr>
          <w:p w:rsidR="00F5607C" w:rsidRPr="000B4BFF" w:rsidRDefault="00F5607C" w:rsidP="00060512">
            <w:r>
              <w:t>Svarstid</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Pr="000B4BFF" w:rsidRDefault="00F5607C" w:rsidP="00060512">
            <w:r>
              <w:t>Tillgänglighet</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Default="00F5607C" w:rsidP="00060512">
            <w:r>
              <w:t>Last</w:t>
            </w:r>
          </w:p>
        </w:tc>
        <w:tc>
          <w:tcPr>
            <w:tcW w:w="3853" w:type="dxa"/>
          </w:tcPr>
          <w:p w:rsidR="00F5607C" w:rsidRPr="000B4BFF" w:rsidRDefault="00F5607C" w:rsidP="00060512"/>
        </w:tc>
        <w:tc>
          <w:tcPr>
            <w:tcW w:w="2205" w:type="dxa"/>
          </w:tcPr>
          <w:p w:rsidR="00F5607C" w:rsidRPr="000B4BFF" w:rsidRDefault="00F5607C" w:rsidP="00060512"/>
        </w:tc>
      </w:tr>
      <w:tr w:rsidR="00F5607C" w:rsidTr="00060512">
        <w:tc>
          <w:tcPr>
            <w:tcW w:w="3156" w:type="dxa"/>
          </w:tcPr>
          <w:p w:rsidR="00F5607C" w:rsidRDefault="00F5607C" w:rsidP="00060512">
            <w:r>
              <w:t>Aktualitet</w:t>
            </w:r>
          </w:p>
        </w:tc>
        <w:tc>
          <w:tcPr>
            <w:tcW w:w="3853" w:type="dxa"/>
          </w:tcPr>
          <w:p w:rsidR="00F5607C" w:rsidRPr="000B4BFF" w:rsidRDefault="00F5607C" w:rsidP="00060512"/>
        </w:tc>
        <w:tc>
          <w:tcPr>
            <w:tcW w:w="2205" w:type="dxa"/>
          </w:tcPr>
          <w:p w:rsidR="00F5607C" w:rsidRPr="000B4BFF" w:rsidRDefault="00F5607C" w:rsidP="00060512"/>
        </w:tc>
      </w:tr>
    </w:tbl>
    <w:p w:rsidR="00F5607C" w:rsidRPr="00F161FB" w:rsidRDefault="00F5607C" w:rsidP="00F5607C"/>
    <w:p w:rsidR="00EB35F1" w:rsidRPr="00F161FB" w:rsidRDefault="00EB35F1" w:rsidP="00EB35F1">
      <w:pPr>
        <w:pStyle w:val="Rubrik3"/>
      </w:pPr>
      <w:bookmarkStart w:id="53" w:name="_Toc301514932"/>
      <w:proofErr w:type="spellStart"/>
      <w:r w:rsidRPr="00F161FB">
        <w:t>Inparameter</w:t>
      </w:r>
      <w:proofErr w:type="spellEnd"/>
      <w:r w:rsidRPr="00F161FB">
        <w:t xml:space="preserve">: </w:t>
      </w:r>
      <w:proofErr w:type="spellStart"/>
      <w:r w:rsidRPr="00F161FB">
        <w:t>DeleteExtendedBlock</w:t>
      </w:r>
      <w:bookmarkEnd w:id="53"/>
      <w:proofErr w:type="spellEnd"/>
    </w:p>
    <w:tbl>
      <w:tblPr>
        <w:tblStyle w:val="Tabellrutnt"/>
        <w:tblW w:w="9747" w:type="dxa"/>
        <w:tblLayout w:type="fixed"/>
        <w:tblLook w:val="04A0" w:firstRow="1" w:lastRow="0" w:firstColumn="1" w:lastColumn="0" w:noHBand="0" w:noVBand="1"/>
      </w:tblPr>
      <w:tblGrid>
        <w:gridCol w:w="2802"/>
        <w:gridCol w:w="1842"/>
        <w:gridCol w:w="3686"/>
        <w:gridCol w:w="1417"/>
      </w:tblGrid>
      <w:tr w:rsidR="00005DA7" w:rsidRPr="00F161FB" w:rsidTr="0069407A">
        <w:trPr>
          <w:trHeight w:val="384"/>
        </w:trPr>
        <w:tc>
          <w:tcPr>
            <w:tcW w:w="2802" w:type="dxa"/>
            <w:shd w:val="clear" w:color="auto" w:fill="D9D9D9" w:themeFill="background1" w:themeFillShade="D9"/>
            <w:vAlign w:val="bottom"/>
          </w:tcPr>
          <w:p w:rsidR="00005DA7" w:rsidRPr="00F161FB" w:rsidRDefault="00005DA7" w:rsidP="00060512">
            <w:pPr>
              <w:rPr>
                <w:b/>
              </w:rPr>
            </w:pPr>
            <w:r w:rsidRPr="00F161FB">
              <w:rPr>
                <w:b/>
              </w:rPr>
              <w:t>Namn</w:t>
            </w:r>
          </w:p>
        </w:tc>
        <w:tc>
          <w:tcPr>
            <w:tcW w:w="1842" w:type="dxa"/>
            <w:shd w:val="clear" w:color="auto" w:fill="D9D9D9" w:themeFill="background1" w:themeFillShade="D9"/>
            <w:vAlign w:val="bottom"/>
          </w:tcPr>
          <w:p w:rsidR="00005DA7" w:rsidRPr="00F161FB" w:rsidRDefault="00005DA7" w:rsidP="00060512">
            <w:pPr>
              <w:rPr>
                <w:b/>
              </w:rPr>
            </w:pPr>
            <w:r w:rsidRPr="00F161FB">
              <w:rPr>
                <w:b/>
              </w:rPr>
              <w:t>Datatyp</w:t>
            </w:r>
          </w:p>
        </w:tc>
        <w:tc>
          <w:tcPr>
            <w:tcW w:w="3686" w:type="dxa"/>
            <w:shd w:val="clear" w:color="auto" w:fill="D9D9D9" w:themeFill="background1" w:themeFillShade="D9"/>
            <w:vAlign w:val="bottom"/>
          </w:tcPr>
          <w:p w:rsidR="00005DA7" w:rsidRPr="00F161FB" w:rsidRDefault="00005DA7" w:rsidP="00060512">
            <w:pPr>
              <w:rPr>
                <w:b/>
              </w:rPr>
            </w:pPr>
            <w:r w:rsidRPr="00F161FB">
              <w:rPr>
                <w:b/>
              </w:rPr>
              <w:t>Beskrivning</w:t>
            </w:r>
          </w:p>
        </w:tc>
        <w:tc>
          <w:tcPr>
            <w:tcW w:w="1417" w:type="dxa"/>
            <w:shd w:val="clear" w:color="auto" w:fill="D9D9D9" w:themeFill="background1" w:themeFillShade="D9"/>
            <w:vAlign w:val="bottom"/>
          </w:tcPr>
          <w:p w:rsidR="00005DA7" w:rsidRPr="00F161FB" w:rsidRDefault="00005DA7" w:rsidP="0069407A">
            <w:pPr>
              <w:rPr>
                <w:b/>
              </w:rPr>
            </w:pPr>
            <w:r>
              <w:rPr>
                <w:b/>
              </w:rPr>
              <w:t>Kardinalitet</w:t>
            </w:r>
          </w:p>
        </w:tc>
      </w:tr>
      <w:tr w:rsidR="00005DA7" w:rsidRPr="00F161FB" w:rsidTr="0069407A">
        <w:tc>
          <w:tcPr>
            <w:tcW w:w="2802" w:type="dxa"/>
          </w:tcPr>
          <w:p w:rsidR="00005DA7" w:rsidRPr="00F161FB" w:rsidRDefault="00005DA7" w:rsidP="00060512">
            <w:r w:rsidRPr="00F161FB">
              <w:rPr>
                <w:iCs/>
              </w:rPr>
              <w:t>BlockId</w:t>
            </w:r>
          </w:p>
        </w:tc>
        <w:tc>
          <w:tcPr>
            <w:tcW w:w="1842" w:type="dxa"/>
          </w:tcPr>
          <w:p w:rsidR="00005DA7" w:rsidRPr="00F161FB" w:rsidRDefault="00005DA7" w:rsidP="00060512">
            <w:r w:rsidRPr="00F161FB">
              <w:t>string</w:t>
            </w:r>
          </w:p>
        </w:tc>
        <w:tc>
          <w:tcPr>
            <w:tcW w:w="3686" w:type="dxa"/>
          </w:tcPr>
          <w:p w:rsidR="00005DA7" w:rsidRPr="00F161FB" w:rsidRDefault="00005DA7" w:rsidP="00060512">
            <w:r w:rsidRPr="00F161FB">
              <w:t xml:space="preserve">Identifierare för den spärr som skall </w:t>
            </w:r>
            <w:r>
              <w:t>makuleras</w:t>
            </w:r>
            <w:r w:rsidRPr="00F161FB">
              <w:t>. Följer formatet för UUID, 36 tecken.</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r w:rsidRPr="00F161FB">
              <w:rPr>
                <w:iCs/>
              </w:rPr>
              <w:t>RequestedBy</w:t>
            </w:r>
          </w:p>
        </w:tc>
        <w:tc>
          <w:tcPr>
            <w:tcW w:w="1842" w:type="dxa"/>
          </w:tcPr>
          <w:p w:rsidR="00005DA7" w:rsidRPr="00F161FB" w:rsidRDefault="00005DA7" w:rsidP="00060512">
            <w:r w:rsidRPr="00F161FB">
              <w:t>dateTime</w:t>
            </w:r>
          </w:p>
        </w:tc>
        <w:tc>
          <w:tcPr>
            <w:tcW w:w="3686" w:type="dxa"/>
          </w:tcPr>
          <w:p w:rsidR="00005DA7" w:rsidRPr="00F161FB" w:rsidRDefault="00005DA7" w:rsidP="00060512">
            <w:r w:rsidRPr="00F161FB">
              <w:t xml:space="preserve">Identifierar den person som begärt </w:t>
            </w:r>
            <w:r>
              <w:t>makuleringen</w:t>
            </w:r>
            <w:r w:rsidRPr="00F161FB">
              <w:t>.</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pPr>
              <w:rPr>
                <w:iCs/>
              </w:rPr>
            </w:pPr>
            <w:r w:rsidRPr="00F161FB">
              <w:rPr>
                <w:iCs/>
              </w:rPr>
              <w:t>DeletedBy</w:t>
            </w:r>
          </w:p>
        </w:tc>
        <w:tc>
          <w:tcPr>
            <w:tcW w:w="1842" w:type="dxa"/>
          </w:tcPr>
          <w:p w:rsidR="00005DA7" w:rsidRPr="00F161FB" w:rsidRDefault="00005DA7" w:rsidP="00060512">
            <w:r w:rsidRPr="00F161FB">
              <w:t>ActorType</w:t>
            </w:r>
          </w:p>
        </w:tc>
        <w:tc>
          <w:tcPr>
            <w:tcW w:w="3686" w:type="dxa"/>
          </w:tcPr>
          <w:p w:rsidR="00005DA7" w:rsidRPr="00F161FB" w:rsidRDefault="00005DA7" w:rsidP="00060512">
            <w:r w:rsidRPr="00F161FB">
              <w:t xml:space="preserve">Identifierar den person som utfört </w:t>
            </w:r>
            <w:r>
              <w:t>makuleringen</w:t>
            </w:r>
            <w:r w:rsidRPr="00F161FB">
              <w:t>.</w:t>
            </w:r>
          </w:p>
        </w:tc>
        <w:tc>
          <w:tcPr>
            <w:tcW w:w="1417" w:type="dxa"/>
          </w:tcPr>
          <w:p w:rsidR="00005DA7" w:rsidRPr="00F161FB" w:rsidRDefault="008D6239" w:rsidP="00060512">
            <w:r>
              <w:t>1</w:t>
            </w:r>
          </w:p>
        </w:tc>
      </w:tr>
      <w:tr w:rsidR="00005DA7" w:rsidRPr="00F161FB" w:rsidTr="0069407A">
        <w:tc>
          <w:tcPr>
            <w:tcW w:w="2802" w:type="dxa"/>
          </w:tcPr>
          <w:p w:rsidR="00005DA7" w:rsidRPr="00F161FB" w:rsidRDefault="00005DA7" w:rsidP="00060512">
            <w:pPr>
              <w:rPr>
                <w:iCs/>
              </w:rPr>
            </w:pPr>
            <w:r w:rsidRPr="00F161FB">
              <w:rPr>
                <w:iCs/>
              </w:rPr>
              <w:t>DeletionDate</w:t>
            </w:r>
          </w:p>
        </w:tc>
        <w:tc>
          <w:tcPr>
            <w:tcW w:w="1842" w:type="dxa"/>
          </w:tcPr>
          <w:p w:rsidR="00005DA7" w:rsidRPr="00F161FB" w:rsidRDefault="00005DA7" w:rsidP="00060512">
            <w:r w:rsidRPr="00F161FB">
              <w:t>dateTime</w:t>
            </w:r>
          </w:p>
        </w:tc>
        <w:tc>
          <w:tcPr>
            <w:tcW w:w="3686" w:type="dxa"/>
          </w:tcPr>
          <w:p w:rsidR="00005DA7" w:rsidRPr="00F161FB" w:rsidRDefault="00005DA7" w:rsidP="00060512">
            <w:r w:rsidRPr="00F161FB">
              <w:t xml:space="preserve">Tidpunkt för när </w:t>
            </w:r>
            <w:r>
              <w:t>makulering</w:t>
            </w:r>
            <w:r w:rsidRPr="00F161FB">
              <w:t xml:space="preserve"> utförts.</w:t>
            </w:r>
          </w:p>
        </w:tc>
        <w:tc>
          <w:tcPr>
            <w:tcW w:w="1417" w:type="dxa"/>
          </w:tcPr>
          <w:p w:rsidR="00005DA7" w:rsidRPr="00F161FB" w:rsidRDefault="008D6239" w:rsidP="00060512">
            <w:r>
              <w:t>1</w:t>
            </w:r>
          </w:p>
        </w:tc>
      </w:tr>
    </w:tbl>
    <w:p w:rsidR="00EB35F1" w:rsidRPr="00F161FB" w:rsidRDefault="00EB35F1" w:rsidP="00EB35F1">
      <w:pPr>
        <w:pStyle w:val="Rubrik3"/>
        <w:rPr>
          <w:iCs/>
        </w:rPr>
      </w:pPr>
      <w:bookmarkStart w:id="54" w:name="_Toc301514933"/>
      <w:r w:rsidRPr="00F161FB">
        <w:t xml:space="preserve">Returvärde: </w:t>
      </w:r>
      <w:proofErr w:type="spellStart"/>
      <w:r w:rsidRPr="00F161FB">
        <w:t>DeleteExtendedBlock</w:t>
      </w:r>
      <w:r w:rsidRPr="00F161FB">
        <w:rPr>
          <w:iCs/>
        </w:rPr>
        <w:t>Response</w:t>
      </w:r>
      <w:bookmarkEnd w:id="54"/>
      <w:proofErr w:type="spellEnd"/>
    </w:p>
    <w:tbl>
      <w:tblPr>
        <w:tblStyle w:val="Tabellrutnt"/>
        <w:tblW w:w="0" w:type="auto"/>
        <w:tblLook w:val="04A0" w:firstRow="1" w:lastRow="0" w:firstColumn="1" w:lastColumn="0" w:noHBand="0" w:noVBand="1"/>
      </w:tblPr>
      <w:tblGrid>
        <w:gridCol w:w="2802"/>
        <w:gridCol w:w="1842"/>
        <w:gridCol w:w="3686"/>
        <w:gridCol w:w="1382"/>
      </w:tblGrid>
      <w:tr w:rsidR="00517053" w:rsidRPr="00F161FB" w:rsidTr="00517053">
        <w:trPr>
          <w:trHeight w:val="384"/>
        </w:trPr>
        <w:tc>
          <w:tcPr>
            <w:tcW w:w="2802" w:type="dxa"/>
            <w:shd w:val="clear" w:color="auto" w:fill="D9D9D9" w:themeFill="background1" w:themeFillShade="D9"/>
            <w:vAlign w:val="bottom"/>
          </w:tcPr>
          <w:p w:rsidR="00517053" w:rsidRPr="00F161FB" w:rsidRDefault="00517053" w:rsidP="00060512">
            <w:pPr>
              <w:rPr>
                <w:b/>
              </w:rPr>
            </w:pPr>
            <w:r w:rsidRPr="00F161FB">
              <w:rPr>
                <w:b/>
              </w:rPr>
              <w:t>Namn</w:t>
            </w:r>
          </w:p>
        </w:tc>
        <w:tc>
          <w:tcPr>
            <w:tcW w:w="1842" w:type="dxa"/>
            <w:shd w:val="clear" w:color="auto" w:fill="D9D9D9" w:themeFill="background1" w:themeFillShade="D9"/>
            <w:vAlign w:val="bottom"/>
          </w:tcPr>
          <w:p w:rsidR="00517053" w:rsidRPr="00F161FB" w:rsidRDefault="00517053" w:rsidP="00060512">
            <w:pPr>
              <w:rPr>
                <w:b/>
              </w:rPr>
            </w:pPr>
            <w:r w:rsidRPr="00F161FB">
              <w:rPr>
                <w:b/>
              </w:rPr>
              <w:t>Datatyp</w:t>
            </w:r>
          </w:p>
        </w:tc>
        <w:tc>
          <w:tcPr>
            <w:tcW w:w="3686" w:type="dxa"/>
            <w:shd w:val="clear" w:color="auto" w:fill="D9D9D9" w:themeFill="background1" w:themeFillShade="D9"/>
            <w:vAlign w:val="bottom"/>
          </w:tcPr>
          <w:p w:rsidR="00517053" w:rsidRPr="00F161FB" w:rsidRDefault="00517053" w:rsidP="00060512">
            <w:pPr>
              <w:rPr>
                <w:b/>
              </w:rPr>
            </w:pPr>
            <w:r w:rsidRPr="00F161FB">
              <w:rPr>
                <w:b/>
              </w:rPr>
              <w:t>Beskrivning</w:t>
            </w:r>
          </w:p>
        </w:tc>
        <w:tc>
          <w:tcPr>
            <w:tcW w:w="1382" w:type="dxa"/>
            <w:shd w:val="clear" w:color="auto" w:fill="D9D9D9" w:themeFill="background1" w:themeFillShade="D9"/>
            <w:vAlign w:val="bottom"/>
          </w:tcPr>
          <w:p w:rsidR="00517053" w:rsidRDefault="00517053" w:rsidP="00517053">
            <w:r w:rsidRPr="004411F2">
              <w:rPr>
                <w:b/>
              </w:rPr>
              <w:t>Kardinalitet</w:t>
            </w:r>
          </w:p>
        </w:tc>
      </w:tr>
      <w:tr w:rsidR="00517053" w:rsidRPr="00F161FB" w:rsidTr="00517053">
        <w:tc>
          <w:tcPr>
            <w:tcW w:w="2802" w:type="dxa"/>
          </w:tcPr>
          <w:p w:rsidR="00517053" w:rsidRPr="00F161FB" w:rsidRDefault="00517053" w:rsidP="00060512">
            <w:r w:rsidRPr="00F161FB">
              <w:t>Result</w:t>
            </w:r>
          </w:p>
        </w:tc>
        <w:tc>
          <w:tcPr>
            <w:tcW w:w="1842" w:type="dxa"/>
          </w:tcPr>
          <w:p w:rsidR="00517053" w:rsidRPr="00F161FB" w:rsidRDefault="00517053" w:rsidP="00060512">
            <w:r w:rsidRPr="00F161FB">
              <w:t>ResultType</w:t>
            </w:r>
          </w:p>
        </w:tc>
        <w:tc>
          <w:tcPr>
            <w:tcW w:w="3686" w:type="dxa"/>
          </w:tcPr>
          <w:p w:rsidR="00517053" w:rsidRPr="00F161FB" w:rsidRDefault="00517053" w:rsidP="00060512">
            <w:r w:rsidRPr="00F161FB">
              <w:t>Status för om operationen lyckades eller inte.</w:t>
            </w:r>
          </w:p>
        </w:tc>
        <w:tc>
          <w:tcPr>
            <w:tcW w:w="1382" w:type="dxa"/>
          </w:tcPr>
          <w:p w:rsidR="00517053" w:rsidRDefault="00517053">
            <w:r>
              <w:t>1</w:t>
            </w:r>
          </w:p>
        </w:tc>
      </w:tr>
    </w:tbl>
    <w:p w:rsidR="00F5607C" w:rsidRDefault="00F5607C" w:rsidP="00F5607C">
      <w:pPr>
        <w:pStyle w:val="Rubrik2"/>
        <w:rPr>
          <w:lang w:val="sv-SE"/>
        </w:rPr>
      </w:pPr>
      <w:r>
        <w:t>Regler</w:t>
      </w:r>
    </w:p>
    <w:p w:rsidR="00F5607C" w:rsidRPr="003D7441" w:rsidRDefault="00F5607C" w:rsidP="00F5607C"/>
    <w:p w:rsidR="00F5607C" w:rsidRDefault="00F5607C" w:rsidP="00F5607C">
      <w:pPr>
        <w:pStyle w:val="Rubrik2"/>
        <w:rPr>
          <w:lang w:val="sv-SE"/>
        </w:rPr>
      </w:pPr>
      <w:r>
        <w:t>Tjänsteinteraktion</w:t>
      </w:r>
    </w:p>
    <w:p w:rsidR="00F5607C" w:rsidRDefault="00EE7217" w:rsidP="00F5607C">
      <w:pPr>
        <w:tabs>
          <w:tab w:val="num" w:pos="720"/>
        </w:tabs>
        <w:ind w:left="720" w:hanging="360"/>
        <w:rPr>
          <w:rFonts w:ascii="Courier New" w:hAnsi="Courier New" w:cs="Courier New"/>
          <w:szCs w:val="20"/>
          <w:lang w:eastAsia="sv-SE"/>
        </w:rPr>
      </w:pPr>
      <w:r>
        <w:rPr>
          <w:rFonts w:ascii="Courier New" w:hAnsi="Courier New" w:cs="Courier New"/>
          <w:szCs w:val="20"/>
          <w:lang w:eastAsia="sv-SE"/>
        </w:rPr>
        <w:t>DeleteExtendedBlock</w:t>
      </w:r>
      <w:r w:rsidR="00F5607C">
        <w:rPr>
          <w:rFonts w:ascii="Courier New" w:hAnsi="Courier New" w:cs="Courier New"/>
          <w:szCs w:val="20"/>
          <w:lang w:eastAsia="sv-SE"/>
        </w:rPr>
        <w:t>Interaction</w:t>
      </w:r>
    </w:p>
    <w:p w:rsidR="00F5607C" w:rsidRDefault="00F5607C" w:rsidP="00C36904">
      <w:pPr>
        <w:tabs>
          <w:tab w:val="num" w:pos="720"/>
        </w:tabs>
        <w:ind w:left="720" w:hanging="360"/>
        <w:rPr>
          <w:rFonts w:ascii="Courier New" w:hAnsi="Courier New" w:cs="Courier New"/>
          <w:szCs w:val="20"/>
          <w:lang w:eastAsia="sv-SE"/>
        </w:rPr>
      </w:pP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097776" w:rsidRPr="00F161FB" w:rsidRDefault="00097776" w:rsidP="00097776">
      <w:pPr>
        <w:pStyle w:val="Rubrik1"/>
      </w:pPr>
      <w:bookmarkStart w:id="55" w:name="_Toc301790252"/>
      <w:proofErr w:type="spellStart"/>
      <w:r>
        <w:lastRenderedPageBreak/>
        <w:t>GetOrganizations</w:t>
      </w:r>
      <w:bookmarkEnd w:id="55"/>
      <w:proofErr w:type="spellEnd"/>
    </w:p>
    <w:p w:rsidR="00FC74BA" w:rsidRPr="00F161FB" w:rsidRDefault="00FC74BA" w:rsidP="00FC74BA">
      <w:r w:rsidRPr="00F161FB">
        <w:t>Denna operation returnerar det organisationsomfång som den lokala spärrtjänsten hanterar. Svaret består av en lista med vårdgivare som är upplagda och tillåts hantera spärrar i den lokala spärrtjänsten. Varje vårdgivare innehåller också dess ingående vårdenheter.</w:t>
      </w:r>
    </w:p>
    <w:p w:rsidR="00097776" w:rsidRDefault="00097776" w:rsidP="00097776"/>
    <w:p w:rsidR="00097776" w:rsidRDefault="00097776" w:rsidP="00097776">
      <w:pPr>
        <w:pStyle w:val="Rubrik2"/>
      </w:pPr>
      <w:r>
        <w:t>Frivillighet</w:t>
      </w:r>
    </w:p>
    <w:p w:rsidR="00097776" w:rsidRPr="00AD41EC" w:rsidRDefault="00097776" w:rsidP="00A505DE">
      <w:pPr>
        <w:pStyle w:val="Brdtext"/>
      </w:pPr>
      <w:r>
        <w:t>Obligatoriskt</w:t>
      </w:r>
    </w:p>
    <w:p w:rsidR="00097776" w:rsidRDefault="00097776" w:rsidP="00097776">
      <w:pPr>
        <w:pStyle w:val="Rubrik2"/>
      </w:pPr>
      <w:r>
        <w:t>Version</w:t>
      </w:r>
    </w:p>
    <w:p w:rsidR="00097776" w:rsidRPr="00C55071" w:rsidRDefault="00097776" w:rsidP="00A505DE">
      <w:pPr>
        <w:pStyle w:val="Brdtext"/>
      </w:pPr>
      <w:r>
        <w:t>1.0</w:t>
      </w:r>
    </w:p>
    <w:p w:rsidR="00097776" w:rsidRDefault="00097776" w:rsidP="00097776">
      <w:pPr>
        <w:pStyle w:val="Rubrik2"/>
      </w:pPr>
      <w:r>
        <w:t>SLA-krav</w:t>
      </w:r>
    </w:p>
    <w:p w:rsidR="00097776" w:rsidRPr="00566C35" w:rsidRDefault="00097776" w:rsidP="00A505DE">
      <w:pPr>
        <w:pStyle w:val="Brdtext"/>
      </w:pPr>
      <w:r>
        <w:t>Inledande beskrivning</w:t>
      </w:r>
    </w:p>
    <w:p w:rsidR="00097776" w:rsidRDefault="00097776" w:rsidP="00097776"/>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56"/>
        <w:gridCol w:w="3853"/>
        <w:gridCol w:w="2205"/>
      </w:tblGrid>
      <w:tr w:rsidR="00097776" w:rsidRPr="00D957CA" w:rsidTr="00E232CF">
        <w:tc>
          <w:tcPr>
            <w:tcW w:w="3156" w:type="dxa"/>
          </w:tcPr>
          <w:p w:rsidR="00097776" w:rsidRPr="00D957CA" w:rsidRDefault="00097776" w:rsidP="00E232CF">
            <w:pPr>
              <w:rPr>
                <w:b/>
              </w:rPr>
            </w:pPr>
            <w:r>
              <w:rPr>
                <w:b/>
              </w:rPr>
              <w:t>Kategori</w:t>
            </w:r>
          </w:p>
        </w:tc>
        <w:tc>
          <w:tcPr>
            <w:tcW w:w="3853" w:type="dxa"/>
          </w:tcPr>
          <w:p w:rsidR="00097776" w:rsidRPr="00D957CA" w:rsidRDefault="00097776" w:rsidP="00E232CF">
            <w:pPr>
              <w:rPr>
                <w:b/>
              </w:rPr>
            </w:pPr>
            <w:r>
              <w:rPr>
                <w:b/>
              </w:rPr>
              <w:t>Värde</w:t>
            </w:r>
          </w:p>
        </w:tc>
        <w:tc>
          <w:tcPr>
            <w:tcW w:w="2205" w:type="dxa"/>
          </w:tcPr>
          <w:p w:rsidR="00097776" w:rsidRPr="00D957CA" w:rsidRDefault="00097776" w:rsidP="00E232CF">
            <w:pPr>
              <w:rPr>
                <w:b/>
              </w:rPr>
            </w:pPr>
            <w:r>
              <w:rPr>
                <w:b/>
              </w:rPr>
              <w:t>Kommentar</w:t>
            </w:r>
          </w:p>
        </w:tc>
      </w:tr>
      <w:tr w:rsidR="00097776" w:rsidTr="00E232CF">
        <w:tc>
          <w:tcPr>
            <w:tcW w:w="3156" w:type="dxa"/>
          </w:tcPr>
          <w:p w:rsidR="00097776" w:rsidRPr="000B4BFF" w:rsidRDefault="00097776" w:rsidP="00E232CF">
            <w:r>
              <w:t>Svarstid</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Pr="000B4BFF" w:rsidRDefault="00097776" w:rsidP="00E232CF">
            <w:r>
              <w:t>Tillgänglighet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Last</w:t>
            </w:r>
          </w:p>
        </w:tc>
        <w:tc>
          <w:tcPr>
            <w:tcW w:w="3853" w:type="dxa"/>
          </w:tcPr>
          <w:p w:rsidR="00097776" w:rsidRPr="000B4BFF" w:rsidRDefault="00097776" w:rsidP="00E232CF"/>
        </w:tc>
        <w:tc>
          <w:tcPr>
            <w:tcW w:w="2205" w:type="dxa"/>
          </w:tcPr>
          <w:p w:rsidR="00097776" w:rsidRPr="000B4BFF" w:rsidRDefault="00097776" w:rsidP="00E232CF"/>
        </w:tc>
      </w:tr>
      <w:tr w:rsidR="00097776" w:rsidTr="00E232CF">
        <w:tc>
          <w:tcPr>
            <w:tcW w:w="3156" w:type="dxa"/>
          </w:tcPr>
          <w:p w:rsidR="00097776" w:rsidRDefault="00097776" w:rsidP="00E232CF">
            <w:r>
              <w:t>Aktualitet</w:t>
            </w:r>
          </w:p>
        </w:tc>
        <w:tc>
          <w:tcPr>
            <w:tcW w:w="3853" w:type="dxa"/>
          </w:tcPr>
          <w:p w:rsidR="00097776" w:rsidRPr="000B4BFF" w:rsidRDefault="00097776" w:rsidP="00E232CF"/>
        </w:tc>
        <w:tc>
          <w:tcPr>
            <w:tcW w:w="2205" w:type="dxa"/>
          </w:tcPr>
          <w:p w:rsidR="00097776" w:rsidRPr="000B4BFF" w:rsidRDefault="00097776" w:rsidP="00E232CF"/>
        </w:tc>
      </w:tr>
    </w:tbl>
    <w:p w:rsidR="00097776" w:rsidRPr="00F161FB" w:rsidRDefault="00097776" w:rsidP="00097776"/>
    <w:p w:rsidR="00390FA9" w:rsidRPr="00F161FB" w:rsidRDefault="00390FA9" w:rsidP="00390FA9">
      <w:pPr>
        <w:pStyle w:val="Rubrik3"/>
      </w:pPr>
      <w:bookmarkStart w:id="56" w:name="_Toc301514935"/>
      <w:proofErr w:type="spellStart"/>
      <w:r w:rsidRPr="00F161FB">
        <w:t>Inparameter</w:t>
      </w:r>
      <w:proofErr w:type="spellEnd"/>
      <w:r w:rsidRPr="00F161FB">
        <w:t xml:space="preserve">: </w:t>
      </w:r>
      <w:proofErr w:type="spellStart"/>
      <w:r w:rsidRPr="00F161FB">
        <w:t>GetOrganizations</w:t>
      </w:r>
      <w:bookmarkEnd w:id="56"/>
      <w:proofErr w:type="spellEnd"/>
    </w:p>
    <w:p w:rsidR="00390FA9" w:rsidRPr="00F161FB" w:rsidRDefault="00390FA9" w:rsidP="00390FA9">
      <w:pPr>
        <w:rPr>
          <w:i/>
        </w:rPr>
      </w:pPr>
      <w:r w:rsidRPr="00F161FB">
        <w:rPr>
          <w:i/>
        </w:rPr>
        <w:t>Inparametern innehåller inga värden.</w:t>
      </w:r>
    </w:p>
    <w:p w:rsidR="00390FA9" w:rsidRPr="00F161FB" w:rsidRDefault="00390FA9" w:rsidP="00390FA9">
      <w:pPr>
        <w:pStyle w:val="Rubrik3"/>
        <w:rPr>
          <w:i/>
          <w:iCs/>
        </w:rPr>
      </w:pPr>
      <w:bookmarkStart w:id="57" w:name="_Toc301514936"/>
      <w:r w:rsidRPr="00F161FB">
        <w:t xml:space="preserve">Returvärde: </w:t>
      </w:r>
      <w:proofErr w:type="spellStart"/>
      <w:proofErr w:type="gramStart"/>
      <w:r w:rsidRPr="00F161FB">
        <w:t>GetOrganizationsResponse:</w:t>
      </w:r>
      <w:r w:rsidRPr="00F161FB">
        <w:rPr>
          <w:iCs/>
        </w:rPr>
        <w:t>CareProviders</w:t>
      </w:r>
      <w:bookmarkEnd w:id="57"/>
      <w:proofErr w:type="spellEnd"/>
      <w:proofErr w:type="gramEnd"/>
    </w:p>
    <w:p w:rsidR="00390FA9" w:rsidRPr="00F161FB" w:rsidRDefault="00390FA9" w:rsidP="00390FA9">
      <w:r w:rsidRPr="00F161FB">
        <w:t xml:space="preserve">Svaret består av en lista med vårdgivare. Varje element i listan består av: </w:t>
      </w:r>
    </w:p>
    <w:tbl>
      <w:tblPr>
        <w:tblStyle w:val="Tabellrutnt"/>
        <w:tblW w:w="0" w:type="auto"/>
        <w:tblLayout w:type="fixed"/>
        <w:tblLook w:val="04A0" w:firstRow="1" w:lastRow="0" w:firstColumn="1" w:lastColumn="0" w:noHBand="0" w:noVBand="1"/>
      </w:tblPr>
      <w:tblGrid>
        <w:gridCol w:w="2802"/>
        <w:gridCol w:w="1842"/>
        <w:gridCol w:w="3686"/>
        <w:gridCol w:w="1382"/>
      </w:tblGrid>
      <w:tr w:rsidR="00AD5E40" w:rsidRPr="00F161FB" w:rsidTr="00650A13">
        <w:trPr>
          <w:trHeight w:val="384"/>
        </w:trPr>
        <w:tc>
          <w:tcPr>
            <w:tcW w:w="2802" w:type="dxa"/>
            <w:shd w:val="clear" w:color="auto" w:fill="D9D9D9" w:themeFill="background1" w:themeFillShade="D9"/>
            <w:vAlign w:val="bottom"/>
          </w:tcPr>
          <w:p w:rsidR="00AD5E40" w:rsidRPr="00F161FB" w:rsidRDefault="00AD5E40" w:rsidP="00E232CF">
            <w:pPr>
              <w:rPr>
                <w:b/>
              </w:rPr>
            </w:pPr>
            <w:r w:rsidRPr="00F161FB">
              <w:rPr>
                <w:b/>
              </w:rPr>
              <w:t>Namn</w:t>
            </w:r>
          </w:p>
        </w:tc>
        <w:tc>
          <w:tcPr>
            <w:tcW w:w="1842" w:type="dxa"/>
            <w:shd w:val="clear" w:color="auto" w:fill="D9D9D9" w:themeFill="background1" w:themeFillShade="D9"/>
            <w:vAlign w:val="bottom"/>
          </w:tcPr>
          <w:p w:rsidR="00AD5E40" w:rsidRPr="00F161FB" w:rsidRDefault="00AD5E40" w:rsidP="00E232CF">
            <w:pPr>
              <w:rPr>
                <w:b/>
              </w:rPr>
            </w:pPr>
            <w:r w:rsidRPr="00F161FB">
              <w:rPr>
                <w:b/>
              </w:rPr>
              <w:t>Datatyp</w:t>
            </w:r>
          </w:p>
        </w:tc>
        <w:tc>
          <w:tcPr>
            <w:tcW w:w="3686" w:type="dxa"/>
            <w:shd w:val="clear" w:color="auto" w:fill="D9D9D9" w:themeFill="background1" w:themeFillShade="D9"/>
            <w:vAlign w:val="bottom"/>
          </w:tcPr>
          <w:p w:rsidR="00AD5E40" w:rsidRPr="00F161FB" w:rsidRDefault="00AD5E40" w:rsidP="00E232CF">
            <w:pPr>
              <w:rPr>
                <w:b/>
              </w:rPr>
            </w:pPr>
            <w:r w:rsidRPr="00F161FB">
              <w:rPr>
                <w:b/>
              </w:rPr>
              <w:t>Beskrivning</w:t>
            </w:r>
          </w:p>
        </w:tc>
        <w:tc>
          <w:tcPr>
            <w:tcW w:w="1382" w:type="dxa"/>
            <w:shd w:val="clear" w:color="auto" w:fill="D9D9D9" w:themeFill="background1" w:themeFillShade="D9"/>
          </w:tcPr>
          <w:p w:rsidR="00AD5E40" w:rsidRPr="00F161FB" w:rsidRDefault="00AD5E40" w:rsidP="00E232CF">
            <w:pPr>
              <w:rPr>
                <w:b/>
              </w:rPr>
            </w:pPr>
            <w:r>
              <w:rPr>
                <w:b/>
              </w:rPr>
              <w:t>Kardinalitet</w:t>
            </w:r>
          </w:p>
        </w:tc>
      </w:tr>
      <w:tr w:rsidR="00AD5E40" w:rsidRPr="00F161FB" w:rsidTr="00650A13">
        <w:tc>
          <w:tcPr>
            <w:tcW w:w="2802" w:type="dxa"/>
          </w:tcPr>
          <w:p w:rsidR="00AD5E40" w:rsidRPr="00F161FB" w:rsidRDefault="00AD5E40" w:rsidP="00E232CF">
            <w:r w:rsidRPr="00F161FB">
              <w:rPr>
                <w:iCs/>
              </w:rPr>
              <w:t>CareProviderHsaId</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HSA-id för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CareProviderName</w:t>
            </w:r>
          </w:p>
        </w:tc>
        <w:tc>
          <w:tcPr>
            <w:tcW w:w="1842" w:type="dxa"/>
          </w:tcPr>
          <w:p w:rsidR="00AD5E40" w:rsidRPr="00F161FB" w:rsidRDefault="00AD5E40" w:rsidP="00E232CF">
            <w:r w:rsidRPr="00F161FB">
              <w:t>string</w:t>
            </w:r>
          </w:p>
        </w:tc>
        <w:tc>
          <w:tcPr>
            <w:tcW w:w="3686" w:type="dxa"/>
          </w:tcPr>
          <w:p w:rsidR="00AD5E40" w:rsidRPr="00F161FB" w:rsidRDefault="00AD5E40" w:rsidP="00E232CF">
            <w:r w:rsidRPr="00F161FB">
              <w:t>Namn på vårdgivaren.</w:t>
            </w:r>
          </w:p>
        </w:tc>
        <w:tc>
          <w:tcPr>
            <w:tcW w:w="1382" w:type="dxa"/>
          </w:tcPr>
          <w:p w:rsidR="00AD5E40" w:rsidRPr="00F161FB" w:rsidRDefault="00A41DEB" w:rsidP="00E232CF">
            <w:r>
              <w:t>1</w:t>
            </w:r>
          </w:p>
        </w:tc>
      </w:tr>
      <w:tr w:rsidR="00AD5E40" w:rsidRPr="00F161FB" w:rsidTr="00650A13">
        <w:tc>
          <w:tcPr>
            <w:tcW w:w="2802" w:type="dxa"/>
          </w:tcPr>
          <w:p w:rsidR="00AD5E40" w:rsidRPr="00F161FB" w:rsidRDefault="00AD5E40" w:rsidP="00E232CF">
            <w:pPr>
              <w:rPr>
                <w:iCs/>
              </w:rPr>
            </w:pPr>
            <w:r w:rsidRPr="00F161FB">
              <w:rPr>
                <w:iCs/>
              </w:rPr>
              <w:t>CareUnits</w:t>
            </w:r>
          </w:p>
        </w:tc>
        <w:tc>
          <w:tcPr>
            <w:tcW w:w="1842" w:type="dxa"/>
          </w:tcPr>
          <w:p w:rsidR="00AD5E40" w:rsidRPr="00F161FB" w:rsidRDefault="00AD5E40" w:rsidP="00E232CF">
            <w:r w:rsidRPr="00F161FB">
              <w:t>CareUnitType</w:t>
            </w:r>
          </w:p>
        </w:tc>
        <w:tc>
          <w:tcPr>
            <w:tcW w:w="3686" w:type="dxa"/>
          </w:tcPr>
          <w:p w:rsidR="00AD5E40" w:rsidRPr="00F161FB" w:rsidRDefault="00AD5E40" w:rsidP="00E232CF">
            <w:r w:rsidRPr="00F161FB">
              <w:t>Ej obligatorisk lista med vårdgivarens alla ingående vårdenheter.</w:t>
            </w:r>
          </w:p>
        </w:tc>
        <w:tc>
          <w:tcPr>
            <w:tcW w:w="1382" w:type="dxa"/>
          </w:tcPr>
          <w:p w:rsidR="00AD5E40" w:rsidRPr="00F161FB" w:rsidRDefault="00A41DEB" w:rsidP="00E232CF">
            <w:r>
              <w:t>0..*</w:t>
            </w:r>
          </w:p>
        </w:tc>
      </w:tr>
    </w:tbl>
    <w:p w:rsidR="00097776" w:rsidRDefault="00097776" w:rsidP="00097776">
      <w:pPr>
        <w:pStyle w:val="Rubrik2"/>
        <w:rPr>
          <w:lang w:val="sv-SE"/>
        </w:rPr>
      </w:pPr>
      <w:r>
        <w:t>Regler</w:t>
      </w:r>
    </w:p>
    <w:p w:rsidR="00097776" w:rsidRPr="003D7441" w:rsidRDefault="00097776" w:rsidP="00097776"/>
    <w:p w:rsidR="00097776" w:rsidRDefault="00097776" w:rsidP="00097776">
      <w:pPr>
        <w:pStyle w:val="Rubrik2"/>
        <w:rPr>
          <w:lang w:val="sv-SE"/>
        </w:rPr>
      </w:pPr>
      <w:r>
        <w:t>Tjänsteinteraktion</w:t>
      </w:r>
    </w:p>
    <w:p w:rsidR="00097776" w:rsidRDefault="00F34C5A" w:rsidP="00097776">
      <w:pPr>
        <w:tabs>
          <w:tab w:val="num" w:pos="720"/>
        </w:tabs>
        <w:ind w:left="720" w:hanging="360"/>
        <w:rPr>
          <w:rFonts w:ascii="Courier New" w:hAnsi="Courier New" w:cs="Courier New"/>
          <w:szCs w:val="20"/>
          <w:lang w:eastAsia="sv-SE"/>
        </w:rPr>
      </w:pPr>
      <w:r>
        <w:rPr>
          <w:rFonts w:ascii="Courier New" w:hAnsi="Courier New" w:cs="Courier New"/>
          <w:szCs w:val="20"/>
          <w:lang w:eastAsia="sv-SE"/>
        </w:rPr>
        <w:t>GetOrganizationsInteraction</w:t>
      </w:r>
    </w:p>
    <w:p w:rsidR="00E54EA9" w:rsidRDefault="00E54EA9">
      <w:pPr>
        <w:rPr>
          <w:rFonts w:ascii="Courier New" w:hAnsi="Courier New" w:cs="Courier New"/>
          <w:szCs w:val="20"/>
          <w:lang w:eastAsia="sv-SE"/>
        </w:rPr>
      </w:pPr>
      <w:r>
        <w:rPr>
          <w:rFonts w:ascii="Courier New" w:hAnsi="Courier New" w:cs="Courier New"/>
          <w:szCs w:val="20"/>
          <w:lang w:eastAsia="sv-SE"/>
        </w:rPr>
        <w:br w:type="page"/>
      </w:r>
    </w:p>
    <w:p w:rsidR="00F405F7" w:rsidRDefault="00144F6F" w:rsidP="00144F6F">
      <w:pPr>
        <w:pStyle w:val="Rubrik1"/>
        <w:tabs>
          <w:tab w:val="clear" w:pos="360"/>
          <w:tab w:val="num" w:pos="567"/>
        </w:tabs>
        <w:ind w:left="567" w:hanging="567"/>
      </w:pPr>
      <w:bookmarkStart w:id="58" w:name="_Toc301790253"/>
      <w:r>
        <w:lastRenderedPageBreak/>
        <w:t>Allmänna fält och datatyper</w:t>
      </w:r>
      <w:bookmarkEnd w:id="58"/>
    </w:p>
    <w:p w:rsidR="007731B3"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pPr>
      <w:bookmarkStart w:id="59" w:name="_Toc301514888"/>
      <w:r>
        <w:t>Logisk adressering</w:t>
      </w:r>
      <w:bookmarkEnd w:id="59"/>
    </w:p>
    <w:p w:rsidR="007731B3" w:rsidRPr="0004348E" w:rsidRDefault="007731B3" w:rsidP="007731B3">
      <w:r w:rsidRPr="0004348E">
        <w:t xml:space="preserve">Alla operationer i tjänstegränssnitten följer RIV-standarden för logisk adressering. Med logisk adressering </w:t>
      </w:r>
      <w:r>
        <w:t>ges</w:t>
      </w:r>
      <w:r w:rsidRPr="0004348E">
        <w:t xml:space="preserve"> möjligheten att kunna </w:t>
      </w:r>
      <w:r>
        <w:t>ange</w:t>
      </w:r>
      <w:r w:rsidRPr="0004348E">
        <w:t xml:space="preserve"> en logisk adress/mottagare i det fall en </w:t>
      </w:r>
      <w:r>
        <w:t>tjänsteväxel</w:t>
      </w:r>
      <w:r w:rsidRPr="0004348E">
        <w:t xml:space="preserve">/ESB används. Detta möjliggör att en </w:t>
      </w:r>
      <w:r>
        <w:t xml:space="preserve">för avsändaren transparent tjänsteväxel </w:t>
      </w:r>
      <w:r w:rsidRPr="00812C8E">
        <w:rPr>
          <w:i/>
        </w:rPr>
        <w:t>kan</w:t>
      </w:r>
      <w:r>
        <w:t xml:space="preserve"> förmedla anrop vidare till en viss instans av spärrtjänsten. Logisk adressat skall anges även om spärrtjänsten för stunden inte går via en tjänsteväxel.</w:t>
      </w:r>
    </w:p>
    <w:p w:rsidR="007731B3" w:rsidRDefault="007731B3" w:rsidP="007731B3"/>
    <w:p w:rsidR="007731B3" w:rsidRPr="009B415D" w:rsidRDefault="007731B3" w:rsidP="007731B3">
      <w:r>
        <w:t>Alla operationer har ett obligatoriskt WS-Addressing-fält i SOAP-huvudet med namn "</w:t>
      </w:r>
      <w:r w:rsidRPr="006E5046">
        <w:rPr>
          <w:i/>
        </w:rPr>
        <w:t>To</w:t>
      </w:r>
      <w:r>
        <w:t xml:space="preserve">" där mottagande vårdgivares HSA-id skall anges som logisk adressat. För de generella operationerna som inte har en specifik organisationstillhörighet skall Ineras nationella HSA-id </w:t>
      </w:r>
      <w:r w:rsidRPr="000B5A7E">
        <w:rPr>
          <w:b/>
          <w:i/>
          <w:iCs/>
        </w:rPr>
        <w:t>SE165565594230-1000</w:t>
      </w:r>
      <w:r>
        <w:rPr>
          <w:iCs/>
        </w:rPr>
        <w:t xml:space="preserve"> anges. Se tabellen nedan hur adressat skall anges.</w:t>
      </w:r>
    </w:p>
    <w:p w:rsidR="007731B3" w:rsidRPr="00F161FB" w:rsidRDefault="007731B3" w:rsidP="007731B3">
      <w:pPr>
        <w:jc w:val="both"/>
      </w:pPr>
    </w:p>
    <w:tbl>
      <w:tblPr>
        <w:tblStyle w:val="Tabellrutnt"/>
        <w:tblW w:w="0" w:type="auto"/>
        <w:jc w:val="center"/>
        <w:tblInd w:w="-3244" w:type="dxa"/>
        <w:tblLayout w:type="fixed"/>
        <w:tblLook w:val="04A0" w:firstRow="1" w:lastRow="0" w:firstColumn="1" w:lastColumn="0" w:noHBand="0" w:noVBand="1"/>
      </w:tblPr>
      <w:tblGrid>
        <w:gridCol w:w="4281"/>
        <w:gridCol w:w="4987"/>
      </w:tblGrid>
      <w:tr w:rsidR="007731B3" w:rsidRPr="00F161FB" w:rsidTr="006036D7">
        <w:trPr>
          <w:trHeight w:val="292"/>
          <w:jc w:val="center"/>
        </w:trPr>
        <w:tc>
          <w:tcPr>
            <w:tcW w:w="4281" w:type="dxa"/>
            <w:shd w:val="clear" w:color="auto" w:fill="D9D9D9" w:themeFill="background1" w:themeFillShade="D9"/>
            <w:vAlign w:val="center"/>
          </w:tcPr>
          <w:p w:rsidR="007731B3" w:rsidRPr="00F161FB" w:rsidRDefault="007731B3" w:rsidP="006036D7">
            <w:pPr>
              <w:jc w:val="both"/>
              <w:rPr>
                <w:b/>
              </w:rPr>
            </w:pPr>
            <w:r w:rsidRPr="00F161FB">
              <w:rPr>
                <w:b/>
              </w:rPr>
              <w:t>Operation</w:t>
            </w:r>
          </w:p>
        </w:tc>
        <w:tc>
          <w:tcPr>
            <w:tcW w:w="4987" w:type="dxa"/>
            <w:shd w:val="clear" w:color="auto" w:fill="D9D9D9" w:themeFill="background1" w:themeFillShade="D9"/>
          </w:tcPr>
          <w:p w:rsidR="007731B3" w:rsidRPr="00F161FB" w:rsidRDefault="007731B3" w:rsidP="006036D7">
            <w:pPr>
              <w:jc w:val="both"/>
              <w:rPr>
                <w:b/>
              </w:rPr>
            </w:pPr>
            <w:r>
              <w:rPr>
                <w:b/>
              </w:rPr>
              <w:t>Logisk adressat</w:t>
            </w:r>
          </w:p>
        </w:tc>
      </w:tr>
      <w:tr w:rsidR="007731B3" w:rsidRPr="00F161FB" w:rsidTr="006036D7">
        <w:trPr>
          <w:jc w:val="center"/>
        </w:trPr>
        <w:tc>
          <w:tcPr>
            <w:tcW w:w="4281" w:type="dxa"/>
          </w:tcPr>
          <w:p w:rsidR="007731B3" w:rsidRPr="00F161FB" w:rsidRDefault="007731B3" w:rsidP="006036D7">
            <w:pPr>
              <w:jc w:val="both"/>
            </w:pPr>
            <w:r w:rsidRPr="00F161FB">
              <w:t>GetAllBlocksInteraction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CheckBlocksInteraction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GetExtendedBlocksForPatientInteraction</w:t>
            </w:r>
          </w:p>
        </w:tc>
        <w:tc>
          <w:tcPr>
            <w:tcW w:w="4987" w:type="dxa"/>
          </w:tcPr>
          <w:p w:rsidR="007731B3" w:rsidRPr="00F161FB" w:rsidRDefault="007731B3" w:rsidP="006036D7">
            <w:pPr>
              <w:jc w:val="both"/>
            </w:pPr>
            <w:r w:rsidRPr="00AE7E4D">
              <w:rPr>
                <w:iCs/>
              </w:rPr>
              <w:t>SE165565594230-1000</w:t>
            </w:r>
          </w:p>
        </w:tc>
      </w:tr>
      <w:tr w:rsidR="007731B3" w:rsidRPr="00F161FB" w:rsidTr="006036D7">
        <w:trPr>
          <w:jc w:val="center"/>
        </w:trPr>
        <w:tc>
          <w:tcPr>
            <w:tcW w:w="4281" w:type="dxa"/>
          </w:tcPr>
          <w:p w:rsidR="007731B3" w:rsidRPr="00F161FB" w:rsidRDefault="007731B3" w:rsidP="006036D7">
            <w:pPr>
              <w:jc w:val="both"/>
            </w:pPr>
            <w:r w:rsidRPr="00F161FB">
              <w:t>GetOrganizationsInteraction</w:t>
            </w:r>
          </w:p>
        </w:tc>
        <w:tc>
          <w:tcPr>
            <w:tcW w:w="4987" w:type="dxa"/>
          </w:tcPr>
          <w:p w:rsidR="007731B3" w:rsidRPr="00AE7E4D" w:rsidRDefault="007731B3" w:rsidP="006036D7">
            <w:pPr>
              <w:jc w:val="both"/>
            </w:pPr>
            <w:r w:rsidRPr="00AE7E4D">
              <w:rPr>
                <w:iCs/>
              </w:rPr>
              <w:t>SE165565594230-1000</w:t>
            </w:r>
          </w:p>
        </w:tc>
      </w:tr>
      <w:tr w:rsidR="007731B3" w:rsidRPr="00F161FB" w:rsidTr="006036D7">
        <w:trPr>
          <w:trHeight w:val="60"/>
          <w:jc w:val="center"/>
        </w:trPr>
        <w:tc>
          <w:tcPr>
            <w:tcW w:w="9268" w:type="dxa"/>
            <w:gridSpan w:val="2"/>
          </w:tcPr>
          <w:p w:rsidR="007731B3" w:rsidRPr="00AE7E4D" w:rsidRDefault="007731B3" w:rsidP="006036D7">
            <w:pPr>
              <w:jc w:val="both"/>
              <w:rPr>
                <w:iCs/>
                <w:sz w:val="8"/>
                <w:szCs w:val="8"/>
              </w:rPr>
            </w:pPr>
          </w:p>
        </w:tc>
      </w:tr>
      <w:tr w:rsidR="007731B3" w:rsidRPr="00F161FB" w:rsidTr="006036D7">
        <w:trPr>
          <w:jc w:val="center"/>
        </w:trPr>
        <w:tc>
          <w:tcPr>
            <w:tcW w:w="4281" w:type="dxa"/>
          </w:tcPr>
          <w:p w:rsidR="007731B3" w:rsidRPr="00F161FB" w:rsidRDefault="007731B3" w:rsidP="006036D7">
            <w:pPr>
              <w:jc w:val="both"/>
            </w:pPr>
            <w:r w:rsidRPr="00F161FB">
              <w:t>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UnregisterTemporaryRevokeInteraction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RevokeExtendedBlockInteraction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RegisterTemporaryExtendedRevokeInteraction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CancelTemporaryExtendedRevokeInteraction</w:t>
            </w:r>
          </w:p>
        </w:tc>
        <w:tc>
          <w:tcPr>
            <w:tcW w:w="4987" w:type="dxa"/>
          </w:tcPr>
          <w:p w:rsidR="007731B3" w:rsidRPr="00F161FB" w:rsidRDefault="007731B3" w:rsidP="006036D7">
            <w:pPr>
              <w:jc w:val="both"/>
            </w:pPr>
            <w:r>
              <w:t>HSA-id för vårdgivaren som spärren gäller för</w:t>
            </w:r>
          </w:p>
        </w:tc>
      </w:tr>
      <w:tr w:rsidR="007731B3" w:rsidRPr="00F161FB" w:rsidTr="006036D7">
        <w:trPr>
          <w:jc w:val="center"/>
        </w:trPr>
        <w:tc>
          <w:tcPr>
            <w:tcW w:w="4281" w:type="dxa"/>
          </w:tcPr>
          <w:p w:rsidR="007731B3" w:rsidRPr="00F161FB" w:rsidRDefault="007731B3" w:rsidP="006036D7">
            <w:pPr>
              <w:jc w:val="both"/>
            </w:pPr>
            <w:r w:rsidRPr="00F161FB">
              <w:t>DeleteExtendedBlockInteraction</w:t>
            </w:r>
          </w:p>
        </w:tc>
        <w:tc>
          <w:tcPr>
            <w:tcW w:w="4987" w:type="dxa"/>
          </w:tcPr>
          <w:p w:rsidR="007731B3" w:rsidRPr="00F161FB" w:rsidRDefault="007731B3" w:rsidP="006036D7">
            <w:pPr>
              <w:jc w:val="both"/>
            </w:pPr>
            <w:r>
              <w:t>HSA-id för vårdgivaren som spärren gäller för</w:t>
            </w:r>
          </w:p>
        </w:tc>
      </w:tr>
    </w:tbl>
    <w:p w:rsidR="007731B3" w:rsidRPr="00403967" w:rsidRDefault="007731B3" w:rsidP="007731B3">
      <w:pPr>
        <w:jc w:val="both"/>
      </w:pPr>
    </w:p>
    <w:p w:rsidR="007731B3" w:rsidRPr="00403967" w:rsidRDefault="007731B3" w:rsidP="007731B3">
      <w:r w:rsidRPr="00403967">
        <w:t xml:space="preserve">Nedan visas ett komplett exempel på ett SOAP-meddelande för att anropa operationen </w:t>
      </w:r>
      <w:r w:rsidRPr="00403967">
        <w:rPr>
          <w:i/>
        </w:rPr>
        <w:t>GetExtendedBlocksForPatientInteraction</w:t>
      </w:r>
      <w:r>
        <w:rPr>
          <w:i/>
        </w:rPr>
        <w:t>:</w:t>
      </w:r>
    </w:p>
    <w:p w:rsidR="007731B3" w:rsidRPr="00403967" w:rsidRDefault="007731B3" w:rsidP="007731B3">
      <w:pPr>
        <w:jc w:val="both"/>
        <w:rPr>
          <w:sz w:val="18"/>
          <w:szCs w:val="18"/>
        </w:rPr>
      </w:pP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xmlns:soapenv</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http://schemas.xmlsoap.org/soap/envelope/</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w:t>
      </w:r>
      <w:r w:rsidRPr="00403967">
        <w:rPr>
          <w:rFonts w:ascii="Courier New" w:hAnsi="Courier New" w:cs="Courier New"/>
          <w:color w:val="FF0000"/>
          <w:sz w:val="18"/>
          <w:szCs w:val="18"/>
        </w:rPr>
        <w:t>xmlns:</w:t>
      </w:r>
      <w:r>
        <w:rPr>
          <w:rFonts w:ascii="Courier New" w:hAnsi="Courier New" w:cs="Courier New"/>
          <w:color w:val="FF0000"/>
          <w:sz w:val="18"/>
          <w:szCs w:val="18"/>
        </w:rPr>
        <w:t>wsa</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http://www.w3.org/2005/08/addressing</w:t>
      </w:r>
      <w:r w:rsidRPr="00403967">
        <w:rPr>
          <w:rFonts w:ascii="Courier New" w:hAnsi="Courier New" w:cs="Courier New"/>
          <w:sz w:val="18"/>
          <w:szCs w:val="18"/>
        </w:rPr>
        <w:t>"</w:t>
      </w:r>
      <w:r w:rsidRPr="00403967">
        <w:rPr>
          <w:rFonts w:ascii="Courier New" w:hAnsi="Courier New" w:cs="Courier New"/>
          <w:color w:val="0000FF"/>
          <w:sz w:val="18"/>
          <w:szCs w:val="18"/>
        </w:rPr>
        <w:t xml:space="preserve"> </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FF0000"/>
          <w:sz w:val="18"/>
          <w:szCs w:val="18"/>
        </w:rPr>
        <w:t>xmlns:urn</w:t>
      </w:r>
      <w:r w:rsidRPr="00403967">
        <w:rPr>
          <w:rFonts w:ascii="Courier New" w:hAnsi="Courier New" w:cs="Courier New"/>
          <w:color w:val="0000FF"/>
          <w:sz w:val="18"/>
          <w:szCs w:val="18"/>
        </w:rPr>
        <w:t>=</w:t>
      </w:r>
      <w:r w:rsidRPr="00403967">
        <w:rPr>
          <w:rFonts w:ascii="Courier New" w:hAnsi="Courier New" w:cs="Courier New"/>
          <w:sz w:val="18"/>
          <w:szCs w:val="18"/>
        </w:rPr>
        <w:t>"</w:t>
      </w:r>
      <w:r w:rsidRPr="00403967">
        <w:rPr>
          <w:rFonts w:ascii="Courier New" w:hAnsi="Courier New" w:cs="Courier New"/>
          <w:color w:val="0000FF"/>
          <w:sz w:val="18"/>
          <w:szCs w:val="18"/>
        </w:rPr>
        <w:t>urn:ehr:blocking:administration:GetExtendedBlocksForPatientResponder:1</w:t>
      </w:r>
      <w:r w:rsidRPr="00403967">
        <w:rPr>
          <w:rFonts w:ascii="Courier New" w:hAnsi="Courier New" w:cs="Courier New"/>
          <w:sz w:val="18"/>
          <w:szCs w:val="18"/>
        </w:rPr>
        <w: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r w:rsidRPr="00403967">
        <w:rPr>
          <w:rFonts w:ascii="Courier New" w:hAnsi="Courier New" w:cs="Courier New"/>
          <w:sz w:val="18"/>
          <w:szCs w:val="18"/>
        </w:rPr>
        <w:t>SE165565594230-1000</w:t>
      </w:r>
      <w:r w:rsidRPr="00403967">
        <w:rPr>
          <w:rFonts w:ascii="Courier New" w:hAnsi="Courier New" w:cs="Courier New"/>
          <w:color w:val="0000FF"/>
          <w:sz w:val="18"/>
          <w:szCs w:val="18"/>
        </w:rPr>
        <w:t>&lt;/</w:t>
      </w:r>
      <w:r>
        <w:rPr>
          <w:rFonts w:ascii="Courier New" w:hAnsi="Courier New" w:cs="Courier New"/>
          <w:color w:val="A31515"/>
          <w:sz w:val="18"/>
          <w:szCs w:val="18"/>
        </w:rPr>
        <w:t>wsa</w:t>
      </w:r>
      <w:r w:rsidRPr="00403967">
        <w:rPr>
          <w:rFonts w:ascii="Courier New" w:hAnsi="Courier New" w:cs="Courier New"/>
          <w:color w:val="A31515"/>
          <w:sz w:val="18"/>
          <w:szCs w:val="18"/>
        </w:rPr>
        <w:t>:To</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soapenv:Header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r w:rsidRPr="00403967">
        <w:rPr>
          <w:rFonts w:ascii="Courier New" w:hAnsi="Courier New" w:cs="Courier New"/>
          <w:sz w:val="18"/>
          <w:szCs w:val="18"/>
        </w:rPr>
        <w:t>191212121212</w:t>
      </w:r>
      <w:r w:rsidRPr="00403967">
        <w:rPr>
          <w:rFonts w:ascii="Courier New" w:hAnsi="Courier New" w:cs="Courier New"/>
          <w:color w:val="0000FF"/>
          <w:sz w:val="18"/>
          <w:szCs w:val="18"/>
        </w:rPr>
        <w:t>&lt;/</w:t>
      </w:r>
      <w:r w:rsidRPr="00403967">
        <w:rPr>
          <w:rFonts w:ascii="Courier New" w:hAnsi="Courier New" w:cs="Courier New"/>
          <w:color w:val="A31515"/>
          <w:sz w:val="18"/>
          <w:szCs w:val="18"/>
        </w:rPr>
        <w:t>urn:SocialSecurityNumber</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urn:GetExtendedBlocksForPatient</w:t>
      </w:r>
      <w:r w:rsidRPr="00403967">
        <w:rPr>
          <w:rFonts w:ascii="Courier New" w:hAnsi="Courier New" w:cs="Courier New"/>
          <w:color w:val="0000FF"/>
          <w:sz w:val="18"/>
          <w:szCs w:val="18"/>
        </w:rPr>
        <w:t>&gt;</w:t>
      </w:r>
    </w:p>
    <w:p w:rsidR="007731B3" w:rsidRPr="00403967" w:rsidRDefault="007731B3" w:rsidP="007731B3">
      <w:pPr>
        <w:autoSpaceDE w:val="0"/>
        <w:autoSpaceDN w:val="0"/>
        <w:adjustRightInd w:val="0"/>
        <w:rPr>
          <w:rFonts w:ascii="Courier New" w:hAnsi="Courier New" w:cs="Courier New"/>
          <w:color w:val="0000FF"/>
          <w:sz w:val="18"/>
          <w:szCs w:val="18"/>
        </w:rPr>
      </w:pPr>
      <w:r w:rsidRPr="00403967">
        <w:rPr>
          <w:rFonts w:ascii="Courier New" w:hAnsi="Courier New" w:cs="Courier New"/>
          <w:color w:val="0000FF"/>
          <w:sz w:val="18"/>
          <w:szCs w:val="18"/>
        </w:rPr>
        <w:t xml:space="preserve">  &lt;/</w:t>
      </w:r>
      <w:r w:rsidRPr="00403967">
        <w:rPr>
          <w:rFonts w:ascii="Courier New" w:hAnsi="Courier New" w:cs="Courier New"/>
          <w:color w:val="A31515"/>
          <w:sz w:val="18"/>
          <w:szCs w:val="18"/>
        </w:rPr>
        <w:t>soapenv:Body</w:t>
      </w:r>
      <w:r w:rsidRPr="00403967">
        <w:rPr>
          <w:rFonts w:ascii="Courier New" w:hAnsi="Courier New" w:cs="Courier New"/>
          <w:color w:val="0000FF"/>
          <w:sz w:val="18"/>
          <w:szCs w:val="18"/>
        </w:rPr>
        <w:t>&gt;</w:t>
      </w:r>
    </w:p>
    <w:p w:rsidR="007731B3" w:rsidRPr="00762CCF" w:rsidRDefault="007731B3" w:rsidP="007731B3">
      <w:pPr>
        <w:rPr>
          <w:sz w:val="18"/>
          <w:szCs w:val="18"/>
        </w:rPr>
      </w:pPr>
      <w:r w:rsidRPr="00403967">
        <w:rPr>
          <w:rFonts w:ascii="Courier New" w:hAnsi="Courier New" w:cs="Courier New"/>
          <w:color w:val="0000FF"/>
          <w:sz w:val="18"/>
          <w:szCs w:val="18"/>
        </w:rPr>
        <w:t>&lt;/</w:t>
      </w:r>
      <w:r w:rsidRPr="00403967">
        <w:rPr>
          <w:rFonts w:ascii="Courier New" w:hAnsi="Courier New" w:cs="Courier New"/>
          <w:color w:val="A31515"/>
          <w:sz w:val="18"/>
          <w:szCs w:val="18"/>
        </w:rPr>
        <w:t>soapenv:Envelope</w:t>
      </w:r>
      <w:r w:rsidRPr="00403967">
        <w:rPr>
          <w:rFonts w:ascii="Courier New" w:hAnsi="Courier New" w:cs="Courier New"/>
          <w:color w:val="0000FF"/>
          <w:sz w:val="18"/>
          <w:szCs w:val="18"/>
        </w:rPr>
        <w:t>&gt;</w:t>
      </w:r>
    </w:p>
    <w:p w:rsidR="007731B3" w:rsidRPr="00F161FB" w:rsidRDefault="007731B3" w:rsidP="007731B3">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0" w:name="_Ref293990959"/>
      <w:bookmarkStart w:id="61" w:name="_Toc301514889"/>
      <w:r w:rsidRPr="00F161FB">
        <w:rPr>
          <w:lang w:val="sv-SE"/>
        </w:rPr>
        <w:t>Allmänna datatyper</w:t>
      </w:r>
      <w:bookmarkEnd w:id="60"/>
      <w:bookmarkEnd w:id="61"/>
    </w:p>
    <w:p w:rsidR="007731B3" w:rsidRPr="00F161FB" w:rsidRDefault="007731B3" w:rsidP="007731B3">
      <w:r w:rsidRPr="00F161FB">
        <w:t xml:space="preserve">Nedan beskrivs några komplexa datatyper som är deklarerade i det allmänna </w:t>
      </w:r>
      <w:r w:rsidRPr="00103ECF">
        <w:rPr>
          <w:i/>
        </w:rPr>
        <w:t>BlocksCommon</w:t>
      </w:r>
      <w:r w:rsidRPr="00F161FB">
        <w:t>-schemat. Dessa datatyper är vanligt förekommande i övriga operationer senare i kapitlet.</w:t>
      </w:r>
    </w:p>
    <w:p w:rsidR="007731B3" w:rsidRPr="00F161FB" w:rsidRDefault="007731B3" w:rsidP="007731B3"/>
    <w:p w:rsidR="007731B3" w:rsidRPr="00A26B23" w:rsidRDefault="007731B3" w:rsidP="00A26B23">
      <w:pPr>
        <w:pStyle w:val="Rubrik3"/>
      </w:pPr>
      <w:bookmarkStart w:id="62" w:name="_Toc301514890"/>
      <w:proofErr w:type="spellStart"/>
      <w:r w:rsidRPr="00A26B23">
        <w:t>BlockHeaderType</w:t>
      </w:r>
      <w:bookmarkEnd w:id="62"/>
      <w:proofErr w:type="spellEnd"/>
    </w:p>
    <w:p w:rsidR="007731B3" w:rsidRPr="00F161FB" w:rsidRDefault="007731B3" w:rsidP="007731B3">
      <w:r w:rsidRPr="00F161FB">
        <w:t>BlockType representerar en spärr, antingen innehållandes endast personnumret för patienten, eller hela spärrdata, beroende på hur klienten efterfrågat data.</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566AEB" w:rsidRPr="00F161FB" w:rsidTr="00783A9D">
        <w:trPr>
          <w:trHeight w:val="384"/>
        </w:trPr>
        <w:tc>
          <w:tcPr>
            <w:tcW w:w="2660" w:type="dxa"/>
            <w:shd w:val="clear" w:color="auto" w:fill="D9D9D9" w:themeFill="background1" w:themeFillShade="D9"/>
            <w:vAlign w:val="bottom"/>
          </w:tcPr>
          <w:p w:rsidR="00566AEB" w:rsidRPr="00F161FB" w:rsidRDefault="00566AEB" w:rsidP="006036D7">
            <w:pPr>
              <w:rPr>
                <w:b/>
              </w:rPr>
            </w:pPr>
            <w:r w:rsidRPr="00F161FB">
              <w:rPr>
                <w:b/>
              </w:rPr>
              <w:lastRenderedPageBreak/>
              <w:t>Namn</w:t>
            </w:r>
          </w:p>
        </w:tc>
        <w:tc>
          <w:tcPr>
            <w:tcW w:w="2268" w:type="dxa"/>
            <w:shd w:val="clear" w:color="auto" w:fill="D9D9D9" w:themeFill="background1" w:themeFillShade="D9"/>
            <w:vAlign w:val="bottom"/>
          </w:tcPr>
          <w:p w:rsidR="00566AEB" w:rsidRPr="00F161FB" w:rsidRDefault="00566AEB" w:rsidP="006036D7">
            <w:pPr>
              <w:rPr>
                <w:b/>
              </w:rPr>
            </w:pPr>
            <w:r w:rsidRPr="00F161FB">
              <w:rPr>
                <w:b/>
              </w:rPr>
              <w:t>Datatyp</w:t>
            </w:r>
          </w:p>
        </w:tc>
        <w:tc>
          <w:tcPr>
            <w:tcW w:w="3402" w:type="dxa"/>
            <w:shd w:val="clear" w:color="auto" w:fill="D9D9D9" w:themeFill="background1" w:themeFillShade="D9"/>
            <w:vAlign w:val="bottom"/>
          </w:tcPr>
          <w:p w:rsidR="00566AEB" w:rsidRPr="00F161FB" w:rsidRDefault="00566AEB" w:rsidP="006036D7">
            <w:pPr>
              <w:rPr>
                <w:b/>
              </w:rPr>
            </w:pPr>
            <w:r w:rsidRPr="00F161FB">
              <w:rPr>
                <w:b/>
              </w:rPr>
              <w:t>Beskrivning</w:t>
            </w:r>
          </w:p>
        </w:tc>
        <w:tc>
          <w:tcPr>
            <w:tcW w:w="1382" w:type="dxa"/>
            <w:shd w:val="clear" w:color="auto" w:fill="D9D9D9" w:themeFill="background1" w:themeFillShade="D9"/>
            <w:vAlign w:val="bottom"/>
          </w:tcPr>
          <w:p w:rsidR="00566AEB" w:rsidRPr="00F161FB" w:rsidRDefault="00566AEB" w:rsidP="005A7A07">
            <w:pPr>
              <w:rPr>
                <w:b/>
              </w:rPr>
            </w:pPr>
            <w:r>
              <w:rPr>
                <w:b/>
              </w:rPr>
              <w:t>Kardinalitet</w:t>
            </w:r>
          </w:p>
        </w:tc>
      </w:tr>
      <w:tr w:rsidR="00566AEB" w:rsidRPr="00F161FB" w:rsidTr="00783A9D">
        <w:tc>
          <w:tcPr>
            <w:tcW w:w="2660" w:type="dxa"/>
          </w:tcPr>
          <w:p w:rsidR="00566AEB" w:rsidRPr="00F161FB" w:rsidRDefault="00566AEB" w:rsidP="006036D7">
            <w:r w:rsidRPr="00F161FB">
              <w:rPr>
                <w:iCs/>
              </w:rPr>
              <w:t>Block</w:t>
            </w:r>
          </w:p>
        </w:tc>
        <w:tc>
          <w:tcPr>
            <w:tcW w:w="2268" w:type="dxa"/>
          </w:tcPr>
          <w:p w:rsidR="00566AEB" w:rsidRPr="00F161FB" w:rsidRDefault="00566AEB" w:rsidP="006036D7">
            <w:r w:rsidRPr="00F161FB">
              <w:t>BlockType</w:t>
            </w:r>
          </w:p>
        </w:tc>
        <w:tc>
          <w:tcPr>
            <w:tcW w:w="3402" w:type="dxa"/>
          </w:tcPr>
          <w:p w:rsidR="00566AEB" w:rsidRPr="00F161FB" w:rsidRDefault="00566AEB" w:rsidP="006036D7">
            <w:r w:rsidRPr="00F161FB">
              <w:t>Representerar allt data om en spärr (se senare i kapitlet). Tomt om klienten endast begärt personnummer för spärrarna.</w:t>
            </w:r>
          </w:p>
        </w:tc>
        <w:tc>
          <w:tcPr>
            <w:tcW w:w="1382" w:type="dxa"/>
          </w:tcPr>
          <w:p w:rsidR="00566AEB" w:rsidRPr="00F161FB" w:rsidRDefault="004234E7" w:rsidP="006036D7">
            <w:r>
              <w:t>0..1</w:t>
            </w:r>
          </w:p>
        </w:tc>
      </w:tr>
      <w:tr w:rsidR="00566AEB" w:rsidRPr="00F161FB" w:rsidTr="00783A9D">
        <w:tc>
          <w:tcPr>
            <w:tcW w:w="2660" w:type="dxa"/>
          </w:tcPr>
          <w:p w:rsidR="00566AEB" w:rsidRPr="00F161FB" w:rsidRDefault="00566AEB" w:rsidP="006036D7">
            <w:r w:rsidRPr="00F161FB">
              <w:rPr>
                <w:iCs/>
              </w:rPr>
              <w:t>SocialSecurityNumber</w:t>
            </w:r>
          </w:p>
        </w:tc>
        <w:tc>
          <w:tcPr>
            <w:tcW w:w="2268" w:type="dxa"/>
          </w:tcPr>
          <w:p w:rsidR="00566AEB" w:rsidRPr="00F161FB" w:rsidRDefault="00566AEB" w:rsidP="006036D7">
            <w:r w:rsidRPr="00F161FB">
              <w:t>string</w:t>
            </w:r>
          </w:p>
        </w:tc>
        <w:tc>
          <w:tcPr>
            <w:tcW w:w="3402" w:type="dxa"/>
          </w:tcPr>
          <w:p w:rsidR="00566AEB" w:rsidRPr="00F161FB" w:rsidRDefault="00566AEB" w:rsidP="006036D7">
            <w:r w:rsidRPr="00F161FB">
              <w:t>Patientens personnummer, 12 tecken. Tomt om klienten begärt allt data för spärrarna.</w:t>
            </w:r>
          </w:p>
        </w:tc>
        <w:tc>
          <w:tcPr>
            <w:tcW w:w="1382" w:type="dxa"/>
          </w:tcPr>
          <w:p w:rsidR="00566AEB" w:rsidRPr="00F161FB" w:rsidRDefault="004234E7" w:rsidP="006036D7">
            <w:r>
              <w:t>0..1</w:t>
            </w:r>
          </w:p>
        </w:tc>
      </w:tr>
    </w:tbl>
    <w:p w:rsidR="007731B3" w:rsidRPr="00F161FB" w:rsidRDefault="007731B3" w:rsidP="007731B3"/>
    <w:p w:rsidR="007731B3" w:rsidRPr="00F161FB" w:rsidRDefault="007731B3" w:rsidP="007731B3">
      <w:pPr>
        <w:pStyle w:val="Rubrik3"/>
      </w:pPr>
      <w:bookmarkStart w:id="63" w:name="_Toc301514891"/>
      <w:proofErr w:type="spellStart"/>
      <w:r w:rsidRPr="00F161FB">
        <w:t>BlockType</w:t>
      </w:r>
      <w:bookmarkEnd w:id="63"/>
      <w:proofErr w:type="spellEnd"/>
    </w:p>
    <w:p w:rsidR="007731B3" w:rsidRPr="00F161FB" w:rsidRDefault="007731B3" w:rsidP="007731B3">
      <w:r w:rsidRPr="00F161FB">
        <w:t>BlockType representerar en existerande spärr med alla dess attribut.</w:t>
      </w:r>
    </w:p>
    <w:p w:rsidR="007731B3" w:rsidRPr="00F161FB" w:rsidRDefault="007731B3" w:rsidP="007731B3"/>
    <w:tbl>
      <w:tblPr>
        <w:tblStyle w:val="Tabellrutnt"/>
        <w:tblW w:w="0" w:type="auto"/>
        <w:tblLook w:val="04A0" w:firstRow="1" w:lastRow="0" w:firstColumn="1" w:lastColumn="0" w:noHBand="0" w:noVBand="1"/>
      </w:tblPr>
      <w:tblGrid>
        <w:gridCol w:w="2751"/>
        <w:gridCol w:w="2165"/>
        <w:gridCol w:w="3414"/>
        <w:gridCol w:w="1382"/>
      </w:tblGrid>
      <w:tr w:rsidR="00856390" w:rsidRPr="00F161FB" w:rsidTr="00783A9D">
        <w:trPr>
          <w:trHeight w:val="384"/>
        </w:trPr>
        <w:tc>
          <w:tcPr>
            <w:tcW w:w="2751" w:type="dxa"/>
            <w:shd w:val="clear" w:color="auto" w:fill="D9D9D9" w:themeFill="background1" w:themeFillShade="D9"/>
            <w:vAlign w:val="bottom"/>
          </w:tcPr>
          <w:p w:rsidR="00856390" w:rsidRPr="00F161FB" w:rsidRDefault="00856390" w:rsidP="006036D7">
            <w:pPr>
              <w:rPr>
                <w:b/>
              </w:rPr>
            </w:pPr>
            <w:r w:rsidRPr="00F161FB">
              <w:rPr>
                <w:b/>
              </w:rPr>
              <w:t>Namn</w:t>
            </w:r>
          </w:p>
        </w:tc>
        <w:tc>
          <w:tcPr>
            <w:tcW w:w="2165" w:type="dxa"/>
            <w:shd w:val="clear" w:color="auto" w:fill="D9D9D9" w:themeFill="background1" w:themeFillShade="D9"/>
            <w:vAlign w:val="bottom"/>
          </w:tcPr>
          <w:p w:rsidR="00856390" w:rsidRPr="00F161FB" w:rsidRDefault="00856390" w:rsidP="006036D7">
            <w:pPr>
              <w:rPr>
                <w:b/>
              </w:rPr>
            </w:pPr>
            <w:r w:rsidRPr="00F161FB">
              <w:rPr>
                <w:b/>
              </w:rPr>
              <w:t>Datatyp</w:t>
            </w:r>
          </w:p>
        </w:tc>
        <w:tc>
          <w:tcPr>
            <w:tcW w:w="3414" w:type="dxa"/>
            <w:shd w:val="clear" w:color="auto" w:fill="D9D9D9" w:themeFill="background1" w:themeFillShade="D9"/>
            <w:vAlign w:val="bottom"/>
          </w:tcPr>
          <w:p w:rsidR="00856390" w:rsidRPr="00F161FB" w:rsidRDefault="00856390" w:rsidP="006036D7">
            <w:pPr>
              <w:rPr>
                <w:b/>
              </w:rPr>
            </w:pPr>
            <w:r w:rsidRPr="00F161FB">
              <w:rPr>
                <w:b/>
              </w:rPr>
              <w:t>Beskrivning</w:t>
            </w:r>
          </w:p>
        </w:tc>
        <w:tc>
          <w:tcPr>
            <w:tcW w:w="1382" w:type="dxa"/>
            <w:shd w:val="clear" w:color="auto" w:fill="D9D9D9" w:themeFill="background1" w:themeFillShade="D9"/>
            <w:vAlign w:val="bottom"/>
          </w:tcPr>
          <w:p w:rsidR="00856390" w:rsidRPr="00F161FB" w:rsidRDefault="00856390" w:rsidP="007A792C">
            <w:pPr>
              <w:rPr>
                <w:b/>
              </w:rPr>
            </w:pPr>
            <w:r>
              <w:rPr>
                <w:b/>
              </w:rPr>
              <w:t>Kardinalitet</w:t>
            </w:r>
          </w:p>
        </w:tc>
      </w:tr>
      <w:tr w:rsidR="00856390" w:rsidRPr="00F161FB" w:rsidTr="00783A9D">
        <w:tc>
          <w:tcPr>
            <w:tcW w:w="2751" w:type="dxa"/>
          </w:tcPr>
          <w:p w:rsidR="00856390" w:rsidRPr="00F161FB" w:rsidRDefault="00856390" w:rsidP="006036D7">
            <w:r w:rsidRPr="00F161FB">
              <w:rPr>
                <w:iCs/>
              </w:rPr>
              <w:t>BlockId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Unik, global identifierare för spärren. Följer formatet för UUID, 36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r w:rsidRPr="00F161FB">
              <w:rPr>
                <w:iCs/>
              </w:rPr>
              <w:t>BlockType</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Enumerationsvärde som anger om spärren är en inre (inom vårdenhet) eller yttre (inom vårdgivare).</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SocialSecurityNumber</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Patientens personnummer, 12 tecken.</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InformationStartDate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startdatum för vilken information i tiden som spärren avser. Om angivet så spärras information som registrerats på eller efter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InformationEndDate</w:t>
            </w:r>
          </w:p>
        </w:tc>
        <w:tc>
          <w:tcPr>
            <w:tcW w:w="2165" w:type="dxa"/>
          </w:tcPr>
          <w:p w:rsidR="00856390" w:rsidRPr="00F161FB" w:rsidRDefault="00856390" w:rsidP="006036D7">
            <w:r w:rsidRPr="00F161FB">
              <w:t>dateTime</w:t>
            </w:r>
          </w:p>
        </w:tc>
        <w:tc>
          <w:tcPr>
            <w:tcW w:w="3414" w:type="dxa"/>
          </w:tcPr>
          <w:p w:rsidR="00856390" w:rsidRPr="00F161FB" w:rsidRDefault="00856390" w:rsidP="006036D7">
            <w:r w:rsidRPr="00F161FB">
              <w:t>Ej obligatoriskt slutdatum för vilken information i tiden som spärren avser. Om angivet så spärras information som registrerats på eller före denna tidpunkt.</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InformationCareUnitHsaId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Obligatoriskt om spärren är en inre och endast då. Anger HSA-id för den vårdenhet spärren gäller för.</w:t>
            </w:r>
          </w:p>
        </w:tc>
        <w:tc>
          <w:tcPr>
            <w:tcW w:w="1382" w:type="dxa"/>
          </w:tcPr>
          <w:p w:rsidR="00856390" w:rsidRPr="00F161FB" w:rsidRDefault="00AE4396" w:rsidP="006036D7">
            <w:r>
              <w:t>0..1</w:t>
            </w:r>
          </w:p>
        </w:tc>
      </w:tr>
      <w:tr w:rsidR="00856390" w:rsidRPr="00F161FB" w:rsidTr="00783A9D">
        <w:tc>
          <w:tcPr>
            <w:tcW w:w="2751" w:type="dxa"/>
          </w:tcPr>
          <w:p w:rsidR="00856390" w:rsidRPr="00F161FB" w:rsidRDefault="00856390" w:rsidP="006036D7">
            <w:pPr>
              <w:rPr>
                <w:iCs/>
              </w:rPr>
            </w:pPr>
            <w:r w:rsidRPr="00F161FB">
              <w:rPr>
                <w:iCs/>
              </w:rPr>
              <w:t>InformationCareProviderHsaId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Anger HSA-id för den vårdgivare spärren gäller för.</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OwnerId</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Identifierare för den aktör/system som skapat spärren. Används endast för tekniskt bruk för t.ex. uppföljning och spårning.</w:t>
            </w:r>
          </w:p>
        </w:tc>
        <w:tc>
          <w:tcPr>
            <w:tcW w:w="1382" w:type="dxa"/>
          </w:tcPr>
          <w:p w:rsidR="00856390" w:rsidRPr="00F161FB" w:rsidRDefault="00AE4396" w:rsidP="006036D7">
            <w:r>
              <w:t>1</w:t>
            </w:r>
          </w:p>
        </w:tc>
      </w:tr>
      <w:tr w:rsidR="00856390" w:rsidRPr="00F161FB" w:rsidTr="00783A9D">
        <w:tc>
          <w:tcPr>
            <w:tcW w:w="2751" w:type="dxa"/>
          </w:tcPr>
          <w:p w:rsidR="00856390" w:rsidRPr="00F161FB" w:rsidRDefault="00856390" w:rsidP="006036D7">
            <w:pPr>
              <w:rPr>
                <w:iCs/>
              </w:rPr>
            </w:pPr>
            <w:r w:rsidRPr="00F161FB">
              <w:rPr>
                <w:iCs/>
              </w:rPr>
              <w:t>InformationTypes</w:t>
            </w:r>
          </w:p>
        </w:tc>
        <w:tc>
          <w:tcPr>
            <w:tcW w:w="2165" w:type="dxa"/>
          </w:tcPr>
          <w:p w:rsidR="00856390" w:rsidRPr="00F161FB" w:rsidRDefault="00856390" w:rsidP="006036D7">
            <w:r w:rsidRPr="00F161FB">
              <w:t>string</w:t>
            </w:r>
          </w:p>
        </w:tc>
        <w:tc>
          <w:tcPr>
            <w:tcW w:w="3414" w:type="dxa"/>
          </w:tcPr>
          <w:p w:rsidR="00856390" w:rsidRPr="00F161FB" w:rsidRDefault="00856390" w:rsidP="006036D7">
            <w:r w:rsidRPr="00F161FB">
              <w:t xml:space="preserve">Ej obligatorisk lista med de informationstyper som spärren gäller för. Om inget anges så fäller spärren för all sorts information. Se </w:t>
            </w:r>
            <w:r w:rsidRPr="00F161FB">
              <w:rPr>
                <w:i/>
              </w:rPr>
              <w:t xml:space="preserve">kapitel </w:t>
            </w:r>
            <w:r>
              <w:fldChar w:fldCharType="begin"/>
            </w:r>
            <w:r>
              <w:instrText xml:space="preserve"> REF _Ref293994767 \r \h  \* MERGEFORMAT </w:instrText>
            </w:r>
            <w:r>
              <w:fldChar w:fldCharType="separate"/>
            </w:r>
            <w:r w:rsidR="00770B7B" w:rsidRPr="00770B7B">
              <w:rPr>
                <w:b/>
                <w:bCs/>
              </w:rPr>
              <w:t>16.3</w:t>
            </w:r>
            <w:r>
              <w:fldChar w:fldCharType="end"/>
            </w:r>
            <w:r w:rsidRPr="00F161FB">
              <w:t xml:space="preserve"> för information om dessa typer.</w:t>
            </w:r>
          </w:p>
        </w:tc>
        <w:tc>
          <w:tcPr>
            <w:tcW w:w="1382" w:type="dxa"/>
          </w:tcPr>
          <w:p w:rsidR="00856390" w:rsidRPr="00F161FB" w:rsidRDefault="00AE4396" w:rsidP="006036D7">
            <w:r>
              <w:t>0..*</w:t>
            </w:r>
          </w:p>
        </w:tc>
      </w:tr>
      <w:tr w:rsidR="00856390" w:rsidRPr="00F161FB" w:rsidTr="00783A9D">
        <w:tc>
          <w:tcPr>
            <w:tcW w:w="2751" w:type="dxa"/>
          </w:tcPr>
          <w:p w:rsidR="00856390" w:rsidRPr="00F161FB" w:rsidRDefault="00856390" w:rsidP="006036D7">
            <w:pPr>
              <w:rPr>
                <w:iCs/>
              </w:rPr>
            </w:pPr>
            <w:r w:rsidRPr="00F161FB">
              <w:rPr>
                <w:iCs/>
              </w:rPr>
              <w:t>Revokes</w:t>
            </w:r>
          </w:p>
        </w:tc>
        <w:tc>
          <w:tcPr>
            <w:tcW w:w="2165" w:type="dxa"/>
          </w:tcPr>
          <w:p w:rsidR="00856390" w:rsidRPr="00F161FB" w:rsidRDefault="00856390" w:rsidP="006036D7">
            <w:r w:rsidRPr="00F161FB">
              <w:rPr>
                <w:iCs/>
              </w:rPr>
              <w:t>TemporaryRevokeType</w:t>
            </w:r>
          </w:p>
        </w:tc>
        <w:tc>
          <w:tcPr>
            <w:tcW w:w="3414" w:type="dxa"/>
          </w:tcPr>
          <w:p w:rsidR="00856390" w:rsidRPr="00F161FB" w:rsidRDefault="00856390" w:rsidP="006036D7">
            <w:r w:rsidRPr="00F161FB">
              <w:t>Ej obligatorisk lista med tillfälliga hävningar för denna spärr.</w:t>
            </w:r>
          </w:p>
        </w:tc>
        <w:tc>
          <w:tcPr>
            <w:tcW w:w="1382" w:type="dxa"/>
          </w:tcPr>
          <w:p w:rsidR="00856390" w:rsidRPr="00F161FB" w:rsidRDefault="00602F86" w:rsidP="006036D7">
            <w:r>
              <w:t>0..*</w:t>
            </w:r>
          </w:p>
        </w:tc>
      </w:tr>
    </w:tbl>
    <w:p w:rsidR="007731B3" w:rsidRPr="00F161FB" w:rsidRDefault="007731B3" w:rsidP="007731B3"/>
    <w:p w:rsidR="007731B3" w:rsidRPr="00F161FB" w:rsidRDefault="007731B3" w:rsidP="007731B3">
      <w:pPr>
        <w:pStyle w:val="Rubrik3"/>
      </w:pPr>
      <w:bookmarkStart w:id="64" w:name="_Toc301514892"/>
      <w:proofErr w:type="spellStart"/>
      <w:r w:rsidRPr="00F161FB">
        <w:t>TemporaryRevokeType</w:t>
      </w:r>
      <w:bookmarkEnd w:id="64"/>
      <w:proofErr w:type="spellEnd"/>
    </w:p>
    <w:p w:rsidR="007731B3" w:rsidRPr="00F161FB" w:rsidRDefault="007731B3" w:rsidP="007731B3">
      <w:r w:rsidRPr="00F161FB">
        <w:t>BlockType representerar en tillfällig hävning för en spärr med alla dess attribut. En tillfällig hävning tillhör alltid en spärr.</w:t>
      </w:r>
    </w:p>
    <w:p w:rsidR="007731B3" w:rsidRPr="00F161FB" w:rsidRDefault="007731B3" w:rsidP="007731B3"/>
    <w:tbl>
      <w:tblPr>
        <w:tblStyle w:val="Tabellrutnt"/>
        <w:tblW w:w="0" w:type="auto"/>
        <w:tblLook w:val="04A0" w:firstRow="1" w:lastRow="0" w:firstColumn="1" w:lastColumn="0" w:noHBand="0" w:noVBand="1"/>
      </w:tblPr>
      <w:tblGrid>
        <w:gridCol w:w="2652"/>
        <w:gridCol w:w="2276"/>
        <w:gridCol w:w="3402"/>
        <w:gridCol w:w="1382"/>
      </w:tblGrid>
      <w:tr w:rsidR="001328B3" w:rsidRPr="00F161FB" w:rsidTr="00CF7BDB">
        <w:trPr>
          <w:trHeight w:val="384"/>
        </w:trPr>
        <w:tc>
          <w:tcPr>
            <w:tcW w:w="2652" w:type="dxa"/>
            <w:shd w:val="clear" w:color="auto" w:fill="D9D9D9" w:themeFill="background1" w:themeFillShade="D9"/>
            <w:vAlign w:val="bottom"/>
          </w:tcPr>
          <w:p w:rsidR="001328B3" w:rsidRPr="00F161FB" w:rsidRDefault="001328B3" w:rsidP="006036D7">
            <w:pPr>
              <w:rPr>
                <w:b/>
              </w:rPr>
            </w:pPr>
            <w:r w:rsidRPr="00F161FB">
              <w:rPr>
                <w:b/>
              </w:rPr>
              <w:t>Namn</w:t>
            </w:r>
          </w:p>
        </w:tc>
        <w:tc>
          <w:tcPr>
            <w:tcW w:w="2276" w:type="dxa"/>
            <w:shd w:val="clear" w:color="auto" w:fill="D9D9D9" w:themeFill="background1" w:themeFillShade="D9"/>
            <w:vAlign w:val="bottom"/>
          </w:tcPr>
          <w:p w:rsidR="001328B3" w:rsidRPr="00F161FB" w:rsidRDefault="001328B3" w:rsidP="006036D7">
            <w:pPr>
              <w:rPr>
                <w:b/>
              </w:rPr>
            </w:pPr>
            <w:r w:rsidRPr="00F161FB">
              <w:rPr>
                <w:b/>
              </w:rPr>
              <w:t>Datatyp</w:t>
            </w:r>
          </w:p>
        </w:tc>
        <w:tc>
          <w:tcPr>
            <w:tcW w:w="3402" w:type="dxa"/>
            <w:shd w:val="clear" w:color="auto" w:fill="D9D9D9" w:themeFill="background1" w:themeFillShade="D9"/>
            <w:vAlign w:val="bottom"/>
          </w:tcPr>
          <w:p w:rsidR="001328B3" w:rsidRPr="00F161FB" w:rsidRDefault="001328B3" w:rsidP="006036D7">
            <w:pPr>
              <w:rPr>
                <w:b/>
              </w:rPr>
            </w:pPr>
            <w:r w:rsidRPr="00F161FB">
              <w:rPr>
                <w:b/>
              </w:rPr>
              <w:t>Beskrivning</w:t>
            </w:r>
          </w:p>
        </w:tc>
        <w:tc>
          <w:tcPr>
            <w:tcW w:w="1382" w:type="dxa"/>
            <w:shd w:val="clear" w:color="auto" w:fill="D9D9D9" w:themeFill="background1" w:themeFillShade="D9"/>
            <w:vAlign w:val="bottom"/>
          </w:tcPr>
          <w:p w:rsidR="001328B3" w:rsidRPr="00F161FB" w:rsidRDefault="001328B3" w:rsidP="00CF7BDB">
            <w:pPr>
              <w:rPr>
                <w:b/>
              </w:rPr>
            </w:pPr>
            <w:r>
              <w:rPr>
                <w:b/>
              </w:rPr>
              <w:t>Kardinalitet</w:t>
            </w:r>
          </w:p>
        </w:tc>
      </w:tr>
      <w:tr w:rsidR="001328B3" w:rsidRPr="00F161FB" w:rsidTr="00CF7BDB">
        <w:tc>
          <w:tcPr>
            <w:tcW w:w="2652" w:type="dxa"/>
          </w:tcPr>
          <w:p w:rsidR="001328B3" w:rsidRPr="00F161FB" w:rsidRDefault="001328B3" w:rsidP="006036D7">
            <w:r w:rsidRPr="00F161FB">
              <w:rPr>
                <w:iCs/>
              </w:rPr>
              <w:t>TemporaryRevokeId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 xml:space="preserve">Unik, global identifierare för den tillfälliga hävningen. Följer formatet </w:t>
            </w:r>
            <w:r w:rsidRPr="00F161FB">
              <w:lastRenderedPageBreak/>
              <w:t>för UUID, 36 tecken.</w:t>
            </w:r>
          </w:p>
        </w:tc>
        <w:tc>
          <w:tcPr>
            <w:tcW w:w="1382" w:type="dxa"/>
          </w:tcPr>
          <w:p w:rsidR="001328B3" w:rsidRPr="00F161FB" w:rsidRDefault="0048431D" w:rsidP="006036D7">
            <w:r>
              <w:lastRenderedPageBreak/>
              <w:t>1</w:t>
            </w:r>
          </w:p>
        </w:tc>
      </w:tr>
      <w:tr w:rsidR="001328B3" w:rsidRPr="00F161FB" w:rsidTr="00CF7BDB">
        <w:tc>
          <w:tcPr>
            <w:tcW w:w="2652" w:type="dxa"/>
          </w:tcPr>
          <w:p w:rsidR="001328B3" w:rsidRPr="00F161FB" w:rsidRDefault="001328B3" w:rsidP="006036D7">
            <w:r w:rsidRPr="00F161FB">
              <w:rPr>
                <w:iCs/>
              </w:rPr>
              <w:lastRenderedPageBreak/>
              <w:t>EndDate</w:t>
            </w:r>
          </w:p>
        </w:tc>
        <w:tc>
          <w:tcPr>
            <w:tcW w:w="2276" w:type="dxa"/>
          </w:tcPr>
          <w:p w:rsidR="001328B3" w:rsidRPr="00F161FB" w:rsidRDefault="001328B3" w:rsidP="006036D7">
            <w:r w:rsidRPr="00F161FB">
              <w:t>dateTime</w:t>
            </w:r>
          </w:p>
        </w:tc>
        <w:tc>
          <w:tcPr>
            <w:tcW w:w="3402" w:type="dxa"/>
          </w:tcPr>
          <w:p w:rsidR="001328B3" w:rsidRPr="00F161FB" w:rsidRDefault="001328B3" w:rsidP="006036D7">
            <w:r w:rsidRPr="00F161FB">
              <w:t>Den tillfälliga hävningens giltighetsdatum. Hävningen upphör att gälla då denna tidpunkt inträffat.</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RevokedForCareUnitHsaId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Anger HSA-id för den vårdenhet hävningen gäller för.</w:t>
            </w:r>
          </w:p>
        </w:tc>
        <w:tc>
          <w:tcPr>
            <w:tcW w:w="1382" w:type="dxa"/>
          </w:tcPr>
          <w:p w:rsidR="001328B3" w:rsidRPr="00F161FB" w:rsidRDefault="0048431D" w:rsidP="006036D7">
            <w:r>
              <w:t>1</w:t>
            </w:r>
          </w:p>
        </w:tc>
      </w:tr>
      <w:tr w:rsidR="001328B3" w:rsidRPr="00F161FB" w:rsidTr="00CF7BDB">
        <w:tc>
          <w:tcPr>
            <w:tcW w:w="2652" w:type="dxa"/>
          </w:tcPr>
          <w:p w:rsidR="001328B3" w:rsidRPr="00F161FB" w:rsidRDefault="001328B3" w:rsidP="006036D7">
            <w:pPr>
              <w:rPr>
                <w:iCs/>
              </w:rPr>
            </w:pPr>
            <w:r w:rsidRPr="00F161FB">
              <w:rPr>
                <w:iCs/>
              </w:rPr>
              <w:t>RevokedForEmployeeHsaId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Ej obligatoriskt Anger HSA-id för den medarbetare/person hävningen gäller för. Anges om hävningen skall gälla för en person, annars gäller hävningen för all personal på angiven vårdenhet.</w:t>
            </w:r>
          </w:p>
        </w:tc>
        <w:tc>
          <w:tcPr>
            <w:tcW w:w="1382" w:type="dxa"/>
          </w:tcPr>
          <w:p w:rsidR="001328B3" w:rsidRPr="00F161FB" w:rsidRDefault="0048431D" w:rsidP="006036D7">
            <w:r>
              <w:t>0..1</w:t>
            </w:r>
          </w:p>
        </w:tc>
      </w:tr>
      <w:tr w:rsidR="001328B3" w:rsidRPr="00F161FB" w:rsidTr="00CF7BDB">
        <w:tc>
          <w:tcPr>
            <w:tcW w:w="2652" w:type="dxa"/>
          </w:tcPr>
          <w:p w:rsidR="001328B3" w:rsidRPr="00F161FB" w:rsidRDefault="001328B3" w:rsidP="006036D7">
            <w:pPr>
              <w:rPr>
                <w:iCs/>
              </w:rPr>
            </w:pPr>
            <w:r w:rsidRPr="00F161FB">
              <w:rPr>
                <w:iCs/>
              </w:rPr>
              <w:t>OwnerId</w:t>
            </w:r>
          </w:p>
        </w:tc>
        <w:tc>
          <w:tcPr>
            <w:tcW w:w="2276" w:type="dxa"/>
          </w:tcPr>
          <w:p w:rsidR="001328B3" w:rsidRPr="00F161FB" w:rsidRDefault="001328B3" w:rsidP="006036D7">
            <w:r w:rsidRPr="00F161FB">
              <w:t>string</w:t>
            </w:r>
          </w:p>
        </w:tc>
        <w:tc>
          <w:tcPr>
            <w:tcW w:w="3402" w:type="dxa"/>
          </w:tcPr>
          <w:p w:rsidR="001328B3" w:rsidRPr="00F161FB" w:rsidRDefault="001328B3" w:rsidP="006036D7">
            <w:r w:rsidRPr="00F161FB">
              <w:t>Identifierare för den aktör/system som skapat hävningen. Används endast för tekniskt bruk för t.ex. uppföljning och spårning.</w:t>
            </w:r>
          </w:p>
        </w:tc>
        <w:tc>
          <w:tcPr>
            <w:tcW w:w="1382" w:type="dxa"/>
          </w:tcPr>
          <w:p w:rsidR="001328B3" w:rsidRPr="00F161FB" w:rsidRDefault="0048431D" w:rsidP="006036D7">
            <w:r>
              <w:t>1</w:t>
            </w:r>
          </w:p>
        </w:tc>
      </w:tr>
    </w:tbl>
    <w:p w:rsidR="007731B3" w:rsidRPr="00F161FB" w:rsidRDefault="007731B3" w:rsidP="007731B3"/>
    <w:p w:rsidR="007731B3" w:rsidRPr="00F161FB" w:rsidRDefault="007731B3" w:rsidP="007731B3">
      <w:pPr>
        <w:pStyle w:val="Rubrik3"/>
      </w:pPr>
      <w:bookmarkStart w:id="65" w:name="_Toc301514893"/>
      <w:proofErr w:type="spellStart"/>
      <w:r w:rsidRPr="00F161FB">
        <w:t>ActorType</w:t>
      </w:r>
      <w:bookmarkEnd w:id="65"/>
      <w:proofErr w:type="spellEnd"/>
    </w:p>
    <w:p w:rsidR="007731B3" w:rsidRPr="00F161FB" w:rsidRDefault="007731B3" w:rsidP="007731B3">
      <w:r w:rsidRPr="00F161FB">
        <w:t>ActorType representerar en aktör/person på ett visst medarbetaruppdrag som utfört något. Aktören återkommer i alla lägen där en person identifieras.</w:t>
      </w:r>
    </w:p>
    <w:p w:rsidR="007731B3" w:rsidRPr="00F161FB" w:rsidRDefault="007731B3" w:rsidP="007731B3"/>
    <w:tbl>
      <w:tblPr>
        <w:tblStyle w:val="Tabellrutnt"/>
        <w:tblW w:w="0" w:type="auto"/>
        <w:tblLook w:val="04A0" w:firstRow="1" w:lastRow="0" w:firstColumn="1" w:lastColumn="0" w:noHBand="0" w:noVBand="1"/>
      </w:tblPr>
      <w:tblGrid>
        <w:gridCol w:w="2660"/>
        <w:gridCol w:w="2268"/>
        <w:gridCol w:w="3402"/>
        <w:gridCol w:w="1382"/>
      </w:tblGrid>
      <w:tr w:rsidR="004426A2" w:rsidRPr="00F161FB" w:rsidTr="00B04B62">
        <w:trPr>
          <w:trHeight w:val="384"/>
        </w:trPr>
        <w:tc>
          <w:tcPr>
            <w:tcW w:w="2660" w:type="dxa"/>
            <w:shd w:val="clear" w:color="auto" w:fill="D9D9D9" w:themeFill="background1" w:themeFillShade="D9"/>
            <w:vAlign w:val="bottom"/>
          </w:tcPr>
          <w:p w:rsidR="004426A2" w:rsidRPr="00F161FB" w:rsidRDefault="004426A2" w:rsidP="006036D7">
            <w:pPr>
              <w:rPr>
                <w:b/>
              </w:rPr>
            </w:pPr>
            <w:r w:rsidRPr="00F161FB">
              <w:rPr>
                <w:b/>
              </w:rPr>
              <w:t>Namn</w:t>
            </w:r>
          </w:p>
        </w:tc>
        <w:tc>
          <w:tcPr>
            <w:tcW w:w="2268"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4426A2" w:rsidP="003C3E62">
            <w:pPr>
              <w:rPr>
                <w:b/>
              </w:rPr>
            </w:pPr>
            <w:r>
              <w:rPr>
                <w:b/>
              </w:rPr>
              <w:t>Kardinalitet</w:t>
            </w:r>
          </w:p>
        </w:tc>
      </w:tr>
      <w:tr w:rsidR="004426A2" w:rsidRPr="00F161FB" w:rsidTr="00B04B62">
        <w:tc>
          <w:tcPr>
            <w:tcW w:w="2660" w:type="dxa"/>
          </w:tcPr>
          <w:p w:rsidR="004426A2" w:rsidRPr="00F161FB" w:rsidRDefault="004426A2" w:rsidP="006036D7">
            <w:r w:rsidRPr="00F161FB">
              <w:rPr>
                <w:i/>
                <w:iCs/>
              </w:rPr>
              <w:t>EmployeeHsaId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medarbetaren/personen.</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r w:rsidRPr="00F161FB">
              <w:rPr>
                <w:i/>
                <w:iCs/>
              </w:rPr>
              <w:t>UserAssignmentHsaId</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HSA-id för medarbetarens uppdrag.</w:t>
            </w:r>
          </w:p>
        </w:tc>
        <w:tc>
          <w:tcPr>
            <w:tcW w:w="1382" w:type="dxa"/>
          </w:tcPr>
          <w:p w:rsidR="004426A2" w:rsidRPr="00F161FB" w:rsidRDefault="000E1A2A" w:rsidP="006036D7">
            <w:r>
              <w:t>1</w:t>
            </w:r>
          </w:p>
        </w:tc>
      </w:tr>
      <w:tr w:rsidR="004426A2" w:rsidRPr="00F161FB" w:rsidTr="00B04B62">
        <w:tc>
          <w:tcPr>
            <w:tcW w:w="2660" w:type="dxa"/>
          </w:tcPr>
          <w:p w:rsidR="004426A2" w:rsidRPr="00F161FB" w:rsidRDefault="004426A2" w:rsidP="006036D7">
            <w:pPr>
              <w:rPr>
                <w:iCs/>
              </w:rPr>
            </w:pPr>
            <w:r w:rsidRPr="00F161FB">
              <w:rPr>
                <w:i/>
                <w:iCs/>
              </w:rPr>
              <w:t>UserAssignmentName</w:t>
            </w:r>
          </w:p>
        </w:tc>
        <w:tc>
          <w:tcPr>
            <w:tcW w:w="2268" w:type="dxa"/>
          </w:tcPr>
          <w:p w:rsidR="004426A2" w:rsidRPr="00F161FB" w:rsidRDefault="004426A2" w:rsidP="006036D7">
            <w:r w:rsidRPr="00F161FB">
              <w:t>string</w:t>
            </w:r>
          </w:p>
        </w:tc>
        <w:tc>
          <w:tcPr>
            <w:tcW w:w="3402" w:type="dxa"/>
          </w:tcPr>
          <w:p w:rsidR="004426A2" w:rsidRPr="00F161FB" w:rsidRDefault="004426A2" w:rsidP="006036D7">
            <w:r w:rsidRPr="00F161FB">
              <w:t>Namnet på medarbetarens uppdrag.</w:t>
            </w:r>
          </w:p>
        </w:tc>
        <w:tc>
          <w:tcPr>
            <w:tcW w:w="1382" w:type="dxa"/>
          </w:tcPr>
          <w:p w:rsidR="004426A2" w:rsidRPr="00F161FB" w:rsidRDefault="000E1A2A" w:rsidP="006036D7">
            <w:r>
              <w:t>1</w:t>
            </w:r>
          </w:p>
        </w:tc>
      </w:tr>
    </w:tbl>
    <w:p w:rsidR="007731B3" w:rsidRPr="00F161FB" w:rsidRDefault="007731B3" w:rsidP="007731B3"/>
    <w:p w:rsidR="007731B3" w:rsidRPr="00F161FB" w:rsidRDefault="007731B3" w:rsidP="007731B3">
      <w:pPr>
        <w:pStyle w:val="Rubrik3"/>
      </w:pPr>
      <w:bookmarkStart w:id="66" w:name="_Toc301514894"/>
      <w:proofErr w:type="spellStart"/>
      <w:r w:rsidRPr="00F161FB">
        <w:t>ResultType</w:t>
      </w:r>
      <w:bookmarkEnd w:id="66"/>
      <w:proofErr w:type="spellEnd"/>
    </w:p>
    <w:p w:rsidR="007731B3" w:rsidRPr="00F161FB" w:rsidRDefault="007731B3" w:rsidP="007731B3">
      <w:r w:rsidRPr="00F161FB">
        <w:t>ResultType är ett generellt svar för alla förändrande operationer, t.ex. skapa, radera, etc. En anropande klient skall alltid kontrollera så att resultatkoden inte innehåller fel för att på så sätt veta om anropet lyckades.</w:t>
      </w:r>
    </w:p>
    <w:p w:rsidR="007731B3" w:rsidRPr="00F161FB" w:rsidRDefault="007731B3" w:rsidP="007731B3"/>
    <w:tbl>
      <w:tblPr>
        <w:tblStyle w:val="Tabellrutnt"/>
        <w:tblW w:w="0" w:type="auto"/>
        <w:tblLook w:val="04A0" w:firstRow="1" w:lastRow="0" w:firstColumn="1" w:lastColumn="0" w:noHBand="0" w:noVBand="1"/>
      </w:tblPr>
      <w:tblGrid>
        <w:gridCol w:w="2605"/>
        <w:gridCol w:w="2323"/>
        <w:gridCol w:w="3402"/>
        <w:gridCol w:w="1382"/>
      </w:tblGrid>
      <w:tr w:rsidR="004426A2" w:rsidRPr="00F161FB" w:rsidTr="00B04B62">
        <w:trPr>
          <w:trHeight w:val="384"/>
        </w:trPr>
        <w:tc>
          <w:tcPr>
            <w:tcW w:w="2605" w:type="dxa"/>
            <w:shd w:val="clear" w:color="auto" w:fill="D9D9D9" w:themeFill="background1" w:themeFillShade="D9"/>
            <w:vAlign w:val="bottom"/>
          </w:tcPr>
          <w:p w:rsidR="004426A2" w:rsidRPr="00F161FB" w:rsidRDefault="004426A2" w:rsidP="006036D7">
            <w:pPr>
              <w:rPr>
                <w:b/>
              </w:rPr>
            </w:pPr>
            <w:r w:rsidRPr="00F161FB">
              <w:rPr>
                <w:b/>
              </w:rPr>
              <w:t>Namn</w:t>
            </w:r>
          </w:p>
        </w:tc>
        <w:tc>
          <w:tcPr>
            <w:tcW w:w="2323" w:type="dxa"/>
            <w:shd w:val="clear" w:color="auto" w:fill="D9D9D9" w:themeFill="background1" w:themeFillShade="D9"/>
            <w:vAlign w:val="bottom"/>
          </w:tcPr>
          <w:p w:rsidR="004426A2" w:rsidRPr="00F161FB" w:rsidRDefault="004426A2" w:rsidP="006036D7">
            <w:pPr>
              <w:rPr>
                <w:b/>
              </w:rPr>
            </w:pPr>
            <w:r w:rsidRPr="00F161FB">
              <w:rPr>
                <w:b/>
              </w:rPr>
              <w:t>Datatyp</w:t>
            </w:r>
          </w:p>
        </w:tc>
        <w:tc>
          <w:tcPr>
            <w:tcW w:w="3402" w:type="dxa"/>
            <w:shd w:val="clear" w:color="auto" w:fill="D9D9D9" w:themeFill="background1" w:themeFillShade="D9"/>
            <w:vAlign w:val="bottom"/>
          </w:tcPr>
          <w:p w:rsidR="004426A2" w:rsidRPr="00F161FB" w:rsidRDefault="004426A2" w:rsidP="006036D7">
            <w:pPr>
              <w:rPr>
                <w:b/>
              </w:rPr>
            </w:pPr>
            <w:r w:rsidRPr="00F161FB">
              <w:rPr>
                <w:b/>
              </w:rPr>
              <w:t>Beskrivning</w:t>
            </w:r>
          </w:p>
        </w:tc>
        <w:tc>
          <w:tcPr>
            <w:tcW w:w="1382" w:type="dxa"/>
            <w:shd w:val="clear" w:color="auto" w:fill="D9D9D9" w:themeFill="background1" w:themeFillShade="D9"/>
            <w:vAlign w:val="bottom"/>
          </w:tcPr>
          <w:p w:rsidR="004426A2" w:rsidRPr="00F161FB" w:rsidRDefault="003C3E62" w:rsidP="00EA4C05">
            <w:pPr>
              <w:rPr>
                <w:b/>
              </w:rPr>
            </w:pPr>
            <w:r>
              <w:rPr>
                <w:b/>
              </w:rPr>
              <w:t>Kardinalitet</w:t>
            </w:r>
          </w:p>
        </w:tc>
      </w:tr>
      <w:tr w:rsidR="004426A2" w:rsidRPr="00F161FB" w:rsidTr="00B04B62">
        <w:tc>
          <w:tcPr>
            <w:tcW w:w="2605" w:type="dxa"/>
          </w:tcPr>
          <w:p w:rsidR="004426A2" w:rsidRPr="00F161FB" w:rsidRDefault="004426A2" w:rsidP="006036D7">
            <w:r w:rsidRPr="00F161FB">
              <w:rPr>
                <w:i/>
                <w:iCs/>
              </w:rPr>
              <w:t>ResultCode</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Enumerationsvärde som anger de svarskoder som finns. Om koden är "OK" så är ResultText tomt.</w:t>
            </w:r>
          </w:p>
        </w:tc>
        <w:tc>
          <w:tcPr>
            <w:tcW w:w="1382" w:type="dxa"/>
          </w:tcPr>
          <w:p w:rsidR="004426A2" w:rsidRPr="00F161FB" w:rsidRDefault="005D3C00" w:rsidP="006036D7">
            <w:r>
              <w:t>1</w:t>
            </w:r>
          </w:p>
        </w:tc>
      </w:tr>
      <w:tr w:rsidR="004426A2" w:rsidRPr="00F161FB" w:rsidTr="00B04B62">
        <w:tc>
          <w:tcPr>
            <w:tcW w:w="2605" w:type="dxa"/>
          </w:tcPr>
          <w:p w:rsidR="004426A2" w:rsidRPr="00F161FB" w:rsidRDefault="004426A2" w:rsidP="006036D7">
            <w:r w:rsidRPr="00F161FB">
              <w:rPr>
                <w:i/>
                <w:iCs/>
              </w:rPr>
              <w:t>ResultText</w:t>
            </w:r>
          </w:p>
        </w:tc>
        <w:tc>
          <w:tcPr>
            <w:tcW w:w="2323" w:type="dxa"/>
          </w:tcPr>
          <w:p w:rsidR="004426A2" w:rsidRPr="00F161FB" w:rsidRDefault="004426A2" w:rsidP="006036D7">
            <w:r w:rsidRPr="00F161FB">
              <w:t>string</w:t>
            </w:r>
          </w:p>
        </w:tc>
        <w:tc>
          <w:tcPr>
            <w:tcW w:w="3402" w:type="dxa"/>
          </w:tcPr>
          <w:p w:rsidR="004426A2" w:rsidRPr="00F161FB" w:rsidRDefault="004426A2" w:rsidP="006036D7">
            <w:r w:rsidRPr="00F161FB">
              <w:t>Ej obligatoriskt felmeddelande som innehåller information om felet som uppstod. Om resultatkoden är "OK" så är detta fält tomt.</w:t>
            </w:r>
          </w:p>
        </w:tc>
        <w:tc>
          <w:tcPr>
            <w:tcW w:w="1382" w:type="dxa"/>
          </w:tcPr>
          <w:p w:rsidR="004426A2" w:rsidRPr="00F161FB" w:rsidRDefault="005D3C00" w:rsidP="006036D7">
            <w:r>
              <w:t>0..1</w:t>
            </w:r>
          </w:p>
        </w:tc>
      </w:tr>
    </w:tbl>
    <w:p w:rsidR="00531D5D" w:rsidRDefault="00531D5D" w:rsidP="007731B3"/>
    <w:p w:rsidR="00531D5D" w:rsidRDefault="00531D5D">
      <w:r>
        <w:br w:type="page"/>
      </w:r>
    </w:p>
    <w:p w:rsidR="007731B3" w:rsidRDefault="007731B3" w:rsidP="007731B3"/>
    <w:p w:rsidR="001E5BA4" w:rsidRDefault="001E5BA4" w:rsidP="001E5BA4">
      <w:pPr>
        <w:pStyle w:val="Rubrik2"/>
        <w:keepNext/>
        <w:keepLines/>
        <w:tabs>
          <w:tab w:val="clear" w:pos="567"/>
          <w:tab w:val="clear" w:pos="2608"/>
          <w:tab w:val="clear" w:pos="3912"/>
          <w:tab w:val="clear" w:pos="5216"/>
          <w:tab w:val="clear" w:pos="6520"/>
          <w:tab w:val="clear" w:pos="7824"/>
          <w:tab w:val="clear" w:pos="9128"/>
          <w:tab w:val="num" w:pos="851"/>
        </w:tabs>
        <w:spacing w:before="240"/>
        <w:ind w:left="851" w:right="0" w:hanging="851"/>
        <w:rPr>
          <w:lang w:val="sv-SE"/>
        </w:rPr>
      </w:pPr>
      <w:bookmarkStart w:id="67" w:name="_Ref293994767"/>
      <w:bookmarkStart w:id="68" w:name="_Toc301514938"/>
      <w:r w:rsidRPr="00F161FB">
        <w:rPr>
          <w:lang w:val="sv-SE"/>
        </w:rPr>
        <w:t>Informationstyper</w:t>
      </w:r>
      <w:bookmarkEnd w:id="67"/>
      <w:bookmarkEnd w:id="68"/>
    </w:p>
    <w:p w:rsidR="001E5BA4" w:rsidRDefault="001E5BA4" w:rsidP="001E5BA4">
      <w:r>
        <w:t>De definierade informationstyperna i spärrtjänsten har några viktiga innebörder:</w:t>
      </w:r>
    </w:p>
    <w:p w:rsidR="001E5BA4" w:rsidRDefault="001E5BA4" w:rsidP="001E5BA4"/>
    <w:p w:rsidR="001E5BA4" w:rsidRDefault="001E5BA4" w:rsidP="0054286E">
      <w:pPr>
        <w:pStyle w:val="Liststycke"/>
        <w:numPr>
          <w:ilvl w:val="0"/>
          <w:numId w:val="6"/>
        </w:numPr>
      </w:pPr>
      <w:r>
        <w:t>Tabellen över kända informationstyper nedan är de typer som kan väljas då en spärr registreras.</w:t>
      </w:r>
    </w:p>
    <w:p w:rsidR="001E5BA4" w:rsidRDefault="001E5BA4" w:rsidP="0054286E">
      <w:pPr>
        <w:pStyle w:val="Liststycke"/>
        <w:numPr>
          <w:ilvl w:val="0"/>
          <w:numId w:val="6"/>
        </w:numPr>
      </w:pPr>
      <w:r>
        <w:t>Den andra tabellen nedan med icke spärrbara typer betyder att sådan information aldrig kan markeras som spärrad.</w:t>
      </w:r>
    </w:p>
    <w:p w:rsidR="001E5BA4" w:rsidRDefault="001E5BA4" w:rsidP="0054286E">
      <w:pPr>
        <w:pStyle w:val="Liststycke"/>
        <w:numPr>
          <w:ilvl w:val="0"/>
          <w:numId w:val="6"/>
        </w:numPr>
      </w:pPr>
      <w:r>
        <w:t>En spärr som registreras utan någon angiven informationstyp gäller för all sorts information, utom just de icke spärrbara informationstyperna.</w:t>
      </w:r>
    </w:p>
    <w:p w:rsidR="001E5BA4" w:rsidRDefault="001E5BA4" w:rsidP="001E5BA4"/>
    <w:p w:rsidR="001E5BA4" w:rsidRPr="00566856" w:rsidRDefault="001E5BA4" w:rsidP="001E5BA4"/>
    <w:p w:rsidR="001E5BA4" w:rsidRPr="00F161FB" w:rsidRDefault="001E5BA4" w:rsidP="001E5BA4">
      <w:r w:rsidRPr="00F161FB">
        <w:t xml:space="preserve">Nedanstående tabell visar vilka informationstyper som för närvarande </w:t>
      </w:r>
      <w:r w:rsidRPr="004D1024">
        <w:rPr>
          <w:b/>
        </w:rPr>
        <w:t>kan spärras</w:t>
      </w:r>
      <w:r w:rsidRPr="00F161FB">
        <w:t xml:space="preserve"> i spärrtjänsten. Denna lista </w:t>
      </w:r>
      <w:r>
        <w:t>utgör</w:t>
      </w:r>
      <w:r w:rsidRPr="00F161FB">
        <w:t xml:space="preserve"> </w:t>
      </w:r>
      <w:r>
        <w:t>de acceptabla</w:t>
      </w:r>
      <w:r w:rsidRPr="00F161FB">
        <w:t xml:space="preserve"> värden</w:t>
      </w:r>
      <w:r>
        <w:t>a</w:t>
      </w:r>
      <w:r w:rsidRPr="00F161FB">
        <w:t xml:space="preserve"> för vilka informationstyper som tillåts spärras. Om försök görs att registrera en spärr innehållandes en </w:t>
      </w:r>
      <w:r>
        <w:t>okänd</w:t>
      </w:r>
      <w:r w:rsidRPr="00F161FB">
        <w:t xml:space="preserve"> informationstyp så kommer spärrtjänsten att neka detta.</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F161FB" w:rsidRDefault="001E5BA4" w:rsidP="00E232CF">
            <w:pPr>
              <w:rPr>
                <w:szCs w:val="22"/>
              </w:rPr>
            </w:pPr>
            <w:r w:rsidRPr="00F161FB">
              <w:rPr>
                <w:szCs w:val="22"/>
              </w:rPr>
              <w:t>dia</w:t>
            </w:r>
          </w:p>
        </w:tc>
        <w:tc>
          <w:tcPr>
            <w:tcW w:w="5379" w:type="dxa"/>
          </w:tcPr>
          <w:p w:rsidR="001E5BA4" w:rsidRPr="006954BD" w:rsidRDefault="001E5BA4" w:rsidP="00E232CF">
            <w:pPr>
              <w:tabs>
                <w:tab w:val="left" w:pos="3045"/>
              </w:tabs>
              <w:rPr>
                <w:szCs w:val="22"/>
              </w:rPr>
            </w:pPr>
            <w:r w:rsidRPr="006954BD">
              <w:rPr>
                <w:szCs w:val="22"/>
              </w:rPr>
              <w:t>Diagnos</w:t>
            </w:r>
          </w:p>
        </w:tc>
      </w:tr>
      <w:tr w:rsidR="001E5BA4" w:rsidRPr="00F161FB" w:rsidTr="00E232CF">
        <w:tc>
          <w:tcPr>
            <w:tcW w:w="1250" w:type="dxa"/>
          </w:tcPr>
          <w:p w:rsidR="001E5BA4" w:rsidRPr="00F161FB" w:rsidRDefault="001E5BA4" w:rsidP="00E232CF">
            <w:pPr>
              <w:rPr>
                <w:szCs w:val="22"/>
              </w:rPr>
            </w:pPr>
            <w:r w:rsidRPr="00F161FB">
              <w:rPr>
                <w:szCs w:val="22"/>
              </w:rPr>
              <w:t>pad</w:t>
            </w:r>
          </w:p>
        </w:tc>
        <w:tc>
          <w:tcPr>
            <w:tcW w:w="5379" w:type="dxa"/>
          </w:tcPr>
          <w:p w:rsidR="001E5BA4" w:rsidRPr="006954BD" w:rsidRDefault="001E5BA4" w:rsidP="00E232CF">
            <w:pPr>
              <w:tabs>
                <w:tab w:val="left" w:pos="3045"/>
              </w:tabs>
              <w:rPr>
                <w:szCs w:val="22"/>
              </w:rPr>
            </w:pPr>
            <w:r w:rsidRPr="006954BD">
              <w:rPr>
                <w:szCs w:val="22"/>
              </w:rPr>
              <w:t>PADL</w:t>
            </w:r>
          </w:p>
        </w:tc>
      </w:tr>
      <w:tr w:rsidR="001E5BA4" w:rsidRPr="00F161FB" w:rsidTr="00E232CF">
        <w:tc>
          <w:tcPr>
            <w:tcW w:w="1250" w:type="dxa"/>
          </w:tcPr>
          <w:p w:rsidR="001E5BA4" w:rsidRPr="006954BD" w:rsidRDefault="001E5BA4" w:rsidP="00E232CF">
            <w:pPr>
              <w:rPr>
                <w:szCs w:val="22"/>
              </w:rPr>
            </w:pPr>
            <w:r w:rsidRPr="006954BD">
              <w:rPr>
                <w:szCs w:val="22"/>
              </w:rPr>
              <w:t>fun</w:t>
            </w:r>
          </w:p>
        </w:tc>
        <w:tc>
          <w:tcPr>
            <w:tcW w:w="5379" w:type="dxa"/>
          </w:tcPr>
          <w:p w:rsidR="001E5BA4" w:rsidRPr="006954BD" w:rsidRDefault="001E5BA4" w:rsidP="00E232CF">
            <w:pPr>
              <w:tabs>
                <w:tab w:val="left" w:pos="3045"/>
              </w:tabs>
              <w:rPr>
                <w:szCs w:val="22"/>
              </w:rPr>
            </w:pPr>
            <w:r w:rsidRPr="006954BD">
              <w:rPr>
                <w:szCs w:val="22"/>
              </w:rPr>
              <w:t>Funktionsnedsättning</w:t>
            </w:r>
          </w:p>
        </w:tc>
      </w:tr>
      <w:tr w:rsidR="001E5BA4" w:rsidRPr="00F161FB" w:rsidTr="00E232CF">
        <w:tc>
          <w:tcPr>
            <w:tcW w:w="1250" w:type="dxa"/>
          </w:tcPr>
          <w:p w:rsidR="001E5BA4" w:rsidRPr="006954BD" w:rsidRDefault="001E5BA4" w:rsidP="00E232CF">
            <w:pPr>
              <w:rPr>
                <w:szCs w:val="22"/>
              </w:rPr>
            </w:pPr>
            <w:r w:rsidRPr="006954BD">
              <w:rPr>
                <w:szCs w:val="22"/>
              </w:rPr>
              <w:t>vot</w:t>
            </w:r>
          </w:p>
        </w:tc>
        <w:tc>
          <w:tcPr>
            <w:tcW w:w="5379" w:type="dxa"/>
          </w:tcPr>
          <w:p w:rsidR="001E5BA4" w:rsidRPr="006954BD" w:rsidRDefault="001E5BA4" w:rsidP="00E232CF">
            <w:pPr>
              <w:tabs>
                <w:tab w:val="left" w:pos="3045"/>
              </w:tabs>
              <w:rPr>
                <w:szCs w:val="22"/>
              </w:rPr>
            </w:pPr>
            <w:r w:rsidRPr="006954BD">
              <w:rPr>
                <w:szCs w:val="22"/>
              </w:rPr>
              <w:t>Vård- och omsorgstjänst</w:t>
            </w:r>
          </w:p>
        </w:tc>
      </w:tr>
      <w:tr w:rsidR="001E5BA4" w:rsidRPr="00F161FB" w:rsidTr="00E232CF">
        <w:tc>
          <w:tcPr>
            <w:tcW w:w="1250" w:type="dxa"/>
          </w:tcPr>
          <w:p w:rsidR="001E5BA4" w:rsidRPr="006954BD" w:rsidRDefault="001E5BA4" w:rsidP="00E232CF">
            <w:pPr>
              <w:rPr>
                <w:szCs w:val="22"/>
              </w:rPr>
            </w:pPr>
            <w:r w:rsidRPr="006954BD">
              <w:rPr>
                <w:szCs w:val="22"/>
              </w:rPr>
              <w:t>vko</w:t>
            </w:r>
          </w:p>
        </w:tc>
        <w:tc>
          <w:tcPr>
            <w:tcW w:w="5379" w:type="dxa"/>
          </w:tcPr>
          <w:p w:rsidR="001E5BA4" w:rsidRPr="006954BD" w:rsidRDefault="001E5BA4" w:rsidP="00E232CF">
            <w:pPr>
              <w:tabs>
                <w:tab w:val="left" w:pos="3045"/>
              </w:tabs>
              <w:rPr>
                <w:szCs w:val="22"/>
              </w:rPr>
            </w:pPr>
            <w:r w:rsidRPr="006954BD">
              <w:rPr>
                <w:szCs w:val="22"/>
              </w:rPr>
              <w:t>Vård- och omsorgskontakt</w:t>
            </w:r>
          </w:p>
        </w:tc>
      </w:tr>
      <w:tr w:rsidR="001E5BA4" w:rsidRPr="00F161FB" w:rsidTr="00E232CF">
        <w:tc>
          <w:tcPr>
            <w:tcW w:w="1250" w:type="dxa"/>
          </w:tcPr>
          <w:p w:rsidR="001E5BA4" w:rsidRPr="006954BD" w:rsidRDefault="001E5BA4" w:rsidP="00E232CF">
            <w:pPr>
              <w:rPr>
                <w:szCs w:val="22"/>
              </w:rPr>
            </w:pPr>
            <w:r w:rsidRPr="006954BD">
              <w:rPr>
                <w:szCs w:val="22"/>
              </w:rPr>
              <w:t>lko</w:t>
            </w:r>
          </w:p>
        </w:tc>
        <w:tc>
          <w:tcPr>
            <w:tcW w:w="5379" w:type="dxa"/>
          </w:tcPr>
          <w:p w:rsidR="001E5BA4" w:rsidRPr="006954BD" w:rsidRDefault="001E5BA4" w:rsidP="00E232CF">
            <w:pPr>
              <w:tabs>
                <w:tab w:val="left" w:pos="3045"/>
              </w:tabs>
              <w:rPr>
                <w:szCs w:val="22"/>
              </w:rPr>
            </w:pPr>
            <w:r w:rsidRPr="006954BD">
              <w:rPr>
                <w:szCs w:val="22"/>
              </w:rPr>
              <w:t>Läkemedel Läkemdelsordination</w:t>
            </w:r>
          </w:p>
        </w:tc>
      </w:tr>
      <w:tr w:rsidR="001E5BA4" w:rsidRPr="00F161FB" w:rsidTr="00E232CF">
        <w:tc>
          <w:tcPr>
            <w:tcW w:w="1250" w:type="dxa"/>
          </w:tcPr>
          <w:p w:rsidR="001E5BA4" w:rsidRPr="006954BD" w:rsidRDefault="001E5BA4" w:rsidP="00E232CF">
            <w:pPr>
              <w:rPr>
                <w:szCs w:val="22"/>
              </w:rPr>
            </w:pPr>
            <w:r w:rsidRPr="006954BD">
              <w:rPr>
                <w:szCs w:val="22"/>
              </w:rPr>
              <w:t>lkf</w:t>
            </w:r>
          </w:p>
        </w:tc>
        <w:tc>
          <w:tcPr>
            <w:tcW w:w="5379" w:type="dxa"/>
          </w:tcPr>
          <w:p w:rsidR="001E5BA4" w:rsidRPr="006954BD" w:rsidRDefault="001E5BA4" w:rsidP="00E232CF">
            <w:pPr>
              <w:tabs>
                <w:tab w:val="left" w:pos="3045"/>
              </w:tabs>
              <w:rPr>
                <w:szCs w:val="22"/>
              </w:rPr>
            </w:pPr>
            <w:r w:rsidRPr="006954BD">
              <w:rPr>
                <w:szCs w:val="22"/>
              </w:rPr>
              <w:t>Läkemedel Förskrivning</w:t>
            </w:r>
          </w:p>
        </w:tc>
      </w:tr>
      <w:tr w:rsidR="001E5BA4" w:rsidRPr="00F161FB" w:rsidTr="00E232CF">
        <w:tc>
          <w:tcPr>
            <w:tcW w:w="1250" w:type="dxa"/>
          </w:tcPr>
          <w:p w:rsidR="001E5BA4" w:rsidRPr="006954BD" w:rsidRDefault="001E5BA4" w:rsidP="00E232CF">
            <w:pPr>
              <w:rPr>
                <w:szCs w:val="22"/>
              </w:rPr>
            </w:pPr>
            <w:r w:rsidRPr="006954BD">
              <w:rPr>
                <w:szCs w:val="22"/>
              </w:rPr>
              <w:t>upp</w:t>
            </w:r>
          </w:p>
        </w:tc>
        <w:tc>
          <w:tcPr>
            <w:tcW w:w="5379" w:type="dxa"/>
          </w:tcPr>
          <w:p w:rsidR="001E5BA4" w:rsidRPr="006954BD" w:rsidRDefault="001E5BA4" w:rsidP="00E232CF">
            <w:pPr>
              <w:tabs>
                <w:tab w:val="left" w:pos="3045"/>
              </w:tabs>
              <w:rPr>
                <w:szCs w:val="22"/>
              </w:rPr>
            </w:pPr>
            <w:r w:rsidRPr="006954BD">
              <w:rPr>
                <w:szCs w:val="22"/>
              </w:rPr>
              <w:t>Uppmärksamhetssignal</w:t>
            </w:r>
          </w:p>
        </w:tc>
      </w:tr>
      <w:tr w:rsidR="001E5BA4" w:rsidRPr="00F161FB" w:rsidTr="00E232CF">
        <w:tc>
          <w:tcPr>
            <w:tcW w:w="1250" w:type="dxa"/>
          </w:tcPr>
          <w:p w:rsidR="001E5BA4" w:rsidRPr="006954BD" w:rsidRDefault="001E5BA4" w:rsidP="00E232CF">
            <w:pPr>
              <w:rPr>
                <w:szCs w:val="22"/>
              </w:rPr>
            </w:pPr>
            <w:r w:rsidRPr="006954BD">
              <w:rPr>
                <w:szCs w:val="22"/>
              </w:rPr>
              <w:t>und</w:t>
            </w:r>
          </w:p>
        </w:tc>
        <w:tc>
          <w:tcPr>
            <w:tcW w:w="5379" w:type="dxa"/>
          </w:tcPr>
          <w:p w:rsidR="001E5BA4" w:rsidRPr="006954BD" w:rsidRDefault="001E5BA4" w:rsidP="00E232CF">
            <w:pPr>
              <w:tabs>
                <w:tab w:val="left" w:pos="3045"/>
              </w:tabs>
              <w:rPr>
                <w:szCs w:val="22"/>
              </w:rPr>
            </w:pPr>
            <w:r w:rsidRPr="006954BD">
              <w:rPr>
                <w:szCs w:val="22"/>
              </w:rPr>
              <w:t>Undersökningsresultat</w:t>
            </w:r>
          </w:p>
        </w:tc>
      </w:tr>
      <w:tr w:rsidR="001E5BA4" w:rsidRPr="00F161FB" w:rsidTr="00E232CF">
        <w:tc>
          <w:tcPr>
            <w:tcW w:w="1250" w:type="dxa"/>
          </w:tcPr>
          <w:p w:rsidR="001E5BA4" w:rsidRPr="006954BD" w:rsidRDefault="001E5BA4" w:rsidP="00E232CF">
            <w:pPr>
              <w:rPr>
                <w:szCs w:val="22"/>
              </w:rPr>
            </w:pPr>
            <w:r w:rsidRPr="006954BD">
              <w:rPr>
                <w:szCs w:val="22"/>
              </w:rPr>
              <w:t>vbe</w:t>
            </w:r>
          </w:p>
        </w:tc>
        <w:tc>
          <w:tcPr>
            <w:tcW w:w="5379" w:type="dxa"/>
          </w:tcPr>
          <w:p w:rsidR="001E5BA4" w:rsidRPr="006954BD" w:rsidRDefault="001E5BA4" w:rsidP="00E232CF">
            <w:pPr>
              <w:tabs>
                <w:tab w:val="left" w:pos="3045"/>
              </w:tabs>
              <w:rPr>
                <w:szCs w:val="22"/>
              </w:rPr>
            </w:pPr>
            <w:r w:rsidRPr="006954BD">
              <w:rPr>
                <w:szCs w:val="22"/>
              </w:rPr>
              <w:t>Vårdbegäran</w:t>
            </w:r>
          </w:p>
        </w:tc>
      </w:tr>
      <w:tr w:rsidR="001E5BA4" w:rsidRPr="00F161FB" w:rsidTr="00E232CF">
        <w:tc>
          <w:tcPr>
            <w:tcW w:w="1250" w:type="dxa"/>
          </w:tcPr>
          <w:p w:rsidR="001E5BA4" w:rsidRPr="006954BD" w:rsidRDefault="001E5BA4" w:rsidP="00E232CF">
            <w:pPr>
              <w:rPr>
                <w:szCs w:val="22"/>
              </w:rPr>
            </w:pPr>
            <w:r w:rsidRPr="006954BD">
              <w:rPr>
                <w:szCs w:val="22"/>
              </w:rPr>
              <w:t>vpo</w:t>
            </w:r>
          </w:p>
        </w:tc>
        <w:tc>
          <w:tcPr>
            <w:tcW w:w="5379" w:type="dxa"/>
          </w:tcPr>
          <w:p w:rsidR="001E5BA4" w:rsidRPr="006954BD" w:rsidRDefault="001E5BA4" w:rsidP="00E232CF">
            <w:pPr>
              <w:tabs>
                <w:tab w:val="left" w:pos="3045"/>
              </w:tabs>
              <w:rPr>
                <w:szCs w:val="22"/>
              </w:rPr>
            </w:pPr>
            <w:r w:rsidRPr="006954BD">
              <w:rPr>
                <w:szCs w:val="22"/>
              </w:rPr>
              <w:t>Vård- och omsorgsplan ostrukt</w:t>
            </w:r>
          </w:p>
        </w:tc>
      </w:tr>
      <w:tr w:rsidR="001E5BA4" w:rsidRPr="00F161FB" w:rsidTr="00E232CF">
        <w:tc>
          <w:tcPr>
            <w:tcW w:w="1250" w:type="dxa"/>
          </w:tcPr>
          <w:p w:rsidR="001E5BA4" w:rsidRPr="006954BD" w:rsidRDefault="001E5BA4" w:rsidP="00E232CF">
            <w:pPr>
              <w:rPr>
                <w:szCs w:val="22"/>
              </w:rPr>
            </w:pPr>
            <w:r w:rsidRPr="006954BD">
              <w:rPr>
                <w:szCs w:val="22"/>
              </w:rPr>
              <w:t>voo</w:t>
            </w:r>
          </w:p>
        </w:tc>
        <w:tc>
          <w:tcPr>
            <w:tcW w:w="5379" w:type="dxa"/>
          </w:tcPr>
          <w:p w:rsidR="001E5BA4" w:rsidRPr="006954BD" w:rsidRDefault="001E5BA4" w:rsidP="00E232CF">
            <w:pPr>
              <w:tabs>
                <w:tab w:val="left" w:pos="3045"/>
              </w:tabs>
              <w:rPr>
                <w:szCs w:val="22"/>
              </w:rPr>
            </w:pPr>
            <w:r w:rsidRPr="006954BD">
              <w:rPr>
                <w:szCs w:val="22"/>
              </w:rPr>
              <w:t>Vård- och omsorgsdok ostrukt</w:t>
            </w:r>
          </w:p>
        </w:tc>
      </w:tr>
      <w:tr w:rsidR="001E5BA4" w:rsidRPr="00F161FB" w:rsidTr="00E232CF">
        <w:tc>
          <w:tcPr>
            <w:tcW w:w="1250" w:type="dxa"/>
          </w:tcPr>
          <w:p w:rsidR="001E5BA4" w:rsidRPr="006954BD" w:rsidRDefault="001E5BA4" w:rsidP="00E232CF">
            <w:pPr>
              <w:rPr>
                <w:szCs w:val="22"/>
              </w:rPr>
            </w:pPr>
            <w:r w:rsidRPr="006954BD">
              <w:rPr>
                <w:szCs w:val="22"/>
              </w:rPr>
              <w:t>pat</w:t>
            </w:r>
          </w:p>
        </w:tc>
        <w:tc>
          <w:tcPr>
            <w:tcW w:w="5379" w:type="dxa"/>
          </w:tcPr>
          <w:p w:rsidR="001E5BA4" w:rsidRPr="006954BD" w:rsidRDefault="001E5BA4" w:rsidP="00E232CF">
            <w:pPr>
              <w:tabs>
                <w:tab w:val="left" w:pos="3045"/>
              </w:tabs>
              <w:rPr>
                <w:szCs w:val="22"/>
              </w:rPr>
            </w:pPr>
            <w:r w:rsidRPr="006954BD">
              <w:rPr>
                <w:szCs w:val="22"/>
              </w:rPr>
              <w:t>Vård- och omsorgstagare</w:t>
            </w:r>
          </w:p>
        </w:tc>
      </w:tr>
    </w:tbl>
    <w:p w:rsidR="001E5BA4" w:rsidRDefault="001E5BA4" w:rsidP="001E5BA4"/>
    <w:p w:rsidR="001E5BA4" w:rsidRPr="00F161FB" w:rsidRDefault="001E5BA4" w:rsidP="001E5BA4"/>
    <w:p w:rsidR="001E5BA4" w:rsidRPr="00F161FB" w:rsidRDefault="001E5BA4" w:rsidP="001E5BA4">
      <w:r w:rsidRPr="00F161FB">
        <w:t xml:space="preserve">Nedanstående tabell visar vilka informationstyper som </w:t>
      </w:r>
      <w:r w:rsidRPr="002201FB">
        <w:rPr>
          <w:b/>
        </w:rPr>
        <w:t>inte</w:t>
      </w:r>
      <w:r w:rsidRPr="00F161FB">
        <w:t xml:space="preserve"> </w:t>
      </w:r>
      <w:r w:rsidRPr="004D1024">
        <w:rPr>
          <w:b/>
        </w:rPr>
        <w:t>kan spärras</w:t>
      </w:r>
      <w:r w:rsidRPr="00F161FB">
        <w:t xml:space="preserve"> i spärrtjänsten. </w:t>
      </w:r>
      <w:r>
        <w:t>Information av dessa typer kommer aldrig att markeras som spärrad då spärrkontroll utförs.</w:t>
      </w:r>
    </w:p>
    <w:p w:rsidR="001E5BA4" w:rsidRPr="00F161FB" w:rsidRDefault="001E5BA4" w:rsidP="001E5BA4"/>
    <w:tbl>
      <w:tblPr>
        <w:tblStyle w:val="Tabellrutnt"/>
        <w:tblW w:w="0" w:type="auto"/>
        <w:tblLook w:val="04A0" w:firstRow="1" w:lastRow="0" w:firstColumn="1" w:lastColumn="0" w:noHBand="0" w:noVBand="1"/>
      </w:tblPr>
      <w:tblGrid>
        <w:gridCol w:w="1250"/>
        <w:gridCol w:w="5379"/>
      </w:tblGrid>
      <w:tr w:rsidR="001E5BA4" w:rsidRPr="00F161FB" w:rsidTr="00E232CF">
        <w:trPr>
          <w:trHeight w:val="384"/>
        </w:trPr>
        <w:tc>
          <w:tcPr>
            <w:tcW w:w="1250" w:type="dxa"/>
            <w:shd w:val="clear" w:color="auto" w:fill="D9D9D9" w:themeFill="background1" w:themeFillShade="D9"/>
            <w:vAlign w:val="bottom"/>
          </w:tcPr>
          <w:p w:rsidR="001E5BA4" w:rsidRPr="00F161FB" w:rsidRDefault="001E5BA4" w:rsidP="00E232CF">
            <w:pPr>
              <w:rPr>
                <w:b/>
                <w:szCs w:val="22"/>
              </w:rPr>
            </w:pPr>
            <w:r w:rsidRPr="00F161FB">
              <w:rPr>
                <w:b/>
                <w:szCs w:val="22"/>
              </w:rPr>
              <w:t>Värde</w:t>
            </w:r>
          </w:p>
        </w:tc>
        <w:tc>
          <w:tcPr>
            <w:tcW w:w="5379" w:type="dxa"/>
            <w:shd w:val="clear" w:color="auto" w:fill="D9D9D9" w:themeFill="background1" w:themeFillShade="D9"/>
            <w:vAlign w:val="bottom"/>
          </w:tcPr>
          <w:p w:rsidR="001E5BA4" w:rsidRPr="00F161FB" w:rsidRDefault="001E5BA4" w:rsidP="00E232CF">
            <w:pPr>
              <w:rPr>
                <w:b/>
                <w:szCs w:val="22"/>
              </w:rPr>
            </w:pPr>
            <w:r w:rsidRPr="00F161FB">
              <w:rPr>
                <w:b/>
                <w:szCs w:val="22"/>
              </w:rPr>
              <w:t>Beskrivning</w:t>
            </w:r>
          </w:p>
        </w:tc>
      </w:tr>
      <w:tr w:rsidR="001E5BA4" w:rsidRPr="00F161FB" w:rsidTr="00E232CF">
        <w:tc>
          <w:tcPr>
            <w:tcW w:w="1250" w:type="dxa"/>
          </w:tcPr>
          <w:p w:rsidR="001E5BA4" w:rsidRPr="006954BD" w:rsidRDefault="001E5BA4" w:rsidP="00E232CF">
            <w:pPr>
              <w:rPr>
                <w:szCs w:val="22"/>
              </w:rPr>
            </w:pPr>
            <w:r w:rsidRPr="006954BD">
              <w:rPr>
                <w:szCs w:val="22"/>
              </w:rPr>
              <w:t>lkm</w:t>
            </w:r>
          </w:p>
        </w:tc>
        <w:tc>
          <w:tcPr>
            <w:tcW w:w="5379" w:type="dxa"/>
          </w:tcPr>
          <w:p w:rsidR="001E5BA4" w:rsidRPr="006954BD" w:rsidRDefault="001E5BA4" w:rsidP="00E232CF">
            <w:pPr>
              <w:rPr>
                <w:szCs w:val="22"/>
              </w:rPr>
            </w:pPr>
            <w:r w:rsidRPr="006954BD">
              <w:rPr>
                <w:szCs w:val="22"/>
              </w:rPr>
              <w:t>Läkemedel Utlämning</w:t>
            </w:r>
          </w:p>
        </w:tc>
      </w:tr>
    </w:tbl>
    <w:p w:rsidR="001E5BA4" w:rsidRPr="00F161FB" w:rsidRDefault="001E5BA4" w:rsidP="001E5BA4"/>
    <w:p w:rsidR="00144F6F" w:rsidRPr="00144F6F" w:rsidRDefault="00144F6F" w:rsidP="00A0637B"/>
    <w:sectPr w:rsidR="00144F6F" w:rsidRPr="00144F6F" w:rsidSect="009A5C21">
      <w:headerReference w:type="even" r:id="rId13"/>
      <w:headerReference w:type="default" r:id="rId14"/>
      <w:footerReference w:type="even" r:id="rId15"/>
      <w:footerReference w:type="default" r:id="rId16"/>
      <w:headerReference w:type="first" r:id="rId17"/>
      <w:pgSz w:w="11900" w:h="16840"/>
      <w:pgMar w:top="601" w:right="1202" w:bottom="301" w:left="1202" w:header="567" w:footer="567"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 w:author="Bergström, Olle (Integration and Application Centers" w:date="2011-08-22T14:43:00Z" w:initials="OB">
    <w:p w:rsidR="006036D7" w:rsidRDefault="006036D7">
      <w:pPr>
        <w:pStyle w:val="Kommentarer"/>
        <w:rPr>
          <w:lang w:val="sv-SE"/>
        </w:rPr>
      </w:pPr>
      <w:r>
        <w:rPr>
          <w:rStyle w:val="Kommentarsreferens"/>
        </w:rPr>
        <w:annotationRef/>
      </w:r>
      <w:r w:rsidR="00A1364A">
        <w:rPr>
          <w:lang w:val="sv-SE"/>
        </w:rPr>
        <w:t>Det f</w:t>
      </w:r>
      <w:r w:rsidRPr="00822CE6">
        <w:rPr>
          <w:lang w:val="sv-SE"/>
        </w:rPr>
        <w:t>inns inga sådana fastställda idag.</w:t>
      </w:r>
    </w:p>
    <w:p w:rsidR="006036D7" w:rsidRDefault="006036D7">
      <w:pPr>
        <w:pStyle w:val="Kommentarer"/>
        <w:rPr>
          <w:lang w:val="sv-SE"/>
        </w:rPr>
      </w:pPr>
    </w:p>
    <w:p w:rsidR="006036D7" w:rsidRDefault="006036D7">
      <w:pPr>
        <w:pStyle w:val="Kommentarer"/>
        <w:rPr>
          <w:lang w:val="sv-SE"/>
        </w:rPr>
      </w:pPr>
      <w:r w:rsidRPr="00822CE6">
        <w:rPr>
          <w:lang w:val="sv-SE"/>
        </w:rPr>
        <w:t>Sedan är frågan om man kan skriva något för de kontrakt som publiceras “lokalt” hos respektive brukare av en lo</w:t>
      </w:r>
      <w:r>
        <w:rPr>
          <w:lang w:val="sv-SE"/>
        </w:rPr>
        <w:t>k</w:t>
      </w:r>
      <w:r w:rsidRPr="00822CE6">
        <w:rPr>
          <w:lang w:val="sv-SE"/>
        </w:rPr>
        <w:t>al spärrtjänst, då det är upp till dem själva.</w:t>
      </w:r>
    </w:p>
    <w:p w:rsidR="006036D7" w:rsidRPr="00822CE6" w:rsidRDefault="006036D7">
      <w:pPr>
        <w:pStyle w:val="Kommentarer"/>
        <w:rPr>
          <w:lang w:val="sv-SE"/>
        </w:rPr>
      </w:pPr>
      <w:r>
        <w:rPr>
          <w:lang w:val="sv-SE"/>
        </w:rPr>
        <w:t xml:space="preserve">Jag har </w:t>
      </w:r>
      <w:r w:rsidR="00657E27">
        <w:rPr>
          <w:lang w:val="sv-SE"/>
        </w:rPr>
        <w:t xml:space="preserve">därför </w:t>
      </w:r>
      <w:r>
        <w:rPr>
          <w:lang w:val="sv-SE"/>
        </w:rPr>
        <w:t>tänkt utelämna hårda sif</w:t>
      </w:r>
      <w:r w:rsidR="00D4505D">
        <w:rPr>
          <w:lang w:val="sv-SE"/>
        </w:rPr>
        <w:t>frorna för de lokala kontrakten och skriv</w:t>
      </w:r>
      <w:r w:rsidR="00CA1FAB">
        <w:rPr>
          <w:lang w:val="sv-SE"/>
        </w:rPr>
        <w:t>a något generellt i inledningen här.</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4AA" w:rsidRDefault="002B04AA" w:rsidP="00594D12">
      <w:r>
        <w:separator/>
      </w:r>
    </w:p>
  </w:endnote>
  <w:endnote w:type="continuationSeparator" w:id="0">
    <w:p w:rsidR="002B04AA" w:rsidRDefault="002B04AA"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ヒラギノ角ゴ Pro W3">
    <w:altName w:val="Arial Unicode MS"/>
    <w:charset w:val="80"/>
    <w:family w:val="auto"/>
    <w:pitch w:val="variable"/>
    <w:sig w:usb0="00000000" w:usb1="7AC7FFFF" w:usb2="00000012" w:usb3="00000000" w:csb0="0002000D"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Pr="000C164D" w:rsidRDefault="006036D7">
    <w:pPr>
      <w:pStyle w:val="Sidfot"/>
      <w:pBdr>
        <w:top w:val="single" w:sz="4" w:space="1" w:color="auto"/>
      </w:pBdr>
      <w:jc w:val="both"/>
      <w:rPr>
        <w:lang w:val="en-US"/>
      </w:rPr>
    </w:pPr>
    <w:r w:rsidRPr="000C164D">
      <w:rPr>
        <w:lang w:val="en-US"/>
      </w:rPr>
      <w:tab/>
    </w:r>
    <w:proofErr w:type="spellStart"/>
    <w:r w:rsidRPr="000C164D">
      <w:rPr>
        <w:lang w:val="en-US"/>
      </w:rPr>
      <w:t>Sida</w:t>
    </w:r>
    <w:proofErr w:type="spellEnd"/>
    <w:r w:rsidRPr="000C164D">
      <w:rPr>
        <w:lang w:val="en-US"/>
      </w:rPr>
      <w:t xml:space="preserve"> </w:t>
    </w:r>
    <w:r>
      <w:fldChar w:fldCharType="begin"/>
    </w:r>
    <w:r w:rsidRPr="000C164D">
      <w:rPr>
        <w:lang w:val="en-US"/>
      </w:rPr>
      <w:instrText xml:space="preserve"> PAGE </w:instrText>
    </w:r>
    <w:r>
      <w:fldChar w:fldCharType="separate"/>
    </w:r>
    <w:r w:rsidR="00C12AE0">
      <w:rPr>
        <w:noProof/>
        <w:lang w:val="en-US"/>
      </w:rPr>
      <w:t>2</w:t>
    </w:r>
    <w:r>
      <w:fldChar w:fldCharType="end"/>
    </w:r>
    <w:r w:rsidRPr="000C164D">
      <w:rPr>
        <w:lang w:val="en-US"/>
      </w:rPr>
      <w:t xml:space="preserve"> </w:t>
    </w:r>
    <w:proofErr w:type="spellStart"/>
    <w:r w:rsidRPr="000C164D">
      <w:rPr>
        <w:lang w:val="en-US"/>
      </w:rPr>
      <w:t>av</w:t>
    </w:r>
    <w:proofErr w:type="spellEnd"/>
    <w:r w:rsidRPr="000C164D">
      <w:rPr>
        <w:lang w:val="en-US"/>
      </w:rPr>
      <w:t xml:space="preserve"> </w:t>
    </w:r>
    <w:r>
      <w:fldChar w:fldCharType="begin"/>
    </w:r>
    <w:r w:rsidRPr="000C164D">
      <w:rPr>
        <w:lang w:val="en-US"/>
      </w:rPr>
      <w:instrText xml:space="preserve"> NUMPAGES </w:instrText>
    </w:r>
    <w:r>
      <w:fldChar w:fldCharType="separate"/>
    </w:r>
    <w:r w:rsidR="00C12AE0">
      <w:rPr>
        <w:noProof/>
        <w:lang w:val="en-US"/>
      </w:rPr>
      <w:t>32</w:t>
    </w:r>
    <w:r>
      <w:fldChar w:fldCharType="end"/>
    </w:r>
    <w:r w:rsidRPr="000C164D">
      <w:rPr>
        <w:lang w:val="en-US"/>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rPr>
        <w:rFonts w:eastAsia="Times New Roman"/>
        <w:color w:val="auto"/>
        <w:lang w:eastAsia="sv-SE" w:bidi="x-none"/>
      </w:rPr>
    </w:pPr>
    <w:r>
      <w:t xml:space="preserve">Sida </w:t>
    </w:r>
    <w:r>
      <w:rPr>
        <w:rStyle w:val="Sidnummer"/>
        <w:sz w:val="24"/>
      </w:rPr>
      <w:fldChar w:fldCharType="begin"/>
    </w:r>
    <w:r>
      <w:rPr>
        <w:rStyle w:val="Sidnummer"/>
        <w:sz w:val="24"/>
      </w:rPr>
      <w:instrText xml:space="preserve"> PAGE </w:instrText>
    </w:r>
    <w:r>
      <w:rPr>
        <w:rStyle w:val="Sidnummer"/>
        <w:sz w:val="24"/>
      </w:rPr>
      <w:fldChar w:fldCharType="separate"/>
    </w:r>
    <w:r>
      <w:rPr>
        <w:rStyle w:val="Sidnummer"/>
        <w:sz w:val="24"/>
      </w:rPr>
      <w:t>68</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Pr>
        <w:rStyle w:val="Sidnummer"/>
        <w:sz w:val="24"/>
      </w:rPr>
      <w:t>23</w:t>
    </w:r>
    <w:r>
      <w:rPr>
        <w:rStyle w:val="Sidnummer"/>
        <w:sz w:val="24"/>
      </w:rPr>
      <w:fldChar w:fldCharType="end"/>
    </w:r>
    <w:r>
      <w:rPr>
        <w:rStyle w:val="Sidnummer"/>
        <w:sz w:val="24"/>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6036D7" w:rsidP="00594D12">
    <w:pPr>
      <w:pStyle w:val="Sidhuvud"/>
    </w:pPr>
    <w:proofErr w:type="spellStart"/>
    <w:r>
      <w:t>Sida</w:t>
    </w:r>
    <w:proofErr w:type="spellEnd"/>
    <w:r>
      <w:t xml:space="preserve"> </w:t>
    </w:r>
    <w:r>
      <w:rPr>
        <w:rStyle w:val="Sidnummer"/>
        <w:sz w:val="24"/>
      </w:rPr>
      <w:fldChar w:fldCharType="begin"/>
    </w:r>
    <w:r>
      <w:rPr>
        <w:rStyle w:val="Sidnummer"/>
        <w:sz w:val="24"/>
      </w:rPr>
      <w:instrText xml:space="preserve"> PAGE </w:instrText>
    </w:r>
    <w:r>
      <w:rPr>
        <w:rStyle w:val="Sidnummer"/>
        <w:sz w:val="24"/>
      </w:rPr>
      <w:fldChar w:fldCharType="separate"/>
    </w:r>
    <w:r w:rsidR="00C12AE0">
      <w:rPr>
        <w:rStyle w:val="Sidnummer"/>
        <w:noProof/>
        <w:sz w:val="24"/>
      </w:rPr>
      <w:t>32</w:t>
    </w:r>
    <w:r>
      <w:rPr>
        <w:rStyle w:val="Sidnummer"/>
        <w:sz w:val="24"/>
      </w:rPr>
      <w:fldChar w:fldCharType="end"/>
    </w:r>
    <w:r>
      <w:rPr>
        <w:rStyle w:val="Sidnummer"/>
        <w:sz w:val="24"/>
      </w:rPr>
      <w:t xml:space="preserve"> (</w:t>
    </w:r>
    <w:r>
      <w:rPr>
        <w:rStyle w:val="Sidnummer"/>
        <w:sz w:val="24"/>
      </w:rPr>
      <w:fldChar w:fldCharType="begin"/>
    </w:r>
    <w:r>
      <w:rPr>
        <w:rStyle w:val="Sidnummer"/>
        <w:sz w:val="24"/>
      </w:rPr>
      <w:instrText xml:space="preserve"> NUMPAGES </w:instrText>
    </w:r>
    <w:r>
      <w:rPr>
        <w:rStyle w:val="Sidnummer"/>
        <w:sz w:val="24"/>
      </w:rPr>
      <w:fldChar w:fldCharType="separate"/>
    </w:r>
    <w:r w:rsidR="00C12AE0">
      <w:rPr>
        <w:rStyle w:val="Sidnummer"/>
        <w:noProof/>
        <w:sz w:val="24"/>
      </w:rPr>
      <w:t>32</w:t>
    </w:r>
    <w:r>
      <w:rPr>
        <w:rStyle w:val="Sidnummer"/>
        <w:sz w:val="24"/>
      </w:rPr>
      <w:fldChar w:fldCharType="end"/>
    </w:r>
    <w:r>
      <w:rPr>
        <w:rStyle w:val="Sidnumm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4AA" w:rsidRDefault="002B04AA" w:rsidP="00594D12">
      <w:r>
        <w:separator/>
      </w:r>
    </w:p>
  </w:footnote>
  <w:footnote w:type="continuationSeparator" w:id="0">
    <w:p w:rsidR="002B04AA" w:rsidRDefault="002B04AA"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rsidTr="0087148D">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Spärr</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sz w:val="24"/>
              <w:lang w:val="en-US"/>
            </w:rPr>
            <w:t>INERA AB</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6342F">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6036D7" w:rsidTr="0087148D">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574BC8" w:rsidP="0087148D">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fldSimple w:instr=" SUBJECT  \* MERGEFORMAT ">
            <w:r w:rsidR="006036D7">
              <w:t>Tjänstekontraktsbeskrivning</w:t>
            </w:r>
          </w:fldSimple>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E3623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6036D7" w:rsidTr="0087148D">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396D8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rsidP="0087148D">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87148D">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12AE0">
            <w:rPr>
              <w:noProof/>
            </w:rPr>
            <w:t>2</w:t>
          </w:r>
          <w:r>
            <w:fldChar w:fldCharType="end"/>
          </w:r>
          <w:r>
            <w:t xml:space="preserve"> (</w:t>
          </w:r>
          <w:r w:rsidR="002B04AA">
            <w:fldChar w:fldCharType="begin"/>
          </w:r>
          <w:r w:rsidR="002B04AA">
            <w:instrText xml:space="preserve"> NUMPAGES </w:instrText>
          </w:r>
          <w:r w:rsidR="002B04AA">
            <w:fldChar w:fldCharType="separate"/>
          </w:r>
          <w:r w:rsidR="00C12AE0">
            <w:rPr>
              <w:noProof/>
            </w:rPr>
            <w:t>32</w:t>
          </w:r>
          <w:r w:rsidR="002B04AA">
            <w:rPr>
              <w:noProof/>
            </w:rPr>
            <w:fldChar w:fldCharType="end"/>
          </w:r>
          <w:r>
            <w:t>)</w:t>
          </w:r>
        </w:p>
      </w:tc>
    </w:tr>
    <w:tr w:rsidR="006036D7" w:rsidRPr="00647B65" w:rsidTr="0087148D">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F5607C">
            <w:t>2011-08-22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r>
  </w:tbl>
  <w:p w:rsidR="006036D7" w:rsidRPr="00647B65" w:rsidRDefault="006036D7" w:rsidP="00594D12"/>
  <w:p w:rsidR="006036D7" w:rsidRPr="001E6BEB" w:rsidRDefault="006036D7" w:rsidP="00594D12">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2B04A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6036D7">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13AC766D" wp14:editId="5A47EB7E">
                <wp:simplePos x="0" y="0"/>
                <wp:positionH relativeFrom="character">
                  <wp:posOffset>0</wp:posOffset>
                </wp:positionH>
                <wp:positionV relativeFrom="line">
                  <wp:posOffset>0</wp:posOffset>
                </wp:positionV>
                <wp:extent cx="2017395" cy="442595"/>
                <wp:effectExtent l="0" t="0" r="1905" b="0"/>
                <wp:wrapNone/>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14222DF2" wp14:editId="7E496956">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036D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6036D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fldChar w:fldCharType="end"/>
          </w:r>
          <w:r>
            <w:t xml:space="preserve"> (</w:t>
          </w:r>
          <w:r w:rsidR="002B04AA">
            <w:fldChar w:fldCharType="begin"/>
          </w:r>
          <w:r w:rsidR="002B04AA">
            <w:instrText xml:space="preserve"> NUMPAGES </w:instrText>
          </w:r>
          <w:r w:rsidR="002B04AA">
            <w:fldChar w:fldCharType="separate"/>
          </w:r>
          <w:r>
            <w:rPr>
              <w:noProof/>
            </w:rPr>
            <w:t>23</w:t>
          </w:r>
          <w:r w:rsidR="002B04AA">
            <w:rPr>
              <w:noProof/>
            </w:rPr>
            <w:fldChar w:fldCharType="end"/>
          </w:r>
          <w:r>
            <w:t>)</w:t>
          </w:r>
        </w:p>
      </w:tc>
    </w:tr>
    <w:tr w:rsidR="006036D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r>
            <w:fldChar w:fldCharType="begin"/>
          </w:r>
          <w:r>
            <w:instrText xml:space="preserve"> DATE \@ "yyyy-MM-dd" </w:instrText>
          </w:r>
          <w:r>
            <w:fldChar w:fldCharType="separate"/>
          </w:r>
          <w:r w:rsidR="00F5607C">
            <w:t>2011-08-22</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Default="006036D7" w:rsidP="00594D12"/>
      </w:tc>
    </w:tr>
  </w:tbl>
  <w:p w:rsidR="006036D7" w:rsidRDefault="006036D7"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6036D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 xml:space="preserve">Nationell </w:t>
          </w:r>
          <w:proofErr w:type="spellStart"/>
          <w:r>
            <w:rPr>
              <w:b/>
              <w:sz w:val="24"/>
            </w:rPr>
            <w:t>Tidbokning</w:t>
          </w:r>
          <w:proofErr w:type="spellEnd"/>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6192" behindDoc="0" locked="0" layoutInCell="1" allowOverlap="1" wp14:anchorId="615B12EF" wp14:editId="7DF23D0D">
                <wp:simplePos x="0" y="0"/>
                <wp:positionH relativeFrom="character">
                  <wp:posOffset>0</wp:posOffset>
                </wp:positionH>
                <wp:positionV relativeFrom="line">
                  <wp:posOffset>0</wp:posOffset>
                </wp:positionV>
                <wp:extent cx="2017395" cy="442595"/>
                <wp:effectExtent l="0" t="0" r="1905" b="0"/>
                <wp:wrapNone/>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sv-SE"/>
            </w:rPr>
            <mc:AlternateContent>
              <mc:Choice Requires="wps">
                <w:drawing>
                  <wp:inline distT="0" distB="0" distL="0" distR="0" wp14:anchorId="511D20F2" wp14:editId="6585BC41">
                    <wp:extent cx="2019300" cy="446405"/>
                    <wp:effectExtent l="0" t="0" r="0" b="0"/>
                    <wp:docPr id="1"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iCCsA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6036D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Tjänstekontrakt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rsidP="00F405F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A</w:t>
          </w:r>
        </w:p>
      </w:tc>
    </w:tr>
    <w:tr w:rsidR="006036D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6036D7" w:rsidRDefault="006036D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6036D7" w:rsidRDefault="006036D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C12AE0">
            <w:rPr>
              <w:noProof/>
            </w:rPr>
            <w:t>32</w:t>
          </w:r>
          <w:r>
            <w:fldChar w:fldCharType="end"/>
          </w:r>
          <w:r>
            <w:t xml:space="preserve"> (</w:t>
          </w:r>
          <w:r w:rsidR="002B04AA">
            <w:fldChar w:fldCharType="begin"/>
          </w:r>
          <w:r w:rsidR="002B04AA">
            <w:instrText xml:space="preserve"> NUMPAGES </w:instrText>
          </w:r>
          <w:r w:rsidR="002B04AA">
            <w:fldChar w:fldCharType="separate"/>
          </w:r>
          <w:r w:rsidR="00C12AE0">
            <w:rPr>
              <w:noProof/>
            </w:rPr>
            <w:t>32</w:t>
          </w:r>
          <w:r w:rsidR="002B04AA">
            <w:rPr>
              <w:noProof/>
            </w:rPr>
            <w:fldChar w:fldCharType="end"/>
          </w:r>
          <w:r>
            <w:t>)</w:t>
          </w:r>
        </w:p>
      </w:tc>
    </w:tr>
    <w:tr w:rsidR="006036D7"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r w:rsidRPr="00647B65">
            <w:t xml:space="preserve">Utskriftsdatum: </w:t>
          </w:r>
          <w:r w:rsidRPr="00647B65">
            <w:fldChar w:fldCharType="begin"/>
          </w:r>
          <w:r w:rsidRPr="00647B65">
            <w:instrText xml:space="preserve"> DATE \@ "yyyy-MM-dd" </w:instrText>
          </w:r>
          <w:r w:rsidRPr="00647B65">
            <w:fldChar w:fldCharType="separate"/>
          </w:r>
          <w:r w:rsidR="00F5607C">
            <w:t>2011-08-22</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6036D7" w:rsidRPr="00647B65" w:rsidRDefault="006036D7" w:rsidP="00594D12"/>
      </w:tc>
    </w:tr>
  </w:tbl>
  <w:p w:rsidR="006036D7" w:rsidRPr="00647B65" w:rsidRDefault="006036D7" w:rsidP="00594D1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036D7" w:rsidRDefault="002B04AA" w:rsidP="00594D12">
    <w:pPr>
      <w:pStyle w:val="Sidhuvu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1">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3">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4">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22F42D59"/>
    <w:multiLevelType w:val="multilevel"/>
    <w:tmpl w:val="36EEB9CC"/>
    <w:lvl w:ilvl="0">
      <w:start w:val="1"/>
      <w:numFmt w:val="decimal"/>
      <w:pStyle w:val="Rubrik1"/>
      <w:lvlText w:val="%1."/>
      <w:lvlJc w:val="left"/>
      <w:pPr>
        <w:tabs>
          <w:tab w:val="num" w:pos="360"/>
        </w:tabs>
        <w:ind w:left="360" w:hanging="360"/>
      </w:pPr>
      <w:rPr>
        <w:rFonts w:hint="default"/>
      </w:rPr>
    </w:lvl>
    <w:lvl w:ilvl="1">
      <w:start w:val="1"/>
      <w:numFmt w:val="decimal"/>
      <w:pStyle w:val="Rubrik2"/>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1"/>
  </w:num>
  <w:num w:numId="3">
    <w:abstractNumId w:val="2"/>
  </w:num>
  <w:num w:numId="4">
    <w:abstractNumId w:val="3"/>
  </w:num>
  <w:num w:numId="5">
    <w:abstractNumId w:val="5"/>
  </w:num>
  <w:num w:numId="6">
    <w:abstractNumId w:val="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2551"/>
    <w:rsid w:val="00005DA7"/>
    <w:rsid w:val="00014301"/>
    <w:rsid w:val="0001779E"/>
    <w:rsid w:val="000202C8"/>
    <w:rsid w:val="000216A9"/>
    <w:rsid w:val="00024DA8"/>
    <w:rsid w:val="000406C1"/>
    <w:rsid w:val="00041793"/>
    <w:rsid w:val="0005186E"/>
    <w:rsid w:val="0005647D"/>
    <w:rsid w:val="000565C6"/>
    <w:rsid w:val="000606DC"/>
    <w:rsid w:val="0006431F"/>
    <w:rsid w:val="00066612"/>
    <w:rsid w:val="00072423"/>
    <w:rsid w:val="00072841"/>
    <w:rsid w:val="00075152"/>
    <w:rsid w:val="000753FC"/>
    <w:rsid w:val="000765F5"/>
    <w:rsid w:val="00077F9D"/>
    <w:rsid w:val="000801A7"/>
    <w:rsid w:val="0008099F"/>
    <w:rsid w:val="00080F3F"/>
    <w:rsid w:val="0009033C"/>
    <w:rsid w:val="00097776"/>
    <w:rsid w:val="000A541E"/>
    <w:rsid w:val="000B4BFF"/>
    <w:rsid w:val="000B7637"/>
    <w:rsid w:val="000C3803"/>
    <w:rsid w:val="000C69ED"/>
    <w:rsid w:val="000C7341"/>
    <w:rsid w:val="000D0662"/>
    <w:rsid w:val="000E1A2A"/>
    <w:rsid w:val="000E35B8"/>
    <w:rsid w:val="000F191C"/>
    <w:rsid w:val="000F2133"/>
    <w:rsid w:val="000F2782"/>
    <w:rsid w:val="000F3410"/>
    <w:rsid w:val="000F4613"/>
    <w:rsid w:val="00103B88"/>
    <w:rsid w:val="0011145F"/>
    <w:rsid w:val="0011423D"/>
    <w:rsid w:val="0013105C"/>
    <w:rsid w:val="0013181A"/>
    <w:rsid w:val="001328B3"/>
    <w:rsid w:val="00133C3C"/>
    <w:rsid w:val="00144F6F"/>
    <w:rsid w:val="00157075"/>
    <w:rsid w:val="00160B24"/>
    <w:rsid w:val="0019224E"/>
    <w:rsid w:val="001A241B"/>
    <w:rsid w:val="001A2765"/>
    <w:rsid w:val="001A7BAF"/>
    <w:rsid w:val="001B345D"/>
    <w:rsid w:val="001C0A72"/>
    <w:rsid w:val="001C5637"/>
    <w:rsid w:val="001D250A"/>
    <w:rsid w:val="001E019B"/>
    <w:rsid w:val="001E5BA4"/>
    <w:rsid w:val="001E6BEB"/>
    <w:rsid w:val="001F070C"/>
    <w:rsid w:val="001F5319"/>
    <w:rsid w:val="002001C3"/>
    <w:rsid w:val="00200633"/>
    <w:rsid w:val="00205156"/>
    <w:rsid w:val="00206C83"/>
    <w:rsid w:val="002102D3"/>
    <w:rsid w:val="0021611A"/>
    <w:rsid w:val="002210C0"/>
    <w:rsid w:val="00225059"/>
    <w:rsid w:val="002259CC"/>
    <w:rsid w:val="00226021"/>
    <w:rsid w:val="00230601"/>
    <w:rsid w:val="00243876"/>
    <w:rsid w:val="002462C1"/>
    <w:rsid w:val="00256619"/>
    <w:rsid w:val="00260731"/>
    <w:rsid w:val="00264611"/>
    <w:rsid w:val="00295EDC"/>
    <w:rsid w:val="002A2F93"/>
    <w:rsid w:val="002A3E4F"/>
    <w:rsid w:val="002B04AA"/>
    <w:rsid w:val="002B22C5"/>
    <w:rsid w:val="002B571B"/>
    <w:rsid w:val="002B6D1D"/>
    <w:rsid w:val="002B73DE"/>
    <w:rsid w:val="002B7417"/>
    <w:rsid w:val="002B7BD4"/>
    <w:rsid w:val="002C4477"/>
    <w:rsid w:val="002D3F10"/>
    <w:rsid w:val="002E6D84"/>
    <w:rsid w:val="002F5D2E"/>
    <w:rsid w:val="002F7911"/>
    <w:rsid w:val="00307B73"/>
    <w:rsid w:val="00312814"/>
    <w:rsid w:val="00312B0B"/>
    <w:rsid w:val="00315E93"/>
    <w:rsid w:val="00327B56"/>
    <w:rsid w:val="003331E4"/>
    <w:rsid w:val="00333D75"/>
    <w:rsid w:val="00334A64"/>
    <w:rsid w:val="003364C0"/>
    <w:rsid w:val="003408F4"/>
    <w:rsid w:val="00344ABF"/>
    <w:rsid w:val="00351FF2"/>
    <w:rsid w:val="00361555"/>
    <w:rsid w:val="0036342F"/>
    <w:rsid w:val="00370920"/>
    <w:rsid w:val="0037292A"/>
    <w:rsid w:val="00372FDD"/>
    <w:rsid w:val="00374DE0"/>
    <w:rsid w:val="0038523F"/>
    <w:rsid w:val="003904AF"/>
    <w:rsid w:val="00390FA9"/>
    <w:rsid w:val="00392C85"/>
    <w:rsid w:val="00396D87"/>
    <w:rsid w:val="0039750F"/>
    <w:rsid w:val="003B05B6"/>
    <w:rsid w:val="003B1F4D"/>
    <w:rsid w:val="003B6BF0"/>
    <w:rsid w:val="003C355F"/>
    <w:rsid w:val="003C3E62"/>
    <w:rsid w:val="003C4B4C"/>
    <w:rsid w:val="003D0F0D"/>
    <w:rsid w:val="003D14FC"/>
    <w:rsid w:val="003D3BFD"/>
    <w:rsid w:val="003D541C"/>
    <w:rsid w:val="003D7441"/>
    <w:rsid w:val="00412349"/>
    <w:rsid w:val="0041306D"/>
    <w:rsid w:val="00413AFE"/>
    <w:rsid w:val="0042175E"/>
    <w:rsid w:val="004234E7"/>
    <w:rsid w:val="004244D2"/>
    <w:rsid w:val="00430E38"/>
    <w:rsid w:val="004312FD"/>
    <w:rsid w:val="004361A3"/>
    <w:rsid w:val="00440DD5"/>
    <w:rsid w:val="004426A2"/>
    <w:rsid w:val="004470E8"/>
    <w:rsid w:val="00455253"/>
    <w:rsid w:val="004564AD"/>
    <w:rsid w:val="00462280"/>
    <w:rsid w:val="00470BD4"/>
    <w:rsid w:val="00477726"/>
    <w:rsid w:val="00483405"/>
    <w:rsid w:val="0048431D"/>
    <w:rsid w:val="00491C4F"/>
    <w:rsid w:val="004923EF"/>
    <w:rsid w:val="004A3548"/>
    <w:rsid w:val="004A6B47"/>
    <w:rsid w:val="004A72C1"/>
    <w:rsid w:val="004B59EC"/>
    <w:rsid w:val="004C073B"/>
    <w:rsid w:val="004C14AE"/>
    <w:rsid w:val="004C4281"/>
    <w:rsid w:val="004C678F"/>
    <w:rsid w:val="004C7768"/>
    <w:rsid w:val="004D7FB2"/>
    <w:rsid w:val="004E4785"/>
    <w:rsid w:val="004F71F0"/>
    <w:rsid w:val="0050324D"/>
    <w:rsid w:val="00503AB0"/>
    <w:rsid w:val="005135BE"/>
    <w:rsid w:val="00517053"/>
    <w:rsid w:val="00517633"/>
    <w:rsid w:val="00521F55"/>
    <w:rsid w:val="00522BEB"/>
    <w:rsid w:val="00523B3C"/>
    <w:rsid w:val="00531D5D"/>
    <w:rsid w:val="00533A31"/>
    <w:rsid w:val="005406B0"/>
    <w:rsid w:val="0054286E"/>
    <w:rsid w:val="00546A63"/>
    <w:rsid w:val="00566AEB"/>
    <w:rsid w:val="00566C35"/>
    <w:rsid w:val="00574BC8"/>
    <w:rsid w:val="00577161"/>
    <w:rsid w:val="0058014B"/>
    <w:rsid w:val="00582348"/>
    <w:rsid w:val="0058404B"/>
    <w:rsid w:val="005848C4"/>
    <w:rsid w:val="00586AF9"/>
    <w:rsid w:val="00592817"/>
    <w:rsid w:val="00594D12"/>
    <w:rsid w:val="005A3696"/>
    <w:rsid w:val="005A433D"/>
    <w:rsid w:val="005A7A07"/>
    <w:rsid w:val="005B004E"/>
    <w:rsid w:val="005B7FC1"/>
    <w:rsid w:val="005C45B0"/>
    <w:rsid w:val="005C615E"/>
    <w:rsid w:val="005D3C00"/>
    <w:rsid w:val="005D4E11"/>
    <w:rsid w:val="005D51E4"/>
    <w:rsid w:val="005E6F84"/>
    <w:rsid w:val="005F3CD7"/>
    <w:rsid w:val="005F7046"/>
    <w:rsid w:val="005F709C"/>
    <w:rsid w:val="00602F86"/>
    <w:rsid w:val="006036D7"/>
    <w:rsid w:val="006110EC"/>
    <w:rsid w:val="006115A8"/>
    <w:rsid w:val="0061244A"/>
    <w:rsid w:val="006129FE"/>
    <w:rsid w:val="00617532"/>
    <w:rsid w:val="00617533"/>
    <w:rsid w:val="00620716"/>
    <w:rsid w:val="006217CA"/>
    <w:rsid w:val="006328F7"/>
    <w:rsid w:val="00642431"/>
    <w:rsid w:val="0064426D"/>
    <w:rsid w:val="006452A9"/>
    <w:rsid w:val="00647B65"/>
    <w:rsid w:val="00650A13"/>
    <w:rsid w:val="00657E27"/>
    <w:rsid w:val="0067289E"/>
    <w:rsid w:val="00673221"/>
    <w:rsid w:val="006761FD"/>
    <w:rsid w:val="0067674B"/>
    <w:rsid w:val="00676A77"/>
    <w:rsid w:val="00682AD9"/>
    <w:rsid w:val="00693F74"/>
    <w:rsid w:val="0069407A"/>
    <w:rsid w:val="00694B82"/>
    <w:rsid w:val="00695064"/>
    <w:rsid w:val="006A3CF0"/>
    <w:rsid w:val="006C21CC"/>
    <w:rsid w:val="006C4DB5"/>
    <w:rsid w:val="006C4EAD"/>
    <w:rsid w:val="006C741B"/>
    <w:rsid w:val="006D1817"/>
    <w:rsid w:val="006D2FD1"/>
    <w:rsid w:val="006D534C"/>
    <w:rsid w:val="006D5542"/>
    <w:rsid w:val="006E6CB8"/>
    <w:rsid w:val="006F0C4F"/>
    <w:rsid w:val="006F2B6A"/>
    <w:rsid w:val="007023E2"/>
    <w:rsid w:val="00702B1F"/>
    <w:rsid w:val="00703118"/>
    <w:rsid w:val="00703F97"/>
    <w:rsid w:val="00704424"/>
    <w:rsid w:val="007047BD"/>
    <w:rsid w:val="00705964"/>
    <w:rsid w:val="00715AA4"/>
    <w:rsid w:val="00717DB8"/>
    <w:rsid w:val="00722E97"/>
    <w:rsid w:val="007327F2"/>
    <w:rsid w:val="007430DD"/>
    <w:rsid w:val="00746D66"/>
    <w:rsid w:val="007538C5"/>
    <w:rsid w:val="007572CB"/>
    <w:rsid w:val="00762DCB"/>
    <w:rsid w:val="00770B7B"/>
    <w:rsid w:val="007731B3"/>
    <w:rsid w:val="00773C11"/>
    <w:rsid w:val="007753FA"/>
    <w:rsid w:val="007758AD"/>
    <w:rsid w:val="00775FBA"/>
    <w:rsid w:val="00783A9D"/>
    <w:rsid w:val="00786122"/>
    <w:rsid w:val="00792F72"/>
    <w:rsid w:val="007A792C"/>
    <w:rsid w:val="007C1F65"/>
    <w:rsid w:val="007C6C8B"/>
    <w:rsid w:val="007C78DF"/>
    <w:rsid w:val="007D0349"/>
    <w:rsid w:val="007D6B78"/>
    <w:rsid w:val="007F29A2"/>
    <w:rsid w:val="007F2C0B"/>
    <w:rsid w:val="00812411"/>
    <w:rsid w:val="00813EE5"/>
    <w:rsid w:val="00820445"/>
    <w:rsid w:val="008215E5"/>
    <w:rsid w:val="00822CE6"/>
    <w:rsid w:val="008261F6"/>
    <w:rsid w:val="00826956"/>
    <w:rsid w:val="008275FD"/>
    <w:rsid w:val="00836BB7"/>
    <w:rsid w:val="00837E4C"/>
    <w:rsid w:val="00846689"/>
    <w:rsid w:val="00856390"/>
    <w:rsid w:val="00862A50"/>
    <w:rsid w:val="00866C0A"/>
    <w:rsid w:val="008673D4"/>
    <w:rsid w:val="0087124D"/>
    <w:rsid w:val="0087148D"/>
    <w:rsid w:val="00875D36"/>
    <w:rsid w:val="00895A78"/>
    <w:rsid w:val="008B03AB"/>
    <w:rsid w:val="008B637B"/>
    <w:rsid w:val="008C76B3"/>
    <w:rsid w:val="008D3C48"/>
    <w:rsid w:val="008D6239"/>
    <w:rsid w:val="008D739A"/>
    <w:rsid w:val="008E0791"/>
    <w:rsid w:val="008E39BB"/>
    <w:rsid w:val="008E6645"/>
    <w:rsid w:val="008F46CC"/>
    <w:rsid w:val="008F6FE8"/>
    <w:rsid w:val="00902CD1"/>
    <w:rsid w:val="00914E15"/>
    <w:rsid w:val="00923A0F"/>
    <w:rsid w:val="0093009E"/>
    <w:rsid w:val="00930A0B"/>
    <w:rsid w:val="0093296A"/>
    <w:rsid w:val="009357C5"/>
    <w:rsid w:val="0094011B"/>
    <w:rsid w:val="00947749"/>
    <w:rsid w:val="00957C49"/>
    <w:rsid w:val="009641D2"/>
    <w:rsid w:val="0097246E"/>
    <w:rsid w:val="00985C4B"/>
    <w:rsid w:val="00986102"/>
    <w:rsid w:val="00991FE5"/>
    <w:rsid w:val="009951CC"/>
    <w:rsid w:val="009A5C21"/>
    <w:rsid w:val="009B1A45"/>
    <w:rsid w:val="009C240C"/>
    <w:rsid w:val="009C5C5F"/>
    <w:rsid w:val="009C5C69"/>
    <w:rsid w:val="009D2C53"/>
    <w:rsid w:val="009E4927"/>
    <w:rsid w:val="009E5C6D"/>
    <w:rsid w:val="009F1BD6"/>
    <w:rsid w:val="009F43E0"/>
    <w:rsid w:val="009F5C92"/>
    <w:rsid w:val="009F778E"/>
    <w:rsid w:val="00A01EEC"/>
    <w:rsid w:val="00A04CBD"/>
    <w:rsid w:val="00A0637B"/>
    <w:rsid w:val="00A075FD"/>
    <w:rsid w:val="00A10BC8"/>
    <w:rsid w:val="00A1364A"/>
    <w:rsid w:val="00A21CAB"/>
    <w:rsid w:val="00A24591"/>
    <w:rsid w:val="00A2606B"/>
    <w:rsid w:val="00A26B23"/>
    <w:rsid w:val="00A27FA2"/>
    <w:rsid w:val="00A3747F"/>
    <w:rsid w:val="00A4106F"/>
    <w:rsid w:val="00A41DEB"/>
    <w:rsid w:val="00A505DE"/>
    <w:rsid w:val="00A55CFD"/>
    <w:rsid w:val="00A5731E"/>
    <w:rsid w:val="00A63B47"/>
    <w:rsid w:val="00A64025"/>
    <w:rsid w:val="00A655E6"/>
    <w:rsid w:val="00A81DB5"/>
    <w:rsid w:val="00A8472B"/>
    <w:rsid w:val="00A9446D"/>
    <w:rsid w:val="00A94ADD"/>
    <w:rsid w:val="00AA2CCA"/>
    <w:rsid w:val="00AA7926"/>
    <w:rsid w:val="00AC0996"/>
    <w:rsid w:val="00AC0D90"/>
    <w:rsid w:val="00AC42C1"/>
    <w:rsid w:val="00AC5270"/>
    <w:rsid w:val="00AC63FC"/>
    <w:rsid w:val="00AD24A7"/>
    <w:rsid w:val="00AD41EC"/>
    <w:rsid w:val="00AD448D"/>
    <w:rsid w:val="00AD5A62"/>
    <w:rsid w:val="00AD5E40"/>
    <w:rsid w:val="00AD7358"/>
    <w:rsid w:val="00AE4396"/>
    <w:rsid w:val="00AE76D7"/>
    <w:rsid w:val="00AF0CAA"/>
    <w:rsid w:val="00AF210F"/>
    <w:rsid w:val="00AF40F8"/>
    <w:rsid w:val="00AF42E5"/>
    <w:rsid w:val="00AF68AB"/>
    <w:rsid w:val="00B03809"/>
    <w:rsid w:val="00B04B62"/>
    <w:rsid w:val="00B219C8"/>
    <w:rsid w:val="00B341DA"/>
    <w:rsid w:val="00B41FA4"/>
    <w:rsid w:val="00B5424C"/>
    <w:rsid w:val="00B607AC"/>
    <w:rsid w:val="00B65E2A"/>
    <w:rsid w:val="00B757DF"/>
    <w:rsid w:val="00B87AE0"/>
    <w:rsid w:val="00B96B52"/>
    <w:rsid w:val="00BA16ED"/>
    <w:rsid w:val="00BA1CD4"/>
    <w:rsid w:val="00BA7953"/>
    <w:rsid w:val="00BB1E3A"/>
    <w:rsid w:val="00BB1FA7"/>
    <w:rsid w:val="00BB5085"/>
    <w:rsid w:val="00BB6F21"/>
    <w:rsid w:val="00BD12B2"/>
    <w:rsid w:val="00BD31D1"/>
    <w:rsid w:val="00BD5A77"/>
    <w:rsid w:val="00C02D9F"/>
    <w:rsid w:val="00C06E77"/>
    <w:rsid w:val="00C07BA4"/>
    <w:rsid w:val="00C12AE0"/>
    <w:rsid w:val="00C15FC8"/>
    <w:rsid w:val="00C23176"/>
    <w:rsid w:val="00C26205"/>
    <w:rsid w:val="00C26F90"/>
    <w:rsid w:val="00C35AE8"/>
    <w:rsid w:val="00C36904"/>
    <w:rsid w:val="00C36E20"/>
    <w:rsid w:val="00C54A4C"/>
    <w:rsid w:val="00C55071"/>
    <w:rsid w:val="00C61B4C"/>
    <w:rsid w:val="00C6306F"/>
    <w:rsid w:val="00C71399"/>
    <w:rsid w:val="00C74208"/>
    <w:rsid w:val="00C74227"/>
    <w:rsid w:val="00C762A1"/>
    <w:rsid w:val="00C8133E"/>
    <w:rsid w:val="00C81A74"/>
    <w:rsid w:val="00C833DE"/>
    <w:rsid w:val="00C8401C"/>
    <w:rsid w:val="00C872E4"/>
    <w:rsid w:val="00CA1FAB"/>
    <w:rsid w:val="00CB0AFF"/>
    <w:rsid w:val="00CB4712"/>
    <w:rsid w:val="00CB7F65"/>
    <w:rsid w:val="00CD4806"/>
    <w:rsid w:val="00CE16F1"/>
    <w:rsid w:val="00CF739B"/>
    <w:rsid w:val="00CF7BDB"/>
    <w:rsid w:val="00D02023"/>
    <w:rsid w:val="00D106FA"/>
    <w:rsid w:val="00D20E02"/>
    <w:rsid w:val="00D31990"/>
    <w:rsid w:val="00D365E6"/>
    <w:rsid w:val="00D36BCA"/>
    <w:rsid w:val="00D4280B"/>
    <w:rsid w:val="00D43617"/>
    <w:rsid w:val="00D44720"/>
    <w:rsid w:val="00D4505D"/>
    <w:rsid w:val="00D46744"/>
    <w:rsid w:val="00D46F4C"/>
    <w:rsid w:val="00D703C7"/>
    <w:rsid w:val="00D76CDC"/>
    <w:rsid w:val="00D826C6"/>
    <w:rsid w:val="00D82A7D"/>
    <w:rsid w:val="00D91A4E"/>
    <w:rsid w:val="00D93962"/>
    <w:rsid w:val="00D973C7"/>
    <w:rsid w:val="00DA066C"/>
    <w:rsid w:val="00DB442E"/>
    <w:rsid w:val="00DC2073"/>
    <w:rsid w:val="00DC219D"/>
    <w:rsid w:val="00DD1B84"/>
    <w:rsid w:val="00DD51EB"/>
    <w:rsid w:val="00DD583A"/>
    <w:rsid w:val="00DF0AB7"/>
    <w:rsid w:val="00DF3BAC"/>
    <w:rsid w:val="00DF4885"/>
    <w:rsid w:val="00E125CB"/>
    <w:rsid w:val="00E204A1"/>
    <w:rsid w:val="00E214E3"/>
    <w:rsid w:val="00E3623D"/>
    <w:rsid w:val="00E45FE1"/>
    <w:rsid w:val="00E5017A"/>
    <w:rsid w:val="00E51C6C"/>
    <w:rsid w:val="00E54EA9"/>
    <w:rsid w:val="00E63A34"/>
    <w:rsid w:val="00E63D15"/>
    <w:rsid w:val="00E6453B"/>
    <w:rsid w:val="00E701ED"/>
    <w:rsid w:val="00E70355"/>
    <w:rsid w:val="00E763F7"/>
    <w:rsid w:val="00E80323"/>
    <w:rsid w:val="00E94524"/>
    <w:rsid w:val="00E95D95"/>
    <w:rsid w:val="00E968C4"/>
    <w:rsid w:val="00EA4C05"/>
    <w:rsid w:val="00EA4E97"/>
    <w:rsid w:val="00EB35F1"/>
    <w:rsid w:val="00EB6DA2"/>
    <w:rsid w:val="00ED2A90"/>
    <w:rsid w:val="00ED709E"/>
    <w:rsid w:val="00ED72E6"/>
    <w:rsid w:val="00EE3583"/>
    <w:rsid w:val="00EE38A1"/>
    <w:rsid w:val="00EE473F"/>
    <w:rsid w:val="00EE7217"/>
    <w:rsid w:val="00EE7271"/>
    <w:rsid w:val="00EF2826"/>
    <w:rsid w:val="00EF5460"/>
    <w:rsid w:val="00EF665C"/>
    <w:rsid w:val="00EF6DEB"/>
    <w:rsid w:val="00F05E9D"/>
    <w:rsid w:val="00F207FA"/>
    <w:rsid w:val="00F31958"/>
    <w:rsid w:val="00F345FD"/>
    <w:rsid w:val="00F34C5A"/>
    <w:rsid w:val="00F37176"/>
    <w:rsid w:val="00F37FB8"/>
    <w:rsid w:val="00F400BB"/>
    <w:rsid w:val="00F405F7"/>
    <w:rsid w:val="00F472A3"/>
    <w:rsid w:val="00F52449"/>
    <w:rsid w:val="00F5607C"/>
    <w:rsid w:val="00F61B4F"/>
    <w:rsid w:val="00F756E2"/>
    <w:rsid w:val="00F76F31"/>
    <w:rsid w:val="00F9110E"/>
    <w:rsid w:val="00F9709F"/>
    <w:rsid w:val="00FA05E7"/>
    <w:rsid w:val="00FA1B94"/>
    <w:rsid w:val="00FA66F1"/>
    <w:rsid w:val="00FB21CA"/>
    <w:rsid w:val="00FB26AC"/>
    <w:rsid w:val="00FB2C72"/>
    <w:rsid w:val="00FB5E3A"/>
    <w:rsid w:val="00FC2138"/>
    <w:rsid w:val="00FC529E"/>
    <w:rsid w:val="00FC74BA"/>
    <w:rsid w:val="00FD3CB8"/>
    <w:rsid w:val="00FE3AAD"/>
    <w:rsid w:val="00FE6A55"/>
    <w:rsid w:val="00FE6DE8"/>
    <w:rsid w:val="00FF221D"/>
    <w:rsid w:val="00FF2A5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5"/>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Rubrik1">
    <w:name w:val="heading 1"/>
    <w:next w:val="Brdtext"/>
    <w:link w:val="Rubrik1Char"/>
    <w:autoRedefine/>
    <w:qFormat/>
    <w:rsid w:val="00150B37"/>
    <w:pPr>
      <w:pageBreakBefore/>
      <w:numPr>
        <w:numId w:val="5"/>
      </w:numPr>
      <w:spacing w:before="480" w:after="240"/>
      <w:ind w:right="1531"/>
      <w:outlineLvl w:val="0"/>
    </w:pPr>
    <w:rPr>
      <w:rFonts w:ascii="Arial" w:eastAsia="ヒラギノ角ゴ Pro W3" w:hAnsi="Arial"/>
      <w:b/>
      <w:color w:val="000000"/>
      <w:kern w:val="32"/>
      <w:sz w:val="28"/>
      <w:szCs w:val="28"/>
      <w:lang w:eastAsia="en-US"/>
    </w:rPr>
  </w:style>
  <w:style w:type="paragraph" w:styleId="Rubrik2">
    <w:name w:val="heading 2"/>
    <w:basedOn w:val="Rubrik1"/>
    <w:next w:val="Brdtext"/>
    <w:link w:val="Rubrik2Char"/>
    <w:autoRedefine/>
    <w:qFormat/>
    <w:rsid w:val="00150B37"/>
    <w:pPr>
      <w:pageBreakBefore w:val="0"/>
      <w:numPr>
        <w:ilvl w:val="1"/>
      </w:numPr>
      <w:tabs>
        <w:tab w:val="clear" w:pos="792"/>
        <w:tab w:val="left" w:pos="567"/>
        <w:tab w:val="left" w:pos="2608"/>
        <w:tab w:val="left" w:pos="3912"/>
        <w:tab w:val="left" w:pos="5216"/>
        <w:tab w:val="left" w:pos="6520"/>
        <w:tab w:val="left" w:pos="7824"/>
        <w:tab w:val="left" w:pos="9128"/>
      </w:tabs>
      <w:spacing w:before="360" w:after="120"/>
      <w:ind w:left="567" w:hanging="567"/>
      <w:outlineLvl w:val="1"/>
    </w:pPr>
    <w:rPr>
      <w:sz w:val="24"/>
      <w:lang w:val="x-none"/>
    </w:rPr>
  </w:style>
  <w:style w:type="paragraph" w:styleId="Rubrik3">
    <w:name w:val="heading 3"/>
    <w:next w:val="Brdtext"/>
    <w:link w:val="Rubrik3Char"/>
    <w:autoRedefine/>
    <w:qFormat/>
    <w:rsid w:val="00A26B23"/>
    <w:pPr>
      <w:keepNext/>
      <w:keepLines/>
      <w:numPr>
        <w:ilvl w:val="2"/>
      </w:numPr>
      <w:tabs>
        <w:tab w:val="num" w:pos="1288"/>
      </w:tabs>
      <w:spacing w:before="240" w:after="120"/>
      <w:ind w:right="-143"/>
      <w:outlineLvl w:val="2"/>
    </w:pPr>
    <w:rPr>
      <w:rFonts w:ascii="Arial" w:eastAsia="ヒラギノ角ゴ Pro W3" w:hAnsi="Arial"/>
      <w:color w:val="000000"/>
      <w:kern w:val="32"/>
      <w:sz w:val="24"/>
      <w:u w:val="single"/>
      <w:lang w:eastAsia="en-US"/>
    </w:rPr>
  </w:style>
  <w:style w:type="paragraph" w:styleId="Rubrik4">
    <w:name w:val="heading 4"/>
    <w:basedOn w:val="Normal"/>
    <w:next w:val="Normal"/>
    <w:link w:val="Rubrik4Char"/>
    <w:qFormat/>
    <w:rsid w:val="0005647D"/>
    <w:pPr>
      <w:keepNext/>
      <w:spacing w:before="240" w:after="60"/>
      <w:outlineLvl w:val="3"/>
    </w:pPr>
    <w:rPr>
      <w:b/>
      <w:bCs/>
      <w:sz w:val="28"/>
      <w:szCs w:val="28"/>
      <w:lang w:val="x-none"/>
    </w:rPr>
  </w:style>
  <w:style w:type="paragraph" w:styleId="Rubrik5">
    <w:name w:val="heading 5"/>
    <w:basedOn w:val="Normal"/>
    <w:next w:val="Normal"/>
    <w:link w:val="Rubrik5Char"/>
    <w:qFormat/>
    <w:rsid w:val="00533A31"/>
    <w:pPr>
      <w:keepNext/>
      <w:outlineLvl w:val="4"/>
    </w:pPr>
    <w:rPr>
      <w:rFonts w:ascii="Arial" w:eastAsia="Times New Roman" w:hAnsi="Arial"/>
      <w:b/>
      <w:bCs/>
      <w:noProof w:val="0"/>
      <w:color w:val="auto"/>
      <w:lang w:val="x-non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Pr>
      <w:rFonts w:eastAsia="ヒラギノ角ゴ Pro W3"/>
      <w:color w:val="000000"/>
      <w:lang w:eastAsia="en-US"/>
    </w:rPr>
  </w:style>
  <w:style w:type="paragraph" w:customStyle="1" w:styleId="Sidhuvudhger">
    <w:name w:val="Sidhuvud höger"/>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Sidfot">
    <w:name w:val="footer"/>
    <w:link w:val="SidfotChar"/>
    <w:pPr>
      <w:tabs>
        <w:tab w:val="center" w:pos="4703"/>
        <w:tab w:val="right" w:pos="9406"/>
      </w:tabs>
    </w:pPr>
    <w:rPr>
      <w:rFonts w:ascii="Arial" w:eastAsia="ヒラギノ角ゴ Pro W3" w:hAnsi="Arial"/>
      <w:color w:val="000000"/>
      <w:sz w:val="24"/>
      <w:lang w:val="en-GB" w:eastAsia="en-US"/>
    </w:rPr>
  </w:style>
  <w:style w:type="character" w:styleId="Sidnummer">
    <w:name w:val="page number"/>
    <w:autoRedefine/>
    <w:rPr>
      <w:color w:val="000000"/>
      <w:sz w:val="20"/>
    </w:rPr>
  </w:style>
  <w:style w:type="paragraph" w:styleId="Brdtext">
    <w:name w:val="Body Text"/>
    <w:link w:val="BrdtextChar"/>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Innehll1">
    <w:name w:val="toc 1"/>
    <w:autoRedefine/>
    <w:uiPriority w:val="39"/>
    <w:rsid w:val="00A92353"/>
    <w:pPr>
      <w:spacing w:before="120" w:after="120"/>
    </w:pPr>
    <w:rPr>
      <w:rFonts w:ascii="Arial" w:eastAsia="ヒラギノ角ゴ Pro W3" w:hAnsi="Arial"/>
      <w:b/>
      <w:bCs/>
      <w:caps/>
      <w:noProof/>
      <w:color w:val="000000"/>
      <w:lang w:eastAsia="en-US"/>
    </w:rPr>
  </w:style>
  <w:style w:type="paragraph" w:styleId="Innehll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Innehll3">
    <w:name w:val="toc 3"/>
    <w:autoRedefine/>
    <w:pPr>
      <w:ind w:left="400"/>
    </w:pPr>
    <w:rPr>
      <w:rFonts w:eastAsia="ヒラギノ角ゴ Pro W3"/>
      <w:i/>
      <w:iCs/>
      <w:noProof/>
      <w:color w:val="000000"/>
      <w:lang w:eastAsia="en-US"/>
    </w:rPr>
  </w:style>
  <w:style w:type="paragraph" w:styleId="Innehll4">
    <w:name w:val="toc 4"/>
    <w:pPr>
      <w:ind w:left="600"/>
    </w:pPr>
    <w:rPr>
      <w:rFonts w:eastAsia="ヒラギノ角ゴ Pro W3"/>
      <w:noProof/>
      <w:color w:val="000000"/>
      <w:sz w:val="18"/>
      <w:szCs w:val="18"/>
      <w:lang w:eastAsia="en-US"/>
    </w:rPr>
  </w:style>
  <w:style w:type="paragraph" w:styleId="Innehll5">
    <w:name w:val="toc 5"/>
    <w:basedOn w:val="TOC1Para"/>
    <w:next w:val="Normal"/>
    <w:autoRedefine/>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pPr>
      <w:keepNext/>
      <w:outlineLvl w:val="0"/>
    </w:pPr>
    <w:rPr>
      <w:rFonts w:ascii="Helvetica" w:eastAsia="ヒラギノ角ゴ Pro W3" w:hAnsi="Helvetica"/>
      <w:b/>
      <w:color w:val="000000"/>
      <w:sz w:val="36"/>
      <w:lang w:eastAsia="en-US"/>
    </w:rPr>
  </w:style>
  <w:style w:type="paragraph" w:customStyle="1" w:styleId="Brdtext1">
    <w:name w:val="Brödtext1"/>
    <w:rPr>
      <w:rFonts w:ascii="Helvetica" w:eastAsia="ヒラギノ角ゴ Pro W3" w:hAnsi="Helvetica"/>
      <w:color w:val="000000"/>
      <w:sz w:val="24"/>
      <w:lang w:eastAsia="en-US"/>
    </w:rPr>
  </w:style>
  <w:style w:type="paragraph" w:customStyle="1" w:styleId="Rubrik51">
    <w:name w:val="Rubrik 51"/>
    <w:next w:val="Brdtext1"/>
    <w:pPr>
      <w:keepNext/>
      <w:outlineLvl w:val="4"/>
    </w:pPr>
    <w:rPr>
      <w:rFonts w:ascii="Helvetica" w:eastAsia="ヒラギノ角ゴ Pro W3" w:hAnsi="Helvetica"/>
      <w:b/>
      <w:color w:val="000000"/>
      <w:sz w:val="24"/>
      <w:lang w:eastAsia="en-US"/>
    </w:rPr>
  </w:style>
  <w:style w:type="paragraph" w:customStyle="1" w:styleId="Rubrik91">
    <w:name w:val="Rubrik 91"/>
    <w:next w:val="Brdtext1"/>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pPr>
      <w:keepNext/>
      <w:outlineLvl w:val="3"/>
    </w:pPr>
    <w:rPr>
      <w:rFonts w:ascii="Helvetica" w:eastAsia="ヒラギノ角ゴ Pro W3" w:hAnsi="Helvetica"/>
      <w:b/>
      <w:color w:val="000000"/>
      <w:sz w:val="24"/>
      <w:lang w:eastAsia="en-US"/>
    </w:rPr>
  </w:style>
  <w:style w:type="paragraph" w:customStyle="1" w:styleId="Rubrik81">
    <w:name w:val="Rubrik 81"/>
    <w:next w:val="Brdtext1"/>
    <w:pPr>
      <w:keepNext/>
      <w:outlineLvl w:val="7"/>
    </w:pPr>
    <w:rPr>
      <w:rFonts w:ascii="Helvetica" w:eastAsia="ヒラギノ角ゴ Pro W3" w:hAnsi="Helvetica"/>
      <w:b/>
      <w:color w:val="000000"/>
      <w:sz w:val="24"/>
      <w:lang w:eastAsia="en-US"/>
    </w:rPr>
  </w:style>
  <w:style w:type="paragraph" w:customStyle="1" w:styleId="Rubrik31">
    <w:name w:val="Rubrik 31"/>
    <w:next w:val="Brdtext1"/>
    <w:pPr>
      <w:keepNext/>
      <w:outlineLvl w:val="2"/>
    </w:pPr>
    <w:rPr>
      <w:rFonts w:ascii="Helvetica" w:eastAsia="ヒラギノ角ゴ Pro W3" w:hAnsi="Helvetica"/>
      <w:b/>
      <w:color w:val="000000"/>
      <w:sz w:val="24"/>
      <w:lang w:eastAsia="en-US"/>
    </w:rPr>
  </w:style>
  <w:style w:type="paragraph" w:customStyle="1" w:styleId="Rubrik21">
    <w:name w:val="Rubrik 21"/>
    <w:next w:val="Brdtext1"/>
    <w:pPr>
      <w:keepNext/>
      <w:outlineLvl w:val="1"/>
    </w:pPr>
    <w:rPr>
      <w:rFonts w:ascii="Helvetica" w:eastAsia="ヒラギノ角ゴ Pro W3" w:hAnsi="Helvetica"/>
      <w:b/>
      <w:color w:val="000000"/>
      <w:sz w:val="24"/>
      <w:lang w:eastAsia="en-US"/>
    </w:rPr>
  </w:style>
  <w:style w:type="paragraph" w:customStyle="1" w:styleId="Rubrik71">
    <w:name w:val="Rubrik 71"/>
    <w:next w:val="Brdtext1"/>
    <w:pPr>
      <w:keepNext/>
      <w:outlineLvl w:val="6"/>
    </w:pPr>
    <w:rPr>
      <w:rFonts w:ascii="Helvetica" w:eastAsia="ヒラギノ角ゴ Pro W3" w:hAnsi="Helvetica"/>
      <w:b/>
      <w:color w:val="000000"/>
      <w:sz w:val="24"/>
      <w:lang w:eastAsia="en-US"/>
    </w:rPr>
  </w:style>
  <w:style w:type="paragraph" w:customStyle="1" w:styleId="Rubrik61">
    <w:name w:val="Rubrik 61"/>
    <w:next w:val="Brdtext1"/>
    <w:pPr>
      <w:keepNext/>
      <w:outlineLvl w:val="5"/>
    </w:pPr>
    <w:rPr>
      <w:rFonts w:ascii="Helvetica" w:eastAsia="ヒラギノ角ゴ Pro W3" w:hAnsi="Helvetica"/>
      <w:b/>
      <w:color w:val="000000"/>
      <w:sz w:val="24"/>
      <w:lang w:eastAsia="en-US"/>
    </w:rPr>
  </w:style>
  <w:style w:type="paragraph" w:customStyle="1" w:styleId="Titel">
    <w:name w:val="Titel"/>
    <w:next w:val="Brdtext1"/>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Kommentarer">
    <w:name w:val="annotation text"/>
    <w:autoRedefine/>
    <w:rsid w:val="006975FB"/>
    <w:pPr>
      <w:ind w:left="567"/>
    </w:pPr>
    <w:rPr>
      <w:rFonts w:ascii="Arial" w:eastAsia="ヒラギノ角ゴ Pro W3" w:hAnsi="Arial"/>
      <w:i/>
      <w:color w:val="000000"/>
      <w:sz w:val="24"/>
      <w:lang w:val="en-GB" w:eastAsia="en-US"/>
    </w:rPr>
  </w:style>
  <w:style w:type="numbering" w:customStyle="1" w:styleId="List51">
    <w:name w:val="List 51"/>
    <w:pPr>
      <w:numPr>
        <w:numId w:val="1"/>
      </w:numPr>
    </w:pPr>
  </w:style>
  <w:style w:type="paragraph" w:styleId="Rubrik">
    <w:name w:val="Title"/>
    <w:next w:val="Normal"/>
    <w:qFormat/>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pPr>
      <w:ind w:left="720"/>
    </w:pPr>
    <w:rPr>
      <w:rFonts w:ascii="Arial" w:eastAsia="ヒラギノ角ゴ Pro W3" w:hAnsi="Arial"/>
      <w:color w:val="000000"/>
      <w:sz w:val="24"/>
      <w:lang w:val="en-GB" w:eastAsia="en-US"/>
    </w:rPr>
  </w:style>
  <w:style w:type="character" w:customStyle="1" w:styleId="Starkbetoning1">
    <w:name w:val="Stark betoning1"/>
    <w:autoRedefine/>
    <w:rPr>
      <w:rFonts w:ascii="Lucida Grande" w:eastAsia="ヒラギノ角ゴ Pro W3" w:hAnsi="Lucida Grande"/>
      <w:b/>
      <w:i w:val="0"/>
      <w:color w:val="436FA9"/>
      <w:sz w:val="20"/>
    </w:rPr>
  </w:style>
  <w:style w:type="character" w:styleId="Betoning">
    <w:name w:val="Emphasis"/>
    <w:qFormat/>
    <w:rPr>
      <w:rFonts w:ascii="Lucida Grande" w:eastAsia="ヒラギノ角ゴ Pro W3" w:hAnsi="Lucida Grande"/>
      <w:b w:val="0"/>
      <w:i w:val="0"/>
      <w:color w:val="000000"/>
      <w:sz w:val="20"/>
    </w:rPr>
  </w:style>
  <w:style w:type="numbering" w:customStyle="1" w:styleId="List8">
    <w:name w:val="List 8"/>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style>
  <w:style w:type="numbering" w:customStyle="1" w:styleId="List14">
    <w:name w:val="List 14"/>
    <w:autoRedefine/>
    <w:pPr>
      <w:numPr>
        <w:numId w:val="3"/>
      </w:numPr>
    </w:pPr>
  </w:style>
  <w:style w:type="paragraph" w:styleId="Ballongtext">
    <w:name w:val="Balloon Text"/>
    <w:basedOn w:val="Normal"/>
    <w:link w:val="BallongtextChar"/>
    <w:locked/>
    <w:rsid w:val="00477726"/>
    <w:rPr>
      <w:rFonts w:ascii="Lucida Grande" w:hAnsi="Lucida Grande"/>
      <w:noProof w:val="0"/>
      <w:sz w:val="18"/>
      <w:szCs w:val="18"/>
      <w:lang w:val="en-GB" w:eastAsia="x-none"/>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rPr>
      <w:rFonts w:ascii="Arial" w:hAnsi="Arial"/>
      <w:noProof w:val="0"/>
      <w:sz w:val="24"/>
      <w:lang w:val="en-GB" w:eastAsia="x-none"/>
    </w:r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sz w:val="18"/>
      <w:szCs w:val="18"/>
    </w:rPr>
  </w:style>
  <w:style w:type="paragraph" w:styleId="Innehll7">
    <w:name w:val="toc 7"/>
    <w:basedOn w:val="Normal"/>
    <w:next w:val="Normal"/>
    <w:autoRedefine/>
    <w:semiHidden/>
    <w:rsid w:val="00BC5352"/>
    <w:pPr>
      <w:ind w:left="1200"/>
    </w:pPr>
    <w:rPr>
      <w:sz w:val="18"/>
      <w:szCs w:val="18"/>
    </w:rPr>
  </w:style>
  <w:style w:type="paragraph" w:styleId="Innehll8">
    <w:name w:val="toc 8"/>
    <w:basedOn w:val="Normal"/>
    <w:next w:val="Normal"/>
    <w:autoRedefine/>
    <w:semiHidden/>
    <w:rsid w:val="00BC5352"/>
    <w:pPr>
      <w:ind w:left="1400"/>
    </w:pPr>
    <w:rPr>
      <w:sz w:val="18"/>
      <w:szCs w:val="18"/>
    </w:rPr>
  </w:style>
  <w:style w:type="paragraph" w:styleId="Innehll9">
    <w:name w:val="toc 9"/>
    <w:basedOn w:val="Normal"/>
    <w:next w:val="Normal"/>
    <w:autoRedefine/>
    <w:semiHidden/>
    <w:rsid w:val="00BC5352"/>
    <w:pPr>
      <w:ind w:left="1600"/>
    </w:pPr>
    <w:rPr>
      <w:sz w:val="18"/>
      <w:szCs w:val="18"/>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rsid w:val="0052243F"/>
    <w:rPr>
      <w:rFonts w:ascii="Arial" w:hAnsi="Arial"/>
      <w:sz w:val="24"/>
      <w:lang w:val="x-none" w:eastAsia="x-none"/>
    </w:rPr>
  </w:style>
  <w:style w:type="character" w:customStyle="1" w:styleId="FotnotstextChar">
    <w:name w:val="Fotnotstext Char"/>
    <w:link w:val="Fotnotstext"/>
    <w:rsid w:val="0052243F"/>
    <w:rPr>
      <w:rFonts w:ascii="Arial" w:eastAsia="ヒラギノ角ゴ Pro W3" w:hAnsi="Arial"/>
      <w:noProof/>
      <w:color w:val="000000"/>
      <w:sz w:val="24"/>
      <w:szCs w:val="24"/>
    </w:rPr>
  </w:style>
  <w:style w:type="character" w:styleId="Fotnotsreferens">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Rubrik5Char">
    <w:name w:val="Rubrik 5 Char"/>
    <w:link w:val="Rubrik5"/>
    <w:rsid w:val="00533A31"/>
    <w:rPr>
      <w:rFonts w:ascii="Arial" w:hAnsi="Arial"/>
      <w:b/>
      <w:bCs/>
      <w:szCs w:val="24"/>
      <w:lang w:eastAsia="en-US"/>
    </w:rPr>
  </w:style>
  <w:style w:type="character" w:customStyle="1" w:styleId="Rubrik1Char">
    <w:name w:val="Rubrik 1 Char"/>
    <w:link w:val="Rubrik1"/>
    <w:rsid w:val="00533A31"/>
    <w:rPr>
      <w:rFonts w:ascii="Arial" w:eastAsia="ヒラギノ角ゴ Pro W3" w:hAnsi="Arial"/>
      <w:b/>
      <w:color w:val="000000"/>
      <w:kern w:val="32"/>
      <w:sz w:val="28"/>
      <w:szCs w:val="28"/>
      <w:lang w:eastAsia="en-US"/>
    </w:rPr>
  </w:style>
  <w:style w:type="character" w:customStyle="1" w:styleId="Rubrik2Char">
    <w:name w:val="Rubrik 2 Char"/>
    <w:link w:val="Rubrik2"/>
    <w:rsid w:val="00533A31"/>
    <w:rPr>
      <w:rFonts w:ascii="Arial" w:eastAsia="ヒラギノ角ゴ Pro W3" w:hAnsi="Arial"/>
      <w:b/>
      <w:color w:val="000000"/>
      <w:kern w:val="32"/>
      <w:sz w:val="24"/>
      <w:szCs w:val="28"/>
      <w:lang w:val="x-none" w:eastAsia="en-US"/>
    </w:rPr>
  </w:style>
  <w:style w:type="character" w:customStyle="1" w:styleId="Rubrik3Char">
    <w:name w:val="Rubrik 3 Char"/>
    <w:link w:val="Rubrik3"/>
    <w:rsid w:val="00A26B23"/>
    <w:rPr>
      <w:rFonts w:ascii="Arial" w:eastAsia="ヒラギノ角ゴ Pro W3" w:hAnsi="Arial"/>
      <w:color w:val="000000"/>
      <w:kern w:val="32"/>
      <w:sz w:val="24"/>
      <w:u w:val="single"/>
      <w:lang w:eastAsia="en-US"/>
    </w:rPr>
  </w:style>
  <w:style w:type="character" w:customStyle="1" w:styleId="Rubrik4Char">
    <w:name w:val="Rubrik 4 Char"/>
    <w:link w:val="Rubrik4"/>
    <w:rsid w:val="00533A31"/>
    <w:rPr>
      <w:rFonts w:eastAsia="ヒラギノ角ゴ Pro W3"/>
      <w:b/>
      <w:bCs/>
      <w:noProof/>
      <w:color w:val="000000"/>
      <w:sz w:val="28"/>
      <w:szCs w:val="28"/>
      <w:lang w:eastAsia="en-US"/>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rdtextChar">
    <w:name w:val="Brödtext Char"/>
    <w:link w:val="Brdtext"/>
    <w:rsid w:val="00A505DE"/>
    <w:rPr>
      <w:rFonts w:ascii="Arial" w:eastAsia="ヒラギノ角ゴ Pro W3" w:hAnsi="Arial"/>
      <w:color w:val="000000"/>
      <w:sz w:val="24"/>
      <w:lang w:eastAsia="en-US"/>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noProof w:val="0"/>
      <w:color w:val="auto"/>
      <w:szCs w:val="20"/>
      <w:lang w:val="x-none"/>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stycke">
    <w:name w:val="List Paragraph"/>
    <w:basedOn w:val="Normal"/>
    <w:uiPriority w:val="34"/>
    <w:qFormat/>
    <w:rsid w:val="001E5BA4"/>
    <w:pPr>
      <w:keepLines/>
      <w:ind w:left="1304"/>
    </w:pPr>
    <w:rPr>
      <w:rFonts w:eastAsia="Times New Roman"/>
      <w:noProof w:val="0"/>
      <w:color w:val="auto"/>
      <w:sz w:val="22"/>
      <w:szCs w:val="20"/>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78887A-0861-437F-BA2D-56E0122A6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1</Pages>
  <Words>5585</Words>
  <Characters>29606</Characters>
  <Application>Microsoft Office Word</Application>
  <DocSecurity>0</DocSecurity>
  <Lines>246</Lines>
  <Paragraphs>70</Paragraphs>
  <ScaleCrop>false</ScaleCrop>
  <HeadingPairs>
    <vt:vector size="4" baseType="variant">
      <vt:variant>
        <vt:lpstr>Rubrik</vt:lpstr>
      </vt:variant>
      <vt:variant>
        <vt:i4>1</vt:i4>
      </vt:variant>
      <vt:variant>
        <vt:lpstr>Titel</vt:lpstr>
      </vt:variant>
      <vt:variant>
        <vt:i4>1</vt:i4>
      </vt:variant>
    </vt:vector>
  </HeadingPairs>
  <TitlesOfParts>
    <vt:vector size="2" baseType="lpstr">
      <vt:lpstr>&lt;svenskt namn på tjänstedomän&gt;</vt:lpstr>
      <vt:lpstr>&lt;svenskt namn på tjänstedomän&gt;</vt:lpstr>
    </vt:vector>
  </TitlesOfParts>
  <Company>Cehis</Company>
  <LinksUpToDate>false</LinksUpToDate>
  <CharactersWithSpaces>35121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&lt;svenskt namn på tjänstedomän&gt;</dc:title>
  <dc:subject>Tjänstekontraktsbeskrivning</dc:subject>
  <dc:creator>&lt;författar&gt;</dc:creator>
  <cp:lastModifiedBy>Bergström, Olle (Integration and Application Centers</cp:lastModifiedBy>
  <cp:revision>309</cp:revision>
  <dcterms:created xsi:type="dcterms:W3CDTF">2011-08-19T08:07:00Z</dcterms:created>
  <dcterms:modified xsi:type="dcterms:W3CDTF">2011-08-22T13:28:00Z</dcterms:modified>
</cp:coreProperties>
</file>