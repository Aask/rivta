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653" w:rsidRDefault="00D26653"/>
    <w:p w:rsidR="00D26653" w:rsidRDefault="00D26653"/>
    <w:p w:rsidR="00D26653" w:rsidRDefault="00D26653"/>
    <w:p w:rsidR="00D26653" w:rsidRDefault="00D26653"/>
    <w:p w:rsidR="00D26653" w:rsidRDefault="00D26653"/>
    <w:p w:rsidR="00D26653" w:rsidRDefault="00D26653"/>
    <w:p w:rsidR="00D26653" w:rsidRDefault="00D26653"/>
    <w:p w:rsidR="00D26653" w:rsidRDefault="00D26653"/>
    <w:p w:rsidR="00D26653" w:rsidRDefault="00D26653"/>
    <w:p w:rsidR="00D26653" w:rsidRDefault="00D26653"/>
    <w:p w:rsidR="00D26653" w:rsidRDefault="00D26653"/>
    <w:p w:rsidR="00D26653" w:rsidRDefault="00D26653"/>
    <w:p w:rsidR="00D26653" w:rsidRDefault="00D26653"/>
    <w:p w:rsidR="00D26653" w:rsidRDefault="00EF1389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>Log</w:t>
      </w:r>
    </w:p>
    <w:p w:rsidR="00D26653" w:rsidRDefault="00D26653">
      <w:pPr>
        <w:pStyle w:val="Friform"/>
        <w:rPr>
          <w:rFonts w:ascii="Arial" w:hAnsi="Arial" w:cs="Arial"/>
          <w:sz w:val="28"/>
          <w:szCs w:val="28"/>
        </w:rPr>
      </w:pPr>
    </w:p>
    <w:p w:rsidR="00D26653" w:rsidRDefault="00F1448F">
      <w:pPr>
        <w:pStyle w:val="Friform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Loggning och uppföljning av åtkomst till patientjournal</w:t>
      </w:r>
    </w:p>
    <w:p w:rsidR="00D26653" w:rsidRDefault="00EF1389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 xml:space="preserve"> </w:t>
      </w:r>
    </w:p>
    <w:p w:rsidR="00D26653" w:rsidRDefault="002E581D">
      <w:pPr>
        <w:pStyle w:val="Friform"/>
        <w:rPr>
          <w:rFonts w:ascii="Arial" w:hAnsi="Arial"/>
          <w:sz w:val="44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666BDE" w:rsidRPr="006534AC">
        <w:rPr>
          <w:rFonts w:ascii="Arial" w:hAnsi="Arial"/>
          <w:sz w:val="44"/>
        </w:rPr>
        <w:t>Tjänstekontraktsbeskrivning</w:t>
      </w:r>
      <w:r>
        <w:rPr>
          <w:rFonts w:ascii="Arial" w:hAnsi="Arial"/>
          <w:sz w:val="44"/>
        </w:rPr>
        <w:fldChar w:fldCharType="end"/>
      </w:r>
    </w:p>
    <w:p w:rsidR="00D26653" w:rsidRDefault="00D26653">
      <w:pPr>
        <w:pStyle w:val="Friform"/>
        <w:rPr>
          <w:rFonts w:ascii="Arial" w:hAnsi="Arial"/>
          <w:sz w:val="36"/>
        </w:rPr>
      </w:pPr>
    </w:p>
    <w:p w:rsidR="00D26653" w:rsidRDefault="000F39EF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Utgåva 1.</w:t>
      </w:r>
      <w:ins w:id="0" w:author="Kristiansson, Göran" w:date="2015-01-30T11:17:00Z">
        <w:r w:rsidR="00886E98">
          <w:rPr>
            <w:rFonts w:ascii="Arial" w:hAnsi="Arial"/>
            <w:sz w:val="36"/>
          </w:rPr>
          <w:t>2</w:t>
        </w:r>
      </w:ins>
      <w:ins w:id="1" w:author="Skeppner Björn" w:date="2015-01-28T13:46:00Z">
        <w:del w:id="2" w:author="Kristiansson, Göran" w:date="2015-01-30T11:17:00Z">
          <w:r w:rsidR="007410EA" w:rsidDel="00886E98">
            <w:rPr>
              <w:rFonts w:ascii="Arial" w:hAnsi="Arial"/>
              <w:sz w:val="36"/>
            </w:rPr>
            <w:delText>4</w:delText>
          </w:r>
        </w:del>
      </w:ins>
      <w:del w:id="3" w:author="Skeppner Björn" w:date="2015-01-28T13:46:00Z">
        <w:r w:rsidR="00373E3F" w:rsidDel="007410EA">
          <w:rPr>
            <w:rFonts w:ascii="Arial" w:hAnsi="Arial"/>
            <w:sz w:val="36"/>
          </w:rPr>
          <w:delText>3</w:delText>
        </w:r>
      </w:del>
      <w:del w:id="4" w:author="Kristiansson, Göran" w:date="2015-01-30T12:34:00Z">
        <w:r w:rsidR="00671F0D" w:rsidDel="003B050C">
          <w:rPr>
            <w:rFonts w:ascii="Arial" w:hAnsi="Arial"/>
            <w:sz w:val="36"/>
          </w:rPr>
          <w:delText>.</w:delText>
        </w:r>
      </w:del>
      <w:ins w:id="5" w:author="Skeppner Björn" w:date="2015-01-28T13:46:00Z">
        <w:del w:id="6" w:author="Kristiansson, Göran" w:date="2015-01-30T12:34:00Z">
          <w:r w:rsidR="007410EA" w:rsidDel="003B050C">
            <w:rPr>
              <w:rFonts w:ascii="Arial" w:hAnsi="Arial"/>
              <w:sz w:val="36"/>
            </w:rPr>
            <w:delText>0</w:delText>
          </w:r>
        </w:del>
      </w:ins>
      <w:del w:id="7" w:author="Skeppner Björn" w:date="2015-01-28T13:46:00Z">
        <w:r w:rsidR="00B126D3" w:rsidDel="007410EA">
          <w:rPr>
            <w:rFonts w:ascii="Arial" w:hAnsi="Arial"/>
            <w:sz w:val="36"/>
          </w:rPr>
          <w:delText>3</w:delText>
        </w:r>
      </w:del>
    </w:p>
    <w:p w:rsidR="00C65617" w:rsidRDefault="00BF6C0C">
      <w:r>
        <w:rPr>
          <w:rFonts w:ascii="Arial" w:hAnsi="Arial"/>
          <w:sz w:val="36"/>
        </w:rPr>
        <w:t>2015</w:t>
      </w:r>
      <w:r w:rsidR="00071E6F">
        <w:rPr>
          <w:rFonts w:ascii="Arial" w:hAnsi="Arial"/>
          <w:sz w:val="36"/>
        </w:rPr>
        <w:t>-</w:t>
      </w:r>
      <w:r>
        <w:rPr>
          <w:rFonts w:ascii="Arial" w:hAnsi="Arial"/>
          <w:sz w:val="36"/>
        </w:rPr>
        <w:t>0</w:t>
      </w:r>
      <w:ins w:id="8" w:author="Kristiansson, Göran" w:date="2015-02-05T14:06:00Z">
        <w:r w:rsidR="00D316B6">
          <w:rPr>
            <w:rFonts w:ascii="Arial" w:hAnsi="Arial"/>
            <w:sz w:val="36"/>
          </w:rPr>
          <w:t>2-05</w:t>
        </w:r>
      </w:ins>
      <w:del w:id="9" w:author="Kristiansson, Göran" w:date="2015-02-05T14:06:00Z">
        <w:r w:rsidDel="00D316B6">
          <w:rPr>
            <w:rFonts w:ascii="Arial" w:hAnsi="Arial"/>
            <w:sz w:val="36"/>
          </w:rPr>
          <w:delText>1-</w:delText>
        </w:r>
      </w:del>
      <w:del w:id="10" w:author="Kristiansson, Göran" w:date="2015-01-30T11:21:00Z">
        <w:r w:rsidR="00671F0D" w:rsidDel="001276B7">
          <w:rPr>
            <w:rFonts w:ascii="Arial" w:hAnsi="Arial"/>
            <w:sz w:val="36"/>
          </w:rPr>
          <w:delText>2</w:delText>
        </w:r>
      </w:del>
      <w:ins w:id="11" w:author="Skeppner Björn" w:date="2015-01-28T13:47:00Z">
        <w:del w:id="12" w:author="Kristiansson, Göran" w:date="2015-01-30T11:21:00Z">
          <w:r w:rsidR="007410EA" w:rsidDel="001276B7">
            <w:rPr>
              <w:rFonts w:ascii="Arial" w:hAnsi="Arial"/>
              <w:sz w:val="36"/>
            </w:rPr>
            <w:delText>8</w:delText>
          </w:r>
        </w:del>
      </w:ins>
      <w:del w:id="13" w:author="Skeppner Björn" w:date="2015-01-28T13:47:00Z">
        <w:r w:rsidR="00B126D3" w:rsidDel="007410EA">
          <w:rPr>
            <w:rFonts w:ascii="Arial" w:hAnsi="Arial"/>
            <w:sz w:val="36"/>
          </w:rPr>
          <w:delText>7</w:delText>
        </w:r>
      </w:del>
    </w:p>
    <w:p w:rsidR="00C65617" w:rsidRDefault="00C65617"/>
    <w:p w:rsidR="00C65617" w:rsidRDefault="00C65617"/>
    <w:p w:rsidR="00C65617" w:rsidRDefault="00C65617"/>
    <w:p w:rsidR="00C65617" w:rsidRDefault="00C65617"/>
    <w:p w:rsidR="00C65617" w:rsidRDefault="00C65617"/>
    <w:p w:rsidR="00C65617" w:rsidRDefault="00C65617"/>
    <w:p w:rsidR="00C65617" w:rsidRDefault="00C65617"/>
    <w:p w:rsidR="00C65617" w:rsidRDefault="00C65617">
      <w:r>
        <w:br w:type="page"/>
      </w:r>
    </w:p>
    <w:p w:rsidR="00C65617" w:rsidDel="007410EA" w:rsidRDefault="00C65617">
      <w:pPr>
        <w:rPr>
          <w:del w:id="14" w:author="Skeppner Björn" w:date="2015-01-28T13:48:00Z"/>
        </w:rPr>
      </w:pPr>
    </w:p>
    <w:p w:rsidR="00C65617" w:rsidDel="007410EA" w:rsidRDefault="00C65617">
      <w:pPr>
        <w:rPr>
          <w:del w:id="15" w:author="Skeppner Björn" w:date="2015-01-28T13:48:00Z"/>
        </w:rPr>
      </w:pPr>
    </w:p>
    <w:p w:rsidR="00C65617" w:rsidRDefault="00C65617"/>
    <w:p w:rsidR="00C65617" w:rsidRDefault="005C42FA">
      <w:pPr>
        <w:rPr>
          <w:b/>
          <w:sz w:val="28"/>
          <w:szCs w:val="28"/>
        </w:rPr>
      </w:pPr>
      <w:r w:rsidRPr="005C42FA">
        <w:rPr>
          <w:b/>
          <w:sz w:val="28"/>
          <w:szCs w:val="28"/>
        </w:rPr>
        <w:t>Revisionshistorik</w:t>
      </w:r>
    </w:p>
    <w:p w:rsidR="005C42FA" w:rsidRPr="005C42FA" w:rsidRDefault="005C42FA">
      <w:pPr>
        <w:rPr>
          <w:b/>
          <w:sz w:val="28"/>
          <w:szCs w:val="28"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3794"/>
        <w:gridCol w:w="2326"/>
        <w:gridCol w:w="1440"/>
      </w:tblGrid>
      <w:tr w:rsidR="005C42FA" w:rsidTr="005C42FA">
        <w:tc>
          <w:tcPr>
            <w:tcW w:w="964" w:type="dxa"/>
            <w:shd w:val="clear" w:color="auto" w:fill="D9D9D9" w:themeFill="background1" w:themeFillShade="D9"/>
          </w:tcPr>
          <w:p w:rsidR="005C42FA" w:rsidRDefault="005C42FA" w:rsidP="00D27E95">
            <w:pPr>
              <w:pStyle w:val="TableText"/>
            </w:pPr>
            <w:r>
              <w:t>Version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:rsidR="005C42FA" w:rsidRDefault="005C42FA" w:rsidP="00D27E95">
            <w:pPr>
              <w:pStyle w:val="TableText"/>
            </w:pPr>
            <w:r>
              <w:t>Revision Datum</w:t>
            </w:r>
          </w:p>
        </w:tc>
        <w:tc>
          <w:tcPr>
            <w:tcW w:w="3794" w:type="dxa"/>
            <w:shd w:val="clear" w:color="auto" w:fill="D9D9D9" w:themeFill="background1" w:themeFillShade="D9"/>
          </w:tcPr>
          <w:p w:rsidR="005C42FA" w:rsidRDefault="005C42FA" w:rsidP="00D27E95">
            <w:pPr>
              <w:pStyle w:val="TableText"/>
            </w:pPr>
            <w:r>
              <w:t>Komplett beskrivning av ändringar</w:t>
            </w:r>
          </w:p>
        </w:tc>
        <w:tc>
          <w:tcPr>
            <w:tcW w:w="2326" w:type="dxa"/>
            <w:shd w:val="clear" w:color="auto" w:fill="D9D9D9" w:themeFill="background1" w:themeFillShade="D9"/>
          </w:tcPr>
          <w:p w:rsidR="005C42FA" w:rsidRDefault="005C42FA" w:rsidP="00D27E95">
            <w:pPr>
              <w:pStyle w:val="TableText"/>
            </w:pPr>
            <w:r>
              <w:t>Ändringarna gjorda av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5C42FA" w:rsidRDefault="005C42FA" w:rsidP="00D27E95">
            <w:pPr>
              <w:pStyle w:val="TableText"/>
            </w:pPr>
            <w:r>
              <w:t>Definitiv revision fastställd av</w:t>
            </w:r>
          </w:p>
        </w:tc>
      </w:tr>
      <w:tr w:rsidR="005C42FA" w:rsidTr="005C42FA">
        <w:trPr>
          <w:trHeight w:val="256"/>
        </w:trPr>
        <w:tc>
          <w:tcPr>
            <w:tcW w:w="964" w:type="dxa"/>
          </w:tcPr>
          <w:p w:rsidR="005C42FA" w:rsidRDefault="005C42FA" w:rsidP="00D27E95">
            <w:pPr>
              <w:pStyle w:val="TableText"/>
            </w:pPr>
            <w:r>
              <w:t>0.1</w:t>
            </w:r>
          </w:p>
        </w:tc>
        <w:tc>
          <w:tcPr>
            <w:tcW w:w="1224" w:type="dxa"/>
          </w:tcPr>
          <w:p w:rsidR="005C42FA" w:rsidRDefault="005C42FA" w:rsidP="00D27E95">
            <w:pPr>
              <w:pStyle w:val="TableText"/>
            </w:pPr>
            <w:r>
              <w:t>2012-09-18</w:t>
            </w:r>
          </w:p>
        </w:tc>
        <w:tc>
          <w:tcPr>
            <w:tcW w:w="3794" w:type="dxa"/>
          </w:tcPr>
          <w:p w:rsidR="005C42FA" w:rsidRDefault="005C42FA" w:rsidP="00D27E95">
            <w:pPr>
              <w:pStyle w:val="TableText"/>
            </w:pPr>
            <w:r>
              <w:t xml:space="preserve">Upprättande </w:t>
            </w:r>
          </w:p>
        </w:tc>
        <w:tc>
          <w:tcPr>
            <w:tcW w:w="2326" w:type="dxa"/>
          </w:tcPr>
          <w:p w:rsidR="005C42FA" w:rsidRDefault="005C42FA" w:rsidP="00D27E95">
            <w:pPr>
              <w:pStyle w:val="TableText"/>
            </w:pPr>
            <w:r>
              <w:t xml:space="preserve">Göran Kristiansson, </w:t>
            </w:r>
            <w:proofErr w:type="spellStart"/>
            <w:r>
              <w:t>Logica</w:t>
            </w:r>
            <w:proofErr w:type="spellEnd"/>
          </w:p>
        </w:tc>
        <w:tc>
          <w:tcPr>
            <w:tcW w:w="1440" w:type="dxa"/>
          </w:tcPr>
          <w:p w:rsidR="005C42FA" w:rsidRDefault="005C42FA" w:rsidP="00D27E95">
            <w:pPr>
              <w:pStyle w:val="TableText"/>
            </w:pPr>
          </w:p>
        </w:tc>
      </w:tr>
      <w:tr w:rsidR="005C42FA" w:rsidTr="005C42FA">
        <w:trPr>
          <w:trHeight w:val="256"/>
        </w:trPr>
        <w:tc>
          <w:tcPr>
            <w:tcW w:w="964" w:type="dxa"/>
          </w:tcPr>
          <w:p w:rsidR="005C42FA" w:rsidRDefault="005C42FA" w:rsidP="00D27E95">
            <w:pPr>
              <w:pStyle w:val="TableText"/>
            </w:pPr>
            <w:r>
              <w:t>0.2</w:t>
            </w:r>
          </w:p>
        </w:tc>
        <w:tc>
          <w:tcPr>
            <w:tcW w:w="1224" w:type="dxa"/>
          </w:tcPr>
          <w:p w:rsidR="005C42FA" w:rsidRDefault="005C42FA" w:rsidP="00D27E95">
            <w:pPr>
              <w:pStyle w:val="TableText"/>
            </w:pPr>
            <w:r>
              <w:t>2012-09-21</w:t>
            </w:r>
          </w:p>
        </w:tc>
        <w:tc>
          <w:tcPr>
            <w:tcW w:w="3794" w:type="dxa"/>
          </w:tcPr>
          <w:p w:rsidR="005C42FA" w:rsidRDefault="005C42FA" w:rsidP="00D27E95">
            <w:pPr>
              <w:pStyle w:val="TableText"/>
            </w:pPr>
            <w:r>
              <w:t>Uppdatering, komplettering</w:t>
            </w:r>
          </w:p>
        </w:tc>
        <w:tc>
          <w:tcPr>
            <w:tcW w:w="2326" w:type="dxa"/>
          </w:tcPr>
          <w:p w:rsidR="005C42FA" w:rsidRDefault="005C42FA" w:rsidP="00D27E95">
            <w:pPr>
              <w:pStyle w:val="TableText"/>
            </w:pPr>
            <w:r>
              <w:t xml:space="preserve">Björn </w:t>
            </w:r>
            <w:proofErr w:type="spellStart"/>
            <w:r>
              <w:t>Skeppner</w:t>
            </w:r>
            <w:proofErr w:type="spellEnd"/>
            <w:r>
              <w:t xml:space="preserve">, </w:t>
            </w:r>
            <w:proofErr w:type="spellStart"/>
            <w:r>
              <w:t>Inera</w:t>
            </w:r>
            <w:proofErr w:type="spellEnd"/>
          </w:p>
        </w:tc>
        <w:tc>
          <w:tcPr>
            <w:tcW w:w="1440" w:type="dxa"/>
          </w:tcPr>
          <w:p w:rsidR="005C42FA" w:rsidRDefault="005C42FA" w:rsidP="00D27E95">
            <w:pPr>
              <w:pStyle w:val="TableText"/>
            </w:pPr>
          </w:p>
        </w:tc>
      </w:tr>
      <w:tr w:rsidR="005C42FA" w:rsidTr="005C42FA">
        <w:trPr>
          <w:trHeight w:val="256"/>
        </w:trPr>
        <w:tc>
          <w:tcPr>
            <w:tcW w:w="964" w:type="dxa"/>
          </w:tcPr>
          <w:p w:rsidR="005C42FA" w:rsidRDefault="00BE362A" w:rsidP="00D27E95">
            <w:pPr>
              <w:pStyle w:val="TableText"/>
            </w:pPr>
            <w:r>
              <w:t>0.3</w:t>
            </w:r>
          </w:p>
        </w:tc>
        <w:tc>
          <w:tcPr>
            <w:tcW w:w="1224" w:type="dxa"/>
          </w:tcPr>
          <w:p w:rsidR="005C42FA" w:rsidRDefault="00BE362A" w:rsidP="00D27E95">
            <w:pPr>
              <w:pStyle w:val="TableText"/>
            </w:pPr>
            <w:r>
              <w:t>2012-10-03</w:t>
            </w:r>
          </w:p>
        </w:tc>
        <w:tc>
          <w:tcPr>
            <w:tcW w:w="3794" w:type="dxa"/>
          </w:tcPr>
          <w:p w:rsidR="005C42FA" w:rsidRDefault="00BE362A" w:rsidP="00D27E95">
            <w:pPr>
              <w:pStyle w:val="TableText"/>
            </w:pPr>
            <w:r>
              <w:t>Uppdaterat datatyper, returvärde och felhantering.</w:t>
            </w:r>
          </w:p>
        </w:tc>
        <w:tc>
          <w:tcPr>
            <w:tcW w:w="2326" w:type="dxa"/>
          </w:tcPr>
          <w:p w:rsidR="005C42FA" w:rsidRDefault="00BE362A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:rsidR="005C42FA" w:rsidRDefault="005C42FA" w:rsidP="00D27E95">
            <w:pPr>
              <w:pStyle w:val="TableText"/>
            </w:pPr>
          </w:p>
        </w:tc>
      </w:tr>
      <w:tr w:rsidR="005C42FA" w:rsidTr="005C42FA">
        <w:trPr>
          <w:trHeight w:val="256"/>
        </w:trPr>
        <w:tc>
          <w:tcPr>
            <w:tcW w:w="964" w:type="dxa"/>
          </w:tcPr>
          <w:p w:rsidR="005C42FA" w:rsidRDefault="002955E7" w:rsidP="00D27E95">
            <w:pPr>
              <w:pStyle w:val="TableText"/>
            </w:pPr>
            <w:r>
              <w:t>0.4</w:t>
            </w:r>
          </w:p>
        </w:tc>
        <w:tc>
          <w:tcPr>
            <w:tcW w:w="1224" w:type="dxa"/>
          </w:tcPr>
          <w:p w:rsidR="005C42FA" w:rsidRDefault="002955E7" w:rsidP="00D27E95">
            <w:pPr>
              <w:pStyle w:val="TableText"/>
            </w:pPr>
            <w:r>
              <w:t>2012-10-03</w:t>
            </w:r>
          </w:p>
        </w:tc>
        <w:tc>
          <w:tcPr>
            <w:tcW w:w="3794" w:type="dxa"/>
          </w:tcPr>
          <w:p w:rsidR="005C42FA" w:rsidRDefault="002955E7" w:rsidP="00D27E95">
            <w:pPr>
              <w:pStyle w:val="TableText"/>
            </w:pPr>
            <w:r>
              <w:t>Uppdaterad enligt mall, beskrivande text kompletterad</w:t>
            </w:r>
          </w:p>
        </w:tc>
        <w:tc>
          <w:tcPr>
            <w:tcW w:w="2326" w:type="dxa"/>
          </w:tcPr>
          <w:p w:rsidR="005C42FA" w:rsidRDefault="002955E7" w:rsidP="00D27E95">
            <w:pPr>
              <w:pStyle w:val="TableText"/>
            </w:pPr>
            <w:r>
              <w:t xml:space="preserve">Björn </w:t>
            </w:r>
            <w:proofErr w:type="spellStart"/>
            <w:r>
              <w:t>Skeppner</w:t>
            </w:r>
            <w:proofErr w:type="spellEnd"/>
          </w:p>
        </w:tc>
        <w:tc>
          <w:tcPr>
            <w:tcW w:w="1440" w:type="dxa"/>
          </w:tcPr>
          <w:p w:rsidR="005C42FA" w:rsidRDefault="005C42FA" w:rsidP="00D27E95">
            <w:pPr>
              <w:pStyle w:val="TableText"/>
            </w:pPr>
          </w:p>
        </w:tc>
      </w:tr>
      <w:tr w:rsidR="005C42FA" w:rsidTr="00D523C4">
        <w:trPr>
          <w:trHeight w:val="1289"/>
        </w:trPr>
        <w:tc>
          <w:tcPr>
            <w:tcW w:w="964" w:type="dxa"/>
          </w:tcPr>
          <w:p w:rsidR="005C42FA" w:rsidRDefault="006F0E4C" w:rsidP="00D27E95">
            <w:pPr>
              <w:pStyle w:val="TableText"/>
            </w:pPr>
            <w:r>
              <w:t>0.5</w:t>
            </w:r>
          </w:p>
        </w:tc>
        <w:tc>
          <w:tcPr>
            <w:tcW w:w="1224" w:type="dxa"/>
          </w:tcPr>
          <w:p w:rsidR="005C42FA" w:rsidRDefault="006F0E4C" w:rsidP="00D27E95">
            <w:pPr>
              <w:pStyle w:val="TableText"/>
            </w:pPr>
            <w:r>
              <w:t>2012-10-11</w:t>
            </w:r>
          </w:p>
        </w:tc>
        <w:tc>
          <w:tcPr>
            <w:tcW w:w="3794" w:type="dxa"/>
          </w:tcPr>
          <w:p w:rsidR="007A490B" w:rsidRDefault="007A490B" w:rsidP="007A490B">
            <w:pPr>
              <w:pStyle w:val="TableText"/>
            </w:pPr>
            <w:r>
              <w:t>Uppdaterat datatyper så att namnrymd är lika.</w:t>
            </w:r>
          </w:p>
          <w:p w:rsidR="007A490B" w:rsidRDefault="007A490B" w:rsidP="007A490B">
            <w:pPr>
              <w:pStyle w:val="TableText"/>
            </w:pPr>
            <w:r>
              <w:t>Uppdaterat enligt mall.</w:t>
            </w:r>
          </w:p>
          <w:p w:rsidR="007A490B" w:rsidRDefault="007A490B" w:rsidP="007A490B">
            <w:pPr>
              <w:pStyle w:val="TableText"/>
            </w:pPr>
            <w:r>
              <w:t xml:space="preserve">Har uppdaterat rimlig tillgänglighet till </w:t>
            </w:r>
          </w:p>
          <w:p w:rsidR="003A67B2" w:rsidRDefault="007A490B" w:rsidP="007A490B">
            <w:pPr>
              <w:pStyle w:val="TableText"/>
            </w:pPr>
            <w:r>
              <w:t>99,80% (hämtat från SAD samtycke/patientrelation)</w:t>
            </w:r>
          </w:p>
        </w:tc>
        <w:tc>
          <w:tcPr>
            <w:tcW w:w="2326" w:type="dxa"/>
          </w:tcPr>
          <w:p w:rsidR="005C42FA" w:rsidRDefault="006F0E4C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:rsidR="005C42FA" w:rsidRDefault="005C42FA" w:rsidP="00AC1327">
            <w:pPr>
              <w:pStyle w:val="TableText"/>
              <w:jc w:val="center"/>
            </w:pPr>
          </w:p>
        </w:tc>
      </w:tr>
      <w:tr w:rsidR="005C42FA" w:rsidTr="005C42FA">
        <w:trPr>
          <w:trHeight w:val="256"/>
        </w:trPr>
        <w:tc>
          <w:tcPr>
            <w:tcW w:w="964" w:type="dxa"/>
          </w:tcPr>
          <w:p w:rsidR="005C42FA" w:rsidRDefault="00D523C4" w:rsidP="00D27E95">
            <w:pPr>
              <w:pStyle w:val="TableText"/>
            </w:pPr>
            <w:r>
              <w:t>0.6</w:t>
            </w:r>
          </w:p>
        </w:tc>
        <w:tc>
          <w:tcPr>
            <w:tcW w:w="1224" w:type="dxa"/>
          </w:tcPr>
          <w:p w:rsidR="005C42FA" w:rsidRDefault="00D523C4" w:rsidP="00D27E95">
            <w:pPr>
              <w:pStyle w:val="TableText"/>
            </w:pPr>
            <w:r>
              <w:t>2012-10-15</w:t>
            </w:r>
          </w:p>
        </w:tc>
        <w:tc>
          <w:tcPr>
            <w:tcW w:w="3794" w:type="dxa"/>
          </w:tcPr>
          <w:p w:rsidR="005C42FA" w:rsidRDefault="00D523C4" w:rsidP="00D523C4">
            <w:pPr>
              <w:pStyle w:val="TableText"/>
            </w:pPr>
            <w:r>
              <w:t>Uppdaterat så 1</w:t>
            </w:r>
            <w:proofErr w:type="gramStart"/>
            <w:r>
              <w:t>..</w:t>
            </w:r>
            <w:proofErr w:type="gramEnd"/>
            <w:r>
              <w:t xml:space="preserve">* </w:t>
            </w:r>
            <w:proofErr w:type="spellStart"/>
            <w:r>
              <w:t>Resource</w:t>
            </w:r>
            <w:proofErr w:type="spellEnd"/>
            <w:r>
              <w:t xml:space="preserve"> ligger under en </w:t>
            </w:r>
            <w:proofErr w:type="spellStart"/>
            <w:r>
              <w:t>datatyp</w:t>
            </w:r>
            <w:proofErr w:type="spellEnd"/>
            <w:r>
              <w:t xml:space="preserve"> som heter Resources för en tydligare samling av resurser.  </w:t>
            </w:r>
          </w:p>
        </w:tc>
        <w:tc>
          <w:tcPr>
            <w:tcW w:w="2326" w:type="dxa"/>
          </w:tcPr>
          <w:p w:rsidR="005C42FA" w:rsidRDefault="00D523C4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:rsidR="005C42FA" w:rsidRDefault="005C42FA" w:rsidP="00D27E95">
            <w:pPr>
              <w:pStyle w:val="TableText"/>
            </w:pPr>
          </w:p>
        </w:tc>
      </w:tr>
      <w:tr w:rsidR="00D523C4" w:rsidTr="005C42FA">
        <w:trPr>
          <w:trHeight w:val="256"/>
        </w:trPr>
        <w:tc>
          <w:tcPr>
            <w:tcW w:w="964" w:type="dxa"/>
          </w:tcPr>
          <w:p w:rsidR="00D523C4" w:rsidRDefault="0096105B" w:rsidP="00D27E95">
            <w:pPr>
              <w:pStyle w:val="TableText"/>
            </w:pPr>
            <w:r>
              <w:t>0.7</w:t>
            </w:r>
          </w:p>
        </w:tc>
        <w:tc>
          <w:tcPr>
            <w:tcW w:w="1224" w:type="dxa"/>
          </w:tcPr>
          <w:p w:rsidR="00D523C4" w:rsidRDefault="00D1172E" w:rsidP="00D27E95">
            <w:pPr>
              <w:pStyle w:val="TableText"/>
            </w:pPr>
            <w:r>
              <w:t>2012-10-23</w:t>
            </w:r>
          </w:p>
        </w:tc>
        <w:tc>
          <w:tcPr>
            <w:tcW w:w="3794" w:type="dxa"/>
          </w:tcPr>
          <w:p w:rsidR="00A06C0B" w:rsidRDefault="0096105B" w:rsidP="0084155D">
            <w:pPr>
              <w:pStyle w:val="TableText"/>
            </w:pPr>
            <w:r>
              <w:t xml:space="preserve">Ändrat namn på datatypen vårdgivare från </w:t>
            </w:r>
            <w:proofErr w:type="spellStart"/>
            <w:r>
              <w:t>careGiver</w:t>
            </w:r>
            <w:proofErr w:type="spellEnd"/>
            <w:r>
              <w:t xml:space="preserve"> till </w:t>
            </w:r>
            <w:proofErr w:type="spellStart"/>
            <w:r>
              <w:t>careProvider</w:t>
            </w:r>
            <w:proofErr w:type="spellEnd"/>
            <w:r>
              <w:t xml:space="preserve"> så att det </w:t>
            </w:r>
            <w:r w:rsidR="0084155D">
              <w:t>blir</w:t>
            </w:r>
            <w:r>
              <w:t xml:space="preserve"> enhetligt med tjänsterna samtycke, patientrelation och spärr</w:t>
            </w:r>
            <w:r w:rsidR="00A06C0B">
              <w:t>.</w:t>
            </w:r>
          </w:p>
          <w:p w:rsidR="00D1172E" w:rsidRDefault="00A06C0B" w:rsidP="008166D4">
            <w:pPr>
              <w:pStyle w:val="TableText"/>
            </w:pPr>
            <w:r>
              <w:t xml:space="preserve">Uppdaterat beskrivningen så att kontraktet inte innefattar de läsande tjänsterna mer än i vissa allmänna delar. </w:t>
            </w:r>
            <w:r w:rsidR="00D1172E">
              <w:t xml:space="preserve"> </w:t>
            </w:r>
          </w:p>
        </w:tc>
        <w:tc>
          <w:tcPr>
            <w:tcW w:w="2326" w:type="dxa"/>
          </w:tcPr>
          <w:p w:rsidR="00D523C4" w:rsidRDefault="0096105B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:rsidR="00D523C4" w:rsidRDefault="00D523C4" w:rsidP="00D27E95">
            <w:pPr>
              <w:pStyle w:val="TableText"/>
            </w:pPr>
          </w:p>
        </w:tc>
      </w:tr>
      <w:tr w:rsidR="008166D4" w:rsidTr="005C42FA">
        <w:trPr>
          <w:trHeight w:val="256"/>
        </w:trPr>
        <w:tc>
          <w:tcPr>
            <w:tcW w:w="964" w:type="dxa"/>
          </w:tcPr>
          <w:p w:rsidR="008166D4" w:rsidRDefault="008166D4" w:rsidP="00D27E95">
            <w:pPr>
              <w:pStyle w:val="TableText"/>
            </w:pPr>
            <w:r>
              <w:t>0.8</w:t>
            </w:r>
          </w:p>
        </w:tc>
        <w:tc>
          <w:tcPr>
            <w:tcW w:w="1224" w:type="dxa"/>
          </w:tcPr>
          <w:p w:rsidR="008166D4" w:rsidRDefault="008166D4" w:rsidP="00D27E95">
            <w:pPr>
              <w:pStyle w:val="TableText"/>
            </w:pPr>
            <w:r>
              <w:t>2012-10-24</w:t>
            </w:r>
          </w:p>
        </w:tc>
        <w:tc>
          <w:tcPr>
            <w:tcW w:w="3794" w:type="dxa"/>
          </w:tcPr>
          <w:p w:rsidR="008166D4" w:rsidRDefault="008166D4" w:rsidP="008166D4">
            <w:pPr>
              <w:pStyle w:val="TableText"/>
            </w:pPr>
            <w:r>
              <w:t>Uppdaterat beskrivning av logisk adressering så att det inte beskriver en viss version av RIVTA.</w:t>
            </w:r>
          </w:p>
        </w:tc>
        <w:tc>
          <w:tcPr>
            <w:tcW w:w="2326" w:type="dxa"/>
          </w:tcPr>
          <w:p w:rsidR="008166D4" w:rsidRDefault="008166D4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:rsidR="008166D4" w:rsidRDefault="008166D4" w:rsidP="00D27E95">
            <w:pPr>
              <w:pStyle w:val="TableText"/>
            </w:pPr>
          </w:p>
        </w:tc>
      </w:tr>
      <w:tr w:rsidR="00DA6390" w:rsidTr="005C42FA">
        <w:trPr>
          <w:trHeight w:val="256"/>
        </w:trPr>
        <w:tc>
          <w:tcPr>
            <w:tcW w:w="964" w:type="dxa"/>
          </w:tcPr>
          <w:p w:rsidR="00DA6390" w:rsidRDefault="00DA6390" w:rsidP="00D27E95">
            <w:pPr>
              <w:pStyle w:val="TableText"/>
            </w:pPr>
            <w:r>
              <w:t>0.9</w:t>
            </w:r>
          </w:p>
        </w:tc>
        <w:tc>
          <w:tcPr>
            <w:tcW w:w="1224" w:type="dxa"/>
          </w:tcPr>
          <w:p w:rsidR="00DA6390" w:rsidRDefault="00DA6390" w:rsidP="00D27E95">
            <w:pPr>
              <w:pStyle w:val="TableText"/>
            </w:pPr>
            <w:r>
              <w:t>2012-10-31</w:t>
            </w:r>
          </w:p>
        </w:tc>
        <w:tc>
          <w:tcPr>
            <w:tcW w:w="3794" w:type="dxa"/>
          </w:tcPr>
          <w:p w:rsidR="00DA6390" w:rsidRDefault="00DA6390" w:rsidP="008166D4">
            <w:pPr>
              <w:pStyle w:val="TableText"/>
            </w:pPr>
            <w:r>
              <w:t xml:space="preserve">Lagt till underdomän </w:t>
            </w:r>
            <w:proofErr w:type="spellStart"/>
            <w:r>
              <w:t>quer</w:t>
            </w:r>
            <w:r w:rsidR="00C73AD1">
              <w:t>y</w:t>
            </w:r>
            <w:r>
              <w:t>ing</w:t>
            </w:r>
            <w:proofErr w:type="spellEnd"/>
            <w:r>
              <w:t>.</w:t>
            </w:r>
          </w:p>
        </w:tc>
        <w:tc>
          <w:tcPr>
            <w:tcW w:w="2326" w:type="dxa"/>
          </w:tcPr>
          <w:p w:rsidR="00DA6390" w:rsidRDefault="00DA6390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:rsidR="00DA6390" w:rsidRDefault="00DA6390" w:rsidP="00D27E95">
            <w:pPr>
              <w:pStyle w:val="TableText"/>
            </w:pPr>
          </w:p>
        </w:tc>
      </w:tr>
      <w:tr w:rsidR="00840097" w:rsidTr="005C42FA">
        <w:trPr>
          <w:trHeight w:val="256"/>
        </w:trPr>
        <w:tc>
          <w:tcPr>
            <w:tcW w:w="964" w:type="dxa"/>
          </w:tcPr>
          <w:p w:rsidR="00840097" w:rsidRDefault="00840097" w:rsidP="00D27E95">
            <w:pPr>
              <w:pStyle w:val="TableText"/>
            </w:pPr>
            <w:r>
              <w:t>0.91</w:t>
            </w:r>
          </w:p>
        </w:tc>
        <w:tc>
          <w:tcPr>
            <w:tcW w:w="1224" w:type="dxa"/>
          </w:tcPr>
          <w:p w:rsidR="00840097" w:rsidRDefault="00840097" w:rsidP="00D27E95">
            <w:pPr>
              <w:pStyle w:val="TableText"/>
            </w:pPr>
            <w:r>
              <w:t>2012-11-05</w:t>
            </w:r>
          </w:p>
        </w:tc>
        <w:tc>
          <w:tcPr>
            <w:tcW w:w="3794" w:type="dxa"/>
          </w:tcPr>
          <w:p w:rsidR="00840097" w:rsidRDefault="00840097" w:rsidP="0006748C">
            <w:pPr>
              <w:pStyle w:val="TableText"/>
            </w:pPr>
            <w:r>
              <w:t xml:space="preserve">Uppdaterat </w:t>
            </w:r>
            <w:proofErr w:type="spellStart"/>
            <w:r>
              <w:t>timout</w:t>
            </w:r>
            <w:proofErr w:type="spellEnd"/>
            <w:r>
              <w:t xml:space="preserve"> för tjänster, </w:t>
            </w:r>
            <w:r w:rsidR="0006748C">
              <w:t xml:space="preserve">beskrivning av åtkomst av äldre </w:t>
            </w:r>
            <w:r>
              <w:t xml:space="preserve">åtkomstloggar </w:t>
            </w:r>
            <w:r w:rsidR="0006748C">
              <w:t>än 18 månader (kapitel 1.5)</w:t>
            </w:r>
            <w:r>
              <w:t xml:space="preserve"> mm </w:t>
            </w:r>
          </w:p>
        </w:tc>
        <w:tc>
          <w:tcPr>
            <w:tcW w:w="2326" w:type="dxa"/>
          </w:tcPr>
          <w:p w:rsidR="00840097" w:rsidRDefault="00840097" w:rsidP="00840097">
            <w:pPr>
              <w:pStyle w:val="TableText"/>
              <w:ind w:left="0"/>
            </w:pPr>
            <w:r>
              <w:t>Göran Kristiansson</w:t>
            </w:r>
          </w:p>
        </w:tc>
        <w:tc>
          <w:tcPr>
            <w:tcW w:w="1440" w:type="dxa"/>
          </w:tcPr>
          <w:p w:rsidR="00840097" w:rsidRDefault="00840097" w:rsidP="00D27E95">
            <w:pPr>
              <w:pStyle w:val="TableText"/>
            </w:pPr>
          </w:p>
        </w:tc>
      </w:tr>
      <w:tr w:rsidR="00A8131B" w:rsidTr="005C42FA">
        <w:trPr>
          <w:trHeight w:val="256"/>
        </w:trPr>
        <w:tc>
          <w:tcPr>
            <w:tcW w:w="964" w:type="dxa"/>
          </w:tcPr>
          <w:p w:rsidR="00A8131B" w:rsidRDefault="00A8131B" w:rsidP="00D27E95">
            <w:pPr>
              <w:pStyle w:val="TableText"/>
            </w:pPr>
            <w:r>
              <w:t>0.92</w:t>
            </w:r>
          </w:p>
        </w:tc>
        <w:tc>
          <w:tcPr>
            <w:tcW w:w="1224" w:type="dxa"/>
          </w:tcPr>
          <w:p w:rsidR="00A8131B" w:rsidRDefault="00A8131B" w:rsidP="00D27E95">
            <w:pPr>
              <w:pStyle w:val="TableText"/>
            </w:pPr>
            <w:r>
              <w:t>2012-11-13</w:t>
            </w:r>
          </w:p>
        </w:tc>
        <w:tc>
          <w:tcPr>
            <w:tcW w:w="3794" w:type="dxa"/>
          </w:tcPr>
          <w:p w:rsidR="00303666" w:rsidRDefault="00A8131B" w:rsidP="008B6B70">
            <w:pPr>
              <w:pStyle w:val="TableText"/>
            </w:pPr>
            <w:r>
              <w:t xml:space="preserve">Ändrat </w:t>
            </w:r>
            <w:proofErr w:type="spellStart"/>
            <w:r w:rsidR="008B6B70">
              <w:t>ActivityType</w:t>
            </w:r>
            <w:proofErr w:type="spellEnd"/>
            <w:r w:rsidR="008B6B70">
              <w:t xml:space="preserve"> och </w:t>
            </w:r>
            <w:proofErr w:type="spellStart"/>
            <w:r w:rsidR="008B6B70">
              <w:t>PurposeType</w:t>
            </w:r>
            <w:proofErr w:type="spellEnd"/>
            <w:r w:rsidR="008B6B70">
              <w:t xml:space="preserve"> så ett dessa inte används i tjänsterna utan tjänsterna tar dessa som en sträng. Tjänsterna blir då mer framåtkompatibla om nya typer måste läggas till. </w:t>
            </w:r>
          </w:p>
          <w:p w:rsidR="008B6B70" w:rsidRDefault="008B6B70" w:rsidP="008B6B70">
            <w:pPr>
              <w:pStyle w:val="TableText"/>
            </w:pPr>
            <w:r>
              <w:t xml:space="preserve">Uppdaterat </w:t>
            </w:r>
            <w:proofErr w:type="spellStart"/>
            <w:r>
              <w:t>PurposeType</w:t>
            </w:r>
            <w:proofErr w:type="spellEnd"/>
            <w:r>
              <w:t xml:space="preserve"> typer så att de stämmer med </w:t>
            </w:r>
            <w:proofErr w:type="spellStart"/>
            <w:r>
              <w:t>Hsa</w:t>
            </w:r>
            <w:proofErr w:type="spellEnd"/>
            <w:r>
              <w:t xml:space="preserve"> som de ser ut idag. </w:t>
            </w:r>
          </w:p>
        </w:tc>
        <w:tc>
          <w:tcPr>
            <w:tcW w:w="2326" w:type="dxa"/>
          </w:tcPr>
          <w:p w:rsidR="00A8131B" w:rsidRDefault="008B6B70" w:rsidP="00840097">
            <w:pPr>
              <w:pStyle w:val="TableText"/>
              <w:ind w:left="0"/>
            </w:pPr>
            <w:r>
              <w:t>Göran Kristiansson</w:t>
            </w:r>
          </w:p>
        </w:tc>
        <w:tc>
          <w:tcPr>
            <w:tcW w:w="1440" w:type="dxa"/>
          </w:tcPr>
          <w:p w:rsidR="00A8131B" w:rsidRDefault="00A8131B" w:rsidP="00D27E95">
            <w:pPr>
              <w:pStyle w:val="TableText"/>
            </w:pPr>
          </w:p>
        </w:tc>
      </w:tr>
      <w:tr w:rsidR="00F1448F" w:rsidTr="005C42FA">
        <w:trPr>
          <w:trHeight w:val="256"/>
        </w:trPr>
        <w:tc>
          <w:tcPr>
            <w:tcW w:w="964" w:type="dxa"/>
          </w:tcPr>
          <w:p w:rsidR="00F1448F" w:rsidRDefault="00F1448F" w:rsidP="00D27E95">
            <w:pPr>
              <w:pStyle w:val="TableText"/>
            </w:pPr>
            <w:r>
              <w:t>0.93</w:t>
            </w:r>
          </w:p>
        </w:tc>
        <w:tc>
          <w:tcPr>
            <w:tcW w:w="1224" w:type="dxa"/>
          </w:tcPr>
          <w:p w:rsidR="00F1448F" w:rsidRDefault="00F1448F" w:rsidP="00D27E95">
            <w:pPr>
              <w:pStyle w:val="TableText"/>
            </w:pPr>
            <w:r>
              <w:t>2012-12-04</w:t>
            </w:r>
          </w:p>
        </w:tc>
        <w:tc>
          <w:tcPr>
            <w:tcW w:w="3794" w:type="dxa"/>
          </w:tcPr>
          <w:p w:rsidR="00F1448F" w:rsidRDefault="00F1448F" w:rsidP="008B6B70">
            <w:pPr>
              <w:pStyle w:val="TableText"/>
            </w:pPr>
            <w:r>
              <w:t xml:space="preserve">Uppdaterad efter synpunkter från Johan </w:t>
            </w:r>
            <w:proofErr w:type="spellStart"/>
            <w:r>
              <w:t>Eltes</w:t>
            </w:r>
            <w:proofErr w:type="spellEnd"/>
          </w:p>
        </w:tc>
        <w:tc>
          <w:tcPr>
            <w:tcW w:w="2326" w:type="dxa"/>
          </w:tcPr>
          <w:p w:rsidR="00F1448F" w:rsidRDefault="00F1448F" w:rsidP="00840097">
            <w:pPr>
              <w:pStyle w:val="TableText"/>
              <w:ind w:left="0"/>
            </w:pPr>
            <w:r>
              <w:t xml:space="preserve">Björn </w:t>
            </w:r>
            <w:proofErr w:type="spellStart"/>
            <w:r>
              <w:t>Skeppner</w:t>
            </w:r>
            <w:proofErr w:type="spellEnd"/>
          </w:p>
        </w:tc>
        <w:tc>
          <w:tcPr>
            <w:tcW w:w="1440" w:type="dxa"/>
          </w:tcPr>
          <w:p w:rsidR="00F1448F" w:rsidRDefault="00F1448F" w:rsidP="00D27E95">
            <w:pPr>
              <w:pStyle w:val="TableText"/>
            </w:pPr>
          </w:p>
        </w:tc>
      </w:tr>
      <w:tr w:rsidR="00476AE2" w:rsidTr="005C42FA">
        <w:trPr>
          <w:trHeight w:val="256"/>
        </w:trPr>
        <w:tc>
          <w:tcPr>
            <w:tcW w:w="964" w:type="dxa"/>
          </w:tcPr>
          <w:p w:rsidR="00476AE2" w:rsidRDefault="001B7A63" w:rsidP="00D27E95">
            <w:pPr>
              <w:pStyle w:val="TableText"/>
            </w:pPr>
            <w:r>
              <w:t>1.1</w:t>
            </w:r>
          </w:p>
        </w:tc>
        <w:tc>
          <w:tcPr>
            <w:tcW w:w="1224" w:type="dxa"/>
          </w:tcPr>
          <w:p w:rsidR="00476AE2" w:rsidRDefault="00476AE2" w:rsidP="00D27E95">
            <w:pPr>
              <w:pStyle w:val="TableText"/>
            </w:pPr>
            <w:r w:rsidRPr="005411E4">
              <w:t>2014-01-20</w:t>
            </w:r>
          </w:p>
        </w:tc>
        <w:tc>
          <w:tcPr>
            <w:tcW w:w="3794" w:type="dxa"/>
          </w:tcPr>
          <w:p w:rsidR="00476AE2" w:rsidRDefault="00476AE2" w:rsidP="008B6B70">
            <w:pPr>
              <w:pStyle w:val="TableText"/>
            </w:pPr>
            <w:r w:rsidRPr="005411E4">
              <w:t xml:space="preserve">Lagt till </w:t>
            </w:r>
            <w:proofErr w:type="spellStart"/>
            <w:r w:rsidRPr="005411E4">
              <w:t>CareUnitId</w:t>
            </w:r>
            <w:proofErr w:type="spellEnd"/>
            <w:r w:rsidRPr="005411E4">
              <w:t xml:space="preserve"> som </w:t>
            </w:r>
            <w:proofErr w:type="spellStart"/>
            <w:r w:rsidRPr="005411E4">
              <w:t>optionellt</w:t>
            </w:r>
            <w:proofErr w:type="spellEnd"/>
            <w:r w:rsidRPr="005411E4">
              <w:t xml:space="preserve"> filter för tjänsterna </w:t>
            </w:r>
            <w:proofErr w:type="spellStart"/>
            <w:r w:rsidRPr="005411E4">
              <w:t>GetLogsForCareProvider</w:t>
            </w:r>
            <w:proofErr w:type="spellEnd"/>
            <w:r w:rsidRPr="005411E4">
              <w:t xml:space="preserve"> och </w:t>
            </w:r>
            <w:proofErr w:type="spellStart"/>
            <w:r w:rsidRPr="005411E4">
              <w:t>GetLogsForUser</w:t>
            </w:r>
            <w:proofErr w:type="spellEnd"/>
            <w:r w:rsidRPr="005411E4">
              <w:t>.</w:t>
            </w:r>
          </w:p>
        </w:tc>
        <w:tc>
          <w:tcPr>
            <w:tcW w:w="2326" w:type="dxa"/>
          </w:tcPr>
          <w:p w:rsidR="00476AE2" w:rsidRDefault="00476AE2" w:rsidP="00840097">
            <w:pPr>
              <w:pStyle w:val="TableText"/>
              <w:ind w:left="0"/>
            </w:pPr>
            <w:r w:rsidRPr="005411E4">
              <w:t>Magnus Lexhagen, CGI</w:t>
            </w:r>
          </w:p>
        </w:tc>
        <w:tc>
          <w:tcPr>
            <w:tcW w:w="1440" w:type="dxa"/>
          </w:tcPr>
          <w:p w:rsidR="00476AE2" w:rsidRDefault="00476AE2" w:rsidP="00D27E95">
            <w:pPr>
              <w:pStyle w:val="TableText"/>
            </w:pPr>
          </w:p>
        </w:tc>
      </w:tr>
      <w:tr w:rsidR="0052092B" w:rsidTr="005C42FA">
        <w:trPr>
          <w:trHeight w:val="256"/>
        </w:trPr>
        <w:tc>
          <w:tcPr>
            <w:tcW w:w="964" w:type="dxa"/>
          </w:tcPr>
          <w:p w:rsidR="0052092B" w:rsidRDefault="0052092B" w:rsidP="00D27E95">
            <w:pPr>
              <w:pStyle w:val="TableText"/>
            </w:pPr>
            <w:r>
              <w:t>1.2</w:t>
            </w:r>
          </w:p>
        </w:tc>
        <w:tc>
          <w:tcPr>
            <w:tcW w:w="1224" w:type="dxa"/>
          </w:tcPr>
          <w:p w:rsidR="0052092B" w:rsidRPr="005411E4" w:rsidRDefault="0052092B" w:rsidP="00D316B6">
            <w:pPr>
              <w:pStyle w:val="TableText"/>
              <w:pPrChange w:id="16" w:author="Kristiansson, Göran" w:date="2015-02-05T14:08:00Z">
                <w:pPr>
                  <w:pStyle w:val="TableText"/>
                </w:pPr>
              </w:pPrChange>
            </w:pPr>
            <w:r>
              <w:t>2015-01-13</w:t>
            </w:r>
            <w:ins w:id="17" w:author="Kristiansson, Göran" w:date="2015-02-05T13:39:00Z">
              <w:r w:rsidR="00762C75">
                <w:t xml:space="preserve"> - 2015-0</w:t>
              </w:r>
            </w:ins>
            <w:ins w:id="18" w:author="Kristiansson, Göran" w:date="2015-02-05T14:08:00Z">
              <w:r w:rsidR="00D316B6">
                <w:t>2</w:t>
              </w:r>
            </w:ins>
            <w:ins w:id="19" w:author="Kristiansson, Göran" w:date="2015-02-05T13:39:00Z">
              <w:r w:rsidR="00762C75">
                <w:t>-</w:t>
              </w:r>
            </w:ins>
            <w:ins w:id="20" w:author="Kristiansson, Göran" w:date="2015-02-05T14:08:00Z">
              <w:r w:rsidR="00D316B6">
                <w:t>05</w:t>
              </w:r>
            </w:ins>
          </w:p>
        </w:tc>
        <w:tc>
          <w:tcPr>
            <w:tcW w:w="3794" w:type="dxa"/>
          </w:tcPr>
          <w:p w:rsidR="0052092B" w:rsidRDefault="00E742D8" w:rsidP="008B6B70">
            <w:pPr>
              <w:pStyle w:val="TableText"/>
              <w:rPr>
                <w:ins w:id="21" w:author="Kristiansson, Göran" w:date="2015-02-05T13:37:00Z"/>
              </w:rPr>
            </w:pPr>
            <w:r>
              <w:t xml:space="preserve">Nya attribut i </w:t>
            </w:r>
            <w:proofErr w:type="spellStart"/>
            <w:r>
              <w:t>GetAccessLogsForPatient</w:t>
            </w:r>
            <w:proofErr w:type="spellEnd"/>
            <w:r>
              <w:t xml:space="preserve"> samt stöd för aggregerande tjänster</w:t>
            </w:r>
            <w:ins w:id="22" w:author="Kristiansson, Göran" w:date="2015-02-05T13:37:00Z">
              <w:r w:rsidR="00762C75">
                <w:t>.</w:t>
              </w:r>
            </w:ins>
            <w:ins w:id="23" w:author="Kristiansson, Göran" w:date="2015-02-05T14:08:00Z">
              <w:r w:rsidR="00D316B6">
                <w:t xml:space="preserve"> (Björn)</w:t>
              </w:r>
            </w:ins>
          </w:p>
          <w:p w:rsidR="00762C75" w:rsidRDefault="00762C75" w:rsidP="008B6B70">
            <w:pPr>
              <w:pStyle w:val="TableText"/>
              <w:rPr>
                <w:ins w:id="24" w:author="Kristiansson, Göran" w:date="2015-02-05T13:37:00Z"/>
              </w:rPr>
            </w:pPr>
            <w:ins w:id="25" w:author="Kristiansson, Göran" w:date="2015-02-05T13:37:00Z">
              <w:r>
                <w:t xml:space="preserve">Uppdaterat kardinalitet på </w:t>
              </w:r>
              <w:proofErr w:type="spellStart"/>
              <w:r>
                <w:t>objktet</w:t>
              </w:r>
              <w:proofErr w:type="spellEnd"/>
              <w:r>
                <w:t xml:space="preserve"> </w:t>
              </w:r>
              <w:proofErr w:type="spellStart"/>
              <w:r>
                <w:t>AccessLog</w:t>
              </w:r>
              <w:proofErr w:type="spellEnd"/>
              <w:r>
                <w:t xml:space="preserve"> så att de stämmer enligt loggschemat.</w:t>
              </w:r>
            </w:ins>
            <w:ins w:id="26" w:author="Kristiansson, Göran" w:date="2015-02-05T14:08:00Z">
              <w:r w:rsidR="00D316B6">
                <w:t xml:space="preserve"> (Göran)</w:t>
              </w:r>
            </w:ins>
          </w:p>
          <w:p w:rsidR="00762C75" w:rsidRDefault="00762C75" w:rsidP="008B6B70">
            <w:pPr>
              <w:pStyle w:val="TableText"/>
              <w:rPr>
                <w:ins w:id="27" w:author="Kristiansson, Göran" w:date="2015-02-05T13:38:00Z"/>
              </w:rPr>
            </w:pPr>
            <w:ins w:id="28" w:author="Kristiansson, Göran" w:date="2015-02-05T13:38:00Z">
              <w:r>
                <w:t xml:space="preserve">Justerat kring aggregering &amp; </w:t>
              </w:r>
              <w:proofErr w:type="spellStart"/>
              <w:r>
                <w:t>addresering</w:t>
              </w:r>
              <w:proofErr w:type="spellEnd"/>
              <w:r>
                <w:t>.</w:t>
              </w:r>
            </w:ins>
            <w:ins w:id="29" w:author="Kristiansson, Göran" w:date="2015-02-05T14:08:00Z">
              <w:r w:rsidR="00D316B6">
                <w:t xml:space="preserve"> (Björn)</w:t>
              </w:r>
            </w:ins>
          </w:p>
          <w:p w:rsidR="00762C75" w:rsidRDefault="00762C75" w:rsidP="008B6B70">
            <w:pPr>
              <w:pStyle w:val="TableText"/>
              <w:rPr>
                <w:ins w:id="30" w:author="Kristiansson, Göran" w:date="2015-02-05T13:38:00Z"/>
              </w:rPr>
            </w:pPr>
            <w:ins w:id="31" w:author="Kristiansson, Göran" w:date="2015-02-05T13:38:00Z">
              <w:r>
                <w:t>Justerad efter granskningskommentarer.</w:t>
              </w:r>
            </w:ins>
            <w:ins w:id="32" w:author="Kristiansson, Göran" w:date="2015-02-05T14:08:00Z">
              <w:r w:rsidR="00D316B6">
                <w:t xml:space="preserve"> (Björn)</w:t>
              </w:r>
            </w:ins>
          </w:p>
          <w:p w:rsidR="00762C75" w:rsidRDefault="00762C75" w:rsidP="008B6B70">
            <w:pPr>
              <w:pStyle w:val="TableText"/>
              <w:rPr>
                <w:ins w:id="33" w:author="Kristiansson, Göran" w:date="2015-02-05T14:06:00Z"/>
              </w:rPr>
            </w:pPr>
            <w:ins w:id="34" w:author="Kristiansson, Göran" w:date="2015-02-05T13:38:00Z">
              <w:r>
                <w:t xml:space="preserve">Lagt till </w:t>
              </w:r>
              <w:proofErr w:type="spellStart"/>
              <w:r>
                <w:t>UserId</w:t>
              </w:r>
              <w:proofErr w:type="spellEnd"/>
              <w:r>
                <w:t xml:space="preserve"> som </w:t>
              </w:r>
              <w:proofErr w:type="spellStart"/>
              <w:r>
                <w:t>optional</w:t>
              </w:r>
              <w:proofErr w:type="spellEnd"/>
              <w:r>
                <w:t xml:space="preserve"> i </w:t>
              </w:r>
              <w:proofErr w:type="spellStart"/>
              <w:r>
                <w:t>GetAccessLogsForPatients</w:t>
              </w:r>
            </w:ins>
            <w:proofErr w:type="spellEnd"/>
            <w:ins w:id="35" w:author="Kristiansson, Göran" w:date="2015-02-05T14:08:00Z">
              <w:r w:rsidR="00D316B6">
                <w:t>. (Göran)</w:t>
              </w:r>
            </w:ins>
          </w:p>
          <w:p w:rsidR="00D316B6" w:rsidRDefault="00D316B6" w:rsidP="008B6B70">
            <w:pPr>
              <w:pStyle w:val="TableText"/>
              <w:rPr>
                <w:ins w:id="36" w:author="Kristiansson, Göran" w:date="2015-02-05T13:37:00Z"/>
              </w:rPr>
            </w:pPr>
            <w:ins w:id="37" w:author="Kristiansson, Göran" w:date="2015-02-05T14:06:00Z">
              <w:r>
                <w:t>Ändrat datatyper i Accesslog</w:t>
              </w:r>
            </w:ins>
            <w:ins w:id="38" w:author="Kristiansson, Göran" w:date="2015-02-05T14:07:00Z">
              <w:r>
                <w:t xml:space="preserve"> så att dessa stämmer med datatyperna i log.</w:t>
              </w:r>
            </w:ins>
            <w:ins w:id="39" w:author="Kristiansson, Göran" w:date="2015-02-05T14:08:00Z">
              <w:r>
                <w:t xml:space="preserve"> (Göran)</w:t>
              </w:r>
            </w:ins>
          </w:p>
          <w:p w:rsidR="00762C75" w:rsidRPr="005411E4" w:rsidRDefault="00762C75" w:rsidP="008B6B70">
            <w:pPr>
              <w:pStyle w:val="TableText"/>
            </w:pPr>
          </w:p>
        </w:tc>
        <w:tc>
          <w:tcPr>
            <w:tcW w:w="2326" w:type="dxa"/>
          </w:tcPr>
          <w:p w:rsidR="0052092B" w:rsidRDefault="00E742D8" w:rsidP="00840097">
            <w:pPr>
              <w:pStyle w:val="TableText"/>
              <w:ind w:left="0"/>
              <w:rPr>
                <w:ins w:id="40" w:author="Kristiansson, Göran" w:date="2015-02-05T13:38:00Z"/>
              </w:rPr>
            </w:pPr>
            <w:r>
              <w:t xml:space="preserve">Björn </w:t>
            </w:r>
            <w:proofErr w:type="spellStart"/>
            <w:r>
              <w:t>Skeppner</w:t>
            </w:r>
            <w:proofErr w:type="spellEnd"/>
            <w:r>
              <w:t xml:space="preserve">, </w:t>
            </w:r>
            <w:proofErr w:type="spellStart"/>
            <w:r>
              <w:t>Inera</w:t>
            </w:r>
            <w:proofErr w:type="spellEnd"/>
          </w:p>
          <w:p w:rsidR="00762C75" w:rsidRPr="005411E4" w:rsidRDefault="00762C75" w:rsidP="00840097">
            <w:pPr>
              <w:pStyle w:val="TableText"/>
              <w:ind w:left="0"/>
            </w:pPr>
            <w:ins w:id="41" w:author="Kristiansson, Göran" w:date="2015-02-05T13:39:00Z">
              <w:r>
                <w:t>Göran Kristiansson, CGI</w:t>
              </w:r>
            </w:ins>
          </w:p>
        </w:tc>
        <w:tc>
          <w:tcPr>
            <w:tcW w:w="1440" w:type="dxa"/>
          </w:tcPr>
          <w:p w:rsidR="0052092B" w:rsidRDefault="0052092B" w:rsidP="00D27E95">
            <w:pPr>
              <w:pStyle w:val="TableText"/>
            </w:pPr>
          </w:p>
        </w:tc>
      </w:tr>
      <w:tr w:rsidR="00373E3F" w:rsidTr="005C42FA">
        <w:trPr>
          <w:trHeight w:val="256"/>
        </w:trPr>
        <w:tc>
          <w:tcPr>
            <w:tcW w:w="964" w:type="dxa"/>
          </w:tcPr>
          <w:p w:rsidR="00373E3F" w:rsidRDefault="00373E3F" w:rsidP="00D27E95">
            <w:pPr>
              <w:pStyle w:val="TableText"/>
            </w:pPr>
            <w:del w:id="42" w:author="Kristiansson, Göran" w:date="2015-02-05T13:39:00Z">
              <w:r w:rsidDel="00762C75">
                <w:delText>1.3</w:delText>
              </w:r>
            </w:del>
          </w:p>
        </w:tc>
        <w:tc>
          <w:tcPr>
            <w:tcW w:w="1224" w:type="dxa"/>
          </w:tcPr>
          <w:p w:rsidR="00373E3F" w:rsidRDefault="00F109FA" w:rsidP="00D27E95">
            <w:pPr>
              <w:pStyle w:val="TableText"/>
            </w:pPr>
            <w:del w:id="43" w:author="Kristiansson, Göran" w:date="2015-02-05T13:39:00Z">
              <w:r w:rsidDel="00762C75">
                <w:delText>2015-01-19</w:delText>
              </w:r>
            </w:del>
          </w:p>
        </w:tc>
        <w:tc>
          <w:tcPr>
            <w:tcW w:w="3794" w:type="dxa"/>
          </w:tcPr>
          <w:p w:rsidR="00373E3F" w:rsidRDefault="00373E3F" w:rsidP="00373E3F">
            <w:pPr>
              <w:pStyle w:val="TableText"/>
            </w:pPr>
            <w:del w:id="44" w:author="Kristiansson, Göran" w:date="2015-02-05T13:37:00Z">
              <w:r w:rsidDel="00762C75">
                <w:delText>Uppdaterat kar</w:delText>
              </w:r>
              <w:r w:rsidR="0017652D" w:rsidDel="00762C75">
                <w:delText>d</w:delText>
              </w:r>
              <w:r w:rsidDel="00762C75">
                <w:delText>inalitet på objktet AccessLog så att de stämmer enligt loggschemat</w:delText>
              </w:r>
            </w:del>
          </w:p>
        </w:tc>
        <w:tc>
          <w:tcPr>
            <w:tcW w:w="2326" w:type="dxa"/>
          </w:tcPr>
          <w:p w:rsidR="00373E3F" w:rsidRDefault="00373E3F" w:rsidP="00840097">
            <w:pPr>
              <w:pStyle w:val="TableText"/>
              <w:ind w:left="0"/>
            </w:pPr>
            <w:del w:id="45" w:author="Kristiansson, Göran" w:date="2015-02-05T13:38:00Z">
              <w:r w:rsidDel="00762C75">
                <w:delText>Göran Kristiansson, CGI</w:delText>
              </w:r>
            </w:del>
          </w:p>
        </w:tc>
        <w:tc>
          <w:tcPr>
            <w:tcW w:w="1440" w:type="dxa"/>
          </w:tcPr>
          <w:p w:rsidR="00373E3F" w:rsidRDefault="00373E3F" w:rsidP="00D27E95">
            <w:pPr>
              <w:pStyle w:val="TableText"/>
            </w:pPr>
          </w:p>
        </w:tc>
      </w:tr>
      <w:tr w:rsidR="00671F0D" w:rsidTr="005C42FA">
        <w:trPr>
          <w:trHeight w:val="256"/>
        </w:trPr>
        <w:tc>
          <w:tcPr>
            <w:tcW w:w="964" w:type="dxa"/>
          </w:tcPr>
          <w:p w:rsidR="00671F0D" w:rsidRDefault="00671F0D" w:rsidP="00D27E95">
            <w:pPr>
              <w:pStyle w:val="TableText"/>
            </w:pPr>
            <w:del w:id="46" w:author="Kristiansson, Göran" w:date="2015-02-05T13:39:00Z">
              <w:r w:rsidDel="00762C75">
                <w:delText>1.3.1</w:delText>
              </w:r>
            </w:del>
          </w:p>
        </w:tc>
        <w:tc>
          <w:tcPr>
            <w:tcW w:w="1224" w:type="dxa"/>
          </w:tcPr>
          <w:p w:rsidR="00671F0D" w:rsidRDefault="00671F0D" w:rsidP="00D27E95">
            <w:pPr>
              <w:pStyle w:val="TableText"/>
            </w:pPr>
            <w:del w:id="47" w:author="Kristiansson, Göran" w:date="2015-02-05T13:39:00Z">
              <w:r w:rsidDel="00762C75">
                <w:delText>2015-01-25</w:delText>
              </w:r>
            </w:del>
          </w:p>
        </w:tc>
        <w:tc>
          <w:tcPr>
            <w:tcW w:w="3794" w:type="dxa"/>
          </w:tcPr>
          <w:p w:rsidR="00671F0D" w:rsidRDefault="00671F0D" w:rsidP="00373E3F">
            <w:pPr>
              <w:pStyle w:val="TableText"/>
            </w:pPr>
            <w:del w:id="48" w:author="Kristiansson, Göran" w:date="2015-02-05T13:38:00Z">
              <w:r w:rsidDel="00762C75">
                <w:delText>Justerat kring aggregering &amp; addresering</w:delText>
              </w:r>
            </w:del>
          </w:p>
        </w:tc>
        <w:tc>
          <w:tcPr>
            <w:tcW w:w="2326" w:type="dxa"/>
          </w:tcPr>
          <w:p w:rsidR="00671F0D" w:rsidRDefault="00671F0D" w:rsidP="00840097">
            <w:pPr>
              <w:pStyle w:val="TableText"/>
              <w:ind w:left="0"/>
            </w:pPr>
            <w:del w:id="49" w:author="Kristiansson, Göran" w:date="2015-02-05T13:39:00Z">
              <w:r w:rsidDel="00762C75">
                <w:delText>Björn Skeppner, Inera</w:delText>
              </w:r>
            </w:del>
          </w:p>
        </w:tc>
        <w:tc>
          <w:tcPr>
            <w:tcW w:w="1440" w:type="dxa"/>
          </w:tcPr>
          <w:p w:rsidR="00671F0D" w:rsidRDefault="00671F0D" w:rsidP="00D27E95">
            <w:pPr>
              <w:pStyle w:val="TableText"/>
            </w:pPr>
          </w:p>
        </w:tc>
      </w:tr>
      <w:tr w:rsidR="008A26A1" w:rsidDel="00D316B6" w:rsidTr="005C42FA">
        <w:trPr>
          <w:trHeight w:val="256"/>
          <w:del w:id="50" w:author="Kristiansson, Göran" w:date="2015-02-05T14:06:00Z"/>
        </w:trPr>
        <w:tc>
          <w:tcPr>
            <w:tcW w:w="964" w:type="dxa"/>
          </w:tcPr>
          <w:p w:rsidR="008A26A1" w:rsidDel="00D316B6" w:rsidRDefault="008A26A1" w:rsidP="00D27E95">
            <w:pPr>
              <w:pStyle w:val="TableText"/>
              <w:rPr>
                <w:del w:id="51" w:author="Kristiansson, Göran" w:date="2015-02-05T14:06:00Z"/>
              </w:rPr>
            </w:pPr>
            <w:del w:id="52" w:author="Kristiansson, Göran" w:date="2015-02-05T13:39:00Z">
              <w:r w:rsidDel="00762C75">
                <w:delText>1.3.2</w:delText>
              </w:r>
            </w:del>
          </w:p>
        </w:tc>
        <w:tc>
          <w:tcPr>
            <w:tcW w:w="1224" w:type="dxa"/>
          </w:tcPr>
          <w:p w:rsidR="008A26A1" w:rsidDel="00D316B6" w:rsidRDefault="008A26A1" w:rsidP="00D27E95">
            <w:pPr>
              <w:pStyle w:val="TableText"/>
              <w:rPr>
                <w:del w:id="53" w:author="Kristiansson, Göran" w:date="2015-02-05T14:06:00Z"/>
              </w:rPr>
            </w:pPr>
            <w:del w:id="54" w:author="Kristiansson, Göran" w:date="2015-02-05T13:39:00Z">
              <w:r w:rsidDel="00762C75">
                <w:delText>2015-01-26</w:delText>
              </w:r>
            </w:del>
          </w:p>
        </w:tc>
        <w:tc>
          <w:tcPr>
            <w:tcW w:w="3794" w:type="dxa"/>
          </w:tcPr>
          <w:p w:rsidR="008A26A1" w:rsidDel="00D316B6" w:rsidRDefault="008A26A1" w:rsidP="00373E3F">
            <w:pPr>
              <w:pStyle w:val="TableText"/>
              <w:rPr>
                <w:del w:id="55" w:author="Kristiansson, Göran" w:date="2015-02-05T14:06:00Z"/>
              </w:rPr>
            </w:pPr>
            <w:del w:id="56" w:author="Kristiansson, Göran" w:date="2015-02-05T13:38:00Z">
              <w:r w:rsidDel="00762C75">
                <w:delText>Justerad efter granskningskommentarer</w:delText>
              </w:r>
            </w:del>
          </w:p>
        </w:tc>
        <w:tc>
          <w:tcPr>
            <w:tcW w:w="2326" w:type="dxa"/>
          </w:tcPr>
          <w:p w:rsidR="008A26A1" w:rsidDel="00D316B6" w:rsidRDefault="008A26A1" w:rsidP="00840097">
            <w:pPr>
              <w:pStyle w:val="TableText"/>
              <w:ind w:left="0"/>
              <w:rPr>
                <w:del w:id="57" w:author="Kristiansson, Göran" w:date="2015-02-05T14:06:00Z"/>
              </w:rPr>
            </w:pPr>
            <w:del w:id="58" w:author="Kristiansson, Göran" w:date="2015-02-05T13:39:00Z">
              <w:r w:rsidDel="00762C75">
                <w:delText>Björn Skeppner, Inera</w:delText>
              </w:r>
            </w:del>
          </w:p>
        </w:tc>
        <w:tc>
          <w:tcPr>
            <w:tcW w:w="1440" w:type="dxa"/>
          </w:tcPr>
          <w:p w:rsidR="008A26A1" w:rsidDel="00D316B6" w:rsidRDefault="008A26A1" w:rsidP="00D27E95">
            <w:pPr>
              <w:pStyle w:val="TableText"/>
              <w:rPr>
                <w:del w:id="59" w:author="Kristiansson, Göran" w:date="2015-02-05T14:06:00Z"/>
              </w:rPr>
            </w:pPr>
          </w:p>
        </w:tc>
      </w:tr>
      <w:tr w:rsidR="007410EA" w:rsidDel="00D316B6" w:rsidTr="005C42FA">
        <w:trPr>
          <w:trHeight w:val="256"/>
          <w:ins w:id="60" w:author="Skeppner Björn" w:date="2015-01-28T13:47:00Z"/>
          <w:del w:id="61" w:author="Kristiansson, Göran" w:date="2015-02-05T14:06:00Z"/>
        </w:trPr>
        <w:tc>
          <w:tcPr>
            <w:tcW w:w="964" w:type="dxa"/>
          </w:tcPr>
          <w:p w:rsidR="007410EA" w:rsidDel="00D316B6" w:rsidRDefault="007410EA" w:rsidP="00D27E95">
            <w:pPr>
              <w:pStyle w:val="TableText"/>
              <w:rPr>
                <w:ins w:id="62" w:author="Skeppner Björn" w:date="2015-01-28T13:47:00Z"/>
                <w:del w:id="63" w:author="Kristiansson, Göran" w:date="2015-02-05T14:06:00Z"/>
              </w:rPr>
            </w:pPr>
            <w:ins w:id="64" w:author="Skeppner Björn" w:date="2015-01-28T13:47:00Z">
              <w:del w:id="65" w:author="Kristiansson, Göran" w:date="2015-02-05T13:39:00Z">
                <w:r w:rsidDel="00762C75">
                  <w:delText>1.4.0</w:delText>
                </w:r>
              </w:del>
            </w:ins>
          </w:p>
        </w:tc>
        <w:tc>
          <w:tcPr>
            <w:tcW w:w="1224" w:type="dxa"/>
          </w:tcPr>
          <w:p w:rsidR="007410EA" w:rsidDel="00D316B6" w:rsidRDefault="007410EA" w:rsidP="00D27E95">
            <w:pPr>
              <w:pStyle w:val="TableText"/>
              <w:rPr>
                <w:ins w:id="66" w:author="Skeppner Björn" w:date="2015-01-28T13:47:00Z"/>
                <w:del w:id="67" w:author="Kristiansson, Göran" w:date="2015-02-05T14:06:00Z"/>
              </w:rPr>
            </w:pPr>
            <w:ins w:id="68" w:author="Skeppner Björn" w:date="2015-01-28T13:47:00Z">
              <w:del w:id="69" w:author="Kristiansson, Göran" w:date="2015-02-05T13:39:00Z">
                <w:r w:rsidDel="00762C75">
                  <w:delText>2015-01-28</w:delText>
                </w:r>
              </w:del>
            </w:ins>
          </w:p>
        </w:tc>
        <w:tc>
          <w:tcPr>
            <w:tcW w:w="3794" w:type="dxa"/>
          </w:tcPr>
          <w:p w:rsidR="007410EA" w:rsidDel="00D316B6" w:rsidRDefault="007410EA" w:rsidP="00373E3F">
            <w:pPr>
              <w:pStyle w:val="TableText"/>
              <w:rPr>
                <w:ins w:id="70" w:author="Skeppner Björn" w:date="2015-01-28T13:47:00Z"/>
                <w:del w:id="71" w:author="Kristiansson, Göran" w:date="2015-02-05T14:06:00Z"/>
              </w:rPr>
            </w:pPr>
            <w:ins w:id="72" w:author="Skeppner Björn" w:date="2015-01-28T13:47:00Z">
              <w:del w:id="73" w:author="Kristiansson, Göran" w:date="2015-02-05T13:38:00Z">
                <w:r w:rsidDel="00762C75">
                  <w:delText>Lagt till UserId som optional i GetAccessLogsForPatients</w:delText>
                </w:r>
              </w:del>
            </w:ins>
          </w:p>
        </w:tc>
        <w:tc>
          <w:tcPr>
            <w:tcW w:w="2326" w:type="dxa"/>
          </w:tcPr>
          <w:p w:rsidR="007410EA" w:rsidDel="00D316B6" w:rsidRDefault="007410EA" w:rsidP="00840097">
            <w:pPr>
              <w:pStyle w:val="TableText"/>
              <w:ind w:left="0"/>
              <w:rPr>
                <w:ins w:id="74" w:author="Skeppner Björn" w:date="2015-01-28T13:47:00Z"/>
                <w:del w:id="75" w:author="Kristiansson, Göran" w:date="2015-02-05T14:06:00Z"/>
              </w:rPr>
            </w:pPr>
            <w:ins w:id="76" w:author="Skeppner Björn" w:date="2015-01-28T13:47:00Z">
              <w:del w:id="77" w:author="Kristiansson, Göran" w:date="2015-02-05T13:39:00Z">
                <w:r w:rsidDel="00762C75">
                  <w:delText>Björn Skeppner, Inera</w:delText>
                </w:r>
              </w:del>
            </w:ins>
          </w:p>
        </w:tc>
        <w:tc>
          <w:tcPr>
            <w:tcW w:w="1440" w:type="dxa"/>
          </w:tcPr>
          <w:p w:rsidR="007410EA" w:rsidDel="00D316B6" w:rsidRDefault="007410EA" w:rsidP="00D27E95">
            <w:pPr>
              <w:pStyle w:val="TableText"/>
              <w:rPr>
                <w:ins w:id="78" w:author="Skeppner Björn" w:date="2015-01-28T13:47:00Z"/>
                <w:del w:id="79" w:author="Kristiansson, Göran" w:date="2015-02-05T14:06:00Z"/>
              </w:rPr>
            </w:pPr>
          </w:p>
        </w:tc>
      </w:tr>
    </w:tbl>
    <w:p w:rsidR="005C42FA" w:rsidRDefault="005C42FA"/>
    <w:p w:rsidR="005C42FA" w:rsidRDefault="005C42FA"/>
    <w:p w:rsidR="00FF04DF" w:rsidRDefault="00FF04DF">
      <w:r>
        <w:br w:type="page"/>
      </w:r>
    </w:p>
    <w:p w:rsidR="00C65617" w:rsidRDefault="00C65617"/>
    <w:p w:rsidR="00C65617" w:rsidRPr="00073B6C" w:rsidRDefault="00C65617" w:rsidP="00C65617">
      <w:pPr>
        <w:rPr>
          <w:b/>
          <w:sz w:val="24"/>
        </w:rPr>
      </w:pPr>
      <w:r w:rsidRPr="00073B6C">
        <w:rPr>
          <w:b/>
          <w:sz w:val="24"/>
        </w:rPr>
        <w:t>Innehållsförteckning</w:t>
      </w:r>
    </w:p>
    <w:p w:rsidR="007410EA" w:rsidRDefault="00C65617">
      <w:pPr>
        <w:pStyle w:val="Innehll1"/>
        <w:rPr>
          <w:ins w:id="80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ins w:id="81" w:author="Skeppner Björn" w:date="2015-01-28T13:48:00Z">
        <w:r w:rsidR="007410EA" w:rsidRPr="00366BF6">
          <w:rPr>
            <w:rStyle w:val="Hyperlnk"/>
          </w:rPr>
          <w:fldChar w:fldCharType="begin"/>
        </w:r>
        <w:r w:rsidR="007410EA" w:rsidRPr="00366BF6">
          <w:rPr>
            <w:rStyle w:val="Hyperlnk"/>
          </w:rPr>
          <w:instrText xml:space="preserve"> </w:instrText>
        </w:r>
        <w:r w:rsidR="007410EA">
          <w:instrText>HYPERLINK \l "_Toc410216241"</w:instrText>
        </w:r>
        <w:r w:rsidR="007410EA" w:rsidRPr="00366BF6">
          <w:rPr>
            <w:rStyle w:val="Hyperlnk"/>
          </w:rPr>
          <w:instrText xml:space="preserve"> </w:instrText>
        </w:r>
        <w:r w:rsidR="007410EA" w:rsidRPr="00366BF6">
          <w:rPr>
            <w:rStyle w:val="Hyperlnk"/>
          </w:rPr>
          <w:fldChar w:fldCharType="separate"/>
        </w:r>
        <w:r w:rsidR="007410EA" w:rsidRPr="00366BF6">
          <w:rPr>
            <w:rStyle w:val="Hyperlnk"/>
          </w:rPr>
          <w:t>1</w:t>
        </w:r>
        <w:r w:rsidR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7410EA" w:rsidRPr="00366BF6">
          <w:rPr>
            <w:rStyle w:val="Hyperlnk"/>
          </w:rPr>
          <w:t>Inledning</w:t>
        </w:r>
        <w:r w:rsidR="007410EA">
          <w:rPr>
            <w:webHidden/>
          </w:rPr>
          <w:tab/>
        </w:r>
        <w:r w:rsidR="007410EA">
          <w:rPr>
            <w:webHidden/>
          </w:rPr>
          <w:fldChar w:fldCharType="begin"/>
        </w:r>
        <w:r w:rsidR="007410EA">
          <w:rPr>
            <w:webHidden/>
          </w:rPr>
          <w:instrText xml:space="preserve"> PAGEREF _Toc410216241 \h </w:instrText>
        </w:r>
      </w:ins>
      <w:r w:rsidR="007410EA">
        <w:rPr>
          <w:webHidden/>
        </w:rPr>
      </w:r>
      <w:r w:rsidR="007410EA">
        <w:rPr>
          <w:webHidden/>
        </w:rPr>
        <w:fldChar w:fldCharType="separate"/>
      </w:r>
      <w:ins w:id="82" w:author="Kristiansson, Göran" w:date="2015-02-05T14:17:00Z">
        <w:r w:rsidR="00D316B6">
          <w:rPr>
            <w:webHidden/>
          </w:rPr>
          <w:t>1</w:t>
        </w:r>
      </w:ins>
      <w:ins w:id="83" w:author="Skeppner Björn" w:date="2015-01-28T13:48:00Z">
        <w:del w:id="84" w:author="Kristiansson, Göran" w:date="2015-01-28T15:34:00Z">
          <w:r w:rsidR="007410EA" w:rsidDel="002D56D8">
            <w:rPr>
              <w:webHidden/>
            </w:rPr>
            <w:delText>4</w:delText>
          </w:r>
        </w:del>
        <w:r w:rsidR="007410EA">
          <w:rPr>
            <w:webHidden/>
          </w:rPr>
          <w:fldChar w:fldCharType="end"/>
        </w:r>
        <w:r w:rsidR="007410EA" w:rsidRPr="00366BF6">
          <w:rPr>
            <w:rStyle w:val="Hyperlnk"/>
          </w:rPr>
          <w:fldChar w:fldCharType="end"/>
        </w:r>
      </w:ins>
    </w:p>
    <w:p w:rsidR="007410EA" w:rsidRDefault="007410EA">
      <w:pPr>
        <w:pStyle w:val="Innehll1"/>
        <w:rPr>
          <w:ins w:id="85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86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"_Toc410216242"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Generella regler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_Toc410216242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87" w:author="Kristiansson, Göran" w:date="2015-02-05T14:17:00Z">
        <w:r w:rsidR="00D316B6">
          <w:rPr>
            <w:webHidden/>
          </w:rPr>
          <w:t>1</w:t>
        </w:r>
      </w:ins>
      <w:ins w:id="88" w:author="Skeppner Björn" w:date="2015-01-28T13:48:00Z">
        <w:del w:id="89" w:author="Kristiansson, Göran" w:date="2015-01-28T15:34:00Z">
          <w:r w:rsidDel="002D56D8">
            <w:rPr>
              <w:webHidden/>
            </w:rPr>
            <w:delText>10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:rsidR="007410EA" w:rsidRDefault="007410EA">
      <w:pPr>
        <w:pStyle w:val="Innehll1"/>
        <w:rPr>
          <w:ins w:id="90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91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"_Toc410216243"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StoreLog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_Toc410216243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92" w:author="Kristiansson, Göran" w:date="2015-02-05T14:17:00Z">
        <w:r w:rsidR="00D316B6">
          <w:rPr>
            <w:webHidden/>
          </w:rPr>
          <w:t>1</w:t>
        </w:r>
      </w:ins>
      <w:ins w:id="93" w:author="Skeppner Björn" w:date="2015-01-28T13:48:00Z">
        <w:del w:id="94" w:author="Kristiansson, Göran" w:date="2015-01-28T15:34:00Z">
          <w:r w:rsidDel="002D56D8">
            <w:rPr>
              <w:webHidden/>
            </w:rPr>
            <w:delText>12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:rsidR="007410EA" w:rsidRDefault="007410EA">
      <w:pPr>
        <w:pStyle w:val="Innehll1"/>
        <w:rPr>
          <w:ins w:id="95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96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"_Toc410216244"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GetLogsForCareProvider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_Toc410216244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97" w:author="Kristiansson, Göran" w:date="2015-02-05T14:17:00Z">
        <w:r w:rsidR="00D316B6">
          <w:rPr>
            <w:webHidden/>
          </w:rPr>
          <w:t>1</w:t>
        </w:r>
      </w:ins>
      <w:ins w:id="98" w:author="Skeppner Björn" w:date="2015-01-28T13:48:00Z">
        <w:del w:id="99" w:author="Kristiansson, Göran" w:date="2015-01-28T15:34:00Z">
          <w:r w:rsidDel="002D56D8">
            <w:rPr>
              <w:webHidden/>
            </w:rPr>
            <w:delText>15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:rsidR="007410EA" w:rsidRDefault="007410EA">
      <w:pPr>
        <w:pStyle w:val="Innehll1"/>
        <w:rPr>
          <w:ins w:id="100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101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"_Toc410216245"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GetLogsForUser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_Toc410216245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02" w:author="Kristiansson, Göran" w:date="2015-02-05T14:17:00Z">
        <w:r w:rsidR="00D316B6">
          <w:rPr>
            <w:webHidden/>
          </w:rPr>
          <w:t>1</w:t>
        </w:r>
      </w:ins>
      <w:ins w:id="103" w:author="Skeppner Björn" w:date="2015-01-28T13:48:00Z">
        <w:del w:id="104" w:author="Kristiansson, Göran" w:date="2015-01-28T15:34:00Z">
          <w:r w:rsidDel="002D56D8">
            <w:rPr>
              <w:webHidden/>
            </w:rPr>
            <w:delText>19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:rsidR="007410EA" w:rsidRDefault="007410EA">
      <w:pPr>
        <w:pStyle w:val="Innehll1"/>
        <w:rPr>
          <w:ins w:id="105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106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"_Toc410216246"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GetLogsForPatient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_Toc410216246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07" w:author="Kristiansson, Göran" w:date="2015-02-05T14:17:00Z">
        <w:r w:rsidR="00D316B6">
          <w:rPr>
            <w:webHidden/>
          </w:rPr>
          <w:t>1</w:t>
        </w:r>
      </w:ins>
      <w:ins w:id="108" w:author="Skeppner Björn" w:date="2015-01-28T13:48:00Z">
        <w:del w:id="109" w:author="Kristiansson, Göran" w:date="2015-01-28T15:34:00Z">
          <w:r w:rsidDel="002D56D8">
            <w:rPr>
              <w:webHidden/>
            </w:rPr>
            <w:delText>23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:rsidR="007410EA" w:rsidRDefault="007410EA">
      <w:pPr>
        <w:pStyle w:val="Innehll1"/>
        <w:rPr>
          <w:ins w:id="110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111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"_Toc410216247"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GetAccessLogsForPatient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_Toc410216247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12" w:author="Kristiansson, Göran" w:date="2015-02-05T14:17:00Z">
        <w:r w:rsidR="00D316B6">
          <w:rPr>
            <w:webHidden/>
          </w:rPr>
          <w:t>1</w:t>
        </w:r>
      </w:ins>
      <w:ins w:id="113" w:author="Skeppner Björn" w:date="2015-01-28T13:48:00Z">
        <w:del w:id="114" w:author="Kristiansson, Göran" w:date="2015-01-28T15:34:00Z">
          <w:r w:rsidDel="002D56D8">
            <w:rPr>
              <w:webHidden/>
            </w:rPr>
            <w:delText>27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:rsidR="007410EA" w:rsidRDefault="007410EA">
      <w:pPr>
        <w:pStyle w:val="Innehll1"/>
        <w:rPr>
          <w:ins w:id="115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116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"_Toc410216248"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GetInfoLogsForCareProvider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_Toc410216248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17" w:author="Kristiansson, Göran" w:date="2015-02-05T14:17:00Z">
        <w:r w:rsidR="00D316B6">
          <w:rPr>
            <w:webHidden/>
          </w:rPr>
          <w:t>1</w:t>
        </w:r>
      </w:ins>
      <w:ins w:id="118" w:author="Skeppner Björn" w:date="2015-01-28T13:48:00Z">
        <w:del w:id="119" w:author="Kristiansson, Göran" w:date="2015-01-28T15:34:00Z">
          <w:r w:rsidDel="002D56D8">
            <w:rPr>
              <w:webHidden/>
            </w:rPr>
            <w:delText>30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:rsidR="007410EA" w:rsidRDefault="007410EA">
      <w:pPr>
        <w:pStyle w:val="Innehll1"/>
        <w:rPr>
          <w:ins w:id="120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121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"_Toc410216249"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GetInfoLogsForPatient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_Toc410216249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22" w:author="Kristiansson, Göran" w:date="2015-02-05T14:17:00Z">
        <w:r w:rsidR="00D316B6">
          <w:rPr>
            <w:webHidden/>
          </w:rPr>
          <w:t>1</w:t>
        </w:r>
      </w:ins>
      <w:ins w:id="123" w:author="Skeppner Björn" w:date="2015-01-28T13:48:00Z">
        <w:del w:id="124" w:author="Kristiansson, Göran" w:date="2015-01-28T15:34:00Z">
          <w:r w:rsidDel="002D56D8">
            <w:rPr>
              <w:webHidden/>
            </w:rPr>
            <w:delText>33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:rsidR="007410EA" w:rsidRDefault="007410EA">
      <w:pPr>
        <w:pStyle w:val="Innehll1"/>
        <w:rPr>
          <w:ins w:id="125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126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"_Toc410216250"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Datatyper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_Toc410216250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27" w:author="Kristiansson, Göran" w:date="2015-02-05T14:17:00Z">
        <w:r w:rsidR="00D316B6">
          <w:rPr>
            <w:webHidden/>
          </w:rPr>
          <w:t>1</w:t>
        </w:r>
      </w:ins>
      <w:ins w:id="128" w:author="Skeppner Björn" w:date="2015-01-28T13:48:00Z">
        <w:del w:id="129" w:author="Kristiansson, Göran" w:date="2015-01-28T15:34:00Z">
          <w:r w:rsidDel="002D56D8">
            <w:rPr>
              <w:webHidden/>
            </w:rPr>
            <w:delText>36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:rsidR="00D819A6" w:rsidDel="007410EA" w:rsidRDefault="00D819A6">
      <w:pPr>
        <w:pStyle w:val="Innehll1"/>
        <w:rPr>
          <w:del w:id="130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131" w:author="Skeppner Björn" w:date="2015-01-28T13:48:00Z">
        <w:r w:rsidRPr="007410EA" w:rsidDel="007410EA">
          <w:rPr>
            <w:rPrChange w:id="132" w:author="Skeppner Björn" w:date="2015-01-28T13:48:00Z">
              <w:rPr>
                <w:rStyle w:val="Hyperlnk"/>
              </w:rPr>
            </w:rPrChange>
          </w:rPr>
          <w:delText>1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133" w:author="Skeppner Björn" w:date="2015-01-28T13:48:00Z">
              <w:rPr>
                <w:rStyle w:val="Hyperlnk"/>
              </w:rPr>
            </w:rPrChange>
          </w:rPr>
          <w:delText>Inledning</w:delText>
        </w:r>
        <w:r w:rsidDel="007410EA">
          <w:rPr>
            <w:webHidden/>
          </w:rPr>
          <w:tab/>
          <w:delText>4</w:delText>
        </w:r>
      </w:del>
    </w:p>
    <w:p w:rsidR="00D819A6" w:rsidDel="007410EA" w:rsidRDefault="00D819A6">
      <w:pPr>
        <w:pStyle w:val="Innehll1"/>
        <w:rPr>
          <w:del w:id="134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135" w:author="Skeppner Björn" w:date="2015-01-28T13:48:00Z">
        <w:r w:rsidRPr="007410EA" w:rsidDel="007410EA">
          <w:rPr>
            <w:rPrChange w:id="136" w:author="Skeppner Björn" w:date="2015-01-28T13:48:00Z">
              <w:rPr>
                <w:rStyle w:val="Hyperlnk"/>
              </w:rPr>
            </w:rPrChange>
          </w:rPr>
          <w:delText>2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137" w:author="Skeppner Björn" w:date="2015-01-28T13:48:00Z">
              <w:rPr>
                <w:rStyle w:val="Hyperlnk"/>
              </w:rPr>
            </w:rPrChange>
          </w:rPr>
          <w:delText>Generella regler</w:delText>
        </w:r>
        <w:r w:rsidDel="007410EA">
          <w:rPr>
            <w:webHidden/>
          </w:rPr>
          <w:tab/>
          <w:delText>10</w:delText>
        </w:r>
      </w:del>
    </w:p>
    <w:p w:rsidR="00D819A6" w:rsidDel="007410EA" w:rsidRDefault="00D819A6">
      <w:pPr>
        <w:pStyle w:val="Innehll1"/>
        <w:rPr>
          <w:del w:id="138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139" w:author="Skeppner Björn" w:date="2015-01-28T13:48:00Z">
        <w:r w:rsidRPr="007410EA" w:rsidDel="007410EA">
          <w:rPr>
            <w:rPrChange w:id="140" w:author="Skeppner Björn" w:date="2015-01-28T13:48:00Z">
              <w:rPr>
                <w:rStyle w:val="Hyperlnk"/>
              </w:rPr>
            </w:rPrChange>
          </w:rPr>
          <w:delText>3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141" w:author="Skeppner Björn" w:date="2015-01-28T13:48:00Z">
              <w:rPr>
                <w:rStyle w:val="Hyperlnk"/>
              </w:rPr>
            </w:rPrChange>
          </w:rPr>
          <w:delText>StoreLog</w:delText>
        </w:r>
        <w:r w:rsidDel="007410EA">
          <w:rPr>
            <w:webHidden/>
          </w:rPr>
          <w:tab/>
          <w:delText>12</w:delText>
        </w:r>
      </w:del>
    </w:p>
    <w:p w:rsidR="00D819A6" w:rsidDel="007410EA" w:rsidRDefault="00D819A6">
      <w:pPr>
        <w:pStyle w:val="Innehll1"/>
        <w:rPr>
          <w:del w:id="142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143" w:author="Skeppner Björn" w:date="2015-01-28T13:48:00Z">
        <w:r w:rsidRPr="007410EA" w:rsidDel="007410EA">
          <w:rPr>
            <w:rPrChange w:id="144" w:author="Skeppner Björn" w:date="2015-01-28T13:48:00Z">
              <w:rPr>
                <w:rStyle w:val="Hyperlnk"/>
              </w:rPr>
            </w:rPrChange>
          </w:rPr>
          <w:delText>4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145" w:author="Skeppner Björn" w:date="2015-01-28T13:48:00Z">
              <w:rPr>
                <w:rStyle w:val="Hyperlnk"/>
              </w:rPr>
            </w:rPrChange>
          </w:rPr>
          <w:delText>GetLogsForCareProvider</w:delText>
        </w:r>
        <w:r w:rsidDel="007410EA">
          <w:rPr>
            <w:webHidden/>
          </w:rPr>
          <w:tab/>
          <w:delText>15</w:delText>
        </w:r>
      </w:del>
    </w:p>
    <w:p w:rsidR="00D819A6" w:rsidDel="007410EA" w:rsidRDefault="00D819A6">
      <w:pPr>
        <w:pStyle w:val="Innehll1"/>
        <w:rPr>
          <w:del w:id="146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147" w:author="Skeppner Björn" w:date="2015-01-28T13:48:00Z">
        <w:r w:rsidRPr="007410EA" w:rsidDel="007410EA">
          <w:rPr>
            <w:rPrChange w:id="148" w:author="Skeppner Björn" w:date="2015-01-28T13:48:00Z">
              <w:rPr>
                <w:rStyle w:val="Hyperlnk"/>
              </w:rPr>
            </w:rPrChange>
          </w:rPr>
          <w:delText>5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149" w:author="Skeppner Björn" w:date="2015-01-28T13:48:00Z">
              <w:rPr>
                <w:rStyle w:val="Hyperlnk"/>
              </w:rPr>
            </w:rPrChange>
          </w:rPr>
          <w:delText>GetLogsForUser</w:delText>
        </w:r>
        <w:r w:rsidDel="007410EA">
          <w:rPr>
            <w:webHidden/>
          </w:rPr>
          <w:tab/>
          <w:delText>19</w:delText>
        </w:r>
      </w:del>
    </w:p>
    <w:p w:rsidR="00D819A6" w:rsidDel="007410EA" w:rsidRDefault="00D819A6">
      <w:pPr>
        <w:pStyle w:val="Innehll1"/>
        <w:rPr>
          <w:del w:id="150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151" w:author="Skeppner Björn" w:date="2015-01-28T13:48:00Z">
        <w:r w:rsidRPr="007410EA" w:rsidDel="007410EA">
          <w:rPr>
            <w:rPrChange w:id="152" w:author="Skeppner Björn" w:date="2015-01-28T13:48:00Z">
              <w:rPr>
                <w:rStyle w:val="Hyperlnk"/>
              </w:rPr>
            </w:rPrChange>
          </w:rPr>
          <w:delText>6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153" w:author="Skeppner Björn" w:date="2015-01-28T13:48:00Z">
              <w:rPr>
                <w:rStyle w:val="Hyperlnk"/>
              </w:rPr>
            </w:rPrChange>
          </w:rPr>
          <w:delText>GetLogsForPatient</w:delText>
        </w:r>
        <w:r w:rsidDel="007410EA">
          <w:rPr>
            <w:webHidden/>
          </w:rPr>
          <w:tab/>
          <w:delText>23</w:delText>
        </w:r>
      </w:del>
    </w:p>
    <w:p w:rsidR="00D819A6" w:rsidDel="007410EA" w:rsidRDefault="00D819A6">
      <w:pPr>
        <w:pStyle w:val="Innehll1"/>
        <w:rPr>
          <w:del w:id="154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155" w:author="Skeppner Björn" w:date="2015-01-28T13:48:00Z">
        <w:r w:rsidRPr="007410EA" w:rsidDel="007410EA">
          <w:rPr>
            <w:rPrChange w:id="156" w:author="Skeppner Björn" w:date="2015-01-28T13:48:00Z">
              <w:rPr>
                <w:rStyle w:val="Hyperlnk"/>
              </w:rPr>
            </w:rPrChange>
          </w:rPr>
          <w:delText>7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157" w:author="Skeppner Björn" w:date="2015-01-28T13:48:00Z">
              <w:rPr>
                <w:rStyle w:val="Hyperlnk"/>
              </w:rPr>
            </w:rPrChange>
          </w:rPr>
          <w:delText>GetAccessLogsForPatient</w:delText>
        </w:r>
        <w:r w:rsidDel="007410EA">
          <w:rPr>
            <w:webHidden/>
          </w:rPr>
          <w:tab/>
          <w:delText>27</w:delText>
        </w:r>
      </w:del>
    </w:p>
    <w:p w:rsidR="00D819A6" w:rsidDel="007410EA" w:rsidRDefault="00D819A6">
      <w:pPr>
        <w:pStyle w:val="Innehll1"/>
        <w:rPr>
          <w:del w:id="158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159" w:author="Skeppner Björn" w:date="2015-01-28T13:48:00Z">
        <w:r w:rsidRPr="007410EA" w:rsidDel="007410EA">
          <w:rPr>
            <w:rPrChange w:id="160" w:author="Skeppner Björn" w:date="2015-01-28T13:48:00Z">
              <w:rPr>
                <w:rStyle w:val="Hyperlnk"/>
              </w:rPr>
            </w:rPrChange>
          </w:rPr>
          <w:delText>8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161" w:author="Skeppner Björn" w:date="2015-01-28T13:48:00Z">
              <w:rPr>
                <w:rStyle w:val="Hyperlnk"/>
              </w:rPr>
            </w:rPrChange>
          </w:rPr>
          <w:delText>GetInfoLogsForCareProvider</w:delText>
        </w:r>
        <w:r w:rsidDel="007410EA">
          <w:rPr>
            <w:webHidden/>
          </w:rPr>
          <w:tab/>
          <w:delText>30</w:delText>
        </w:r>
      </w:del>
    </w:p>
    <w:p w:rsidR="00D819A6" w:rsidDel="007410EA" w:rsidRDefault="00D819A6">
      <w:pPr>
        <w:pStyle w:val="Innehll1"/>
        <w:rPr>
          <w:del w:id="162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163" w:author="Skeppner Björn" w:date="2015-01-28T13:48:00Z">
        <w:r w:rsidRPr="007410EA" w:rsidDel="007410EA">
          <w:rPr>
            <w:rPrChange w:id="164" w:author="Skeppner Björn" w:date="2015-01-28T13:48:00Z">
              <w:rPr>
                <w:rStyle w:val="Hyperlnk"/>
              </w:rPr>
            </w:rPrChange>
          </w:rPr>
          <w:delText>9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165" w:author="Skeppner Björn" w:date="2015-01-28T13:48:00Z">
              <w:rPr>
                <w:rStyle w:val="Hyperlnk"/>
              </w:rPr>
            </w:rPrChange>
          </w:rPr>
          <w:delText>GetInfoLogsForPatient</w:delText>
        </w:r>
        <w:r w:rsidDel="007410EA">
          <w:rPr>
            <w:webHidden/>
          </w:rPr>
          <w:tab/>
          <w:delText>33</w:delText>
        </w:r>
      </w:del>
    </w:p>
    <w:p w:rsidR="00D819A6" w:rsidDel="007410EA" w:rsidRDefault="00D819A6">
      <w:pPr>
        <w:pStyle w:val="Innehll1"/>
        <w:rPr>
          <w:del w:id="166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167" w:author="Skeppner Björn" w:date="2015-01-28T13:48:00Z">
        <w:r w:rsidRPr="007410EA" w:rsidDel="007410EA">
          <w:rPr>
            <w:rPrChange w:id="168" w:author="Skeppner Björn" w:date="2015-01-28T13:48:00Z">
              <w:rPr>
                <w:rStyle w:val="Hyperlnk"/>
              </w:rPr>
            </w:rPrChange>
          </w:rPr>
          <w:delText>10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169" w:author="Skeppner Björn" w:date="2015-01-28T13:48:00Z">
              <w:rPr>
                <w:rStyle w:val="Hyperlnk"/>
              </w:rPr>
            </w:rPrChange>
          </w:rPr>
          <w:delText>Datatyper</w:delText>
        </w:r>
        <w:r w:rsidDel="007410EA">
          <w:rPr>
            <w:webHidden/>
          </w:rPr>
          <w:tab/>
          <w:delText>36</w:delText>
        </w:r>
      </w:del>
    </w:p>
    <w:p w:rsidR="00C65617" w:rsidRDefault="00C65617" w:rsidP="00173502">
      <w:pPr>
        <w:pStyle w:val="Rubrik1"/>
      </w:pPr>
      <w:r>
        <w:fldChar w:fldCharType="end"/>
      </w:r>
      <w:bookmarkStart w:id="170" w:name="_Toc410216241"/>
      <w:r>
        <w:t>Inledning</w:t>
      </w:r>
      <w:bookmarkEnd w:id="170"/>
    </w:p>
    <w:p w:rsidR="00637452" w:rsidRDefault="00637452" w:rsidP="00C772A3">
      <w:pPr>
        <w:pStyle w:val="Rubrik2"/>
      </w:pPr>
      <w:r>
        <w:t>Svenskt namn</w:t>
      </w:r>
    </w:p>
    <w:p w:rsidR="00637452" w:rsidRPr="00637452" w:rsidRDefault="00637452" w:rsidP="00637452">
      <w:r w:rsidRPr="00637452">
        <w:t>infrastruktur:säkerhetstjänster:logghantering</w:t>
      </w:r>
    </w:p>
    <w:p w:rsidR="00637452" w:rsidRPr="00637452" w:rsidRDefault="00637452" w:rsidP="00637452">
      <w:r w:rsidRPr="00637452">
        <w:t>logghantering </w:t>
      </w:r>
    </w:p>
    <w:p w:rsidR="00637452" w:rsidRDefault="00637452" w:rsidP="00C772A3">
      <w:pPr>
        <w:pStyle w:val="Rubrik2"/>
      </w:pPr>
      <w:r>
        <w:t>WEB beskrivning</w:t>
      </w:r>
    </w:p>
    <w:p w:rsidR="00637452" w:rsidRDefault="00637452" w:rsidP="00637452">
      <w:r w:rsidRPr="00637452">
        <w:t>Logghantering lagrar information om åtkomstrelaterade händelser från olika system på ett strukturerat sätt, och används av system och tjänster som till exempel NPÖ och Pascal. Syftet är att man i efterhand ska kunna se vem som tagit del av vilken patientinformation.</w:t>
      </w:r>
    </w:p>
    <w:p w:rsidR="00637452" w:rsidRPr="00637452" w:rsidRDefault="00637452" w:rsidP="00637452"/>
    <w:p w:rsidR="00637452" w:rsidRPr="00637452" w:rsidRDefault="00637452" w:rsidP="00637452">
      <w:r w:rsidRPr="00637452">
        <w:t xml:space="preserve">Tjänstekontrakten för Logghantering säkerställer att uppföljning av åtkomst till journaluppgifter sker på ett enhetligt sätt, och enligt de lagar och förordningar som gäller. Tjänstekontrakten </w:t>
      </w:r>
      <w:r w:rsidR="00671F0D">
        <w:t xml:space="preserve">kan </w:t>
      </w:r>
      <w:r w:rsidRPr="00637452">
        <w:t>gör det möjligt för patienten/medborgaren att själv ta del av åtkomstloggar via till exempel Mina vårdkontakter</w:t>
      </w:r>
      <w:r w:rsidR="00671F0D">
        <w:t xml:space="preserve"> eller motsvarande tjänst.</w:t>
      </w:r>
      <w:r w:rsidRPr="00637452">
        <w:t xml:space="preserve"> </w:t>
      </w:r>
    </w:p>
    <w:p w:rsidR="00637452" w:rsidRPr="00637452" w:rsidRDefault="00637452" w:rsidP="00637452">
      <w:pPr>
        <w:pStyle w:val="Brdtext"/>
      </w:pPr>
    </w:p>
    <w:p w:rsidR="00C65617" w:rsidRDefault="00C65617" w:rsidP="00C772A3">
      <w:pPr>
        <w:pStyle w:val="Rubrik2"/>
      </w:pPr>
      <w:r>
        <w:t>Om dokumentet</w:t>
      </w:r>
    </w:p>
    <w:p w:rsidR="00C65617" w:rsidRDefault="00C65617" w:rsidP="00C65617"/>
    <w:p w:rsidR="00C65617" w:rsidRDefault="00C65617" w:rsidP="00C65617">
      <w:r w:rsidRPr="00B97084">
        <w:t xml:space="preserve">Detta är beskrivningen av tjänstekontrakten i tjänstedomänen </w:t>
      </w:r>
      <w:r w:rsidRPr="00B97084">
        <w:rPr>
          <w:b/>
          <w:i/>
        </w:rPr>
        <w:t>urn:</w:t>
      </w:r>
      <w:r>
        <w:rPr>
          <w:b/>
          <w:i/>
        </w:rPr>
        <w:t>riv:</w:t>
      </w:r>
      <w:r w:rsidRPr="00B97084">
        <w:rPr>
          <w:b/>
          <w:i/>
        </w:rPr>
        <w:t>ehr:</w:t>
      </w:r>
      <w:r>
        <w:rPr>
          <w:b/>
          <w:i/>
        </w:rPr>
        <w:t>log</w:t>
      </w:r>
      <w:r w:rsidRPr="00B97084">
        <w:t xml:space="preserve"> (huvuddomän </w:t>
      </w:r>
      <w:r w:rsidRPr="00B97084">
        <w:rPr>
          <w:b/>
          <w:i/>
        </w:rPr>
        <w:t>Electronic Health Record</w:t>
      </w:r>
      <w:r w:rsidRPr="00B97084">
        <w:rPr>
          <w:i/>
        </w:rPr>
        <w:t xml:space="preserve"> </w:t>
      </w:r>
      <w:r w:rsidRPr="00B97084">
        <w:t xml:space="preserve">underdomän </w:t>
      </w:r>
      <w:r>
        <w:rPr>
          <w:b/>
          <w:i/>
        </w:rPr>
        <w:t>Log</w:t>
      </w:r>
      <w:r w:rsidRPr="00B97084">
        <w:t>). Den svenska benämningen är</w:t>
      </w:r>
      <w:r>
        <w:t xml:space="preserve"> Loggtjänst</w:t>
      </w:r>
      <w:r w:rsidRPr="00B97084">
        <w:t>.</w:t>
      </w:r>
    </w:p>
    <w:p w:rsidR="005C42FA" w:rsidRDefault="005C42FA" w:rsidP="00C65617"/>
    <w:p w:rsidR="005C42FA" w:rsidRDefault="00733ED7" w:rsidP="005C42FA">
      <w:r w:rsidRPr="00F1448F">
        <w:t>Tjänstedomänen syftar till att standardisera informationsutbyte med loggtjänster. Med loggtjänster avses verktyg för vårdgivarna inom svensk hälso- och sjukvård för att uppfylla Patientdatalagen och Socialstyrelsens föreskrifter (SOSFS 2008:14 med handbok) gällande krav på uppföljning av åtkomst till patientinformation.”</w:t>
      </w:r>
    </w:p>
    <w:p w:rsidR="005C42FA" w:rsidRDefault="005C42FA" w:rsidP="005C42FA">
      <w:r w:rsidRPr="00A51835">
        <w:t xml:space="preserve">Genom att nationellt standardisera tjänstekontrakt för samverkan mellan vårdsystem och </w:t>
      </w:r>
      <w:r w:rsidR="00A50319">
        <w:t>loggtjänst</w:t>
      </w:r>
      <w:r w:rsidRPr="00A51835">
        <w:t xml:space="preserve"> skapas kompatibilitet mellan alla </w:t>
      </w:r>
      <w:r w:rsidR="00A50319">
        <w:t>journalsystem och alla logg</w:t>
      </w:r>
      <w:r w:rsidRPr="00A51835">
        <w:t>tjänster. Därigenom undviks huvudmanna-specifika anpassningar av vårdsyst</w:t>
      </w:r>
      <w:r w:rsidR="00A50319">
        <w:t>em som behöver integration med loggtjänste</w:t>
      </w:r>
      <w:r w:rsidR="00733ED7">
        <w:t>r</w:t>
      </w:r>
      <w:r w:rsidR="00A50319">
        <w:t xml:space="preserve"> samt att åtkomst till åtkomstloggar sker på ett enhetligt sätt i ett standardiserat format. </w:t>
      </w:r>
      <w:r w:rsidR="00733ED7" w:rsidRPr="00F1448F">
        <w:t>Tjänstedomänen standardiserar även patienttjänsters åtkomst till logginformation.”</w:t>
      </w:r>
    </w:p>
    <w:p w:rsidR="00A50319" w:rsidRDefault="00A50319" w:rsidP="005C42FA"/>
    <w:p w:rsidR="00A50319" w:rsidRPr="00086180" w:rsidRDefault="00A50319" w:rsidP="005C42FA">
      <w:r>
        <w:t xml:space="preserve">Tjänstedomänen omfattar </w:t>
      </w:r>
      <w:r w:rsidR="00086180">
        <w:t xml:space="preserve">två underdomäner och beskrivs med store och querying. </w:t>
      </w:r>
    </w:p>
    <w:p w:rsidR="00A50319" w:rsidRDefault="00A50319" w:rsidP="005C42FA"/>
    <w:p w:rsidR="00A50319" w:rsidRPr="00A50319" w:rsidRDefault="00A50319" w:rsidP="00D27E95">
      <w:pPr>
        <w:pStyle w:val="Brdtext"/>
      </w:pPr>
      <w:bookmarkStart w:id="171" w:name="_Toc335233289"/>
      <w:r w:rsidRPr="00A50319">
        <w:t>Registrerande tjänst</w:t>
      </w:r>
      <w:bookmarkEnd w:id="171"/>
      <w:r w:rsidR="00847518">
        <w:t xml:space="preserve"> med </w:t>
      </w:r>
      <w:r w:rsidR="00086180">
        <w:t xml:space="preserve">domännamn </w:t>
      </w:r>
      <w:proofErr w:type="spellStart"/>
      <w:proofErr w:type="gramStart"/>
      <w:r w:rsidR="00086180" w:rsidRPr="00B97084">
        <w:rPr>
          <w:b/>
          <w:i/>
        </w:rPr>
        <w:t>urn:</w:t>
      </w:r>
      <w:r w:rsidR="00086180">
        <w:rPr>
          <w:b/>
          <w:i/>
        </w:rPr>
        <w:t>riv</w:t>
      </w:r>
      <w:proofErr w:type="gramEnd"/>
      <w:r w:rsidR="00086180">
        <w:rPr>
          <w:b/>
          <w:i/>
        </w:rPr>
        <w:t>:</w:t>
      </w:r>
      <w:r w:rsidR="00086180" w:rsidRPr="00B97084">
        <w:rPr>
          <w:b/>
          <w:i/>
        </w:rPr>
        <w:t>ehr:</w:t>
      </w:r>
      <w:r w:rsidR="00086180">
        <w:rPr>
          <w:b/>
          <w:i/>
        </w:rPr>
        <w:t>log:store</w:t>
      </w:r>
      <w:proofErr w:type="spellEnd"/>
    </w:p>
    <w:p w:rsidR="00A50319" w:rsidRPr="00A50319" w:rsidRDefault="00A50319" w:rsidP="00D27E95">
      <w:pPr>
        <w:pStyle w:val="Brdtext"/>
        <w:numPr>
          <w:ilvl w:val="0"/>
          <w:numId w:val="23"/>
        </w:numPr>
        <w:rPr>
          <w:b/>
        </w:rPr>
      </w:pPr>
      <w:r w:rsidRPr="00A50319">
        <w:t xml:space="preserve">Registrera </w:t>
      </w:r>
      <w:r w:rsidR="00733ED7">
        <w:t>loggposter</w:t>
      </w:r>
      <w:r w:rsidR="00C04C52">
        <w:t xml:space="preserve"> i åtkomstloggen</w:t>
      </w:r>
    </w:p>
    <w:p w:rsidR="00A50319" w:rsidRPr="00A745E2" w:rsidRDefault="00A50319" w:rsidP="00D27E95">
      <w:pPr>
        <w:pStyle w:val="Brdtext"/>
        <w:numPr>
          <w:ilvl w:val="1"/>
          <w:numId w:val="23"/>
        </w:numPr>
        <w:rPr>
          <w:b/>
        </w:rPr>
      </w:pPr>
      <w:r w:rsidRPr="00A50319">
        <w:t xml:space="preserve">Där </w:t>
      </w:r>
      <w:r w:rsidR="00733ED7">
        <w:t>en loggpost</w:t>
      </w:r>
      <w:r w:rsidR="00733ED7" w:rsidRPr="00A50319">
        <w:t xml:space="preserve"> </w:t>
      </w:r>
      <w:r w:rsidRPr="00A50319">
        <w:t>kan innehålla en eller flera logghändelser.</w:t>
      </w:r>
    </w:p>
    <w:p w:rsidR="00A50319" w:rsidRDefault="00A50319" w:rsidP="00D27E95">
      <w:pPr>
        <w:pStyle w:val="Brdtext"/>
      </w:pPr>
    </w:p>
    <w:p w:rsidR="0000219B" w:rsidRDefault="0000219B" w:rsidP="0000219B">
      <w:pPr>
        <w:pStyle w:val="Brdtext"/>
      </w:pPr>
      <w:r>
        <w:t>Läsande tjänster</w:t>
      </w:r>
      <w:r w:rsidR="00847518">
        <w:t xml:space="preserve"> med domän</w:t>
      </w:r>
      <w:r w:rsidR="00086180">
        <w:t xml:space="preserve">namn </w:t>
      </w:r>
      <w:proofErr w:type="spellStart"/>
      <w:proofErr w:type="gramStart"/>
      <w:r w:rsidR="00086180" w:rsidRPr="00B97084">
        <w:rPr>
          <w:b/>
          <w:i/>
        </w:rPr>
        <w:t>urn:</w:t>
      </w:r>
      <w:r w:rsidR="00086180">
        <w:rPr>
          <w:b/>
          <w:i/>
        </w:rPr>
        <w:t>riv</w:t>
      </w:r>
      <w:proofErr w:type="gramEnd"/>
      <w:r w:rsidR="00086180">
        <w:rPr>
          <w:b/>
          <w:i/>
        </w:rPr>
        <w:t>:</w:t>
      </w:r>
      <w:r w:rsidR="00086180" w:rsidRPr="00B97084">
        <w:rPr>
          <w:b/>
          <w:i/>
        </w:rPr>
        <w:t>ehr:</w:t>
      </w:r>
      <w:r w:rsidR="00086180">
        <w:rPr>
          <w:b/>
          <w:i/>
        </w:rPr>
        <w:t>log:querying</w:t>
      </w:r>
      <w:proofErr w:type="spellEnd"/>
    </w:p>
    <w:p w:rsidR="0000219B" w:rsidRDefault="0000219B" w:rsidP="0000219B">
      <w:pPr>
        <w:pStyle w:val="Brdtext"/>
        <w:numPr>
          <w:ilvl w:val="0"/>
          <w:numId w:val="27"/>
        </w:numPr>
      </w:pPr>
      <w:r>
        <w:t>Patientperspektiv</w:t>
      </w:r>
    </w:p>
    <w:p w:rsidR="0000219B" w:rsidRDefault="0000219B" w:rsidP="0000219B">
      <w:pPr>
        <w:pStyle w:val="Brdtext"/>
        <w:numPr>
          <w:ilvl w:val="1"/>
          <w:numId w:val="27"/>
        </w:numPr>
      </w:pPr>
      <w:r>
        <w:t xml:space="preserve">Lista för angiven patient, vilka </w:t>
      </w:r>
      <w:proofErr w:type="spellStart"/>
      <w:proofErr w:type="gramStart"/>
      <w:r>
        <w:t>vårdgivare</w:t>
      </w:r>
      <w:r w:rsidR="00671F0D">
        <w:t>,</w:t>
      </w:r>
      <w:r w:rsidR="00733ED7">
        <w:t>vårdenheter</w:t>
      </w:r>
      <w:proofErr w:type="spellEnd"/>
      <w:proofErr w:type="gramEnd"/>
      <w:r w:rsidR="00671F0D">
        <w:t xml:space="preserve"> och vårdaktörer</w:t>
      </w:r>
      <w:r>
        <w:t xml:space="preserve"> som har haft åtkomst till information</w:t>
      </w:r>
    </w:p>
    <w:p w:rsidR="0000219B" w:rsidRDefault="0000219B" w:rsidP="0000219B">
      <w:pPr>
        <w:pStyle w:val="Brdtext"/>
        <w:numPr>
          <w:ilvl w:val="0"/>
          <w:numId w:val="28"/>
        </w:numPr>
      </w:pPr>
      <w:r>
        <w:t>Vårdgivarperspektiv</w:t>
      </w:r>
    </w:p>
    <w:p w:rsidR="0000219B" w:rsidRDefault="0000219B" w:rsidP="0000219B">
      <w:pPr>
        <w:pStyle w:val="Brdtext"/>
        <w:numPr>
          <w:ilvl w:val="1"/>
          <w:numId w:val="28"/>
        </w:numPr>
      </w:pPr>
      <w:r>
        <w:t>Lista för angiven vårdgivare, all åtkomst som har skett av vårdgivarens medarbetare</w:t>
      </w:r>
    </w:p>
    <w:p w:rsidR="0000219B" w:rsidRDefault="0000219B" w:rsidP="0000219B">
      <w:pPr>
        <w:pStyle w:val="Brdtext"/>
        <w:numPr>
          <w:ilvl w:val="1"/>
          <w:numId w:val="28"/>
        </w:numPr>
      </w:pPr>
      <w:r>
        <w:t>Lista för angiven vårdgivare samt medarbetare, all åtkomst som har skett av medarbetaren</w:t>
      </w:r>
    </w:p>
    <w:p w:rsidR="0000219B" w:rsidRDefault="0000219B" w:rsidP="0000219B">
      <w:pPr>
        <w:pStyle w:val="Brdtext"/>
        <w:numPr>
          <w:ilvl w:val="1"/>
          <w:numId w:val="28"/>
        </w:numPr>
      </w:pPr>
      <w:r>
        <w:t>Lista för angiven vårdgivare samt patient, all åtkomst som har skett av vårdgivarens medarbetare till patientens information</w:t>
      </w:r>
    </w:p>
    <w:p w:rsidR="0000219B" w:rsidRDefault="0000219B" w:rsidP="0000219B">
      <w:pPr>
        <w:pStyle w:val="Brdtext"/>
        <w:numPr>
          <w:ilvl w:val="0"/>
          <w:numId w:val="28"/>
        </w:numPr>
      </w:pPr>
      <w:r>
        <w:t>Informationsägarperspektiv</w:t>
      </w:r>
    </w:p>
    <w:p w:rsidR="0000219B" w:rsidRDefault="0000219B" w:rsidP="0000219B">
      <w:pPr>
        <w:pStyle w:val="Brdtext"/>
        <w:numPr>
          <w:ilvl w:val="1"/>
          <w:numId w:val="28"/>
        </w:numPr>
      </w:pPr>
      <w:r>
        <w:t>Lista för angiven vårdgivare, vilka vårdgivare som har haft åtkomst till vårdgivarens information</w:t>
      </w:r>
    </w:p>
    <w:p w:rsidR="0000219B" w:rsidRDefault="0000219B" w:rsidP="0000219B">
      <w:pPr>
        <w:pStyle w:val="Brdtext"/>
        <w:numPr>
          <w:ilvl w:val="1"/>
          <w:numId w:val="28"/>
        </w:numPr>
      </w:pPr>
      <w:r>
        <w:t>Lista för angiven patient samt vårdgivare, vilka vårdgivare som har haft åtkomst till patientens information, där vårdgivaren är informationsägare</w:t>
      </w:r>
    </w:p>
    <w:p w:rsidR="0000219B" w:rsidRPr="00A50319" w:rsidRDefault="0000219B" w:rsidP="00D27E95">
      <w:pPr>
        <w:pStyle w:val="Brdtext"/>
      </w:pPr>
    </w:p>
    <w:p w:rsidR="00C65617" w:rsidRDefault="00C65617" w:rsidP="00C65617">
      <w:pPr>
        <w:rPr>
          <w:highlight w:val="yellow"/>
        </w:rPr>
      </w:pPr>
    </w:p>
    <w:p w:rsidR="00A50319" w:rsidRPr="00A51835" w:rsidRDefault="00A50319" w:rsidP="00A50319">
      <w:r w:rsidRPr="00A51835">
        <w:t>En utgångspunkt för tjänstedomänen är Cehis uppdrag Patientdatalagen i Praktiken (PDLiP), som syftat till att skapa förutsättningar för en nationell samsyn av tolkning och tillämpning av Patientdatalagen för informationssamverkan inom och mellan vårdgivare.</w:t>
      </w:r>
    </w:p>
    <w:p w:rsidR="00A50319" w:rsidRDefault="00A50319" w:rsidP="00A50319"/>
    <w:p w:rsidR="00A50319" w:rsidRPr="00A51835" w:rsidRDefault="00A50319" w:rsidP="00A50319">
      <w:r w:rsidRPr="00A51835">
        <w:t>Arbetet baseras på RIV-specifikation för PDLiP [RIV PDLiP] som bland annat omfattar hanteringen av direktåkomst inom sammanhållen journalföring.</w:t>
      </w:r>
    </w:p>
    <w:p w:rsidR="00A50319" w:rsidRDefault="00A50319" w:rsidP="00C65617">
      <w:pPr>
        <w:rPr>
          <w:highlight w:val="yellow"/>
        </w:rPr>
      </w:pPr>
    </w:p>
    <w:p w:rsidR="00C65617" w:rsidRDefault="00C65617" w:rsidP="00C65617"/>
    <w:p w:rsidR="00A179E5" w:rsidRDefault="00A179E5">
      <w:r>
        <w:br w:type="page"/>
      </w:r>
    </w:p>
    <w:p w:rsidR="00C65617" w:rsidRPr="001107EA" w:rsidRDefault="00C65617" w:rsidP="00C65617"/>
    <w:p w:rsidR="00C65617" w:rsidRDefault="00C65617" w:rsidP="00C65617"/>
    <w:p w:rsidR="00C65617" w:rsidRDefault="00C65617" w:rsidP="00C65617">
      <w:r>
        <w:rPr>
          <w:lang w:eastAsia="sv-SE"/>
        </w:rPr>
        <mc:AlternateContent>
          <mc:Choice Requires="wps">
            <w:drawing>
              <wp:inline distT="0" distB="0" distL="0" distR="0" wp14:anchorId="338CA643" wp14:editId="35D32418">
                <wp:extent cx="3168650" cy="3379470"/>
                <wp:effectExtent l="0" t="0" r="12700" b="11430"/>
                <wp:docPr id="5" name="Textru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337947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6D8" w:rsidRPr="00FE3AAD" w:rsidRDefault="002D56D8" w:rsidP="00C65617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:rsidR="002D56D8" w:rsidRDefault="002D56D8" w:rsidP="00C65617"/>
                          <w:p w:rsidR="002D56D8" w:rsidRDefault="002D56D8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 w:rsidRPr="00FE3AAD">
                              <w:rPr>
                                <w:i/>
                                <w:lang w:val="sv-SE"/>
                              </w:rPr>
                              <w:t>Projektledare</w:t>
                            </w:r>
                            <w:r w:rsidRPr="00FE3AAD">
                              <w:rPr>
                                <w:lang w:val="sv-SE"/>
                              </w:rPr>
                              <w:t>:</w:t>
                            </w:r>
                          </w:p>
                          <w:p w:rsidR="002D56D8" w:rsidRDefault="002D56D8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 xml:space="preserve">Beställare: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Inera</w:t>
                            </w:r>
                            <w:proofErr w:type="spellEnd"/>
                          </w:p>
                          <w:p w:rsidR="002D56D8" w:rsidRPr="00FE3AAD" w:rsidRDefault="002D56D8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 xml:space="preserve">Leverantör: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Logica</w:t>
                            </w:r>
                            <w:proofErr w:type="spellEnd"/>
                          </w:p>
                          <w:p w:rsidR="002D56D8" w:rsidRPr="00FE3AAD" w:rsidRDefault="002D56D8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</w:p>
                          <w:p w:rsidR="002D56D8" w:rsidRDefault="002D56D8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 w:rsidRPr="00097C2D">
                              <w:rPr>
                                <w:i/>
                                <w:lang w:val="sv-SE"/>
                              </w:rPr>
                              <w:t>Projektgrupp</w:t>
                            </w:r>
                            <w:r w:rsidRPr="00097C2D">
                              <w:rPr>
                                <w:lang w:val="sv-SE"/>
                              </w:rPr>
                              <w:t>:</w:t>
                            </w:r>
                          </w:p>
                          <w:p w:rsidR="002D56D8" w:rsidRPr="00097C2D" w:rsidRDefault="002D56D8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Inera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Logica</w:t>
                            </w:r>
                            <w:proofErr w:type="spellEnd"/>
                          </w:p>
                          <w:p w:rsidR="002D56D8" w:rsidRPr="00097C2D" w:rsidRDefault="002D56D8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</w:p>
                          <w:p w:rsidR="002D56D8" w:rsidRPr="00097C2D" w:rsidRDefault="002D56D8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  <w:r w:rsidRPr="00097C2D">
                              <w:rPr>
                                <w:i/>
                                <w:lang w:val="sv-SE"/>
                              </w:rPr>
                              <w:t>Teknisk arkitekt:</w:t>
                            </w:r>
                          </w:p>
                          <w:p w:rsidR="002D56D8" w:rsidRPr="00C560A4" w:rsidRDefault="002D56D8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  <w:r w:rsidRPr="00097C2D">
                              <w:rPr>
                                <w:i/>
                                <w:lang w:val="sv-SE"/>
                              </w:rPr>
                              <w:t xml:space="preserve">Beställare: </w:t>
                            </w:r>
                            <w:r>
                              <w:rPr>
                                <w:i/>
                                <w:lang w:val="sv-SE"/>
                              </w:rPr>
                              <w:t xml:space="preserve">Björn </w:t>
                            </w:r>
                            <w:proofErr w:type="spellStart"/>
                            <w:r>
                              <w:rPr>
                                <w:i/>
                                <w:lang w:val="sv-SE"/>
                              </w:rPr>
                              <w:t>Skeppner</w:t>
                            </w:r>
                            <w:proofErr w:type="spellEnd"/>
                            <w:r>
                              <w:rPr>
                                <w:i/>
                                <w:lang w:val="sv-S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lang w:val="sv-SE"/>
                              </w:rPr>
                              <w:t>Inera</w:t>
                            </w:r>
                            <w:proofErr w:type="spellEnd"/>
                          </w:p>
                          <w:p w:rsidR="002D56D8" w:rsidRPr="00997FA7" w:rsidRDefault="002D56D8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  <w:r w:rsidRPr="00997FA7">
                              <w:rPr>
                                <w:i/>
                                <w:lang w:val="sv-SE"/>
                              </w:rPr>
                              <w:t xml:space="preserve">Leverantör: </w:t>
                            </w:r>
                            <w:r>
                              <w:rPr>
                                <w:i/>
                                <w:lang w:val="sv-SE"/>
                              </w:rPr>
                              <w:t>Göran Kristiansson</w:t>
                            </w:r>
                            <w:r w:rsidRPr="00997FA7">
                              <w:rPr>
                                <w:i/>
                                <w:lang w:val="sv-SE"/>
                              </w:rPr>
                              <w:t xml:space="preserve">, </w:t>
                            </w:r>
                            <w:proofErr w:type="spellStart"/>
                            <w:r w:rsidRPr="00997FA7">
                              <w:rPr>
                                <w:i/>
                                <w:lang w:val="sv-SE"/>
                              </w:rPr>
                              <w:t>Logica</w:t>
                            </w:r>
                            <w:proofErr w:type="spellEnd"/>
                          </w:p>
                          <w:p w:rsidR="002D56D8" w:rsidRPr="003864A7" w:rsidRDefault="002D56D8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5" o:spid="_x0000_s1026" type="#_x0000_t202" style="width:249.5pt;height:26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" fillcolor="#ddd">
                <v:textbox>
                  <w:txbxContent>
                    <w:p w:rsidR="002D56D8" w:rsidRPr="00FE3AAD" w:rsidRDefault="002D56D8" w:rsidP="00C65617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:rsidR="002D56D8" w:rsidRDefault="002D56D8" w:rsidP="00C65617"/>
                    <w:p w:rsidR="002D56D8" w:rsidRDefault="002D56D8" w:rsidP="00C65617">
                      <w:pPr>
                        <w:pStyle w:val="Sidfot"/>
                        <w:rPr>
                          <w:lang w:val="sv-SE"/>
                        </w:rPr>
                      </w:pPr>
                      <w:r w:rsidRPr="00FE3AAD">
                        <w:rPr>
                          <w:i/>
                          <w:lang w:val="sv-SE"/>
                        </w:rPr>
                        <w:t>Projektledare</w:t>
                      </w:r>
                      <w:r w:rsidRPr="00FE3AAD">
                        <w:rPr>
                          <w:lang w:val="sv-SE"/>
                        </w:rPr>
                        <w:t>:</w:t>
                      </w:r>
                    </w:p>
                    <w:p w:rsidR="002D56D8" w:rsidRDefault="002D56D8" w:rsidP="00C65617">
                      <w:pPr>
                        <w:pStyle w:val="Sidfot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 xml:space="preserve">Beställare: </w:t>
                      </w:r>
                      <w:proofErr w:type="spellStart"/>
                      <w:r>
                        <w:rPr>
                          <w:lang w:val="sv-SE"/>
                        </w:rPr>
                        <w:t>Inera</w:t>
                      </w:r>
                      <w:proofErr w:type="spellEnd"/>
                    </w:p>
                    <w:p w:rsidR="002D56D8" w:rsidRPr="00FE3AAD" w:rsidRDefault="002D56D8" w:rsidP="00C65617">
                      <w:pPr>
                        <w:pStyle w:val="Sidfot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 xml:space="preserve">Leverantör: </w:t>
                      </w:r>
                      <w:proofErr w:type="spellStart"/>
                      <w:r>
                        <w:rPr>
                          <w:lang w:val="sv-SE"/>
                        </w:rPr>
                        <w:t>Logica</w:t>
                      </w:r>
                      <w:proofErr w:type="spellEnd"/>
                    </w:p>
                    <w:p w:rsidR="002D56D8" w:rsidRPr="00FE3AAD" w:rsidRDefault="002D56D8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</w:p>
                    <w:p w:rsidR="002D56D8" w:rsidRDefault="002D56D8" w:rsidP="00C65617">
                      <w:pPr>
                        <w:pStyle w:val="Sidfot"/>
                        <w:rPr>
                          <w:lang w:val="sv-SE"/>
                        </w:rPr>
                      </w:pPr>
                      <w:r w:rsidRPr="00097C2D">
                        <w:rPr>
                          <w:i/>
                          <w:lang w:val="sv-SE"/>
                        </w:rPr>
                        <w:t>Projektgrupp</w:t>
                      </w:r>
                      <w:r w:rsidRPr="00097C2D">
                        <w:rPr>
                          <w:lang w:val="sv-SE"/>
                        </w:rPr>
                        <w:t>:</w:t>
                      </w:r>
                    </w:p>
                    <w:p w:rsidR="002D56D8" w:rsidRPr="00097C2D" w:rsidRDefault="002D56D8" w:rsidP="00C65617">
                      <w:pPr>
                        <w:pStyle w:val="Sidfot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Inera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&amp; </w:t>
                      </w:r>
                      <w:proofErr w:type="spellStart"/>
                      <w:r>
                        <w:rPr>
                          <w:lang w:val="sv-SE"/>
                        </w:rPr>
                        <w:t>Logica</w:t>
                      </w:r>
                      <w:proofErr w:type="spellEnd"/>
                    </w:p>
                    <w:p w:rsidR="002D56D8" w:rsidRPr="00097C2D" w:rsidRDefault="002D56D8" w:rsidP="00C65617">
                      <w:pPr>
                        <w:pStyle w:val="Sidfot"/>
                        <w:rPr>
                          <w:lang w:val="sv-SE"/>
                        </w:rPr>
                      </w:pPr>
                    </w:p>
                    <w:p w:rsidR="002D56D8" w:rsidRPr="00097C2D" w:rsidRDefault="002D56D8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  <w:r w:rsidRPr="00097C2D">
                        <w:rPr>
                          <w:i/>
                          <w:lang w:val="sv-SE"/>
                        </w:rPr>
                        <w:t>Teknisk arkitekt:</w:t>
                      </w:r>
                    </w:p>
                    <w:p w:rsidR="002D56D8" w:rsidRPr="00C560A4" w:rsidRDefault="002D56D8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  <w:r w:rsidRPr="00097C2D">
                        <w:rPr>
                          <w:i/>
                          <w:lang w:val="sv-SE"/>
                        </w:rPr>
                        <w:t xml:space="preserve">Beställare: </w:t>
                      </w:r>
                      <w:r>
                        <w:rPr>
                          <w:i/>
                          <w:lang w:val="sv-SE"/>
                        </w:rPr>
                        <w:t xml:space="preserve">Björn </w:t>
                      </w:r>
                      <w:proofErr w:type="spellStart"/>
                      <w:r>
                        <w:rPr>
                          <w:i/>
                          <w:lang w:val="sv-SE"/>
                        </w:rPr>
                        <w:t>Skeppner</w:t>
                      </w:r>
                      <w:proofErr w:type="spellEnd"/>
                      <w:r>
                        <w:rPr>
                          <w:i/>
                          <w:lang w:val="sv-SE"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  <w:lang w:val="sv-SE"/>
                        </w:rPr>
                        <w:t>Inera</w:t>
                      </w:r>
                      <w:proofErr w:type="spellEnd"/>
                    </w:p>
                    <w:p w:rsidR="002D56D8" w:rsidRPr="00997FA7" w:rsidRDefault="002D56D8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  <w:r w:rsidRPr="00997FA7">
                        <w:rPr>
                          <w:i/>
                          <w:lang w:val="sv-SE"/>
                        </w:rPr>
                        <w:t xml:space="preserve">Leverantör: </w:t>
                      </w:r>
                      <w:r>
                        <w:rPr>
                          <w:i/>
                          <w:lang w:val="sv-SE"/>
                        </w:rPr>
                        <w:t>Göran Kristiansson</w:t>
                      </w:r>
                      <w:r w:rsidRPr="00997FA7">
                        <w:rPr>
                          <w:i/>
                          <w:lang w:val="sv-SE"/>
                        </w:rPr>
                        <w:t xml:space="preserve">, </w:t>
                      </w:r>
                      <w:proofErr w:type="spellStart"/>
                      <w:r w:rsidRPr="00997FA7">
                        <w:rPr>
                          <w:i/>
                          <w:lang w:val="sv-SE"/>
                        </w:rPr>
                        <w:t>Logica</w:t>
                      </w:r>
                      <w:proofErr w:type="spellEnd"/>
                    </w:p>
                    <w:p w:rsidR="002D56D8" w:rsidRPr="003864A7" w:rsidRDefault="002D56D8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65617" w:rsidRDefault="00C65617" w:rsidP="00C65617"/>
    <w:p w:rsidR="00C65617" w:rsidRDefault="00C65617" w:rsidP="00C65617">
      <w:pPr>
        <w:rPr>
          <w:rFonts w:ascii="Arial" w:hAnsi="Arial"/>
          <w:b/>
          <w:noProof w:val="0"/>
          <w:kern w:val="32"/>
          <w:sz w:val="24"/>
          <w:szCs w:val="28"/>
          <w:lang w:val="x-none"/>
        </w:rPr>
      </w:pPr>
      <w:r>
        <w:br w:type="page"/>
      </w:r>
    </w:p>
    <w:p w:rsidR="00C65617" w:rsidRDefault="00C65617" w:rsidP="00C772A3">
      <w:pPr>
        <w:pStyle w:val="Rubrik2"/>
      </w:pPr>
      <w:r>
        <w:t>Målgrupp</w:t>
      </w:r>
    </w:p>
    <w:p w:rsidR="00C65617" w:rsidRPr="00F161FB" w:rsidRDefault="00C65617" w:rsidP="00C65617"/>
    <w:p w:rsidR="00C65617" w:rsidRDefault="00C65617" w:rsidP="00C65617">
      <w:r>
        <w:t xml:space="preserve">Dokumentet vänder sig till arkitekter och systemintegratörer/utvecklare i behov av att ta fram lösningar för hantering av </w:t>
      </w:r>
      <w:r w:rsidR="0023293E">
        <w:t>loggning som kräver logguppföljning</w:t>
      </w:r>
      <w:r>
        <w:t xml:space="preserve"> lokalt såväl som nationellt. </w:t>
      </w:r>
    </w:p>
    <w:p w:rsidR="004A6E8B" w:rsidRDefault="00C65617" w:rsidP="004A6E8B">
      <w:r>
        <w:br/>
      </w:r>
      <w:r w:rsidR="004A6E8B" w:rsidRPr="00A51835">
        <w:t xml:space="preserve">Det typiska behovet är att ansluta en tillämpning som erbjuder direktåtkomst till sammanhållen journalföring </w:t>
      </w:r>
      <w:r w:rsidR="004A6E8B">
        <w:t>och som därmed har behov av åtkomstloggning enligt PDL &amp; SOSFS2008:14</w:t>
      </w:r>
      <w:r w:rsidR="004A6E8B" w:rsidRPr="00A51835">
        <w:t xml:space="preserve">. </w:t>
      </w:r>
      <w:r w:rsidR="00847518">
        <w:t>Tjänstekontrakten möjliggör distribuerad lagring och åtkomst av åtkomstloggar.</w:t>
      </w:r>
    </w:p>
    <w:p w:rsidR="00C65617" w:rsidRDefault="00C65617" w:rsidP="00C65617"/>
    <w:p w:rsidR="00C65617" w:rsidRDefault="00C65617" w:rsidP="00C772A3">
      <w:pPr>
        <w:pStyle w:val="Rubrik2"/>
      </w:pPr>
      <w:r>
        <w:t>Allmänt</w:t>
      </w:r>
    </w:p>
    <w:p w:rsidR="004A6E8B" w:rsidRDefault="00F60C65" w:rsidP="00D27E95">
      <w:pPr>
        <w:pStyle w:val="Brdtext"/>
      </w:pPr>
      <w:r w:rsidRPr="00F60C65">
        <w:t xml:space="preserve">Den </w:t>
      </w:r>
      <w:r>
        <w:t>nationella arkitekturen för hantering av åtkomstloggar är utformad</w:t>
      </w:r>
      <w:r w:rsidR="00F64A7B">
        <w:t xml:space="preserve"> till att</w:t>
      </w:r>
    </w:p>
    <w:p w:rsidR="00F60C65" w:rsidRDefault="00F60C65" w:rsidP="00D27E95">
      <w:pPr>
        <w:pStyle w:val="Brdtext"/>
        <w:numPr>
          <w:ilvl w:val="0"/>
          <w:numId w:val="25"/>
        </w:numPr>
      </w:pPr>
      <w:r>
        <w:t xml:space="preserve">Dels stödja </w:t>
      </w:r>
      <w:r w:rsidR="00733ED7">
        <w:t>vårdgivarens krav att följa upp v</w:t>
      </w:r>
      <w:r w:rsidR="00F5784D">
        <w:t>ilken tillgång vårdgivarens personal har haft till patientinformation, dels kravet att den vårdgivare som bereder tillgång till information skall få veta vilka vårdgivare som har haft tillgång till vårdgivarens information.</w:t>
      </w:r>
    </w:p>
    <w:p w:rsidR="00D3391F" w:rsidRDefault="00F60C65" w:rsidP="006534AC">
      <w:pPr>
        <w:pStyle w:val="Brdtext"/>
        <w:numPr>
          <w:ilvl w:val="0"/>
          <w:numId w:val="25"/>
        </w:numPr>
      </w:pPr>
      <w:r>
        <w:t xml:space="preserve">Dels möjliggöra att patienten </w:t>
      </w:r>
      <w:r w:rsidR="00F64A7B">
        <w:t>kan ta del av åtkomst</w:t>
      </w:r>
      <w:r w:rsidR="00F5784D">
        <w:t>loggar som rör patienten.</w:t>
      </w:r>
      <w:r w:rsidR="000D2061">
        <w:t xml:space="preserve"> </w:t>
      </w:r>
      <w:r w:rsidR="003147AD">
        <w:t xml:space="preserve">Arkitekturen medger att vårdgivare, landsting/kommuner och regioner flexibelt </w:t>
      </w:r>
      <w:r w:rsidR="00F5784D">
        <w:t>kan</w:t>
      </w:r>
      <w:r w:rsidR="003147AD">
        <w:t xml:space="preserve"> välja var uppföljningen av åtkomstloggar </w:t>
      </w:r>
      <w:r w:rsidR="00F5784D">
        <w:t>kan</w:t>
      </w:r>
      <w:r w:rsidR="003147AD">
        <w:t xml:space="preserve"> ske. Antingen via nationella tjänster/rapporter för uppföljning eller lokala/regionala system där uppföljningen k</w:t>
      </w:r>
      <w:r w:rsidR="00D017A1">
        <w:t>an ske med de system som vårdgivaren lokalt har valt att använda.</w:t>
      </w:r>
    </w:p>
    <w:p w:rsidR="007A72D7" w:rsidRDefault="00307C96" w:rsidP="00D27E95">
      <w:pPr>
        <w:pStyle w:val="Brdtext"/>
      </w:pPr>
      <w:proofErr w:type="gramStart"/>
      <w:r>
        <w:t>Tjänste</w:t>
      </w:r>
      <w:r w:rsidR="00F5784D">
        <w:t xml:space="preserve">kontrakten </w:t>
      </w:r>
      <w:r w:rsidR="007A72D7">
        <w:t xml:space="preserve"> syftar</w:t>
      </w:r>
      <w:proofErr w:type="gramEnd"/>
      <w:r w:rsidR="007A72D7">
        <w:t xml:space="preserve"> till att ge följande verksamhetsmässiga effekter</w:t>
      </w:r>
    </w:p>
    <w:p w:rsidR="007A72D7" w:rsidRDefault="009248C2" w:rsidP="00D27E95">
      <w:pPr>
        <w:pStyle w:val="Brdtext"/>
        <w:numPr>
          <w:ilvl w:val="0"/>
          <w:numId w:val="26"/>
        </w:numPr>
      </w:pPr>
      <w:r>
        <w:t>Säkerställa uppföljning av åtkomst til</w:t>
      </w:r>
      <w:r w:rsidR="00791093">
        <w:t xml:space="preserve">l </w:t>
      </w:r>
      <w:r w:rsidR="00F5784D">
        <w:t xml:space="preserve">journaluppgifter </w:t>
      </w:r>
      <w:r w:rsidR="00791093">
        <w:t>som sker i de</w:t>
      </w:r>
      <w:r>
        <w:t xml:space="preserve"> nationella tillämpningarna/tjänsterna</w:t>
      </w:r>
    </w:p>
    <w:p w:rsidR="009248C2" w:rsidRDefault="009248C2" w:rsidP="00D27E95">
      <w:pPr>
        <w:pStyle w:val="Brdtext"/>
        <w:numPr>
          <w:ilvl w:val="0"/>
          <w:numId w:val="26"/>
        </w:numPr>
      </w:pPr>
      <w:r>
        <w:t>Valfrihet för vårdgivaren hur uppföljning av åtkomstloggar ska ske</w:t>
      </w:r>
    </w:p>
    <w:p w:rsidR="003E1151" w:rsidRDefault="003E1151" w:rsidP="00D27E95">
      <w:pPr>
        <w:pStyle w:val="Brdtext"/>
        <w:numPr>
          <w:ilvl w:val="0"/>
          <w:numId w:val="26"/>
        </w:numPr>
      </w:pPr>
      <w:r>
        <w:t>Tillgängliggörande av åtkomstinformation till patienten innebär mindre administrativ belastning bland vårdgivarna</w:t>
      </w:r>
      <w:r w:rsidR="00F5784D">
        <w:t xml:space="preserve"> genom att patienten själv bereds åtkomst till åtkomstloggar.</w:t>
      </w:r>
    </w:p>
    <w:p w:rsidR="00D27E95" w:rsidRDefault="00E661FE" w:rsidP="00D27E95">
      <w:pPr>
        <w:pStyle w:val="Brdtext"/>
      </w:pPr>
      <w:r>
        <w:rPr>
          <w:noProof/>
          <w:lang w:eastAsia="sv-SE"/>
        </w:rPr>
        <w:drawing>
          <wp:inline distT="0" distB="0" distL="0" distR="0" wp14:anchorId="63201E3F" wp14:editId="0CE9A427">
            <wp:extent cx="5192202" cy="3884690"/>
            <wp:effectExtent l="0" t="0" r="8890" b="190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47" cy="3887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237F" w:rsidRDefault="00D27E95" w:rsidP="00D27E95">
      <w:pPr>
        <w:pStyle w:val="Brdtext"/>
      </w:pPr>
      <w:r>
        <w:t>Figur 1: Principer för samverkande tjänster för logghantering &amp; logguppföljning.</w:t>
      </w:r>
    </w:p>
    <w:p w:rsidR="00D27E95" w:rsidRDefault="00D27E95" w:rsidP="00D27E95">
      <w:pPr>
        <w:pStyle w:val="Brdtext"/>
      </w:pPr>
      <w:r>
        <w:br/>
        <w:t xml:space="preserve">I figuren ovan visas som exempel en tjänst för sammanhållen </w:t>
      </w:r>
      <w:r w:rsidR="00CB3185">
        <w:t xml:space="preserve">patientöversikt </w:t>
      </w:r>
      <w:r>
        <w:t>(NPÖ) där en aktörs aktiviteter i NPÖ loggas till den nationella loggtjänsten. Uppföljning av åtkomstloggar kan sen ske antingen via den nationella loggrapporttillämpningen eller för de vårdgivare som har etablerade system för lokal logguppföljning i deras logguppföljningssystem. Dessa system kan via hämtningstjänsten hämta de loggar som tillhör dem.</w:t>
      </w:r>
    </w:p>
    <w:p w:rsidR="00D27E95" w:rsidRDefault="00CB3185" w:rsidP="00D27E95">
      <w:pPr>
        <w:pStyle w:val="Brdtext"/>
      </w:pPr>
      <w:r>
        <w:t xml:space="preserve">Logguppföljning </w:t>
      </w:r>
      <w:r w:rsidR="00D27E95">
        <w:t>sker i respektive logguppföljningssystem.</w:t>
      </w:r>
    </w:p>
    <w:p w:rsidR="00C65617" w:rsidRDefault="00D27E95" w:rsidP="00AC1327">
      <w:pPr>
        <w:pStyle w:val="Brdtext"/>
      </w:pPr>
      <w:r>
        <w:t>Figuren visar även ett exempel där patienten via en tillämpning i ex. MVK kan få se vilka vårdgivare</w:t>
      </w:r>
      <w:r w:rsidR="00CB3185">
        <w:t xml:space="preserve"> och vilken vårdenhet</w:t>
      </w:r>
      <w:r>
        <w:t xml:space="preserve"> som har haft tillgång till patientens information. Som källor för detta så kan dels den nationella loggtjänsten leverera information, men även information hos åtkomstloggar i lokal logghantering</w:t>
      </w:r>
      <w:r w:rsidR="00625AB2">
        <w:t xml:space="preserve"> hos de vårdgivare som via de nationella tjänstekontrakten kan publicera denna information</w:t>
      </w:r>
      <w:r>
        <w:t xml:space="preserve">. </w:t>
      </w:r>
      <w:r w:rsidR="00671F0D">
        <w:t xml:space="preserve">För närvarande finns det inget stöd för aggregerande tjänster i Tjänsteplattformen. Eventuell aggregering får ske av den konsumerande tjänsten, exempelvis genom att anropa tjänsten </w:t>
      </w:r>
      <w:proofErr w:type="spellStart"/>
      <w:r w:rsidR="00671F0D">
        <w:t>GetLogicalAddressByServiceContract</w:t>
      </w:r>
      <w:proofErr w:type="spellEnd"/>
      <w:r w:rsidR="00671F0D">
        <w:t xml:space="preserve"> i domänen </w:t>
      </w:r>
      <w:proofErr w:type="spellStart"/>
      <w:proofErr w:type="gramStart"/>
      <w:r w:rsidR="00671F0D">
        <w:t>infrastructure:itintegration</w:t>
      </w:r>
      <w:proofErr w:type="gramEnd"/>
      <w:r w:rsidR="00671F0D">
        <w:t>:registry</w:t>
      </w:r>
      <w:proofErr w:type="spellEnd"/>
      <w:r w:rsidR="00671F0D">
        <w:t xml:space="preserve"> för att se vilka producenter det finns av aktuellt logkontrakt.</w:t>
      </w:r>
      <w:r w:rsidR="00671F0D" w:rsidDel="00671F0D">
        <w:t xml:space="preserve"> </w:t>
      </w:r>
      <w:r w:rsidR="00C65617">
        <w:t>I</w:t>
      </w:r>
      <w:r w:rsidR="00A179E5">
        <w:t>nformation hanterad i tjänsten</w:t>
      </w:r>
    </w:p>
    <w:p w:rsidR="00C65617" w:rsidRDefault="00307C96" w:rsidP="00C65617">
      <w:r>
        <w:t xml:space="preserve">Tjänsten </w:t>
      </w:r>
      <w:r w:rsidR="008712AE">
        <w:t>inom domänen hanterar loggposter som ska ge tillräckligt underlag för att beskriva vilken typ av åtkomst som har skett till vårdinformationen, inom vilket syfte, av vem och i vilket uppdrag, rörande vilken resurs, där resursen oftast är en patient och ägs av någon vårdgivare.</w:t>
      </w:r>
    </w:p>
    <w:p w:rsidR="008712AE" w:rsidRDefault="008712AE" w:rsidP="00C65617">
      <w:r>
        <w:t>Informationen skall kunna tjäna som underlag för att bedöma om åtkomsten till vårdinformationen har varit berättigad eller ej.</w:t>
      </w:r>
    </w:p>
    <w:p w:rsidR="008712AE" w:rsidRDefault="008712AE" w:rsidP="00C65617"/>
    <w:p w:rsidR="004F1CE8" w:rsidRDefault="004F1CE8" w:rsidP="004F1CE8">
      <w:r>
        <w:t>Tjänstekontrakten hanterar registrering av åtkomsloggar samt läsning av demsamma.</w:t>
      </w:r>
    </w:p>
    <w:p w:rsidR="007C124D" w:rsidRDefault="007C124D" w:rsidP="004F1CE8"/>
    <w:p w:rsidR="007C124D" w:rsidRDefault="007C124D" w:rsidP="0094219C">
      <w:pPr>
        <w:pStyle w:val="Rubrik2"/>
      </w:pPr>
      <w:r>
        <w:t>Läsning av åtkomstloggar</w:t>
      </w:r>
      <w:r w:rsidR="0097074F">
        <w:t xml:space="preserve"> som är äldre än 18 månader</w:t>
      </w:r>
    </w:p>
    <w:p w:rsidR="00382BF3" w:rsidRDefault="007C124D" w:rsidP="007C124D">
      <w:r>
        <w:t>Åtkomstloggar</w:t>
      </w:r>
      <w:r w:rsidR="0097074F">
        <w:t xml:space="preserve"> som är maximalt 18 månader finns tillgängligt via de läsande tjänsterna. Behöver man göra uppföljning på äldre loggar måste man beställa dessa separat via förvaltningsorganisationen av </w:t>
      </w:r>
      <w:r w:rsidR="00CB3185">
        <w:t>respektive</w:t>
      </w:r>
      <w:r w:rsidR="0097074F">
        <w:t xml:space="preserve"> loggtjänsten). Dessa ska då normalt levereras inom 2 veckor från dess att beställningen är gjord. </w:t>
      </w:r>
      <w:r w:rsidR="004A010D">
        <w:t xml:space="preserve">Tjänsteproducenten ska leverera data för minst </w:t>
      </w:r>
      <w:r w:rsidR="0097074F">
        <w:t xml:space="preserve">18 månader. </w:t>
      </w:r>
    </w:p>
    <w:p w:rsidR="00382BF3" w:rsidRDefault="00382BF3" w:rsidP="0094219C">
      <w:pPr>
        <w:pStyle w:val="Rubrik2"/>
      </w:pPr>
      <w:r>
        <w:t>Tjänsteöversikt</w:t>
      </w:r>
    </w:p>
    <w:p w:rsidR="00C65617" w:rsidRDefault="00C65617" w:rsidP="00C65617">
      <w:r w:rsidRPr="00F161FB">
        <w:t xml:space="preserve">Nedanstående tabell visar vilka </w:t>
      </w:r>
      <w:r>
        <w:t>tjänster som finns definierade</w:t>
      </w:r>
      <w:r w:rsidRPr="00F161FB">
        <w:t>.</w:t>
      </w:r>
    </w:p>
    <w:p w:rsidR="00C65617" w:rsidRPr="00F161FB" w:rsidRDefault="00C65617" w:rsidP="00C65617"/>
    <w:p w:rsidR="00C65617" w:rsidRPr="00F161FB" w:rsidRDefault="00C65617" w:rsidP="00C65617"/>
    <w:tbl>
      <w:tblPr>
        <w:tblStyle w:val="Tabellrutnt"/>
        <w:tblW w:w="9995" w:type="dxa"/>
        <w:jc w:val="center"/>
        <w:tblLayout w:type="fixed"/>
        <w:tblLook w:val="04A0" w:firstRow="1" w:lastRow="0" w:firstColumn="1" w:lastColumn="0" w:noHBand="0" w:noVBand="1"/>
      </w:tblPr>
      <w:tblGrid>
        <w:gridCol w:w="2483"/>
        <w:gridCol w:w="3260"/>
        <w:gridCol w:w="1417"/>
        <w:gridCol w:w="1418"/>
        <w:gridCol w:w="1417"/>
      </w:tblGrid>
      <w:tr w:rsidR="00FF04DF" w:rsidRPr="00F161FB" w:rsidTr="00FF04DF">
        <w:trPr>
          <w:trHeight w:val="292"/>
          <w:jc w:val="center"/>
        </w:trPr>
        <w:tc>
          <w:tcPr>
            <w:tcW w:w="2483" w:type="dxa"/>
            <w:shd w:val="clear" w:color="auto" w:fill="D9D9D9" w:themeFill="background1" w:themeFillShade="D9"/>
            <w:vAlign w:val="center"/>
          </w:tcPr>
          <w:p w:rsidR="00FF04DF" w:rsidRPr="00F161FB" w:rsidRDefault="00FF04DF" w:rsidP="005C42FA">
            <w:pPr>
              <w:rPr>
                <w:b/>
              </w:rPr>
            </w:pPr>
            <w:r>
              <w:rPr>
                <w:b/>
              </w:rPr>
              <w:t>Tjänst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FF04DF" w:rsidRPr="00F161FB" w:rsidRDefault="00FF04DF" w:rsidP="005C42FA">
            <w:pPr>
              <w:rPr>
                <w:b/>
              </w:rPr>
            </w:pPr>
            <w:r w:rsidRPr="00F161FB">
              <w:rPr>
                <w:b/>
              </w:rPr>
              <w:t>Beskrivning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F04DF" w:rsidRPr="00F161FB" w:rsidRDefault="00FF04DF" w:rsidP="005C42FA">
            <w:pPr>
              <w:rPr>
                <w:b/>
              </w:rPr>
            </w:pPr>
            <w:r>
              <w:rPr>
                <w:b/>
              </w:rPr>
              <w:t>Underd</w:t>
            </w:r>
            <w:r w:rsidRPr="00F161FB">
              <w:rPr>
                <w:b/>
              </w:rPr>
              <w:t>omän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FF04DF" w:rsidRDefault="00FF04DF" w:rsidP="005C42FA">
            <w:pPr>
              <w:rPr>
                <w:b/>
              </w:rPr>
            </w:pPr>
            <w:r>
              <w:rPr>
                <w:b/>
              </w:rPr>
              <w:t>Obligatorisk</w:t>
            </w:r>
          </w:p>
          <w:p w:rsidR="00FF04DF" w:rsidRDefault="00FF04DF" w:rsidP="005C42FA">
            <w:pPr>
              <w:rPr>
                <w:b/>
              </w:rPr>
            </w:pPr>
            <w:r>
              <w:rPr>
                <w:b/>
              </w:rPr>
              <w:t>Nationellt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F04DF" w:rsidRDefault="00FF04DF" w:rsidP="005C42FA">
            <w:pPr>
              <w:rPr>
                <w:b/>
              </w:rPr>
            </w:pPr>
            <w:r>
              <w:rPr>
                <w:b/>
              </w:rPr>
              <w:t>Obligatoriskt lokalt</w:t>
            </w:r>
          </w:p>
        </w:tc>
      </w:tr>
      <w:tr w:rsidR="00FF04DF" w:rsidRPr="00F161FB" w:rsidTr="00FF04DF">
        <w:trPr>
          <w:jc w:val="center"/>
        </w:trPr>
        <w:tc>
          <w:tcPr>
            <w:tcW w:w="2483" w:type="dxa"/>
          </w:tcPr>
          <w:p w:rsidR="00FF04DF" w:rsidRPr="00F161FB" w:rsidRDefault="00FF04DF" w:rsidP="005C42FA">
            <w:r>
              <w:t>StoreLog</w:t>
            </w:r>
          </w:p>
        </w:tc>
        <w:tc>
          <w:tcPr>
            <w:tcW w:w="3260" w:type="dxa"/>
          </w:tcPr>
          <w:p w:rsidR="00FF04DF" w:rsidRPr="00F161FB" w:rsidRDefault="00FF04DF" w:rsidP="00E4289A">
            <w:r>
              <w:t>Tar en samling loggposter som lagras persisten i arkivfiler.</w:t>
            </w:r>
          </w:p>
        </w:tc>
        <w:tc>
          <w:tcPr>
            <w:tcW w:w="1417" w:type="dxa"/>
          </w:tcPr>
          <w:p w:rsidR="00FF04DF" w:rsidRPr="00F161FB" w:rsidRDefault="00FF04DF" w:rsidP="005C42FA">
            <w:pPr>
              <w:jc w:val="both"/>
            </w:pPr>
            <w:r>
              <w:t xml:space="preserve"> store</w:t>
            </w:r>
          </w:p>
        </w:tc>
        <w:tc>
          <w:tcPr>
            <w:tcW w:w="1418" w:type="dxa"/>
          </w:tcPr>
          <w:p w:rsidR="00FF04DF" w:rsidRDefault="00FF04DF" w:rsidP="005C42FA">
            <w:pPr>
              <w:jc w:val="both"/>
            </w:pPr>
            <w:r>
              <w:t>Ja</w:t>
            </w:r>
          </w:p>
        </w:tc>
        <w:tc>
          <w:tcPr>
            <w:tcW w:w="1417" w:type="dxa"/>
          </w:tcPr>
          <w:p w:rsidR="00FF04DF" w:rsidRDefault="00FF04DF" w:rsidP="005C42FA">
            <w:pPr>
              <w:jc w:val="both"/>
            </w:pPr>
            <w:r>
              <w:t>Nej</w:t>
            </w:r>
          </w:p>
        </w:tc>
      </w:tr>
      <w:tr w:rsidR="00FF04DF" w:rsidRPr="00F161FB" w:rsidTr="00FF04DF">
        <w:trPr>
          <w:jc w:val="center"/>
        </w:trPr>
        <w:tc>
          <w:tcPr>
            <w:tcW w:w="2483" w:type="dxa"/>
          </w:tcPr>
          <w:p w:rsidR="00FF04DF" w:rsidRPr="00BD625E" w:rsidRDefault="00FF04DF" w:rsidP="005C42FA">
            <w:pPr>
              <w:rPr>
                <w:color w:val="auto"/>
              </w:rPr>
            </w:pPr>
            <w:proofErr w:type="spellStart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etLogsForCareProvider</w:t>
            </w:r>
            <w:proofErr w:type="spellEnd"/>
          </w:p>
        </w:tc>
        <w:tc>
          <w:tcPr>
            <w:tcW w:w="3260" w:type="dxa"/>
          </w:tcPr>
          <w:p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loggposter för angiven vårdgivare, all åtkomst som har skett av vårdgivarens medarbetare.</w:t>
            </w:r>
          </w:p>
        </w:tc>
        <w:tc>
          <w:tcPr>
            <w:tcW w:w="1417" w:type="dxa"/>
          </w:tcPr>
          <w:p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:rsidTr="00FF04DF">
        <w:trPr>
          <w:jc w:val="center"/>
        </w:trPr>
        <w:tc>
          <w:tcPr>
            <w:tcW w:w="2483" w:type="dxa"/>
          </w:tcPr>
          <w:p w:rsidR="00FF04DF" w:rsidRPr="00BD625E" w:rsidRDefault="00FF04DF" w:rsidP="005C42FA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proofErr w:type="spellStart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</w:t>
            </w: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User</w:t>
            </w:r>
            <w:proofErr w:type="spellEnd"/>
          </w:p>
        </w:tc>
        <w:tc>
          <w:tcPr>
            <w:tcW w:w="3260" w:type="dxa"/>
          </w:tcPr>
          <w:p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loggposter för angiven vårdgivare samt medarbetare, all åtkomst som har skett av medarbetaren.</w:t>
            </w:r>
          </w:p>
        </w:tc>
        <w:tc>
          <w:tcPr>
            <w:tcW w:w="1417" w:type="dxa"/>
          </w:tcPr>
          <w:p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:rsidTr="00FF04DF">
        <w:trPr>
          <w:jc w:val="center"/>
        </w:trPr>
        <w:tc>
          <w:tcPr>
            <w:tcW w:w="2483" w:type="dxa"/>
          </w:tcPr>
          <w:p w:rsidR="00FF04DF" w:rsidRPr="00BD625E" w:rsidRDefault="00FF04DF" w:rsidP="005C42FA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proofErr w:type="spellStart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etLogsForPatient</w:t>
            </w:r>
            <w:proofErr w:type="spellEnd"/>
          </w:p>
        </w:tc>
        <w:tc>
          <w:tcPr>
            <w:tcW w:w="3260" w:type="dxa"/>
          </w:tcPr>
          <w:p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loggposter för angiven vårdgivare samt patient, all åtkomst som har skett av vårdgivarens medarbetare till patientens information.</w:t>
            </w:r>
          </w:p>
        </w:tc>
        <w:tc>
          <w:tcPr>
            <w:tcW w:w="1417" w:type="dxa"/>
          </w:tcPr>
          <w:p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:rsidTr="00FF04DF">
        <w:trPr>
          <w:jc w:val="center"/>
        </w:trPr>
        <w:tc>
          <w:tcPr>
            <w:tcW w:w="2483" w:type="dxa"/>
          </w:tcPr>
          <w:p w:rsidR="00FF04DF" w:rsidRPr="00BD625E" w:rsidRDefault="00FF04DF" w:rsidP="00BE7DD9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proofErr w:type="spellStart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</w:t>
            </w: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Access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LogsForPatient</w:t>
            </w:r>
            <w:proofErr w:type="spellEnd"/>
          </w:p>
        </w:tc>
        <w:tc>
          <w:tcPr>
            <w:tcW w:w="3260" w:type="dxa"/>
          </w:tcPr>
          <w:p w:rsidR="00FF04DF" w:rsidRPr="00BD625E" w:rsidRDefault="00FF04DF" w:rsidP="0044512E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 xml:space="preserve">Tjänst som returnerar lista för angiven patient, vilka </w:t>
            </w:r>
            <w:r w:rsidR="0044512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vårdaktörer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 xml:space="preserve"> som har haft åtkomst till information. Informationen som returneras innehåller även tidpunk</w:t>
            </w: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, syfte och typ av resurs.</w:t>
            </w:r>
          </w:p>
        </w:tc>
        <w:tc>
          <w:tcPr>
            <w:tcW w:w="1417" w:type="dxa"/>
          </w:tcPr>
          <w:p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:rsidTr="00FF04DF">
        <w:trPr>
          <w:jc w:val="center"/>
        </w:trPr>
        <w:tc>
          <w:tcPr>
            <w:tcW w:w="2483" w:type="dxa"/>
          </w:tcPr>
          <w:p w:rsidR="00FF04DF" w:rsidRPr="00BD625E" w:rsidRDefault="00FF04DF" w:rsidP="00BE7DD9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proofErr w:type="spellStart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etInfoLogs</w:t>
            </w: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ForCareProvider</w:t>
            </w:r>
            <w:proofErr w:type="spellEnd"/>
          </w:p>
        </w:tc>
        <w:tc>
          <w:tcPr>
            <w:tcW w:w="3260" w:type="dxa"/>
          </w:tcPr>
          <w:p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lista för angiven vårdgivare, vilka vårdgivare som har haft åtkomst till vårdgivarens information där vårdgivaren är informationsägare.</w:t>
            </w:r>
          </w:p>
        </w:tc>
        <w:tc>
          <w:tcPr>
            <w:tcW w:w="1417" w:type="dxa"/>
          </w:tcPr>
          <w:p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:rsidTr="00FF04DF">
        <w:trPr>
          <w:jc w:val="center"/>
        </w:trPr>
        <w:tc>
          <w:tcPr>
            <w:tcW w:w="2483" w:type="dxa"/>
          </w:tcPr>
          <w:p w:rsidR="00FF04DF" w:rsidRPr="00BD625E" w:rsidRDefault="00FF04DF" w:rsidP="005C42FA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proofErr w:type="spellStart"/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GetInfoLogsForPatient</w:t>
            </w:r>
            <w:proofErr w:type="spellEnd"/>
          </w:p>
        </w:tc>
        <w:tc>
          <w:tcPr>
            <w:tcW w:w="3260" w:type="dxa"/>
          </w:tcPr>
          <w:p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lista för angiven vårdgivare samt patient, vilka vårdgivare som har haft åtkomst till vårdgivarens information där vårdgivaren är informationsägare</w:t>
            </w:r>
          </w:p>
        </w:tc>
        <w:tc>
          <w:tcPr>
            <w:tcW w:w="1417" w:type="dxa"/>
          </w:tcPr>
          <w:p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</w:tbl>
    <w:p w:rsidR="00C65617" w:rsidRDefault="00C65617" w:rsidP="00C772A3">
      <w:pPr>
        <w:pStyle w:val="Rubrik2"/>
      </w:pPr>
      <w:r>
        <w:t>Referenser</w:t>
      </w:r>
    </w:p>
    <w:tbl>
      <w:tblPr>
        <w:tblW w:w="92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6"/>
        <w:gridCol w:w="7027"/>
      </w:tblGrid>
      <w:tr w:rsidR="00C65617" w:rsidRPr="00D24657" w:rsidTr="005C42FA">
        <w:trPr>
          <w:trHeight w:val="319"/>
        </w:trPr>
        <w:tc>
          <w:tcPr>
            <w:tcW w:w="2216" w:type="dxa"/>
            <w:shd w:val="clear" w:color="auto" w:fill="D9D9D9" w:themeFill="background1" w:themeFillShade="D9"/>
          </w:tcPr>
          <w:p w:rsidR="00C65617" w:rsidRPr="00073B6C" w:rsidRDefault="00C65617" w:rsidP="005C42FA">
            <w:pPr>
              <w:jc w:val="both"/>
              <w:rPr>
                <w:b/>
              </w:rPr>
            </w:pPr>
            <w:r w:rsidRPr="00073B6C">
              <w:rPr>
                <w:b/>
              </w:rPr>
              <w:t>Beteckning</w:t>
            </w:r>
          </w:p>
        </w:tc>
        <w:tc>
          <w:tcPr>
            <w:tcW w:w="7027" w:type="dxa"/>
            <w:shd w:val="clear" w:color="auto" w:fill="D9D9D9" w:themeFill="background1" w:themeFillShade="D9"/>
          </w:tcPr>
          <w:p w:rsidR="00C65617" w:rsidRPr="00073B6C" w:rsidRDefault="00C65617" w:rsidP="005C42FA">
            <w:pPr>
              <w:jc w:val="both"/>
              <w:rPr>
                <w:b/>
              </w:rPr>
            </w:pPr>
            <w:r w:rsidRPr="00073B6C">
              <w:rPr>
                <w:b/>
              </w:rPr>
              <w:t>Dokument / Källa</w:t>
            </w:r>
          </w:p>
        </w:tc>
      </w:tr>
      <w:tr w:rsidR="00C65617" w:rsidTr="005C42FA">
        <w:trPr>
          <w:trHeight w:val="350"/>
        </w:trPr>
        <w:tc>
          <w:tcPr>
            <w:tcW w:w="2216" w:type="dxa"/>
          </w:tcPr>
          <w:p w:rsidR="00C65617" w:rsidRDefault="00C65617" w:rsidP="005C42FA">
            <w:pPr>
              <w:jc w:val="both"/>
            </w:pPr>
            <w:r>
              <w:t>RIV PDLiP</w:t>
            </w:r>
          </w:p>
        </w:tc>
        <w:tc>
          <w:tcPr>
            <w:tcW w:w="7027" w:type="dxa"/>
          </w:tcPr>
          <w:p w:rsidR="00C65617" w:rsidRDefault="00C65617" w:rsidP="005C42FA">
            <w:pPr>
              <w:jc w:val="both"/>
            </w:pPr>
            <w:r w:rsidRPr="00A51835">
              <w:t xml:space="preserve">RIV Specifikation Patientdatalagen i Praktiken, 1.0, CeHis, </w:t>
            </w:r>
            <w:hyperlink r:id="rId11" w:history="1">
              <w:r w:rsidR="00FF04DF" w:rsidRPr="001D6E87">
                <w:rPr>
                  <w:rStyle w:val="Hyperlnk"/>
                </w:rPr>
                <w:t>www.cehis.se</w:t>
              </w:r>
            </w:hyperlink>
          </w:p>
        </w:tc>
      </w:tr>
      <w:tr w:rsidR="00C65617" w:rsidTr="005C42FA">
        <w:trPr>
          <w:trHeight w:val="350"/>
        </w:trPr>
        <w:tc>
          <w:tcPr>
            <w:tcW w:w="2216" w:type="dxa"/>
          </w:tcPr>
          <w:p w:rsidR="00C65617" w:rsidRDefault="00C65617" w:rsidP="005C42FA">
            <w:pPr>
              <w:jc w:val="both"/>
            </w:pPr>
            <w:r>
              <w:t>PDL</w:t>
            </w:r>
          </w:p>
        </w:tc>
        <w:tc>
          <w:tcPr>
            <w:tcW w:w="7027" w:type="dxa"/>
          </w:tcPr>
          <w:p w:rsidR="00C65617" w:rsidRDefault="00C65617" w:rsidP="005C42FA">
            <w:pPr>
              <w:jc w:val="both"/>
            </w:pPr>
            <w:r w:rsidRPr="00A51835">
              <w:t xml:space="preserve">Patientdatalag (2008:355), </w:t>
            </w:r>
            <w:hyperlink r:id="rId12" w:history="1">
              <w:r w:rsidR="00FF04DF" w:rsidRPr="001D6E87">
                <w:rPr>
                  <w:rStyle w:val="Hyperlnk"/>
                </w:rPr>
                <w:t>http://www.regeringen.se/sb/d/6150/a/71234</w:t>
              </w:r>
            </w:hyperlink>
          </w:p>
        </w:tc>
      </w:tr>
      <w:tr w:rsidR="00C65617" w:rsidTr="005C42FA">
        <w:trPr>
          <w:trHeight w:val="350"/>
        </w:trPr>
        <w:tc>
          <w:tcPr>
            <w:tcW w:w="2216" w:type="dxa"/>
          </w:tcPr>
          <w:p w:rsidR="00C65617" w:rsidRDefault="00C65617" w:rsidP="005C42FA">
            <w:pPr>
              <w:jc w:val="both"/>
            </w:pPr>
            <w:r>
              <w:t>SOS2008:14</w:t>
            </w:r>
          </w:p>
        </w:tc>
        <w:tc>
          <w:tcPr>
            <w:tcW w:w="7027" w:type="dxa"/>
          </w:tcPr>
          <w:p w:rsidR="00C65617" w:rsidRDefault="00C65617" w:rsidP="005C42FA">
            <w:pPr>
              <w:jc w:val="both"/>
            </w:pPr>
            <w:r w:rsidRPr="00A51835">
              <w:t xml:space="preserve">SOSFS 2008:14 föreskrifter samt handbok </w:t>
            </w:r>
            <w:hyperlink r:id="rId13" w:history="1">
              <w:r w:rsidR="00FF04DF" w:rsidRPr="001D6E87">
                <w:rPr>
                  <w:rStyle w:val="Hyperlnk"/>
                </w:rPr>
                <w:t>http://www.sos.se/sosfs</w:t>
              </w:r>
            </w:hyperlink>
          </w:p>
        </w:tc>
      </w:tr>
      <w:tr w:rsidR="00C65617" w:rsidTr="005C42FA">
        <w:trPr>
          <w:trHeight w:val="350"/>
        </w:trPr>
        <w:tc>
          <w:tcPr>
            <w:tcW w:w="2216" w:type="dxa"/>
          </w:tcPr>
          <w:p w:rsidR="00C65617" w:rsidRDefault="00C65617" w:rsidP="005C42FA">
            <w:pPr>
              <w:jc w:val="both"/>
            </w:pPr>
            <w:r>
              <w:t>RIVAnvisning Tjänstebeskrivning</w:t>
            </w:r>
          </w:p>
        </w:tc>
        <w:tc>
          <w:tcPr>
            <w:tcW w:w="7027" w:type="dxa"/>
          </w:tcPr>
          <w:p w:rsidR="00C65617" w:rsidRDefault="00C65617" w:rsidP="005C42FA">
            <w:pPr>
              <w:jc w:val="both"/>
            </w:pPr>
            <w:r w:rsidRPr="00A51835">
              <w:t>RIV_21_Anvisning_Bilaga_51_Tjanstekontraktbeskrivning_Regelverk_110220</w:t>
            </w:r>
          </w:p>
        </w:tc>
      </w:tr>
      <w:tr w:rsidR="00C65617" w:rsidTr="005C42FA">
        <w:trPr>
          <w:trHeight w:val="350"/>
        </w:trPr>
        <w:tc>
          <w:tcPr>
            <w:tcW w:w="2216" w:type="dxa"/>
          </w:tcPr>
          <w:p w:rsidR="00C65617" w:rsidRDefault="00C65617" w:rsidP="005C42FA">
            <w:pPr>
              <w:jc w:val="both"/>
            </w:pPr>
            <w:r>
              <w:t>RIV TA 2</w:t>
            </w:r>
          </w:p>
        </w:tc>
        <w:tc>
          <w:tcPr>
            <w:tcW w:w="7027" w:type="dxa"/>
          </w:tcPr>
          <w:p w:rsidR="00C65617" w:rsidRPr="00113E7B" w:rsidRDefault="00C65617" w:rsidP="005C42FA">
            <w:pPr>
              <w:jc w:val="both"/>
            </w:pPr>
            <w:r w:rsidRPr="00A51835">
              <w:t>RIV Teknisk Anvisning Basic Profile 2.1</w:t>
            </w:r>
            <w:r>
              <w:br/>
            </w:r>
            <w:r w:rsidRPr="00B244A1">
              <w:t>http://rivta.googlecode.com/svn/wiki/specs/RIV_Tekniska_Anvisningar_Basic_profile_2.1.pdf</w:t>
            </w:r>
          </w:p>
        </w:tc>
      </w:tr>
    </w:tbl>
    <w:p w:rsidR="00C65617" w:rsidRDefault="00C65617" w:rsidP="00C65617"/>
    <w:p w:rsidR="00C65617" w:rsidRDefault="00C65617" w:rsidP="00C65617"/>
    <w:p w:rsidR="00C65617" w:rsidRDefault="00C65617" w:rsidP="00173502">
      <w:pPr>
        <w:pStyle w:val="Rubrik1"/>
      </w:pPr>
      <w:bookmarkStart w:id="172" w:name="_Toc410216242"/>
      <w:r>
        <w:t>Generella regler</w:t>
      </w:r>
      <w:bookmarkEnd w:id="172"/>
    </w:p>
    <w:p w:rsidR="007B76BF" w:rsidRPr="007F1F4F" w:rsidRDefault="007B76BF" w:rsidP="007B76BF">
      <w:pPr>
        <w:pStyle w:val="Rubrik2"/>
      </w:pPr>
      <w:r w:rsidRPr="007F1F4F">
        <w:t>Format för tidpunkter</w:t>
      </w:r>
    </w:p>
    <w:p w:rsidR="007B76BF" w:rsidRPr="00A51835" w:rsidRDefault="007B76BF" w:rsidP="007B76BF">
      <w:r w:rsidRPr="00A51835">
        <w:t>Flera av tjänsterna handlar om att utbyta information om tidpunkter.</w:t>
      </w:r>
    </w:p>
    <w:p w:rsidR="007B76BF" w:rsidRPr="00A51835" w:rsidRDefault="007B76BF" w:rsidP="007B76BF">
      <w:r w:rsidRPr="00A51835">
        <w:t>Tidpunkter anges alltid på formatet ”ÅÅÅÅ-MM-DDTtt:mm:ss</w:t>
      </w:r>
      <w:r>
        <w:t>.zzz</w:t>
      </w:r>
      <w:r w:rsidRPr="00A51835">
        <w:t>”, vilket motsvara den ISO 8601 och ISO 8824-kompatibla formatbeskrivningen ”YYYY-MM-DDThh:mm:ss</w:t>
      </w:r>
      <w:r>
        <w:t>.zzz</w:t>
      </w:r>
      <w:r w:rsidRPr="00A51835">
        <w:t xml:space="preserve">”. W3C-datatypen </w:t>
      </w:r>
      <w:r w:rsidRPr="00A51835">
        <w:rPr>
          <w:i/>
        </w:rPr>
        <w:t>dateTime</w:t>
      </w:r>
      <w:r w:rsidRPr="00A51835">
        <w:t xml:space="preserve"> används för </w:t>
      </w:r>
      <w:r w:rsidR="004F2453">
        <w:t xml:space="preserve">att </w:t>
      </w:r>
      <w:r w:rsidRPr="00A51835">
        <w:t>realisera detta.</w:t>
      </w:r>
    </w:p>
    <w:p w:rsidR="007B76BF" w:rsidRPr="007F1F4F" w:rsidRDefault="007B76BF" w:rsidP="007B76BF">
      <w:pPr>
        <w:pStyle w:val="Rubrik2"/>
      </w:pPr>
      <w:r w:rsidRPr="007F1F4F">
        <w:t>Tidszon för tidpunkter</w:t>
      </w:r>
    </w:p>
    <w:p w:rsidR="007B76BF" w:rsidRPr="00703FDA" w:rsidRDefault="007B76BF" w:rsidP="007B76BF">
      <w:pPr>
        <w:rPr>
          <w:b/>
        </w:rPr>
      </w:pPr>
      <w:r w:rsidRPr="00A51835">
        <w:t>Tidszon anges inte i meddelandeformaten.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:rsidR="00B46744" w:rsidRPr="007F1F4F" w:rsidRDefault="00B46744" w:rsidP="00C772A3">
      <w:pPr>
        <w:pStyle w:val="Rubrik2"/>
      </w:pPr>
      <w:r>
        <w:t>Fel</w:t>
      </w:r>
      <w:r w:rsidRPr="007F1F4F">
        <w:t>hantering</w:t>
      </w:r>
    </w:p>
    <w:p w:rsidR="00B46744" w:rsidRDefault="00B46744" w:rsidP="00B46744">
      <w:r w:rsidRPr="00A51835">
        <w:t xml:space="preserve">Vid ett </w:t>
      </w:r>
      <w:r w:rsidRPr="00A51835">
        <w:rPr>
          <w:b/>
          <w:bCs/>
        </w:rPr>
        <w:t xml:space="preserve">tekniskt fel </w:t>
      </w:r>
      <w:r w:rsidRPr="00A51835">
        <w:t>levereras</w:t>
      </w:r>
      <w:r>
        <w:t xml:space="preserve"> ett resultat objekt med status kod ERROR och ett meddelande som i text beskriver felet</w:t>
      </w:r>
      <w:r w:rsidRPr="00A51835">
        <w:t xml:space="preserve">. Exempel på detta kan vara följdeffekter av programmeringsfel. Denna information bör loggas av </w:t>
      </w:r>
      <w:r>
        <w:t>anropande system</w:t>
      </w:r>
      <w:r w:rsidRPr="00A51835">
        <w:t xml:space="preserve">. </w:t>
      </w:r>
    </w:p>
    <w:p w:rsidR="00B46744" w:rsidRDefault="00B46744" w:rsidP="00B46744"/>
    <w:p w:rsidR="00B46744" w:rsidRPr="00A51835" w:rsidRDefault="00B46744" w:rsidP="00B46744">
      <w:r w:rsidRPr="00A51835">
        <w:t xml:space="preserve">Vid ett </w:t>
      </w:r>
      <w:r w:rsidRPr="00A51835">
        <w:rPr>
          <w:b/>
          <w:bCs/>
        </w:rPr>
        <w:t xml:space="preserve">logiskt fel i </w:t>
      </w:r>
      <w:r>
        <w:t xml:space="preserve">tjänsten </w:t>
      </w:r>
      <w:r w:rsidRPr="00A51835">
        <w:t xml:space="preserve">levereras </w:t>
      </w:r>
      <w:r w:rsidR="00521FCE">
        <w:t>ett resultat</w:t>
      </w:r>
      <w:r>
        <w:t>objekt med olika statuskod beroende på fel tillsammans med en beskrivande text. D</w:t>
      </w:r>
      <w:r w:rsidRPr="00EC18B0">
        <w:t>e</w:t>
      </w:r>
      <w:r>
        <w:t>t</w:t>
      </w:r>
      <w:r w:rsidRPr="00EC18B0">
        <w:t xml:space="preserve"> tjänstekontrakt som beskrivs i detta dokument använder </w:t>
      </w:r>
      <w:r>
        <w:t xml:space="preserve">olika statuskoder </w:t>
      </w:r>
      <w:r w:rsidRPr="00EC18B0">
        <w:t xml:space="preserve">för att underlätta felhanteringen för anropande vårdsystem. Se vidare tjänstekontrakten för vilka </w:t>
      </w:r>
      <w:r>
        <w:t xml:space="preserve">statuskoder </w:t>
      </w:r>
      <w:r w:rsidRPr="00EC18B0">
        <w:t>som är definierade.</w:t>
      </w:r>
    </w:p>
    <w:p w:rsidR="00C65617" w:rsidRDefault="00C65617" w:rsidP="00C772A3">
      <w:pPr>
        <w:pStyle w:val="Rubrik2"/>
      </w:pPr>
      <w:r>
        <w:t>Säkerhet</w:t>
      </w:r>
    </w:p>
    <w:p w:rsidR="00C65617" w:rsidRPr="001E2DE9" w:rsidRDefault="00C65617" w:rsidP="00C65617">
      <w:pPr>
        <w:pStyle w:val="Rubrik3"/>
      </w:pPr>
      <w:r w:rsidRPr="001129DE">
        <w:t xml:space="preserve">Förlitande </w:t>
      </w:r>
      <w:r>
        <w:t>parter</w:t>
      </w:r>
      <w:r w:rsidRPr="001129DE">
        <w:t xml:space="preserve"> enligt RIV TA Basic </w:t>
      </w:r>
      <w:proofErr w:type="spellStart"/>
      <w:r w:rsidRPr="001129DE">
        <w:t>Profile</w:t>
      </w:r>
      <w:proofErr w:type="spellEnd"/>
    </w:p>
    <w:p w:rsidR="00C65617" w:rsidRDefault="00C65617" w:rsidP="00C65617">
      <w:r w:rsidRPr="00A51835">
        <w:t xml:space="preserve">Tjänsterna följer RIV Tekniska Anvisningar Basic Profile 2.1, vilket innebär att ett tekniskt trust-förhållande krävs mellan tjänstekonsumenten och tjänsteproducenten, baserat på att att konsument och producent ömsesidigt kan verifera det andra systemet via dess funktionscertifikat. </w:t>
      </w:r>
      <w:r>
        <w:t>Se vidare [RIV TA 2].</w:t>
      </w:r>
    </w:p>
    <w:p w:rsidR="00E21E66" w:rsidRDefault="00C65617" w:rsidP="00C65617">
      <w:pPr>
        <w:pStyle w:val="Rubrik3"/>
      </w:pPr>
      <w:r>
        <w:t>Behörighetsstyrning</w:t>
      </w:r>
    </w:p>
    <w:p w:rsidR="00E21E66" w:rsidRDefault="00E21E66" w:rsidP="00C65617">
      <w:r w:rsidRPr="00A51835">
        <w:t>Kontroll av att anropande system har rätt att anropa tjänst</w:t>
      </w:r>
      <w:r w:rsidR="00833CC4">
        <w:t>en</w:t>
      </w:r>
      <w:r>
        <w:t>.</w:t>
      </w:r>
    </w:p>
    <w:p w:rsidR="00C65617" w:rsidRPr="001F2C32" w:rsidRDefault="00C65617" w:rsidP="00C65617">
      <w:pPr>
        <w:pStyle w:val="Rubrik3"/>
      </w:pPr>
      <w:r>
        <w:t>Stark autentisering av slutanvändare</w:t>
      </w:r>
    </w:p>
    <w:p w:rsidR="00C65617" w:rsidRPr="00A51835" w:rsidRDefault="00955B38" w:rsidP="00C65617">
      <w:r>
        <w:t>På loggtjänsten</w:t>
      </w:r>
      <w:r w:rsidR="00C65617" w:rsidRPr="00A51835">
        <w:t xml:space="preserve"> åligger krav på vårdgivaren att tillse att all åtkomst sker genom att användarna är starkt autentiserade och inte får åtkomst till mer uppgifter än nödvändigt i enlighet socialstyrelsens föreskrifter (SOSFS 2008:14). Dessa krav måste hanteras av det system som konsumerar tjänsterna enligt kontraktet. Om man som exempel bygger ett webbgränssnitt för </w:t>
      </w:r>
      <w:r w:rsidR="00796200">
        <w:t>logg</w:t>
      </w:r>
      <w:r w:rsidR="00C65617" w:rsidRPr="00A51835">
        <w:t>administration baserat på tjänstekontraktet för administration, behöver webbgränssnittet realisera dessa säkerhetskrav.</w:t>
      </w:r>
    </w:p>
    <w:p w:rsidR="00C65617" w:rsidRDefault="00C65617" w:rsidP="00C772A3">
      <w:pPr>
        <w:pStyle w:val="Rubrik2"/>
      </w:pPr>
      <w:r>
        <w:t>Hantering av otillgänglighet</w:t>
      </w:r>
    </w:p>
    <w:p w:rsidR="00C65617" w:rsidRPr="00F539C2" w:rsidRDefault="00796200" w:rsidP="00C65617">
      <w:r>
        <w:t>Tjänstekontraktet</w:t>
      </w:r>
      <w:r w:rsidR="00C65617" w:rsidRPr="00F539C2">
        <w:t xml:space="preserve"> stödjer en arkitektur där där det är möjl</w:t>
      </w:r>
      <w:r>
        <w:t>igt att integrera mot tjänsten</w:t>
      </w:r>
      <w:r w:rsidR="00C65617" w:rsidRPr="00F539C2">
        <w:t xml:space="preserve"> utan att skapa ett hårt beroende i run-time.</w:t>
      </w:r>
    </w:p>
    <w:p w:rsidR="00C65617" w:rsidRDefault="00C65617" w:rsidP="00C65617"/>
    <w:p w:rsidR="00B46744" w:rsidRDefault="00B46744" w:rsidP="00C65617"/>
    <w:p w:rsidR="00C65617" w:rsidRDefault="00C65617" w:rsidP="00C65617">
      <w:pPr>
        <w:rPr>
          <w:rFonts w:ascii="Arial" w:hAnsi="Arial"/>
          <w:b/>
          <w:noProof w:val="0"/>
          <w:kern w:val="32"/>
          <w:sz w:val="24"/>
          <w:szCs w:val="28"/>
        </w:rPr>
      </w:pPr>
    </w:p>
    <w:p w:rsidR="00C65617" w:rsidRDefault="00C65617" w:rsidP="00C65617">
      <w:pPr>
        <w:pStyle w:val="Rubrik2"/>
      </w:pPr>
      <w:r>
        <w:t>Logisk adressering</w:t>
      </w:r>
    </w:p>
    <w:p w:rsidR="008152C1" w:rsidRDefault="008152C1" w:rsidP="008152C1">
      <w:r w:rsidRPr="00A51835">
        <w:t xml:space="preserve">Alla tjänster i tjänstegränssnitten följer RIV-TA-profilens standard för logisk adressering. Med logisk adressering ges möjligheten att kunna ange en logisk adress/mottagare i det fall en tjänsteväxel (tjänsteplattform) används. </w:t>
      </w:r>
    </w:p>
    <w:p w:rsidR="008152C1" w:rsidRPr="00A51835" w:rsidRDefault="008152C1" w:rsidP="008152C1">
      <w:pPr>
        <w:rPr>
          <w:color w:val="auto"/>
        </w:rPr>
      </w:pPr>
      <w:r w:rsidRPr="00A51835">
        <w:rPr>
          <w:color w:val="auto"/>
        </w:rPr>
        <w:t xml:space="preserve">Logisk adressat skall anges även om </w:t>
      </w:r>
      <w:r>
        <w:rPr>
          <w:color w:val="auto"/>
        </w:rPr>
        <w:t>loggtjänsten</w:t>
      </w:r>
      <w:r w:rsidRPr="00A51835">
        <w:rPr>
          <w:color w:val="auto"/>
        </w:rPr>
        <w:t xml:space="preserve"> inte går via en tjänsteväxel.</w:t>
      </w:r>
    </w:p>
    <w:p w:rsidR="008152C1" w:rsidRDefault="008152C1" w:rsidP="008152C1"/>
    <w:p w:rsidR="008152C1" w:rsidRPr="009B415D" w:rsidRDefault="008152C1" w:rsidP="008152C1">
      <w:r w:rsidRPr="00A51835">
        <w:t xml:space="preserve">Alla tjänster har ett obligatoriskt </w:t>
      </w:r>
      <w:r>
        <w:t xml:space="preserve">meddelandefält </w:t>
      </w:r>
      <w:r w:rsidRPr="00A51835">
        <w:t xml:space="preserve">där mottagande vårdgivares Id (t.ex. HSA-id) skall anges som logisk adressat. För de generella tjänsterna som inte har en specifik organisationstillhörighet skall Ineras nationella HSA-id </w:t>
      </w:r>
      <w:r w:rsidRPr="00A51835">
        <w:rPr>
          <w:b/>
          <w:i/>
          <w:iCs/>
        </w:rPr>
        <w:t>SE165565594230-1000</w:t>
      </w:r>
      <w:r w:rsidRPr="00A51835">
        <w:rPr>
          <w:iCs/>
        </w:rPr>
        <w:t xml:space="preserve"> anges. Dessa tjänster representerar en nationell nivå och hanterar alla informationsposter</w:t>
      </w:r>
      <w:r w:rsidR="00C50B4D">
        <w:rPr>
          <w:iCs/>
        </w:rPr>
        <w:t xml:space="preserve"> lagrade av de gemensamma tjänsterna, ex NPÖ, Swevac osv</w:t>
      </w:r>
      <w:r w:rsidRPr="00A51835">
        <w:rPr>
          <w:iCs/>
        </w:rPr>
        <w:t>.</w:t>
      </w:r>
      <w:r w:rsidR="003A62C6">
        <w:rPr>
          <w:iCs/>
        </w:rPr>
        <w:t xml:space="preserve"> I annat fall anges HSA-id för den organisation vars tjänst adresseras (t.ex. HSA-id för Region Skåne) </w:t>
      </w:r>
      <w:r w:rsidRPr="00A51835">
        <w:rPr>
          <w:iCs/>
        </w:rPr>
        <w:t xml:space="preserve"> </w:t>
      </w:r>
      <w:r>
        <w:rPr>
          <w:iCs/>
        </w:rPr>
        <w:t>Se tabellen nedan hur adressat skall anges.</w:t>
      </w:r>
    </w:p>
    <w:p w:rsidR="00C65617" w:rsidRPr="009B415D" w:rsidRDefault="00C65617" w:rsidP="00C65617"/>
    <w:p w:rsidR="00C65617" w:rsidRPr="0030781D" w:rsidRDefault="00C65617" w:rsidP="00C65617">
      <w:pPr>
        <w:jc w:val="both"/>
        <w:rPr>
          <w:highlight w:val="yellow"/>
        </w:rPr>
      </w:pPr>
    </w:p>
    <w:tbl>
      <w:tblPr>
        <w:tblStyle w:val="Tabellrutnt"/>
        <w:tblW w:w="9268" w:type="dxa"/>
        <w:jc w:val="center"/>
        <w:tblLayout w:type="fixed"/>
        <w:tblLook w:val="04A0" w:firstRow="1" w:lastRow="0" w:firstColumn="1" w:lastColumn="0" w:noHBand="0" w:noVBand="1"/>
      </w:tblPr>
      <w:tblGrid>
        <w:gridCol w:w="4374"/>
        <w:gridCol w:w="4894"/>
      </w:tblGrid>
      <w:tr w:rsidR="00C65617" w:rsidRPr="0030781D" w:rsidTr="005C42FA">
        <w:trPr>
          <w:trHeight w:val="292"/>
          <w:jc w:val="center"/>
        </w:trPr>
        <w:tc>
          <w:tcPr>
            <w:tcW w:w="4374" w:type="dxa"/>
            <w:shd w:val="clear" w:color="auto" w:fill="D9D9D9" w:themeFill="background1" w:themeFillShade="D9"/>
            <w:vAlign w:val="center"/>
          </w:tcPr>
          <w:p w:rsidR="00C65617" w:rsidRPr="0030781D" w:rsidRDefault="00C65617" w:rsidP="005C42FA">
            <w:pPr>
              <w:jc w:val="both"/>
              <w:rPr>
                <w:b/>
                <w:highlight w:val="yellow"/>
              </w:rPr>
            </w:pPr>
            <w:r>
              <w:rPr>
                <w:b/>
              </w:rPr>
              <w:t>Tjänst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:rsidR="00C65617" w:rsidRPr="0030781D" w:rsidRDefault="00C65617" w:rsidP="005C42FA">
            <w:pPr>
              <w:jc w:val="both"/>
              <w:rPr>
                <w:b/>
                <w:highlight w:val="yellow"/>
              </w:rPr>
            </w:pPr>
            <w:r w:rsidRPr="00724DB3">
              <w:rPr>
                <w:b/>
              </w:rPr>
              <w:t>Logisk adressat</w:t>
            </w:r>
          </w:p>
        </w:tc>
      </w:tr>
      <w:tr w:rsidR="00C65617" w:rsidRPr="0030781D" w:rsidTr="005C42FA">
        <w:trPr>
          <w:jc w:val="center"/>
        </w:trPr>
        <w:tc>
          <w:tcPr>
            <w:tcW w:w="4374" w:type="dxa"/>
          </w:tcPr>
          <w:p w:rsidR="00C65617" w:rsidRPr="00724DB3" w:rsidRDefault="00847071" w:rsidP="005C42FA">
            <w:r>
              <w:t>Store</w:t>
            </w:r>
            <w:r w:rsidR="00300002">
              <w:t>Log</w:t>
            </w:r>
          </w:p>
        </w:tc>
        <w:tc>
          <w:tcPr>
            <w:tcW w:w="4894" w:type="dxa"/>
          </w:tcPr>
          <w:p w:rsidR="00C65617" w:rsidRPr="00C022AF" w:rsidRDefault="00A63974" w:rsidP="00AC1327">
            <w:r>
              <w:t xml:space="preserve">Om anropet sker till den gemensamma tjänsten för nationella tjänster skall Inera’s HSA-id, </w:t>
            </w:r>
            <w:r w:rsidRPr="00A51835">
              <w:rPr>
                <w:b/>
                <w:i/>
                <w:iCs/>
              </w:rPr>
              <w:t>SE165565594230-1000</w:t>
            </w:r>
            <w:r>
              <w:rPr>
                <w:b/>
                <w:i/>
              </w:rPr>
              <w:t xml:space="preserve"> </w:t>
            </w:r>
            <w:r>
              <w:t>anges</w:t>
            </w:r>
            <w:r>
              <w:rPr>
                <w:b/>
                <w:i/>
                <w:iCs/>
              </w:rPr>
              <w:t xml:space="preserve">, </w:t>
            </w:r>
            <w:r>
              <w:rPr>
                <w:iCs/>
              </w:rPr>
              <w:t xml:space="preserve">i annat fall anges </w:t>
            </w:r>
            <w:r>
              <w:t>HSA-id för den organisation (vårdgivare) vars tjänst adresseras (t ex HSA-id för Region Skåne</w:t>
            </w:r>
            <w:r w:rsidR="00F54EFF">
              <w:t>)</w:t>
            </w:r>
          </w:p>
        </w:tc>
      </w:tr>
      <w:tr w:rsidR="000875CA" w:rsidRPr="0030781D" w:rsidTr="005C42FA">
        <w:trPr>
          <w:jc w:val="center"/>
        </w:trPr>
        <w:tc>
          <w:tcPr>
            <w:tcW w:w="4374" w:type="dxa"/>
          </w:tcPr>
          <w:p w:rsidR="000875CA" w:rsidRDefault="000875CA" w:rsidP="005C42FA">
            <w:proofErr w:type="spellStart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etLogsForCareProvider</w:t>
            </w:r>
            <w:proofErr w:type="spellEnd"/>
          </w:p>
        </w:tc>
        <w:tc>
          <w:tcPr>
            <w:tcW w:w="4894" w:type="dxa"/>
          </w:tcPr>
          <w:p w:rsidR="000875CA" w:rsidRPr="00A51835" w:rsidRDefault="00A63974" w:rsidP="00AC1327">
            <w:r>
              <w:t>Se ovan</w:t>
            </w:r>
          </w:p>
        </w:tc>
      </w:tr>
      <w:tr w:rsidR="000875CA" w:rsidRPr="0030781D" w:rsidTr="005C42FA">
        <w:trPr>
          <w:jc w:val="center"/>
        </w:trPr>
        <w:tc>
          <w:tcPr>
            <w:tcW w:w="4374" w:type="dxa"/>
          </w:tcPr>
          <w:p w:rsidR="000875CA" w:rsidRDefault="000875CA" w:rsidP="005C42FA">
            <w:proofErr w:type="spellStart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</w:t>
            </w:r>
            <w:r w:rsidR="00BE7DD9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User</w:t>
            </w:r>
            <w:proofErr w:type="spellEnd"/>
          </w:p>
        </w:tc>
        <w:tc>
          <w:tcPr>
            <w:tcW w:w="4894" w:type="dxa"/>
          </w:tcPr>
          <w:p w:rsidR="000875CA" w:rsidRPr="00A51835" w:rsidRDefault="002F54BE" w:rsidP="00AC1327">
            <w:r>
              <w:t>Se ovan</w:t>
            </w:r>
          </w:p>
        </w:tc>
      </w:tr>
      <w:tr w:rsidR="000875CA" w:rsidRPr="0030781D" w:rsidTr="005C42FA">
        <w:trPr>
          <w:jc w:val="center"/>
        </w:trPr>
        <w:tc>
          <w:tcPr>
            <w:tcW w:w="4374" w:type="dxa"/>
          </w:tcPr>
          <w:p w:rsidR="000875CA" w:rsidRDefault="000875CA" w:rsidP="005C42FA">
            <w:proofErr w:type="spellStart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etLogsForPatient</w:t>
            </w:r>
            <w:proofErr w:type="spellEnd"/>
          </w:p>
        </w:tc>
        <w:tc>
          <w:tcPr>
            <w:tcW w:w="4894" w:type="dxa"/>
          </w:tcPr>
          <w:p w:rsidR="000875CA" w:rsidRPr="00A51835" w:rsidRDefault="002F54BE" w:rsidP="00AC1327">
            <w:r>
              <w:t>Se ovan</w:t>
            </w:r>
          </w:p>
        </w:tc>
      </w:tr>
      <w:tr w:rsidR="000875CA" w:rsidRPr="0030781D" w:rsidTr="005C42FA">
        <w:trPr>
          <w:jc w:val="center"/>
        </w:trPr>
        <w:tc>
          <w:tcPr>
            <w:tcW w:w="4374" w:type="dxa"/>
          </w:tcPr>
          <w:p w:rsidR="000875CA" w:rsidRDefault="000875CA" w:rsidP="00BE7DD9">
            <w:proofErr w:type="spellStart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</w:t>
            </w:r>
            <w:r w:rsidR="00BE7DD9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Access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LogsForPatient</w:t>
            </w:r>
            <w:proofErr w:type="spellEnd"/>
          </w:p>
        </w:tc>
        <w:tc>
          <w:tcPr>
            <w:tcW w:w="4894" w:type="dxa"/>
          </w:tcPr>
          <w:p w:rsidR="000875CA" w:rsidRPr="00A51835" w:rsidRDefault="002F54BE" w:rsidP="00AC1327">
            <w:r>
              <w:t>Se ovan</w:t>
            </w:r>
          </w:p>
        </w:tc>
      </w:tr>
      <w:tr w:rsidR="000875CA" w:rsidRPr="0030781D" w:rsidTr="005C42FA">
        <w:trPr>
          <w:jc w:val="center"/>
        </w:trPr>
        <w:tc>
          <w:tcPr>
            <w:tcW w:w="4374" w:type="dxa"/>
          </w:tcPr>
          <w:p w:rsidR="000875CA" w:rsidRDefault="000875CA" w:rsidP="005C42FA">
            <w:proofErr w:type="spellStart"/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etInfoLogs</w:t>
            </w:r>
            <w:r w:rsidR="00BE7DD9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ForCareProvider</w:t>
            </w:r>
            <w:proofErr w:type="spellEnd"/>
          </w:p>
        </w:tc>
        <w:tc>
          <w:tcPr>
            <w:tcW w:w="4894" w:type="dxa"/>
          </w:tcPr>
          <w:p w:rsidR="000875CA" w:rsidRPr="00A51835" w:rsidRDefault="002F54BE" w:rsidP="00AC1327">
            <w:r>
              <w:t>Se ovan</w:t>
            </w:r>
          </w:p>
        </w:tc>
      </w:tr>
      <w:tr w:rsidR="000875CA" w:rsidRPr="0030781D" w:rsidTr="005C42FA">
        <w:trPr>
          <w:jc w:val="center"/>
        </w:trPr>
        <w:tc>
          <w:tcPr>
            <w:tcW w:w="4374" w:type="dxa"/>
          </w:tcPr>
          <w:p w:rsidR="000875CA" w:rsidRDefault="000875CA" w:rsidP="005C42FA">
            <w:proofErr w:type="spellStart"/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GetInfoLogsForPatient</w:t>
            </w:r>
            <w:proofErr w:type="spellEnd"/>
          </w:p>
        </w:tc>
        <w:tc>
          <w:tcPr>
            <w:tcW w:w="4894" w:type="dxa"/>
          </w:tcPr>
          <w:p w:rsidR="000875CA" w:rsidRPr="00A51835" w:rsidRDefault="002F54BE" w:rsidP="00AC1327">
            <w:r>
              <w:t>Se ovan</w:t>
            </w:r>
          </w:p>
        </w:tc>
      </w:tr>
    </w:tbl>
    <w:p w:rsidR="00C65617" w:rsidRDefault="00C65617" w:rsidP="00C65617">
      <w:pPr>
        <w:jc w:val="both"/>
        <w:rPr>
          <w:highlight w:val="yellow"/>
        </w:rPr>
      </w:pPr>
    </w:p>
    <w:p w:rsidR="00D55E28" w:rsidRDefault="00D55E28" w:rsidP="00AC1327">
      <w:pPr>
        <w:pStyle w:val="Rubrik2"/>
        <w:rPr>
          <w:highlight w:val="yellow"/>
        </w:rPr>
      </w:pPr>
      <w:r>
        <w:rPr>
          <w:highlight w:val="yellow"/>
        </w:rPr>
        <w:t>Samverkan i aggregerande tjänster</w:t>
      </w:r>
    </w:p>
    <w:p w:rsidR="00D55E28" w:rsidRPr="00FF7EB6" w:rsidRDefault="00FF7EB6">
      <w:pPr>
        <w:jc w:val="both"/>
        <w:rPr>
          <w:highlight w:val="yellow"/>
        </w:rPr>
      </w:pPr>
      <w:r w:rsidRPr="00FF7EB6">
        <w:rPr>
          <w:highlight w:val="yellow"/>
        </w:rPr>
        <w:t>Arkitekturen</w:t>
      </w:r>
      <w:r w:rsidR="0048623E">
        <w:rPr>
          <w:highlight w:val="yellow"/>
        </w:rPr>
        <w:t xml:space="preserve"> i logtjänsten</w:t>
      </w:r>
      <w:r w:rsidRPr="00FF7EB6">
        <w:rPr>
          <w:highlight w:val="yellow"/>
        </w:rPr>
        <w:t xml:space="preserve"> har idag inget stöd för aggregering enligt T-boken med hjälp av engagemangsi</w:t>
      </w:r>
      <w:r w:rsidR="0048623E">
        <w:rPr>
          <w:highlight w:val="yellow"/>
        </w:rPr>
        <w:t>n</w:t>
      </w:r>
      <w:r w:rsidRPr="00FF7EB6">
        <w:rPr>
          <w:highlight w:val="yellow"/>
        </w:rPr>
        <w:t>d</w:t>
      </w:r>
      <w:r w:rsidR="0048623E">
        <w:rPr>
          <w:highlight w:val="yellow"/>
        </w:rPr>
        <w:t>ex</w:t>
      </w:r>
      <w:r w:rsidRPr="00FF7EB6">
        <w:rPr>
          <w:highlight w:val="yellow"/>
        </w:rPr>
        <w:t xml:space="preserve">. Det finns inget index som entydigt kan peka ut var det kan finnas en logpost för ex. en patient. En konsumerande tjänst kan dock m.h.a tjänsten </w:t>
      </w:r>
      <w:r w:rsidRPr="00AC1327">
        <w:rPr>
          <w:b/>
          <w:i/>
          <w:highlight w:val="yellow"/>
        </w:rPr>
        <w:t>GetLogicalAddressByServiceContrac</w:t>
      </w:r>
      <w:r w:rsidRPr="00AC1327">
        <w:rPr>
          <w:highlight w:val="yellow"/>
        </w:rPr>
        <w:t xml:space="preserve">t i domänen </w:t>
      </w:r>
      <w:r w:rsidRPr="00AC1327">
        <w:rPr>
          <w:b/>
          <w:i/>
          <w:highlight w:val="yellow"/>
        </w:rPr>
        <w:t>infrastructure:itintegration:registry</w:t>
      </w:r>
      <w:r w:rsidRPr="00FF7EB6">
        <w:rPr>
          <w:highlight w:val="yellow"/>
        </w:rPr>
        <w:t xml:space="preserve"> få information om vilka producenter det finns av önskat kontrakt. </w:t>
      </w:r>
      <w:r w:rsidR="00D55E28" w:rsidRPr="00FF7EB6">
        <w:rPr>
          <w:highlight w:val="yellow"/>
        </w:rPr>
        <w:t xml:space="preserve">Detta kan </w:t>
      </w:r>
      <w:r>
        <w:rPr>
          <w:highlight w:val="yellow"/>
        </w:rPr>
        <w:t xml:space="preserve">dock </w:t>
      </w:r>
      <w:r w:rsidR="00D55E28" w:rsidRPr="00FF7EB6">
        <w:rPr>
          <w:highlight w:val="yellow"/>
        </w:rPr>
        <w:t>innebära att anrop kan ske till en producent som ej har logposter (se aktuellt AB).</w:t>
      </w:r>
      <w:r w:rsidR="00C50B4D">
        <w:rPr>
          <w:highlight w:val="yellow"/>
        </w:rPr>
        <w:t xml:space="preserve"> </w:t>
      </w:r>
    </w:p>
    <w:p w:rsidR="00D55E28" w:rsidRDefault="00D55E28" w:rsidP="00C65617">
      <w:pPr>
        <w:jc w:val="both"/>
        <w:rPr>
          <w:highlight w:val="yellow"/>
        </w:rPr>
      </w:pPr>
    </w:p>
    <w:p w:rsidR="00C65617" w:rsidRPr="0072532D" w:rsidRDefault="00C65617" w:rsidP="00C772A3">
      <w:pPr>
        <w:pStyle w:val="Rubrik2"/>
      </w:pPr>
      <w:bookmarkStart w:id="173" w:name="_Toc320790334"/>
      <w:bookmarkStart w:id="174" w:name="_Toc320791388"/>
      <w:bookmarkStart w:id="175" w:name="_Toc320794552"/>
      <w:bookmarkStart w:id="176" w:name="_Toc320795606"/>
      <w:bookmarkStart w:id="177" w:name="_Toc320796660"/>
      <w:bookmarkStart w:id="178" w:name="_Toc320790335"/>
      <w:bookmarkStart w:id="179" w:name="_Toc320791389"/>
      <w:bookmarkStart w:id="180" w:name="_Toc320794553"/>
      <w:bookmarkStart w:id="181" w:name="_Toc320795607"/>
      <w:bookmarkStart w:id="182" w:name="_Toc320796661"/>
      <w:bookmarkStart w:id="183" w:name="_Toc320790345"/>
      <w:bookmarkStart w:id="184" w:name="_Toc320791399"/>
      <w:bookmarkStart w:id="185" w:name="_Toc320794563"/>
      <w:bookmarkStart w:id="186" w:name="_Toc320795617"/>
      <w:bookmarkStart w:id="187" w:name="_Toc320796671"/>
      <w:bookmarkStart w:id="188" w:name="_Toc320790346"/>
      <w:bookmarkStart w:id="189" w:name="_Toc320791400"/>
      <w:bookmarkStart w:id="190" w:name="_Toc320794564"/>
      <w:bookmarkStart w:id="191" w:name="_Toc320795618"/>
      <w:bookmarkStart w:id="192" w:name="_Toc320796672"/>
      <w:bookmarkStart w:id="193" w:name="_Toc320790350"/>
      <w:bookmarkStart w:id="194" w:name="_Toc320791404"/>
      <w:bookmarkStart w:id="195" w:name="_Toc320794568"/>
      <w:bookmarkStart w:id="196" w:name="_Toc320795622"/>
      <w:bookmarkStart w:id="197" w:name="_Toc320796676"/>
      <w:bookmarkStart w:id="198" w:name="_Toc320790351"/>
      <w:bookmarkStart w:id="199" w:name="_Toc320791405"/>
      <w:bookmarkStart w:id="200" w:name="_Toc320794569"/>
      <w:bookmarkStart w:id="201" w:name="_Toc320795623"/>
      <w:bookmarkStart w:id="202" w:name="_Toc320796677"/>
      <w:bookmarkStart w:id="203" w:name="_Toc320790367"/>
      <w:bookmarkStart w:id="204" w:name="_Toc320791421"/>
      <w:bookmarkStart w:id="205" w:name="_Toc320794585"/>
      <w:bookmarkStart w:id="206" w:name="_Toc320795639"/>
      <w:bookmarkStart w:id="207" w:name="_Toc320796693"/>
      <w:bookmarkStart w:id="208" w:name="_Toc320790370"/>
      <w:bookmarkStart w:id="209" w:name="_Toc320791424"/>
      <w:bookmarkStart w:id="210" w:name="_Toc320794588"/>
      <w:bookmarkStart w:id="211" w:name="_Toc320795642"/>
      <w:bookmarkStart w:id="212" w:name="_Toc320796696"/>
      <w:bookmarkStart w:id="213" w:name="_Toc320790373"/>
      <w:bookmarkStart w:id="214" w:name="_Toc320791427"/>
      <w:bookmarkStart w:id="215" w:name="_Toc320794591"/>
      <w:bookmarkStart w:id="216" w:name="_Toc320795645"/>
      <w:bookmarkStart w:id="217" w:name="_Toc320796699"/>
      <w:bookmarkStart w:id="218" w:name="_Toc320790376"/>
      <w:bookmarkStart w:id="219" w:name="_Toc320791430"/>
      <w:bookmarkStart w:id="220" w:name="_Toc320794594"/>
      <w:bookmarkStart w:id="221" w:name="_Toc320795648"/>
      <w:bookmarkStart w:id="222" w:name="_Toc320796702"/>
      <w:bookmarkStart w:id="223" w:name="_Toc320790379"/>
      <w:bookmarkStart w:id="224" w:name="_Toc320791433"/>
      <w:bookmarkStart w:id="225" w:name="_Toc320794597"/>
      <w:bookmarkStart w:id="226" w:name="_Toc320795651"/>
      <w:bookmarkStart w:id="227" w:name="_Toc320796705"/>
      <w:bookmarkStart w:id="228" w:name="_Toc320790382"/>
      <w:bookmarkStart w:id="229" w:name="_Toc320791436"/>
      <w:bookmarkStart w:id="230" w:name="_Toc320794600"/>
      <w:bookmarkStart w:id="231" w:name="_Toc320795654"/>
      <w:bookmarkStart w:id="232" w:name="_Toc320796708"/>
      <w:bookmarkStart w:id="233" w:name="_Toc320790385"/>
      <w:bookmarkStart w:id="234" w:name="_Toc320791439"/>
      <w:bookmarkStart w:id="235" w:name="_Toc320794603"/>
      <w:bookmarkStart w:id="236" w:name="_Toc320795657"/>
      <w:bookmarkStart w:id="237" w:name="_Toc320796711"/>
      <w:bookmarkStart w:id="238" w:name="_Toc320790408"/>
      <w:bookmarkStart w:id="239" w:name="_Toc320791462"/>
      <w:bookmarkStart w:id="240" w:name="_Toc320794626"/>
      <w:bookmarkStart w:id="241" w:name="_Toc320795680"/>
      <w:bookmarkStart w:id="242" w:name="_Toc320796734"/>
      <w:bookmarkStart w:id="243" w:name="_Toc320790429"/>
      <w:bookmarkStart w:id="244" w:name="_Toc320791483"/>
      <w:bookmarkStart w:id="245" w:name="_Toc320794647"/>
      <w:bookmarkStart w:id="246" w:name="_Toc320795701"/>
      <w:bookmarkStart w:id="247" w:name="_Toc320796755"/>
      <w:bookmarkStart w:id="248" w:name="_Toc320790431"/>
      <w:bookmarkStart w:id="249" w:name="_Toc320791485"/>
      <w:bookmarkStart w:id="250" w:name="_Toc320794649"/>
      <w:bookmarkStart w:id="251" w:name="_Toc320795703"/>
      <w:bookmarkStart w:id="252" w:name="_Toc320796757"/>
      <w:bookmarkStart w:id="253" w:name="_Toc320790460"/>
      <w:bookmarkStart w:id="254" w:name="_Toc320791514"/>
      <w:bookmarkStart w:id="255" w:name="_Toc320794678"/>
      <w:bookmarkStart w:id="256" w:name="_Toc320795732"/>
      <w:bookmarkStart w:id="257" w:name="_Toc320796786"/>
      <w:bookmarkStart w:id="258" w:name="_Toc320790473"/>
      <w:bookmarkStart w:id="259" w:name="_Toc320791527"/>
      <w:bookmarkStart w:id="260" w:name="_Toc320794691"/>
      <w:bookmarkStart w:id="261" w:name="_Toc320795745"/>
      <w:bookmarkStart w:id="262" w:name="_Toc320796799"/>
      <w:bookmarkStart w:id="263" w:name="_Toc320790490"/>
      <w:bookmarkStart w:id="264" w:name="_Toc320791544"/>
      <w:bookmarkStart w:id="265" w:name="_Toc320794708"/>
      <w:bookmarkStart w:id="266" w:name="_Toc320795762"/>
      <w:bookmarkStart w:id="267" w:name="_Toc320796816"/>
      <w:bookmarkStart w:id="268" w:name="_Toc320790510"/>
      <w:bookmarkStart w:id="269" w:name="_Toc320791564"/>
      <w:bookmarkStart w:id="270" w:name="_Toc320794728"/>
      <w:bookmarkStart w:id="271" w:name="_Toc320795782"/>
      <w:bookmarkStart w:id="272" w:name="_Toc320796836"/>
      <w:bookmarkStart w:id="273" w:name="_Toc320790545"/>
      <w:bookmarkStart w:id="274" w:name="_Toc320791599"/>
      <w:bookmarkStart w:id="275" w:name="_Toc320794763"/>
      <w:bookmarkStart w:id="276" w:name="_Toc320795817"/>
      <w:bookmarkStart w:id="277" w:name="_Toc320796871"/>
      <w:bookmarkStart w:id="278" w:name="_Toc320790573"/>
      <w:bookmarkStart w:id="279" w:name="_Toc320791627"/>
      <w:bookmarkStart w:id="280" w:name="_Toc320794791"/>
      <w:bookmarkStart w:id="281" w:name="_Toc320795845"/>
      <w:bookmarkStart w:id="282" w:name="_Toc320796899"/>
      <w:bookmarkStart w:id="283" w:name="_Toc320790591"/>
      <w:bookmarkStart w:id="284" w:name="_Toc320791645"/>
      <w:bookmarkStart w:id="285" w:name="_Toc320794809"/>
      <w:bookmarkStart w:id="286" w:name="_Toc320795863"/>
      <w:bookmarkStart w:id="287" w:name="_Toc320796917"/>
      <w:bookmarkStart w:id="288" w:name="_Toc320790620"/>
      <w:bookmarkStart w:id="289" w:name="_Toc320791674"/>
      <w:bookmarkStart w:id="290" w:name="_Toc320794838"/>
      <w:bookmarkStart w:id="291" w:name="_Toc320795892"/>
      <w:bookmarkStart w:id="292" w:name="_Toc320796946"/>
      <w:bookmarkStart w:id="293" w:name="_Toc320790646"/>
      <w:bookmarkStart w:id="294" w:name="_Toc320791700"/>
      <w:bookmarkStart w:id="295" w:name="_Toc320794864"/>
      <w:bookmarkStart w:id="296" w:name="_Toc320795918"/>
      <w:bookmarkStart w:id="297" w:name="_Toc320796972"/>
      <w:bookmarkStart w:id="298" w:name="_Toc320790659"/>
      <w:bookmarkStart w:id="299" w:name="_Toc320791713"/>
      <w:bookmarkStart w:id="300" w:name="_Toc320794877"/>
      <w:bookmarkStart w:id="301" w:name="_Toc320795931"/>
      <w:bookmarkStart w:id="302" w:name="_Toc320796985"/>
      <w:bookmarkStart w:id="303" w:name="_Toc320790660"/>
      <w:bookmarkStart w:id="304" w:name="_Toc320791714"/>
      <w:bookmarkStart w:id="305" w:name="_Toc320794878"/>
      <w:bookmarkStart w:id="306" w:name="_Toc320795932"/>
      <w:bookmarkStart w:id="307" w:name="_Toc320796986"/>
      <w:bookmarkStart w:id="308" w:name="_Toc320790661"/>
      <w:bookmarkStart w:id="309" w:name="_Toc320791715"/>
      <w:bookmarkStart w:id="310" w:name="_Toc320794879"/>
      <w:bookmarkStart w:id="311" w:name="_Toc320795933"/>
      <w:bookmarkStart w:id="312" w:name="_Toc320796987"/>
      <w:bookmarkStart w:id="313" w:name="_Toc320790663"/>
      <w:bookmarkStart w:id="314" w:name="_Toc320791717"/>
      <w:bookmarkStart w:id="315" w:name="_Toc320794881"/>
      <w:bookmarkStart w:id="316" w:name="_Toc320795935"/>
      <w:bookmarkStart w:id="317" w:name="_Toc320796989"/>
      <w:bookmarkStart w:id="318" w:name="_Toc320790676"/>
      <w:bookmarkStart w:id="319" w:name="_Toc320791730"/>
      <w:bookmarkStart w:id="320" w:name="_Toc320794894"/>
      <w:bookmarkStart w:id="321" w:name="_Toc320795948"/>
      <w:bookmarkStart w:id="322" w:name="_Toc320797002"/>
      <w:bookmarkStart w:id="323" w:name="_Toc320790677"/>
      <w:bookmarkStart w:id="324" w:name="_Toc320791731"/>
      <w:bookmarkStart w:id="325" w:name="_Toc320794895"/>
      <w:bookmarkStart w:id="326" w:name="_Toc320795949"/>
      <w:bookmarkStart w:id="327" w:name="_Toc320797003"/>
      <w:bookmarkStart w:id="328" w:name="_Toc320790678"/>
      <w:bookmarkStart w:id="329" w:name="_Toc320791732"/>
      <w:bookmarkStart w:id="330" w:name="_Toc320794896"/>
      <w:bookmarkStart w:id="331" w:name="_Toc320795950"/>
      <w:bookmarkStart w:id="332" w:name="_Toc320797004"/>
      <w:bookmarkStart w:id="333" w:name="_Toc320790679"/>
      <w:bookmarkStart w:id="334" w:name="_Toc320791733"/>
      <w:bookmarkStart w:id="335" w:name="_Toc320794897"/>
      <w:bookmarkStart w:id="336" w:name="_Toc320795951"/>
      <w:bookmarkStart w:id="337" w:name="_Toc320797005"/>
      <w:bookmarkStart w:id="338" w:name="_Toc320790680"/>
      <w:bookmarkStart w:id="339" w:name="_Toc320791734"/>
      <w:bookmarkStart w:id="340" w:name="_Toc320794898"/>
      <w:bookmarkStart w:id="341" w:name="_Toc320795952"/>
      <w:bookmarkStart w:id="342" w:name="_Toc320797006"/>
      <w:bookmarkStart w:id="343" w:name="_Toc320790681"/>
      <w:bookmarkStart w:id="344" w:name="_Toc320791735"/>
      <w:bookmarkStart w:id="345" w:name="_Toc320794899"/>
      <w:bookmarkStart w:id="346" w:name="_Toc320795953"/>
      <w:bookmarkStart w:id="347" w:name="_Toc320797007"/>
      <w:bookmarkStart w:id="348" w:name="_Toc320790682"/>
      <w:bookmarkStart w:id="349" w:name="_Toc320791736"/>
      <w:bookmarkStart w:id="350" w:name="_Toc320794900"/>
      <w:bookmarkStart w:id="351" w:name="_Toc320795954"/>
      <w:bookmarkStart w:id="352" w:name="_Toc320797008"/>
      <w:bookmarkStart w:id="353" w:name="_Toc320790683"/>
      <w:bookmarkStart w:id="354" w:name="_Toc320791737"/>
      <w:bookmarkStart w:id="355" w:name="_Toc320794901"/>
      <w:bookmarkStart w:id="356" w:name="_Toc320795955"/>
      <w:bookmarkStart w:id="357" w:name="_Toc320797009"/>
      <w:bookmarkStart w:id="358" w:name="_Toc320790684"/>
      <w:bookmarkStart w:id="359" w:name="_Toc320791738"/>
      <w:bookmarkStart w:id="360" w:name="_Toc320794902"/>
      <w:bookmarkStart w:id="361" w:name="_Toc320795956"/>
      <w:bookmarkStart w:id="362" w:name="_Toc320797010"/>
      <w:bookmarkStart w:id="363" w:name="_Toc320790685"/>
      <w:bookmarkStart w:id="364" w:name="_Toc320791739"/>
      <w:bookmarkStart w:id="365" w:name="_Toc320794903"/>
      <w:bookmarkStart w:id="366" w:name="_Toc320795957"/>
      <w:bookmarkStart w:id="367" w:name="_Toc320797011"/>
      <w:bookmarkStart w:id="368" w:name="_Toc320790686"/>
      <w:bookmarkStart w:id="369" w:name="_Toc320791740"/>
      <w:bookmarkStart w:id="370" w:name="_Toc320794904"/>
      <w:bookmarkStart w:id="371" w:name="_Toc320795958"/>
      <w:bookmarkStart w:id="372" w:name="_Toc320797012"/>
      <w:bookmarkStart w:id="373" w:name="_Toc320790687"/>
      <w:bookmarkStart w:id="374" w:name="_Toc320791741"/>
      <w:bookmarkStart w:id="375" w:name="_Toc320794905"/>
      <w:bookmarkStart w:id="376" w:name="_Toc320795959"/>
      <w:bookmarkStart w:id="377" w:name="_Toc320797013"/>
      <w:bookmarkStart w:id="378" w:name="_Toc320790688"/>
      <w:bookmarkStart w:id="379" w:name="_Toc320791742"/>
      <w:bookmarkStart w:id="380" w:name="_Toc320794906"/>
      <w:bookmarkStart w:id="381" w:name="_Toc320795960"/>
      <w:bookmarkStart w:id="382" w:name="_Toc320797014"/>
      <w:bookmarkStart w:id="383" w:name="_Toc320790689"/>
      <w:bookmarkStart w:id="384" w:name="_Toc320791743"/>
      <w:bookmarkStart w:id="385" w:name="_Toc320794907"/>
      <w:bookmarkStart w:id="386" w:name="_Toc320795961"/>
      <w:bookmarkStart w:id="387" w:name="_Toc320797015"/>
      <w:bookmarkStart w:id="388" w:name="_Toc320790690"/>
      <w:bookmarkStart w:id="389" w:name="_Toc320791744"/>
      <w:bookmarkStart w:id="390" w:name="_Toc320794908"/>
      <w:bookmarkStart w:id="391" w:name="_Toc320795962"/>
      <w:bookmarkStart w:id="392" w:name="_Toc320797016"/>
      <w:bookmarkStart w:id="393" w:name="_Toc320790703"/>
      <w:bookmarkStart w:id="394" w:name="_Toc320791757"/>
      <w:bookmarkStart w:id="395" w:name="_Toc320794921"/>
      <w:bookmarkStart w:id="396" w:name="_Toc320795975"/>
      <w:bookmarkStart w:id="397" w:name="_Toc320797029"/>
      <w:bookmarkStart w:id="398" w:name="_Toc320790724"/>
      <w:bookmarkStart w:id="399" w:name="_Toc320791778"/>
      <w:bookmarkStart w:id="400" w:name="_Toc320794942"/>
      <w:bookmarkStart w:id="401" w:name="_Toc320795996"/>
      <w:bookmarkStart w:id="402" w:name="_Toc320797050"/>
      <w:bookmarkStart w:id="403" w:name="_Toc320790729"/>
      <w:bookmarkStart w:id="404" w:name="_Toc320791783"/>
      <w:bookmarkStart w:id="405" w:name="_Toc320794947"/>
      <w:bookmarkStart w:id="406" w:name="_Toc320796001"/>
      <w:bookmarkStart w:id="407" w:name="_Toc320797055"/>
      <w:bookmarkStart w:id="408" w:name="_Toc320790745"/>
      <w:bookmarkStart w:id="409" w:name="_Toc320791799"/>
      <w:bookmarkStart w:id="410" w:name="_Toc320794963"/>
      <w:bookmarkStart w:id="411" w:name="_Toc320796017"/>
      <w:bookmarkStart w:id="412" w:name="_Toc320797071"/>
      <w:bookmarkStart w:id="413" w:name="_Toc320790747"/>
      <w:bookmarkStart w:id="414" w:name="_Toc320791801"/>
      <w:bookmarkStart w:id="415" w:name="_Toc320794965"/>
      <w:bookmarkStart w:id="416" w:name="_Toc320796019"/>
      <w:bookmarkStart w:id="417" w:name="_Toc320797073"/>
      <w:bookmarkStart w:id="418" w:name="_Toc320790748"/>
      <w:bookmarkStart w:id="419" w:name="_Toc320791802"/>
      <w:bookmarkStart w:id="420" w:name="_Toc320794966"/>
      <w:bookmarkStart w:id="421" w:name="_Toc320796020"/>
      <w:bookmarkStart w:id="422" w:name="_Toc320797074"/>
      <w:bookmarkStart w:id="423" w:name="_Toc320790749"/>
      <w:bookmarkStart w:id="424" w:name="_Toc320791803"/>
      <w:bookmarkStart w:id="425" w:name="_Toc320794967"/>
      <w:bookmarkStart w:id="426" w:name="_Toc320796021"/>
      <w:bookmarkStart w:id="427" w:name="_Toc320797075"/>
      <w:bookmarkStart w:id="428" w:name="_Toc320790750"/>
      <w:bookmarkStart w:id="429" w:name="_Toc320791804"/>
      <w:bookmarkStart w:id="430" w:name="_Toc320794968"/>
      <w:bookmarkStart w:id="431" w:name="_Toc320796022"/>
      <w:bookmarkStart w:id="432" w:name="_Toc320797076"/>
      <w:bookmarkStart w:id="433" w:name="_Toc320790751"/>
      <w:bookmarkStart w:id="434" w:name="_Toc320791805"/>
      <w:bookmarkStart w:id="435" w:name="_Toc320794969"/>
      <w:bookmarkStart w:id="436" w:name="_Toc320796023"/>
      <w:bookmarkStart w:id="437" w:name="_Toc320797077"/>
      <w:bookmarkStart w:id="438" w:name="_Toc320790753"/>
      <w:bookmarkStart w:id="439" w:name="_Toc320791807"/>
      <w:bookmarkStart w:id="440" w:name="_Toc320794971"/>
      <w:bookmarkStart w:id="441" w:name="_Toc320796025"/>
      <w:bookmarkStart w:id="442" w:name="_Toc320797079"/>
      <w:bookmarkStart w:id="443" w:name="_Toc320790766"/>
      <w:bookmarkStart w:id="444" w:name="_Toc320791820"/>
      <w:bookmarkStart w:id="445" w:name="_Toc320794984"/>
      <w:bookmarkStart w:id="446" w:name="_Toc320796038"/>
      <w:bookmarkStart w:id="447" w:name="_Toc320797092"/>
      <w:bookmarkStart w:id="448" w:name="_Toc320790767"/>
      <w:bookmarkStart w:id="449" w:name="_Toc320791821"/>
      <w:bookmarkStart w:id="450" w:name="_Toc320794985"/>
      <w:bookmarkStart w:id="451" w:name="_Toc320796039"/>
      <w:bookmarkStart w:id="452" w:name="_Toc320797093"/>
      <w:bookmarkStart w:id="453" w:name="_Toc320790768"/>
      <w:bookmarkStart w:id="454" w:name="_Toc320791822"/>
      <w:bookmarkStart w:id="455" w:name="_Toc320794986"/>
      <w:bookmarkStart w:id="456" w:name="_Toc320796040"/>
      <w:bookmarkStart w:id="457" w:name="_Toc320797094"/>
      <w:bookmarkStart w:id="458" w:name="_Toc320790769"/>
      <w:bookmarkStart w:id="459" w:name="_Toc320791823"/>
      <w:bookmarkStart w:id="460" w:name="_Toc320794987"/>
      <w:bookmarkStart w:id="461" w:name="_Toc320796041"/>
      <w:bookmarkStart w:id="462" w:name="_Toc320797095"/>
      <w:bookmarkStart w:id="463" w:name="_Toc320790770"/>
      <w:bookmarkStart w:id="464" w:name="_Toc320791824"/>
      <w:bookmarkStart w:id="465" w:name="_Toc320794988"/>
      <w:bookmarkStart w:id="466" w:name="_Toc320796042"/>
      <w:bookmarkStart w:id="467" w:name="_Toc320797096"/>
      <w:bookmarkStart w:id="468" w:name="_Toc320790771"/>
      <w:bookmarkStart w:id="469" w:name="_Toc320791825"/>
      <w:bookmarkStart w:id="470" w:name="_Toc320794989"/>
      <w:bookmarkStart w:id="471" w:name="_Toc320796043"/>
      <w:bookmarkStart w:id="472" w:name="_Toc320797097"/>
      <w:bookmarkStart w:id="473" w:name="_Toc320790772"/>
      <w:bookmarkStart w:id="474" w:name="_Toc320791826"/>
      <w:bookmarkStart w:id="475" w:name="_Toc320794990"/>
      <w:bookmarkStart w:id="476" w:name="_Toc320796044"/>
      <w:bookmarkStart w:id="477" w:name="_Toc320797098"/>
      <w:bookmarkStart w:id="478" w:name="_Toc320790773"/>
      <w:bookmarkStart w:id="479" w:name="_Toc320791827"/>
      <w:bookmarkStart w:id="480" w:name="_Toc320794991"/>
      <w:bookmarkStart w:id="481" w:name="_Toc320796045"/>
      <w:bookmarkStart w:id="482" w:name="_Toc320797099"/>
      <w:bookmarkStart w:id="483" w:name="_Toc320790774"/>
      <w:bookmarkStart w:id="484" w:name="_Toc320791828"/>
      <w:bookmarkStart w:id="485" w:name="_Toc320794992"/>
      <w:bookmarkStart w:id="486" w:name="_Toc320796046"/>
      <w:bookmarkStart w:id="487" w:name="_Toc320797100"/>
      <w:bookmarkStart w:id="488" w:name="_Toc320790775"/>
      <w:bookmarkStart w:id="489" w:name="_Toc320791829"/>
      <w:bookmarkStart w:id="490" w:name="_Toc320794993"/>
      <w:bookmarkStart w:id="491" w:name="_Toc320796047"/>
      <w:bookmarkStart w:id="492" w:name="_Toc320797101"/>
      <w:bookmarkStart w:id="493" w:name="_Toc320790776"/>
      <w:bookmarkStart w:id="494" w:name="_Toc320791830"/>
      <w:bookmarkStart w:id="495" w:name="_Toc320794994"/>
      <w:bookmarkStart w:id="496" w:name="_Toc320796048"/>
      <w:bookmarkStart w:id="497" w:name="_Toc320797102"/>
      <w:bookmarkStart w:id="498" w:name="_Toc320790777"/>
      <w:bookmarkStart w:id="499" w:name="_Toc320791831"/>
      <w:bookmarkStart w:id="500" w:name="_Toc320794995"/>
      <w:bookmarkStart w:id="501" w:name="_Toc320796049"/>
      <w:bookmarkStart w:id="502" w:name="_Toc320797103"/>
      <w:bookmarkStart w:id="503" w:name="_Toc320790778"/>
      <w:bookmarkStart w:id="504" w:name="_Toc320791832"/>
      <w:bookmarkStart w:id="505" w:name="_Toc320794996"/>
      <w:bookmarkStart w:id="506" w:name="_Toc320796050"/>
      <w:bookmarkStart w:id="507" w:name="_Toc320797104"/>
      <w:bookmarkStart w:id="508" w:name="_Toc320790779"/>
      <w:bookmarkStart w:id="509" w:name="_Toc320791833"/>
      <w:bookmarkStart w:id="510" w:name="_Toc320794997"/>
      <w:bookmarkStart w:id="511" w:name="_Toc320796051"/>
      <w:bookmarkStart w:id="512" w:name="_Toc320797105"/>
      <w:bookmarkStart w:id="513" w:name="_Toc320790780"/>
      <w:bookmarkStart w:id="514" w:name="_Toc320791834"/>
      <w:bookmarkStart w:id="515" w:name="_Toc320794998"/>
      <w:bookmarkStart w:id="516" w:name="_Toc320796052"/>
      <w:bookmarkStart w:id="517" w:name="_Toc320797106"/>
      <w:bookmarkStart w:id="518" w:name="_Toc320790781"/>
      <w:bookmarkStart w:id="519" w:name="_Toc320791835"/>
      <w:bookmarkStart w:id="520" w:name="_Toc320794999"/>
      <w:bookmarkStart w:id="521" w:name="_Toc320796053"/>
      <w:bookmarkStart w:id="522" w:name="_Toc320797107"/>
      <w:bookmarkStart w:id="523" w:name="_Toc320790782"/>
      <w:bookmarkStart w:id="524" w:name="_Toc320791836"/>
      <w:bookmarkStart w:id="525" w:name="_Toc320795000"/>
      <w:bookmarkStart w:id="526" w:name="_Toc320796054"/>
      <w:bookmarkStart w:id="527" w:name="_Toc320797108"/>
      <w:bookmarkStart w:id="528" w:name="_Toc320790783"/>
      <w:bookmarkStart w:id="529" w:name="_Toc320791837"/>
      <w:bookmarkStart w:id="530" w:name="_Toc320795001"/>
      <w:bookmarkStart w:id="531" w:name="_Toc320796055"/>
      <w:bookmarkStart w:id="532" w:name="_Toc320797109"/>
      <w:bookmarkStart w:id="533" w:name="_Toc320790784"/>
      <w:bookmarkStart w:id="534" w:name="_Toc320791838"/>
      <w:bookmarkStart w:id="535" w:name="_Toc320795002"/>
      <w:bookmarkStart w:id="536" w:name="_Toc320796056"/>
      <w:bookmarkStart w:id="537" w:name="_Toc320797110"/>
      <w:bookmarkStart w:id="538" w:name="_Toc320790785"/>
      <w:bookmarkStart w:id="539" w:name="_Toc320791839"/>
      <w:bookmarkStart w:id="540" w:name="_Toc320795003"/>
      <w:bookmarkStart w:id="541" w:name="_Toc320796057"/>
      <w:bookmarkStart w:id="542" w:name="_Toc320797111"/>
      <w:bookmarkStart w:id="543" w:name="_Toc320790786"/>
      <w:bookmarkStart w:id="544" w:name="_Toc320791840"/>
      <w:bookmarkStart w:id="545" w:name="_Toc320795004"/>
      <w:bookmarkStart w:id="546" w:name="_Toc320796058"/>
      <w:bookmarkStart w:id="547" w:name="_Toc320797112"/>
      <w:bookmarkStart w:id="548" w:name="_Toc320790787"/>
      <w:bookmarkStart w:id="549" w:name="_Toc320791841"/>
      <w:bookmarkStart w:id="550" w:name="_Toc320795005"/>
      <w:bookmarkStart w:id="551" w:name="_Toc320796059"/>
      <w:bookmarkStart w:id="552" w:name="_Toc320797113"/>
      <w:bookmarkStart w:id="553" w:name="_Toc320790788"/>
      <w:bookmarkStart w:id="554" w:name="_Toc320791842"/>
      <w:bookmarkStart w:id="555" w:name="_Toc320795006"/>
      <w:bookmarkStart w:id="556" w:name="_Toc320796060"/>
      <w:bookmarkStart w:id="557" w:name="_Toc320797114"/>
      <w:bookmarkStart w:id="558" w:name="_Toc320790789"/>
      <w:bookmarkStart w:id="559" w:name="_Toc320791843"/>
      <w:bookmarkStart w:id="560" w:name="_Toc320795007"/>
      <w:bookmarkStart w:id="561" w:name="_Toc320796061"/>
      <w:bookmarkStart w:id="562" w:name="_Toc320797115"/>
      <w:bookmarkStart w:id="563" w:name="_Toc320790790"/>
      <w:bookmarkStart w:id="564" w:name="_Toc320791844"/>
      <w:bookmarkStart w:id="565" w:name="_Toc320795008"/>
      <w:bookmarkStart w:id="566" w:name="_Toc320796062"/>
      <w:bookmarkStart w:id="567" w:name="_Toc320797116"/>
      <w:bookmarkStart w:id="568" w:name="_Toc320790791"/>
      <w:bookmarkStart w:id="569" w:name="_Toc320791845"/>
      <w:bookmarkStart w:id="570" w:name="_Toc320795009"/>
      <w:bookmarkStart w:id="571" w:name="_Toc320796063"/>
      <w:bookmarkStart w:id="572" w:name="_Toc320797117"/>
      <w:bookmarkStart w:id="573" w:name="_Toc320790792"/>
      <w:bookmarkStart w:id="574" w:name="_Toc320791846"/>
      <w:bookmarkStart w:id="575" w:name="_Toc320795010"/>
      <w:bookmarkStart w:id="576" w:name="_Toc320796064"/>
      <w:bookmarkStart w:id="577" w:name="_Toc320797118"/>
      <w:bookmarkStart w:id="578" w:name="_Toc320790801"/>
      <w:bookmarkStart w:id="579" w:name="_Toc320791855"/>
      <w:bookmarkStart w:id="580" w:name="_Toc320795019"/>
      <w:bookmarkStart w:id="581" w:name="_Toc320796073"/>
      <w:bookmarkStart w:id="582" w:name="_Toc320797127"/>
      <w:bookmarkStart w:id="583" w:name="_Toc320790827"/>
      <w:bookmarkStart w:id="584" w:name="_Toc320791881"/>
      <w:bookmarkStart w:id="585" w:name="_Toc320795045"/>
      <w:bookmarkStart w:id="586" w:name="_Toc320796099"/>
      <w:bookmarkStart w:id="587" w:name="_Toc320797153"/>
      <w:bookmarkStart w:id="588" w:name="_Toc320790830"/>
      <w:bookmarkStart w:id="589" w:name="_Toc320791884"/>
      <w:bookmarkStart w:id="590" w:name="_Toc320795048"/>
      <w:bookmarkStart w:id="591" w:name="_Toc320796102"/>
      <w:bookmarkStart w:id="592" w:name="_Toc320797156"/>
      <w:bookmarkStart w:id="593" w:name="_Toc320790831"/>
      <w:bookmarkStart w:id="594" w:name="_Toc320791885"/>
      <w:bookmarkStart w:id="595" w:name="_Toc320795049"/>
      <w:bookmarkStart w:id="596" w:name="_Toc320796103"/>
      <w:bookmarkStart w:id="597" w:name="_Toc320797157"/>
      <w:bookmarkStart w:id="598" w:name="_Toc320790833"/>
      <w:bookmarkStart w:id="599" w:name="_Toc320791887"/>
      <w:bookmarkStart w:id="600" w:name="_Toc320795051"/>
      <w:bookmarkStart w:id="601" w:name="_Toc320796105"/>
      <w:bookmarkStart w:id="602" w:name="_Toc320797159"/>
      <w:bookmarkStart w:id="603" w:name="_Toc320790846"/>
      <w:bookmarkStart w:id="604" w:name="_Toc320791900"/>
      <w:bookmarkStart w:id="605" w:name="_Toc320795064"/>
      <w:bookmarkStart w:id="606" w:name="_Toc320796118"/>
      <w:bookmarkStart w:id="607" w:name="_Toc320797172"/>
      <w:bookmarkStart w:id="608" w:name="_Toc320790847"/>
      <w:bookmarkStart w:id="609" w:name="_Toc320791901"/>
      <w:bookmarkStart w:id="610" w:name="_Toc320795065"/>
      <w:bookmarkStart w:id="611" w:name="_Toc320796119"/>
      <w:bookmarkStart w:id="612" w:name="_Toc320797173"/>
      <w:bookmarkStart w:id="613" w:name="_Toc320790848"/>
      <w:bookmarkStart w:id="614" w:name="_Toc320791902"/>
      <w:bookmarkStart w:id="615" w:name="_Toc320795066"/>
      <w:bookmarkStart w:id="616" w:name="_Toc320796120"/>
      <w:bookmarkStart w:id="617" w:name="_Toc320797174"/>
      <w:bookmarkStart w:id="618" w:name="_Toc320790858"/>
      <w:bookmarkStart w:id="619" w:name="_Toc320791912"/>
      <w:bookmarkStart w:id="620" w:name="_Toc320795076"/>
      <w:bookmarkStart w:id="621" w:name="_Toc320796130"/>
      <w:bookmarkStart w:id="622" w:name="_Toc320797184"/>
      <w:bookmarkStart w:id="623" w:name="_Toc320790884"/>
      <w:bookmarkStart w:id="624" w:name="_Toc320791938"/>
      <w:bookmarkStart w:id="625" w:name="_Toc320795102"/>
      <w:bookmarkStart w:id="626" w:name="_Toc320796156"/>
      <w:bookmarkStart w:id="627" w:name="_Toc320797210"/>
      <w:bookmarkStart w:id="628" w:name="_Toc320790902"/>
      <w:bookmarkStart w:id="629" w:name="_Toc320791956"/>
      <w:bookmarkStart w:id="630" w:name="_Toc320795120"/>
      <w:bookmarkStart w:id="631" w:name="_Toc320796174"/>
      <w:bookmarkStart w:id="632" w:name="_Toc320797228"/>
      <w:bookmarkStart w:id="633" w:name="_Toc320790903"/>
      <w:bookmarkStart w:id="634" w:name="_Toc320791957"/>
      <w:bookmarkStart w:id="635" w:name="_Toc320795121"/>
      <w:bookmarkStart w:id="636" w:name="_Toc320796175"/>
      <w:bookmarkStart w:id="637" w:name="_Toc320797229"/>
      <w:bookmarkStart w:id="638" w:name="_Toc320790904"/>
      <w:bookmarkStart w:id="639" w:name="_Toc320791958"/>
      <w:bookmarkStart w:id="640" w:name="_Toc320795122"/>
      <w:bookmarkStart w:id="641" w:name="_Toc320796176"/>
      <w:bookmarkStart w:id="642" w:name="_Toc320797230"/>
      <w:bookmarkStart w:id="643" w:name="_Toc320790905"/>
      <w:bookmarkStart w:id="644" w:name="_Toc320791959"/>
      <w:bookmarkStart w:id="645" w:name="_Toc320795123"/>
      <w:bookmarkStart w:id="646" w:name="_Toc320796177"/>
      <w:bookmarkStart w:id="647" w:name="_Toc320797231"/>
      <w:bookmarkStart w:id="648" w:name="_Toc320790906"/>
      <w:bookmarkStart w:id="649" w:name="_Toc320791960"/>
      <w:bookmarkStart w:id="650" w:name="_Toc320795124"/>
      <w:bookmarkStart w:id="651" w:name="_Toc320796178"/>
      <w:bookmarkStart w:id="652" w:name="_Toc320797232"/>
      <w:bookmarkStart w:id="653" w:name="_Toc320790907"/>
      <w:bookmarkStart w:id="654" w:name="_Toc320791961"/>
      <w:bookmarkStart w:id="655" w:name="_Toc320795125"/>
      <w:bookmarkStart w:id="656" w:name="_Toc320796179"/>
      <w:bookmarkStart w:id="657" w:name="_Toc320797233"/>
      <w:bookmarkStart w:id="658" w:name="_Toc320790908"/>
      <w:bookmarkStart w:id="659" w:name="_Toc320791962"/>
      <w:bookmarkStart w:id="660" w:name="_Toc320795126"/>
      <w:bookmarkStart w:id="661" w:name="_Toc320796180"/>
      <w:bookmarkStart w:id="662" w:name="_Toc320797234"/>
      <w:bookmarkStart w:id="663" w:name="_Toc320790909"/>
      <w:bookmarkStart w:id="664" w:name="_Toc320791963"/>
      <w:bookmarkStart w:id="665" w:name="_Toc320795127"/>
      <w:bookmarkStart w:id="666" w:name="_Toc320796181"/>
      <w:bookmarkStart w:id="667" w:name="_Toc320797235"/>
      <w:bookmarkStart w:id="668" w:name="_Toc320790911"/>
      <w:bookmarkStart w:id="669" w:name="_Toc320791965"/>
      <w:bookmarkStart w:id="670" w:name="_Toc320795129"/>
      <w:bookmarkStart w:id="671" w:name="_Toc320796183"/>
      <w:bookmarkStart w:id="672" w:name="_Toc320797237"/>
      <w:bookmarkStart w:id="673" w:name="_Toc320790924"/>
      <w:bookmarkStart w:id="674" w:name="_Toc320791978"/>
      <w:bookmarkStart w:id="675" w:name="_Toc320795142"/>
      <w:bookmarkStart w:id="676" w:name="_Toc320796196"/>
      <w:bookmarkStart w:id="677" w:name="_Toc320797250"/>
      <w:bookmarkStart w:id="678" w:name="_Toc320790925"/>
      <w:bookmarkStart w:id="679" w:name="_Toc320791979"/>
      <w:bookmarkStart w:id="680" w:name="_Toc320795143"/>
      <w:bookmarkStart w:id="681" w:name="_Toc320796197"/>
      <w:bookmarkStart w:id="682" w:name="_Toc320797251"/>
      <w:bookmarkStart w:id="683" w:name="_Toc320790926"/>
      <w:bookmarkStart w:id="684" w:name="_Toc320791980"/>
      <w:bookmarkStart w:id="685" w:name="_Toc320795144"/>
      <w:bookmarkStart w:id="686" w:name="_Toc320796198"/>
      <w:bookmarkStart w:id="687" w:name="_Toc320797252"/>
      <w:bookmarkStart w:id="688" w:name="_Toc320790937"/>
      <w:bookmarkStart w:id="689" w:name="_Toc320791991"/>
      <w:bookmarkStart w:id="690" w:name="_Toc320795155"/>
      <w:bookmarkStart w:id="691" w:name="_Toc320796209"/>
      <w:bookmarkStart w:id="692" w:name="_Toc320797263"/>
      <w:bookmarkStart w:id="693" w:name="_Toc320790963"/>
      <w:bookmarkStart w:id="694" w:name="_Toc320792017"/>
      <w:bookmarkStart w:id="695" w:name="_Toc320795181"/>
      <w:bookmarkStart w:id="696" w:name="_Toc320796235"/>
      <w:bookmarkStart w:id="697" w:name="_Toc320797289"/>
      <w:bookmarkStart w:id="698" w:name="_Toc320790981"/>
      <w:bookmarkStart w:id="699" w:name="_Toc320792035"/>
      <w:bookmarkStart w:id="700" w:name="_Toc320795199"/>
      <w:bookmarkStart w:id="701" w:name="_Toc320796253"/>
      <w:bookmarkStart w:id="702" w:name="_Toc320797307"/>
      <w:bookmarkStart w:id="703" w:name="_Toc320790982"/>
      <w:bookmarkStart w:id="704" w:name="_Toc320792036"/>
      <w:bookmarkStart w:id="705" w:name="_Toc320795200"/>
      <w:bookmarkStart w:id="706" w:name="_Toc320796254"/>
      <w:bookmarkStart w:id="707" w:name="_Toc320797308"/>
      <w:bookmarkStart w:id="708" w:name="_Toc320790983"/>
      <w:bookmarkStart w:id="709" w:name="_Toc320792037"/>
      <w:bookmarkStart w:id="710" w:name="_Toc320795201"/>
      <w:bookmarkStart w:id="711" w:name="_Toc320796255"/>
      <w:bookmarkStart w:id="712" w:name="_Toc320797309"/>
      <w:bookmarkStart w:id="713" w:name="_Toc320790984"/>
      <w:bookmarkStart w:id="714" w:name="_Toc320792038"/>
      <w:bookmarkStart w:id="715" w:name="_Toc320795202"/>
      <w:bookmarkStart w:id="716" w:name="_Toc320796256"/>
      <w:bookmarkStart w:id="717" w:name="_Toc320797310"/>
      <w:bookmarkStart w:id="718" w:name="_Toc320790986"/>
      <w:bookmarkStart w:id="719" w:name="_Toc320792040"/>
      <w:bookmarkStart w:id="720" w:name="_Toc320795204"/>
      <w:bookmarkStart w:id="721" w:name="_Toc320796258"/>
      <w:bookmarkStart w:id="722" w:name="_Toc320797312"/>
      <w:bookmarkStart w:id="723" w:name="_Toc320790999"/>
      <w:bookmarkStart w:id="724" w:name="_Toc320792053"/>
      <w:bookmarkStart w:id="725" w:name="_Toc320795217"/>
      <w:bookmarkStart w:id="726" w:name="_Toc320796271"/>
      <w:bookmarkStart w:id="727" w:name="_Toc320797325"/>
      <w:bookmarkStart w:id="728" w:name="_Toc320791000"/>
      <w:bookmarkStart w:id="729" w:name="_Toc320792054"/>
      <w:bookmarkStart w:id="730" w:name="_Toc320795218"/>
      <w:bookmarkStart w:id="731" w:name="_Toc320796272"/>
      <w:bookmarkStart w:id="732" w:name="_Toc320797326"/>
      <w:bookmarkStart w:id="733" w:name="_Toc320791001"/>
      <w:bookmarkStart w:id="734" w:name="_Toc320792055"/>
      <w:bookmarkStart w:id="735" w:name="_Toc320795219"/>
      <w:bookmarkStart w:id="736" w:name="_Toc320796273"/>
      <w:bookmarkStart w:id="737" w:name="_Toc320797327"/>
      <w:bookmarkStart w:id="738" w:name="_Toc320791002"/>
      <w:bookmarkStart w:id="739" w:name="_Toc320792056"/>
      <w:bookmarkStart w:id="740" w:name="_Toc320795220"/>
      <w:bookmarkStart w:id="741" w:name="_Toc320796274"/>
      <w:bookmarkStart w:id="742" w:name="_Toc320797328"/>
      <w:bookmarkStart w:id="743" w:name="_Toc320791003"/>
      <w:bookmarkStart w:id="744" w:name="_Toc320792057"/>
      <w:bookmarkStart w:id="745" w:name="_Toc320795221"/>
      <w:bookmarkStart w:id="746" w:name="_Toc320796275"/>
      <w:bookmarkStart w:id="747" w:name="_Toc320797329"/>
      <w:bookmarkStart w:id="748" w:name="_Toc320791004"/>
      <w:bookmarkStart w:id="749" w:name="_Toc320792058"/>
      <w:bookmarkStart w:id="750" w:name="_Toc320795222"/>
      <w:bookmarkStart w:id="751" w:name="_Toc320796276"/>
      <w:bookmarkStart w:id="752" w:name="_Toc320797330"/>
      <w:bookmarkStart w:id="753" w:name="_Toc320791005"/>
      <w:bookmarkStart w:id="754" w:name="_Toc320792059"/>
      <w:bookmarkStart w:id="755" w:name="_Toc320795223"/>
      <w:bookmarkStart w:id="756" w:name="_Toc320796277"/>
      <w:bookmarkStart w:id="757" w:name="_Toc320797331"/>
      <w:bookmarkStart w:id="758" w:name="_Toc320791006"/>
      <w:bookmarkStart w:id="759" w:name="_Toc320792060"/>
      <w:bookmarkStart w:id="760" w:name="_Toc320795224"/>
      <w:bookmarkStart w:id="761" w:name="_Toc320796278"/>
      <w:bookmarkStart w:id="762" w:name="_Toc320797332"/>
      <w:bookmarkStart w:id="763" w:name="_Toc320791007"/>
      <w:bookmarkStart w:id="764" w:name="_Toc320792061"/>
      <w:bookmarkStart w:id="765" w:name="_Toc320795225"/>
      <w:bookmarkStart w:id="766" w:name="_Toc320796279"/>
      <w:bookmarkStart w:id="767" w:name="_Toc320797333"/>
      <w:bookmarkStart w:id="768" w:name="_Toc320791008"/>
      <w:bookmarkStart w:id="769" w:name="_Toc320792062"/>
      <w:bookmarkStart w:id="770" w:name="_Toc320795226"/>
      <w:bookmarkStart w:id="771" w:name="_Toc320796280"/>
      <w:bookmarkStart w:id="772" w:name="_Toc320797334"/>
      <w:bookmarkStart w:id="773" w:name="_Toc320791009"/>
      <w:bookmarkStart w:id="774" w:name="_Toc320792063"/>
      <w:bookmarkStart w:id="775" w:name="_Toc320795227"/>
      <w:bookmarkStart w:id="776" w:name="_Toc320796281"/>
      <w:bookmarkStart w:id="777" w:name="_Toc320797335"/>
      <w:bookmarkStart w:id="778" w:name="_Toc320791010"/>
      <w:bookmarkStart w:id="779" w:name="_Toc320792064"/>
      <w:bookmarkStart w:id="780" w:name="_Toc320795228"/>
      <w:bookmarkStart w:id="781" w:name="_Toc320796282"/>
      <w:bookmarkStart w:id="782" w:name="_Toc320797336"/>
      <w:bookmarkStart w:id="783" w:name="_Toc320791011"/>
      <w:bookmarkStart w:id="784" w:name="_Toc320792065"/>
      <w:bookmarkStart w:id="785" w:name="_Toc320795229"/>
      <w:bookmarkStart w:id="786" w:name="_Toc320796283"/>
      <w:bookmarkStart w:id="787" w:name="_Toc320797337"/>
      <w:bookmarkStart w:id="788" w:name="_Toc320791012"/>
      <w:bookmarkStart w:id="789" w:name="_Toc320792066"/>
      <w:bookmarkStart w:id="790" w:name="_Toc320795230"/>
      <w:bookmarkStart w:id="791" w:name="_Toc320796284"/>
      <w:bookmarkStart w:id="792" w:name="_Toc320797338"/>
      <w:bookmarkStart w:id="793" w:name="_Toc320791013"/>
      <w:bookmarkStart w:id="794" w:name="_Toc320792067"/>
      <w:bookmarkStart w:id="795" w:name="_Toc320795231"/>
      <w:bookmarkStart w:id="796" w:name="_Toc320796285"/>
      <w:bookmarkStart w:id="797" w:name="_Toc320797339"/>
      <w:bookmarkStart w:id="798" w:name="_Toc320791014"/>
      <w:bookmarkStart w:id="799" w:name="_Toc320792068"/>
      <w:bookmarkStart w:id="800" w:name="_Toc320795232"/>
      <w:bookmarkStart w:id="801" w:name="_Toc320796286"/>
      <w:bookmarkStart w:id="802" w:name="_Toc320797340"/>
      <w:bookmarkStart w:id="803" w:name="_Toc320791015"/>
      <w:bookmarkStart w:id="804" w:name="_Toc320792069"/>
      <w:bookmarkStart w:id="805" w:name="_Toc320795233"/>
      <w:bookmarkStart w:id="806" w:name="_Toc320796287"/>
      <w:bookmarkStart w:id="807" w:name="_Toc320797341"/>
      <w:bookmarkStart w:id="808" w:name="_Toc320791016"/>
      <w:bookmarkStart w:id="809" w:name="_Toc320792070"/>
      <w:bookmarkStart w:id="810" w:name="_Toc320795234"/>
      <w:bookmarkStart w:id="811" w:name="_Toc320796288"/>
      <w:bookmarkStart w:id="812" w:name="_Toc320797342"/>
      <w:bookmarkStart w:id="813" w:name="_Toc320791017"/>
      <w:bookmarkStart w:id="814" w:name="_Toc320792071"/>
      <w:bookmarkStart w:id="815" w:name="_Toc320795235"/>
      <w:bookmarkStart w:id="816" w:name="_Toc320796289"/>
      <w:bookmarkStart w:id="817" w:name="_Toc320797343"/>
      <w:bookmarkStart w:id="818" w:name="_Toc320791018"/>
      <w:bookmarkStart w:id="819" w:name="_Toc320792072"/>
      <w:bookmarkStart w:id="820" w:name="_Toc320795236"/>
      <w:bookmarkStart w:id="821" w:name="_Toc320796290"/>
      <w:bookmarkStart w:id="822" w:name="_Toc320797344"/>
      <w:bookmarkStart w:id="823" w:name="_Toc320791019"/>
      <w:bookmarkStart w:id="824" w:name="_Toc320792073"/>
      <w:bookmarkStart w:id="825" w:name="_Toc320795237"/>
      <w:bookmarkStart w:id="826" w:name="_Toc320796291"/>
      <w:bookmarkStart w:id="827" w:name="_Toc320797345"/>
      <w:bookmarkStart w:id="828" w:name="_Toc320791020"/>
      <w:bookmarkStart w:id="829" w:name="_Toc320792074"/>
      <w:bookmarkStart w:id="830" w:name="_Toc320795238"/>
      <w:bookmarkStart w:id="831" w:name="_Toc320796292"/>
      <w:bookmarkStart w:id="832" w:name="_Toc320797346"/>
      <w:bookmarkStart w:id="833" w:name="_Toc320791021"/>
      <w:bookmarkStart w:id="834" w:name="_Toc320792075"/>
      <w:bookmarkStart w:id="835" w:name="_Toc320795239"/>
      <w:bookmarkStart w:id="836" w:name="_Toc320796293"/>
      <w:bookmarkStart w:id="837" w:name="_Toc320797347"/>
      <w:bookmarkStart w:id="838" w:name="_Toc320791022"/>
      <w:bookmarkStart w:id="839" w:name="_Toc320792076"/>
      <w:bookmarkStart w:id="840" w:name="_Toc320795240"/>
      <w:bookmarkStart w:id="841" w:name="_Toc320796294"/>
      <w:bookmarkStart w:id="842" w:name="_Toc320797348"/>
      <w:bookmarkStart w:id="843" w:name="_Toc320791023"/>
      <w:bookmarkStart w:id="844" w:name="_Toc320792077"/>
      <w:bookmarkStart w:id="845" w:name="_Toc320795241"/>
      <w:bookmarkStart w:id="846" w:name="_Toc320796295"/>
      <w:bookmarkStart w:id="847" w:name="_Toc320797349"/>
      <w:bookmarkStart w:id="848" w:name="_Toc320791024"/>
      <w:bookmarkStart w:id="849" w:name="_Toc320792078"/>
      <w:bookmarkStart w:id="850" w:name="_Toc320795242"/>
      <w:bookmarkStart w:id="851" w:name="_Toc320796296"/>
      <w:bookmarkStart w:id="852" w:name="_Toc320797350"/>
      <w:bookmarkStart w:id="853" w:name="_Toc320791025"/>
      <w:bookmarkStart w:id="854" w:name="_Toc320792079"/>
      <w:bookmarkStart w:id="855" w:name="_Toc320795243"/>
      <w:bookmarkStart w:id="856" w:name="_Toc320796297"/>
      <w:bookmarkStart w:id="857" w:name="_Toc320797351"/>
      <w:bookmarkStart w:id="858" w:name="_Toc320791026"/>
      <w:bookmarkStart w:id="859" w:name="_Toc320792080"/>
      <w:bookmarkStart w:id="860" w:name="_Toc320795244"/>
      <w:bookmarkStart w:id="861" w:name="_Toc320796298"/>
      <w:bookmarkStart w:id="862" w:name="_Toc320797352"/>
      <w:bookmarkStart w:id="863" w:name="_Toc320791027"/>
      <w:bookmarkStart w:id="864" w:name="_Toc320792081"/>
      <w:bookmarkStart w:id="865" w:name="_Toc320795245"/>
      <w:bookmarkStart w:id="866" w:name="_Toc320796299"/>
      <w:bookmarkStart w:id="867" w:name="_Toc320797353"/>
      <w:bookmarkStart w:id="868" w:name="_Toc320791028"/>
      <w:bookmarkStart w:id="869" w:name="_Toc320792082"/>
      <w:bookmarkStart w:id="870" w:name="_Toc320795246"/>
      <w:bookmarkStart w:id="871" w:name="_Toc320796300"/>
      <w:bookmarkStart w:id="872" w:name="_Toc320797354"/>
      <w:bookmarkStart w:id="873" w:name="_Toc320791029"/>
      <w:bookmarkStart w:id="874" w:name="_Toc320792083"/>
      <w:bookmarkStart w:id="875" w:name="_Toc320795247"/>
      <w:bookmarkStart w:id="876" w:name="_Toc320796301"/>
      <w:bookmarkStart w:id="877" w:name="_Toc320797355"/>
      <w:bookmarkStart w:id="878" w:name="_Toc320791030"/>
      <w:bookmarkStart w:id="879" w:name="_Toc320792084"/>
      <w:bookmarkStart w:id="880" w:name="_Toc320795248"/>
      <w:bookmarkStart w:id="881" w:name="_Toc320796302"/>
      <w:bookmarkStart w:id="882" w:name="_Toc320797356"/>
      <w:bookmarkStart w:id="883" w:name="_Toc320791031"/>
      <w:bookmarkStart w:id="884" w:name="_Toc320792085"/>
      <w:bookmarkStart w:id="885" w:name="_Toc320795249"/>
      <w:bookmarkStart w:id="886" w:name="_Toc320796303"/>
      <w:bookmarkStart w:id="887" w:name="_Toc320797357"/>
      <w:bookmarkStart w:id="888" w:name="_Toc320791032"/>
      <w:bookmarkStart w:id="889" w:name="_Toc320792086"/>
      <w:bookmarkStart w:id="890" w:name="_Toc320795250"/>
      <w:bookmarkStart w:id="891" w:name="_Toc320796304"/>
      <w:bookmarkStart w:id="892" w:name="_Toc320797358"/>
      <w:bookmarkStart w:id="893" w:name="_Toc320791033"/>
      <w:bookmarkStart w:id="894" w:name="_Toc320792087"/>
      <w:bookmarkStart w:id="895" w:name="_Toc320795251"/>
      <w:bookmarkStart w:id="896" w:name="_Toc320796305"/>
      <w:bookmarkStart w:id="897" w:name="_Toc320797359"/>
      <w:bookmarkStart w:id="898" w:name="_Toc320791034"/>
      <w:bookmarkStart w:id="899" w:name="_Toc320792088"/>
      <w:bookmarkStart w:id="900" w:name="_Toc320795252"/>
      <w:bookmarkStart w:id="901" w:name="_Toc320796306"/>
      <w:bookmarkStart w:id="902" w:name="_Toc320797360"/>
      <w:bookmarkStart w:id="903" w:name="_Toc320791035"/>
      <w:bookmarkStart w:id="904" w:name="_Toc320792089"/>
      <w:bookmarkStart w:id="905" w:name="_Toc320795253"/>
      <w:bookmarkStart w:id="906" w:name="_Toc320796307"/>
      <w:bookmarkStart w:id="907" w:name="_Toc320797361"/>
      <w:bookmarkStart w:id="908" w:name="_Toc320791036"/>
      <w:bookmarkStart w:id="909" w:name="_Toc320792090"/>
      <w:bookmarkStart w:id="910" w:name="_Toc320795254"/>
      <w:bookmarkStart w:id="911" w:name="_Toc320796308"/>
      <w:bookmarkStart w:id="912" w:name="_Toc320797362"/>
      <w:bookmarkStart w:id="913" w:name="_Toc320791037"/>
      <w:bookmarkStart w:id="914" w:name="_Toc320792091"/>
      <w:bookmarkStart w:id="915" w:name="_Toc320795255"/>
      <w:bookmarkStart w:id="916" w:name="_Toc320796309"/>
      <w:bookmarkStart w:id="917" w:name="_Toc320797363"/>
      <w:bookmarkStart w:id="918" w:name="_Toc320791038"/>
      <w:bookmarkStart w:id="919" w:name="_Toc320792092"/>
      <w:bookmarkStart w:id="920" w:name="_Toc320795256"/>
      <w:bookmarkStart w:id="921" w:name="_Toc320796310"/>
      <w:bookmarkStart w:id="922" w:name="_Toc320797364"/>
      <w:bookmarkStart w:id="923" w:name="_Toc320791039"/>
      <w:bookmarkStart w:id="924" w:name="_Toc320792093"/>
      <w:bookmarkStart w:id="925" w:name="_Toc320795257"/>
      <w:bookmarkStart w:id="926" w:name="_Toc320796311"/>
      <w:bookmarkStart w:id="927" w:name="_Toc320797365"/>
      <w:bookmarkStart w:id="928" w:name="_Toc320791040"/>
      <w:bookmarkStart w:id="929" w:name="_Toc320792094"/>
      <w:bookmarkStart w:id="930" w:name="_Toc320795258"/>
      <w:bookmarkStart w:id="931" w:name="_Toc320796312"/>
      <w:bookmarkStart w:id="932" w:name="_Toc320797366"/>
      <w:bookmarkStart w:id="933" w:name="_Toc320791041"/>
      <w:bookmarkStart w:id="934" w:name="_Toc320792095"/>
      <w:bookmarkStart w:id="935" w:name="_Toc320795259"/>
      <w:bookmarkStart w:id="936" w:name="_Toc320796313"/>
      <w:bookmarkStart w:id="937" w:name="_Toc320797367"/>
      <w:bookmarkStart w:id="938" w:name="_Toc320791042"/>
      <w:bookmarkStart w:id="939" w:name="_Toc320792096"/>
      <w:bookmarkStart w:id="940" w:name="_Toc320795260"/>
      <w:bookmarkStart w:id="941" w:name="_Toc320796314"/>
      <w:bookmarkStart w:id="942" w:name="_Toc320797368"/>
      <w:bookmarkStart w:id="943" w:name="_Toc320791043"/>
      <w:bookmarkStart w:id="944" w:name="_Toc320792097"/>
      <w:bookmarkStart w:id="945" w:name="_Toc320795261"/>
      <w:bookmarkStart w:id="946" w:name="_Toc320796315"/>
      <w:bookmarkStart w:id="947" w:name="_Toc320797369"/>
      <w:bookmarkStart w:id="948" w:name="_Toc320791044"/>
      <w:bookmarkStart w:id="949" w:name="_Toc320792098"/>
      <w:bookmarkStart w:id="950" w:name="_Toc320795262"/>
      <w:bookmarkStart w:id="951" w:name="_Toc320796316"/>
      <w:bookmarkStart w:id="952" w:name="_Toc320797370"/>
      <w:bookmarkStart w:id="953" w:name="_Toc320791045"/>
      <w:bookmarkStart w:id="954" w:name="_Toc320792099"/>
      <w:bookmarkStart w:id="955" w:name="_Toc320795263"/>
      <w:bookmarkStart w:id="956" w:name="_Toc320796317"/>
      <w:bookmarkStart w:id="957" w:name="_Toc320797371"/>
      <w:bookmarkStart w:id="958" w:name="_Toc320791046"/>
      <w:bookmarkStart w:id="959" w:name="_Toc320792100"/>
      <w:bookmarkStart w:id="960" w:name="_Toc320795264"/>
      <w:bookmarkStart w:id="961" w:name="_Toc320796318"/>
      <w:bookmarkStart w:id="962" w:name="_Toc320797372"/>
      <w:bookmarkStart w:id="963" w:name="_Toc320791047"/>
      <w:bookmarkStart w:id="964" w:name="_Toc320792101"/>
      <w:bookmarkStart w:id="965" w:name="_Toc320795265"/>
      <w:bookmarkStart w:id="966" w:name="_Toc320796319"/>
      <w:bookmarkStart w:id="967" w:name="_Toc320797373"/>
      <w:bookmarkStart w:id="968" w:name="_Toc320791048"/>
      <w:bookmarkStart w:id="969" w:name="_Toc320792102"/>
      <w:bookmarkStart w:id="970" w:name="_Toc320795266"/>
      <w:bookmarkStart w:id="971" w:name="_Toc320796320"/>
      <w:bookmarkStart w:id="972" w:name="_Toc320797374"/>
      <w:bookmarkStart w:id="973" w:name="_Toc320791049"/>
      <w:bookmarkStart w:id="974" w:name="_Toc320792103"/>
      <w:bookmarkStart w:id="975" w:name="_Toc320795267"/>
      <w:bookmarkStart w:id="976" w:name="_Toc320796321"/>
      <w:bookmarkStart w:id="977" w:name="_Toc320797375"/>
      <w:bookmarkStart w:id="978" w:name="_Toc320791050"/>
      <w:bookmarkStart w:id="979" w:name="_Toc320792104"/>
      <w:bookmarkStart w:id="980" w:name="_Toc320795268"/>
      <w:bookmarkStart w:id="981" w:name="_Toc320796322"/>
      <w:bookmarkStart w:id="982" w:name="_Toc320797376"/>
      <w:bookmarkStart w:id="983" w:name="_Toc320791051"/>
      <w:bookmarkStart w:id="984" w:name="_Toc320792105"/>
      <w:bookmarkStart w:id="985" w:name="_Toc320795269"/>
      <w:bookmarkStart w:id="986" w:name="_Toc320796323"/>
      <w:bookmarkStart w:id="987" w:name="_Toc320797377"/>
      <w:bookmarkStart w:id="988" w:name="_Toc320791052"/>
      <w:bookmarkStart w:id="989" w:name="_Toc320792106"/>
      <w:bookmarkStart w:id="990" w:name="_Toc320795270"/>
      <w:bookmarkStart w:id="991" w:name="_Toc320796324"/>
      <w:bookmarkStart w:id="992" w:name="_Toc320797378"/>
      <w:bookmarkStart w:id="993" w:name="_Toc320791053"/>
      <w:bookmarkStart w:id="994" w:name="_Toc320792107"/>
      <w:bookmarkStart w:id="995" w:name="_Toc320795271"/>
      <w:bookmarkStart w:id="996" w:name="_Toc320796325"/>
      <w:bookmarkStart w:id="997" w:name="_Toc320797379"/>
      <w:bookmarkStart w:id="998" w:name="_Toc320791054"/>
      <w:bookmarkStart w:id="999" w:name="_Toc320792108"/>
      <w:bookmarkStart w:id="1000" w:name="_Toc320795272"/>
      <w:bookmarkStart w:id="1001" w:name="_Toc320796326"/>
      <w:bookmarkStart w:id="1002" w:name="_Toc320797380"/>
      <w:bookmarkStart w:id="1003" w:name="_Toc320791055"/>
      <w:bookmarkStart w:id="1004" w:name="_Toc320792109"/>
      <w:bookmarkStart w:id="1005" w:name="_Toc320795273"/>
      <w:bookmarkStart w:id="1006" w:name="_Toc320796327"/>
      <w:bookmarkStart w:id="1007" w:name="_Toc320797381"/>
      <w:bookmarkStart w:id="1008" w:name="_Toc320791056"/>
      <w:bookmarkStart w:id="1009" w:name="_Toc320792110"/>
      <w:bookmarkStart w:id="1010" w:name="_Toc320795274"/>
      <w:bookmarkStart w:id="1011" w:name="_Toc320796328"/>
      <w:bookmarkStart w:id="1012" w:name="_Toc320797382"/>
      <w:bookmarkStart w:id="1013" w:name="_Toc320791057"/>
      <w:bookmarkStart w:id="1014" w:name="_Toc320792111"/>
      <w:bookmarkStart w:id="1015" w:name="_Toc320795275"/>
      <w:bookmarkStart w:id="1016" w:name="_Toc320796329"/>
      <w:bookmarkStart w:id="1017" w:name="_Toc320797383"/>
      <w:bookmarkStart w:id="1018" w:name="_Toc320791058"/>
      <w:bookmarkStart w:id="1019" w:name="_Toc320792112"/>
      <w:bookmarkStart w:id="1020" w:name="_Toc320795276"/>
      <w:bookmarkStart w:id="1021" w:name="_Toc320796330"/>
      <w:bookmarkStart w:id="1022" w:name="_Toc320797384"/>
      <w:bookmarkStart w:id="1023" w:name="_Toc320791059"/>
      <w:bookmarkStart w:id="1024" w:name="_Toc320792113"/>
      <w:bookmarkStart w:id="1025" w:name="_Toc320795277"/>
      <w:bookmarkStart w:id="1026" w:name="_Toc320796331"/>
      <w:bookmarkStart w:id="1027" w:name="_Toc320797385"/>
      <w:bookmarkStart w:id="1028" w:name="_Toc320791060"/>
      <w:bookmarkStart w:id="1029" w:name="_Toc320792114"/>
      <w:bookmarkStart w:id="1030" w:name="_Toc320795278"/>
      <w:bookmarkStart w:id="1031" w:name="_Toc320796332"/>
      <w:bookmarkStart w:id="1032" w:name="_Toc320797386"/>
      <w:bookmarkStart w:id="1033" w:name="_Toc320791061"/>
      <w:bookmarkStart w:id="1034" w:name="_Toc320792115"/>
      <w:bookmarkStart w:id="1035" w:name="_Toc320795279"/>
      <w:bookmarkStart w:id="1036" w:name="_Toc320796333"/>
      <w:bookmarkStart w:id="1037" w:name="_Toc320797387"/>
      <w:bookmarkStart w:id="1038" w:name="_Toc320791062"/>
      <w:bookmarkStart w:id="1039" w:name="_Toc320792116"/>
      <w:bookmarkStart w:id="1040" w:name="_Toc320795280"/>
      <w:bookmarkStart w:id="1041" w:name="_Toc320796334"/>
      <w:bookmarkStart w:id="1042" w:name="_Toc320797388"/>
      <w:bookmarkStart w:id="1043" w:name="_Toc320791063"/>
      <w:bookmarkStart w:id="1044" w:name="_Toc320792117"/>
      <w:bookmarkStart w:id="1045" w:name="_Toc320795281"/>
      <w:bookmarkStart w:id="1046" w:name="_Toc320796335"/>
      <w:bookmarkStart w:id="1047" w:name="_Toc320797389"/>
      <w:bookmarkStart w:id="1048" w:name="_Toc320791064"/>
      <w:bookmarkStart w:id="1049" w:name="_Toc320792118"/>
      <w:bookmarkStart w:id="1050" w:name="_Toc320795282"/>
      <w:bookmarkStart w:id="1051" w:name="_Toc320796336"/>
      <w:bookmarkStart w:id="1052" w:name="_Toc320797390"/>
      <w:bookmarkStart w:id="1053" w:name="_Toc320791065"/>
      <w:bookmarkStart w:id="1054" w:name="_Toc320792119"/>
      <w:bookmarkStart w:id="1055" w:name="_Toc320795283"/>
      <w:bookmarkStart w:id="1056" w:name="_Toc320796337"/>
      <w:bookmarkStart w:id="1057" w:name="_Toc320797391"/>
      <w:bookmarkStart w:id="1058" w:name="_Toc320791066"/>
      <w:bookmarkStart w:id="1059" w:name="_Toc320792120"/>
      <w:bookmarkStart w:id="1060" w:name="_Toc320795284"/>
      <w:bookmarkStart w:id="1061" w:name="_Toc320796338"/>
      <w:bookmarkStart w:id="1062" w:name="_Toc320797392"/>
      <w:bookmarkStart w:id="1063" w:name="_Toc320791067"/>
      <w:bookmarkStart w:id="1064" w:name="_Toc320792121"/>
      <w:bookmarkStart w:id="1065" w:name="_Toc320795285"/>
      <w:bookmarkStart w:id="1066" w:name="_Toc320796339"/>
      <w:bookmarkStart w:id="1067" w:name="_Toc320797393"/>
      <w:bookmarkStart w:id="1068" w:name="_Toc320791068"/>
      <w:bookmarkStart w:id="1069" w:name="_Toc320792122"/>
      <w:bookmarkStart w:id="1070" w:name="_Toc320795286"/>
      <w:bookmarkStart w:id="1071" w:name="_Toc320796340"/>
      <w:bookmarkStart w:id="1072" w:name="_Toc320797394"/>
      <w:bookmarkStart w:id="1073" w:name="_Toc320791069"/>
      <w:bookmarkStart w:id="1074" w:name="_Toc320792123"/>
      <w:bookmarkStart w:id="1075" w:name="_Toc320795287"/>
      <w:bookmarkStart w:id="1076" w:name="_Toc320796341"/>
      <w:bookmarkStart w:id="1077" w:name="_Toc320797395"/>
      <w:bookmarkStart w:id="1078" w:name="_Toc320791070"/>
      <w:bookmarkStart w:id="1079" w:name="_Toc320792124"/>
      <w:bookmarkStart w:id="1080" w:name="_Toc320795288"/>
      <w:bookmarkStart w:id="1081" w:name="_Toc320796342"/>
      <w:bookmarkStart w:id="1082" w:name="_Toc320797396"/>
      <w:bookmarkStart w:id="1083" w:name="_Toc320791071"/>
      <w:bookmarkStart w:id="1084" w:name="_Toc320792125"/>
      <w:bookmarkStart w:id="1085" w:name="_Toc320795289"/>
      <w:bookmarkStart w:id="1086" w:name="_Toc320796343"/>
      <w:bookmarkStart w:id="1087" w:name="_Toc320797397"/>
      <w:bookmarkStart w:id="1088" w:name="_Toc320791072"/>
      <w:bookmarkStart w:id="1089" w:name="_Toc320792126"/>
      <w:bookmarkStart w:id="1090" w:name="_Toc320795290"/>
      <w:bookmarkStart w:id="1091" w:name="_Toc320796344"/>
      <w:bookmarkStart w:id="1092" w:name="_Toc320797398"/>
      <w:bookmarkStart w:id="1093" w:name="_Toc320791073"/>
      <w:bookmarkStart w:id="1094" w:name="_Toc320792127"/>
      <w:bookmarkStart w:id="1095" w:name="_Toc320795291"/>
      <w:bookmarkStart w:id="1096" w:name="_Toc320796345"/>
      <w:bookmarkStart w:id="1097" w:name="_Toc320797399"/>
      <w:bookmarkStart w:id="1098" w:name="_Toc320791074"/>
      <w:bookmarkStart w:id="1099" w:name="_Toc320792128"/>
      <w:bookmarkStart w:id="1100" w:name="_Toc320795292"/>
      <w:bookmarkStart w:id="1101" w:name="_Toc320796346"/>
      <w:bookmarkStart w:id="1102" w:name="_Toc320797400"/>
      <w:bookmarkStart w:id="1103" w:name="_Toc320791075"/>
      <w:bookmarkStart w:id="1104" w:name="_Toc320792129"/>
      <w:bookmarkStart w:id="1105" w:name="_Toc320795293"/>
      <w:bookmarkStart w:id="1106" w:name="_Toc320796347"/>
      <w:bookmarkStart w:id="1107" w:name="_Toc320797401"/>
      <w:bookmarkStart w:id="1108" w:name="_Toc320791076"/>
      <w:bookmarkStart w:id="1109" w:name="_Toc320792130"/>
      <w:bookmarkStart w:id="1110" w:name="_Toc320795294"/>
      <w:bookmarkStart w:id="1111" w:name="_Toc320796348"/>
      <w:bookmarkStart w:id="1112" w:name="_Toc320797402"/>
      <w:bookmarkStart w:id="1113" w:name="_Toc320791077"/>
      <w:bookmarkStart w:id="1114" w:name="_Toc320792131"/>
      <w:bookmarkStart w:id="1115" w:name="_Toc320795295"/>
      <w:bookmarkStart w:id="1116" w:name="_Toc320796349"/>
      <w:bookmarkStart w:id="1117" w:name="_Toc320797403"/>
      <w:bookmarkStart w:id="1118" w:name="_Toc320791078"/>
      <w:bookmarkStart w:id="1119" w:name="_Toc320792132"/>
      <w:bookmarkStart w:id="1120" w:name="_Toc320795296"/>
      <w:bookmarkStart w:id="1121" w:name="_Toc320796350"/>
      <w:bookmarkStart w:id="1122" w:name="_Toc320797404"/>
      <w:bookmarkStart w:id="1123" w:name="_Toc320791079"/>
      <w:bookmarkStart w:id="1124" w:name="_Toc320792133"/>
      <w:bookmarkStart w:id="1125" w:name="_Toc320795297"/>
      <w:bookmarkStart w:id="1126" w:name="_Toc320796351"/>
      <w:bookmarkStart w:id="1127" w:name="_Toc320797405"/>
      <w:bookmarkStart w:id="1128" w:name="_Toc320791088"/>
      <w:bookmarkStart w:id="1129" w:name="_Toc320792142"/>
      <w:bookmarkStart w:id="1130" w:name="_Toc320795306"/>
      <w:bookmarkStart w:id="1131" w:name="_Toc320796360"/>
      <w:bookmarkStart w:id="1132" w:name="_Toc320797414"/>
      <w:bookmarkStart w:id="1133" w:name="_Toc320791115"/>
      <w:bookmarkStart w:id="1134" w:name="_Toc320792169"/>
      <w:bookmarkStart w:id="1135" w:name="_Toc320795333"/>
      <w:bookmarkStart w:id="1136" w:name="_Toc320796387"/>
      <w:bookmarkStart w:id="1137" w:name="_Toc320797441"/>
      <w:bookmarkStart w:id="1138" w:name="_Toc320791143"/>
      <w:bookmarkStart w:id="1139" w:name="_Toc320792197"/>
      <w:bookmarkStart w:id="1140" w:name="_Toc320795361"/>
      <w:bookmarkStart w:id="1141" w:name="_Toc320796415"/>
      <w:bookmarkStart w:id="1142" w:name="_Toc320797469"/>
      <w:bookmarkStart w:id="1143" w:name="_Toc320791144"/>
      <w:bookmarkStart w:id="1144" w:name="_Toc320792198"/>
      <w:bookmarkStart w:id="1145" w:name="_Toc320795362"/>
      <w:bookmarkStart w:id="1146" w:name="_Toc320796416"/>
      <w:bookmarkStart w:id="1147" w:name="_Toc320797470"/>
      <w:bookmarkStart w:id="1148" w:name="_Toc320791145"/>
      <w:bookmarkStart w:id="1149" w:name="_Toc320792199"/>
      <w:bookmarkStart w:id="1150" w:name="_Toc320795363"/>
      <w:bookmarkStart w:id="1151" w:name="_Toc320796417"/>
      <w:bookmarkStart w:id="1152" w:name="_Toc320797471"/>
      <w:bookmarkStart w:id="1153" w:name="_Toc320791146"/>
      <w:bookmarkStart w:id="1154" w:name="_Toc320792200"/>
      <w:bookmarkStart w:id="1155" w:name="_Toc320795364"/>
      <w:bookmarkStart w:id="1156" w:name="_Toc320796418"/>
      <w:bookmarkStart w:id="1157" w:name="_Toc320797472"/>
      <w:bookmarkStart w:id="1158" w:name="_Toc320791147"/>
      <w:bookmarkStart w:id="1159" w:name="_Toc320792201"/>
      <w:bookmarkStart w:id="1160" w:name="_Toc320795365"/>
      <w:bookmarkStart w:id="1161" w:name="_Toc320796419"/>
      <w:bookmarkStart w:id="1162" w:name="_Toc320797473"/>
      <w:bookmarkStart w:id="1163" w:name="_Toc320791148"/>
      <w:bookmarkStart w:id="1164" w:name="_Toc320792202"/>
      <w:bookmarkStart w:id="1165" w:name="_Toc320795366"/>
      <w:bookmarkStart w:id="1166" w:name="_Toc320796420"/>
      <w:bookmarkStart w:id="1167" w:name="_Toc320797474"/>
      <w:bookmarkStart w:id="1168" w:name="_Toc320791149"/>
      <w:bookmarkStart w:id="1169" w:name="_Toc320792203"/>
      <w:bookmarkStart w:id="1170" w:name="_Toc320795367"/>
      <w:bookmarkStart w:id="1171" w:name="_Toc320796421"/>
      <w:bookmarkStart w:id="1172" w:name="_Toc320797475"/>
      <w:bookmarkStart w:id="1173" w:name="_Toc320791150"/>
      <w:bookmarkStart w:id="1174" w:name="_Toc320792204"/>
      <w:bookmarkStart w:id="1175" w:name="_Toc320795368"/>
      <w:bookmarkStart w:id="1176" w:name="_Toc320796422"/>
      <w:bookmarkStart w:id="1177" w:name="_Toc320797476"/>
      <w:bookmarkStart w:id="1178" w:name="_Toc320791151"/>
      <w:bookmarkStart w:id="1179" w:name="_Toc320792205"/>
      <w:bookmarkStart w:id="1180" w:name="_Toc320795369"/>
      <w:bookmarkStart w:id="1181" w:name="_Toc320796423"/>
      <w:bookmarkStart w:id="1182" w:name="_Toc320797477"/>
      <w:bookmarkStart w:id="1183" w:name="_Toc320791152"/>
      <w:bookmarkStart w:id="1184" w:name="_Toc320792206"/>
      <w:bookmarkStart w:id="1185" w:name="_Toc320795370"/>
      <w:bookmarkStart w:id="1186" w:name="_Toc320796424"/>
      <w:bookmarkStart w:id="1187" w:name="_Toc320797478"/>
      <w:bookmarkStart w:id="1188" w:name="_Toc320791153"/>
      <w:bookmarkStart w:id="1189" w:name="_Toc320792207"/>
      <w:bookmarkStart w:id="1190" w:name="_Toc320795371"/>
      <w:bookmarkStart w:id="1191" w:name="_Toc320796425"/>
      <w:bookmarkStart w:id="1192" w:name="_Toc320797479"/>
      <w:bookmarkStart w:id="1193" w:name="_Toc320791154"/>
      <w:bookmarkStart w:id="1194" w:name="_Toc320792208"/>
      <w:bookmarkStart w:id="1195" w:name="_Toc320795372"/>
      <w:bookmarkStart w:id="1196" w:name="_Toc320796426"/>
      <w:bookmarkStart w:id="1197" w:name="_Toc320797480"/>
      <w:bookmarkStart w:id="1198" w:name="_Toc320791155"/>
      <w:bookmarkStart w:id="1199" w:name="_Toc320792209"/>
      <w:bookmarkStart w:id="1200" w:name="_Toc320795373"/>
      <w:bookmarkStart w:id="1201" w:name="_Toc320796427"/>
      <w:bookmarkStart w:id="1202" w:name="_Toc320797481"/>
      <w:bookmarkStart w:id="1203" w:name="_Toc320791156"/>
      <w:bookmarkStart w:id="1204" w:name="_Toc320792210"/>
      <w:bookmarkStart w:id="1205" w:name="_Toc320795374"/>
      <w:bookmarkStart w:id="1206" w:name="_Toc320796428"/>
      <w:bookmarkStart w:id="1207" w:name="_Toc320797482"/>
      <w:bookmarkStart w:id="1208" w:name="_Toc320791157"/>
      <w:bookmarkStart w:id="1209" w:name="_Toc320792211"/>
      <w:bookmarkStart w:id="1210" w:name="_Toc320795375"/>
      <w:bookmarkStart w:id="1211" w:name="_Toc320796429"/>
      <w:bookmarkStart w:id="1212" w:name="_Toc320797483"/>
      <w:bookmarkStart w:id="1213" w:name="_Toc320791158"/>
      <w:bookmarkStart w:id="1214" w:name="_Toc320792212"/>
      <w:bookmarkStart w:id="1215" w:name="_Toc320795376"/>
      <w:bookmarkStart w:id="1216" w:name="_Toc320796430"/>
      <w:bookmarkStart w:id="1217" w:name="_Toc320797484"/>
      <w:bookmarkStart w:id="1218" w:name="_Toc320791159"/>
      <w:bookmarkStart w:id="1219" w:name="_Toc320792213"/>
      <w:bookmarkStart w:id="1220" w:name="_Toc320795377"/>
      <w:bookmarkStart w:id="1221" w:name="_Toc320796431"/>
      <w:bookmarkStart w:id="1222" w:name="_Toc320797485"/>
      <w:bookmarkStart w:id="1223" w:name="_Toc320791160"/>
      <w:bookmarkStart w:id="1224" w:name="_Toc320792214"/>
      <w:bookmarkStart w:id="1225" w:name="_Toc320795378"/>
      <w:bookmarkStart w:id="1226" w:name="_Toc320796432"/>
      <w:bookmarkStart w:id="1227" w:name="_Toc320797486"/>
      <w:bookmarkStart w:id="1228" w:name="_Toc320791161"/>
      <w:bookmarkStart w:id="1229" w:name="_Toc320792215"/>
      <w:bookmarkStart w:id="1230" w:name="_Toc320795379"/>
      <w:bookmarkStart w:id="1231" w:name="_Toc320796433"/>
      <w:bookmarkStart w:id="1232" w:name="_Toc320797487"/>
      <w:bookmarkStart w:id="1233" w:name="_Toc320791162"/>
      <w:bookmarkStart w:id="1234" w:name="_Toc320792216"/>
      <w:bookmarkStart w:id="1235" w:name="_Toc320795380"/>
      <w:bookmarkStart w:id="1236" w:name="_Toc320796434"/>
      <w:bookmarkStart w:id="1237" w:name="_Toc320797488"/>
      <w:bookmarkStart w:id="1238" w:name="_Toc320791163"/>
      <w:bookmarkStart w:id="1239" w:name="_Toc320792217"/>
      <w:bookmarkStart w:id="1240" w:name="_Toc320795381"/>
      <w:bookmarkStart w:id="1241" w:name="_Toc320796435"/>
      <w:bookmarkStart w:id="1242" w:name="_Toc320797489"/>
      <w:bookmarkStart w:id="1243" w:name="_Toc320791164"/>
      <w:bookmarkStart w:id="1244" w:name="_Toc320792218"/>
      <w:bookmarkStart w:id="1245" w:name="_Toc320795382"/>
      <w:bookmarkStart w:id="1246" w:name="_Toc320796436"/>
      <w:bookmarkStart w:id="1247" w:name="_Toc320797490"/>
      <w:bookmarkStart w:id="1248" w:name="_Toc320791165"/>
      <w:bookmarkStart w:id="1249" w:name="_Toc320792219"/>
      <w:bookmarkStart w:id="1250" w:name="_Toc320795383"/>
      <w:bookmarkStart w:id="1251" w:name="_Toc320796437"/>
      <w:bookmarkStart w:id="1252" w:name="_Toc320797491"/>
      <w:bookmarkStart w:id="1253" w:name="_Toc320791167"/>
      <w:bookmarkStart w:id="1254" w:name="_Toc320792221"/>
      <w:bookmarkStart w:id="1255" w:name="_Toc320795385"/>
      <w:bookmarkStart w:id="1256" w:name="_Toc320796439"/>
      <w:bookmarkStart w:id="1257" w:name="_Toc320797493"/>
      <w:bookmarkStart w:id="1258" w:name="_Toc320791180"/>
      <w:bookmarkStart w:id="1259" w:name="_Toc320792234"/>
      <w:bookmarkStart w:id="1260" w:name="_Toc320795398"/>
      <w:bookmarkStart w:id="1261" w:name="_Toc320796452"/>
      <w:bookmarkStart w:id="1262" w:name="_Toc320797506"/>
      <w:bookmarkStart w:id="1263" w:name="_Toc320791181"/>
      <w:bookmarkStart w:id="1264" w:name="_Toc320792235"/>
      <w:bookmarkStart w:id="1265" w:name="_Toc320795399"/>
      <w:bookmarkStart w:id="1266" w:name="_Toc320796453"/>
      <w:bookmarkStart w:id="1267" w:name="_Toc320797507"/>
      <w:bookmarkStart w:id="1268" w:name="_Toc320791182"/>
      <w:bookmarkStart w:id="1269" w:name="_Toc320792236"/>
      <w:bookmarkStart w:id="1270" w:name="_Toc320795400"/>
      <w:bookmarkStart w:id="1271" w:name="_Toc320796454"/>
      <w:bookmarkStart w:id="1272" w:name="_Toc320797508"/>
      <w:bookmarkStart w:id="1273" w:name="_Toc320791183"/>
      <w:bookmarkStart w:id="1274" w:name="_Toc320792237"/>
      <w:bookmarkStart w:id="1275" w:name="_Toc320795401"/>
      <w:bookmarkStart w:id="1276" w:name="_Toc320796455"/>
      <w:bookmarkStart w:id="1277" w:name="_Toc320797509"/>
      <w:bookmarkStart w:id="1278" w:name="_Toc320791184"/>
      <w:bookmarkStart w:id="1279" w:name="_Toc320792238"/>
      <w:bookmarkStart w:id="1280" w:name="_Toc320795402"/>
      <w:bookmarkStart w:id="1281" w:name="_Toc320796456"/>
      <w:bookmarkStart w:id="1282" w:name="_Toc320797510"/>
      <w:bookmarkStart w:id="1283" w:name="_Toc320791185"/>
      <w:bookmarkStart w:id="1284" w:name="_Toc320792239"/>
      <w:bookmarkStart w:id="1285" w:name="_Toc320795403"/>
      <w:bookmarkStart w:id="1286" w:name="_Toc320796457"/>
      <w:bookmarkStart w:id="1287" w:name="_Toc320797511"/>
      <w:bookmarkStart w:id="1288" w:name="_Toc320791193"/>
      <w:bookmarkStart w:id="1289" w:name="_Toc320792247"/>
      <w:bookmarkStart w:id="1290" w:name="_Toc320795411"/>
      <w:bookmarkStart w:id="1291" w:name="_Toc320796465"/>
      <w:bookmarkStart w:id="1292" w:name="_Toc320797519"/>
      <w:bookmarkStart w:id="1293" w:name="_Toc320791220"/>
      <w:bookmarkStart w:id="1294" w:name="_Toc320792274"/>
      <w:bookmarkStart w:id="1295" w:name="_Toc320795438"/>
      <w:bookmarkStart w:id="1296" w:name="_Toc320796492"/>
      <w:bookmarkStart w:id="1297" w:name="_Toc320797546"/>
      <w:bookmarkStart w:id="1298" w:name="_Toc320791243"/>
      <w:bookmarkStart w:id="1299" w:name="_Toc320792297"/>
      <w:bookmarkStart w:id="1300" w:name="_Toc320795461"/>
      <w:bookmarkStart w:id="1301" w:name="_Toc320796515"/>
      <w:bookmarkStart w:id="1302" w:name="_Toc320797569"/>
      <w:bookmarkStart w:id="1303" w:name="_Toc320791244"/>
      <w:bookmarkStart w:id="1304" w:name="_Toc320792298"/>
      <w:bookmarkStart w:id="1305" w:name="_Toc320795462"/>
      <w:bookmarkStart w:id="1306" w:name="_Toc320796516"/>
      <w:bookmarkStart w:id="1307" w:name="_Toc320797570"/>
      <w:bookmarkStart w:id="1308" w:name="_Toc320791245"/>
      <w:bookmarkStart w:id="1309" w:name="_Toc320792299"/>
      <w:bookmarkStart w:id="1310" w:name="_Toc320795463"/>
      <w:bookmarkStart w:id="1311" w:name="_Toc320796517"/>
      <w:bookmarkStart w:id="1312" w:name="_Toc320797571"/>
      <w:bookmarkStart w:id="1313" w:name="_Toc320791246"/>
      <w:bookmarkStart w:id="1314" w:name="_Toc320792300"/>
      <w:bookmarkStart w:id="1315" w:name="_Toc320795464"/>
      <w:bookmarkStart w:id="1316" w:name="_Toc320796518"/>
      <w:bookmarkStart w:id="1317" w:name="_Toc320797572"/>
      <w:bookmarkStart w:id="1318" w:name="_Toc320791247"/>
      <w:bookmarkStart w:id="1319" w:name="_Toc320792301"/>
      <w:bookmarkStart w:id="1320" w:name="_Toc320795465"/>
      <w:bookmarkStart w:id="1321" w:name="_Toc320796519"/>
      <w:bookmarkStart w:id="1322" w:name="_Toc320797573"/>
      <w:bookmarkStart w:id="1323" w:name="_Toc320791248"/>
      <w:bookmarkStart w:id="1324" w:name="_Toc320792302"/>
      <w:bookmarkStart w:id="1325" w:name="_Toc320795466"/>
      <w:bookmarkStart w:id="1326" w:name="_Toc320796520"/>
      <w:bookmarkStart w:id="1327" w:name="_Toc320797574"/>
      <w:bookmarkStart w:id="1328" w:name="_Toc320791249"/>
      <w:bookmarkStart w:id="1329" w:name="_Toc320792303"/>
      <w:bookmarkStart w:id="1330" w:name="_Toc320795467"/>
      <w:bookmarkStart w:id="1331" w:name="_Toc320796521"/>
      <w:bookmarkStart w:id="1332" w:name="_Toc320797575"/>
      <w:bookmarkStart w:id="1333" w:name="_Toc320791250"/>
      <w:bookmarkStart w:id="1334" w:name="_Toc320792304"/>
      <w:bookmarkStart w:id="1335" w:name="_Toc320795468"/>
      <w:bookmarkStart w:id="1336" w:name="_Toc320796522"/>
      <w:bookmarkStart w:id="1337" w:name="_Toc320797576"/>
      <w:bookmarkStart w:id="1338" w:name="_Toc320791251"/>
      <w:bookmarkStart w:id="1339" w:name="_Toc320792305"/>
      <w:bookmarkStart w:id="1340" w:name="_Toc320795469"/>
      <w:bookmarkStart w:id="1341" w:name="_Toc320796523"/>
      <w:bookmarkStart w:id="1342" w:name="_Toc320797577"/>
      <w:bookmarkStart w:id="1343" w:name="_Toc320791252"/>
      <w:bookmarkStart w:id="1344" w:name="_Toc320792306"/>
      <w:bookmarkStart w:id="1345" w:name="_Toc320795470"/>
      <w:bookmarkStart w:id="1346" w:name="_Toc320796524"/>
      <w:bookmarkStart w:id="1347" w:name="_Toc320797578"/>
      <w:bookmarkStart w:id="1348" w:name="_Toc320791253"/>
      <w:bookmarkStart w:id="1349" w:name="_Toc320792307"/>
      <w:bookmarkStart w:id="1350" w:name="_Toc320795471"/>
      <w:bookmarkStart w:id="1351" w:name="_Toc320796525"/>
      <w:bookmarkStart w:id="1352" w:name="_Toc320797579"/>
      <w:bookmarkStart w:id="1353" w:name="_Toc320791254"/>
      <w:bookmarkStart w:id="1354" w:name="_Toc320792308"/>
      <w:bookmarkStart w:id="1355" w:name="_Toc320795472"/>
      <w:bookmarkStart w:id="1356" w:name="_Toc320796526"/>
      <w:bookmarkStart w:id="1357" w:name="_Toc320797580"/>
      <w:bookmarkStart w:id="1358" w:name="_Toc320791255"/>
      <w:bookmarkStart w:id="1359" w:name="_Toc320792309"/>
      <w:bookmarkStart w:id="1360" w:name="_Toc320795473"/>
      <w:bookmarkStart w:id="1361" w:name="_Toc320796527"/>
      <w:bookmarkStart w:id="1362" w:name="_Toc320797581"/>
      <w:bookmarkStart w:id="1363" w:name="_Toc320791256"/>
      <w:bookmarkStart w:id="1364" w:name="_Toc320792310"/>
      <w:bookmarkStart w:id="1365" w:name="_Toc320795474"/>
      <w:bookmarkStart w:id="1366" w:name="_Toc320796528"/>
      <w:bookmarkStart w:id="1367" w:name="_Toc320797582"/>
      <w:bookmarkStart w:id="1368" w:name="_Toc320791257"/>
      <w:bookmarkStart w:id="1369" w:name="_Toc320792311"/>
      <w:bookmarkStart w:id="1370" w:name="_Toc320795475"/>
      <w:bookmarkStart w:id="1371" w:name="_Toc320796529"/>
      <w:bookmarkStart w:id="1372" w:name="_Toc320797583"/>
      <w:bookmarkStart w:id="1373" w:name="_Toc320791258"/>
      <w:bookmarkStart w:id="1374" w:name="_Toc320792312"/>
      <w:bookmarkStart w:id="1375" w:name="_Toc320795476"/>
      <w:bookmarkStart w:id="1376" w:name="_Toc320796530"/>
      <w:bookmarkStart w:id="1377" w:name="_Toc320797584"/>
      <w:bookmarkStart w:id="1378" w:name="_Toc320791259"/>
      <w:bookmarkStart w:id="1379" w:name="_Toc320792313"/>
      <w:bookmarkStart w:id="1380" w:name="_Toc320795477"/>
      <w:bookmarkStart w:id="1381" w:name="_Toc320796531"/>
      <w:bookmarkStart w:id="1382" w:name="_Toc320797585"/>
      <w:bookmarkStart w:id="1383" w:name="_Toc320791260"/>
      <w:bookmarkStart w:id="1384" w:name="_Toc320792314"/>
      <w:bookmarkStart w:id="1385" w:name="_Toc320795478"/>
      <w:bookmarkStart w:id="1386" w:name="_Toc320796532"/>
      <w:bookmarkStart w:id="1387" w:name="_Toc320797586"/>
      <w:bookmarkStart w:id="1388" w:name="_Toc320791261"/>
      <w:bookmarkStart w:id="1389" w:name="_Toc320792315"/>
      <w:bookmarkStart w:id="1390" w:name="_Toc320795479"/>
      <w:bookmarkStart w:id="1391" w:name="_Toc320796533"/>
      <w:bookmarkStart w:id="1392" w:name="_Toc320797587"/>
      <w:bookmarkStart w:id="1393" w:name="_Toc320791262"/>
      <w:bookmarkStart w:id="1394" w:name="_Toc320792316"/>
      <w:bookmarkStart w:id="1395" w:name="_Toc320795480"/>
      <w:bookmarkStart w:id="1396" w:name="_Toc320796534"/>
      <w:bookmarkStart w:id="1397" w:name="_Toc320797588"/>
      <w:bookmarkStart w:id="1398" w:name="_Toc320791263"/>
      <w:bookmarkStart w:id="1399" w:name="_Toc320792317"/>
      <w:bookmarkStart w:id="1400" w:name="_Toc320795481"/>
      <w:bookmarkStart w:id="1401" w:name="_Toc320796535"/>
      <w:bookmarkStart w:id="1402" w:name="_Toc320797589"/>
      <w:bookmarkStart w:id="1403" w:name="_Toc320791264"/>
      <w:bookmarkStart w:id="1404" w:name="_Toc320792318"/>
      <w:bookmarkStart w:id="1405" w:name="_Toc320795482"/>
      <w:bookmarkStart w:id="1406" w:name="_Toc320796536"/>
      <w:bookmarkStart w:id="1407" w:name="_Toc320797590"/>
      <w:bookmarkStart w:id="1408" w:name="_Toc320791265"/>
      <w:bookmarkStart w:id="1409" w:name="_Toc320792319"/>
      <w:bookmarkStart w:id="1410" w:name="_Toc320795483"/>
      <w:bookmarkStart w:id="1411" w:name="_Toc320796537"/>
      <w:bookmarkStart w:id="1412" w:name="_Toc320797591"/>
      <w:bookmarkStart w:id="1413" w:name="_Toc320791267"/>
      <w:bookmarkStart w:id="1414" w:name="_Toc320792321"/>
      <w:bookmarkStart w:id="1415" w:name="_Toc320795485"/>
      <w:bookmarkStart w:id="1416" w:name="_Toc320796539"/>
      <w:bookmarkStart w:id="1417" w:name="_Toc320797593"/>
      <w:bookmarkStart w:id="1418" w:name="_Toc320791280"/>
      <w:bookmarkStart w:id="1419" w:name="_Toc320792334"/>
      <w:bookmarkStart w:id="1420" w:name="_Toc320795498"/>
      <w:bookmarkStart w:id="1421" w:name="_Toc320796552"/>
      <w:bookmarkStart w:id="1422" w:name="_Toc320797606"/>
      <w:bookmarkStart w:id="1423" w:name="_Toc320791281"/>
      <w:bookmarkStart w:id="1424" w:name="_Toc320792335"/>
      <w:bookmarkStart w:id="1425" w:name="_Toc320795499"/>
      <w:bookmarkStart w:id="1426" w:name="_Toc320796553"/>
      <w:bookmarkStart w:id="1427" w:name="_Toc320797607"/>
      <w:bookmarkStart w:id="1428" w:name="_Toc320791282"/>
      <w:bookmarkStart w:id="1429" w:name="_Toc320792336"/>
      <w:bookmarkStart w:id="1430" w:name="_Toc320795500"/>
      <w:bookmarkStart w:id="1431" w:name="_Toc320796554"/>
      <w:bookmarkStart w:id="1432" w:name="_Toc320797608"/>
      <w:bookmarkStart w:id="1433" w:name="_Toc320791283"/>
      <w:bookmarkStart w:id="1434" w:name="_Toc320792337"/>
      <w:bookmarkStart w:id="1435" w:name="_Toc320795501"/>
      <w:bookmarkStart w:id="1436" w:name="_Toc320796555"/>
      <w:bookmarkStart w:id="1437" w:name="_Toc320797609"/>
      <w:bookmarkStart w:id="1438" w:name="_Toc320791284"/>
      <w:bookmarkStart w:id="1439" w:name="_Toc320792338"/>
      <w:bookmarkStart w:id="1440" w:name="_Toc320795502"/>
      <w:bookmarkStart w:id="1441" w:name="_Toc320796556"/>
      <w:bookmarkStart w:id="1442" w:name="_Toc320797610"/>
      <w:bookmarkStart w:id="1443" w:name="_Toc320791285"/>
      <w:bookmarkStart w:id="1444" w:name="_Toc320792339"/>
      <w:bookmarkStart w:id="1445" w:name="_Toc320795503"/>
      <w:bookmarkStart w:id="1446" w:name="_Toc320796557"/>
      <w:bookmarkStart w:id="1447" w:name="_Toc320797611"/>
      <w:bookmarkStart w:id="1448" w:name="_Toc320791293"/>
      <w:bookmarkStart w:id="1449" w:name="_Toc320792347"/>
      <w:bookmarkStart w:id="1450" w:name="_Toc320795511"/>
      <w:bookmarkStart w:id="1451" w:name="_Toc320796565"/>
      <w:bookmarkStart w:id="1452" w:name="_Toc320797619"/>
      <w:bookmarkStart w:id="1453" w:name="_Toc320791320"/>
      <w:bookmarkStart w:id="1454" w:name="_Toc320792374"/>
      <w:bookmarkStart w:id="1455" w:name="_Toc320795538"/>
      <w:bookmarkStart w:id="1456" w:name="_Toc320796592"/>
      <w:bookmarkStart w:id="1457" w:name="_Toc320797646"/>
      <w:bookmarkStart w:id="1458" w:name="_Toc320791343"/>
      <w:bookmarkStart w:id="1459" w:name="_Toc320792397"/>
      <w:bookmarkStart w:id="1460" w:name="_Toc320795561"/>
      <w:bookmarkStart w:id="1461" w:name="_Toc320796615"/>
      <w:bookmarkStart w:id="1462" w:name="_Toc320797669"/>
      <w:bookmarkStart w:id="1463" w:name="_Toc320791344"/>
      <w:bookmarkStart w:id="1464" w:name="_Toc320792398"/>
      <w:bookmarkStart w:id="1465" w:name="_Toc320795562"/>
      <w:bookmarkStart w:id="1466" w:name="_Toc320796616"/>
      <w:bookmarkStart w:id="1467" w:name="_Toc320797670"/>
      <w:bookmarkStart w:id="1468" w:name="_Toc320791345"/>
      <w:bookmarkStart w:id="1469" w:name="_Toc320792399"/>
      <w:bookmarkStart w:id="1470" w:name="_Toc320795563"/>
      <w:bookmarkStart w:id="1471" w:name="_Toc320796617"/>
      <w:bookmarkStart w:id="1472" w:name="_Toc320797671"/>
      <w:bookmarkStart w:id="1473" w:name="_Toc320791346"/>
      <w:bookmarkStart w:id="1474" w:name="_Toc320792400"/>
      <w:bookmarkStart w:id="1475" w:name="_Toc320795564"/>
      <w:bookmarkStart w:id="1476" w:name="_Toc320796618"/>
      <w:bookmarkStart w:id="1477" w:name="_Toc320797672"/>
      <w:bookmarkStart w:id="1478" w:name="_Toc320791347"/>
      <w:bookmarkStart w:id="1479" w:name="_Toc320792401"/>
      <w:bookmarkStart w:id="1480" w:name="_Toc320795565"/>
      <w:bookmarkStart w:id="1481" w:name="_Toc320796619"/>
      <w:bookmarkStart w:id="1482" w:name="_Toc320797673"/>
      <w:bookmarkStart w:id="1483" w:name="_Toc320791348"/>
      <w:bookmarkStart w:id="1484" w:name="_Toc320792402"/>
      <w:bookmarkStart w:id="1485" w:name="_Toc320795566"/>
      <w:bookmarkStart w:id="1486" w:name="_Toc320796620"/>
      <w:bookmarkStart w:id="1487" w:name="_Toc320797674"/>
      <w:bookmarkStart w:id="1488" w:name="_Toc320791349"/>
      <w:bookmarkStart w:id="1489" w:name="_Toc320792403"/>
      <w:bookmarkStart w:id="1490" w:name="_Toc320795567"/>
      <w:bookmarkStart w:id="1491" w:name="_Toc320796621"/>
      <w:bookmarkStart w:id="1492" w:name="_Toc320797675"/>
      <w:bookmarkStart w:id="1493" w:name="_Toc320791350"/>
      <w:bookmarkStart w:id="1494" w:name="_Toc320792404"/>
      <w:bookmarkStart w:id="1495" w:name="_Toc320795568"/>
      <w:bookmarkStart w:id="1496" w:name="_Toc320796622"/>
      <w:bookmarkStart w:id="1497" w:name="_Toc320797676"/>
      <w:bookmarkStart w:id="1498" w:name="_Toc320791351"/>
      <w:bookmarkStart w:id="1499" w:name="_Toc320792405"/>
      <w:bookmarkStart w:id="1500" w:name="_Toc320795569"/>
      <w:bookmarkStart w:id="1501" w:name="_Toc320796623"/>
      <w:bookmarkStart w:id="1502" w:name="_Toc320797677"/>
      <w:bookmarkStart w:id="1503" w:name="_Toc320791352"/>
      <w:bookmarkStart w:id="1504" w:name="_Toc320792406"/>
      <w:bookmarkStart w:id="1505" w:name="_Toc320795570"/>
      <w:bookmarkStart w:id="1506" w:name="_Toc320796624"/>
      <w:bookmarkStart w:id="1507" w:name="_Toc320797678"/>
      <w:bookmarkStart w:id="1508" w:name="_Toc320791353"/>
      <w:bookmarkStart w:id="1509" w:name="_Toc320792407"/>
      <w:bookmarkStart w:id="1510" w:name="_Toc320795571"/>
      <w:bookmarkStart w:id="1511" w:name="_Toc320796625"/>
      <w:bookmarkStart w:id="1512" w:name="_Toc320797679"/>
      <w:bookmarkStart w:id="1513" w:name="_Toc320791354"/>
      <w:bookmarkStart w:id="1514" w:name="_Toc320792408"/>
      <w:bookmarkStart w:id="1515" w:name="_Toc320795572"/>
      <w:bookmarkStart w:id="1516" w:name="_Toc320796626"/>
      <w:bookmarkStart w:id="1517" w:name="_Toc320797680"/>
      <w:bookmarkStart w:id="1518" w:name="_Toc320791355"/>
      <w:bookmarkStart w:id="1519" w:name="_Toc320792409"/>
      <w:bookmarkStart w:id="1520" w:name="_Toc320795573"/>
      <w:bookmarkStart w:id="1521" w:name="_Toc320796627"/>
      <w:bookmarkStart w:id="1522" w:name="_Toc320797681"/>
      <w:bookmarkStart w:id="1523" w:name="_Toc320791356"/>
      <w:bookmarkStart w:id="1524" w:name="_Toc320792410"/>
      <w:bookmarkStart w:id="1525" w:name="_Toc320795574"/>
      <w:bookmarkStart w:id="1526" w:name="_Toc320796628"/>
      <w:bookmarkStart w:id="1527" w:name="_Toc320797682"/>
      <w:bookmarkStart w:id="1528" w:name="_Toc320791357"/>
      <w:bookmarkStart w:id="1529" w:name="_Toc320792411"/>
      <w:bookmarkStart w:id="1530" w:name="_Toc320795575"/>
      <w:bookmarkStart w:id="1531" w:name="_Toc320796629"/>
      <w:bookmarkStart w:id="1532" w:name="_Toc320797683"/>
      <w:bookmarkStart w:id="1533" w:name="_Toc320791358"/>
      <w:bookmarkStart w:id="1534" w:name="_Toc320792412"/>
      <w:bookmarkStart w:id="1535" w:name="_Toc320795576"/>
      <w:bookmarkStart w:id="1536" w:name="_Toc320796630"/>
      <w:bookmarkStart w:id="1537" w:name="_Toc320797684"/>
      <w:bookmarkStart w:id="1538" w:name="_Toc320791359"/>
      <w:bookmarkStart w:id="1539" w:name="_Toc320792413"/>
      <w:bookmarkStart w:id="1540" w:name="_Toc320795577"/>
      <w:bookmarkStart w:id="1541" w:name="_Toc320796631"/>
      <w:bookmarkStart w:id="1542" w:name="_Toc320797685"/>
      <w:bookmarkStart w:id="1543" w:name="_Toc320791360"/>
      <w:bookmarkStart w:id="1544" w:name="_Toc320792414"/>
      <w:bookmarkStart w:id="1545" w:name="_Toc320795578"/>
      <w:bookmarkStart w:id="1546" w:name="_Toc320796632"/>
      <w:bookmarkStart w:id="1547" w:name="_Toc320797686"/>
      <w:bookmarkStart w:id="1548" w:name="_Toc320791361"/>
      <w:bookmarkStart w:id="1549" w:name="_Toc320792415"/>
      <w:bookmarkStart w:id="1550" w:name="_Toc320795579"/>
      <w:bookmarkStart w:id="1551" w:name="_Toc320796633"/>
      <w:bookmarkStart w:id="1552" w:name="_Toc320797687"/>
      <w:bookmarkStart w:id="1553" w:name="_Toc320791362"/>
      <w:bookmarkStart w:id="1554" w:name="_Toc320792416"/>
      <w:bookmarkStart w:id="1555" w:name="_Toc320795580"/>
      <w:bookmarkStart w:id="1556" w:name="_Toc320796634"/>
      <w:bookmarkStart w:id="1557" w:name="_Toc320797688"/>
      <w:bookmarkStart w:id="1558" w:name="_Toc320791363"/>
      <w:bookmarkStart w:id="1559" w:name="_Toc320792417"/>
      <w:bookmarkStart w:id="1560" w:name="_Toc320795581"/>
      <w:bookmarkStart w:id="1561" w:name="_Toc320796635"/>
      <w:bookmarkStart w:id="1562" w:name="_Toc320797689"/>
      <w:bookmarkStart w:id="1563" w:name="_Toc320791364"/>
      <w:bookmarkStart w:id="1564" w:name="_Toc320792418"/>
      <w:bookmarkStart w:id="1565" w:name="_Toc320795582"/>
      <w:bookmarkStart w:id="1566" w:name="_Toc320796636"/>
      <w:bookmarkStart w:id="1567" w:name="_Toc320797690"/>
      <w:bookmarkStart w:id="1568" w:name="_Toc320791365"/>
      <w:bookmarkStart w:id="1569" w:name="_Toc320792419"/>
      <w:bookmarkStart w:id="1570" w:name="_Toc320795583"/>
      <w:bookmarkStart w:id="1571" w:name="_Toc320796637"/>
      <w:bookmarkStart w:id="1572" w:name="_Toc320797691"/>
      <w:bookmarkStart w:id="1573" w:name="_Toc320791367"/>
      <w:bookmarkStart w:id="1574" w:name="_Toc320792421"/>
      <w:bookmarkStart w:id="1575" w:name="_Toc320795585"/>
      <w:bookmarkStart w:id="1576" w:name="_Toc320796639"/>
      <w:bookmarkStart w:id="1577" w:name="_Toc320797693"/>
      <w:bookmarkStart w:id="1578" w:name="_Toc320791380"/>
      <w:bookmarkStart w:id="1579" w:name="_Toc320792434"/>
      <w:bookmarkStart w:id="1580" w:name="_Toc320795598"/>
      <w:bookmarkStart w:id="1581" w:name="_Toc320796652"/>
      <w:bookmarkStart w:id="1582" w:name="_Toc320797706"/>
      <w:bookmarkStart w:id="1583" w:name="_Toc320791381"/>
      <w:bookmarkStart w:id="1584" w:name="_Toc320792435"/>
      <w:bookmarkStart w:id="1585" w:name="_Toc320795599"/>
      <w:bookmarkStart w:id="1586" w:name="_Toc320796653"/>
      <w:bookmarkStart w:id="1587" w:name="_Toc320797707"/>
      <w:bookmarkStart w:id="1588" w:name="_Toc320791382"/>
      <w:bookmarkStart w:id="1589" w:name="_Toc320792436"/>
      <w:bookmarkStart w:id="1590" w:name="_Toc320795600"/>
      <w:bookmarkStart w:id="1591" w:name="_Toc320796654"/>
      <w:bookmarkStart w:id="1592" w:name="_Toc320797708"/>
      <w:bookmarkStart w:id="1593" w:name="_Toc320791383"/>
      <w:bookmarkStart w:id="1594" w:name="_Toc320792437"/>
      <w:bookmarkStart w:id="1595" w:name="_Toc320795601"/>
      <w:bookmarkStart w:id="1596" w:name="_Toc320796655"/>
      <w:bookmarkStart w:id="1597" w:name="_Toc320797709"/>
      <w:bookmarkStart w:id="1598" w:name="_Toc320791384"/>
      <w:bookmarkStart w:id="1599" w:name="_Toc320792438"/>
      <w:bookmarkStart w:id="1600" w:name="_Toc320795602"/>
      <w:bookmarkStart w:id="1601" w:name="_Toc320796656"/>
      <w:bookmarkStart w:id="1602" w:name="_Toc320797710"/>
      <w:bookmarkStart w:id="1603" w:name="_Toc320791385"/>
      <w:bookmarkStart w:id="1604" w:name="_Toc320792439"/>
      <w:bookmarkStart w:id="1605" w:name="_Toc320795603"/>
      <w:bookmarkStart w:id="1606" w:name="_Toc320796657"/>
      <w:bookmarkStart w:id="1607" w:name="_Toc320797711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r>
        <w:t>Termer och begrepp</w:t>
      </w:r>
    </w:p>
    <w:tbl>
      <w:tblPr>
        <w:tblStyle w:val="Tabellrutn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47"/>
        <w:gridCol w:w="5528"/>
      </w:tblGrid>
      <w:tr w:rsidR="00C65617" w:rsidRPr="00F161FB" w:rsidTr="005C42FA">
        <w:trPr>
          <w:trHeight w:val="292"/>
          <w:jc w:val="center"/>
        </w:trPr>
        <w:tc>
          <w:tcPr>
            <w:tcW w:w="3147" w:type="dxa"/>
            <w:shd w:val="clear" w:color="auto" w:fill="D9D9D9" w:themeFill="background1" w:themeFillShade="D9"/>
            <w:vAlign w:val="center"/>
          </w:tcPr>
          <w:p w:rsidR="00C65617" w:rsidRPr="00F161FB" w:rsidRDefault="00C65617" w:rsidP="005C42FA">
            <w:r>
              <w:t>Term/begrepp</w:t>
            </w:r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:rsidR="00C65617" w:rsidRPr="00F161FB" w:rsidRDefault="00C65617" w:rsidP="005C42FA">
            <w:r>
              <w:t>Förklaring</w:t>
            </w:r>
          </w:p>
        </w:tc>
      </w:tr>
      <w:tr w:rsidR="00C65617" w:rsidRPr="00A51835" w:rsidTr="005C42FA">
        <w:trPr>
          <w:jc w:val="center"/>
        </w:trPr>
        <w:tc>
          <w:tcPr>
            <w:tcW w:w="3147" w:type="dxa"/>
          </w:tcPr>
          <w:p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:rsidR="00C65617" w:rsidRPr="00A51835" w:rsidRDefault="00C65617" w:rsidP="005C42FA"/>
        </w:tc>
      </w:tr>
      <w:tr w:rsidR="00C65617" w:rsidRPr="00A51835" w:rsidTr="005C42FA">
        <w:trPr>
          <w:jc w:val="center"/>
        </w:trPr>
        <w:tc>
          <w:tcPr>
            <w:tcW w:w="3147" w:type="dxa"/>
          </w:tcPr>
          <w:p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:rsidR="00C65617" w:rsidRPr="00A51835" w:rsidRDefault="00C65617" w:rsidP="005C42FA"/>
        </w:tc>
      </w:tr>
      <w:tr w:rsidR="00C65617" w:rsidRPr="00A51835" w:rsidTr="005C42FA">
        <w:trPr>
          <w:jc w:val="center"/>
        </w:trPr>
        <w:tc>
          <w:tcPr>
            <w:tcW w:w="3147" w:type="dxa"/>
          </w:tcPr>
          <w:p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:rsidR="00C65617" w:rsidRPr="00A51835" w:rsidRDefault="00C65617" w:rsidP="005C42FA"/>
        </w:tc>
      </w:tr>
      <w:tr w:rsidR="00C65617" w:rsidRPr="00A51835" w:rsidTr="005C42FA">
        <w:trPr>
          <w:jc w:val="center"/>
        </w:trPr>
        <w:tc>
          <w:tcPr>
            <w:tcW w:w="3147" w:type="dxa"/>
          </w:tcPr>
          <w:p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:rsidR="00C65617" w:rsidRPr="00A51835" w:rsidRDefault="00C65617" w:rsidP="005C42FA"/>
        </w:tc>
      </w:tr>
      <w:tr w:rsidR="00C65617" w:rsidRPr="00A51835" w:rsidTr="005C42FA">
        <w:trPr>
          <w:jc w:val="center"/>
        </w:trPr>
        <w:tc>
          <w:tcPr>
            <w:tcW w:w="3147" w:type="dxa"/>
          </w:tcPr>
          <w:p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:rsidR="00C65617" w:rsidRPr="00A51835" w:rsidRDefault="00C65617" w:rsidP="005C42FA"/>
        </w:tc>
      </w:tr>
    </w:tbl>
    <w:p w:rsidR="00AF0088" w:rsidRDefault="00AF0088" w:rsidP="00B663C7"/>
    <w:p w:rsidR="00AF0088" w:rsidRDefault="00AF0088">
      <w:r>
        <w:br w:type="page"/>
      </w:r>
    </w:p>
    <w:p w:rsidR="0088109D" w:rsidRDefault="0088109D" w:rsidP="0088109D">
      <w:pPr>
        <w:pStyle w:val="Rubrik1"/>
      </w:pPr>
      <w:bookmarkStart w:id="1608" w:name="_Toc410216243"/>
      <w:proofErr w:type="spellStart"/>
      <w:r>
        <w:t>StoreLog</w:t>
      </w:r>
      <w:bookmarkEnd w:id="1608"/>
      <w:proofErr w:type="spellEnd"/>
    </w:p>
    <w:p w:rsidR="0088109D" w:rsidRDefault="0088109D" w:rsidP="0088109D">
      <w:r>
        <w:t xml:space="preserve">Tjänst som sparar en eller flera loggposter i loggtjänsten för att möjliggöra uppföljning enligt PDL. Loggposter sparas i ett arkiv med löpnummer samt signeras för att säkerställa integriteten av loggposter. </w:t>
      </w:r>
    </w:p>
    <w:p w:rsidR="0088109D" w:rsidRDefault="0088109D" w:rsidP="0088109D">
      <w:r>
        <w:t>Loggposter valideras enligt schema. Resultat av anropet returneras i ett Result objekt med statuskod. Vi fel sparas ej loggposter i loggtjänsten.</w:t>
      </w:r>
    </w:p>
    <w:p w:rsidR="0088109D" w:rsidRDefault="0088109D" w:rsidP="0088109D">
      <w:pPr>
        <w:pStyle w:val="Rubrik2"/>
      </w:pPr>
      <w:r>
        <w:t>Frivillighet</w:t>
      </w:r>
    </w:p>
    <w:p w:rsidR="0088109D" w:rsidRDefault="0088109D" w:rsidP="0088109D">
      <w:r>
        <w:t>Obligatorisk</w:t>
      </w:r>
      <w:r w:rsidR="005759D8">
        <w:t>, nationellt</w:t>
      </w:r>
      <w:r>
        <w:t>.</w:t>
      </w:r>
    </w:p>
    <w:p w:rsidR="0088109D" w:rsidRDefault="0088109D" w:rsidP="0088109D">
      <w:pPr>
        <w:pStyle w:val="Rubrik2"/>
      </w:pPr>
      <w:r>
        <w:t>Version</w:t>
      </w:r>
    </w:p>
    <w:p w:rsidR="0088109D" w:rsidRDefault="0088109D" w:rsidP="0088109D">
      <w:r>
        <w:t>1.0</w:t>
      </w:r>
    </w:p>
    <w:p w:rsidR="0088109D" w:rsidRDefault="0088109D" w:rsidP="0088109D">
      <w:pPr>
        <w:pStyle w:val="Rubrik2"/>
      </w:pPr>
      <w:r>
        <w:t>SLA-krav</w:t>
      </w:r>
    </w:p>
    <w:p w:rsidR="0088109D" w:rsidRDefault="0088109D" w:rsidP="0088109D">
      <w:r>
        <w:t>Loggtjänsten har höga krav på tillgänglighet enär loggande tillämpningar kan drabbas av funktionsstörningar om loggtjänsten är otillgänglig. För att minska detta beroende bör loggande tillämpningar ha köfunktionalitet vid avbrott i loggtjänsten.</w:t>
      </w:r>
    </w:p>
    <w:p w:rsidR="0088109D" w:rsidRDefault="0088109D" w:rsidP="0088109D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88109D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88109D" w:rsidTr="00F1448F">
        <w:tc>
          <w:tcPr>
            <w:tcW w:w="2400" w:type="dxa"/>
          </w:tcPr>
          <w:p w:rsidR="0088109D" w:rsidRDefault="0088109D" w:rsidP="00F1448F">
            <w:r>
              <w:t>Svarstid</w:t>
            </w:r>
          </w:p>
        </w:tc>
        <w:tc>
          <w:tcPr>
            <w:tcW w:w="4000" w:type="dxa"/>
          </w:tcPr>
          <w:p w:rsidR="0088109D" w:rsidRDefault="0088109D" w:rsidP="00F1448F"/>
        </w:tc>
        <w:tc>
          <w:tcPr>
            <w:tcW w:w="3700" w:type="dxa"/>
          </w:tcPr>
          <w:p w:rsidR="0088109D" w:rsidRDefault="0088109D" w:rsidP="00F1448F"/>
        </w:tc>
      </w:tr>
      <w:tr w:rsidR="0088109D" w:rsidTr="00F1448F">
        <w:tc>
          <w:tcPr>
            <w:tcW w:w="2400" w:type="dxa"/>
          </w:tcPr>
          <w:p w:rsidR="0088109D" w:rsidRDefault="0088109D" w:rsidP="00F1448F">
            <w:r>
              <w:t>Tillgänglighet</w:t>
            </w:r>
          </w:p>
        </w:tc>
        <w:tc>
          <w:tcPr>
            <w:tcW w:w="4000" w:type="dxa"/>
          </w:tcPr>
          <w:p w:rsidR="0088109D" w:rsidRDefault="0088109D" w:rsidP="00F1448F">
            <w:r>
              <w:t>99,80%</w:t>
            </w:r>
          </w:p>
        </w:tc>
        <w:tc>
          <w:tcPr>
            <w:tcW w:w="3700" w:type="dxa"/>
          </w:tcPr>
          <w:p w:rsidR="0088109D" w:rsidRDefault="0088109D" w:rsidP="00F1448F"/>
        </w:tc>
      </w:tr>
      <w:tr w:rsidR="0088109D" w:rsidTr="00F1448F">
        <w:tc>
          <w:tcPr>
            <w:tcW w:w="2400" w:type="dxa"/>
          </w:tcPr>
          <w:p w:rsidR="0088109D" w:rsidRDefault="0088109D" w:rsidP="00F1448F">
            <w:r>
              <w:t>Last</w:t>
            </w:r>
          </w:p>
        </w:tc>
        <w:tc>
          <w:tcPr>
            <w:tcW w:w="4000" w:type="dxa"/>
          </w:tcPr>
          <w:p w:rsidR="0088109D" w:rsidRDefault="0088109D" w:rsidP="00F1448F"/>
        </w:tc>
        <w:tc>
          <w:tcPr>
            <w:tcW w:w="3700" w:type="dxa"/>
          </w:tcPr>
          <w:p w:rsidR="0088109D" w:rsidRDefault="0088109D" w:rsidP="00F1448F"/>
        </w:tc>
      </w:tr>
      <w:tr w:rsidR="0088109D" w:rsidTr="00F1448F">
        <w:tc>
          <w:tcPr>
            <w:tcW w:w="2400" w:type="dxa"/>
          </w:tcPr>
          <w:p w:rsidR="0088109D" w:rsidRDefault="0088109D" w:rsidP="00F1448F">
            <w:r>
              <w:t>Aktualitet</w:t>
            </w:r>
          </w:p>
        </w:tc>
        <w:tc>
          <w:tcPr>
            <w:tcW w:w="4000" w:type="dxa"/>
          </w:tcPr>
          <w:p w:rsidR="0088109D" w:rsidRDefault="0088109D" w:rsidP="00F1448F">
            <w:r>
              <w:t>Tjänsten garanterar att lagring av loggposter skett då anropet genomförts utan fel. Loggposter ska vara tillgängliga för uppföljning inom 24 timmar.</w:t>
            </w:r>
          </w:p>
        </w:tc>
        <w:tc>
          <w:tcPr>
            <w:tcW w:w="3700" w:type="dxa"/>
          </w:tcPr>
          <w:p w:rsidR="0088109D" w:rsidRDefault="0088109D" w:rsidP="00F1448F"/>
        </w:tc>
      </w:tr>
    </w:tbl>
    <w:p w:rsidR="0088109D" w:rsidRDefault="0088109D" w:rsidP="0088109D">
      <w:pPr>
        <w:pStyle w:val="Rubrik2"/>
      </w:pPr>
      <w:r>
        <w:t>Fältregler</w:t>
      </w:r>
    </w:p>
    <w:p w:rsidR="0088109D" w:rsidRDefault="0088109D" w:rsidP="0088109D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88109D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88109D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88109D" w:rsidRDefault="0088109D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88109D" w:rsidRDefault="0088109D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88109D" w:rsidRDefault="0088109D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88109D" w:rsidRDefault="0088109D" w:rsidP="00F1448F">
            <w:pPr>
              <w:rPr>
                <w:b/>
              </w:rPr>
            </w:pPr>
          </w:p>
        </w:tc>
      </w:tr>
      <w:tr w:rsidR="0088109D" w:rsidTr="00F1448F">
        <w:tc>
          <w:tcPr>
            <w:tcW w:w="2800" w:type="dxa"/>
          </w:tcPr>
          <w:p w:rsidR="0088109D" w:rsidRDefault="0088109D" w:rsidP="00F1448F">
            <w:r>
              <w:t>log</w:t>
            </w:r>
          </w:p>
        </w:tc>
        <w:tc>
          <w:tcPr>
            <w:tcW w:w="2000" w:type="dxa"/>
          </w:tcPr>
          <w:p w:rsidR="0088109D" w:rsidRDefault="0088109D" w:rsidP="00F1448F">
            <w:r>
              <w:t>log:Log</w:t>
            </w:r>
          </w:p>
        </w:tc>
        <w:tc>
          <w:tcPr>
            <w:tcW w:w="4000" w:type="dxa"/>
          </w:tcPr>
          <w:p w:rsidR="0088109D" w:rsidRDefault="0088109D" w:rsidP="00F1448F">
            <w:r>
              <w:t>En kollektion av loggposter som ska lagras i loggtjänsten.</w:t>
            </w:r>
          </w:p>
        </w:tc>
        <w:tc>
          <w:tcPr>
            <w:tcW w:w="1300" w:type="dxa"/>
          </w:tcPr>
          <w:p w:rsidR="0088109D" w:rsidRDefault="0088109D" w:rsidP="00F1448F">
            <w:r>
              <w:t>1..*</w:t>
            </w:r>
          </w:p>
        </w:tc>
      </w:tr>
      <w:tr w:rsidR="0088109D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88109D" w:rsidRDefault="0088109D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88109D" w:rsidRDefault="0088109D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88109D" w:rsidRDefault="0088109D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88109D" w:rsidRDefault="0088109D" w:rsidP="00F1448F">
            <w:pPr>
              <w:rPr>
                <w:b/>
              </w:rPr>
            </w:pPr>
          </w:p>
        </w:tc>
      </w:tr>
      <w:tr w:rsidR="0088109D" w:rsidTr="00F1448F">
        <w:tc>
          <w:tcPr>
            <w:tcW w:w="2800" w:type="dxa"/>
          </w:tcPr>
          <w:p w:rsidR="0088109D" w:rsidRDefault="0088109D" w:rsidP="00F1448F">
            <w:r>
              <w:t>storeLog</w:t>
            </w:r>
          </w:p>
        </w:tc>
        <w:tc>
          <w:tcPr>
            <w:tcW w:w="2000" w:type="dxa"/>
          </w:tcPr>
          <w:p w:rsidR="0088109D" w:rsidRDefault="0088109D" w:rsidP="00F1448F">
            <w:r>
              <w:t>log.store:Result</w:t>
            </w:r>
          </w:p>
        </w:tc>
        <w:tc>
          <w:tcPr>
            <w:tcW w:w="4000" w:type="dxa"/>
          </w:tcPr>
          <w:p w:rsidR="0088109D" w:rsidRDefault="0088109D" w:rsidP="00F1448F">
            <w:r>
              <w:t>Result Objekt som anger om loggposter sparats eller om fel har inträffat. Resultat koder som kan returneras är OK, INFO, ERROR, VALIDATIONERROR och ACCESSDENIED.</w:t>
            </w:r>
          </w:p>
        </w:tc>
        <w:tc>
          <w:tcPr>
            <w:tcW w:w="1300" w:type="dxa"/>
          </w:tcPr>
          <w:p w:rsidR="0088109D" w:rsidRDefault="0088109D" w:rsidP="00F1448F">
            <w:r>
              <w:t>1..1</w:t>
            </w:r>
          </w:p>
        </w:tc>
      </w:tr>
    </w:tbl>
    <w:p w:rsidR="0088109D" w:rsidRDefault="0088109D" w:rsidP="0088109D">
      <w:pPr>
        <w:pStyle w:val="Rubrik2"/>
      </w:pPr>
      <w:r>
        <w:t>Regler</w:t>
      </w:r>
    </w:p>
    <w:p w:rsidR="0088109D" w:rsidRDefault="0088109D" w:rsidP="0088109D">
      <w:r>
        <w:t>Tjänsten skall kontrollera om anropande system har behörighet att lagra loggposter. Om behörighet nekas skall ett fel returneras och flödet avbrytas.</w:t>
      </w:r>
      <w:r w:rsidR="001647A5">
        <w:t xml:space="preserve"> </w:t>
      </w:r>
    </w:p>
    <w:p w:rsidR="0088109D" w:rsidRDefault="0088109D" w:rsidP="0088109D">
      <w:pPr>
        <w:pStyle w:val="Rubrik2"/>
      </w:pPr>
      <w:r>
        <w:t>Tjänsteinteraktion</w:t>
      </w:r>
    </w:p>
    <w:p w:rsidR="0088109D" w:rsidRDefault="0088109D" w:rsidP="0088109D">
      <w:r>
        <w:t>StoreLog</w:t>
      </w:r>
    </w:p>
    <w:p w:rsidR="0088109D" w:rsidRDefault="0088109D" w:rsidP="0088109D">
      <w:pPr>
        <w:pStyle w:val="Rubrik2"/>
      </w:pPr>
      <w:r>
        <w:t>Exempel</w:t>
      </w:r>
    </w:p>
    <w:p w:rsidR="0088109D" w:rsidRDefault="0088109D" w:rsidP="0088109D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:rsidR="0088109D" w:rsidRDefault="0088109D" w:rsidP="0088109D"/>
    <w:p w:rsidR="0088109D" w:rsidRDefault="0088109D" w:rsidP="0088109D">
      <w:r>
        <w:t>Följande XML visar strukturen på ett anrop till tjänsten.</w:t>
      </w:r>
    </w:p>
    <w:p w:rsidR="0088109D" w:rsidRDefault="0088109D" w:rsidP="0088109D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ns0:StoreLogRequest</w:t>
      </w:r>
      <w:proofErr w:type="gramEnd"/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urn:riv:ehr:log:store:StoreLogResponder:1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urn:riv:ehr:log:store:1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88109D" w:rsidRDefault="0088109D" w:rsidP="0088109D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&lt;!</w:t>
      </w:r>
      <w:proofErr w:type="gramStart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Array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:rsidR="0088109D" w:rsidRDefault="0088109D" w:rsidP="0088109D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ns0:Log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88109D" w:rsidRDefault="0088109D" w:rsidP="0088109D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88109D" w:rsidRDefault="0088109D" w:rsidP="0088109D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88109D" w:rsidRDefault="0088109D" w:rsidP="0088109D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:SystemName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:System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:ActivityType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320"/>
        <w:rPr>
          <w:lang w:val="en-US"/>
        </w:rPr>
      </w:pPr>
      <w:proofErr w:type="gramStart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:ActivityLevel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320"/>
        <w:rPr>
          <w:lang w:val="en-US"/>
        </w:rPr>
      </w:pPr>
      <w:proofErr w:type="gramStart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:ActivityArgs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:StartDate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:Purpose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:User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:UserId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320"/>
        <w:rPr>
          <w:lang w:val="en-US"/>
        </w:rPr>
      </w:pPr>
      <w:proofErr w:type="gramStart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:Name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320"/>
        <w:rPr>
          <w:lang w:val="en-US"/>
        </w:rPr>
      </w:pPr>
      <w:proofErr w:type="gramStart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:PersonId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320"/>
        <w:rPr>
          <w:lang w:val="en-US"/>
        </w:rPr>
      </w:pPr>
      <w:proofErr w:type="gramStart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:Assignment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320"/>
        <w:rPr>
          <w:lang w:val="en-US"/>
        </w:rPr>
      </w:pPr>
      <w:proofErr w:type="gramStart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:Title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760"/>
        <w:rPr>
          <w:lang w:val="en-US"/>
        </w:rPr>
      </w:pPr>
      <w:proofErr w:type="gramStart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:CareProviderName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:CareUnitId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760"/>
        <w:rPr>
          <w:lang w:val="en-US"/>
        </w:rPr>
      </w:pPr>
      <w:proofErr w:type="gramStart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:CareUnitName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:User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:Resources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320"/>
        <w:rPr>
          <w:lang w:val="en-US"/>
        </w:rPr>
      </w:pPr>
      <w:proofErr w:type="gramStart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:ResourceType</w:t>
      </w:r>
      <w:proofErr w:type="gramEnd"/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Default="0088109D" w:rsidP="0088109D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&lt;!</w:t>
      </w:r>
      <w:proofErr w:type="gramStart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-- </w:t>
      </w:r>
      <w:proofErr w:type="spellStart"/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proofErr w:type="spellEnd"/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:rsidR="0088109D" w:rsidRDefault="0088109D" w:rsidP="0088109D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88109D" w:rsidRDefault="0088109D" w:rsidP="0088109D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88109D" w:rsidRPr="002A7F60" w:rsidRDefault="0088109D" w:rsidP="0088109D">
      <w:pPr>
        <w:ind w:left="2200"/>
        <w:rPr>
          <w:lang w:val="en-US"/>
        </w:rPr>
      </w:pPr>
      <w:proofErr w:type="gramStart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2A7F60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:PatientName</w:t>
      </w:r>
      <w:proofErr w:type="gramEnd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:Patient</w:t>
      </w:r>
      <w:proofErr w:type="gramEnd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2A7F60" w:rsidRDefault="0088109D" w:rsidP="0088109D">
      <w:pPr>
        <w:ind w:left="2200"/>
        <w:rPr>
          <w:lang w:val="en-US"/>
        </w:rPr>
      </w:pPr>
      <w:proofErr w:type="gramStart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2A7F60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:CareProviderName</w:t>
      </w:r>
      <w:proofErr w:type="gramEnd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2A7F60" w:rsidRDefault="0088109D" w:rsidP="0088109D">
      <w:pPr>
        <w:ind w:left="1760"/>
        <w:rPr>
          <w:lang w:val="en-US"/>
        </w:rPr>
      </w:pPr>
      <w:proofErr w:type="gramStart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2A7F60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:CareUnitId</w:t>
      </w:r>
      <w:proofErr w:type="gramEnd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2A7F60" w:rsidRDefault="0088109D" w:rsidP="0088109D">
      <w:pPr>
        <w:ind w:left="2200"/>
        <w:rPr>
          <w:lang w:val="en-US"/>
        </w:rPr>
      </w:pPr>
      <w:proofErr w:type="gramStart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2A7F60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:CareUnitName</w:t>
      </w:r>
      <w:proofErr w:type="gramEnd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2A7F60" w:rsidRDefault="0088109D" w:rsidP="0088109D">
      <w:pPr>
        <w:ind w:left="132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</w:t>
      </w:r>
      <w:proofErr w:type="gramEnd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2A7F60" w:rsidRDefault="0088109D" w:rsidP="0088109D">
      <w:pPr>
        <w:ind w:left="88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:Resources</w:t>
      </w:r>
      <w:proofErr w:type="gramEnd"/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Pr="00F1448F" w:rsidRDefault="0088109D" w:rsidP="0088109D">
      <w:pPr>
        <w:ind w:left="440"/>
        <w:rPr>
          <w:lang w:val="en-US"/>
        </w:rPr>
      </w:pPr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F1448F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F1448F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:Log</w:t>
      </w:r>
      <w:proofErr w:type="gramEnd"/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88109D" w:rsidRDefault="0088109D" w:rsidP="0088109D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ns0:StoreLogRequest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88109D" w:rsidRDefault="0088109D" w:rsidP="0088109D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:rsidR="0088109D" w:rsidRDefault="0088109D" w:rsidP="0088109D"/>
    <w:p w:rsidR="0088109D" w:rsidRDefault="0088109D" w:rsidP="0088109D">
      <w:r>
        <w:t>Följande XML visar strukturen på svarsmeddelandet från tjänsten.</w:t>
      </w:r>
    </w:p>
    <w:p w:rsidR="0088109D" w:rsidRDefault="0088109D" w:rsidP="0088109D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ns0:StoreLogResponse</w:t>
      </w:r>
      <w:proofErr w:type="gramEnd"/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urn:riv:ehr:log:store:StoreLogResponder:1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urn:riv:ehr:log:store:1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88109D" w:rsidRDefault="0088109D" w:rsidP="0088109D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88109D" w:rsidRDefault="0088109D" w:rsidP="0088109D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88109D" w:rsidRDefault="0088109D" w:rsidP="0088109D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88109D" w:rsidRDefault="0088109D" w:rsidP="0088109D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88109D" w:rsidRDefault="0088109D" w:rsidP="0088109D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ns0:StoreLogResponse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Default="00F73D13"/>
    <w:p w:rsidR="00F73D13" w:rsidRDefault="00F73D13">
      <w:r>
        <w:br w:type="page"/>
      </w:r>
    </w:p>
    <w:p w:rsidR="00F73D13" w:rsidRDefault="00F73D13" w:rsidP="00F73D13">
      <w:pPr>
        <w:pStyle w:val="Rubrik1"/>
      </w:pPr>
      <w:bookmarkStart w:id="1609" w:name="_Toc410216244"/>
      <w:proofErr w:type="spellStart"/>
      <w:r>
        <w:t>GetLogsForCareProvider</w:t>
      </w:r>
      <w:bookmarkEnd w:id="1609"/>
      <w:proofErr w:type="spellEnd"/>
    </w:p>
    <w:p w:rsidR="00F73D13" w:rsidRDefault="00F73D13" w:rsidP="00F73D13">
      <w:r>
        <w:t>Tjänst som returnerar loggposter för angiven vårdgivare, all åtkomst som har skett av vårdgivarens medarbetare.</w:t>
      </w:r>
    </w:p>
    <w:p w:rsidR="00F73D13" w:rsidRDefault="00F73D13" w:rsidP="00F73D13">
      <w:r>
        <w:t xml:space="preserve">Logguttaget begränsas av angivet datumintervall. </w:t>
      </w:r>
    </w:p>
    <w:p w:rsidR="00F73D13" w:rsidRDefault="00F73D13" w:rsidP="00F73D13"/>
    <w:p w:rsidR="00F73D13" w:rsidRDefault="00F73D13" w:rsidP="00F73D13">
      <w:r>
        <w:t>Tjänsten returnerar en lista med loggposter (kan vara noll dvs en tom lista) om resultatkod är OK.</w:t>
      </w:r>
      <w:r>
        <w:tab/>
      </w:r>
      <w:r>
        <w:tab/>
      </w:r>
    </w:p>
    <w:p w:rsidR="00F73D13" w:rsidRDefault="00F73D13" w:rsidP="00F73D13"/>
    <w:p w:rsidR="00F73D13" w:rsidRDefault="00F73D13" w:rsidP="00F73D13">
      <w:r>
        <w:t>Tjänsten returnerar alltid inom 15 sekunder, även ifall rapporten ännu inte har hunnit skapats. Tiden är konfigurerbar av systemet och kan ändras vid behov.</w:t>
      </w:r>
    </w:p>
    <w:p w:rsidR="00F73D13" w:rsidRDefault="00F73D13" w:rsidP="00F73D13"/>
    <w:p w:rsidR="00F73D13" w:rsidRDefault="00F73D13" w:rsidP="00F73D13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:rsidR="00F73D13" w:rsidRDefault="00F73D13" w:rsidP="00F73D13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:rsidR="00F73D13" w:rsidRDefault="00F73D13" w:rsidP="00F73D13">
      <w:r>
        <w:t>queueTime rekomenderas att användas av det anropande systemet för att bestämma när nästa anrop ska ske.</w:t>
      </w:r>
    </w:p>
    <w:p w:rsidR="00F73D13" w:rsidRDefault="00F73D13" w:rsidP="00F73D13">
      <w:r>
        <w:t>VIKTIGT att ytterligare anrop sker med queuedReportId om tidigare anrop avslutats med felkod REPORTONQUEUE eller REPORTINPROCESS för att inte köa upp flera rapporter.</w:t>
      </w:r>
    </w:p>
    <w:p w:rsidR="00F73D13" w:rsidRDefault="00F73D13" w:rsidP="00F73D13"/>
    <w:p w:rsidR="00F73D13" w:rsidRDefault="00F73D13" w:rsidP="00F73D13">
      <w:r>
        <w:t>Tjänsten returnerar statuskod REPORTNOTFOUND ifall man har angett ett felaktigt id(queuedReportId) för att hämta rapport. Ingen ny rapport skapas.</w:t>
      </w:r>
    </w:p>
    <w:p w:rsidR="00F73D13" w:rsidRDefault="00F73D13" w:rsidP="00F73D13"/>
    <w:p w:rsidR="00F73D13" w:rsidRDefault="00F73D13" w:rsidP="00F73D13">
      <w:r>
        <w:t>Tjänsten returnerar max 10000 loggposter. Om fler loggposter finns i rapportuttaget avslutas anropet med felkod MAXQUERYRESULTEXCEEDED. Datumintervall kan då justeras för ett mindra antal loggposter.</w:t>
      </w:r>
    </w:p>
    <w:p w:rsidR="00F73D13" w:rsidRDefault="00F73D13" w:rsidP="00F73D13">
      <w:r>
        <w:t>Max antal loggposter som kan returneras är konfigurerbart av systemet och kan ändras vid behov.</w:t>
      </w:r>
    </w:p>
    <w:p w:rsidR="00F73D13" w:rsidRDefault="00F73D13" w:rsidP="00F73D13">
      <w:pPr>
        <w:pStyle w:val="Rubrik2"/>
      </w:pPr>
      <w:r>
        <w:t>Frivillighet</w:t>
      </w:r>
    </w:p>
    <w:p w:rsidR="00F73D13" w:rsidRDefault="00F73D13" w:rsidP="00F73D13">
      <w:r>
        <w:t>Obligatorisk</w:t>
      </w:r>
      <w:r w:rsidR="005759D8">
        <w:t>, nationellt</w:t>
      </w:r>
      <w:r>
        <w:t>.</w:t>
      </w:r>
    </w:p>
    <w:p w:rsidR="00F73D13" w:rsidRDefault="00F73D13" w:rsidP="00F73D13">
      <w:pPr>
        <w:pStyle w:val="Rubrik2"/>
      </w:pPr>
      <w:r>
        <w:t>Version</w:t>
      </w:r>
    </w:p>
    <w:p w:rsidR="00F73D13" w:rsidRDefault="00F73D13" w:rsidP="00F73D13">
      <w:r>
        <w:t>1.</w:t>
      </w:r>
      <w:r w:rsidR="00561280">
        <w:t>1</w:t>
      </w:r>
    </w:p>
    <w:p w:rsidR="00F73D13" w:rsidRDefault="00F73D13" w:rsidP="00F73D13">
      <w:pPr>
        <w:pStyle w:val="Rubrik2"/>
      </w:pPr>
      <w:r>
        <w:t>SLA-krav</w:t>
      </w:r>
    </w:p>
    <w:p w:rsidR="00F73D13" w:rsidRDefault="00F73D13" w:rsidP="00F73D13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F73D13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F73D13" w:rsidTr="00F1448F">
        <w:tc>
          <w:tcPr>
            <w:tcW w:w="2400" w:type="dxa"/>
          </w:tcPr>
          <w:p w:rsidR="00F73D13" w:rsidRDefault="00F73D13" w:rsidP="00F1448F">
            <w:r>
              <w:t>Svarstid</w:t>
            </w:r>
          </w:p>
        </w:tc>
        <w:tc>
          <w:tcPr>
            <w:tcW w:w="4000" w:type="dxa"/>
          </w:tcPr>
          <w:p w:rsidR="00F73D13" w:rsidRDefault="00F73D13" w:rsidP="00F1448F"/>
        </w:tc>
        <w:tc>
          <w:tcPr>
            <w:tcW w:w="3700" w:type="dxa"/>
          </w:tcPr>
          <w:p w:rsidR="00F73D13" w:rsidRDefault="00F73D13" w:rsidP="00F1448F"/>
        </w:tc>
      </w:tr>
      <w:tr w:rsidR="00F73D13" w:rsidTr="00F1448F">
        <w:tc>
          <w:tcPr>
            <w:tcW w:w="2400" w:type="dxa"/>
          </w:tcPr>
          <w:p w:rsidR="00F73D13" w:rsidRDefault="00F73D13" w:rsidP="00F1448F">
            <w:r>
              <w:t>Tillgänglighet</w:t>
            </w:r>
          </w:p>
        </w:tc>
        <w:tc>
          <w:tcPr>
            <w:tcW w:w="4000" w:type="dxa"/>
          </w:tcPr>
          <w:p w:rsidR="00F73D13" w:rsidRDefault="00F73D13" w:rsidP="00F1448F">
            <w:r>
              <w:t>99,80%</w:t>
            </w:r>
          </w:p>
        </w:tc>
        <w:tc>
          <w:tcPr>
            <w:tcW w:w="3700" w:type="dxa"/>
          </w:tcPr>
          <w:p w:rsidR="00F73D13" w:rsidRDefault="00F73D13" w:rsidP="00F1448F"/>
        </w:tc>
      </w:tr>
      <w:tr w:rsidR="00F73D13" w:rsidTr="00F1448F">
        <w:tc>
          <w:tcPr>
            <w:tcW w:w="2400" w:type="dxa"/>
          </w:tcPr>
          <w:p w:rsidR="00F73D13" w:rsidRDefault="00F73D13" w:rsidP="00F1448F">
            <w:r>
              <w:t>Last</w:t>
            </w:r>
          </w:p>
        </w:tc>
        <w:tc>
          <w:tcPr>
            <w:tcW w:w="4000" w:type="dxa"/>
          </w:tcPr>
          <w:p w:rsidR="00F73D13" w:rsidRDefault="00F73D13" w:rsidP="00F1448F"/>
        </w:tc>
        <w:tc>
          <w:tcPr>
            <w:tcW w:w="3700" w:type="dxa"/>
          </w:tcPr>
          <w:p w:rsidR="00F73D13" w:rsidRDefault="00F73D13" w:rsidP="00F1448F"/>
        </w:tc>
      </w:tr>
      <w:tr w:rsidR="00F73D13" w:rsidTr="00F1448F">
        <w:tc>
          <w:tcPr>
            <w:tcW w:w="2400" w:type="dxa"/>
          </w:tcPr>
          <w:p w:rsidR="00F73D13" w:rsidRDefault="00F73D13" w:rsidP="00F1448F">
            <w:r>
              <w:t>Aktualitet</w:t>
            </w:r>
          </w:p>
        </w:tc>
        <w:tc>
          <w:tcPr>
            <w:tcW w:w="4000" w:type="dxa"/>
          </w:tcPr>
          <w:p w:rsidR="00F73D13" w:rsidRDefault="00F73D13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:rsidR="00F73D13" w:rsidRDefault="00F73D13" w:rsidP="00F1448F"/>
        </w:tc>
      </w:tr>
    </w:tbl>
    <w:p w:rsidR="00F73D13" w:rsidRDefault="00F73D13" w:rsidP="00F73D13">
      <w:pPr>
        <w:pStyle w:val="Rubrik2"/>
      </w:pPr>
      <w:r>
        <w:t>Fältregler</w:t>
      </w:r>
    </w:p>
    <w:p w:rsidR="00F73D13" w:rsidRDefault="00F73D13" w:rsidP="00F73D13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F73D13" w:rsidTr="00561280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F73D13" w:rsidTr="00561280">
        <w:tc>
          <w:tcPr>
            <w:tcW w:w="2520" w:type="dxa"/>
            <w:shd w:val="clear" w:color="auto" w:fill="F9F9F9" w:themeFill="background1" w:themeFillShade="F9"/>
            <w:vAlign w:val="bottom"/>
          </w:tcPr>
          <w:p w:rsidR="00F73D13" w:rsidRDefault="00F73D13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1807" w:type="dxa"/>
            <w:shd w:val="clear" w:color="auto" w:fill="F9F9F9" w:themeFill="background1" w:themeFillShade="F9"/>
            <w:vAlign w:val="bottom"/>
          </w:tcPr>
          <w:p w:rsidR="00F73D13" w:rsidRDefault="00F73D13" w:rsidP="00F1448F">
            <w:pPr>
              <w:rPr>
                <w:b/>
              </w:rPr>
            </w:pPr>
          </w:p>
        </w:tc>
        <w:tc>
          <w:tcPr>
            <w:tcW w:w="3589" w:type="dxa"/>
            <w:shd w:val="clear" w:color="auto" w:fill="F9F9F9" w:themeFill="background1" w:themeFillShade="F9"/>
            <w:vAlign w:val="bottom"/>
          </w:tcPr>
          <w:p w:rsidR="00F73D13" w:rsidRDefault="00F73D13" w:rsidP="00F1448F">
            <w:pPr>
              <w:rPr>
                <w:b/>
              </w:rPr>
            </w:pPr>
          </w:p>
        </w:tc>
        <w:tc>
          <w:tcPr>
            <w:tcW w:w="1184" w:type="dxa"/>
            <w:shd w:val="clear" w:color="auto" w:fill="F9F9F9" w:themeFill="background1" w:themeFillShade="F9"/>
            <w:vAlign w:val="bottom"/>
          </w:tcPr>
          <w:p w:rsidR="00F73D13" w:rsidRDefault="00F73D13" w:rsidP="00F1448F">
            <w:pPr>
              <w:rPr>
                <w:b/>
              </w:rPr>
            </w:pPr>
          </w:p>
        </w:tc>
      </w:tr>
      <w:tr w:rsidR="00F73D13" w:rsidTr="00561280">
        <w:tc>
          <w:tcPr>
            <w:tcW w:w="2520" w:type="dxa"/>
          </w:tcPr>
          <w:p w:rsidR="00F73D13" w:rsidRDefault="00F73D13" w:rsidP="00F1448F">
            <w:r>
              <w:t>careProviderId</w:t>
            </w:r>
          </w:p>
        </w:tc>
        <w:tc>
          <w:tcPr>
            <w:tcW w:w="1807" w:type="dxa"/>
          </w:tcPr>
          <w:p w:rsidR="00F73D13" w:rsidRDefault="00F73D13" w:rsidP="00F1448F">
            <w:r>
              <w:t>log:HsaId</w:t>
            </w:r>
          </w:p>
        </w:tc>
        <w:tc>
          <w:tcPr>
            <w:tcW w:w="3589" w:type="dxa"/>
          </w:tcPr>
          <w:p w:rsidR="00F73D13" w:rsidRDefault="00F73D13" w:rsidP="00F1448F">
            <w:r>
              <w:t>Vårdgivare som är ägare till loggposter och som urvalet av loggposter baseras på.</w:t>
            </w:r>
          </w:p>
        </w:tc>
        <w:tc>
          <w:tcPr>
            <w:tcW w:w="1184" w:type="dxa"/>
          </w:tcPr>
          <w:p w:rsidR="00F73D13" w:rsidRDefault="00F73D13" w:rsidP="00F1448F">
            <w:r>
              <w:t>1..1</w:t>
            </w:r>
          </w:p>
        </w:tc>
      </w:tr>
      <w:tr w:rsidR="00F73D13" w:rsidTr="00561280">
        <w:tc>
          <w:tcPr>
            <w:tcW w:w="2520" w:type="dxa"/>
          </w:tcPr>
          <w:p w:rsidR="00F73D13" w:rsidRDefault="00F73D13" w:rsidP="00F1448F">
            <w:r>
              <w:t>fromDate</w:t>
            </w:r>
          </w:p>
        </w:tc>
        <w:tc>
          <w:tcPr>
            <w:tcW w:w="1807" w:type="dxa"/>
          </w:tcPr>
          <w:p w:rsidR="00F73D13" w:rsidRDefault="00F73D13" w:rsidP="00F1448F">
            <w:r>
              <w:t>xs:dateTime</w:t>
            </w:r>
          </w:p>
        </w:tc>
        <w:tc>
          <w:tcPr>
            <w:tcW w:w="3589" w:type="dxa"/>
          </w:tcPr>
          <w:p w:rsidR="00F73D13" w:rsidRDefault="00F73D13" w:rsidP="00F1448F">
            <w:r>
              <w:t>Obligatoriskt startdatum för att begränsa rapportuttaget.</w:t>
            </w:r>
          </w:p>
        </w:tc>
        <w:tc>
          <w:tcPr>
            <w:tcW w:w="1184" w:type="dxa"/>
          </w:tcPr>
          <w:p w:rsidR="00F73D13" w:rsidRDefault="00F73D13" w:rsidP="00F1448F">
            <w:r>
              <w:t>1..1</w:t>
            </w:r>
          </w:p>
        </w:tc>
      </w:tr>
      <w:tr w:rsidR="00F73D13" w:rsidTr="00561280">
        <w:tc>
          <w:tcPr>
            <w:tcW w:w="2520" w:type="dxa"/>
          </w:tcPr>
          <w:p w:rsidR="00F73D13" w:rsidRDefault="00F73D13" w:rsidP="00F1448F">
            <w:r>
              <w:t>toDate</w:t>
            </w:r>
          </w:p>
        </w:tc>
        <w:tc>
          <w:tcPr>
            <w:tcW w:w="1807" w:type="dxa"/>
          </w:tcPr>
          <w:p w:rsidR="00F73D13" w:rsidRDefault="00F73D13" w:rsidP="00F1448F">
            <w:r>
              <w:t>xs:dateTime</w:t>
            </w:r>
          </w:p>
        </w:tc>
        <w:tc>
          <w:tcPr>
            <w:tcW w:w="3589" w:type="dxa"/>
          </w:tcPr>
          <w:p w:rsidR="00F73D13" w:rsidRDefault="00F73D13" w:rsidP="00F1448F">
            <w:r>
              <w:t>Obligatoriskt slutdatum för att begränsa rapportuttaget.</w:t>
            </w:r>
          </w:p>
        </w:tc>
        <w:tc>
          <w:tcPr>
            <w:tcW w:w="1184" w:type="dxa"/>
          </w:tcPr>
          <w:p w:rsidR="00F73D13" w:rsidRDefault="00F73D13" w:rsidP="00F1448F">
            <w:r>
              <w:t>1..1</w:t>
            </w:r>
          </w:p>
        </w:tc>
      </w:tr>
      <w:tr w:rsidR="00F73D13" w:rsidTr="00561280">
        <w:tc>
          <w:tcPr>
            <w:tcW w:w="2520" w:type="dxa"/>
          </w:tcPr>
          <w:p w:rsidR="00F73D13" w:rsidRDefault="00F73D13" w:rsidP="00F1448F">
            <w:r>
              <w:t>queuedReportId</w:t>
            </w:r>
          </w:p>
        </w:tc>
        <w:tc>
          <w:tcPr>
            <w:tcW w:w="1807" w:type="dxa"/>
          </w:tcPr>
          <w:p w:rsidR="00F73D13" w:rsidRDefault="00F73D13" w:rsidP="00F1448F">
            <w:r>
              <w:t>log:Id</w:t>
            </w:r>
          </w:p>
        </w:tc>
        <w:tc>
          <w:tcPr>
            <w:tcW w:w="3589" w:type="dxa"/>
          </w:tcPr>
          <w:p w:rsidR="00F73D13" w:rsidRDefault="00F73D13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184" w:type="dxa"/>
          </w:tcPr>
          <w:p w:rsidR="00F73D13" w:rsidRDefault="00F73D13" w:rsidP="00F1448F">
            <w:r>
              <w:t>0..1</w:t>
            </w:r>
          </w:p>
        </w:tc>
      </w:tr>
      <w:tr w:rsidR="00561280" w:rsidTr="00561280">
        <w:tc>
          <w:tcPr>
            <w:tcW w:w="2520" w:type="dxa"/>
          </w:tcPr>
          <w:p w:rsidR="00561280" w:rsidRDefault="00561280" w:rsidP="00F1448F">
            <w:r>
              <w:t>careUnitId</w:t>
            </w:r>
          </w:p>
        </w:tc>
        <w:tc>
          <w:tcPr>
            <w:tcW w:w="1807" w:type="dxa"/>
          </w:tcPr>
          <w:p w:rsidR="00561280" w:rsidRDefault="00561280" w:rsidP="00F1448F">
            <w:r>
              <w:t>log:HsaId</w:t>
            </w:r>
          </w:p>
        </w:tc>
        <w:tc>
          <w:tcPr>
            <w:tcW w:w="3589" w:type="dxa"/>
          </w:tcPr>
          <w:p w:rsidR="00561280" w:rsidRDefault="00561280" w:rsidP="00F1448F">
            <w:r>
              <w:t>Ej obligatoriskt fält för att filtrera ut loggposter för en specifik vårdenhet.</w:t>
            </w:r>
          </w:p>
        </w:tc>
        <w:tc>
          <w:tcPr>
            <w:tcW w:w="1184" w:type="dxa"/>
          </w:tcPr>
          <w:p w:rsidR="00561280" w:rsidRDefault="00561280" w:rsidP="00F1448F">
            <w:r>
              <w:t>0..1</w:t>
            </w:r>
          </w:p>
        </w:tc>
      </w:tr>
      <w:tr w:rsidR="00F73D13" w:rsidTr="00561280">
        <w:tc>
          <w:tcPr>
            <w:tcW w:w="2520" w:type="dxa"/>
            <w:shd w:val="clear" w:color="auto" w:fill="F9F9F9" w:themeFill="background1" w:themeFillShade="F9"/>
            <w:vAlign w:val="bottom"/>
          </w:tcPr>
          <w:p w:rsidR="00F73D13" w:rsidRDefault="00F73D13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1807" w:type="dxa"/>
            <w:shd w:val="clear" w:color="auto" w:fill="F9F9F9" w:themeFill="background1" w:themeFillShade="F9"/>
            <w:vAlign w:val="bottom"/>
          </w:tcPr>
          <w:p w:rsidR="00F73D13" w:rsidRDefault="00F73D13" w:rsidP="00F1448F">
            <w:pPr>
              <w:rPr>
                <w:b/>
              </w:rPr>
            </w:pPr>
          </w:p>
        </w:tc>
        <w:tc>
          <w:tcPr>
            <w:tcW w:w="3589" w:type="dxa"/>
            <w:shd w:val="clear" w:color="auto" w:fill="F9F9F9" w:themeFill="background1" w:themeFillShade="F9"/>
            <w:vAlign w:val="bottom"/>
          </w:tcPr>
          <w:p w:rsidR="00F73D13" w:rsidRDefault="00F73D13" w:rsidP="00F1448F">
            <w:pPr>
              <w:rPr>
                <w:b/>
              </w:rPr>
            </w:pPr>
          </w:p>
        </w:tc>
        <w:tc>
          <w:tcPr>
            <w:tcW w:w="1184" w:type="dxa"/>
            <w:shd w:val="clear" w:color="auto" w:fill="F9F9F9" w:themeFill="background1" w:themeFillShade="F9"/>
            <w:vAlign w:val="bottom"/>
          </w:tcPr>
          <w:p w:rsidR="00F73D13" w:rsidRDefault="00F73D13" w:rsidP="00F1448F">
            <w:pPr>
              <w:rPr>
                <w:b/>
              </w:rPr>
            </w:pPr>
          </w:p>
        </w:tc>
      </w:tr>
      <w:tr w:rsidR="00F73D13" w:rsidTr="00561280">
        <w:tc>
          <w:tcPr>
            <w:tcW w:w="2520" w:type="dxa"/>
          </w:tcPr>
          <w:p w:rsidR="00F73D13" w:rsidRDefault="00F73D13" w:rsidP="00F1448F">
            <w:r>
              <w:t>getLogsForCareProvider</w:t>
            </w:r>
          </w:p>
        </w:tc>
        <w:tc>
          <w:tcPr>
            <w:tcW w:w="1807" w:type="dxa"/>
          </w:tcPr>
          <w:p w:rsidR="00F73D13" w:rsidRDefault="00F73D13" w:rsidP="00F1448F">
            <w:r>
              <w:t>log.querying:LogsResult</w:t>
            </w:r>
          </w:p>
        </w:tc>
        <w:tc>
          <w:tcPr>
            <w:tcW w:w="3589" w:type="dxa"/>
          </w:tcPr>
          <w:p w:rsidR="00F73D13" w:rsidRDefault="00F73D13" w:rsidP="00F1448F">
            <w:r>
              <w:t>Resultatobjekt med status hurvida tjänsten returnerar ok eller om fel uppstått. Om tjänsten utförts utan fel returneras en lista med loggposter samt resultatkod OK.</w:t>
            </w:r>
          </w:p>
          <w:p w:rsidR="00F73D13" w:rsidRDefault="00F73D13" w:rsidP="00F1448F">
            <w:r>
              <w:t>Vid eventuella fel i tjänsteanropet returneras inga loggposter. Statuskod som beskriver orsaken till fel returneras då tillsammans med ett felmeddelande.</w:t>
            </w:r>
          </w:p>
        </w:tc>
        <w:tc>
          <w:tcPr>
            <w:tcW w:w="1184" w:type="dxa"/>
          </w:tcPr>
          <w:p w:rsidR="00F73D13" w:rsidRDefault="00F73D13" w:rsidP="00F1448F">
            <w:r>
              <w:t>1..1</w:t>
            </w:r>
          </w:p>
        </w:tc>
      </w:tr>
    </w:tbl>
    <w:p w:rsidR="00F73D13" w:rsidRDefault="00F73D13" w:rsidP="00F73D13">
      <w:pPr>
        <w:pStyle w:val="Rubrik2"/>
      </w:pPr>
      <w:r>
        <w:t>Regler</w:t>
      </w:r>
    </w:p>
    <w:p w:rsidR="00B126D3" w:rsidRDefault="00B126D3" w:rsidP="00B126D3">
      <w:r>
        <w:t>Tjänsten skall kontrollera om anropande system har behörighet baserat på det anropande systemets certifikat.</w:t>
      </w:r>
    </w:p>
    <w:p w:rsidR="00B126D3" w:rsidRPr="00B126D3" w:rsidRDefault="00B126D3" w:rsidP="00B126D3">
      <w:r>
        <w:t>Om tjänsten har behov av att filtrera åtkomsten ska detta baseras på ”</w:t>
      </w:r>
      <w:r w:rsidRPr="00AC1327">
        <w:rPr>
          <w:rFonts w:ascii="Courier New" w:hAnsi="Courier New" w:cs="Courier New"/>
          <w:sz w:val="16"/>
          <w:szCs w:val="16"/>
        </w:rPr>
        <w:t>x-rivta-original-serviceconsumer-hsaid</w:t>
      </w:r>
      <w:r w:rsidRPr="00AC1327">
        <w:rPr>
          <w:szCs w:val="20"/>
        </w:rPr>
        <w:t>” i RIV TA-headern.</w:t>
      </w:r>
    </w:p>
    <w:p w:rsidR="00B126D3" w:rsidRPr="00B126D3" w:rsidRDefault="00B126D3" w:rsidP="00B126D3">
      <w:r w:rsidRPr="00AC1327">
        <w:rPr>
          <w:szCs w:val="20"/>
        </w:rPr>
        <w:t>Normalt så är en tjänst ansluten via en Tjänsteplattform och då är det den som reglerar åtkomsten.</w:t>
      </w:r>
    </w:p>
    <w:p w:rsidR="00F73D13" w:rsidRDefault="001620EA" w:rsidP="00F73D13">
      <w:r>
        <w:br/>
      </w:r>
    </w:p>
    <w:p w:rsidR="00F73D13" w:rsidRDefault="00F73D13" w:rsidP="00F73D13">
      <w:pPr>
        <w:pStyle w:val="Rubrik2"/>
      </w:pPr>
      <w:r>
        <w:t>Tjänsteinteraktion</w:t>
      </w:r>
    </w:p>
    <w:p w:rsidR="00F73D13" w:rsidRDefault="00F73D13" w:rsidP="00F73D13">
      <w:r>
        <w:t>GetLogsForCareProvider</w:t>
      </w:r>
    </w:p>
    <w:p w:rsidR="00F73D13" w:rsidRDefault="00F73D13" w:rsidP="00F73D13">
      <w:pPr>
        <w:pStyle w:val="Rubrik2"/>
      </w:pPr>
      <w:r>
        <w:t>Exempel</w:t>
      </w:r>
    </w:p>
    <w:p w:rsidR="00F73D13" w:rsidRDefault="00F73D13" w:rsidP="00F73D13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:rsidR="00F73D13" w:rsidRDefault="00F73D13" w:rsidP="00F73D13"/>
    <w:p w:rsidR="00F73D13" w:rsidRDefault="00F73D13" w:rsidP="00F73D13">
      <w:r>
        <w:t>Följande XML visar strukturen på ett anrop till tjänsten.</w:t>
      </w:r>
    </w:p>
    <w:p w:rsidR="00F73D13" w:rsidRPr="00443F48" w:rsidRDefault="00F73D13" w:rsidP="00F73D13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ns0:GetLogsForCareProviderRequest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xmlns:ns0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urn:riv:ehr:log:querying:GetLogsForCareProviderResponder:1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xmlns:ns1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:FromDate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:ToDate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44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Default="00F73D13" w:rsidP="00F73D13">
      <w:pPr>
        <w:ind w:left="440"/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:QueuedReportId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170881" w:rsidRPr="00FD337A" w:rsidRDefault="00170881" w:rsidP="00170881">
      <w:pPr>
        <w:ind w:left="440"/>
        <w:rPr>
          <w:lang w:val="en-US"/>
        </w:rPr>
      </w:pPr>
      <w:proofErr w:type="gramStart"/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FD337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170881" w:rsidRPr="00443F48" w:rsidRDefault="00170881" w:rsidP="00170881">
      <w:pPr>
        <w:ind w:left="440"/>
        <w:rPr>
          <w:lang w:val="en-US"/>
        </w:rPr>
      </w:pP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FD337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FD337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:CareUnitId</w:t>
      </w:r>
      <w:proofErr w:type="gramEnd"/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FD337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FD337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:GetLogsForCareProviderRequest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Default="00F73D13" w:rsidP="00F73D13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:rsidR="00F73D13" w:rsidRDefault="00F73D13" w:rsidP="00F73D13"/>
    <w:p w:rsidR="00F73D13" w:rsidRDefault="00F73D13" w:rsidP="00F73D13">
      <w:r>
        <w:t>Följande XML visar strukturen på svarsmeddelandet från tjänsten.</w:t>
      </w:r>
    </w:p>
    <w:p w:rsidR="00F73D13" w:rsidRDefault="00F73D13" w:rsidP="00F73D13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ns0:GetLogsForCareProviderResponse</w:t>
      </w:r>
      <w:proofErr w:type="gramEnd"/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urn:riv:ehr:log:querying:GetLogsForCareProviderResponder:1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Default="00F73D13" w:rsidP="00F73D13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ns0:GetLogsForCareProvider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Default="00F73D13" w:rsidP="00F73D13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&lt;!</w:t>
      </w:r>
      <w:proofErr w:type="gramStart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-- </w:t>
      </w:r>
      <w:proofErr w:type="spellStart"/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proofErr w:type="spellEnd"/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&lt;!</w:t>
      </w:r>
      <w:proofErr w:type="gramStart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-- </w:t>
      </w:r>
      <w:proofErr w:type="spellStart"/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proofErr w:type="spellEnd"/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Pr="00D316B6" w:rsidRDefault="00F73D13" w:rsidP="00F73D13">
      <w:pPr>
        <w:ind w:left="1320"/>
        <w:rPr>
          <w:rPrChange w:id="1610" w:author="Kristiansson, Göran" w:date="2015-02-05T14:06:00Z">
            <w:rPr/>
          </w:rPrChange>
        </w:rPr>
      </w:pPr>
      <w:r w:rsidRPr="00D316B6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  <w:rPrChange w:id="1611" w:author="Kristiansson, Göran" w:date="2015-02-05T14:06:00Z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eastAsia="sv-SE"/>
            </w:rPr>
          </w:rPrChange>
        </w:rPr>
        <w:t>&lt;!</w:t>
      </w:r>
      <w:proofErr w:type="gramStart"/>
      <w:r w:rsidRPr="00D316B6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  <w:rPrChange w:id="1612" w:author="Kristiansson, Göran" w:date="2015-02-05T14:06:00Z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eastAsia="sv-SE"/>
            </w:rPr>
          </w:rPrChange>
        </w:rPr>
        <w:t xml:space="preserve">-- </w:t>
      </w:r>
      <w:proofErr w:type="spellStart"/>
      <w:r w:rsidRPr="00D316B6"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  <w:rPrChange w:id="1613" w:author="Kristiansson, Göran" w:date="2015-02-05T14:06:00Z">
            <w:rPr>
              <w:rFonts w:ascii="Consolas" w:eastAsia="Times New Roman" w:hAnsi="Consolas" w:cs="Consolas"/>
              <w:noProof w:val="0"/>
              <w:color w:val="008000"/>
              <w:sz w:val="16"/>
              <w:szCs w:val="16"/>
              <w:lang w:eastAsia="sv-SE"/>
            </w:rPr>
          </w:rPrChange>
        </w:rPr>
        <w:t>Optional</w:t>
      </w:r>
      <w:proofErr w:type="spellEnd"/>
      <w:proofErr w:type="gramEnd"/>
      <w:r w:rsidRPr="00D316B6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  <w:rPrChange w:id="1614" w:author="Kristiansson, Göran" w:date="2015-02-05T14:06:00Z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eastAsia="sv-SE"/>
            </w:rPr>
          </w:rPrChange>
        </w:rPr>
        <w:t xml:space="preserve"> --&gt;</w:t>
      </w:r>
    </w:p>
    <w:p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:QueuedReportId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:QueueTime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:Result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88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:Logs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D316B6" w:rsidRDefault="00F73D13" w:rsidP="00F73D13">
      <w:pPr>
        <w:ind w:left="1320"/>
        <w:rPr>
          <w:lang w:val="en-US"/>
          <w:rPrChange w:id="1615" w:author="Kristiansson, Göran" w:date="2015-02-05T14:06:00Z">
            <w:rPr>
              <w:lang w:val="en-US"/>
            </w:rPr>
          </w:rPrChange>
        </w:rPr>
      </w:pPr>
      <w:proofErr w:type="gramStart"/>
      <w:r w:rsidRPr="00D316B6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  <w:rPrChange w:id="1616" w:author="Kristiansson, Göran" w:date="2015-02-05T14:06:00Z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val="en-US" w:eastAsia="sv-SE"/>
            </w:rPr>
          </w:rPrChange>
        </w:rPr>
        <w:t>&lt;!--</w:t>
      </w:r>
      <w:proofErr w:type="gramEnd"/>
      <w:r w:rsidRPr="00D316B6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  <w:rPrChange w:id="1617" w:author="Kristiansson, Göran" w:date="2015-02-05T14:06:00Z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val="en-US" w:eastAsia="sv-SE"/>
            </w:rPr>
          </w:rPrChange>
        </w:rPr>
        <w:t xml:space="preserve"> </w:t>
      </w:r>
      <w:r w:rsidRPr="00D316B6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  <w:rPrChange w:id="1618" w:author="Kristiansson, Göran" w:date="2015-02-05T14:06:00Z">
            <w:rPr>
              <w:rFonts w:ascii="Consolas" w:eastAsia="Times New Roman" w:hAnsi="Consolas" w:cs="Consolas"/>
              <w:noProof w:val="0"/>
              <w:color w:val="008000"/>
              <w:sz w:val="16"/>
              <w:szCs w:val="16"/>
              <w:lang w:val="en-US" w:eastAsia="sv-SE"/>
            </w:rPr>
          </w:rPrChange>
        </w:rPr>
        <w:t>Array</w:t>
      </w:r>
      <w:r w:rsidRPr="00D316B6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  <w:rPrChange w:id="1619" w:author="Kristiansson, Göran" w:date="2015-02-05T14:06:00Z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val="en-US" w:eastAsia="sv-SE"/>
            </w:rPr>
          </w:rPrChange>
        </w:rPr>
        <w:t xml:space="preserve"> --&gt;</w:t>
      </w:r>
    </w:p>
    <w:p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Default="00F73D13" w:rsidP="00F73D13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Default="00F73D13" w:rsidP="00F73D13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Default="00F73D13" w:rsidP="00F73D13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:SystemName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:System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:ActivityType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:ActivityLevel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:ActivityArgs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:StartDate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:Purpose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:User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:UserId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:PersonId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:Assignment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:Title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64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64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:User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:ResourceType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Default="00F73D13" w:rsidP="00F73D13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&lt;!</w:t>
      </w:r>
      <w:proofErr w:type="gramStart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-- </w:t>
      </w:r>
      <w:proofErr w:type="spellStart"/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proofErr w:type="spellEnd"/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:rsidR="00F73D13" w:rsidRDefault="00F73D13" w:rsidP="00F73D13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Default="00F73D13" w:rsidP="00F73D13">
      <w:pPr>
        <w:ind w:left="30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F73D13" w:rsidRPr="00443F48" w:rsidRDefault="00F73D13" w:rsidP="00F73D13">
      <w:pPr>
        <w:ind w:left="308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:PatientName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:Patient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308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64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308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:Log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:Logs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:GetLogsForCareProvider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F73D13" w:rsidRDefault="00F73D13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:GetLogsForCareProviderResponse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</w:p>
    <w:p w:rsidR="007638A2" w:rsidRDefault="007638A2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br w:type="page"/>
      </w:r>
    </w:p>
    <w:p w:rsidR="007638A2" w:rsidRDefault="007638A2" w:rsidP="007638A2">
      <w:pPr>
        <w:pStyle w:val="Rubrik1"/>
      </w:pPr>
      <w:bookmarkStart w:id="1620" w:name="_Toc410216245"/>
      <w:proofErr w:type="spellStart"/>
      <w:r>
        <w:t>GetLogsForUser</w:t>
      </w:r>
      <w:bookmarkEnd w:id="1620"/>
      <w:proofErr w:type="spellEnd"/>
    </w:p>
    <w:p w:rsidR="007638A2" w:rsidRDefault="007638A2" w:rsidP="007638A2">
      <w:r>
        <w:t xml:space="preserve">Tjänst som returnerar loggposter för angiven vårdgivare samt medarbetare, all åtkomst som har skett av medarbetaren. </w:t>
      </w:r>
    </w:p>
    <w:p w:rsidR="007638A2" w:rsidRDefault="007638A2" w:rsidP="007638A2">
      <w:r>
        <w:t xml:space="preserve">Logguttaget begränsas av angivet datumintervall . </w:t>
      </w:r>
    </w:p>
    <w:p w:rsidR="007638A2" w:rsidRDefault="007638A2" w:rsidP="007638A2"/>
    <w:p w:rsidR="007638A2" w:rsidRDefault="007638A2" w:rsidP="007638A2">
      <w:r>
        <w:t>Tjänsten returnerar en lista med loggposter (kan vara noll dvs en tom lista) om resultatkod är OK.</w:t>
      </w:r>
      <w:r>
        <w:tab/>
      </w:r>
      <w:r>
        <w:tab/>
      </w:r>
    </w:p>
    <w:p w:rsidR="007638A2" w:rsidRDefault="007638A2" w:rsidP="007638A2"/>
    <w:p w:rsidR="007638A2" w:rsidRDefault="007638A2" w:rsidP="007638A2">
      <w:r>
        <w:t>Tjänsten returnerar alltid inom 15 sekunder, även ifall rapporten ännu inte har hunnit skapats. Tiden är konfigurerbar av systemet och kan ändras vid behov.</w:t>
      </w:r>
    </w:p>
    <w:p w:rsidR="007638A2" w:rsidRDefault="007638A2" w:rsidP="007638A2"/>
    <w:p w:rsidR="007638A2" w:rsidRDefault="007638A2" w:rsidP="007638A2">
      <w:r>
        <w:t>Om rapporten inte har hunnit skapas av tjänsten returneras ett id (queuedReportId) som identifierar den rapport som håller på att skapas, man får även i detta fall result</w:t>
      </w:r>
      <w:r w:rsidR="002C14B4">
        <w:t>at</w:t>
      </w:r>
      <w:r>
        <w:t xml:space="preserve">koden REPORTONQUEUE eller REPORTINPROCESS. Man får även en indikation på hur länge det förväntas ta innan rapporten är genererad (queueTime). </w:t>
      </w:r>
    </w:p>
    <w:p w:rsidR="007638A2" w:rsidRDefault="007638A2" w:rsidP="007638A2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:rsidR="007638A2" w:rsidRDefault="007638A2" w:rsidP="007638A2">
      <w:r>
        <w:t>queueTime rekomenderas att användas av det anropande systemet för att bestämma när nästa anrop ska ske.</w:t>
      </w:r>
    </w:p>
    <w:p w:rsidR="007638A2" w:rsidRDefault="007638A2" w:rsidP="007638A2">
      <w:r>
        <w:t>VIKTIGT att ytterligare anrop sker med queuedReportId om tidigare anrop avslutats med felkod REPORTONQUEUE eller REPORTINPROCESS för att inte köa upp flera rapporter.</w:t>
      </w:r>
    </w:p>
    <w:p w:rsidR="007638A2" w:rsidRDefault="007638A2" w:rsidP="007638A2"/>
    <w:p w:rsidR="007638A2" w:rsidRDefault="007638A2" w:rsidP="007638A2">
      <w:r>
        <w:t>Tjänsten returnerar statuskod REPORTNOTFOUND ifall man har angett ett felaktigt id(queuedReportId) för att hämta rapport. Ingen ny rapport skapas.</w:t>
      </w:r>
    </w:p>
    <w:p w:rsidR="007638A2" w:rsidRDefault="007638A2" w:rsidP="007638A2"/>
    <w:p w:rsidR="007638A2" w:rsidRDefault="007638A2" w:rsidP="007638A2">
      <w:r>
        <w:t>Tjänsten returnerar max 10000 loggposter. Om fler loggposter finns i rapportuttaget avslutas anropet med felkod MAXQUERYRESULTEXCEEDED. Datumintervall kan då justeras för ett mindra antal loggposter.</w:t>
      </w:r>
    </w:p>
    <w:p w:rsidR="007638A2" w:rsidRDefault="007638A2" w:rsidP="007638A2">
      <w:r>
        <w:t>Max antal loggposter som kan returneras är konfigurerbart av systemet och kan ändras vid behov.</w:t>
      </w:r>
    </w:p>
    <w:p w:rsidR="007638A2" w:rsidRDefault="007638A2" w:rsidP="007638A2">
      <w:pPr>
        <w:pStyle w:val="Rubrik2"/>
      </w:pPr>
      <w:r>
        <w:t>Frivillighet</w:t>
      </w:r>
    </w:p>
    <w:p w:rsidR="007638A2" w:rsidRDefault="007638A2" w:rsidP="007638A2">
      <w:r>
        <w:t>Obligatorisk</w:t>
      </w:r>
      <w:r w:rsidR="005759D8">
        <w:t>, nationellt</w:t>
      </w:r>
      <w:r>
        <w:t>.</w:t>
      </w:r>
    </w:p>
    <w:p w:rsidR="007638A2" w:rsidRDefault="007638A2" w:rsidP="007638A2">
      <w:pPr>
        <w:pStyle w:val="Rubrik2"/>
      </w:pPr>
      <w:r>
        <w:t>Version</w:t>
      </w:r>
    </w:p>
    <w:p w:rsidR="007638A2" w:rsidRDefault="007638A2" w:rsidP="007638A2">
      <w:r>
        <w:t>1.</w:t>
      </w:r>
      <w:r w:rsidR="00561280">
        <w:t>1</w:t>
      </w:r>
    </w:p>
    <w:p w:rsidR="007638A2" w:rsidRDefault="007638A2" w:rsidP="007638A2">
      <w:pPr>
        <w:pStyle w:val="Rubrik2"/>
      </w:pPr>
      <w:r>
        <w:t>SLA-krav</w:t>
      </w:r>
    </w:p>
    <w:p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7638A2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7638A2" w:rsidTr="00F1448F">
        <w:tc>
          <w:tcPr>
            <w:tcW w:w="2400" w:type="dxa"/>
          </w:tcPr>
          <w:p w:rsidR="007638A2" w:rsidRDefault="007638A2" w:rsidP="00F1448F">
            <w:r>
              <w:t>Svarstid</w:t>
            </w:r>
          </w:p>
        </w:tc>
        <w:tc>
          <w:tcPr>
            <w:tcW w:w="4000" w:type="dxa"/>
          </w:tcPr>
          <w:p w:rsidR="007638A2" w:rsidRDefault="007638A2" w:rsidP="00F1448F"/>
        </w:tc>
        <w:tc>
          <w:tcPr>
            <w:tcW w:w="3700" w:type="dxa"/>
          </w:tcPr>
          <w:p w:rsidR="007638A2" w:rsidRDefault="007638A2" w:rsidP="00F1448F"/>
        </w:tc>
      </w:tr>
      <w:tr w:rsidR="007638A2" w:rsidTr="00F1448F">
        <w:tc>
          <w:tcPr>
            <w:tcW w:w="2400" w:type="dxa"/>
          </w:tcPr>
          <w:p w:rsidR="007638A2" w:rsidRDefault="007638A2" w:rsidP="00F1448F">
            <w:r>
              <w:t>Tillgänglighet</w:t>
            </w:r>
          </w:p>
        </w:tc>
        <w:tc>
          <w:tcPr>
            <w:tcW w:w="4000" w:type="dxa"/>
          </w:tcPr>
          <w:p w:rsidR="007638A2" w:rsidRDefault="007638A2" w:rsidP="00F1448F">
            <w:r>
              <w:t>99,80%</w:t>
            </w:r>
          </w:p>
        </w:tc>
        <w:tc>
          <w:tcPr>
            <w:tcW w:w="3700" w:type="dxa"/>
          </w:tcPr>
          <w:p w:rsidR="007638A2" w:rsidRDefault="007638A2" w:rsidP="00F1448F"/>
        </w:tc>
      </w:tr>
      <w:tr w:rsidR="007638A2" w:rsidTr="00F1448F">
        <w:tc>
          <w:tcPr>
            <w:tcW w:w="2400" w:type="dxa"/>
          </w:tcPr>
          <w:p w:rsidR="007638A2" w:rsidRDefault="007638A2" w:rsidP="00F1448F">
            <w:r>
              <w:t>Last</w:t>
            </w:r>
          </w:p>
        </w:tc>
        <w:tc>
          <w:tcPr>
            <w:tcW w:w="4000" w:type="dxa"/>
          </w:tcPr>
          <w:p w:rsidR="007638A2" w:rsidRDefault="007638A2" w:rsidP="00F1448F"/>
        </w:tc>
        <w:tc>
          <w:tcPr>
            <w:tcW w:w="3700" w:type="dxa"/>
          </w:tcPr>
          <w:p w:rsidR="007638A2" w:rsidRDefault="007638A2" w:rsidP="00F1448F"/>
        </w:tc>
      </w:tr>
      <w:tr w:rsidR="007638A2" w:rsidTr="00F1448F">
        <w:tc>
          <w:tcPr>
            <w:tcW w:w="2400" w:type="dxa"/>
          </w:tcPr>
          <w:p w:rsidR="007638A2" w:rsidRDefault="007638A2" w:rsidP="00F1448F">
            <w:r>
              <w:t>Aktualitet</w:t>
            </w:r>
          </w:p>
        </w:tc>
        <w:tc>
          <w:tcPr>
            <w:tcW w:w="4000" w:type="dxa"/>
          </w:tcPr>
          <w:p w:rsidR="007638A2" w:rsidRDefault="007638A2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:rsidR="007638A2" w:rsidRDefault="007638A2" w:rsidP="00F1448F"/>
        </w:tc>
      </w:tr>
    </w:tbl>
    <w:p w:rsidR="007638A2" w:rsidRDefault="007638A2" w:rsidP="007638A2">
      <w:pPr>
        <w:pStyle w:val="Rubrik2"/>
      </w:pPr>
      <w:r>
        <w:t>Fältregler</w:t>
      </w:r>
    </w:p>
    <w:p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7638A2" w:rsidTr="00561280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7638A2" w:rsidTr="00561280">
        <w:tc>
          <w:tcPr>
            <w:tcW w:w="2520" w:type="dxa"/>
            <w:shd w:val="clear" w:color="auto" w:fill="F9F9F9" w:themeFill="background1" w:themeFillShade="F9"/>
            <w:vAlign w:val="bottom"/>
          </w:tcPr>
          <w:p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1807" w:type="dxa"/>
            <w:shd w:val="clear" w:color="auto" w:fill="F9F9F9" w:themeFill="background1" w:themeFillShade="F9"/>
            <w:vAlign w:val="bottom"/>
          </w:tcPr>
          <w:p w:rsidR="007638A2" w:rsidRDefault="007638A2" w:rsidP="00F1448F">
            <w:pPr>
              <w:rPr>
                <w:b/>
              </w:rPr>
            </w:pPr>
          </w:p>
        </w:tc>
        <w:tc>
          <w:tcPr>
            <w:tcW w:w="3589" w:type="dxa"/>
            <w:shd w:val="clear" w:color="auto" w:fill="F9F9F9" w:themeFill="background1" w:themeFillShade="F9"/>
            <w:vAlign w:val="bottom"/>
          </w:tcPr>
          <w:p w:rsidR="007638A2" w:rsidRDefault="007638A2" w:rsidP="00F1448F">
            <w:pPr>
              <w:rPr>
                <w:b/>
              </w:rPr>
            </w:pPr>
          </w:p>
        </w:tc>
        <w:tc>
          <w:tcPr>
            <w:tcW w:w="1184" w:type="dxa"/>
            <w:shd w:val="clear" w:color="auto" w:fill="F9F9F9" w:themeFill="background1" w:themeFillShade="F9"/>
            <w:vAlign w:val="bottom"/>
          </w:tcPr>
          <w:p w:rsidR="007638A2" w:rsidRDefault="007638A2" w:rsidP="00F1448F">
            <w:pPr>
              <w:rPr>
                <w:b/>
              </w:rPr>
            </w:pPr>
          </w:p>
        </w:tc>
      </w:tr>
      <w:tr w:rsidR="007638A2" w:rsidTr="00561280">
        <w:tc>
          <w:tcPr>
            <w:tcW w:w="2520" w:type="dxa"/>
          </w:tcPr>
          <w:p w:rsidR="007638A2" w:rsidRDefault="007638A2" w:rsidP="00F1448F">
            <w:r>
              <w:t>careProviderId</w:t>
            </w:r>
          </w:p>
        </w:tc>
        <w:tc>
          <w:tcPr>
            <w:tcW w:w="1807" w:type="dxa"/>
          </w:tcPr>
          <w:p w:rsidR="007638A2" w:rsidRDefault="007638A2" w:rsidP="00F1448F">
            <w:r>
              <w:t>log:HsaId</w:t>
            </w:r>
          </w:p>
        </w:tc>
        <w:tc>
          <w:tcPr>
            <w:tcW w:w="3589" w:type="dxa"/>
          </w:tcPr>
          <w:p w:rsidR="007638A2" w:rsidRDefault="007638A2" w:rsidP="00F1448F">
            <w:r>
              <w:t>Vårdgivare som är ägare till loggposter och som urvalet av loggposter baseras på.</w:t>
            </w:r>
          </w:p>
        </w:tc>
        <w:tc>
          <w:tcPr>
            <w:tcW w:w="1184" w:type="dxa"/>
          </w:tcPr>
          <w:p w:rsidR="007638A2" w:rsidRDefault="007638A2" w:rsidP="00F1448F">
            <w:r>
              <w:t>1..1</w:t>
            </w:r>
          </w:p>
        </w:tc>
      </w:tr>
      <w:tr w:rsidR="007638A2" w:rsidTr="00561280">
        <w:tc>
          <w:tcPr>
            <w:tcW w:w="2520" w:type="dxa"/>
          </w:tcPr>
          <w:p w:rsidR="007638A2" w:rsidRDefault="007638A2" w:rsidP="00F1448F">
            <w:r>
              <w:t>userId</w:t>
            </w:r>
          </w:p>
        </w:tc>
        <w:tc>
          <w:tcPr>
            <w:tcW w:w="1807" w:type="dxa"/>
          </w:tcPr>
          <w:p w:rsidR="007638A2" w:rsidRDefault="007638A2" w:rsidP="00F1448F">
            <w:r>
              <w:t>log:HsaId</w:t>
            </w:r>
          </w:p>
        </w:tc>
        <w:tc>
          <w:tcPr>
            <w:tcW w:w="3589" w:type="dxa"/>
          </w:tcPr>
          <w:p w:rsidR="007638A2" w:rsidRDefault="007638A2" w:rsidP="00F1448F">
            <w:r>
              <w:t>Medarbetare som haft åtkomst.</w:t>
            </w:r>
          </w:p>
        </w:tc>
        <w:tc>
          <w:tcPr>
            <w:tcW w:w="1184" w:type="dxa"/>
          </w:tcPr>
          <w:p w:rsidR="007638A2" w:rsidRDefault="007638A2" w:rsidP="00F1448F">
            <w:r>
              <w:t>1..1</w:t>
            </w:r>
          </w:p>
        </w:tc>
      </w:tr>
      <w:tr w:rsidR="007638A2" w:rsidTr="00561280">
        <w:tc>
          <w:tcPr>
            <w:tcW w:w="2520" w:type="dxa"/>
          </w:tcPr>
          <w:p w:rsidR="007638A2" w:rsidRDefault="007638A2" w:rsidP="00F1448F">
            <w:r>
              <w:t>fromDate</w:t>
            </w:r>
          </w:p>
        </w:tc>
        <w:tc>
          <w:tcPr>
            <w:tcW w:w="1807" w:type="dxa"/>
          </w:tcPr>
          <w:p w:rsidR="007638A2" w:rsidRDefault="007638A2" w:rsidP="00F1448F">
            <w:r>
              <w:t>xs:dateTime</w:t>
            </w:r>
          </w:p>
        </w:tc>
        <w:tc>
          <w:tcPr>
            <w:tcW w:w="3589" w:type="dxa"/>
          </w:tcPr>
          <w:p w:rsidR="007638A2" w:rsidRDefault="007638A2" w:rsidP="00F1448F">
            <w:r>
              <w:t>Obligatoriskt startdatum för att begränsa rapportuttaget.</w:t>
            </w:r>
          </w:p>
        </w:tc>
        <w:tc>
          <w:tcPr>
            <w:tcW w:w="1184" w:type="dxa"/>
          </w:tcPr>
          <w:p w:rsidR="007638A2" w:rsidRDefault="007638A2" w:rsidP="00F1448F">
            <w:r>
              <w:t>1..1</w:t>
            </w:r>
          </w:p>
        </w:tc>
      </w:tr>
      <w:tr w:rsidR="007638A2" w:rsidTr="00561280">
        <w:tc>
          <w:tcPr>
            <w:tcW w:w="2520" w:type="dxa"/>
          </w:tcPr>
          <w:p w:rsidR="007638A2" w:rsidRDefault="007638A2" w:rsidP="00F1448F">
            <w:r>
              <w:t>toDate</w:t>
            </w:r>
          </w:p>
        </w:tc>
        <w:tc>
          <w:tcPr>
            <w:tcW w:w="1807" w:type="dxa"/>
          </w:tcPr>
          <w:p w:rsidR="007638A2" w:rsidRDefault="007638A2" w:rsidP="00F1448F">
            <w:r>
              <w:t>xs:dateTime</w:t>
            </w:r>
          </w:p>
        </w:tc>
        <w:tc>
          <w:tcPr>
            <w:tcW w:w="3589" w:type="dxa"/>
          </w:tcPr>
          <w:p w:rsidR="007638A2" w:rsidRDefault="007638A2" w:rsidP="00F1448F">
            <w:r>
              <w:t>Obligatoriskt slutdatum för att begränsa rapportuttaget.</w:t>
            </w:r>
          </w:p>
        </w:tc>
        <w:tc>
          <w:tcPr>
            <w:tcW w:w="1184" w:type="dxa"/>
          </w:tcPr>
          <w:p w:rsidR="007638A2" w:rsidRDefault="007638A2" w:rsidP="00F1448F">
            <w:r>
              <w:t>1..1</w:t>
            </w:r>
          </w:p>
        </w:tc>
      </w:tr>
      <w:tr w:rsidR="007638A2" w:rsidTr="00561280">
        <w:tc>
          <w:tcPr>
            <w:tcW w:w="2520" w:type="dxa"/>
          </w:tcPr>
          <w:p w:rsidR="007638A2" w:rsidRDefault="007638A2" w:rsidP="00F1448F">
            <w:r>
              <w:t>queuedReportId</w:t>
            </w:r>
          </w:p>
        </w:tc>
        <w:tc>
          <w:tcPr>
            <w:tcW w:w="1807" w:type="dxa"/>
          </w:tcPr>
          <w:p w:rsidR="007638A2" w:rsidRDefault="007638A2" w:rsidP="00F1448F">
            <w:r>
              <w:t>log:Id</w:t>
            </w:r>
          </w:p>
        </w:tc>
        <w:tc>
          <w:tcPr>
            <w:tcW w:w="3589" w:type="dxa"/>
          </w:tcPr>
          <w:p w:rsidR="007638A2" w:rsidRDefault="007638A2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184" w:type="dxa"/>
          </w:tcPr>
          <w:p w:rsidR="007638A2" w:rsidRDefault="007638A2" w:rsidP="00F1448F">
            <w:r>
              <w:t>0..1</w:t>
            </w:r>
          </w:p>
        </w:tc>
      </w:tr>
      <w:tr w:rsidR="00561280" w:rsidTr="00561280">
        <w:tc>
          <w:tcPr>
            <w:tcW w:w="2520" w:type="dxa"/>
          </w:tcPr>
          <w:p w:rsidR="00561280" w:rsidRDefault="00561280" w:rsidP="00F1448F">
            <w:r>
              <w:t>careUnitId</w:t>
            </w:r>
          </w:p>
        </w:tc>
        <w:tc>
          <w:tcPr>
            <w:tcW w:w="1807" w:type="dxa"/>
          </w:tcPr>
          <w:p w:rsidR="00561280" w:rsidRDefault="00561280" w:rsidP="00F1448F">
            <w:r>
              <w:t>log:HsaId</w:t>
            </w:r>
          </w:p>
        </w:tc>
        <w:tc>
          <w:tcPr>
            <w:tcW w:w="3589" w:type="dxa"/>
          </w:tcPr>
          <w:p w:rsidR="00561280" w:rsidRDefault="00561280" w:rsidP="00F1448F">
            <w:r>
              <w:t>Ej obligatoriskt fält för att filtrera ut loggposter för en specifik vårdenhet.</w:t>
            </w:r>
          </w:p>
        </w:tc>
        <w:tc>
          <w:tcPr>
            <w:tcW w:w="1184" w:type="dxa"/>
          </w:tcPr>
          <w:p w:rsidR="00561280" w:rsidRDefault="00561280" w:rsidP="00F1448F">
            <w:r>
              <w:t>0..1</w:t>
            </w:r>
          </w:p>
        </w:tc>
      </w:tr>
      <w:tr w:rsidR="007638A2" w:rsidTr="00561280">
        <w:tc>
          <w:tcPr>
            <w:tcW w:w="2520" w:type="dxa"/>
            <w:shd w:val="clear" w:color="auto" w:fill="F9F9F9" w:themeFill="background1" w:themeFillShade="F9"/>
            <w:vAlign w:val="bottom"/>
          </w:tcPr>
          <w:p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1807" w:type="dxa"/>
            <w:shd w:val="clear" w:color="auto" w:fill="F9F9F9" w:themeFill="background1" w:themeFillShade="F9"/>
            <w:vAlign w:val="bottom"/>
          </w:tcPr>
          <w:p w:rsidR="007638A2" w:rsidRDefault="007638A2" w:rsidP="00F1448F">
            <w:pPr>
              <w:rPr>
                <w:b/>
              </w:rPr>
            </w:pPr>
          </w:p>
        </w:tc>
        <w:tc>
          <w:tcPr>
            <w:tcW w:w="3589" w:type="dxa"/>
            <w:shd w:val="clear" w:color="auto" w:fill="F9F9F9" w:themeFill="background1" w:themeFillShade="F9"/>
            <w:vAlign w:val="bottom"/>
          </w:tcPr>
          <w:p w:rsidR="007638A2" w:rsidRDefault="007638A2" w:rsidP="00F1448F">
            <w:pPr>
              <w:rPr>
                <w:b/>
              </w:rPr>
            </w:pPr>
          </w:p>
        </w:tc>
        <w:tc>
          <w:tcPr>
            <w:tcW w:w="1184" w:type="dxa"/>
            <w:shd w:val="clear" w:color="auto" w:fill="F9F9F9" w:themeFill="background1" w:themeFillShade="F9"/>
            <w:vAlign w:val="bottom"/>
          </w:tcPr>
          <w:p w:rsidR="007638A2" w:rsidRDefault="007638A2" w:rsidP="00F1448F">
            <w:pPr>
              <w:rPr>
                <w:b/>
              </w:rPr>
            </w:pPr>
          </w:p>
        </w:tc>
      </w:tr>
      <w:tr w:rsidR="007638A2" w:rsidTr="00561280">
        <w:tc>
          <w:tcPr>
            <w:tcW w:w="2520" w:type="dxa"/>
          </w:tcPr>
          <w:p w:rsidR="007638A2" w:rsidRDefault="007638A2" w:rsidP="00F1448F">
            <w:r>
              <w:t>getLogsForUser</w:t>
            </w:r>
          </w:p>
        </w:tc>
        <w:tc>
          <w:tcPr>
            <w:tcW w:w="1807" w:type="dxa"/>
          </w:tcPr>
          <w:p w:rsidR="007638A2" w:rsidRDefault="007638A2" w:rsidP="00F1448F">
            <w:r>
              <w:t>log.querying:LogsResult</w:t>
            </w:r>
          </w:p>
        </w:tc>
        <w:tc>
          <w:tcPr>
            <w:tcW w:w="3589" w:type="dxa"/>
          </w:tcPr>
          <w:p w:rsidR="007638A2" w:rsidRDefault="007638A2" w:rsidP="00F1448F">
            <w:r>
              <w:t>Resultatobjekt med status hurvida tjänsten returnerar ok eller om fel uppstått. Om tjänsten utförts utan fel returneras en lista med loggposter samt resultatkod OK.</w:t>
            </w:r>
          </w:p>
          <w:p w:rsidR="007638A2" w:rsidRDefault="007638A2" w:rsidP="00F1448F">
            <w:r>
              <w:t>Vid eventuella fel i tjänsteanropet returneras inga loggposter. Statuskod som beskriver orsaken till fel returneras då tillsammans med ett felmeddelande.</w:t>
            </w:r>
          </w:p>
        </w:tc>
        <w:tc>
          <w:tcPr>
            <w:tcW w:w="1184" w:type="dxa"/>
          </w:tcPr>
          <w:p w:rsidR="007638A2" w:rsidRDefault="007638A2" w:rsidP="00F1448F">
            <w:r>
              <w:t>1..1</w:t>
            </w:r>
          </w:p>
        </w:tc>
      </w:tr>
    </w:tbl>
    <w:p w:rsidR="007638A2" w:rsidRDefault="007638A2" w:rsidP="007638A2">
      <w:pPr>
        <w:pStyle w:val="Rubrik2"/>
      </w:pPr>
      <w:r>
        <w:t>Regler</w:t>
      </w:r>
    </w:p>
    <w:p w:rsidR="00B126D3" w:rsidRDefault="00B126D3" w:rsidP="00B126D3">
      <w:r>
        <w:t>Tjänsten skall kontrollera om anropande system har behörighet baserat på det anropande systemets certifikat.</w:t>
      </w:r>
    </w:p>
    <w:p w:rsidR="00B126D3" w:rsidRPr="00485FFD" w:rsidRDefault="00B126D3" w:rsidP="00B126D3">
      <w:r>
        <w:t>Om tjänsten har behov av att filtrera åtkomsten ska detta baseras på ”</w:t>
      </w:r>
      <w:r w:rsidRPr="00485FFD">
        <w:rPr>
          <w:rFonts w:ascii="Courier New" w:hAnsi="Courier New" w:cs="Courier New"/>
          <w:sz w:val="16"/>
          <w:szCs w:val="16"/>
        </w:rPr>
        <w:t>x-rivta-original-serviceconsumer-hsaid</w:t>
      </w:r>
      <w:r w:rsidRPr="00485FFD">
        <w:rPr>
          <w:szCs w:val="20"/>
        </w:rPr>
        <w:t>” i RIV TA-headern.</w:t>
      </w:r>
    </w:p>
    <w:p w:rsidR="00B126D3" w:rsidRPr="00485FFD" w:rsidRDefault="00B126D3" w:rsidP="00B126D3">
      <w:r w:rsidRPr="00485FFD">
        <w:rPr>
          <w:szCs w:val="20"/>
        </w:rPr>
        <w:t>Normalt så är en tjänst ansluten via en Tjänsteplattform och då är det den som reglerar åtkomsten.</w:t>
      </w:r>
    </w:p>
    <w:p w:rsidR="007638A2" w:rsidRDefault="007638A2" w:rsidP="007638A2">
      <w:pPr>
        <w:pStyle w:val="Rubrik2"/>
      </w:pPr>
      <w:r>
        <w:t>Tjänsteinteraktion</w:t>
      </w:r>
    </w:p>
    <w:p w:rsidR="007638A2" w:rsidRDefault="007638A2" w:rsidP="007638A2">
      <w:r>
        <w:t>GetLogsForUser</w:t>
      </w:r>
    </w:p>
    <w:p w:rsidR="007638A2" w:rsidRDefault="007638A2" w:rsidP="007638A2">
      <w:pPr>
        <w:pStyle w:val="Rubrik2"/>
      </w:pPr>
      <w:r>
        <w:t>Exempel</w:t>
      </w:r>
    </w:p>
    <w:p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:rsidR="007638A2" w:rsidRDefault="007638A2" w:rsidP="007638A2"/>
    <w:p w:rsidR="007638A2" w:rsidRDefault="007638A2" w:rsidP="007638A2">
      <w:r>
        <w:t>Följande XML visar strukturen på ett anrop till tjänsten.</w:t>
      </w:r>
    </w:p>
    <w:p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ns0:GetLogsForUserRequest</w:t>
      </w:r>
      <w:proofErr w:type="gramEnd"/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urn:riv:ehr:log:querying:GetLogsForUserResponder:1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:UserId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:FromDate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:ToDate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Default="007638A2" w:rsidP="007638A2">
      <w:pPr>
        <w:ind w:left="440"/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:QueuedReportId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561280" w:rsidRPr="00FD337A" w:rsidRDefault="00561280" w:rsidP="00561280">
      <w:pPr>
        <w:ind w:left="440"/>
        <w:rPr>
          <w:lang w:val="en-US"/>
        </w:rPr>
      </w:pPr>
      <w:proofErr w:type="gramStart"/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FD337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561280" w:rsidRPr="00443F48" w:rsidRDefault="00561280" w:rsidP="00561280">
      <w:pPr>
        <w:ind w:left="440"/>
        <w:rPr>
          <w:lang w:val="en-US"/>
        </w:rPr>
      </w:pP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FD337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FD337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:CareUnitId</w:t>
      </w:r>
      <w:proofErr w:type="gramEnd"/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FD337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FD337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054CC9" w:rsidRDefault="007638A2" w:rsidP="007638A2">
      <w:pPr>
        <w:rPr>
          <w:lang w:val="en-US"/>
        </w:rPr>
      </w:pP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054CC9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054CC9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:GetLogsForUserRequest</w:t>
      </w:r>
      <w:proofErr w:type="gramEnd"/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:rsidR="007638A2" w:rsidRDefault="007638A2" w:rsidP="007638A2"/>
    <w:p w:rsidR="007638A2" w:rsidRDefault="007638A2" w:rsidP="007638A2">
      <w:r>
        <w:t>Följande XML visar strukturen på svarsmeddelandet från tjänsten.</w:t>
      </w:r>
    </w:p>
    <w:p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ns0:GetLogsForUserResponse</w:t>
      </w:r>
      <w:proofErr w:type="gramEnd"/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urn:riv:ehr:log:querying:GetLogsForUserResponder:1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:ResultText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:StartInterval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:EndInterval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:QueuedReportId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:QueueTime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:Result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88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:Logs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:SystemName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:System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:ActivityType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:ActivityLevel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:ActivityArgs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:StartDate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:Purpose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:User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:UserId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:PersonId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:Assignment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:Title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:User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:ResourceType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&lt;!</w:t>
      </w:r>
      <w:proofErr w:type="gramStart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-- </w:t>
      </w:r>
      <w:proofErr w:type="spellStart"/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proofErr w:type="spellEnd"/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30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Pr="00443F48" w:rsidRDefault="007638A2" w:rsidP="007638A2">
      <w:pPr>
        <w:ind w:left="308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:PatientName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:Patient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308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308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D316B6" w:rsidRDefault="007638A2" w:rsidP="007638A2">
      <w:pPr>
        <w:ind w:left="1320"/>
        <w:rPr>
          <w:lang w:val="en-US"/>
          <w:rPrChange w:id="1621" w:author="Kristiansson, Göran" w:date="2015-02-05T14:02:00Z">
            <w:rPr>
              <w:lang w:val="en-US"/>
            </w:rPr>
          </w:rPrChange>
        </w:rPr>
      </w:pPr>
      <w:r w:rsidRPr="00D316B6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D316B6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  <w:rPrChange w:id="1622" w:author="Kristiansson, Göran" w:date="2015-02-05T14:02:00Z">
            <w:rPr>
              <w:rFonts w:ascii="Consolas" w:eastAsia="Times New Roman" w:hAnsi="Consolas" w:cs="Consolas"/>
              <w:noProof w:val="0"/>
              <w:color w:val="A31515"/>
              <w:sz w:val="16"/>
              <w:szCs w:val="16"/>
              <w:lang w:val="en-US" w:eastAsia="sv-SE"/>
            </w:rPr>
          </w:rPrChange>
        </w:rPr>
        <w:t>ns1</w:t>
      </w:r>
      <w:proofErr w:type="gramStart"/>
      <w:r w:rsidRPr="00D316B6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  <w:rPrChange w:id="1623" w:author="Kristiansson, Göran" w:date="2015-02-05T14:02:00Z">
            <w:rPr>
              <w:rFonts w:ascii="Consolas" w:eastAsia="Times New Roman" w:hAnsi="Consolas" w:cs="Consolas"/>
              <w:noProof w:val="0"/>
              <w:color w:val="A31515"/>
              <w:sz w:val="16"/>
              <w:szCs w:val="16"/>
              <w:lang w:val="en-US" w:eastAsia="sv-SE"/>
            </w:rPr>
          </w:rPrChange>
        </w:rPr>
        <w:t>:Log</w:t>
      </w:r>
      <w:proofErr w:type="gramEnd"/>
      <w:r w:rsidRPr="00D316B6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  <w:rPrChange w:id="1624" w:author="Kristiansson, Göran" w:date="2015-02-05T14:02:00Z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val="en-US" w:eastAsia="sv-SE"/>
            </w:rPr>
          </w:rPrChange>
        </w:rPr>
        <w:t>&gt;</w:t>
      </w:r>
    </w:p>
    <w:p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ns1:Logs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ns0:GetLogsForUserResponse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Pr="00054CC9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</w:p>
    <w:p w:rsidR="007638A2" w:rsidRPr="00054CC9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</w:p>
    <w:p w:rsidR="007638A2" w:rsidRPr="00054CC9" w:rsidRDefault="007638A2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br w:type="page"/>
      </w:r>
    </w:p>
    <w:p w:rsidR="007638A2" w:rsidRDefault="007638A2" w:rsidP="007638A2">
      <w:pPr>
        <w:pStyle w:val="Rubrik1"/>
      </w:pPr>
      <w:bookmarkStart w:id="1625" w:name="_Toc410216246"/>
      <w:proofErr w:type="spellStart"/>
      <w:r>
        <w:t>GetLogsForPatient</w:t>
      </w:r>
      <w:bookmarkEnd w:id="1625"/>
      <w:proofErr w:type="spellEnd"/>
    </w:p>
    <w:p w:rsidR="007638A2" w:rsidRDefault="007638A2" w:rsidP="007638A2">
      <w:r>
        <w:t xml:space="preserve">Tjänst som returnerar loggposter för angiven vårdgivare samt patient, all åtkomst som har skett av vårdgivarens medarbetare till patientens information. </w:t>
      </w:r>
    </w:p>
    <w:p w:rsidR="007638A2" w:rsidRDefault="007638A2" w:rsidP="007638A2">
      <w:r>
        <w:t xml:space="preserve">Logguttaget begränsas av angivet datumintervall. </w:t>
      </w:r>
    </w:p>
    <w:p w:rsidR="007638A2" w:rsidRDefault="007638A2" w:rsidP="007638A2"/>
    <w:p w:rsidR="007638A2" w:rsidRDefault="007638A2" w:rsidP="007638A2">
      <w:r>
        <w:t>Tjänsten returnerar en lista med loggposter (kan vara noll dvs en tom lista) om resultatkod är OK.</w:t>
      </w:r>
      <w:r>
        <w:tab/>
      </w:r>
      <w:r>
        <w:tab/>
      </w:r>
    </w:p>
    <w:p w:rsidR="007638A2" w:rsidRDefault="007638A2" w:rsidP="007638A2"/>
    <w:p w:rsidR="007638A2" w:rsidRDefault="007638A2" w:rsidP="007638A2">
      <w:r>
        <w:t xml:space="preserve">Tjänsten returnerar alltid inom 15 sekunder, även ifall rapporten ännu inte har hunnit skapats. Tiden är konfigurerbar av systemet och kan ändras vid behov.    </w:t>
      </w:r>
    </w:p>
    <w:p w:rsidR="007638A2" w:rsidRDefault="007638A2" w:rsidP="007638A2"/>
    <w:p w:rsidR="007638A2" w:rsidRDefault="007638A2" w:rsidP="007638A2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:rsidR="007638A2" w:rsidRDefault="007638A2" w:rsidP="007638A2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:rsidR="007638A2" w:rsidRDefault="007638A2" w:rsidP="007638A2">
      <w:r>
        <w:t>queueTime rekomenderas att användas av det anropande systemet för att bestämma när nästa anrop ska ske.</w:t>
      </w:r>
    </w:p>
    <w:p w:rsidR="007638A2" w:rsidRDefault="007638A2" w:rsidP="007638A2">
      <w:r>
        <w:t>VIKTIGT att ytterligare anrop sker med queuedReportId om tidigare anrop avslutats med felkod REPORTONQUEUE eller REPORTINPROCESS för att inte köa upp flera rapporter.</w:t>
      </w:r>
    </w:p>
    <w:p w:rsidR="007638A2" w:rsidRDefault="007638A2" w:rsidP="007638A2"/>
    <w:p w:rsidR="007638A2" w:rsidRDefault="007638A2" w:rsidP="007638A2">
      <w:r>
        <w:t>Tjänsten returnerar statuskod REPORTNOTFOUND ifall man har angett ett felaktigt id(queuedReportId) för att hämta rapport. Ingen ny rapport skapas.</w:t>
      </w:r>
    </w:p>
    <w:p w:rsidR="007638A2" w:rsidRDefault="007638A2" w:rsidP="007638A2"/>
    <w:p w:rsidR="007638A2" w:rsidRDefault="007638A2" w:rsidP="007638A2">
      <w:r>
        <w:t>Tjänsten returnerar max 10000 loggposter. Om fler loggposter finns i rapportuttaget avslutas anropet med felkod MAXQUERYRESULTEXCEEDED. Datumintervall kan då justeras för ett mindra antal loggposter.</w:t>
      </w:r>
    </w:p>
    <w:p w:rsidR="007638A2" w:rsidRDefault="007638A2" w:rsidP="007638A2">
      <w:r>
        <w:t>Max antal loggposter som kan returneras är konfigurerbart av systemet och kan ändras vid behov.</w:t>
      </w:r>
    </w:p>
    <w:p w:rsidR="007638A2" w:rsidRDefault="007638A2" w:rsidP="007638A2">
      <w:pPr>
        <w:pStyle w:val="Rubrik2"/>
      </w:pPr>
      <w:r>
        <w:t>Frivillighet</w:t>
      </w:r>
    </w:p>
    <w:p w:rsidR="007638A2" w:rsidRDefault="007638A2" w:rsidP="007638A2">
      <w:r>
        <w:t>Obligatorisk</w:t>
      </w:r>
      <w:r w:rsidR="005759D8">
        <w:t>, nationellt</w:t>
      </w:r>
      <w:r>
        <w:t>.</w:t>
      </w:r>
    </w:p>
    <w:p w:rsidR="007638A2" w:rsidRDefault="007638A2" w:rsidP="007638A2">
      <w:pPr>
        <w:pStyle w:val="Rubrik2"/>
      </w:pPr>
      <w:r>
        <w:t>Version</w:t>
      </w:r>
    </w:p>
    <w:p w:rsidR="007638A2" w:rsidRDefault="007638A2" w:rsidP="007638A2">
      <w:r>
        <w:t>1.0</w:t>
      </w:r>
    </w:p>
    <w:p w:rsidR="007638A2" w:rsidRDefault="007638A2" w:rsidP="007638A2">
      <w:pPr>
        <w:pStyle w:val="Rubrik2"/>
      </w:pPr>
      <w:r>
        <w:t>SLA-krav</w:t>
      </w:r>
    </w:p>
    <w:p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7638A2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7638A2" w:rsidTr="00F1448F">
        <w:tc>
          <w:tcPr>
            <w:tcW w:w="2400" w:type="dxa"/>
          </w:tcPr>
          <w:p w:rsidR="007638A2" w:rsidRDefault="007638A2" w:rsidP="00F1448F">
            <w:r>
              <w:t>Svarstid</w:t>
            </w:r>
          </w:p>
        </w:tc>
        <w:tc>
          <w:tcPr>
            <w:tcW w:w="4000" w:type="dxa"/>
          </w:tcPr>
          <w:p w:rsidR="007638A2" w:rsidRDefault="007638A2" w:rsidP="00F1448F"/>
        </w:tc>
        <w:tc>
          <w:tcPr>
            <w:tcW w:w="3700" w:type="dxa"/>
          </w:tcPr>
          <w:p w:rsidR="007638A2" w:rsidRDefault="007638A2" w:rsidP="00F1448F"/>
        </w:tc>
      </w:tr>
      <w:tr w:rsidR="007638A2" w:rsidTr="00F1448F">
        <w:tc>
          <w:tcPr>
            <w:tcW w:w="2400" w:type="dxa"/>
          </w:tcPr>
          <w:p w:rsidR="007638A2" w:rsidRDefault="007638A2" w:rsidP="00F1448F">
            <w:r>
              <w:t>Tillgänglighet</w:t>
            </w:r>
          </w:p>
        </w:tc>
        <w:tc>
          <w:tcPr>
            <w:tcW w:w="4000" w:type="dxa"/>
          </w:tcPr>
          <w:p w:rsidR="007638A2" w:rsidRDefault="007638A2" w:rsidP="00F1448F">
            <w:r>
              <w:t>99,80%</w:t>
            </w:r>
          </w:p>
        </w:tc>
        <w:tc>
          <w:tcPr>
            <w:tcW w:w="3700" w:type="dxa"/>
          </w:tcPr>
          <w:p w:rsidR="007638A2" w:rsidRDefault="007638A2" w:rsidP="00F1448F"/>
        </w:tc>
      </w:tr>
      <w:tr w:rsidR="007638A2" w:rsidTr="00F1448F">
        <w:tc>
          <w:tcPr>
            <w:tcW w:w="2400" w:type="dxa"/>
          </w:tcPr>
          <w:p w:rsidR="007638A2" w:rsidRDefault="007638A2" w:rsidP="00F1448F">
            <w:r>
              <w:t>Last</w:t>
            </w:r>
          </w:p>
        </w:tc>
        <w:tc>
          <w:tcPr>
            <w:tcW w:w="4000" w:type="dxa"/>
          </w:tcPr>
          <w:p w:rsidR="007638A2" w:rsidRDefault="007638A2" w:rsidP="00F1448F"/>
        </w:tc>
        <w:tc>
          <w:tcPr>
            <w:tcW w:w="3700" w:type="dxa"/>
          </w:tcPr>
          <w:p w:rsidR="007638A2" w:rsidRDefault="007638A2" w:rsidP="00F1448F"/>
        </w:tc>
      </w:tr>
      <w:tr w:rsidR="007638A2" w:rsidTr="00F1448F">
        <w:tc>
          <w:tcPr>
            <w:tcW w:w="2400" w:type="dxa"/>
          </w:tcPr>
          <w:p w:rsidR="007638A2" w:rsidRDefault="007638A2" w:rsidP="00F1448F">
            <w:r>
              <w:t>Aktualitet</w:t>
            </w:r>
          </w:p>
        </w:tc>
        <w:tc>
          <w:tcPr>
            <w:tcW w:w="4000" w:type="dxa"/>
          </w:tcPr>
          <w:p w:rsidR="007638A2" w:rsidRDefault="007638A2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:rsidR="007638A2" w:rsidRDefault="007638A2" w:rsidP="00F1448F"/>
        </w:tc>
      </w:tr>
    </w:tbl>
    <w:p w:rsidR="007638A2" w:rsidRDefault="007638A2" w:rsidP="007638A2">
      <w:pPr>
        <w:pStyle w:val="Rubrik2"/>
      </w:pPr>
      <w:r>
        <w:t>Fältregler</w:t>
      </w:r>
    </w:p>
    <w:p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7638A2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7638A2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7638A2" w:rsidRDefault="007638A2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7638A2" w:rsidRDefault="007638A2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7638A2" w:rsidRDefault="007638A2" w:rsidP="00F1448F">
            <w:pPr>
              <w:rPr>
                <w:b/>
              </w:rPr>
            </w:pPr>
          </w:p>
        </w:tc>
      </w:tr>
      <w:tr w:rsidR="007638A2" w:rsidTr="00F1448F">
        <w:tc>
          <w:tcPr>
            <w:tcW w:w="2800" w:type="dxa"/>
          </w:tcPr>
          <w:p w:rsidR="007638A2" w:rsidRDefault="007638A2" w:rsidP="00F1448F">
            <w:r>
              <w:t>careProviderId</w:t>
            </w:r>
          </w:p>
        </w:tc>
        <w:tc>
          <w:tcPr>
            <w:tcW w:w="2000" w:type="dxa"/>
          </w:tcPr>
          <w:p w:rsidR="007638A2" w:rsidRDefault="007638A2" w:rsidP="00F1448F">
            <w:r>
              <w:t>log:HsaId</w:t>
            </w:r>
          </w:p>
        </w:tc>
        <w:tc>
          <w:tcPr>
            <w:tcW w:w="4000" w:type="dxa"/>
          </w:tcPr>
          <w:p w:rsidR="007638A2" w:rsidRDefault="007638A2" w:rsidP="00F1448F">
            <w:r>
              <w:t>Vårdgivare som är ägare till loggposter och som urvalet av loggposter baseras på.</w:t>
            </w:r>
          </w:p>
        </w:tc>
        <w:tc>
          <w:tcPr>
            <w:tcW w:w="1300" w:type="dxa"/>
          </w:tcPr>
          <w:p w:rsidR="007638A2" w:rsidRDefault="007638A2" w:rsidP="00F1448F">
            <w:r>
              <w:t>1..1</w:t>
            </w:r>
          </w:p>
        </w:tc>
      </w:tr>
      <w:tr w:rsidR="007638A2" w:rsidTr="00F1448F">
        <w:tc>
          <w:tcPr>
            <w:tcW w:w="2800" w:type="dxa"/>
          </w:tcPr>
          <w:p w:rsidR="007638A2" w:rsidRDefault="007638A2" w:rsidP="00F1448F">
            <w:r>
              <w:t>patientId</w:t>
            </w:r>
          </w:p>
        </w:tc>
        <w:tc>
          <w:tcPr>
            <w:tcW w:w="2000" w:type="dxa"/>
          </w:tcPr>
          <w:p w:rsidR="007638A2" w:rsidRDefault="007638A2" w:rsidP="00F1448F">
            <w:r>
              <w:t>log:PersonId</w:t>
            </w:r>
          </w:p>
        </w:tc>
        <w:tc>
          <w:tcPr>
            <w:tcW w:w="4000" w:type="dxa"/>
          </w:tcPr>
          <w:p w:rsidR="007638A2" w:rsidRDefault="007638A2" w:rsidP="00F1448F">
            <w:r>
              <w:t>Patientens personnummer, samordningsnummer, alternativt reservnummer som vårdgivare haft åtkomst till.</w:t>
            </w:r>
          </w:p>
        </w:tc>
        <w:tc>
          <w:tcPr>
            <w:tcW w:w="1300" w:type="dxa"/>
          </w:tcPr>
          <w:p w:rsidR="007638A2" w:rsidRDefault="007638A2" w:rsidP="00F1448F">
            <w:r>
              <w:t>1..1</w:t>
            </w:r>
          </w:p>
        </w:tc>
      </w:tr>
      <w:tr w:rsidR="007638A2" w:rsidTr="00F1448F">
        <w:tc>
          <w:tcPr>
            <w:tcW w:w="2800" w:type="dxa"/>
          </w:tcPr>
          <w:p w:rsidR="007638A2" w:rsidRDefault="007638A2" w:rsidP="00F1448F">
            <w:r>
              <w:t>careUnitId</w:t>
            </w:r>
          </w:p>
        </w:tc>
        <w:tc>
          <w:tcPr>
            <w:tcW w:w="2000" w:type="dxa"/>
          </w:tcPr>
          <w:p w:rsidR="007638A2" w:rsidRDefault="007638A2" w:rsidP="00F1448F">
            <w:r>
              <w:t>log:HsaId</w:t>
            </w:r>
          </w:p>
        </w:tc>
        <w:tc>
          <w:tcPr>
            <w:tcW w:w="4000" w:type="dxa"/>
          </w:tcPr>
          <w:p w:rsidR="007638A2" w:rsidRDefault="007638A2" w:rsidP="00F1448F">
            <w:r>
              <w:t>Ej obligatoriskt fält för att filtrera ut loggposter för en specifik vårdenhet.</w:t>
            </w:r>
          </w:p>
        </w:tc>
        <w:tc>
          <w:tcPr>
            <w:tcW w:w="1300" w:type="dxa"/>
          </w:tcPr>
          <w:p w:rsidR="007638A2" w:rsidRDefault="007638A2" w:rsidP="00F1448F">
            <w:r>
              <w:t>0..1</w:t>
            </w:r>
          </w:p>
        </w:tc>
      </w:tr>
      <w:tr w:rsidR="007638A2" w:rsidTr="00F1448F">
        <w:tc>
          <w:tcPr>
            <w:tcW w:w="2800" w:type="dxa"/>
          </w:tcPr>
          <w:p w:rsidR="007638A2" w:rsidRDefault="007638A2" w:rsidP="00F1448F">
            <w:r>
              <w:t>fromDate</w:t>
            </w:r>
          </w:p>
        </w:tc>
        <w:tc>
          <w:tcPr>
            <w:tcW w:w="2000" w:type="dxa"/>
          </w:tcPr>
          <w:p w:rsidR="007638A2" w:rsidRDefault="007638A2" w:rsidP="00F1448F">
            <w:r>
              <w:t>xs:dateTime</w:t>
            </w:r>
          </w:p>
        </w:tc>
        <w:tc>
          <w:tcPr>
            <w:tcW w:w="4000" w:type="dxa"/>
          </w:tcPr>
          <w:p w:rsidR="007638A2" w:rsidRDefault="007638A2" w:rsidP="00F1448F">
            <w:r>
              <w:t>Obligatoriskt startdatum för att begränsa rapportuttaget.</w:t>
            </w:r>
          </w:p>
        </w:tc>
        <w:tc>
          <w:tcPr>
            <w:tcW w:w="1300" w:type="dxa"/>
          </w:tcPr>
          <w:p w:rsidR="007638A2" w:rsidRDefault="007638A2" w:rsidP="00F1448F">
            <w:r>
              <w:t>1..1</w:t>
            </w:r>
          </w:p>
        </w:tc>
      </w:tr>
      <w:tr w:rsidR="007638A2" w:rsidTr="00F1448F">
        <w:tc>
          <w:tcPr>
            <w:tcW w:w="2800" w:type="dxa"/>
          </w:tcPr>
          <w:p w:rsidR="007638A2" w:rsidRDefault="007638A2" w:rsidP="00F1448F">
            <w:r>
              <w:t>toDate</w:t>
            </w:r>
          </w:p>
        </w:tc>
        <w:tc>
          <w:tcPr>
            <w:tcW w:w="2000" w:type="dxa"/>
          </w:tcPr>
          <w:p w:rsidR="007638A2" w:rsidRDefault="007638A2" w:rsidP="00F1448F">
            <w:r>
              <w:t>xs:dateTime</w:t>
            </w:r>
          </w:p>
        </w:tc>
        <w:tc>
          <w:tcPr>
            <w:tcW w:w="4000" w:type="dxa"/>
          </w:tcPr>
          <w:p w:rsidR="007638A2" w:rsidRDefault="007638A2" w:rsidP="00F1448F">
            <w:r>
              <w:t>Obligatoriskt slutdatum för att begränsa rapportuttaget.</w:t>
            </w:r>
          </w:p>
        </w:tc>
        <w:tc>
          <w:tcPr>
            <w:tcW w:w="1300" w:type="dxa"/>
          </w:tcPr>
          <w:p w:rsidR="007638A2" w:rsidRDefault="007638A2" w:rsidP="00F1448F">
            <w:r>
              <w:t>1..1</w:t>
            </w:r>
          </w:p>
        </w:tc>
      </w:tr>
      <w:tr w:rsidR="007638A2" w:rsidTr="00F1448F">
        <w:tc>
          <w:tcPr>
            <w:tcW w:w="2800" w:type="dxa"/>
          </w:tcPr>
          <w:p w:rsidR="007638A2" w:rsidRDefault="007638A2" w:rsidP="00F1448F">
            <w:r>
              <w:t>queuedReportId</w:t>
            </w:r>
          </w:p>
        </w:tc>
        <w:tc>
          <w:tcPr>
            <w:tcW w:w="2000" w:type="dxa"/>
          </w:tcPr>
          <w:p w:rsidR="007638A2" w:rsidRDefault="007638A2" w:rsidP="00F1448F">
            <w:r>
              <w:t>log:Id</w:t>
            </w:r>
          </w:p>
        </w:tc>
        <w:tc>
          <w:tcPr>
            <w:tcW w:w="4000" w:type="dxa"/>
          </w:tcPr>
          <w:p w:rsidR="007638A2" w:rsidRDefault="007638A2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:rsidR="007638A2" w:rsidRDefault="007638A2" w:rsidP="00F1448F">
            <w:r>
              <w:t>0..1</w:t>
            </w:r>
          </w:p>
        </w:tc>
      </w:tr>
      <w:tr w:rsidR="007638A2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7638A2" w:rsidRDefault="007638A2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7638A2" w:rsidRDefault="007638A2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7638A2" w:rsidRDefault="007638A2" w:rsidP="00F1448F">
            <w:pPr>
              <w:rPr>
                <w:b/>
              </w:rPr>
            </w:pPr>
          </w:p>
        </w:tc>
      </w:tr>
      <w:tr w:rsidR="007638A2" w:rsidTr="00F1448F">
        <w:tc>
          <w:tcPr>
            <w:tcW w:w="2800" w:type="dxa"/>
          </w:tcPr>
          <w:p w:rsidR="007638A2" w:rsidRDefault="007638A2" w:rsidP="00F1448F">
            <w:r>
              <w:t>getLogsForPatient</w:t>
            </w:r>
          </w:p>
        </w:tc>
        <w:tc>
          <w:tcPr>
            <w:tcW w:w="2000" w:type="dxa"/>
          </w:tcPr>
          <w:p w:rsidR="007638A2" w:rsidRDefault="007638A2" w:rsidP="00F1448F">
            <w:r>
              <w:t>log.querying:LogsResult</w:t>
            </w:r>
          </w:p>
        </w:tc>
        <w:tc>
          <w:tcPr>
            <w:tcW w:w="4000" w:type="dxa"/>
          </w:tcPr>
          <w:p w:rsidR="007638A2" w:rsidRDefault="007638A2" w:rsidP="00F1448F">
            <w:r>
              <w:t>Resultatobjekt med status hurvida tjänsten returnerar ok eller om fel uppstått. Om tjänsten utförts utan fel returneras en lista med loggposter samt resultatkod OK.</w:t>
            </w:r>
          </w:p>
          <w:p w:rsidR="007638A2" w:rsidRDefault="007638A2" w:rsidP="00F1448F">
            <w:r>
              <w:t>Vid eventuella fel i tjänsteanropet returneras inga loggposter. Statuskod som beskriver orsaken till fel returneras då tillsammans med ett felmeddelande.</w:t>
            </w:r>
          </w:p>
        </w:tc>
        <w:tc>
          <w:tcPr>
            <w:tcW w:w="1300" w:type="dxa"/>
          </w:tcPr>
          <w:p w:rsidR="007638A2" w:rsidRDefault="007638A2" w:rsidP="00F1448F">
            <w:r>
              <w:t>1..1</w:t>
            </w:r>
          </w:p>
        </w:tc>
      </w:tr>
    </w:tbl>
    <w:p w:rsidR="007638A2" w:rsidRDefault="007638A2" w:rsidP="007638A2">
      <w:pPr>
        <w:pStyle w:val="Rubrik2"/>
      </w:pPr>
      <w:r>
        <w:t>Regler</w:t>
      </w:r>
    </w:p>
    <w:p w:rsidR="00B126D3" w:rsidRDefault="00B126D3" w:rsidP="00B126D3">
      <w:r>
        <w:t>Tjänsten skall kontrollera om anropande system har behörighet baserat på det anropande systemets certifikat.</w:t>
      </w:r>
    </w:p>
    <w:p w:rsidR="00B126D3" w:rsidRPr="00485FFD" w:rsidRDefault="00B126D3" w:rsidP="00B126D3">
      <w:r>
        <w:t>Om tjänsten har behov av att filtrera åtkomsten ska detta baseras på ”</w:t>
      </w:r>
      <w:r w:rsidRPr="00485FFD">
        <w:rPr>
          <w:rFonts w:ascii="Courier New" w:hAnsi="Courier New" w:cs="Courier New"/>
          <w:sz w:val="16"/>
          <w:szCs w:val="16"/>
        </w:rPr>
        <w:t>x-rivta-original-serviceconsumer-hsaid</w:t>
      </w:r>
      <w:r w:rsidRPr="00485FFD">
        <w:rPr>
          <w:szCs w:val="20"/>
        </w:rPr>
        <w:t>” i RIV TA-headern.</w:t>
      </w:r>
    </w:p>
    <w:p w:rsidR="00B126D3" w:rsidRPr="00485FFD" w:rsidRDefault="00B126D3" w:rsidP="00B126D3">
      <w:r w:rsidRPr="00485FFD">
        <w:rPr>
          <w:szCs w:val="20"/>
        </w:rPr>
        <w:t>Normalt så är en tjänst ansluten via en Tjänsteplattform och då är det den som reglerar åtkomsten.</w:t>
      </w:r>
    </w:p>
    <w:p w:rsidR="008A26A1" w:rsidRDefault="002B567E" w:rsidP="008A26A1">
      <w:r>
        <w:t xml:space="preserve">. </w:t>
      </w:r>
    </w:p>
    <w:p w:rsidR="007638A2" w:rsidRDefault="002B567E" w:rsidP="007638A2">
      <w:pPr>
        <w:pStyle w:val="Rubrik2"/>
      </w:pPr>
      <w:r>
        <w:t>Tjänsteinteraktion</w:t>
      </w:r>
      <w:r w:rsidDel="008A26A1">
        <w:t xml:space="preserve"> </w:t>
      </w:r>
    </w:p>
    <w:p w:rsidR="007638A2" w:rsidRDefault="007638A2" w:rsidP="007638A2">
      <w:r>
        <w:t>GetLogsForPatient</w:t>
      </w:r>
    </w:p>
    <w:p w:rsidR="007638A2" w:rsidRDefault="007638A2" w:rsidP="007638A2">
      <w:pPr>
        <w:pStyle w:val="Rubrik2"/>
      </w:pPr>
      <w:r>
        <w:t>Exempel</w:t>
      </w:r>
    </w:p>
    <w:p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:rsidR="007638A2" w:rsidRDefault="007638A2" w:rsidP="007638A2"/>
    <w:p w:rsidR="007638A2" w:rsidRDefault="007638A2" w:rsidP="007638A2">
      <w:r>
        <w:t>Följande XML visar strukturen på ett anrop till tjänsten.</w:t>
      </w:r>
    </w:p>
    <w:p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ns0:GetLogsForPatientRequest</w:t>
      </w:r>
      <w:proofErr w:type="gramEnd"/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:PatientId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ns0:PatientId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:FromDate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:ToDate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ns0:GetLogsForPatientRequest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:rsidR="007638A2" w:rsidRDefault="007638A2" w:rsidP="007638A2"/>
    <w:p w:rsidR="007638A2" w:rsidRDefault="007638A2" w:rsidP="007638A2">
      <w:r>
        <w:t>Följande XML visar strukturen på svarsmeddelandet från tjänsten.</w:t>
      </w:r>
    </w:p>
    <w:p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ns0:GetLogsForPatientResponse</w:t>
      </w:r>
      <w:proofErr w:type="gramEnd"/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:ResultText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:StartInterval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:EndInterval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:QueuedReportId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:QueueTime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:Result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88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:Logs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:SystemName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:System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:ActivityType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:ActivityLevel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:ActivityArgs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:StartDate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:Purpose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:User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:UserId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:PersonId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:Assignment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:Title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:User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:ResourceType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&lt;!</w:t>
      </w:r>
      <w:proofErr w:type="gramStart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-- </w:t>
      </w:r>
      <w:proofErr w:type="spellStart"/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proofErr w:type="spellEnd"/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30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Pr="00443F48" w:rsidRDefault="007638A2" w:rsidP="007638A2">
      <w:pPr>
        <w:ind w:left="308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:PatientName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:Patient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308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308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D316B6" w:rsidRDefault="007638A2" w:rsidP="007638A2">
      <w:pPr>
        <w:ind w:left="1320"/>
        <w:rPr>
          <w:lang w:val="en-US"/>
          <w:rPrChange w:id="1626" w:author="Kristiansson, Göran" w:date="2015-02-05T14:02:00Z">
            <w:rPr>
              <w:lang w:val="en-US"/>
            </w:rPr>
          </w:rPrChange>
        </w:rPr>
      </w:pPr>
      <w:r w:rsidRPr="00D316B6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D316B6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  <w:rPrChange w:id="1627" w:author="Kristiansson, Göran" w:date="2015-02-05T14:02:00Z">
            <w:rPr>
              <w:rFonts w:ascii="Consolas" w:eastAsia="Times New Roman" w:hAnsi="Consolas" w:cs="Consolas"/>
              <w:noProof w:val="0"/>
              <w:color w:val="A31515"/>
              <w:sz w:val="16"/>
              <w:szCs w:val="16"/>
              <w:lang w:val="en-US" w:eastAsia="sv-SE"/>
            </w:rPr>
          </w:rPrChange>
        </w:rPr>
        <w:t>ns1</w:t>
      </w:r>
      <w:proofErr w:type="gramStart"/>
      <w:r w:rsidRPr="00D316B6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  <w:rPrChange w:id="1628" w:author="Kristiansson, Göran" w:date="2015-02-05T14:02:00Z">
            <w:rPr>
              <w:rFonts w:ascii="Consolas" w:eastAsia="Times New Roman" w:hAnsi="Consolas" w:cs="Consolas"/>
              <w:noProof w:val="0"/>
              <w:color w:val="A31515"/>
              <w:sz w:val="16"/>
              <w:szCs w:val="16"/>
              <w:lang w:val="en-US" w:eastAsia="sv-SE"/>
            </w:rPr>
          </w:rPrChange>
        </w:rPr>
        <w:t>:Log</w:t>
      </w:r>
      <w:proofErr w:type="gramEnd"/>
      <w:r w:rsidRPr="00D316B6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  <w:rPrChange w:id="1629" w:author="Kristiansson, Göran" w:date="2015-02-05T14:02:00Z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val="en-US" w:eastAsia="sv-SE"/>
            </w:rPr>
          </w:rPrChange>
        </w:rPr>
        <w:t>&gt;</w:t>
      </w:r>
    </w:p>
    <w:p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ns1:Logs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ns0:GetLogsForPatientResponse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Pr="00F1448F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</w:p>
    <w:p w:rsidR="004132F0" w:rsidRDefault="004132F0" w:rsidP="004132F0">
      <w:pPr>
        <w:pStyle w:val="Rubrik1"/>
      </w:pPr>
      <w:bookmarkStart w:id="1630" w:name="_Toc339897403"/>
      <w:bookmarkStart w:id="1631" w:name="_Toc340563989"/>
      <w:bookmarkStart w:id="1632" w:name="_Toc340563990"/>
      <w:bookmarkStart w:id="1633" w:name="_Toc340563991"/>
      <w:bookmarkStart w:id="1634" w:name="_Toc340563992"/>
      <w:bookmarkStart w:id="1635" w:name="_Toc340563993"/>
      <w:bookmarkStart w:id="1636" w:name="_Toc340563994"/>
      <w:bookmarkStart w:id="1637" w:name="_Toc340563995"/>
      <w:bookmarkStart w:id="1638" w:name="_Toc340563996"/>
      <w:bookmarkStart w:id="1639" w:name="_Toc340563997"/>
      <w:bookmarkStart w:id="1640" w:name="_Toc340563998"/>
      <w:bookmarkStart w:id="1641" w:name="_Toc340563999"/>
      <w:bookmarkStart w:id="1642" w:name="_Toc340564000"/>
      <w:bookmarkStart w:id="1643" w:name="_Toc340564001"/>
      <w:bookmarkStart w:id="1644" w:name="_Toc340564002"/>
      <w:bookmarkStart w:id="1645" w:name="_Toc340564003"/>
      <w:bookmarkStart w:id="1646" w:name="_Toc340564004"/>
      <w:bookmarkStart w:id="1647" w:name="_Toc340564005"/>
      <w:bookmarkStart w:id="1648" w:name="_Toc340564006"/>
      <w:bookmarkStart w:id="1649" w:name="_Toc340564007"/>
      <w:bookmarkStart w:id="1650" w:name="_Toc340564008"/>
      <w:bookmarkStart w:id="1651" w:name="_Toc340564009"/>
      <w:bookmarkStart w:id="1652" w:name="_Toc340564010"/>
      <w:bookmarkStart w:id="1653" w:name="_Toc340564011"/>
      <w:bookmarkStart w:id="1654" w:name="_Toc340564012"/>
      <w:bookmarkStart w:id="1655" w:name="_Toc340564013"/>
      <w:bookmarkStart w:id="1656" w:name="_Toc340564014"/>
      <w:bookmarkStart w:id="1657" w:name="_Toc340564015"/>
      <w:bookmarkStart w:id="1658" w:name="_Toc340564016"/>
      <w:bookmarkStart w:id="1659" w:name="_Toc340564017"/>
      <w:bookmarkStart w:id="1660" w:name="_Toc340564018"/>
      <w:bookmarkStart w:id="1661" w:name="_Toc340564019"/>
      <w:bookmarkStart w:id="1662" w:name="_Toc340564020"/>
      <w:bookmarkStart w:id="1663" w:name="_Toc340564021"/>
      <w:bookmarkStart w:id="1664" w:name="_Toc340564022"/>
      <w:bookmarkStart w:id="1665" w:name="_Toc340564023"/>
      <w:bookmarkStart w:id="1666" w:name="_Toc340564024"/>
      <w:bookmarkStart w:id="1667" w:name="_Toc340564025"/>
      <w:bookmarkStart w:id="1668" w:name="_Toc340564026"/>
      <w:bookmarkStart w:id="1669" w:name="_Toc340564027"/>
      <w:bookmarkStart w:id="1670" w:name="_Toc340564028"/>
      <w:bookmarkStart w:id="1671" w:name="_Toc340564029"/>
      <w:bookmarkStart w:id="1672" w:name="_Toc340564030"/>
      <w:bookmarkStart w:id="1673" w:name="_Toc340564031"/>
      <w:bookmarkStart w:id="1674" w:name="_Toc340564032"/>
      <w:bookmarkStart w:id="1675" w:name="_Toc340564033"/>
      <w:bookmarkStart w:id="1676" w:name="_Toc340564034"/>
      <w:bookmarkStart w:id="1677" w:name="_Toc340564035"/>
      <w:bookmarkStart w:id="1678" w:name="_Toc340564036"/>
      <w:bookmarkStart w:id="1679" w:name="_Toc340564037"/>
      <w:bookmarkStart w:id="1680" w:name="_Toc340564038"/>
      <w:bookmarkStart w:id="1681" w:name="_Toc340564039"/>
      <w:bookmarkStart w:id="1682" w:name="_Toc340564040"/>
      <w:bookmarkStart w:id="1683" w:name="_Toc340564041"/>
      <w:bookmarkStart w:id="1684" w:name="_Toc340564042"/>
      <w:bookmarkStart w:id="1685" w:name="_Toc340564043"/>
      <w:bookmarkStart w:id="1686" w:name="_Toc340564044"/>
      <w:bookmarkStart w:id="1687" w:name="_Toc340564045"/>
      <w:bookmarkStart w:id="1688" w:name="_Toc340564046"/>
      <w:bookmarkStart w:id="1689" w:name="_Toc340564047"/>
      <w:bookmarkStart w:id="1690" w:name="_Toc340564048"/>
      <w:bookmarkStart w:id="1691" w:name="_Toc340564049"/>
      <w:bookmarkStart w:id="1692" w:name="_Toc340564050"/>
      <w:bookmarkStart w:id="1693" w:name="_Toc340564051"/>
      <w:bookmarkStart w:id="1694" w:name="_Toc340564052"/>
      <w:bookmarkStart w:id="1695" w:name="_Toc340564053"/>
      <w:bookmarkStart w:id="1696" w:name="_Toc340564054"/>
      <w:bookmarkStart w:id="1697" w:name="_Toc340564055"/>
      <w:bookmarkStart w:id="1698" w:name="_Toc340564056"/>
      <w:bookmarkStart w:id="1699" w:name="_Toc340564057"/>
      <w:bookmarkStart w:id="1700" w:name="_Toc340564058"/>
      <w:bookmarkStart w:id="1701" w:name="_Toc340564059"/>
      <w:bookmarkStart w:id="1702" w:name="_Toc340564060"/>
      <w:bookmarkStart w:id="1703" w:name="_Toc340564061"/>
      <w:bookmarkStart w:id="1704" w:name="_Toc340564062"/>
      <w:bookmarkStart w:id="1705" w:name="_Toc340564063"/>
      <w:bookmarkStart w:id="1706" w:name="_Toc340564064"/>
      <w:bookmarkStart w:id="1707" w:name="_Toc340564065"/>
      <w:bookmarkStart w:id="1708" w:name="_Toc340564066"/>
      <w:bookmarkStart w:id="1709" w:name="_Toc340564067"/>
      <w:bookmarkStart w:id="1710" w:name="_Toc340564068"/>
      <w:bookmarkStart w:id="1711" w:name="_Toc340564069"/>
      <w:bookmarkStart w:id="1712" w:name="_Toc410216247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proofErr w:type="spellStart"/>
      <w:r>
        <w:t>GetAccessLogsForPatient</w:t>
      </w:r>
      <w:bookmarkEnd w:id="1712"/>
      <w:proofErr w:type="spellEnd"/>
    </w:p>
    <w:p w:rsidR="004132F0" w:rsidRDefault="004132F0" w:rsidP="004132F0">
      <w:r>
        <w:t xml:space="preserve">Tjänst som returnerar lista för angiven patient, vilka vårdgivare </w:t>
      </w:r>
      <w:r w:rsidR="008E12AF">
        <w:t xml:space="preserve">och vårdaktör </w:t>
      </w:r>
      <w:r>
        <w:t>som har haft åtkomst till information. Informationen som returneras innehåller även tidpunk</w:t>
      </w:r>
      <w:r w:rsidR="007F4DAB">
        <w:t>t</w:t>
      </w:r>
      <w:r>
        <w:t xml:space="preserve">, syfte och typ av resurs.       </w:t>
      </w:r>
      <w:r>
        <w:tab/>
      </w:r>
    </w:p>
    <w:p w:rsidR="004132F0" w:rsidRDefault="004132F0" w:rsidP="004132F0">
      <w:r>
        <w:t>Logguttaget begränsas av angivet datumintervall.</w:t>
      </w:r>
    </w:p>
    <w:p w:rsidR="004132F0" w:rsidRDefault="004132F0" w:rsidP="004132F0"/>
    <w:p w:rsidR="004132F0" w:rsidRDefault="004132F0" w:rsidP="004132F0">
      <w:r>
        <w:t>Tjänsten returnerar en lista med vårdgivare (kan vara noll dvs en tom lista) om resultatkod är OK .</w:t>
      </w:r>
    </w:p>
    <w:p w:rsidR="004132F0" w:rsidRDefault="004132F0" w:rsidP="004132F0"/>
    <w:p w:rsidR="004132F0" w:rsidRDefault="004132F0" w:rsidP="004132F0">
      <w:r>
        <w:t>Tjänsten returnerar alltid inom 15 sekunder, även ifall rapporten ännu inte har hunnit skapats. Tiden är konfigurerbar av systemet och kan ändras vid behov.</w:t>
      </w:r>
    </w:p>
    <w:p w:rsidR="004132F0" w:rsidRDefault="004132F0" w:rsidP="004132F0"/>
    <w:p w:rsidR="004132F0" w:rsidRDefault="004132F0" w:rsidP="004132F0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:rsidR="004132F0" w:rsidRDefault="004132F0" w:rsidP="004132F0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:rsidR="004132F0" w:rsidRDefault="004132F0" w:rsidP="004132F0">
      <w:r>
        <w:t>queueTime rekomenderas att användas av det anropande systemet för att bestämma när nästa anrop ska ske.</w:t>
      </w:r>
    </w:p>
    <w:p w:rsidR="004132F0" w:rsidRDefault="004132F0" w:rsidP="004132F0">
      <w:r>
        <w:t>VIKTIGT att ytterligare anrop sker med queuedReportId om tidigare anrop avslutats med felkod REPORTONQUEUE eller REPORTINPROCESS för att inte köa upp flera rapporter.</w:t>
      </w:r>
    </w:p>
    <w:p w:rsidR="004132F0" w:rsidRDefault="004132F0" w:rsidP="004132F0"/>
    <w:p w:rsidR="004132F0" w:rsidRDefault="004132F0" w:rsidP="004132F0">
      <w:r>
        <w:t>Tjänsten returnerar statuskod REPORTNOTFOUND ifall man har angett ett felaktigt id(queuedReportId) för att hämta rapport. Ingen ny rapport skapas.</w:t>
      </w:r>
    </w:p>
    <w:p w:rsidR="004132F0" w:rsidRDefault="004132F0" w:rsidP="004132F0"/>
    <w:p w:rsidR="004132F0" w:rsidRDefault="004132F0" w:rsidP="004132F0">
      <w:r>
        <w:t>Tjänsten returnerar max 10000 loggposter. Om fler loggposter finns i rapportuttaget avslutas anropet med felkod MAXQUERYRESULTEXCEEDED. Datumintervall kan då justeras för ett mindra antal loggposter.</w:t>
      </w:r>
    </w:p>
    <w:p w:rsidR="004132F0" w:rsidRDefault="004132F0" w:rsidP="004132F0">
      <w:r>
        <w:t>Max antal loggposter som kan returneras är konfigurerbart av systemet och kan ändras vid behov.</w:t>
      </w:r>
    </w:p>
    <w:p w:rsidR="004132F0" w:rsidRDefault="004132F0" w:rsidP="004132F0">
      <w:pPr>
        <w:pStyle w:val="Rubrik2"/>
      </w:pPr>
      <w:r>
        <w:t>Frivillighet</w:t>
      </w:r>
    </w:p>
    <w:p w:rsidR="004132F0" w:rsidRDefault="004132F0" w:rsidP="004132F0">
      <w:r>
        <w:t>Obligatorisk</w:t>
      </w:r>
      <w:r w:rsidR="005759D8">
        <w:t>, nationellt</w:t>
      </w:r>
      <w:r>
        <w:t>.</w:t>
      </w:r>
    </w:p>
    <w:p w:rsidR="004132F0" w:rsidRDefault="004132F0" w:rsidP="004132F0">
      <w:pPr>
        <w:pStyle w:val="Rubrik2"/>
      </w:pPr>
      <w:r>
        <w:t>Version</w:t>
      </w:r>
    </w:p>
    <w:p w:rsidR="004132F0" w:rsidRDefault="004132F0" w:rsidP="004132F0">
      <w:r>
        <w:t>1.</w:t>
      </w:r>
      <w:r w:rsidR="008E12AF">
        <w:t>1</w:t>
      </w:r>
    </w:p>
    <w:p w:rsidR="004132F0" w:rsidRDefault="004132F0" w:rsidP="004132F0">
      <w:pPr>
        <w:pStyle w:val="Rubrik2"/>
      </w:pPr>
      <w:r>
        <w:t>SLA-krav</w:t>
      </w:r>
    </w:p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4132F0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4132F0" w:rsidTr="00F1448F">
        <w:tc>
          <w:tcPr>
            <w:tcW w:w="2400" w:type="dxa"/>
          </w:tcPr>
          <w:p w:rsidR="004132F0" w:rsidRDefault="004132F0" w:rsidP="00F1448F">
            <w:r>
              <w:t>Svarstid</w:t>
            </w:r>
          </w:p>
        </w:tc>
        <w:tc>
          <w:tcPr>
            <w:tcW w:w="4000" w:type="dxa"/>
          </w:tcPr>
          <w:p w:rsidR="004132F0" w:rsidRDefault="004132F0" w:rsidP="00F1448F"/>
        </w:tc>
        <w:tc>
          <w:tcPr>
            <w:tcW w:w="3700" w:type="dxa"/>
          </w:tcPr>
          <w:p w:rsidR="004132F0" w:rsidRDefault="004132F0" w:rsidP="00F1448F"/>
        </w:tc>
      </w:tr>
      <w:tr w:rsidR="004132F0" w:rsidTr="00F1448F">
        <w:tc>
          <w:tcPr>
            <w:tcW w:w="2400" w:type="dxa"/>
          </w:tcPr>
          <w:p w:rsidR="004132F0" w:rsidRDefault="004132F0" w:rsidP="00F1448F">
            <w:r>
              <w:t>Tillgänglighet</w:t>
            </w:r>
          </w:p>
        </w:tc>
        <w:tc>
          <w:tcPr>
            <w:tcW w:w="4000" w:type="dxa"/>
          </w:tcPr>
          <w:p w:rsidR="004132F0" w:rsidRDefault="004132F0" w:rsidP="00F1448F">
            <w:r>
              <w:t>99,80%</w:t>
            </w:r>
          </w:p>
        </w:tc>
        <w:tc>
          <w:tcPr>
            <w:tcW w:w="3700" w:type="dxa"/>
          </w:tcPr>
          <w:p w:rsidR="004132F0" w:rsidRDefault="004132F0" w:rsidP="00F1448F"/>
        </w:tc>
      </w:tr>
      <w:tr w:rsidR="004132F0" w:rsidTr="00F1448F">
        <w:tc>
          <w:tcPr>
            <w:tcW w:w="2400" w:type="dxa"/>
          </w:tcPr>
          <w:p w:rsidR="004132F0" w:rsidRDefault="004132F0" w:rsidP="00F1448F">
            <w:r>
              <w:t>Last</w:t>
            </w:r>
          </w:p>
        </w:tc>
        <w:tc>
          <w:tcPr>
            <w:tcW w:w="4000" w:type="dxa"/>
          </w:tcPr>
          <w:p w:rsidR="004132F0" w:rsidRDefault="004132F0" w:rsidP="00F1448F"/>
        </w:tc>
        <w:tc>
          <w:tcPr>
            <w:tcW w:w="3700" w:type="dxa"/>
          </w:tcPr>
          <w:p w:rsidR="004132F0" w:rsidRDefault="004132F0" w:rsidP="00F1448F"/>
        </w:tc>
      </w:tr>
      <w:tr w:rsidR="004132F0" w:rsidTr="00F1448F">
        <w:tc>
          <w:tcPr>
            <w:tcW w:w="2400" w:type="dxa"/>
          </w:tcPr>
          <w:p w:rsidR="004132F0" w:rsidRDefault="004132F0" w:rsidP="00F1448F">
            <w:r>
              <w:t>Aktualitet</w:t>
            </w:r>
          </w:p>
        </w:tc>
        <w:tc>
          <w:tcPr>
            <w:tcW w:w="4000" w:type="dxa"/>
          </w:tcPr>
          <w:p w:rsidR="004132F0" w:rsidRDefault="004132F0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:rsidR="004132F0" w:rsidRDefault="004132F0" w:rsidP="00F1448F"/>
        </w:tc>
      </w:tr>
    </w:tbl>
    <w:p w:rsidR="004132F0" w:rsidRDefault="004132F0" w:rsidP="004132F0">
      <w:pPr>
        <w:pStyle w:val="Rubrik2"/>
      </w:pPr>
      <w:r>
        <w:t>Fältregler</w:t>
      </w:r>
    </w:p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4132F0" w:rsidRDefault="004132F0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4132F0" w:rsidRDefault="004132F0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4132F0" w:rsidRDefault="004132F0" w:rsidP="00F1448F">
            <w:pPr>
              <w:rPr>
                <w:b/>
              </w:rPr>
            </w:pPr>
          </w:p>
        </w:tc>
      </w:tr>
      <w:tr w:rsidR="004132F0" w:rsidTr="00F1448F">
        <w:tc>
          <w:tcPr>
            <w:tcW w:w="2800" w:type="dxa"/>
          </w:tcPr>
          <w:p w:rsidR="004132F0" w:rsidRDefault="004132F0" w:rsidP="00F1448F">
            <w:r>
              <w:t>patientId</w:t>
            </w:r>
          </w:p>
        </w:tc>
        <w:tc>
          <w:tcPr>
            <w:tcW w:w="2000" w:type="dxa"/>
          </w:tcPr>
          <w:p w:rsidR="004132F0" w:rsidRDefault="004132F0" w:rsidP="00F1448F">
            <w:r>
              <w:t>log:PersonId</w:t>
            </w:r>
          </w:p>
        </w:tc>
        <w:tc>
          <w:tcPr>
            <w:tcW w:w="4000" w:type="dxa"/>
          </w:tcPr>
          <w:p w:rsidR="004132F0" w:rsidRDefault="004132F0" w:rsidP="00F1448F">
            <w:r>
              <w:t>Patientens personnummer, samordningsnummer, alternativt reservnummer som någon vårdgivare haft åtkomst till.</w:t>
            </w:r>
          </w:p>
        </w:tc>
        <w:tc>
          <w:tcPr>
            <w:tcW w:w="1300" w:type="dxa"/>
          </w:tcPr>
          <w:p w:rsidR="004132F0" w:rsidRDefault="004132F0" w:rsidP="00F1448F">
            <w:r>
              <w:t>1..1</w:t>
            </w:r>
          </w:p>
        </w:tc>
      </w:tr>
      <w:tr w:rsidR="004132F0" w:rsidTr="00F1448F">
        <w:tc>
          <w:tcPr>
            <w:tcW w:w="2800" w:type="dxa"/>
          </w:tcPr>
          <w:p w:rsidR="004132F0" w:rsidRDefault="004132F0" w:rsidP="00F1448F">
            <w:r>
              <w:t>fromDate</w:t>
            </w:r>
          </w:p>
        </w:tc>
        <w:tc>
          <w:tcPr>
            <w:tcW w:w="2000" w:type="dxa"/>
          </w:tcPr>
          <w:p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:rsidR="004132F0" w:rsidRDefault="004132F0" w:rsidP="00F1448F">
            <w:r>
              <w:t>Obligatoriskt startdatum för att begränsa rapportuttaget.</w:t>
            </w:r>
          </w:p>
        </w:tc>
        <w:tc>
          <w:tcPr>
            <w:tcW w:w="1300" w:type="dxa"/>
          </w:tcPr>
          <w:p w:rsidR="004132F0" w:rsidRDefault="004132F0" w:rsidP="00F1448F">
            <w:r>
              <w:t>1..1</w:t>
            </w:r>
          </w:p>
        </w:tc>
      </w:tr>
      <w:tr w:rsidR="004132F0" w:rsidTr="00F1448F">
        <w:tc>
          <w:tcPr>
            <w:tcW w:w="2800" w:type="dxa"/>
          </w:tcPr>
          <w:p w:rsidR="004132F0" w:rsidRDefault="004132F0" w:rsidP="00F1448F">
            <w:r>
              <w:t>toDate</w:t>
            </w:r>
          </w:p>
        </w:tc>
        <w:tc>
          <w:tcPr>
            <w:tcW w:w="2000" w:type="dxa"/>
          </w:tcPr>
          <w:p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:rsidR="004132F0" w:rsidRDefault="004132F0" w:rsidP="00F1448F">
            <w:r>
              <w:t>Obligatoriskt slutdatum för att begränsa rapportuttaget.</w:t>
            </w:r>
          </w:p>
        </w:tc>
        <w:tc>
          <w:tcPr>
            <w:tcW w:w="1300" w:type="dxa"/>
          </w:tcPr>
          <w:p w:rsidR="004132F0" w:rsidRDefault="004132F0" w:rsidP="00F1448F">
            <w:r>
              <w:t>1..1</w:t>
            </w:r>
          </w:p>
        </w:tc>
      </w:tr>
      <w:tr w:rsidR="004132F0" w:rsidTr="00F1448F">
        <w:tc>
          <w:tcPr>
            <w:tcW w:w="2800" w:type="dxa"/>
          </w:tcPr>
          <w:p w:rsidR="004132F0" w:rsidRDefault="004132F0" w:rsidP="00F1448F">
            <w:r>
              <w:t>queuedReportId</w:t>
            </w:r>
          </w:p>
        </w:tc>
        <w:tc>
          <w:tcPr>
            <w:tcW w:w="2000" w:type="dxa"/>
          </w:tcPr>
          <w:p w:rsidR="004132F0" w:rsidRDefault="004132F0" w:rsidP="00F1448F">
            <w:r>
              <w:t>log:Id</w:t>
            </w:r>
          </w:p>
        </w:tc>
        <w:tc>
          <w:tcPr>
            <w:tcW w:w="4000" w:type="dxa"/>
          </w:tcPr>
          <w:p w:rsidR="004132F0" w:rsidRDefault="004132F0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:rsidR="004132F0" w:rsidRDefault="004132F0" w:rsidP="00F1448F">
            <w:r>
              <w:t>0..1</w:t>
            </w:r>
          </w:p>
        </w:tc>
      </w:tr>
      <w:tr w:rsidR="004132F0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4132F0" w:rsidRDefault="004132F0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4132F0" w:rsidRDefault="004132F0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4132F0" w:rsidRDefault="004132F0" w:rsidP="00F1448F">
            <w:pPr>
              <w:rPr>
                <w:b/>
              </w:rPr>
            </w:pPr>
          </w:p>
        </w:tc>
      </w:tr>
      <w:tr w:rsidR="004132F0" w:rsidTr="00F1448F">
        <w:tc>
          <w:tcPr>
            <w:tcW w:w="2800" w:type="dxa"/>
          </w:tcPr>
          <w:p w:rsidR="004132F0" w:rsidRDefault="004132F0" w:rsidP="00F1448F">
            <w:r>
              <w:t>getAccessLogsForPatient</w:t>
            </w:r>
          </w:p>
        </w:tc>
        <w:tc>
          <w:tcPr>
            <w:tcW w:w="2000" w:type="dxa"/>
          </w:tcPr>
          <w:p w:rsidR="004132F0" w:rsidRDefault="004132F0" w:rsidP="00F1448F">
            <w:r>
              <w:t>log.querying:AccessLogsResult</w:t>
            </w:r>
          </w:p>
        </w:tc>
        <w:tc>
          <w:tcPr>
            <w:tcW w:w="4000" w:type="dxa"/>
          </w:tcPr>
          <w:p w:rsidR="004132F0" w:rsidRDefault="004132F0" w:rsidP="00F1448F">
            <w:r>
              <w:t xml:space="preserve">Resultatobjekt med status hurvida tjänsten returnerar ok eller om fel uppstått. Om tjänsten utförts korrekt returneras en lista med patientinformation och resultatkod OK. </w:t>
            </w:r>
          </w:p>
          <w:p w:rsidR="004132F0" w:rsidRDefault="004132F0" w:rsidP="00F1448F">
            <w:r>
              <w:t>Vid eventuella fel i tjänsteanropet returneras ingen patientinformation. Statuskod som beskriver orsaken till fel returneras då tillsammans med ett felmeddelande.</w:t>
            </w:r>
          </w:p>
        </w:tc>
        <w:tc>
          <w:tcPr>
            <w:tcW w:w="1300" w:type="dxa"/>
          </w:tcPr>
          <w:p w:rsidR="004132F0" w:rsidRDefault="004132F0" w:rsidP="00F1448F">
            <w:r>
              <w:t>1..1</w:t>
            </w:r>
          </w:p>
        </w:tc>
      </w:tr>
    </w:tbl>
    <w:p w:rsidR="004132F0" w:rsidRDefault="004132F0" w:rsidP="004132F0">
      <w:pPr>
        <w:pStyle w:val="Rubrik2"/>
      </w:pPr>
      <w:r>
        <w:t>Regler</w:t>
      </w:r>
    </w:p>
    <w:p w:rsidR="004132F0" w:rsidRDefault="004132F0" w:rsidP="004132F0">
      <w:r>
        <w:t xml:space="preserve">Tjänsten skall kontrollera om anropande system har behörighet till </w:t>
      </w:r>
      <w:r w:rsidR="008105C7">
        <w:t xml:space="preserve">”patientbunden” </w:t>
      </w:r>
      <w:r>
        <w:t>logginformation.</w:t>
      </w:r>
      <w:r w:rsidR="005759D8">
        <w:t xml:space="preserve"> </w:t>
      </w:r>
      <w:r w:rsidR="00A95DCA">
        <w:t>Normalt så sker detta via behörighetskontrollen i en Tjänsteplattform. Anropande konsument har att säkerställa att patienten är starkt autentiserad</w:t>
      </w:r>
      <w:r w:rsidR="008105C7">
        <w:t>.</w:t>
      </w:r>
    </w:p>
    <w:p w:rsidR="004132F0" w:rsidRDefault="004132F0" w:rsidP="004132F0">
      <w:pPr>
        <w:pStyle w:val="Rubrik2"/>
      </w:pPr>
      <w:r>
        <w:t>Tjänsteinteraktion</w:t>
      </w:r>
    </w:p>
    <w:p w:rsidR="004132F0" w:rsidRDefault="004132F0" w:rsidP="004132F0">
      <w:r>
        <w:t>GetAccessLogsForPatient</w:t>
      </w:r>
    </w:p>
    <w:p w:rsidR="004132F0" w:rsidRDefault="004132F0" w:rsidP="004132F0">
      <w:pPr>
        <w:pStyle w:val="Rubrik2"/>
      </w:pPr>
      <w:r>
        <w:t>Exempel</w:t>
      </w:r>
    </w:p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:rsidR="004132F0" w:rsidRDefault="004132F0" w:rsidP="004132F0"/>
    <w:p w:rsidR="004132F0" w:rsidRDefault="004132F0" w:rsidP="004132F0">
      <w:r>
        <w:t>Följande XML visar strukturen på ett anrop till tjänsten.</w:t>
      </w:r>
    </w:p>
    <w:p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ns0:GetAccessLogsForPatientRequest</w:t>
      </w:r>
      <w:proofErr w:type="gramEnd"/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urn:riv:ehr:log:querying:GetAccessLogsForPatientResponder:1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ns0:PatientId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ns0:FromDate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ns0:FromDate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:ToDate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44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ns0:GetAccessLogsForPatientRequest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:rsidR="004132F0" w:rsidRDefault="004132F0" w:rsidP="004132F0"/>
    <w:p w:rsidR="004132F0" w:rsidRDefault="004132F0" w:rsidP="004132F0">
      <w:r>
        <w:t>Följande XML visar strukturen på svarsmeddelandet från tjänsten.</w:t>
      </w:r>
    </w:p>
    <w:p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ns0:GetAccessLogsForPatientResponse</w:t>
      </w:r>
      <w:proofErr w:type="gramEnd"/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urn:riv:ehr:log:querying:GetAccessLogsForPatientResponder:1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:ResultText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:StartInterval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:EndInterval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:QueuedReportId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:QueueTime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:Result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88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:AccesssLogs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:AccessLog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Default="004132F0" w:rsidP="004132F0">
      <w:pPr>
        <w:ind w:left="1760"/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B1735E" w:rsidRPr="00443F48" w:rsidRDefault="00B1735E" w:rsidP="00AC1327">
      <w:pPr>
        <w:ind w:left="1640" w:firstLine="1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Default="004132F0" w:rsidP="004132F0">
      <w:pPr>
        <w:ind w:left="1760"/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B1735E" w:rsidRPr="00443F48" w:rsidRDefault="00B1735E" w:rsidP="00AC1327">
      <w:pPr>
        <w:ind w:left="1640" w:firstLine="1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Default="004132F0" w:rsidP="004132F0">
      <w:pPr>
        <w:ind w:left="1760"/>
        <w:rPr>
          <w:ins w:id="1713" w:author="Skeppner Björn" w:date="2015-01-28T13:40:00Z"/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ED62BF" w:rsidDel="00D234CE" w:rsidRDefault="00ED62BF" w:rsidP="00ED62BF">
      <w:pPr>
        <w:ind w:left="1640" w:firstLine="120"/>
        <w:rPr>
          <w:ins w:id="1714" w:author="Skeppner Björn" w:date="2015-01-28T13:40:00Z"/>
          <w:del w:id="1715" w:author="Kristiansson, Göran" w:date="2015-01-28T15:32:00Z"/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ins w:id="1716" w:author="Skeppner Björn" w:date="2015-01-28T13:40:00Z">
        <w:del w:id="1717" w:author="Kristiansson, Göran" w:date="2015-01-28T15:32:00Z">
          <w:r w:rsidRPr="00443F48" w:rsidDel="00D234CE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val="en-US" w:eastAsia="sv-SE"/>
            </w:rPr>
            <w:delText xml:space="preserve">&lt;!-- </w:delText>
          </w:r>
          <w:r w:rsidRPr="00443F48" w:rsidDel="00D234CE">
            <w:rPr>
              <w:rFonts w:ascii="Consolas" w:eastAsia="Times New Roman" w:hAnsi="Consolas" w:cs="Consolas"/>
              <w:noProof w:val="0"/>
              <w:color w:val="008000"/>
              <w:sz w:val="16"/>
              <w:szCs w:val="16"/>
              <w:lang w:val="en-US" w:eastAsia="sv-SE"/>
            </w:rPr>
            <w:delText>Optional</w:delText>
          </w:r>
          <w:r w:rsidRPr="00443F48" w:rsidDel="00D234CE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val="en-US" w:eastAsia="sv-SE"/>
            </w:rPr>
            <w:delText xml:space="preserve"> --&gt;</w:delText>
          </w:r>
        </w:del>
      </w:ins>
    </w:p>
    <w:p w:rsidR="00ED62BF" w:rsidRDefault="00ED62BF" w:rsidP="00ED62BF">
      <w:pPr>
        <w:ind w:left="1760"/>
        <w:rPr>
          <w:ins w:id="1718" w:author="Skeppner Björn" w:date="2015-01-28T13:40:00Z"/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ins w:id="1719" w:author="Skeppner Björn" w:date="2015-01-28T13:40:00Z">
        <w:r w:rsidRPr="00443F48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t>&lt;</w:t>
        </w:r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t>ns1</w:t>
        </w:r>
        <w:proofErr w:type="gramStart"/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t>:User</w:t>
        </w:r>
      </w:ins>
      <w:ins w:id="1720" w:author="Skeppner Björn" w:date="2015-01-28T13:41:00Z"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t>Id</w:t>
        </w:r>
      </w:ins>
      <w:proofErr w:type="gramEnd"/>
      <w:ins w:id="1721" w:author="Skeppner Björn" w:date="2015-01-28T13:40:00Z">
        <w:r w:rsidRPr="00443F48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t>&gt;</w:t>
        </w:r>
        <w:r w:rsidRPr="00443F48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t>?</w:t>
        </w:r>
        <w:r w:rsidRPr="00443F48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t>&lt;/</w:t>
        </w:r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t>ns1:User</w:t>
        </w:r>
      </w:ins>
      <w:ins w:id="1722" w:author="Skeppner Björn" w:date="2015-01-28T13:41:00Z"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t>Id</w:t>
        </w:r>
      </w:ins>
      <w:ins w:id="1723" w:author="Skeppner Björn" w:date="2015-01-28T13:40:00Z">
        <w:r w:rsidRPr="00443F48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t>&gt;</w:t>
        </w:r>
      </w:ins>
    </w:p>
    <w:p w:rsidR="00ED62BF" w:rsidDel="00ED62BF" w:rsidRDefault="00ED62BF" w:rsidP="004132F0">
      <w:pPr>
        <w:ind w:left="1760"/>
        <w:rPr>
          <w:del w:id="1724" w:author="Skeppner Björn" w:date="2015-01-28T13:41:00Z"/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</w:p>
    <w:p w:rsidR="00B1735E" w:rsidRDefault="00B1735E" w:rsidP="00AC1327">
      <w:pPr>
        <w:ind w:left="1640" w:firstLine="120"/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8E12AF" w:rsidRDefault="008E12AF" w:rsidP="004132F0">
      <w:pPr>
        <w:ind w:left="1760"/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:User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ns1:User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B1735E" w:rsidRDefault="00B1735E" w:rsidP="00AC1327">
      <w:pPr>
        <w:ind w:left="1640" w:firstLine="120"/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8E12AF" w:rsidRPr="00443F48" w:rsidRDefault="008E12AF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:UserTitle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ns1:UserTitle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:AccessDate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ns1:AccessDate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:Purpose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:ResourceType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D316B6" w:rsidRDefault="004132F0" w:rsidP="004132F0">
      <w:pPr>
        <w:ind w:left="1320"/>
        <w:rPr>
          <w:rPrChange w:id="1725" w:author="Kristiansson, Göran" w:date="2015-02-05T14:02:00Z">
            <w:rPr/>
          </w:rPrChange>
        </w:rPr>
      </w:pPr>
      <w:r w:rsidRPr="00D316B6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 w:rsidRPr="00D316B6"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  <w:rPrChange w:id="1726" w:author="Kristiansson, Göran" w:date="2015-02-05T14:02:00Z">
            <w:rPr>
              <w:rFonts w:ascii="Consolas" w:eastAsia="Times New Roman" w:hAnsi="Consolas" w:cs="Consolas"/>
              <w:noProof w:val="0"/>
              <w:color w:val="A31515"/>
              <w:sz w:val="16"/>
              <w:szCs w:val="16"/>
              <w:lang w:eastAsia="sv-SE"/>
            </w:rPr>
          </w:rPrChange>
        </w:rPr>
        <w:t>ns1:AccessLog</w:t>
      </w:r>
      <w:proofErr w:type="gramEnd"/>
      <w:r w:rsidRPr="00D316B6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  <w:rPrChange w:id="1727" w:author="Kristiansson, Göran" w:date="2015-02-05T14:02:00Z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eastAsia="sv-SE"/>
            </w:rPr>
          </w:rPrChange>
        </w:rPr>
        <w:t>&gt;</w:t>
      </w:r>
    </w:p>
    <w:p w:rsidR="004132F0" w:rsidRDefault="004132F0" w:rsidP="004132F0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ns1:AccesssLogs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ns0:GetAccessLogsForPatientResponse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pStyle w:val="Rubrik1"/>
      </w:pPr>
      <w:bookmarkStart w:id="1728" w:name="_Toc410216248"/>
      <w:proofErr w:type="spellStart"/>
      <w:r>
        <w:t>GetInfoLogsForCareProvider</w:t>
      </w:r>
      <w:bookmarkEnd w:id="1728"/>
      <w:proofErr w:type="spellEnd"/>
    </w:p>
    <w:p w:rsidR="004132F0" w:rsidRDefault="004132F0" w:rsidP="004132F0">
      <w:r>
        <w:t>Tjänst som returnerar lista för angiven vårdgivare, vilka vårdgivare som har haft åtkomst till vårdgivarens information där vårdgivaren är informationsägare.</w:t>
      </w:r>
      <w:r>
        <w:tab/>
      </w:r>
      <w:r>
        <w:tab/>
        <w:t xml:space="preserve"> </w:t>
      </w:r>
    </w:p>
    <w:p w:rsidR="004132F0" w:rsidRDefault="004132F0" w:rsidP="004132F0">
      <w:r>
        <w:t xml:space="preserve">Logguttaget begränsas av angivet datumintervall. </w:t>
      </w:r>
    </w:p>
    <w:p w:rsidR="004132F0" w:rsidRDefault="004132F0" w:rsidP="004132F0"/>
    <w:p w:rsidR="004132F0" w:rsidRDefault="004132F0" w:rsidP="004132F0">
      <w:r>
        <w:t>Tjänsten returnerar en lista med vårdgivare (kan vara noll dvs en tom lista) om resultatkod är OK.</w:t>
      </w:r>
      <w:r>
        <w:tab/>
      </w:r>
      <w:r>
        <w:tab/>
      </w:r>
    </w:p>
    <w:p w:rsidR="004132F0" w:rsidRDefault="004132F0" w:rsidP="004132F0"/>
    <w:p w:rsidR="004132F0" w:rsidRDefault="004132F0" w:rsidP="004132F0">
      <w:r>
        <w:t>Tjänsten returnerar alltid inom 15 sekunder, även ifall rapporten ännu inte har hunnit skapats. Tiden är konfigurerbar av systemet och kan ändras vid behov.</w:t>
      </w:r>
    </w:p>
    <w:p w:rsidR="004132F0" w:rsidRDefault="004132F0" w:rsidP="004132F0"/>
    <w:p w:rsidR="004132F0" w:rsidRDefault="004132F0" w:rsidP="004132F0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:rsidR="004132F0" w:rsidRDefault="004132F0" w:rsidP="004132F0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:rsidR="004132F0" w:rsidRDefault="004132F0" w:rsidP="004132F0">
      <w:r>
        <w:t>queueTime rekomenderas att användas av det anropande systemet för att bestämma när nästa anrop ska ske.</w:t>
      </w:r>
    </w:p>
    <w:p w:rsidR="004132F0" w:rsidRDefault="004132F0" w:rsidP="004132F0">
      <w:r>
        <w:t>VIKTIGT att ytterligare anrop sker med queuedReportId om tidigare anrop avslutats med felkod REPORTONQUEUE eller REPORTINPROCESS för att inte köa upp flera rapporter.</w:t>
      </w:r>
    </w:p>
    <w:p w:rsidR="004132F0" w:rsidRDefault="004132F0" w:rsidP="004132F0"/>
    <w:p w:rsidR="004132F0" w:rsidRDefault="004132F0" w:rsidP="004132F0">
      <w:r>
        <w:t>Tjänsten returnerar statuskod REPORTNOTFOUND ifall man har angett ett felaktigt id(queuedReportId) för att hämta rapport. Ingen ny rapport skapas.</w:t>
      </w:r>
    </w:p>
    <w:p w:rsidR="004132F0" w:rsidRDefault="004132F0" w:rsidP="004132F0"/>
    <w:p w:rsidR="004132F0" w:rsidRDefault="004132F0" w:rsidP="004132F0">
      <w:r>
        <w:t>Tjänsten returnerar max 10000 loggposter. Om fler loggposter finns i rapportuttaget avslutas anropet med felkod MAXQUERYRESULTEXCEEDED. Datumintervall kan då justeras för ett mindra antal loggposter.</w:t>
      </w:r>
    </w:p>
    <w:p w:rsidR="004132F0" w:rsidRDefault="004132F0" w:rsidP="004132F0">
      <w:r>
        <w:t>Max antal loggposter som kan returneras är konfigurerbart av systemet och kan ändras vid behov.</w:t>
      </w:r>
    </w:p>
    <w:p w:rsidR="004132F0" w:rsidRDefault="004132F0" w:rsidP="004132F0">
      <w:pPr>
        <w:pStyle w:val="Rubrik2"/>
      </w:pPr>
      <w:r>
        <w:t>Frivillighet</w:t>
      </w:r>
    </w:p>
    <w:p w:rsidR="004132F0" w:rsidRDefault="004132F0" w:rsidP="004132F0">
      <w:r>
        <w:t>Obligatorisk</w:t>
      </w:r>
      <w:r w:rsidR="005759D8">
        <w:t>, nationellt</w:t>
      </w:r>
      <w:r>
        <w:t>.</w:t>
      </w:r>
    </w:p>
    <w:p w:rsidR="004132F0" w:rsidRDefault="004132F0" w:rsidP="004132F0">
      <w:pPr>
        <w:pStyle w:val="Rubrik2"/>
      </w:pPr>
      <w:r>
        <w:t>Version</w:t>
      </w:r>
    </w:p>
    <w:p w:rsidR="004132F0" w:rsidRDefault="004132F0" w:rsidP="004132F0">
      <w:r>
        <w:t>1.0</w:t>
      </w:r>
    </w:p>
    <w:p w:rsidR="004132F0" w:rsidRDefault="004132F0" w:rsidP="004132F0">
      <w:pPr>
        <w:pStyle w:val="Rubrik2"/>
      </w:pPr>
      <w:r>
        <w:t>SLA-krav</w:t>
      </w:r>
    </w:p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4132F0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4132F0" w:rsidTr="00F1448F">
        <w:tc>
          <w:tcPr>
            <w:tcW w:w="2400" w:type="dxa"/>
          </w:tcPr>
          <w:p w:rsidR="004132F0" w:rsidRDefault="004132F0" w:rsidP="00F1448F">
            <w:r>
              <w:t>Svarstid</w:t>
            </w:r>
          </w:p>
        </w:tc>
        <w:tc>
          <w:tcPr>
            <w:tcW w:w="4000" w:type="dxa"/>
          </w:tcPr>
          <w:p w:rsidR="004132F0" w:rsidRDefault="004132F0" w:rsidP="00F1448F"/>
        </w:tc>
        <w:tc>
          <w:tcPr>
            <w:tcW w:w="3700" w:type="dxa"/>
          </w:tcPr>
          <w:p w:rsidR="004132F0" w:rsidRDefault="004132F0" w:rsidP="00F1448F"/>
        </w:tc>
      </w:tr>
      <w:tr w:rsidR="004132F0" w:rsidTr="00F1448F">
        <w:tc>
          <w:tcPr>
            <w:tcW w:w="2400" w:type="dxa"/>
          </w:tcPr>
          <w:p w:rsidR="004132F0" w:rsidRDefault="004132F0" w:rsidP="00F1448F">
            <w:r>
              <w:t>Tillgänglighet</w:t>
            </w:r>
          </w:p>
        </w:tc>
        <w:tc>
          <w:tcPr>
            <w:tcW w:w="4000" w:type="dxa"/>
          </w:tcPr>
          <w:p w:rsidR="004132F0" w:rsidRDefault="004132F0" w:rsidP="00F1448F">
            <w:r>
              <w:t>99,80%</w:t>
            </w:r>
          </w:p>
        </w:tc>
        <w:tc>
          <w:tcPr>
            <w:tcW w:w="3700" w:type="dxa"/>
          </w:tcPr>
          <w:p w:rsidR="004132F0" w:rsidRDefault="004132F0" w:rsidP="00F1448F"/>
        </w:tc>
      </w:tr>
      <w:tr w:rsidR="004132F0" w:rsidTr="00F1448F">
        <w:tc>
          <w:tcPr>
            <w:tcW w:w="2400" w:type="dxa"/>
          </w:tcPr>
          <w:p w:rsidR="004132F0" w:rsidRDefault="004132F0" w:rsidP="00F1448F">
            <w:r>
              <w:t>Last</w:t>
            </w:r>
          </w:p>
        </w:tc>
        <w:tc>
          <w:tcPr>
            <w:tcW w:w="4000" w:type="dxa"/>
          </w:tcPr>
          <w:p w:rsidR="004132F0" w:rsidRDefault="004132F0" w:rsidP="00F1448F"/>
        </w:tc>
        <w:tc>
          <w:tcPr>
            <w:tcW w:w="3700" w:type="dxa"/>
          </w:tcPr>
          <w:p w:rsidR="004132F0" w:rsidRDefault="004132F0" w:rsidP="00F1448F"/>
        </w:tc>
      </w:tr>
      <w:tr w:rsidR="004132F0" w:rsidTr="00F1448F">
        <w:tc>
          <w:tcPr>
            <w:tcW w:w="2400" w:type="dxa"/>
          </w:tcPr>
          <w:p w:rsidR="004132F0" w:rsidRDefault="004132F0" w:rsidP="00F1448F">
            <w:r>
              <w:t>Aktualitet</w:t>
            </w:r>
          </w:p>
        </w:tc>
        <w:tc>
          <w:tcPr>
            <w:tcW w:w="4000" w:type="dxa"/>
          </w:tcPr>
          <w:p w:rsidR="004132F0" w:rsidRDefault="004132F0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:rsidR="004132F0" w:rsidRDefault="004132F0" w:rsidP="00F1448F"/>
        </w:tc>
      </w:tr>
    </w:tbl>
    <w:p w:rsidR="004132F0" w:rsidRDefault="004132F0" w:rsidP="004132F0">
      <w:pPr>
        <w:pStyle w:val="Rubrik2"/>
      </w:pPr>
      <w:r>
        <w:t>Fältregler</w:t>
      </w:r>
    </w:p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4132F0" w:rsidRDefault="004132F0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4132F0" w:rsidRDefault="004132F0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4132F0" w:rsidRDefault="004132F0" w:rsidP="00F1448F">
            <w:pPr>
              <w:rPr>
                <w:b/>
              </w:rPr>
            </w:pPr>
          </w:p>
        </w:tc>
      </w:tr>
      <w:tr w:rsidR="004132F0" w:rsidTr="00F1448F">
        <w:tc>
          <w:tcPr>
            <w:tcW w:w="2800" w:type="dxa"/>
          </w:tcPr>
          <w:p w:rsidR="004132F0" w:rsidRDefault="004132F0" w:rsidP="00F1448F">
            <w:r>
              <w:t>careProviderId</w:t>
            </w:r>
          </w:p>
        </w:tc>
        <w:tc>
          <w:tcPr>
            <w:tcW w:w="2000" w:type="dxa"/>
          </w:tcPr>
          <w:p w:rsidR="004132F0" w:rsidRDefault="004132F0" w:rsidP="00F1448F">
            <w:r>
              <w:t>log:HsaId</w:t>
            </w:r>
          </w:p>
        </w:tc>
        <w:tc>
          <w:tcPr>
            <w:tcW w:w="4000" w:type="dxa"/>
          </w:tcPr>
          <w:p w:rsidR="004132F0" w:rsidRDefault="004132F0" w:rsidP="00F1448F">
            <w:r>
              <w:t>Vårdgivare som är informationsägare av loggpost.</w:t>
            </w:r>
          </w:p>
        </w:tc>
        <w:tc>
          <w:tcPr>
            <w:tcW w:w="1300" w:type="dxa"/>
          </w:tcPr>
          <w:p w:rsidR="004132F0" w:rsidRDefault="004132F0" w:rsidP="00F1448F">
            <w:r>
              <w:t>1..1</w:t>
            </w:r>
          </w:p>
        </w:tc>
      </w:tr>
      <w:tr w:rsidR="004132F0" w:rsidTr="00F1448F">
        <w:tc>
          <w:tcPr>
            <w:tcW w:w="2800" w:type="dxa"/>
          </w:tcPr>
          <w:p w:rsidR="004132F0" w:rsidRDefault="004132F0" w:rsidP="00F1448F">
            <w:r>
              <w:t>fromDate</w:t>
            </w:r>
          </w:p>
        </w:tc>
        <w:tc>
          <w:tcPr>
            <w:tcW w:w="2000" w:type="dxa"/>
          </w:tcPr>
          <w:p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:rsidR="004132F0" w:rsidRDefault="004132F0" w:rsidP="00F1448F">
            <w:r>
              <w:t>Obligatoriskt startdatum för att begränsa rapportuttaget.</w:t>
            </w:r>
          </w:p>
        </w:tc>
        <w:tc>
          <w:tcPr>
            <w:tcW w:w="1300" w:type="dxa"/>
          </w:tcPr>
          <w:p w:rsidR="004132F0" w:rsidRDefault="004132F0" w:rsidP="00F1448F">
            <w:r>
              <w:t>1..1</w:t>
            </w:r>
          </w:p>
        </w:tc>
      </w:tr>
      <w:tr w:rsidR="004132F0" w:rsidTr="00F1448F">
        <w:tc>
          <w:tcPr>
            <w:tcW w:w="2800" w:type="dxa"/>
          </w:tcPr>
          <w:p w:rsidR="004132F0" w:rsidRDefault="004132F0" w:rsidP="00F1448F">
            <w:r>
              <w:t>toDate</w:t>
            </w:r>
          </w:p>
        </w:tc>
        <w:tc>
          <w:tcPr>
            <w:tcW w:w="2000" w:type="dxa"/>
          </w:tcPr>
          <w:p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:rsidR="004132F0" w:rsidRDefault="004132F0" w:rsidP="00F1448F">
            <w:r>
              <w:t>Obligatoriskt slutdatum för att begränsa rapportuttaget.</w:t>
            </w:r>
          </w:p>
        </w:tc>
        <w:tc>
          <w:tcPr>
            <w:tcW w:w="1300" w:type="dxa"/>
          </w:tcPr>
          <w:p w:rsidR="004132F0" w:rsidRDefault="004132F0" w:rsidP="00F1448F">
            <w:r>
              <w:t>1..1</w:t>
            </w:r>
          </w:p>
        </w:tc>
      </w:tr>
      <w:tr w:rsidR="004132F0" w:rsidTr="00F1448F">
        <w:tc>
          <w:tcPr>
            <w:tcW w:w="2800" w:type="dxa"/>
          </w:tcPr>
          <w:p w:rsidR="004132F0" w:rsidRDefault="004132F0" w:rsidP="00F1448F">
            <w:r>
              <w:t>queuedReportId</w:t>
            </w:r>
          </w:p>
        </w:tc>
        <w:tc>
          <w:tcPr>
            <w:tcW w:w="2000" w:type="dxa"/>
          </w:tcPr>
          <w:p w:rsidR="004132F0" w:rsidRDefault="004132F0" w:rsidP="00F1448F">
            <w:r>
              <w:t>log:Id</w:t>
            </w:r>
          </w:p>
        </w:tc>
        <w:tc>
          <w:tcPr>
            <w:tcW w:w="4000" w:type="dxa"/>
          </w:tcPr>
          <w:p w:rsidR="004132F0" w:rsidRDefault="004132F0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:rsidR="004132F0" w:rsidRDefault="004132F0" w:rsidP="00F1448F">
            <w:r>
              <w:t>0..1</w:t>
            </w:r>
          </w:p>
        </w:tc>
      </w:tr>
      <w:tr w:rsidR="004132F0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4132F0" w:rsidRDefault="004132F0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4132F0" w:rsidRDefault="004132F0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4132F0" w:rsidRDefault="004132F0" w:rsidP="00F1448F">
            <w:pPr>
              <w:rPr>
                <w:b/>
              </w:rPr>
            </w:pPr>
          </w:p>
        </w:tc>
      </w:tr>
      <w:tr w:rsidR="004132F0" w:rsidTr="00F1448F">
        <w:tc>
          <w:tcPr>
            <w:tcW w:w="2800" w:type="dxa"/>
          </w:tcPr>
          <w:p w:rsidR="004132F0" w:rsidRDefault="004132F0" w:rsidP="00F1448F">
            <w:r>
              <w:t>getInfoLogsForCareProvider</w:t>
            </w:r>
          </w:p>
        </w:tc>
        <w:tc>
          <w:tcPr>
            <w:tcW w:w="2000" w:type="dxa"/>
          </w:tcPr>
          <w:p w:rsidR="004132F0" w:rsidRDefault="004132F0" w:rsidP="00F1448F">
            <w:r>
              <w:t>log.querying:InfoLogsResult</w:t>
            </w:r>
          </w:p>
        </w:tc>
        <w:tc>
          <w:tcPr>
            <w:tcW w:w="4000" w:type="dxa"/>
          </w:tcPr>
          <w:p w:rsidR="004132F0" w:rsidRDefault="004132F0" w:rsidP="00F1448F">
            <w:r>
              <w:t>Resultatobjekt med status hurvida tjänsten returnerar ok eller om fel uppstått. Om tjänsten utförts utan fel returneras en lista av vårdgivare samt resultatkod OK.</w:t>
            </w:r>
          </w:p>
          <w:p w:rsidR="004132F0" w:rsidRDefault="004132F0" w:rsidP="00F1448F">
            <w:r>
              <w:t>Vid eventuella fel i tjänsteanropet returneras inga vårdgivare. Statuskod som beskriver orsaken till fel returneras då tillsammans med ett felmeddelande.</w:t>
            </w:r>
          </w:p>
        </w:tc>
        <w:tc>
          <w:tcPr>
            <w:tcW w:w="1300" w:type="dxa"/>
          </w:tcPr>
          <w:p w:rsidR="004132F0" w:rsidRDefault="004132F0" w:rsidP="00F1448F">
            <w:r>
              <w:t>1..1</w:t>
            </w:r>
          </w:p>
        </w:tc>
      </w:tr>
    </w:tbl>
    <w:p w:rsidR="004132F0" w:rsidRDefault="004132F0" w:rsidP="004132F0">
      <w:pPr>
        <w:pStyle w:val="Rubrik2"/>
      </w:pPr>
      <w:r>
        <w:t>Regler</w:t>
      </w:r>
    </w:p>
    <w:p w:rsidR="00B126D3" w:rsidRDefault="00B126D3" w:rsidP="00B126D3">
      <w:r>
        <w:t>Tjänsten skall kontrollera om anropande system har behörighet baserat på det anropande systemets certifikat.</w:t>
      </w:r>
    </w:p>
    <w:p w:rsidR="00B126D3" w:rsidRPr="00485FFD" w:rsidRDefault="00B126D3" w:rsidP="00B126D3">
      <w:r>
        <w:t>Om tjänsten har behov av att filtrera åtkomsten ska detta baseras på ”</w:t>
      </w:r>
      <w:r w:rsidRPr="00485FFD">
        <w:rPr>
          <w:rFonts w:ascii="Courier New" w:hAnsi="Courier New" w:cs="Courier New"/>
          <w:sz w:val="16"/>
          <w:szCs w:val="16"/>
        </w:rPr>
        <w:t>x-rivta-original-serviceconsumer-hsaid</w:t>
      </w:r>
      <w:r w:rsidRPr="00485FFD">
        <w:rPr>
          <w:szCs w:val="20"/>
        </w:rPr>
        <w:t>” i RIV TA-headern.</w:t>
      </w:r>
    </w:p>
    <w:p w:rsidR="00B126D3" w:rsidRPr="00485FFD" w:rsidRDefault="00B126D3" w:rsidP="00B126D3">
      <w:r w:rsidRPr="00485FFD">
        <w:rPr>
          <w:szCs w:val="20"/>
        </w:rPr>
        <w:t>Normalt så är en tjänst ansluten via en Tjänsteplattform och då är det den som reglerar åtkomsten.</w:t>
      </w:r>
    </w:p>
    <w:p w:rsidR="004132F0" w:rsidRDefault="004132F0" w:rsidP="004132F0">
      <w:pPr>
        <w:pStyle w:val="Rubrik2"/>
      </w:pPr>
      <w:r>
        <w:t>Tjänsteinteraktion</w:t>
      </w:r>
    </w:p>
    <w:p w:rsidR="004132F0" w:rsidRDefault="004132F0" w:rsidP="004132F0">
      <w:r>
        <w:t>GetInfoLogsForCareProvider</w:t>
      </w:r>
    </w:p>
    <w:p w:rsidR="004132F0" w:rsidRDefault="004132F0" w:rsidP="004132F0">
      <w:pPr>
        <w:pStyle w:val="Rubrik2"/>
      </w:pPr>
      <w:r>
        <w:t>Exempel</w:t>
      </w:r>
    </w:p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:rsidR="004132F0" w:rsidRDefault="004132F0" w:rsidP="004132F0"/>
    <w:p w:rsidR="004132F0" w:rsidRDefault="004132F0" w:rsidP="004132F0">
      <w:r>
        <w:t>Följande XML visar strukturen på ett anrop till tjänsten.</w:t>
      </w:r>
    </w:p>
    <w:p w:rsidR="004132F0" w:rsidRPr="00443F48" w:rsidRDefault="004132F0" w:rsidP="004132F0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ns0:GetInfoLogsForCareProviderRequest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xmlns:ns0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urn:riv:ehr:log:querying:GetInfoLogsForCareProviderResponder:1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xmlns:ns1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:FromDate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:ToDate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44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:QueuedReportId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:GetInfoLogsForCareProviderRequest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:rsidR="004132F0" w:rsidRDefault="004132F0" w:rsidP="004132F0"/>
    <w:p w:rsidR="004132F0" w:rsidRDefault="004132F0" w:rsidP="004132F0">
      <w:r>
        <w:t>Följande XML visar strukturen på svarsmeddelandet från tjänsten.</w:t>
      </w:r>
    </w:p>
    <w:p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ns0:GetInfoLogsForCareProviderResponse</w:t>
      </w:r>
      <w:proofErr w:type="gramEnd"/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urn:riv:ehr:log:querying:GetInfoLogsForCareProviderResponder:1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ns0:GetInfoLogsForCareProvider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&lt;!</w:t>
      </w:r>
      <w:proofErr w:type="gramStart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-- </w:t>
      </w:r>
      <w:proofErr w:type="spellStart"/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proofErr w:type="spellEnd"/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&lt;!</w:t>
      </w:r>
      <w:proofErr w:type="gramStart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-- </w:t>
      </w:r>
      <w:proofErr w:type="spellStart"/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proofErr w:type="spellEnd"/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4132F0" w:rsidRPr="00D316B6" w:rsidRDefault="004132F0" w:rsidP="004132F0">
      <w:pPr>
        <w:ind w:left="1320"/>
        <w:rPr>
          <w:rPrChange w:id="1729" w:author="Kristiansson, Göran" w:date="2015-02-05T14:06:00Z">
            <w:rPr/>
          </w:rPrChange>
        </w:rPr>
      </w:pPr>
      <w:r w:rsidRPr="00D316B6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  <w:rPrChange w:id="1730" w:author="Kristiansson, Göran" w:date="2015-02-05T14:06:00Z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eastAsia="sv-SE"/>
            </w:rPr>
          </w:rPrChange>
        </w:rPr>
        <w:t>&lt;!</w:t>
      </w:r>
      <w:proofErr w:type="gramStart"/>
      <w:r w:rsidRPr="00D316B6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  <w:rPrChange w:id="1731" w:author="Kristiansson, Göran" w:date="2015-02-05T14:06:00Z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eastAsia="sv-SE"/>
            </w:rPr>
          </w:rPrChange>
        </w:rPr>
        <w:t xml:space="preserve">-- </w:t>
      </w:r>
      <w:proofErr w:type="spellStart"/>
      <w:r w:rsidRPr="00D316B6"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  <w:rPrChange w:id="1732" w:author="Kristiansson, Göran" w:date="2015-02-05T14:06:00Z">
            <w:rPr>
              <w:rFonts w:ascii="Consolas" w:eastAsia="Times New Roman" w:hAnsi="Consolas" w:cs="Consolas"/>
              <w:noProof w:val="0"/>
              <w:color w:val="008000"/>
              <w:sz w:val="16"/>
              <w:szCs w:val="16"/>
              <w:lang w:eastAsia="sv-SE"/>
            </w:rPr>
          </w:rPrChange>
        </w:rPr>
        <w:t>Optional</w:t>
      </w:r>
      <w:proofErr w:type="spellEnd"/>
      <w:proofErr w:type="gramEnd"/>
      <w:r w:rsidRPr="00D316B6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  <w:rPrChange w:id="1733" w:author="Kristiansson, Göran" w:date="2015-02-05T14:06:00Z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eastAsia="sv-SE"/>
            </w:rPr>
          </w:rPrChange>
        </w:rPr>
        <w:t xml:space="preserve"> --&gt;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:QueuedReportId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:QueueTime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:Result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88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76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:GetInfoLogsForCareProvider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4132F0" w:rsidRPr="00F1448F" w:rsidRDefault="004132F0" w:rsidP="004132F0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F1448F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F1448F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:GetInfoLogsForCareProviderResponse</w:t>
      </w:r>
      <w:proofErr w:type="gramEnd"/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F1448F" w:rsidRDefault="007638A2" w:rsidP="004132F0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</w:p>
    <w:p w:rsidR="007638A2" w:rsidRPr="00F1448F" w:rsidRDefault="007638A2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br w:type="page"/>
      </w:r>
    </w:p>
    <w:p w:rsidR="007638A2" w:rsidRDefault="007638A2" w:rsidP="007638A2">
      <w:pPr>
        <w:pStyle w:val="Rubrik1"/>
      </w:pPr>
      <w:bookmarkStart w:id="1734" w:name="_Toc410216249"/>
      <w:proofErr w:type="spellStart"/>
      <w:r>
        <w:t>GetInfoLogsForPatient</w:t>
      </w:r>
      <w:bookmarkEnd w:id="1734"/>
      <w:proofErr w:type="spellEnd"/>
    </w:p>
    <w:p w:rsidR="007638A2" w:rsidRDefault="007638A2" w:rsidP="007638A2">
      <w:r>
        <w:t>Tjänst som returnerar lista för angiven vårdgivare samt patient, vilka vårdgivare som har haft åtkomst till vårdgivarens information där vårdgivaren är informationsägare</w:t>
      </w:r>
      <w:r>
        <w:tab/>
      </w:r>
      <w:r>
        <w:tab/>
      </w:r>
      <w:r>
        <w:tab/>
      </w:r>
      <w:r>
        <w:tab/>
        <w:t xml:space="preserve"> </w:t>
      </w:r>
    </w:p>
    <w:p w:rsidR="007638A2" w:rsidRDefault="007638A2" w:rsidP="007638A2">
      <w:r>
        <w:t xml:space="preserve">Logguttaget begränsas av angivet datumintervall. </w:t>
      </w:r>
    </w:p>
    <w:p w:rsidR="007638A2" w:rsidRDefault="007638A2" w:rsidP="007638A2"/>
    <w:p w:rsidR="007638A2" w:rsidRDefault="007638A2" w:rsidP="007638A2">
      <w:r>
        <w:t>Tjänsten returnerar en lista med vårdgivare (kan vara noll dvs en tom lista) om resultatkod är OK.</w:t>
      </w:r>
      <w:r>
        <w:tab/>
      </w:r>
      <w:r>
        <w:tab/>
      </w:r>
    </w:p>
    <w:p w:rsidR="007638A2" w:rsidRDefault="007638A2" w:rsidP="007638A2"/>
    <w:p w:rsidR="007638A2" w:rsidRDefault="007638A2" w:rsidP="007638A2">
      <w:r>
        <w:t>Tjänsten returnerar alltid inom 15 sekunder, även ifall rapporten ännu inte har hunnit skapats. Tiden är konfigurerbar av systemet och kan ändras vid behov.</w:t>
      </w:r>
    </w:p>
    <w:p w:rsidR="007638A2" w:rsidRDefault="007638A2" w:rsidP="007638A2"/>
    <w:p w:rsidR="007638A2" w:rsidRDefault="007638A2" w:rsidP="007638A2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:rsidR="007638A2" w:rsidRDefault="007638A2" w:rsidP="007638A2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:rsidR="007638A2" w:rsidRDefault="007638A2" w:rsidP="007638A2">
      <w:r>
        <w:t>queueTime rekomenderas att användas av det anropande systemet för att bestämma när nästa anrop ska ske.</w:t>
      </w:r>
    </w:p>
    <w:p w:rsidR="007638A2" w:rsidRDefault="007638A2" w:rsidP="007638A2">
      <w:r>
        <w:t>VIKTIGT att ytterligare anrop sker med queuedReportId om tidigare anrop avslutats med felkod REPORTONQUEUE eller REPORTINPROCESS för att inte köa upp flera rapporter.</w:t>
      </w:r>
    </w:p>
    <w:p w:rsidR="007638A2" w:rsidRDefault="007638A2" w:rsidP="007638A2"/>
    <w:p w:rsidR="007638A2" w:rsidRDefault="007638A2" w:rsidP="007638A2">
      <w:r>
        <w:t>Tjänsten returnerar statuskod REPORTNOTFOUND ifall man har angett ett felaktigt id(queuedReportId) för att hämta rapport. Ingen ny rapport skapas.</w:t>
      </w:r>
    </w:p>
    <w:p w:rsidR="007638A2" w:rsidRDefault="007638A2" w:rsidP="007638A2"/>
    <w:p w:rsidR="007638A2" w:rsidRDefault="007638A2" w:rsidP="007638A2">
      <w:r>
        <w:t>Tjänsten returnerar max 10000 loggposter. Om fler loggposter finns i rapportuttaget avslutas anropet med felkod MAXQUERYRESULTEXCEEDED. Datumintervall kan då justeras för ett mindra antal loggposter.</w:t>
      </w:r>
    </w:p>
    <w:p w:rsidR="007638A2" w:rsidRDefault="007638A2" w:rsidP="007638A2">
      <w:r>
        <w:t>Max antal loggposter som kan returneras är konfigurerbart av systemet och kan ändras vid behov.</w:t>
      </w:r>
    </w:p>
    <w:p w:rsidR="007638A2" w:rsidRDefault="007638A2" w:rsidP="007638A2">
      <w:pPr>
        <w:pStyle w:val="Rubrik2"/>
      </w:pPr>
      <w:r>
        <w:t>Frivillighet</w:t>
      </w:r>
    </w:p>
    <w:p w:rsidR="007638A2" w:rsidRDefault="007638A2" w:rsidP="007638A2">
      <w:r>
        <w:t>Obligatorisk</w:t>
      </w:r>
      <w:r w:rsidR="005759D8">
        <w:t>, nationellt</w:t>
      </w:r>
      <w:r>
        <w:t>.</w:t>
      </w:r>
    </w:p>
    <w:p w:rsidR="007638A2" w:rsidRDefault="007638A2" w:rsidP="007638A2">
      <w:pPr>
        <w:pStyle w:val="Rubrik2"/>
      </w:pPr>
      <w:r>
        <w:t>Version</w:t>
      </w:r>
    </w:p>
    <w:p w:rsidR="007638A2" w:rsidRDefault="007638A2" w:rsidP="007638A2">
      <w:r>
        <w:t>1.0</w:t>
      </w:r>
    </w:p>
    <w:p w:rsidR="007638A2" w:rsidRDefault="007638A2" w:rsidP="007638A2">
      <w:pPr>
        <w:pStyle w:val="Rubrik2"/>
      </w:pPr>
      <w:r>
        <w:t>SLA-krav</w:t>
      </w:r>
    </w:p>
    <w:p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7638A2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7638A2" w:rsidTr="00F1448F">
        <w:tc>
          <w:tcPr>
            <w:tcW w:w="2400" w:type="dxa"/>
          </w:tcPr>
          <w:p w:rsidR="007638A2" w:rsidRDefault="007638A2" w:rsidP="00F1448F">
            <w:r>
              <w:t>Svarstid</w:t>
            </w:r>
          </w:p>
        </w:tc>
        <w:tc>
          <w:tcPr>
            <w:tcW w:w="4000" w:type="dxa"/>
          </w:tcPr>
          <w:p w:rsidR="007638A2" w:rsidRDefault="007638A2" w:rsidP="00F1448F"/>
        </w:tc>
        <w:tc>
          <w:tcPr>
            <w:tcW w:w="3700" w:type="dxa"/>
          </w:tcPr>
          <w:p w:rsidR="007638A2" w:rsidRDefault="007638A2" w:rsidP="00F1448F"/>
        </w:tc>
      </w:tr>
      <w:tr w:rsidR="007638A2" w:rsidTr="00F1448F">
        <w:tc>
          <w:tcPr>
            <w:tcW w:w="2400" w:type="dxa"/>
          </w:tcPr>
          <w:p w:rsidR="007638A2" w:rsidRDefault="007638A2" w:rsidP="00F1448F">
            <w:r>
              <w:t>Tillgänglighet</w:t>
            </w:r>
          </w:p>
        </w:tc>
        <w:tc>
          <w:tcPr>
            <w:tcW w:w="4000" w:type="dxa"/>
          </w:tcPr>
          <w:p w:rsidR="007638A2" w:rsidRDefault="007638A2" w:rsidP="00F1448F">
            <w:r>
              <w:t>99,80%</w:t>
            </w:r>
          </w:p>
        </w:tc>
        <w:tc>
          <w:tcPr>
            <w:tcW w:w="3700" w:type="dxa"/>
          </w:tcPr>
          <w:p w:rsidR="007638A2" w:rsidRDefault="007638A2" w:rsidP="00F1448F"/>
        </w:tc>
      </w:tr>
      <w:tr w:rsidR="007638A2" w:rsidTr="00F1448F">
        <w:tc>
          <w:tcPr>
            <w:tcW w:w="2400" w:type="dxa"/>
          </w:tcPr>
          <w:p w:rsidR="007638A2" w:rsidRDefault="007638A2" w:rsidP="00F1448F">
            <w:r>
              <w:t>Last</w:t>
            </w:r>
          </w:p>
        </w:tc>
        <w:tc>
          <w:tcPr>
            <w:tcW w:w="4000" w:type="dxa"/>
          </w:tcPr>
          <w:p w:rsidR="007638A2" w:rsidRDefault="007638A2" w:rsidP="00F1448F"/>
        </w:tc>
        <w:tc>
          <w:tcPr>
            <w:tcW w:w="3700" w:type="dxa"/>
          </w:tcPr>
          <w:p w:rsidR="007638A2" w:rsidRDefault="007638A2" w:rsidP="00F1448F"/>
        </w:tc>
      </w:tr>
      <w:tr w:rsidR="007638A2" w:rsidTr="00F1448F">
        <w:tc>
          <w:tcPr>
            <w:tcW w:w="2400" w:type="dxa"/>
          </w:tcPr>
          <w:p w:rsidR="007638A2" w:rsidRDefault="007638A2" w:rsidP="00F1448F">
            <w:r>
              <w:t>Aktualitet</w:t>
            </w:r>
          </w:p>
        </w:tc>
        <w:tc>
          <w:tcPr>
            <w:tcW w:w="4000" w:type="dxa"/>
          </w:tcPr>
          <w:p w:rsidR="007638A2" w:rsidRDefault="007638A2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:rsidR="007638A2" w:rsidRDefault="007638A2" w:rsidP="00F1448F"/>
        </w:tc>
      </w:tr>
    </w:tbl>
    <w:p w:rsidR="007638A2" w:rsidRDefault="007638A2" w:rsidP="007638A2">
      <w:pPr>
        <w:pStyle w:val="Rubrik2"/>
      </w:pPr>
      <w:r>
        <w:t>Fältregler</w:t>
      </w:r>
    </w:p>
    <w:p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7638A2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7638A2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7638A2" w:rsidRDefault="007638A2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7638A2" w:rsidRDefault="007638A2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7638A2" w:rsidRDefault="007638A2" w:rsidP="00F1448F">
            <w:pPr>
              <w:rPr>
                <w:b/>
              </w:rPr>
            </w:pPr>
          </w:p>
        </w:tc>
      </w:tr>
      <w:tr w:rsidR="007638A2" w:rsidTr="00F1448F">
        <w:tc>
          <w:tcPr>
            <w:tcW w:w="2800" w:type="dxa"/>
          </w:tcPr>
          <w:p w:rsidR="007638A2" w:rsidRDefault="007638A2" w:rsidP="00F1448F">
            <w:r>
              <w:t>careProviderId</w:t>
            </w:r>
          </w:p>
        </w:tc>
        <w:tc>
          <w:tcPr>
            <w:tcW w:w="2000" w:type="dxa"/>
          </w:tcPr>
          <w:p w:rsidR="007638A2" w:rsidRDefault="007638A2" w:rsidP="00F1448F">
            <w:r>
              <w:t>log:HsaId</w:t>
            </w:r>
          </w:p>
        </w:tc>
        <w:tc>
          <w:tcPr>
            <w:tcW w:w="4000" w:type="dxa"/>
          </w:tcPr>
          <w:p w:rsidR="007638A2" w:rsidRDefault="007638A2" w:rsidP="00F1448F">
            <w:r>
              <w:t>Vårdgivare som är informationsägare av loggpost.</w:t>
            </w:r>
          </w:p>
        </w:tc>
        <w:tc>
          <w:tcPr>
            <w:tcW w:w="1300" w:type="dxa"/>
          </w:tcPr>
          <w:p w:rsidR="007638A2" w:rsidRDefault="007638A2" w:rsidP="00F1448F">
            <w:r>
              <w:t>1..1</w:t>
            </w:r>
          </w:p>
        </w:tc>
      </w:tr>
      <w:tr w:rsidR="007638A2" w:rsidTr="00F1448F">
        <w:tc>
          <w:tcPr>
            <w:tcW w:w="2800" w:type="dxa"/>
          </w:tcPr>
          <w:p w:rsidR="007638A2" w:rsidRDefault="007638A2" w:rsidP="00F1448F">
            <w:r>
              <w:t>patientId</w:t>
            </w:r>
          </w:p>
        </w:tc>
        <w:tc>
          <w:tcPr>
            <w:tcW w:w="2000" w:type="dxa"/>
          </w:tcPr>
          <w:p w:rsidR="007638A2" w:rsidRDefault="007638A2" w:rsidP="00F1448F">
            <w:r>
              <w:t>log:PersonId</w:t>
            </w:r>
          </w:p>
        </w:tc>
        <w:tc>
          <w:tcPr>
            <w:tcW w:w="4000" w:type="dxa"/>
          </w:tcPr>
          <w:p w:rsidR="007638A2" w:rsidRDefault="007638A2" w:rsidP="00F1448F">
            <w:r>
              <w:t>Patientens personnummer, samordningsnummer, alternativt reservnummer som annan vårdgivare än informationsägaren haft åtkomst till.</w:t>
            </w:r>
          </w:p>
        </w:tc>
        <w:tc>
          <w:tcPr>
            <w:tcW w:w="1300" w:type="dxa"/>
          </w:tcPr>
          <w:p w:rsidR="007638A2" w:rsidRDefault="007638A2" w:rsidP="00F1448F">
            <w:r>
              <w:t>1..1</w:t>
            </w:r>
          </w:p>
        </w:tc>
      </w:tr>
      <w:tr w:rsidR="007638A2" w:rsidTr="00F1448F">
        <w:tc>
          <w:tcPr>
            <w:tcW w:w="2800" w:type="dxa"/>
          </w:tcPr>
          <w:p w:rsidR="007638A2" w:rsidRDefault="007638A2" w:rsidP="00F1448F">
            <w:r>
              <w:t>fromDate</w:t>
            </w:r>
          </w:p>
        </w:tc>
        <w:tc>
          <w:tcPr>
            <w:tcW w:w="2000" w:type="dxa"/>
          </w:tcPr>
          <w:p w:rsidR="007638A2" w:rsidRDefault="007638A2" w:rsidP="00F1448F">
            <w:r>
              <w:t>xs:dateTime</w:t>
            </w:r>
          </w:p>
        </w:tc>
        <w:tc>
          <w:tcPr>
            <w:tcW w:w="4000" w:type="dxa"/>
          </w:tcPr>
          <w:p w:rsidR="007638A2" w:rsidRDefault="007638A2" w:rsidP="00F1448F">
            <w:r>
              <w:t>Obligatoriskt startdatum för att begränsa rapportuttaget.</w:t>
            </w:r>
          </w:p>
        </w:tc>
        <w:tc>
          <w:tcPr>
            <w:tcW w:w="1300" w:type="dxa"/>
          </w:tcPr>
          <w:p w:rsidR="007638A2" w:rsidRDefault="007638A2" w:rsidP="00F1448F">
            <w:r>
              <w:t>1..1</w:t>
            </w:r>
          </w:p>
        </w:tc>
      </w:tr>
      <w:tr w:rsidR="007638A2" w:rsidTr="00F1448F">
        <w:tc>
          <w:tcPr>
            <w:tcW w:w="2800" w:type="dxa"/>
          </w:tcPr>
          <w:p w:rsidR="007638A2" w:rsidRDefault="007638A2" w:rsidP="00F1448F">
            <w:r>
              <w:t>toDate</w:t>
            </w:r>
          </w:p>
        </w:tc>
        <w:tc>
          <w:tcPr>
            <w:tcW w:w="2000" w:type="dxa"/>
          </w:tcPr>
          <w:p w:rsidR="007638A2" w:rsidRDefault="007638A2" w:rsidP="00F1448F">
            <w:r>
              <w:t>xs:dateTime</w:t>
            </w:r>
          </w:p>
        </w:tc>
        <w:tc>
          <w:tcPr>
            <w:tcW w:w="4000" w:type="dxa"/>
          </w:tcPr>
          <w:p w:rsidR="007638A2" w:rsidRDefault="007638A2" w:rsidP="00F1448F">
            <w:r>
              <w:t>Obligatoriskt slutdatum för att begränsa rapportuttaget.</w:t>
            </w:r>
          </w:p>
        </w:tc>
        <w:tc>
          <w:tcPr>
            <w:tcW w:w="1300" w:type="dxa"/>
          </w:tcPr>
          <w:p w:rsidR="007638A2" w:rsidRDefault="007638A2" w:rsidP="00F1448F">
            <w:r>
              <w:t>1..1</w:t>
            </w:r>
          </w:p>
        </w:tc>
      </w:tr>
      <w:tr w:rsidR="007638A2" w:rsidTr="00F1448F">
        <w:tc>
          <w:tcPr>
            <w:tcW w:w="2800" w:type="dxa"/>
          </w:tcPr>
          <w:p w:rsidR="007638A2" w:rsidRDefault="007638A2" w:rsidP="00F1448F">
            <w:r>
              <w:t>queuedReportId</w:t>
            </w:r>
          </w:p>
        </w:tc>
        <w:tc>
          <w:tcPr>
            <w:tcW w:w="2000" w:type="dxa"/>
          </w:tcPr>
          <w:p w:rsidR="007638A2" w:rsidRDefault="007638A2" w:rsidP="00F1448F">
            <w:r>
              <w:t>log:Id</w:t>
            </w:r>
          </w:p>
        </w:tc>
        <w:tc>
          <w:tcPr>
            <w:tcW w:w="4000" w:type="dxa"/>
          </w:tcPr>
          <w:p w:rsidR="007638A2" w:rsidRDefault="007638A2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:rsidR="007638A2" w:rsidRDefault="007638A2" w:rsidP="00F1448F">
            <w:r>
              <w:t>0..1</w:t>
            </w:r>
          </w:p>
        </w:tc>
      </w:tr>
      <w:tr w:rsidR="007638A2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:rsidR="007638A2" w:rsidRDefault="007638A2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:rsidR="007638A2" w:rsidRDefault="007638A2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:rsidR="007638A2" w:rsidRDefault="007638A2" w:rsidP="00F1448F">
            <w:pPr>
              <w:rPr>
                <w:b/>
              </w:rPr>
            </w:pPr>
          </w:p>
        </w:tc>
      </w:tr>
      <w:tr w:rsidR="007638A2" w:rsidTr="00F1448F">
        <w:tc>
          <w:tcPr>
            <w:tcW w:w="2800" w:type="dxa"/>
          </w:tcPr>
          <w:p w:rsidR="007638A2" w:rsidRDefault="007638A2" w:rsidP="00F1448F">
            <w:r>
              <w:t>getInfoLogsForPatient</w:t>
            </w:r>
          </w:p>
        </w:tc>
        <w:tc>
          <w:tcPr>
            <w:tcW w:w="2000" w:type="dxa"/>
          </w:tcPr>
          <w:p w:rsidR="007638A2" w:rsidRDefault="007638A2" w:rsidP="00F1448F">
            <w:r>
              <w:t>log.querying:InfoLogsResult</w:t>
            </w:r>
          </w:p>
        </w:tc>
        <w:tc>
          <w:tcPr>
            <w:tcW w:w="4000" w:type="dxa"/>
          </w:tcPr>
          <w:p w:rsidR="007638A2" w:rsidRDefault="007638A2" w:rsidP="00F1448F">
            <w:r>
              <w:t>Resultatobjekt med status hurvida tjänsten returnerar ok eller om fel uppstått. Om tjänsten utförts utan fel returneras en lista av vårdgivare samt resultatkod OK.</w:t>
            </w:r>
          </w:p>
          <w:p w:rsidR="007638A2" w:rsidRDefault="007638A2" w:rsidP="00F1448F">
            <w:r>
              <w:t>Vid eventuella fel i tjänsteanropet returneras inga vårdgivare. Statuskod som beskriver orsaken till fel returneras då tillsammans med ett felmeddelande.</w:t>
            </w:r>
          </w:p>
        </w:tc>
        <w:tc>
          <w:tcPr>
            <w:tcW w:w="1300" w:type="dxa"/>
          </w:tcPr>
          <w:p w:rsidR="007638A2" w:rsidRDefault="007638A2" w:rsidP="00F1448F">
            <w:r>
              <w:t>1..1</w:t>
            </w:r>
          </w:p>
        </w:tc>
      </w:tr>
    </w:tbl>
    <w:p w:rsidR="007638A2" w:rsidRDefault="007638A2" w:rsidP="007638A2">
      <w:pPr>
        <w:pStyle w:val="Rubrik2"/>
      </w:pPr>
      <w:r>
        <w:t>Regler</w:t>
      </w:r>
    </w:p>
    <w:p w:rsidR="00B126D3" w:rsidRDefault="00B126D3" w:rsidP="00B126D3">
      <w:r>
        <w:t>Tjänsten skall kontrollera om anropande system har behörighet baserat på det anropande systemets certifikat.</w:t>
      </w:r>
    </w:p>
    <w:p w:rsidR="00B126D3" w:rsidRPr="00485FFD" w:rsidRDefault="00B126D3" w:rsidP="00B126D3">
      <w:r>
        <w:t>Om tjänsten har behov av att filtrera åtkomsten ska detta baseras på ”</w:t>
      </w:r>
      <w:r w:rsidRPr="00485FFD">
        <w:rPr>
          <w:rFonts w:ascii="Courier New" w:hAnsi="Courier New" w:cs="Courier New"/>
          <w:sz w:val="16"/>
          <w:szCs w:val="16"/>
        </w:rPr>
        <w:t>x-rivta-original-serviceconsumer-hsaid</w:t>
      </w:r>
      <w:r w:rsidRPr="00485FFD">
        <w:rPr>
          <w:szCs w:val="20"/>
        </w:rPr>
        <w:t>” i RIV TA-headern.</w:t>
      </w:r>
    </w:p>
    <w:p w:rsidR="00B126D3" w:rsidRPr="00485FFD" w:rsidRDefault="00B126D3" w:rsidP="00B126D3">
      <w:r w:rsidRPr="00485FFD">
        <w:rPr>
          <w:szCs w:val="20"/>
        </w:rPr>
        <w:t>Normalt så är en tjänst ansluten via en Tjänsteplattform och då är det den som reglerar åtkomsten.</w:t>
      </w:r>
    </w:p>
    <w:p w:rsidR="007638A2" w:rsidRDefault="007638A2" w:rsidP="007638A2">
      <w:pPr>
        <w:pStyle w:val="Rubrik2"/>
      </w:pPr>
      <w:r>
        <w:t>Tjänsteinteraktion</w:t>
      </w:r>
    </w:p>
    <w:p w:rsidR="007638A2" w:rsidRDefault="007638A2" w:rsidP="007638A2">
      <w:r>
        <w:t>GetInfoLogsForPatient</w:t>
      </w:r>
    </w:p>
    <w:p w:rsidR="007638A2" w:rsidRDefault="007638A2" w:rsidP="007638A2">
      <w:pPr>
        <w:pStyle w:val="Rubrik2"/>
      </w:pPr>
      <w:r>
        <w:t>Exempel</w:t>
      </w:r>
    </w:p>
    <w:p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:rsidR="007638A2" w:rsidRDefault="007638A2" w:rsidP="007638A2"/>
    <w:p w:rsidR="007638A2" w:rsidRDefault="007638A2" w:rsidP="007638A2">
      <w:r>
        <w:t>Följande XML visar strukturen på ett anrop till tjänsten.</w:t>
      </w:r>
    </w:p>
    <w:p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ns0:GetInfoLogsForPatientRequest</w:t>
      </w:r>
      <w:proofErr w:type="gramEnd"/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urn:riv:ehr:log:querying:GetInfoLogsForPatientResponder:1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:PatientId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ns0:PatientId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:FromDate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:ToDate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ns0:GetInfoLogsForPatientRequest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:rsidR="007638A2" w:rsidRDefault="007638A2" w:rsidP="007638A2"/>
    <w:p w:rsidR="007638A2" w:rsidRDefault="007638A2" w:rsidP="007638A2">
      <w:r>
        <w:t>Följande XML visar strukturen på svarsmeddelandet från tjänsten.</w:t>
      </w:r>
    </w:p>
    <w:p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ns0:GetInfoLogsForPatientResponse</w:t>
      </w:r>
      <w:proofErr w:type="gramEnd"/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urn:riv:ehr:log:querying:GetInfoLogsForPatientResponder:1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:ResultText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:StartInterval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:EndInterval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:QueuedReportId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:QueueTime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:Result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88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760"/>
        <w:rPr>
          <w:lang w:val="en-US"/>
        </w:rPr>
      </w:pPr>
      <w:proofErr w:type="gramStart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:CareProviderName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:CareProviders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:GetInfoLogsForPatient</w:t>
      </w:r>
      <w:proofErr w:type="gramEnd"/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ns0:GetInfoLogsForPatientResponse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:rsidR="007638A2" w:rsidRDefault="007638A2" w:rsidP="004132F0"/>
    <w:p w:rsidR="00911474" w:rsidRDefault="00911474" w:rsidP="00911474">
      <w:pPr>
        <w:pStyle w:val="Rubrik1"/>
      </w:pPr>
      <w:bookmarkStart w:id="1735" w:name="_Toc410216250"/>
      <w:r>
        <w:t>Datatyper</w:t>
      </w:r>
      <w:bookmarkEnd w:id="1735"/>
    </w:p>
    <w:p w:rsidR="00911474" w:rsidRDefault="00911474" w:rsidP="00911474">
      <w:r>
        <w:t>Kaptitlet beskriver alla datatyper som används av tjänsterna, version 1.0.</w:t>
      </w:r>
    </w:p>
    <w:p w:rsidR="00911474" w:rsidRDefault="00911474" w:rsidP="00911474">
      <w:pPr>
        <w:pStyle w:val="Rubrik2"/>
      </w:pPr>
      <w:r>
        <w:t xml:space="preserve">Datatyper från namnrymd </w:t>
      </w:r>
      <w:proofErr w:type="gramStart"/>
      <w:r>
        <w:t>urn:riv</w:t>
      </w:r>
      <w:proofErr w:type="gramEnd"/>
      <w:r>
        <w:t>:ehr:log:1</w:t>
      </w:r>
    </w:p>
    <w:p w:rsidR="00911474" w:rsidRDefault="00911474" w:rsidP="00911474">
      <w:r>
        <w:t>Nedan beskrivs några komplexa datatyper som är deklarerade i den beroende namnrymden urn:riv:ehr:log:1, version 1.0. Dessa datatyper är vanligt förekommande i övriga tjänster senare i kapitlet.</w:t>
      </w:r>
    </w:p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log:Activity</w:t>
      </w:r>
      <w:proofErr w:type="spellEnd"/>
      <w:proofErr w:type="gramEnd"/>
    </w:p>
    <w:p w:rsidR="00911474" w:rsidRDefault="00911474" w:rsidP="00911474">
      <w:r>
        <w:t>Datatyp som representerar vilken typ av aktivitet som utförts, på vilken nivå, tidpunkt samt syftet med aktiviteten.</w:t>
      </w:r>
    </w:p>
    <w:p w:rsidR="00911474" w:rsidRDefault="00911474" w:rsidP="00911474"/>
    <w:p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:rsidTr="00A8131B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B51B4A" w:rsidTr="00A8131B">
        <w:tc>
          <w:tcPr>
            <w:tcW w:w="2520" w:type="dxa"/>
          </w:tcPr>
          <w:p w:rsidR="00B51B4A" w:rsidRDefault="00B51B4A" w:rsidP="00F1448F">
            <w:r>
              <w:t>activityType</w:t>
            </w:r>
          </w:p>
        </w:tc>
        <w:tc>
          <w:tcPr>
            <w:tcW w:w="1807" w:type="dxa"/>
          </w:tcPr>
          <w:p w:rsidR="00B51B4A" w:rsidRDefault="00B51B4A" w:rsidP="00F1448F">
            <w:r>
              <w:t>log:ActivityTypeValue</w:t>
            </w:r>
          </w:p>
        </w:tc>
        <w:tc>
          <w:tcPr>
            <w:tcW w:w="3589" w:type="dxa"/>
          </w:tcPr>
          <w:p w:rsidR="00B51B4A" w:rsidRDefault="00B51B4A" w:rsidP="00F1448F">
            <w:r>
              <w:t xml:space="preserve">Värde som anger vilken typ av aktivitet som utförts. </w:t>
            </w:r>
          </w:p>
          <w:p w:rsidR="00B51B4A" w:rsidRDefault="00B51B4A" w:rsidP="00F1448F">
            <w:r>
              <w:t>Något av dessa värden ska anges: Läsa, Skriva, Signera, Utskrift, Vidimera, Radera och Nödöppning</w:t>
            </w:r>
          </w:p>
        </w:tc>
        <w:tc>
          <w:tcPr>
            <w:tcW w:w="1184" w:type="dxa"/>
          </w:tcPr>
          <w:p w:rsidR="00B51B4A" w:rsidRDefault="00B51B4A" w:rsidP="00F1448F">
            <w:r>
              <w:t>1</w:t>
            </w:r>
          </w:p>
        </w:tc>
      </w:tr>
      <w:tr w:rsidR="00911474" w:rsidTr="00A8131B">
        <w:tc>
          <w:tcPr>
            <w:tcW w:w="2520" w:type="dxa"/>
          </w:tcPr>
          <w:p w:rsidR="00911474" w:rsidRDefault="00911474" w:rsidP="00F1448F">
            <w:r>
              <w:t>activityLevel</w:t>
            </w:r>
          </w:p>
        </w:tc>
        <w:tc>
          <w:tcPr>
            <w:tcW w:w="1807" w:type="dxa"/>
          </w:tcPr>
          <w:p w:rsidR="00911474" w:rsidRDefault="00911474" w:rsidP="00F1448F">
            <w:r>
              <w:t>log:ActivityLevel</w:t>
            </w:r>
          </w:p>
        </w:tc>
        <w:tc>
          <w:tcPr>
            <w:tcW w:w="3589" w:type="dxa"/>
          </w:tcPr>
          <w:p w:rsidR="00911474" w:rsidRDefault="00911474" w:rsidP="00F1448F">
            <w:r>
              <w:t>Information om vilken nivå som aktivitet utförts på.</w:t>
            </w:r>
          </w:p>
        </w:tc>
        <w:tc>
          <w:tcPr>
            <w:tcW w:w="1184" w:type="dxa"/>
          </w:tcPr>
          <w:p w:rsidR="00911474" w:rsidRDefault="00911474" w:rsidP="00F1448F">
            <w:r>
              <w:t>0..1</w:t>
            </w:r>
          </w:p>
        </w:tc>
      </w:tr>
      <w:tr w:rsidR="00911474" w:rsidTr="00A8131B">
        <w:tc>
          <w:tcPr>
            <w:tcW w:w="2520" w:type="dxa"/>
          </w:tcPr>
          <w:p w:rsidR="00911474" w:rsidRDefault="00911474" w:rsidP="00F1448F">
            <w:r>
              <w:t>activityArgs</w:t>
            </w:r>
          </w:p>
        </w:tc>
        <w:tc>
          <w:tcPr>
            <w:tcW w:w="1807" w:type="dxa"/>
          </w:tcPr>
          <w:p w:rsidR="00911474" w:rsidRDefault="00911474" w:rsidP="00F1448F">
            <w:r>
              <w:t>log:ActivityArgs</w:t>
            </w:r>
          </w:p>
        </w:tc>
        <w:tc>
          <w:tcPr>
            <w:tcW w:w="3589" w:type="dxa"/>
          </w:tcPr>
          <w:p w:rsidR="00911474" w:rsidRDefault="00911474" w:rsidP="00F1448F">
            <w:r>
              <w:t>Övrig information för aktiviteten. T.ex. parameterar för en rapport.</w:t>
            </w:r>
          </w:p>
        </w:tc>
        <w:tc>
          <w:tcPr>
            <w:tcW w:w="1184" w:type="dxa"/>
          </w:tcPr>
          <w:p w:rsidR="00911474" w:rsidRDefault="00911474" w:rsidP="00F1448F">
            <w:r>
              <w:t>0..1</w:t>
            </w:r>
          </w:p>
        </w:tc>
      </w:tr>
      <w:tr w:rsidR="00911474" w:rsidTr="00A8131B">
        <w:tc>
          <w:tcPr>
            <w:tcW w:w="2520" w:type="dxa"/>
          </w:tcPr>
          <w:p w:rsidR="00911474" w:rsidRDefault="00911474" w:rsidP="00F1448F">
            <w:r>
              <w:t>startDate</w:t>
            </w:r>
          </w:p>
        </w:tc>
        <w:tc>
          <w:tcPr>
            <w:tcW w:w="1807" w:type="dxa"/>
          </w:tcPr>
          <w:p w:rsidR="00911474" w:rsidRDefault="00911474" w:rsidP="00F1448F">
            <w:r>
              <w:t>xs:dateTime</w:t>
            </w:r>
          </w:p>
        </w:tc>
        <w:tc>
          <w:tcPr>
            <w:tcW w:w="3589" w:type="dxa"/>
          </w:tcPr>
          <w:p w:rsidR="00911474" w:rsidRDefault="00911474" w:rsidP="00F1448F">
            <w:r>
              <w:t>Information om tidpunkt som aktivitet utfördes på.</w:t>
            </w:r>
          </w:p>
        </w:tc>
        <w:tc>
          <w:tcPr>
            <w:tcW w:w="1184" w:type="dxa"/>
          </w:tcPr>
          <w:p w:rsidR="00911474" w:rsidRDefault="00911474" w:rsidP="00F1448F">
            <w:r>
              <w:t>1</w:t>
            </w:r>
          </w:p>
        </w:tc>
      </w:tr>
      <w:tr w:rsidR="009F702B" w:rsidTr="00A8131B">
        <w:tc>
          <w:tcPr>
            <w:tcW w:w="2520" w:type="dxa"/>
          </w:tcPr>
          <w:p w:rsidR="009F702B" w:rsidRDefault="009F702B" w:rsidP="00F1448F">
            <w:r>
              <w:t>purpose</w:t>
            </w:r>
          </w:p>
        </w:tc>
        <w:tc>
          <w:tcPr>
            <w:tcW w:w="1807" w:type="dxa"/>
          </w:tcPr>
          <w:p w:rsidR="009F702B" w:rsidRDefault="009F702B" w:rsidP="00F1448F">
            <w:r>
              <w:t>log:PurposeDescription</w:t>
            </w:r>
          </w:p>
        </w:tc>
        <w:tc>
          <w:tcPr>
            <w:tcW w:w="3589" w:type="dxa"/>
          </w:tcPr>
          <w:p w:rsidR="009F702B" w:rsidRDefault="009F702B" w:rsidP="00F1448F">
            <w:r>
              <w:t xml:space="preserve">Information om syftet med aktiviten. </w:t>
            </w:r>
          </w:p>
          <w:p w:rsidR="009F702B" w:rsidRDefault="009F702B" w:rsidP="00F1448F">
            <w:r>
              <w:t>Något av dessa värden ska anges: Vård och behandling, Kvalitetssäkring, Annan dokumentation enligt lag, Statistik, Administration och Kvalitetsregister.</w:t>
            </w:r>
          </w:p>
        </w:tc>
        <w:tc>
          <w:tcPr>
            <w:tcW w:w="1184" w:type="dxa"/>
          </w:tcPr>
          <w:p w:rsidR="009F702B" w:rsidRDefault="009F702B" w:rsidP="00F1448F">
            <w:r>
              <w:t>1</w:t>
            </w:r>
          </w:p>
        </w:tc>
      </w:tr>
    </w:tbl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log:ActivityArgs</w:t>
      </w:r>
      <w:proofErr w:type="spellEnd"/>
      <w:proofErr w:type="gramEnd"/>
    </w:p>
    <w:p w:rsidR="00911474" w:rsidRDefault="00911474" w:rsidP="00911474">
      <w:r>
        <w:t>Datatyp som representerar en .</w:t>
      </w:r>
    </w:p>
    <w:p w:rsidR="00911474" w:rsidRDefault="00911474" w:rsidP="00911474"/>
    <w:p w:rsidR="00911474" w:rsidRDefault="00911474" w:rsidP="00911474">
      <w:r>
        <w:t>Maxlängd: 8192</w:t>
      </w:r>
    </w:p>
    <w:p w:rsidR="00911474" w:rsidRDefault="00911474" w:rsidP="00911474"/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log:ActivityLevel</w:t>
      </w:r>
      <w:proofErr w:type="spellEnd"/>
      <w:proofErr w:type="gramEnd"/>
    </w:p>
    <w:p w:rsidR="00911474" w:rsidRDefault="00911474" w:rsidP="00911474">
      <w:r>
        <w:t>Datatyp som representerar en aktivitets nivå.</w:t>
      </w:r>
    </w:p>
    <w:p w:rsidR="00911474" w:rsidRDefault="00911474" w:rsidP="00911474"/>
    <w:p w:rsidR="00911474" w:rsidRDefault="00911474" w:rsidP="00911474">
      <w:r>
        <w:t>Maxlängd: 50</w:t>
      </w:r>
    </w:p>
    <w:p w:rsidR="00911474" w:rsidRDefault="00911474" w:rsidP="00911474"/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log:ActivityType</w:t>
      </w:r>
      <w:proofErr w:type="spellEnd"/>
      <w:proofErr w:type="gramEnd"/>
    </w:p>
    <w:p w:rsidR="00911474" w:rsidRDefault="00911474" w:rsidP="00911474">
      <w:r>
        <w:t xml:space="preserve">Enumerationsvärde som anger typ av aktivitet som utförts. </w:t>
      </w:r>
    </w:p>
    <w:p w:rsidR="00911474" w:rsidRDefault="00911474" w:rsidP="00911474">
      <w:r>
        <w:t>Kan vara Läsa, Skriva, Signera, Utskrift, Vidimera, Radera, Nödöppning</w:t>
      </w:r>
    </w:p>
    <w:p w:rsidR="00911474" w:rsidRDefault="00911474" w:rsidP="00911474"/>
    <w:p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34"/>
        <w:gridCol w:w="6566"/>
      </w:tblGrid>
      <w:tr w:rsidR="00911474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73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"Läsa"</w:t>
            </w:r>
          </w:p>
        </w:tc>
        <w:tc>
          <w:tcPr>
            <w:tcW w:w="7300" w:type="dxa"/>
          </w:tcPr>
          <w:p w:rsidR="00911474" w:rsidRDefault="00911474" w:rsidP="00F1448F">
            <w:r>
              <w:t>En läsning av data har utförts.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"Skriva"</w:t>
            </w:r>
          </w:p>
        </w:tc>
        <w:tc>
          <w:tcPr>
            <w:tcW w:w="7300" w:type="dxa"/>
          </w:tcPr>
          <w:p w:rsidR="00911474" w:rsidRDefault="00911474" w:rsidP="00F1448F">
            <w:r>
              <w:t>En aktivitet där något läggs till.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"Signera"</w:t>
            </w:r>
          </w:p>
        </w:tc>
        <w:tc>
          <w:tcPr>
            <w:tcW w:w="7300" w:type="dxa"/>
          </w:tcPr>
          <w:p w:rsidR="00911474" w:rsidRDefault="00911474" w:rsidP="00F1448F">
            <w:r>
              <w:t>Signering har utförts.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"Utskrift"</w:t>
            </w:r>
          </w:p>
        </w:tc>
        <w:tc>
          <w:tcPr>
            <w:tcW w:w="7300" w:type="dxa"/>
          </w:tcPr>
          <w:p w:rsidR="00911474" w:rsidRDefault="00911474" w:rsidP="00F1448F">
            <w:r>
              <w:t>En utskrift har utförts.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"Vidimera"</w:t>
            </w:r>
          </w:p>
        </w:tc>
        <w:tc>
          <w:tcPr>
            <w:tcW w:w="7300" w:type="dxa"/>
          </w:tcPr>
          <w:p w:rsidR="00911474" w:rsidRDefault="00911474" w:rsidP="00F1448F">
            <w:r>
              <w:t>En autentisering har utförts.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"Radera"</w:t>
            </w:r>
          </w:p>
        </w:tc>
        <w:tc>
          <w:tcPr>
            <w:tcW w:w="7300" w:type="dxa"/>
          </w:tcPr>
          <w:p w:rsidR="00911474" w:rsidRDefault="00911474" w:rsidP="00F1448F">
            <w:r>
              <w:t>Något har raderats.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"Nödöppning"</w:t>
            </w:r>
          </w:p>
        </w:tc>
        <w:tc>
          <w:tcPr>
            <w:tcW w:w="7300" w:type="dxa"/>
          </w:tcPr>
          <w:p w:rsidR="00911474" w:rsidRDefault="00911474" w:rsidP="00F1448F">
            <w:r>
              <w:t>Nödöppning har gjorts.</w:t>
            </w:r>
          </w:p>
        </w:tc>
      </w:tr>
    </w:tbl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log:Assignment</w:t>
      </w:r>
      <w:proofErr w:type="spellEnd"/>
      <w:proofErr w:type="gramEnd"/>
    </w:p>
    <w:p w:rsidR="00911474" w:rsidRDefault="00911474" w:rsidP="00911474">
      <w:r>
        <w:t>Datatyp som representerar namn på medarbetare i uppdrag.</w:t>
      </w:r>
    </w:p>
    <w:p w:rsidR="00911474" w:rsidRDefault="00911474" w:rsidP="00911474"/>
    <w:p w:rsidR="00911474" w:rsidRDefault="00911474" w:rsidP="00911474">
      <w:r>
        <w:t>Maxlängd: 256</w:t>
      </w:r>
    </w:p>
    <w:p w:rsidR="00911474" w:rsidRDefault="00911474" w:rsidP="00911474"/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log:CareProvider</w:t>
      </w:r>
      <w:proofErr w:type="spellEnd"/>
      <w:proofErr w:type="gramEnd"/>
    </w:p>
    <w:p w:rsidR="00911474" w:rsidRDefault="00911474" w:rsidP="00911474">
      <w:r>
        <w:t>Datatyp som representerar en vårdgivare.</w:t>
      </w:r>
    </w:p>
    <w:p w:rsidR="00911474" w:rsidRDefault="00911474" w:rsidP="00911474"/>
    <w:p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careProviderId</w:t>
            </w:r>
          </w:p>
        </w:tc>
        <w:tc>
          <w:tcPr>
            <w:tcW w:w="2000" w:type="dxa"/>
          </w:tcPr>
          <w:p w:rsidR="00911474" w:rsidRDefault="00911474" w:rsidP="00F1448F">
            <w:r>
              <w:t>log:HsaId</w:t>
            </w:r>
          </w:p>
        </w:tc>
        <w:tc>
          <w:tcPr>
            <w:tcW w:w="4000" w:type="dxa"/>
          </w:tcPr>
          <w:p w:rsidR="00911474" w:rsidRDefault="00911474" w:rsidP="00F1448F">
            <w:r>
              <w:t>Vårdgivarens id.</w:t>
            </w:r>
          </w:p>
        </w:tc>
        <w:tc>
          <w:tcPr>
            <w:tcW w:w="1300" w:type="dxa"/>
          </w:tcPr>
          <w:p w:rsidR="00911474" w:rsidRDefault="00911474" w:rsidP="00F1448F">
            <w:r>
              <w:t>1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careProviderName</w:t>
            </w:r>
          </w:p>
        </w:tc>
        <w:tc>
          <w:tcPr>
            <w:tcW w:w="2000" w:type="dxa"/>
          </w:tcPr>
          <w:p w:rsidR="00911474" w:rsidRDefault="00911474" w:rsidP="00F1448F">
            <w:r>
              <w:t>log:CareProviderName</w:t>
            </w:r>
          </w:p>
        </w:tc>
        <w:tc>
          <w:tcPr>
            <w:tcW w:w="4000" w:type="dxa"/>
          </w:tcPr>
          <w:p w:rsidR="00911474" w:rsidRDefault="00911474" w:rsidP="00F1448F">
            <w:r>
              <w:t>Vårdgivarens namn. Värdet är ej obligatoriskt.</w:t>
            </w:r>
          </w:p>
        </w:tc>
        <w:tc>
          <w:tcPr>
            <w:tcW w:w="1300" w:type="dxa"/>
          </w:tcPr>
          <w:p w:rsidR="00911474" w:rsidRDefault="00911474" w:rsidP="00F1448F">
            <w:r>
              <w:t>0..1</w:t>
            </w:r>
          </w:p>
        </w:tc>
      </w:tr>
    </w:tbl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log:CareProviderName</w:t>
      </w:r>
      <w:proofErr w:type="spellEnd"/>
      <w:proofErr w:type="gramEnd"/>
    </w:p>
    <w:p w:rsidR="00911474" w:rsidRDefault="00911474" w:rsidP="00911474">
      <w:r>
        <w:t>Datatyp som representerar namn på en vårdgivare.</w:t>
      </w:r>
    </w:p>
    <w:p w:rsidR="00911474" w:rsidRDefault="00911474" w:rsidP="00911474"/>
    <w:p w:rsidR="00911474" w:rsidRDefault="00911474" w:rsidP="00911474">
      <w:r>
        <w:t>Maxlängd: 256</w:t>
      </w:r>
    </w:p>
    <w:p w:rsidR="00911474" w:rsidRDefault="00911474" w:rsidP="00911474"/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log:CareUnit</w:t>
      </w:r>
      <w:proofErr w:type="spellEnd"/>
      <w:proofErr w:type="gramEnd"/>
    </w:p>
    <w:p w:rsidR="00911474" w:rsidRDefault="00911474" w:rsidP="00911474">
      <w:r>
        <w:t>Datatyp som representerar en vårdenhet.</w:t>
      </w:r>
    </w:p>
    <w:p w:rsidR="00911474" w:rsidRDefault="00911474" w:rsidP="00911474"/>
    <w:p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careUnitId</w:t>
            </w:r>
          </w:p>
        </w:tc>
        <w:tc>
          <w:tcPr>
            <w:tcW w:w="2000" w:type="dxa"/>
          </w:tcPr>
          <w:p w:rsidR="00911474" w:rsidRDefault="00911474" w:rsidP="00F1448F">
            <w:r>
              <w:t>log:HsaId</w:t>
            </w:r>
          </w:p>
        </w:tc>
        <w:tc>
          <w:tcPr>
            <w:tcW w:w="4000" w:type="dxa"/>
          </w:tcPr>
          <w:p w:rsidR="00911474" w:rsidRDefault="00911474" w:rsidP="00F1448F">
            <w:r>
              <w:t>Vårdenhetens id.</w:t>
            </w:r>
          </w:p>
        </w:tc>
        <w:tc>
          <w:tcPr>
            <w:tcW w:w="1300" w:type="dxa"/>
          </w:tcPr>
          <w:p w:rsidR="00911474" w:rsidRDefault="00911474" w:rsidP="00F1448F">
            <w:r>
              <w:t>1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careUnitName</w:t>
            </w:r>
          </w:p>
        </w:tc>
        <w:tc>
          <w:tcPr>
            <w:tcW w:w="2000" w:type="dxa"/>
          </w:tcPr>
          <w:p w:rsidR="00911474" w:rsidRDefault="00911474" w:rsidP="00F1448F">
            <w:r>
              <w:t>log:CareUnitName</w:t>
            </w:r>
          </w:p>
        </w:tc>
        <w:tc>
          <w:tcPr>
            <w:tcW w:w="4000" w:type="dxa"/>
          </w:tcPr>
          <w:p w:rsidR="00911474" w:rsidRDefault="00911474" w:rsidP="00F1448F">
            <w:r>
              <w:t>Vårdenhetens namn. Värdet är ej obligatoriskt.</w:t>
            </w:r>
          </w:p>
        </w:tc>
        <w:tc>
          <w:tcPr>
            <w:tcW w:w="1300" w:type="dxa"/>
          </w:tcPr>
          <w:p w:rsidR="00911474" w:rsidRDefault="00911474" w:rsidP="00F1448F">
            <w:r>
              <w:t>0..1</w:t>
            </w:r>
          </w:p>
        </w:tc>
      </w:tr>
    </w:tbl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log:CareUnitName</w:t>
      </w:r>
      <w:proofErr w:type="spellEnd"/>
      <w:proofErr w:type="gramEnd"/>
    </w:p>
    <w:p w:rsidR="00911474" w:rsidRDefault="00911474" w:rsidP="00911474">
      <w:r>
        <w:t>Datatyp som representerar namn på en vårdenhet.</w:t>
      </w:r>
    </w:p>
    <w:p w:rsidR="00911474" w:rsidRDefault="00911474" w:rsidP="00911474"/>
    <w:p w:rsidR="00911474" w:rsidRDefault="00911474" w:rsidP="00911474">
      <w:r>
        <w:t>Maxlängd: 256</w:t>
      </w:r>
    </w:p>
    <w:p w:rsidR="00911474" w:rsidRDefault="00911474" w:rsidP="00911474"/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log:HsaId</w:t>
      </w:r>
      <w:proofErr w:type="spellEnd"/>
      <w:proofErr w:type="gramEnd"/>
    </w:p>
    <w:p w:rsidR="00911474" w:rsidRDefault="00911474" w:rsidP="00911474">
      <w:r>
        <w:t>Datatyp som representerar det unika nummer som identifierar en anställd, uppdragstagare, strukturenhet eller en HCC funktion (HSA-id).</w:t>
      </w:r>
    </w:p>
    <w:p w:rsidR="00911474" w:rsidRDefault="00911474" w:rsidP="00911474">
      <w:r>
        <w:t>Specificerat enligt HSA-schema tjänsteträdet version 3.9.</w:t>
      </w:r>
    </w:p>
    <w:p w:rsidR="00911474" w:rsidRDefault="00911474" w:rsidP="00911474"/>
    <w:p w:rsidR="00911474" w:rsidRDefault="00911474" w:rsidP="00911474">
      <w:r>
        <w:t>Maxlängd: 32</w:t>
      </w:r>
    </w:p>
    <w:p w:rsidR="00911474" w:rsidRDefault="00911474" w:rsidP="00911474"/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log:Id</w:t>
      </w:r>
      <w:proofErr w:type="spellEnd"/>
      <w:proofErr w:type="gramEnd"/>
    </w:p>
    <w:p w:rsidR="00911474" w:rsidRDefault="00911474" w:rsidP="00911474">
      <w:r>
        <w:t>Datatyp som representerar ett unikt identifikationsnummer enligt formatet för UUID (Universally Unique Identifier).</w:t>
      </w:r>
    </w:p>
    <w:p w:rsidR="00911474" w:rsidRDefault="00911474" w:rsidP="00911474"/>
    <w:p w:rsidR="00911474" w:rsidRDefault="00911474" w:rsidP="00911474">
      <w:r>
        <w:t>Maxlängd: 36</w:t>
      </w:r>
    </w:p>
    <w:p w:rsidR="00911474" w:rsidRDefault="00911474" w:rsidP="00911474"/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log:Log</w:t>
      </w:r>
      <w:proofErr w:type="spellEnd"/>
      <w:proofErr w:type="gramEnd"/>
    </w:p>
    <w:p w:rsidR="00911474" w:rsidRDefault="00911474" w:rsidP="00911474">
      <w:r>
        <w:t>Datatyp som representerar en loggpost enligt PDL. Datatypen beskriver grundformatet för en loggpost.</w:t>
      </w:r>
    </w:p>
    <w:p w:rsidR="00911474" w:rsidRDefault="00911474" w:rsidP="00911474"/>
    <w:p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logId</w:t>
            </w:r>
          </w:p>
        </w:tc>
        <w:tc>
          <w:tcPr>
            <w:tcW w:w="2000" w:type="dxa"/>
          </w:tcPr>
          <w:p w:rsidR="00911474" w:rsidRDefault="00911474" w:rsidP="00F1448F">
            <w:r>
              <w:t>log:Id</w:t>
            </w:r>
          </w:p>
        </w:tc>
        <w:tc>
          <w:tcPr>
            <w:tcW w:w="4000" w:type="dxa"/>
          </w:tcPr>
          <w:p w:rsidR="00911474" w:rsidRDefault="00911474" w:rsidP="00F1448F">
            <w:r>
              <w:t>Unik, global identifierare för loggposten.</w:t>
            </w:r>
          </w:p>
        </w:tc>
        <w:tc>
          <w:tcPr>
            <w:tcW w:w="1300" w:type="dxa"/>
          </w:tcPr>
          <w:p w:rsidR="00911474" w:rsidRDefault="00911474" w:rsidP="00F1448F">
            <w:r>
              <w:t>1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system</w:t>
            </w:r>
          </w:p>
        </w:tc>
        <w:tc>
          <w:tcPr>
            <w:tcW w:w="2000" w:type="dxa"/>
          </w:tcPr>
          <w:p w:rsidR="00911474" w:rsidRDefault="00911474" w:rsidP="00F1448F">
            <w:r>
              <w:t>log:System</w:t>
            </w:r>
          </w:p>
        </w:tc>
        <w:tc>
          <w:tcPr>
            <w:tcW w:w="4000" w:type="dxa"/>
          </w:tcPr>
          <w:p w:rsidR="00911474" w:rsidRDefault="00911474" w:rsidP="00F1448F">
            <w:r>
              <w:t>Information om systemet som skapar loggpost. Innehåller systemets id samt eventuellt namn.</w:t>
            </w:r>
          </w:p>
        </w:tc>
        <w:tc>
          <w:tcPr>
            <w:tcW w:w="1300" w:type="dxa"/>
          </w:tcPr>
          <w:p w:rsidR="00911474" w:rsidRDefault="00911474" w:rsidP="00F1448F">
            <w:r>
              <w:t>1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activity</w:t>
            </w:r>
          </w:p>
        </w:tc>
        <w:tc>
          <w:tcPr>
            <w:tcW w:w="2000" w:type="dxa"/>
          </w:tcPr>
          <w:p w:rsidR="00911474" w:rsidRDefault="00911474" w:rsidP="00F1448F">
            <w:r>
              <w:t>log:Activity</w:t>
            </w:r>
          </w:p>
        </w:tc>
        <w:tc>
          <w:tcPr>
            <w:tcW w:w="4000" w:type="dxa"/>
          </w:tcPr>
          <w:p w:rsidR="00911474" w:rsidRDefault="00911474" w:rsidP="00F1448F">
            <w:r>
              <w:t>Information om aktivitet som utförts och som ska loggas. Innehåller typ av aktivitet, datum för aktiviteten och i vilket syfte som aktiviteten utfördes.</w:t>
            </w:r>
          </w:p>
        </w:tc>
        <w:tc>
          <w:tcPr>
            <w:tcW w:w="1300" w:type="dxa"/>
          </w:tcPr>
          <w:p w:rsidR="00911474" w:rsidRDefault="00911474" w:rsidP="00F1448F">
            <w:r>
              <w:t>1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user</w:t>
            </w:r>
          </w:p>
        </w:tc>
        <w:tc>
          <w:tcPr>
            <w:tcW w:w="2000" w:type="dxa"/>
          </w:tcPr>
          <w:p w:rsidR="00911474" w:rsidRDefault="00911474" w:rsidP="00F1448F">
            <w:r>
              <w:t>log:User</w:t>
            </w:r>
          </w:p>
        </w:tc>
        <w:tc>
          <w:tcPr>
            <w:tcW w:w="4000" w:type="dxa"/>
          </w:tcPr>
          <w:p w:rsidR="00911474" w:rsidRDefault="00911474" w:rsidP="00F1448F">
            <w:r>
              <w:t>Information om användaren som utfört aktivitet. Innehåller användarens id samt till vilken vårdenhet användaren tillhör. Kan även innehålla ej obligatoriska uppgifter som namn, personnummer, uppdrag och titel.</w:t>
            </w:r>
          </w:p>
        </w:tc>
        <w:tc>
          <w:tcPr>
            <w:tcW w:w="1300" w:type="dxa"/>
          </w:tcPr>
          <w:p w:rsidR="00911474" w:rsidRDefault="00911474" w:rsidP="00F1448F">
            <w:r>
              <w:t>1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resources</w:t>
            </w:r>
          </w:p>
        </w:tc>
        <w:tc>
          <w:tcPr>
            <w:tcW w:w="2000" w:type="dxa"/>
          </w:tcPr>
          <w:p w:rsidR="00911474" w:rsidRDefault="00911474" w:rsidP="00F1448F">
            <w:r>
              <w:t>log:Resources</w:t>
            </w:r>
          </w:p>
        </w:tc>
        <w:tc>
          <w:tcPr>
            <w:tcW w:w="4000" w:type="dxa"/>
          </w:tcPr>
          <w:p w:rsidR="00911474" w:rsidRDefault="00911474" w:rsidP="00F1448F">
            <w:r>
              <w:t>Information om aktuella resurser.</w:t>
            </w:r>
          </w:p>
        </w:tc>
        <w:tc>
          <w:tcPr>
            <w:tcW w:w="1300" w:type="dxa"/>
          </w:tcPr>
          <w:p w:rsidR="00911474" w:rsidRDefault="00911474" w:rsidP="00F1448F">
            <w:r>
              <w:t>1</w:t>
            </w:r>
          </w:p>
        </w:tc>
      </w:tr>
    </w:tbl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log:Patient</w:t>
      </w:r>
      <w:proofErr w:type="spellEnd"/>
      <w:proofErr w:type="gramEnd"/>
    </w:p>
    <w:p w:rsidR="00911474" w:rsidRDefault="00911474" w:rsidP="00911474">
      <w:r>
        <w:t>Datatyp som representerar en patient i en resurs.</w:t>
      </w:r>
    </w:p>
    <w:p w:rsidR="00911474" w:rsidRDefault="00911474" w:rsidP="00911474"/>
    <w:p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patientId</w:t>
            </w:r>
          </w:p>
        </w:tc>
        <w:tc>
          <w:tcPr>
            <w:tcW w:w="2000" w:type="dxa"/>
          </w:tcPr>
          <w:p w:rsidR="00911474" w:rsidRDefault="00911474" w:rsidP="00F1448F">
            <w:r>
              <w:t>log:PersonId</w:t>
            </w:r>
          </w:p>
        </w:tc>
        <w:tc>
          <w:tcPr>
            <w:tcW w:w="4000" w:type="dxa"/>
          </w:tcPr>
          <w:p w:rsidR="00911474" w:rsidRDefault="00911474" w:rsidP="00F1448F">
            <w:r>
              <w:t>Patientens id nummer, kan vara personnummer, samordningsnummer alternativt reservnummer.</w:t>
            </w:r>
          </w:p>
        </w:tc>
        <w:tc>
          <w:tcPr>
            <w:tcW w:w="1300" w:type="dxa"/>
          </w:tcPr>
          <w:p w:rsidR="00911474" w:rsidRDefault="00911474" w:rsidP="00F1448F">
            <w:r>
              <w:t>1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patientName</w:t>
            </w:r>
          </w:p>
        </w:tc>
        <w:tc>
          <w:tcPr>
            <w:tcW w:w="2000" w:type="dxa"/>
          </w:tcPr>
          <w:p w:rsidR="00911474" w:rsidRDefault="00911474" w:rsidP="00F1448F">
            <w:r>
              <w:t>log:PatientName</w:t>
            </w:r>
          </w:p>
        </w:tc>
        <w:tc>
          <w:tcPr>
            <w:tcW w:w="4000" w:type="dxa"/>
          </w:tcPr>
          <w:p w:rsidR="00911474" w:rsidRDefault="00911474" w:rsidP="00F1448F">
            <w:r>
              <w:t>Patienten namn. Värdet är ej obligatoriskt.</w:t>
            </w:r>
          </w:p>
        </w:tc>
        <w:tc>
          <w:tcPr>
            <w:tcW w:w="1300" w:type="dxa"/>
          </w:tcPr>
          <w:p w:rsidR="00911474" w:rsidRDefault="00911474" w:rsidP="00F1448F">
            <w:r>
              <w:t>0..1</w:t>
            </w:r>
          </w:p>
        </w:tc>
      </w:tr>
    </w:tbl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log:PatientName</w:t>
      </w:r>
      <w:proofErr w:type="spellEnd"/>
      <w:proofErr w:type="gramEnd"/>
    </w:p>
    <w:p w:rsidR="00911474" w:rsidRDefault="00911474" w:rsidP="00911474">
      <w:r>
        <w:t>Datatyp som representerar en patients namn.</w:t>
      </w:r>
    </w:p>
    <w:p w:rsidR="00911474" w:rsidRDefault="00911474" w:rsidP="00911474"/>
    <w:p w:rsidR="00911474" w:rsidRDefault="00911474" w:rsidP="00911474">
      <w:r>
        <w:t>Maxlängd: 256</w:t>
      </w:r>
    </w:p>
    <w:p w:rsidR="00911474" w:rsidRDefault="00911474" w:rsidP="00911474"/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log:PersonId</w:t>
      </w:r>
      <w:proofErr w:type="spellEnd"/>
      <w:proofErr w:type="gramEnd"/>
    </w:p>
    <w:p w:rsidR="00911474" w:rsidRDefault="00911474" w:rsidP="00911474">
      <w:r>
        <w:t>Datatyp som representerar ett personnummer, samordningsnummer eller ett reservnummer.</w:t>
      </w:r>
    </w:p>
    <w:p w:rsidR="00911474" w:rsidRDefault="00911474" w:rsidP="00911474"/>
    <w:p w:rsidR="00911474" w:rsidRDefault="00911474" w:rsidP="00911474">
      <w:r>
        <w:t>Maxlängd: 12</w:t>
      </w:r>
    </w:p>
    <w:p w:rsidR="00911474" w:rsidRDefault="00911474" w:rsidP="00911474"/>
    <w:p w:rsidR="00294D98" w:rsidRDefault="00294D98" w:rsidP="00294D98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log:PurposeDescription</w:t>
      </w:r>
      <w:proofErr w:type="spellEnd"/>
      <w:proofErr w:type="gramEnd"/>
    </w:p>
    <w:p w:rsidR="00294D98" w:rsidRDefault="00294D98" w:rsidP="00294D98">
      <w:r>
        <w:t>Datatyp som</w:t>
      </w:r>
      <w:r w:rsidR="00C339AC">
        <w:t xml:space="preserve"> representerar beskrivning av ett</w:t>
      </w:r>
      <w:r>
        <w:t xml:space="preserve"> </w:t>
      </w:r>
      <w:r w:rsidR="00C339AC">
        <w:t>syfte</w:t>
      </w:r>
      <w:r>
        <w:t xml:space="preserve"> i Hsa.</w:t>
      </w:r>
    </w:p>
    <w:p w:rsidR="00294D98" w:rsidRDefault="00294D98" w:rsidP="00294D98"/>
    <w:p w:rsidR="00294D98" w:rsidRDefault="00294D98" w:rsidP="00294D98">
      <w:r>
        <w:t>Maxlängd: 256</w:t>
      </w:r>
    </w:p>
    <w:p w:rsidR="00294D98" w:rsidRDefault="00294D98" w:rsidP="00911474"/>
    <w:p w:rsidR="009D40F8" w:rsidRDefault="009D40F8" w:rsidP="009D40F8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log:ActivityTypeValue</w:t>
      </w:r>
      <w:proofErr w:type="spellEnd"/>
      <w:proofErr w:type="gramEnd"/>
    </w:p>
    <w:p w:rsidR="009D40F8" w:rsidRDefault="009D40F8" w:rsidP="009D40F8">
      <w:r>
        <w:t>Datatyp som representerar beskrivning av en aktivitetstyp.</w:t>
      </w:r>
    </w:p>
    <w:p w:rsidR="009D40F8" w:rsidRDefault="009D40F8" w:rsidP="009D40F8"/>
    <w:p w:rsidR="009D40F8" w:rsidRDefault="009D40F8" w:rsidP="009D40F8">
      <w:r>
        <w:t>Maxlängd: 256</w:t>
      </w:r>
    </w:p>
    <w:p w:rsidR="009D40F8" w:rsidRDefault="009D40F8" w:rsidP="00911474"/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log:Resource</w:t>
      </w:r>
      <w:proofErr w:type="spellEnd"/>
      <w:proofErr w:type="gramEnd"/>
    </w:p>
    <w:p w:rsidR="00911474" w:rsidRDefault="00911474" w:rsidP="00911474">
      <w:r>
        <w:t>Datatyp som representerar en resurs i loggposten.</w:t>
      </w:r>
    </w:p>
    <w:p w:rsidR="00911474" w:rsidRDefault="00911474" w:rsidP="00911474"/>
    <w:p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resourceType</w:t>
            </w:r>
          </w:p>
        </w:tc>
        <w:tc>
          <w:tcPr>
            <w:tcW w:w="2000" w:type="dxa"/>
          </w:tcPr>
          <w:p w:rsidR="00911474" w:rsidRDefault="00911474" w:rsidP="00F1448F">
            <w:r>
              <w:t>log:ResourceTypeValue</w:t>
            </w:r>
          </w:p>
        </w:tc>
        <w:tc>
          <w:tcPr>
            <w:tcW w:w="4000" w:type="dxa"/>
          </w:tcPr>
          <w:p w:rsidR="00911474" w:rsidRDefault="00911474" w:rsidP="00F1448F">
            <w:r>
              <w:t>Information om vilken typ av resurs som loggpost avser. Kan vara kemlabbsvar, journaltext, remiss, översikt, samtycke, patientrelation, sätta spärr, rapport osv.</w:t>
            </w:r>
          </w:p>
        </w:tc>
        <w:tc>
          <w:tcPr>
            <w:tcW w:w="1300" w:type="dxa"/>
          </w:tcPr>
          <w:p w:rsidR="00911474" w:rsidRDefault="00911474" w:rsidP="00F1448F">
            <w:r>
              <w:t>1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patient</w:t>
            </w:r>
          </w:p>
        </w:tc>
        <w:tc>
          <w:tcPr>
            <w:tcW w:w="2000" w:type="dxa"/>
          </w:tcPr>
          <w:p w:rsidR="00911474" w:rsidRDefault="00911474" w:rsidP="00F1448F">
            <w:r>
              <w:t>log:Patient</w:t>
            </w:r>
          </w:p>
        </w:tc>
        <w:tc>
          <w:tcPr>
            <w:tcW w:w="4000" w:type="dxa"/>
          </w:tcPr>
          <w:p w:rsidR="00911474" w:rsidRDefault="00911474" w:rsidP="00F1448F">
            <w:r>
              <w:t>Information om vilken patient som resursen avser. Värdet är ej obligatoriskt.</w:t>
            </w:r>
          </w:p>
        </w:tc>
        <w:tc>
          <w:tcPr>
            <w:tcW w:w="1300" w:type="dxa"/>
          </w:tcPr>
          <w:p w:rsidR="00911474" w:rsidRDefault="00911474" w:rsidP="00F1448F">
            <w:r>
              <w:t>0..1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careProvider</w:t>
            </w:r>
          </w:p>
        </w:tc>
        <w:tc>
          <w:tcPr>
            <w:tcW w:w="2000" w:type="dxa"/>
          </w:tcPr>
          <w:p w:rsidR="00911474" w:rsidRDefault="00911474" w:rsidP="00F1448F">
            <w:r>
              <w:t>log:CareProvider</w:t>
            </w:r>
          </w:p>
        </w:tc>
        <w:tc>
          <w:tcPr>
            <w:tcW w:w="4000" w:type="dxa"/>
          </w:tcPr>
          <w:p w:rsidR="00911474" w:rsidRDefault="00911474" w:rsidP="00F1448F">
            <w:r>
              <w:t>Information om vilken vårdgivare resursen tillhör.</w:t>
            </w:r>
          </w:p>
        </w:tc>
        <w:tc>
          <w:tcPr>
            <w:tcW w:w="1300" w:type="dxa"/>
          </w:tcPr>
          <w:p w:rsidR="00911474" w:rsidRDefault="00911474" w:rsidP="00F1448F">
            <w:r>
              <w:t>1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careUnit</w:t>
            </w:r>
          </w:p>
        </w:tc>
        <w:tc>
          <w:tcPr>
            <w:tcW w:w="2000" w:type="dxa"/>
          </w:tcPr>
          <w:p w:rsidR="00911474" w:rsidRDefault="00911474" w:rsidP="00F1448F">
            <w:r>
              <w:t>log:CareUnit</w:t>
            </w:r>
          </w:p>
        </w:tc>
        <w:tc>
          <w:tcPr>
            <w:tcW w:w="4000" w:type="dxa"/>
          </w:tcPr>
          <w:p w:rsidR="00911474" w:rsidRDefault="00911474" w:rsidP="00F1448F">
            <w:r>
              <w:t>Information om vilken vårdenhet resursen tillhör.</w:t>
            </w:r>
          </w:p>
        </w:tc>
        <w:tc>
          <w:tcPr>
            <w:tcW w:w="1300" w:type="dxa"/>
          </w:tcPr>
          <w:p w:rsidR="00911474" w:rsidRDefault="00911474" w:rsidP="00F1448F">
            <w:r>
              <w:t>0..1</w:t>
            </w:r>
          </w:p>
        </w:tc>
      </w:tr>
    </w:tbl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log:ResourceTypeValue</w:t>
      </w:r>
      <w:proofErr w:type="spellEnd"/>
      <w:proofErr w:type="gramEnd"/>
    </w:p>
    <w:p w:rsidR="00911474" w:rsidRDefault="00911474" w:rsidP="00911474">
      <w:r>
        <w:t>Datatyp som representerar en aktivitets nivå.</w:t>
      </w:r>
    </w:p>
    <w:p w:rsidR="00911474" w:rsidRDefault="00911474" w:rsidP="00911474"/>
    <w:p w:rsidR="00911474" w:rsidRDefault="00911474" w:rsidP="00911474">
      <w:r>
        <w:t>Maxlängd: 50</w:t>
      </w:r>
    </w:p>
    <w:p w:rsidR="00911474" w:rsidRDefault="00911474" w:rsidP="00911474"/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log:Resources</w:t>
      </w:r>
      <w:proofErr w:type="spellEnd"/>
      <w:proofErr w:type="gramEnd"/>
    </w:p>
    <w:p w:rsidR="00911474" w:rsidRDefault="00911474" w:rsidP="00911474">
      <w:r>
        <w:t>Information om aktuella resurser. En loggpost kan hålla en eller flera resurser.</w:t>
      </w:r>
    </w:p>
    <w:p w:rsidR="00911474" w:rsidRDefault="00911474" w:rsidP="00911474"/>
    <w:p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resource</w:t>
            </w:r>
          </w:p>
        </w:tc>
        <w:tc>
          <w:tcPr>
            <w:tcW w:w="2000" w:type="dxa"/>
          </w:tcPr>
          <w:p w:rsidR="00911474" w:rsidRDefault="00911474" w:rsidP="00F1448F">
            <w:r>
              <w:t>log:Resource</w:t>
            </w:r>
          </w:p>
        </w:tc>
        <w:tc>
          <w:tcPr>
            <w:tcW w:w="4000" w:type="dxa"/>
          </w:tcPr>
          <w:p w:rsidR="00911474" w:rsidRDefault="00911474" w:rsidP="00F1448F"/>
        </w:tc>
        <w:tc>
          <w:tcPr>
            <w:tcW w:w="1300" w:type="dxa"/>
          </w:tcPr>
          <w:p w:rsidR="00911474" w:rsidRDefault="00911474" w:rsidP="00F1448F">
            <w:r>
              <w:t>1..*</w:t>
            </w:r>
          </w:p>
        </w:tc>
      </w:tr>
    </w:tbl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log:ResultCode</w:t>
      </w:r>
      <w:proofErr w:type="spellEnd"/>
      <w:proofErr w:type="gramEnd"/>
    </w:p>
    <w:p w:rsidR="00911474" w:rsidRDefault="00911474" w:rsidP="00911474">
      <w:r>
        <w:t>Enumerationsvärde som anger de svarskoder som finns.</w:t>
      </w:r>
    </w:p>
    <w:p w:rsidR="00911474" w:rsidRDefault="00911474" w:rsidP="00911474"/>
    <w:p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34"/>
        <w:gridCol w:w="6566"/>
      </w:tblGrid>
      <w:tr w:rsidR="00911474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73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"OK"</w:t>
            </w:r>
          </w:p>
        </w:tc>
        <w:tc>
          <w:tcPr>
            <w:tcW w:w="7300" w:type="dxa"/>
          </w:tcPr>
          <w:p w:rsidR="00911474" w:rsidRDefault="00911474" w:rsidP="00F1448F">
            <w:r>
              <w:t>Transaktionen har utförts enligt uppdraget.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"INFO"</w:t>
            </w:r>
          </w:p>
        </w:tc>
        <w:tc>
          <w:tcPr>
            <w:tcW w:w="7300" w:type="dxa"/>
          </w:tcPr>
          <w:p w:rsidR="00911474" w:rsidRDefault="00911474" w:rsidP="00F1448F">
            <w:r>
              <w:t>Transaktionen har utförts enligt begäran, men det finns ett meddelande som konsumenten måste visa upp för användaren (om tillämpbart). Exempel på detta kan vara "kom fastande".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"ERROR"</w:t>
            </w:r>
          </w:p>
        </w:tc>
        <w:tc>
          <w:tcPr>
            <w:tcW w:w="7300" w:type="dxa"/>
          </w:tcPr>
          <w:p w:rsidR="00911474" w:rsidRDefault="00911474" w:rsidP="00F1448F">
            <w:r>
              <w:t>Transaktionen har INTE kunnat utföras p.g.a ett logiskt fel. Det finns ett meddelande som konsumenten måste visa upp. Exempel på detta kan vara "tiden har bokats av annan patient".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"VALIDATION_ERROR"</w:t>
            </w:r>
          </w:p>
        </w:tc>
        <w:tc>
          <w:tcPr>
            <w:tcW w:w="7300" w:type="dxa"/>
          </w:tcPr>
          <w:p w:rsidR="00911474" w:rsidRDefault="00911474" w:rsidP="00F1448F">
            <w:r>
              <w:t>En eller flera inparametrar innehåller felaktiga värden. Angiven tjänst utfördes ej.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"ACCESSDENIED"</w:t>
            </w:r>
          </w:p>
        </w:tc>
        <w:tc>
          <w:tcPr>
            <w:tcW w:w="7300" w:type="dxa"/>
          </w:tcPr>
          <w:p w:rsidR="00911474" w:rsidRDefault="00911474" w:rsidP="00F1448F">
            <w:r>
              <w:t>Behörighet saknas för att utföra begärd tjänst. Angiven tjänst utfördes ej.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"REPORT_ON_QUEUE"</w:t>
            </w:r>
          </w:p>
        </w:tc>
        <w:tc>
          <w:tcPr>
            <w:tcW w:w="7300" w:type="dxa"/>
          </w:tcPr>
          <w:p w:rsidR="00911474" w:rsidRDefault="00911474" w:rsidP="00F1448F">
            <w:r>
              <w:t>Angiven rapport är ej klar. Rapporten ligger på kö för att genereras. Ytterligere anrop kan göras för att kontrollera om jobbet är klart.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"REPORT_IN_PROCESS"</w:t>
            </w:r>
          </w:p>
        </w:tc>
        <w:tc>
          <w:tcPr>
            <w:tcW w:w="7300" w:type="dxa"/>
          </w:tcPr>
          <w:p w:rsidR="00911474" w:rsidRDefault="00911474" w:rsidP="00F1448F">
            <w:r>
              <w:t>Angiven rapport är ej klar. Rapporten är under uppbyggnad. Ytterligere anrop kan göras för att kontrollera om jobbet är klart.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"REPORT_NOT_FOUND"</w:t>
            </w:r>
          </w:p>
        </w:tc>
        <w:tc>
          <w:tcPr>
            <w:tcW w:w="7300" w:type="dxa"/>
          </w:tcPr>
          <w:p w:rsidR="00911474" w:rsidRDefault="00911474" w:rsidP="00F1448F">
            <w:r>
              <w:t>Felaktig id angivet. Angiven tjänst ej kan hitta rapport med angivet id som är skapad eller rapport som ligger på kö för att skapas.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"MAX_QUERY_RESULT_EXCEEDED"</w:t>
            </w:r>
          </w:p>
        </w:tc>
        <w:tc>
          <w:tcPr>
            <w:tcW w:w="7300" w:type="dxa"/>
          </w:tcPr>
          <w:p w:rsidR="00911474" w:rsidRDefault="00911474" w:rsidP="00F1448F">
            <w:r>
              <w:t>Max antal loggposter som tjänsten kan returnera har överstigits. Ändra sökparametrar för att begränsa rapportuttaget.</w:t>
            </w:r>
          </w:p>
        </w:tc>
      </w:tr>
    </w:tbl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log:System</w:t>
      </w:r>
      <w:proofErr w:type="spellEnd"/>
      <w:proofErr w:type="gramEnd"/>
    </w:p>
    <w:p w:rsidR="00911474" w:rsidRDefault="00911474" w:rsidP="00911474">
      <w:r>
        <w:t>Datatyp som representerar ett system i loggposten. Det system som skapar loggposten.</w:t>
      </w:r>
    </w:p>
    <w:p w:rsidR="00911474" w:rsidRDefault="00911474" w:rsidP="00911474"/>
    <w:p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systemId</w:t>
            </w:r>
          </w:p>
        </w:tc>
        <w:tc>
          <w:tcPr>
            <w:tcW w:w="2000" w:type="dxa"/>
          </w:tcPr>
          <w:p w:rsidR="00911474" w:rsidRDefault="00911474" w:rsidP="00F1448F">
            <w:r>
              <w:t>log:HsaId</w:t>
            </w:r>
          </w:p>
        </w:tc>
        <w:tc>
          <w:tcPr>
            <w:tcW w:w="4000" w:type="dxa"/>
          </w:tcPr>
          <w:p w:rsidR="00911474" w:rsidRDefault="00911474" w:rsidP="00F1448F">
            <w:r>
              <w:t>Systemets id.</w:t>
            </w:r>
          </w:p>
        </w:tc>
        <w:tc>
          <w:tcPr>
            <w:tcW w:w="1300" w:type="dxa"/>
          </w:tcPr>
          <w:p w:rsidR="00911474" w:rsidRDefault="00911474" w:rsidP="00F1448F">
            <w:r>
              <w:t>1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systemName</w:t>
            </w:r>
          </w:p>
        </w:tc>
        <w:tc>
          <w:tcPr>
            <w:tcW w:w="2000" w:type="dxa"/>
          </w:tcPr>
          <w:p w:rsidR="00911474" w:rsidRDefault="00911474" w:rsidP="00F1448F">
            <w:r>
              <w:t>log:SystemName</w:t>
            </w:r>
          </w:p>
        </w:tc>
        <w:tc>
          <w:tcPr>
            <w:tcW w:w="4000" w:type="dxa"/>
          </w:tcPr>
          <w:p w:rsidR="00911474" w:rsidRDefault="00911474" w:rsidP="00F1448F">
            <w:r>
              <w:t>Systemets namn. Värdet är ej obligatoriskt.</w:t>
            </w:r>
          </w:p>
        </w:tc>
        <w:tc>
          <w:tcPr>
            <w:tcW w:w="1300" w:type="dxa"/>
          </w:tcPr>
          <w:p w:rsidR="00911474" w:rsidRDefault="00911474" w:rsidP="00F1448F">
            <w:r>
              <w:t>0..1</w:t>
            </w:r>
          </w:p>
        </w:tc>
      </w:tr>
    </w:tbl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log:SystemName</w:t>
      </w:r>
      <w:proofErr w:type="spellEnd"/>
      <w:proofErr w:type="gramEnd"/>
    </w:p>
    <w:p w:rsidR="00911474" w:rsidRDefault="00911474" w:rsidP="00911474">
      <w:r>
        <w:t>Datatyp som representerar namn på ett system.</w:t>
      </w:r>
    </w:p>
    <w:p w:rsidR="00911474" w:rsidRDefault="00911474" w:rsidP="00911474"/>
    <w:p w:rsidR="00911474" w:rsidRDefault="00911474" w:rsidP="00911474">
      <w:r>
        <w:t>Maxlängd: 256</w:t>
      </w:r>
    </w:p>
    <w:p w:rsidR="00911474" w:rsidRDefault="00911474" w:rsidP="00911474"/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log:User</w:t>
      </w:r>
      <w:proofErr w:type="spellEnd"/>
      <w:proofErr w:type="gramEnd"/>
    </w:p>
    <w:p w:rsidR="00911474" w:rsidRDefault="00911474" w:rsidP="00911474">
      <w:r>
        <w:t>Datatyp som representerar användaren som utfört aktivitet, tillika ägare av loggpost.</w:t>
      </w:r>
    </w:p>
    <w:p w:rsidR="00911474" w:rsidRDefault="00911474" w:rsidP="00911474"/>
    <w:p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userId</w:t>
            </w:r>
          </w:p>
        </w:tc>
        <w:tc>
          <w:tcPr>
            <w:tcW w:w="2000" w:type="dxa"/>
          </w:tcPr>
          <w:p w:rsidR="00911474" w:rsidRDefault="00911474" w:rsidP="00F1448F">
            <w:r>
              <w:t>log:HsaId</w:t>
            </w:r>
          </w:p>
        </w:tc>
        <w:tc>
          <w:tcPr>
            <w:tcW w:w="4000" w:type="dxa"/>
          </w:tcPr>
          <w:p w:rsidR="00911474" w:rsidRDefault="00911474" w:rsidP="00F1448F">
            <w:r>
              <w:t>Användarens id. Loggpostens ägare.</w:t>
            </w:r>
          </w:p>
        </w:tc>
        <w:tc>
          <w:tcPr>
            <w:tcW w:w="1300" w:type="dxa"/>
          </w:tcPr>
          <w:p w:rsidR="00911474" w:rsidRDefault="00911474" w:rsidP="00F1448F">
            <w:r>
              <w:t>1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name</w:t>
            </w:r>
          </w:p>
        </w:tc>
        <w:tc>
          <w:tcPr>
            <w:tcW w:w="2000" w:type="dxa"/>
          </w:tcPr>
          <w:p w:rsidR="00911474" w:rsidRDefault="00911474" w:rsidP="00F1448F">
            <w:r>
              <w:t>log:UserName</w:t>
            </w:r>
          </w:p>
        </w:tc>
        <w:tc>
          <w:tcPr>
            <w:tcW w:w="4000" w:type="dxa"/>
          </w:tcPr>
          <w:p w:rsidR="00911474" w:rsidRDefault="00911474" w:rsidP="00F1448F">
            <w:r>
              <w:t>Användarens fulla namn. Värdet är ej obligatoriskt.</w:t>
            </w:r>
          </w:p>
        </w:tc>
        <w:tc>
          <w:tcPr>
            <w:tcW w:w="1300" w:type="dxa"/>
          </w:tcPr>
          <w:p w:rsidR="00911474" w:rsidRDefault="00911474" w:rsidP="00F1448F">
            <w:r>
              <w:t>0..1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personId</w:t>
            </w:r>
          </w:p>
        </w:tc>
        <w:tc>
          <w:tcPr>
            <w:tcW w:w="2000" w:type="dxa"/>
          </w:tcPr>
          <w:p w:rsidR="00911474" w:rsidRDefault="00911474" w:rsidP="00F1448F">
            <w:r>
              <w:t>log:PersonId</w:t>
            </w:r>
          </w:p>
        </w:tc>
        <w:tc>
          <w:tcPr>
            <w:tcW w:w="4000" w:type="dxa"/>
          </w:tcPr>
          <w:p w:rsidR="00911474" w:rsidRDefault="00911474" w:rsidP="00F1448F">
            <w:r>
              <w:t>Användarens id nummer, kan vara personnummer, samordningsnummer alternativt reservnummer. Värdet är ej obligatoriskt.</w:t>
            </w:r>
          </w:p>
        </w:tc>
        <w:tc>
          <w:tcPr>
            <w:tcW w:w="1300" w:type="dxa"/>
          </w:tcPr>
          <w:p w:rsidR="00911474" w:rsidRDefault="00911474" w:rsidP="00F1448F">
            <w:r>
              <w:t>0..1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assignment</w:t>
            </w:r>
          </w:p>
        </w:tc>
        <w:tc>
          <w:tcPr>
            <w:tcW w:w="2000" w:type="dxa"/>
          </w:tcPr>
          <w:p w:rsidR="00911474" w:rsidRDefault="00911474" w:rsidP="00F1448F">
            <w:r>
              <w:t>log:Assignment</w:t>
            </w:r>
          </w:p>
        </w:tc>
        <w:tc>
          <w:tcPr>
            <w:tcW w:w="4000" w:type="dxa"/>
          </w:tcPr>
          <w:p w:rsidR="00911474" w:rsidRDefault="00911474" w:rsidP="00F1448F">
            <w:r>
              <w:t>Namn på medarbetare i uppdrag, exempelvis sjuksköterska på kirurgkliniken. Värdet är ej obligatoriskt.</w:t>
            </w:r>
          </w:p>
        </w:tc>
        <w:tc>
          <w:tcPr>
            <w:tcW w:w="1300" w:type="dxa"/>
          </w:tcPr>
          <w:p w:rsidR="00911474" w:rsidRDefault="00911474" w:rsidP="00F1448F">
            <w:r>
              <w:t>0..1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title</w:t>
            </w:r>
          </w:p>
        </w:tc>
        <w:tc>
          <w:tcPr>
            <w:tcW w:w="2000" w:type="dxa"/>
          </w:tcPr>
          <w:p w:rsidR="00911474" w:rsidRDefault="00911474" w:rsidP="00F1448F">
            <w:r>
              <w:t>log:UserTitle</w:t>
            </w:r>
          </w:p>
        </w:tc>
        <w:tc>
          <w:tcPr>
            <w:tcW w:w="4000" w:type="dxa"/>
          </w:tcPr>
          <w:p w:rsidR="00911474" w:rsidRDefault="00911474" w:rsidP="00F1448F">
            <w:r>
              <w:t>Användarens titel. Värdet är ej obligatoriskt.</w:t>
            </w:r>
          </w:p>
        </w:tc>
        <w:tc>
          <w:tcPr>
            <w:tcW w:w="1300" w:type="dxa"/>
          </w:tcPr>
          <w:p w:rsidR="00911474" w:rsidRDefault="00911474" w:rsidP="00F1448F">
            <w:r>
              <w:t>0..1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careProvider</w:t>
            </w:r>
          </w:p>
        </w:tc>
        <w:tc>
          <w:tcPr>
            <w:tcW w:w="2000" w:type="dxa"/>
          </w:tcPr>
          <w:p w:rsidR="00911474" w:rsidRDefault="00911474" w:rsidP="00F1448F">
            <w:r>
              <w:t>log:CareProvider</w:t>
            </w:r>
          </w:p>
        </w:tc>
        <w:tc>
          <w:tcPr>
            <w:tcW w:w="4000" w:type="dxa"/>
          </w:tcPr>
          <w:p w:rsidR="00911474" w:rsidRDefault="00911474" w:rsidP="00F1448F">
            <w:r>
              <w:t>Användarens vårdgivare när aktivitet utfördes. Den vårdgivaren är ägare av loggposten.</w:t>
            </w:r>
          </w:p>
        </w:tc>
        <w:tc>
          <w:tcPr>
            <w:tcW w:w="1300" w:type="dxa"/>
          </w:tcPr>
          <w:p w:rsidR="00911474" w:rsidRDefault="00911474" w:rsidP="00F1448F">
            <w:r>
              <w:t>1</w:t>
            </w:r>
          </w:p>
        </w:tc>
      </w:tr>
      <w:tr w:rsidR="00911474" w:rsidTr="00F1448F">
        <w:tc>
          <w:tcPr>
            <w:tcW w:w="2800" w:type="dxa"/>
          </w:tcPr>
          <w:p w:rsidR="00911474" w:rsidRDefault="00911474" w:rsidP="00F1448F">
            <w:r>
              <w:t>careUnit</w:t>
            </w:r>
          </w:p>
        </w:tc>
        <w:tc>
          <w:tcPr>
            <w:tcW w:w="2000" w:type="dxa"/>
          </w:tcPr>
          <w:p w:rsidR="00911474" w:rsidRDefault="00911474" w:rsidP="00F1448F">
            <w:r>
              <w:t>log:CareUnit</w:t>
            </w:r>
          </w:p>
        </w:tc>
        <w:tc>
          <w:tcPr>
            <w:tcW w:w="4000" w:type="dxa"/>
          </w:tcPr>
          <w:p w:rsidR="00911474" w:rsidRDefault="00911474" w:rsidP="00F1448F">
            <w:r>
              <w:t>Användarens vårdenhet när aktivitet utfördes.</w:t>
            </w:r>
          </w:p>
        </w:tc>
        <w:tc>
          <w:tcPr>
            <w:tcW w:w="1300" w:type="dxa"/>
          </w:tcPr>
          <w:p w:rsidR="00911474" w:rsidRDefault="00911474" w:rsidP="00F1448F">
            <w:r>
              <w:t>1</w:t>
            </w:r>
          </w:p>
        </w:tc>
      </w:tr>
    </w:tbl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log:UserName</w:t>
      </w:r>
      <w:proofErr w:type="spellEnd"/>
      <w:proofErr w:type="gramEnd"/>
    </w:p>
    <w:p w:rsidR="00911474" w:rsidRDefault="00911474" w:rsidP="00911474">
      <w:r>
        <w:t>Datatyp som representerar namn för en användare.</w:t>
      </w:r>
    </w:p>
    <w:p w:rsidR="00911474" w:rsidRDefault="00911474" w:rsidP="00911474"/>
    <w:p w:rsidR="00911474" w:rsidRDefault="00911474" w:rsidP="00911474">
      <w:r>
        <w:t>Maxlängd: 256</w:t>
      </w:r>
    </w:p>
    <w:p w:rsidR="00911474" w:rsidRDefault="00911474" w:rsidP="00911474"/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proofErr w:type="gramStart"/>
      <w:r>
        <w:t>log:UserTitle</w:t>
      </w:r>
      <w:proofErr w:type="spellEnd"/>
      <w:proofErr w:type="gramEnd"/>
    </w:p>
    <w:p w:rsidR="00911474" w:rsidRDefault="00911474" w:rsidP="00911474">
      <w:r>
        <w:t>Datatyp som representerar titel på användare.</w:t>
      </w:r>
    </w:p>
    <w:p w:rsidR="00911474" w:rsidRDefault="00911474" w:rsidP="00911474"/>
    <w:p w:rsidR="00911474" w:rsidRDefault="00911474" w:rsidP="00911474">
      <w:r>
        <w:t>Maxlängd: 256</w:t>
      </w:r>
    </w:p>
    <w:p w:rsidR="00911474" w:rsidRDefault="00911474" w:rsidP="00911474"/>
    <w:p w:rsidR="004132F0" w:rsidRDefault="004132F0" w:rsidP="004132F0"/>
    <w:p w:rsidR="004132F0" w:rsidRDefault="004132F0" w:rsidP="004132F0">
      <w:pPr>
        <w:pStyle w:val="Rubrik2"/>
      </w:pPr>
      <w:r>
        <w:t xml:space="preserve">Datatyper från namnrymd </w:t>
      </w:r>
      <w:proofErr w:type="gramStart"/>
      <w:r>
        <w:t>urn:riv</w:t>
      </w:r>
      <w:proofErr w:type="gramEnd"/>
      <w:r>
        <w:t>:ehr:log.querying:1</w:t>
      </w:r>
    </w:p>
    <w:p w:rsidR="004132F0" w:rsidRDefault="004132F0" w:rsidP="004132F0">
      <w:r>
        <w:t>Nedan beskrivs några komplexa datatyper som är deklarerade i aktuell namnrymd urn:riv:ehr:log.querying:1, version 1.0. Dessa datatyper är vanligt förekommande i övriga tjänster senare i kapitlet.</w:t>
      </w:r>
    </w:p>
    <w:p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log.</w:t>
      </w:r>
      <w:proofErr w:type="gramStart"/>
      <w:r>
        <w:t>querying:AccessLog</w:t>
      </w:r>
      <w:proofErr w:type="spellEnd"/>
      <w:proofErr w:type="gramEnd"/>
    </w:p>
    <w:p w:rsidR="00911474" w:rsidRDefault="00911474" w:rsidP="00911474">
      <w:r>
        <w:t>Datatyp som håller information för vilken vårdgivare och vårdenhet som haft åtkomst samt typ av resurs, orsak och tidpunkt.</w:t>
      </w:r>
    </w:p>
    <w:p w:rsidR="00911474" w:rsidRDefault="00911474" w:rsidP="00911474"/>
    <w:p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  <w:tblPrChange w:id="1736" w:author="Kristiansson, Göran" w:date="2015-02-05T13:40:00Z">
          <w:tblPr>
            <w:tblStyle w:val="Tabellrutnt"/>
            <w:tblW w:w="9100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520"/>
        <w:gridCol w:w="2124"/>
        <w:gridCol w:w="3272"/>
        <w:gridCol w:w="1184"/>
        <w:tblGridChange w:id="1737">
          <w:tblGrid>
            <w:gridCol w:w="2520"/>
            <w:gridCol w:w="1807"/>
            <w:gridCol w:w="3589"/>
            <w:gridCol w:w="1184"/>
          </w:tblGrid>
        </w:tblGridChange>
      </w:tblGrid>
      <w:tr w:rsidR="00911474" w:rsidTr="00762C75">
        <w:trPr>
          <w:trHeight w:val="384"/>
          <w:trPrChange w:id="1738" w:author="Kristiansson, Göran" w:date="2015-02-05T13:40:00Z">
            <w:trPr>
              <w:trHeight w:val="384"/>
            </w:trPr>
          </w:trPrChange>
        </w:trPr>
        <w:tc>
          <w:tcPr>
            <w:tcW w:w="2520" w:type="dxa"/>
            <w:shd w:val="clear" w:color="auto" w:fill="D9D9D9" w:themeFill="background1" w:themeFillShade="D9"/>
            <w:vAlign w:val="bottom"/>
            <w:tcPrChange w:id="1739" w:author="Kristiansson, Göran" w:date="2015-02-05T13:40:00Z">
              <w:tcPr>
                <w:tcW w:w="2520" w:type="dxa"/>
                <w:shd w:val="clear" w:color="auto" w:fill="D9D9D9" w:themeFill="background1" w:themeFillShade="D9"/>
                <w:vAlign w:val="bottom"/>
              </w:tcPr>
            </w:tcPrChange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bottom"/>
            <w:tcPrChange w:id="1740" w:author="Kristiansson, Göran" w:date="2015-02-05T13:40:00Z">
              <w:tcPr>
                <w:tcW w:w="1807" w:type="dxa"/>
                <w:shd w:val="clear" w:color="auto" w:fill="D9D9D9" w:themeFill="background1" w:themeFillShade="D9"/>
                <w:vAlign w:val="bottom"/>
              </w:tcPr>
            </w:tcPrChange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272" w:type="dxa"/>
            <w:shd w:val="clear" w:color="auto" w:fill="D9D9D9" w:themeFill="background1" w:themeFillShade="D9"/>
            <w:vAlign w:val="bottom"/>
            <w:tcPrChange w:id="1741" w:author="Kristiansson, Göran" w:date="2015-02-05T13:40:00Z">
              <w:tcPr>
                <w:tcW w:w="3589" w:type="dxa"/>
                <w:shd w:val="clear" w:color="auto" w:fill="D9D9D9" w:themeFill="background1" w:themeFillShade="D9"/>
                <w:vAlign w:val="bottom"/>
              </w:tcPr>
            </w:tcPrChange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  <w:tcPrChange w:id="1742" w:author="Kristiansson, Göran" w:date="2015-02-05T13:40:00Z">
              <w:tcPr>
                <w:tcW w:w="1184" w:type="dxa"/>
                <w:shd w:val="clear" w:color="auto" w:fill="D9D9D9" w:themeFill="background1" w:themeFillShade="D9"/>
                <w:vAlign w:val="bottom"/>
              </w:tcPr>
            </w:tcPrChange>
          </w:tcPr>
          <w:p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:rsidTr="00762C75">
        <w:tc>
          <w:tcPr>
            <w:tcW w:w="2520" w:type="dxa"/>
            <w:tcPrChange w:id="1743" w:author="Kristiansson, Göran" w:date="2015-02-05T13:40:00Z">
              <w:tcPr>
                <w:tcW w:w="2520" w:type="dxa"/>
              </w:tcPr>
            </w:tcPrChange>
          </w:tcPr>
          <w:p w:rsidR="00911474" w:rsidRDefault="00911474" w:rsidP="00F1448F">
            <w:r>
              <w:t>careProviderId</w:t>
            </w:r>
          </w:p>
        </w:tc>
        <w:tc>
          <w:tcPr>
            <w:tcW w:w="2124" w:type="dxa"/>
            <w:tcPrChange w:id="1744" w:author="Kristiansson, Göran" w:date="2015-02-05T13:40:00Z">
              <w:tcPr>
                <w:tcW w:w="1807" w:type="dxa"/>
              </w:tcPr>
            </w:tcPrChange>
          </w:tcPr>
          <w:p w:rsidR="00911474" w:rsidRDefault="00911474" w:rsidP="00F1448F">
            <w:r>
              <w:t>log:HsaId</w:t>
            </w:r>
          </w:p>
        </w:tc>
        <w:tc>
          <w:tcPr>
            <w:tcW w:w="3272" w:type="dxa"/>
            <w:tcPrChange w:id="1745" w:author="Kristiansson, Göran" w:date="2015-02-05T13:40:00Z">
              <w:tcPr>
                <w:tcW w:w="3589" w:type="dxa"/>
              </w:tcPr>
            </w:tcPrChange>
          </w:tcPr>
          <w:p w:rsidR="00911474" w:rsidRDefault="00911474" w:rsidP="00F1448F">
            <w:r>
              <w:t>Vårdgivare som haft åtkomst.</w:t>
            </w:r>
          </w:p>
        </w:tc>
        <w:tc>
          <w:tcPr>
            <w:tcW w:w="1184" w:type="dxa"/>
            <w:tcPrChange w:id="1746" w:author="Kristiansson, Göran" w:date="2015-02-05T13:40:00Z">
              <w:tcPr>
                <w:tcW w:w="1184" w:type="dxa"/>
              </w:tcPr>
            </w:tcPrChange>
          </w:tcPr>
          <w:p w:rsidR="00911474" w:rsidRDefault="00911474" w:rsidP="00F1448F">
            <w:r>
              <w:t>1</w:t>
            </w:r>
          </w:p>
        </w:tc>
      </w:tr>
      <w:tr w:rsidR="00911474" w:rsidTr="00762C75">
        <w:tc>
          <w:tcPr>
            <w:tcW w:w="2520" w:type="dxa"/>
            <w:tcPrChange w:id="1747" w:author="Kristiansson, Göran" w:date="2015-02-05T13:40:00Z">
              <w:tcPr>
                <w:tcW w:w="2520" w:type="dxa"/>
              </w:tcPr>
            </w:tcPrChange>
          </w:tcPr>
          <w:p w:rsidR="00911474" w:rsidRDefault="00911474" w:rsidP="00F1448F">
            <w:r>
              <w:t>careProviderName</w:t>
            </w:r>
          </w:p>
        </w:tc>
        <w:tc>
          <w:tcPr>
            <w:tcW w:w="2124" w:type="dxa"/>
            <w:tcPrChange w:id="1748" w:author="Kristiansson, Göran" w:date="2015-02-05T13:40:00Z">
              <w:tcPr>
                <w:tcW w:w="1807" w:type="dxa"/>
              </w:tcPr>
            </w:tcPrChange>
          </w:tcPr>
          <w:p w:rsidR="00911474" w:rsidRDefault="00911474">
            <w:del w:id="1749" w:author="Kristiansson, Göran" w:date="2015-02-05T13:40:00Z">
              <w:r w:rsidDel="00762C75">
                <w:delText>xs</w:delText>
              </w:r>
            </w:del>
            <w:ins w:id="1750" w:author="Kristiansson, Göran" w:date="2015-02-05T13:40:00Z">
              <w:r w:rsidR="00762C75">
                <w:t>log:</w:t>
              </w:r>
            </w:ins>
            <w:del w:id="1751" w:author="Kristiansson, Göran" w:date="2015-02-05T13:40:00Z">
              <w:r w:rsidDel="00762C75">
                <w:delText>:string</w:delText>
              </w:r>
            </w:del>
            <w:ins w:id="1752" w:author="Kristiansson, Göran" w:date="2015-02-05T13:40:00Z">
              <w:r w:rsidR="00762C75">
                <w:t>CareProviderName</w:t>
              </w:r>
            </w:ins>
          </w:p>
        </w:tc>
        <w:tc>
          <w:tcPr>
            <w:tcW w:w="3272" w:type="dxa"/>
            <w:tcPrChange w:id="1753" w:author="Kristiansson, Göran" w:date="2015-02-05T13:40:00Z">
              <w:tcPr>
                <w:tcW w:w="3589" w:type="dxa"/>
              </w:tcPr>
            </w:tcPrChange>
          </w:tcPr>
          <w:p w:rsidR="00911474" w:rsidRDefault="00911474" w:rsidP="00F1448F">
            <w:r>
              <w:t>Namn på vårdgivare som haft åtkomst.</w:t>
            </w:r>
          </w:p>
        </w:tc>
        <w:tc>
          <w:tcPr>
            <w:tcW w:w="1184" w:type="dxa"/>
            <w:tcPrChange w:id="1754" w:author="Kristiansson, Göran" w:date="2015-02-05T13:40:00Z">
              <w:tcPr>
                <w:tcW w:w="1184" w:type="dxa"/>
              </w:tcPr>
            </w:tcPrChange>
          </w:tcPr>
          <w:p w:rsidR="00911474" w:rsidRDefault="00B1735E" w:rsidP="00F1448F">
            <w:r>
              <w:t>0..</w:t>
            </w:r>
            <w:r w:rsidR="00911474">
              <w:t>1</w:t>
            </w:r>
          </w:p>
        </w:tc>
      </w:tr>
      <w:tr w:rsidR="00911474" w:rsidTr="00762C75">
        <w:tc>
          <w:tcPr>
            <w:tcW w:w="2520" w:type="dxa"/>
            <w:tcPrChange w:id="1755" w:author="Kristiansson, Göran" w:date="2015-02-05T13:40:00Z">
              <w:tcPr>
                <w:tcW w:w="2520" w:type="dxa"/>
              </w:tcPr>
            </w:tcPrChange>
          </w:tcPr>
          <w:p w:rsidR="00911474" w:rsidRDefault="00911474" w:rsidP="00F1448F">
            <w:r>
              <w:t>careUnitId</w:t>
            </w:r>
          </w:p>
        </w:tc>
        <w:tc>
          <w:tcPr>
            <w:tcW w:w="2124" w:type="dxa"/>
            <w:tcPrChange w:id="1756" w:author="Kristiansson, Göran" w:date="2015-02-05T13:40:00Z">
              <w:tcPr>
                <w:tcW w:w="1807" w:type="dxa"/>
              </w:tcPr>
            </w:tcPrChange>
          </w:tcPr>
          <w:p w:rsidR="00911474" w:rsidRDefault="00911474" w:rsidP="00F1448F">
            <w:r>
              <w:t>log:HsaId</w:t>
            </w:r>
          </w:p>
        </w:tc>
        <w:tc>
          <w:tcPr>
            <w:tcW w:w="3272" w:type="dxa"/>
            <w:tcPrChange w:id="1757" w:author="Kristiansson, Göran" w:date="2015-02-05T13:40:00Z">
              <w:tcPr>
                <w:tcW w:w="3589" w:type="dxa"/>
              </w:tcPr>
            </w:tcPrChange>
          </w:tcPr>
          <w:p w:rsidR="00911474" w:rsidRDefault="00911474" w:rsidP="00F1448F">
            <w:r>
              <w:t>Vårdenhet som haft åtkomst.</w:t>
            </w:r>
          </w:p>
        </w:tc>
        <w:tc>
          <w:tcPr>
            <w:tcW w:w="1184" w:type="dxa"/>
            <w:tcPrChange w:id="1758" w:author="Kristiansson, Göran" w:date="2015-02-05T13:40:00Z">
              <w:tcPr>
                <w:tcW w:w="1184" w:type="dxa"/>
              </w:tcPr>
            </w:tcPrChange>
          </w:tcPr>
          <w:p w:rsidR="00911474" w:rsidRDefault="00911474" w:rsidP="00F1448F">
            <w:r>
              <w:t>1</w:t>
            </w:r>
          </w:p>
        </w:tc>
      </w:tr>
      <w:tr w:rsidR="00911474" w:rsidTr="00762C75">
        <w:tc>
          <w:tcPr>
            <w:tcW w:w="2520" w:type="dxa"/>
            <w:tcPrChange w:id="1759" w:author="Kristiansson, Göran" w:date="2015-02-05T13:40:00Z">
              <w:tcPr>
                <w:tcW w:w="2520" w:type="dxa"/>
              </w:tcPr>
            </w:tcPrChange>
          </w:tcPr>
          <w:p w:rsidR="00911474" w:rsidRDefault="00911474" w:rsidP="00F1448F">
            <w:r>
              <w:t>careUnitName</w:t>
            </w:r>
          </w:p>
        </w:tc>
        <w:tc>
          <w:tcPr>
            <w:tcW w:w="2124" w:type="dxa"/>
            <w:tcPrChange w:id="1760" w:author="Kristiansson, Göran" w:date="2015-02-05T13:40:00Z">
              <w:tcPr>
                <w:tcW w:w="1807" w:type="dxa"/>
              </w:tcPr>
            </w:tcPrChange>
          </w:tcPr>
          <w:p w:rsidR="00911474" w:rsidRDefault="00762C75">
            <w:ins w:id="1761" w:author="Kristiansson, Göran" w:date="2015-02-05T13:41:00Z">
              <w:r>
                <w:t>log:CareUnitName</w:t>
              </w:r>
            </w:ins>
            <w:del w:id="1762" w:author="Kristiansson, Göran" w:date="2015-02-05T13:41:00Z">
              <w:r w:rsidR="00911474" w:rsidDel="00762C75">
                <w:delText>xs:string</w:delText>
              </w:r>
            </w:del>
          </w:p>
        </w:tc>
        <w:tc>
          <w:tcPr>
            <w:tcW w:w="3272" w:type="dxa"/>
            <w:tcPrChange w:id="1763" w:author="Kristiansson, Göran" w:date="2015-02-05T13:40:00Z">
              <w:tcPr>
                <w:tcW w:w="3589" w:type="dxa"/>
              </w:tcPr>
            </w:tcPrChange>
          </w:tcPr>
          <w:p w:rsidR="00911474" w:rsidRDefault="00911474" w:rsidP="00F1448F">
            <w:r>
              <w:t>Namn på vårdenhet som haft åtkomst.</w:t>
            </w:r>
          </w:p>
        </w:tc>
        <w:tc>
          <w:tcPr>
            <w:tcW w:w="1184" w:type="dxa"/>
            <w:tcPrChange w:id="1764" w:author="Kristiansson, Göran" w:date="2015-02-05T13:40:00Z">
              <w:tcPr>
                <w:tcW w:w="1184" w:type="dxa"/>
              </w:tcPr>
            </w:tcPrChange>
          </w:tcPr>
          <w:p w:rsidR="00911474" w:rsidRDefault="00B1735E" w:rsidP="00F1448F">
            <w:r>
              <w:t>0..</w:t>
            </w:r>
            <w:r w:rsidR="00911474">
              <w:t>1</w:t>
            </w:r>
          </w:p>
        </w:tc>
      </w:tr>
      <w:tr w:rsidR="00911474" w:rsidTr="00762C75">
        <w:tc>
          <w:tcPr>
            <w:tcW w:w="2520" w:type="dxa"/>
            <w:tcPrChange w:id="1765" w:author="Kristiansson, Göran" w:date="2015-02-05T13:40:00Z">
              <w:tcPr>
                <w:tcW w:w="2520" w:type="dxa"/>
              </w:tcPr>
            </w:tcPrChange>
          </w:tcPr>
          <w:p w:rsidR="00911474" w:rsidRDefault="00911474" w:rsidP="00F1448F">
            <w:r>
              <w:t>accessDate</w:t>
            </w:r>
          </w:p>
        </w:tc>
        <w:tc>
          <w:tcPr>
            <w:tcW w:w="2124" w:type="dxa"/>
            <w:tcPrChange w:id="1766" w:author="Kristiansson, Göran" w:date="2015-02-05T13:40:00Z">
              <w:tcPr>
                <w:tcW w:w="1807" w:type="dxa"/>
              </w:tcPr>
            </w:tcPrChange>
          </w:tcPr>
          <w:p w:rsidR="00911474" w:rsidRDefault="00911474" w:rsidP="00F1448F">
            <w:r>
              <w:t>xs:dateTime</w:t>
            </w:r>
          </w:p>
        </w:tc>
        <w:tc>
          <w:tcPr>
            <w:tcW w:w="3272" w:type="dxa"/>
            <w:tcPrChange w:id="1767" w:author="Kristiansson, Göran" w:date="2015-02-05T13:40:00Z">
              <w:tcPr>
                <w:tcW w:w="3589" w:type="dxa"/>
              </w:tcPr>
            </w:tcPrChange>
          </w:tcPr>
          <w:p w:rsidR="00911474" w:rsidRDefault="00911474" w:rsidP="00F1448F">
            <w:r>
              <w:t>Tidpunkt för åtkomst.</w:t>
            </w:r>
          </w:p>
        </w:tc>
        <w:tc>
          <w:tcPr>
            <w:tcW w:w="1184" w:type="dxa"/>
            <w:tcPrChange w:id="1768" w:author="Kristiansson, Göran" w:date="2015-02-05T13:40:00Z">
              <w:tcPr>
                <w:tcW w:w="1184" w:type="dxa"/>
              </w:tcPr>
            </w:tcPrChange>
          </w:tcPr>
          <w:p w:rsidR="00911474" w:rsidRDefault="00911474" w:rsidP="00F1448F">
            <w:r>
              <w:t>1</w:t>
            </w:r>
          </w:p>
        </w:tc>
      </w:tr>
      <w:tr w:rsidR="00ED62BF" w:rsidTr="00762C75">
        <w:trPr>
          <w:ins w:id="1769" w:author="Skeppner Björn" w:date="2015-01-28T13:43:00Z"/>
        </w:trPr>
        <w:tc>
          <w:tcPr>
            <w:tcW w:w="2520" w:type="dxa"/>
            <w:tcPrChange w:id="1770" w:author="Kristiansson, Göran" w:date="2015-02-05T13:40:00Z">
              <w:tcPr>
                <w:tcW w:w="2520" w:type="dxa"/>
              </w:tcPr>
            </w:tcPrChange>
          </w:tcPr>
          <w:p w:rsidR="00ED62BF" w:rsidRDefault="00ED62BF" w:rsidP="00F1448F">
            <w:pPr>
              <w:rPr>
                <w:ins w:id="1771" w:author="Skeppner Björn" w:date="2015-01-28T13:43:00Z"/>
              </w:rPr>
            </w:pPr>
            <w:ins w:id="1772" w:author="Skeppner Björn" w:date="2015-01-28T13:43:00Z">
              <w:r>
                <w:t>userId</w:t>
              </w:r>
            </w:ins>
          </w:p>
        </w:tc>
        <w:tc>
          <w:tcPr>
            <w:tcW w:w="2124" w:type="dxa"/>
            <w:tcPrChange w:id="1773" w:author="Kristiansson, Göran" w:date="2015-02-05T13:40:00Z">
              <w:tcPr>
                <w:tcW w:w="1807" w:type="dxa"/>
              </w:tcPr>
            </w:tcPrChange>
          </w:tcPr>
          <w:p w:rsidR="00ED62BF" w:rsidRDefault="00E03B66" w:rsidP="00F1448F">
            <w:pPr>
              <w:rPr>
                <w:ins w:id="1774" w:author="Skeppner Björn" w:date="2015-01-28T13:43:00Z"/>
              </w:rPr>
            </w:pPr>
            <w:ins w:id="1775" w:author="Kristiansson, Göran" w:date="2015-01-29T10:13:00Z">
              <w:r>
                <w:t>log</w:t>
              </w:r>
            </w:ins>
            <w:ins w:id="1776" w:author="Skeppner Björn" w:date="2015-01-28T13:43:00Z">
              <w:del w:id="1777" w:author="Kristiansson, Göran" w:date="2015-01-29T10:13:00Z">
                <w:r w:rsidR="00ED62BF" w:rsidDel="00E03B66">
                  <w:delText>xs</w:delText>
                </w:r>
              </w:del>
              <w:r w:rsidR="00ED62BF">
                <w:t>:</w:t>
              </w:r>
            </w:ins>
            <w:ins w:id="1778" w:author="Kristiansson, Göran" w:date="2015-01-29T10:13:00Z">
              <w:r w:rsidR="00CF0D76">
                <w:t>HsaId</w:t>
              </w:r>
            </w:ins>
            <w:ins w:id="1779" w:author="Skeppner Björn" w:date="2015-01-28T13:43:00Z">
              <w:del w:id="1780" w:author="Kristiansson, Göran" w:date="2015-01-29T10:13:00Z">
                <w:r w:rsidR="00ED62BF" w:rsidDel="00CF0D76">
                  <w:delText>string</w:delText>
                </w:r>
              </w:del>
            </w:ins>
          </w:p>
        </w:tc>
        <w:tc>
          <w:tcPr>
            <w:tcW w:w="3272" w:type="dxa"/>
            <w:tcPrChange w:id="1781" w:author="Kristiansson, Göran" w:date="2015-02-05T13:40:00Z">
              <w:tcPr>
                <w:tcW w:w="3589" w:type="dxa"/>
              </w:tcPr>
            </w:tcPrChange>
          </w:tcPr>
          <w:p w:rsidR="00ED62BF" w:rsidRDefault="00ED62BF" w:rsidP="00F1448F">
            <w:pPr>
              <w:rPr>
                <w:ins w:id="1782" w:author="Skeppner Björn" w:date="2015-01-28T13:43:00Z"/>
              </w:rPr>
            </w:pPr>
            <w:ins w:id="1783" w:author="Skeppner Björn" w:date="2015-01-28T13:43:00Z">
              <w:r>
                <w:t>Aktörens Id</w:t>
              </w:r>
            </w:ins>
          </w:p>
        </w:tc>
        <w:tc>
          <w:tcPr>
            <w:tcW w:w="1184" w:type="dxa"/>
            <w:tcPrChange w:id="1784" w:author="Kristiansson, Göran" w:date="2015-02-05T13:40:00Z">
              <w:tcPr>
                <w:tcW w:w="1184" w:type="dxa"/>
              </w:tcPr>
            </w:tcPrChange>
          </w:tcPr>
          <w:p w:rsidR="00ED62BF" w:rsidRDefault="00ED62BF" w:rsidP="00D234CE">
            <w:pPr>
              <w:rPr>
                <w:ins w:id="1785" w:author="Skeppner Björn" w:date="2015-01-28T13:43:00Z"/>
              </w:rPr>
            </w:pPr>
            <w:ins w:id="1786" w:author="Skeppner Björn" w:date="2015-01-28T13:43:00Z">
              <w:del w:id="1787" w:author="Kristiansson, Göran" w:date="2015-01-28T15:32:00Z">
                <w:r w:rsidDel="00D234CE">
                  <w:delText>0..</w:delText>
                </w:r>
              </w:del>
              <w:r>
                <w:t>1</w:t>
              </w:r>
            </w:ins>
          </w:p>
        </w:tc>
      </w:tr>
      <w:tr w:rsidR="00935735" w:rsidTr="00762C75">
        <w:tc>
          <w:tcPr>
            <w:tcW w:w="2520" w:type="dxa"/>
            <w:tcPrChange w:id="1788" w:author="Kristiansson, Göran" w:date="2015-02-05T13:40:00Z">
              <w:tcPr>
                <w:tcW w:w="2520" w:type="dxa"/>
              </w:tcPr>
            </w:tcPrChange>
          </w:tcPr>
          <w:p w:rsidR="00935735" w:rsidRDefault="00935735" w:rsidP="00F1448F">
            <w:r>
              <w:t>userName</w:t>
            </w:r>
          </w:p>
        </w:tc>
        <w:tc>
          <w:tcPr>
            <w:tcW w:w="2124" w:type="dxa"/>
            <w:tcPrChange w:id="1789" w:author="Kristiansson, Göran" w:date="2015-02-05T13:40:00Z">
              <w:tcPr>
                <w:tcW w:w="1807" w:type="dxa"/>
              </w:tcPr>
            </w:tcPrChange>
          </w:tcPr>
          <w:p w:rsidR="00935735" w:rsidRDefault="00935735">
            <w:del w:id="1790" w:author="Kristiansson, Göran" w:date="2015-02-05T13:41:00Z">
              <w:r w:rsidDel="00762C75">
                <w:delText>xs:string</w:delText>
              </w:r>
            </w:del>
            <w:ins w:id="1791" w:author="Kristiansson, Göran" w:date="2015-02-05T13:41:00Z">
              <w:r w:rsidR="00762C75">
                <w:t>log:UserName</w:t>
              </w:r>
            </w:ins>
          </w:p>
        </w:tc>
        <w:tc>
          <w:tcPr>
            <w:tcW w:w="3272" w:type="dxa"/>
            <w:tcPrChange w:id="1792" w:author="Kristiansson, Göran" w:date="2015-02-05T13:40:00Z">
              <w:tcPr>
                <w:tcW w:w="3589" w:type="dxa"/>
              </w:tcPr>
            </w:tcPrChange>
          </w:tcPr>
          <w:p w:rsidR="00935735" w:rsidRDefault="00935735" w:rsidP="00F1448F">
            <w:r>
              <w:t>Namn på vårdaktören</w:t>
            </w:r>
          </w:p>
        </w:tc>
        <w:tc>
          <w:tcPr>
            <w:tcW w:w="1184" w:type="dxa"/>
            <w:tcPrChange w:id="1793" w:author="Kristiansson, Göran" w:date="2015-02-05T13:40:00Z">
              <w:tcPr>
                <w:tcW w:w="1184" w:type="dxa"/>
              </w:tcPr>
            </w:tcPrChange>
          </w:tcPr>
          <w:p w:rsidR="00935735" w:rsidRDefault="00B1735E" w:rsidP="00F1448F">
            <w:r>
              <w:t>0..</w:t>
            </w:r>
            <w:r w:rsidR="00935735">
              <w:t>1</w:t>
            </w:r>
          </w:p>
        </w:tc>
      </w:tr>
      <w:tr w:rsidR="00935735" w:rsidTr="00762C75">
        <w:tc>
          <w:tcPr>
            <w:tcW w:w="2520" w:type="dxa"/>
            <w:tcPrChange w:id="1794" w:author="Kristiansson, Göran" w:date="2015-02-05T13:40:00Z">
              <w:tcPr>
                <w:tcW w:w="2520" w:type="dxa"/>
              </w:tcPr>
            </w:tcPrChange>
          </w:tcPr>
          <w:p w:rsidR="00935735" w:rsidRDefault="00935735" w:rsidP="00F1448F">
            <w:r>
              <w:t>userTitle</w:t>
            </w:r>
          </w:p>
        </w:tc>
        <w:tc>
          <w:tcPr>
            <w:tcW w:w="2124" w:type="dxa"/>
            <w:tcPrChange w:id="1795" w:author="Kristiansson, Göran" w:date="2015-02-05T13:40:00Z">
              <w:tcPr>
                <w:tcW w:w="1807" w:type="dxa"/>
              </w:tcPr>
            </w:tcPrChange>
          </w:tcPr>
          <w:p w:rsidR="00935735" w:rsidRDefault="00935735" w:rsidP="00F1448F">
            <w:del w:id="1796" w:author="Kristiansson, Göran" w:date="2015-02-05T13:41:00Z">
              <w:r w:rsidDel="00762C75">
                <w:delText>xs:string</w:delText>
              </w:r>
            </w:del>
            <w:ins w:id="1797" w:author="Kristiansson, Göran" w:date="2015-02-05T13:41:00Z">
              <w:r w:rsidR="00762C75">
                <w:t>log:UserTitle</w:t>
              </w:r>
            </w:ins>
          </w:p>
        </w:tc>
        <w:tc>
          <w:tcPr>
            <w:tcW w:w="3272" w:type="dxa"/>
            <w:tcPrChange w:id="1798" w:author="Kristiansson, Göran" w:date="2015-02-05T13:40:00Z">
              <w:tcPr>
                <w:tcW w:w="3589" w:type="dxa"/>
              </w:tcPr>
            </w:tcPrChange>
          </w:tcPr>
          <w:p w:rsidR="00935735" w:rsidRDefault="00935735" w:rsidP="00F1448F">
            <w:r>
              <w:t>Titel på vårdaktören</w:t>
            </w:r>
          </w:p>
        </w:tc>
        <w:tc>
          <w:tcPr>
            <w:tcW w:w="1184" w:type="dxa"/>
            <w:tcPrChange w:id="1799" w:author="Kristiansson, Göran" w:date="2015-02-05T13:40:00Z">
              <w:tcPr>
                <w:tcW w:w="1184" w:type="dxa"/>
              </w:tcPr>
            </w:tcPrChange>
          </w:tcPr>
          <w:p w:rsidR="00935735" w:rsidRDefault="00B1735E" w:rsidP="00F1448F">
            <w:r>
              <w:t>0..</w:t>
            </w:r>
            <w:r w:rsidR="00935735">
              <w:t>1</w:t>
            </w:r>
          </w:p>
        </w:tc>
      </w:tr>
      <w:tr w:rsidR="00294D98" w:rsidTr="00762C75">
        <w:tc>
          <w:tcPr>
            <w:tcW w:w="2520" w:type="dxa"/>
            <w:tcPrChange w:id="1800" w:author="Kristiansson, Göran" w:date="2015-02-05T13:40:00Z">
              <w:tcPr>
                <w:tcW w:w="2520" w:type="dxa"/>
              </w:tcPr>
            </w:tcPrChange>
          </w:tcPr>
          <w:p w:rsidR="00294D98" w:rsidRDefault="00294D98" w:rsidP="00F1448F">
            <w:r>
              <w:t>purpose</w:t>
            </w:r>
          </w:p>
        </w:tc>
        <w:tc>
          <w:tcPr>
            <w:tcW w:w="2124" w:type="dxa"/>
            <w:tcPrChange w:id="1801" w:author="Kristiansson, Göran" w:date="2015-02-05T13:40:00Z">
              <w:tcPr>
                <w:tcW w:w="1807" w:type="dxa"/>
              </w:tcPr>
            </w:tcPrChange>
          </w:tcPr>
          <w:p w:rsidR="00294D98" w:rsidRDefault="00294D98" w:rsidP="00F1448F">
            <w:r>
              <w:t>log:PurposeDescription</w:t>
            </w:r>
          </w:p>
        </w:tc>
        <w:tc>
          <w:tcPr>
            <w:tcW w:w="3272" w:type="dxa"/>
            <w:tcPrChange w:id="1802" w:author="Kristiansson, Göran" w:date="2015-02-05T13:40:00Z">
              <w:tcPr>
                <w:tcW w:w="3589" w:type="dxa"/>
              </w:tcPr>
            </w:tcPrChange>
          </w:tcPr>
          <w:p w:rsidR="00294D98" w:rsidRDefault="00294D98" w:rsidP="00F1448F">
            <w:r>
              <w:t xml:space="preserve">Information om syftet med aktiviten. </w:t>
            </w:r>
          </w:p>
          <w:p w:rsidR="00294D98" w:rsidRDefault="00294D98" w:rsidP="00F1448F">
            <w:r>
              <w:t>kan vara något av dessa värden: Vård och behandling, Kvalitetssäkring, Annan dokumentation enligt lag, Statistik, Administration och Kvalitetsregister.</w:t>
            </w:r>
          </w:p>
        </w:tc>
        <w:tc>
          <w:tcPr>
            <w:tcW w:w="1184" w:type="dxa"/>
            <w:tcPrChange w:id="1803" w:author="Kristiansson, Göran" w:date="2015-02-05T13:40:00Z">
              <w:tcPr>
                <w:tcW w:w="1184" w:type="dxa"/>
              </w:tcPr>
            </w:tcPrChange>
          </w:tcPr>
          <w:p w:rsidR="00294D98" w:rsidRDefault="00294D98" w:rsidP="00F1448F">
            <w:r>
              <w:t>1</w:t>
            </w:r>
          </w:p>
        </w:tc>
      </w:tr>
      <w:tr w:rsidR="00911474" w:rsidTr="00762C75">
        <w:tc>
          <w:tcPr>
            <w:tcW w:w="2520" w:type="dxa"/>
            <w:tcPrChange w:id="1804" w:author="Kristiansson, Göran" w:date="2015-02-05T13:40:00Z">
              <w:tcPr>
                <w:tcW w:w="2520" w:type="dxa"/>
              </w:tcPr>
            </w:tcPrChange>
          </w:tcPr>
          <w:p w:rsidR="00911474" w:rsidRDefault="00911474" w:rsidP="00F1448F">
            <w:r>
              <w:t>resourceType</w:t>
            </w:r>
          </w:p>
        </w:tc>
        <w:tc>
          <w:tcPr>
            <w:tcW w:w="2124" w:type="dxa"/>
            <w:tcPrChange w:id="1805" w:author="Kristiansson, Göran" w:date="2015-02-05T13:40:00Z">
              <w:tcPr>
                <w:tcW w:w="1807" w:type="dxa"/>
              </w:tcPr>
            </w:tcPrChange>
          </w:tcPr>
          <w:p w:rsidR="00911474" w:rsidRDefault="00911474" w:rsidP="00F1448F">
            <w:r>
              <w:t>log:ResourceTypeValue</w:t>
            </w:r>
          </w:p>
        </w:tc>
        <w:tc>
          <w:tcPr>
            <w:tcW w:w="3272" w:type="dxa"/>
            <w:tcPrChange w:id="1806" w:author="Kristiansson, Göran" w:date="2015-02-05T13:40:00Z">
              <w:tcPr>
                <w:tcW w:w="3589" w:type="dxa"/>
              </w:tcPr>
            </w:tcPrChange>
          </w:tcPr>
          <w:p w:rsidR="00911474" w:rsidRDefault="00911474" w:rsidP="00F1448F">
            <w:r>
              <w:t>Typ av resurs.</w:t>
            </w:r>
          </w:p>
        </w:tc>
        <w:tc>
          <w:tcPr>
            <w:tcW w:w="1184" w:type="dxa"/>
            <w:tcPrChange w:id="1807" w:author="Kristiansson, Göran" w:date="2015-02-05T13:40:00Z">
              <w:tcPr>
                <w:tcW w:w="1184" w:type="dxa"/>
              </w:tcPr>
            </w:tcPrChange>
          </w:tcPr>
          <w:p w:rsidR="00911474" w:rsidRDefault="00911474" w:rsidP="00F1448F">
            <w:r>
              <w:t>1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log.</w:t>
      </w:r>
      <w:proofErr w:type="gramStart"/>
      <w:r>
        <w:t>querying:AccessLogs</w:t>
      </w:r>
      <w:proofErr w:type="spellEnd"/>
      <w:proofErr w:type="gramEnd"/>
    </w:p>
    <w:p w:rsidR="004132F0" w:rsidRDefault="004132F0" w:rsidP="004132F0">
      <w:r>
        <w:t>Datatyp som håller lista med Access loggar. Kan vara en tom lista.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F1448F">
        <w:tc>
          <w:tcPr>
            <w:tcW w:w="2800" w:type="dxa"/>
          </w:tcPr>
          <w:p w:rsidR="004132F0" w:rsidRDefault="004132F0" w:rsidP="00F1448F">
            <w:r>
              <w:t>accessLog</w:t>
            </w:r>
          </w:p>
        </w:tc>
        <w:tc>
          <w:tcPr>
            <w:tcW w:w="2000" w:type="dxa"/>
          </w:tcPr>
          <w:p w:rsidR="004132F0" w:rsidRDefault="004132F0" w:rsidP="00F1448F">
            <w:r>
              <w:t>log.querying:AccessLog</w:t>
            </w:r>
          </w:p>
        </w:tc>
        <w:tc>
          <w:tcPr>
            <w:tcW w:w="4000" w:type="dxa"/>
          </w:tcPr>
          <w:p w:rsidR="004132F0" w:rsidRDefault="004132F0" w:rsidP="00F1448F"/>
        </w:tc>
        <w:tc>
          <w:tcPr>
            <w:tcW w:w="1300" w:type="dxa"/>
          </w:tcPr>
          <w:p w:rsidR="004132F0" w:rsidRDefault="004132F0" w:rsidP="00F1448F">
            <w:r>
              <w:t>0..*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log.</w:t>
      </w:r>
      <w:proofErr w:type="gramStart"/>
      <w:r>
        <w:t>querying:AccessLogsResult</w:t>
      </w:r>
      <w:proofErr w:type="spellEnd"/>
      <w:proofErr w:type="gramEnd"/>
    </w:p>
    <w:p w:rsidR="004132F0" w:rsidRDefault="004132F0" w:rsidP="004132F0">
      <w:r>
        <w:t>Datatyp som returneras av tjänst. accessLogs ej satt vid eventuella fel.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F1448F">
        <w:tc>
          <w:tcPr>
            <w:tcW w:w="2800" w:type="dxa"/>
          </w:tcPr>
          <w:p w:rsidR="004132F0" w:rsidRDefault="004132F0" w:rsidP="00F1448F">
            <w:r>
              <w:t>accesssLogs</w:t>
            </w:r>
          </w:p>
        </w:tc>
        <w:tc>
          <w:tcPr>
            <w:tcW w:w="2000" w:type="dxa"/>
          </w:tcPr>
          <w:p w:rsidR="004132F0" w:rsidRDefault="004132F0" w:rsidP="00F1448F">
            <w:r>
              <w:t>log.querying:AccessLogs</w:t>
            </w:r>
          </w:p>
        </w:tc>
        <w:tc>
          <w:tcPr>
            <w:tcW w:w="4000" w:type="dxa"/>
          </w:tcPr>
          <w:p w:rsidR="004132F0" w:rsidRDefault="004132F0" w:rsidP="00F1448F"/>
        </w:tc>
        <w:tc>
          <w:tcPr>
            <w:tcW w:w="1300" w:type="dxa"/>
          </w:tcPr>
          <w:p w:rsidR="004132F0" w:rsidRDefault="004132F0" w:rsidP="00F1448F">
            <w:r>
              <w:t>0..1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log.</w:t>
      </w:r>
      <w:proofErr w:type="gramStart"/>
      <w:r>
        <w:t>querying:CareProviders</w:t>
      </w:r>
      <w:proofErr w:type="spellEnd"/>
      <w:proofErr w:type="gramEnd"/>
    </w:p>
    <w:p w:rsidR="004132F0" w:rsidRDefault="004132F0" w:rsidP="004132F0">
      <w:r>
        <w:t>Datatyp som håller lista med vårdgivare. Kan vara en tom lista.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F1448F">
        <w:tc>
          <w:tcPr>
            <w:tcW w:w="2800" w:type="dxa"/>
          </w:tcPr>
          <w:p w:rsidR="004132F0" w:rsidRDefault="004132F0" w:rsidP="00F1448F">
            <w:r>
              <w:t>careProvider</w:t>
            </w:r>
          </w:p>
        </w:tc>
        <w:tc>
          <w:tcPr>
            <w:tcW w:w="2000" w:type="dxa"/>
          </w:tcPr>
          <w:p w:rsidR="004132F0" w:rsidRDefault="004132F0" w:rsidP="00F1448F">
            <w:r>
              <w:t>log:CareProvider</w:t>
            </w:r>
          </w:p>
        </w:tc>
        <w:tc>
          <w:tcPr>
            <w:tcW w:w="4000" w:type="dxa"/>
          </w:tcPr>
          <w:p w:rsidR="004132F0" w:rsidRDefault="004132F0" w:rsidP="00F1448F"/>
        </w:tc>
        <w:tc>
          <w:tcPr>
            <w:tcW w:w="1300" w:type="dxa"/>
          </w:tcPr>
          <w:p w:rsidR="004132F0" w:rsidRDefault="004132F0" w:rsidP="00F1448F">
            <w:r>
              <w:t>0..*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log.</w:t>
      </w:r>
      <w:proofErr w:type="gramStart"/>
      <w:r>
        <w:t>querying:InfoLogsResult</w:t>
      </w:r>
      <w:proofErr w:type="spellEnd"/>
      <w:proofErr w:type="gramEnd"/>
    </w:p>
    <w:p w:rsidR="004132F0" w:rsidRDefault="004132F0" w:rsidP="004132F0">
      <w:r>
        <w:t>Datatyp som returneras av tjänst. careProviders är ej satt vid eventuella fel.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F1448F">
        <w:tc>
          <w:tcPr>
            <w:tcW w:w="2800" w:type="dxa"/>
          </w:tcPr>
          <w:p w:rsidR="004132F0" w:rsidRDefault="004132F0" w:rsidP="00F1448F">
            <w:r>
              <w:t>careProviders</w:t>
            </w:r>
          </w:p>
        </w:tc>
        <w:tc>
          <w:tcPr>
            <w:tcW w:w="2000" w:type="dxa"/>
          </w:tcPr>
          <w:p w:rsidR="004132F0" w:rsidRDefault="004132F0" w:rsidP="00F1448F">
            <w:r>
              <w:t>log.querying:CareProviders</w:t>
            </w:r>
          </w:p>
        </w:tc>
        <w:tc>
          <w:tcPr>
            <w:tcW w:w="4000" w:type="dxa"/>
          </w:tcPr>
          <w:p w:rsidR="004132F0" w:rsidRDefault="004132F0" w:rsidP="00F1448F"/>
        </w:tc>
        <w:tc>
          <w:tcPr>
            <w:tcW w:w="1300" w:type="dxa"/>
          </w:tcPr>
          <w:p w:rsidR="004132F0" w:rsidRDefault="004132F0" w:rsidP="00F1448F">
            <w:r>
              <w:t>0..1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log.</w:t>
      </w:r>
      <w:proofErr w:type="gramStart"/>
      <w:r>
        <w:t>querying:Logs</w:t>
      </w:r>
      <w:proofErr w:type="spellEnd"/>
      <w:proofErr w:type="gramEnd"/>
    </w:p>
    <w:p w:rsidR="004132F0" w:rsidRDefault="004132F0" w:rsidP="004132F0">
      <w:r>
        <w:t>Datatyp som håller lista med loggposter. Kan vara en tom lista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F1448F">
        <w:tc>
          <w:tcPr>
            <w:tcW w:w="2800" w:type="dxa"/>
          </w:tcPr>
          <w:p w:rsidR="004132F0" w:rsidRDefault="004132F0" w:rsidP="00F1448F">
            <w:r>
              <w:t>log</w:t>
            </w:r>
          </w:p>
        </w:tc>
        <w:tc>
          <w:tcPr>
            <w:tcW w:w="2000" w:type="dxa"/>
          </w:tcPr>
          <w:p w:rsidR="004132F0" w:rsidRDefault="004132F0" w:rsidP="00F1448F">
            <w:r>
              <w:t>log:Log</w:t>
            </w:r>
          </w:p>
        </w:tc>
        <w:tc>
          <w:tcPr>
            <w:tcW w:w="4000" w:type="dxa"/>
          </w:tcPr>
          <w:p w:rsidR="004132F0" w:rsidRDefault="004132F0" w:rsidP="00F1448F"/>
        </w:tc>
        <w:tc>
          <w:tcPr>
            <w:tcW w:w="1300" w:type="dxa"/>
          </w:tcPr>
          <w:p w:rsidR="004132F0" w:rsidRDefault="004132F0" w:rsidP="00F1448F">
            <w:r>
              <w:t>0..*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log.</w:t>
      </w:r>
      <w:proofErr w:type="gramStart"/>
      <w:r>
        <w:t>querying:LogsResult</w:t>
      </w:r>
      <w:proofErr w:type="spellEnd"/>
      <w:proofErr w:type="gramEnd"/>
    </w:p>
    <w:p w:rsidR="004132F0" w:rsidRDefault="004132F0" w:rsidP="004132F0">
      <w:r>
        <w:t>Datatyp som returneras av tjänst. logs är ej satt vid eventuella fel.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F1448F">
        <w:tc>
          <w:tcPr>
            <w:tcW w:w="2800" w:type="dxa"/>
          </w:tcPr>
          <w:p w:rsidR="004132F0" w:rsidRDefault="004132F0" w:rsidP="00F1448F">
            <w:r>
              <w:t>logs</w:t>
            </w:r>
          </w:p>
        </w:tc>
        <w:tc>
          <w:tcPr>
            <w:tcW w:w="2000" w:type="dxa"/>
          </w:tcPr>
          <w:p w:rsidR="004132F0" w:rsidRDefault="004132F0" w:rsidP="00F1448F">
            <w:r>
              <w:t>log.querying:Logs</w:t>
            </w:r>
          </w:p>
        </w:tc>
        <w:tc>
          <w:tcPr>
            <w:tcW w:w="4000" w:type="dxa"/>
          </w:tcPr>
          <w:p w:rsidR="004132F0" w:rsidRDefault="004132F0" w:rsidP="00F1448F"/>
        </w:tc>
        <w:tc>
          <w:tcPr>
            <w:tcW w:w="1300" w:type="dxa"/>
          </w:tcPr>
          <w:p w:rsidR="004132F0" w:rsidRDefault="004132F0" w:rsidP="00F1448F">
            <w:r>
              <w:t>0..1</w:t>
            </w:r>
          </w:p>
        </w:tc>
      </w:tr>
    </w:tbl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log.</w:t>
      </w:r>
      <w:proofErr w:type="gramStart"/>
      <w:r>
        <w:t>querying:Result</w:t>
      </w:r>
      <w:proofErr w:type="spellEnd"/>
      <w:proofErr w:type="gramEnd"/>
    </w:p>
    <w:p w:rsidR="004132F0" w:rsidRDefault="004132F0" w:rsidP="004132F0">
      <w:r>
        <w:t xml:space="preserve">Datatyp som returneras som ett generellt svar från alla förändrande tjänster, t.ex. skapa, radera, etc. </w:t>
      </w:r>
    </w:p>
    <w:p w:rsidR="004132F0" w:rsidRDefault="004132F0" w:rsidP="004132F0">
      <w:r>
        <w:t xml:space="preserve">En anropande klient skall alltid kontrollera att resultatkoden inte innehåller fel för att på så sätt veta om anropet lyckades. </w:t>
      </w:r>
    </w:p>
    <w:p w:rsidR="004132F0" w:rsidRDefault="004132F0" w:rsidP="004132F0">
      <w:r>
        <w:t>Alla svarskoder förutom OK och INFO betyder att åtgärden inte genomfördes.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F1448F">
        <w:tc>
          <w:tcPr>
            <w:tcW w:w="2800" w:type="dxa"/>
          </w:tcPr>
          <w:p w:rsidR="004132F0" w:rsidRDefault="004132F0" w:rsidP="00F1448F">
            <w:r>
              <w:t>resultCode</w:t>
            </w:r>
          </w:p>
        </w:tc>
        <w:tc>
          <w:tcPr>
            <w:tcW w:w="2000" w:type="dxa"/>
          </w:tcPr>
          <w:p w:rsidR="004132F0" w:rsidRDefault="004132F0" w:rsidP="00F1448F">
            <w:r>
              <w:t>log:ResultCode</w:t>
            </w:r>
          </w:p>
        </w:tc>
        <w:tc>
          <w:tcPr>
            <w:tcW w:w="4000" w:type="dxa"/>
          </w:tcPr>
          <w:p w:rsidR="004132F0" w:rsidRDefault="004132F0" w:rsidP="00F1448F">
            <w:r>
              <w:t>Anger svarskod för åtgärden.</w:t>
            </w:r>
          </w:p>
        </w:tc>
        <w:tc>
          <w:tcPr>
            <w:tcW w:w="1300" w:type="dxa"/>
          </w:tcPr>
          <w:p w:rsidR="004132F0" w:rsidRDefault="004132F0" w:rsidP="00F1448F">
            <w:r>
              <w:t>1</w:t>
            </w:r>
          </w:p>
        </w:tc>
      </w:tr>
      <w:tr w:rsidR="004132F0" w:rsidTr="00F1448F">
        <w:tc>
          <w:tcPr>
            <w:tcW w:w="2800" w:type="dxa"/>
          </w:tcPr>
          <w:p w:rsidR="004132F0" w:rsidRDefault="004132F0" w:rsidP="00F1448F">
            <w:r>
              <w:t>resultText</w:t>
            </w:r>
          </w:p>
        </w:tc>
        <w:tc>
          <w:tcPr>
            <w:tcW w:w="2000" w:type="dxa"/>
          </w:tcPr>
          <w:p w:rsidR="004132F0" w:rsidRDefault="004132F0" w:rsidP="00F1448F">
            <w:r>
              <w:t>xs:string</w:t>
            </w:r>
          </w:p>
        </w:tc>
        <w:tc>
          <w:tcPr>
            <w:tcW w:w="4000" w:type="dxa"/>
          </w:tcPr>
          <w:p w:rsidR="004132F0" w:rsidRDefault="004132F0" w:rsidP="00F1448F">
            <w:r>
              <w:t>Optionellt felmeddelande som innehåller information om felet som uppstod. Fältet är tomt om resultatkoden är "OK".</w:t>
            </w:r>
          </w:p>
        </w:tc>
        <w:tc>
          <w:tcPr>
            <w:tcW w:w="1300" w:type="dxa"/>
          </w:tcPr>
          <w:p w:rsidR="004132F0" w:rsidRDefault="004132F0" w:rsidP="00F1448F">
            <w:r>
              <w:t>1</w:t>
            </w:r>
          </w:p>
        </w:tc>
      </w:tr>
      <w:tr w:rsidR="004132F0" w:rsidTr="00F1448F">
        <w:tc>
          <w:tcPr>
            <w:tcW w:w="2800" w:type="dxa"/>
          </w:tcPr>
          <w:p w:rsidR="004132F0" w:rsidRDefault="004132F0" w:rsidP="00F1448F">
            <w:r>
              <w:t>startInterval</w:t>
            </w:r>
          </w:p>
        </w:tc>
        <w:tc>
          <w:tcPr>
            <w:tcW w:w="2000" w:type="dxa"/>
          </w:tcPr>
          <w:p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:rsidR="004132F0" w:rsidRDefault="004132F0" w:rsidP="00F1448F">
            <w:r>
              <w:t>Parameter som anger datum för första loggposten som finns för uppföljning när rapporten skapas.</w:t>
            </w:r>
          </w:p>
        </w:tc>
        <w:tc>
          <w:tcPr>
            <w:tcW w:w="1300" w:type="dxa"/>
          </w:tcPr>
          <w:p w:rsidR="004132F0" w:rsidRDefault="004132F0" w:rsidP="00F1448F">
            <w:r>
              <w:t>0..1</w:t>
            </w:r>
          </w:p>
        </w:tc>
      </w:tr>
      <w:tr w:rsidR="004132F0" w:rsidTr="00F1448F">
        <w:tc>
          <w:tcPr>
            <w:tcW w:w="2800" w:type="dxa"/>
          </w:tcPr>
          <w:p w:rsidR="004132F0" w:rsidRDefault="004132F0" w:rsidP="00F1448F">
            <w:r>
              <w:t>endInterval</w:t>
            </w:r>
          </w:p>
        </w:tc>
        <w:tc>
          <w:tcPr>
            <w:tcW w:w="2000" w:type="dxa"/>
          </w:tcPr>
          <w:p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:rsidR="004132F0" w:rsidRDefault="004132F0" w:rsidP="00F1448F">
            <w:r>
              <w:t>Parameter som anger datum för sista loggposten som finns för uppföljning när rapporten skapas.</w:t>
            </w:r>
          </w:p>
        </w:tc>
        <w:tc>
          <w:tcPr>
            <w:tcW w:w="1300" w:type="dxa"/>
          </w:tcPr>
          <w:p w:rsidR="004132F0" w:rsidRDefault="004132F0" w:rsidP="00F1448F">
            <w:r>
              <w:t>0..1</w:t>
            </w:r>
          </w:p>
        </w:tc>
      </w:tr>
      <w:tr w:rsidR="004132F0" w:rsidTr="00F1448F">
        <w:tc>
          <w:tcPr>
            <w:tcW w:w="2800" w:type="dxa"/>
          </w:tcPr>
          <w:p w:rsidR="004132F0" w:rsidRDefault="004132F0" w:rsidP="00F1448F">
            <w:r>
              <w:t>queuedReportId</w:t>
            </w:r>
          </w:p>
        </w:tc>
        <w:tc>
          <w:tcPr>
            <w:tcW w:w="2000" w:type="dxa"/>
          </w:tcPr>
          <w:p w:rsidR="004132F0" w:rsidRDefault="004132F0" w:rsidP="00F1448F">
            <w:r>
              <w:t>log:Id</w:t>
            </w:r>
          </w:p>
        </w:tc>
        <w:tc>
          <w:tcPr>
            <w:tcW w:w="4000" w:type="dxa"/>
          </w:tcPr>
          <w:p w:rsidR="004132F0" w:rsidRDefault="004132F0" w:rsidP="00F1448F">
            <w:r>
              <w:t xml:space="preserve">Parameter som anger id på den rapport som efterfrågas och returneras om anropet avslutas innan rapporten är genererad. Ytterligare anrop kan då göras </w:t>
            </w:r>
          </w:p>
          <w:p w:rsidR="004132F0" w:rsidRDefault="004132F0" w:rsidP="00F1448F">
            <w:r>
              <w:t>med raport id som inparameter för att hämta rapport. Finns för att undvika hängande anrop samt köa upp jobb vid hög belastning.</w:t>
            </w:r>
          </w:p>
        </w:tc>
        <w:tc>
          <w:tcPr>
            <w:tcW w:w="1300" w:type="dxa"/>
          </w:tcPr>
          <w:p w:rsidR="004132F0" w:rsidRDefault="004132F0" w:rsidP="00F1448F">
            <w:r>
              <w:t>0..1</w:t>
            </w:r>
          </w:p>
        </w:tc>
      </w:tr>
      <w:tr w:rsidR="004132F0" w:rsidTr="00F1448F">
        <w:tc>
          <w:tcPr>
            <w:tcW w:w="2800" w:type="dxa"/>
          </w:tcPr>
          <w:p w:rsidR="004132F0" w:rsidRDefault="004132F0" w:rsidP="00F1448F">
            <w:r>
              <w:t>queueTime</w:t>
            </w:r>
          </w:p>
        </w:tc>
        <w:tc>
          <w:tcPr>
            <w:tcW w:w="2000" w:type="dxa"/>
          </w:tcPr>
          <w:p w:rsidR="004132F0" w:rsidRDefault="004132F0" w:rsidP="00F1448F">
            <w:r>
              <w:t>xs:int</w:t>
            </w:r>
          </w:p>
        </w:tc>
        <w:tc>
          <w:tcPr>
            <w:tcW w:w="4000" w:type="dxa"/>
          </w:tcPr>
          <w:p w:rsidR="004132F0" w:rsidRDefault="004132F0" w:rsidP="00F1448F">
            <w:r>
              <w:t xml:space="preserve">Parameter som anger ungefärlig tid det förväntas ta innan rapporten är genererad och returneras tillsammans med queuedReportId. </w:t>
            </w:r>
          </w:p>
          <w:p w:rsidR="004132F0" w:rsidRDefault="004132F0" w:rsidP="00F1448F">
            <w:r>
              <w:t>Ytterligare anrop kan då göras av anropande system efter föväntad tid har gått.</w:t>
            </w:r>
            <w:r>
              <w:tab/>
              <w:t>Finns för att undvika hängande anrop. Anges i sekunder.</w:t>
            </w:r>
          </w:p>
        </w:tc>
        <w:tc>
          <w:tcPr>
            <w:tcW w:w="1300" w:type="dxa"/>
          </w:tcPr>
          <w:p w:rsidR="004132F0" w:rsidRDefault="004132F0" w:rsidP="00F1448F">
            <w:r>
              <w:t>0..1</w:t>
            </w:r>
          </w:p>
        </w:tc>
      </w:tr>
    </w:tbl>
    <w:p w:rsidR="004132F0" w:rsidRDefault="004132F0" w:rsidP="004132F0"/>
    <w:p w:rsidR="004132F0" w:rsidRDefault="004132F0" w:rsidP="004132F0"/>
    <w:p w:rsidR="004132F0" w:rsidRDefault="004132F0" w:rsidP="004132F0">
      <w:pPr>
        <w:pStyle w:val="Rubrik2"/>
      </w:pPr>
      <w:r>
        <w:t xml:space="preserve">Datatyper från namnrymd </w:t>
      </w:r>
      <w:proofErr w:type="gramStart"/>
      <w:r>
        <w:t>urn:riv</w:t>
      </w:r>
      <w:proofErr w:type="gramEnd"/>
      <w:r>
        <w:t>:ehr:log.store:1</w:t>
      </w:r>
    </w:p>
    <w:p w:rsidR="004132F0" w:rsidRDefault="004132F0" w:rsidP="004132F0">
      <w:r>
        <w:t>Nedan beskrivs några komplexa datatyper som är deklarerade i aktuell namnrymd urn:riv:ehr:log.store:1, version 1.0. Dessa datatyper är vanligt förekommande i övriga tjänster senare i kapitlet.</w:t>
      </w:r>
    </w:p>
    <w:p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proofErr w:type="spellStart"/>
      <w:r>
        <w:t>log.</w:t>
      </w:r>
      <w:proofErr w:type="gramStart"/>
      <w:r>
        <w:t>store:Result</w:t>
      </w:r>
      <w:proofErr w:type="spellEnd"/>
      <w:proofErr w:type="gramEnd"/>
    </w:p>
    <w:p w:rsidR="004132F0" w:rsidRDefault="004132F0" w:rsidP="004132F0">
      <w:r>
        <w:t xml:space="preserve">Datatyp som returneras som ett generellt svar från alla förändrande tjänster, t.ex. skapa, radera, etc. </w:t>
      </w:r>
    </w:p>
    <w:p w:rsidR="004132F0" w:rsidRDefault="004132F0" w:rsidP="004132F0">
      <w:r>
        <w:t xml:space="preserve">En anropande klient skall alltid kontrollera att resultatkoden inte innehåller fel för att på så sätt veta om anropet lyckades. </w:t>
      </w:r>
    </w:p>
    <w:p w:rsidR="004132F0" w:rsidRDefault="004132F0" w:rsidP="004132F0">
      <w:r>
        <w:t>Alla svarskoder förutom OK och INFO betyder att åtgärden inte genomfördes.</w:t>
      </w:r>
    </w:p>
    <w:p w:rsidR="004132F0" w:rsidRDefault="004132F0" w:rsidP="004132F0"/>
    <w:p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:rsidTr="00F1448F">
        <w:tc>
          <w:tcPr>
            <w:tcW w:w="2800" w:type="dxa"/>
          </w:tcPr>
          <w:p w:rsidR="004132F0" w:rsidRDefault="004132F0" w:rsidP="00F1448F">
            <w:r>
              <w:t>resultCode</w:t>
            </w:r>
          </w:p>
        </w:tc>
        <w:tc>
          <w:tcPr>
            <w:tcW w:w="2000" w:type="dxa"/>
          </w:tcPr>
          <w:p w:rsidR="004132F0" w:rsidRDefault="004132F0" w:rsidP="00F1448F">
            <w:r>
              <w:t>log:ResultCode</w:t>
            </w:r>
          </w:p>
        </w:tc>
        <w:tc>
          <w:tcPr>
            <w:tcW w:w="4000" w:type="dxa"/>
          </w:tcPr>
          <w:p w:rsidR="004132F0" w:rsidRDefault="004132F0" w:rsidP="00F1448F">
            <w:r>
              <w:t>Anger svarskod för åtgärden.</w:t>
            </w:r>
          </w:p>
        </w:tc>
        <w:tc>
          <w:tcPr>
            <w:tcW w:w="1300" w:type="dxa"/>
          </w:tcPr>
          <w:p w:rsidR="004132F0" w:rsidRDefault="004132F0" w:rsidP="00F1448F">
            <w:r>
              <w:t>1</w:t>
            </w:r>
          </w:p>
        </w:tc>
      </w:tr>
      <w:tr w:rsidR="004132F0" w:rsidTr="00F1448F">
        <w:tc>
          <w:tcPr>
            <w:tcW w:w="2800" w:type="dxa"/>
          </w:tcPr>
          <w:p w:rsidR="004132F0" w:rsidRDefault="004132F0" w:rsidP="00F1448F">
            <w:r>
              <w:t>resultText</w:t>
            </w:r>
          </w:p>
        </w:tc>
        <w:tc>
          <w:tcPr>
            <w:tcW w:w="2000" w:type="dxa"/>
          </w:tcPr>
          <w:p w:rsidR="004132F0" w:rsidRDefault="004132F0" w:rsidP="00F1448F">
            <w:r>
              <w:t>xs:string</w:t>
            </w:r>
          </w:p>
        </w:tc>
        <w:tc>
          <w:tcPr>
            <w:tcW w:w="4000" w:type="dxa"/>
          </w:tcPr>
          <w:p w:rsidR="004132F0" w:rsidRDefault="004132F0" w:rsidP="00F1448F">
            <w:r>
              <w:t>Optionellt felmeddelande som innehåller information om felet som uppstod. Fältet är tomt om resultatkoden är "OK".</w:t>
            </w:r>
          </w:p>
        </w:tc>
        <w:tc>
          <w:tcPr>
            <w:tcW w:w="1300" w:type="dxa"/>
          </w:tcPr>
          <w:p w:rsidR="004132F0" w:rsidRDefault="004132F0" w:rsidP="00F1448F">
            <w:r>
              <w:t>1</w:t>
            </w:r>
          </w:p>
        </w:tc>
      </w:tr>
    </w:tbl>
    <w:p w:rsidR="004132F0" w:rsidRDefault="004132F0" w:rsidP="004132F0"/>
    <w:p w:rsidR="00AF0088" w:rsidRDefault="00AF0088" w:rsidP="0094219C">
      <w:pPr>
        <w:pStyle w:val="Rubrik1"/>
        <w:pageBreakBefore w:val="0"/>
        <w:numPr>
          <w:ilvl w:val="0"/>
          <w:numId w:val="0"/>
        </w:numPr>
      </w:pPr>
      <w:bookmarkStart w:id="1808" w:name="_Toc340571871"/>
      <w:bookmarkStart w:id="1809" w:name="_Toc340571873"/>
      <w:bookmarkStart w:id="1810" w:name="_Toc340571878"/>
      <w:bookmarkStart w:id="1811" w:name="_Toc340571885"/>
      <w:bookmarkStart w:id="1812" w:name="_Toc340571902"/>
      <w:bookmarkStart w:id="1813" w:name="_Toc340571943"/>
      <w:bookmarkStart w:id="1814" w:name="_Toc340571953"/>
      <w:bookmarkStart w:id="1815" w:name="_Toc340571984"/>
      <w:bookmarkStart w:id="1816" w:name="_Toc340571986"/>
      <w:bookmarkStart w:id="1817" w:name="_Toc340571991"/>
      <w:bookmarkStart w:id="1818" w:name="_Toc340571998"/>
      <w:bookmarkStart w:id="1819" w:name="_Toc340572015"/>
      <w:bookmarkStart w:id="1820" w:name="_Toc340572060"/>
      <w:bookmarkStart w:id="1821" w:name="_Toc340572071"/>
      <w:bookmarkStart w:id="1822" w:name="_Toc340572102"/>
      <w:bookmarkStart w:id="1823" w:name="_Toc340572104"/>
      <w:bookmarkStart w:id="1824" w:name="_Toc340572109"/>
      <w:bookmarkStart w:id="1825" w:name="_Toc340572111"/>
      <w:bookmarkStart w:id="1826" w:name="_Toc340572118"/>
      <w:bookmarkStart w:id="1827" w:name="_Toc340572135"/>
      <w:bookmarkStart w:id="1828" w:name="_Toc340572180"/>
      <w:bookmarkStart w:id="1829" w:name="_Toc340572191"/>
      <w:bookmarkStart w:id="1830" w:name="_Toc340572279"/>
      <w:bookmarkStart w:id="1831" w:name="_Toc340572281"/>
      <w:bookmarkStart w:id="1832" w:name="_Toc340572286"/>
      <w:bookmarkStart w:id="1833" w:name="_Toc340572288"/>
      <w:bookmarkStart w:id="1834" w:name="_Toc340572295"/>
      <w:bookmarkStart w:id="1835" w:name="_Toc340572312"/>
      <w:bookmarkStart w:id="1836" w:name="_Toc340572353"/>
      <w:bookmarkStart w:id="1837" w:name="_Toc340572363"/>
      <w:bookmarkStart w:id="1838" w:name="_Toc340572451"/>
      <w:bookmarkStart w:id="1839" w:name="_Toc340572453"/>
      <w:bookmarkStart w:id="1840" w:name="_Toc340572458"/>
      <w:bookmarkStart w:id="1841" w:name="_Toc340572460"/>
      <w:bookmarkStart w:id="1842" w:name="_Toc340572467"/>
      <w:bookmarkStart w:id="1843" w:name="_Toc340572484"/>
      <w:bookmarkStart w:id="1844" w:name="_Toc340572529"/>
      <w:bookmarkStart w:id="1845" w:name="_Toc340572540"/>
      <w:bookmarkStart w:id="1846" w:name="_Toc340572628"/>
      <w:bookmarkStart w:id="1847" w:name="_Toc340572630"/>
      <w:bookmarkStart w:id="1848" w:name="_Toc340572635"/>
      <w:bookmarkStart w:id="1849" w:name="_Toc340572637"/>
      <w:bookmarkStart w:id="1850" w:name="_Toc340572644"/>
      <w:bookmarkStart w:id="1851" w:name="_Toc340572661"/>
      <w:bookmarkStart w:id="1852" w:name="_Toc340572701"/>
      <w:bookmarkStart w:id="1853" w:name="_Toc340572711"/>
      <w:bookmarkStart w:id="1854" w:name="_Toc340572750"/>
      <w:bookmarkStart w:id="1855" w:name="_Toc340572751"/>
      <w:bookmarkStart w:id="1856" w:name="_Toc340572778"/>
      <w:bookmarkStart w:id="1857" w:name="_Toc340572780"/>
      <w:bookmarkStart w:id="1858" w:name="_Toc340572783"/>
      <w:bookmarkStart w:id="1859" w:name="_Toc340572785"/>
      <w:bookmarkStart w:id="1860" w:name="_Toc340572789"/>
      <w:bookmarkStart w:id="1861" w:name="_Toc340572790"/>
      <w:bookmarkStart w:id="1862" w:name="_Toc340572809"/>
      <w:bookmarkStart w:id="1863" w:name="_Toc340572811"/>
      <w:bookmarkStart w:id="1864" w:name="_Toc340572814"/>
      <w:bookmarkStart w:id="1865" w:name="_Toc340572815"/>
      <w:bookmarkStart w:id="1866" w:name="_Toc340572830"/>
      <w:bookmarkStart w:id="1867" w:name="_Toc340572832"/>
      <w:bookmarkStart w:id="1868" w:name="_Toc340572835"/>
      <w:bookmarkStart w:id="1869" w:name="_Toc340572836"/>
      <w:bookmarkStart w:id="1870" w:name="_Toc340572851"/>
      <w:bookmarkStart w:id="1871" w:name="_Toc340572853"/>
      <w:bookmarkStart w:id="1872" w:name="_Toc340572857"/>
      <w:bookmarkStart w:id="1873" w:name="_Toc340572859"/>
      <w:bookmarkStart w:id="1874" w:name="_Toc340572862"/>
      <w:bookmarkStart w:id="1875" w:name="_Toc340572864"/>
      <w:bookmarkStart w:id="1876" w:name="_Toc340572867"/>
      <w:bookmarkStart w:id="1877" w:name="_Toc340572868"/>
      <w:bookmarkStart w:id="1878" w:name="_Toc340572895"/>
      <w:bookmarkStart w:id="1879" w:name="_Toc340572896"/>
      <w:bookmarkStart w:id="1880" w:name="_Toc340572911"/>
      <w:bookmarkStart w:id="1881" w:name="_Toc340572913"/>
      <w:bookmarkStart w:id="1882" w:name="_Toc340572916"/>
      <w:bookmarkStart w:id="1883" w:name="_Toc340572918"/>
      <w:bookmarkStart w:id="1884" w:name="_Toc340572922"/>
      <w:bookmarkStart w:id="1885" w:name="_Toc340572923"/>
      <w:bookmarkStart w:id="1886" w:name="_Toc340572940"/>
      <w:bookmarkStart w:id="1887" w:name="_Toc340572941"/>
      <w:bookmarkStart w:id="1888" w:name="_Toc340572964"/>
      <w:bookmarkStart w:id="1889" w:name="_Toc340572966"/>
      <w:bookmarkStart w:id="1890" w:name="_Toc340572969"/>
      <w:bookmarkStart w:id="1891" w:name="_Toc340572970"/>
      <w:bookmarkStart w:id="1892" w:name="_Toc340572983"/>
      <w:bookmarkStart w:id="1893" w:name="_Toc340572984"/>
      <w:bookmarkStart w:id="1894" w:name="_Toc340572999"/>
      <w:bookmarkStart w:id="1895" w:name="_Toc340573000"/>
      <w:bookmarkStart w:id="1896" w:name="_Toc340573021"/>
      <w:bookmarkStart w:id="1897" w:name="_Toc340573022"/>
      <w:bookmarkStart w:id="1898" w:name="_Toc340573037"/>
      <w:bookmarkStart w:id="1899" w:name="_Toc340573039"/>
      <w:bookmarkStart w:id="1900" w:name="_Toc340573042"/>
      <w:bookmarkStart w:id="1901" w:name="_Toc340573043"/>
      <w:bookmarkStart w:id="1902" w:name="_Toc340573078"/>
      <w:bookmarkStart w:id="1903" w:name="_Toc340573080"/>
      <w:bookmarkStart w:id="1904" w:name="_Toc340573083"/>
      <w:bookmarkStart w:id="1905" w:name="_Toc340573089"/>
      <w:bookmarkStart w:id="1906" w:name="_Toc340573090"/>
      <w:bookmarkStart w:id="1907" w:name="_Toc340573101"/>
      <w:bookmarkStart w:id="1908" w:name="_Toc340573102"/>
      <w:bookmarkStart w:id="1909" w:name="_Toc340573113"/>
      <w:bookmarkStart w:id="1910" w:name="_Toc340573114"/>
      <w:bookmarkStart w:id="1911" w:name="_Toc340573125"/>
      <w:bookmarkStart w:id="1912" w:name="_Toc340573126"/>
      <w:bookmarkStart w:id="1913" w:name="_Toc340573137"/>
      <w:bookmarkStart w:id="1914" w:name="_Toc340573138"/>
      <w:bookmarkStart w:id="1915" w:name="_Toc340573173"/>
      <w:bookmarkStart w:id="1916" w:name="_Toc340573174"/>
      <w:bookmarkStart w:id="1917" w:name="_Toc340573185"/>
      <w:bookmarkStart w:id="1918" w:name="_Toc340573186"/>
      <w:bookmarkStart w:id="1919" w:name="_Toc340573199"/>
      <w:bookmarkStart w:id="1920" w:name="_Toc340573200"/>
      <w:bookmarkStart w:id="1921" w:name="_Toc340573225"/>
      <w:bookmarkStart w:id="1922" w:name="_Toc340573226"/>
      <w:bookmarkStart w:id="1923" w:name="_Toc340573239"/>
      <w:bookmarkEnd w:id="1808"/>
      <w:bookmarkEnd w:id="1809"/>
      <w:bookmarkEnd w:id="1810"/>
      <w:bookmarkEnd w:id="1811"/>
      <w:bookmarkEnd w:id="1812"/>
      <w:bookmarkEnd w:id="1813"/>
      <w:bookmarkEnd w:id="1814"/>
      <w:bookmarkEnd w:id="1815"/>
      <w:bookmarkEnd w:id="1816"/>
      <w:bookmarkEnd w:id="1817"/>
      <w:bookmarkEnd w:id="1818"/>
      <w:bookmarkEnd w:id="1819"/>
      <w:bookmarkEnd w:id="1820"/>
      <w:bookmarkEnd w:id="1821"/>
      <w:bookmarkEnd w:id="1822"/>
      <w:bookmarkEnd w:id="1823"/>
      <w:bookmarkEnd w:id="1824"/>
      <w:bookmarkEnd w:id="1825"/>
      <w:bookmarkEnd w:id="1826"/>
      <w:bookmarkEnd w:id="1827"/>
      <w:bookmarkEnd w:id="1828"/>
      <w:bookmarkEnd w:id="1829"/>
      <w:bookmarkEnd w:id="1830"/>
      <w:bookmarkEnd w:id="1831"/>
      <w:bookmarkEnd w:id="1832"/>
      <w:bookmarkEnd w:id="1833"/>
      <w:bookmarkEnd w:id="1834"/>
      <w:bookmarkEnd w:id="1835"/>
      <w:bookmarkEnd w:id="1836"/>
      <w:bookmarkEnd w:id="1837"/>
      <w:bookmarkEnd w:id="1838"/>
      <w:bookmarkEnd w:id="1839"/>
      <w:bookmarkEnd w:id="1840"/>
      <w:bookmarkEnd w:id="1841"/>
      <w:bookmarkEnd w:id="1842"/>
      <w:bookmarkEnd w:id="1843"/>
      <w:bookmarkEnd w:id="1844"/>
      <w:bookmarkEnd w:id="1845"/>
      <w:bookmarkEnd w:id="1846"/>
      <w:bookmarkEnd w:id="1847"/>
      <w:bookmarkEnd w:id="1848"/>
      <w:bookmarkEnd w:id="1849"/>
      <w:bookmarkEnd w:id="1850"/>
      <w:bookmarkEnd w:id="1851"/>
      <w:bookmarkEnd w:id="1852"/>
      <w:bookmarkEnd w:id="1853"/>
      <w:bookmarkEnd w:id="1854"/>
      <w:bookmarkEnd w:id="1855"/>
      <w:bookmarkEnd w:id="1856"/>
      <w:bookmarkEnd w:id="1857"/>
      <w:bookmarkEnd w:id="1858"/>
      <w:bookmarkEnd w:id="1859"/>
      <w:bookmarkEnd w:id="1860"/>
      <w:bookmarkEnd w:id="1861"/>
      <w:bookmarkEnd w:id="1862"/>
      <w:bookmarkEnd w:id="1863"/>
      <w:bookmarkEnd w:id="1864"/>
      <w:bookmarkEnd w:id="1865"/>
      <w:bookmarkEnd w:id="1866"/>
      <w:bookmarkEnd w:id="1867"/>
      <w:bookmarkEnd w:id="1868"/>
      <w:bookmarkEnd w:id="1869"/>
      <w:bookmarkEnd w:id="1870"/>
      <w:bookmarkEnd w:id="1871"/>
      <w:bookmarkEnd w:id="1872"/>
      <w:bookmarkEnd w:id="1873"/>
      <w:bookmarkEnd w:id="1874"/>
      <w:bookmarkEnd w:id="1875"/>
      <w:bookmarkEnd w:id="1876"/>
      <w:bookmarkEnd w:id="1877"/>
      <w:bookmarkEnd w:id="1878"/>
      <w:bookmarkEnd w:id="1879"/>
      <w:bookmarkEnd w:id="1880"/>
      <w:bookmarkEnd w:id="1881"/>
      <w:bookmarkEnd w:id="1882"/>
      <w:bookmarkEnd w:id="1883"/>
      <w:bookmarkEnd w:id="1884"/>
      <w:bookmarkEnd w:id="1885"/>
      <w:bookmarkEnd w:id="1886"/>
      <w:bookmarkEnd w:id="1887"/>
      <w:bookmarkEnd w:id="1888"/>
      <w:bookmarkEnd w:id="1889"/>
      <w:bookmarkEnd w:id="1890"/>
      <w:bookmarkEnd w:id="1891"/>
      <w:bookmarkEnd w:id="1892"/>
      <w:bookmarkEnd w:id="1893"/>
      <w:bookmarkEnd w:id="1894"/>
      <w:bookmarkEnd w:id="1895"/>
      <w:bookmarkEnd w:id="1896"/>
      <w:bookmarkEnd w:id="1897"/>
      <w:bookmarkEnd w:id="1898"/>
      <w:bookmarkEnd w:id="1899"/>
      <w:bookmarkEnd w:id="1900"/>
      <w:bookmarkEnd w:id="1901"/>
      <w:bookmarkEnd w:id="1902"/>
      <w:bookmarkEnd w:id="1903"/>
      <w:bookmarkEnd w:id="1904"/>
      <w:bookmarkEnd w:id="1905"/>
      <w:bookmarkEnd w:id="1906"/>
      <w:bookmarkEnd w:id="1907"/>
      <w:bookmarkEnd w:id="1908"/>
      <w:bookmarkEnd w:id="1909"/>
      <w:bookmarkEnd w:id="1910"/>
      <w:bookmarkEnd w:id="1911"/>
      <w:bookmarkEnd w:id="1912"/>
      <w:bookmarkEnd w:id="1913"/>
      <w:bookmarkEnd w:id="1914"/>
      <w:bookmarkEnd w:id="1915"/>
      <w:bookmarkEnd w:id="1916"/>
      <w:bookmarkEnd w:id="1917"/>
      <w:bookmarkEnd w:id="1918"/>
      <w:bookmarkEnd w:id="1919"/>
      <w:bookmarkEnd w:id="1920"/>
      <w:bookmarkEnd w:id="1921"/>
      <w:bookmarkEnd w:id="1922"/>
      <w:bookmarkEnd w:id="1923"/>
    </w:p>
    <w:sectPr w:rsidR="00AF0088" w:rsidSect="009A5C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0" w:h="16840"/>
      <w:pgMar w:top="601" w:right="1202" w:bottom="301" w:left="1202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81D" w:rsidRDefault="002E581D" w:rsidP="00594D12">
      <w:r>
        <w:separator/>
      </w:r>
    </w:p>
  </w:endnote>
  <w:endnote w:type="continuationSeparator" w:id="0">
    <w:p w:rsidR="002E581D" w:rsidRDefault="002E581D" w:rsidP="00594D12">
      <w:r>
        <w:continuationSeparator/>
      </w:r>
    </w:p>
  </w:endnote>
  <w:endnote w:type="continuationNotice" w:id="1">
    <w:p w:rsidR="002E581D" w:rsidRDefault="002E5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6D8" w:rsidRDefault="002D56D8" w:rsidP="00594D12">
    <w:pPr>
      <w:rPr>
        <w:rFonts w:eastAsia="Times New Roman"/>
        <w:color w:val="auto"/>
        <w:lang w:eastAsia="sv-SE"/>
      </w:rPr>
    </w:pPr>
    <w:r>
      <w:t xml:space="preserve">Sida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44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ins w:id="1930" w:author="Kristiansson, Göran" w:date="2015-02-05T14:17:00Z">
      <w:r w:rsidR="00D316B6">
        <w:rPr>
          <w:rStyle w:val="Sidnummer"/>
          <w:sz w:val="24"/>
        </w:rPr>
        <w:t>1</w:t>
      </w:r>
    </w:ins>
    <w:del w:id="1931" w:author="Kristiansson, Göran" w:date="2015-02-05T14:05:00Z">
      <w:r w:rsidDel="00D316B6">
        <w:rPr>
          <w:rStyle w:val="Sidnummer"/>
          <w:sz w:val="24"/>
        </w:rPr>
        <w:delText>44</w:delText>
      </w:r>
    </w:del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6D8" w:rsidRDefault="002D56D8" w:rsidP="00594D12">
    <w:pPr>
      <w:pStyle w:val="Sidhuvud"/>
    </w:pPr>
    <w:proofErr w:type="spellStart"/>
    <w:r>
      <w:t>Sida</w:t>
    </w:r>
    <w:proofErr w:type="spellEnd"/>
    <w:r>
      <w:t xml:space="preserve">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 w:rsidR="00D316B6">
      <w:rPr>
        <w:rStyle w:val="Sidnummer"/>
        <w:noProof/>
        <w:sz w:val="24"/>
      </w:rPr>
      <w:t>2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 w:rsidR="00D316B6">
      <w:rPr>
        <w:rStyle w:val="Sidnummer"/>
        <w:noProof/>
        <w:sz w:val="24"/>
      </w:rPr>
      <w:t>44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81D" w:rsidRDefault="002E581D" w:rsidP="00594D12">
      <w:r>
        <w:separator/>
      </w:r>
    </w:p>
  </w:footnote>
  <w:footnote w:type="continuationSeparator" w:id="0">
    <w:p w:rsidR="002E581D" w:rsidRDefault="002E581D" w:rsidP="00594D12">
      <w:r>
        <w:continuationSeparator/>
      </w:r>
    </w:p>
  </w:footnote>
  <w:footnote w:type="continuationNotice" w:id="1">
    <w:p w:rsidR="002E581D" w:rsidRDefault="002E581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2D56D8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D56D8" w:rsidRDefault="002E581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noProof/>
            </w:rPr>
            <w:pict w14:anchorId="3518C7FC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8" o:spid="_x0000_s2064" type="#_x0000_t136" style="position:absolute;margin-left:0;margin-top:0;width:502.05pt;height:167.35pt;rotation:315;z-index:-251658238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UTKAST"/>
                <w10:wrap anchorx="margin" anchory="margin"/>
              </v:shape>
            </w:pict>
          </w:r>
          <w:r w:rsidR="002D56D8">
            <w:rPr>
              <w:b/>
              <w:sz w:val="24"/>
            </w:rPr>
            <w:t>Slutrapport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D56D8" w:rsidRDefault="002D56D8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8240" behindDoc="0" locked="0" layoutInCell="1" allowOverlap="1" wp14:anchorId="12BCD668" wp14:editId="717A0EAC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21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7291D3D8" wp14:editId="5F78ECF1">
                    <wp:extent cx="2019300" cy="446405"/>
                    <wp:effectExtent l="0" t="0" r="0" b="0"/>
                    <wp:docPr id="2" name="AutoShap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6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AutoShape 4" o:spid="_x0000_s1026" style="width:159pt;height:3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D56D8" w:rsidRDefault="002D56D8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2D56D8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D56D8" w:rsidRDefault="002D56D8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Målbild och färdplan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D56D8" w:rsidRDefault="002D56D8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D56D8" w:rsidRDefault="002D56D8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PA5</w:t>
          </w:r>
        </w:p>
      </w:tc>
    </w:tr>
    <w:tr w:rsidR="002D56D8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D56D8" w:rsidRDefault="002D56D8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D56D8" w:rsidRDefault="002D56D8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D56D8" w:rsidRDefault="002D56D8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44</w:t>
          </w:r>
          <w:r>
            <w:rPr>
              <w:noProof/>
            </w:rPr>
            <w:fldChar w:fldCharType="end"/>
          </w:r>
          <w:r>
            <w:t xml:space="preserve"> (</w:t>
          </w:r>
          <w:r w:rsidR="002E581D">
            <w:fldChar w:fldCharType="begin"/>
          </w:r>
          <w:r w:rsidR="002E581D">
            <w:instrText xml:space="preserve"> NUMPAGES </w:instrText>
          </w:r>
          <w:r w:rsidR="002E581D">
            <w:fldChar w:fldCharType="separate"/>
          </w:r>
          <w:ins w:id="1924" w:author="Kristiansson, Göran" w:date="2015-02-05T14:17:00Z">
            <w:r w:rsidR="00D316B6">
              <w:rPr>
                <w:noProof/>
              </w:rPr>
              <w:t>1</w:t>
            </w:r>
          </w:ins>
          <w:del w:id="1925" w:author="Kristiansson, Göran" w:date="2015-02-05T14:05:00Z">
            <w:r w:rsidDel="00D316B6">
              <w:rPr>
                <w:noProof/>
              </w:rPr>
              <w:delText>44</w:delText>
            </w:r>
          </w:del>
          <w:r w:rsidR="002E581D">
            <w:rPr>
              <w:noProof/>
            </w:rPr>
            <w:fldChar w:fldCharType="end"/>
          </w:r>
          <w:r>
            <w:t>)</w:t>
          </w:r>
        </w:p>
      </w:tc>
    </w:tr>
    <w:tr w:rsidR="002D56D8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D56D8" w:rsidRDefault="002D56D8" w:rsidP="00594D12"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ins w:id="1926" w:author="Kristiansson, Göran" w:date="2015-02-05T14:17:00Z">
            <w:r w:rsidR="00D316B6">
              <w:t>2015-02-05</w:t>
            </w:r>
          </w:ins>
          <w:del w:id="1927" w:author="Kristiansson, Göran" w:date="2015-01-29T13:25:00Z">
            <w:r w:rsidDel="005F5096">
              <w:delText>2015-01-28</w:delText>
            </w:r>
          </w:del>
          <w: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D56D8" w:rsidRDefault="002D56D8" w:rsidP="00594D12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D56D8" w:rsidRDefault="002D56D8" w:rsidP="00594D12"/>
      </w:tc>
    </w:tr>
  </w:tbl>
  <w:p w:rsidR="002D56D8" w:rsidRDefault="002D56D8" w:rsidP="00594D1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2D56D8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D56D8" w:rsidRDefault="002D56D8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Log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D56D8" w:rsidRDefault="002D56D8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inline distT="0" distB="0" distL="0" distR="0" wp14:anchorId="3D26D3E9" wp14:editId="159C5CE0">
                <wp:extent cx="2054860" cy="46037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er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4860" cy="460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D56D8" w:rsidRDefault="002D56D8" w:rsidP="00DB35C8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2D56D8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D56D8" w:rsidRDefault="002E581D" w:rsidP="00614CDB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D316B6">
            <w:t>Tjänstekontraktsbeskrivning</w:t>
          </w:r>
          <w:r>
            <w:fldChar w:fldCharType="end"/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D56D8" w:rsidRDefault="002D56D8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D56D8" w:rsidRDefault="002D56D8" w:rsidP="00614CDB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Baserad på mall revision A</w:t>
          </w:r>
        </w:p>
      </w:tc>
    </w:tr>
    <w:tr w:rsidR="002D56D8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D56D8" w:rsidRDefault="002D56D8" w:rsidP="00614CDB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Inera</w:t>
          </w:r>
          <w:proofErr w:type="spellEnd"/>
          <w:r>
            <w:t xml:space="preserve"> AB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D56D8" w:rsidRDefault="002D56D8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D56D8" w:rsidRDefault="002D56D8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316B6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(</w:t>
          </w:r>
          <w:r w:rsidR="002E581D">
            <w:fldChar w:fldCharType="begin"/>
          </w:r>
          <w:r w:rsidR="002E581D">
            <w:instrText xml:space="preserve"> NUMPAGES </w:instrText>
          </w:r>
          <w:r w:rsidR="002E581D">
            <w:fldChar w:fldCharType="separate"/>
          </w:r>
          <w:r w:rsidR="00D316B6">
            <w:rPr>
              <w:noProof/>
            </w:rPr>
            <w:t>44</w:t>
          </w:r>
          <w:r w:rsidR="002E581D">
            <w:rPr>
              <w:noProof/>
            </w:rPr>
            <w:fldChar w:fldCharType="end"/>
          </w:r>
          <w:r>
            <w:t>)</w:t>
          </w:r>
        </w:p>
      </w:tc>
    </w:tr>
    <w:tr w:rsidR="002D56D8" w:rsidRPr="00647B65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D56D8" w:rsidRPr="00647B65" w:rsidRDefault="002D56D8" w:rsidP="00614CDB">
          <w:r w:rsidRPr="00647B65">
            <w:t xml:space="preserve">Utskriftsdatum: </w:t>
          </w:r>
          <w:r w:rsidRPr="00647B65">
            <w:fldChar w:fldCharType="begin"/>
          </w:r>
          <w:r w:rsidRPr="00647B65">
            <w:instrText xml:space="preserve"> DATE \@ "yyyy-MM-dd" </w:instrText>
          </w:r>
          <w:r w:rsidRPr="00647B65">
            <w:fldChar w:fldCharType="separate"/>
          </w:r>
          <w:ins w:id="1928" w:author="Kristiansson, Göran" w:date="2015-02-05T14:17:00Z">
            <w:r w:rsidR="00D316B6">
              <w:t>2015-02-05</w:t>
            </w:r>
          </w:ins>
          <w:del w:id="1929" w:author="Kristiansson, Göran" w:date="2015-01-29T13:25:00Z">
            <w:r w:rsidDel="005F5096">
              <w:delText>2015-01-28</w:delText>
            </w:r>
          </w:del>
          <w:r w:rsidRPr="00647B65">
            <w:rPr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D56D8" w:rsidRPr="00647B65" w:rsidRDefault="002D56D8" w:rsidP="00594D12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D56D8" w:rsidRPr="00647B65" w:rsidRDefault="002D56D8" w:rsidP="00594D12"/>
      </w:tc>
    </w:tr>
  </w:tbl>
  <w:p w:rsidR="002D56D8" w:rsidRPr="00647B65" w:rsidRDefault="002D56D8" w:rsidP="00594D1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6D8" w:rsidRDefault="002E581D" w:rsidP="00594D12">
    <w:pPr>
      <w:pStyle w:val="Sidhuvud"/>
    </w:pPr>
    <w:r>
      <w:pict w14:anchorId="2AA3BE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" o:spid="_x0000_s2063" type="#_x0000_t136" style="position:absolute;margin-left:0;margin-top:0;width:502.05pt;height:167.35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TKAS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83476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894EE876"/>
    <w:styleLink w:val="List51"/>
    <w:lvl w:ilvl="0">
      <w:start w:val="1"/>
      <w:numFmt w:val="bullet"/>
      <w:lvlText w:val=""/>
      <w:lvlJc w:val="left"/>
      <w:pPr>
        <w:tabs>
          <w:tab w:val="num" w:pos="360"/>
        </w:tabs>
        <w:ind w:left="360" w:firstLine="9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0000010"/>
    <w:multiLevelType w:val="multilevel"/>
    <w:tmpl w:val="894EE882"/>
    <w:styleLink w:val="List1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567"/>
      </w:pPr>
      <w:rPr>
        <w:rFonts w:hint="default"/>
        <w:color w:val="000000"/>
        <w:spacing w:val="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>
    <w:nsid w:val="00000013"/>
    <w:multiLevelType w:val="multilevel"/>
    <w:tmpl w:val="894EE885"/>
    <w:lvl w:ilvl="0">
      <w:start w:val="1"/>
      <w:numFmt w:val="bullet"/>
      <w:lvlText w:val="-"/>
      <w:lvlJc w:val="left"/>
      <w:pPr>
        <w:tabs>
          <w:tab w:val="num" w:pos="161"/>
        </w:tabs>
        <w:ind w:left="161" w:firstLine="142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61"/>
        </w:tabs>
        <w:ind w:left="161" w:firstLine="86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161"/>
        </w:tabs>
        <w:ind w:left="161" w:firstLine="1582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161"/>
        </w:tabs>
        <w:ind w:left="161" w:firstLine="2302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161"/>
        </w:tabs>
        <w:ind w:left="161" w:firstLine="302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161"/>
        </w:tabs>
        <w:ind w:left="161" w:firstLine="3742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161"/>
        </w:tabs>
        <w:ind w:left="161" w:firstLine="4462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161"/>
        </w:tabs>
        <w:ind w:left="161" w:firstLine="518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161"/>
        </w:tabs>
        <w:ind w:left="161" w:firstLine="5902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5">
    <w:nsid w:val="037B26EB"/>
    <w:multiLevelType w:val="hybridMultilevel"/>
    <w:tmpl w:val="3A80ACF2"/>
    <w:lvl w:ilvl="0" w:tplc="A6881AD2"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30DC0"/>
    <w:multiLevelType w:val="hybridMultilevel"/>
    <w:tmpl w:val="852449AC"/>
    <w:lvl w:ilvl="0" w:tplc="97E24F1E">
      <w:start w:val="4"/>
      <w:numFmt w:val="bullet"/>
      <w:pStyle w:val="Lista1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ヒラギノ角ゴ Pro W3" w:hint="default"/>
      </w:rPr>
    </w:lvl>
    <w:lvl w:ilvl="2" w:tplc="041D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ヒラギノ角ゴ Pro W3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ヒラギノ角ゴ Pro W3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65F75EE"/>
    <w:multiLevelType w:val="hybridMultilevel"/>
    <w:tmpl w:val="48462438"/>
    <w:lvl w:ilvl="0" w:tplc="6CEC2720">
      <w:start w:val="1"/>
      <w:numFmt w:val="decimal"/>
      <w:lvlText w:val="%1."/>
      <w:lvlJc w:val="left"/>
      <w:pPr>
        <w:ind w:left="927" w:hanging="360"/>
      </w:pPr>
      <w:rPr>
        <w:rFonts w:hint="default"/>
        <w:sz w:val="16"/>
      </w:rPr>
    </w:lvl>
    <w:lvl w:ilvl="1" w:tplc="041D0019" w:tentative="1">
      <w:start w:val="1"/>
      <w:numFmt w:val="lowerLetter"/>
      <w:lvlText w:val="%2."/>
      <w:lvlJc w:val="left"/>
      <w:pPr>
        <w:ind w:left="1647" w:hanging="360"/>
      </w:pPr>
    </w:lvl>
    <w:lvl w:ilvl="2" w:tplc="041D001B" w:tentative="1">
      <w:start w:val="1"/>
      <w:numFmt w:val="lowerRoman"/>
      <w:lvlText w:val="%3."/>
      <w:lvlJc w:val="right"/>
      <w:pPr>
        <w:ind w:left="2367" w:hanging="180"/>
      </w:pPr>
    </w:lvl>
    <w:lvl w:ilvl="3" w:tplc="041D000F" w:tentative="1">
      <w:start w:val="1"/>
      <w:numFmt w:val="decimal"/>
      <w:lvlText w:val="%4."/>
      <w:lvlJc w:val="left"/>
      <w:pPr>
        <w:ind w:left="3087" w:hanging="360"/>
      </w:pPr>
    </w:lvl>
    <w:lvl w:ilvl="4" w:tplc="041D0019" w:tentative="1">
      <w:start w:val="1"/>
      <w:numFmt w:val="lowerLetter"/>
      <w:lvlText w:val="%5."/>
      <w:lvlJc w:val="left"/>
      <w:pPr>
        <w:ind w:left="3807" w:hanging="360"/>
      </w:pPr>
    </w:lvl>
    <w:lvl w:ilvl="5" w:tplc="041D001B" w:tentative="1">
      <w:start w:val="1"/>
      <w:numFmt w:val="lowerRoman"/>
      <w:lvlText w:val="%6."/>
      <w:lvlJc w:val="right"/>
      <w:pPr>
        <w:ind w:left="4527" w:hanging="180"/>
      </w:pPr>
    </w:lvl>
    <w:lvl w:ilvl="6" w:tplc="041D000F" w:tentative="1">
      <w:start w:val="1"/>
      <w:numFmt w:val="decimal"/>
      <w:lvlText w:val="%7."/>
      <w:lvlJc w:val="left"/>
      <w:pPr>
        <w:ind w:left="5247" w:hanging="360"/>
      </w:pPr>
    </w:lvl>
    <w:lvl w:ilvl="7" w:tplc="041D0019" w:tentative="1">
      <w:start w:val="1"/>
      <w:numFmt w:val="lowerLetter"/>
      <w:lvlText w:val="%8."/>
      <w:lvlJc w:val="left"/>
      <w:pPr>
        <w:ind w:left="5967" w:hanging="360"/>
      </w:pPr>
    </w:lvl>
    <w:lvl w:ilvl="8" w:tplc="041D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7252CC8"/>
    <w:multiLevelType w:val="hybridMultilevel"/>
    <w:tmpl w:val="7CC63D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E465EA"/>
    <w:multiLevelType w:val="hybridMultilevel"/>
    <w:tmpl w:val="187807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312F33"/>
    <w:multiLevelType w:val="hybridMultilevel"/>
    <w:tmpl w:val="F2B805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982DBF"/>
    <w:multiLevelType w:val="hybridMultilevel"/>
    <w:tmpl w:val="701A10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A805CA"/>
    <w:multiLevelType w:val="hybridMultilevel"/>
    <w:tmpl w:val="AEB4AF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11E16"/>
    <w:multiLevelType w:val="hybridMultilevel"/>
    <w:tmpl w:val="44D88B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F42D59"/>
    <w:multiLevelType w:val="multilevel"/>
    <w:tmpl w:val="6860C6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12F771C"/>
    <w:multiLevelType w:val="hybridMultilevel"/>
    <w:tmpl w:val="0E7892CC"/>
    <w:lvl w:ilvl="0" w:tplc="1F44E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E842B2"/>
    <w:multiLevelType w:val="hybridMultilevel"/>
    <w:tmpl w:val="D9144C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FB3DB0"/>
    <w:multiLevelType w:val="hybridMultilevel"/>
    <w:tmpl w:val="63227FD0"/>
    <w:lvl w:ilvl="0" w:tplc="8158AE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647" w:hanging="360"/>
      </w:pPr>
    </w:lvl>
    <w:lvl w:ilvl="2" w:tplc="041D001B" w:tentative="1">
      <w:start w:val="1"/>
      <w:numFmt w:val="lowerRoman"/>
      <w:lvlText w:val="%3."/>
      <w:lvlJc w:val="right"/>
      <w:pPr>
        <w:ind w:left="2367" w:hanging="180"/>
      </w:pPr>
    </w:lvl>
    <w:lvl w:ilvl="3" w:tplc="041D000F" w:tentative="1">
      <w:start w:val="1"/>
      <w:numFmt w:val="decimal"/>
      <w:lvlText w:val="%4."/>
      <w:lvlJc w:val="left"/>
      <w:pPr>
        <w:ind w:left="3087" w:hanging="360"/>
      </w:pPr>
    </w:lvl>
    <w:lvl w:ilvl="4" w:tplc="041D0019" w:tentative="1">
      <w:start w:val="1"/>
      <w:numFmt w:val="lowerLetter"/>
      <w:lvlText w:val="%5."/>
      <w:lvlJc w:val="left"/>
      <w:pPr>
        <w:ind w:left="3807" w:hanging="360"/>
      </w:pPr>
    </w:lvl>
    <w:lvl w:ilvl="5" w:tplc="041D001B" w:tentative="1">
      <w:start w:val="1"/>
      <w:numFmt w:val="lowerRoman"/>
      <w:lvlText w:val="%6."/>
      <w:lvlJc w:val="right"/>
      <w:pPr>
        <w:ind w:left="4527" w:hanging="180"/>
      </w:pPr>
    </w:lvl>
    <w:lvl w:ilvl="6" w:tplc="041D000F" w:tentative="1">
      <w:start w:val="1"/>
      <w:numFmt w:val="decimal"/>
      <w:lvlText w:val="%7."/>
      <w:lvlJc w:val="left"/>
      <w:pPr>
        <w:ind w:left="5247" w:hanging="360"/>
      </w:pPr>
    </w:lvl>
    <w:lvl w:ilvl="7" w:tplc="041D0019" w:tentative="1">
      <w:start w:val="1"/>
      <w:numFmt w:val="lowerLetter"/>
      <w:lvlText w:val="%8."/>
      <w:lvlJc w:val="left"/>
      <w:pPr>
        <w:ind w:left="5967" w:hanging="360"/>
      </w:pPr>
    </w:lvl>
    <w:lvl w:ilvl="8" w:tplc="041D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4C1315F"/>
    <w:multiLevelType w:val="hybridMultilevel"/>
    <w:tmpl w:val="80386A1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157C6A"/>
    <w:multiLevelType w:val="hybridMultilevel"/>
    <w:tmpl w:val="03AEA9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336D8F"/>
    <w:multiLevelType w:val="hybridMultilevel"/>
    <w:tmpl w:val="9420FEF8"/>
    <w:lvl w:ilvl="0" w:tplc="4614D58A">
      <w:start w:val="2012"/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0E1263"/>
    <w:multiLevelType w:val="hybridMultilevel"/>
    <w:tmpl w:val="4C12B4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D83539"/>
    <w:multiLevelType w:val="multilevel"/>
    <w:tmpl w:val="00EA8242"/>
    <w:lvl w:ilvl="0">
      <w:start w:val="1"/>
      <w:numFmt w:val="decimal"/>
      <w:pStyle w:val="Nr-Rubrik1"/>
      <w:lvlText w:val="%1.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1">
      <w:start w:val="1"/>
      <w:numFmt w:val="decimal"/>
      <w:pStyle w:val="Nr-Rubrik2"/>
      <w:lvlText w:val="%1.%2"/>
      <w:lvlJc w:val="left"/>
      <w:pPr>
        <w:tabs>
          <w:tab w:val="num" w:pos="1401"/>
        </w:tabs>
        <w:ind w:left="1401" w:hanging="851"/>
      </w:pPr>
      <w:rPr>
        <w:rFonts w:hint="default"/>
        <w:color w:val="auto"/>
      </w:rPr>
    </w:lvl>
    <w:lvl w:ilvl="2">
      <w:start w:val="1"/>
      <w:numFmt w:val="decimal"/>
      <w:pStyle w:val="Nr-Rubrik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3">
      <w:start w:val="1"/>
      <w:numFmt w:val="decimal"/>
      <w:pStyle w:val="Formatmall1"/>
      <w:lvlText w:val="%1.%2.%3.%4"/>
      <w:lvlJc w:val="left"/>
      <w:pPr>
        <w:tabs>
          <w:tab w:val="num" w:pos="1931"/>
        </w:tabs>
        <w:ind w:left="193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3">
    <w:nsid w:val="754101D6"/>
    <w:multiLevelType w:val="hybridMultilevel"/>
    <w:tmpl w:val="226E51FC"/>
    <w:lvl w:ilvl="0" w:tplc="D36E9A4E">
      <w:start w:val="2012"/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D041AC"/>
    <w:multiLevelType w:val="hybridMultilevel"/>
    <w:tmpl w:val="61D21B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5C40FE"/>
    <w:multiLevelType w:val="multilevel"/>
    <w:tmpl w:val="67300EA8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14"/>
  </w:num>
  <w:num w:numId="6">
    <w:abstractNumId w:val="12"/>
  </w:num>
  <w:num w:numId="7">
    <w:abstractNumId w:val="14"/>
  </w:num>
  <w:num w:numId="8">
    <w:abstractNumId w:val="14"/>
  </w:num>
  <w:num w:numId="9">
    <w:abstractNumId w:val="8"/>
  </w:num>
  <w:num w:numId="10">
    <w:abstractNumId w:val="4"/>
  </w:num>
  <w:num w:numId="11">
    <w:abstractNumId w:val="5"/>
  </w:num>
  <w:num w:numId="12">
    <w:abstractNumId w:val="22"/>
  </w:num>
  <w:num w:numId="13">
    <w:abstractNumId w:val="25"/>
  </w:num>
  <w:num w:numId="14">
    <w:abstractNumId w:val="20"/>
  </w:num>
  <w:num w:numId="15">
    <w:abstractNumId w:val="23"/>
  </w:num>
  <w:num w:numId="16">
    <w:abstractNumId w:val="9"/>
  </w:num>
  <w:num w:numId="17">
    <w:abstractNumId w:val="0"/>
  </w:num>
  <w:num w:numId="18">
    <w:abstractNumId w:val="15"/>
  </w:num>
  <w:num w:numId="19">
    <w:abstractNumId w:val="16"/>
  </w:num>
  <w:num w:numId="20">
    <w:abstractNumId w:val="11"/>
  </w:num>
  <w:num w:numId="21">
    <w:abstractNumId w:val="18"/>
  </w:num>
  <w:num w:numId="22">
    <w:abstractNumId w:val="10"/>
  </w:num>
  <w:num w:numId="23">
    <w:abstractNumId w:val="13"/>
  </w:num>
  <w:num w:numId="24">
    <w:abstractNumId w:val="19"/>
  </w:num>
  <w:num w:numId="25">
    <w:abstractNumId w:val="24"/>
  </w:num>
  <w:num w:numId="26">
    <w:abstractNumId w:val="21"/>
  </w:num>
  <w:num w:numId="27">
    <w:abstractNumId w:val="13"/>
  </w:num>
  <w:num w:numId="28">
    <w:abstractNumId w:val="19"/>
  </w:num>
  <w:num w:numId="29">
    <w:abstractNumId w:val="7"/>
  </w:num>
  <w:num w:numId="30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activeWritingStyle w:appName="MSWord" w:lang="sv-SE" w:vendorID="22" w:dllVersion="513" w:checkStyle="1"/>
  <w:proofState w:spelling="clean" w:grammar="clean"/>
  <w:trackRevisions/>
  <w:defaultTabStop w:val="720"/>
  <w:hyphenationZone w:val="425"/>
  <w:defaultTableStyle w:val="Normal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65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26"/>
    <w:rsid w:val="000015F4"/>
    <w:rsid w:val="0000219B"/>
    <w:rsid w:val="00002551"/>
    <w:rsid w:val="00003966"/>
    <w:rsid w:val="00003EC0"/>
    <w:rsid w:val="00005DA7"/>
    <w:rsid w:val="00007B21"/>
    <w:rsid w:val="0001111A"/>
    <w:rsid w:val="000114ED"/>
    <w:rsid w:val="0001236C"/>
    <w:rsid w:val="00012B36"/>
    <w:rsid w:val="00012C93"/>
    <w:rsid w:val="00013697"/>
    <w:rsid w:val="00014301"/>
    <w:rsid w:val="00014A83"/>
    <w:rsid w:val="000158A6"/>
    <w:rsid w:val="000164D5"/>
    <w:rsid w:val="0001779E"/>
    <w:rsid w:val="000202C8"/>
    <w:rsid w:val="000216A9"/>
    <w:rsid w:val="000227DC"/>
    <w:rsid w:val="000231E1"/>
    <w:rsid w:val="00023296"/>
    <w:rsid w:val="000247A8"/>
    <w:rsid w:val="00024DA8"/>
    <w:rsid w:val="00026A98"/>
    <w:rsid w:val="00026D52"/>
    <w:rsid w:val="000272D9"/>
    <w:rsid w:val="0003151F"/>
    <w:rsid w:val="00031F66"/>
    <w:rsid w:val="00032C54"/>
    <w:rsid w:val="00036361"/>
    <w:rsid w:val="00037FA4"/>
    <w:rsid w:val="000406C1"/>
    <w:rsid w:val="00041793"/>
    <w:rsid w:val="00042CDE"/>
    <w:rsid w:val="00043633"/>
    <w:rsid w:val="00044649"/>
    <w:rsid w:val="00046ED3"/>
    <w:rsid w:val="00050D39"/>
    <w:rsid w:val="0005186E"/>
    <w:rsid w:val="000536EF"/>
    <w:rsid w:val="000540D6"/>
    <w:rsid w:val="00054ADB"/>
    <w:rsid w:val="00054CC9"/>
    <w:rsid w:val="000558AA"/>
    <w:rsid w:val="0005647D"/>
    <w:rsid w:val="000565C6"/>
    <w:rsid w:val="000567B0"/>
    <w:rsid w:val="000602BC"/>
    <w:rsid w:val="000606DC"/>
    <w:rsid w:val="00062739"/>
    <w:rsid w:val="00063A88"/>
    <w:rsid w:val="0006431F"/>
    <w:rsid w:val="00065589"/>
    <w:rsid w:val="00066612"/>
    <w:rsid w:val="0006748C"/>
    <w:rsid w:val="000709D9"/>
    <w:rsid w:val="00070AD5"/>
    <w:rsid w:val="00071DB1"/>
    <w:rsid w:val="00071E6F"/>
    <w:rsid w:val="00072423"/>
    <w:rsid w:val="000724F3"/>
    <w:rsid w:val="00072841"/>
    <w:rsid w:val="00073B00"/>
    <w:rsid w:val="00073B6C"/>
    <w:rsid w:val="00075152"/>
    <w:rsid w:val="000753FC"/>
    <w:rsid w:val="000757B1"/>
    <w:rsid w:val="000765F5"/>
    <w:rsid w:val="00076881"/>
    <w:rsid w:val="000771E8"/>
    <w:rsid w:val="00077F9D"/>
    <w:rsid w:val="000801A7"/>
    <w:rsid w:val="000805CA"/>
    <w:rsid w:val="0008099F"/>
    <w:rsid w:val="00080F3F"/>
    <w:rsid w:val="000851AB"/>
    <w:rsid w:val="00086180"/>
    <w:rsid w:val="00086789"/>
    <w:rsid w:val="000875CA"/>
    <w:rsid w:val="0009033C"/>
    <w:rsid w:val="0009125A"/>
    <w:rsid w:val="00092735"/>
    <w:rsid w:val="000947DF"/>
    <w:rsid w:val="00094C9E"/>
    <w:rsid w:val="00094D39"/>
    <w:rsid w:val="000955A2"/>
    <w:rsid w:val="0009700C"/>
    <w:rsid w:val="00097776"/>
    <w:rsid w:val="00097831"/>
    <w:rsid w:val="00097F48"/>
    <w:rsid w:val="000A1DE7"/>
    <w:rsid w:val="000A2C31"/>
    <w:rsid w:val="000A541E"/>
    <w:rsid w:val="000A6738"/>
    <w:rsid w:val="000A6A36"/>
    <w:rsid w:val="000A7A6E"/>
    <w:rsid w:val="000B09DC"/>
    <w:rsid w:val="000B25CF"/>
    <w:rsid w:val="000B3BD8"/>
    <w:rsid w:val="000B46EF"/>
    <w:rsid w:val="000B4BFF"/>
    <w:rsid w:val="000B582B"/>
    <w:rsid w:val="000B66FB"/>
    <w:rsid w:val="000B7637"/>
    <w:rsid w:val="000B7E18"/>
    <w:rsid w:val="000C32CB"/>
    <w:rsid w:val="000C3803"/>
    <w:rsid w:val="000C3EDB"/>
    <w:rsid w:val="000C3F01"/>
    <w:rsid w:val="000C4500"/>
    <w:rsid w:val="000C69ED"/>
    <w:rsid w:val="000C70CE"/>
    <w:rsid w:val="000C7341"/>
    <w:rsid w:val="000D0203"/>
    <w:rsid w:val="000D0662"/>
    <w:rsid w:val="000D0E19"/>
    <w:rsid w:val="000D1950"/>
    <w:rsid w:val="000D2061"/>
    <w:rsid w:val="000D34F5"/>
    <w:rsid w:val="000D50A0"/>
    <w:rsid w:val="000D5A39"/>
    <w:rsid w:val="000D6C39"/>
    <w:rsid w:val="000D7308"/>
    <w:rsid w:val="000E1815"/>
    <w:rsid w:val="000E1A2A"/>
    <w:rsid w:val="000E33C5"/>
    <w:rsid w:val="000E3484"/>
    <w:rsid w:val="000E35B8"/>
    <w:rsid w:val="000E3602"/>
    <w:rsid w:val="000E5ABD"/>
    <w:rsid w:val="000F191C"/>
    <w:rsid w:val="000F1F7A"/>
    <w:rsid w:val="000F2133"/>
    <w:rsid w:val="000F2782"/>
    <w:rsid w:val="000F2DB2"/>
    <w:rsid w:val="000F2DC6"/>
    <w:rsid w:val="000F3410"/>
    <w:rsid w:val="000F39EF"/>
    <w:rsid w:val="000F3C75"/>
    <w:rsid w:val="000F4613"/>
    <w:rsid w:val="000F5A9B"/>
    <w:rsid w:val="000F5D3A"/>
    <w:rsid w:val="000F6508"/>
    <w:rsid w:val="000F768B"/>
    <w:rsid w:val="00100E38"/>
    <w:rsid w:val="001010C2"/>
    <w:rsid w:val="00101221"/>
    <w:rsid w:val="00101E72"/>
    <w:rsid w:val="00101F37"/>
    <w:rsid w:val="00103B88"/>
    <w:rsid w:val="001108E8"/>
    <w:rsid w:val="00110E02"/>
    <w:rsid w:val="001113A3"/>
    <w:rsid w:val="0011145F"/>
    <w:rsid w:val="00111C34"/>
    <w:rsid w:val="0011258B"/>
    <w:rsid w:val="00112A6F"/>
    <w:rsid w:val="00112C7E"/>
    <w:rsid w:val="00113DF5"/>
    <w:rsid w:val="00113E7B"/>
    <w:rsid w:val="0011423D"/>
    <w:rsid w:val="00114675"/>
    <w:rsid w:val="00114DDA"/>
    <w:rsid w:val="00116200"/>
    <w:rsid w:val="001165D5"/>
    <w:rsid w:val="00117EE7"/>
    <w:rsid w:val="00120CCD"/>
    <w:rsid w:val="0012254B"/>
    <w:rsid w:val="0012281D"/>
    <w:rsid w:val="001232E6"/>
    <w:rsid w:val="00123762"/>
    <w:rsid w:val="0012416F"/>
    <w:rsid w:val="001244A1"/>
    <w:rsid w:val="00124B46"/>
    <w:rsid w:val="001252E9"/>
    <w:rsid w:val="001266F1"/>
    <w:rsid w:val="00126CC6"/>
    <w:rsid w:val="001274BC"/>
    <w:rsid w:val="001276B7"/>
    <w:rsid w:val="001304A8"/>
    <w:rsid w:val="00130E5A"/>
    <w:rsid w:val="0013105C"/>
    <w:rsid w:val="0013181A"/>
    <w:rsid w:val="00132257"/>
    <w:rsid w:val="001328B3"/>
    <w:rsid w:val="00133C3C"/>
    <w:rsid w:val="0013449F"/>
    <w:rsid w:val="00135703"/>
    <w:rsid w:val="001374E4"/>
    <w:rsid w:val="00140074"/>
    <w:rsid w:val="0014059C"/>
    <w:rsid w:val="0014284E"/>
    <w:rsid w:val="00143F9D"/>
    <w:rsid w:val="00144F6F"/>
    <w:rsid w:val="001451E7"/>
    <w:rsid w:val="00146EA1"/>
    <w:rsid w:val="00147B85"/>
    <w:rsid w:val="00150CE3"/>
    <w:rsid w:val="001518E9"/>
    <w:rsid w:val="001524C6"/>
    <w:rsid w:val="0015257A"/>
    <w:rsid w:val="00153489"/>
    <w:rsid w:val="00155FB9"/>
    <w:rsid w:val="00157075"/>
    <w:rsid w:val="001576D6"/>
    <w:rsid w:val="00160890"/>
    <w:rsid w:val="00160B24"/>
    <w:rsid w:val="00161827"/>
    <w:rsid w:val="001620EA"/>
    <w:rsid w:val="00163385"/>
    <w:rsid w:val="001647A5"/>
    <w:rsid w:val="00170881"/>
    <w:rsid w:val="001717F2"/>
    <w:rsid w:val="00173502"/>
    <w:rsid w:val="00174E37"/>
    <w:rsid w:val="00174F69"/>
    <w:rsid w:val="0017652D"/>
    <w:rsid w:val="0017658D"/>
    <w:rsid w:val="00177403"/>
    <w:rsid w:val="00177FCA"/>
    <w:rsid w:val="0018221A"/>
    <w:rsid w:val="001822F6"/>
    <w:rsid w:val="001842A0"/>
    <w:rsid w:val="00191B39"/>
    <w:rsid w:val="00191F6A"/>
    <w:rsid w:val="0019224E"/>
    <w:rsid w:val="001925C8"/>
    <w:rsid w:val="00194C8D"/>
    <w:rsid w:val="00195FB1"/>
    <w:rsid w:val="001A23CB"/>
    <w:rsid w:val="001A241B"/>
    <w:rsid w:val="001A2765"/>
    <w:rsid w:val="001A2A99"/>
    <w:rsid w:val="001A38FA"/>
    <w:rsid w:val="001A40DD"/>
    <w:rsid w:val="001A655C"/>
    <w:rsid w:val="001A7174"/>
    <w:rsid w:val="001A7BAF"/>
    <w:rsid w:val="001B345D"/>
    <w:rsid w:val="001B5367"/>
    <w:rsid w:val="001B6A57"/>
    <w:rsid w:val="001B7A63"/>
    <w:rsid w:val="001C0A72"/>
    <w:rsid w:val="001C19A8"/>
    <w:rsid w:val="001C2694"/>
    <w:rsid w:val="001C2D62"/>
    <w:rsid w:val="001C346A"/>
    <w:rsid w:val="001C41DC"/>
    <w:rsid w:val="001C49F2"/>
    <w:rsid w:val="001C51C5"/>
    <w:rsid w:val="001C5637"/>
    <w:rsid w:val="001D0BA5"/>
    <w:rsid w:val="001D23C1"/>
    <w:rsid w:val="001D250A"/>
    <w:rsid w:val="001D2AC4"/>
    <w:rsid w:val="001D63AA"/>
    <w:rsid w:val="001D6B63"/>
    <w:rsid w:val="001E019B"/>
    <w:rsid w:val="001E2B5A"/>
    <w:rsid w:val="001E34A6"/>
    <w:rsid w:val="001E4D84"/>
    <w:rsid w:val="001E5BA4"/>
    <w:rsid w:val="001E6821"/>
    <w:rsid w:val="001E6BEB"/>
    <w:rsid w:val="001E783F"/>
    <w:rsid w:val="001F070C"/>
    <w:rsid w:val="001F124F"/>
    <w:rsid w:val="001F1980"/>
    <w:rsid w:val="001F40F0"/>
    <w:rsid w:val="001F466A"/>
    <w:rsid w:val="001F5319"/>
    <w:rsid w:val="001F5CD3"/>
    <w:rsid w:val="002001C3"/>
    <w:rsid w:val="0020048D"/>
    <w:rsid w:val="00200633"/>
    <w:rsid w:val="00201BF5"/>
    <w:rsid w:val="00203175"/>
    <w:rsid w:val="00204F9D"/>
    <w:rsid w:val="00205156"/>
    <w:rsid w:val="00206C83"/>
    <w:rsid w:val="0020784F"/>
    <w:rsid w:val="002102D3"/>
    <w:rsid w:val="002109F4"/>
    <w:rsid w:val="00210AA7"/>
    <w:rsid w:val="00212246"/>
    <w:rsid w:val="002131CB"/>
    <w:rsid w:val="002145D8"/>
    <w:rsid w:val="002152EA"/>
    <w:rsid w:val="0021611A"/>
    <w:rsid w:val="002210C0"/>
    <w:rsid w:val="0022254D"/>
    <w:rsid w:val="002232F1"/>
    <w:rsid w:val="00224872"/>
    <w:rsid w:val="00225059"/>
    <w:rsid w:val="00225685"/>
    <w:rsid w:val="002259CC"/>
    <w:rsid w:val="00226021"/>
    <w:rsid w:val="00226539"/>
    <w:rsid w:val="0022756A"/>
    <w:rsid w:val="00227AE7"/>
    <w:rsid w:val="00230601"/>
    <w:rsid w:val="00230D6A"/>
    <w:rsid w:val="00230ED6"/>
    <w:rsid w:val="0023293E"/>
    <w:rsid w:val="0023341D"/>
    <w:rsid w:val="002353D9"/>
    <w:rsid w:val="00242D1F"/>
    <w:rsid w:val="00242E0F"/>
    <w:rsid w:val="00243876"/>
    <w:rsid w:val="00245E79"/>
    <w:rsid w:val="002462C1"/>
    <w:rsid w:val="00246667"/>
    <w:rsid w:val="0024701D"/>
    <w:rsid w:val="00247B60"/>
    <w:rsid w:val="00247FF4"/>
    <w:rsid w:val="00250B38"/>
    <w:rsid w:val="002520D8"/>
    <w:rsid w:val="00253B62"/>
    <w:rsid w:val="00256619"/>
    <w:rsid w:val="00256B46"/>
    <w:rsid w:val="00256D7B"/>
    <w:rsid w:val="00257D0F"/>
    <w:rsid w:val="00260177"/>
    <w:rsid w:val="00260731"/>
    <w:rsid w:val="00260796"/>
    <w:rsid w:val="00261774"/>
    <w:rsid w:val="00261CC8"/>
    <w:rsid w:val="002634C5"/>
    <w:rsid w:val="0026434B"/>
    <w:rsid w:val="00264611"/>
    <w:rsid w:val="0026612A"/>
    <w:rsid w:val="002702FE"/>
    <w:rsid w:val="00270A47"/>
    <w:rsid w:val="00270A93"/>
    <w:rsid w:val="00270FA3"/>
    <w:rsid w:val="00271B5C"/>
    <w:rsid w:val="00273BF1"/>
    <w:rsid w:val="0027599A"/>
    <w:rsid w:val="00277D4C"/>
    <w:rsid w:val="00281051"/>
    <w:rsid w:val="00281BED"/>
    <w:rsid w:val="0028643D"/>
    <w:rsid w:val="00287ED9"/>
    <w:rsid w:val="002922E6"/>
    <w:rsid w:val="00293123"/>
    <w:rsid w:val="00293279"/>
    <w:rsid w:val="00294313"/>
    <w:rsid w:val="00294D98"/>
    <w:rsid w:val="00294E6E"/>
    <w:rsid w:val="00294F02"/>
    <w:rsid w:val="0029512D"/>
    <w:rsid w:val="002955E7"/>
    <w:rsid w:val="00295EDC"/>
    <w:rsid w:val="00296C0F"/>
    <w:rsid w:val="00296CBE"/>
    <w:rsid w:val="002A0201"/>
    <w:rsid w:val="002A06B6"/>
    <w:rsid w:val="002A1637"/>
    <w:rsid w:val="002A2C1F"/>
    <w:rsid w:val="002A2F93"/>
    <w:rsid w:val="002A3E4F"/>
    <w:rsid w:val="002A3EC2"/>
    <w:rsid w:val="002A6595"/>
    <w:rsid w:val="002A7872"/>
    <w:rsid w:val="002A7F60"/>
    <w:rsid w:val="002B01C2"/>
    <w:rsid w:val="002B04AA"/>
    <w:rsid w:val="002B0FF4"/>
    <w:rsid w:val="002B12F6"/>
    <w:rsid w:val="002B1865"/>
    <w:rsid w:val="002B22C5"/>
    <w:rsid w:val="002B2998"/>
    <w:rsid w:val="002B46BF"/>
    <w:rsid w:val="002B567E"/>
    <w:rsid w:val="002B571B"/>
    <w:rsid w:val="002B5772"/>
    <w:rsid w:val="002B638E"/>
    <w:rsid w:val="002B644F"/>
    <w:rsid w:val="002B67A4"/>
    <w:rsid w:val="002B6D1D"/>
    <w:rsid w:val="002B73DE"/>
    <w:rsid w:val="002B7417"/>
    <w:rsid w:val="002B7BD4"/>
    <w:rsid w:val="002C14B4"/>
    <w:rsid w:val="002C14FF"/>
    <w:rsid w:val="002C403B"/>
    <w:rsid w:val="002C4477"/>
    <w:rsid w:val="002C4E6F"/>
    <w:rsid w:val="002C5498"/>
    <w:rsid w:val="002C5CE4"/>
    <w:rsid w:val="002C7A97"/>
    <w:rsid w:val="002D059F"/>
    <w:rsid w:val="002D2FC3"/>
    <w:rsid w:val="002D3B2B"/>
    <w:rsid w:val="002D3F10"/>
    <w:rsid w:val="002D4584"/>
    <w:rsid w:val="002D56D8"/>
    <w:rsid w:val="002D5745"/>
    <w:rsid w:val="002D7C8D"/>
    <w:rsid w:val="002E08BB"/>
    <w:rsid w:val="002E1EE4"/>
    <w:rsid w:val="002E2F3B"/>
    <w:rsid w:val="002E453A"/>
    <w:rsid w:val="002E5583"/>
    <w:rsid w:val="002E581D"/>
    <w:rsid w:val="002E598A"/>
    <w:rsid w:val="002E6D84"/>
    <w:rsid w:val="002E7D81"/>
    <w:rsid w:val="002F0504"/>
    <w:rsid w:val="002F2CDA"/>
    <w:rsid w:val="002F3214"/>
    <w:rsid w:val="002F37DA"/>
    <w:rsid w:val="002F54BE"/>
    <w:rsid w:val="002F5B26"/>
    <w:rsid w:val="002F5D2E"/>
    <w:rsid w:val="002F6A04"/>
    <w:rsid w:val="002F77B6"/>
    <w:rsid w:val="002F7843"/>
    <w:rsid w:val="002F7911"/>
    <w:rsid w:val="00300002"/>
    <w:rsid w:val="00300D4E"/>
    <w:rsid w:val="00302F62"/>
    <w:rsid w:val="003035B7"/>
    <w:rsid w:val="00303666"/>
    <w:rsid w:val="0030418E"/>
    <w:rsid w:val="00304DDC"/>
    <w:rsid w:val="003072A1"/>
    <w:rsid w:val="00307B73"/>
    <w:rsid w:val="00307C96"/>
    <w:rsid w:val="00311FB1"/>
    <w:rsid w:val="00312779"/>
    <w:rsid w:val="00312814"/>
    <w:rsid w:val="00312B0B"/>
    <w:rsid w:val="00313F63"/>
    <w:rsid w:val="0031437F"/>
    <w:rsid w:val="003147AD"/>
    <w:rsid w:val="00314EF7"/>
    <w:rsid w:val="00315E52"/>
    <w:rsid w:val="00315E93"/>
    <w:rsid w:val="003163EE"/>
    <w:rsid w:val="003217D7"/>
    <w:rsid w:val="0032386C"/>
    <w:rsid w:val="00323995"/>
    <w:rsid w:val="00324011"/>
    <w:rsid w:val="003244B8"/>
    <w:rsid w:val="00324EF0"/>
    <w:rsid w:val="0032735A"/>
    <w:rsid w:val="00327B56"/>
    <w:rsid w:val="003319FD"/>
    <w:rsid w:val="00332383"/>
    <w:rsid w:val="003331E4"/>
    <w:rsid w:val="00333D75"/>
    <w:rsid w:val="00334A64"/>
    <w:rsid w:val="003364C0"/>
    <w:rsid w:val="00336F87"/>
    <w:rsid w:val="00337F2B"/>
    <w:rsid w:val="003408F4"/>
    <w:rsid w:val="00341097"/>
    <w:rsid w:val="00342C4E"/>
    <w:rsid w:val="00344ABF"/>
    <w:rsid w:val="0034595A"/>
    <w:rsid w:val="00351FF2"/>
    <w:rsid w:val="00354293"/>
    <w:rsid w:val="00356137"/>
    <w:rsid w:val="0035698C"/>
    <w:rsid w:val="0035771C"/>
    <w:rsid w:val="0036102B"/>
    <w:rsid w:val="00361555"/>
    <w:rsid w:val="00362CA3"/>
    <w:rsid w:val="0036342F"/>
    <w:rsid w:val="00363820"/>
    <w:rsid w:val="00365305"/>
    <w:rsid w:val="00365C36"/>
    <w:rsid w:val="00370920"/>
    <w:rsid w:val="00370E16"/>
    <w:rsid w:val="003725D5"/>
    <w:rsid w:val="0037292A"/>
    <w:rsid w:val="00372B45"/>
    <w:rsid w:val="00372FDD"/>
    <w:rsid w:val="003739F6"/>
    <w:rsid w:val="00373E3F"/>
    <w:rsid w:val="00374DE0"/>
    <w:rsid w:val="003802D1"/>
    <w:rsid w:val="00382BF3"/>
    <w:rsid w:val="0038465E"/>
    <w:rsid w:val="0038523F"/>
    <w:rsid w:val="00386ACE"/>
    <w:rsid w:val="00386C43"/>
    <w:rsid w:val="00386C97"/>
    <w:rsid w:val="003878E0"/>
    <w:rsid w:val="00387D14"/>
    <w:rsid w:val="003903F7"/>
    <w:rsid w:val="003904AF"/>
    <w:rsid w:val="0039092F"/>
    <w:rsid w:val="00390FA9"/>
    <w:rsid w:val="00391751"/>
    <w:rsid w:val="0039296C"/>
    <w:rsid w:val="00392BC7"/>
    <w:rsid w:val="00392C85"/>
    <w:rsid w:val="00393472"/>
    <w:rsid w:val="003937D3"/>
    <w:rsid w:val="003957E7"/>
    <w:rsid w:val="00395881"/>
    <w:rsid w:val="0039660A"/>
    <w:rsid w:val="00396995"/>
    <w:rsid w:val="00396D87"/>
    <w:rsid w:val="0039750F"/>
    <w:rsid w:val="003A265E"/>
    <w:rsid w:val="003A37A1"/>
    <w:rsid w:val="003A479B"/>
    <w:rsid w:val="003A573C"/>
    <w:rsid w:val="003A5F29"/>
    <w:rsid w:val="003A6047"/>
    <w:rsid w:val="003A62C6"/>
    <w:rsid w:val="003A67B2"/>
    <w:rsid w:val="003B050C"/>
    <w:rsid w:val="003B05B6"/>
    <w:rsid w:val="003B1271"/>
    <w:rsid w:val="003B1E44"/>
    <w:rsid w:val="003B1F4D"/>
    <w:rsid w:val="003B2CB0"/>
    <w:rsid w:val="003B48DA"/>
    <w:rsid w:val="003B50C6"/>
    <w:rsid w:val="003B6BF0"/>
    <w:rsid w:val="003B7FA7"/>
    <w:rsid w:val="003C0A28"/>
    <w:rsid w:val="003C11CF"/>
    <w:rsid w:val="003C24A3"/>
    <w:rsid w:val="003C286D"/>
    <w:rsid w:val="003C2A12"/>
    <w:rsid w:val="003C355F"/>
    <w:rsid w:val="003C3E62"/>
    <w:rsid w:val="003C4B4C"/>
    <w:rsid w:val="003C620D"/>
    <w:rsid w:val="003C703E"/>
    <w:rsid w:val="003D0F0D"/>
    <w:rsid w:val="003D1211"/>
    <w:rsid w:val="003D14FC"/>
    <w:rsid w:val="003D1D1B"/>
    <w:rsid w:val="003D3749"/>
    <w:rsid w:val="003D39D0"/>
    <w:rsid w:val="003D3BFD"/>
    <w:rsid w:val="003D541C"/>
    <w:rsid w:val="003D5822"/>
    <w:rsid w:val="003D7441"/>
    <w:rsid w:val="003D7954"/>
    <w:rsid w:val="003E020F"/>
    <w:rsid w:val="003E1151"/>
    <w:rsid w:val="003E179A"/>
    <w:rsid w:val="003E2159"/>
    <w:rsid w:val="003E5B09"/>
    <w:rsid w:val="003F168C"/>
    <w:rsid w:val="003F470D"/>
    <w:rsid w:val="003F47DE"/>
    <w:rsid w:val="004011BA"/>
    <w:rsid w:val="00402B33"/>
    <w:rsid w:val="00411621"/>
    <w:rsid w:val="00412349"/>
    <w:rsid w:val="0041306D"/>
    <w:rsid w:val="004132F0"/>
    <w:rsid w:val="00413947"/>
    <w:rsid w:val="00413AFE"/>
    <w:rsid w:val="0041564F"/>
    <w:rsid w:val="00416093"/>
    <w:rsid w:val="004179DA"/>
    <w:rsid w:val="004205C3"/>
    <w:rsid w:val="0042175E"/>
    <w:rsid w:val="0042304E"/>
    <w:rsid w:val="004234E7"/>
    <w:rsid w:val="00423B33"/>
    <w:rsid w:val="004244D2"/>
    <w:rsid w:val="00424957"/>
    <w:rsid w:val="0042647C"/>
    <w:rsid w:val="00426480"/>
    <w:rsid w:val="00427FDD"/>
    <w:rsid w:val="00430E38"/>
    <w:rsid w:val="004312FD"/>
    <w:rsid w:val="00432BF3"/>
    <w:rsid w:val="004350BA"/>
    <w:rsid w:val="00435AB8"/>
    <w:rsid w:val="00435EC6"/>
    <w:rsid w:val="004361A3"/>
    <w:rsid w:val="00440A6C"/>
    <w:rsid w:val="00440DD5"/>
    <w:rsid w:val="00441341"/>
    <w:rsid w:val="00441C4C"/>
    <w:rsid w:val="004426A2"/>
    <w:rsid w:val="00442AEF"/>
    <w:rsid w:val="00443246"/>
    <w:rsid w:val="004435E6"/>
    <w:rsid w:val="00444C2A"/>
    <w:rsid w:val="0044512E"/>
    <w:rsid w:val="00445A38"/>
    <w:rsid w:val="004470E8"/>
    <w:rsid w:val="004471D2"/>
    <w:rsid w:val="00453737"/>
    <w:rsid w:val="00453A79"/>
    <w:rsid w:val="00453E65"/>
    <w:rsid w:val="00454025"/>
    <w:rsid w:val="00455253"/>
    <w:rsid w:val="004564AD"/>
    <w:rsid w:val="00456CA6"/>
    <w:rsid w:val="004573F3"/>
    <w:rsid w:val="004576FC"/>
    <w:rsid w:val="00457C0E"/>
    <w:rsid w:val="00457FDC"/>
    <w:rsid w:val="00462280"/>
    <w:rsid w:val="004628F4"/>
    <w:rsid w:val="004649A3"/>
    <w:rsid w:val="00465B77"/>
    <w:rsid w:val="004668F5"/>
    <w:rsid w:val="00470BD4"/>
    <w:rsid w:val="004718C0"/>
    <w:rsid w:val="00472785"/>
    <w:rsid w:val="004729B5"/>
    <w:rsid w:val="00474079"/>
    <w:rsid w:val="0047574D"/>
    <w:rsid w:val="00475B44"/>
    <w:rsid w:val="00476AE2"/>
    <w:rsid w:val="004775DB"/>
    <w:rsid w:val="00477726"/>
    <w:rsid w:val="00480568"/>
    <w:rsid w:val="004823FD"/>
    <w:rsid w:val="00483405"/>
    <w:rsid w:val="0048358E"/>
    <w:rsid w:val="004838C0"/>
    <w:rsid w:val="00484144"/>
    <w:rsid w:val="0048431D"/>
    <w:rsid w:val="004855F0"/>
    <w:rsid w:val="0048623E"/>
    <w:rsid w:val="0048768B"/>
    <w:rsid w:val="00490B4B"/>
    <w:rsid w:val="00491C4F"/>
    <w:rsid w:val="004923EF"/>
    <w:rsid w:val="004936AF"/>
    <w:rsid w:val="004937AB"/>
    <w:rsid w:val="00496A75"/>
    <w:rsid w:val="00497E32"/>
    <w:rsid w:val="004A010D"/>
    <w:rsid w:val="004A0C9F"/>
    <w:rsid w:val="004A1306"/>
    <w:rsid w:val="004A2104"/>
    <w:rsid w:val="004A2828"/>
    <w:rsid w:val="004A2BBC"/>
    <w:rsid w:val="004A3548"/>
    <w:rsid w:val="004A572E"/>
    <w:rsid w:val="004A6B47"/>
    <w:rsid w:val="004A6E8B"/>
    <w:rsid w:val="004A72C1"/>
    <w:rsid w:val="004A7D01"/>
    <w:rsid w:val="004B1537"/>
    <w:rsid w:val="004B1FCF"/>
    <w:rsid w:val="004B22FD"/>
    <w:rsid w:val="004B250B"/>
    <w:rsid w:val="004B25FF"/>
    <w:rsid w:val="004B2DF0"/>
    <w:rsid w:val="004B4A3C"/>
    <w:rsid w:val="004B52E4"/>
    <w:rsid w:val="004B59EC"/>
    <w:rsid w:val="004B5CF6"/>
    <w:rsid w:val="004B6B97"/>
    <w:rsid w:val="004B6D40"/>
    <w:rsid w:val="004C073B"/>
    <w:rsid w:val="004C14AE"/>
    <w:rsid w:val="004C1AAF"/>
    <w:rsid w:val="004C298E"/>
    <w:rsid w:val="004C3F92"/>
    <w:rsid w:val="004C4281"/>
    <w:rsid w:val="004C4E72"/>
    <w:rsid w:val="004C678F"/>
    <w:rsid w:val="004C6DF2"/>
    <w:rsid w:val="004C7768"/>
    <w:rsid w:val="004D29EB"/>
    <w:rsid w:val="004D5970"/>
    <w:rsid w:val="004D7FB2"/>
    <w:rsid w:val="004E05D1"/>
    <w:rsid w:val="004E383F"/>
    <w:rsid w:val="004E38F3"/>
    <w:rsid w:val="004E4785"/>
    <w:rsid w:val="004E4AC5"/>
    <w:rsid w:val="004F04EA"/>
    <w:rsid w:val="004F1CE8"/>
    <w:rsid w:val="004F2453"/>
    <w:rsid w:val="004F312E"/>
    <w:rsid w:val="004F3607"/>
    <w:rsid w:val="004F3FFB"/>
    <w:rsid w:val="004F6648"/>
    <w:rsid w:val="004F71F0"/>
    <w:rsid w:val="005006DD"/>
    <w:rsid w:val="00500F0A"/>
    <w:rsid w:val="00501A68"/>
    <w:rsid w:val="0050255B"/>
    <w:rsid w:val="00502F3F"/>
    <w:rsid w:val="0050324D"/>
    <w:rsid w:val="005032E5"/>
    <w:rsid w:val="00503545"/>
    <w:rsid w:val="00503AB0"/>
    <w:rsid w:val="00503EFD"/>
    <w:rsid w:val="00507DBD"/>
    <w:rsid w:val="005105DA"/>
    <w:rsid w:val="00510F5C"/>
    <w:rsid w:val="00511CAB"/>
    <w:rsid w:val="0051235E"/>
    <w:rsid w:val="005133A3"/>
    <w:rsid w:val="00513424"/>
    <w:rsid w:val="005135BE"/>
    <w:rsid w:val="005135F3"/>
    <w:rsid w:val="0051366B"/>
    <w:rsid w:val="0051502F"/>
    <w:rsid w:val="00517053"/>
    <w:rsid w:val="00517257"/>
    <w:rsid w:val="00517633"/>
    <w:rsid w:val="0052092B"/>
    <w:rsid w:val="0052141A"/>
    <w:rsid w:val="00521F55"/>
    <w:rsid w:val="00521FCE"/>
    <w:rsid w:val="0052232A"/>
    <w:rsid w:val="00522A21"/>
    <w:rsid w:val="00522BEB"/>
    <w:rsid w:val="00523B3C"/>
    <w:rsid w:val="00531D5D"/>
    <w:rsid w:val="0053267C"/>
    <w:rsid w:val="00532F72"/>
    <w:rsid w:val="00533A31"/>
    <w:rsid w:val="00535F49"/>
    <w:rsid w:val="00536F90"/>
    <w:rsid w:val="005406B0"/>
    <w:rsid w:val="005413B7"/>
    <w:rsid w:val="00541571"/>
    <w:rsid w:val="0054286E"/>
    <w:rsid w:val="005441E1"/>
    <w:rsid w:val="00544502"/>
    <w:rsid w:val="00546A63"/>
    <w:rsid w:val="005511DE"/>
    <w:rsid w:val="0055202A"/>
    <w:rsid w:val="00552174"/>
    <w:rsid w:val="00552A3E"/>
    <w:rsid w:val="00552CC6"/>
    <w:rsid w:val="00552EEF"/>
    <w:rsid w:val="00553ABD"/>
    <w:rsid w:val="00555A0F"/>
    <w:rsid w:val="00555E63"/>
    <w:rsid w:val="00556AE4"/>
    <w:rsid w:val="00556CE0"/>
    <w:rsid w:val="00557F3A"/>
    <w:rsid w:val="005610C0"/>
    <w:rsid w:val="00561280"/>
    <w:rsid w:val="00561888"/>
    <w:rsid w:val="005628DA"/>
    <w:rsid w:val="00563331"/>
    <w:rsid w:val="00563A2C"/>
    <w:rsid w:val="00566AEB"/>
    <w:rsid w:val="00566C35"/>
    <w:rsid w:val="00570C5E"/>
    <w:rsid w:val="00571331"/>
    <w:rsid w:val="00572055"/>
    <w:rsid w:val="00574BC8"/>
    <w:rsid w:val="0057571A"/>
    <w:rsid w:val="005759D8"/>
    <w:rsid w:val="00575AD5"/>
    <w:rsid w:val="00575DB6"/>
    <w:rsid w:val="00577161"/>
    <w:rsid w:val="0058014B"/>
    <w:rsid w:val="00582348"/>
    <w:rsid w:val="0058237F"/>
    <w:rsid w:val="0058404B"/>
    <w:rsid w:val="005848C4"/>
    <w:rsid w:val="00585943"/>
    <w:rsid w:val="00586AF9"/>
    <w:rsid w:val="005875E4"/>
    <w:rsid w:val="005904E9"/>
    <w:rsid w:val="005913EE"/>
    <w:rsid w:val="005920E9"/>
    <w:rsid w:val="00592817"/>
    <w:rsid w:val="00592F48"/>
    <w:rsid w:val="005934B8"/>
    <w:rsid w:val="00593BEE"/>
    <w:rsid w:val="00594D12"/>
    <w:rsid w:val="00595634"/>
    <w:rsid w:val="0059605E"/>
    <w:rsid w:val="005A0500"/>
    <w:rsid w:val="005A2017"/>
    <w:rsid w:val="005A204D"/>
    <w:rsid w:val="005A3543"/>
    <w:rsid w:val="005A3696"/>
    <w:rsid w:val="005A37D0"/>
    <w:rsid w:val="005A433D"/>
    <w:rsid w:val="005A4D3A"/>
    <w:rsid w:val="005A6BF3"/>
    <w:rsid w:val="005A70E0"/>
    <w:rsid w:val="005A7A07"/>
    <w:rsid w:val="005B004E"/>
    <w:rsid w:val="005B1AC8"/>
    <w:rsid w:val="005B1E21"/>
    <w:rsid w:val="005B5093"/>
    <w:rsid w:val="005B5B5D"/>
    <w:rsid w:val="005B761E"/>
    <w:rsid w:val="005B7893"/>
    <w:rsid w:val="005B7FC1"/>
    <w:rsid w:val="005C24FE"/>
    <w:rsid w:val="005C2620"/>
    <w:rsid w:val="005C3A68"/>
    <w:rsid w:val="005C42FA"/>
    <w:rsid w:val="005C45B0"/>
    <w:rsid w:val="005C4F46"/>
    <w:rsid w:val="005C615E"/>
    <w:rsid w:val="005D0F3E"/>
    <w:rsid w:val="005D1559"/>
    <w:rsid w:val="005D3C00"/>
    <w:rsid w:val="005D4E11"/>
    <w:rsid w:val="005D51E4"/>
    <w:rsid w:val="005D678E"/>
    <w:rsid w:val="005E12CC"/>
    <w:rsid w:val="005E4C2F"/>
    <w:rsid w:val="005E6F84"/>
    <w:rsid w:val="005F0343"/>
    <w:rsid w:val="005F0650"/>
    <w:rsid w:val="005F2F56"/>
    <w:rsid w:val="005F31D9"/>
    <w:rsid w:val="005F3CD7"/>
    <w:rsid w:val="005F4809"/>
    <w:rsid w:val="005F5096"/>
    <w:rsid w:val="005F53F0"/>
    <w:rsid w:val="005F7046"/>
    <w:rsid w:val="005F709C"/>
    <w:rsid w:val="005F7D76"/>
    <w:rsid w:val="00602F86"/>
    <w:rsid w:val="006036D7"/>
    <w:rsid w:val="006039AC"/>
    <w:rsid w:val="0060435A"/>
    <w:rsid w:val="00604EAF"/>
    <w:rsid w:val="00605C67"/>
    <w:rsid w:val="00607BE5"/>
    <w:rsid w:val="006110EC"/>
    <w:rsid w:val="0061124B"/>
    <w:rsid w:val="006114EE"/>
    <w:rsid w:val="006115A8"/>
    <w:rsid w:val="0061244A"/>
    <w:rsid w:val="006129FE"/>
    <w:rsid w:val="006144F9"/>
    <w:rsid w:val="00614CDB"/>
    <w:rsid w:val="00617532"/>
    <w:rsid w:val="00617533"/>
    <w:rsid w:val="00617632"/>
    <w:rsid w:val="00617A7F"/>
    <w:rsid w:val="00620414"/>
    <w:rsid w:val="00620716"/>
    <w:rsid w:val="00621469"/>
    <w:rsid w:val="006217CA"/>
    <w:rsid w:val="00621861"/>
    <w:rsid w:val="00621E0C"/>
    <w:rsid w:val="00623B9B"/>
    <w:rsid w:val="00624DB9"/>
    <w:rsid w:val="00625691"/>
    <w:rsid w:val="00625AB2"/>
    <w:rsid w:val="0062651B"/>
    <w:rsid w:val="00626B83"/>
    <w:rsid w:val="00626E83"/>
    <w:rsid w:val="006300FF"/>
    <w:rsid w:val="0063224D"/>
    <w:rsid w:val="00632483"/>
    <w:rsid w:val="006324FD"/>
    <w:rsid w:val="006328F7"/>
    <w:rsid w:val="00634AE3"/>
    <w:rsid w:val="006359CF"/>
    <w:rsid w:val="00636017"/>
    <w:rsid w:val="00636589"/>
    <w:rsid w:val="00637452"/>
    <w:rsid w:val="00637A66"/>
    <w:rsid w:val="00640CC3"/>
    <w:rsid w:val="00642431"/>
    <w:rsid w:val="006426D7"/>
    <w:rsid w:val="00643897"/>
    <w:rsid w:val="0064426D"/>
    <w:rsid w:val="006452A9"/>
    <w:rsid w:val="006452F2"/>
    <w:rsid w:val="00647B65"/>
    <w:rsid w:val="0065010F"/>
    <w:rsid w:val="006501EB"/>
    <w:rsid w:val="00650A13"/>
    <w:rsid w:val="006516D9"/>
    <w:rsid w:val="00652568"/>
    <w:rsid w:val="006534AC"/>
    <w:rsid w:val="006554F7"/>
    <w:rsid w:val="00656927"/>
    <w:rsid w:val="0065781F"/>
    <w:rsid w:val="00657E27"/>
    <w:rsid w:val="0066178F"/>
    <w:rsid w:val="0066244D"/>
    <w:rsid w:val="00662925"/>
    <w:rsid w:val="00663275"/>
    <w:rsid w:val="00666BDE"/>
    <w:rsid w:val="006706C1"/>
    <w:rsid w:val="00671F0D"/>
    <w:rsid w:val="006722FC"/>
    <w:rsid w:val="0067289E"/>
    <w:rsid w:val="00673221"/>
    <w:rsid w:val="0067366D"/>
    <w:rsid w:val="00673983"/>
    <w:rsid w:val="00674FB0"/>
    <w:rsid w:val="0067573F"/>
    <w:rsid w:val="006759BB"/>
    <w:rsid w:val="006761FD"/>
    <w:rsid w:val="0067674B"/>
    <w:rsid w:val="00676A77"/>
    <w:rsid w:val="006800CD"/>
    <w:rsid w:val="00680F99"/>
    <w:rsid w:val="00681F60"/>
    <w:rsid w:val="006825CC"/>
    <w:rsid w:val="00682967"/>
    <w:rsid w:val="00682AD9"/>
    <w:rsid w:val="00682E27"/>
    <w:rsid w:val="00683A45"/>
    <w:rsid w:val="00684B02"/>
    <w:rsid w:val="00685467"/>
    <w:rsid w:val="006856C5"/>
    <w:rsid w:val="00687217"/>
    <w:rsid w:val="006904C2"/>
    <w:rsid w:val="006907A5"/>
    <w:rsid w:val="00690A24"/>
    <w:rsid w:val="00693A1D"/>
    <w:rsid w:val="00693F74"/>
    <w:rsid w:val="0069407A"/>
    <w:rsid w:val="00694B82"/>
    <w:rsid w:val="00695064"/>
    <w:rsid w:val="0069672A"/>
    <w:rsid w:val="006A0CE9"/>
    <w:rsid w:val="006A1739"/>
    <w:rsid w:val="006A1937"/>
    <w:rsid w:val="006A25D4"/>
    <w:rsid w:val="006A3CF0"/>
    <w:rsid w:val="006A67C9"/>
    <w:rsid w:val="006B09CE"/>
    <w:rsid w:val="006B221B"/>
    <w:rsid w:val="006B7764"/>
    <w:rsid w:val="006C21CC"/>
    <w:rsid w:val="006C3635"/>
    <w:rsid w:val="006C3F9A"/>
    <w:rsid w:val="006C4DB5"/>
    <w:rsid w:val="006C4EAD"/>
    <w:rsid w:val="006C741B"/>
    <w:rsid w:val="006D040A"/>
    <w:rsid w:val="006D0888"/>
    <w:rsid w:val="006D1817"/>
    <w:rsid w:val="006D2FD1"/>
    <w:rsid w:val="006D32C2"/>
    <w:rsid w:val="006D534C"/>
    <w:rsid w:val="006D544D"/>
    <w:rsid w:val="006D5542"/>
    <w:rsid w:val="006D692F"/>
    <w:rsid w:val="006D69C8"/>
    <w:rsid w:val="006E1AFE"/>
    <w:rsid w:val="006E283A"/>
    <w:rsid w:val="006E3656"/>
    <w:rsid w:val="006E4D81"/>
    <w:rsid w:val="006E59DB"/>
    <w:rsid w:val="006E6CB8"/>
    <w:rsid w:val="006E7C46"/>
    <w:rsid w:val="006F091F"/>
    <w:rsid w:val="006F0C4F"/>
    <w:rsid w:val="006F0D29"/>
    <w:rsid w:val="006F0E4C"/>
    <w:rsid w:val="006F23CE"/>
    <w:rsid w:val="006F2B6A"/>
    <w:rsid w:val="006F2F2D"/>
    <w:rsid w:val="006F4C5D"/>
    <w:rsid w:val="006F7F7C"/>
    <w:rsid w:val="00701C07"/>
    <w:rsid w:val="007023E2"/>
    <w:rsid w:val="0070248A"/>
    <w:rsid w:val="00702B1F"/>
    <w:rsid w:val="00703118"/>
    <w:rsid w:val="0070341C"/>
    <w:rsid w:val="00703D79"/>
    <w:rsid w:val="00703F97"/>
    <w:rsid w:val="00703FDA"/>
    <w:rsid w:val="00704424"/>
    <w:rsid w:val="007047BD"/>
    <w:rsid w:val="0070517B"/>
    <w:rsid w:val="007052D1"/>
    <w:rsid w:val="00705964"/>
    <w:rsid w:val="0070693C"/>
    <w:rsid w:val="00707223"/>
    <w:rsid w:val="00707292"/>
    <w:rsid w:val="00711075"/>
    <w:rsid w:val="00711A44"/>
    <w:rsid w:val="00711EED"/>
    <w:rsid w:val="0071371E"/>
    <w:rsid w:val="00713F49"/>
    <w:rsid w:val="00713FB7"/>
    <w:rsid w:val="007143F4"/>
    <w:rsid w:val="00715518"/>
    <w:rsid w:val="00715AA4"/>
    <w:rsid w:val="00716CA3"/>
    <w:rsid w:val="00717DB8"/>
    <w:rsid w:val="0072106E"/>
    <w:rsid w:val="00721DFC"/>
    <w:rsid w:val="00721F6C"/>
    <w:rsid w:val="0072282B"/>
    <w:rsid w:val="00722942"/>
    <w:rsid w:val="00722E97"/>
    <w:rsid w:val="00724205"/>
    <w:rsid w:val="00724392"/>
    <w:rsid w:val="0072476B"/>
    <w:rsid w:val="007248A4"/>
    <w:rsid w:val="0072597E"/>
    <w:rsid w:val="007266A5"/>
    <w:rsid w:val="00727920"/>
    <w:rsid w:val="007327F2"/>
    <w:rsid w:val="00732AD9"/>
    <w:rsid w:val="00733ED7"/>
    <w:rsid w:val="0073494E"/>
    <w:rsid w:val="00735E5D"/>
    <w:rsid w:val="0074038F"/>
    <w:rsid w:val="007410EA"/>
    <w:rsid w:val="00742ACE"/>
    <w:rsid w:val="00742EEE"/>
    <w:rsid w:val="007430DD"/>
    <w:rsid w:val="00745251"/>
    <w:rsid w:val="0074557E"/>
    <w:rsid w:val="00746D66"/>
    <w:rsid w:val="007511A4"/>
    <w:rsid w:val="00753220"/>
    <w:rsid w:val="007536FA"/>
    <w:rsid w:val="007537F9"/>
    <w:rsid w:val="007538C5"/>
    <w:rsid w:val="007572CB"/>
    <w:rsid w:val="00762C75"/>
    <w:rsid w:val="00762DCB"/>
    <w:rsid w:val="007638A2"/>
    <w:rsid w:val="00767CAF"/>
    <w:rsid w:val="0077024E"/>
    <w:rsid w:val="007704CA"/>
    <w:rsid w:val="00770754"/>
    <w:rsid w:val="00770AA5"/>
    <w:rsid w:val="00770B7B"/>
    <w:rsid w:val="007712FC"/>
    <w:rsid w:val="007731B3"/>
    <w:rsid w:val="00773298"/>
    <w:rsid w:val="0077348A"/>
    <w:rsid w:val="00773839"/>
    <w:rsid w:val="00773C11"/>
    <w:rsid w:val="007741BF"/>
    <w:rsid w:val="0077455B"/>
    <w:rsid w:val="0077483B"/>
    <w:rsid w:val="007753FA"/>
    <w:rsid w:val="007758AD"/>
    <w:rsid w:val="00775FBA"/>
    <w:rsid w:val="00777153"/>
    <w:rsid w:val="0077738B"/>
    <w:rsid w:val="0077777B"/>
    <w:rsid w:val="00777B38"/>
    <w:rsid w:val="00780519"/>
    <w:rsid w:val="00780B1D"/>
    <w:rsid w:val="00780FB8"/>
    <w:rsid w:val="007827DA"/>
    <w:rsid w:val="00782B48"/>
    <w:rsid w:val="00782E44"/>
    <w:rsid w:val="00783348"/>
    <w:rsid w:val="00783968"/>
    <w:rsid w:val="00783A9D"/>
    <w:rsid w:val="007851C9"/>
    <w:rsid w:val="00786122"/>
    <w:rsid w:val="00786F6D"/>
    <w:rsid w:val="00790169"/>
    <w:rsid w:val="00791093"/>
    <w:rsid w:val="00792117"/>
    <w:rsid w:val="0079265D"/>
    <w:rsid w:val="00792F72"/>
    <w:rsid w:val="00793050"/>
    <w:rsid w:val="00793672"/>
    <w:rsid w:val="00796200"/>
    <w:rsid w:val="00796921"/>
    <w:rsid w:val="007A007B"/>
    <w:rsid w:val="007A0F3B"/>
    <w:rsid w:val="007A1648"/>
    <w:rsid w:val="007A21A7"/>
    <w:rsid w:val="007A2A49"/>
    <w:rsid w:val="007A3404"/>
    <w:rsid w:val="007A387E"/>
    <w:rsid w:val="007A490B"/>
    <w:rsid w:val="007A6937"/>
    <w:rsid w:val="007A6E6F"/>
    <w:rsid w:val="007A72D7"/>
    <w:rsid w:val="007A78A7"/>
    <w:rsid w:val="007A792C"/>
    <w:rsid w:val="007B076A"/>
    <w:rsid w:val="007B1343"/>
    <w:rsid w:val="007B26DA"/>
    <w:rsid w:val="007B4245"/>
    <w:rsid w:val="007B6440"/>
    <w:rsid w:val="007B6763"/>
    <w:rsid w:val="007B6D96"/>
    <w:rsid w:val="007B7118"/>
    <w:rsid w:val="007B76BF"/>
    <w:rsid w:val="007C0381"/>
    <w:rsid w:val="007C124D"/>
    <w:rsid w:val="007C1F65"/>
    <w:rsid w:val="007C201D"/>
    <w:rsid w:val="007C345A"/>
    <w:rsid w:val="007C3D31"/>
    <w:rsid w:val="007C56EC"/>
    <w:rsid w:val="007C5C8F"/>
    <w:rsid w:val="007C64A6"/>
    <w:rsid w:val="007C67DA"/>
    <w:rsid w:val="007C6C8B"/>
    <w:rsid w:val="007C78DF"/>
    <w:rsid w:val="007D0349"/>
    <w:rsid w:val="007D6B78"/>
    <w:rsid w:val="007E09EB"/>
    <w:rsid w:val="007E0C2B"/>
    <w:rsid w:val="007E1DE0"/>
    <w:rsid w:val="007E2116"/>
    <w:rsid w:val="007E2639"/>
    <w:rsid w:val="007E36DB"/>
    <w:rsid w:val="007E3DBC"/>
    <w:rsid w:val="007E53A5"/>
    <w:rsid w:val="007E5413"/>
    <w:rsid w:val="007E6ACB"/>
    <w:rsid w:val="007E7036"/>
    <w:rsid w:val="007F1F39"/>
    <w:rsid w:val="007F1F4F"/>
    <w:rsid w:val="007F2046"/>
    <w:rsid w:val="007F29A2"/>
    <w:rsid w:val="007F2A81"/>
    <w:rsid w:val="007F2C0B"/>
    <w:rsid w:val="007F2D60"/>
    <w:rsid w:val="007F4DAB"/>
    <w:rsid w:val="00800F5B"/>
    <w:rsid w:val="008034E3"/>
    <w:rsid w:val="00804F7E"/>
    <w:rsid w:val="00805C38"/>
    <w:rsid w:val="00807409"/>
    <w:rsid w:val="008104EE"/>
    <w:rsid w:val="008105C7"/>
    <w:rsid w:val="00811668"/>
    <w:rsid w:val="00812411"/>
    <w:rsid w:val="00813EE5"/>
    <w:rsid w:val="00814329"/>
    <w:rsid w:val="00814C94"/>
    <w:rsid w:val="008152C1"/>
    <w:rsid w:val="00816332"/>
    <w:rsid w:val="008166D4"/>
    <w:rsid w:val="00820445"/>
    <w:rsid w:val="00820697"/>
    <w:rsid w:val="008215E5"/>
    <w:rsid w:val="008218F4"/>
    <w:rsid w:val="00821B8B"/>
    <w:rsid w:val="00821BA0"/>
    <w:rsid w:val="00822CE6"/>
    <w:rsid w:val="00823134"/>
    <w:rsid w:val="008240FB"/>
    <w:rsid w:val="00824987"/>
    <w:rsid w:val="008259D4"/>
    <w:rsid w:val="008261F6"/>
    <w:rsid w:val="00826956"/>
    <w:rsid w:val="00827294"/>
    <w:rsid w:val="008275FD"/>
    <w:rsid w:val="00830F86"/>
    <w:rsid w:val="00831341"/>
    <w:rsid w:val="00831706"/>
    <w:rsid w:val="00833CC4"/>
    <w:rsid w:val="00834DF2"/>
    <w:rsid w:val="00836BB7"/>
    <w:rsid w:val="00837E4C"/>
    <w:rsid w:val="00840097"/>
    <w:rsid w:val="008409BA"/>
    <w:rsid w:val="008411A3"/>
    <w:rsid w:val="0084155D"/>
    <w:rsid w:val="00844BDE"/>
    <w:rsid w:val="00844C81"/>
    <w:rsid w:val="0084500A"/>
    <w:rsid w:val="00845D59"/>
    <w:rsid w:val="00846689"/>
    <w:rsid w:val="00846DB6"/>
    <w:rsid w:val="00847071"/>
    <w:rsid w:val="00847518"/>
    <w:rsid w:val="00850FF8"/>
    <w:rsid w:val="0085358C"/>
    <w:rsid w:val="0085541B"/>
    <w:rsid w:val="00856390"/>
    <w:rsid w:val="00857E5A"/>
    <w:rsid w:val="00860115"/>
    <w:rsid w:val="00861762"/>
    <w:rsid w:val="00862517"/>
    <w:rsid w:val="00862A50"/>
    <w:rsid w:val="008637F2"/>
    <w:rsid w:val="00864A81"/>
    <w:rsid w:val="008657B9"/>
    <w:rsid w:val="0086624C"/>
    <w:rsid w:val="00866C0A"/>
    <w:rsid w:val="008673D4"/>
    <w:rsid w:val="00867824"/>
    <w:rsid w:val="008679C9"/>
    <w:rsid w:val="00870668"/>
    <w:rsid w:val="0087124D"/>
    <w:rsid w:val="008712AE"/>
    <w:rsid w:val="0087148D"/>
    <w:rsid w:val="00871720"/>
    <w:rsid w:val="00872D76"/>
    <w:rsid w:val="008738F6"/>
    <w:rsid w:val="008738FE"/>
    <w:rsid w:val="008739B3"/>
    <w:rsid w:val="00873F82"/>
    <w:rsid w:val="008752B7"/>
    <w:rsid w:val="008756FD"/>
    <w:rsid w:val="00875CA0"/>
    <w:rsid w:val="00875D36"/>
    <w:rsid w:val="008771F2"/>
    <w:rsid w:val="0088055A"/>
    <w:rsid w:val="0088109D"/>
    <w:rsid w:val="00881666"/>
    <w:rsid w:val="00882199"/>
    <w:rsid w:val="008824BD"/>
    <w:rsid w:val="00882A75"/>
    <w:rsid w:val="00882BC6"/>
    <w:rsid w:val="00882E1F"/>
    <w:rsid w:val="008849BD"/>
    <w:rsid w:val="00886E98"/>
    <w:rsid w:val="008877C9"/>
    <w:rsid w:val="008912D8"/>
    <w:rsid w:val="008917CD"/>
    <w:rsid w:val="00891AE8"/>
    <w:rsid w:val="008927DC"/>
    <w:rsid w:val="008928FC"/>
    <w:rsid w:val="008946DF"/>
    <w:rsid w:val="00894B39"/>
    <w:rsid w:val="00895A78"/>
    <w:rsid w:val="00895E53"/>
    <w:rsid w:val="008974AA"/>
    <w:rsid w:val="008A26A1"/>
    <w:rsid w:val="008A27B4"/>
    <w:rsid w:val="008A3AF5"/>
    <w:rsid w:val="008A5972"/>
    <w:rsid w:val="008A6FA9"/>
    <w:rsid w:val="008B03AB"/>
    <w:rsid w:val="008B0584"/>
    <w:rsid w:val="008B094B"/>
    <w:rsid w:val="008B155B"/>
    <w:rsid w:val="008B313E"/>
    <w:rsid w:val="008B31A5"/>
    <w:rsid w:val="008B3DE6"/>
    <w:rsid w:val="008B5735"/>
    <w:rsid w:val="008B5D55"/>
    <w:rsid w:val="008B637B"/>
    <w:rsid w:val="008B677D"/>
    <w:rsid w:val="008B6B70"/>
    <w:rsid w:val="008C313B"/>
    <w:rsid w:val="008C3945"/>
    <w:rsid w:val="008C59A2"/>
    <w:rsid w:val="008C5DEE"/>
    <w:rsid w:val="008C76B3"/>
    <w:rsid w:val="008C7FE3"/>
    <w:rsid w:val="008D0D85"/>
    <w:rsid w:val="008D2D55"/>
    <w:rsid w:val="008D36E1"/>
    <w:rsid w:val="008D3896"/>
    <w:rsid w:val="008D3C48"/>
    <w:rsid w:val="008D4667"/>
    <w:rsid w:val="008D5668"/>
    <w:rsid w:val="008D5EAB"/>
    <w:rsid w:val="008D6239"/>
    <w:rsid w:val="008D739A"/>
    <w:rsid w:val="008D7AE4"/>
    <w:rsid w:val="008E0791"/>
    <w:rsid w:val="008E0982"/>
    <w:rsid w:val="008E0B15"/>
    <w:rsid w:val="008E12AF"/>
    <w:rsid w:val="008E1FB9"/>
    <w:rsid w:val="008E3907"/>
    <w:rsid w:val="008E39BB"/>
    <w:rsid w:val="008E4D4E"/>
    <w:rsid w:val="008E4D61"/>
    <w:rsid w:val="008E4E2A"/>
    <w:rsid w:val="008E629F"/>
    <w:rsid w:val="008E6645"/>
    <w:rsid w:val="008F0CDF"/>
    <w:rsid w:val="008F2F47"/>
    <w:rsid w:val="008F3142"/>
    <w:rsid w:val="008F32B8"/>
    <w:rsid w:val="008F340E"/>
    <w:rsid w:val="008F46CC"/>
    <w:rsid w:val="008F4ADC"/>
    <w:rsid w:val="008F4D82"/>
    <w:rsid w:val="008F565C"/>
    <w:rsid w:val="008F57AC"/>
    <w:rsid w:val="008F5BFA"/>
    <w:rsid w:val="008F6691"/>
    <w:rsid w:val="008F6FE8"/>
    <w:rsid w:val="008F7E58"/>
    <w:rsid w:val="0090074B"/>
    <w:rsid w:val="0090102D"/>
    <w:rsid w:val="00902CD1"/>
    <w:rsid w:val="00903BD7"/>
    <w:rsid w:val="009062BC"/>
    <w:rsid w:val="00906B9A"/>
    <w:rsid w:val="00911474"/>
    <w:rsid w:val="00911651"/>
    <w:rsid w:val="009129BA"/>
    <w:rsid w:val="0091367C"/>
    <w:rsid w:val="00913EA1"/>
    <w:rsid w:val="00914744"/>
    <w:rsid w:val="00914E15"/>
    <w:rsid w:val="00917E6B"/>
    <w:rsid w:val="00917FE1"/>
    <w:rsid w:val="009210C5"/>
    <w:rsid w:val="0092196C"/>
    <w:rsid w:val="00923A0F"/>
    <w:rsid w:val="00923ACF"/>
    <w:rsid w:val="009248C2"/>
    <w:rsid w:val="00924980"/>
    <w:rsid w:val="0093009E"/>
    <w:rsid w:val="00930A0B"/>
    <w:rsid w:val="00930BDD"/>
    <w:rsid w:val="0093296A"/>
    <w:rsid w:val="009354B1"/>
    <w:rsid w:val="00935735"/>
    <w:rsid w:val="009357C5"/>
    <w:rsid w:val="009364B7"/>
    <w:rsid w:val="0093745E"/>
    <w:rsid w:val="0094011B"/>
    <w:rsid w:val="0094219C"/>
    <w:rsid w:val="009423D8"/>
    <w:rsid w:val="00943852"/>
    <w:rsid w:val="0094408D"/>
    <w:rsid w:val="00945F64"/>
    <w:rsid w:val="00947749"/>
    <w:rsid w:val="00947933"/>
    <w:rsid w:val="0095204E"/>
    <w:rsid w:val="00952C4D"/>
    <w:rsid w:val="009535BE"/>
    <w:rsid w:val="00955B38"/>
    <w:rsid w:val="00955CC3"/>
    <w:rsid w:val="00955CCD"/>
    <w:rsid w:val="00956FD4"/>
    <w:rsid w:val="00957079"/>
    <w:rsid w:val="0095773C"/>
    <w:rsid w:val="00957C49"/>
    <w:rsid w:val="00957CE4"/>
    <w:rsid w:val="00960D2F"/>
    <w:rsid w:val="00960E99"/>
    <w:rsid w:val="0096105B"/>
    <w:rsid w:val="00963CD7"/>
    <w:rsid w:val="009641D2"/>
    <w:rsid w:val="00965E9C"/>
    <w:rsid w:val="00967D7A"/>
    <w:rsid w:val="0097074F"/>
    <w:rsid w:val="009721A0"/>
    <w:rsid w:val="0097246E"/>
    <w:rsid w:val="009727D8"/>
    <w:rsid w:val="00973DFB"/>
    <w:rsid w:val="009753C1"/>
    <w:rsid w:val="00977283"/>
    <w:rsid w:val="0098482F"/>
    <w:rsid w:val="00985BBD"/>
    <w:rsid w:val="00985C4B"/>
    <w:rsid w:val="00986102"/>
    <w:rsid w:val="009865A8"/>
    <w:rsid w:val="00987350"/>
    <w:rsid w:val="00987B89"/>
    <w:rsid w:val="00991483"/>
    <w:rsid w:val="00991FE5"/>
    <w:rsid w:val="00993359"/>
    <w:rsid w:val="00993DC3"/>
    <w:rsid w:val="009951CC"/>
    <w:rsid w:val="00996880"/>
    <w:rsid w:val="00997FA7"/>
    <w:rsid w:val="009A10B0"/>
    <w:rsid w:val="009A12E7"/>
    <w:rsid w:val="009A41CD"/>
    <w:rsid w:val="009A5C21"/>
    <w:rsid w:val="009A670E"/>
    <w:rsid w:val="009B1A45"/>
    <w:rsid w:val="009B4837"/>
    <w:rsid w:val="009B4E76"/>
    <w:rsid w:val="009B6D03"/>
    <w:rsid w:val="009C240C"/>
    <w:rsid w:val="009C2D96"/>
    <w:rsid w:val="009C2FA8"/>
    <w:rsid w:val="009C5C5F"/>
    <w:rsid w:val="009C5C69"/>
    <w:rsid w:val="009C6A41"/>
    <w:rsid w:val="009C771B"/>
    <w:rsid w:val="009C7879"/>
    <w:rsid w:val="009D08C9"/>
    <w:rsid w:val="009D12EB"/>
    <w:rsid w:val="009D2C53"/>
    <w:rsid w:val="009D40F8"/>
    <w:rsid w:val="009D6FA2"/>
    <w:rsid w:val="009E099F"/>
    <w:rsid w:val="009E2E97"/>
    <w:rsid w:val="009E343F"/>
    <w:rsid w:val="009E4927"/>
    <w:rsid w:val="009E5C6D"/>
    <w:rsid w:val="009E603A"/>
    <w:rsid w:val="009E7543"/>
    <w:rsid w:val="009F1BD6"/>
    <w:rsid w:val="009F3BA3"/>
    <w:rsid w:val="009F43E0"/>
    <w:rsid w:val="009F4E91"/>
    <w:rsid w:val="009F4EE9"/>
    <w:rsid w:val="009F503F"/>
    <w:rsid w:val="009F5C92"/>
    <w:rsid w:val="009F5E65"/>
    <w:rsid w:val="009F702B"/>
    <w:rsid w:val="009F778E"/>
    <w:rsid w:val="00A00664"/>
    <w:rsid w:val="00A01EEC"/>
    <w:rsid w:val="00A027C1"/>
    <w:rsid w:val="00A04CBD"/>
    <w:rsid w:val="00A0637B"/>
    <w:rsid w:val="00A065ED"/>
    <w:rsid w:val="00A06C0B"/>
    <w:rsid w:val="00A075FD"/>
    <w:rsid w:val="00A10007"/>
    <w:rsid w:val="00A101F9"/>
    <w:rsid w:val="00A10BC8"/>
    <w:rsid w:val="00A1364A"/>
    <w:rsid w:val="00A139DE"/>
    <w:rsid w:val="00A179E5"/>
    <w:rsid w:val="00A20101"/>
    <w:rsid w:val="00A21CAB"/>
    <w:rsid w:val="00A23EA4"/>
    <w:rsid w:val="00A242CB"/>
    <w:rsid w:val="00A24591"/>
    <w:rsid w:val="00A25222"/>
    <w:rsid w:val="00A253F8"/>
    <w:rsid w:val="00A2606B"/>
    <w:rsid w:val="00A26B23"/>
    <w:rsid w:val="00A26F6C"/>
    <w:rsid w:val="00A27FA2"/>
    <w:rsid w:val="00A30AD5"/>
    <w:rsid w:val="00A312FD"/>
    <w:rsid w:val="00A316AA"/>
    <w:rsid w:val="00A335ED"/>
    <w:rsid w:val="00A3734E"/>
    <w:rsid w:val="00A3747F"/>
    <w:rsid w:val="00A4106F"/>
    <w:rsid w:val="00A4153D"/>
    <w:rsid w:val="00A41AD0"/>
    <w:rsid w:val="00A41DEB"/>
    <w:rsid w:val="00A41F30"/>
    <w:rsid w:val="00A42D2E"/>
    <w:rsid w:val="00A47CFA"/>
    <w:rsid w:val="00A50319"/>
    <w:rsid w:val="00A505DE"/>
    <w:rsid w:val="00A511D3"/>
    <w:rsid w:val="00A52AE8"/>
    <w:rsid w:val="00A532FD"/>
    <w:rsid w:val="00A547AD"/>
    <w:rsid w:val="00A55CFD"/>
    <w:rsid w:val="00A5731E"/>
    <w:rsid w:val="00A575C2"/>
    <w:rsid w:val="00A60563"/>
    <w:rsid w:val="00A61474"/>
    <w:rsid w:val="00A633A0"/>
    <w:rsid w:val="00A63974"/>
    <w:rsid w:val="00A63B47"/>
    <w:rsid w:val="00A64025"/>
    <w:rsid w:val="00A655E6"/>
    <w:rsid w:val="00A6635A"/>
    <w:rsid w:val="00A718D6"/>
    <w:rsid w:val="00A73D80"/>
    <w:rsid w:val="00A745E2"/>
    <w:rsid w:val="00A75945"/>
    <w:rsid w:val="00A75DD2"/>
    <w:rsid w:val="00A75E41"/>
    <w:rsid w:val="00A80BDC"/>
    <w:rsid w:val="00A80E8D"/>
    <w:rsid w:val="00A81221"/>
    <w:rsid w:val="00A8131B"/>
    <w:rsid w:val="00A8194B"/>
    <w:rsid w:val="00A81DB5"/>
    <w:rsid w:val="00A81EC2"/>
    <w:rsid w:val="00A829AF"/>
    <w:rsid w:val="00A83E4D"/>
    <w:rsid w:val="00A8472B"/>
    <w:rsid w:val="00A915B9"/>
    <w:rsid w:val="00A92E70"/>
    <w:rsid w:val="00A92EAD"/>
    <w:rsid w:val="00A934DB"/>
    <w:rsid w:val="00A9446D"/>
    <w:rsid w:val="00A94ADD"/>
    <w:rsid w:val="00A94CD7"/>
    <w:rsid w:val="00A94E4D"/>
    <w:rsid w:val="00A95DCA"/>
    <w:rsid w:val="00A95E4B"/>
    <w:rsid w:val="00A9709F"/>
    <w:rsid w:val="00A97812"/>
    <w:rsid w:val="00AA297E"/>
    <w:rsid w:val="00AA2CCA"/>
    <w:rsid w:val="00AA3F8C"/>
    <w:rsid w:val="00AA45E6"/>
    <w:rsid w:val="00AA5893"/>
    <w:rsid w:val="00AA6A12"/>
    <w:rsid w:val="00AA7926"/>
    <w:rsid w:val="00AB10CF"/>
    <w:rsid w:val="00AB11A2"/>
    <w:rsid w:val="00AB187F"/>
    <w:rsid w:val="00AB20D5"/>
    <w:rsid w:val="00AB4EF1"/>
    <w:rsid w:val="00AB4F32"/>
    <w:rsid w:val="00AC0467"/>
    <w:rsid w:val="00AC0996"/>
    <w:rsid w:val="00AC0D90"/>
    <w:rsid w:val="00AC1327"/>
    <w:rsid w:val="00AC42C1"/>
    <w:rsid w:val="00AC4F98"/>
    <w:rsid w:val="00AC5270"/>
    <w:rsid w:val="00AC63FC"/>
    <w:rsid w:val="00AC681A"/>
    <w:rsid w:val="00AD1F66"/>
    <w:rsid w:val="00AD24A7"/>
    <w:rsid w:val="00AD28A0"/>
    <w:rsid w:val="00AD41EC"/>
    <w:rsid w:val="00AD448D"/>
    <w:rsid w:val="00AD4C7D"/>
    <w:rsid w:val="00AD5A62"/>
    <w:rsid w:val="00AD5D0A"/>
    <w:rsid w:val="00AD5E40"/>
    <w:rsid w:val="00AD719E"/>
    <w:rsid w:val="00AD7358"/>
    <w:rsid w:val="00AE1E3B"/>
    <w:rsid w:val="00AE3CA3"/>
    <w:rsid w:val="00AE3D0E"/>
    <w:rsid w:val="00AE4396"/>
    <w:rsid w:val="00AE76D7"/>
    <w:rsid w:val="00AF0088"/>
    <w:rsid w:val="00AF0CAA"/>
    <w:rsid w:val="00AF1037"/>
    <w:rsid w:val="00AF12E4"/>
    <w:rsid w:val="00AF16B8"/>
    <w:rsid w:val="00AF1D96"/>
    <w:rsid w:val="00AF210F"/>
    <w:rsid w:val="00AF2F44"/>
    <w:rsid w:val="00AF40F8"/>
    <w:rsid w:val="00AF42E5"/>
    <w:rsid w:val="00AF4744"/>
    <w:rsid w:val="00AF529D"/>
    <w:rsid w:val="00AF68AB"/>
    <w:rsid w:val="00AF7B6E"/>
    <w:rsid w:val="00B0074C"/>
    <w:rsid w:val="00B01A1F"/>
    <w:rsid w:val="00B025A8"/>
    <w:rsid w:val="00B03809"/>
    <w:rsid w:val="00B03876"/>
    <w:rsid w:val="00B04B62"/>
    <w:rsid w:val="00B074F6"/>
    <w:rsid w:val="00B10756"/>
    <w:rsid w:val="00B110EC"/>
    <w:rsid w:val="00B110F9"/>
    <w:rsid w:val="00B126D3"/>
    <w:rsid w:val="00B141E5"/>
    <w:rsid w:val="00B1735E"/>
    <w:rsid w:val="00B17CB8"/>
    <w:rsid w:val="00B20706"/>
    <w:rsid w:val="00B219C8"/>
    <w:rsid w:val="00B2761A"/>
    <w:rsid w:val="00B32181"/>
    <w:rsid w:val="00B32425"/>
    <w:rsid w:val="00B3333E"/>
    <w:rsid w:val="00B341DA"/>
    <w:rsid w:val="00B34E7C"/>
    <w:rsid w:val="00B35F2D"/>
    <w:rsid w:val="00B40556"/>
    <w:rsid w:val="00B409CD"/>
    <w:rsid w:val="00B41FA4"/>
    <w:rsid w:val="00B45AFE"/>
    <w:rsid w:val="00B464C7"/>
    <w:rsid w:val="00B46744"/>
    <w:rsid w:val="00B47AC5"/>
    <w:rsid w:val="00B47B7F"/>
    <w:rsid w:val="00B5054C"/>
    <w:rsid w:val="00B51B4A"/>
    <w:rsid w:val="00B529AD"/>
    <w:rsid w:val="00B5424C"/>
    <w:rsid w:val="00B54596"/>
    <w:rsid w:val="00B55600"/>
    <w:rsid w:val="00B56687"/>
    <w:rsid w:val="00B57896"/>
    <w:rsid w:val="00B607AC"/>
    <w:rsid w:val="00B624A9"/>
    <w:rsid w:val="00B63377"/>
    <w:rsid w:val="00B63EAF"/>
    <w:rsid w:val="00B648C1"/>
    <w:rsid w:val="00B65E2A"/>
    <w:rsid w:val="00B65F38"/>
    <w:rsid w:val="00B663C7"/>
    <w:rsid w:val="00B66A24"/>
    <w:rsid w:val="00B67060"/>
    <w:rsid w:val="00B716D2"/>
    <w:rsid w:val="00B74A9D"/>
    <w:rsid w:val="00B75782"/>
    <w:rsid w:val="00B757DF"/>
    <w:rsid w:val="00B75BBC"/>
    <w:rsid w:val="00B75E7E"/>
    <w:rsid w:val="00B77C98"/>
    <w:rsid w:val="00B81699"/>
    <w:rsid w:val="00B819A5"/>
    <w:rsid w:val="00B823C6"/>
    <w:rsid w:val="00B82DB0"/>
    <w:rsid w:val="00B843C2"/>
    <w:rsid w:val="00B84ACE"/>
    <w:rsid w:val="00B85F65"/>
    <w:rsid w:val="00B867F3"/>
    <w:rsid w:val="00B86978"/>
    <w:rsid w:val="00B87AE0"/>
    <w:rsid w:val="00B91039"/>
    <w:rsid w:val="00B91F51"/>
    <w:rsid w:val="00B92CDC"/>
    <w:rsid w:val="00B936EE"/>
    <w:rsid w:val="00B95B88"/>
    <w:rsid w:val="00B96B52"/>
    <w:rsid w:val="00B96C0D"/>
    <w:rsid w:val="00B97732"/>
    <w:rsid w:val="00B97C24"/>
    <w:rsid w:val="00BA13C6"/>
    <w:rsid w:val="00BA16ED"/>
    <w:rsid w:val="00BA1CD4"/>
    <w:rsid w:val="00BA1D9B"/>
    <w:rsid w:val="00BA29EA"/>
    <w:rsid w:val="00BA3137"/>
    <w:rsid w:val="00BA5BE1"/>
    <w:rsid w:val="00BA6799"/>
    <w:rsid w:val="00BA7953"/>
    <w:rsid w:val="00BB063F"/>
    <w:rsid w:val="00BB1E3A"/>
    <w:rsid w:val="00BB1FA7"/>
    <w:rsid w:val="00BB300E"/>
    <w:rsid w:val="00BB477E"/>
    <w:rsid w:val="00BB5085"/>
    <w:rsid w:val="00BB56C8"/>
    <w:rsid w:val="00BB6F21"/>
    <w:rsid w:val="00BB73E4"/>
    <w:rsid w:val="00BB7BC7"/>
    <w:rsid w:val="00BC13C2"/>
    <w:rsid w:val="00BC1BFA"/>
    <w:rsid w:val="00BC2CAE"/>
    <w:rsid w:val="00BC3775"/>
    <w:rsid w:val="00BC4FC5"/>
    <w:rsid w:val="00BC66C9"/>
    <w:rsid w:val="00BC7EA0"/>
    <w:rsid w:val="00BD12B2"/>
    <w:rsid w:val="00BD1D9B"/>
    <w:rsid w:val="00BD31D1"/>
    <w:rsid w:val="00BD50FE"/>
    <w:rsid w:val="00BD51A5"/>
    <w:rsid w:val="00BD5A77"/>
    <w:rsid w:val="00BD625E"/>
    <w:rsid w:val="00BD6571"/>
    <w:rsid w:val="00BD6B3F"/>
    <w:rsid w:val="00BD72C5"/>
    <w:rsid w:val="00BE1008"/>
    <w:rsid w:val="00BE1AC3"/>
    <w:rsid w:val="00BE362A"/>
    <w:rsid w:val="00BE6166"/>
    <w:rsid w:val="00BE645B"/>
    <w:rsid w:val="00BE68DB"/>
    <w:rsid w:val="00BE70BB"/>
    <w:rsid w:val="00BE7DD9"/>
    <w:rsid w:val="00BF0D04"/>
    <w:rsid w:val="00BF222B"/>
    <w:rsid w:val="00BF3541"/>
    <w:rsid w:val="00BF6118"/>
    <w:rsid w:val="00BF6C0C"/>
    <w:rsid w:val="00BF77E6"/>
    <w:rsid w:val="00C016AA"/>
    <w:rsid w:val="00C019CC"/>
    <w:rsid w:val="00C02D9F"/>
    <w:rsid w:val="00C03D37"/>
    <w:rsid w:val="00C03D5D"/>
    <w:rsid w:val="00C04C52"/>
    <w:rsid w:val="00C06E77"/>
    <w:rsid w:val="00C07BA4"/>
    <w:rsid w:val="00C07D27"/>
    <w:rsid w:val="00C10F6B"/>
    <w:rsid w:val="00C115F7"/>
    <w:rsid w:val="00C1272F"/>
    <w:rsid w:val="00C12AE0"/>
    <w:rsid w:val="00C12C4A"/>
    <w:rsid w:val="00C130B1"/>
    <w:rsid w:val="00C144CC"/>
    <w:rsid w:val="00C15FC8"/>
    <w:rsid w:val="00C23176"/>
    <w:rsid w:val="00C23799"/>
    <w:rsid w:val="00C23906"/>
    <w:rsid w:val="00C24FEA"/>
    <w:rsid w:val="00C26205"/>
    <w:rsid w:val="00C26F90"/>
    <w:rsid w:val="00C30D08"/>
    <w:rsid w:val="00C332C2"/>
    <w:rsid w:val="00C339AC"/>
    <w:rsid w:val="00C3401B"/>
    <w:rsid w:val="00C35AE8"/>
    <w:rsid w:val="00C36904"/>
    <w:rsid w:val="00C36E20"/>
    <w:rsid w:val="00C36E76"/>
    <w:rsid w:val="00C406D4"/>
    <w:rsid w:val="00C40A1A"/>
    <w:rsid w:val="00C41991"/>
    <w:rsid w:val="00C419A2"/>
    <w:rsid w:val="00C41DC5"/>
    <w:rsid w:val="00C42229"/>
    <w:rsid w:val="00C42A66"/>
    <w:rsid w:val="00C42E26"/>
    <w:rsid w:val="00C43CAD"/>
    <w:rsid w:val="00C4438F"/>
    <w:rsid w:val="00C4634C"/>
    <w:rsid w:val="00C4777A"/>
    <w:rsid w:val="00C50B4D"/>
    <w:rsid w:val="00C51891"/>
    <w:rsid w:val="00C53BCD"/>
    <w:rsid w:val="00C546F5"/>
    <w:rsid w:val="00C54A4C"/>
    <w:rsid w:val="00C55071"/>
    <w:rsid w:val="00C555E6"/>
    <w:rsid w:val="00C556BE"/>
    <w:rsid w:val="00C560A4"/>
    <w:rsid w:val="00C562CC"/>
    <w:rsid w:val="00C57076"/>
    <w:rsid w:val="00C5728F"/>
    <w:rsid w:val="00C57BCA"/>
    <w:rsid w:val="00C6092A"/>
    <w:rsid w:val="00C60ADA"/>
    <w:rsid w:val="00C61B4C"/>
    <w:rsid w:val="00C62CCA"/>
    <w:rsid w:val="00C6306F"/>
    <w:rsid w:val="00C65617"/>
    <w:rsid w:val="00C67102"/>
    <w:rsid w:val="00C701E6"/>
    <w:rsid w:val="00C708DF"/>
    <w:rsid w:val="00C71399"/>
    <w:rsid w:val="00C716F7"/>
    <w:rsid w:val="00C71C5C"/>
    <w:rsid w:val="00C72174"/>
    <w:rsid w:val="00C72D19"/>
    <w:rsid w:val="00C72E6D"/>
    <w:rsid w:val="00C73A54"/>
    <w:rsid w:val="00C73AD1"/>
    <w:rsid w:val="00C74208"/>
    <w:rsid w:val="00C74227"/>
    <w:rsid w:val="00C758D4"/>
    <w:rsid w:val="00C762A1"/>
    <w:rsid w:val="00C772A3"/>
    <w:rsid w:val="00C8133E"/>
    <w:rsid w:val="00C8159E"/>
    <w:rsid w:val="00C81A74"/>
    <w:rsid w:val="00C833DE"/>
    <w:rsid w:val="00C8401C"/>
    <w:rsid w:val="00C843D7"/>
    <w:rsid w:val="00C872E4"/>
    <w:rsid w:val="00C903BE"/>
    <w:rsid w:val="00C90E2C"/>
    <w:rsid w:val="00C94AE3"/>
    <w:rsid w:val="00C95579"/>
    <w:rsid w:val="00C95793"/>
    <w:rsid w:val="00C96C47"/>
    <w:rsid w:val="00C978A0"/>
    <w:rsid w:val="00CA04C1"/>
    <w:rsid w:val="00CA13CF"/>
    <w:rsid w:val="00CA1FAB"/>
    <w:rsid w:val="00CA2DB4"/>
    <w:rsid w:val="00CA52EA"/>
    <w:rsid w:val="00CA54E3"/>
    <w:rsid w:val="00CA6462"/>
    <w:rsid w:val="00CA68DF"/>
    <w:rsid w:val="00CB0AFF"/>
    <w:rsid w:val="00CB14E5"/>
    <w:rsid w:val="00CB15A7"/>
    <w:rsid w:val="00CB3185"/>
    <w:rsid w:val="00CB3956"/>
    <w:rsid w:val="00CB4712"/>
    <w:rsid w:val="00CB4A98"/>
    <w:rsid w:val="00CB53A2"/>
    <w:rsid w:val="00CB79CA"/>
    <w:rsid w:val="00CB7A03"/>
    <w:rsid w:val="00CB7A5F"/>
    <w:rsid w:val="00CB7F65"/>
    <w:rsid w:val="00CC1FAF"/>
    <w:rsid w:val="00CC2AD1"/>
    <w:rsid w:val="00CC7DF2"/>
    <w:rsid w:val="00CC7E1A"/>
    <w:rsid w:val="00CD0258"/>
    <w:rsid w:val="00CD1FB3"/>
    <w:rsid w:val="00CD3D9D"/>
    <w:rsid w:val="00CD4806"/>
    <w:rsid w:val="00CD6562"/>
    <w:rsid w:val="00CD65D1"/>
    <w:rsid w:val="00CD7D8B"/>
    <w:rsid w:val="00CE10DE"/>
    <w:rsid w:val="00CE15E6"/>
    <w:rsid w:val="00CE16F1"/>
    <w:rsid w:val="00CE1A49"/>
    <w:rsid w:val="00CE4374"/>
    <w:rsid w:val="00CF0D76"/>
    <w:rsid w:val="00CF144D"/>
    <w:rsid w:val="00CF30E1"/>
    <w:rsid w:val="00CF3781"/>
    <w:rsid w:val="00CF3C0B"/>
    <w:rsid w:val="00CF679D"/>
    <w:rsid w:val="00CF739B"/>
    <w:rsid w:val="00CF7BDB"/>
    <w:rsid w:val="00D017A1"/>
    <w:rsid w:val="00D02023"/>
    <w:rsid w:val="00D03488"/>
    <w:rsid w:val="00D04FA1"/>
    <w:rsid w:val="00D050DB"/>
    <w:rsid w:val="00D0652A"/>
    <w:rsid w:val="00D06778"/>
    <w:rsid w:val="00D06FA0"/>
    <w:rsid w:val="00D07F90"/>
    <w:rsid w:val="00D106FA"/>
    <w:rsid w:val="00D1172E"/>
    <w:rsid w:val="00D1465C"/>
    <w:rsid w:val="00D14A55"/>
    <w:rsid w:val="00D15112"/>
    <w:rsid w:val="00D170DF"/>
    <w:rsid w:val="00D20750"/>
    <w:rsid w:val="00D20E02"/>
    <w:rsid w:val="00D20F6E"/>
    <w:rsid w:val="00D2120A"/>
    <w:rsid w:val="00D21FD5"/>
    <w:rsid w:val="00D227A5"/>
    <w:rsid w:val="00D234CE"/>
    <w:rsid w:val="00D23729"/>
    <w:rsid w:val="00D24657"/>
    <w:rsid w:val="00D26653"/>
    <w:rsid w:val="00D2723B"/>
    <w:rsid w:val="00D2785A"/>
    <w:rsid w:val="00D27A38"/>
    <w:rsid w:val="00D27E95"/>
    <w:rsid w:val="00D316B6"/>
    <w:rsid w:val="00D31990"/>
    <w:rsid w:val="00D32B0D"/>
    <w:rsid w:val="00D32FFC"/>
    <w:rsid w:val="00D333EF"/>
    <w:rsid w:val="00D3391F"/>
    <w:rsid w:val="00D33B91"/>
    <w:rsid w:val="00D350A1"/>
    <w:rsid w:val="00D35312"/>
    <w:rsid w:val="00D365E6"/>
    <w:rsid w:val="00D36BCA"/>
    <w:rsid w:val="00D37E25"/>
    <w:rsid w:val="00D40154"/>
    <w:rsid w:val="00D424CA"/>
    <w:rsid w:val="00D4280B"/>
    <w:rsid w:val="00D42EC1"/>
    <w:rsid w:val="00D43617"/>
    <w:rsid w:val="00D444CF"/>
    <w:rsid w:val="00D44720"/>
    <w:rsid w:val="00D4505D"/>
    <w:rsid w:val="00D45DFF"/>
    <w:rsid w:val="00D46744"/>
    <w:rsid w:val="00D46F4C"/>
    <w:rsid w:val="00D47119"/>
    <w:rsid w:val="00D472D2"/>
    <w:rsid w:val="00D504CB"/>
    <w:rsid w:val="00D51C79"/>
    <w:rsid w:val="00D523C4"/>
    <w:rsid w:val="00D52D1C"/>
    <w:rsid w:val="00D5301D"/>
    <w:rsid w:val="00D53668"/>
    <w:rsid w:val="00D55E28"/>
    <w:rsid w:val="00D56DB3"/>
    <w:rsid w:val="00D613D4"/>
    <w:rsid w:val="00D6222D"/>
    <w:rsid w:val="00D62D63"/>
    <w:rsid w:val="00D630BB"/>
    <w:rsid w:val="00D638C9"/>
    <w:rsid w:val="00D65CE1"/>
    <w:rsid w:val="00D671BB"/>
    <w:rsid w:val="00D674B7"/>
    <w:rsid w:val="00D703C7"/>
    <w:rsid w:val="00D70F92"/>
    <w:rsid w:val="00D735AA"/>
    <w:rsid w:val="00D748CE"/>
    <w:rsid w:val="00D74CB7"/>
    <w:rsid w:val="00D74FB9"/>
    <w:rsid w:val="00D75FDC"/>
    <w:rsid w:val="00D764F1"/>
    <w:rsid w:val="00D76CDC"/>
    <w:rsid w:val="00D77038"/>
    <w:rsid w:val="00D77314"/>
    <w:rsid w:val="00D77CC6"/>
    <w:rsid w:val="00D80E86"/>
    <w:rsid w:val="00D819A6"/>
    <w:rsid w:val="00D826C6"/>
    <w:rsid w:val="00D82A7D"/>
    <w:rsid w:val="00D83374"/>
    <w:rsid w:val="00D84010"/>
    <w:rsid w:val="00D85092"/>
    <w:rsid w:val="00D909BF"/>
    <w:rsid w:val="00D912C8"/>
    <w:rsid w:val="00D91A4E"/>
    <w:rsid w:val="00D93962"/>
    <w:rsid w:val="00D93FB9"/>
    <w:rsid w:val="00D957DE"/>
    <w:rsid w:val="00D969EF"/>
    <w:rsid w:val="00D96ABB"/>
    <w:rsid w:val="00D96BDF"/>
    <w:rsid w:val="00D96F39"/>
    <w:rsid w:val="00D973C7"/>
    <w:rsid w:val="00DA066C"/>
    <w:rsid w:val="00DA068F"/>
    <w:rsid w:val="00DA171E"/>
    <w:rsid w:val="00DA1CBF"/>
    <w:rsid w:val="00DA20B4"/>
    <w:rsid w:val="00DA2C57"/>
    <w:rsid w:val="00DA32D2"/>
    <w:rsid w:val="00DA3CC3"/>
    <w:rsid w:val="00DA442A"/>
    <w:rsid w:val="00DA5A5A"/>
    <w:rsid w:val="00DA613F"/>
    <w:rsid w:val="00DA6390"/>
    <w:rsid w:val="00DB011B"/>
    <w:rsid w:val="00DB1185"/>
    <w:rsid w:val="00DB1BD6"/>
    <w:rsid w:val="00DB271E"/>
    <w:rsid w:val="00DB295B"/>
    <w:rsid w:val="00DB331D"/>
    <w:rsid w:val="00DB35C8"/>
    <w:rsid w:val="00DB442E"/>
    <w:rsid w:val="00DB5BD6"/>
    <w:rsid w:val="00DB68F6"/>
    <w:rsid w:val="00DB6F26"/>
    <w:rsid w:val="00DB733C"/>
    <w:rsid w:val="00DC2073"/>
    <w:rsid w:val="00DC219D"/>
    <w:rsid w:val="00DD0D6B"/>
    <w:rsid w:val="00DD1B84"/>
    <w:rsid w:val="00DD291A"/>
    <w:rsid w:val="00DD3219"/>
    <w:rsid w:val="00DD3784"/>
    <w:rsid w:val="00DD39E7"/>
    <w:rsid w:val="00DD3B53"/>
    <w:rsid w:val="00DD4533"/>
    <w:rsid w:val="00DD51EB"/>
    <w:rsid w:val="00DD52D4"/>
    <w:rsid w:val="00DD583A"/>
    <w:rsid w:val="00DD74E7"/>
    <w:rsid w:val="00DE1202"/>
    <w:rsid w:val="00DE1C5F"/>
    <w:rsid w:val="00DE3009"/>
    <w:rsid w:val="00DE4371"/>
    <w:rsid w:val="00DE5271"/>
    <w:rsid w:val="00DE7274"/>
    <w:rsid w:val="00DF0AB7"/>
    <w:rsid w:val="00DF2FA5"/>
    <w:rsid w:val="00DF3013"/>
    <w:rsid w:val="00DF3BAC"/>
    <w:rsid w:val="00DF4885"/>
    <w:rsid w:val="00DF5005"/>
    <w:rsid w:val="00DF5591"/>
    <w:rsid w:val="00DF5B06"/>
    <w:rsid w:val="00DF60F4"/>
    <w:rsid w:val="00E00F2A"/>
    <w:rsid w:val="00E01FB1"/>
    <w:rsid w:val="00E03B66"/>
    <w:rsid w:val="00E03F27"/>
    <w:rsid w:val="00E04AD3"/>
    <w:rsid w:val="00E04EB6"/>
    <w:rsid w:val="00E062D8"/>
    <w:rsid w:val="00E125CB"/>
    <w:rsid w:val="00E127B9"/>
    <w:rsid w:val="00E204A1"/>
    <w:rsid w:val="00E20B3F"/>
    <w:rsid w:val="00E214E3"/>
    <w:rsid w:val="00E21E66"/>
    <w:rsid w:val="00E2730C"/>
    <w:rsid w:val="00E30F86"/>
    <w:rsid w:val="00E3134E"/>
    <w:rsid w:val="00E32B2B"/>
    <w:rsid w:val="00E33516"/>
    <w:rsid w:val="00E3623D"/>
    <w:rsid w:val="00E367B3"/>
    <w:rsid w:val="00E37EDB"/>
    <w:rsid w:val="00E4233E"/>
    <w:rsid w:val="00E4289A"/>
    <w:rsid w:val="00E436F8"/>
    <w:rsid w:val="00E4535C"/>
    <w:rsid w:val="00E45FE1"/>
    <w:rsid w:val="00E4687C"/>
    <w:rsid w:val="00E46B10"/>
    <w:rsid w:val="00E475AF"/>
    <w:rsid w:val="00E5017A"/>
    <w:rsid w:val="00E50267"/>
    <w:rsid w:val="00E51530"/>
    <w:rsid w:val="00E51C6C"/>
    <w:rsid w:val="00E5263B"/>
    <w:rsid w:val="00E54EA9"/>
    <w:rsid w:val="00E56530"/>
    <w:rsid w:val="00E56539"/>
    <w:rsid w:val="00E57E83"/>
    <w:rsid w:val="00E611C9"/>
    <w:rsid w:val="00E6155E"/>
    <w:rsid w:val="00E61690"/>
    <w:rsid w:val="00E61A2C"/>
    <w:rsid w:val="00E62842"/>
    <w:rsid w:val="00E62858"/>
    <w:rsid w:val="00E6354F"/>
    <w:rsid w:val="00E63A1B"/>
    <w:rsid w:val="00E63A34"/>
    <w:rsid w:val="00E63D15"/>
    <w:rsid w:val="00E63E8A"/>
    <w:rsid w:val="00E6453B"/>
    <w:rsid w:val="00E65778"/>
    <w:rsid w:val="00E659D1"/>
    <w:rsid w:val="00E661FE"/>
    <w:rsid w:val="00E67F94"/>
    <w:rsid w:val="00E701ED"/>
    <w:rsid w:val="00E70355"/>
    <w:rsid w:val="00E703B9"/>
    <w:rsid w:val="00E721EC"/>
    <w:rsid w:val="00E72C3A"/>
    <w:rsid w:val="00E73615"/>
    <w:rsid w:val="00E742D8"/>
    <w:rsid w:val="00E74C33"/>
    <w:rsid w:val="00E75E99"/>
    <w:rsid w:val="00E76385"/>
    <w:rsid w:val="00E763F7"/>
    <w:rsid w:val="00E76EAA"/>
    <w:rsid w:val="00E773EB"/>
    <w:rsid w:val="00E77FFC"/>
    <w:rsid w:val="00E80323"/>
    <w:rsid w:val="00E81437"/>
    <w:rsid w:val="00E84CA1"/>
    <w:rsid w:val="00E8792B"/>
    <w:rsid w:val="00E916CC"/>
    <w:rsid w:val="00E91714"/>
    <w:rsid w:val="00E94106"/>
    <w:rsid w:val="00E94524"/>
    <w:rsid w:val="00E95D95"/>
    <w:rsid w:val="00E9610E"/>
    <w:rsid w:val="00E968C4"/>
    <w:rsid w:val="00E96DC7"/>
    <w:rsid w:val="00EA15F8"/>
    <w:rsid w:val="00EA1C3A"/>
    <w:rsid w:val="00EA3208"/>
    <w:rsid w:val="00EA4C05"/>
    <w:rsid w:val="00EA4E97"/>
    <w:rsid w:val="00EA6B41"/>
    <w:rsid w:val="00EB119D"/>
    <w:rsid w:val="00EB162C"/>
    <w:rsid w:val="00EB2691"/>
    <w:rsid w:val="00EB296B"/>
    <w:rsid w:val="00EB35F1"/>
    <w:rsid w:val="00EB40FE"/>
    <w:rsid w:val="00EB6DA2"/>
    <w:rsid w:val="00EB77B5"/>
    <w:rsid w:val="00EC0888"/>
    <w:rsid w:val="00EC336D"/>
    <w:rsid w:val="00EC594B"/>
    <w:rsid w:val="00EC71D2"/>
    <w:rsid w:val="00ED09F2"/>
    <w:rsid w:val="00ED1601"/>
    <w:rsid w:val="00ED1853"/>
    <w:rsid w:val="00ED209D"/>
    <w:rsid w:val="00ED22A9"/>
    <w:rsid w:val="00ED2A90"/>
    <w:rsid w:val="00ED5A77"/>
    <w:rsid w:val="00ED5C8A"/>
    <w:rsid w:val="00ED62BF"/>
    <w:rsid w:val="00ED709E"/>
    <w:rsid w:val="00ED72E6"/>
    <w:rsid w:val="00EE05A4"/>
    <w:rsid w:val="00EE0795"/>
    <w:rsid w:val="00EE191E"/>
    <w:rsid w:val="00EE2A66"/>
    <w:rsid w:val="00EE3252"/>
    <w:rsid w:val="00EE3583"/>
    <w:rsid w:val="00EE38A1"/>
    <w:rsid w:val="00EE473F"/>
    <w:rsid w:val="00EE5CAC"/>
    <w:rsid w:val="00EE7217"/>
    <w:rsid w:val="00EE7271"/>
    <w:rsid w:val="00EF0777"/>
    <w:rsid w:val="00EF0EC2"/>
    <w:rsid w:val="00EF1389"/>
    <w:rsid w:val="00EF2826"/>
    <w:rsid w:val="00EF5460"/>
    <w:rsid w:val="00EF59D4"/>
    <w:rsid w:val="00EF665C"/>
    <w:rsid w:val="00EF6DEB"/>
    <w:rsid w:val="00F03206"/>
    <w:rsid w:val="00F03CF7"/>
    <w:rsid w:val="00F05026"/>
    <w:rsid w:val="00F0595B"/>
    <w:rsid w:val="00F05998"/>
    <w:rsid w:val="00F05AB3"/>
    <w:rsid w:val="00F05CB2"/>
    <w:rsid w:val="00F05E9D"/>
    <w:rsid w:val="00F063CF"/>
    <w:rsid w:val="00F0707E"/>
    <w:rsid w:val="00F075C9"/>
    <w:rsid w:val="00F077A4"/>
    <w:rsid w:val="00F109FA"/>
    <w:rsid w:val="00F13E9F"/>
    <w:rsid w:val="00F1448F"/>
    <w:rsid w:val="00F15342"/>
    <w:rsid w:val="00F154C9"/>
    <w:rsid w:val="00F1562F"/>
    <w:rsid w:val="00F15DCF"/>
    <w:rsid w:val="00F1645E"/>
    <w:rsid w:val="00F17443"/>
    <w:rsid w:val="00F17C3C"/>
    <w:rsid w:val="00F207FA"/>
    <w:rsid w:val="00F2467E"/>
    <w:rsid w:val="00F24F8C"/>
    <w:rsid w:val="00F2550D"/>
    <w:rsid w:val="00F30231"/>
    <w:rsid w:val="00F312DA"/>
    <w:rsid w:val="00F31958"/>
    <w:rsid w:val="00F34433"/>
    <w:rsid w:val="00F345FD"/>
    <w:rsid w:val="00F34C5A"/>
    <w:rsid w:val="00F37176"/>
    <w:rsid w:val="00F37FB8"/>
    <w:rsid w:val="00F400BB"/>
    <w:rsid w:val="00F405F7"/>
    <w:rsid w:val="00F40FDC"/>
    <w:rsid w:val="00F419FB"/>
    <w:rsid w:val="00F42934"/>
    <w:rsid w:val="00F44B5D"/>
    <w:rsid w:val="00F46041"/>
    <w:rsid w:val="00F466CA"/>
    <w:rsid w:val="00F46DC9"/>
    <w:rsid w:val="00F472A3"/>
    <w:rsid w:val="00F47A7C"/>
    <w:rsid w:val="00F502DC"/>
    <w:rsid w:val="00F50F96"/>
    <w:rsid w:val="00F52449"/>
    <w:rsid w:val="00F5364D"/>
    <w:rsid w:val="00F54EFF"/>
    <w:rsid w:val="00F5607C"/>
    <w:rsid w:val="00F57497"/>
    <w:rsid w:val="00F5784D"/>
    <w:rsid w:val="00F60C65"/>
    <w:rsid w:val="00F61B4F"/>
    <w:rsid w:val="00F61F19"/>
    <w:rsid w:val="00F62DB0"/>
    <w:rsid w:val="00F64446"/>
    <w:rsid w:val="00F64A7B"/>
    <w:rsid w:val="00F674FD"/>
    <w:rsid w:val="00F71A7C"/>
    <w:rsid w:val="00F73246"/>
    <w:rsid w:val="00F73D13"/>
    <w:rsid w:val="00F7468C"/>
    <w:rsid w:val="00F74FB7"/>
    <w:rsid w:val="00F756E2"/>
    <w:rsid w:val="00F76A44"/>
    <w:rsid w:val="00F76F31"/>
    <w:rsid w:val="00F7751A"/>
    <w:rsid w:val="00F8714D"/>
    <w:rsid w:val="00F9110E"/>
    <w:rsid w:val="00F91469"/>
    <w:rsid w:val="00F91488"/>
    <w:rsid w:val="00F91692"/>
    <w:rsid w:val="00F9178F"/>
    <w:rsid w:val="00F931E2"/>
    <w:rsid w:val="00F94800"/>
    <w:rsid w:val="00F94C4F"/>
    <w:rsid w:val="00F9709F"/>
    <w:rsid w:val="00F97AB4"/>
    <w:rsid w:val="00FA05E7"/>
    <w:rsid w:val="00FA1AF9"/>
    <w:rsid w:val="00FA1B94"/>
    <w:rsid w:val="00FA248D"/>
    <w:rsid w:val="00FA2929"/>
    <w:rsid w:val="00FA49B7"/>
    <w:rsid w:val="00FA52FE"/>
    <w:rsid w:val="00FA5CA4"/>
    <w:rsid w:val="00FA66F1"/>
    <w:rsid w:val="00FA67F6"/>
    <w:rsid w:val="00FB1036"/>
    <w:rsid w:val="00FB21CA"/>
    <w:rsid w:val="00FB252C"/>
    <w:rsid w:val="00FB26AC"/>
    <w:rsid w:val="00FB2C72"/>
    <w:rsid w:val="00FB3133"/>
    <w:rsid w:val="00FB5CA0"/>
    <w:rsid w:val="00FB5E3A"/>
    <w:rsid w:val="00FB6070"/>
    <w:rsid w:val="00FB6B4C"/>
    <w:rsid w:val="00FB6CA5"/>
    <w:rsid w:val="00FB766F"/>
    <w:rsid w:val="00FC2138"/>
    <w:rsid w:val="00FC529E"/>
    <w:rsid w:val="00FC5D7F"/>
    <w:rsid w:val="00FC6028"/>
    <w:rsid w:val="00FC63F7"/>
    <w:rsid w:val="00FC74BA"/>
    <w:rsid w:val="00FC76FB"/>
    <w:rsid w:val="00FC7A12"/>
    <w:rsid w:val="00FD0A1C"/>
    <w:rsid w:val="00FD15A6"/>
    <w:rsid w:val="00FD2874"/>
    <w:rsid w:val="00FD3836"/>
    <w:rsid w:val="00FD3CB8"/>
    <w:rsid w:val="00FD4BB2"/>
    <w:rsid w:val="00FD5F2F"/>
    <w:rsid w:val="00FD6015"/>
    <w:rsid w:val="00FE1B2D"/>
    <w:rsid w:val="00FE2421"/>
    <w:rsid w:val="00FE3AAD"/>
    <w:rsid w:val="00FE62F5"/>
    <w:rsid w:val="00FE67AC"/>
    <w:rsid w:val="00FE6A55"/>
    <w:rsid w:val="00FE6DE8"/>
    <w:rsid w:val="00FE72B9"/>
    <w:rsid w:val="00FE7781"/>
    <w:rsid w:val="00FF04DF"/>
    <w:rsid w:val="00FF221D"/>
    <w:rsid w:val="00FF2A50"/>
    <w:rsid w:val="00FF2AE5"/>
    <w:rsid w:val="00FF67A9"/>
    <w:rsid w:val="00FF79B3"/>
    <w:rsid w:val="00FF7E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5"/>
    <o:shapelayout v:ext="edit">
      <o:idmap v:ext="edit" data="1"/>
    </o:shapelayout>
  </w:shapeDefaults>
  <w:doNotEmbedSmartTags/>
  <w:decimalSymbol w:val=","/>
  <w:listSeparator w:val=";"/>
  <w14:docId w14:val="68CEE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D12"/>
    <w:rPr>
      <w:rFonts w:eastAsia="ヒラギノ角ゴ Pro W3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173502"/>
    <w:pPr>
      <w:pageBreakBefore/>
      <w:numPr>
        <w:numId w:val="13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C772A3"/>
    <w:pPr>
      <w:pageBreakBefore w:val="0"/>
      <w:numPr>
        <w:ilvl w:val="1"/>
      </w:numPr>
      <w:tabs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color w:val="auto"/>
      <w:sz w:val="24"/>
    </w:rPr>
  </w:style>
  <w:style w:type="paragraph" w:styleId="Rubrik3">
    <w:name w:val="heading 3"/>
    <w:next w:val="Brdtext"/>
    <w:link w:val="Rubrik3Char"/>
    <w:autoRedefine/>
    <w:qFormat/>
    <w:rsid w:val="00B141E5"/>
    <w:pPr>
      <w:keepNext/>
      <w:keepLines/>
      <w:numPr>
        <w:ilvl w:val="2"/>
        <w:numId w:val="13"/>
      </w:numPr>
      <w:tabs>
        <w:tab w:val="left" w:pos="9072"/>
      </w:tabs>
      <w:spacing w:before="240" w:after="120"/>
      <w:ind w:right="-143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05647D"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533A31"/>
    <w:pPr>
      <w:keepNext/>
      <w:numPr>
        <w:ilvl w:val="4"/>
        <w:numId w:val="13"/>
      </w:numPr>
      <w:outlineLvl w:val="4"/>
    </w:pPr>
    <w:rPr>
      <w:rFonts w:ascii="Arial" w:eastAsia="Times New Roman" w:hAnsi="Arial"/>
      <w:b/>
      <w:bCs/>
      <w:noProof w:val="0"/>
      <w:color w:val="auto"/>
    </w:rPr>
  </w:style>
  <w:style w:type="paragraph" w:styleId="Rubrik6">
    <w:name w:val="heading 6"/>
    <w:basedOn w:val="Normal"/>
    <w:next w:val="Normal"/>
    <w:link w:val="Rubrik6Char"/>
    <w:semiHidden/>
    <w:unhideWhenUsed/>
    <w:qFormat/>
    <w:rsid w:val="00507DBD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semiHidden/>
    <w:unhideWhenUsed/>
    <w:qFormat/>
    <w:rsid w:val="00507DBD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semiHidden/>
    <w:unhideWhenUsed/>
    <w:qFormat/>
    <w:rsid w:val="00507DBD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Rubrik9">
    <w:name w:val="heading 9"/>
    <w:basedOn w:val="Normal"/>
    <w:next w:val="Normal"/>
    <w:link w:val="Rubrik9Char"/>
    <w:semiHidden/>
    <w:unhideWhenUsed/>
    <w:qFormat/>
    <w:rsid w:val="00507DBD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rsid w:val="00827294"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rsid w:val="00827294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sid w:val="00827294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rsid w:val="00827294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rsid w:val="00827294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sid w:val="00827294"/>
    <w:rPr>
      <w:color w:val="000000"/>
      <w:sz w:val="20"/>
    </w:rPr>
  </w:style>
  <w:style w:type="paragraph" w:styleId="Brdtext">
    <w:name w:val="Body Text"/>
    <w:link w:val="BrdtextChar"/>
    <w:autoRedefine/>
    <w:rsid w:val="00D27E95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eastAsia="ヒラギノ角ゴ Pro W3"/>
      <w:color w:val="000000"/>
      <w:lang w:eastAsia="en-US"/>
    </w:rPr>
  </w:style>
  <w:style w:type="character" w:customStyle="1" w:styleId="BodyTextChar">
    <w:name w:val="Body Text Char"/>
    <w:autoRedefine/>
    <w:rsid w:val="00827294"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507DBD"/>
    <w:pPr>
      <w:tabs>
        <w:tab w:val="left" w:pos="400"/>
        <w:tab w:val="right" w:leader="dot" w:pos="9486"/>
      </w:tabs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rsid w:val="00827294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rsid w:val="00827294"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rsid w:val="0082729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rsid w:val="00827294"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rsid w:val="00827294"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sid w:val="00827294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rsid w:val="00827294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rsid w:val="00827294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rsid w:val="00827294"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rsid w:val="00827294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rsid w:val="00827294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rsid w:val="00827294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rsid w:val="00827294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rsid w:val="00827294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link w:val="KommentarerChar"/>
    <w:autoRedefine/>
    <w:rsid w:val="00C5728F"/>
    <w:pPr>
      <w:ind w:left="567"/>
    </w:pPr>
    <w:rPr>
      <w:rFonts w:ascii="Arial" w:eastAsia="ヒラギノ角ゴ Pro W3" w:hAnsi="Arial"/>
      <w:b/>
      <w:i/>
      <w:color w:val="000000"/>
      <w:sz w:val="24"/>
      <w:lang w:val="en-GB" w:eastAsia="en-US"/>
    </w:rPr>
  </w:style>
  <w:style w:type="numbering" w:customStyle="1" w:styleId="List51">
    <w:name w:val="List 51"/>
    <w:rsid w:val="00827294"/>
    <w:pPr>
      <w:numPr>
        <w:numId w:val="1"/>
      </w:numPr>
    </w:pPr>
  </w:style>
  <w:style w:type="paragraph" w:styleId="Rubrik">
    <w:name w:val="Title"/>
    <w:next w:val="Normal"/>
    <w:qFormat/>
    <w:rsid w:val="00827294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827294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sid w:val="00827294"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827294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rsid w:val="00827294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  <w:rsid w:val="00827294"/>
  </w:style>
  <w:style w:type="numbering" w:customStyle="1" w:styleId="List14">
    <w:name w:val="List 14"/>
    <w:autoRedefine/>
    <w:rsid w:val="00827294"/>
    <w:pPr>
      <w:numPr>
        <w:numId w:val="3"/>
      </w:numPr>
    </w:pPr>
  </w:style>
  <w:style w:type="paragraph" w:styleId="Ballongtext">
    <w:name w:val="Balloon Text"/>
    <w:basedOn w:val="Normal"/>
    <w:link w:val="BallongtextChar"/>
    <w:locked/>
    <w:rsid w:val="00477726"/>
    <w:rPr>
      <w:rFonts w:ascii="Lucida Grande" w:hAnsi="Lucida Grande"/>
      <w:noProof w:val="0"/>
      <w:sz w:val="18"/>
      <w:szCs w:val="18"/>
      <w:lang w:val="en-GB"/>
    </w:rPr>
  </w:style>
  <w:style w:type="character" w:customStyle="1" w:styleId="BallongtextChar">
    <w:name w:val="Ballongtext Char"/>
    <w:link w:val="Ballong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rFonts w:ascii="Arial" w:hAnsi="Arial"/>
      <w:noProof w:val="0"/>
      <w:sz w:val="24"/>
      <w:lang w:val="en-GB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 w:val="0"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rFonts w:ascii="Arial" w:hAnsi="Arial"/>
      <w:sz w:val="24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Frgadlista-dekorfrg11">
    <w:name w:val="Färgad lista - dekorfärg 11"/>
    <w:basedOn w:val="Normal"/>
    <w:qFormat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533A31"/>
    <w:rPr>
      <w:rFonts w:ascii="Arial" w:hAnsi="Arial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173502"/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character" w:customStyle="1" w:styleId="Rubrik2Char">
    <w:name w:val="Rubrik 2 Char"/>
    <w:link w:val="Rubrik2"/>
    <w:rsid w:val="00C772A3"/>
    <w:rPr>
      <w:rFonts w:ascii="Arial" w:eastAsia="ヒラギノ角ゴ Pro W3" w:hAnsi="Arial"/>
      <w:b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B141E5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533A31"/>
    <w:rPr>
      <w:rFonts w:eastAsia="ヒラギノ角ゴ Pro W3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D27E95"/>
    <w:rPr>
      <w:rFonts w:eastAsia="ヒラギノ角ゴ Pro W3"/>
      <w:color w:val="000000"/>
      <w:lang w:eastAsia="en-US"/>
    </w:rPr>
  </w:style>
  <w:style w:type="character" w:customStyle="1" w:styleId="SidfotChar">
    <w:name w:val="Sidfot Char"/>
    <w:link w:val="Sidfot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uiPriority w:val="99"/>
    <w:rsid w:val="00533A31"/>
    <w:pPr>
      <w:spacing w:before="100" w:beforeAutospacing="1" w:after="100" w:afterAutospacing="1"/>
    </w:pPr>
    <w:rPr>
      <w:rFonts w:eastAsia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customStyle="1" w:styleId="Frgadskuggning-dekorfrg11">
    <w:name w:val="Färgad skuggning - dekorfärg 11"/>
    <w:hidden/>
    <w:uiPriority w:val="71"/>
    <w:rsid w:val="006D5542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Liststycke">
    <w:name w:val="List Paragraph"/>
    <w:basedOn w:val="Normal"/>
    <w:uiPriority w:val="34"/>
    <w:qFormat/>
    <w:rsid w:val="001E5BA4"/>
    <w:pPr>
      <w:keepLines/>
      <w:ind w:left="1304"/>
    </w:pPr>
    <w:rPr>
      <w:rFonts w:eastAsia="Times New Roman"/>
      <w:noProof w:val="0"/>
      <w:color w:val="auto"/>
      <w:sz w:val="22"/>
      <w:szCs w:val="20"/>
      <w:lang w:eastAsia="sv-SE"/>
    </w:rPr>
  </w:style>
  <w:style w:type="paragraph" w:styleId="Revision">
    <w:name w:val="Revision"/>
    <w:hidden/>
    <w:uiPriority w:val="99"/>
    <w:semiHidden/>
    <w:rsid w:val="005A4D3A"/>
    <w:rPr>
      <w:rFonts w:eastAsia="ヒラギノ角ゴ Pro W3"/>
      <w:noProof/>
      <w:color w:val="000000"/>
      <w:szCs w:val="24"/>
      <w:lang w:eastAsia="en-US"/>
    </w:rPr>
  </w:style>
  <w:style w:type="paragraph" w:customStyle="1" w:styleId="Nr-Rubrik1">
    <w:name w:val="Nr-Rubrik1"/>
    <w:basedOn w:val="Normal"/>
    <w:rsid w:val="00507DBD"/>
    <w:pPr>
      <w:numPr>
        <w:numId w:val="12"/>
      </w:numPr>
    </w:pPr>
  </w:style>
  <w:style w:type="paragraph" w:customStyle="1" w:styleId="Nr-Rubrik2">
    <w:name w:val="Nr-Rubrik2"/>
    <w:basedOn w:val="Normal"/>
    <w:rsid w:val="00507DBD"/>
    <w:pPr>
      <w:numPr>
        <w:ilvl w:val="1"/>
        <w:numId w:val="12"/>
      </w:numPr>
    </w:pPr>
  </w:style>
  <w:style w:type="paragraph" w:customStyle="1" w:styleId="Nr-Rubrik3">
    <w:name w:val="Nr-Rubrik3"/>
    <w:basedOn w:val="Normal"/>
    <w:rsid w:val="00507DBD"/>
    <w:pPr>
      <w:numPr>
        <w:ilvl w:val="2"/>
        <w:numId w:val="12"/>
      </w:numPr>
    </w:pPr>
  </w:style>
  <w:style w:type="paragraph" w:customStyle="1" w:styleId="Formatmall1">
    <w:name w:val="Formatmall1"/>
    <w:basedOn w:val="Normal"/>
    <w:rsid w:val="00507DBD"/>
    <w:pPr>
      <w:numPr>
        <w:ilvl w:val="3"/>
        <w:numId w:val="12"/>
      </w:numPr>
    </w:pPr>
  </w:style>
  <w:style w:type="character" w:customStyle="1" w:styleId="Rubrik6Char">
    <w:name w:val="Rubrik 6 Char"/>
    <w:basedOn w:val="Standardstycketeckensnitt"/>
    <w:link w:val="Rubrik6"/>
    <w:semiHidden/>
    <w:rsid w:val="00507DBD"/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4"/>
      <w:lang w:eastAsia="en-US"/>
    </w:rPr>
  </w:style>
  <w:style w:type="character" w:customStyle="1" w:styleId="Rubrik7Char">
    <w:name w:val="Rubrik 7 Char"/>
    <w:basedOn w:val="Standardstycketeckensnitt"/>
    <w:link w:val="Rubrik7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szCs w:val="24"/>
      <w:lang w:eastAsia="en-US"/>
    </w:rPr>
  </w:style>
  <w:style w:type="character" w:customStyle="1" w:styleId="Rubrik8Char">
    <w:name w:val="Rubrik 8 Char"/>
    <w:basedOn w:val="Standardstycketeckensnitt"/>
    <w:link w:val="Rubrik8"/>
    <w:semiHidden/>
    <w:rsid w:val="00507DBD"/>
    <w:rPr>
      <w:rFonts w:asciiTheme="majorHAnsi" w:eastAsiaTheme="majorEastAsia" w:hAnsiTheme="majorHAnsi" w:cstheme="majorBidi"/>
      <w:noProof/>
      <w:color w:val="404040" w:themeColor="text1" w:themeTint="BF"/>
      <w:lang w:eastAsia="en-US"/>
    </w:rPr>
  </w:style>
  <w:style w:type="character" w:customStyle="1" w:styleId="Rubrik9Char">
    <w:name w:val="Rubrik 9 Char"/>
    <w:basedOn w:val="Standardstycketeckensnitt"/>
    <w:link w:val="Rubrik9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lang w:eastAsia="en-US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777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color w:val="auto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777153"/>
    <w:rPr>
      <w:rFonts w:ascii="Courier New" w:hAnsi="Courier New" w:cs="Courier New"/>
    </w:rPr>
  </w:style>
  <w:style w:type="paragraph" w:customStyle="1" w:styleId="Beskrivning1">
    <w:name w:val="Beskrivning1"/>
    <w:basedOn w:val="Normal"/>
    <w:next w:val="Normal"/>
    <w:rsid w:val="00C65617"/>
    <w:pPr>
      <w:widowControl w:val="0"/>
      <w:suppressAutoHyphens/>
      <w:spacing w:line="240" w:lineRule="atLeast"/>
    </w:pPr>
    <w:rPr>
      <w:rFonts w:eastAsia="Times New Roman"/>
      <w:b/>
      <w:bCs/>
      <w:noProof w:val="0"/>
      <w:color w:val="auto"/>
      <w:szCs w:val="20"/>
      <w:lang w:val="en-US" w:eastAsia="ar-SA"/>
    </w:rPr>
  </w:style>
  <w:style w:type="character" w:customStyle="1" w:styleId="KommentarerChar">
    <w:name w:val="Kommentarer Char"/>
    <w:basedOn w:val="Standardstycketeckensnitt"/>
    <w:link w:val="Kommentarer"/>
    <w:rsid w:val="00C5728F"/>
    <w:rPr>
      <w:rFonts w:ascii="Arial" w:eastAsia="ヒラギノ角ゴ Pro W3" w:hAnsi="Arial"/>
      <w:b/>
      <w:i/>
      <w:color w:val="000000"/>
      <w:sz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D12"/>
    <w:rPr>
      <w:rFonts w:eastAsia="ヒラギノ角ゴ Pro W3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173502"/>
    <w:pPr>
      <w:pageBreakBefore/>
      <w:numPr>
        <w:numId w:val="13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C772A3"/>
    <w:pPr>
      <w:pageBreakBefore w:val="0"/>
      <w:numPr>
        <w:ilvl w:val="1"/>
      </w:numPr>
      <w:tabs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color w:val="auto"/>
      <w:sz w:val="24"/>
    </w:rPr>
  </w:style>
  <w:style w:type="paragraph" w:styleId="Rubrik3">
    <w:name w:val="heading 3"/>
    <w:next w:val="Brdtext"/>
    <w:link w:val="Rubrik3Char"/>
    <w:autoRedefine/>
    <w:qFormat/>
    <w:rsid w:val="00B141E5"/>
    <w:pPr>
      <w:keepNext/>
      <w:keepLines/>
      <w:numPr>
        <w:ilvl w:val="2"/>
        <w:numId w:val="13"/>
      </w:numPr>
      <w:tabs>
        <w:tab w:val="left" w:pos="9072"/>
      </w:tabs>
      <w:spacing w:before="240" w:after="120"/>
      <w:ind w:right="-143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05647D"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533A31"/>
    <w:pPr>
      <w:keepNext/>
      <w:numPr>
        <w:ilvl w:val="4"/>
        <w:numId w:val="13"/>
      </w:numPr>
      <w:outlineLvl w:val="4"/>
    </w:pPr>
    <w:rPr>
      <w:rFonts w:ascii="Arial" w:eastAsia="Times New Roman" w:hAnsi="Arial"/>
      <w:b/>
      <w:bCs/>
      <w:noProof w:val="0"/>
      <w:color w:val="auto"/>
    </w:rPr>
  </w:style>
  <w:style w:type="paragraph" w:styleId="Rubrik6">
    <w:name w:val="heading 6"/>
    <w:basedOn w:val="Normal"/>
    <w:next w:val="Normal"/>
    <w:link w:val="Rubrik6Char"/>
    <w:semiHidden/>
    <w:unhideWhenUsed/>
    <w:qFormat/>
    <w:rsid w:val="00507DBD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semiHidden/>
    <w:unhideWhenUsed/>
    <w:qFormat/>
    <w:rsid w:val="00507DBD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semiHidden/>
    <w:unhideWhenUsed/>
    <w:qFormat/>
    <w:rsid w:val="00507DBD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Rubrik9">
    <w:name w:val="heading 9"/>
    <w:basedOn w:val="Normal"/>
    <w:next w:val="Normal"/>
    <w:link w:val="Rubrik9Char"/>
    <w:semiHidden/>
    <w:unhideWhenUsed/>
    <w:qFormat/>
    <w:rsid w:val="00507DBD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rsid w:val="00827294"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rsid w:val="00827294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sid w:val="00827294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rsid w:val="00827294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rsid w:val="00827294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sid w:val="00827294"/>
    <w:rPr>
      <w:color w:val="000000"/>
      <w:sz w:val="20"/>
    </w:rPr>
  </w:style>
  <w:style w:type="paragraph" w:styleId="Brdtext">
    <w:name w:val="Body Text"/>
    <w:link w:val="BrdtextChar"/>
    <w:autoRedefine/>
    <w:rsid w:val="00D27E95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eastAsia="ヒラギノ角ゴ Pro W3"/>
      <w:color w:val="000000"/>
      <w:lang w:eastAsia="en-US"/>
    </w:rPr>
  </w:style>
  <w:style w:type="character" w:customStyle="1" w:styleId="BodyTextChar">
    <w:name w:val="Body Text Char"/>
    <w:autoRedefine/>
    <w:rsid w:val="00827294"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507DBD"/>
    <w:pPr>
      <w:tabs>
        <w:tab w:val="left" w:pos="400"/>
        <w:tab w:val="right" w:leader="dot" w:pos="9486"/>
      </w:tabs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rsid w:val="00827294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rsid w:val="00827294"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rsid w:val="0082729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rsid w:val="00827294"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rsid w:val="00827294"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sid w:val="00827294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rsid w:val="00827294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rsid w:val="00827294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rsid w:val="00827294"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rsid w:val="00827294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rsid w:val="00827294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rsid w:val="00827294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rsid w:val="00827294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rsid w:val="00827294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link w:val="KommentarerChar"/>
    <w:autoRedefine/>
    <w:rsid w:val="00C5728F"/>
    <w:pPr>
      <w:ind w:left="567"/>
    </w:pPr>
    <w:rPr>
      <w:rFonts w:ascii="Arial" w:eastAsia="ヒラギノ角ゴ Pro W3" w:hAnsi="Arial"/>
      <w:b/>
      <w:i/>
      <w:color w:val="000000"/>
      <w:sz w:val="24"/>
      <w:lang w:val="en-GB" w:eastAsia="en-US"/>
    </w:rPr>
  </w:style>
  <w:style w:type="numbering" w:customStyle="1" w:styleId="List51">
    <w:name w:val="List 51"/>
    <w:rsid w:val="00827294"/>
    <w:pPr>
      <w:numPr>
        <w:numId w:val="1"/>
      </w:numPr>
    </w:pPr>
  </w:style>
  <w:style w:type="paragraph" w:styleId="Rubrik">
    <w:name w:val="Title"/>
    <w:next w:val="Normal"/>
    <w:qFormat/>
    <w:rsid w:val="00827294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827294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sid w:val="00827294"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827294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rsid w:val="00827294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  <w:rsid w:val="00827294"/>
  </w:style>
  <w:style w:type="numbering" w:customStyle="1" w:styleId="List14">
    <w:name w:val="List 14"/>
    <w:autoRedefine/>
    <w:rsid w:val="00827294"/>
    <w:pPr>
      <w:numPr>
        <w:numId w:val="3"/>
      </w:numPr>
    </w:pPr>
  </w:style>
  <w:style w:type="paragraph" w:styleId="Ballongtext">
    <w:name w:val="Balloon Text"/>
    <w:basedOn w:val="Normal"/>
    <w:link w:val="BallongtextChar"/>
    <w:locked/>
    <w:rsid w:val="00477726"/>
    <w:rPr>
      <w:rFonts w:ascii="Lucida Grande" w:hAnsi="Lucida Grande"/>
      <w:noProof w:val="0"/>
      <w:sz w:val="18"/>
      <w:szCs w:val="18"/>
      <w:lang w:val="en-GB"/>
    </w:rPr>
  </w:style>
  <w:style w:type="character" w:customStyle="1" w:styleId="BallongtextChar">
    <w:name w:val="Ballongtext Char"/>
    <w:link w:val="Ballong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rFonts w:ascii="Arial" w:hAnsi="Arial"/>
      <w:noProof w:val="0"/>
      <w:sz w:val="24"/>
      <w:lang w:val="en-GB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 w:val="0"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rFonts w:ascii="Arial" w:hAnsi="Arial"/>
      <w:sz w:val="24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Frgadlista-dekorfrg11">
    <w:name w:val="Färgad lista - dekorfärg 11"/>
    <w:basedOn w:val="Normal"/>
    <w:qFormat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533A31"/>
    <w:rPr>
      <w:rFonts w:ascii="Arial" w:hAnsi="Arial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173502"/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character" w:customStyle="1" w:styleId="Rubrik2Char">
    <w:name w:val="Rubrik 2 Char"/>
    <w:link w:val="Rubrik2"/>
    <w:rsid w:val="00C772A3"/>
    <w:rPr>
      <w:rFonts w:ascii="Arial" w:eastAsia="ヒラギノ角ゴ Pro W3" w:hAnsi="Arial"/>
      <w:b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B141E5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533A31"/>
    <w:rPr>
      <w:rFonts w:eastAsia="ヒラギノ角ゴ Pro W3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D27E95"/>
    <w:rPr>
      <w:rFonts w:eastAsia="ヒラギノ角ゴ Pro W3"/>
      <w:color w:val="000000"/>
      <w:lang w:eastAsia="en-US"/>
    </w:rPr>
  </w:style>
  <w:style w:type="character" w:customStyle="1" w:styleId="SidfotChar">
    <w:name w:val="Sidfot Char"/>
    <w:link w:val="Sidfot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uiPriority w:val="99"/>
    <w:rsid w:val="00533A31"/>
    <w:pPr>
      <w:spacing w:before="100" w:beforeAutospacing="1" w:after="100" w:afterAutospacing="1"/>
    </w:pPr>
    <w:rPr>
      <w:rFonts w:eastAsia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customStyle="1" w:styleId="Frgadskuggning-dekorfrg11">
    <w:name w:val="Färgad skuggning - dekorfärg 11"/>
    <w:hidden/>
    <w:uiPriority w:val="71"/>
    <w:rsid w:val="006D5542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Liststycke">
    <w:name w:val="List Paragraph"/>
    <w:basedOn w:val="Normal"/>
    <w:uiPriority w:val="34"/>
    <w:qFormat/>
    <w:rsid w:val="001E5BA4"/>
    <w:pPr>
      <w:keepLines/>
      <w:ind w:left="1304"/>
    </w:pPr>
    <w:rPr>
      <w:rFonts w:eastAsia="Times New Roman"/>
      <w:noProof w:val="0"/>
      <w:color w:val="auto"/>
      <w:sz w:val="22"/>
      <w:szCs w:val="20"/>
      <w:lang w:eastAsia="sv-SE"/>
    </w:rPr>
  </w:style>
  <w:style w:type="paragraph" w:styleId="Revision">
    <w:name w:val="Revision"/>
    <w:hidden/>
    <w:uiPriority w:val="99"/>
    <w:semiHidden/>
    <w:rsid w:val="005A4D3A"/>
    <w:rPr>
      <w:rFonts w:eastAsia="ヒラギノ角ゴ Pro W3"/>
      <w:noProof/>
      <w:color w:val="000000"/>
      <w:szCs w:val="24"/>
      <w:lang w:eastAsia="en-US"/>
    </w:rPr>
  </w:style>
  <w:style w:type="paragraph" w:customStyle="1" w:styleId="Nr-Rubrik1">
    <w:name w:val="Nr-Rubrik1"/>
    <w:basedOn w:val="Normal"/>
    <w:rsid w:val="00507DBD"/>
    <w:pPr>
      <w:numPr>
        <w:numId w:val="12"/>
      </w:numPr>
    </w:pPr>
  </w:style>
  <w:style w:type="paragraph" w:customStyle="1" w:styleId="Nr-Rubrik2">
    <w:name w:val="Nr-Rubrik2"/>
    <w:basedOn w:val="Normal"/>
    <w:rsid w:val="00507DBD"/>
    <w:pPr>
      <w:numPr>
        <w:ilvl w:val="1"/>
        <w:numId w:val="12"/>
      </w:numPr>
    </w:pPr>
  </w:style>
  <w:style w:type="paragraph" w:customStyle="1" w:styleId="Nr-Rubrik3">
    <w:name w:val="Nr-Rubrik3"/>
    <w:basedOn w:val="Normal"/>
    <w:rsid w:val="00507DBD"/>
    <w:pPr>
      <w:numPr>
        <w:ilvl w:val="2"/>
        <w:numId w:val="12"/>
      </w:numPr>
    </w:pPr>
  </w:style>
  <w:style w:type="paragraph" w:customStyle="1" w:styleId="Formatmall1">
    <w:name w:val="Formatmall1"/>
    <w:basedOn w:val="Normal"/>
    <w:rsid w:val="00507DBD"/>
    <w:pPr>
      <w:numPr>
        <w:ilvl w:val="3"/>
        <w:numId w:val="12"/>
      </w:numPr>
    </w:pPr>
  </w:style>
  <w:style w:type="character" w:customStyle="1" w:styleId="Rubrik6Char">
    <w:name w:val="Rubrik 6 Char"/>
    <w:basedOn w:val="Standardstycketeckensnitt"/>
    <w:link w:val="Rubrik6"/>
    <w:semiHidden/>
    <w:rsid w:val="00507DBD"/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4"/>
      <w:lang w:eastAsia="en-US"/>
    </w:rPr>
  </w:style>
  <w:style w:type="character" w:customStyle="1" w:styleId="Rubrik7Char">
    <w:name w:val="Rubrik 7 Char"/>
    <w:basedOn w:val="Standardstycketeckensnitt"/>
    <w:link w:val="Rubrik7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szCs w:val="24"/>
      <w:lang w:eastAsia="en-US"/>
    </w:rPr>
  </w:style>
  <w:style w:type="character" w:customStyle="1" w:styleId="Rubrik8Char">
    <w:name w:val="Rubrik 8 Char"/>
    <w:basedOn w:val="Standardstycketeckensnitt"/>
    <w:link w:val="Rubrik8"/>
    <w:semiHidden/>
    <w:rsid w:val="00507DBD"/>
    <w:rPr>
      <w:rFonts w:asciiTheme="majorHAnsi" w:eastAsiaTheme="majorEastAsia" w:hAnsiTheme="majorHAnsi" w:cstheme="majorBidi"/>
      <w:noProof/>
      <w:color w:val="404040" w:themeColor="text1" w:themeTint="BF"/>
      <w:lang w:eastAsia="en-US"/>
    </w:rPr>
  </w:style>
  <w:style w:type="character" w:customStyle="1" w:styleId="Rubrik9Char">
    <w:name w:val="Rubrik 9 Char"/>
    <w:basedOn w:val="Standardstycketeckensnitt"/>
    <w:link w:val="Rubrik9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lang w:eastAsia="en-US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777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color w:val="auto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777153"/>
    <w:rPr>
      <w:rFonts w:ascii="Courier New" w:hAnsi="Courier New" w:cs="Courier New"/>
    </w:rPr>
  </w:style>
  <w:style w:type="paragraph" w:customStyle="1" w:styleId="Beskrivning1">
    <w:name w:val="Beskrivning1"/>
    <w:basedOn w:val="Normal"/>
    <w:next w:val="Normal"/>
    <w:rsid w:val="00C65617"/>
    <w:pPr>
      <w:widowControl w:val="0"/>
      <w:suppressAutoHyphens/>
      <w:spacing w:line="240" w:lineRule="atLeast"/>
    </w:pPr>
    <w:rPr>
      <w:rFonts w:eastAsia="Times New Roman"/>
      <w:b/>
      <w:bCs/>
      <w:noProof w:val="0"/>
      <w:color w:val="auto"/>
      <w:szCs w:val="20"/>
      <w:lang w:val="en-US" w:eastAsia="ar-SA"/>
    </w:rPr>
  </w:style>
  <w:style w:type="character" w:customStyle="1" w:styleId="KommentarerChar">
    <w:name w:val="Kommentarer Char"/>
    <w:basedOn w:val="Standardstycketeckensnitt"/>
    <w:link w:val="Kommentarer"/>
    <w:rsid w:val="00C5728F"/>
    <w:rPr>
      <w:rFonts w:ascii="Arial" w:eastAsia="ヒラギノ角ゴ Pro W3" w:hAnsi="Arial"/>
      <w:b/>
      <w:i/>
      <w:color w:val="000000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8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sos.se/sosfs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regeringen.se/sb/d/6150/a/71234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ehis.se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46BDC8-C1C8-4FC9-B497-A2EE3B5CD3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A222DB-3F42-449C-ABC2-514EB770E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1</Pages>
  <Words>10626</Words>
  <Characters>56320</Characters>
  <Application>Microsoft Office Word</Application>
  <DocSecurity>0</DocSecurity>
  <Lines>469</Lines>
  <Paragraphs>133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Spärr</vt:lpstr>
      <vt:lpstr>Spärr</vt:lpstr>
      <vt:lpstr>&lt;svenskt namn på tjänstedomän&gt;</vt:lpstr>
    </vt:vector>
  </TitlesOfParts>
  <Company>Cehis</Company>
  <LinksUpToDate>false</LinksUpToDate>
  <CharactersWithSpaces>66813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Spärr</dc:title>
  <dc:subject>Tjänstekontraktsbeskrivning</dc:subject>
  <dc:creator>Björn Skeppner</dc:creator>
  <cp:lastModifiedBy>Kristiansson, Göran</cp:lastModifiedBy>
  <cp:revision>20</cp:revision>
  <cp:lastPrinted>2015-01-28T14:34:00Z</cp:lastPrinted>
  <dcterms:created xsi:type="dcterms:W3CDTF">2015-01-28T12:46:00Z</dcterms:created>
  <dcterms:modified xsi:type="dcterms:W3CDTF">2015-02-05T13:02:00Z</dcterms:modified>
</cp:coreProperties>
</file>