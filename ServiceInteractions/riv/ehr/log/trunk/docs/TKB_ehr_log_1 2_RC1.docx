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13C1" w14:textId="77777777" w:rsidR="00D26653" w:rsidRDefault="00D26653"/>
    <w:p w14:paraId="3C0B88B0" w14:textId="77777777" w:rsidR="00D26653" w:rsidRDefault="00D26653"/>
    <w:p w14:paraId="21879CE9" w14:textId="77777777" w:rsidR="00D26653" w:rsidRDefault="00D26653"/>
    <w:p w14:paraId="6A9B495E" w14:textId="77777777" w:rsidR="00D26653" w:rsidRDefault="00D26653"/>
    <w:p w14:paraId="625A9A3A" w14:textId="77777777" w:rsidR="00D26653" w:rsidRDefault="00D26653"/>
    <w:p w14:paraId="48DB7F4F" w14:textId="77777777" w:rsidR="00D26653" w:rsidRDefault="00D26653"/>
    <w:p w14:paraId="27AFC42E" w14:textId="77777777" w:rsidR="00D26653" w:rsidRDefault="00D26653"/>
    <w:p w14:paraId="1D05E152" w14:textId="77777777" w:rsidR="00D26653" w:rsidRDefault="00D26653"/>
    <w:p w14:paraId="05A1BAA5" w14:textId="77777777" w:rsidR="00D26653" w:rsidRDefault="00D26653"/>
    <w:p w14:paraId="2881F3BB" w14:textId="77777777" w:rsidR="00D26653" w:rsidRDefault="00D26653"/>
    <w:p w14:paraId="1C7011B8" w14:textId="77777777" w:rsidR="00D26653" w:rsidRDefault="00D26653"/>
    <w:p w14:paraId="12648FF2" w14:textId="77777777" w:rsidR="00D26653" w:rsidRDefault="00D26653"/>
    <w:p w14:paraId="36F2F10F" w14:textId="77777777" w:rsidR="00D26653" w:rsidRDefault="00D26653"/>
    <w:p w14:paraId="2116A47E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7CB139A8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35FDD19A" w14:textId="5C411855" w:rsidR="00D26653" w:rsidRDefault="00F1448F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Loggning och uppföljning av åtkomst till patientjournal</w:t>
      </w:r>
    </w:p>
    <w:p w14:paraId="655EC641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7FE88620" w14:textId="484F56A9" w:rsidR="00D26653" w:rsidRDefault="008F32B8">
      <w:pPr>
        <w:pStyle w:val="Friform"/>
        <w:rPr>
          <w:rFonts w:ascii="Arial" w:hAnsi="Arial"/>
          <w:sz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66BDE" w:rsidRPr="006534AC"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66E63A7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23F1B20B" w14:textId="510CC6D0" w:rsidR="00D26653" w:rsidRDefault="000F39EF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1.</w:t>
      </w:r>
      <w:ins w:id="0" w:author="Kristiansson, Göran" w:date="2015-01-30T11:17:00Z">
        <w:r w:rsidR="00886E98">
          <w:rPr>
            <w:rFonts w:ascii="Arial" w:hAnsi="Arial"/>
            <w:sz w:val="36"/>
          </w:rPr>
          <w:t>2</w:t>
        </w:r>
      </w:ins>
      <w:ins w:id="1" w:author="Skeppner Björn" w:date="2015-01-28T13:46:00Z">
        <w:del w:id="2" w:author="Kristiansson, Göran" w:date="2015-01-30T11:17:00Z">
          <w:r w:rsidR="007410EA" w:rsidDel="00886E98">
            <w:rPr>
              <w:rFonts w:ascii="Arial" w:hAnsi="Arial"/>
              <w:sz w:val="36"/>
            </w:rPr>
            <w:delText>4</w:delText>
          </w:r>
        </w:del>
      </w:ins>
      <w:del w:id="3" w:author="Skeppner Björn" w:date="2015-01-28T13:46:00Z">
        <w:r w:rsidR="00373E3F" w:rsidDel="007410EA">
          <w:rPr>
            <w:rFonts w:ascii="Arial" w:hAnsi="Arial"/>
            <w:sz w:val="36"/>
          </w:rPr>
          <w:delText>3</w:delText>
        </w:r>
      </w:del>
      <w:del w:id="4" w:author="Kristiansson, Göran" w:date="2015-01-30T12:34:00Z">
        <w:r w:rsidR="00671F0D" w:rsidDel="003B050C">
          <w:rPr>
            <w:rFonts w:ascii="Arial" w:hAnsi="Arial"/>
            <w:sz w:val="36"/>
          </w:rPr>
          <w:delText>.</w:delText>
        </w:r>
      </w:del>
      <w:ins w:id="5" w:author="Skeppner Björn" w:date="2015-01-28T13:46:00Z">
        <w:del w:id="6" w:author="Kristiansson, Göran" w:date="2015-01-30T12:34:00Z">
          <w:r w:rsidR="007410EA" w:rsidDel="003B050C">
            <w:rPr>
              <w:rFonts w:ascii="Arial" w:hAnsi="Arial"/>
              <w:sz w:val="36"/>
            </w:rPr>
            <w:delText>0</w:delText>
          </w:r>
        </w:del>
      </w:ins>
      <w:del w:id="7" w:author="Skeppner Björn" w:date="2015-01-28T13:46:00Z">
        <w:r w:rsidR="00B126D3" w:rsidDel="007410EA">
          <w:rPr>
            <w:rFonts w:ascii="Arial" w:hAnsi="Arial"/>
            <w:sz w:val="36"/>
          </w:rPr>
          <w:delText>3</w:delText>
        </w:r>
      </w:del>
    </w:p>
    <w:p w14:paraId="0D48EA9E" w14:textId="79846428" w:rsidR="00C65617" w:rsidRDefault="00BF6C0C">
      <w:r>
        <w:rPr>
          <w:rFonts w:ascii="Arial" w:hAnsi="Arial"/>
          <w:sz w:val="36"/>
        </w:rPr>
        <w:t>2015</w:t>
      </w:r>
      <w:r w:rsidR="00071E6F">
        <w:rPr>
          <w:rFonts w:ascii="Arial" w:hAnsi="Arial"/>
          <w:sz w:val="36"/>
        </w:rPr>
        <w:t>-</w:t>
      </w:r>
      <w:r>
        <w:rPr>
          <w:rFonts w:ascii="Arial" w:hAnsi="Arial"/>
          <w:sz w:val="36"/>
        </w:rPr>
        <w:t>01-</w:t>
      </w:r>
      <w:ins w:id="8" w:author="Kristiansson, Göran" w:date="2015-01-30T11:21:00Z">
        <w:r w:rsidR="001276B7">
          <w:rPr>
            <w:rFonts w:ascii="Arial" w:hAnsi="Arial"/>
            <w:sz w:val="36"/>
          </w:rPr>
          <w:t>30</w:t>
        </w:r>
      </w:ins>
      <w:del w:id="9" w:author="Kristiansson, Göran" w:date="2015-01-30T11:21:00Z">
        <w:r w:rsidR="00671F0D" w:rsidDel="001276B7">
          <w:rPr>
            <w:rFonts w:ascii="Arial" w:hAnsi="Arial"/>
            <w:sz w:val="36"/>
          </w:rPr>
          <w:delText>2</w:delText>
        </w:r>
      </w:del>
      <w:ins w:id="10" w:author="Skeppner Björn" w:date="2015-01-28T13:47:00Z">
        <w:del w:id="11" w:author="Kristiansson, Göran" w:date="2015-01-30T11:21:00Z">
          <w:r w:rsidR="007410EA" w:rsidDel="001276B7">
            <w:rPr>
              <w:rFonts w:ascii="Arial" w:hAnsi="Arial"/>
              <w:sz w:val="36"/>
            </w:rPr>
            <w:delText>8</w:delText>
          </w:r>
        </w:del>
      </w:ins>
      <w:del w:id="12" w:author="Skeppner Björn" w:date="2015-01-28T13:47:00Z">
        <w:r w:rsidR="00B126D3" w:rsidDel="007410EA">
          <w:rPr>
            <w:rFonts w:ascii="Arial" w:hAnsi="Arial"/>
            <w:sz w:val="36"/>
          </w:rPr>
          <w:delText>7</w:delText>
        </w:r>
      </w:del>
    </w:p>
    <w:p w14:paraId="415D5BC2" w14:textId="77777777" w:rsidR="00C65617" w:rsidRDefault="00C65617"/>
    <w:p w14:paraId="3595E955" w14:textId="77777777" w:rsidR="00C65617" w:rsidRDefault="00C65617"/>
    <w:p w14:paraId="53254323" w14:textId="77777777" w:rsidR="00C65617" w:rsidRDefault="00C65617"/>
    <w:p w14:paraId="578D66B6" w14:textId="77777777" w:rsidR="00C65617" w:rsidRDefault="00C65617"/>
    <w:p w14:paraId="66AA3B84" w14:textId="77777777" w:rsidR="00C65617" w:rsidRDefault="00C65617"/>
    <w:p w14:paraId="2BBA2A45" w14:textId="77777777" w:rsidR="00C65617" w:rsidRDefault="00C65617"/>
    <w:p w14:paraId="1FF46173" w14:textId="77777777" w:rsidR="00C65617" w:rsidRDefault="00C65617"/>
    <w:p w14:paraId="7D4B3E15" w14:textId="77777777" w:rsidR="00C65617" w:rsidRDefault="00C65617">
      <w:r>
        <w:br w:type="page"/>
      </w:r>
    </w:p>
    <w:p w14:paraId="4A99AC81" w14:textId="38F212F5" w:rsidR="00C65617" w:rsidDel="007410EA" w:rsidRDefault="00C65617">
      <w:pPr>
        <w:rPr>
          <w:del w:id="13" w:author="Skeppner Björn" w:date="2015-01-28T13:48:00Z"/>
        </w:rPr>
      </w:pPr>
    </w:p>
    <w:p w14:paraId="047BBAE4" w14:textId="3C699125" w:rsidR="00C65617" w:rsidDel="007410EA" w:rsidRDefault="00C65617">
      <w:pPr>
        <w:rPr>
          <w:del w:id="14" w:author="Skeppner Björn" w:date="2015-01-28T13:48:00Z"/>
        </w:rPr>
      </w:pPr>
    </w:p>
    <w:p w14:paraId="19BD7121" w14:textId="77777777" w:rsidR="00C65617" w:rsidRDefault="00C65617"/>
    <w:p w14:paraId="13A9D097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74B3DCE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04ACECA1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332ECF5B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25D5A183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0FA1F50F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53430B74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E1B3429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2E995133" w14:textId="77777777" w:rsidTr="005C42FA">
        <w:trPr>
          <w:trHeight w:val="256"/>
        </w:trPr>
        <w:tc>
          <w:tcPr>
            <w:tcW w:w="964" w:type="dxa"/>
          </w:tcPr>
          <w:p w14:paraId="78FE86E5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5789F80D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62FDE41C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4124FAC3" w14:textId="77777777" w:rsidR="005C42FA" w:rsidRDefault="005C42FA" w:rsidP="00D27E95">
            <w:pPr>
              <w:pStyle w:val="TableText"/>
            </w:pPr>
            <w:r>
              <w:t>Göran Kristiansson, Logica</w:t>
            </w:r>
          </w:p>
        </w:tc>
        <w:tc>
          <w:tcPr>
            <w:tcW w:w="1440" w:type="dxa"/>
          </w:tcPr>
          <w:p w14:paraId="42B4D698" w14:textId="77777777" w:rsidR="005C42FA" w:rsidRDefault="005C42FA" w:rsidP="00D27E95">
            <w:pPr>
              <w:pStyle w:val="TableText"/>
            </w:pPr>
          </w:p>
        </w:tc>
      </w:tr>
      <w:tr w:rsidR="005C42FA" w14:paraId="3AD5A423" w14:textId="77777777" w:rsidTr="005C42FA">
        <w:trPr>
          <w:trHeight w:val="256"/>
        </w:trPr>
        <w:tc>
          <w:tcPr>
            <w:tcW w:w="964" w:type="dxa"/>
          </w:tcPr>
          <w:p w14:paraId="4ACCCC0C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2DBCBCE1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3CA6D962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67EE4FAD" w14:textId="77777777" w:rsidR="005C42FA" w:rsidRDefault="005C42FA" w:rsidP="00D27E95">
            <w:pPr>
              <w:pStyle w:val="TableText"/>
            </w:pPr>
            <w:r>
              <w:t>Björn Skeppner, Inera</w:t>
            </w:r>
          </w:p>
        </w:tc>
        <w:tc>
          <w:tcPr>
            <w:tcW w:w="1440" w:type="dxa"/>
          </w:tcPr>
          <w:p w14:paraId="3C73A033" w14:textId="77777777" w:rsidR="005C42FA" w:rsidRDefault="005C42FA" w:rsidP="00D27E95">
            <w:pPr>
              <w:pStyle w:val="TableText"/>
            </w:pPr>
          </w:p>
        </w:tc>
      </w:tr>
      <w:tr w:rsidR="005C42FA" w14:paraId="2F6FAB52" w14:textId="77777777" w:rsidTr="005C42FA">
        <w:trPr>
          <w:trHeight w:val="256"/>
        </w:trPr>
        <w:tc>
          <w:tcPr>
            <w:tcW w:w="964" w:type="dxa"/>
          </w:tcPr>
          <w:p w14:paraId="3106A3DD" w14:textId="77777777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66C92442" w14:textId="77777777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4D80E30C" w14:textId="77777777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649332DA" w14:textId="77777777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7E12B9D2" w14:textId="77777777" w:rsidR="005C42FA" w:rsidRDefault="005C42FA" w:rsidP="00D27E95">
            <w:pPr>
              <w:pStyle w:val="TableText"/>
            </w:pPr>
          </w:p>
        </w:tc>
      </w:tr>
      <w:tr w:rsidR="005C42FA" w14:paraId="22E084C7" w14:textId="77777777" w:rsidTr="005C42FA">
        <w:trPr>
          <w:trHeight w:val="256"/>
        </w:trPr>
        <w:tc>
          <w:tcPr>
            <w:tcW w:w="964" w:type="dxa"/>
          </w:tcPr>
          <w:p w14:paraId="6A0C3058" w14:textId="77777777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70A78BB7" w14:textId="77777777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66A7CCF6" w14:textId="77777777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4E6EDF58" w14:textId="77777777" w:rsidR="005C42FA" w:rsidRDefault="002955E7" w:rsidP="00D27E95">
            <w:pPr>
              <w:pStyle w:val="TableText"/>
            </w:pPr>
            <w:r>
              <w:t>Björn Skeppner</w:t>
            </w:r>
          </w:p>
        </w:tc>
        <w:tc>
          <w:tcPr>
            <w:tcW w:w="1440" w:type="dxa"/>
          </w:tcPr>
          <w:p w14:paraId="0E7B14FA" w14:textId="77777777" w:rsidR="005C42FA" w:rsidRDefault="005C42FA" w:rsidP="00D27E95">
            <w:pPr>
              <w:pStyle w:val="TableText"/>
            </w:pPr>
          </w:p>
        </w:tc>
      </w:tr>
      <w:tr w:rsidR="005C42FA" w14:paraId="5F08EE68" w14:textId="77777777" w:rsidTr="00D523C4">
        <w:trPr>
          <w:trHeight w:val="1289"/>
        </w:trPr>
        <w:tc>
          <w:tcPr>
            <w:tcW w:w="964" w:type="dxa"/>
          </w:tcPr>
          <w:p w14:paraId="1A52847C" w14:textId="77777777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6AB159BE" w14:textId="77777777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30CCBFEA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39EB5172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13A0494D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0728BC02" w14:textId="77777777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40C15292" w14:textId="7777777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53898D92" w14:textId="77777777" w:rsidR="005C42FA" w:rsidRDefault="005C42FA" w:rsidP="00AC1327">
            <w:pPr>
              <w:pStyle w:val="TableText"/>
              <w:jc w:val="center"/>
            </w:pPr>
          </w:p>
        </w:tc>
      </w:tr>
      <w:tr w:rsidR="005C42FA" w14:paraId="0F1A47FD" w14:textId="77777777" w:rsidTr="005C42FA">
        <w:trPr>
          <w:trHeight w:val="256"/>
        </w:trPr>
        <w:tc>
          <w:tcPr>
            <w:tcW w:w="964" w:type="dxa"/>
          </w:tcPr>
          <w:p w14:paraId="74AEF9D9" w14:textId="77777777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77B3F383" w14:textId="77777777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4D91E831" w14:textId="77777777" w:rsidR="005C42FA" w:rsidRDefault="00D523C4" w:rsidP="00D523C4">
            <w:pPr>
              <w:pStyle w:val="TableText"/>
            </w:pPr>
            <w:r>
              <w:t xml:space="preserve">Uppdaterat så 1..* Resource ligger under en datatyp som heter Resources för en tydligare samling av resurser.  </w:t>
            </w:r>
          </w:p>
        </w:tc>
        <w:tc>
          <w:tcPr>
            <w:tcW w:w="2326" w:type="dxa"/>
          </w:tcPr>
          <w:p w14:paraId="71858686" w14:textId="77777777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A86C402" w14:textId="77777777" w:rsidR="005C42FA" w:rsidRDefault="005C42FA" w:rsidP="00D27E95">
            <w:pPr>
              <w:pStyle w:val="TableText"/>
            </w:pPr>
          </w:p>
        </w:tc>
      </w:tr>
      <w:tr w:rsidR="00D523C4" w14:paraId="63D8B6BC" w14:textId="77777777" w:rsidTr="005C42FA">
        <w:trPr>
          <w:trHeight w:val="256"/>
        </w:trPr>
        <w:tc>
          <w:tcPr>
            <w:tcW w:w="964" w:type="dxa"/>
          </w:tcPr>
          <w:p w14:paraId="7E485E6B" w14:textId="7777777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395B20D6" w14:textId="77777777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561AD26F" w14:textId="137838F4" w:rsidR="00A06C0B" w:rsidRDefault="0096105B" w:rsidP="0084155D">
            <w:pPr>
              <w:pStyle w:val="TableText"/>
            </w:pPr>
            <w:r>
              <w:t xml:space="preserve">Ändrat namn på datatypen vårdgivare från careGiver till careProvider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5E07E256" w14:textId="77777777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6F82DA4D" w14:textId="77777777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9FDACBE" w14:textId="77777777" w:rsidR="00D523C4" w:rsidRDefault="00D523C4" w:rsidP="00D27E95">
            <w:pPr>
              <w:pStyle w:val="TableText"/>
            </w:pPr>
          </w:p>
        </w:tc>
      </w:tr>
      <w:tr w:rsidR="008166D4" w14:paraId="58CA1A17" w14:textId="77777777" w:rsidTr="005C42FA">
        <w:trPr>
          <w:trHeight w:val="256"/>
        </w:trPr>
        <w:tc>
          <w:tcPr>
            <w:tcW w:w="964" w:type="dxa"/>
          </w:tcPr>
          <w:p w14:paraId="0BE72F9A" w14:textId="77777777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F19F09A" w14:textId="77777777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61300CA0" w14:textId="77777777" w:rsidR="008166D4" w:rsidRDefault="008166D4" w:rsidP="008166D4">
            <w:pPr>
              <w:pStyle w:val="TableText"/>
            </w:pPr>
            <w:r>
              <w:t>Uppdaterat beskrivning av logisk adressering så att det inte beskriver en viss version av RIVTA.</w:t>
            </w:r>
          </w:p>
        </w:tc>
        <w:tc>
          <w:tcPr>
            <w:tcW w:w="2326" w:type="dxa"/>
          </w:tcPr>
          <w:p w14:paraId="0B61374F" w14:textId="77777777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2B939BBB" w14:textId="77777777" w:rsidR="008166D4" w:rsidRDefault="008166D4" w:rsidP="00D27E95">
            <w:pPr>
              <w:pStyle w:val="TableText"/>
            </w:pPr>
          </w:p>
        </w:tc>
      </w:tr>
      <w:tr w:rsidR="00DA6390" w14:paraId="00114EF5" w14:textId="77777777" w:rsidTr="005C42FA">
        <w:trPr>
          <w:trHeight w:val="256"/>
        </w:trPr>
        <w:tc>
          <w:tcPr>
            <w:tcW w:w="964" w:type="dxa"/>
          </w:tcPr>
          <w:p w14:paraId="5C57D74B" w14:textId="77777777" w:rsidR="00DA6390" w:rsidRDefault="00DA6390" w:rsidP="00D27E95">
            <w:pPr>
              <w:pStyle w:val="TableText"/>
            </w:pPr>
            <w:r>
              <w:t>0.9</w:t>
            </w:r>
          </w:p>
        </w:tc>
        <w:tc>
          <w:tcPr>
            <w:tcW w:w="1224" w:type="dxa"/>
          </w:tcPr>
          <w:p w14:paraId="30EB4A83" w14:textId="77777777" w:rsidR="00DA6390" w:rsidRDefault="00DA6390" w:rsidP="00D27E95">
            <w:pPr>
              <w:pStyle w:val="TableText"/>
            </w:pPr>
            <w:r>
              <w:t>2012-10-31</w:t>
            </w:r>
          </w:p>
        </w:tc>
        <w:tc>
          <w:tcPr>
            <w:tcW w:w="3794" w:type="dxa"/>
          </w:tcPr>
          <w:p w14:paraId="4D965D81" w14:textId="77777777" w:rsidR="00DA6390" w:rsidRDefault="00DA6390" w:rsidP="008166D4">
            <w:pPr>
              <w:pStyle w:val="TableText"/>
            </w:pPr>
            <w:r>
              <w:t>Lagt till underdomän quer</w:t>
            </w:r>
            <w:r w:rsidR="00C73AD1">
              <w:t>y</w:t>
            </w:r>
            <w:r>
              <w:t>ing.</w:t>
            </w:r>
          </w:p>
        </w:tc>
        <w:tc>
          <w:tcPr>
            <w:tcW w:w="2326" w:type="dxa"/>
          </w:tcPr>
          <w:p w14:paraId="1C8DF682" w14:textId="77777777" w:rsidR="00DA6390" w:rsidRDefault="00DA6390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0D368823" w14:textId="77777777" w:rsidR="00DA6390" w:rsidRDefault="00DA6390" w:rsidP="00D27E95">
            <w:pPr>
              <w:pStyle w:val="TableText"/>
            </w:pPr>
          </w:p>
        </w:tc>
      </w:tr>
      <w:tr w:rsidR="00840097" w14:paraId="685A14C3" w14:textId="77777777" w:rsidTr="005C42FA">
        <w:trPr>
          <w:trHeight w:val="256"/>
        </w:trPr>
        <w:tc>
          <w:tcPr>
            <w:tcW w:w="964" w:type="dxa"/>
          </w:tcPr>
          <w:p w14:paraId="330EAEDF" w14:textId="77777777" w:rsidR="00840097" w:rsidRDefault="00840097" w:rsidP="00D27E95">
            <w:pPr>
              <w:pStyle w:val="TableText"/>
            </w:pPr>
            <w:r>
              <w:t>0.91</w:t>
            </w:r>
          </w:p>
        </w:tc>
        <w:tc>
          <w:tcPr>
            <w:tcW w:w="1224" w:type="dxa"/>
          </w:tcPr>
          <w:p w14:paraId="55577EBF" w14:textId="77777777" w:rsidR="00840097" w:rsidRDefault="00840097" w:rsidP="00D27E95">
            <w:pPr>
              <w:pStyle w:val="TableText"/>
            </w:pPr>
            <w:r>
              <w:t>2012-11-05</w:t>
            </w:r>
          </w:p>
        </w:tc>
        <w:tc>
          <w:tcPr>
            <w:tcW w:w="3794" w:type="dxa"/>
          </w:tcPr>
          <w:p w14:paraId="18A655C8" w14:textId="77777777" w:rsidR="00840097" w:rsidRDefault="00840097" w:rsidP="0006748C">
            <w:pPr>
              <w:pStyle w:val="TableText"/>
            </w:pPr>
            <w:r>
              <w:t xml:space="preserve">Uppdaterat timout för tjänster, </w:t>
            </w:r>
            <w:r w:rsidR="0006748C">
              <w:t xml:space="preserve">beskrivning av åtkomst av äldre </w:t>
            </w:r>
            <w:r>
              <w:t xml:space="preserve">åtkomstloggar </w:t>
            </w:r>
            <w:r w:rsidR="0006748C">
              <w:t>än 18 månader (kapitel 1.5)</w:t>
            </w:r>
            <w:r>
              <w:t xml:space="preserve"> mm </w:t>
            </w:r>
          </w:p>
        </w:tc>
        <w:tc>
          <w:tcPr>
            <w:tcW w:w="2326" w:type="dxa"/>
          </w:tcPr>
          <w:p w14:paraId="40359ED1" w14:textId="77777777" w:rsidR="00840097" w:rsidRDefault="00840097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641A8480" w14:textId="77777777" w:rsidR="00840097" w:rsidRDefault="00840097" w:rsidP="00D27E95">
            <w:pPr>
              <w:pStyle w:val="TableText"/>
            </w:pPr>
          </w:p>
        </w:tc>
      </w:tr>
      <w:tr w:rsidR="00A8131B" w14:paraId="4863D16F" w14:textId="77777777" w:rsidTr="005C42FA">
        <w:trPr>
          <w:trHeight w:val="256"/>
        </w:trPr>
        <w:tc>
          <w:tcPr>
            <w:tcW w:w="964" w:type="dxa"/>
          </w:tcPr>
          <w:p w14:paraId="62DB7D1E" w14:textId="77777777" w:rsidR="00A8131B" w:rsidRDefault="00A8131B" w:rsidP="00D27E95">
            <w:pPr>
              <w:pStyle w:val="TableText"/>
            </w:pPr>
            <w:r>
              <w:t>0.92</w:t>
            </w:r>
          </w:p>
        </w:tc>
        <w:tc>
          <w:tcPr>
            <w:tcW w:w="1224" w:type="dxa"/>
          </w:tcPr>
          <w:p w14:paraId="195BC08B" w14:textId="77777777" w:rsidR="00A8131B" w:rsidRDefault="00A8131B" w:rsidP="00D27E95">
            <w:pPr>
              <w:pStyle w:val="TableText"/>
            </w:pPr>
            <w:r>
              <w:t>2012-11-13</w:t>
            </w:r>
          </w:p>
        </w:tc>
        <w:tc>
          <w:tcPr>
            <w:tcW w:w="3794" w:type="dxa"/>
          </w:tcPr>
          <w:p w14:paraId="55849504" w14:textId="062DAC61" w:rsidR="00303666" w:rsidRDefault="00A8131B" w:rsidP="008B6B70">
            <w:pPr>
              <w:pStyle w:val="TableText"/>
            </w:pPr>
            <w:r>
              <w:t xml:space="preserve">Ändrat </w:t>
            </w:r>
            <w:r w:rsidR="008B6B70">
              <w:t xml:space="preserve">ActivityType och PurposeType så ett dessa inte används i tjänsterna utan tjänsterna tar dessa som en sträng. Tjänsterna blir då mer framåtkompatibla om nya typer måste läggas till. </w:t>
            </w:r>
          </w:p>
          <w:p w14:paraId="5A55A91F" w14:textId="77777777" w:rsidR="008B6B70" w:rsidRDefault="008B6B70" w:rsidP="008B6B70">
            <w:pPr>
              <w:pStyle w:val="TableText"/>
            </w:pPr>
            <w:r>
              <w:t xml:space="preserve">Uppdaterat PurposeType typer så att de stämmer med Hsa som de ser ut idag. </w:t>
            </w:r>
          </w:p>
        </w:tc>
        <w:tc>
          <w:tcPr>
            <w:tcW w:w="2326" w:type="dxa"/>
          </w:tcPr>
          <w:p w14:paraId="2345EEF8" w14:textId="77777777" w:rsidR="00A8131B" w:rsidRDefault="008B6B70" w:rsidP="00840097">
            <w:pPr>
              <w:pStyle w:val="TableText"/>
              <w:ind w:left="0"/>
            </w:pPr>
            <w:r>
              <w:t>Göran Kristiansson</w:t>
            </w:r>
          </w:p>
        </w:tc>
        <w:tc>
          <w:tcPr>
            <w:tcW w:w="1440" w:type="dxa"/>
          </w:tcPr>
          <w:p w14:paraId="4CED585D" w14:textId="77777777" w:rsidR="00A8131B" w:rsidRDefault="00A8131B" w:rsidP="00D27E95">
            <w:pPr>
              <w:pStyle w:val="TableText"/>
            </w:pPr>
          </w:p>
        </w:tc>
      </w:tr>
      <w:tr w:rsidR="00F1448F" w14:paraId="3445FB33" w14:textId="77777777" w:rsidTr="005C42FA">
        <w:trPr>
          <w:trHeight w:val="256"/>
        </w:trPr>
        <w:tc>
          <w:tcPr>
            <w:tcW w:w="964" w:type="dxa"/>
          </w:tcPr>
          <w:p w14:paraId="2F4691A7" w14:textId="7BC2B142" w:rsidR="00F1448F" w:rsidRDefault="00F1448F" w:rsidP="00D27E95">
            <w:pPr>
              <w:pStyle w:val="TableText"/>
            </w:pPr>
            <w:r>
              <w:t>0.93</w:t>
            </w:r>
          </w:p>
        </w:tc>
        <w:tc>
          <w:tcPr>
            <w:tcW w:w="1224" w:type="dxa"/>
          </w:tcPr>
          <w:p w14:paraId="414E8D95" w14:textId="77173A18" w:rsidR="00F1448F" w:rsidRDefault="00F1448F" w:rsidP="00D27E95">
            <w:pPr>
              <w:pStyle w:val="TableText"/>
            </w:pPr>
            <w:r>
              <w:t>2012-12-04</w:t>
            </w:r>
          </w:p>
        </w:tc>
        <w:tc>
          <w:tcPr>
            <w:tcW w:w="3794" w:type="dxa"/>
          </w:tcPr>
          <w:p w14:paraId="7D9A65C4" w14:textId="511C93FE" w:rsidR="00F1448F" w:rsidRDefault="00F1448F" w:rsidP="008B6B70">
            <w:pPr>
              <w:pStyle w:val="TableText"/>
            </w:pPr>
            <w:r>
              <w:t>Uppdaterad efter synpunkter från Johan Eltes</w:t>
            </w:r>
          </w:p>
        </w:tc>
        <w:tc>
          <w:tcPr>
            <w:tcW w:w="2326" w:type="dxa"/>
          </w:tcPr>
          <w:p w14:paraId="273F0BD6" w14:textId="5066590E" w:rsidR="00F1448F" w:rsidRDefault="00F1448F" w:rsidP="00840097">
            <w:pPr>
              <w:pStyle w:val="TableText"/>
              <w:ind w:left="0"/>
            </w:pPr>
            <w:r>
              <w:t>Björn Skeppner</w:t>
            </w:r>
          </w:p>
        </w:tc>
        <w:tc>
          <w:tcPr>
            <w:tcW w:w="1440" w:type="dxa"/>
          </w:tcPr>
          <w:p w14:paraId="38B5DF58" w14:textId="77777777" w:rsidR="00F1448F" w:rsidRDefault="00F1448F" w:rsidP="00D27E95">
            <w:pPr>
              <w:pStyle w:val="TableText"/>
            </w:pPr>
          </w:p>
        </w:tc>
      </w:tr>
      <w:tr w:rsidR="00476AE2" w14:paraId="35D0E2CF" w14:textId="77777777" w:rsidTr="005C42FA">
        <w:trPr>
          <w:trHeight w:val="256"/>
        </w:trPr>
        <w:tc>
          <w:tcPr>
            <w:tcW w:w="964" w:type="dxa"/>
          </w:tcPr>
          <w:p w14:paraId="72E47F35" w14:textId="712F1C65" w:rsidR="00476AE2" w:rsidRDefault="001B7A63" w:rsidP="00D27E95">
            <w:pPr>
              <w:pStyle w:val="TableText"/>
            </w:pPr>
            <w:r>
              <w:t>1.1</w:t>
            </w:r>
          </w:p>
        </w:tc>
        <w:tc>
          <w:tcPr>
            <w:tcW w:w="1224" w:type="dxa"/>
          </w:tcPr>
          <w:p w14:paraId="42F1095E" w14:textId="6F0C82A2" w:rsidR="00476AE2" w:rsidRDefault="00476AE2" w:rsidP="00D27E95">
            <w:pPr>
              <w:pStyle w:val="TableText"/>
            </w:pPr>
            <w:r w:rsidRPr="005411E4">
              <w:t>2014-01-20</w:t>
            </w:r>
          </w:p>
        </w:tc>
        <w:tc>
          <w:tcPr>
            <w:tcW w:w="3794" w:type="dxa"/>
          </w:tcPr>
          <w:p w14:paraId="34013164" w14:textId="4DFC75F7" w:rsidR="00476AE2" w:rsidRDefault="00476AE2" w:rsidP="008B6B70">
            <w:pPr>
              <w:pStyle w:val="TableText"/>
            </w:pPr>
            <w:r w:rsidRPr="005411E4">
              <w:t>Lagt till CareUnitId som optionellt filter för tjänsterna GetLogsForCareProvider och GetLogsForUser.</w:t>
            </w:r>
          </w:p>
        </w:tc>
        <w:tc>
          <w:tcPr>
            <w:tcW w:w="2326" w:type="dxa"/>
          </w:tcPr>
          <w:p w14:paraId="2CD0A5CB" w14:textId="69465AF9" w:rsidR="00476AE2" w:rsidRDefault="00476AE2" w:rsidP="00840097">
            <w:pPr>
              <w:pStyle w:val="TableText"/>
              <w:ind w:left="0"/>
            </w:pPr>
            <w:r w:rsidRPr="005411E4">
              <w:t>Magnus Lexhagen, CGI</w:t>
            </w:r>
          </w:p>
        </w:tc>
        <w:tc>
          <w:tcPr>
            <w:tcW w:w="1440" w:type="dxa"/>
          </w:tcPr>
          <w:p w14:paraId="5B7515C4" w14:textId="77777777" w:rsidR="00476AE2" w:rsidRDefault="00476AE2" w:rsidP="00D27E95">
            <w:pPr>
              <w:pStyle w:val="TableText"/>
            </w:pPr>
          </w:p>
        </w:tc>
      </w:tr>
      <w:tr w:rsidR="0052092B" w14:paraId="71FC11C4" w14:textId="77777777" w:rsidTr="005C42FA">
        <w:trPr>
          <w:trHeight w:val="256"/>
        </w:trPr>
        <w:tc>
          <w:tcPr>
            <w:tcW w:w="964" w:type="dxa"/>
          </w:tcPr>
          <w:p w14:paraId="31D9162A" w14:textId="6E428AD4" w:rsidR="0052092B" w:rsidRDefault="0052092B" w:rsidP="00D27E95">
            <w:pPr>
              <w:pStyle w:val="TableText"/>
            </w:pPr>
            <w:r>
              <w:t>1.2</w:t>
            </w:r>
          </w:p>
        </w:tc>
        <w:tc>
          <w:tcPr>
            <w:tcW w:w="1224" w:type="dxa"/>
          </w:tcPr>
          <w:p w14:paraId="70342784" w14:textId="09D4E62C" w:rsidR="0052092B" w:rsidRPr="005411E4" w:rsidRDefault="0052092B" w:rsidP="00D27E95">
            <w:pPr>
              <w:pStyle w:val="TableText"/>
            </w:pPr>
            <w:r>
              <w:t>2015-01-13</w:t>
            </w:r>
          </w:p>
        </w:tc>
        <w:tc>
          <w:tcPr>
            <w:tcW w:w="3794" w:type="dxa"/>
          </w:tcPr>
          <w:p w14:paraId="1BDCE020" w14:textId="167501E4" w:rsidR="0052092B" w:rsidRPr="005411E4" w:rsidRDefault="00E742D8" w:rsidP="008B6B70">
            <w:pPr>
              <w:pStyle w:val="TableText"/>
            </w:pPr>
            <w:r>
              <w:t>Nya attribut i GetAccessLogsForPatient samt stöd för aggregerande tjänster</w:t>
            </w:r>
          </w:p>
        </w:tc>
        <w:tc>
          <w:tcPr>
            <w:tcW w:w="2326" w:type="dxa"/>
          </w:tcPr>
          <w:p w14:paraId="038EF821" w14:textId="21D63E4E" w:rsidR="0052092B" w:rsidRPr="005411E4" w:rsidRDefault="00E742D8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1ED1CEED" w14:textId="77777777" w:rsidR="0052092B" w:rsidRDefault="0052092B" w:rsidP="00D27E95">
            <w:pPr>
              <w:pStyle w:val="TableText"/>
            </w:pPr>
          </w:p>
        </w:tc>
      </w:tr>
      <w:tr w:rsidR="00373E3F" w14:paraId="34C92A97" w14:textId="77777777" w:rsidTr="005C42FA">
        <w:trPr>
          <w:trHeight w:val="256"/>
        </w:trPr>
        <w:tc>
          <w:tcPr>
            <w:tcW w:w="964" w:type="dxa"/>
          </w:tcPr>
          <w:p w14:paraId="62027B45" w14:textId="2473C2B1" w:rsidR="00373E3F" w:rsidRDefault="00373E3F" w:rsidP="00D27E95">
            <w:pPr>
              <w:pStyle w:val="TableText"/>
            </w:pPr>
            <w:r>
              <w:t>1.3</w:t>
            </w:r>
          </w:p>
        </w:tc>
        <w:tc>
          <w:tcPr>
            <w:tcW w:w="1224" w:type="dxa"/>
          </w:tcPr>
          <w:p w14:paraId="143FE4B4" w14:textId="73E705E9" w:rsidR="00373E3F" w:rsidRDefault="00F109FA" w:rsidP="00D27E95">
            <w:pPr>
              <w:pStyle w:val="TableText"/>
            </w:pPr>
            <w:r>
              <w:t>2015-01-19</w:t>
            </w:r>
          </w:p>
        </w:tc>
        <w:tc>
          <w:tcPr>
            <w:tcW w:w="3794" w:type="dxa"/>
          </w:tcPr>
          <w:p w14:paraId="723590AC" w14:textId="369168A5" w:rsidR="00373E3F" w:rsidRDefault="00373E3F" w:rsidP="00373E3F">
            <w:pPr>
              <w:pStyle w:val="TableText"/>
            </w:pPr>
            <w:r>
              <w:t>Uppdaterat kar</w:t>
            </w:r>
            <w:r w:rsidR="0017652D">
              <w:t>d</w:t>
            </w:r>
            <w:r>
              <w:t>inalitet på objktet AccessLog så att de stämmer enligt loggschemat</w:t>
            </w:r>
          </w:p>
        </w:tc>
        <w:tc>
          <w:tcPr>
            <w:tcW w:w="2326" w:type="dxa"/>
          </w:tcPr>
          <w:p w14:paraId="0BFC1B09" w14:textId="1B6721FD" w:rsidR="00373E3F" w:rsidRDefault="00373E3F" w:rsidP="00840097">
            <w:pPr>
              <w:pStyle w:val="TableText"/>
              <w:ind w:left="0"/>
            </w:pPr>
            <w:r>
              <w:t>Göran Kristiansson, CGI</w:t>
            </w:r>
          </w:p>
        </w:tc>
        <w:tc>
          <w:tcPr>
            <w:tcW w:w="1440" w:type="dxa"/>
          </w:tcPr>
          <w:p w14:paraId="61A5E82E" w14:textId="77777777" w:rsidR="00373E3F" w:rsidRDefault="00373E3F" w:rsidP="00D27E95">
            <w:pPr>
              <w:pStyle w:val="TableText"/>
            </w:pPr>
          </w:p>
        </w:tc>
      </w:tr>
      <w:tr w:rsidR="00671F0D" w14:paraId="5E5FD9C8" w14:textId="77777777" w:rsidTr="005C42FA">
        <w:trPr>
          <w:trHeight w:val="256"/>
        </w:trPr>
        <w:tc>
          <w:tcPr>
            <w:tcW w:w="964" w:type="dxa"/>
          </w:tcPr>
          <w:p w14:paraId="0E7713B5" w14:textId="1E32B6DC" w:rsidR="00671F0D" w:rsidRDefault="00671F0D" w:rsidP="00D27E95">
            <w:pPr>
              <w:pStyle w:val="TableText"/>
            </w:pPr>
            <w:r>
              <w:t>1.3.1</w:t>
            </w:r>
          </w:p>
        </w:tc>
        <w:tc>
          <w:tcPr>
            <w:tcW w:w="1224" w:type="dxa"/>
          </w:tcPr>
          <w:p w14:paraId="093BCADE" w14:textId="1A9DCA4D" w:rsidR="00671F0D" w:rsidRDefault="00671F0D" w:rsidP="00D27E95">
            <w:pPr>
              <w:pStyle w:val="TableText"/>
            </w:pPr>
            <w:r>
              <w:t>2015-01-25</w:t>
            </w:r>
          </w:p>
        </w:tc>
        <w:tc>
          <w:tcPr>
            <w:tcW w:w="3794" w:type="dxa"/>
          </w:tcPr>
          <w:p w14:paraId="55E25E65" w14:textId="1677DD67" w:rsidR="00671F0D" w:rsidRDefault="00671F0D" w:rsidP="00373E3F">
            <w:pPr>
              <w:pStyle w:val="TableText"/>
            </w:pPr>
            <w:r>
              <w:t>Justerat kring aggregering &amp; addresering</w:t>
            </w:r>
          </w:p>
        </w:tc>
        <w:tc>
          <w:tcPr>
            <w:tcW w:w="2326" w:type="dxa"/>
          </w:tcPr>
          <w:p w14:paraId="684C27EC" w14:textId="50054325" w:rsidR="00671F0D" w:rsidRDefault="00671F0D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4CA483C4" w14:textId="77777777" w:rsidR="00671F0D" w:rsidRDefault="00671F0D" w:rsidP="00D27E95">
            <w:pPr>
              <w:pStyle w:val="TableText"/>
            </w:pPr>
          </w:p>
        </w:tc>
      </w:tr>
      <w:tr w:rsidR="008A26A1" w14:paraId="67516341" w14:textId="77777777" w:rsidTr="005C42FA">
        <w:trPr>
          <w:trHeight w:val="256"/>
        </w:trPr>
        <w:tc>
          <w:tcPr>
            <w:tcW w:w="964" w:type="dxa"/>
          </w:tcPr>
          <w:p w14:paraId="3A2D1FBF" w14:textId="304B0B97" w:rsidR="008A26A1" w:rsidRDefault="008A26A1" w:rsidP="00D27E95">
            <w:pPr>
              <w:pStyle w:val="TableText"/>
            </w:pPr>
            <w:r>
              <w:t>1.3.2</w:t>
            </w:r>
          </w:p>
        </w:tc>
        <w:tc>
          <w:tcPr>
            <w:tcW w:w="1224" w:type="dxa"/>
          </w:tcPr>
          <w:p w14:paraId="7027A6F2" w14:textId="23AE3F1A" w:rsidR="008A26A1" w:rsidRDefault="008A26A1" w:rsidP="00D27E95">
            <w:pPr>
              <w:pStyle w:val="TableText"/>
            </w:pPr>
            <w:r>
              <w:t>2015-01-26</w:t>
            </w:r>
          </w:p>
        </w:tc>
        <w:tc>
          <w:tcPr>
            <w:tcW w:w="3794" w:type="dxa"/>
          </w:tcPr>
          <w:p w14:paraId="3C3C7379" w14:textId="285369D3" w:rsidR="008A26A1" w:rsidRDefault="008A26A1" w:rsidP="00373E3F">
            <w:pPr>
              <w:pStyle w:val="TableText"/>
            </w:pPr>
            <w:r>
              <w:t>Justerad efter granskningskommentarer</w:t>
            </w:r>
          </w:p>
        </w:tc>
        <w:tc>
          <w:tcPr>
            <w:tcW w:w="2326" w:type="dxa"/>
          </w:tcPr>
          <w:p w14:paraId="7626AF76" w14:textId="2EA57DAE" w:rsidR="008A26A1" w:rsidRDefault="008A26A1" w:rsidP="00840097">
            <w:pPr>
              <w:pStyle w:val="TableText"/>
              <w:ind w:left="0"/>
            </w:pPr>
            <w:r>
              <w:t>Björn Skeppner, Inera</w:t>
            </w:r>
          </w:p>
        </w:tc>
        <w:tc>
          <w:tcPr>
            <w:tcW w:w="1440" w:type="dxa"/>
          </w:tcPr>
          <w:p w14:paraId="45263F26" w14:textId="77777777" w:rsidR="008A26A1" w:rsidRDefault="008A26A1" w:rsidP="00D27E95">
            <w:pPr>
              <w:pStyle w:val="TableText"/>
            </w:pPr>
          </w:p>
        </w:tc>
      </w:tr>
      <w:tr w:rsidR="007410EA" w14:paraId="79961CF5" w14:textId="77777777" w:rsidTr="005C42FA">
        <w:trPr>
          <w:trHeight w:val="256"/>
          <w:ins w:id="15" w:author="Skeppner Björn" w:date="2015-01-28T13:47:00Z"/>
        </w:trPr>
        <w:tc>
          <w:tcPr>
            <w:tcW w:w="964" w:type="dxa"/>
          </w:tcPr>
          <w:p w14:paraId="3B9BBD2C" w14:textId="0EE1EAB4" w:rsidR="007410EA" w:rsidRDefault="007410EA" w:rsidP="00D27E95">
            <w:pPr>
              <w:pStyle w:val="TableText"/>
              <w:rPr>
                <w:ins w:id="16" w:author="Skeppner Björn" w:date="2015-01-28T13:47:00Z"/>
              </w:rPr>
            </w:pPr>
            <w:ins w:id="17" w:author="Skeppner Björn" w:date="2015-01-28T13:47:00Z">
              <w:r>
                <w:t>1.4.0</w:t>
              </w:r>
            </w:ins>
          </w:p>
        </w:tc>
        <w:tc>
          <w:tcPr>
            <w:tcW w:w="1224" w:type="dxa"/>
          </w:tcPr>
          <w:p w14:paraId="60B50684" w14:textId="0BF5AD12" w:rsidR="007410EA" w:rsidRDefault="007410EA" w:rsidP="00D27E95">
            <w:pPr>
              <w:pStyle w:val="TableText"/>
              <w:rPr>
                <w:ins w:id="18" w:author="Skeppner Björn" w:date="2015-01-28T13:47:00Z"/>
              </w:rPr>
            </w:pPr>
            <w:ins w:id="19" w:author="Skeppner Björn" w:date="2015-01-28T13:47:00Z">
              <w:r>
                <w:t>2015-01-28</w:t>
              </w:r>
            </w:ins>
          </w:p>
        </w:tc>
        <w:tc>
          <w:tcPr>
            <w:tcW w:w="3794" w:type="dxa"/>
          </w:tcPr>
          <w:p w14:paraId="1BC7E560" w14:textId="6AFD4F6C" w:rsidR="007410EA" w:rsidRDefault="007410EA" w:rsidP="00373E3F">
            <w:pPr>
              <w:pStyle w:val="TableText"/>
              <w:rPr>
                <w:ins w:id="20" w:author="Skeppner Björn" w:date="2015-01-28T13:47:00Z"/>
              </w:rPr>
            </w:pPr>
            <w:ins w:id="21" w:author="Skeppner Björn" w:date="2015-01-28T13:47:00Z">
              <w:r>
                <w:t>Lagt till UserId som optional i GetAccessLogsForPatients</w:t>
              </w:r>
            </w:ins>
          </w:p>
        </w:tc>
        <w:tc>
          <w:tcPr>
            <w:tcW w:w="2326" w:type="dxa"/>
          </w:tcPr>
          <w:p w14:paraId="5EB74B2C" w14:textId="12DCD1CE" w:rsidR="007410EA" w:rsidRDefault="007410EA" w:rsidP="00840097">
            <w:pPr>
              <w:pStyle w:val="TableText"/>
              <w:ind w:left="0"/>
              <w:rPr>
                <w:ins w:id="22" w:author="Skeppner Björn" w:date="2015-01-28T13:47:00Z"/>
              </w:rPr>
            </w:pPr>
            <w:ins w:id="23" w:author="Skeppner Björn" w:date="2015-01-28T13:47:00Z">
              <w:r>
                <w:t>Björn Skeppner, Inera</w:t>
              </w:r>
            </w:ins>
          </w:p>
        </w:tc>
        <w:tc>
          <w:tcPr>
            <w:tcW w:w="1440" w:type="dxa"/>
          </w:tcPr>
          <w:p w14:paraId="38CBB2C6" w14:textId="77777777" w:rsidR="007410EA" w:rsidRDefault="007410EA" w:rsidP="00D27E95">
            <w:pPr>
              <w:pStyle w:val="TableText"/>
              <w:rPr>
                <w:ins w:id="24" w:author="Skeppner Björn" w:date="2015-01-28T13:47:00Z"/>
              </w:rPr>
            </w:pPr>
          </w:p>
        </w:tc>
      </w:tr>
      <w:tr w:rsidR="00B84ACE" w14:paraId="012C3029" w14:textId="77777777" w:rsidTr="005C42FA">
        <w:trPr>
          <w:trHeight w:val="256"/>
          <w:ins w:id="25" w:author="Kristiansson, Göran" w:date="2015-01-30T11:18:00Z"/>
        </w:trPr>
        <w:tc>
          <w:tcPr>
            <w:tcW w:w="964" w:type="dxa"/>
          </w:tcPr>
          <w:p w14:paraId="65BC2403" w14:textId="4811F758" w:rsidR="00B84ACE" w:rsidRDefault="00B84ACE" w:rsidP="00D27E95">
            <w:pPr>
              <w:pStyle w:val="TableText"/>
              <w:rPr>
                <w:ins w:id="26" w:author="Kristiansson, Göran" w:date="2015-01-30T11:18:00Z"/>
              </w:rPr>
            </w:pPr>
            <w:ins w:id="27" w:author="Kristiansson, Göran" w:date="2015-01-30T11:18:00Z">
              <w:r>
                <w:t>1.2</w:t>
              </w:r>
            </w:ins>
          </w:p>
        </w:tc>
        <w:tc>
          <w:tcPr>
            <w:tcW w:w="1224" w:type="dxa"/>
          </w:tcPr>
          <w:p w14:paraId="7DBE6F03" w14:textId="744AC40E" w:rsidR="00B84ACE" w:rsidRDefault="00B84ACE" w:rsidP="00D27E95">
            <w:pPr>
              <w:pStyle w:val="TableText"/>
              <w:rPr>
                <w:ins w:id="28" w:author="Kristiansson, Göran" w:date="2015-01-30T11:18:00Z"/>
              </w:rPr>
            </w:pPr>
            <w:ins w:id="29" w:author="Kristiansson, Göran" w:date="2015-01-30T11:18:00Z">
              <w:r>
                <w:t>2015-01-30</w:t>
              </w:r>
            </w:ins>
          </w:p>
        </w:tc>
        <w:tc>
          <w:tcPr>
            <w:tcW w:w="3794" w:type="dxa"/>
          </w:tcPr>
          <w:p w14:paraId="0DB5C3D3" w14:textId="00BBCF14" w:rsidR="00B84ACE" w:rsidRDefault="00B84ACE" w:rsidP="00373E3F">
            <w:pPr>
              <w:pStyle w:val="TableText"/>
              <w:rPr>
                <w:ins w:id="30" w:author="Kristiansson, Göran" w:date="2015-01-30T11:18:00Z"/>
              </w:rPr>
            </w:pPr>
            <w:ins w:id="31" w:author="Kristiansson, Göran" w:date="2015-01-30T11:18:00Z">
              <w:r>
                <w:t xml:space="preserve">Ändrar version på dokumentet så att den stämmer med </w:t>
              </w:r>
            </w:ins>
            <w:ins w:id="32" w:author="Kristiansson, Göran" w:date="2015-01-30T11:19:00Z">
              <w:r>
                <w:t>kontra</w:t>
              </w:r>
              <w:r w:rsidR="00955CCD">
                <w:t xml:space="preserve">ktets </w:t>
              </w:r>
            </w:ins>
            <w:ins w:id="33" w:author="Kristiansson, Göran" w:date="2015-01-30T12:34:00Z">
              <w:r w:rsidR="00955CCD">
                <w:t xml:space="preserve">nästa </w:t>
              </w:r>
            </w:ins>
            <w:bookmarkStart w:id="34" w:name="_GoBack"/>
            <w:bookmarkEnd w:id="34"/>
            <w:ins w:id="35" w:author="Kristiansson, Göran" w:date="2015-01-30T11:19:00Z">
              <w:r w:rsidR="00955CCD">
                <w:t xml:space="preserve">version som kommer att </w:t>
              </w:r>
            </w:ins>
            <w:ins w:id="36" w:author="Kristiansson, Göran" w:date="2015-01-30T12:34:00Z">
              <w:r w:rsidR="00955CCD">
                <w:t>vara</w:t>
              </w:r>
            </w:ins>
            <w:ins w:id="37" w:author="Kristiansson, Göran" w:date="2015-01-30T11:19:00Z">
              <w:r>
                <w:t xml:space="preserve"> 1.2</w:t>
              </w:r>
            </w:ins>
          </w:p>
        </w:tc>
        <w:tc>
          <w:tcPr>
            <w:tcW w:w="2326" w:type="dxa"/>
          </w:tcPr>
          <w:p w14:paraId="11262157" w14:textId="4F06A9B1" w:rsidR="00B84ACE" w:rsidRDefault="00B84ACE" w:rsidP="00840097">
            <w:pPr>
              <w:pStyle w:val="TableText"/>
              <w:ind w:left="0"/>
              <w:rPr>
                <w:ins w:id="38" w:author="Kristiansson, Göran" w:date="2015-01-30T11:18:00Z"/>
              </w:rPr>
            </w:pPr>
            <w:ins w:id="39" w:author="Kristiansson, Göran" w:date="2015-01-30T11:19:00Z">
              <w:r>
                <w:t>Göran Kristiansson, CGI</w:t>
              </w:r>
            </w:ins>
          </w:p>
        </w:tc>
        <w:tc>
          <w:tcPr>
            <w:tcW w:w="1440" w:type="dxa"/>
          </w:tcPr>
          <w:p w14:paraId="7ED9B61B" w14:textId="77777777" w:rsidR="00B84ACE" w:rsidRDefault="00B84ACE" w:rsidP="00D27E95">
            <w:pPr>
              <w:pStyle w:val="TableText"/>
              <w:rPr>
                <w:ins w:id="40" w:author="Kristiansson, Göran" w:date="2015-01-30T11:18:00Z"/>
              </w:rPr>
            </w:pPr>
          </w:p>
        </w:tc>
      </w:tr>
      <w:tr w:rsidR="00B84ACE" w14:paraId="5AF6C5E0" w14:textId="77777777" w:rsidTr="005C42FA">
        <w:trPr>
          <w:trHeight w:val="256"/>
          <w:ins w:id="41" w:author="Kristiansson, Göran" w:date="2015-01-30T11:18:00Z"/>
        </w:trPr>
        <w:tc>
          <w:tcPr>
            <w:tcW w:w="964" w:type="dxa"/>
          </w:tcPr>
          <w:p w14:paraId="5222793C" w14:textId="77777777" w:rsidR="00B84ACE" w:rsidRDefault="00B84ACE" w:rsidP="00D27E95">
            <w:pPr>
              <w:pStyle w:val="TableText"/>
              <w:rPr>
                <w:ins w:id="42" w:author="Kristiansson, Göran" w:date="2015-01-30T11:18:00Z"/>
              </w:rPr>
            </w:pPr>
          </w:p>
        </w:tc>
        <w:tc>
          <w:tcPr>
            <w:tcW w:w="1224" w:type="dxa"/>
          </w:tcPr>
          <w:p w14:paraId="0F91D3A5" w14:textId="77777777" w:rsidR="00B84ACE" w:rsidRDefault="00B84ACE" w:rsidP="00D27E95">
            <w:pPr>
              <w:pStyle w:val="TableText"/>
              <w:rPr>
                <w:ins w:id="43" w:author="Kristiansson, Göran" w:date="2015-01-30T11:18:00Z"/>
              </w:rPr>
            </w:pPr>
          </w:p>
        </w:tc>
        <w:tc>
          <w:tcPr>
            <w:tcW w:w="3794" w:type="dxa"/>
          </w:tcPr>
          <w:p w14:paraId="68711ED4" w14:textId="77777777" w:rsidR="00B84ACE" w:rsidRDefault="00B84ACE" w:rsidP="00373E3F">
            <w:pPr>
              <w:pStyle w:val="TableText"/>
              <w:rPr>
                <w:ins w:id="44" w:author="Kristiansson, Göran" w:date="2015-01-30T11:18:00Z"/>
              </w:rPr>
            </w:pPr>
          </w:p>
        </w:tc>
        <w:tc>
          <w:tcPr>
            <w:tcW w:w="2326" w:type="dxa"/>
          </w:tcPr>
          <w:p w14:paraId="56B8AC91" w14:textId="77777777" w:rsidR="00B84ACE" w:rsidRDefault="00B84ACE" w:rsidP="00840097">
            <w:pPr>
              <w:pStyle w:val="TableText"/>
              <w:ind w:left="0"/>
              <w:rPr>
                <w:ins w:id="45" w:author="Kristiansson, Göran" w:date="2015-01-30T11:18:00Z"/>
              </w:rPr>
            </w:pPr>
          </w:p>
        </w:tc>
        <w:tc>
          <w:tcPr>
            <w:tcW w:w="1440" w:type="dxa"/>
          </w:tcPr>
          <w:p w14:paraId="05C112B1" w14:textId="77777777" w:rsidR="00B84ACE" w:rsidRDefault="00B84ACE" w:rsidP="00D27E95">
            <w:pPr>
              <w:pStyle w:val="TableText"/>
              <w:rPr>
                <w:ins w:id="46" w:author="Kristiansson, Göran" w:date="2015-01-30T11:18:00Z"/>
              </w:rPr>
            </w:pPr>
          </w:p>
        </w:tc>
      </w:tr>
    </w:tbl>
    <w:p w14:paraId="38666D83" w14:textId="77777777" w:rsidR="005C42FA" w:rsidRDefault="005C42FA"/>
    <w:p w14:paraId="4C83FA6E" w14:textId="77777777" w:rsidR="005C42FA" w:rsidRDefault="005C42FA"/>
    <w:p w14:paraId="7E2B1E81" w14:textId="45AE5077" w:rsidR="00FF04DF" w:rsidRDefault="00FF04DF">
      <w:r>
        <w:br w:type="page"/>
      </w:r>
    </w:p>
    <w:p w14:paraId="4B51C883" w14:textId="77777777" w:rsidR="00C65617" w:rsidRDefault="00C65617"/>
    <w:p w14:paraId="573E452E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p w14:paraId="473D6FA0" w14:textId="77777777" w:rsidR="007410EA" w:rsidRDefault="00C65617">
      <w:pPr>
        <w:pStyle w:val="Innehll1"/>
        <w:rPr>
          <w:ins w:id="4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ins w:id="48" w:author="Skeppner Björn" w:date="2015-01-28T13:48:00Z">
        <w:r w:rsidR="007410EA" w:rsidRPr="00366BF6">
          <w:rPr>
            <w:rStyle w:val="Hyperlnk"/>
          </w:rPr>
          <w:fldChar w:fldCharType="begin"/>
        </w:r>
        <w:r w:rsidR="007410EA" w:rsidRPr="00366BF6">
          <w:rPr>
            <w:rStyle w:val="Hyperlnk"/>
          </w:rPr>
          <w:instrText xml:space="preserve"> </w:instrText>
        </w:r>
        <w:r w:rsidR="007410EA">
          <w:instrText>HYPERLINK \l "_Toc410216241"</w:instrText>
        </w:r>
        <w:r w:rsidR="007410EA" w:rsidRPr="00366BF6">
          <w:rPr>
            <w:rStyle w:val="Hyperlnk"/>
          </w:rPr>
          <w:instrText xml:space="preserve"> </w:instrText>
        </w:r>
        <w:r w:rsidR="007410EA" w:rsidRPr="00366BF6">
          <w:rPr>
            <w:rStyle w:val="Hyperlnk"/>
          </w:rPr>
          <w:fldChar w:fldCharType="separate"/>
        </w:r>
        <w:r w:rsidR="007410EA" w:rsidRPr="00366BF6">
          <w:rPr>
            <w:rStyle w:val="Hyperlnk"/>
          </w:rPr>
          <w:t>1</w:t>
        </w:r>
        <w:r w:rsidR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7410EA" w:rsidRPr="00366BF6">
          <w:rPr>
            <w:rStyle w:val="Hyperlnk"/>
          </w:rPr>
          <w:t>Inledning</w:t>
        </w:r>
        <w:r w:rsidR="007410EA">
          <w:rPr>
            <w:webHidden/>
          </w:rPr>
          <w:tab/>
        </w:r>
        <w:r w:rsidR="007410EA">
          <w:rPr>
            <w:webHidden/>
          </w:rPr>
          <w:fldChar w:fldCharType="begin"/>
        </w:r>
        <w:r w:rsidR="007410EA">
          <w:rPr>
            <w:webHidden/>
          </w:rPr>
          <w:instrText xml:space="preserve"> PAGEREF _Toc410216241 \h </w:instrText>
        </w:r>
      </w:ins>
      <w:r w:rsidR="007410EA">
        <w:rPr>
          <w:webHidden/>
        </w:rPr>
      </w:r>
      <w:r w:rsidR="007410EA">
        <w:rPr>
          <w:webHidden/>
        </w:rPr>
        <w:fldChar w:fldCharType="separate"/>
      </w:r>
      <w:ins w:id="49" w:author="Kristiansson, Göran" w:date="2015-01-28T15:34:00Z">
        <w:r w:rsidR="002D56D8">
          <w:rPr>
            <w:webHidden/>
          </w:rPr>
          <w:t>5</w:t>
        </w:r>
      </w:ins>
      <w:ins w:id="50" w:author="Skeppner Björn" w:date="2015-01-28T13:48:00Z">
        <w:del w:id="51" w:author="Kristiansson, Göran" w:date="2015-01-28T15:34:00Z">
          <w:r w:rsidR="007410EA" w:rsidDel="002D56D8">
            <w:rPr>
              <w:webHidden/>
            </w:rPr>
            <w:delText>4</w:delText>
          </w:r>
        </w:del>
        <w:r w:rsidR="007410EA">
          <w:rPr>
            <w:webHidden/>
          </w:rPr>
          <w:fldChar w:fldCharType="end"/>
        </w:r>
        <w:r w:rsidR="007410EA" w:rsidRPr="00366BF6">
          <w:rPr>
            <w:rStyle w:val="Hyperlnk"/>
          </w:rPr>
          <w:fldChar w:fldCharType="end"/>
        </w:r>
      </w:ins>
    </w:p>
    <w:p w14:paraId="1AF03175" w14:textId="77777777" w:rsidR="007410EA" w:rsidRDefault="007410EA">
      <w:pPr>
        <w:pStyle w:val="Innehll1"/>
        <w:rPr>
          <w:ins w:id="5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53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"_Toc410216242"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_Toc410216242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4" w:author="Kristiansson, Göran" w:date="2015-01-28T15:34:00Z">
        <w:r w:rsidR="002D56D8">
          <w:rPr>
            <w:webHidden/>
          </w:rPr>
          <w:t>11</w:t>
        </w:r>
      </w:ins>
      <w:ins w:id="55" w:author="Skeppner Björn" w:date="2015-01-28T13:48:00Z">
        <w:del w:id="56" w:author="Kristiansson, Göran" w:date="2015-01-28T15:34:00Z">
          <w:r w:rsidDel="002D56D8">
            <w:rPr>
              <w:webHidden/>
            </w:rPr>
            <w:delText>10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0BA6114D" w14:textId="77777777" w:rsidR="007410EA" w:rsidRDefault="007410EA">
      <w:pPr>
        <w:pStyle w:val="Innehll1"/>
        <w:rPr>
          <w:ins w:id="5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58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"_Toc410216243"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StoreLog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_Toc410216243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59" w:author="Kristiansson, Göran" w:date="2015-01-28T15:34:00Z">
        <w:r w:rsidR="002D56D8">
          <w:rPr>
            <w:webHidden/>
          </w:rPr>
          <w:t>13</w:t>
        </w:r>
      </w:ins>
      <w:ins w:id="60" w:author="Skeppner Björn" w:date="2015-01-28T13:48:00Z">
        <w:del w:id="61" w:author="Kristiansson, Göran" w:date="2015-01-28T15:34:00Z">
          <w:r w:rsidDel="002D56D8">
            <w:rPr>
              <w:webHidden/>
            </w:rPr>
            <w:delText>12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CF2687F" w14:textId="77777777" w:rsidR="007410EA" w:rsidRDefault="007410EA">
      <w:pPr>
        <w:pStyle w:val="Innehll1"/>
        <w:rPr>
          <w:ins w:id="6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63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"_Toc410216244"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_Toc410216244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4" w:author="Kristiansson, Göran" w:date="2015-01-28T15:34:00Z">
        <w:r w:rsidR="002D56D8">
          <w:rPr>
            <w:webHidden/>
          </w:rPr>
          <w:t>16</w:t>
        </w:r>
      </w:ins>
      <w:ins w:id="65" w:author="Skeppner Björn" w:date="2015-01-28T13:48:00Z">
        <w:del w:id="66" w:author="Kristiansson, Göran" w:date="2015-01-28T15:34:00Z">
          <w:r w:rsidDel="002D56D8">
            <w:rPr>
              <w:webHidden/>
            </w:rPr>
            <w:delText>15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A9FD2CF" w14:textId="77777777" w:rsidR="007410EA" w:rsidRDefault="007410EA">
      <w:pPr>
        <w:pStyle w:val="Innehll1"/>
        <w:rPr>
          <w:ins w:id="6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68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"_Toc410216245"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_Toc410216245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69" w:author="Kristiansson, Göran" w:date="2015-01-28T15:34:00Z">
        <w:r w:rsidR="002D56D8">
          <w:rPr>
            <w:webHidden/>
          </w:rPr>
          <w:t>20</w:t>
        </w:r>
      </w:ins>
      <w:ins w:id="70" w:author="Skeppner Björn" w:date="2015-01-28T13:48:00Z">
        <w:del w:id="71" w:author="Kristiansson, Göran" w:date="2015-01-28T15:34:00Z">
          <w:r w:rsidDel="002D56D8">
            <w:rPr>
              <w:webHidden/>
            </w:rPr>
            <w:delText>19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60674702" w14:textId="77777777" w:rsidR="007410EA" w:rsidRDefault="007410EA">
      <w:pPr>
        <w:pStyle w:val="Innehll1"/>
        <w:rPr>
          <w:ins w:id="7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73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"_Toc410216246"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_Toc410216246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4" w:author="Kristiansson, Göran" w:date="2015-01-28T15:34:00Z">
        <w:r w:rsidR="002D56D8">
          <w:rPr>
            <w:webHidden/>
          </w:rPr>
          <w:t>24</w:t>
        </w:r>
      </w:ins>
      <w:ins w:id="75" w:author="Skeppner Björn" w:date="2015-01-28T13:48:00Z">
        <w:del w:id="76" w:author="Kristiansson, Göran" w:date="2015-01-28T15:34:00Z">
          <w:r w:rsidDel="002D56D8">
            <w:rPr>
              <w:webHidden/>
            </w:rPr>
            <w:delText>23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51C02A5" w14:textId="77777777" w:rsidR="007410EA" w:rsidRDefault="007410EA">
      <w:pPr>
        <w:pStyle w:val="Innehll1"/>
        <w:rPr>
          <w:ins w:id="7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78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"_Toc410216247"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GetAccessLogsForPatient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_Toc410216247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79" w:author="Kristiansson, Göran" w:date="2015-01-28T15:34:00Z">
        <w:r w:rsidR="002D56D8">
          <w:rPr>
            <w:webHidden/>
          </w:rPr>
          <w:t>28</w:t>
        </w:r>
      </w:ins>
      <w:ins w:id="80" w:author="Skeppner Björn" w:date="2015-01-28T13:48:00Z">
        <w:del w:id="81" w:author="Kristiansson, Göran" w:date="2015-01-28T15:34:00Z">
          <w:r w:rsidDel="002D56D8">
            <w:rPr>
              <w:webHidden/>
            </w:rPr>
            <w:delText>27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4E9E7BDC" w14:textId="77777777" w:rsidR="007410EA" w:rsidRDefault="007410EA">
      <w:pPr>
        <w:pStyle w:val="Innehll1"/>
        <w:rPr>
          <w:ins w:id="8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83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"_Toc410216248"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GetInfoLogsForCareProvider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_Toc410216248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4" w:author="Kristiansson, Göran" w:date="2015-01-28T15:34:00Z">
        <w:r w:rsidR="002D56D8">
          <w:rPr>
            <w:webHidden/>
          </w:rPr>
          <w:t>31</w:t>
        </w:r>
      </w:ins>
      <w:ins w:id="85" w:author="Skeppner Björn" w:date="2015-01-28T13:48:00Z">
        <w:del w:id="86" w:author="Kristiansson, Göran" w:date="2015-01-28T15:34:00Z">
          <w:r w:rsidDel="002D56D8">
            <w:rPr>
              <w:webHidden/>
            </w:rPr>
            <w:delText>30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310293CB" w14:textId="77777777" w:rsidR="007410EA" w:rsidRDefault="007410EA">
      <w:pPr>
        <w:pStyle w:val="Innehll1"/>
        <w:rPr>
          <w:ins w:id="8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88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"_Toc410216249"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GetInfoLogsForPatient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_Toc410216249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89" w:author="Kristiansson, Göran" w:date="2015-01-28T15:34:00Z">
        <w:r w:rsidR="002D56D8">
          <w:rPr>
            <w:webHidden/>
          </w:rPr>
          <w:t>34</w:t>
        </w:r>
      </w:ins>
      <w:ins w:id="90" w:author="Skeppner Björn" w:date="2015-01-28T13:48:00Z">
        <w:del w:id="91" w:author="Kristiansson, Göran" w:date="2015-01-28T15:34:00Z">
          <w:r w:rsidDel="002D56D8">
            <w:rPr>
              <w:webHidden/>
            </w:rPr>
            <w:delText>33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4AECA9AA" w14:textId="77777777" w:rsidR="007410EA" w:rsidRDefault="007410EA">
      <w:pPr>
        <w:pStyle w:val="Innehll1"/>
        <w:rPr>
          <w:ins w:id="92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ins w:id="93" w:author="Skeppner Björn" w:date="2015-01-28T13:48:00Z">
        <w:r w:rsidRPr="00366BF6">
          <w:rPr>
            <w:rStyle w:val="Hyperlnk"/>
          </w:rPr>
          <w:fldChar w:fldCharType="begin"/>
        </w:r>
        <w:r w:rsidRPr="00366BF6">
          <w:rPr>
            <w:rStyle w:val="Hyperlnk"/>
          </w:rPr>
          <w:instrText xml:space="preserve"> </w:instrText>
        </w:r>
        <w:r>
          <w:instrText>HYPERLINK \l "_Toc410216250"</w:instrText>
        </w:r>
        <w:r w:rsidRPr="00366BF6">
          <w:rPr>
            <w:rStyle w:val="Hyperlnk"/>
          </w:rPr>
          <w:instrText xml:space="preserve"> </w:instrText>
        </w:r>
        <w:r w:rsidRPr="00366BF6">
          <w:rPr>
            <w:rStyle w:val="Hyperlnk"/>
          </w:rPr>
          <w:fldChar w:fldCharType="separate"/>
        </w:r>
        <w:r w:rsidRPr="00366BF6">
          <w:rPr>
            <w:rStyle w:val="Hyperlnk"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366BF6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_Toc410216250 \h </w:instrText>
        </w:r>
      </w:ins>
      <w:r>
        <w:rPr>
          <w:webHidden/>
        </w:rPr>
      </w:r>
      <w:r>
        <w:rPr>
          <w:webHidden/>
        </w:rPr>
        <w:fldChar w:fldCharType="separate"/>
      </w:r>
      <w:ins w:id="94" w:author="Kristiansson, Göran" w:date="2015-01-28T15:34:00Z">
        <w:r w:rsidR="002D56D8">
          <w:rPr>
            <w:webHidden/>
          </w:rPr>
          <w:t>37</w:t>
        </w:r>
      </w:ins>
      <w:ins w:id="95" w:author="Skeppner Björn" w:date="2015-01-28T13:48:00Z">
        <w:del w:id="96" w:author="Kristiansson, Göran" w:date="2015-01-28T15:34:00Z">
          <w:r w:rsidDel="002D56D8">
            <w:rPr>
              <w:webHidden/>
            </w:rPr>
            <w:delText>36</w:delText>
          </w:r>
        </w:del>
        <w:r>
          <w:rPr>
            <w:webHidden/>
          </w:rPr>
          <w:fldChar w:fldCharType="end"/>
        </w:r>
        <w:r w:rsidRPr="00366BF6">
          <w:rPr>
            <w:rStyle w:val="Hyperlnk"/>
          </w:rPr>
          <w:fldChar w:fldCharType="end"/>
        </w:r>
      </w:ins>
    </w:p>
    <w:p w14:paraId="74AA6E1E" w14:textId="77777777" w:rsidR="00D819A6" w:rsidDel="007410EA" w:rsidRDefault="00D819A6">
      <w:pPr>
        <w:pStyle w:val="Innehll1"/>
        <w:rPr>
          <w:del w:id="9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98" w:author="Skeppner Björn" w:date="2015-01-28T13:48:00Z">
        <w:r w:rsidRPr="007410EA" w:rsidDel="007410EA">
          <w:rPr>
            <w:rPrChange w:id="99" w:author="Skeppner Björn" w:date="2015-01-28T13:48:00Z">
              <w:rPr>
                <w:rStyle w:val="Hyperlnk"/>
              </w:rPr>
            </w:rPrChange>
          </w:rPr>
          <w:delText>1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0" w:author="Skeppner Björn" w:date="2015-01-28T13:48:00Z">
              <w:rPr>
                <w:rStyle w:val="Hyperlnk"/>
              </w:rPr>
            </w:rPrChange>
          </w:rPr>
          <w:delText>Inledning</w:delText>
        </w:r>
        <w:r w:rsidDel="007410EA">
          <w:rPr>
            <w:webHidden/>
          </w:rPr>
          <w:tab/>
          <w:delText>4</w:delText>
        </w:r>
      </w:del>
    </w:p>
    <w:p w14:paraId="494F64EA" w14:textId="77777777" w:rsidR="00D819A6" w:rsidDel="007410EA" w:rsidRDefault="00D819A6">
      <w:pPr>
        <w:pStyle w:val="Innehll1"/>
        <w:rPr>
          <w:del w:id="10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2" w:author="Skeppner Björn" w:date="2015-01-28T13:48:00Z">
        <w:r w:rsidRPr="007410EA" w:rsidDel="007410EA">
          <w:rPr>
            <w:rPrChange w:id="103" w:author="Skeppner Björn" w:date="2015-01-28T13:48:00Z">
              <w:rPr>
                <w:rStyle w:val="Hyperlnk"/>
              </w:rPr>
            </w:rPrChange>
          </w:rPr>
          <w:delText>2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4" w:author="Skeppner Björn" w:date="2015-01-28T13:48:00Z">
              <w:rPr>
                <w:rStyle w:val="Hyperlnk"/>
              </w:rPr>
            </w:rPrChange>
          </w:rPr>
          <w:delText>Generella regler</w:delText>
        </w:r>
        <w:r w:rsidDel="007410EA">
          <w:rPr>
            <w:webHidden/>
          </w:rPr>
          <w:tab/>
          <w:delText>10</w:delText>
        </w:r>
      </w:del>
    </w:p>
    <w:p w14:paraId="05DF5421" w14:textId="77777777" w:rsidR="00D819A6" w:rsidDel="007410EA" w:rsidRDefault="00D819A6">
      <w:pPr>
        <w:pStyle w:val="Innehll1"/>
        <w:rPr>
          <w:del w:id="10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06" w:author="Skeppner Björn" w:date="2015-01-28T13:48:00Z">
        <w:r w:rsidRPr="007410EA" w:rsidDel="007410EA">
          <w:rPr>
            <w:rPrChange w:id="107" w:author="Skeppner Björn" w:date="2015-01-28T13:48:00Z">
              <w:rPr>
                <w:rStyle w:val="Hyperlnk"/>
              </w:rPr>
            </w:rPrChange>
          </w:rPr>
          <w:delText>3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08" w:author="Skeppner Björn" w:date="2015-01-28T13:48:00Z">
              <w:rPr>
                <w:rStyle w:val="Hyperlnk"/>
              </w:rPr>
            </w:rPrChange>
          </w:rPr>
          <w:delText>StoreLog</w:delText>
        </w:r>
        <w:r w:rsidDel="007410EA">
          <w:rPr>
            <w:webHidden/>
          </w:rPr>
          <w:tab/>
          <w:delText>12</w:delText>
        </w:r>
      </w:del>
    </w:p>
    <w:p w14:paraId="63AB37C6" w14:textId="77777777" w:rsidR="00D819A6" w:rsidDel="007410EA" w:rsidRDefault="00D819A6">
      <w:pPr>
        <w:pStyle w:val="Innehll1"/>
        <w:rPr>
          <w:del w:id="109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10" w:author="Skeppner Björn" w:date="2015-01-28T13:48:00Z">
        <w:r w:rsidRPr="007410EA" w:rsidDel="007410EA">
          <w:rPr>
            <w:rPrChange w:id="111" w:author="Skeppner Björn" w:date="2015-01-28T13:48:00Z">
              <w:rPr>
                <w:rStyle w:val="Hyperlnk"/>
              </w:rPr>
            </w:rPrChange>
          </w:rPr>
          <w:delText>4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12" w:author="Skeppner Björn" w:date="2015-01-28T13:48:00Z">
              <w:rPr>
                <w:rStyle w:val="Hyperlnk"/>
              </w:rPr>
            </w:rPrChange>
          </w:rPr>
          <w:delText>GetLogsForCareProvider</w:delText>
        </w:r>
        <w:r w:rsidDel="007410EA">
          <w:rPr>
            <w:webHidden/>
          </w:rPr>
          <w:tab/>
          <w:delText>15</w:delText>
        </w:r>
      </w:del>
    </w:p>
    <w:p w14:paraId="3A879334" w14:textId="77777777" w:rsidR="00D819A6" w:rsidDel="007410EA" w:rsidRDefault="00D819A6">
      <w:pPr>
        <w:pStyle w:val="Innehll1"/>
        <w:rPr>
          <w:del w:id="11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14" w:author="Skeppner Björn" w:date="2015-01-28T13:48:00Z">
        <w:r w:rsidRPr="007410EA" w:rsidDel="007410EA">
          <w:rPr>
            <w:rPrChange w:id="115" w:author="Skeppner Björn" w:date="2015-01-28T13:48:00Z">
              <w:rPr>
                <w:rStyle w:val="Hyperlnk"/>
              </w:rPr>
            </w:rPrChange>
          </w:rPr>
          <w:delText>5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16" w:author="Skeppner Björn" w:date="2015-01-28T13:48:00Z">
              <w:rPr>
                <w:rStyle w:val="Hyperlnk"/>
              </w:rPr>
            </w:rPrChange>
          </w:rPr>
          <w:delText>GetLogsForUser</w:delText>
        </w:r>
        <w:r w:rsidDel="007410EA">
          <w:rPr>
            <w:webHidden/>
          </w:rPr>
          <w:tab/>
          <w:delText>19</w:delText>
        </w:r>
      </w:del>
    </w:p>
    <w:p w14:paraId="7E26F76C" w14:textId="77777777" w:rsidR="00D819A6" w:rsidDel="007410EA" w:rsidRDefault="00D819A6">
      <w:pPr>
        <w:pStyle w:val="Innehll1"/>
        <w:rPr>
          <w:del w:id="117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18" w:author="Skeppner Björn" w:date="2015-01-28T13:48:00Z">
        <w:r w:rsidRPr="007410EA" w:rsidDel="007410EA">
          <w:rPr>
            <w:rPrChange w:id="119" w:author="Skeppner Björn" w:date="2015-01-28T13:48:00Z">
              <w:rPr>
                <w:rStyle w:val="Hyperlnk"/>
              </w:rPr>
            </w:rPrChange>
          </w:rPr>
          <w:delText>6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20" w:author="Skeppner Björn" w:date="2015-01-28T13:48:00Z">
              <w:rPr>
                <w:rStyle w:val="Hyperlnk"/>
              </w:rPr>
            </w:rPrChange>
          </w:rPr>
          <w:delText>GetLogsForPatient</w:delText>
        </w:r>
        <w:r w:rsidDel="007410EA">
          <w:rPr>
            <w:webHidden/>
          </w:rPr>
          <w:tab/>
          <w:delText>23</w:delText>
        </w:r>
      </w:del>
    </w:p>
    <w:p w14:paraId="37EED9A7" w14:textId="77777777" w:rsidR="00D819A6" w:rsidDel="007410EA" w:rsidRDefault="00D819A6">
      <w:pPr>
        <w:pStyle w:val="Innehll1"/>
        <w:rPr>
          <w:del w:id="121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22" w:author="Skeppner Björn" w:date="2015-01-28T13:48:00Z">
        <w:r w:rsidRPr="007410EA" w:rsidDel="007410EA">
          <w:rPr>
            <w:rPrChange w:id="123" w:author="Skeppner Björn" w:date="2015-01-28T13:48:00Z">
              <w:rPr>
                <w:rStyle w:val="Hyperlnk"/>
              </w:rPr>
            </w:rPrChange>
          </w:rPr>
          <w:delText>7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24" w:author="Skeppner Björn" w:date="2015-01-28T13:48:00Z">
              <w:rPr>
                <w:rStyle w:val="Hyperlnk"/>
              </w:rPr>
            </w:rPrChange>
          </w:rPr>
          <w:delText>GetAccessLogsForPatient</w:delText>
        </w:r>
        <w:r w:rsidDel="007410EA">
          <w:rPr>
            <w:webHidden/>
          </w:rPr>
          <w:tab/>
          <w:delText>27</w:delText>
        </w:r>
      </w:del>
    </w:p>
    <w:p w14:paraId="6120B967" w14:textId="77777777" w:rsidR="00D819A6" w:rsidDel="007410EA" w:rsidRDefault="00D819A6">
      <w:pPr>
        <w:pStyle w:val="Innehll1"/>
        <w:rPr>
          <w:del w:id="125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26" w:author="Skeppner Björn" w:date="2015-01-28T13:48:00Z">
        <w:r w:rsidRPr="007410EA" w:rsidDel="007410EA">
          <w:rPr>
            <w:rPrChange w:id="127" w:author="Skeppner Björn" w:date="2015-01-28T13:48:00Z">
              <w:rPr>
                <w:rStyle w:val="Hyperlnk"/>
              </w:rPr>
            </w:rPrChange>
          </w:rPr>
          <w:delText>8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28" w:author="Skeppner Björn" w:date="2015-01-28T13:48:00Z">
              <w:rPr>
                <w:rStyle w:val="Hyperlnk"/>
              </w:rPr>
            </w:rPrChange>
          </w:rPr>
          <w:delText>GetInfoLogsForCareProvider</w:delText>
        </w:r>
        <w:r w:rsidDel="007410EA">
          <w:rPr>
            <w:webHidden/>
          </w:rPr>
          <w:tab/>
          <w:delText>30</w:delText>
        </w:r>
      </w:del>
    </w:p>
    <w:p w14:paraId="3F75872C" w14:textId="77777777" w:rsidR="00D819A6" w:rsidDel="007410EA" w:rsidRDefault="00D819A6">
      <w:pPr>
        <w:pStyle w:val="Innehll1"/>
        <w:rPr>
          <w:del w:id="129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30" w:author="Skeppner Björn" w:date="2015-01-28T13:48:00Z">
        <w:r w:rsidRPr="007410EA" w:rsidDel="007410EA">
          <w:rPr>
            <w:rPrChange w:id="131" w:author="Skeppner Björn" w:date="2015-01-28T13:48:00Z">
              <w:rPr>
                <w:rStyle w:val="Hyperlnk"/>
              </w:rPr>
            </w:rPrChange>
          </w:rPr>
          <w:delText>9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32" w:author="Skeppner Björn" w:date="2015-01-28T13:48:00Z">
              <w:rPr>
                <w:rStyle w:val="Hyperlnk"/>
              </w:rPr>
            </w:rPrChange>
          </w:rPr>
          <w:delText>GetInfoLogsForPatient</w:delText>
        </w:r>
        <w:r w:rsidDel="007410EA">
          <w:rPr>
            <w:webHidden/>
          </w:rPr>
          <w:tab/>
          <w:delText>33</w:delText>
        </w:r>
      </w:del>
    </w:p>
    <w:p w14:paraId="1ACF8C43" w14:textId="77777777" w:rsidR="00D819A6" w:rsidDel="007410EA" w:rsidRDefault="00D819A6">
      <w:pPr>
        <w:pStyle w:val="Innehll1"/>
        <w:rPr>
          <w:del w:id="133" w:author="Skeppner Björn" w:date="2015-01-28T13:48:00Z"/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del w:id="134" w:author="Skeppner Björn" w:date="2015-01-28T13:48:00Z">
        <w:r w:rsidRPr="007410EA" w:rsidDel="007410EA">
          <w:rPr>
            <w:rPrChange w:id="135" w:author="Skeppner Björn" w:date="2015-01-28T13:48:00Z">
              <w:rPr>
                <w:rStyle w:val="Hyperlnk"/>
              </w:rPr>
            </w:rPrChange>
          </w:rPr>
          <w:delText>10</w:delText>
        </w:r>
        <w:r w:rsidDel="007410EA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7410EA" w:rsidDel="007410EA">
          <w:rPr>
            <w:rPrChange w:id="136" w:author="Skeppner Björn" w:date="2015-01-28T13:48:00Z">
              <w:rPr>
                <w:rStyle w:val="Hyperlnk"/>
              </w:rPr>
            </w:rPrChange>
          </w:rPr>
          <w:delText>Datatyper</w:delText>
        </w:r>
        <w:r w:rsidDel="007410EA">
          <w:rPr>
            <w:webHidden/>
          </w:rPr>
          <w:tab/>
          <w:delText>36</w:delText>
        </w:r>
      </w:del>
    </w:p>
    <w:p w14:paraId="47AC3F43" w14:textId="77777777" w:rsidR="00C65617" w:rsidRDefault="00C65617" w:rsidP="00173502">
      <w:pPr>
        <w:pStyle w:val="Rubrik1"/>
      </w:pPr>
      <w:r>
        <w:lastRenderedPageBreak/>
        <w:fldChar w:fldCharType="end"/>
      </w:r>
      <w:bookmarkStart w:id="137" w:name="_Toc410216241"/>
      <w:r>
        <w:t>Inledning</w:t>
      </w:r>
      <w:bookmarkEnd w:id="137"/>
    </w:p>
    <w:p w14:paraId="25273FDD" w14:textId="71028DA9" w:rsidR="00637452" w:rsidRDefault="00637452" w:rsidP="00C772A3">
      <w:pPr>
        <w:pStyle w:val="Rubrik2"/>
      </w:pPr>
      <w:r>
        <w:t>Svenskt namn</w:t>
      </w:r>
    </w:p>
    <w:p w14:paraId="7FD9EE3D" w14:textId="68338009" w:rsidR="00637452" w:rsidRPr="00637452" w:rsidRDefault="00637452" w:rsidP="00637452">
      <w:r w:rsidRPr="00637452">
        <w:t>infrastruktur:säkerhetstjänster:logghantering</w:t>
      </w:r>
    </w:p>
    <w:p w14:paraId="1AC3D6A1" w14:textId="7549B040" w:rsidR="00637452" w:rsidRPr="00637452" w:rsidRDefault="00637452" w:rsidP="00637452">
      <w:r w:rsidRPr="00637452">
        <w:t>logghantering </w:t>
      </w:r>
    </w:p>
    <w:p w14:paraId="6DC9C7CA" w14:textId="76C6AEFC" w:rsidR="00637452" w:rsidRDefault="00637452" w:rsidP="00C772A3">
      <w:pPr>
        <w:pStyle w:val="Rubrik2"/>
      </w:pPr>
      <w:r>
        <w:t>WEB beskrivning</w:t>
      </w:r>
    </w:p>
    <w:p w14:paraId="76269D9E" w14:textId="77777777" w:rsidR="00637452" w:rsidRDefault="00637452" w:rsidP="00637452">
      <w:r w:rsidRPr="00637452">
        <w:t>Logghantering lagrar information om åtkomstrelaterade händelser från olika system på ett strukturerat sätt, och används av system och tjänster som till exempel NPÖ och Pascal. Syftet är att man i efterhand ska kunna se vem som tagit del av vilken patientinformation.</w:t>
      </w:r>
    </w:p>
    <w:p w14:paraId="65977E6C" w14:textId="77777777" w:rsidR="00637452" w:rsidRPr="00637452" w:rsidRDefault="00637452" w:rsidP="00637452"/>
    <w:p w14:paraId="4279BF71" w14:textId="726F3AB2" w:rsidR="00637452" w:rsidRPr="00637452" w:rsidRDefault="00637452" w:rsidP="00637452">
      <w:r w:rsidRPr="00637452">
        <w:t xml:space="preserve">Tjänstekontrakten för Logghantering säkerställer att uppföljning av åtkomst till journaluppgifter sker på ett enhetligt sätt, och enligt de lagar och förordningar som gäller. Tjänstekontrakten </w:t>
      </w:r>
      <w:r w:rsidR="00671F0D">
        <w:t xml:space="preserve">kan </w:t>
      </w:r>
      <w:r w:rsidRPr="00637452">
        <w:t>gör det möjligt för patienten/medborgaren att själv ta del av åtkomstloggar via till exempel Mina vårdkontakter</w:t>
      </w:r>
      <w:r w:rsidR="00671F0D">
        <w:t xml:space="preserve"> eller motsvarande tjänst.</w:t>
      </w:r>
      <w:r w:rsidRPr="00637452">
        <w:t xml:space="preserve"> </w:t>
      </w:r>
    </w:p>
    <w:p w14:paraId="0A018136" w14:textId="77777777" w:rsidR="00637452" w:rsidRPr="00637452" w:rsidRDefault="00637452" w:rsidP="00637452">
      <w:pPr>
        <w:pStyle w:val="Brdtext"/>
      </w:pPr>
    </w:p>
    <w:p w14:paraId="3603B7D2" w14:textId="77777777" w:rsidR="00C65617" w:rsidRDefault="00C65617" w:rsidP="00C772A3">
      <w:pPr>
        <w:pStyle w:val="Rubrik2"/>
      </w:pPr>
      <w:r>
        <w:t>Om dokumentet</w:t>
      </w:r>
    </w:p>
    <w:p w14:paraId="47AFBBE5" w14:textId="77777777" w:rsidR="00C65617" w:rsidRDefault="00C65617" w:rsidP="00C65617"/>
    <w:p w14:paraId="3BC81A68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06A9D5EF" w14:textId="77777777" w:rsidR="005C42FA" w:rsidRDefault="005C42FA" w:rsidP="00C65617"/>
    <w:p w14:paraId="3A818EC5" w14:textId="7C3AC7E0" w:rsidR="005C42FA" w:rsidRDefault="00733ED7" w:rsidP="005C42FA">
      <w:r w:rsidRPr="00F1448F">
        <w:t>Tjänstedomänen syftar till att standardisera informationsutbyte med loggtjänster. Med loggtjänster avses verktyg för vårdgivarna inom svensk hälso- och sjukvård för att uppfylla Patientdatalagen och Socialstyrelsens föreskrifter (SOSFS 2008:14 med handbok) gällande krav på uppföljning av åtkomst till patientinformation.”</w:t>
      </w:r>
    </w:p>
    <w:p w14:paraId="174EFC14" w14:textId="73BF1EC5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</w:t>
      </w:r>
      <w:r w:rsidR="00733ED7">
        <w:t>r</w:t>
      </w:r>
      <w:r w:rsidR="00A50319">
        <w:t xml:space="preserve"> samt att åtkomst till åtkomstloggar sker på ett enhetligt sätt i ett standardiserat format. </w:t>
      </w:r>
      <w:r w:rsidR="00733ED7" w:rsidRPr="00F1448F">
        <w:t>Tjänstedomänen standardiserar även patienttjänsters åtkomst till logginformation.”</w:t>
      </w:r>
    </w:p>
    <w:p w14:paraId="4C293CF1" w14:textId="77777777" w:rsidR="00A50319" w:rsidRDefault="00A50319" w:rsidP="005C42FA"/>
    <w:p w14:paraId="6513D3CC" w14:textId="77777777" w:rsidR="00A50319" w:rsidRPr="00086180" w:rsidRDefault="00A50319" w:rsidP="005C42FA">
      <w:r>
        <w:t xml:space="preserve">Tjänstedomänen omfattar </w:t>
      </w:r>
      <w:r w:rsidR="00086180">
        <w:t xml:space="preserve">två underdomäner och beskrivs med store och querying. </w:t>
      </w:r>
    </w:p>
    <w:p w14:paraId="44B128AD" w14:textId="77777777" w:rsidR="00A50319" w:rsidRDefault="00A50319" w:rsidP="005C42FA"/>
    <w:p w14:paraId="5B726071" w14:textId="77777777" w:rsidR="00A50319" w:rsidRPr="00A50319" w:rsidRDefault="00A50319" w:rsidP="00D27E95">
      <w:pPr>
        <w:pStyle w:val="Brdtext"/>
      </w:pPr>
      <w:bookmarkStart w:id="138" w:name="_Toc335233289"/>
      <w:r w:rsidRPr="00A50319">
        <w:t>Registrerande tjänst</w:t>
      </w:r>
      <w:bookmarkEnd w:id="138"/>
      <w:r w:rsidR="00847518">
        <w:t xml:space="preserve"> med </w:t>
      </w:r>
      <w:r w:rsidR="00086180">
        <w:t xml:space="preserve">domännamn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log:store</w:t>
      </w:r>
    </w:p>
    <w:p w14:paraId="4DEAC8F5" w14:textId="24F3FD4C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 xml:space="preserve">Registrera </w:t>
      </w:r>
      <w:r w:rsidR="00733ED7">
        <w:t>loggposter</w:t>
      </w:r>
      <w:r w:rsidR="00C04C52">
        <w:t xml:space="preserve"> i åtkomstloggen</w:t>
      </w:r>
    </w:p>
    <w:p w14:paraId="432C4D26" w14:textId="00536FD0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 xml:space="preserve">Där </w:t>
      </w:r>
      <w:r w:rsidR="00733ED7">
        <w:t>en loggpost</w:t>
      </w:r>
      <w:r w:rsidR="00733ED7" w:rsidRPr="00A50319">
        <w:t xml:space="preserve"> </w:t>
      </w:r>
      <w:r w:rsidRPr="00A50319">
        <w:t>kan innehålla en eller flera logghändelser.</w:t>
      </w:r>
    </w:p>
    <w:p w14:paraId="15988519" w14:textId="77777777" w:rsidR="00A50319" w:rsidRDefault="00A50319" w:rsidP="00D27E95">
      <w:pPr>
        <w:pStyle w:val="Brdtext"/>
      </w:pPr>
    </w:p>
    <w:p w14:paraId="1736BED7" w14:textId="77777777" w:rsidR="0000219B" w:rsidRDefault="0000219B" w:rsidP="0000219B">
      <w:pPr>
        <w:pStyle w:val="Brdtext"/>
      </w:pPr>
      <w:r>
        <w:t>Läsande tjänster</w:t>
      </w:r>
      <w:r w:rsidR="00847518">
        <w:t xml:space="preserve"> med domän</w:t>
      </w:r>
      <w:r w:rsidR="00086180">
        <w:t xml:space="preserve">namn </w:t>
      </w:r>
      <w:r w:rsidR="00086180" w:rsidRPr="00B97084">
        <w:rPr>
          <w:b/>
          <w:i/>
        </w:rPr>
        <w:t>urn:</w:t>
      </w:r>
      <w:r w:rsidR="00086180">
        <w:rPr>
          <w:b/>
          <w:i/>
        </w:rPr>
        <w:t>riv:</w:t>
      </w:r>
      <w:r w:rsidR="00086180" w:rsidRPr="00B97084">
        <w:rPr>
          <w:b/>
          <w:i/>
        </w:rPr>
        <w:t>ehr:</w:t>
      </w:r>
      <w:r w:rsidR="00086180">
        <w:rPr>
          <w:b/>
          <w:i/>
        </w:rPr>
        <w:t>log:querying</w:t>
      </w:r>
    </w:p>
    <w:p w14:paraId="2A43FEC5" w14:textId="77777777" w:rsidR="0000219B" w:rsidRDefault="0000219B" w:rsidP="0000219B">
      <w:pPr>
        <w:pStyle w:val="Brdtext"/>
        <w:numPr>
          <w:ilvl w:val="0"/>
          <w:numId w:val="27"/>
        </w:numPr>
      </w:pPr>
      <w:r>
        <w:t>Patientperspektiv</w:t>
      </w:r>
    </w:p>
    <w:p w14:paraId="0D919C0B" w14:textId="302BB25B" w:rsidR="0000219B" w:rsidRDefault="0000219B" w:rsidP="0000219B">
      <w:pPr>
        <w:pStyle w:val="Brdtext"/>
        <w:numPr>
          <w:ilvl w:val="1"/>
          <w:numId w:val="27"/>
        </w:numPr>
      </w:pPr>
      <w:r>
        <w:t>Lista för angiven patient, vilka vårdgivare</w:t>
      </w:r>
      <w:r w:rsidR="00671F0D">
        <w:t>,</w:t>
      </w:r>
      <w:r w:rsidR="00733ED7">
        <w:t>vårdenheter</w:t>
      </w:r>
      <w:r w:rsidR="00671F0D">
        <w:t xml:space="preserve"> och vårdaktörer</w:t>
      </w:r>
      <w:r>
        <w:t xml:space="preserve"> som har haft åtkomst till information</w:t>
      </w:r>
    </w:p>
    <w:p w14:paraId="261C089F" w14:textId="77777777" w:rsidR="0000219B" w:rsidRDefault="0000219B" w:rsidP="0000219B">
      <w:pPr>
        <w:pStyle w:val="Brdtext"/>
        <w:numPr>
          <w:ilvl w:val="0"/>
          <w:numId w:val="28"/>
        </w:numPr>
      </w:pPr>
      <w:r>
        <w:t>Vårdgivarperspektiv</w:t>
      </w:r>
    </w:p>
    <w:p w14:paraId="1C837F33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all åtkomst som har skett av vårdgivarens medarbetare</w:t>
      </w:r>
    </w:p>
    <w:p w14:paraId="7BB38D48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medarbetare, all åtkomst som har skett av medarbetaren</w:t>
      </w:r>
    </w:p>
    <w:p w14:paraId="3240077B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 samt patient, all åtkomst som har skett av vårdgivarens medarbetare till patientens information</w:t>
      </w:r>
    </w:p>
    <w:p w14:paraId="5D6BCB21" w14:textId="77777777" w:rsidR="0000219B" w:rsidRDefault="0000219B" w:rsidP="0000219B">
      <w:pPr>
        <w:pStyle w:val="Brdtext"/>
        <w:numPr>
          <w:ilvl w:val="0"/>
          <w:numId w:val="28"/>
        </w:numPr>
      </w:pPr>
      <w:r>
        <w:t>Informationsägarperspektiv</w:t>
      </w:r>
    </w:p>
    <w:p w14:paraId="0B5C9BD7" w14:textId="77777777" w:rsidR="0000219B" w:rsidRDefault="0000219B" w:rsidP="0000219B">
      <w:pPr>
        <w:pStyle w:val="Brdtext"/>
        <w:numPr>
          <w:ilvl w:val="1"/>
          <w:numId w:val="28"/>
        </w:numPr>
      </w:pPr>
      <w:r>
        <w:t>Lista för angiven vårdgivare, vilka vårdgivare som har haft åtkomst till vårdgivarens information</w:t>
      </w:r>
    </w:p>
    <w:p w14:paraId="7AD33B54" w14:textId="77777777" w:rsidR="0000219B" w:rsidRDefault="0000219B" w:rsidP="0000219B">
      <w:pPr>
        <w:pStyle w:val="Brdtext"/>
        <w:numPr>
          <w:ilvl w:val="1"/>
          <w:numId w:val="28"/>
        </w:numPr>
      </w:pPr>
      <w:r>
        <w:lastRenderedPageBreak/>
        <w:t>Lista för angiven patient samt vårdgivare, vilka vårdgivare som har haft åtkomst till patientens information, där vårdgivaren är informationsägare</w:t>
      </w:r>
    </w:p>
    <w:p w14:paraId="1497F683" w14:textId="77777777" w:rsidR="0000219B" w:rsidRPr="00A50319" w:rsidRDefault="0000219B" w:rsidP="00D27E95">
      <w:pPr>
        <w:pStyle w:val="Brdtext"/>
      </w:pPr>
    </w:p>
    <w:p w14:paraId="24D8AFC5" w14:textId="77777777" w:rsidR="00C65617" w:rsidRDefault="00C65617" w:rsidP="00C65617">
      <w:pPr>
        <w:rPr>
          <w:highlight w:val="yellow"/>
        </w:rPr>
      </w:pPr>
    </w:p>
    <w:p w14:paraId="27DBEA8A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3AC17F08" w14:textId="77777777" w:rsidR="00A50319" w:rsidRDefault="00A50319" w:rsidP="00A50319"/>
    <w:p w14:paraId="2C333A03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44455257" w14:textId="77777777" w:rsidR="00A50319" w:rsidRDefault="00A50319" w:rsidP="00C65617">
      <w:pPr>
        <w:rPr>
          <w:highlight w:val="yellow"/>
        </w:rPr>
      </w:pPr>
    </w:p>
    <w:p w14:paraId="3274B7DC" w14:textId="77777777" w:rsidR="00C65617" w:rsidRDefault="00C65617" w:rsidP="00C65617"/>
    <w:p w14:paraId="42BE4E1C" w14:textId="77777777" w:rsidR="00A179E5" w:rsidRDefault="00A179E5">
      <w:r>
        <w:br w:type="page"/>
      </w:r>
    </w:p>
    <w:p w14:paraId="19C76430" w14:textId="77777777" w:rsidR="00C65617" w:rsidRPr="001107EA" w:rsidRDefault="00C65617" w:rsidP="00C65617"/>
    <w:p w14:paraId="115B3B04" w14:textId="77777777" w:rsidR="00C65617" w:rsidRDefault="00C65617" w:rsidP="00C65617"/>
    <w:p w14:paraId="73F3B70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338CA643" wp14:editId="35D32418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0D48D" w14:textId="77777777" w:rsidR="002D56D8" w:rsidRPr="00FE3AAD" w:rsidRDefault="002D56D8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5A471D7B" w14:textId="77777777" w:rsidR="002D56D8" w:rsidRDefault="002D56D8" w:rsidP="00C65617"/>
                          <w:p w14:paraId="7542E5FA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27D900C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Beställare: Inera</w:t>
                            </w:r>
                          </w:p>
                          <w:p w14:paraId="460BE950" w14:textId="77777777" w:rsidR="002D56D8" w:rsidRPr="00FE3AA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Leverantör: Logica</w:t>
                            </w:r>
                          </w:p>
                          <w:p w14:paraId="52026A71" w14:textId="77777777" w:rsidR="002D56D8" w:rsidRPr="00FE3AA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41BA5CB9" w14:textId="77777777" w:rsidR="002D56D8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2583FFB9" w14:textId="77777777"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>Inera &amp; Logica</w:t>
                            </w:r>
                          </w:p>
                          <w:p w14:paraId="53F61FDE" w14:textId="77777777" w:rsidR="002D56D8" w:rsidRPr="00097C2D" w:rsidRDefault="002D56D8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24316250" w14:textId="77777777" w:rsidR="002D56D8" w:rsidRPr="00097C2D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59568AA" w14:textId="77777777" w:rsidR="002D56D8" w:rsidRPr="00C560A4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Björn Skeppner, Inera</w:t>
                            </w:r>
                          </w:p>
                          <w:p w14:paraId="1FDCEDD1" w14:textId="77777777" w:rsidR="002D56D8" w:rsidRPr="00997F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>, Logica</w:t>
                            </w:r>
                          </w:p>
                          <w:p w14:paraId="799C3D45" w14:textId="77777777" w:rsidR="002D56D8" w:rsidRPr="003864A7" w:rsidRDefault="002D56D8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66E0D48D" w14:textId="77777777" w:rsidR="002D56D8" w:rsidRPr="00FE3AAD" w:rsidRDefault="002D56D8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5A471D7B" w14:textId="77777777" w:rsidR="002D56D8" w:rsidRDefault="002D56D8" w:rsidP="00C65617"/>
                    <w:p w14:paraId="7542E5FA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227D900C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Beställare: Inera</w:t>
                      </w:r>
                    </w:p>
                    <w:p w14:paraId="460BE950" w14:textId="77777777" w:rsidR="002D56D8" w:rsidRPr="00FE3AA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Leverantör: Logica</w:t>
                      </w:r>
                    </w:p>
                    <w:p w14:paraId="52026A71" w14:textId="77777777" w:rsidR="002D56D8" w:rsidRPr="00FE3AA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41BA5CB9" w14:textId="77777777" w:rsidR="002D56D8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2583FFB9" w14:textId="77777777"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Inera &amp; Logica</w:t>
                      </w:r>
                    </w:p>
                    <w:p w14:paraId="53F61FDE" w14:textId="77777777" w:rsidR="002D56D8" w:rsidRPr="00097C2D" w:rsidRDefault="002D56D8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24316250" w14:textId="77777777" w:rsidR="002D56D8" w:rsidRPr="00097C2D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59568AA" w14:textId="77777777" w:rsidR="002D56D8" w:rsidRPr="00C560A4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>Björn Skeppner, Inera</w:t>
                      </w:r>
                    </w:p>
                    <w:p w14:paraId="1FDCEDD1" w14:textId="77777777" w:rsidR="002D56D8" w:rsidRPr="00997F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>, Logica</w:t>
                      </w:r>
                    </w:p>
                    <w:p w14:paraId="799C3D45" w14:textId="77777777" w:rsidR="002D56D8" w:rsidRPr="003864A7" w:rsidRDefault="002D56D8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7C29389" w14:textId="77777777" w:rsidR="00C65617" w:rsidRDefault="00C65617" w:rsidP="00C65617"/>
    <w:p w14:paraId="2EA2EDED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3B8E59F1" w14:textId="77777777" w:rsidR="00C65617" w:rsidRDefault="00C65617" w:rsidP="00C772A3">
      <w:pPr>
        <w:pStyle w:val="Rubrik2"/>
      </w:pPr>
      <w:r>
        <w:lastRenderedPageBreak/>
        <w:t>Målgrupp</w:t>
      </w:r>
    </w:p>
    <w:p w14:paraId="5F1D38E8" w14:textId="77777777" w:rsidR="00C65617" w:rsidRPr="00F161FB" w:rsidRDefault="00C65617" w:rsidP="00C65617"/>
    <w:p w14:paraId="7F1D0B9F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853CFD2" w14:textId="77777777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847518">
        <w:t>Tjänstekontrakten möjliggör distribuerad lagring och åtkomst av åtkomstloggar.</w:t>
      </w:r>
    </w:p>
    <w:p w14:paraId="625864E8" w14:textId="77777777" w:rsidR="00C65617" w:rsidRDefault="00C65617" w:rsidP="00C65617"/>
    <w:p w14:paraId="74240C44" w14:textId="77777777" w:rsidR="00C65617" w:rsidRDefault="00C65617" w:rsidP="00C772A3">
      <w:pPr>
        <w:pStyle w:val="Rubrik2"/>
      </w:pPr>
      <w:r>
        <w:t>Allmänt</w:t>
      </w:r>
    </w:p>
    <w:p w14:paraId="25F793CD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25EDE622" w14:textId="437D2442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stödja </w:t>
      </w:r>
      <w:r w:rsidR="00733ED7">
        <w:t>vårdgivarens krav att följa upp v</w:t>
      </w:r>
      <w:r w:rsidR="00F5784D">
        <w:t>ilken tillgång vårdgivarens personal har haft till patientinformation, dels kravet att den vårdgivare som bereder tillgång till information skall få veta vilka vårdgivare som har haft tillgång till vårdgivarens information.</w:t>
      </w:r>
    </w:p>
    <w:p w14:paraId="6F396640" w14:textId="6CD52F55" w:rsidR="00D3391F" w:rsidRDefault="00F60C65" w:rsidP="006534AC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</w:t>
      </w:r>
      <w:r w:rsidR="00F5784D">
        <w:t>loggar som rör patienten.</w:t>
      </w:r>
      <w:r w:rsidR="000D2061">
        <w:t xml:space="preserve"> </w:t>
      </w:r>
      <w:r w:rsidR="003147AD">
        <w:t xml:space="preserve">Arkitekturen medger att vårdgivare, landsting/kommuner och regioner flexibelt </w:t>
      </w:r>
      <w:r w:rsidR="00F5784D">
        <w:t>kan</w:t>
      </w:r>
      <w:r w:rsidR="003147AD">
        <w:t xml:space="preserve"> välja var uppföljningen av åtkomstloggar </w:t>
      </w:r>
      <w:r w:rsidR="00F5784D">
        <w:t>kan</w:t>
      </w:r>
      <w:r w:rsidR="003147AD">
        <w:t xml:space="preserve">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0814AA8D" w14:textId="263DF91B" w:rsidR="007A72D7" w:rsidRDefault="00307C96" w:rsidP="00D27E95">
      <w:pPr>
        <w:pStyle w:val="Brdtext"/>
      </w:pPr>
      <w:r>
        <w:t>Tjänste</w:t>
      </w:r>
      <w:r w:rsidR="00F5784D">
        <w:t xml:space="preserve">kontrakten </w:t>
      </w:r>
      <w:r w:rsidR="007A72D7">
        <w:t xml:space="preserve"> syftar till att ge följande verksamhetsmässiga effekter</w:t>
      </w:r>
    </w:p>
    <w:p w14:paraId="1BDF9C19" w14:textId="328A431F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 xml:space="preserve">l </w:t>
      </w:r>
      <w:r w:rsidR="00F5784D">
        <w:t xml:space="preserve">journaluppgifter </w:t>
      </w:r>
      <w:r w:rsidR="00791093">
        <w:t>som sker i de</w:t>
      </w:r>
      <w:r>
        <w:t xml:space="preserve"> nationella tillämpningarna/tjänsterna</w:t>
      </w:r>
    </w:p>
    <w:p w14:paraId="6C741963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3CFECE8C" w14:textId="77AD45B8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  <w:r w:rsidR="00F5784D">
        <w:t xml:space="preserve"> genom att patienten själv bereds åtkomst till åtkomstloggar.</w:t>
      </w:r>
    </w:p>
    <w:p w14:paraId="164693C6" w14:textId="41CA3B70" w:rsidR="00D27E95" w:rsidRDefault="00E661FE" w:rsidP="00D27E95">
      <w:pPr>
        <w:pStyle w:val="Brdtext"/>
      </w:pPr>
      <w:r>
        <w:rPr>
          <w:noProof/>
          <w:lang w:eastAsia="sv-SE"/>
        </w:rPr>
        <w:drawing>
          <wp:inline distT="0" distB="0" distL="0" distR="0" wp14:anchorId="63201E3F" wp14:editId="0CE9A427">
            <wp:extent cx="5192202" cy="3884690"/>
            <wp:effectExtent l="0" t="0" r="8890" b="190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47" cy="388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FCE46" w14:textId="77777777" w:rsidR="0058237F" w:rsidRDefault="00D27E95" w:rsidP="00D27E95">
      <w:pPr>
        <w:pStyle w:val="Brdtext"/>
      </w:pPr>
      <w:r>
        <w:t>Figur 1: Principer för samverkande tjänster för logghantering &amp; logguppföljning.</w:t>
      </w:r>
    </w:p>
    <w:p w14:paraId="09B927E1" w14:textId="7D3DCC95" w:rsidR="00D27E95" w:rsidRDefault="00D27E95" w:rsidP="00D27E95">
      <w:pPr>
        <w:pStyle w:val="Brdtext"/>
      </w:pPr>
      <w:r>
        <w:lastRenderedPageBreak/>
        <w:br/>
        <w:t xml:space="preserve">I figuren ovan visas som exempel en tjänst för sammanhållen </w:t>
      </w:r>
      <w:r w:rsidR="00CB3185">
        <w:t xml:space="preserve">patientöversikt </w:t>
      </w:r>
      <w:r>
        <w:t>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F3B8B0D" w14:textId="46DE658B" w:rsidR="00D27E95" w:rsidRDefault="00CB3185" w:rsidP="00D27E95">
      <w:pPr>
        <w:pStyle w:val="Brdtext"/>
      </w:pPr>
      <w:r>
        <w:t xml:space="preserve">Logguppföljning </w:t>
      </w:r>
      <w:r w:rsidR="00D27E95">
        <w:t>sker i respektive logguppföljningssystem.</w:t>
      </w:r>
    </w:p>
    <w:p w14:paraId="50917759" w14:textId="31F9B222" w:rsidR="00C65617" w:rsidRDefault="00D27E95" w:rsidP="00AC1327">
      <w:pPr>
        <w:pStyle w:val="Brdtext"/>
      </w:pPr>
      <w:r>
        <w:t>Figuren visar även ett exempel där patienten via en tillämpning i ex. MVK kan få se vilka vårdgivare</w:t>
      </w:r>
      <w:r w:rsidR="00CB3185">
        <w:t xml:space="preserve"> och vilken vårdenhet</w:t>
      </w:r>
      <w:r>
        <w:t xml:space="preserve">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de vårdgivare som via de nationella tjänstekontrakten kan publicera denna information</w:t>
      </w:r>
      <w:r>
        <w:t xml:space="preserve">. </w:t>
      </w:r>
      <w:r w:rsidR="00671F0D">
        <w:t>För närvarande finns det inget stöd för aggregerande tjänster i Tjänsteplattformen. Eventuell aggregering får ske av den konsumerande tjänsten, exempelvis genom att anropa tjänsten GetLogicalAddressByServiceContract i domänen infrastructure:itintegration:registry för att se vilka producenter det finns av aktuellt logkontrakt.</w:t>
      </w:r>
      <w:r w:rsidR="00671F0D" w:rsidDel="00671F0D">
        <w:t xml:space="preserve"> </w:t>
      </w:r>
      <w:r w:rsidR="00C65617">
        <w:t>I</w:t>
      </w:r>
      <w:r w:rsidR="00A179E5">
        <w:t>nformation hanterad i tjänsten</w:t>
      </w:r>
    </w:p>
    <w:p w14:paraId="779C7476" w14:textId="77777777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482CB89F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76B37903" w14:textId="77777777" w:rsidR="008712AE" w:rsidRDefault="008712AE" w:rsidP="00C65617"/>
    <w:p w14:paraId="5E364C58" w14:textId="77777777" w:rsidR="004F1CE8" w:rsidRDefault="004F1CE8" w:rsidP="004F1CE8">
      <w:r>
        <w:t>Tjänstekontrakten hanterar registrering av åtkomsloggar samt läsning av demsamma.</w:t>
      </w:r>
    </w:p>
    <w:p w14:paraId="641BA74E" w14:textId="77777777" w:rsidR="007C124D" w:rsidRDefault="007C124D" w:rsidP="004F1CE8"/>
    <w:p w14:paraId="13EE454A" w14:textId="77777777" w:rsidR="007C124D" w:rsidRDefault="007C124D" w:rsidP="0094219C">
      <w:pPr>
        <w:pStyle w:val="Rubrik2"/>
      </w:pPr>
      <w:r>
        <w:t>Läsning av åtkomstloggar</w:t>
      </w:r>
      <w:r w:rsidR="0097074F">
        <w:t xml:space="preserve"> som är äldre än 18 månader</w:t>
      </w:r>
    </w:p>
    <w:p w14:paraId="36E4D537" w14:textId="0FA9948A" w:rsidR="00382BF3" w:rsidRDefault="007C124D" w:rsidP="007C124D">
      <w:r>
        <w:t>Åtkomstloggar</w:t>
      </w:r>
      <w:r w:rsidR="0097074F">
        <w:t xml:space="preserve"> som är maximalt 18 månader finns tillgängligt via de läsande tjänsterna. Behöver man göra uppföljning på äldre loggar måste man beställa dessa separat via förvaltningsorganisationen av </w:t>
      </w:r>
      <w:r w:rsidR="00CB3185">
        <w:t>respektive</w:t>
      </w:r>
      <w:r w:rsidR="0097074F">
        <w:t xml:space="preserve"> loggtjänsten). Dessa ska då normalt levereras inom 2 veckor från dess att beställningen är gjord. </w:t>
      </w:r>
      <w:r w:rsidR="004A010D">
        <w:t xml:space="preserve">Tjänsteproducenten ska leverera data för minst </w:t>
      </w:r>
      <w:r w:rsidR="0097074F">
        <w:t xml:space="preserve">18 månader. </w:t>
      </w:r>
    </w:p>
    <w:p w14:paraId="03D474B4" w14:textId="77777777" w:rsidR="00382BF3" w:rsidRDefault="00382BF3" w:rsidP="0094219C">
      <w:pPr>
        <w:pStyle w:val="Rubrik2"/>
      </w:pPr>
      <w:r>
        <w:t>Tjänsteöversikt</w:t>
      </w:r>
    </w:p>
    <w:p w14:paraId="088DC914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4267B3C5" w14:textId="77777777" w:rsidR="00C65617" w:rsidRPr="00F161FB" w:rsidRDefault="00C65617" w:rsidP="00C65617"/>
    <w:p w14:paraId="1F686C8D" w14:textId="77777777" w:rsidR="00C65617" w:rsidRPr="00F161FB" w:rsidRDefault="00C65617" w:rsidP="00C65617"/>
    <w:tbl>
      <w:tblPr>
        <w:tblStyle w:val="Tabellrutnt"/>
        <w:tblW w:w="9995" w:type="dxa"/>
        <w:jc w:val="center"/>
        <w:tblLayout w:type="fixed"/>
        <w:tblLook w:val="04A0" w:firstRow="1" w:lastRow="0" w:firstColumn="1" w:lastColumn="0" w:noHBand="0" w:noVBand="1"/>
      </w:tblPr>
      <w:tblGrid>
        <w:gridCol w:w="2483"/>
        <w:gridCol w:w="3260"/>
        <w:gridCol w:w="1417"/>
        <w:gridCol w:w="1418"/>
        <w:gridCol w:w="1417"/>
      </w:tblGrid>
      <w:tr w:rsidR="00FF04DF" w:rsidRPr="00F161FB" w14:paraId="2648BDDD" w14:textId="3058F0EB" w:rsidTr="00FF04DF">
        <w:trPr>
          <w:trHeight w:val="292"/>
          <w:jc w:val="center"/>
        </w:trPr>
        <w:tc>
          <w:tcPr>
            <w:tcW w:w="2483" w:type="dxa"/>
            <w:shd w:val="clear" w:color="auto" w:fill="D9D9D9" w:themeFill="background1" w:themeFillShade="D9"/>
            <w:vAlign w:val="center"/>
          </w:tcPr>
          <w:p w14:paraId="04192ADA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48DA790" w14:textId="77777777" w:rsidR="00FF04DF" w:rsidRPr="00F161FB" w:rsidRDefault="00FF04DF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9622C42" w14:textId="77777777" w:rsidR="00FF04DF" w:rsidRPr="00F161FB" w:rsidRDefault="00FF04DF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A0223EF" w14:textId="77777777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</w:t>
            </w:r>
          </w:p>
          <w:p w14:paraId="07B8FE2F" w14:textId="6F29670E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Nationellt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1F2D5A" w14:textId="22637F1F" w:rsidR="00FF04DF" w:rsidRDefault="00FF04DF" w:rsidP="005C42FA">
            <w:pPr>
              <w:rPr>
                <w:b/>
              </w:rPr>
            </w:pPr>
            <w:r>
              <w:rPr>
                <w:b/>
              </w:rPr>
              <w:t>Obligatoriskt lokalt</w:t>
            </w:r>
          </w:p>
        </w:tc>
      </w:tr>
      <w:tr w:rsidR="00FF04DF" w:rsidRPr="00F161FB" w14:paraId="45048741" w14:textId="4A1BC88F" w:rsidTr="00FF04DF">
        <w:trPr>
          <w:jc w:val="center"/>
        </w:trPr>
        <w:tc>
          <w:tcPr>
            <w:tcW w:w="2483" w:type="dxa"/>
          </w:tcPr>
          <w:p w14:paraId="4FA8919D" w14:textId="77777777" w:rsidR="00FF04DF" w:rsidRPr="00F161FB" w:rsidRDefault="00FF04DF" w:rsidP="005C42FA">
            <w:r>
              <w:t>StoreLog</w:t>
            </w:r>
          </w:p>
        </w:tc>
        <w:tc>
          <w:tcPr>
            <w:tcW w:w="3260" w:type="dxa"/>
          </w:tcPr>
          <w:p w14:paraId="10E71512" w14:textId="77777777" w:rsidR="00FF04DF" w:rsidRPr="00F161FB" w:rsidRDefault="00FF04DF" w:rsidP="00E4289A">
            <w:r>
              <w:t>Tar en samling loggposter som lagras persisten i arkivfiler.</w:t>
            </w:r>
          </w:p>
        </w:tc>
        <w:tc>
          <w:tcPr>
            <w:tcW w:w="1417" w:type="dxa"/>
          </w:tcPr>
          <w:p w14:paraId="0C200FA3" w14:textId="77777777" w:rsidR="00FF04DF" w:rsidRPr="00F161FB" w:rsidRDefault="00FF04DF" w:rsidP="005C42FA">
            <w:pPr>
              <w:jc w:val="both"/>
            </w:pPr>
            <w:r>
              <w:t xml:space="preserve"> store</w:t>
            </w:r>
          </w:p>
        </w:tc>
        <w:tc>
          <w:tcPr>
            <w:tcW w:w="1418" w:type="dxa"/>
          </w:tcPr>
          <w:p w14:paraId="05D7206F" w14:textId="5E10857A" w:rsidR="00FF04DF" w:rsidRDefault="00FF04DF" w:rsidP="005C42FA">
            <w:pPr>
              <w:jc w:val="both"/>
            </w:pPr>
            <w:r>
              <w:t>Ja</w:t>
            </w:r>
          </w:p>
        </w:tc>
        <w:tc>
          <w:tcPr>
            <w:tcW w:w="1417" w:type="dxa"/>
          </w:tcPr>
          <w:p w14:paraId="26EA0140" w14:textId="68EF76E9" w:rsidR="00FF04DF" w:rsidRDefault="00FF04DF" w:rsidP="005C42FA">
            <w:pPr>
              <w:jc w:val="both"/>
            </w:pPr>
            <w:r>
              <w:t>Nej</w:t>
            </w:r>
          </w:p>
        </w:tc>
      </w:tr>
      <w:tr w:rsidR="00FF04DF" w:rsidRPr="00F161FB" w14:paraId="6AD171F2" w14:textId="7A3EABEB" w:rsidTr="00FF04DF">
        <w:trPr>
          <w:jc w:val="center"/>
        </w:trPr>
        <w:tc>
          <w:tcPr>
            <w:tcW w:w="2483" w:type="dxa"/>
          </w:tcPr>
          <w:p w14:paraId="59C59471" w14:textId="77777777" w:rsidR="00FF04DF" w:rsidRPr="00BD625E" w:rsidRDefault="00FF04DF" w:rsidP="005C42FA">
            <w:pPr>
              <w:rPr>
                <w:color w:val="auto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3260" w:type="dxa"/>
          </w:tcPr>
          <w:p w14:paraId="0BDC8600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vårdgivare, all åtkomst som har skett av vårdgivarens medarbetare.</w:t>
            </w:r>
          </w:p>
        </w:tc>
        <w:tc>
          <w:tcPr>
            <w:tcW w:w="1417" w:type="dxa"/>
          </w:tcPr>
          <w:p w14:paraId="260D646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5C6247F" w14:textId="3ADD8285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1565500" w14:textId="45B1C00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2DD509F5" w14:textId="7807B9C9" w:rsidTr="00FF04DF">
        <w:trPr>
          <w:jc w:val="center"/>
        </w:trPr>
        <w:tc>
          <w:tcPr>
            <w:tcW w:w="2483" w:type="dxa"/>
          </w:tcPr>
          <w:p w14:paraId="000D4967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3260" w:type="dxa"/>
          </w:tcPr>
          <w:p w14:paraId="18C5AAE5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medarbetare, all åtkomst som har skett av medarbetaren.</w:t>
            </w:r>
          </w:p>
        </w:tc>
        <w:tc>
          <w:tcPr>
            <w:tcW w:w="1417" w:type="dxa"/>
          </w:tcPr>
          <w:p w14:paraId="7239C8B0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8D2C8DC" w14:textId="5EE5030E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B6F5D96" w14:textId="4F1FCDC4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7E886323" w14:textId="5A663036" w:rsidTr="00FF04DF">
        <w:trPr>
          <w:jc w:val="center"/>
        </w:trPr>
        <w:tc>
          <w:tcPr>
            <w:tcW w:w="2483" w:type="dxa"/>
          </w:tcPr>
          <w:p w14:paraId="60EBD3B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3260" w:type="dxa"/>
          </w:tcPr>
          <w:p w14:paraId="522714C3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loggposter för angiven vårdgivare samt patient, all åtkomst som har skett av vårdgivarens medarbetare till patientens information.</w:t>
            </w:r>
          </w:p>
        </w:tc>
        <w:tc>
          <w:tcPr>
            <w:tcW w:w="1417" w:type="dxa"/>
          </w:tcPr>
          <w:p w14:paraId="40545688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6E93D620" w14:textId="12B308A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1D5476F7" w14:textId="1225A528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0D5E02B" w14:textId="4C64920F" w:rsidTr="00FF04DF">
        <w:trPr>
          <w:jc w:val="center"/>
        </w:trPr>
        <w:tc>
          <w:tcPr>
            <w:tcW w:w="2483" w:type="dxa"/>
          </w:tcPr>
          <w:p w14:paraId="51503DB5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3260" w:type="dxa"/>
          </w:tcPr>
          <w:p w14:paraId="0E5C3CAC" w14:textId="4CDABF9B" w:rsidR="00FF04DF" w:rsidRPr="00BD625E" w:rsidRDefault="00FF04DF" w:rsidP="0044512E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Tjänst som returnerar lista för angiven patient, vilka </w:t>
            </w:r>
            <w:r w:rsidR="0044512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vårdaktörer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 xml:space="preserve"> som har haft åtkomst till information. Informationen som returneras innehåller även tidpunk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, syfte och typ av resurs.</w:t>
            </w:r>
          </w:p>
        </w:tc>
        <w:tc>
          <w:tcPr>
            <w:tcW w:w="1417" w:type="dxa"/>
          </w:tcPr>
          <w:p w14:paraId="039045E4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339D355F" w14:textId="795FBCF7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4944295B" w14:textId="493DB7E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581B1ED7" w14:textId="56F37514" w:rsidTr="00FF04DF">
        <w:trPr>
          <w:jc w:val="center"/>
        </w:trPr>
        <w:tc>
          <w:tcPr>
            <w:tcW w:w="2483" w:type="dxa"/>
          </w:tcPr>
          <w:p w14:paraId="3805AF22" w14:textId="77777777" w:rsidR="00FF04DF" w:rsidRPr="00BD625E" w:rsidRDefault="00FF04DF" w:rsidP="00BE7DD9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lastRenderedPageBreak/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3260" w:type="dxa"/>
          </w:tcPr>
          <w:p w14:paraId="4D1C7934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vårdgivare, vilka vårdgivare som har haft åtkomst till vårdgivarens information där vårdgivaren är informationsägare.</w:t>
            </w:r>
          </w:p>
        </w:tc>
        <w:tc>
          <w:tcPr>
            <w:tcW w:w="1417" w:type="dxa"/>
          </w:tcPr>
          <w:p w14:paraId="58628F2A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178BEE7D" w14:textId="68E148D0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54DF651E" w14:textId="5FC5515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  <w:tr w:rsidR="00FF04DF" w:rsidRPr="00F161FB" w14:paraId="3150C152" w14:textId="19371C79" w:rsidTr="00FF04DF">
        <w:trPr>
          <w:jc w:val="center"/>
        </w:trPr>
        <w:tc>
          <w:tcPr>
            <w:tcW w:w="2483" w:type="dxa"/>
          </w:tcPr>
          <w:p w14:paraId="237AFD1E" w14:textId="77777777" w:rsidR="00FF04DF" w:rsidRPr="00BD625E" w:rsidRDefault="00FF04DF" w:rsidP="005C42FA">
            <w:pPr>
              <w:rPr>
                <w:rFonts w:eastAsia="Times New Roman"/>
                <w:noProof w:val="0"/>
                <w:color w:val="auto"/>
                <w:szCs w:val="20"/>
                <w:lang w:eastAsia="sv-SE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3260" w:type="dxa"/>
          </w:tcPr>
          <w:p w14:paraId="404D27AA" w14:textId="77777777" w:rsidR="00FF04DF" w:rsidRPr="00BD625E" w:rsidRDefault="00FF04DF" w:rsidP="00E4289A">
            <w:pPr>
              <w:rPr>
                <w:color w:val="auto"/>
              </w:rPr>
            </w:pP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Tjänst som returnerar lista för angiven vårdgivare samt patient, vilka vårdgivare som har haft åtkomst till vårdgivarens information där vårdgivaren är informationsägare</w:t>
            </w:r>
          </w:p>
        </w:tc>
        <w:tc>
          <w:tcPr>
            <w:tcW w:w="1417" w:type="dxa"/>
          </w:tcPr>
          <w:p w14:paraId="6AF76E56" w14:textId="77777777" w:rsidR="00FF04DF" w:rsidRPr="00BD625E" w:rsidRDefault="00FF04DF" w:rsidP="005C42FA">
            <w:pPr>
              <w:jc w:val="both"/>
              <w:rPr>
                <w:color w:val="auto"/>
              </w:rPr>
            </w:pPr>
            <w:r w:rsidRPr="00BD625E">
              <w:rPr>
                <w:color w:val="auto"/>
              </w:rPr>
              <w:t>quer</w:t>
            </w:r>
            <w:r>
              <w:rPr>
                <w:color w:val="auto"/>
              </w:rPr>
              <w:t>y</w:t>
            </w:r>
            <w:r w:rsidRPr="00BD625E">
              <w:rPr>
                <w:color w:val="auto"/>
              </w:rPr>
              <w:t>ing</w:t>
            </w:r>
          </w:p>
        </w:tc>
        <w:tc>
          <w:tcPr>
            <w:tcW w:w="1418" w:type="dxa"/>
          </w:tcPr>
          <w:p w14:paraId="7C765629" w14:textId="25B341C9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Ja</w:t>
            </w:r>
          </w:p>
        </w:tc>
        <w:tc>
          <w:tcPr>
            <w:tcW w:w="1417" w:type="dxa"/>
          </w:tcPr>
          <w:p w14:paraId="724C08FF" w14:textId="2FCD6AF1" w:rsidR="00FF04DF" w:rsidRPr="00BD625E" w:rsidRDefault="00FF04DF" w:rsidP="005C42FA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>Nej</w:t>
            </w:r>
          </w:p>
        </w:tc>
      </w:tr>
    </w:tbl>
    <w:p w14:paraId="021525CF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2F103527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0058207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4FE2136E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530A14A1" w14:textId="77777777" w:rsidTr="005C42FA">
        <w:trPr>
          <w:trHeight w:val="350"/>
        </w:trPr>
        <w:tc>
          <w:tcPr>
            <w:tcW w:w="2216" w:type="dxa"/>
          </w:tcPr>
          <w:p w14:paraId="1BD3ECB7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2C2CF043" w14:textId="3976970E" w:rsidR="00C65617" w:rsidRDefault="00C65617" w:rsidP="005C42FA">
            <w:pPr>
              <w:jc w:val="both"/>
            </w:pPr>
            <w:r w:rsidRPr="00A51835">
              <w:t xml:space="preserve">RIV Specifikation Patientdatalagen i Praktiken, 1.0, CeHis, </w:t>
            </w:r>
            <w:hyperlink r:id="rId11" w:history="1">
              <w:r w:rsidR="00FF04DF" w:rsidRPr="001D6E87">
                <w:rPr>
                  <w:rStyle w:val="Hyperlnk"/>
                </w:rPr>
                <w:t>www.cehis.se</w:t>
              </w:r>
            </w:hyperlink>
          </w:p>
        </w:tc>
      </w:tr>
      <w:tr w:rsidR="00C65617" w14:paraId="32D771B7" w14:textId="77777777" w:rsidTr="005C42FA">
        <w:trPr>
          <w:trHeight w:val="350"/>
        </w:trPr>
        <w:tc>
          <w:tcPr>
            <w:tcW w:w="2216" w:type="dxa"/>
          </w:tcPr>
          <w:p w14:paraId="44C6399B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039CD657" w14:textId="00560BF0" w:rsidR="00C65617" w:rsidRDefault="00C65617" w:rsidP="005C42FA">
            <w:pPr>
              <w:jc w:val="both"/>
            </w:pPr>
            <w:r w:rsidRPr="00A51835">
              <w:t xml:space="preserve">Patientdatalag (2008:355), </w:t>
            </w:r>
            <w:hyperlink r:id="rId12" w:history="1">
              <w:r w:rsidR="00FF04DF" w:rsidRPr="001D6E87">
                <w:rPr>
                  <w:rStyle w:val="Hyperlnk"/>
                </w:rPr>
                <w:t>http://www.regeringen.se/sb/d/6150/a/71234</w:t>
              </w:r>
            </w:hyperlink>
          </w:p>
        </w:tc>
      </w:tr>
      <w:tr w:rsidR="00C65617" w14:paraId="7E96E1A9" w14:textId="77777777" w:rsidTr="005C42FA">
        <w:trPr>
          <w:trHeight w:val="350"/>
        </w:trPr>
        <w:tc>
          <w:tcPr>
            <w:tcW w:w="2216" w:type="dxa"/>
          </w:tcPr>
          <w:p w14:paraId="0E325678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3C2BFD08" w14:textId="41A9E75D" w:rsidR="00C65617" w:rsidRDefault="00C65617" w:rsidP="005C42FA">
            <w:pPr>
              <w:jc w:val="both"/>
            </w:pPr>
            <w:r w:rsidRPr="00A51835">
              <w:t xml:space="preserve">SOSFS 2008:14 föreskrifter samt handbok </w:t>
            </w:r>
            <w:hyperlink r:id="rId13" w:history="1">
              <w:r w:rsidR="00FF04DF" w:rsidRPr="001D6E87">
                <w:rPr>
                  <w:rStyle w:val="Hyperlnk"/>
                </w:rPr>
                <w:t>http://www.sos.se/sosfs</w:t>
              </w:r>
            </w:hyperlink>
          </w:p>
        </w:tc>
      </w:tr>
      <w:tr w:rsidR="00C65617" w14:paraId="4BAC09CE" w14:textId="77777777" w:rsidTr="005C42FA">
        <w:trPr>
          <w:trHeight w:val="350"/>
        </w:trPr>
        <w:tc>
          <w:tcPr>
            <w:tcW w:w="2216" w:type="dxa"/>
          </w:tcPr>
          <w:p w14:paraId="7D5C14B7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5093A84A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474C0D72" w14:textId="77777777" w:rsidTr="005C42FA">
        <w:trPr>
          <w:trHeight w:val="350"/>
        </w:trPr>
        <w:tc>
          <w:tcPr>
            <w:tcW w:w="2216" w:type="dxa"/>
          </w:tcPr>
          <w:p w14:paraId="22010565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38BA34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4BAC9CDD" w14:textId="77777777" w:rsidR="00C65617" w:rsidRDefault="00C65617" w:rsidP="00C65617"/>
    <w:p w14:paraId="380AAAF2" w14:textId="77777777" w:rsidR="00C65617" w:rsidRDefault="00C65617" w:rsidP="00C65617"/>
    <w:p w14:paraId="0C4CC588" w14:textId="77777777" w:rsidR="00C65617" w:rsidRDefault="00C65617" w:rsidP="00173502">
      <w:pPr>
        <w:pStyle w:val="Rubrik1"/>
      </w:pPr>
      <w:bookmarkStart w:id="139" w:name="_Toc410216242"/>
      <w:r>
        <w:lastRenderedPageBreak/>
        <w:t>Generella regler</w:t>
      </w:r>
      <w:bookmarkEnd w:id="139"/>
    </w:p>
    <w:p w14:paraId="7842AE0C" w14:textId="77777777" w:rsidR="007B76BF" w:rsidRPr="007F1F4F" w:rsidRDefault="007B76BF" w:rsidP="007B76BF">
      <w:pPr>
        <w:pStyle w:val="Rubrik2"/>
      </w:pPr>
      <w:r w:rsidRPr="007F1F4F">
        <w:t>Format för tidpunkter</w:t>
      </w:r>
    </w:p>
    <w:p w14:paraId="311BF2AE" w14:textId="77777777" w:rsidR="007B76BF" w:rsidRPr="00A51835" w:rsidRDefault="007B76BF" w:rsidP="007B76BF">
      <w:r w:rsidRPr="00A51835">
        <w:t>Flera av tjänsterna handlar om att utbyta information om tidpunkter.</w:t>
      </w:r>
    </w:p>
    <w:p w14:paraId="1839BB7B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för </w:t>
      </w:r>
      <w:r w:rsidR="004F2453">
        <w:t xml:space="preserve">att </w:t>
      </w:r>
      <w:r w:rsidRPr="00A51835">
        <w:t>realisera detta.</w:t>
      </w:r>
    </w:p>
    <w:p w14:paraId="79DA0EFC" w14:textId="77777777" w:rsidR="007B76BF" w:rsidRPr="007F1F4F" w:rsidRDefault="007B76BF" w:rsidP="007B76BF">
      <w:pPr>
        <w:pStyle w:val="Rubrik2"/>
      </w:pPr>
      <w:r w:rsidRPr="007F1F4F">
        <w:t>Tidszon för tidpunkter</w:t>
      </w:r>
    </w:p>
    <w:p w14:paraId="3D7DC75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1D544C50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46006364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17F1D45D" w14:textId="77777777" w:rsidR="00B46744" w:rsidRDefault="00B46744" w:rsidP="00B46744"/>
    <w:p w14:paraId="336CAFE1" w14:textId="7296092C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 w:rsidR="00521FCE">
        <w:t>ett resultat</w:t>
      </w:r>
      <w:r>
        <w:t>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6BA41823" w14:textId="77777777" w:rsidR="00C65617" w:rsidRDefault="00C65617" w:rsidP="00C772A3">
      <w:pPr>
        <w:pStyle w:val="Rubrik2"/>
      </w:pPr>
      <w:r>
        <w:t>Säkerhet</w:t>
      </w:r>
    </w:p>
    <w:p w14:paraId="113EE8E9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Profile</w:t>
      </w:r>
    </w:p>
    <w:p w14:paraId="3579DF3A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F7590D5" w14:textId="77777777" w:rsidR="00E21E66" w:rsidRDefault="00C65617" w:rsidP="00C65617">
      <w:pPr>
        <w:pStyle w:val="Rubrik3"/>
      </w:pPr>
      <w:r>
        <w:t>Behörighetsstyrning</w:t>
      </w:r>
    </w:p>
    <w:p w14:paraId="7C421045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0D771F8E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2E02410F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2786B850" w14:textId="77777777" w:rsidR="00C65617" w:rsidRDefault="00C65617" w:rsidP="00C772A3">
      <w:pPr>
        <w:pStyle w:val="Rubrik2"/>
      </w:pPr>
      <w:r>
        <w:t>Hantering av otillgänglighet</w:t>
      </w:r>
    </w:p>
    <w:p w14:paraId="7659A30F" w14:textId="77777777" w:rsidR="00C65617" w:rsidRPr="00F539C2" w:rsidRDefault="00796200" w:rsidP="00C65617">
      <w:r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67D17A05" w14:textId="77777777" w:rsidR="00C65617" w:rsidRDefault="00C65617" w:rsidP="00C65617"/>
    <w:p w14:paraId="6A431085" w14:textId="77777777" w:rsidR="00B46744" w:rsidRDefault="00B46744" w:rsidP="00C65617"/>
    <w:p w14:paraId="29DD9E14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36061DFD" w14:textId="77777777" w:rsidR="00C65617" w:rsidRDefault="00C65617" w:rsidP="00C65617">
      <w:pPr>
        <w:pStyle w:val="Rubrik2"/>
      </w:pPr>
      <w:r>
        <w:lastRenderedPageBreak/>
        <w:t>Logisk adressering</w:t>
      </w:r>
    </w:p>
    <w:p w14:paraId="23B939A5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5B181581" w14:textId="53338975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inte går via en tjänsteväxel.</w:t>
      </w:r>
    </w:p>
    <w:p w14:paraId="45FDD7A5" w14:textId="77777777" w:rsidR="008152C1" w:rsidRDefault="008152C1" w:rsidP="008152C1"/>
    <w:p w14:paraId="3646B05B" w14:textId="1075F3AF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informationsposter</w:t>
      </w:r>
      <w:r w:rsidR="00C50B4D">
        <w:rPr>
          <w:iCs/>
        </w:rPr>
        <w:t xml:space="preserve"> lagrade av de gemensamma tjänsterna, ex NPÖ, Swevac osv</w:t>
      </w:r>
      <w:r w:rsidRPr="00A51835">
        <w:rPr>
          <w:iCs/>
        </w:rPr>
        <w:t>.</w:t>
      </w:r>
      <w:r w:rsidR="003A62C6">
        <w:rPr>
          <w:iCs/>
        </w:rPr>
        <w:t xml:space="preserve"> I annat fall anges HSA-id för den organisation vars tjänst adresseras (t.ex. HSA-id för Region Skåne) </w:t>
      </w:r>
      <w:r w:rsidRPr="00A51835">
        <w:rPr>
          <w:iCs/>
        </w:rPr>
        <w:t xml:space="preserve"> </w:t>
      </w:r>
      <w:r>
        <w:rPr>
          <w:iCs/>
        </w:rPr>
        <w:t>Se tabellen nedan hur adressat skall anges.</w:t>
      </w:r>
    </w:p>
    <w:p w14:paraId="50E85D9D" w14:textId="77777777" w:rsidR="00C65617" w:rsidRPr="009B415D" w:rsidRDefault="00C65617" w:rsidP="00C65617"/>
    <w:p w14:paraId="7D5C1F9B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097D0112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523579C4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688D22CD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35BF2154" w14:textId="77777777" w:rsidTr="005C42FA">
        <w:trPr>
          <w:jc w:val="center"/>
        </w:trPr>
        <w:tc>
          <w:tcPr>
            <w:tcW w:w="4374" w:type="dxa"/>
          </w:tcPr>
          <w:p w14:paraId="1B9EC6EA" w14:textId="77777777" w:rsidR="00C65617" w:rsidRPr="00724DB3" w:rsidRDefault="00847071" w:rsidP="005C42FA">
            <w:r>
              <w:t>Store</w:t>
            </w:r>
            <w:r w:rsidR="00300002">
              <w:t>Log</w:t>
            </w:r>
          </w:p>
        </w:tc>
        <w:tc>
          <w:tcPr>
            <w:tcW w:w="4894" w:type="dxa"/>
          </w:tcPr>
          <w:p w14:paraId="3541BB67" w14:textId="6ADDD223" w:rsidR="00C65617" w:rsidRPr="00C022AF" w:rsidRDefault="00A63974" w:rsidP="00AC1327">
            <w:r>
              <w:t xml:space="preserve">Om anropet sker till den gemensamma tjänsten för nationella tjänster skall Inera’s HSA-id, </w:t>
            </w:r>
            <w:r w:rsidRPr="00A51835">
              <w:rPr>
                <w:b/>
                <w:i/>
                <w:iCs/>
              </w:rPr>
              <w:t>SE165565594230-1000</w:t>
            </w:r>
            <w:r>
              <w:rPr>
                <w:b/>
                <w:i/>
              </w:rPr>
              <w:t xml:space="preserve"> </w:t>
            </w:r>
            <w:r>
              <w:t>anges</w:t>
            </w:r>
            <w:r>
              <w:rPr>
                <w:b/>
                <w:i/>
                <w:iCs/>
              </w:rPr>
              <w:t xml:space="preserve">, </w:t>
            </w:r>
            <w:r>
              <w:rPr>
                <w:iCs/>
              </w:rPr>
              <w:t xml:space="preserve">i annat fall anges </w:t>
            </w:r>
            <w:r>
              <w:t>HSA-id för den organisation (vårdgivare) vars tjänst adresseras (t ex HSA-id för Region Skåne</w:t>
            </w:r>
            <w:r w:rsidR="00F54EFF">
              <w:t>)</w:t>
            </w:r>
          </w:p>
        </w:tc>
      </w:tr>
      <w:tr w:rsidR="000875CA" w:rsidRPr="0030781D" w14:paraId="4C0B06D8" w14:textId="77777777" w:rsidTr="005C42FA">
        <w:trPr>
          <w:jc w:val="center"/>
        </w:trPr>
        <w:tc>
          <w:tcPr>
            <w:tcW w:w="4374" w:type="dxa"/>
          </w:tcPr>
          <w:p w14:paraId="006E753A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etLogsForCareProvider</w:t>
            </w:r>
          </w:p>
        </w:tc>
        <w:tc>
          <w:tcPr>
            <w:tcW w:w="4894" w:type="dxa"/>
          </w:tcPr>
          <w:p w14:paraId="2893E027" w14:textId="31E4B46A" w:rsidR="000875CA" w:rsidRPr="00A51835" w:rsidRDefault="00A63974" w:rsidP="00AC1327">
            <w:r>
              <w:t>Se ovan</w:t>
            </w:r>
          </w:p>
        </w:tc>
      </w:tr>
      <w:tr w:rsidR="000875CA" w:rsidRPr="0030781D" w14:paraId="1BEB6595" w14:textId="77777777" w:rsidTr="005C42FA">
        <w:trPr>
          <w:jc w:val="center"/>
        </w:trPr>
        <w:tc>
          <w:tcPr>
            <w:tcW w:w="4374" w:type="dxa"/>
          </w:tcPr>
          <w:p w14:paraId="5E12672B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User</w:t>
            </w:r>
          </w:p>
        </w:tc>
        <w:tc>
          <w:tcPr>
            <w:tcW w:w="4894" w:type="dxa"/>
          </w:tcPr>
          <w:p w14:paraId="030CC4ED" w14:textId="42F851A4" w:rsidR="000875CA" w:rsidRPr="00A51835" w:rsidRDefault="002F54BE" w:rsidP="00AC1327">
            <w:r>
              <w:t>Se ovan</w:t>
            </w:r>
          </w:p>
        </w:tc>
      </w:tr>
      <w:tr w:rsidR="000875CA" w:rsidRPr="0030781D" w14:paraId="5793958C" w14:textId="77777777" w:rsidTr="005C42FA">
        <w:trPr>
          <w:jc w:val="center"/>
        </w:trPr>
        <w:tc>
          <w:tcPr>
            <w:tcW w:w="4374" w:type="dxa"/>
          </w:tcPr>
          <w:p w14:paraId="30A4C26D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etLogsForPatient</w:t>
            </w:r>
          </w:p>
        </w:tc>
        <w:tc>
          <w:tcPr>
            <w:tcW w:w="4894" w:type="dxa"/>
          </w:tcPr>
          <w:p w14:paraId="3BC38A0B" w14:textId="7E723D9D" w:rsidR="000875CA" w:rsidRPr="00A51835" w:rsidRDefault="002F54BE" w:rsidP="00AC1327">
            <w:r>
              <w:t>Se ovan</w:t>
            </w:r>
          </w:p>
        </w:tc>
      </w:tr>
      <w:tr w:rsidR="000875CA" w:rsidRPr="0030781D" w14:paraId="30FD3387" w14:textId="77777777" w:rsidTr="005C42FA">
        <w:trPr>
          <w:jc w:val="center"/>
        </w:trPr>
        <w:tc>
          <w:tcPr>
            <w:tcW w:w="4374" w:type="dxa"/>
          </w:tcPr>
          <w:p w14:paraId="53DCF59F" w14:textId="77777777" w:rsidR="000875CA" w:rsidRDefault="000875CA" w:rsidP="00BE7DD9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Access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LogsForPatient</w:t>
            </w:r>
          </w:p>
        </w:tc>
        <w:tc>
          <w:tcPr>
            <w:tcW w:w="4894" w:type="dxa"/>
          </w:tcPr>
          <w:p w14:paraId="5EC7C5D4" w14:textId="4DF77C4C" w:rsidR="000875CA" w:rsidRPr="00A51835" w:rsidRDefault="002F54BE" w:rsidP="00AC1327">
            <w:r>
              <w:t>Se ovan</w:t>
            </w:r>
          </w:p>
        </w:tc>
      </w:tr>
      <w:tr w:rsidR="000875CA" w:rsidRPr="0030781D" w14:paraId="6F9E9CF6" w14:textId="77777777" w:rsidTr="005C42FA">
        <w:trPr>
          <w:jc w:val="center"/>
        </w:trPr>
        <w:tc>
          <w:tcPr>
            <w:tcW w:w="4374" w:type="dxa"/>
          </w:tcPr>
          <w:p w14:paraId="7CAE8FE4" w14:textId="77777777" w:rsidR="000875CA" w:rsidRDefault="000875CA" w:rsidP="005C42FA">
            <w:r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</w:t>
            </w:r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etInfoLogs</w:t>
            </w:r>
            <w:r w:rsidR="00BE7DD9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ForCareProvider</w:t>
            </w:r>
          </w:p>
        </w:tc>
        <w:tc>
          <w:tcPr>
            <w:tcW w:w="4894" w:type="dxa"/>
          </w:tcPr>
          <w:p w14:paraId="4FD31377" w14:textId="0CD91DB8" w:rsidR="000875CA" w:rsidRPr="00A51835" w:rsidRDefault="002F54BE" w:rsidP="00AC1327">
            <w:r>
              <w:t>Se ovan</w:t>
            </w:r>
          </w:p>
        </w:tc>
      </w:tr>
      <w:tr w:rsidR="000875CA" w:rsidRPr="0030781D" w14:paraId="21CCCC5A" w14:textId="77777777" w:rsidTr="005C42FA">
        <w:trPr>
          <w:jc w:val="center"/>
        </w:trPr>
        <w:tc>
          <w:tcPr>
            <w:tcW w:w="4374" w:type="dxa"/>
          </w:tcPr>
          <w:p w14:paraId="32F87650" w14:textId="77777777" w:rsidR="000875CA" w:rsidRDefault="000875CA" w:rsidP="005C42FA">
            <w:r w:rsidRPr="00BD625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GetInfoLogsForPatient</w:t>
            </w:r>
          </w:p>
        </w:tc>
        <w:tc>
          <w:tcPr>
            <w:tcW w:w="4894" w:type="dxa"/>
          </w:tcPr>
          <w:p w14:paraId="00DFB91A" w14:textId="496D6785" w:rsidR="000875CA" w:rsidRPr="00A51835" w:rsidRDefault="002F54BE" w:rsidP="00AC1327">
            <w:r>
              <w:t>Se ovan</w:t>
            </w:r>
          </w:p>
        </w:tc>
      </w:tr>
    </w:tbl>
    <w:p w14:paraId="48C84B1F" w14:textId="77777777" w:rsidR="00C65617" w:rsidRDefault="00C65617" w:rsidP="00C65617">
      <w:pPr>
        <w:jc w:val="both"/>
        <w:rPr>
          <w:highlight w:val="yellow"/>
        </w:rPr>
      </w:pPr>
    </w:p>
    <w:p w14:paraId="0877382E" w14:textId="4EB1D0B5" w:rsidR="00D55E28" w:rsidRDefault="00D55E28" w:rsidP="00AC1327">
      <w:pPr>
        <w:pStyle w:val="Rubrik2"/>
        <w:rPr>
          <w:highlight w:val="yellow"/>
        </w:rPr>
      </w:pPr>
      <w:r>
        <w:rPr>
          <w:highlight w:val="yellow"/>
        </w:rPr>
        <w:t>Samverkan i aggregerande tjänster</w:t>
      </w:r>
    </w:p>
    <w:p w14:paraId="4D00A55B" w14:textId="1A4A1BBA" w:rsidR="00D55E28" w:rsidRPr="00FF7EB6" w:rsidRDefault="00FF7EB6">
      <w:pPr>
        <w:jc w:val="both"/>
        <w:rPr>
          <w:highlight w:val="yellow"/>
        </w:rPr>
      </w:pPr>
      <w:r w:rsidRPr="00FF7EB6">
        <w:rPr>
          <w:highlight w:val="yellow"/>
        </w:rPr>
        <w:t>Arkitekturen</w:t>
      </w:r>
      <w:r w:rsidR="0048623E">
        <w:rPr>
          <w:highlight w:val="yellow"/>
        </w:rPr>
        <w:t xml:space="preserve"> i logtjänsten</w:t>
      </w:r>
      <w:r w:rsidRPr="00FF7EB6">
        <w:rPr>
          <w:highlight w:val="yellow"/>
        </w:rPr>
        <w:t xml:space="preserve"> har idag inget stöd för aggregering enligt T-boken med hjälp av engagemangsi</w:t>
      </w:r>
      <w:r w:rsidR="0048623E">
        <w:rPr>
          <w:highlight w:val="yellow"/>
        </w:rPr>
        <w:t>n</w:t>
      </w:r>
      <w:r w:rsidRPr="00FF7EB6">
        <w:rPr>
          <w:highlight w:val="yellow"/>
        </w:rPr>
        <w:t>d</w:t>
      </w:r>
      <w:r w:rsidR="0048623E">
        <w:rPr>
          <w:highlight w:val="yellow"/>
        </w:rPr>
        <w:t>ex</w:t>
      </w:r>
      <w:r w:rsidRPr="00FF7EB6">
        <w:rPr>
          <w:highlight w:val="yellow"/>
        </w:rPr>
        <w:t xml:space="preserve">. Det finns inget index som entydigt kan peka ut var det kan finnas en logpost för ex. en patient. En konsumerande tjänst kan dock m.h.a tjänsten </w:t>
      </w:r>
      <w:r w:rsidRPr="00AC1327">
        <w:rPr>
          <w:b/>
          <w:i/>
          <w:highlight w:val="yellow"/>
        </w:rPr>
        <w:t>GetLogicalAddressByServiceContrac</w:t>
      </w:r>
      <w:r w:rsidRPr="00AC1327">
        <w:rPr>
          <w:highlight w:val="yellow"/>
        </w:rPr>
        <w:t xml:space="preserve">t i domänen </w:t>
      </w:r>
      <w:r w:rsidRPr="00AC1327">
        <w:rPr>
          <w:b/>
          <w:i/>
          <w:highlight w:val="yellow"/>
        </w:rPr>
        <w:t>infrastructure:itintegration:registry</w:t>
      </w:r>
      <w:r w:rsidRPr="00FF7EB6">
        <w:rPr>
          <w:highlight w:val="yellow"/>
        </w:rPr>
        <w:t xml:space="preserve"> få information om vilka producenter det finns av önskat kontrakt. </w:t>
      </w:r>
      <w:r w:rsidR="00D55E28" w:rsidRPr="00FF7EB6">
        <w:rPr>
          <w:highlight w:val="yellow"/>
        </w:rPr>
        <w:t xml:space="preserve">Detta kan </w:t>
      </w:r>
      <w:r>
        <w:rPr>
          <w:highlight w:val="yellow"/>
        </w:rPr>
        <w:t xml:space="preserve">dock </w:t>
      </w:r>
      <w:r w:rsidR="00D55E28" w:rsidRPr="00FF7EB6">
        <w:rPr>
          <w:highlight w:val="yellow"/>
        </w:rPr>
        <w:t>innebära att anrop kan ske till en producent som ej har logposter (se aktuellt AB).</w:t>
      </w:r>
      <w:r w:rsidR="00C50B4D">
        <w:rPr>
          <w:highlight w:val="yellow"/>
        </w:rPr>
        <w:t xml:space="preserve"> </w:t>
      </w:r>
    </w:p>
    <w:p w14:paraId="2CD4691B" w14:textId="77777777" w:rsidR="00D55E28" w:rsidRDefault="00D55E28" w:rsidP="00C65617">
      <w:pPr>
        <w:jc w:val="both"/>
        <w:rPr>
          <w:highlight w:val="yellow"/>
        </w:rPr>
      </w:pPr>
    </w:p>
    <w:p w14:paraId="46F6D2F8" w14:textId="77777777" w:rsidR="00C65617" w:rsidRPr="0072532D" w:rsidRDefault="00C65617" w:rsidP="00C772A3">
      <w:pPr>
        <w:pStyle w:val="Rubrik2"/>
      </w:pPr>
      <w:bookmarkStart w:id="140" w:name="_Toc320790334"/>
      <w:bookmarkStart w:id="141" w:name="_Toc320791388"/>
      <w:bookmarkStart w:id="142" w:name="_Toc320794552"/>
      <w:bookmarkStart w:id="143" w:name="_Toc320795606"/>
      <w:bookmarkStart w:id="144" w:name="_Toc320796660"/>
      <w:bookmarkStart w:id="145" w:name="_Toc320790335"/>
      <w:bookmarkStart w:id="146" w:name="_Toc320791389"/>
      <w:bookmarkStart w:id="147" w:name="_Toc320794553"/>
      <w:bookmarkStart w:id="148" w:name="_Toc320795607"/>
      <w:bookmarkStart w:id="149" w:name="_Toc320796661"/>
      <w:bookmarkStart w:id="150" w:name="_Toc320790345"/>
      <w:bookmarkStart w:id="151" w:name="_Toc320791399"/>
      <w:bookmarkStart w:id="152" w:name="_Toc320794563"/>
      <w:bookmarkStart w:id="153" w:name="_Toc320795617"/>
      <w:bookmarkStart w:id="154" w:name="_Toc320796671"/>
      <w:bookmarkStart w:id="155" w:name="_Toc320790346"/>
      <w:bookmarkStart w:id="156" w:name="_Toc320791400"/>
      <w:bookmarkStart w:id="157" w:name="_Toc320794564"/>
      <w:bookmarkStart w:id="158" w:name="_Toc320795618"/>
      <w:bookmarkStart w:id="159" w:name="_Toc320796672"/>
      <w:bookmarkStart w:id="160" w:name="_Toc320790350"/>
      <w:bookmarkStart w:id="161" w:name="_Toc320791404"/>
      <w:bookmarkStart w:id="162" w:name="_Toc320794568"/>
      <w:bookmarkStart w:id="163" w:name="_Toc320795622"/>
      <w:bookmarkStart w:id="164" w:name="_Toc320796676"/>
      <w:bookmarkStart w:id="165" w:name="_Toc320790351"/>
      <w:bookmarkStart w:id="166" w:name="_Toc320791405"/>
      <w:bookmarkStart w:id="167" w:name="_Toc320794569"/>
      <w:bookmarkStart w:id="168" w:name="_Toc320795623"/>
      <w:bookmarkStart w:id="169" w:name="_Toc320796677"/>
      <w:bookmarkStart w:id="170" w:name="_Toc320790367"/>
      <w:bookmarkStart w:id="171" w:name="_Toc320791421"/>
      <w:bookmarkStart w:id="172" w:name="_Toc320794585"/>
      <w:bookmarkStart w:id="173" w:name="_Toc320795639"/>
      <w:bookmarkStart w:id="174" w:name="_Toc320796693"/>
      <w:bookmarkStart w:id="175" w:name="_Toc320790370"/>
      <w:bookmarkStart w:id="176" w:name="_Toc320791424"/>
      <w:bookmarkStart w:id="177" w:name="_Toc320794588"/>
      <w:bookmarkStart w:id="178" w:name="_Toc320795642"/>
      <w:bookmarkStart w:id="179" w:name="_Toc320796696"/>
      <w:bookmarkStart w:id="180" w:name="_Toc320790373"/>
      <w:bookmarkStart w:id="181" w:name="_Toc320791427"/>
      <w:bookmarkStart w:id="182" w:name="_Toc320794591"/>
      <w:bookmarkStart w:id="183" w:name="_Toc320795645"/>
      <w:bookmarkStart w:id="184" w:name="_Toc320796699"/>
      <w:bookmarkStart w:id="185" w:name="_Toc320790376"/>
      <w:bookmarkStart w:id="186" w:name="_Toc320791430"/>
      <w:bookmarkStart w:id="187" w:name="_Toc320794594"/>
      <w:bookmarkStart w:id="188" w:name="_Toc320795648"/>
      <w:bookmarkStart w:id="189" w:name="_Toc320796702"/>
      <w:bookmarkStart w:id="190" w:name="_Toc320790379"/>
      <w:bookmarkStart w:id="191" w:name="_Toc320791433"/>
      <w:bookmarkStart w:id="192" w:name="_Toc320794597"/>
      <w:bookmarkStart w:id="193" w:name="_Toc320795651"/>
      <w:bookmarkStart w:id="194" w:name="_Toc320796705"/>
      <w:bookmarkStart w:id="195" w:name="_Toc320790382"/>
      <w:bookmarkStart w:id="196" w:name="_Toc320791436"/>
      <w:bookmarkStart w:id="197" w:name="_Toc320794600"/>
      <w:bookmarkStart w:id="198" w:name="_Toc320795654"/>
      <w:bookmarkStart w:id="199" w:name="_Toc320796708"/>
      <w:bookmarkStart w:id="200" w:name="_Toc320790385"/>
      <w:bookmarkStart w:id="201" w:name="_Toc320791439"/>
      <w:bookmarkStart w:id="202" w:name="_Toc320794603"/>
      <w:bookmarkStart w:id="203" w:name="_Toc320795657"/>
      <w:bookmarkStart w:id="204" w:name="_Toc320796711"/>
      <w:bookmarkStart w:id="205" w:name="_Toc320790408"/>
      <w:bookmarkStart w:id="206" w:name="_Toc320791462"/>
      <w:bookmarkStart w:id="207" w:name="_Toc320794626"/>
      <w:bookmarkStart w:id="208" w:name="_Toc320795680"/>
      <w:bookmarkStart w:id="209" w:name="_Toc320796734"/>
      <w:bookmarkStart w:id="210" w:name="_Toc320790429"/>
      <w:bookmarkStart w:id="211" w:name="_Toc320791483"/>
      <w:bookmarkStart w:id="212" w:name="_Toc320794647"/>
      <w:bookmarkStart w:id="213" w:name="_Toc320795701"/>
      <w:bookmarkStart w:id="214" w:name="_Toc320796755"/>
      <w:bookmarkStart w:id="215" w:name="_Toc320790431"/>
      <w:bookmarkStart w:id="216" w:name="_Toc320791485"/>
      <w:bookmarkStart w:id="217" w:name="_Toc320794649"/>
      <w:bookmarkStart w:id="218" w:name="_Toc320795703"/>
      <w:bookmarkStart w:id="219" w:name="_Toc320796757"/>
      <w:bookmarkStart w:id="220" w:name="_Toc320790460"/>
      <w:bookmarkStart w:id="221" w:name="_Toc320791514"/>
      <w:bookmarkStart w:id="222" w:name="_Toc320794678"/>
      <w:bookmarkStart w:id="223" w:name="_Toc320795732"/>
      <w:bookmarkStart w:id="224" w:name="_Toc320796786"/>
      <w:bookmarkStart w:id="225" w:name="_Toc320790473"/>
      <w:bookmarkStart w:id="226" w:name="_Toc320791527"/>
      <w:bookmarkStart w:id="227" w:name="_Toc320794691"/>
      <w:bookmarkStart w:id="228" w:name="_Toc320795745"/>
      <w:bookmarkStart w:id="229" w:name="_Toc320796799"/>
      <w:bookmarkStart w:id="230" w:name="_Toc320790490"/>
      <w:bookmarkStart w:id="231" w:name="_Toc320791544"/>
      <w:bookmarkStart w:id="232" w:name="_Toc320794708"/>
      <w:bookmarkStart w:id="233" w:name="_Toc320795762"/>
      <w:bookmarkStart w:id="234" w:name="_Toc320796816"/>
      <w:bookmarkStart w:id="235" w:name="_Toc320790510"/>
      <w:bookmarkStart w:id="236" w:name="_Toc320791564"/>
      <w:bookmarkStart w:id="237" w:name="_Toc320794728"/>
      <w:bookmarkStart w:id="238" w:name="_Toc320795782"/>
      <w:bookmarkStart w:id="239" w:name="_Toc320796836"/>
      <w:bookmarkStart w:id="240" w:name="_Toc320790545"/>
      <w:bookmarkStart w:id="241" w:name="_Toc320791599"/>
      <w:bookmarkStart w:id="242" w:name="_Toc320794763"/>
      <w:bookmarkStart w:id="243" w:name="_Toc320795817"/>
      <w:bookmarkStart w:id="244" w:name="_Toc320796871"/>
      <w:bookmarkStart w:id="245" w:name="_Toc320790573"/>
      <w:bookmarkStart w:id="246" w:name="_Toc320791627"/>
      <w:bookmarkStart w:id="247" w:name="_Toc320794791"/>
      <w:bookmarkStart w:id="248" w:name="_Toc320795845"/>
      <w:bookmarkStart w:id="249" w:name="_Toc320796899"/>
      <w:bookmarkStart w:id="250" w:name="_Toc320790591"/>
      <w:bookmarkStart w:id="251" w:name="_Toc320791645"/>
      <w:bookmarkStart w:id="252" w:name="_Toc320794809"/>
      <w:bookmarkStart w:id="253" w:name="_Toc320795863"/>
      <w:bookmarkStart w:id="254" w:name="_Toc320796917"/>
      <w:bookmarkStart w:id="255" w:name="_Toc320790620"/>
      <w:bookmarkStart w:id="256" w:name="_Toc320791674"/>
      <w:bookmarkStart w:id="257" w:name="_Toc320794838"/>
      <w:bookmarkStart w:id="258" w:name="_Toc320795892"/>
      <w:bookmarkStart w:id="259" w:name="_Toc320796946"/>
      <w:bookmarkStart w:id="260" w:name="_Toc320790646"/>
      <w:bookmarkStart w:id="261" w:name="_Toc320791700"/>
      <w:bookmarkStart w:id="262" w:name="_Toc320794864"/>
      <w:bookmarkStart w:id="263" w:name="_Toc320795918"/>
      <w:bookmarkStart w:id="264" w:name="_Toc320796972"/>
      <w:bookmarkStart w:id="265" w:name="_Toc320790659"/>
      <w:bookmarkStart w:id="266" w:name="_Toc320791713"/>
      <w:bookmarkStart w:id="267" w:name="_Toc320794877"/>
      <w:bookmarkStart w:id="268" w:name="_Toc320795931"/>
      <w:bookmarkStart w:id="269" w:name="_Toc320796985"/>
      <w:bookmarkStart w:id="270" w:name="_Toc320790660"/>
      <w:bookmarkStart w:id="271" w:name="_Toc320791714"/>
      <w:bookmarkStart w:id="272" w:name="_Toc320794878"/>
      <w:bookmarkStart w:id="273" w:name="_Toc320795932"/>
      <w:bookmarkStart w:id="274" w:name="_Toc320796986"/>
      <w:bookmarkStart w:id="275" w:name="_Toc320790661"/>
      <w:bookmarkStart w:id="276" w:name="_Toc320791715"/>
      <w:bookmarkStart w:id="277" w:name="_Toc320794879"/>
      <w:bookmarkStart w:id="278" w:name="_Toc320795933"/>
      <w:bookmarkStart w:id="279" w:name="_Toc320796987"/>
      <w:bookmarkStart w:id="280" w:name="_Toc320790663"/>
      <w:bookmarkStart w:id="281" w:name="_Toc320791717"/>
      <w:bookmarkStart w:id="282" w:name="_Toc320794881"/>
      <w:bookmarkStart w:id="283" w:name="_Toc320795935"/>
      <w:bookmarkStart w:id="284" w:name="_Toc320796989"/>
      <w:bookmarkStart w:id="285" w:name="_Toc320790676"/>
      <w:bookmarkStart w:id="286" w:name="_Toc320791730"/>
      <w:bookmarkStart w:id="287" w:name="_Toc320794894"/>
      <w:bookmarkStart w:id="288" w:name="_Toc320795948"/>
      <w:bookmarkStart w:id="289" w:name="_Toc320797002"/>
      <w:bookmarkStart w:id="290" w:name="_Toc320790677"/>
      <w:bookmarkStart w:id="291" w:name="_Toc320791731"/>
      <w:bookmarkStart w:id="292" w:name="_Toc320794895"/>
      <w:bookmarkStart w:id="293" w:name="_Toc320795949"/>
      <w:bookmarkStart w:id="294" w:name="_Toc320797003"/>
      <w:bookmarkStart w:id="295" w:name="_Toc320790678"/>
      <w:bookmarkStart w:id="296" w:name="_Toc320791732"/>
      <w:bookmarkStart w:id="297" w:name="_Toc320794896"/>
      <w:bookmarkStart w:id="298" w:name="_Toc320795950"/>
      <w:bookmarkStart w:id="299" w:name="_Toc320797004"/>
      <w:bookmarkStart w:id="300" w:name="_Toc320790679"/>
      <w:bookmarkStart w:id="301" w:name="_Toc320791733"/>
      <w:bookmarkStart w:id="302" w:name="_Toc320794897"/>
      <w:bookmarkStart w:id="303" w:name="_Toc320795951"/>
      <w:bookmarkStart w:id="304" w:name="_Toc320797005"/>
      <w:bookmarkStart w:id="305" w:name="_Toc320790680"/>
      <w:bookmarkStart w:id="306" w:name="_Toc320791734"/>
      <w:bookmarkStart w:id="307" w:name="_Toc320794898"/>
      <w:bookmarkStart w:id="308" w:name="_Toc320795952"/>
      <w:bookmarkStart w:id="309" w:name="_Toc320797006"/>
      <w:bookmarkStart w:id="310" w:name="_Toc320790681"/>
      <w:bookmarkStart w:id="311" w:name="_Toc320791735"/>
      <w:bookmarkStart w:id="312" w:name="_Toc320794899"/>
      <w:bookmarkStart w:id="313" w:name="_Toc320795953"/>
      <w:bookmarkStart w:id="314" w:name="_Toc320797007"/>
      <w:bookmarkStart w:id="315" w:name="_Toc320790682"/>
      <w:bookmarkStart w:id="316" w:name="_Toc320791736"/>
      <w:bookmarkStart w:id="317" w:name="_Toc320794900"/>
      <w:bookmarkStart w:id="318" w:name="_Toc320795954"/>
      <w:bookmarkStart w:id="319" w:name="_Toc320797008"/>
      <w:bookmarkStart w:id="320" w:name="_Toc320790683"/>
      <w:bookmarkStart w:id="321" w:name="_Toc320791737"/>
      <w:bookmarkStart w:id="322" w:name="_Toc320794901"/>
      <w:bookmarkStart w:id="323" w:name="_Toc320795955"/>
      <w:bookmarkStart w:id="324" w:name="_Toc320797009"/>
      <w:bookmarkStart w:id="325" w:name="_Toc320790684"/>
      <w:bookmarkStart w:id="326" w:name="_Toc320791738"/>
      <w:bookmarkStart w:id="327" w:name="_Toc320794902"/>
      <w:bookmarkStart w:id="328" w:name="_Toc320795956"/>
      <w:bookmarkStart w:id="329" w:name="_Toc320797010"/>
      <w:bookmarkStart w:id="330" w:name="_Toc320790685"/>
      <w:bookmarkStart w:id="331" w:name="_Toc320791739"/>
      <w:bookmarkStart w:id="332" w:name="_Toc320794903"/>
      <w:bookmarkStart w:id="333" w:name="_Toc320795957"/>
      <w:bookmarkStart w:id="334" w:name="_Toc320797011"/>
      <w:bookmarkStart w:id="335" w:name="_Toc320790686"/>
      <w:bookmarkStart w:id="336" w:name="_Toc320791740"/>
      <w:bookmarkStart w:id="337" w:name="_Toc320794904"/>
      <w:bookmarkStart w:id="338" w:name="_Toc320795958"/>
      <w:bookmarkStart w:id="339" w:name="_Toc320797012"/>
      <w:bookmarkStart w:id="340" w:name="_Toc320790687"/>
      <w:bookmarkStart w:id="341" w:name="_Toc320791741"/>
      <w:bookmarkStart w:id="342" w:name="_Toc320794905"/>
      <w:bookmarkStart w:id="343" w:name="_Toc320795959"/>
      <w:bookmarkStart w:id="344" w:name="_Toc320797013"/>
      <w:bookmarkStart w:id="345" w:name="_Toc320790688"/>
      <w:bookmarkStart w:id="346" w:name="_Toc320791742"/>
      <w:bookmarkStart w:id="347" w:name="_Toc320794906"/>
      <w:bookmarkStart w:id="348" w:name="_Toc320795960"/>
      <w:bookmarkStart w:id="349" w:name="_Toc320797014"/>
      <w:bookmarkStart w:id="350" w:name="_Toc320790689"/>
      <w:bookmarkStart w:id="351" w:name="_Toc320791743"/>
      <w:bookmarkStart w:id="352" w:name="_Toc320794907"/>
      <w:bookmarkStart w:id="353" w:name="_Toc320795961"/>
      <w:bookmarkStart w:id="354" w:name="_Toc320797015"/>
      <w:bookmarkStart w:id="355" w:name="_Toc320790690"/>
      <w:bookmarkStart w:id="356" w:name="_Toc320791744"/>
      <w:bookmarkStart w:id="357" w:name="_Toc320794908"/>
      <w:bookmarkStart w:id="358" w:name="_Toc320795962"/>
      <w:bookmarkStart w:id="359" w:name="_Toc320797016"/>
      <w:bookmarkStart w:id="360" w:name="_Toc320790703"/>
      <w:bookmarkStart w:id="361" w:name="_Toc320791757"/>
      <w:bookmarkStart w:id="362" w:name="_Toc320794921"/>
      <w:bookmarkStart w:id="363" w:name="_Toc320795975"/>
      <w:bookmarkStart w:id="364" w:name="_Toc320797029"/>
      <w:bookmarkStart w:id="365" w:name="_Toc320790724"/>
      <w:bookmarkStart w:id="366" w:name="_Toc320791778"/>
      <w:bookmarkStart w:id="367" w:name="_Toc320794942"/>
      <w:bookmarkStart w:id="368" w:name="_Toc320795996"/>
      <w:bookmarkStart w:id="369" w:name="_Toc320797050"/>
      <w:bookmarkStart w:id="370" w:name="_Toc320790729"/>
      <w:bookmarkStart w:id="371" w:name="_Toc320791783"/>
      <w:bookmarkStart w:id="372" w:name="_Toc320794947"/>
      <w:bookmarkStart w:id="373" w:name="_Toc320796001"/>
      <w:bookmarkStart w:id="374" w:name="_Toc320797055"/>
      <w:bookmarkStart w:id="375" w:name="_Toc320790745"/>
      <w:bookmarkStart w:id="376" w:name="_Toc320791799"/>
      <w:bookmarkStart w:id="377" w:name="_Toc320794963"/>
      <w:bookmarkStart w:id="378" w:name="_Toc320796017"/>
      <w:bookmarkStart w:id="379" w:name="_Toc320797071"/>
      <w:bookmarkStart w:id="380" w:name="_Toc320790747"/>
      <w:bookmarkStart w:id="381" w:name="_Toc320791801"/>
      <w:bookmarkStart w:id="382" w:name="_Toc320794965"/>
      <w:bookmarkStart w:id="383" w:name="_Toc320796019"/>
      <w:bookmarkStart w:id="384" w:name="_Toc320797073"/>
      <w:bookmarkStart w:id="385" w:name="_Toc320790748"/>
      <w:bookmarkStart w:id="386" w:name="_Toc320791802"/>
      <w:bookmarkStart w:id="387" w:name="_Toc320794966"/>
      <w:bookmarkStart w:id="388" w:name="_Toc320796020"/>
      <w:bookmarkStart w:id="389" w:name="_Toc320797074"/>
      <w:bookmarkStart w:id="390" w:name="_Toc320790749"/>
      <w:bookmarkStart w:id="391" w:name="_Toc320791803"/>
      <w:bookmarkStart w:id="392" w:name="_Toc320794967"/>
      <w:bookmarkStart w:id="393" w:name="_Toc320796021"/>
      <w:bookmarkStart w:id="394" w:name="_Toc320797075"/>
      <w:bookmarkStart w:id="395" w:name="_Toc320790750"/>
      <w:bookmarkStart w:id="396" w:name="_Toc320791804"/>
      <w:bookmarkStart w:id="397" w:name="_Toc320794968"/>
      <w:bookmarkStart w:id="398" w:name="_Toc320796022"/>
      <w:bookmarkStart w:id="399" w:name="_Toc320797076"/>
      <w:bookmarkStart w:id="400" w:name="_Toc320790751"/>
      <w:bookmarkStart w:id="401" w:name="_Toc320791805"/>
      <w:bookmarkStart w:id="402" w:name="_Toc320794969"/>
      <w:bookmarkStart w:id="403" w:name="_Toc320796023"/>
      <w:bookmarkStart w:id="404" w:name="_Toc320797077"/>
      <w:bookmarkStart w:id="405" w:name="_Toc320790753"/>
      <w:bookmarkStart w:id="406" w:name="_Toc320791807"/>
      <w:bookmarkStart w:id="407" w:name="_Toc320794971"/>
      <w:bookmarkStart w:id="408" w:name="_Toc320796025"/>
      <w:bookmarkStart w:id="409" w:name="_Toc320797079"/>
      <w:bookmarkStart w:id="410" w:name="_Toc320790766"/>
      <w:bookmarkStart w:id="411" w:name="_Toc320791820"/>
      <w:bookmarkStart w:id="412" w:name="_Toc320794984"/>
      <w:bookmarkStart w:id="413" w:name="_Toc320796038"/>
      <w:bookmarkStart w:id="414" w:name="_Toc320797092"/>
      <w:bookmarkStart w:id="415" w:name="_Toc320790767"/>
      <w:bookmarkStart w:id="416" w:name="_Toc320791821"/>
      <w:bookmarkStart w:id="417" w:name="_Toc320794985"/>
      <w:bookmarkStart w:id="418" w:name="_Toc320796039"/>
      <w:bookmarkStart w:id="419" w:name="_Toc320797093"/>
      <w:bookmarkStart w:id="420" w:name="_Toc320790768"/>
      <w:bookmarkStart w:id="421" w:name="_Toc320791822"/>
      <w:bookmarkStart w:id="422" w:name="_Toc320794986"/>
      <w:bookmarkStart w:id="423" w:name="_Toc320796040"/>
      <w:bookmarkStart w:id="424" w:name="_Toc320797094"/>
      <w:bookmarkStart w:id="425" w:name="_Toc320790769"/>
      <w:bookmarkStart w:id="426" w:name="_Toc320791823"/>
      <w:bookmarkStart w:id="427" w:name="_Toc320794987"/>
      <w:bookmarkStart w:id="428" w:name="_Toc320796041"/>
      <w:bookmarkStart w:id="429" w:name="_Toc320797095"/>
      <w:bookmarkStart w:id="430" w:name="_Toc320790770"/>
      <w:bookmarkStart w:id="431" w:name="_Toc320791824"/>
      <w:bookmarkStart w:id="432" w:name="_Toc320794988"/>
      <w:bookmarkStart w:id="433" w:name="_Toc320796042"/>
      <w:bookmarkStart w:id="434" w:name="_Toc320797096"/>
      <w:bookmarkStart w:id="435" w:name="_Toc320790771"/>
      <w:bookmarkStart w:id="436" w:name="_Toc320791825"/>
      <w:bookmarkStart w:id="437" w:name="_Toc320794989"/>
      <w:bookmarkStart w:id="438" w:name="_Toc320796043"/>
      <w:bookmarkStart w:id="439" w:name="_Toc320797097"/>
      <w:bookmarkStart w:id="440" w:name="_Toc320790772"/>
      <w:bookmarkStart w:id="441" w:name="_Toc320791826"/>
      <w:bookmarkStart w:id="442" w:name="_Toc320794990"/>
      <w:bookmarkStart w:id="443" w:name="_Toc320796044"/>
      <w:bookmarkStart w:id="444" w:name="_Toc320797098"/>
      <w:bookmarkStart w:id="445" w:name="_Toc320790773"/>
      <w:bookmarkStart w:id="446" w:name="_Toc320791827"/>
      <w:bookmarkStart w:id="447" w:name="_Toc320794991"/>
      <w:bookmarkStart w:id="448" w:name="_Toc320796045"/>
      <w:bookmarkStart w:id="449" w:name="_Toc320797099"/>
      <w:bookmarkStart w:id="450" w:name="_Toc320790774"/>
      <w:bookmarkStart w:id="451" w:name="_Toc320791828"/>
      <w:bookmarkStart w:id="452" w:name="_Toc320794992"/>
      <w:bookmarkStart w:id="453" w:name="_Toc320796046"/>
      <w:bookmarkStart w:id="454" w:name="_Toc320797100"/>
      <w:bookmarkStart w:id="455" w:name="_Toc320790775"/>
      <w:bookmarkStart w:id="456" w:name="_Toc320791829"/>
      <w:bookmarkStart w:id="457" w:name="_Toc320794993"/>
      <w:bookmarkStart w:id="458" w:name="_Toc320796047"/>
      <w:bookmarkStart w:id="459" w:name="_Toc320797101"/>
      <w:bookmarkStart w:id="460" w:name="_Toc320790776"/>
      <w:bookmarkStart w:id="461" w:name="_Toc320791830"/>
      <w:bookmarkStart w:id="462" w:name="_Toc320794994"/>
      <w:bookmarkStart w:id="463" w:name="_Toc320796048"/>
      <w:bookmarkStart w:id="464" w:name="_Toc320797102"/>
      <w:bookmarkStart w:id="465" w:name="_Toc320790777"/>
      <w:bookmarkStart w:id="466" w:name="_Toc320791831"/>
      <w:bookmarkStart w:id="467" w:name="_Toc320794995"/>
      <w:bookmarkStart w:id="468" w:name="_Toc320796049"/>
      <w:bookmarkStart w:id="469" w:name="_Toc320797103"/>
      <w:bookmarkStart w:id="470" w:name="_Toc320790778"/>
      <w:bookmarkStart w:id="471" w:name="_Toc320791832"/>
      <w:bookmarkStart w:id="472" w:name="_Toc320794996"/>
      <w:bookmarkStart w:id="473" w:name="_Toc320796050"/>
      <w:bookmarkStart w:id="474" w:name="_Toc320797104"/>
      <w:bookmarkStart w:id="475" w:name="_Toc320790779"/>
      <w:bookmarkStart w:id="476" w:name="_Toc320791833"/>
      <w:bookmarkStart w:id="477" w:name="_Toc320794997"/>
      <w:bookmarkStart w:id="478" w:name="_Toc320796051"/>
      <w:bookmarkStart w:id="479" w:name="_Toc320797105"/>
      <w:bookmarkStart w:id="480" w:name="_Toc320790780"/>
      <w:bookmarkStart w:id="481" w:name="_Toc320791834"/>
      <w:bookmarkStart w:id="482" w:name="_Toc320794998"/>
      <w:bookmarkStart w:id="483" w:name="_Toc320796052"/>
      <w:bookmarkStart w:id="484" w:name="_Toc320797106"/>
      <w:bookmarkStart w:id="485" w:name="_Toc320790781"/>
      <w:bookmarkStart w:id="486" w:name="_Toc320791835"/>
      <w:bookmarkStart w:id="487" w:name="_Toc320794999"/>
      <w:bookmarkStart w:id="488" w:name="_Toc320796053"/>
      <w:bookmarkStart w:id="489" w:name="_Toc320797107"/>
      <w:bookmarkStart w:id="490" w:name="_Toc320790782"/>
      <w:bookmarkStart w:id="491" w:name="_Toc320791836"/>
      <w:bookmarkStart w:id="492" w:name="_Toc320795000"/>
      <w:bookmarkStart w:id="493" w:name="_Toc320796054"/>
      <w:bookmarkStart w:id="494" w:name="_Toc320797108"/>
      <w:bookmarkStart w:id="495" w:name="_Toc320790783"/>
      <w:bookmarkStart w:id="496" w:name="_Toc320791837"/>
      <w:bookmarkStart w:id="497" w:name="_Toc320795001"/>
      <w:bookmarkStart w:id="498" w:name="_Toc320796055"/>
      <w:bookmarkStart w:id="499" w:name="_Toc320797109"/>
      <w:bookmarkStart w:id="500" w:name="_Toc320790784"/>
      <w:bookmarkStart w:id="501" w:name="_Toc320791838"/>
      <w:bookmarkStart w:id="502" w:name="_Toc320795002"/>
      <w:bookmarkStart w:id="503" w:name="_Toc320796056"/>
      <w:bookmarkStart w:id="504" w:name="_Toc320797110"/>
      <w:bookmarkStart w:id="505" w:name="_Toc320790785"/>
      <w:bookmarkStart w:id="506" w:name="_Toc320791839"/>
      <w:bookmarkStart w:id="507" w:name="_Toc320795003"/>
      <w:bookmarkStart w:id="508" w:name="_Toc320796057"/>
      <w:bookmarkStart w:id="509" w:name="_Toc320797111"/>
      <w:bookmarkStart w:id="510" w:name="_Toc320790786"/>
      <w:bookmarkStart w:id="511" w:name="_Toc320791840"/>
      <w:bookmarkStart w:id="512" w:name="_Toc320795004"/>
      <w:bookmarkStart w:id="513" w:name="_Toc320796058"/>
      <w:bookmarkStart w:id="514" w:name="_Toc320797112"/>
      <w:bookmarkStart w:id="515" w:name="_Toc320790787"/>
      <w:bookmarkStart w:id="516" w:name="_Toc320791841"/>
      <w:bookmarkStart w:id="517" w:name="_Toc320795005"/>
      <w:bookmarkStart w:id="518" w:name="_Toc320796059"/>
      <w:bookmarkStart w:id="519" w:name="_Toc320797113"/>
      <w:bookmarkStart w:id="520" w:name="_Toc320790788"/>
      <w:bookmarkStart w:id="521" w:name="_Toc320791842"/>
      <w:bookmarkStart w:id="522" w:name="_Toc320795006"/>
      <w:bookmarkStart w:id="523" w:name="_Toc320796060"/>
      <w:bookmarkStart w:id="524" w:name="_Toc320797114"/>
      <w:bookmarkStart w:id="525" w:name="_Toc320790789"/>
      <w:bookmarkStart w:id="526" w:name="_Toc320791843"/>
      <w:bookmarkStart w:id="527" w:name="_Toc320795007"/>
      <w:bookmarkStart w:id="528" w:name="_Toc320796061"/>
      <w:bookmarkStart w:id="529" w:name="_Toc320797115"/>
      <w:bookmarkStart w:id="530" w:name="_Toc320790790"/>
      <w:bookmarkStart w:id="531" w:name="_Toc320791844"/>
      <w:bookmarkStart w:id="532" w:name="_Toc320795008"/>
      <w:bookmarkStart w:id="533" w:name="_Toc320796062"/>
      <w:bookmarkStart w:id="534" w:name="_Toc320797116"/>
      <w:bookmarkStart w:id="535" w:name="_Toc320790791"/>
      <w:bookmarkStart w:id="536" w:name="_Toc320791845"/>
      <w:bookmarkStart w:id="537" w:name="_Toc320795009"/>
      <w:bookmarkStart w:id="538" w:name="_Toc320796063"/>
      <w:bookmarkStart w:id="539" w:name="_Toc320797117"/>
      <w:bookmarkStart w:id="540" w:name="_Toc320790792"/>
      <w:bookmarkStart w:id="541" w:name="_Toc320791846"/>
      <w:bookmarkStart w:id="542" w:name="_Toc320795010"/>
      <w:bookmarkStart w:id="543" w:name="_Toc320796064"/>
      <w:bookmarkStart w:id="544" w:name="_Toc320797118"/>
      <w:bookmarkStart w:id="545" w:name="_Toc320790801"/>
      <w:bookmarkStart w:id="546" w:name="_Toc320791855"/>
      <w:bookmarkStart w:id="547" w:name="_Toc320795019"/>
      <w:bookmarkStart w:id="548" w:name="_Toc320796073"/>
      <w:bookmarkStart w:id="549" w:name="_Toc320797127"/>
      <w:bookmarkStart w:id="550" w:name="_Toc320790827"/>
      <w:bookmarkStart w:id="551" w:name="_Toc320791881"/>
      <w:bookmarkStart w:id="552" w:name="_Toc320795045"/>
      <w:bookmarkStart w:id="553" w:name="_Toc320796099"/>
      <w:bookmarkStart w:id="554" w:name="_Toc320797153"/>
      <w:bookmarkStart w:id="555" w:name="_Toc320790830"/>
      <w:bookmarkStart w:id="556" w:name="_Toc320791884"/>
      <w:bookmarkStart w:id="557" w:name="_Toc320795048"/>
      <w:bookmarkStart w:id="558" w:name="_Toc320796102"/>
      <w:bookmarkStart w:id="559" w:name="_Toc320797156"/>
      <w:bookmarkStart w:id="560" w:name="_Toc320790831"/>
      <w:bookmarkStart w:id="561" w:name="_Toc320791885"/>
      <w:bookmarkStart w:id="562" w:name="_Toc320795049"/>
      <w:bookmarkStart w:id="563" w:name="_Toc320796103"/>
      <w:bookmarkStart w:id="564" w:name="_Toc320797157"/>
      <w:bookmarkStart w:id="565" w:name="_Toc320790833"/>
      <w:bookmarkStart w:id="566" w:name="_Toc320791887"/>
      <w:bookmarkStart w:id="567" w:name="_Toc320795051"/>
      <w:bookmarkStart w:id="568" w:name="_Toc320796105"/>
      <w:bookmarkStart w:id="569" w:name="_Toc320797159"/>
      <w:bookmarkStart w:id="570" w:name="_Toc320790846"/>
      <w:bookmarkStart w:id="571" w:name="_Toc320791900"/>
      <w:bookmarkStart w:id="572" w:name="_Toc320795064"/>
      <w:bookmarkStart w:id="573" w:name="_Toc320796118"/>
      <w:bookmarkStart w:id="574" w:name="_Toc320797172"/>
      <w:bookmarkStart w:id="575" w:name="_Toc320790847"/>
      <w:bookmarkStart w:id="576" w:name="_Toc320791901"/>
      <w:bookmarkStart w:id="577" w:name="_Toc320795065"/>
      <w:bookmarkStart w:id="578" w:name="_Toc320796119"/>
      <w:bookmarkStart w:id="579" w:name="_Toc320797173"/>
      <w:bookmarkStart w:id="580" w:name="_Toc320790848"/>
      <w:bookmarkStart w:id="581" w:name="_Toc320791902"/>
      <w:bookmarkStart w:id="582" w:name="_Toc320795066"/>
      <w:bookmarkStart w:id="583" w:name="_Toc320796120"/>
      <w:bookmarkStart w:id="584" w:name="_Toc320797174"/>
      <w:bookmarkStart w:id="585" w:name="_Toc320790858"/>
      <w:bookmarkStart w:id="586" w:name="_Toc320791912"/>
      <w:bookmarkStart w:id="587" w:name="_Toc320795076"/>
      <w:bookmarkStart w:id="588" w:name="_Toc320796130"/>
      <w:bookmarkStart w:id="589" w:name="_Toc320797184"/>
      <w:bookmarkStart w:id="590" w:name="_Toc320790884"/>
      <w:bookmarkStart w:id="591" w:name="_Toc320791938"/>
      <w:bookmarkStart w:id="592" w:name="_Toc320795102"/>
      <w:bookmarkStart w:id="593" w:name="_Toc320796156"/>
      <w:bookmarkStart w:id="594" w:name="_Toc320797210"/>
      <w:bookmarkStart w:id="595" w:name="_Toc320790902"/>
      <w:bookmarkStart w:id="596" w:name="_Toc320791956"/>
      <w:bookmarkStart w:id="597" w:name="_Toc320795120"/>
      <w:bookmarkStart w:id="598" w:name="_Toc320796174"/>
      <w:bookmarkStart w:id="599" w:name="_Toc320797228"/>
      <w:bookmarkStart w:id="600" w:name="_Toc320790903"/>
      <w:bookmarkStart w:id="601" w:name="_Toc320791957"/>
      <w:bookmarkStart w:id="602" w:name="_Toc320795121"/>
      <w:bookmarkStart w:id="603" w:name="_Toc320796175"/>
      <w:bookmarkStart w:id="604" w:name="_Toc320797229"/>
      <w:bookmarkStart w:id="605" w:name="_Toc320790904"/>
      <w:bookmarkStart w:id="606" w:name="_Toc320791958"/>
      <w:bookmarkStart w:id="607" w:name="_Toc320795122"/>
      <w:bookmarkStart w:id="608" w:name="_Toc320796176"/>
      <w:bookmarkStart w:id="609" w:name="_Toc320797230"/>
      <w:bookmarkStart w:id="610" w:name="_Toc320790905"/>
      <w:bookmarkStart w:id="611" w:name="_Toc320791959"/>
      <w:bookmarkStart w:id="612" w:name="_Toc320795123"/>
      <w:bookmarkStart w:id="613" w:name="_Toc320796177"/>
      <w:bookmarkStart w:id="614" w:name="_Toc320797231"/>
      <w:bookmarkStart w:id="615" w:name="_Toc320790906"/>
      <w:bookmarkStart w:id="616" w:name="_Toc320791960"/>
      <w:bookmarkStart w:id="617" w:name="_Toc320795124"/>
      <w:bookmarkStart w:id="618" w:name="_Toc320796178"/>
      <w:bookmarkStart w:id="619" w:name="_Toc320797232"/>
      <w:bookmarkStart w:id="620" w:name="_Toc320790907"/>
      <w:bookmarkStart w:id="621" w:name="_Toc320791961"/>
      <w:bookmarkStart w:id="622" w:name="_Toc320795125"/>
      <w:bookmarkStart w:id="623" w:name="_Toc320796179"/>
      <w:bookmarkStart w:id="624" w:name="_Toc320797233"/>
      <w:bookmarkStart w:id="625" w:name="_Toc320790908"/>
      <w:bookmarkStart w:id="626" w:name="_Toc320791962"/>
      <w:bookmarkStart w:id="627" w:name="_Toc320795126"/>
      <w:bookmarkStart w:id="628" w:name="_Toc320796180"/>
      <w:bookmarkStart w:id="629" w:name="_Toc320797234"/>
      <w:bookmarkStart w:id="630" w:name="_Toc320790909"/>
      <w:bookmarkStart w:id="631" w:name="_Toc320791963"/>
      <w:bookmarkStart w:id="632" w:name="_Toc320795127"/>
      <w:bookmarkStart w:id="633" w:name="_Toc320796181"/>
      <w:bookmarkStart w:id="634" w:name="_Toc320797235"/>
      <w:bookmarkStart w:id="635" w:name="_Toc320790911"/>
      <w:bookmarkStart w:id="636" w:name="_Toc320791965"/>
      <w:bookmarkStart w:id="637" w:name="_Toc320795129"/>
      <w:bookmarkStart w:id="638" w:name="_Toc320796183"/>
      <w:bookmarkStart w:id="639" w:name="_Toc320797237"/>
      <w:bookmarkStart w:id="640" w:name="_Toc320790924"/>
      <w:bookmarkStart w:id="641" w:name="_Toc320791978"/>
      <w:bookmarkStart w:id="642" w:name="_Toc320795142"/>
      <w:bookmarkStart w:id="643" w:name="_Toc320796196"/>
      <w:bookmarkStart w:id="644" w:name="_Toc320797250"/>
      <w:bookmarkStart w:id="645" w:name="_Toc320790925"/>
      <w:bookmarkStart w:id="646" w:name="_Toc320791979"/>
      <w:bookmarkStart w:id="647" w:name="_Toc320795143"/>
      <w:bookmarkStart w:id="648" w:name="_Toc320796197"/>
      <w:bookmarkStart w:id="649" w:name="_Toc320797251"/>
      <w:bookmarkStart w:id="650" w:name="_Toc320790926"/>
      <w:bookmarkStart w:id="651" w:name="_Toc320791980"/>
      <w:bookmarkStart w:id="652" w:name="_Toc320795144"/>
      <w:bookmarkStart w:id="653" w:name="_Toc320796198"/>
      <w:bookmarkStart w:id="654" w:name="_Toc320797252"/>
      <w:bookmarkStart w:id="655" w:name="_Toc320790937"/>
      <w:bookmarkStart w:id="656" w:name="_Toc320791991"/>
      <w:bookmarkStart w:id="657" w:name="_Toc320795155"/>
      <w:bookmarkStart w:id="658" w:name="_Toc320796209"/>
      <w:bookmarkStart w:id="659" w:name="_Toc320797263"/>
      <w:bookmarkStart w:id="660" w:name="_Toc320790963"/>
      <w:bookmarkStart w:id="661" w:name="_Toc320792017"/>
      <w:bookmarkStart w:id="662" w:name="_Toc320795181"/>
      <w:bookmarkStart w:id="663" w:name="_Toc320796235"/>
      <w:bookmarkStart w:id="664" w:name="_Toc320797289"/>
      <w:bookmarkStart w:id="665" w:name="_Toc320790981"/>
      <w:bookmarkStart w:id="666" w:name="_Toc320792035"/>
      <w:bookmarkStart w:id="667" w:name="_Toc320795199"/>
      <w:bookmarkStart w:id="668" w:name="_Toc320796253"/>
      <w:bookmarkStart w:id="669" w:name="_Toc320797307"/>
      <w:bookmarkStart w:id="670" w:name="_Toc320790982"/>
      <w:bookmarkStart w:id="671" w:name="_Toc320792036"/>
      <w:bookmarkStart w:id="672" w:name="_Toc320795200"/>
      <w:bookmarkStart w:id="673" w:name="_Toc320796254"/>
      <w:bookmarkStart w:id="674" w:name="_Toc320797308"/>
      <w:bookmarkStart w:id="675" w:name="_Toc320790983"/>
      <w:bookmarkStart w:id="676" w:name="_Toc320792037"/>
      <w:bookmarkStart w:id="677" w:name="_Toc320795201"/>
      <w:bookmarkStart w:id="678" w:name="_Toc320796255"/>
      <w:bookmarkStart w:id="679" w:name="_Toc320797309"/>
      <w:bookmarkStart w:id="680" w:name="_Toc320790984"/>
      <w:bookmarkStart w:id="681" w:name="_Toc320792038"/>
      <w:bookmarkStart w:id="682" w:name="_Toc320795202"/>
      <w:bookmarkStart w:id="683" w:name="_Toc320796256"/>
      <w:bookmarkStart w:id="684" w:name="_Toc320797310"/>
      <w:bookmarkStart w:id="685" w:name="_Toc320790986"/>
      <w:bookmarkStart w:id="686" w:name="_Toc320792040"/>
      <w:bookmarkStart w:id="687" w:name="_Toc320795204"/>
      <w:bookmarkStart w:id="688" w:name="_Toc320796258"/>
      <w:bookmarkStart w:id="689" w:name="_Toc320797312"/>
      <w:bookmarkStart w:id="690" w:name="_Toc320790999"/>
      <w:bookmarkStart w:id="691" w:name="_Toc320792053"/>
      <w:bookmarkStart w:id="692" w:name="_Toc320795217"/>
      <w:bookmarkStart w:id="693" w:name="_Toc320796271"/>
      <w:bookmarkStart w:id="694" w:name="_Toc320797325"/>
      <w:bookmarkStart w:id="695" w:name="_Toc320791000"/>
      <w:bookmarkStart w:id="696" w:name="_Toc320792054"/>
      <w:bookmarkStart w:id="697" w:name="_Toc320795218"/>
      <w:bookmarkStart w:id="698" w:name="_Toc320796272"/>
      <w:bookmarkStart w:id="699" w:name="_Toc320797326"/>
      <w:bookmarkStart w:id="700" w:name="_Toc320791001"/>
      <w:bookmarkStart w:id="701" w:name="_Toc320792055"/>
      <w:bookmarkStart w:id="702" w:name="_Toc320795219"/>
      <w:bookmarkStart w:id="703" w:name="_Toc320796273"/>
      <w:bookmarkStart w:id="704" w:name="_Toc320797327"/>
      <w:bookmarkStart w:id="705" w:name="_Toc320791002"/>
      <w:bookmarkStart w:id="706" w:name="_Toc320792056"/>
      <w:bookmarkStart w:id="707" w:name="_Toc320795220"/>
      <w:bookmarkStart w:id="708" w:name="_Toc320796274"/>
      <w:bookmarkStart w:id="709" w:name="_Toc320797328"/>
      <w:bookmarkStart w:id="710" w:name="_Toc320791003"/>
      <w:bookmarkStart w:id="711" w:name="_Toc320792057"/>
      <w:bookmarkStart w:id="712" w:name="_Toc320795221"/>
      <w:bookmarkStart w:id="713" w:name="_Toc320796275"/>
      <w:bookmarkStart w:id="714" w:name="_Toc320797329"/>
      <w:bookmarkStart w:id="715" w:name="_Toc320791004"/>
      <w:bookmarkStart w:id="716" w:name="_Toc320792058"/>
      <w:bookmarkStart w:id="717" w:name="_Toc320795222"/>
      <w:bookmarkStart w:id="718" w:name="_Toc320796276"/>
      <w:bookmarkStart w:id="719" w:name="_Toc320797330"/>
      <w:bookmarkStart w:id="720" w:name="_Toc320791005"/>
      <w:bookmarkStart w:id="721" w:name="_Toc320792059"/>
      <w:bookmarkStart w:id="722" w:name="_Toc320795223"/>
      <w:bookmarkStart w:id="723" w:name="_Toc320796277"/>
      <w:bookmarkStart w:id="724" w:name="_Toc320797331"/>
      <w:bookmarkStart w:id="725" w:name="_Toc320791006"/>
      <w:bookmarkStart w:id="726" w:name="_Toc320792060"/>
      <w:bookmarkStart w:id="727" w:name="_Toc320795224"/>
      <w:bookmarkStart w:id="728" w:name="_Toc320796278"/>
      <w:bookmarkStart w:id="729" w:name="_Toc320797332"/>
      <w:bookmarkStart w:id="730" w:name="_Toc320791007"/>
      <w:bookmarkStart w:id="731" w:name="_Toc320792061"/>
      <w:bookmarkStart w:id="732" w:name="_Toc320795225"/>
      <w:bookmarkStart w:id="733" w:name="_Toc320796279"/>
      <w:bookmarkStart w:id="734" w:name="_Toc320797333"/>
      <w:bookmarkStart w:id="735" w:name="_Toc320791008"/>
      <w:bookmarkStart w:id="736" w:name="_Toc320792062"/>
      <w:bookmarkStart w:id="737" w:name="_Toc320795226"/>
      <w:bookmarkStart w:id="738" w:name="_Toc320796280"/>
      <w:bookmarkStart w:id="739" w:name="_Toc320797334"/>
      <w:bookmarkStart w:id="740" w:name="_Toc320791009"/>
      <w:bookmarkStart w:id="741" w:name="_Toc320792063"/>
      <w:bookmarkStart w:id="742" w:name="_Toc320795227"/>
      <w:bookmarkStart w:id="743" w:name="_Toc320796281"/>
      <w:bookmarkStart w:id="744" w:name="_Toc320797335"/>
      <w:bookmarkStart w:id="745" w:name="_Toc320791010"/>
      <w:bookmarkStart w:id="746" w:name="_Toc320792064"/>
      <w:bookmarkStart w:id="747" w:name="_Toc320795228"/>
      <w:bookmarkStart w:id="748" w:name="_Toc320796282"/>
      <w:bookmarkStart w:id="749" w:name="_Toc320797336"/>
      <w:bookmarkStart w:id="750" w:name="_Toc320791011"/>
      <w:bookmarkStart w:id="751" w:name="_Toc320792065"/>
      <w:bookmarkStart w:id="752" w:name="_Toc320795229"/>
      <w:bookmarkStart w:id="753" w:name="_Toc320796283"/>
      <w:bookmarkStart w:id="754" w:name="_Toc320797337"/>
      <w:bookmarkStart w:id="755" w:name="_Toc320791012"/>
      <w:bookmarkStart w:id="756" w:name="_Toc320792066"/>
      <w:bookmarkStart w:id="757" w:name="_Toc320795230"/>
      <w:bookmarkStart w:id="758" w:name="_Toc320796284"/>
      <w:bookmarkStart w:id="759" w:name="_Toc320797338"/>
      <w:bookmarkStart w:id="760" w:name="_Toc320791013"/>
      <w:bookmarkStart w:id="761" w:name="_Toc320792067"/>
      <w:bookmarkStart w:id="762" w:name="_Toc320795231"/>
      <w:bookmarkStart w:id="763" w:name="_Toc320796285"/>
      <w:bookmarkStart w:id="764" w:name="_Toc320797339"/>
      <w:bookmarkStart w:id="765" w:name="_Toc320791014"/>
      <w:bookmarkStart w:id="766" w:name="_Toc320792068"/>
      <w:bookmarkStart w:id="767" w:name="_Toc320795232"/>
      <w:bookmarkStart w:id="768" w:name="_Toc320796286"/>
      <w:bookmarkStart w:id="769" w:name="_Toc320797340"/>
      <w:bookmarkStart w:id="770" w:name="_Toc320791015"/>
      <w:bookmarkStart w:id="771" w:name="_Toc320792069"/>
      <w:bookmarkStart w:id="772" w:name="_Toc320795233"/>
      <w:bookmarkStart w:id="773" w:name="_Toc320796287"/>
      <w:bookmarkStart w:id="774" w:name="_Toc320797341"/>
      <w:bookmarkStart w:id="775" w:name="_Toc320791016"/>
      <w:bookmarkStart w:id="776" w:name="_Toc320792070"/>
      <w:bookmarkStart w:id="777" w:name="_Toc320795234"/>
      <w:bookmarkStart w:id="778" w:name="_Toc320796288"/>
      <w:bookmarkStart w:id="779" w:name="_Toc320797342"/>
      <w:bookmarkStart w:id="780" w:name="_Toc320791017"/>
      <w:bookmarkStart w:id="781" w:name="_Toc320792071"/>
      <w:bookmarkStart w:id="782" w:name="_Toc320795235"/>
      <w:bookmarkStart w:id="783" w:name="_Toc320796289"/>
      <w:bookmarkStart w:id="784" w:name="_Toc320797343"/>
      <w:bookmarkStart w:id="785" w:name="_Toc320791018"/>
      <w:bookmarkStart w:id="786" w:name="_Toc320792072"/>
      <w:bookmarkStart w:id="787" w:name="_Toc320795236"/>
      <w:bookmarkStart w:id="788" w:name="_Toc320796290"/>
      <w:bookmarkStart w:id="789" w:name="_Toc320797344"/>
      <w:bookmarkStart w:id="790" w:name="_Toc320791019"/>
      <w:bookmarkStart w:id="791" w:name="_Toc320792073"/>
      <w:bookmarkStart w:id="792" w:name="_Toc320795237"/>
      <w:bookmarkStart w:id="793" w:name="_Toc320796291"/>
      <w:bookmarkStart w:id="794" w:name="_Toc320797345"/>
      <w:bookmarkStart w:id="795" w:name="_Toc320791020"/>
      <w:bookmarkStart w:id="796" w:name="_Toc320792074"/>
      <w:bookmarkStart w:id="797" w:name="_Toc320795238"/>
      <w:bookmarkStart w:id="798" w:name="_Toc320796292"/>
      <w:bookmarkStart w:id="799" w:name="_Toc320797346"/>
      <w:bookmarkStart w:id="800" w:name="_Toc320791021"/>
      <w:bookmarkStart w:id="801" w:name="_Toc320792075"/>
      <w:bookmarkStart w:id="802" w:name="_Toc320795239"/>
      <w:bookmarkStart w:id="803" w:name="_Toc320796293"/>
      <w:bookmarkStart w:id="804" w:name="_Toc320797347"/>
      <w:bookmarkStart w:id="805" w:name="_Toc320791022"/>
      <w:bookmarkStart w:id="806" w:name="_Toc320792076"/>
      <w:bookmarkStart w:id="807" w:name="_Toc320795240"/>
      <w:bookmarkStart w:id="808" w:name="_Toc320796294"/>
      <w:bookmarkStart w:id="809" w:name="_Toc320797348"/>
      <w:bookmarkStart w:id="810" w:name="_Toc320791023"/>
      <w:bookmarkStart w:id="811" w:name="_Toc320792077"/>
      <w:bookmarkStart w:id="812" w:name="_Toc320795241"/>
      <w:bookmarkStart w:id="813" w:name="_Toc320796295"/>
      <w:bookmarkStart w:id="814" w:name="_Toc320797349"/>
      <w:bookmarkStart w:id="815" w:name="_Toc320791024"/>
      <w:bookmarkStart w:id="816" w:name="_Toc320792078"/>
      <w:bookmarkStart w:id="817" w:name="_Toc320795242"/>
      <w:bookmarkStart w:id="818" w:name="_Toc320796296"/>
      <w:bookmarkStart w:id="819" w:name="_Toc320797350"/>
      <w:bookmarkStart w:id="820" w:name="_Toc320791025"/>
      <w:bookmarkStart w:id="821" w:name="_Toc320792079"/>
      <w:bookmarkStart w:id="822" w:name="_Toc320795243"/>
      <w:bookmarkStart w:id="823" w:name="_Toc320796297"/>
      <w:bookmarkStart w:id="824" w:name="_Toc320797351"/>
      <w:bookmarkStart w:id="825" w:name="_Toc320791026"/>
      <w:bookmarkStart w:id="826" w:name="_Toc320792080"/>
      <w:bookmarkStart w:id="827" w:name="_Toc320795244"/>
      <w:bookmarkStart w:id="828" w:name="_Toc320796298"/>
      <w:bookmarkStart w:id="829" w:name="_Toc320797352"/>
      <w:bookmarkStart w:id="830" w:name="_Toc320791027"/>
      <w:bookmarkStart w:id="831" w:name="_Toc320792081"/>
      <w:bookmarkStart w:id="832" w:name="_Toc320795245"/>
      <w:bookmarkStart w:id="833" w:name="_Toc320796299"/>
      <w:bookmarkStart w:id="834" w:name="_Toc320797353"/>
      <w:bookmarkStart w:id="835" w:name="_Toc320791028"/>
      <w:bookmarkStart w:id="836" w:name="_Toc320792082"/>
      <w:bookmarkStart w:id="837" w:name="_Toc320795246"/>
      <w:bookmarkStart w:id="838" w:name="_Toc320796300"/>
      <w:bookmarkStart w:id="839" w:name="_Toc320797354"/>
      <w:bookmarkStart w:id="840" w:name="_Toc320791029"/>
      <w:bookmarkStart w:id="841" w:name="_Toc320792083"/>
      <w:bookmarkStart w:id="842" w:name="_Toc320795247"/>
      <w:bookmarkStart w:id="843" w:name="_Toc320796301"/>
      <w:bookmarkStart w:id="844" w:name="_Toc320797355"/>
      <w:bookmarkStart w:id="845" w:name="_Toc320791030"/>
      <w:bookmarkStart w:id="846" w:name="_Toc320792084"/>
      <w:bookmarkStart w:id="847" w:name="_Toc320795248"/>
      <w:bookmarkStart w:id="848" w:name="_Toc320796302"/>
      <w:bookmarkStart w:id="849" w:name="_Toc320797356"/>
      <w:bookmarkStart w:id="850" w:name="_Toc320791031"/>
      <w:bookmarkStart w:id="851" w:name="_Toc320792085"/>
      <w:bookmarkStart w:id="852" w:name="_Toc320795249"/>
      <w:bookmarkStart w:id="853" w:name="_Toc320796303"/>
      <w:bookmarkStart w:id="854" w:name="_Toc320797357"/>
      <w:bookmarkStart w:id="855" w:name="_Toc320791032"/>
      <w:bookmarkStart w:id="856" w:name="_Toc320792086"/>
      <w:bookmarkStart w:id="857" w:name="_Toc320795250"/>
      <w:bookmarkStart w:id="858" w:name="_Toc320796304"/>
      <w:bookmarkStart w:id="859" w:name="_Toc320797358"/>
      <w:bookmarkStart w:id="860" w:name="_Toc320791033"/>
      <w:bookmarkStart w:id="861" w:name="_Toc320792087"/>
      <w:bookmarkStart w:id="862" w:name="_Toc320795251"/>
      <w:bookmarkStart w:id="863" w:name="_Toc320796305"/>
      <w:bookmarkStart w:id="864" w:name="_Toc320797359"/>
      <w:bookmarkStart w:id="865" w:name="_Toc320791034"/>
      <w:bookmarkStart w:id="866" w:name="_Toc320792088"/>
      <w:bookmarkStart w:id="867" w:name="_Toc320795252"/>
      <w:bookmarkStart w:id="868" w:name="_Toc320796306"/>
      <w:bookmarkStart w:id="869" w:name="_Toc320797360"/>
      <w:bookmarkStart w:id="870" w:name="_Toc320791035"/>
      <w:bookmarkStart w:id="871" w:name="_Toc320792089"/>
      <w:bookmarkStart w:id="872" w:name="_Toc320795253"/>
      <w:bookmarkStart w:id="873" w:name="_Toc320796307"/>
      <w:bookmarkStart w:id="874" w:name="_Toc320797361"/>
      <w:bookmarkStart w:id="875" w:name="_Toc320791036"/>
      <w:bookmarkStart w:id="876" w:name="_Toc320792090"/>
      <w:bookmarkStart w:id="877" w:name="_Toc320795254"/>
      <w:bookmarkStart w:id="878" w:name="_Toc320796308"/>
      <w:bookmarkStart w:id="879" w:name="_Toc320797362"/>
      <w:bookmarkStart w:id="880" w:name="_Toc320791037"/>
      <w:bookmarkStart w:id="881" w:name="_Toc320792091"/>
      <w:bookmarkStart w:id="882" w:name="_Toc320795255"/>
      <w:bookmarkStart w:id="883" w:name="_Toc320796309"/>
      <w:bookmarkStart w:id="884" w:name="_Toc320797363"/>
      <w:bookmarkStart w:id="885" w:name="_Toc320791038"/>
      <w:bookmarkStart w:id="886" w:name="_Toc320792092"/>
      <w:bookmarkStart w:id="887" w:name="_Toc320795256"/>
      <w:bookmarkStart w:id="888" w:name="_Toc320796310"/>
      <w:bookmarkStart w:id="889" w:name="_Toc320797364"/>
      <w:bookmarkStart w:id="890" w:name="_Toc320791039"/>
      <w:bookmarkStart w:id="891" w:name="_Toc320792093"/>
      <w:bookmarkStart w:id="892" w:name="_Toc320795257"/>
      <w:bookmarkStart w:id="893" w:name="_Toc320796311"/>
      <w:bookmarkStart w:id="894" w:name="_Toc320797365"/>
      <w:bookmarkStart w:id="895" w:name="_Toc320791040"/>
      <w:bookmarkStart w:id="896" w:name="_Toc320792094"/>
      <w:bookmarkStart w:id="897" w:name="_Toc320795258"/>
      <w:bookmarkStart w:id="898" w:name="_Toc320796312"/>
      <w:bookmarkStart w:id="899" w:name="_Toc320797366"/>
      <w:bookmarkStart w:id="900" w:name="_Toc320791041"/>
      <w:bookmarkStart w:id="901" w:name="_Toc320792095"/>
      <w:bookmarkStart w:id="902" w:name="_Toc320795259"/>
      <w:bookmarkStart w:id="903" w:name="_Toc320796313"/>
      <w:bookmarkStart w:id="904" w:name="_Toc320797367"/>
      <w:bookmarkStart w:id="905" w:name="_Toc320791042"/>
      <w:bookmarkStart w:id="906" w:name="_Toc320792096"/>
      <w:bookmarkStart w:id="907" w:name="_Toc320795260"/>
      <w:bookmarkStart w:id="908" w:name="_Toc320796314"/>
      <w:bookmarkStart w:id="909" w:name="_Toc320797368"/>
      <w:bookmarkStart w:id="910" w:name="_Toc320791043"/>
      <w:bookmarkStart w:id="911" w:name="_Toc320792097"/>
      <w:bookmarkStart w:id="912" w:name="_Toc320795261"/>
      <w:bookmarkStart w:id="913" w:name="_Toc320796315"/>
      <w:bookmarkStart w:id="914" w:name="_Toc320797369"/>
      <w:bookmarkStart w:id="915" w:name="_Toc320791044"/>
      <w:bookmarkStart w:id="916" w:name="_Toc320792098"/>
      <w:bookmarkStart w:id="917" w:name="_Toc320795262"/>
      <w:bookmarkStart w:id="918" w:name="_Toc320796316"/>
      <w:bookmarkStart w:id="919" w:name="_Toc320797370"/>
      <w:bookmarkStart w:id="920" w:name="_Toc320791045"/>
      <w:bookmarkStart w:id="921" w:name="_Toc320792099"/>
      <w:bookmarkStart w:id="922" w:name="_Toc320795263"/>
      <w:bookmarkStart w:id="923" w:name="_Toc320796317"/>
      <w:bookmarkStart w:id="924" w:name="_Toc320797371"/>
      <w:bookmarkStart w:id="925" w:name="_Toc320791046"/>
      <w:bookmarkStart w:id="926" w:name="_Toc320792100"/>
      <w:bookmarkStart w:id="927" w:name="_Toc320795264"/>
      <w:bookmarkStart w:id="928" w:name="_Toc320796318"/>
      <w:bookmarkStart w:id="929" w:name="_Toc320797372"/>
      <w:bookmarkStart w:id="930" w:name="_Toc320791047"/>
      <w:bookmarkStart w:id="931" w:name="_Toc320792101"/>
      <w:bookmarkStart w:id="932" w:name="_Toc320795265"/>
      <w:bookmarkStart w:id="933" w:name="_Toc320796319"/>
      <w:bookmarkStart w:id="934" w:name="_Toc320797373"/>
      <w:bookmarkStart w:id="935" w:name="_Toc320791048"/>
      <w:bookmarkStart w:id="936" w:name="_Toc320792102"/>
      <w:bookmarkStart w:id="937" w:name="_Toc320795266"/>
      <w:bookmarkStart w:id="938" w:name="_Toc320796320"/>
      <w:bookmarkStart w:id="939" w:name="_Toc320797374"/>
      <w:bookmarkStart w:id="940" w:name="_Toc320791049"/>
      <w:bookmarkStart w:id="941" w:name="_Toc320792103"/>
      <w:bookmarkStart w:id="942" w:name="_Toc320795267"/>
      <w:bookmarkStart w:id="943" w:name="_Toc320796321"/>
      <w:bookmarkStart w:id="944" w:name="_Toc320797375"/>
      <w:bookmarkStart w:id="945" w:name="_Toc320791050"/>
      <w:bookmarkStart w:id="946" w:name="_Toc320792104"/>
      <w:bookmarkStart w:id="947" w:name="_Toc320795268"/>
      <w:bookmarkStart w:id="948" w:name="_Toc320796322"/>
      <w:bookmarkStart w:id="949" w:name="_Toc320797376"/>
      <w:bookmarkStart w:id="950" w:name="_Toc320791051"/>
      <w:bookmarkStart w:id="951" w:name="_Toc320792105"/>
      <w:bookmarkStart w:id="952" w:name="_Toc320795269"/>
      <w:bookmarkStart w:id="953" w:name="_Toc320796323"/>
      <w:bookmarkStart w:id="954" w:name="_Toc320797377"/>
      <w:bookmarkStart w:id="955" w:name="_Toc320791052"/>
      <w:bookmarkStart w:id="956" w:name="_Toc320792106"/>
      <w:bookmarkStart w:id="957" w:name="_Toc320795270"/>
      <w:bookmarkStart w:id="958" w:name="_Toc320796324"/>
      <w:bookmarkStart w:id="959" w:name="_Toc320797378"/>
      <w:bookmarkStart w:id="960" w:name="_Toc320791053"/>
      <w:bookmarkStart w:id="961" w:name="_Toc320792107"/>
      <w:bookmarkStart w:id="962" w:name="_Toc320795271"/>
      <w:bookmarkStart w:id="963" w:name="_Toc320796325"/>
      <w:bookmarkStart w:id="964" w:name="_Toc320797379"/>
      <w:bookmarkStart w:id="965" w:name="_Toc320791054"/>
      <w:bookmarkStart w:id="966" w:name="_Toc320792108"/>
      <w:bookmarkStart w:id="967" w:name="_Toc320795272"/>
      <w:bookmarkStart w:id="968" w:name="_Toc320796326"/>
      <w:bookmarkStart w:id="969" w:name="_Toc320797380"/>
      <w:bookmarkStart w:id="970" w:name="_Toc320791055"/>
      <w:bookmarkStart w:id="971" w:name="_Toc320792109"/>
      <w:bookmarkStart w:id="972" w:name="_Toc320795273"/>
      <w:bookmarkStart w:id="973" w:name="_Toc320796327"/>
      <w:bookmarkStart w:id="974" w:name="_Toc320797381"/>
      <w:bookmarkStart w:id="975" w:name="_Toc320791056"/>
      <w:bookmarkStart w:id="976" w:name="_Toc320792110"/>
      <w:bookmarkStart w:id="977" w:name="_Toc320795274"/>
      <w:bookmarkStart w:id="978" w:name="_Toc320796328"/>
      <w:bookmarkStart w:id="979" w:name="_Toc320797382"/>
      <w:bookmarkStart w:id="980" w:name="_Toc320791057"/>
      <w:bookmarkStart w:id="981" w:name="_Toc320792111"/>
      <w:bookmarkStart w:id="982" w:name="_Toc320795275"/>
      <w:bookmarkStart w:id="983" w:name="_Toc320796329"/>
      <w:bookmarkStart w:id="984" w:name="_Toc320797383"/>
      <w:bookmarkStart w:id="985" w:name="_Toc320791058"/>
      <w:bookmarkStart w:id="986" w:name="_Toc320792112"/>
      <w:bookmarkStart w:id="987" w:name="_Toc320795276"/>
      <w:bookmarkStart w:id="988" w:name="_Toc320796330"/>
      <w:bookmarkStart w:id="989" w:name="_Toc320797384"/>
      <w:bookmarkStart w:id="990" w:name="_Toc320791059"/>
      <w:bookmarkStart w:id="991" w:name="_Toc320792113"/>
      <w:bookmarkStart w:id="992" w:name="_Toc320795277"/>
      <w:bookmarkStart w:id="993" w:name="_Toc320796331"/>
      <w:bookmarkStart w:id="994" w:name="_Toc320797385"/>
      <w:bookmarkStart w:id="995" w:name="_Toc320791060"/>
      <w:bookmarkStart w:id="996" w:name="_Toc320792114"/>
      <w:bookmarkStart w:id="997" w:name="_Toc320795278"/>
      <w:bookmarkStart w:id="998" w:name="_Toc320796332"/>
      <w:bookmarkStart w:id="999" w:name="_Toc320797386"/>
      <w:bookmarkStart w:id="1000" w:name="_Toc320791061"/>
      <w:bookmarkStart w:id="1001" w:name="_Toc320792115"/>
      <w:bookmarkStart w:id="1002" w:name="_Toc320795279"/>
      <w:bookmarkStart w:id="1003" w:name="_Toc320796333"/>
      <w:bookmarkStart w:id="1004" w:name="_Toc320797387"/>
      <w:bookmarkStart w:id="1005" w:name="_Toc320791062"/>
      <w:bookmarkStart w:id="1006" w:name="_Toc320792116"/>
      <w:bookmarkStart w:id="1007" w:name="_Toc320795280"/>
      <w:bookmarkStart w:id="1008" w:name="_Toc320796334"/>
      <w:bookmarkStart w:id="1009" w:name="_Toc320797388"/>
      <w:bookmarkStart w:id="1010" w:name="_Toc320791063"/>
      <w:bookmarkStart w:id="1011" w:name="_Toc320792117"/>
      <w:bookmarkStart w:id="1012" w:name="_Toc320795281"/>
      <w:bookmarkStart w:id="1013" w:name="_Toc320796335"/>
      <w:bookmarkStart w:id="1014" w:name="_Toc320797389"/>
      <w:bookmarkStart w:id="1015" w:name="_Toc320791064"/>
      <w:bookmarkStart w:id="1016" w:name="_Toc320792118"/>
      <w:bookmarkStart w:id="1017" w:name="_Toc320795282"/>
      <w:bookmarkStart w:id="1018" w:name="_Toc320796336"/>
      <w:bookmarkStart w:id="1019" w:name="_Toc320797390"/>
      <w:bookmarkStart w:id="1020" w:name="_Toc320791065"/>
      <w:bookmarkStart w:id="1021" w:name="_Toc320792119"/>
      <w:bookmarkStart w:id="1022" w:name="_Toc320795283"/>
      <w:bookmarkStart w:id="1023" w:name="_Toc320796337"/>
      <w:bookmarkStart w:id="1024" w:name="_Toc320797391"/>
      <w:bookmarkStart w:id="1025" w:name="_Toc320791066"/>
      <w:bookmarkStart w:id="1026" w:name="_Toc320792120"/>
      <w:bookmarkStart w:id="1027" w:name="_Toc320795284"/>
      <w:bookmarkStart w:id="1028" w:name="_Toc320796338"/>
      <w:bookmarkStart w:id="1029" w:name="_Toc320797392"/>
      <w:bookmarkStart w:id="1030" w:name="_Toc320791067"/>
      <w:bookmarkStart w:id="1031" w:name="_Toc320792121"/>
      <w:bookmarkStart w:id="1032" w:name="_Toc320795285"/>
      <w:bookmarkStart w:id="1033" w:name="_Toc320796339"/>
      <w:bookmarkStart w:id="1034" w:name="_Toc320797393"/>
      <w:bookmarkStart w:id="1035" w:name="_Toc320791068"/>
      <w:bookmarkStart w:id="1036" w:name="_Toc320792122"/>
      <w:bookmarkStart w:id="1037" w:name="_Toc320795286"/>
      <w:bookmarkStart w:id="1038" w:name="_Toc320796340"/>
      <w:bookmarkStart w:id="1039" w:name="_Toc320797394"/>
      <w:bookmarkStart w:id="1040" w:name="_Toc320791069"/>
      <w:bookmarkStart w:id="1041" w:name="_Toc320792123"/>
      <w:bookmarkStart w:id="1042" w:name="_Toc320795287"/>
      <w:bookmarkStart w:id="1043" w:name="_Toc320796341"/>
      <w:bookmarkStart w:id="1044" w:name="_Toc320797395"/>
      <w:bookmarkStart w:id="1045" w:name="_Toc320791070"/>
      <w:bookmarkStart w:id="1046" w:name="_Toc320792124"/>
      <w:bookmarkStart w:id="1047" w:name="_Toc320795288"/>
      <w:bookmarkStart w:id="1048" w:name="_Toc320796342"/>
      <w:bookmarkStart w:id="1049" w:name="_Toc320797396"/>
      <w:bookmarkStart w:id="1050" w:name="_Toc320791071"/>
      <w:bookmarkStart w:id="1051" w:name="_Toc320792125"/>
      <w:bookmarkStart w:id="1052" w:name="_Toc320795289"/>
      <w:bookmarkStart w:id="1053" w:name="_Toc320796343"/>
      <w:bookmarkStart w:id="1054" w:name="_Toc320797397"/>
      <w:bookmarkStart w:id="1055" w:name="_Toc320791072"/>
      <w:bookmarkStart w:id="1056" w:name="_Toc320792126"/>
      <w:bookmarkStart w:id="1057" w:name="_Toc320795290"/>
      <w:bookmarkStart w:id="1058" w:name="_Toc320796344"/>
      <w:bookmarkStart w:id="1059" w:name="_Toc320797398"/>
      <w:bookmarkStart w:id="1060" w:name="_Toc320791073"/>
      <w:bookmarkStart w:id="1061" w:name="_Toc320792127"/>
      <w:bookmarkStart w:id="1062" w:name="_Toc320795291"/>
      <w:bookmarkStart w:id="1063" w:name="_Toc320796345"/>
      <w:bookmarkStart w:id="1064" w:name="_Toc320797399"/>
      <w:bookmarkStart w:id="1065" w:name="_Toc320791074"/>
      <w:bookmarkStart w:id="1066" w:name="_Toc320792128"/>
      <w:bookmarkStart w:id="1067" w:name="_Toc320795292"/>
      <w:bookmarkStart w:id="1068" w:name="_Toc320796346"/>
      <w:bookmarkStart w:id="1069" w:name="_Toc320797400"/>
      <w:bookmarkStart w:id="1070" w:name="_Toc320791075"/>
      <w:bookmarkStart w:id="1071" w:name="_Toc320792129"/>
      <w:bookmarkStart w:id="1072" w:name="_Toc320795293"/>
      <w:bookmarkStart w:id="1073" w:name="_Toc320796347"/>
      <w:bookmarkStart w:id="1074" w:name="_Toc320797401"/>
      <w:bookmarkStart w:id="1075" w:name="_Toc320791076"/>
      <w:bookmarkStart w:id="1076" w:name="_Toc320792130"/>
      <w:bookmarkStart w:id="1077" w:name="_Toc320795294"/>
      <w:bookmarkStart w:id="1078" w:name="_Toc320796348"/>
      <w:bookmarkStart w:id="1079" w:name="_Toc320797402"/>
      <w:bookmarkStart w:id="1080" w:name="_Toc320791077"/>
      <w:bookmarkStart w:id="1081" w:name="_Toc320792131"/>
      <w:bookmarkStart w:id="1082" w:name="_Toc320795295"/>
      <w:bookmarkStart w:id="1083" w:name="_Toc320796349"/>
      <w:bookmarkStart w:id="1084" w:name="_Toc320797403"/>
      <w:bookmarkStart w:id="1085" w:name="_Toc320791078"/>
      <w:bookmarkStart w:id="1086" w:name="_Toc320792132"/>
      <w:bookmarkStart w:id="1087" w:name="_Toc320795296"/>
      <w:bookmarkStart w:id="1088" w:name="_Toc320796350"/>
      <w:bookmarkStart w:id="1089" w:name="_Toc320797404"/>
      <w:bookmarkStart w:id="1090" w:name="_Toc320791079"/>
      <w:bookmarkStart w:id="1091" w:name="_Toc320792133"/>
      <w:bookmarkStart w:id="1092" w:name="_Toc320795297"/>
      <w:bookmarkStart w:id="1093" w:name="_Toc320796351"/>
      <w:bookmarkStart w:id="1094" w:name="_Toc320797405"/>
      <w:bookmarkStart w:id="1095" w:name="_Toc320791088"/>
      <w:bookmarkStart w:id="1096" w:name="_Toc320792142"/>
      <w:bookmarkStart w:id="1097" w:name="_Toc320795306"/>
      <w:bookmarkStart w:id="1098" w:name="_Toc320796360"/>
      <w:bookmarkStart w:id="1099" w:name="_Toc320797414"/>
      <w:bookmarkStart w:id="1100" w:name="_Toc320791115"/>
      <w:bookmarkStart w:id="1101" w:name="_Toc320792169"/>
      <w:bookmarkStart w:id="1102" w:name="_Toc320795333"/>
      <w:bookmarkStart w:id="1103" w:name="_Toc320796387"/>
      <w:bookmarkStart w:id="1104" w:name="_Toc320797441"/>
      <w:bookmarkStart w:id="1105" w:name="_Toc320791143"/>
      <w:bookmarkStart w:id="1106" w:name="_Toc320792197"/>
      <w:bookmarkStart w:id="1107" w:name="_Toc320795361"/>
      <w:bookmarkStart w:id="1108" w:name="_Toc320796415"/>
      <w:bookmarkStart w:id="1109" w:name="_Toc320797469"/>
      <w:bookmarkStart w:id="1110" w:name="_Toc320791144"/>
      <w:bookmarkStart w:id="1111" w:name="_Toc320792198"/>
      <w:bookmarkStart w:id="1112" w:name="_Toc320795362"/>
      <w:bookmarkStart w:id="1113" w:name="_Toc320796416"/>
      <w:bookmarkStart w:id="1114" w:name="_Toc320797470"/>
      <w:bookmarkStart w:id="1115" w:name="_Toc320791145"/>
      <w:bookmarkStart w:id="1116" w:name="_Toc320792199"/>
      <w:bookmarkStart w:id="1117" w:name="_Toc320795363"/>
      <w:bookmarkStart w:id="1118" w:name="_Toc320796417"/>
      <w:bookmarkStart w:id="1119" w:name="_Toc320797471"/>
      <w:bookmarkStart w:id="1120" w:name="_Toc320791146"/>
      <w:bookmarkStart w:id="1121" w:name="_Toc320792200"/>
      <w:bookmarkStart w:id="1122" w:name="_Toc320795364"/>
      <w:bookmarkStart w:id="1123" w:name="_Toc320796418"/>
      <w:bookmarkStart w:id="1124" w:name="_Toc320797472"/>
      <w:bookmarkStart w:id="1125" w:name="_Toc320791147"/>
      <w:bookmarkStart w:id="1126" w:name="_Toc320792201"/>
      <w:bookmarkStart w:id="1127" w:name="_Toc320795365"/>
      <w:bookmarkStart w:id="1128" w:name="_Toc320796419"/>
      <w:bookmarkStart w:id="1129" w:name="_Toc320797473"/>
      <w:bookmarkStart w:id="1130" w:name="_Toc320791148"/>
      <w:bookmarkStart w:id="1131" w:name="_Toc320792202"/>
      <w:bookmarkStart w:id="1132" w:name="_Toc320795366"/>
      <w:bookmarkStart w:id="1133" w:name="_Toc320796420"/>
      <w:bookmarkStart w:id="1134" w:name="_Toc320797474"/>
      <w:bookmarkStart w:id="1135" w:name="_Toc320791149"/>
      <w:bookmarkStart w:id="1136" w:name="_Toc320792203"/>
      <w:bookmarkStart w:id="1137" w:name="_Toc320795367"/>
      <w:bookmarkStart w:id="1138" w:name="_Toc320796421"/>
      <w:bookmarkStart w:id="1139" w:name="_Toc320797475"/>
      <w:bookmarkStart w:id="1140" w:name="_Toc320791150"/>
      <w:bookmarkStart w:id="1141" w:name="_Toc320792204"/>
      <w:bookmarkStart w:id="1142" w:name="_Toc320795368"/>
      <w:bookmarkStart w:id="1143" w:name="_Toc320796422"/>
      <w:bookmarkStart w:id="1144" w:name="_Toc320797476"/>
      <w:bookmarkStart w:id="1145" w:name="_Toc320791151"/>
      <w:bookmarkStart w:id="1146" w:name="_Toc320792205"/>
      <w:bookmarkStart w:id="1147" w:name="_Toc320795369"/>
      <w:bookmarkStart w:id="1148" w:name="_Toc320796423"/>
      <w:bookmarkStart w:id="1149" w:name="_Toc320797477"/>
      <w:bookmarkStart w:id="1150" w:name="_Toc320791152"/>
      <w:bookmarkStart w:id="1151" w:name="_Toc320792206"/>
      <w:bookmarkStart w:id="1152" w:name="_Toc320795370"/>
      <w:bookmarkStart w:id="1153" w:name="_Toc320796424"/>
      <w:bookmarkStart w:id="1154" w:name="_Toc320797478"/>
      <w:bookmarkStart w:id="1155" w:name="_Toc320791153"/>
      <w:bookmarkStart w:id="1156" w:name="_Toc320792207"/>
      <w:bookmarkStart w:id="1157" w:name="_Toc320795371"/>
      <w:bookmarkStart w:id="1158" w:name="_Toc320796425"/>
      <w:bookmarkStart w:id="1159" w:name="_Toc320797479"/>
      <w:bookmarkStart w:id="1160" w:name="_Toc320791154"/>
      <w:bookmarkStart w:id="1161" w:name="_Toc320792208"/>
      <w:bookmarkStart w:id="1162" w:name="_Toc320795372"/>
      <w:bookmarkStart w:id="1163" w:name="_Toc320796426"/>
      <w:bookmarkStart w:id="1164" w:name="_Toc320797480"/>
      <w:bookmarkStart w:id="1165" w:name="_Toc320791155"/>
      <w:bookmarkStart w:id="1166" w:name="_Toc320792209"/>
      <w:bookmarkStart w:id="1167" w:name="_Toc320795373"/>
      <w:bookmarkStart w:id="1168" w:name="_Toc320796427"/>
      <w:bookmarkStart w:id="1169" w:name="_Toc320797481"/>
      <w:bookmarkStart w:id="1170" w:name="_Toc320791156"/>
      <w:bookmarkStart w:id="1171" w:name="_Toc320792210"/>
      <w:bookmarkStart w:id="1172" w:name="_Toc320795374"/>
      <w:bookmarkStart w:id="1173" w:name="_Toc320796428"/>
      <w:bookmarkStart w:id="1174" w:name="_Toc320797482"/>
      <w:bookmarkStart w:id="1175" w:name="_Toc320791157"/>
      <w:bookmarkStart w:id="1176" w:name="_Toc320792211"/>
      <w:bookmarkStart w:id="1177" w:name="_Toc320795375"/>
      <w:bookmarkStart w:id="1178" w:name="_Toc320796429"/>
      <w:bookmarkStart w:id="1179" w:name="_Toc320797483"/>
      <w:bookmarkStart w:id="1180" w:name="_Toc320791158"/>
      <w:bookmarkStart w:id="1181" w:name="_Toc320792212"/>
      <w:bookmarkStart w:id="1182" w:name="_Toc320795376"/>
      <w:bookmarkStart w:id="1183" w:name="_Toc320796430"/>
      <w:bookmarkStart w:id="1184" w:name="_Toc320797484"/>
      <w:bookmarkStart w:id="1185" w:name="_Toc320791159"/>
      <w:bookmarkStart w:id="1186" w:name="_Toc320792213"/>
      <w:bookmarkStart w:id="1187" w:name="_Toc320795377"/>
      <w:bookmarkStart w:id="1188" w:name="_Toc320796431"/>
      <w:bookmarkStart w:id="1189" w:name="_Toc320797485"/>
      <w:bookmarkStart w:id="1190" w:name="_Toc320791160"/>
      <w:bookmarkStart w:id="1191" w:name="_Toc320792214"/>
      <w:bookmarkStart w:id="1192" w:name="_Toc320795378"/>
      <w:bookmarkStart w:id="1193" w:name="_Toc320796432"/>
      <w:bookmarkStart w:id="1194" w:name="_Toc320797486"/>
      <w:bookmarkStart w:id="1195" w:name="_Toc320791161"/>
      <w:bookmarkStart w:id="1196" w:name="_Toc320792215"/>
      <w:bookmarkStart w:id="1197" w:name="_Toc320795379"/>
      <w:bookmarkStart w:id="1198" w:name="_Toc320796433"/>
      <w:bookmarkStart w:id="1199" w:name="_Toc320797487"/>
      <w:bookmarkStart w:id="1200" w:name="_Toc320791162"/>
      <w:bookmarkStart w:id="1201" w:name="_Toc320792216"/>
      <w:bookmarkStart w:id="1202" w:name="_Toc320795380"/>
      <w:bookmarkStart w:id="1203" w:name="_Toc320796434"/>
      <w:bookmarkStart w:id="1204" w:name="_Toc320797488"/>
      <w:bookmarkStart w:id="1205" w:name="_Toc320791163"/>
      <w:bookmarkStart w:id="1206" w:name="_Toc320792217"/>
      <w:bookmarkStart w:id="1207" w:name="_Toc320795381"/>
      <w:bookmarkStart w:id="1208" w:name="_Toc320796435"/>
      <w:bookmarkStart w:id="1209" w:name="_Toc320797489"/>
      <w:bookmarkStart w:id="1210" w:name="_Toc320791164"/>
      <w:bookmarkStart w:id="1211" w:name="_Toc320792218"/>
      <w:bookmarkStart w:id="1212" w:name="_Toc320795382"/>
      <w:bookmarkStart w:id="1213" w:name="_Toc320796436"/>
      <w:bookmarkStart w:id="1214" w:name="_Toc320797490"/>
      <w:bookmarkStart w:id="1215" w:name="_Toc320791165"/>
      <w:bookmarkStart w:id="1216" w:name="_Toc320792219"/>
      <w:bookmarkStart w:id="1217" w:name="_Toc320795383"/>
      <w:bookmarkStart w:id="1218" w:name="_Toc320796437"/>
      <w:bookmarkStart w:id="1219" w:name="_Toc320797491"/>
      <w:bookmarkStart w:id="1220" w:name="_Toc320791167"/>
      <w:bookmarkStart w:id="1221" w:name="_Toc320792221"/>
      <w:bookmarkStart w:id="1222" w:name="_Toc320795385"/>
      <w:bookmarkStart w:id="1223" w:name="_Toc320796439"/>
      <w:bookmarkStart w:id="1224" w:name="_Toc320797493"/>
      <w:bookmarkStart w:id="1225" w:name="_Toc320791180"/>
      <w:bookmarkStart w:id="1226" w:name="_Toc320792234"/>
      <w:bookmarkStart w:id="1227" w:name="_Toc320795398"/>
      <w:bookmarkStart w:id="1228" w:name="_Toc320796452"/>
      <w:bookmarkStart w:id="1229" w:name="_Toc320797506"/>
      <w:bookmarkStart w:id="1230" w:name="_Toc320791181"/>
      <w:bookmarkStart w:id="1231" w:name="_Toc320792235"/>
      <w:bookmarkStart w:id="1232" w:name="_Toc320795399"/>
      <w:bookmarkStart w:id="1233" w:name="_Toc320796453"/>
      <w:bookmarkStart w:id="1234" w:name="_Toc320797507"/>
      <w:bookmarkStart w:id="1235" w:name="_Toc320791182"/>
      <w:bookmarkStart w:id="1236" w:name="_Toc320792236"/>
      <w:bookmarkStart w:id="1237" w:name="_Toc320795400"/>
      <w:bookmarkStart w:id="1238" w:name="_Toc320796454"/>
      <w:bookmarkStart w:id="1239" w:name="_Toc320797508"/>
      <w:bookmarkStart w:id="1240" w:name="_Toc320791183"/>
      <w:bookmarkStart w:id="1241" w:name="_Toc320792237"/>
      <w:bookmarkStart w:id="1242" w:name="_Toc320795401"/>
      <w:bookmarkStart w:id="1243" w:name="_Toc320796455"/>
      <w:bookmarkStart w:id="1244" w:name="_Toc320797509"/>
      <w:bookmarkStart w:id="1245" w:name="_Toc320791184"/>
      <w:bookmarkStart w:id="1246" w:name="_Toc320792238"/>
      <w:bookmarkStart w:id="1247" w:name="_Toc320795402"/>
      <w:bookmarkStart w:id="1248" w:name="_Toc320796456"/>
      <w:bookmarkStart w:id="1249" w:name="_Toc320797510"/>
      <w:bookmarkStart w:id="1250" w:name="_Toc320791185"/>
      <w:bookmarkStart w:id="1251" w:name="_Toc320792239"/>
      <w:bookmarkStart w:id="1252" w:name="_Toc320795403"/>
      <w:bookmarkStart w:id="1253" w:name="_Toc320796457"/>
      <w:bookmarkStart w:id="1254" w:name="_Toc320797511"/>
      <w:bookmarkStart w:id="1255" w:name="_Toc320791193"/>
      <w:bookmarkStart w:id="1256" w:name="_Toc320792247"/>
      <w:bookmarkStart w:id="1257" w:name="_Toc320795411"/>
      <w:bookmarkStart w:id="1258" w:name="_Toc320796465"/>
      <w:bookmarkStart w:id="1259" w:name="_Toc320797519"/>
      <w:bookmarkStart w:id="1260" w:name="_Toc320791220"/>
      <w:bookmarkStart w:id="1261" w:name="_Toc320792274"/>
      <w:bookmarkStart w:id="1262" w:name="_Toc320795438"/>
      <w:bookmarkStart w:id="1263" w:name="_Toc320796492"/>
      <w:bookmarkStart w:id="1264" w:name="_Toc320797546"/>
      <w:bookmarkStart w:id="1265" w:name="_Toc320791243"/>
      <w:bookmarkStart w:id="1266" w:name="_Toc320792297"/>
      <w:bookmarkStart w:id="1267" w:name="_Toc320795461"/>
      <w:bookmarkStart w:id="1268" w:name="_Toc320796515"/>
      <w:bookmarkStart w:id="1269" w:name="_Toc320797569"/>
      <w:bookmarkStart w:id="1270" w:name="_Toc320791244"/>
      <w:bookmarkStart w:id="1271" w:name="_Toc320792298"/>
      <w:bookmarkStart w:id="1272" w:name="_Toc320795462"/>
      <w:bookmarkStart w:id="1273" w:name="_Toc320796516"/>
      <w:bookmarkStart w:id="1274" w:name="_Toc320797570"/>
      <w:bookmarkStart w:id="1275" w:name="_Toc320791245"/>
      <w:bookmarkStart w:id="1276" w:name="_Toc320792299"/>
      <w:bookmarkStart w:id="1277" w:name="_Toc320795463"/>
      <w:bookmarkStart w:id="1278" w:name="_Toc320796517"/>
      <w:bookmarkStart w:id="1279" w:name="_Toc320797571"/>
      <w:bookmarkStart w:id="1280" w:name="_Toc320791246"/>
      <w:bookmarkStart w:id="1281" w:name="_Toc320792300"/>
      <w:bookmarkStart w:id="1282" w:name="_Toc320795464"/>
      <w:bookmarkStart w:id="1283" w:name="_Toc320796518"/>
      <w:bookmarkStart w:id="1284" w:name="_Toc320797572"/>
      <w:bookmarkStart w:id="1285" w:name="_Toc320791247"/>
      <w:bookmarkStart w:id="1286" w:name="_Toc320792301"/>
      <w:bookmarkStart w:id="1287" w:name="_Toc320795465"/>
      <w:bookmarkStart w:id="1288" w:name="_Toc320796519"/>
      <w:bookmarkStart w:id="1289" w:name="_Toc320797573"/>
      <w:bookmarkStart w:id="1290" w:name="_Toc320791248"/>
      <w:bookmarkStart w:id="1291" w:name="_Toc320792302"/>
      <w:bookmarkStart w:id="1292" w:name="_Toc320795466"/>
      <w:bookmarkStart w:id="1293" w:name="_Toc320796520"/>
      <w:bookmarkStart w:id="1294" w:name="_Toc320797574"/>
      <w:bookmarkStart w:id="1295" w:name="_Toc320791249"/>
      <w:bookmarkStart w:id="1296" w:name="_Toc320792303"/>
      <w:bookmarkStart w:id="1297" w:name="_Toc320795467"/>
      <w:bookmarkStart w:id="1298" w:name="_Toc320796521"/>
      <w:bookmarkStart w:id="1299" w:name="_Toc320797575"/>
      <w:bookmarkStart w:id="1300" w:name="_Toc320791250"/>
      <w:bookmarkStart w:id="1301" w:name="_Toc320792304"/>
      <w:bookmarkStart w:id="1302" w:name="_Toc320795468"/>
      <w:bookmarkStart w:id="1303" w:name="_Toc320796522"/>
      <w:bookmarkStart w:id="1304" w:name="_Toc320797576"/>
      <w:bookmarkStart w:id="1305" w:name="_Toc320791251"/>
      <w:bookmarkStart w:id="1306" w:name="_Toc320792305"/>
      <w:bookmarkStart w:id="1307" w:name="_Toc320795469"/>
      <w:bookmarkStart w:id="1308" w:name="_Toc320796523"/>
      <w:bookmarkStart w:id="1309" w:name="_Toc320797577"/>
      <w:bookmarkStart w:id="1310" w:name="_Toc320791252"/>
      <w:bookmarkStart w:id="1311" w:name="_Toc320792306"/>
      <w:bookmarkStart w:id="1312" w:name="_Toc320795470"/>
      <w:bookmarkStart w:id="1313" w:name="_Toc320796524"/>
      <w:bookmarkStart w:id="1314" w:name="_Toc320797578"/>
      <w:bookmarkStart w:id="1315" w:name="_Toc320791253"/>
      <w:bookmarkStart w:id="1316" w:name="_Toc320792307"/>
      <w:bookmarkStart w:id="1317" w:name="_Toc320795471"/>
      <w:bookmarkStart w:id="1318" w:name="_Toc320796525"/>
      <w:bookmarkStart w:id="1319" w:name="_Toc320797579"/>
      <w:bookmarkStart w:id="1320" w:name="_Toc320791254"/>
      <w:bookmarkStart w:id="1321" w:name="_Toc320792308"/>
      <w:bookmarkStart w:id="1322" w:name="_Toc320795472"/>
      <w:bookmarkStart w:id="1323" w:name="_Toc320796526"/>
      <w:bookmarkStart w:id="1324" w:name="_Toc320797580"/>
      <w:bookmarkStart w:id="1325" w:name="_Toc320791255"/>
      <w:bookmarkStart w:id="1326" w:name="_Toc320792309"/>
      <w:bookmarkStart w:id="1327" w:name="_Toc320795473"/>
      <w:bookmarkStart w:id="1328" w:name="_Toc320796527"/>
      <w:bookmarkStart w:id="1329" w:name="_Toc320797581"/>
      <w:bookmarkStart w:id="1330" w:name="_Toc320791256"/>
      <w:bookmarkStart w:id="1331" w:name="_Toc320792310"/>
      <w:bookmarkStart w:id="1332" w:name="_Toc320795474"/>
      <w:bookmarkStart w:id="1333" w:name="_Toc320796528"/>
      <w:bookmarkStart w:id="1334" w:name="_Toc320797582"/>
      <w:bookmarkStart w:id="1335" w:name="_Toc320791257"/>
      <w:bookmarkStart w:id="1336" w:name="_Toc320792311"/>
      <w:bookmarkStart w:id="1337" w:name="_Toc320795475"/>
      <w:bookmarkStart w:id="1338" w:name="_Toc320796529"/>
      <w:bookmarkStart w:id="1339" w:name="_Toc320797583"/>
      <w:bookmarkStart w:id="1340" w:name="_Toc320791258"/>
      <w:bookmarkStart w:id="1341" w:name="_Toc320792312"/>
      <w:bookmarkStart w:id="1342" w:name="_Toc320795476"/>
      <w:bookmarkStart w:id="1343" w:name="_Toc320796530"/>
      <w:bookmarkStart w:id="1344" w:name="_Toc320797584"/>
      <w:bookmarkStart w:id="1345" w:name="_Toc320791259"/>
      <w:bookmarkStart w:id="1346" w:name="_Toc320792313"/>
      <w:bookmarkStart w:id="1347" w:name="_Toc320795477"/>
      <w:bookmarkStart w:id="1348" w:name="_Toc320796531"/>
      <w:bookmarkStart w:id="1349" w:name="_Toc320797585"/>
      <w:bookmarkStart w:id="1350" w:name="_Toc320791260"/>
      <w:bookmarkStart w:id="1351" w:name="_Toc320792314"/>
      <w:bookmarkStart w:id="1352" w:name="_Toc320795478"/>
      <w:bookmarkStart w:id="1353" w:name="_Toc320796532"/>
      <w:bookmarkStart w:id="1354" w:name="_Toc320797586"/>
      <w:bookmarkStart w:id="1355" w:name="_Toc320791261"/>
      <w:bookmarkStart w:id="1356" w:name="_Toc320792315"/>
      <w:bookmarkStart w:id="1357" w:name="_Toc320795479"/>
      <w:bookmarkStart w:id="1358" w:name="_Toc320796533"/>
      <w:bookmarkStart w:id="1359" w:name="_Toc320797587"/>
      <w:bookmarkStart w:id="1360" w:name="_Toc320791262"/>
      <w:bookmarkStart w:id="1361" w:name="_Toc320792316"/>
      <w:bookmarkStart w:id="1362" w:name="_Toc320795480"/>
      <w:bookmarkStart w:id="1363" w:name="_Toc320796534"/>
      <w:bookmarkStart w:id="1364" w:name="_Toc320797588"/>
      <w:bookmarkStart w:id="1365" w:name="_Toc320791263"/>
      <w:bookmarkStart w:id="1366" w:name="_Toc320792317"/>
      <w:bookmarkStart w:id="1367" w:name="_Toc320795481"/>
      <w:bookmarkStart w:id="1368" w:name="_Toc320796535"/>
      <w:bookmarkStart w:id="1369" w:name="_Toc320797589"/>
      <w:bookmarkStart w:id="1370" w:name="_Toc320791264"/>
      <w:bookmarkStart w:id="1371" w:name="_Toc320792318"/>
      <w:bookmarkStart w:id="1372" w:name="_Toc320795482"/>
      <w:bookmarkStart w:id="1373" w:name="_Toc320796536"/>
      <w:bookmarkStart w:id="1374" w:name="_Toc320797590"/>
      <w:bookmarkStart w:id="1375" w:name="_Toc320791265"/>
      <w:bookmarkStart w:id="1376" w:name="_Toc320792319"/>
      <w:bookmarkStart w:id="1377" w:name="_Toc320795483"/>
      <w:bookmarkStart w:id="1378" w:name="_Toc320796537"/>
      <w:bookmarkStart w:id="1379" w:name="_Toc320797591"/>
      <w:bookmarkStart w:id="1380" w:name="_Toc320791267"/>
      <w:bookmarkStart w:id="1381" w:name="_Toc320792321"/>
      <w:bookmarkStart w:id="1382" w:name="_Toc320795485"/>
      <w:bookmarkStart w:id="1383" w:name="_Toc320796539"/>
      <w:bookmarkStart w:id="1384" w:name="_Toc320797593"/>
      <w:bookmarkStart w:id="1385" w:name="_Toc320791280"/>
      <w:bookmarkStart w:id="1386" w:name="_Toc320792334"/>
      <w:bookmarkStart w:id="1387" w:name="_Toc320795498"/>
      <w:bookmarkStart w:id="1388" w:name="_Toc320796552"/>
      <w:bookmarkStart w:id="1389" w:name="_Toc320797606"/>
      <w:bookmarkStart w:id="1390" w:name="_Toc320791281"/>
      <w:bookmarkStart w:id="1391" w:name="_Toc320792335"/>
      <w:bookmarkStart w:id="1392" w:name="_Toc320795499"/>
      <w:bookmarkStart w:id="1393" w:name="_Toc320796553"/>
      <w:bookmarkStart w:id="1394" w:name="_Toc320797607"/>
      <w:bookmarkStart w:id="1395" w:name="_Toc320791282"/>
      <w:bookmarkStart w:id="1396" w:name="_Toc320792336"/>
      <w:bookmarkStart w:id="1397" w:name="_Toc320795500"/>
      <w:bookmarkStart w:id="1398" w:name="_Toc320796554"/>
      <w:bookmarkStart w:id="1399" w:name="_Toc320797608"/>
      <w:bookmarkStart w:id="1400" w:name="_Toc320791283"/>
      <w:bookmarkStart w:id="1401" w:name="_Toc320792337"/>
      <w:bookmarkStart w:id="1402" w:name="_Toc320795501"/>
      <w:bookmarkStart w:id="1403" w:name="_Toc320796555"/>
      <w:bookmarkStart w:id="1404" w:name="_Toc320797609"/>
      <w:bookmarkStart w:id="1405" w:name="_Toc320791284"/>
      <w:bookmarkStart w:id="1406" w:name="_Toc320792338"/>
      <w:bookmarkStart w:id="1407" w:name="_Toc320795502"/>
      <w:bookmarkStart w:id="1408" w:name="_Toc320796556"/>
      <w:bookmarkStart w:id="1409" w:name="_Toc320797610"/>
      <w:bookmarkStart w:id="1410" w:name="_Toc320791285"/>
      <w:bookmarkStart w:id="1411" w:name="_Toc320792339"/>
      <w:bookmarkStart w:id="1412" w:name="_Toc320795503"/>
      <w:bookmarkStart w:id="1413" w:name="_Toc320796557"/>
      <w:bookmarkStart w:id="1414" w:name="_Toc320797611"/>
      <w:bookmarkStart w:id="1415" w:name="_Toc320791293"/>
      <w:bookmarkStart w:id="1416" w:name="_Toc320792347"/>
      <w:bookmarkStart w:id="1417" w:name="_Toc320795511"/>
      <w:bookmarkStart w:id="1418" w:name="_Toc320796565"/>
      <w:bookmarkStart w:id="1419" w:name="_Toc320797619"/>
      <w:bookmarkStart w:id="1420" w:name="_Toc320791320"/>
      <w:bookmarkStart w:id="1421" w:name="_Toc320792374"/>
      <w:bookmarkStart w:id="1422" w:name="_Toc320795538"/>
      <w:bookmarkStart w:id="1423" w:name="_Toc320796592"/>
      <w:bookmarkStart w:id="1424" w:name="_Toc320797646"/>
      <w:bookmarkStart w:id="1425" w:name="_Toc320791343"/>
      <w:bookmarkStart w:id="1426" w:name="_Toc320792397"/>
      <w:bookmarkStart w:id="1427" w:name="_Toc320795561"/>
      <w:bookmarkStart w:id="1428" w:name="_Toc320796615"/>
      <w:bookmarkStart w:id="1429" w:name="_Toc320797669"/>
      <w:bookmarkStart w:id="1430" w:name="_Toc320791344"/>
      <w:bookmarkStart w:id="1431" w:name="_Toc320792398"/>
      <w:bookmarkStart w:id="1432" w:name="_Toc320795562"/>
      <w:bookmarkStart w:id="1433" w:name="_Toc320796616"/>
      <w:bookmarkStart w:id="1434" w:name="_Toc320797670"/>
      <w:bookmarkStart w:id="1435" w:name="_Toc320791345"/>
      <w:bookmarkStart w:id="1436" w:name="_Toc320792399"/>
      <w:bookmarkStart w:id="1437" w:name="_Toc320795563"/>
      <w:bookmarkStart w:id="1438" w:name="_Toc320796617"/>
      <w:bookmarkStart w:id="1439" w:name="_Toc320797671"/>
      <w:bookmarkStart w:id="1440" w:name="_Toc320791346"/>
      <w:bookmarkStart w:id="1441" w:name="_Toc320792400"/>
      <w:bookmarkStart w:id="1442" w:name="_Toc320795564"/>
      <w:bookmarkStart w:id="1443" w:name="_Toc320796618"/>
      <w:bookmarkStart w:id="1444" w:name="_Toc320797672"/>
      <w:bookmarkStart w:id="1445" w:name="_Toc320791347"/>
      <w:bookmarkStart w:id="1446" w:name="_Toc320792401"/>
      <w:bookmarkStart w:id="1447" w:name="_Toc320795565"/>
      <w:bookmarkStart w:id="1448" w:name="_Toc320796619"/>
      <w:bookmarkStart w:id="1449" w:name="_Toc320797673"/>
      <w:bookmarkStart w:id="1450" w:name="_Toc320791348"/>
      <w:bookmarkStart w:id="1451" w:name="_Toc320792402"/>
      <w:bookmarkStart w:id="1452" w:name="_Toc320795566"/>
      <w:bookmarkStart w:id="1453" w:name="_Toc320796620"/>
      <w:bookmarkStart w:id="1454" w:name="_Toc320797674"/>
      <w:bookmarkStart w:id="1455" w:name="_Toc320791349"/>
      <w:bookmarkStart w:id="1456" w:name="_Toc320792403"/>
      <w:bookmarkStart w:id="1457" w:name="_Toc320795567"/>
      <w:bookmarkStart w:id="1458" w:name="_Toc320796621"/>
      <w:bookmarkStart w:id="1459" w:name="_Toc320797675"/>
      <w:bookmarkStart w:id="1460" w:name="_Toc320791350"/>
      <w:bookmarkStart w:id="1461" w:name="_Toc320792404"/>
      <w:bookmarkStart w:id="1462" w:name="_Toc320795568"/>
      <w:bookmarkStart w:id="1463" w:name="_Toc320796622"/>
      <w:bookmarkStart w:id="1464" w:name="_Toc320797676"/>
      <w:bookmarkStart w:id="1465" w:name="_Toc320791351"/>
      <w:bookmarkStart w:id="1466" w:name="_Toc320792405"/>
      <w:bookmarkStart w:id="1467" w:name="_Toc320795569"/>
      <w:bookmarkStart w:id="1468" w:name="_Toc320796623"/>
      <w:bookmarkStart w:id="1469" w:name="_Toc320797677"/>
      <w:bookmarkStart w:id="1470" w:name="_Toc320791352"/>
      <w:bookmarkStart w:id="1471" w:name="_Toc320792406"/>
      <w:bookmarkStart w:id="1472" w:name="_Toc320795570"/>
      <w:bookmarkStart w:id="1473" w:name="_Toc320796624"/>
      <w:bookmarkStart w:id="1474" w:name="_Toc320797678"/>
      <w:bookmarkStart w:id="1475" w:name="_Toc320791353"/>
      <w:bookmarkStart w:id="1476" w:name="_Toc320792407"/>
      <w:bookmarkStart w:id="1477" w:name="_Toc320795571"/>
      <w:bookmarkStart w:id="1478" w:name="_Toc320796625"/>
      <w:bookmarkStart w:id="1479" w:name="_Toc320797679"/>
      <w:bookmarkStart w:id="1480" w:name="_Toc320791354"/>
      <w:bookmarkStart w:id="1481" w:name="_Toc320792408"/>
      <w:bookmarkStart w:id="1482" w:name="_Toc320795572"/>
      <w:bookmarkStart w:id="1483" w:name="_Toc320796626"/>
      <w:bookmarkStart w:id="1484" w:name="_Toc320797680"/>
      <w:bookmarkStart w:id="1485" w:name="_Toc320791355"/>
      <w:bookmarkStart w:id="1486" w:name="_Toc320792409"/>
      <w:bookmarkStart w:id="1487" w:name="_Toc320795573"/>
      <w:bookmarkStart w:id="1488" w:name="_Toc320796627"/>
      <w:bookmarkStart w:id="1489" w:name="_Toc320797681"/>
      <w:bookmarkStart w:id="1490" w:name="_Toc320791356"/>
      <w:bookmarkStart w:id="1491" w:name="_Toc320792410"/>
      <w:bookmarkStart w:id="1492" w:name="_Toc320795574"/>
      <w:bookmarkStart w:id="1493" w:name="_Toc320796628"/>
      <w:bookmarkStart w:id="1494" w:name="_Toc320797682"/>
      <w:bookmarkStart w:id="1495" w:name="_Toc320791357"/>
      <w:bookmarkStart w:id="1496" w:name="_Toc320792411"/>
      <w:bookmarkStart w:id="1497" w:name="_Toc320795575"/>
      <w:bookmarkStart w:id="1498" w:name="_Toc320796629"/>
      <w:bookmarkStart w:id="1499" w:name="_Toc320797683"/>
      <w:bookmarkStart w:id="1500" w:name="_Toc320791358"/>
      <w:bookmarkStart w:id="1501" w:name="_Toc320792412"/>
      <w:bookmarkStart w:id="1502" w:name="_Toc320795576"/>
      <w:bookmarkStart w:id="1503" w:name="_Toc320796630"/>
      <w:bookmarkStart w:id="1504" w:name="_Toc320797684"/>
      <w:bookmarkStart w:id="1505" w:name="_Toc320791359"/>
      <w:bookmarkStart w:id="1506" w:name="_Toc320792413"/>
      <w:bookmarkStart w:id="1507" w:name="_Toc320795577"/>
      <w:bookmarkStart w:id="1508" w:name="_Toc320796631"/>
      <w:bookmarkStart w:id="1509" w:name="_Toc320797685"/>
      <w:bookmarkStart w:id="1510" w:name="_Toc320791360"/>
      <w:bookmarkStart w:id="1511" w:name="_Toc320792414"/>
      <w:bookmarkStart w:id="1512" w:name="_Toc320795578"/>
      <w:bookmarkStart w:id="1513" w:name="_Toc320796632"/>
      <w:bookmarkStart w:id="1514" w:name="_Toc320797686"/>
      <w:bookmarkStart w:id="1515" w:name="_Toc320791361"/>
      <w:bookmarkStart w:id="1516" w:name="_Toc320792415"/>
      <w:bookmarkStart w:id="1517" w:name="_Toc320795579"/>
      <w:bookmarkStart w:id="1518" w:name="_Toc320796633"/>
      <w:bookmarkStart w:id="1519" w:name="_Toc320797687"/>
      <w:bookmarkStart w:id="1520" w:name="_Toc320791362"/>
      <w:bookmarkStart w:id="1521" w:name="_Toc320792416"/>
      <w:bookmarkStart w:id="1522" w:name="_Toc320795580"/>
      <w:bookmarkStart w:id="1523" w:name="_Toc320796634"/>
      <w:bookmarkStart w:id="1524" w:name="_Toc320797688"/>
      <w:bookmarkStart w:id="1525" w:name="_Toc320791363"/>
      <w:bookmarkStart w:id="1526" w:name="_Toc320792417"/>
      <w:bookmarkStart w:id="1527" w:name="_Toc320795581"/>
      <w:bookmarkStart w:id="1528" w:name="_Toc320796635"/>
      <w:bookmarkStart w:id="1529" w:name="_Toc320797689"/>
      <w:bookmarkStart w:id="1530" w:name="_Toc320791364"/>
      <w:bookmarkStart w:id="1531" w:name="_Toc320792418"/>
      <w:bookmarkStart w:id="1532" w:name="_Toc320795582"/>
      <w:bookmarkStart w:id="1533" w:name="_Toc320796636"/>
      <w:bookmarkStart w:id="1534" w:name="_Toc320797690"/>
      <w:bookmarkStart w:id="1535" w:name="_Toc320791365"/>
      <w:bookmarkStart w:id="1536" w:name="_Toc320792419"/>
      <w:bookmarkStart w:id="1537" w:name="_Toc320795583"/>
      <w:bookmarkStart w:id="1538" w:name="_Toc320796637"/>
      <w:bookmarkStart w:id="1539" w:name="_Toc320797691"/>
      <w:bookmarkStart w:id="1540" w:name="_Toc320791367"/>
      <w:bookmarkStart w:id="1541" w:name="_Toc320792421"/>
      <w:bookmarkStart w:id="1542" w:name="_Toc320795585"/>
      <w:bookmarkStart w:id="1543" w:name="_Toc320796639"/>
      <w:bookmarkStart w:id="1544" w:name="_Toc320797693"/>
      <w:bookmarkStart w:id="1545" w:name="_Toc320791380"/>
      <w:bookmarkStart w:id="1546" w:name="_Toc320792434"/>
      <w:bookmarkStart w:id="1547" w:name="_Toc320795598"/>
      <w:bookmarkStart w:id="1548" w:name="_Toc320796652"/>
      <w:bookmarkStart w:id="1549" w:name="_Toc320797706"/>
      <w:bookmarkStart w:id="1550" w:name="_Toc320791381"/>
      <w:bookmarkStart w:id="1551" w:name="_Toc320792435"/>
      <w:bookmarkStart w:id="1552" w:name="_Toc320795599"/>
      <w:bookmarkStart w:id="1553" w:name="_Toc320796653"/>
      <w:bookmarkStart w:id="1554" w:name="_Toc320797707"/>
      <w:bookmarkStart w:id="1555" w:name="_Toc320791382"/>
      <w:bookmarkStart w:id="1556" w:name="_Toc320792436"/>
      <w:bookmarkStart w:id="1557" w:name="_Toc320795600"/>
      <w:bookmarkStart w:id="1558" w:name="_Toc320796654"/>
      <w:bookmarkStart w:id="1559" w:name="_Toc320797708"/>
      <w:bookmarkStart w:id="1560" w:name="_Toc320791383"/>
      <w:bookmarkStart w:id="1561" w:name="_Toc320792437"/>
      <w:bookmarkStart w:id="1562" w:name="_Toc320795601"/>
      <w:bookmarkStart w:id="1563" w:name="_Toc320796655"/>
      <w:bookmarkStart w:id="1564" w:name="_Toc320797709"/>
      <w:bookmarkStart w:id="1565" w:name="_Toc320791384"/>
      <w:bookmarkStart w:id="1566" w:name="_Toc320792438"/>
      <w:bookmarkStart w:id="1567" w:name="_Toc320795602"/>
      <w:bookmarkStart w:id="1568" w:name="_Toc320796656"/>
      <w:bookmarkStart w:id="1569" w:name="_Toc320797710"/>
      <w:bookmarkStart w:id="1570" w:name="_Toc320791385"/>
      <w:bookmarkStart w:id="1571" w:name="_Toc320792439"/>
      <w:bookmarkStart w:id="1572" w:name="_Toc320795603"/>
      <w:bookmarkStart w:id="1573" w:name="_Toc320796657"/>
      <w:bookmarkStart w:id="1574" w:name="_Toc320797711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r>
        <w:t>Termer och begrepp</w:t>
      </w:r>
    </w:p>
    <w:tbl>
      <w:tblPr>
        <w:tblStyle w:val="Tabellrutn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04534DA3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06084911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06E7C3E8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51C2A259" w14:textId="77777777" w:rsidTr="005C42FA">
        <w:trPr>
          <w:jc w:val="center"/>
        </w:trPr>
        <w:tc>
          <w:tcPr>
            <w:tcW w:w="3147" w:type="dxa"/>
          </w:tcPr>
          <w:p w14:paraId="0AD61C1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530068D5" w14:textId="77777777" w:rsidR="00C65617" w:rsidRPr="00A51835" w:rsidRDefault="00C65617" w:rsidP="005C42FA"/>
        </w:tc>
      </w:tr>
      <w:tr w:rsidR="00C65617" w:rsidRPr="00A51835" w14:paraId="148616E1" w14:textId="77777777" w:rsidTr="005C42FA">
        <w:trPr>
          <w:jc w:val="center"/>
        </w:trPr>
        <w:tc>
          <w:tcPr>
            <w:tcW w:w="3147" w:type="dxa"/>
          </w:tcPr>
          <w:p w14:paraId="32DB0A8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8306B03" w14:textId="77777777" w:rsidR="00C65617" w:rsidRPr="00A51835" w:rsidRDefault="00C65617" w:rsidP="005C42FA"/>
        </w:tc>
      </w:tr>
      <w:tr w:rsidR="00C65617" w:rsidRPr="00A51835" w14:paraId="4D83FE45" w14:textId="77777777" w:rsidTr="005C42FA">
        <w:trPr>
          <w:jc w:val="center"/>
        </w:trPr>
        <w:tc>
          <w:tcPr>
            <w:tcW w:w="3147" w:type="dxa"/>
          </w:tcPr>
          <w:p w14:paraId="77285F78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2E38576" w14:textId="77777777" w:rsidR="00C65617" w:rsidRPr="00A51835" w:rsidRDefault="00C65617" w:rsidP="005C42FA"/>
        </w:tc>
      </w:tr>
      <w:tr w:rsidR="00C65617" w:rsidRPr="00A51835" w14:paraId="117DC717" w14:textId="77777777" w:rsidTr="005C42FA">
        <w:trPr>
          <w:jc w:val="center"/>
        </w:trPr>
        <w:tc>
          <w:tcPr>
            <w:tcW w:w="3147" w:type="dxa"/>
          </w:tcPr>
          <w:p w14:paraId="5BBE8750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3759F7A2" w14:textId="77777777" w:rsidR="00C65617" w:rsidRPr="00A51835" w:rsidRDefault="00C65617" w:rsidP="005C42FA"/>
        </w:tc>
      </w:tr>
      <w:tr w:rsidR="00C65617" w:rsidRPr="00A51835" w14:paraId="552DA64C" w14:textId="77777777" w:rsidTr="005C42FA">
        <w:trPr>
          <w:jc w:val="center"/>
        </w:trPr>
        <w:tc>
          <w:tcPr>
            <w:tcW w:w="3147" w:type="dxa"/>
          </w:tcPr>
          <w:p w14:paraId="214B6A8A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6542F7EA" w14:textId="77777777" w:rsidR="00C65617" w:rsidRPr="00A51835" w:rsidRDefault="00C65617" w:rsidP="005C42FA"/>
        </w:tc>
      </w:tr>
    </w:tbl>
    <w:p w14:paraId="535186BA" w14:textId="77777777" w:rsidR="00AF0088" w:rsidRDefault="00AF0088" w:rsidP="00B663C7"/>
    <w:p w14:paraId="79AA7498" w14:textId="77777777" w:rsidR="00AF0088" w:rsidRDefault="00AF0088">
      <w:r>
        <w:br w:type="page"/>
      </w:r>
    </w:p>
    <w:p w14:paraId="1B47E20F" w14:textId="77777777" w:rsidR="0088109D" w:rsidRDefault="0088109D" w:rsidP="0088109D">
      <w:pPr>
        <w:pStyle w:val="Rubrik1"/>
      </w:pPr>
      <w:bookmarkStart w:id="1575" w:name="_Toc410216243"/>
      <w:r>
        <w:lastRenderedPageBreak/>
        <w:t>StoreLog</w:t>
      </w:r>
      <w:bookmarkEnd w:id="1575"/>
    </w:p>
    <w:p w14:paraId="2FB81039" w14:textId="77777777" w:rsidR="0088109D" w:rsidRDefault="0088109D" w:rsidP="0088109D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43532C14" w14:textId="77777777" w:rsidR="0088109D" w:rsidRDefault="0088109D" w:rsidP="0088109D">
      <w:r>
        <w:t>Loggposter valideras enligt schema. Resultat av anropet returneras i ett Result objekt med statuskod. Vi fel sparas ej loggposter i loggtjänsten.</w:t>
      </w:r>
    </w:p>
    <w:p w14:paraId="68CEDF25" w14:textId="77777777" w:rsidR="0088109D" w:rsidRDefault="0088109D" w:rsidP="0088109D">
      <w:pPr>
        <w:pStyle w:val="Rubrik2"/>
      </w:pPr>
      <w:r>
        <w:t>Frivillighet</w:t>
      </w:r>
    </w:p>
    <w:p w14:paraId="63536D26" w14:textId="0FAD30DA" w:rsidR="0088109D" w:rsidRDefault="0088109D" w:rsidP="0088109D">
      <w:r>
        <w:t>Obligatorisk</w:t>
      </w:r>
      <w:r w:rsidR="005759D8">
        <w:t>, nationellt</w:t>
      </w:r>
      <w:r>
        <w:t>.</w:t>
      </w:r>
    </w:p>
    <w:p w14:paraId="128F3B6D" w14:textId="77777777" w:rsidR="0088109D" w:rsidRDefault="0088109D" w:rsidP="0088109D">
      <w:pPr>
        <w:pStyle w:val="Rubrik2"/>
      </w:pPr>
      <w:r>
        <w:t>Version</w:t>
      </w:r>
    </w:p>
    <w:p w14:paraId="1BE7784D" w14:textId="77777777" w:rsidR="0088109D" w:rsidRDefault="0088109D" w:rsidP="0088109D">
      <w:r>
        <w:t>1.0</w:t>
      </w:r>
    </w:p>
    <w:p w14:paraId="19FEE230" w14:textId="77777777" w:rsidR="0088109D" w:rsidRDefault="0088109D" w:rsidP="0088109D">
      <w:pPr>
        <w:pStyle w:val="Rubrik2"/>
      </w:pPr>
      <w:r>
        <w:t>SLA-krav</w:t>
      </w:r>
    </w:p>
    <w:p w14:paraId="62381876" w14:textId="77777777" w:rsidR="0088109D" w:rsidRDefault="0088109D" w:rsidP="0088109D">
      <w:r>
        <w:t>Loggtjänsten har höga krav på tillgänglighet enär loggande tillämpningar kan drabbas av funktionsstörningar om loggtjänsten är otillgänglig. För att minska detta beroende bör loggande tillämpningar ha köfunktionalitet vid avbrott i loggtjänsten.</w:t>
      </w:r>
    </w:p>
    <w:p w14:paraId="1D0F5C95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88109D" w14:paraId="07ACCAAF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15F81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F0DB50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6E1A72A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88109D" w14:paraId="36798587" w14:textId="77777777" w:rsidTr="00F1448F">
        <w:tc>
          <w:tcPr>
            <w:tcW w:w="2400" w:type="dxa"/>
          </w:tcPr>
          <w:p w14:paraId="0AE84B9B" w14:textId="77777777" w:rsidR="0088109D" w:rsidRDefault="0088109D" w:rsidP="00F1448F">
            <w:r>
              <w:t>Svarstid</w:t>
            </w:r>
          </w:p>
        </w:tc>
        <w:tc>
          <w:tcPr>
            <w:tcW w:w="4000" w:type="dxa"/>
          </w:tcPr>
          <w:p w14:paraId="0CA93D59" w14:textId="77777777" w:rsidR="0088109D" w:rsidRDefault="0088109D" w:rsidP="00F1448F"/>
        </w:tc>
        <w:tc>
          <w:tcPr>
            <w:tcW w:w="3700" w:type="dxa"/>
          </w:tcPr>
          <w:p w14:paraId="53A3301C" w14:textId="77777777" w:rsidR="0088109D" w:rsidRDefault="0088109D" w:rsidP="00F1448F"/>
        </w:tc>
      </w:tr>
      <w:tr w:rsidR="0088109D" w14:paraId="0E129A03" w14:textId="77777777" w:rsidTr="00F1448F">
        <w:tc>
          <w:tcPr>
            <w:tcW w:w="2400" w:type="dxa"/>
          </w:tcPr>
          <w:p w14:paraId="6F046056" w14:textId="77777777" w:rsidR="0088109D" w:rsidRDefault="0088109D" w:rsidP="00F1448F">
            <w:r>
              <w:t>Tillgänglighet</w:t>
            </w:r>
          </w:p>
        </w:tc>
        <w:tc>
          <w:tcPr>
            <w:tcW w:w="4000" w:type="dxa"/>
          </w:tcPr>
          <w:p w14:paraId="15F0AA59" w14:textId="77777777" w:rsidR="0088109D" w:rsidRDefault="0088109D" w:rsidP="00F1448F">
            <w:r>
              <w:t>99,80%</w:t>
            </w:r>
          </w:p>
        </w:tc>
        <w:tc>
          <w:tcPr>
            <w:tcW w:w="3700" w:type="dxa"/>
          </w:tcPr>
          <w:p w14:paraId="4CC3C969" w14:textId="77777777" w:rsidR="0088109D" w:rsidRDefault="0088109D" w:rsidP="00F1448F"/>
        </w:tc>
      </w:tr>
      <w:tr w:rsidR="0088109D" w14:paraId="41354AA3" w14:textId="77777777" w:rsidTr="00F1448F">
        <w:tc>
          <w:tcPr>
            <w:tcW w:w="2400" w:type="dxa"/>
          </w:tcPr>
          <w:p w14:paraId="7AAB28E6" w14:textId="77777777" w:rsidR="0088109D" w:rsidRDefault="0088109D" w:rsidP="00F1448F">
            <w:r>
              <w:t>Last</w:t>
            </w:r>
          </w:p>
        </w:tc>
        <w:tc>
          <w:tcPr>
            <w:tcW w:w="4000" w:type="dxa"/>
          </w:tcPr>
          <w:p w14:paraId="134CE828" w14:textId="77777777" w:rsidR="0088109D" w:rsidRDefault="0088109D" w:rsidP="00F1448F"/>
        </w:tc>
        <w:tc>
          <w:tcPr>
            <w:tcW w:w="3700" w:type="dxa"/>
          </w:tcPr>
          <w:p w14:paraId="08730FE4" w14:textId="77777777" w:rsidR="0088109D" w:rsidRDefault="0088109D" w:rsidP="00F1448F"/>
        </w:tc>
      </w:tr>
      <w:tr w:rsidR="0088109D" w14:paraId="2367318A" w14:textId="77777777" w:rsidTr="00F1448F">
        <w:tc>
          <w:tcPr>
            <w:tcW w:w="2400" w:type="dxa"/>
          </w:tcPr>
          <w:p w14:paraId="347D1A85" w14:textId="77777777" w:rsidR="0088109D" w:rsidRDefault="0088109D" w:rsidP="00F1448F">
            <w:r>
              <w:t>Aktualitet</w:t>
            </w:r>
          </w:p>
        </w:tc>
        <w:tc>
          <w:tcPr>
            <w:tcW w:w="4000" w:type="dxa"/>
          </w:tcPr>
          <w:p w14:paraId="3E6F28D9" w14:textId="77777777" w:rsidR="0088109D" w:rsidRDefault="0088109D" w:rsidP="00F1448F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700" w:type="dxa"/>
          </w:tcPr>
          <w:p w14:paraId="497EE014" w14:textId="77777777" w:rsidR="0088109D" w:rsidRDefault="0088109D" w:rsidP="00F1448F"/>
        </w:tc>
      </w:tr>
    </w:tbl>
    <w:p w14:paraId="48E43F8B" w14:textId="77777777" w:rsidR="0088109D" w:rsidRDefault="0088109D" w:rsidP="0088109D">
      <w:pPr>
        <w:pStyle w:val="Rubrik2"/>
      </w:pPr>
      <w:r>
        <w:t>Fältregler</w:t>
      </w:r>
    </w:p>
    <w:p w14:paraId="77668B1D" w14:textId="77777777" w:rsidR="0088109D" w:rsidRDefault="0088109D" w:rsidP="0088109D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88109D" w14:paraId="62A44897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3F3CCA6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AFED28C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CE02153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6B262D" w14:textId="77777777" w:rsidR="0088109D" w:rsidRDefault="0088109D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88109D" w14:paraId="59709366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81A431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F84D5C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608FA7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17CBD21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65F74677" w14:textId="77777777" w:rsidTr="00F1448F">
        <w:tc>
          <w:tcPr>
            <w:tcW w:w="2800" w:type="dxa"/>
          </w:tcPr>
          <w:p w14:paraId="4ED385FF" w14:textId="77777777" w:rsidR="0088109D" w:rsidRDefault="0088109D" w:rsidP="00F1448F">
            <w:r>
              <w:t>log</w:t>
            </w:r>
          </w:p>
        </w:tc>
        <w:tc>
          <w:tcPr>
            <w:tcW w:w="2000" w:type="dxa"/>
          </w:tcPr>
          <w:p w14:paraId="23C86E97" w14:textId="77777777" w:rsidR="0088109D" w:rsidRDefault="0088109D" w:rsidP="00F1448F">
            <w:r>
              <w:t>log:Log</w:t>
            </w:r>
          </w:p>
        </w:tc>
        <w:tc>
          <w:tcPr>
            <w:tcW w:w="4000" w:type="dxa"/>
          </w:tcPr>
          <w:p w14:paraId="5B47605C" w14:textId="77777777" w:rsidR="0088109D" w:rsidRDefault="0088109D" w:rsidP="00F1448F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5C488A87" w14:textId="77777777" w:rsidR="0088109D" w:rsidRDefault="0088109D" w:rsidP="00F1448F">
            <w:r>
              <w:t>1..*</w:t>
            </w:r>
          </w:p>
        </w:tc>
      </w:tr>
      <w:tr w:rsidR="0088109D" w14:paraId="523A18D8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A5732DF" w14:textId="77777777" w:rsidR="0088109D" w:rsidRDefault="0088109D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5E478793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9290830" w14:textId="77777777" w:rsidR="0088109D" w:rsidRDefault="0088109D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362C07F5" w14:textId="77777777" w:rsidR="0088109D" w:rsidRDefault="0088109D" w:rsidP="00F1448F">
            <w:pPr>
              <w:rPr>
                <w:b/>
              </w:rPr>
            </w:pPr>
          </w:p>
        </w:tc>
      </w:tr>
      <w:tr w:rsidR="0088109D" w14:paraId="1E6FE7B8" w14:textId="77777777" w:rsidTr="00F1448F">
        <w:tc>
          <w:tcPr>
            <w:tcW w:w="2800" w:type="dxa"/>
          </w:tcPr>
          <w:p w14:paraId="19D80451" w14:textId="77777777" w:rsidR="0088109D" w:rsidRDefault="0088109D" w:rsidP="00F1448F">
            <w:r>
              <w:t>storeLog</w:t>
            </w:r>
          </w:p>
        </w:tc>
        <w:tc>
          <w:tcPr>
            <w:tcW w:w="2000" w:type="dxa"/>
          </w:tcPr>
          <w:p w14:paraId="0F2A55D8" w14:textId="77777777" w:rsidR="0088109D" w:rsidRDefault="0088109D" w:rsidP="00F1448F">
            <w:r>
              <w:t>log.store:Result</w:t>
            </w:r>
          </w:p>
        </w:tc>
        <w:tc>
          <w:tcPr>
            <w:tcW w:w="4000" w:type="dxa"/>
          </w:tcPr>
          <w:p w14:paraId="662BFEB5" w14:textId="77777777" w:rsidR="0088109D" w:rsidRDefault="0088109D" w:rsidP="00F1448F">
            <w:r>
              <w:t>Result Objekt som anger om loggposter sparats eller om fel har inträffat. Resultat koder som kan returneras är OK, INFO, ERROR, VALIDATIONERROR och ACCESSDENIED.</w:t>
            </w:r>
          </w:p>
        </w:tc>
        <w:tc>
          <w:tcPr>
            <w:tcW w:w="1300" w:type="dxa"/>
          </w:tcPr>
          <w:p w14:paraId="40D74B48" w14:textId="77777777" w:rsidR="0088109D" w:rsidRDefault="0088109D" w:rsidP="00F1448F">
            <w:r>
              <w:t>1..1</w:t>
            </w:r>
          </w:p>
        </w:tc>
      </w:tr>
    </w:tbl>
    <w:p w14:paraId="46193A29" w14:textId="77777777" w:rsidR="0088109D" w:rsidRDefault="0088109D" w:rsidP="0088109D">
      <w:pPr>
        <w:pStyle w:val="Rubrik2"/>
      </w:pPr>
      <w:r>
        <w:t>Regler</w:t>
      </w:r>
    </w:p>
    <w:p w14:paraId="50D91933" w14:textId="74EEDCBE" w:rsidR="0088109D" w:rsidRDefault="0088109D" w:rsidP="0088109D">
      <w:r>
        <w:t>Tjänsten skall kontrollera om anropande system har behörighet att lagra loggposter. Om behörighet nekas skall ett fel returneras och flödet avbrytas.</w:t>
      </w:r>
      <w:r w:rsidR="001647A5">
        <w:t xml:space="preserve"> </w:t>
      </w:r>
    </w:p>
    <w:p w14:paraId="33A89F5B" w14:textId="77777777" w:rsidR="0088109D" w:rsidRDefault="0088109D" w:rsidP="0088109D">
      <w:pPr>
        <w:pStyle w:val="Rubrik2"/>
      </w:pPr>
      <w:r>
        <w:t>Tjänsteinteraktion</w:t>
      </w:r>
    </w:p>
    <w:p w14:paraId="66F63A20" w14:textId="77777777" w:rsidR="0088109D" w:rsidRDefault="0088109D" w:rsidP="0088109D">
      <w:r>
        <w:t>StoreLog</w:t>
      </w:r>
    </w:p>
    <w:p w14:paraId="0F20D630" w14:textId="77777777" w:rsidR="0088109D" w:rsidRDefault="0088109D" w:rsidP="0088109D">
      <w:pPr>
        <w:pStyle w:val="Rubrik2"/>
      </w:pPr>
      <w:r>
        <w:lastRenderedPageBreak/>
        <w:t>Exempel</w:t>
      </w:r>
    </w:p>
    <w:p w14:paraId="79C5ACE0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2F860B7B" w14:textId="77777777" w:rsidR="0088109D" w:rsidRDefault="0088109D" w:rsidP="0088109D"/>
    <w:p w14:paraId="44733C22" w14:textId="77777777" w:rsidR="0088109D" w:rsidRDefault="0088109D" w:rsidP="0088109D">
      <w:r>
        <w:t>Följande XML visar strukturen på ett anrop till tjänsten.</w:t>
      </w:r>
    </w:p>
    <w:p w14:paraId="13D6C503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50C3B5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0270B267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878BD02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F7DA49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17DE3DB" w14:textId="77777777" w:rsidR="0088109D" w:rsidRDefault="0088109D" w:rsidP="0088109D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59B316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DC25AD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249718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AC54025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3AAFC6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75FAB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206319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86926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AAFE23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E46F8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98C1E7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53859F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A0246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6054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56A6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FC0DE8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265982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448FFE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54CCDB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43AF45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A7CF5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CB478D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D67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24A94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80353C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870A3F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A10FB8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E4D0F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32A798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4544DB5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35EA46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69713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2A546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F5D1EE" w14:textId="77777777" w:rsidR="0088109D" w:rsidRPr="0088109D" w:rsidRDefault="0088109D" w:rsidP="0088109D">
      <w:pPr>
        <w:ind w:left="88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38CBA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88109D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4BA794F" w14:textId="77777777" w:rsidR="0088109D" w:rsidRPr="0088109D" w:rsidRDefault="0088109D" w:rsidP="0088109D">
      <w:pPr>
        <w:ind w:left="132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0CCBF50" w14:textId="77777777" w:rsidR="0088109D" w:rsidRPr="0088109D" w:rsidRDefault="0088109D" w:rsidP="0088109D">
      <w:pPr>
        <w:ind w:left="1760"/>
        <w:rPr>
          <w:lang w:val="en-US"/>
        </w:rPr>
      </w:pP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88109D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88109D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88109D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D44451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F4DB29D" w14:textId="77777777" w:rsidR="0088109D" w:rsidRDefault="0088109D" w:rsidP="0088109D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CA0D0B" w14:textId="77777777" w:rsidR="0088109D" w:rsidRDefault="0088109D" w:rsidP="0088109D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3614C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9875A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E667BA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261F2B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66ADE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8BEB3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70B0B8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DC6437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16E4A6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B4EABE4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51FC5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F40AF84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2A7F60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F9A4AF8" w14:textId="77777777" w:rsidR="0088109D" w:rsidRPr="002A7F60" w:rsidRDefault="0088109D" w:rsidP="0088109D">
      <w:pPr>
        <w:ind w:left="220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2A7F60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3AFB23" w14:textId="77777777" w:rsidR="0088109D" w:rsidRPr="002A7F60" w:rsidRDefault="0088109D" w:rsidP="0088109D">
      <w:pPr>
        <w:ind w:left="176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C14F0C" w14:textId="77777777" w:rsidR="0088109D" w:rsidRPr="002A7F60" w:rsidRDefault="0088109D" w:rsidP="0088109D">
      <w:pPr>
        <w:ind w:left="132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025754" w14:textId="77777777" w:rsidR="0088109D" w:rsidRPr="002A7F60" w:rsidRDefault="0088109D" w:rsidP="0088109D">
      <w:pPr>
        <w:ind w:left="880"/>
        <w:rPr>
          <w:lang w:val="en-US"/>
        </w:rPr>
      </w:pP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2A7F60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2A7F60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DCEE6E" w14:textId="77777777" w:rsidR="0088109D" w:rsidRPr="00F1448F" w:rsidRDefault="0088109D" w:rsidP="0088109D">
      <w:pPr>
        <w:ind w:left="440"/>
        <w:rPr>
          <w:lang w:val="en-US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ns0:Log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B3E5A6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B7DFC86" w14:textId="77777777" w:rsidR="0088109D" w:rsidRDefault="0088109D" w:rsidP="0088109D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2B4D9E1C" w14:textId="77777777" w:rsidR="0088109D" w:rsidRDefault="0088109D" w:rsidP="0088109D"/>
    <w:p w14:paraId="5BB774B5" w14:textId="77777777" w:rsidR="0088109D" w:rsidRDefault="0088109D" w:rsidP="0088109D">
      <w:r>
        <w:t>Följande XML visar strukturen på svarsmeddelandet från tjänsten.</w:t>
      </w:r>
    </w:p>
    <w:p w14:paraId="28052A1C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urn:riv:ehr:log:store:StoreLogResponder:1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urn:riv:ehr:log:store:1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92D2C4A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914F6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875E16E" w14:textId="77777777" w:rsidR="0088109D" w:rsidRDefault="0088109D" w:rsidP="0088109D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D561E69" w14:textId="77777777" w:rsidR="0088109D" w:rsidRDefault="0088109D" w:rsidP="0088109D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D9A01A" w14:textId="77777777" w:rsidR="0088109D" w:rsidRDefault="0088109D" w:rsidP="0088109D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ns0:StoreLogResponse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DFC5F6" w14:textId="77777777" w:rsidR="00F73D13" w:rsidRDefault="00F73D13"/>
    <w:p w14:paraId="51BA30E7" w14:textId="77777777" w:rsidR="00F73D13" w:rsidRDefault="00F73D13">
      <w:r>
        <w:br w:type="page"/>
      </w:r>
    </w:p>
    <w:p w14:paraId="6EF2F325" w14:textId="77777777" w:rsidR="00F73D13" w:rsidRDefault="00F73D13" w:rsidP="00F73D13">
      <w:pPr>
        <w:pStyle w:val="Rubrik1"/>
      </w:pPr>
      <w:bookmarkStart w:id="1576" w:name="_Toc410216244"/>
      <w:r>
        <w:lastRenderedPageBreak/>
        <w:t>GetLogsForCareProvider</w:t>
      </w:r>
      <w:bookmarkEnd w:id="1576"/>
    </w:p>
    <w:p w14:paraId="7966BB7D" w14:textId="77777777" w:rsidR="00F73D13" w:rsidRDefault="00F73D13" w:rsidP="00F73D13">
      <w:r>
        <w:t>Tjänst som returnerar loggposter för angiven vårdgivare, all åtkomst som har skett av vårdgivarens medarbetare.</w:t>
      </w:r>
    </w:p>
    <w:p w14:paraId="75339DB9" w14:textId="28166D23" w:rsidR="00F73D13" w:rsidRDefault="00F73D13" w:rsidP="00F73D13">
      <w:r>
        <w:t xml:space="preserve">Logguttaget begränsas av angivet datumintervall. </w:t>
      </w:r>
    </w:p>
    <w:p w14:paraId="5836B106" w14:textId="77777777" w:rsidR="00F73D13" w:rsidRDefault="00F73D13" w:rsidP="00F73D13"/>
    <w:p w14:paraId="453225E5" w14:textId="77777777" w:rsidR="00F73D13" w:rsidRDefault="00F73D13" w:rsidP="00F73D13">
      <w:r>
        <w:t>Tjänsten returnerar en lista med loggposter (kan vara noll dvs en tom lista) om resultatkod är OK.</w:t>
      </w:r>
      <w:r>
        <w:tab/>
      </w:r>
      <w:r>
        <w:tab/>
      </w:r>
    </w:p>
    <w:p w14:paraId="2FE49F8E" w14:textId="77777777" w:rsidR="00F73D13" w:rsidRDefault="00F73D13" w:rsidP="00F73D13"/>
    <w:p w14:paraId="70C9CA7F" w14:textId="77777777" w:rsidR="00F73D13" w:rsidRDefault="00F73D13" w:rsidP="00F73D13">
      <w:r>
        <w:t>Tjänsten returnerar alltid inom 15 sekunder, även ifall rapporten ännu inte har hunnit skapats. Tiden är konfigurerbar av systemet och kan ändras vid behov.</w:t>
      </w:r>
    </w:p>
    <w:p w14:paraId="086A6805" w14:textId="77777777" w:rsidR="00F73D13" w:rsidRDefault="00F73D13" w:rsidP="00F73D13"/>
    <w:p w14:paraId="75254149" w14:textId="77777777" w:rsidR="00F73D13" w:rsidRDefault="00F73D13" w:rsidP="00F73D13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31467393" w14:textId="77777777" w:rsidR="00F73D13" w:rsidRDefault="00F73D13" w:rsidP="00F73D13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C9129" w14:textId="77777777" w:rsidR="00F73D13" w:rsidRDefault="00F73D13" w:rsidP="00F73D13">
      <w:r>
        <w:t>queueTime rekomenderas att användas av det anropande systemet för att bestämma när nästa anrop ska ske.</w:t>
      </w:r>
    </w:p>
    <w:p w14:paraId="20E9CC08" w14:textId="77777777" w:rsidR="00F73D13" w:rsidRDefault="00F73D13" w:rsidP="00F73D13">
      <w:r>
        <w:t>VIKTIGT att ytterligare anrop sker med queuedReportId om tidigare anrop avslutats med felkod REPORTONQUEUE eller REPORTINPROCESS för att inte köa upp flera rapporter.</w:t>
      </w:r>
    </w:p>
    <w:p w14:paraId="44450561" w14:textId="77777777" w:rsidR="00F73D13" w:rsidRDefault="00F73D13" w:rsidP="00F73D13"/>
    <w:p w14:paraId="26EC361A" w14:textId="77777777" w:rsidR="00F73D13" w:rsidRDefault="00F73D13" w:rsidP="00F73D13">
      <w:r>
        <w:t>Tjänsten returnerar statuskod REPORTNOTFOUND ifall man har angett ett felaktigt id(queuedReportId) för att hämta rapport. Ingen ny rapport skapas.</w:t>
      </w:r>
    </w:p>
    <w:p w14:paraId="4EE45172" w14:textId="77777777" w:rsidR="00F73D13" w:rsidRDefault="00F73D13" w:rsidP="00F73D13"/>
    <w:p w14:paraId="28155FA0" w14:textId="77777777" w:rsidR="00F73D13" w:rsidRDefault="00F73D13" w:rsidP="00F73D13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57025577" w14:textId="77777777" w:rsidR="00F73D13" w:rsidRDefault="00F73D13" w:rsidP="00F73D13">
      <w:r>
        <w:t>Max antal loggposter som kan returneras är konfigurerbart av systemet och kan ändras vid behov.</w:t>
      </w:r>
    </w:p>
    <w:p w14:paraId="0F9595FE" w14:textId="77777777" w:rsidR="00F73D13" w:rsidRDefault="00F73D13" w:rsidP="00F73D13">
      <w:pPr>
        <w:pStyle w:val="Rubrik2"/>
      </w:pPr>
      <w:r>
        <w:t>Frivillighet</w:t>
      </w:r>
    </w:p>
    <w:p w14:paraId="78A7E9FE" w14:textId="0237CE86" w:rsidR="00F73D13" w:rsidRDefault="00F73D13" w:rsidP="00F73D13">
      <w:r>
        <w:t>Obligatorisk</w:t>
      </w:r>
      <w:r w:rsidR="005759D8">
        <w:t>, nationellt</w:t>
      </w:r>
      <w:r>
        <w:t>.</w:t>
      </w:r>
    </w:p>
    <w:p w14:paraId="5CC8A25E" w14:textId="77777777" w:rsidR="00F73D13" w:rsidRDefault="00F73D13" w:rsidP="00F73D13">
      <w:pPr>
        <w:pStyle w:val="Rubrik2"/>
      </w:pPr>
      <w:r>
        <w:t>Version</w:t>
      </w:r>
    </w:p>
    <w:p w14:paraId="1809DBF9" w14:textId="53EB13F4" w:rsidR="00F73D13" w:rsidRDefault="00F73D13" w:rsidP="00F73D13">
      <w:r>
        <w:t>1.</w:t>
      </w:r>
      <w:r w:rsidR="00561280">
        <w:t>1</w:t>
      </w:r>
    </w:p>
    <w:p w14:paraId="4D48A18B" w14:textId="77777777" w:rsidR="00F73D13" w:rsidRDefault="00F73D13" w:rsidP="00F73D13">
      <w:pPr>
        <w:pStyle w:val="Rubrik2"/>
      </w:pPr>
      <w:r>
        <w:t>SLA-krav</w:t>
      </w:r>
    </w:p>
    <w:p w14:paraId="766A3346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F73D13" w14:paraId="68CA770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633E0634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D80E9CE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59679C6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F73D13" w14:paraId="0CBDBC16" w14:textId="77777777" w:rsidTr="00F1448F">
        <w:tc>
          <w:tcPr>
            <w:tcW w:w="2400" w:type="dxa"/>
          </w:tcPr>
          <w:p w14:paraId="3A44EFB5" w14:textId="77777777" w:rsidR="00F73D13" w:rsidRDefault="00F73D13" w:rsidP="00F1448F">
            <w:r>
              <w:t>Svarstid</w:t>
            </w:r>
          </w:p>
        </w:tc>
        <w:tc>
          <w:tcPr>
            <w:tcW w:w="4000" w:type="dxa"/>
          </w:tcPr>
          <w:p w14:paraId="01ACB405" w14:textId="77777777" w:rsidR="00F73D13" w:rsidRDefault="00F73D13" w:rsidP="00F1448F"/>
        </w:tc>
        <w:tc>
          <w:tcPr>
            <w:tcW w:w="3700" w:type="dxa"/>
          </w:tcPr>
          <w:p w14:paraId="5982DF4F" w14:textId="77777777" w:rsidR="00F73D13" w:rsidRDefault="00F73D13" w:rsidP="00F1448F"/>
        </w:tc>
      </w:tr>
      <w:tr w:rsidR="00F73D13" w14:paraId="68D47EAD" w14:textId="77777777" w:rsidTr="00F1448F">
        <w:tc>
          <w:tcPr>
            <w:tcW w:w="2400" w:type="dxa"/>
          </w:tcPr>
          <w:p w14:paraId="65E54F10" w14:textId="77777777" w:rsidR="00F73D13" w:rsidRDefault="00F73D13" w:rsidP="00F1448F">
            <w:r>
              <w:t>Tillgänglighet</w:t>
            </w:r>
          </w:p>
        </w:tc>
        <w:tc>
          <w:tcPr>
            <w:tcW w:w="4000" w:type="dxa"/>
          </w:tcPr>
          <w:p w14:paraId="2917060F" w14:textId="77777777" w:rsidR="00F73D13" w:rsidRDefault="00F73D13" w:rsidP="00F1448F">
            <w:r>
              <w:t>99,80%</w:t>
            </w:r>
          </w:p>
        </w:tc>
        <w:tc>
          <w:tcPr>
            <w:tcW w:w="3700" w:type="dxa"/>
          </w:tcPr>
          <w:p w14:paraId="735040D7" w14:textId="77777777" w:rsidR="00F73D13" w:rsidRDefault="00F73D13" w:rsidP="00F1448F"/>
        </w:tc>
      </w:tr>
      <w:tr w:rsidR="00F73D13" w14:paraId="7EF9D2A1" w14:textId="77777777" w:rsidTr="00F1448F">
        <w:tc>
          <w:tcPr>
            <w:tcW w:w="2400" w:type="dxa"/>
          </w:tcPr>
          <w:p w14:paraId="3B0C9561" w14:textId="77777777" w:rsidR="00F73D13" w:rsidRDefault="00F73D13" w:rsidP="00F1448F">
            <w:r>
              <w:t>Last</w:t>
            </w:r>
          </w:p>
        </w:tc>
        <w:tc>
          <w:tcPr>
            <w:tcW w:w="4000" w:type="dxa"/>
          </w:tcPr>
          <w:p w14:paraId="6CCB7E9B" w14:textId="77777777" w:rsidR="00F73D13" w:rsidRDefault="00F73D13" w:rsidP="00F1448F"/>
        </w:tc>
        <w:tc>
          <w:tcPr>
            <w:tcW w:w="3700" w:type="dxa"/>
          </w:tcPr>
          <w:p w14:paraId="55C4EE61" w14:textId="77777777" w:rsidR="00F73D13" w:rsidRDefault="00F73D13" w:rsidP="00F1448F"/>
        </w:tc>
      </w:tr>
      <w:tr w:rsidR="00F73D13" w14:paraId="231D3A4B" w14:textId="77777777" w:rsidTr="00F1448F">
        <w:tc>
          <w:tcPr>
            <w:tcW w:w="2400" w:type="dxa"/>
          </w:tcPr>
          <w:p w14:paraId="5112710F" w14:textId="77777777" w:rsidR="00F73D13" w:rsidRDefault="00F73D13" w:rsidP="00F1448F">
            <w:r>
              <w:t>Aktualitet</w:t>
            </w:r>
          </w:p>
        </w:tc>
        <w:tc>
          <w:tcPr>
            <w:tcW w:w="4000" w:type="dxa"/>
          </w:tcPr>
          <w:p w14:paraId="4B882EFB" w14:textId="77777777" w:rsidR="00F73D13" w:rsidRDefault="00F73D13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27F278E" w14:textId="77777777" w:rsidR="00F73D13" w:rsidRDefault="00F73D13" w:rsidP="00F1448F"/>
        </w:tc>
      </w:tr>
    </w:tbl>
    <w:p w14:paraId="33522291" w14:textId="77777777" w:rsidR="00F73D13" w:rsidRDefault="00F73D13" w:rsidP="00F73D13">
      <w:pPr>
        <w:pStyle w:val="Rubrik2"/>
      </w:pPr>
      <w:r>
        <w:t>Fältregler</w:t>
      </w:r>
    </w:p>
    <w:p w14:paraId="7104EDEA" w14:textId="77777777" w:rsidR="00F73D13" w:rsidRDefault="00F73D13" w:rsidP="00F73D13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F73D13" w14:paraId="03343E5E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652810A8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D13F78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120C424D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7B583D4A" w14:textId="77777777" w:rsidR="00F73D13" w:rsidRDefault="00F73D13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F73D13" w14:paraId="083689C6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064940A4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434198AA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468A8E5C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4C843D75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39C1871" w14:textId="77777777" w:rsidTr="00561280">
        <w:tc>
          <w:tcPr>
            <w:tcW w:w="2520" w:type="dxa"/>
          </w:tcPr>
          <w:p w14:paraId="2F50235C" w14:textId="77777777" w:rsidR="00F73D13" w:rsidRDefault="00F73D13" w:rsidP="00F1448F">
            <w:r>
              <w:t>careProviderId</w:t>
            </w:r>
          </w:p>
        </w:tc>
        <w:tc>
          <w:tcPr>
            <w:tcW w:w="1807" w:type="dxa"/>
          </w:tcPr>
          <w:p w14:paraId="30693D44" w14:textId="77777777" w:rsidR="00F73D13" w:rsidRDefault="00F73D13" w:rsidP="00F1448F">
            <w:r>
              <w:t>log:HsaId</w:t>
            </w:r>
          </w:p>
        </w:tc>
        <w:tc>
          <w:tcPr>
            <w:tcW w:w="3589" w:type="dxa"/>
          </w:tcPr>
          <w:p w14:paraId="5060200F" w14:textId="77777777" w:rsidR="00F73D13" w:rsidRDefault="00F73D13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12BACECC" w14:textId="77777777" w:rsidR="00F73D13" w:rsidRDefault="00F73D13" w:rsidP="00F1448F">
            <w:r>
              <w:t>1..1</w:t>
            </w:r>
          </w:p>
        </w:tc>
      </w:tr>
      <w:tr w:rsidR="00F73D13" w14:paraId="6E566C8A" w14:textId="77777777" w:rsidTr="00561280">
        <w:tc>
          <w:tcPr>
            <w:tcW w:w="2520" w:type="dxa"/>
          </w:tcPr>
          <w:p w14:paraId="36626099" w14:textId="77777777" w:rsidR="00F73D13" w:rsidRDefault="00F73D13" w:rsidP="00F1448F">
            <w:r>
              <w:t>fromDate</w:t>
            </w:r>
          </w:p>
        </w:tc>
        <w:tc>
          <w:tcPr>
            <w:tcW w:w="1807" w:type="dxa"/>
          </w:tcPr>
          <w:p w14:paraId="7720943D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37E3CD04" w14:textId="77777777" w:rsidR="00F73D13" w:rsidRDefault="00F73D13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393CD8D0" w14:textId="77777777" w:rsidR="00F73D13" w:rsidRDefault="00F73D13" w:rsidP="00F1448F">
            <w:r>
              <w:t>1..1</w:t>
            </w:r>
          </w:p>
        </w:tc>
      </w:tr>
      <w:tr w:rsidR="00F73D13" w14:paraId="4BF3339D" w14:textId="77777777" w:rsidTr="00561280">
        <w:tc>
          <w:tcPr>
            <w:tcW w:w="2520" w:type="dxa"/>
          </w:tcPr>
          <w:p w14:paraId="048EE731" w14:textId="77777777" w:rsidR="00F73D13" w:rsidRDefault="00F73D13" w:rsidP="00F1448F">
            <w:r>
              <w:t>toDate</w:t>
            </w:r>
          </w:p>
        </w:tc>
        <w:tc>
          <w:tcPr>
            <w:tcW w:w="1807" w:type="dxa"/>
          </w:tcPr>
          <w:p w14:paraId="7947FC6B" w14:textId="77777777" w:rsidR="00F73D13" w:rsidRDefault="00F73D13" w:rsidP="00F1448F">
            <w:r>
              <w:t>xs:dateTime</w:t>
            </w:r>
          </w:p>
        </w:tc>
        <w:tc>
          <w:tcPr>
            <w:tcW w:w="3589" w:type="dxa"/>
          </w:tcPr>
          <w:p w14:paraId="59AB88DC" w14:textId="77777777" w:rsidR="00F73D13" w:rsidRDefault="00F73D13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24AE40A8" w14:textId="77777777" w:rsidR="00F73D13" w:rsidRDefault="00F73D13" w:rsidP="00F1448F">
            <w:r>
              <w:t>1..1</w:t>
            </w:r>
          </w:p>
        </w:tc>
      </w:tr>
      <w:tr w:rsidR="00F73D13" w14:paraId="71892AA5" w14:textId="77777777" w:rsidTr="00561280">
        <w:tc>
          <w:tcPr>
            <w:tcW w:w="2520" w:type="dxa"/>
          </w:tcPr>
          <w:p w14:paraId="4C0FEBEB" w14:textId="77777777" w:rsidR="00F73D13" w:rsidRDefault="00F73D13" w:rsidP="00F1448F">
            <w:r>
              <w:t>queuedReportId</w:t>
            </w:r>
          </w:p>
        </w:tc>
        <w:tc>
          <w:tcPr>
            <w:tcW w:w="1807" w:type="dxa"/>
          </w:tcPr>
          <w:p w14:paraId="19DA8711" w14:textId="77777777" w:rsidR="00F73D13" w:rsidRDefault="00F73D13" w:rsidP="00F1448F">
            <w:r>
              <w:t>log:Id</w:t>
            </w:r>
          </w:p>
        </w:tc>
        <w:tc>
          <w:tcPr>
            <w:tcW w:w="3589" w:type="dxa"/>
          </w:tcPr>
          <w:p w14:paraId="6F7C51D8" w14:textId="77777777" w:rsidR="00F73D13" w:rsidRDefault="00F73D13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F5CADEE" w14:textId="77777777" w:rsidR="00F73D13" w:rsidRDefault="00F73D13" w:rsidP="00F1448F">
            <w:r>
              <w:t>0..1</w:t>
            </w:r>
          </w:p>
        </w:tc>
      </w:tr>
      <w:tr w:rsidR="00561280" w14:paraId="38D7B5B1" w14:textId="77777777" w:rsidTr="00561280">
        <w:tc>
          <w:tcPr>
            <w:tcW w:w="2520" w:type="dxa"/>
          </w:tcPr>
          <w:p w14:paraId="7242DE62" w14:textId="037367AC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0A5A3729" w14:textId="7D5CDBD1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4202E667" w14:textId="6E69D2D0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44DD457" w14:textId="6CC9795C" w:rsidR="00561280" w:rsidRDefault="00561280" w:rsidP="00F1448F">
            <w:r>
              <w:t>0..1</w:t>
            </w:r>
          </w:p>
        </w:tc>
      </w:tr>
      <w:tr w:rsidR="00F73D13" w14:paraId="29F1D4F1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3635FC12" w14:textId="77777777" w:rsidR="00F73D13" w:rsidRDefault="00F73D13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50140964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BB92CC7" w14:textId="77777777" w:rsidR="00F73D13" w:rsidRDefault="00F73D13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9F793E6" w14:textId="77777777" w:rsidR="00F73D13" w:rsidRDefault="00F73D13" w:rsidP="00F1448F">
            <w:pPr>
              <w:rPr>
                <w:b/>
              </w:rPr>
            </w:pPr>
          </w:p>
        </w:tc>
      </w:tr>
      <w:tr w:rsidR="00F73D13" w14:paraId="209B14F6" w14:textId="77777777" w:rsidTr="00561280">
        <w:tc>
          <w:tcPr>
            <w:tcW w:w="2520" w:type="dxa"/>
          </w:tcPr>
          <w:p w14:paraId="3D82FB17" w14:textId="77777777" w:rsidR="00F73D13" w:rsidRDefault="00F73D13" w:rsidP="00F1448F">
            <w:r>
              <w:t>getLogsForCareProvider</w:t>
            </w:r>
          </w:p>
        </w:tc>
        <w:tc>
          <w:tcPr>
            <w:tcW w:w="1807" w:type="dxa"/>
          </w:tcPr>
          <w:p w14:paraId="64E77D84" w14:textId="77777777" w:rsidR="00F73D13" w:rsidRDefault="00F73D13" w:rsidP="00F1448F">
            <w:r>
              <w:t>log.querying:LogsResult</w:t>
            </w:r>
          </w:p>
        </w:tc>
        <w:tc>
          <w:tcPr>
            <w:tcW w:w="3589" w:type="dxa"/>
          </w:tcPr>
          <w:p w14:paraId="1FC71AD4" w14:textId="77777777" w:rsidR="00F73D13" w:rsidRDefault="00F73D13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345D03BE" w14:textId="77777777" w:rsidR="00F73D13" w:rsidRDefault="00F73D13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6F6569DC" w14:textId="77777777" w:rsidR="00F73D13" w:rsidRDefault="00F73D13" w:rsidP="00F1448F">
            <w:r>
              <w:t>1..1</w:t>
            </w:r>
          </w:p>
        </w:tc>
      </w:tr>
    </w:tbl>
    <w:p w14:paraId="787FD48A" w14:textId="77777777" w:rsidR="00F73D13" w:rsidRDefault="00F73D13" w:rsidP="00F73D13">
      <w:pPr>
        <w:pStyle w:val="Rubrik2"/>
      </w:pPr>
      <w:r>
        <w:t>Regler</w:t>
      </w:r>
    </w:p>
    <w:p w14:paraId="0754CA92" w14:textId="77777777" w:rsidR="00B126D3" w:rsidRDefault="00B126D3" w:rsidP="00B126D3">
      <w:r>
        <w:t>Tjänsten skall kontrollera om anropande system har behörighet baserat på det anropande systemets certifikat.</w:t>
      </w:r>
    </w:p>
    <w:p w14:paraId="5AEBE8A7" w14:textId="77777777" w:rsidR="00B126D3" w:rsidRPr="00B126D3" w:rsidRDefault="00B126D3" w:rsidP="00B126D3">
      <w:r>
        <w:t>Om tjänsten har behov av att filtrera åtkomsten ska detta baseras på ”</w:t>
      </w:r>
      <w:r w:rsidRPr="00AC1327">
        <w:rPr>
          <w:rFonts w:ascii="Courier New" w:hAnsi="Courier New" w:cs="Courier New"/>
          <w:sz w:val="16"/>
          <w:szCs w:val="16"/>
        </w:rPr>
        <w:t>x-rivta-original-serviceconsumer-hsaid</w:t>
      </w:r>
      <w:r w:rsidRPr="00AC1327">
        <w:rPr>
          <w:szCs w:val="20"/>
        </w:rPr>
        <w:t>” i RIV TA-headern.</w:t>
      </w:r>
    </w:p>
    <w:p w14:paraId="27492F8D" w14:textId="77777777" w:rsidR="00B126D3" w:rsidRPr="00B126D3" w:rsidRDefault="00B126D3" w:rsidP="00B126D3">
      <w:r w:rsidRPr="00AC1327">
        <w:rPr>
          <w:szCs w:val="20"/>
        </w:rPr>
        <w:t>Normalt så är en tjänst ansluten via en Tjänsteplattform och då är det den som reglerar åtkomsten.</w:t>
      </w:r>
    </w:p>
    <w:p w14:paraId="1E647B0F" w14:textId="6338E3EB" w:rsidR="00F73D13" w:rsidRDefault="001620EA" w:rsidP="00F73D13">
      <w:r>
        <w:br/>
      </w:r>
    </w:p>
    <w:p w14:paraId="0FD1A2C1" w14:textId="77777777" w:rsidR="00F73D13" w:rsidRDefault="00F73D13" w:rsidP="00F73D13">
      <w:pPr>
        <w:pStyle w:val="Rubrik2"/>
      </w:pPr>
      <w:r>
        <w:t>Tjänsteinteraktion</w:t>
      </w:r>
    </w:p>
    <w:p w14:paraId="785D7158" w14:textId="77777777" w:rsidR="00F73D13" w:rsidRDefault="00F73D13" w:rsidP="00F73D13">
      <w:r>
        <w:t>GetLogsForCareProvider</w:t>
      </w:r>
    </w:p>
    <w:p w14:paraId="33D235C1" w14:textId="77777777" w:rsidR="00F73D13" w:rsidRDefault="00F73D13" w:rsidP="00F73D13">
      <w:pPr>
        <w:pStyle w:val="Rubrik2"/>
      </w:pPr>
      <w:r>
        <w:t>Exempel</w:t>
      </w:r>
    </w:p>
    <w:p w14:paraId="2264FF76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7A91D3F" w14:textId="77777777" w:rsidR="00F73D13" w:rsidRDefault="00F73D13" w:rsidP="00F73D13"/>
    <w:p w14:paraId="4DD3C963" w14:textId="77777777" w:rsidR="00F73D13" w:rsidRDefault="00F73D13" w:rsidP="00F73D13">
      <w:r>
        <w:t>Följande XML visar strukturen på ett anrop till tjänsten.</w:t>
      </w:r>
    </w:p>
    <w:p w14:paraId="50E1AA17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C4706FF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E47240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FFE6C8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5453EDB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C8913E1" w14:textId="77777777" w:rsidR="00F73D13" w:rsidRDefault="00F73D13" w:rsidP="00F73D13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9CE81E" w14:textId="77777777" w:rsidR="00170881" w:rsidRPr="00FD337A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B353A6" w14:textId="2E691BC2" w:rsidR="00170881" w:rsidRPr="00443F48" w:rsidRDefault="00170881" w:rsidP="00170881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CC5AAE" w14:textId="77777777" w:rsidR="00F73D13" w:rsidRPr="00443F48" w:rsidRDefault="00F73D13" w:rsidP="00F73D13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7BFAB0A" w14:textId="77777777" w:rsidR="00F73D13" w:rsidRDefault="00F73D13" w:rsidP="00F73D13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F1172B3" w14:textId="77777777" w:rsidR="00F73D13" w:rsidRDefault="00F73D13" w:rsidP="00F73D13"/>
    <w:p w14:paraId="5B6A3596" w14:textId="77777777" w:rsidR="00F73D13" w:rsidRDefault="00F73D13" w:rsidP="00F73D13">
      <w:r>
        <w:t>Följande XML visar strukturen på svarsmeddelandet från tjänsten.</w:t>
      </w:r>
    </w:p>
    <w:p w14:paraId="14969F60" w14:textId="77777777" w:rsidR="00F73D13" w:rsidRDefault="00F73D13" w:rsidP="00F73D13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16CDE38" w14:textId="77777777" w:rsidR="00F73D13" w:rsidRDefault="00F73D13" w:rsidP="00F73D13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95FAF5" w14:textId="77777777" w:rsidR="00F73D13" w:rsidRDefault="00F73D13" w:rsidP="00F73D13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C98982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AAD077C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B04EFEB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774FC56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E0153B9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33F5A9F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852BD5" w14:textId="77777777" w:rsidR="00F73D13" w:rsidRPr="007B26DA" w:rsidRDefault="00F73D13" w:rsidP="00F73D13">
      <w:pPr>
        <w:ind w:left="1320"/>
        <w:rPr>
          <w:lang w:val="en-US"/>
          <w:rPrChange w:id="1577" w:author="Kristiansson, Göran" w:date="2015-01-30T12:34:00Z">
            <w:rPr/>
          </w:rPrChange>
        </w:rPr>
      </w:pP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578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&lt;!-- </w:t>
      </w:r>
      <w:r w:rsidRPr="007B26D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  <w:rPrChange w:id="1579" w:author="Kristiansson, Göran" w:date="2015-01-30T12:34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eastAsia="sv-SE"/>
            </w:rPr>
          </w:rPrChange>
        </w:rPr>
        <w:t>Optional</w:t>
      </w: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580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 --&gt;</w:t>
      </w:r>
    </w:p>
    <w:p w14:paraId="79EF8DCD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1FE263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3CE5FA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4F84F4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AC7C61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2C52E7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7755491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B3A00B0" w14:textId="77777777" w:rsidR="00F73D13" w:rsidRPr="007B26DA" w:rsidRDefault="00F73D13" w:rsidP="00F73D13">
      <w:pPr>
        <w:ind w:left="1320"/>
        <w:rPr>
          <w:rPrChange w:id="1581" w:author="Kristiansson, Göran" w:date="2015-01-30T12:34:00Z">
            <w:rPr>
              <w:lang w:val="en-US"/>
            </w:rPr>
          </w:rPrChange>
        </w:rPr>
      </w:pP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582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 xml:space="preserve">&lt;!-- </w:t>
      </w:r>
      <w:r w:rsidRPr="007B26DA"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  <w:rPrChange w:id="1583" w:author="Kristiansson, Göran" w:date="2015-01-30T12:34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</w:rPrChange>
        </w:rPr>
        <w:t>Array</w:t>
      </w: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584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 xml:space="preserve"> --&gt;</w:t>
      </w:r>
    </w:p>
    <w:p w14:paraId="6B393AC0" w14:textId="77777777" w:rsidR="00F73D13" w:rsidRDefault="00F73D13" w:rsidP="00F73D13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D8FB749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D7735C6" w14:textId="77777777" w:rsidR="00F73D13" w:rsidRDefault="00F73D13" w:rsidP="00F73D13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156C6FE" w14:textId="77777777" w:rsidR="00F73D13" w:rsidRDefault="00F73D13" w:rsidP="00F73D13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1CE4D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4844C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6CF60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285EA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C36E1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63D8F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86C5A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58AC2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6D0EE8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5C21F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8ECD2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6035C5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B84AF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1DF74E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A53AFD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D4B29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D4D513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FF21E6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C47941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6C8077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C89248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4A49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F0796C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6F0A5C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ED5B5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6D6E6DD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D636B39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A1559BA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1FFD5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646414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44133E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A31D6B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AC814A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E8D19E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BE7D28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D42A72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D12C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7570EB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379DC6A" w14:textId="77777777" w:rsidR="00F73D13" w:rsidRDefault="00F73D13" w:rsidP="00F73D13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509777E" w14:textId="77777777" w:rsidR="00F73D13" w:rsidRDefault="00F73D13" w:rsidP="00F73D13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3A0454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C4BF0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E1C923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E09C7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F9C465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BF0643C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4209EB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0835815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D7040F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8C3728B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D0DEFBA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B27302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AF2F5A8" w14:textId="77777777" w:rsidR="00F73D13" w:rsidRPr="00443F48" w:rsidRDefault="00F73D13" w:rsidP="00F73D13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C71762" w14:textId="77777777" w:rsidR="00F73D13" w:rsidRPr="00443F48" w:rsidRDefault="00F73D13" w:rsidP="00F73D13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D8CD10" w14:textId="77777777" w:rsidR="00F73D13" w:rsidRPr="00443F48" w:rsidRDefault="00F73D13" w:rsidP="00F73D13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3FBD13" w14:textId="77777777" w:rsidR="00F73D13" w:rsidRPr="00443F48" w:rsidRDefault="00F73D13" w:rsidP="00F73D13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94548B5" w14:textId="77777777" w:rsidR="00F73D13" w:rsidRPr="00443F48" w:rsidRDefault="00F73D13" w:rsidP="00F73D13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033A8C" w14:textId="77777777" w:rsidR="00F73D13" w:rsidRPr="00443F48" w:rsidRDefault="00F73D13" w:rsidP="00F73D13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E9CAD3" w14:textId="77777777" w:rsidR="00F73D13" w:rsidRPr="00443F48" w:rsidRDefault="00F73D13" w:rsidP="00F73D13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16E2CF" w14:textId="77777777" w:rsidR="00F73D13" w:rsidRDefault="00F73D13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ns0:GetLogsForCareProviderResponse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07F73E" w14:textId="77777777" w:rsidR="007638A2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05A4C96A" w14:textId="77777777" w:rsidR="007638A2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1DCF8A5A" w14:textId="77777777" w:rsidR="007638A2" w:rsidRDefault="007638A2" w:rsidP="007638A2">
      <w:pPr>
        <w:pStyle w:val="Rubrik1"/>
      </w:pPr>
      <w:bookmarkStart w:id="1585" w:name="_Toc410216245"/>
      <w:r>
        <w:lastRenderedPageBreak/>
        <w:t>GetLogsForUser</w:t>
      </w:r>
      <w:bookmarkEnd w:id="1585"/>
    </w:p>
    <w:p w14:paraId="3DFB63EE" w14:textId="77777777" w:rsidR="007638A2" w:rsidRDefault="007638A2" w:rsidP="007638A2">
      <w:r>
        <w:t xml:space="preserve">Tjänst som returnerar loggposter för angiven vårdgivare samt medarbetare, all åtkomst som har skett av medarbetaren. </w:t>
      </w:r>
    </w:p>
    <w:p w14:paraId="70357501" w14:textId="77777777" w:rsidR="007638A2" w:rsidRDefault="007638A2" w:rsidP="007638A2">
      <w:r>
        <w:t xml:space="preserve">Logguttaget begränsas av angivet datumintervall . </w:t>
      </w:r>
    </w:p>
    <w:p w14:paraId="4DD69582" w14:textId="77777777" w:rsidR="007638A2" w:rsidRDefault="007638A2" w:rsidP="007638A2"/>
    <w:p w14:paraId="3C3276AA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76FF3ACF" w14:textId="77777777" w:rsidR="007638A2" w:rsidRDefault="007638A2" w:rsidP="007638A2"/>
    <w:p w14:paraId="38801C59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25CC53A2" w14:textId="77777777" w:rsidR="007638A2" w:rsidRDefault="007638A2" w:rsidP="007638A2"/>
    <w:p w14:paraId="2AB12467" w14:textId="77B43D48" w:rsidR="007638A2" w:rsidRDefault="007638A2" w:rsidP="007638A2">
      <w:r>
        <w:t>Om rapporten inte har hunnit skapas av tjänsten returneras ett id (queuedReportId) som identifierar den rapport som håller på att skapas, man får även i detta fall result</w:t>
      </w:r>
      <w:r w:rsidR="002C14B4">
        <w:t>at</w:t>
      </w:r>
      <w:r>
        <w:t xml:space="preserve">koden REPORTONQUEUE eller REPORTINPROCESS. Man får även en indikation på hur länge det förväntas ta innan rapporten är genererad (queueTime). </w:t>
      </w:r>
    </w:p>
    <w:p w14:paraId="68CE3FE2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4B75B158" w14:textId="77777777" w:rsidR="007638A2" w:rsidRDefault="007638A2" w:rsidP="007638A2">
      <w:r>
        <w:t>queueTime rekomenderas att användas av det anropande systemet för att bestämma när nästa anrop ska ske.</w:t>
      </w:r>
    </w:p>
    <w:p w14:paraId="7D215A8D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039BCE69" w14:textId="77777777" w:rsidR="007638A2" w:rsidRDefault="007638A2" w:rsidP="007638A2"/>
    <w:p w14:paraId="0B4A36F0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92A4FC8" w14:textId="77777777" w:rsidR="007638A2" w:rsidRDefault="007638A2" w:rsidP="007638A2"/>
    <w:p w14:paraId="2743872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64A467F6" w14:textId="77777777" w:rsidR="007638A2" w:rsidRDefault="007638A2" w:rsidP="007638A2">
      <w:r>
        <w:t>Max antal loggposter som kan returneras är konfigurerbart av systemet och kan ändras vid behov.</w:t>
      </w:r>
    </w:p>
    <w:p w14:paraId="12353A30" w14:textId="77777777" w:rsidR="007638A2" w:rsidRDefault="007638A2" w:rsidP="007638A2">
      <w:pPr>
        <w:pStyle w:val="Rubrik2"/>
      </w:pPr>
      <w:r>
        <w:t>Frivillighet</w:t>
      </w:r>
    </w:p>
    <w:p w14:paraId="1F05F38B" w14:textId="31FAAE6B" w:rsidR="007638A2" w:rsidRDefault="007638A2" w:rsidP="007638A2">
      <w:r>
        <w:t>Obligatorisk</w:t>
      </w:r>
      <w:r w:rsidR="005759D8">
        <w:t>, nationellt</w:t>
      </w:r>
      <w:r>
        <w:t>.</w:t>
      </w:r>
    </w:p>
    <w:p w14:paraId="425CE680" w14:textId="77777777" w:rsidR="007638A2" w:rsidRDefault="007638A2" w:rsidP="007638A2">
      <w:pPr>
        <w:pStyle w:val="Rubrik2"/>
      </w:pPr>
      <w:r>
        <w:t>Version</w:t>
      </w:r>
    </w:p>
    <w:p w14:paraId="01038F86" w14:textId="7C6959DE" w:rsidR="007638A2" w:rsidRDefault="007638A2" w:rsidP="007638A2">
      <w:r>
        <w:t>1.</w:t>
      </w:r>
      <w:r w:rsidR="00561280">
        <w:t>1</w:t>
      </w:r>
    </w:p>
    <w:p w14:paraId="00A5C50D" w14:textId="77777777" w:rsidR="007638A2" w:rsidRDefault="007638A2" w:rsidP="007638A2">
      <w:pPr>
        <w:pStyle w:val="Rubrik2"/>
      </w:pPr>
      <w:r>
        <w:t>SLA-krav</w:t>
      </w:r>
    </w:p>
    <w:p w14:paraId="72852E21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111D4832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A47AC58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ABA355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15A5B4F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622C4939" w14:textId="77777777" w:rsidTr="00F1448F">
        <w:tc>
          <w:tcPr>
            <w:tcW w:w="2400" w:type="dxa"/>
          </w:tcPr>
          <w:p w14:paraId="2B676A6D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396A9D48" w14:textId="77777777" w:rsidR="007638A2" w:rsidRDefault="007638A2" w:rsidP="00F1448F"/>
        </w:tc>
        <w:tc>
          <w:tcPr>
            <w:tcW w:w="3700" w:type="dxa"/>
          </w:tcPr>
          <w:p w14:paraId="4A20AA26" w14:textId="77777777" w:rsidR="007638A2" w:rsidRDefault="007638A2" w:rsidP="00F1448F"/>
        </w:tc>
      </w:tr>
      <w:tr w:rsidR="007638A2" w14:paraId="11CB72A3" w14:textId="77777777" w:rsidTr="00F1448F">
        <w:tc>
          <w:tcPr>
            <w:tcW w:w="2400" w:type="dxa"/>
          </w:tcPr>
          <w:p w14:paraId="5801EC3E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5CD0ECE0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561C2BDC" w14:textId="77777777" w:rsidR="007638A2" w:rsidRDefault="007638A2" w:rsidP="00F1448F"/>
        </w:tc>
      </w:tr>
      <w:tr w:rsidR="007638A2" w14:paraId="695EDB1F" w14:textId="77777777" w:rsidTr="00F1448F">
        <w:tc>
          <w:tcPr>
            <w:tcW w:w="2400" w:type="dxa"/>
          </w:tcPr>
          <w:p w14:paraId="44F99747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362D643F" w14:textId="77777777" w:rsidR="007638A2" w:rsidRDefault="007638A2" w:rsidP="00F1448F"/>
        </w:tc>
        <w:tc>
          <w:tcPr>
            <w:tcW w:w="3700" w:type="dxa"/>
          </w:tcPr>
          <w:p w14:paraId="066B9C7B" w14:textId="77777777" w:rsidR="007638A2" w:rsidRDefault="007638A2" w:rsidP="00F1448F"/>
        </w:tc>
      </w:tr>
      <w:tr w:rsidR="007638A2" w14:paraId="780467BF" w14:textId="77777777" w:rsidTr="00F1448F">
        <w:tc>
          <w:tcPr>
            <w:tcW w:w="2400" w:type="dxa"/>
          </w:tcPr>
          <w:p w14:paraId="77091631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32A53F27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8747DA2" w14:textId="77777777" w:rsidR="007638A2" w:rsidRDefault="007638A2" w:rsidP="00F1448F"/>
        </w:tc>
      </w:tr>
    </w:tbl>
    <w:p w14:paraId="5C0CF78E" w14:textId="77777777" w:rsidR="007638A2" w:rsidRDefault="007638A2" w:rsidP="007638A2">
      <w:pPr>
        <w:pStyle w:val="Rubrik2"/>
      </w:pPr>
      <w:r>
        <w:t>Fältregler</w:t>
      </w:r>
    </w:p>
    <w:p w14:paraId="7881F573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3FF65CAB" w14:textId="77777777" w:rsidTr="00561280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2CB22813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lastRenderedPageBreak/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49B83EF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3C53557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64021BEE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7ED84A97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694DD27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99081A9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67CB2D7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789B74AF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7529C3" w14:textId="77777777" w:rsidTr="00561280">
        <w:tc>
          <w:tcPr>
            <w:tcW w:w="2520" w:type="dxa"/>
          </w:tcPr>
          <w:p w14:paraId="4AB28E26" w14:textId="77777777" w:rsidR="007638A2" w:rsidRDefault="007638A2" w:rsidP="00F1448F">
            <w:r>
              <w:t>careProviderId</w:t>
            </w:r>
          </w:p>
        </w:tc>
        <w:tc>
          <w:tcPr>
            <w:tcW w:w="1807" w:type="dxa"/>
          </w:tcPr>
          <w:p w14:paraId="3F04150E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1AA89E58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184" w:type="dxa"/>
          </w:tcPr>
          <w:p w14:paraId="51CF4ACB" w14:textId="77777777" w:rsidR="007638A2" w:rsidRDefault="007638A2" w:rsidP="00F1448F">
            <w:r>
              <w:t>1..1</w:t>
            </w:r>
          </w:p>
        </w:tc>
      </w:tr>
      <w:tr w:rsidR="007638A2" w14:paraId="3C703708" w14:textId="77777777" w:rsidTr="00561280">
        <w:tc>
          <w:tcPr>
            <w:tcW w:w="2520" w:type="dxa"/>
          </w:tcPr>
          <w:p w14:paraId="61CFD369" w14:textId="77777777" w:rsidR="007638A2" w:rsidRDefault="007638A2" w:rsidP="00F1448F">
            <w:r>
              <w:t>userId</w:t>
            </w:r>
          </w:p>
        </w:tc>
        <w:tc>
          <w:tcPr>
            <w:tcW w:w="1807" w:type="dxa"/>
          </w:tcPr>
          <w:p w14:paraId="7CEE5E79" w14:textId="77777777" w:rsidR="007638A2" w:rsidRDefault="007638A2" w:rsidP="00F1448F">
            <w:r>
              <w:t>log:HsaId</w:t>
            </w:r>
          </w:p>
        </w:tc>
        <w:tc>
          <w:tcPr>
            <w:tcW w:w="3589" w:type="dxa"/>
          </w:tcPr>
          <w:p w14:paraId="5FAB4769" w14:textId="77777777" w:rsidR="007638A2" w:rsidRDefault="007638A2" w:rsidP="00F1448F">
            <w:r>
              <w:t>Medarbetare som haft åtkomst.</w:t>
            </w:r>
          </w:p>
        </w:tc>
        <w:tc>
          <w:tcPr>
            <w:tcW w:w="1184" w:type="dxa"/>
          </w:tcPr>
          <w:p w14:paraId="48DF5FEF" w14:textId="77777777" w:rsidR="007638A2" w:rsidRDefault="007638A2" w:rsidP="00F1448F">
            <w:r>
              <w:t>1..1</w:t>
            </w:r>
          </w:p>
        </w:tc>
      </w:tr>
      <w:tr w:rsidR="007638A2" w14:paraId="4039BEB1" w14:textId="77777777" w:rsidTr="00561280">
        <w:tc>
          <w:tcPr>
            <w:tcW w:w="2520" w:type="dxa"/>
          </w:tcPr>
          <w:p w14:paraId="37FBF444" w14:textId="77777777" w:rsidR="007638A2" w:rsidRDefault="007638A2" w:rsidP="00F1448F">
            <w:r>
              <w:t>fromDate</w:t>
            </w:r>
          </w:p>
        </w:tc>
        <w:tc>
          <w:tcPr>
            <w:tcW w:w="1807" w:type="dxa"/>
          </w:tcPr>
          <w:p w14:paraId="57D69DAF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5F6C1944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184" w:type="dxa"/>
          </w:tcPr>
          <w:p w14:paraId="5112259C" w14:textId="77777777" w:rsidR="007638A2" w:rsidRDefault="007638A2" w:rsidP="00F1448F">
            <w:r>
              <w:t>1..1</w:t>
            </w:r>
          </w:p>
        </w:tc>
      </w:tr>
      <w:tr w:rsidR="007638A2" w14:paraId="6C7351C6" w14:textId="77777777" w:rsidTr="00561280">
        <w:tc>
          <w:tcPr>
            <w:tcW w:w="2520" w:type="dxa"/>
          </w:tcPr>
          <w:p w14:paraId="02557129" w14:textId="77777777" w:rsidR="007638A2" w:rsidRDefault="007638A2" w:rsidP="00F1448F">
            <w:r>
              <w:t>toDate</w:t>
            </w:r>
          </w:p>
        </w:tc>
        <w:tc>
          <w:tcPr>
            <w:tcW w:w="1807" w:type="dxa"/>
          </w:tcPr>
          <w:p w14:paraId="22E2D1BE" w14:textId="77777777" w:rsidR="007638A2" w:rsidRDefault="007638A2" w:rsidP="00F1448F">
            <w:r>
              <w:t>xs:dateTime</w:t>
            </w:r>
          </w:p>
        </w:tc>
        <w:tc>
          <w:tcPr>
            <w:tcW w:w="3589" w:type="dxa"/>
          </w:tcPr>
          <w:p w14:paraId="72952111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184" w:type="dxa"/>
          </w:tcPr>
          <w:p w14:paraId="5E227F1D" w14:textId="77777777" w:rsidR="007638A2" w:rsidRDefault="007638A2" w:rsidP="00F1448F">
            <w:r>
              <w:t>1..1</w:t>
            </w:r>
          </w:p>
        </w:tc>
      </w:tr>
      <w:tr w:rsidR="007638A2" w14:paraId="518093C6" w14:textId="77777777" w:rsidTr="00561280">
        <w:tc>
          <w:tcPr>
            <w:tcW w:w="2520" w:type="dxa"/>
          </w:tcPr>
          <w:p w14:paraId="1F151BC2" w14:textId="77777777" w:rsidR="007638A2" w:rsidRDefault="007638A2" w:rsidP="00F1448F">
            <w:r>
              <w:t>queuedReportId</w:t>
            </w:r>
          </w:p>
        </w:tc>
        <w:tc>
          <w:tcPr>
            <w:tcW w:w="1807" w:type="dxa"/>
          </w:tcPr>
          <w:p w14:paraId="07D69AA7" w14:textId="77777777" w:rsidR="007638A2" w:rsidRDefault="007638A2" w:rsidP="00F1448F">
            <w:r>
              <w:t>log:Id</w:t>
            </w:r>
          </w:p>
        </w:tc>
        <w:tc>
          <w:tcPr>
            <w:tcW w:w="3589" w:type="dxa"/>
          </w:tcPr>
          <w:p w14:paraId="4EF79C7C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184" w:type="dxa"/>
          </w:tcPr>
          <w:p w14:paraId="0C3B1425" w14:textId="77777777" w:rsidR="007638A2" w:rsidRDefault="007638A2" w:rsidP="00F1448F">
            <w:r>
              <w:t>0..1</w:t>
            </w:r>
          </w:p>
        </w:tc>
      </w:tr>
      <w:tr w:rsidR="00561280" w14:paraId="736014A6" w14:textId="77777777" w:rsidTr="00561280">
        <w:tc>
          <w:tcPr>
            <w:tcW w:w="2520" w:type="dxa"/>
          </w:tcPr>
          <w:p w14:paraId="3B398575" w14:textId="6F9ED6B5" w:rsidR="00561280" w:rsidRDefault="00561280" w:rsidP="00F1448F">
            <w:r>
              <w:t>careUnitId</w:t>
            </w:r>
          </w:p>
        </w:tc>
        <w:tc>
          <w:tcPr>
            <w:tcW w:w="1807" w:type="dxa"/>
          </w:tcPr>
          <w:p w14:paraId="28C1BC56" w14:textId="3B9FD710" w:rsidR="00561280" w:rsidRDefault="00561280" w:rsidP="00F1448F">
            <w:r>
              <w:t>log:HsaId</w:t>
            </w:r>
          </w:p>
        </w:tc>
        <w:tc>
          <w:tcPr>
            <w:tcW w:w="3589" w:type="dxa"/>
          </w:tcPr>
          <w:p w14:paraId="2B62F920" w14:textId="7E0A5DA5" w:rsidR="00561280" w:rsidRDefault="00561280" w:rsidP="00F1448F">
            <w:r>
              <w:t>Ej obligatoriskt fält för att filtrera ut loggposter för en specifik vårdenhet.</w:t>
            </w:r>
          </w:p>
        </w:tc>
        <w:tc>
          <w:tcPr>
            <w:tcW w:w="1184" w:type="dxa"/>
          </w:tcPr>
          <w:p w14:paraId="0EFBF7DA" w14:textId="6EB7852A" w:rsidR="00561280" w:rsidRDefault="00561280" w:rsidP="00F1448F">
            <w:r>
              <w:t>0..1</w:t>
            </w:r>
          </w:p>
        </w:tc>
      </w:tr>
      <w:tr w:rsidR="007638A2" w14:paraId="7A148A82" w14:textId="77777777" w:rsidTr="00561280">
        <w:tc>
          <w:tcPr>
            <w:tcW w:w="2520" w:type="dxa"/>
            <w:shd w:val="clear" w:color="auto" w:fill="F9F9F9" w:themeFill="background1" w:themeFillShade="F9"/>
            <w:vAlign w:val="bottom"/>
          </w:tcPr>
          <w:p w14:paraId="4CB205F2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1807" w:type="dxa"/>
            <w:shd w:val="clear" w:color="auto" w:fill="F9F9F9" w:themeFill="background1" w:themeFillShade="F9"/>
            <w:vAlign w:val="bottom"/>
          </w:tcPr>
          <w:p w14:paraId="649AE7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3589" w:type="dxa"/>
            <w:shd w:val="clear" w:color="auto" w:fill="F9F9F9" w:themeFill="background1" w:themeFillShade="F9"/>
            <w:vAlign w:val="bottom"/>
          </w:tcPr>
          <w:p w14:paraId="25BADFD0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184" w:type="dxa"/>
            <w:shd w:val="clear" w:color="auto" w:fill="F9F9F9" w:themeFill="background1" w:themeFillShade="F9"/>
            <w:vAlign w:val="bottom"/>
          </w:tcPr>
          <w:p w14:paraId="0D290795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6103C2E" w14:textId="77777777" w:rsidTr="00561280">
        <w:tc>
          <w:tcPr>
            <w:tcW w:w="2520" w:type="dxa"/>
          </w:tcPr>
          <w:p w14:paraId="0112A3F4" w14:textId="77777777" w:rsidR="007638A2" w:rsidRDefault="007638A2" w:rsidP="00F1448F">
            <w:r>
              <w:t>getLogsForUser</w:t>
            </w:r>
          </w:p>
        </w:tc>
        <w:tc>
          <w:tcPr>
            <w:tcW w:w="1807" w:type="dxa"/>
          </w:tcPr>
          <w:p w14:paraId="43286B88" w14:textId="77777777" w:rsidR="007638A2" w:rsidRDefault="007638A2" w:rsidP="00F1448F">
            <w:r>
              <w:t>log.querying:LogsResult</w:t>
            </w:r>
          </w:p>
        </w:tc>
        <w:tc>
          <w:tcPr>
            <w:tcW w:w="3589" w:type="dxa"/>
          </w:tcPr>
          <w:p w14:paraId="00B21A7A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4BAE5FA2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184" w:type="dxa"/>
          </w:tcPr>
          <w:p w14:paraId="7B97B539" w14:textId="77777777" w:rsidR="007638A2" w:rsidRDefault="007638A2" w:rsidP="00F1448F">
            <w:r>
              <w:t>1..1</w:t>
            </w:r>
          </w:p>
        </w:tc>
      </w:tr>
    </w:tbl>
    <w:p w14:paraId="37E1568D" w14:textId="77777777" w:rsidR="007638A2" w:rsidRDefault="007638A2" w:rsidP="007638A2">
      <w:pPr>
        <w:pStyle w:val="Rubrik2"/>
      </w:pPr>
      <w:r>
        <w:t>Regler</w:t>
      </w:r>
    </w:p>
    <w:p w14:paraId="1A2773B4" w14:textId="77777777" w:rsidR="00B126D3" w:rsidRDefault="00B126D3" w:rsidP="00B126D3">
      <w:r>
        <w:t>Tjänsten skall kontrollera om anropande system har behörighet baserat på det anropande systemets certifikat.</w:t>
      </w:r>
    </w:p>
    <w:p w14:paraId="768E6E8B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5133C680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7F28ABA1" w14:textId="77777777" w:rsidR="007638A2" w:rsidRDefault="007638A2" w:rsidP="007638A2">
      <w:pPr>
        <w:pStyle w:val="Rubrik2"/>
      </w:pPr>
      <w:r>
        <w:t>Tjänsteinteraktion</w:t>
      </w:r>
    </w:p>
    <w:p w14:paraId="564D4CBA" w14:textId="77777777" w:rsidR="007638A2" w:rsidRDefault="007638A2" w:rsidP="007638A2">
      <w:r>
        <w:t>GetLogsForUser</w:t>
      </w:r>
    </w:p>
    <w:p w14:paraId="6E85648B" w14:textId="77777777" w:rsidR="007638A2" w:rsidRDefault="007638A2" w:rsidP="007638A2">
      <w:pPr>
        <w:pStyle w:val="Rubrik2"/>
      </w:pPr>
      <w:r>
        <w:t>Exempel</w:t>
      </w:r>
    </w:p>
    <w:p w14:paraId="0E6F14B2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5679AF3A" w14:textId="77777777" w:rsidR="007638A2" w:rsidRDefault="007638A2" w:rsidP="007638A2"/>
    <w:p w14:paraId="1544379D" w14:textId="77777777" w:rsidR="007638A2" w:rsidRDefault="007638A2" w:rsidP="007638A2">
      <w:r>
        <w:t>Följande XML visar strukturen på ett anrop till tjänsten.</w:t>
      </w:r>
    </w:p>
    <w:p w14:paraId="751638F4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093EE4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62A4EB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1A088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C7469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4EB02BE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D4F33C" w14:textId="77777777" w:rsidR="007638A2" w:rsidRDefault="007638A2" w:rsidP="007638A2">
      <w:pPr>
        <w:ind w:left="44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763C2" w14:textId="77777777" w:rsidR="00561280" w:rsidRPr="00FD337A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FD337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C608AC" w14:textId="36570266" w:rsidR="00561280" w:rsidRPr="00443F48" w:rsidRDefault="00561280" w:rsidP="00561280">
      <w:pPr>
        <w:ind w:left="440"/>
        <w:rPr>
          <w:lang w:val="en-US"/>
        </w:rPr>
      </w:pP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FD337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D337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FD337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843831" w14:textId="77777777" w:rsidR="007638A2" w:rsidRPr="00054CC9" w:rsidRDefault="007638A2" w:rsidP="007638A2">
      <w:pPr>
        <w:rPr>
          <w:lang w:val="en-US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054CC9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ns0:GetLogsForUserRequest</w:t>
      </w: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6C58C9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896FE92" w14:textId="77777777" w:rsidR="007638A2" w:rsidRDefault="007638A2" w:rsidP="007638A2"/>
    <w:p w14:paraId="33B10214" w14:textId="77777777" w:rsidR="007638A2" w:rsidRDefault="007638A2" w:rsidP="007638A2">
      <w:r>
        <w:t>Följande XML visar strukturen på svarsmeddelandet från tjänsten.</w:t>
      </w:r>
    </w:p>
    <w:p w14:paraId="28A98758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urn:riv:ehr:log:querying:GetLogsForUserResponder:1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AB9F8C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B8A0B3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9DE034C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5312F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B03F0B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1357DB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C2466A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826BE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572845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4AD3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A4429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29B629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2101A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87D18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EF3C202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669AB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4A766F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AAE6841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E236B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458FD2B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F51E6E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9D4A9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423F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91564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A846B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AD177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E6B2E4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DBADD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A8EC9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98954B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484C87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0BC6C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FD5FE62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8CEF1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BBFD2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B67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ECC65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8326A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36F473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0BBB5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01E881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58B17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9C7EB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B6089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73BDE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4A14B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09DF10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BF4B3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B49A9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9BCCD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0DB469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CF005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4D5F3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4B0871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08F9EC3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0CA4BC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CAAA5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8F5FF0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46BD6A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54DD529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9B73956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1F6C1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1826B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68891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60CDD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8C6773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D77FD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4F8024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F3D1A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BEAEB7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415B0E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A4EE0E2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160BC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CF9F2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1A43C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A83A8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DA678B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C32E51" w14:textId="77777777" w:rsidR="007638A2" w:rsidRPr="007B26DA" w:rsidRDefault="007638A2" w:rsidP="007638A2">
      <w:pPr>
        <w:ind w:left="1320"/>
        <w:rPr>
          <w:rPrChange w:id="1586" w:author="Kristiansson, Göran" w:date="2015-01-30T12:34:00Z">
            <w:rPr>
              <w:lang w:val="en-US"/>
            </w:rPr>
          </w:rPrChange>
        </w:rPr>
      </w:pP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587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&lt;/</w:t>
      </w:r>
      <w:r w:rsidRPr="007B26DA"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  <w:rPrChange w:id="1588" w:author="Kristiansson, Göran" w:date="2015-01-30T12:34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val="en-US" w:eastAsia="sv-SE"/>
            </w:rPr>
          </w:rPrChange>
        </w:rPr>
        <w:t>ns1:Log</w:t>
      </w: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589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&gt;</w:t>
      </w:r>
    </w:p>
    <w:p w14:paraId="54D4A5B4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E5C0C8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521A30F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ns0:GetLogsForUserResponse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679273A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30E2BF6D" w14:textId="77777777" w:rsidR="007638A2" w:rsidRPr="00054CC9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05D68CE5" w14:textId="77777777" w:rsidR="007638A2" w:rsidRPr="00054CC9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  <w:r w:rsidRPr="00054CC9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br w:type="page"/>
      </w:r>
    </w:p>
    <w:p w14:paraId="12E7EDEF" w14:textId="77777777" w:rsidR="007638A2" w:rsidRDefault="007638A2" w:rsidP="007638A2">
      <w:pPr>
        <w:pStyle w:val="Rubrik1"/>
      </w:pPr>
      <w:bookmarkStart w:id="1590" w:name="_Toc410216246"/>
      <w:r>
        <w:lastRenderedPageBreak/>
        <w:t>GetLogsForPatient</w:t>
      </w:r>
      <w:bookmarkEnd w:id="1590"/>
    </w:p>
    <w:p w14:paraId="669F9AE6" w14:textId="77777777" w:rsidR="007638A2" w:rsidRDefault="007638A2" w:rsidP="007638A2">
      <w:r>
        <w:t xml:space="preserve">Tjänst som returnerar loggposter för angiven vårdgivare samt patient, all åtkomst som har skett av vårdgivarens medarbetare till patientens information. </w:t>
      </w:r>
    </w:p>
    <w:p w14:paraId="140668C9" w14:textId="77777777" w:rsidR="007638A2" w:rsidRDefault="007638A2" w:rsidP="007638A2">
      <w:r>
        <w:t xml:space="preserve">Logguttaget begränsas av angivet datumintervall. </w:t>
      </w:r>
    </w:p>
    <w:p w14:paraId="54EEAAD4" w14:textId="77777777" w:rsidR="007638A2" w:rsidRDefault="007638A2" w:rsidP="007638A2"/>
    <w:p w14:paraId="631C6F9D" w14:textId="77777777" w:rsidR="007638A2" w:rsidRDefault="007638A2" w:rsidP="007638A2">
      <w:r>
        <w:t>Tjänsten returnerar en lista med loggposter (kan vara noll dvs en tom lista) om resultatkod är OK.</w:t>
      </w:r>
      <w:r>
        <w:tab/>
      </w:r>
      <w:r>
        <w:tab/>
      </w:r>
    </w:p>
    <w:p w14:paraId="54F2C9C1" w14:textId="77777777" w:rsidR="007638A2" w:rsidRDefault="007638A2" w:rsidP="007638A2"/>
    <w:p w14:paraId="0132C44A" w14:textId="77777777" w:rsidR="007638A2" w:rsidRDefault="007638A2" w:rsidP="007638A2">
      <w:r>
        <w:t xml:space="preserve">Tjänsten returnerar alltid inom 15 sekunder, även ifall rapporten ännu inte har hunnit skapats. Tiden är konfigurerbar av systemet och kan ändras vid behov.    </w:t>
      </w:r>
    </w:p>
    <w:p w14:paraId="13A0EFD3" w14:textId="77777777" w:rsidR="007638A2" w:rsidRDefault="007638A2" w:rsidP="007638A2"/>
    <w:p w14:paraId="201D3A30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1C4DFBD3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6C28835" w14:textId="77777777" w:rsidR="007638A2" w:rsidRDefault="007638A2" w:rsidP="007638A2">
      <w:r>
        <w:t>queueTime rekomenderas att användas av det anropande systemet för att bestämma när nästa anrop ska ske.</w:t>
      </w:r>
    </w:p>
    <w:p w14:paraId="1FF04471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5F7E6390" w14:textId="77777777" w:rsidR="007638A2" w:rsidRDefault="007638A2" w:rsidP="007638A2"/>
    <w:p w14:paraId="0EBE7437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3B7D20D9" w14:textId="77777777" w:rsidR="007638A2" w:rsidRDefault="007638A2" w:rsidP="007638A2"/>
    <w:p w14:paraId="4A61E785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28FBA61F" w14:textId="77777777" w:rsidR="007638A2" w:rsidRDefault="007638A2" w:rsidP="007638A2">
      <w:r>
        <w:t>Max antal loggposter som kan returneras är konfigurerbart av systemet och kan ändras vid behov.</w:t>
      </w:r>
    </w:p>
    <w:p w14:paraId="5920ADB4" w14:textId="77777777" w:rsidR="007638A2" w:rsidRDefault="007638A2" w:rsidP="007638A2">
      <w:pPr>
        <w:pStyle w:val="Rubrik2"/>
      </w:pPr>
      <w:r>
        <w:t>Frivillighet</w:t>
      </w:r>
    </w:p>
    <w:p w14:paraId="55B4C64E" w14:textId="25BC06C1" w:rsidR="007638A2" w:rsidRDefault="007638A2" w:rsidP="007638A2">
      <w:r>
        <w:t>Obligatorisk</w:t>
      </w:r>
      <w:r w:rsidR="005759D8">
        <w:t>, nationellt</w:t>
      </w:r>
      <w:r>
        <w:t>.</w:t>
      </w:r>
    </w:p>
    <w:p w14:paraId="1328781A" w14:textId="77777777" w:rsidR="007638A2" w:rsidRDefault="007638A2" w:rsidP="007638A2">
      <w:pPr>
        <w:pStyle w:val="Rubrik2"/>
      </w:pPr>
      <w:r>
        <w:t>Version</w:t>
      </w:r>
    </w:p>
    <w:p w14:paraId="12944827" w14:textId="77777777" w:rsidR="007638A2" w:rsidRDefault="007638A2" w:rsidP="007638A2">
      <w:r>
        <w:t>1.0</w:t>
      </w:r>
    </w:p>
    <w:p w14:paraId="5DA0B750" w14:textId="77777777" w:rsidR="007638A2" w:rsidRDefault="007638A2" w:rsidP="007638A2">
      <w:pPr>
        <w:pStyle w:val="Rubrik2"/>
      </w:pPr>
      <w:r>
        <w:t>SLA-krav</w:t>
      </w:r>
    </w:p>
    <w:p w14:paraId="79A56C46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65512F5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5A37AF1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543FFE9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CBD543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5452A7D8" w14:textId="77777777" w:rsidTr="00F1448F">
        <w:tc>
          <w:tcPr>
            <w:tcW w:w="2400" w:type="dxa"/>
          </w:tcPr>
          <w:p w14:paraId="48C50B55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4A509CE9" w14:textId="77777777" w:rsidR="007638A2" w:rsidRDefault="007638A2" w:rsidP="00F1448F"/>
        </w:tc>
        <w:tc>
          <w:tcPr>
            <w:tcW w:w="3700" w:type="dxa"/>
          </w:tcPr>
          <w:p w14:paraId="11A0791A" w14:textId="77777777" w:rsidR="007638A2" w:rsidRDefault="007638A2" w:rsidP="00F1448F"/>
        </w:tc>
      </w:tr>
      <w:tr w:rsidR="007638A2" w14:paraId="77B74D08" w14:textId="77777777" w:rsidTr="00F1448F">
        <w:tc>
          <w:tcPr>
            <w:tcW w:w="2400" w:type="dxa"/>
          </w:tcPr>
          <w:p w14:paraId="01FDFBAA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07AC5558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7952C75E" w14:textId="77777777" w:rsidR="007638A2" w:rsidRDefault="007638A2" w:rsidP="00F1448F"/>
        </w:tc>
      </w:tr>
      <w:tr w:rsidR="007638A2" w14:paraId="0C00537B" w14:textId="77777777" w:rsidTr="00F1448F">
        <w:tc>
          <w:tcPr>
            <w:tcW w:w="2400" w:type="dxa"/>
          </w:tcPr>
          <w:p w14:paraId="4E13328D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518734CC" w14:textId="77777777" w:rsidR="007638A2" w:rsidRDefault="007638A2" w:rsidP="00F1448F"/>
        </w:tc>
        <w:tc>
          <w:tcPr>
            <w:tcW w:w="3700" w:type="dxa"/>
          </w:tcPr>
          <w:p w14:paraId="4B014D53" w14:textId="77777777" w:rsidR="007638A2" w:rsidRDefault="007638A2" w:rsidP="00F1448F"/>
        </w:tc>
      </w:tr>
      <w:tr w:rsidR="007638A2" w14:paraId="6878473E" w14:textId="77777777" w:rsidTr="00F1448F">
        <w:tc>
          <w:tcPr>
            <w:tcW w:w="2400" w:type="dxa"/>
          </w:tcPr>
          <w:p w14:paraId="038F3F7F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2983AC40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3B73E72C" w14:textId="77777777" w:rsidR="007638A2" w:rsidRDefault="007638A2" w:rsidP="00F1448F"/>
        </w:tc>
      </w:tr>
    </w:tbl>
    <w:p w14:paraId="69520191" w14:textId="77777777" w:rsidR="007638A2" w:rsidRDefault="007638A2" w:rsidP="007638A2">
      <w:pPr>
        <w:pStyle w:val="Rubrik2"/>
      </w:pPr>
      <w:r>
        <w:t>Fältregler</w:t>
      </w:r>
    </w:p>
    <w:p w14:paraId="0A131509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53525DDC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91AA95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EDEB1B1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053934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465C5F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511B72E3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E7A75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70BE6C8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4EA1849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5693B7A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3F7DDC3" w14:textId="77777777" w:rsidTr="00F1448F">
        <w:tc>
          <w:tcPr>
            <w:tcW w:w="2800" w:type="dxa"/>
          </w:tcPr>
          <w:p w14:paraId="251357D1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21CAF3C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517B877C" w14:textId="77777777" w:rsidR="007638A2" w:rsidRDefault="007638A2" w:rsidP="00F1448F">
            <w:r>
              <w:t>Vårdgivare som är ägare till loggposter och som urvalet av loggposter baseras på.</w:t>
            </w:r>
          </w:p>
        </w:tc>
        <w:tc>
          <w:tcPr>
            <w:tcW w:w="1300" w:type="dxa"/>
          </w:tcPr>
          <w:p w14:paraId="0B096F1A" w14:textId="77777777" w:rsidR="007638A2" w:rsidRDefault="007638A2" w:rsidP="00F1448F">
            <w:r>
              <w:t>1..1</w:t>
            </w:r>
          </w:p>
        </w:tc>
      </w:tr>
      <w:tr w:rsidR="007638A2" w14:paraId="6E0B492B" w14:textId="77777777" w:rsidTr="00F1448F">
        <w:tc>
          <w:tcPr>
            <w:tcW w:w="2800" w:type="dxa"/>
          </w:tcPr>
          <w:p w14:paraId="570346D9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33C1D7D6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2E8200E3" w14:textId="77777777" w:rsidR="007638A2" w:rsidRDefault="007638A2" w:rsidP="00F1448F">
            <w:r>
              <w:t>Patientens personnummer, samordningsnummer, alternativt reservnummer som vårdgivare haft åtkomst till.</w:t>
            </w:r>
          </w:p>
        </w:tc>
        <w:tc>
          <w:tcPr>
            <w:tcW w:w="1300" w:type="dxa"/>
          </w:tcPr>
          <w:p w14:paraId="4C68DDA1" w14:textId="77777777" w:rsidR="007638A2" w:rsidRDefault="007638A2" w:rsidP="00F1448F">
            <w:r>
              <w:t>1..1</w:t>
            </w:r>
          </w:p>
        </w:tc>
      </w:tr>
      <w:tr w:rsidR="007638A2" w14:paraId="297B5C79" w14:textId="77777777" w:rsidTr="00F1448F">
        <w:tc>
          <w:tcPr>
            <w:tcW w:w="2800" w:type="dxa"/>
          </w:tcPr>
          <w:p w14:paraId="4202F51A" w14:textId="77777777" w:rsidR="007638A2" w:rsidRDefault="007638A2" w:rsidP="00F1448F">
            <w:r>
              <w:t>careUnitId</w:t>
            </w:r>
          </w:p>
        </w:tc>
        <w:tc>
          <w:tcPr>
            <w:tcW w:w="2000" w:type="dxa"/>
          </w:tcPr>
          <w:p w14:paraId="0681B14D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387B9C0F" w14:textId="77777777" w:rsidR="007638A2" w:rsidRDefault="007638A2" w:rsidP="00F1448F">
            <w:r>
              <w:t>Ej obligatoriskt fält för att filtrera ut loggposter för en specifik vårdenhet.</w:t>
            </w:r>
          </w:p>
        </w:tc>
        <w:tc>
          <w:tcPr>
            <w:tcW w:w="1300" w:type="dxa"/>
          </w:tcPr>
          <w:p w14:paraId="791EB10E" w14:textId="77777777" w:rsidR="007638A2" w:rsidRDefault="007638A2" w:rsidP="00F1448F">
            <w:r>
              <w:t>0..1</w:t>
            </w:r>
          </w:p>
        </w:tc>
      </w:tr>
      <w:tr w:rsidR="007638A2" w14:paraId="043C968E" w14:textId="77777777" w:rsidTr="00F1448F">
        <w:tc>
          <w:tcPr>
            <w:tcW w:w="2800" w:type="dxa"/>
          </w:tcPr>
          <w:p w14:paraId="7C97677E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576A4F4C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247100A3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1E322184" w14:textId="77777777" w:rsidR="007638A2" w:rsidRDefault="007638A2" w:rsidP="00F1448F">
            <w:r>
              <w:t>1..1</w:t>
            </w:r>
          </w:p>
        </w:tc>
      </w:tr>
      <w:tr w:rsidR="007638A2" w14:paraId="2B270AF9" w14:textId="77777777" w:rsidTr="00F1448F">
        <w:tc>
          <w:tcPr>
            <w:tcW w:w="2800" w:type="dxa"/>
          </w:tcPr>
          <w:p w14:paraId="236871A5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78DC994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41F17743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677914FD" w14:textId="77777777" w:rsidR="007638A2" w:rsidRDefault="007638A2" w:rsidP="00F1448F">
            <w:r>
              <w:t>1..1</w:t>
            </w:r>
          </w:p>
        </w:tc>
      </w:tr>
      <w:tr w:rsidR="007638A2" w14:paraId="27DC5EBC" w14:textId="77777777" w:rsidTr="00F1448F">
        <w:tc>
          <w:tcPr>
            <w:tcW w:w="2800" w:type="dxa"/>
          </w:tcPr>
          <w:p w14:paraId="13DCBCDD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16462BED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1D0FDB12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04540F52" w14:textId="77777777" w:rsidR="007638A2" w:rsidRDefault="007638A2" w:rsidP="00F1448F">
            <w:r>
              <w:t>0..1</w:t>
            </w:r>
          </w:p>
        </w:tc>
      </w:tr>
      <w:tr w:rsidR="007638A2" w14:paraId="0BA0ABDB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4C2B10A3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B2A1BDA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97B3D7C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57F275DE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C6904F1" w14:textId="77777777" w:rsidTr="00F1448F">
        <w:tc>
          <w:tcPr>
            <w:tcW w:w="2800" w:type="dxa"/>
          </w:tcPr>
          <w:p w14:paraId="2DED9ABF" w14:textId="77777777" w:rsidR="007638A2" w:rsidRDefault="007638A2" w:rsidP="00F1448F">
            <w:r>
              <w:t>getLogsForPatient</w:t>
            </w:r>
          </w:p>
        </w:tc>
        <w:tc>
          <w:tcPr>
            <w:tcW w:w="2000" w:type="dxa"/>
          </w:tcPr>
          <w:p w14:paraId="0F564EFB" w14:textId="77777777" w:rsidR="007638A2" w:rsidRDefault="007638A2" w:rsidP="00F1448F">
            <w:r>
              <w:t>log.querying:LogsResult</w:t>
            </w:r>
          </w:p>
        </w:tc>
        <w:tc>
          <w:tcPr>
            <w:tcW w:w="4000" w:type="dxa"/>
          </w:tcPr>
          <w:p w14:paraId="7D20B27F" w14:textId="77777777" w:rsidR="007638A2" w:rsidRDefault="007638A2" w:rsidP="00F1448F">
            <w:r>
              <w:t>Resultatobjekt med status hurvida tjänsten returnerar ok eller om fel uppstått. Om tjänsten utförts utan fel returneras en lista med loggposter samt resultatkod OK.</w:t>
            </w:r>
          </w:p>
          <w:p w14:paraId="6A6C9EA1" w14:textId="77777777" w:rsidR="007638A2" w:rsidRDefault="007638A2" w:rsidP="00F1448F">
            <w:r>
              <w:t>Vid eventuella fel i tjänsteanropet returneras inga loggposter. Statuskod som beskriver orsaken till fel returneras då tillsammans med ett felmeddelande.</w:t>
            </w:r>
          </w:p>
        </w:tc>
        <w:tc>
          <w:tcPr>
            <w:tcW w:w="1300" w:type="dxa"/>
          </w:tcPr>
          <w:p w14:paraId="640E874A" w14:textId="77777777" w:rsidR="007638A2" w:rsidRDefault="007638A2" w:rsidP="00F1448F">
            <w:r>
              <w:t>1..1</w:t>
            </w:r>
          </w:p>
        </w:tc>
      </w:tr>
    </w:tbl>
    <w:p w14:paraId="03EF49FA" w14:textId="77777777" w:rsidR="007638A2" w:rsidRDefault="007638A2" w:rsidP="007638A2">
      <w:pPr>
        <w:pStyle w:val="Rubrik2"/>
      </w:pPr>
      <w:r>
        <w:t>Regler</w:t>
      </w:r>
    </w:p>
    <w:p w14:paraId="4A280373" w14:textId="77777777" w:rsidR="00B126D3" w:rsidRDefault="00B126D3" w:rsidP="00B126D3">
      <w:r>
        <w:t>Tjänsten skall kontrollera om anropande system har behörighet baserat på det anropande systemets certifikat.</w:t>
      </w:r>
    </w:p>
    <w:p w14:paraId="7C192532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6BB4E7DF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31C29353" w14:textId="0DA9E7A3" w:rsidR="008A26A1" w:rsidRDefault="002B567E" w:rsidP="008A26A1">
      <w:r>
        <w:t xml:space="preserve">. </w:t>
      </w:r>
    </w:p>
    <w:p w14:paraId="6A38BA1E" w14:textId="31A0DC31" w:rsidR="007638A2" w:rsidRDefault="002B567E" w:rsidP="007638A2">
      <w:pPr>
        <w:pStyle w:val="Rubrik2"/>
      </w:pPr>
      <w:r>
        <w:t>Tjänsteinteraktion</w:t>
      </w:r>
      <w:r w:rsidDel="008A26A1">
        <w:t xml:space="preserve"> </w:t>
      </w:r>
    </w:p>
    <w:p w14:paraId="1D4900C5" w14:textId="77777777" w:rsidR="007638A2" w:rsidRDefault="007638A2" w:rsidP="007638A2">
      <w:r>
        <w:t>GetLogsForPatient</w:t>
      </w:r>
    </w:p>
    <w:p w14:paraId="14AF4050" w14:textId="77777777" w:rsidR="007638A2" w:rsidRDefault="007638A2" w:rsidP="007638A2">
      <w:pPr>
        <w:pStyle w:val="Rubrik2"/>
      </w:pPr>
      <w:r>
        <w:t>Exempel</w:t>
      </w:r>
    </w:p>
    <w:p w14:paraId="22430020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7F6894E7" w14:textId="77777777" w:rsidR="007638A2" w:rsidRDefault="007638A2" w:rsidP="007638A2"/>
    <w:p w14:paraId="6A25547B" w14:textId="77777777" w:rsidR="007638A2" w:rsidRDefault="007638A2" w:rsidP="007638A2">
      <w:r>
        <w:t>Följande XML visar strukturen på ett anrop till tjänsten.</w:t>
      </w:r>
    </w:p>
    <w:p w14:paraId="3526E88C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0B411F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722C33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BA7160D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405D61A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F37411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B89B19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22EFA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4502D1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2DE7BE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C446817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svar</w:t>
      </w:r>
    </w:p>
    <w:p w14:paraId="675A4160" w14:textId="77777777" w:rsidR="007638A2" w:rsidRDefault="007638A2" w:rsidP="007638A2"/>
    <w:p w14:paraId="0C8AE601" w14:textId="77777777" w:rsidR="007638A2" w:rsidRDefault="007638A2" w:rsidP="007638A2">
      <w:r>
        <w:t>Följande XML visar strukturen på svarsmeddelandet från tjänsten.</w:t>
      </w:r>
    </w:p>
    <w:p w14:paraId="47A67DF1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93A6EA0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B2D56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B2A69E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4AEC41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A51472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B0E49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324F5B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1B4913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F30D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791D19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22891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7F2FB28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F9A1903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5BE8AC5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DE52A6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11595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407D3E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B5943DA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A8CAA21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AD14" w14:textId="77777777" w:rsidR="007638A2" w:rsidRDefault="007638A2" w:rsidP="007638A2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16779C3" w14:textId="77777777" w:rsidR="007638A2" w:rsidRDefault="007638A2" w:rsidP="007638A2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9B6E8BB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90B50C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275AD5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ns2:System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D4642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451D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956F9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6E7BC31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ns2:ActivityLevel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32B7BB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635119E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ns2:ActivityArgs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CF1857C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ns2:StartDate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9AAA8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8CFE0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ns2:Activity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F8EA44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40093F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EAF935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0B39E0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C292A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48163F7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ns2:PersonId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E4DD44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10927B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ns2:Assignment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74538D3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5A1E0FA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E40A712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56259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E148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979CF2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CD8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B82970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1A84FB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6C5C1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D16909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B5B258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687AA5E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ns2:User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9FAE2A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E96F2D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5AFD19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4AC6333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66816D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B803400" w14:textId="77777777" w:rsidR="007638A2" w:rsidRDefault="007638A2" w:rsidP="007638A2">
      <w:pPr>
        <w:ind w:left="26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057B227" w14:textId="77777777" w:rsidR="007638A2" w:rsidRDefault="007638A2" w:rsidP="007638A2">
      <w:pPr>
        <w:ind w:left="30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ns2:PatientId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F5A46F3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60CEBE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E8092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9B48EAA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D1D3A5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B12A26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lastRenderedPageBreak/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1AAB90A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89882D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3A147F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F310036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E1FAA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5A776C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EA42307" w14:textId="77777777" w:rsidR="007638A2" w:rsidRPr="00443F48" w:rsidRDefault="007638A2" w:rsidP="007638A2">
      <w:pPr>
        <w:ind w:left="30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E0B79C" w14:textId="77777777" w:rsidR="007638A2" w:rsidRPr="00443F48" w:rsidRDefault="007638A2" w:rsidP="007638A2">
      <w:pPr>
        <w:ind w:left="26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ns2:CareUnit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F09D16" w14:textId="77777777" w:rsidR="007638A2" w:rsidRPr="00443F48" w:rsidRDefault="007638A2" w:rsidP="007638A2">
      <w:pPr>
        <w:ind w:left="220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5C71E6D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ns2:Resources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E6EF5F" w14:textId="77777777" w:rsidR="007638A2" w:rsidRPr="007B26DA" w:rsidRDefault="007638A2" w:rsidP="007638A2">
      <w:pPr>
        <w:ind w:left="1320"/>
        <w:rPr>
          <w:rPrChange w:id="1591" w:author="Kristiansson, Göran" w:date="2015-01-30T12:34:00Z">
            <w:rPr>
              <w:lang w:val="en-US"/>
            </w:rPr>
          </w:rPrChange>
        </w:rPr>
      </w:pP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592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&lt;/</w:t>
      </w:r>
      <w:r w:rsidRPr="007B26DA"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  <w:rPrChange w:id="1593" w:author="Kristiansson, Göran" w:date="2015-01-30T12:34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val="en-US" w:eastAsia="sv-SE"/>
            </w:rPr>
          </w:rPrChange>
        </w:rPr>
        <w:t>ns1:Log</w:t>
      </w: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  <w:rPrChange w:id="1594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</w:rPrChange>
        </w:rPr>
        <w:t>&gt;</w:t>
      </w:r>
    </w:p>
    <w:p w14:paraId="5079FD0E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2EDF15A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D50FFC9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717FB0" w14:textId="77777777" w:rsidR="007638A2" w:rsidRPr="00F1448F" w:rsidRDefault="007638A2" w:rsidP="00F73D13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</w:pPr>
    </w:p>
    <w:p w14:paraId="783C4938" w14:textId="77777777" w:rsidR="004132F0" w:rsidRDefault="004132F0" w:rsidP="004132F0">
      <w:pPr>
        <w:pStyle w:val="Rubrik1"/>
      </w:pPr>
      <w:bookmarkStart w:id="1595" w:name="_Toc339897403"/>
      <w:bookmarkStart w:id="1596" w:name="_Toc340563989"/>
      <w:bookmarkStart w:id="1597" w:name="_Toc340563990"/>
      <w:bookmarkStart w:id="1598" w:name="_Toc340563991"/>
      <w:bookmarkStart w:id="1599" w:name="_Toc340563992"/>
      <w:bookmarkStart w:id="1600" w:name="_Toc340563993"/>
      <w:bookmarkStart w:id="1601" w:name="_Toc340563994"/>
      <w:bookmarkStart w:id="1602" w:name="_Toc340563995"/>
      <w:bookmarkStart w:id="1603" w:name="_Toc340563996"/>
      <w:bookmarkStart w:id="1604" w:name="_Toc340563997"/>
      <w:bookmarkStart w:id="1605" w:name="_Toc340563998"/>
      <w:bookmarkStart w:id="1606" w:name="_Toc340563999"/>
      <w:bookmarkStart w:id="1607" w:name="_Toc340564000"/>
      <w:bookmarkStart w:id="1608" w:name="_Toc340564001"/>
      <w:bookmarkStart w:id="1609" w:name="_Toc340564002"/>
      <w:bookmarkStart w:id="1610" w:name="_Toc340564003"/>
      <w:bookmarkStart w:id="1611" w:name="_Toc340564004"/>
      <w:bookmarkStart w:id="1612" w:name="_Toc340564005"/>
      <w:bookmarkStart w:id="1613" w:name="_Toc340564006"/>
      <w:bookmarkStart w:id="1614" w:name="_Toc340564007"/>
      <w:bookmarkStart w:id="1615" w:name="_Toc340564008"/>
      <w:bookmarkStart w:id="1616" w:name="_Toc340564009"/>
      <w:bookmarkStart w:id="1617" w:name="_Toc340564010"/>
      <w:bookmarkStart w:id="1618" w:name="_Toc340564011"/>
      <w:bookmarkStart w:id="1619" w:name="_Toc340564012"/>
      <w:bookmarkStart w:id="1620" w:name="_Toc340564013"/>
      <w:bookmarkStart w:id="1621" w:name="_Toc340564014"/>
      <w:bookmarkStart w:id="1622" w:name="_Toc340564015"/>
      <w:bookmarkStart w:id="1623" w:name="_Toc340564016"/>
      <w:bookmarkStart w:id="1624" w:name="_Toc340564017"/>
      <w:bookmarkStart w:id="1625" w:name="_Toc340564018"/>
      <w:bookmarkStart w:id="1626" w:name="_Toc340564019"/>
      <w:bookmarkStart w:id="1627" w:name="_Toc340564020"/>
      <w:bookmarkStart w:id="1628" w:name="_Toc340564021"/>
      <w:bookmarkStart w:id="1629" w:name="_Toc340564022"/>
      <w:bookmarkStart w:id="1630" w:name="_Toc340564023"/>
      <w:bookmarkStart w:id="1631" w:name="_Toc340564024"/>
      <w:bookmarkStart w:id="1632" w:name="_Toc340564025"/>
      <w:bookmarkStart w:id="1633" w:name="_Toc340564026"/>
      <w:bookmarkStart w:id="1634" w:name="_Toc340564027"/>
      <w:bookmarkStart w:id="1635" w:name="_Toc340564028"/>
      <w:bookmarkStart w:id="1636" w:name="_Toc340564029"/>
      <w:bookmarkStart w:id="1637" w:name="_Toc340564030"/>
      <w:bookmarkStart w:id="1638" w:name="_Toc340564031"/>
      <w:bookmarkStart w:id="1639" w:name="_Toc340564032"/>
      <w:bookmarkStart w:id="1640" w:name="_Toc340564033"/>
      <w:bookmarkStart w:id="1641" w:name="_Toc340564034"/>
      <w:bookmarkStart w:id="1642" w:name="_Toc340564035"/>
      <w:bookmarkStart w:id="1643" w:name="_Toc340564036"/>
      <w:bookmarkStart w:id="1644" w:name="_Toc340564037"/>
      <w:bookmarkStart w:id="1645" w:name="_Toc340564038"/>
      <w:bookmarkStart w:id="1646" w:name="_Toc340564039"/>
      <w:bookmarkStart w:id="1647" w:name="_Toc340564040"/>
      <w:bookmarkStart w:id="1648" w:name="_Toc340564041"/>
      <w:bookmarkStart w:id="1649" w:name="_Toc340564042"/>
      <w:bookmarkStart w:id="1650" w:name="_Toc340564043"/>
      <w:bookmarkStart w:id="1651" w:name="_Toc340564044"/>
      <w:bookmarkStart w:id="1652" w:name="_Toc340564045"/>
      <w:bookmarkStart w:id="1653" w:name="_Toc340564046"/>
      <w:bookmarkStart w:id="1654" w:name="_Toc340564047"/>
      <w:bookmarkStart w:id="1655" w:name="_Toc340564048"/>
      <w:bookmarkStart w:id="1656" w:name="_Toc340564049"/>
      <w:bookmarkStart w:id="1657" w:name="_Toc340564050"/>
      <w:bookmarkStart w:id="1658" w:name="_Toc340564051"/>
      <w:bookmarkStart w:id="1659" w:name="_Toc340564052"/>
      <w:bookmarkStart w:id="1660" w:name="_Toc340564053"/>
      <w:bookmarkStart w:id="1661" w:name="_Toc340564054"/>
      <w:bookmarkStart w:id="1662" w:name="_Toc340564055"/>
      <w:bookmarkStart w:id="1663" w:name="_Toc340564056"/>
      <w:bookmarkStart w:id="1664" w:name="_Toc340564057"/>
      <w:bookmarkStart w:id="1665" w:name="_Toc340564058"/>
      <w:bookmarkStart w:id="1666" w:name="_Toc340564059"/>
      <w:bookmarkStart w:id="1667" w:name="_Toc340564060"/>
      <w:bookmarkStart w:id="1668" w:name="_Toc340564061"/>
      <w:bookmarkStart w:id="1669" w:name="_Toc340564062"/>
      <w:bookmarkStart w:id="1670" w:name="_Toc340564063"/>
      <w:bookmarkStart w:id="1671" w:name="_Toc340564064"/>
      <w:bookmarkStart w:id="1672" w:name="_Toc340564065"/>
      <w:bookmarkStart w:id="1673" w:name="_Toc340564066"/>
      <w:bookmarkStart w:id="1674" w:name="_Toc340564067"/>
      <w:bookmarkStart w:id="1675" w:name="_Toc340564068"/>
      <w:bookmarkStart w:id="1676" w:name="_Toc340564069"/>
      <w:bookmarkStart w:id="1677" w:name="_Toc410216247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r>
        <w:lastRenderedPageBreak/>
        <w:t>GetAccessLogsForPatient</w:t>
      </w:r>
      <w:bookmarkEnd w:id="1677"/>
    </w:p>
    <w:p w14:paraId="3BD1D1B8" w14:textId="2DA5019B" w:rsidR="004132F0" w:rsidRDefault="004132F0" w:rsidP="004132F0">
      <w:r>
        <w:t xml:space="preserve">Tjänst som returnerar lista för angiven patient, vilka vårdgivare </w:t>
      </w:r>
      <w:r w:rsidR="008E12AF">
        <w:t xml:space="preserve">och vårdaktör </w:t>
      </w:r>
      <w:r>
        <w:t>som har haft åtkomst till information. Informationen som returneras innehåller även tidpunk</w:t>
      </w:r>
      <w:r w:rsidR="007F4DAB">
        <w:t>t</w:t>
      </w:r>
      <w:r>
        <w:t xml:space="preserve">, syfte och typ av resurs.       </w:t>
      </w:r>
      <w:r>
        <w:tab/>
      </w:r>
    </w:p>
    <w:p w14:paraId="7B675ABA" w14:textId="77777777" w:rsidR="004132F0" w:rsidRDefault="004132F0" w:rsidP="004132F0">
      <w:r>
        <w:t>Logguttaget begränsas av angivet datumintervall.</w:t>
      </w:r>
    </w:p>
    <w:p w14:paraId="47109E6F" w14:textId="77777777" w:rsidR="004132F0" w:rsidRDefault="004132F0" w:rsidP="004132F0"/>
    <w:p w14:paraId="639AF4BE" w14:textId="77777777" w:rsidR="004132F0" w:rsidRDefault="004132F0" w:rsidP="004132F0">
      <w:r>
        <w:t>Tjänsten returnerar en lista med vårdgivare (kan vara noll dvs en tom lista) om resultatkod är OK .</w:t>
      </w:r>
    </w:p>
    <w:p w14:paraId="4AAC16DB" w14:textId="77777777" w:rsidR="004132F0" w:rsidRDefault="004132F0" w:rsidP="004132F0"/>
    <w:p w14:paraId="46F5B6BC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5B7028B5" w14:textId="77777777" w:rsidR="004132F0" w:rsidRDefault="004132F0" w:rsidP="004132F0"/>
    <w:p w14:paraId="78D67C7F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5772FEAF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A164CD" w14:textId="77777777" w:rsidR="004132F0" w:rsidRDefault="004132F0" w:rsidP="004132F0">
      <w:r>
        <w:t>queueTime rekomenderas att användas av det anropande systemet för att bestämma när nästa anrop ska ske.</w:t>
      </w:r>
    </w:p>
    <w:p w14:paraId="57A4F585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6E6BE2A1" w14:textId="77777777" w:rsidR="004132F0" w:rsidRDefault="004132F0" w:rsidP="004132F0"/>
    <w:p w14:paraId="3BE2293C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6E54A841" w14:textId="77777777" w:rsidR="004132F0" w:rsidRDefault="004132F0" w:rsidP="004132F0"/>
    <w:p w14:paraId="40C7AE10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76D7DBE" w14:textId="77777777" w:rsidR="004132F0" w:rsidRDefault="004132F0" w:rsidP="004132F0">
      <w:r>
        <w:t>Max antal loggposter som kan returneras är konfigurerbart av systemet och kan ändras vid behov.</w:t>
      </w:r>
    </w:p>
    <w:p w14:paraId="4E7DCB5F" w14:textId="77777777" w:rsidR="004132F0" w:rsidRDefault="004132F0" w:rsidP="004132F0">
      <w:pPr>
        <w:pStyle w:val="Rubrik2"/>
      </w:pPr>
      <w:r>
        <w:t>Frivillighet</w:t>
      </w:r>
    </w:p>
    <w:p w14:paraId="4AEFE430" w14:textId="035A7228" w:rsidR="004132F0" w:rsidRDefault="004132F0" w:rsidP="004132F0">
      <w:r>
        <w:t>Obligatorisk</w:t>
      </w:r>
      <w:r w:rsidR="005759D8">
        <w:t>, nationellt</w:t>
      </w:r>
      <w:r>
        <w:t>.</w:t>
      </w:r>
    </w:p>
    <w:p w14:paraId="7011D5C2" w14:textId="77777777" w:rsidR="004132F0" w:rsidRDefault="004132F0" w:rsidP="004132F0">
      <w:pPr>
        <w:pStyle w:val="Rubrik2"/>
      </w:pPr>
      <w:r>
        <w:t>Version</w:t>
      </w:r>
    </w:p>
    <w:p w14:paraId="774268E3" w14:textId="032C1208" w:rsidR="004132F0" w:rsidRDefault="004132F0" w:rsidP="004132F0">
      <w:r>
        <w:t>1.</w:t>
      </w:r>
      <w:r w:rsidR="008E12AF">
        <w:t>1</w:t>
      </w:r>
    </w:p>
    <w:p w14:paraId="49BEBE95" w14:textId="77777777" w:rsidR="004132F0" w:rsidRDefault="004132F0" w:rsidP="004132F0">
      <w:pPr>
        <w:pStyle w:val="Rubrik2"/>
      </w:pPr>
      <w:r>
        <w:t>SLA-krav</w:t>
      </w:r>
    </w:p>
    <w:p w14:paraId="35A2262F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240EB846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289F9A9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DF956B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31805A2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1B598898" w14:textId="77777777" w:rsidTr="00F1448F">
        <w:tc>
          <w:tcPr>
            <w:tcW w:w="2400" w:type="dxa"/>
          </w:tcPr>
          <w:p w14:paraId="63C01AD0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5BD17F0B" w14:textId="77777777" w:rsidR="004132F0" w:rsidRDefault="004132F0" w:rsidP="00F1448F"/>
        </w:tc>
        <w:tc>
          <w:tcPr>
            <w:tcW w:w="3700" w:type="dxa"/>
          </w:tcPr>
          <w:p w14:paraId="0F03AEE7" w14:textId="77777777" w:rsidR="004132F0" w:rsidRDefault="004132F0" w:rsidP="00F1448F"/>
        </w:tc>
      </w:tr>
      <w:tr w:rsidR="004132F0" w14:paraId="7B12F10E" w14:textId="77777777" w:rsidTr="00F1448F">
        <w:tc>
          <w:tcPr>
            <w:tcW w:w="2400" w:type="dxa"/>
          </w:tcPr>
          <w:p w14:paraId="54D9FD4B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9D70A6D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59B7CBD1" w14:textId="77777777" w:rsidR="004132F0" w:rsidRDefault="004132F0" w:rsidP="00F1448F"/>
        </w:tc>
      </w:tr>
      <w:tr w:rsidR="004132F0" w14:paraId="5B0E537D" w14:textId="77777777" w:rsidTr="00F1448F">
        <w:tc>
          <w:tcPr>
            <w:tcW w:w="2400" w:type="dxa"/>
          </w:tcPr>
          <w:p w14:paraId="20B6A804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1A5853BC" w14:textId="77777777" w:rsidR="004132F0" w:rsidRDefault="004132F0" w:rsidP="00F1448F"/>
        </w:tc>
        <w:tc>
          <w:tcPr>
            <w:tcW w:w="3700" w:type="dxa"/>
          </w:tcPr>
          <w:p w14:paraId="49910234" w14:textId="77777777" w:rsidR="004132F0" w:rsidRDefault="004132F0" w:rsidP="00F1448F"/>
        </w:tc>
      </w:tr>
      <w:tr w:rsidR="004132F0" w14:paraId="19CEB105" w14:textId="77777777" w:rsidTr="00F1448F">
        <w:tc>
          <w:tcPr>
            <w:tcW w:w="2400" w:type="dxa"/>
          </w:tcPr>
          <w:p w14:paraId="4FA5D101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274FF11A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40E12ED6" w14:textId="77777777" w:rsidR="004132F0" w:rsidRDefault="004132F0" w:rsidP="00F1448F"/>
        </w:tc>
      </w:tr>
    </w:tbl>
    <w:p w14:paraId="2969C829" w14:textId="77777777" w:rsidR="004132F0" w:rsidRDefault="004132F0" w:rsidP="004132F0">
      <w:pPr>
        <w:pStyle w:val="Rubrik2"/>
      </w:pPr>
      <w:r>
        <w:t>Fältregler</w:t>
      </w:r>
    </w:p>
    <w:p w14:paraId="5A30A15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9DD8FDD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6AA554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967A5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AE0CEA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657F9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E715C6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3E4E55B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0F3FA642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7D9EF6C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C2B39D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59C682A3" w14:textId="77777777" w:rsidTr="00F1448F">
        <w:tc>
          <w:tcPr>
            <w:tcW w:w="2800" w:type="dxa"/>
          </w:tcPr>
          <w:p w14:paraId="4DF301D5" w14:textId="77777777" w:rsidR="004132F0" w:rsidRDefault="004132F0" w:rsidP="00F1448F">
            <w:r>
              <w:t>patientId</w:t>
            </w:r>
          </w:p>
        </w:tc>
        <w:tc>
          <w:tcPr>
            <w:tcW w:w="2000" w:type="dxa"/>
          </w:tcPr>
          <w:p w14:paraId="7E9A3279" w14:textId="77777777" w:rsidR="004132F0" w:rsidRDefault="004132F0" w:rsidP="00F1448F">
            <w:r>
              <w:t>log:PersonId</w:t>
            </w:r>
          </w:p>
        </w:tc>
        <w:tc>
          <w:tcPr>
            <w:tcW w:w="4000" w:type="dxa"/>
          </w:tcPr>
          <w:p w14:paraId="7C8F53F3" w14:textId="77777777" w:rsidR="004132F0" w:rsidRDefault="004132F0" w:rsidP="00F1448F">
            <w:r>
              <w:t>Patientens personnummer, samordningsnummer, alternativt reservnummer som någon vårdgivare haft åtkomst till.</w:t>
            </w:r>
          </w:p>
        </w:tc>
        <w:tc>
          <w:tcPr>
            <w:tcW w:w="1300" w:type="dxa"/>
          </w:tcPr>
          <w:p w14:paraId="21948532" w14:textId="77777777" w:rsidR="004132F0" w:rsidRDefault="004132F0" w:rsidP="00F1448F">
            <w:r>
              <w:t>1..1</w:t>
            </w:r>
          </w:p>
        </w:tc>
      </w:tr>
      <w:tr w:rsidR="004132F0" w14:paraId="318B56D5" w14:textId="77777777" w:rsidTr="00F1448F">
        <w:tc>
          <w:tcPr>
            <w:tcW w:w="2800" w:type="dxa"/>
          </w:tcPr>
          <w:p w14:paraId="2F8E9F40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D8033A5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0A49E8CF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5074F296" w14:textId="77777777" w:rsidR="004132F0" w:rsidRDefault="004132F0" w:rsidP="00F1448F">
            <w:r>
              <w:t>1..1</w:t>
            </w:r>
          </w:p>
        </w:tc>
      </w:tr>
      <w:tr w:rsidR="004132F0" w14:paraId="6A708C1A" w14:textId="77777777" w:rsidTr="00F1448F">
        <w:tc>
          <w:tcPr>
            <w:tcW w:w="2800" w:type="dxa"/>
          </w:tcPr>
          <w:p w14:paraId="498F0A43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F8980DD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29214D91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7DA97EC0" w14:textId="77777777" w:rsidR="004132F0" w:rsidRDefault="004132F0" w:rsidP="00F1448F">
            <w:r>
              <w:t>1..1</w:t>
            </w:r>
          </w:p>
        </w:tc>
      </w:tr>
      <w:tr w:rsidR="004132F0" w14:paraId="399A1314" w14:textId="77777777" w:rsidTr="00F1448F">
        <w:tc>
          <w:tcPr>
            <w:tcW w:w="2800" w:type="dxa"/>
          </w:tcPr>
          <w:p w14:paraId="7ABBA120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0B21471C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16B1A1AA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793BBD8" w14:textId="77777777" w:rsidR="004132F0" w:rsidRDefault="004132F0" w:rsidP="00F1448F">
            <w:r>
              <w:t>0..1</w:t>
            </w:r>
          </w:p>
        </w:tc>
      </w:tr>
      <w:tr w:rsidR="004132F0" w14:paraId="50CD8C25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6DAB649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900E6B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4862166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8BC09B7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149684F5" w14:textId="77777777" w:rsidTr="00F1448F">
        <w:tc>
          <w:tcPr>
            <w:tcW w:w="2800" w:type="dxa"/>
          </w:tcPr>
          <w:p w14:paraId="78863909" w14:textId="77777777" w:rsidR="004132F0" w:rsidRDefault="004132F0" w:rsidP="00F1448F">
            <w:r>
              <w:t>getAccessLogsForPatient</w:t>
            </w:r>
          </w:p>
        </w:tc>
        <w:tc>
          <w:tcPr>
            <w:tcW w:w="2000" w:type="dxa"/>
          </w:tcPr>
          <w:p w14:paraId="5047070E" w14:textId="77777777" w:rsidR="004132F0" w:rsidRDefault="004132F0" w:rsidP="00F1448F">
            <w:r>
              <w:t>log.querying:AccessLogsResult</w:t>
            </w:r>
          </w:p>
        </w:tc>
        <w:tc>
          <w:tcPr>
            <w:tcW w:w="4000" w:type="dxa"/>
          </w:tcPr>
          <w:p w14:paraId="4FE6766E" w14:textId="77777777" w:rsidR="004132F0" w:rsidRDefault="004132F0" w:rsidP="00F1448F">
            <w:r>
              <w:t xml:space="preserve">Resultatobjekt med status hurvida tjänsten returnerar ok eller om fel uppstått. Om tjänsten utförts korrekt returneras en lista med patientinformation och resultatkod OK. </w:t>
            </w:r>
          </w:p>
          <w:p w14:paraId="575A4BB3" w14:textId="77777777" w:rsidR="004132F0" w:rsidRDefault="004132F0" w:rsidP="00F1448F">
            <w:r>
              <w:t>Vid eventuella fel i tjänsteanropet returneras ingen patientinformation. Statuskod som beskriver orsaken till fel returneras då tillsammans med ett felmeddelande.</w:t>
            </w:r>
          </w:p>
        </w:tc>
        <w:tc>
          <w:tcPr>
            <w:tcW w:w="1300" w:type="dxa"/>
          </w:tcPr>
          <w:p w14:paraId="3E1707E4" w14:textId="77777777" w:rsidR="004132F0" w:rsidRDefault="004132F0" w:rsidP="00F1448F">
            <w:r>
              <w:t>1..1</w:t>
            </w:r>
          </w:p>
        </w:tc>
      </w:tr>
    </w:tbl>
    <w:p w14:paraId="6D775749" w14:textId="77777777" w:rsidR="004132F0" w:rsidRDefault="004132F0" w:rsidP="004132F0">
      <w:pPr>
        <w:pStyle w:val="Rubrik2"/>
      </w:pPr>
      <w:r>
        <w:t>Regler</w:t>
      </w:r>
    </w:p>
    <w:p w14:paraId="165C72C6" w14:textId="46C873D4" w:rsidR="004132F0" w:rsidRDefault="004132F0" w:rsidP="004132F0">
      <w:r>
        <w:t xml:space="preserve">Tjänsten skall kontrollera om anropande system har behörighet till </w:t>
      </w:r>
      <w:r w:rsidR="008105C7">
        <w:t xml:space="preserve">”patientbunden” </w:t>
      </w:r>
      <w:r>
        <w:t>logginformation.</w:t>
      </w:r>
      <w:r w:rsidR="005759D8">
        <w:t xml:space="preserve"> </w:t>
      </w:r>
      <w:r w:rsidR="00A95DCA">
        <w:t>Normalt så sker detta via behörighetskontrollen i en Tjänsteplattform. Anropande konsument har att säkerställa att patienten är starkt autentiserad</w:t>
      </w:r>
      <w:r w:rsidR="008105C7">
        <w:t>.</w:t>
      </w:r>
    </w:p>
    <w:p w14:paraId="73ABD517" w14:textId="77777777" w:rsidR="004132F0" w:rsidRDefault="004132F0" w:rsidP="004132F0">
      <w:pPr>
        <w:pStyle w:val="Rubrik2"/>
      </w:pPr>
      <w:r>
        <w:t>Tjänsteinteraktion</w:t>
      </w:r>
    </w:p>
    <w:p w14:paraId="221AD848" w14:textId="77777777" w:rsidR="004132F0" w:rsidRDefault="004132F0" w:rsidP="004132F0">
      <w:r>
        <w:t>GetAccessLogsForPatient</w:t>
      </w:r>
    </w:p>
    <w:p w14:paraId="7AE7FE9F" w14:textId="77777777" w:rsidR="004132F0" w:rsidRDefault="004132F0" w:rsidP="004132F0">
      <w:pPr>
        <w:pStyle w:val="Rubrik2"/>
      </w:pPr>
      <w:r>
        <w:t>Exempel</w:t>
      </w:r>
    </w:p>
    <w:p w14:paraId="31200A0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352CA619" w14:textId="77777777" w:rsidR="004132F0" w:rsidRDefault="004132F0" w:rsidP="004132F0"/>
    <w:p w14:paraId="0CECEFD7" w14:textId="77777777" w:rsidR="004132F0" w:rsidRDefault="004132F0" w:rsidP="004132F0">
      <w:r>
        <w:t>Följande XML visar strukturen på ett anrop till tjänsten.</w:t>
      </w:r>
    </w:p>
    <w:p w14:paraId="78B9CE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B21512A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8336657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ns0:FromDate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E9E649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634275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9D6A7AD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AEB549E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119F0CA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B37427B" w14:textId="77777777" w:rsidR="004132F0" w:rsidRDefault="004132F0" w:rsidP="004132F0"/>
    <w:p w14:paraId="11FE655E" w14:textId="77777777" w:rsidR="004132F0" w:rsidRDefault="004132F0" w:rsidP="004132F0">
      <w:r>
        <w:t>Följande XML visar strukturen på svarsmeddelandet från tjänsten.</w:t>
      </w:r>
    </w:p>
    <w:p w14:paraId="67838437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urn:riv:ehr:log:querying:GetAccessLogsForPatientResponder:1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B740D3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E2CE680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B93BAAE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D6D7A8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C036F27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CC15C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6CD281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3D47CD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C57BF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830F62F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617246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A698B04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07235F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2E4C45C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D4DD6E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ns1:AccesssLogs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E3997A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27BF608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89A36E5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ns1:AccessLog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F38CC8D" w14:textId="77777777"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717410" w14:textId="3ECEAAE7" w:rsidR="00B1735E" w:rsidRPr="00443F48" w:rsidRDefault="00B1735E" w:rsidP="00AC1327">
      <w:pPr>
        <w:ind w:left="1640" w:firstLine="1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10C3A81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D2D3551" w14:textId="77777777" w:rsidR="004132F0" w:rsidRDefault="004132F0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1C960B" w14:textId="2DA11C1D" w:rsidR="00B1735E" w:rsidRPr="00443F48" w:rsidRDefault="00B1735E" w:rsidP="00AC1327">
      <w:pPr>
        <w:ind w:left="1640" w:firstLine="1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A631EB9" w14:textId="77777777" w:rsidR="004132F0" w:rsidRDefault="004132F0" w:rsidP="004132F0">
      <w:pPr>
        <w:ind w:left="1760"/>
        <w:rPr>
          <w:ins w:id="1678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6CB9289" w14:textId="1AB94CA3" w:rsidR="00ED62BF" w:rsidDel="00D234CE" w:rsidRDefault="00ED62BF" w:rsidP="00ED62BF">
      <w:pPr>
        <w:ind w:left="1640" w:firstLine="120"/>
        <w:rPr>
          <w:ins w:id="1679" w:author="Skeppner Björn" w:date="2015-01-28T13:40:00Z"/>
          <w:del w:id="1680" w:author="Kristiansson, Göran" w:date="2015-01-28T15:32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681" w:author="Skeppner Björn" w:date="2015-01-28T13:40:00Z">
        <w:del w:id="1682" w:author="Kristiansson, Göran" w:date="2015-01-28T15:32:00Z"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&lt;!-- 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val="en-US" w:eastAsia="sv-SE"/>
            </w:rPr>
            <w:delText>Optional</w:delText>
          </w:r>
          <w:r w:rsidRPr="00443F48" w:rsidDel="00D234CE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val="en-US" w:eastAsia="sv-SE"/>
            </w:rPr>
            <w:delText xml:space="preserve"> --&gt;</w:delText>
          </w:r>
        </w:del>
      </w:ins>
    </w:p>
    <w:p w14:paraId="2AC16EE8" w14:textId="05274646" w:rsidR="00ED62BF" w:rsidRDefault="00ED62BF" w:rsidP="00ED62BF">
      <w:pPr>
        <w:ind w:left="1760"/>
        <w:rPr>
          <w:ins w:id="1683" w:author="Skeppner Björn" w:date="2015-01-28T13:40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ins w:id="1684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685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686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  <w:r w:rsidRPr="00443F48">
          <w:rPr>
            <w:rFonts w:ascii="Consolas" w:eastAsia="Times New Roman" w:hAnsi="Consolas" w:cs="Consolas"/>
            <w:noProof w:val="0"/>
            <w:color w:val="auto"/>
            <w:sz w:val="16"/>
            <w:szCs w:val="16"/>
            <w:lang w:val="en-US" w:eastAsia="sv-SE"/>
          </w:rPr>
          <w:t>?</w:t>
        </w:r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&lt;/</w:t>
        </w:r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ns1:User</w:t>
        </w:r>
      </w:ins>
      <w:ins w:id="1687" w:author="Skeppner Björn" w:date="2015-01-28T13:41:00Z">
        <w:r>
          <w:rPr>
            <w:rFonts w:ascii="Consolas" w:eastAsia="Times New Roman" w:hAnsi="Consolas" w:cs="Consolas"/>
            <w:noProof w:val="0"/>
            <w:color w:val="A31515"/>
            <w:sz w:val="16"/>
            <w:szCs w:val="16"/>
            <w:lang w:val="en-US" w:eastAsia="sv-SE"/>
          </w:rPr>
          <w:t>Id</w:t>
        </w:r>
      </w:ins>
      <w:ins w:id="1688" w:author="Skeppner Björn" w:date="2015-01-28T13:40:00Z">
        <w:r w:rsidRPr="00443F48">
          <w:rPr>
            <w:rFonts w:ascii="Consolas" w:eastAsia="Times New Roman" w:hAnsi="Consolas" w:cs="Consolas"/>
            <w:noProof w:val="0"/>
            <w:color w:val="0000FF"/>
            <w:sz w:val="16"/>
            <w:szCs w:val="16"/>
            <w:lang w:val="en-US" w:eastAsia="sv-SE"/>
          </w:rPr>
          <w:t>&gt;</w:t>
        </w:r>
      </w:ins>
    </w:p>
    <w:p w14:paraId="317B6B2E" w14:textId="59C88BA7" w:rsidR="00ED62BF" w:rsidDel="00ED62BF" w:rsidRDefault="00ED62BF" w:rsidP="004132F0">
      <w:pPr>
        <w:ind w:left="1760"/>
        <w:rPr>
          <w:del w:id="1689" w:author="Skeppner Björn" w:date="2015-01-28T13:41:00Z"/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18C047C0" w14:textId="7D1A9B44"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453D556" w14:textId="2C122B7D" w:rsidR="008E12AF" w:rsidRDefault="008E12AF" w:rsidP="004132F0">
      <w:pPr>
        <w:ind w:left="176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C3763E" w14:textId="2964A5E1" w:rsidR="00B1735E" w:rsidRDefault="00B1735E" w:rsidP="00AC1327">
      <w:pPr>
        <w:ind w:left="1640" w:firstLine="120"/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01B124E" w14:textId="72758DAA" w:rsidR="008E12AF" w:rsidRPr="00443F48" w:rsidRDefault="008E12AF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ns1:UserTitle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79E5ED2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ns1:AccessDate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1A8804C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84EAD8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D6551DD" w14:textId="77777777" w:rsidR="004132F0" w:rsidRPr="007B26DA" w:rsidRDefault="004132F0" w:rsidP="004132F0">
      <w:pPr>
        <w:ind w:left="1320"/>
        <w:rPr>
          <w:lang w:val="en-US"/>
          <w:rPrChange w:id="1690" w:author="Kristiansson, Göran" w:date="2015-01-30T12:34:00Z">
            <w:rPr/>
          </w:rPrChange>
        </w:rPr>
      </w:pP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91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>&lt;/</w:t>
      </w:r>
      <w:r w:rsidRPr="007B26D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  <w:rPrChange w:id="1692" w:author="Kristiansson, Göran" w:date="2015-01-30T12:34:00Z">
            <w:rPr>
              <w:rFonts w:ascii="Consolas" w:eastAsia="Times New Roman" w:hAnsi="Consolas" w:cs="Consolas"/>
              <w:noProof w:val="0"/>
              <w:color w:val="A31515"/>
              <w:sz w:val="16"/>
              <w:szCs w:val="16"/>
              <w:lang w:eastAsia="sv-SE"/>
            </w:rPr>
          </w:rPrChange>
        </w:rPr>
        <w:t>ns1:AccessLog</w:t>
      </w: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93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>&gt;</w:t>
      </w:r>
    </w:p>
    <w:p w14:paraId="3302827F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ns1:AccesssLogs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2551BAE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6139803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ns0:GetAccessLogsForPatientResponse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8BB6E9B" w14:textId="77777777" w:rsidR="004132F0" w:rsidRDefault="004132F0" w:rsidP="004132F0">
      <w:pPr>
        <w:pStyle w:val="Rubrik1"/>
      </w:pPr>
      <w:bookmarkStart w:id="1694" w:name="_Toc410216248"/>
      <w:r>
        <w:lastRenderedPageBreak/>
        <w:t>GetInfoLogsForCareProvider</w:t>
      </w:r>
      <w:bookmarkEnd w:id="1694"/>
    </w:p>
    <w:p w14:paraId="198EEDAD" w14:textId="77777777" w:rsidR="004132F0" w:rsidRDefault="004132F0" w:rsidP="004132F0">
      <w:r>
        <w:t>Tjänst som returnerar lista för angiven vårdgivare, vilka vårdgivare som har haft åtkomst till vårdgivarens information där vårdgivaren är informationsägare.</w:t>
      </w:r>
      <w:r>
        <w:tab/>
      </w:r>
      <w:r>
        <w:tab/>
        <w:t xml:space="preserve"> </w:t>
      </w:r>
    </w:p>
    <w:p w14:paraId="1B40D69F" w14:textId="77777777" w:rsidR="004132F0" w:rsidRDefault="004132F0" w:rsidP="004132F0">
      <w:r>
        <w:t xml:space="preserve">Logguttaget begränsas av angivet datumintervall. </w:t>
      </w:r>
    </w:p>
    <w:p w14:paraId="21766443" w14:textId="77777777" w:rsidR="004132F0" w:rsidRDefault="004132F0" w:rsidP="004132F0"/>
    <w:p w14:paraId="55F1114A" w14:textId="77777777" w:rsidR="004132F0" w:rsidRDefault="004132F0" w:rsidP="004132F0">
      <w:r>
        <w:t>Tjänsten returnerar en lista med vårdgivare (kan vara noll dvs en tom lista) om resultatkod är OK.</w:t>
      </w:r>
      <w:r>
        <w:tab/>
      </w:r>
      <w:r>
        <w:tab/>
      </w:r>
    </w:p>
    <w:p w14:paraId="1C313181" w14:textId="77777777" w:rsidR="004132F0" w:rsidRDefault="004132F0" w:rsidP="004132F0"/>
    <w:p w14:paraId="2644F1BD" w14:textId="77777777" w:rsidR="004132F0" w:rsidRDefault="004132F0" w:rsidP="004132F0">
      <w:r>
        <w:t>Tjänsten returnerar alltid inom 15 sekunder, även ifall rapporten ännu inte har hunnit skapats. Tiden är konfigurerbar av systemet och kan ändras vid behov.</w:t>
      </w:r>
    </w:p>
    <w:p w14:paraId="3DFAAB43" w14:textId="77777777" w:rsidR="004132F0" w:rsidRDefault="004132F0" w:rsidP="004132F0"/>
    <w:p w14:paraId="54890DBE" w14:textId="77777777" w:rsidR="004132F0" w:rsidRDefault="004132F0" w:rsidP="004132F0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28E11B26" w14:textId="77777777" w:rsidR="004132F0" w:rsidRDefault="004132F0" w:rsidP="004132F0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5EDB5493" w14:textId="77777777" w:rsidR="004132F0" w:rsidRDefault="004132F0" w:rsidP="004132F0">
      <w:r>
        <w:t>queueTime rekomenderas att användas av det anropande systemet för att bestämma när nästa anrop ska ske.</w:t>
      </w:r>
    </w:p>
    <w:p w14:paraId="1F486817" w14:textId="77777777" w:rsidR="004132F0" w:rsidRDefault="004132F0" w:rsidP="004132F0">
      <w:r>
        <w:t>VIKTIGT att ytterligare anrop sker med queuedReportId om tidigare anrop avslutats med felkod REPORTONQUEUE eller REPORTINPROCESS för att inte köa upp flera rapporter.</w:t>
      </w:r>
    </w:p>
    <w:p w14:paraId="37CE0848" w14:textId="77777777" w:rsidR="004132F0" w:rsidRDefault="004132F0" w:rsidP="004132F0"/>
    <w:p w14:paraId="76208865" w14:textId="77777777" w:rsidR="004132F0" w:rsidRDefault="004132F0" w:rsidP="004132F0">
      <w:r>
        <w:t>Tjänsten returnerar statuskod REPORTNOTFOUND ifall man har angett ett felaktigt id(queuedReportId) för att hämta rapport. Ingen ny rapport skapas.</w:t>
      </w:r>
    </w:p>
    <w:p w14:paraId="591D8D84" w14:textId="77777777" w:rsidR="004132F0" w:rsidRDefault="004132F0" w:rsidP="004132F0"/>
    <w:p w14:paraId="5DCAE07C" w14:textId="77777777" w:rsidR="004132F0" w:rsidRDefault="004132F0" w:rsidP="004132F0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4B12E597" w14:textId="77777777" w:rsidR="004132F0" w:rsidRDefault="004132F0" w:rsidP="004132F0">
      <w:r>
        <w:t>Max antal loggposter som kan returneras är konfigurerbart av systemet och kan ändras vid behov.</w:t>
      </w:r>
    </w:p>
    <w:p w14:paraId="2EFEA4F4" w14:textId="77777777" w:rsidR="004132F0" w:rsidRDefault="004132F0" w:rsidP="004132F0">
      <w:pPr>
        <w:pStyle w:val="Rubrik2"/>
      </w:pPr>
      <w:r>
        <w:t>Frivillighet</w:t>
      </w:r>
    </w:p>
    <w:p w14:paraId="7A0AE8F9" w14:textId="194EC0EC" w:rsidR="004132F0" w:rsidRDefault="004132F0" w:rsidP="004132F0">
      <w:r>
        <w:t>Obligatorisk</w:t>
      </w:r>
      <w:r w:rsidR="005759D8">
        <w:t>, nationellt</w:t>
      </w:r>
      <w:r>
        <w:t>.</w:t>
      </w:r>
    </w:p>
    <w:p w14:paraId="0F988B7A" w14:textId="77777777" w:rsidR="004132F0" w:rsidRDefault="004132F0" w:rsidP="004132F0">
      <w:pPr>
        <w:pStyle w:val="Rubrik2"/>
      </w:pPr>
      <w:r>
        <w:t>Version</w:t>
      </w:r>
    </w:p>
    <w:p w14:paraId="6A2B73E7" w14:textId="77777777" w:rsidR="004132F0" w:rsidRDefault="004132F0" w:rsidP="004132F0">
      <w:r>
        <w:t>1.0</w:t>
      </w:r>
    </w:p>
    <w:p w14:paraId="200A41AE" w14:textId="77777777" w:rsidR="004132F0" w:rsidRDefault="004132F0" w:rsidP="004132F0">
      <w:pPr>
        <w:pStyle w:val="Rubrik2"/>
      </w:pPr>
      <w:r>
        <w:t>SLA-krav</w:t>
      </w:r>
    </w:p>
    <w:p w14:paraId="4486851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4132F0" w14:paraId="7E6197D3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77AD2EE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9EE3D4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53B2688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4132F0" w14:paraId="0B61083F" w14:textId="77777777" w:rsidTr="00F1448F">
        <w:tc>
          <w:tcPr>
            <w:tcW w:w="2400" w:type="dxa"/>
          </w:tcPr>
          <w:p w14:paraId="010A791C" w14:textId="77777777" w:rsidR="004132F0" w:rsidRDefault="004132F0" w:rsidP="00F1448F">
            <w:r>
              <w:t>Svarstid</w:t>
            </w:r>
          </w:p>
        </w:tc>
        <w:tc>
          <w:tcPr>
            <w:tcW w:w="4000" w:type="dxa"/>
          </w:tcPr>
          <w:p w14:paraId="09D4D99A" w14:textId="77777777" w:rsidR="004132F0" w:rsidRDefault="004132F0" w:rsidP="00F1448F"/>
        </w:tc>
        <w:tc>
          <w:tcPr>
            <w:tcW w:w="3700" w:type="dxa"/>
          </w:tcPr>
          <w:p w14:paraId="45ACA5CA" w14:textId="77777777" w:rsidR="004132F0" w:rsidRDefault="004132F0" w:rsidP="00F1448F"/>
        </w:tc>
      </w:tr>
      <w:tr w:rsidR="004132F0" w14:paraId="73760B89" w14:textId="77777777" w:rsidTr="00F1448F">
        <w:tc>
          <w:tcPr>
            <w:tcW w:w="2400" w:type="dxa"/>
          </w:tcPr>
          <w:p w14:paraId="24860A31" w14:textId="77777777" w:rsidR="004132F0" w:rsidRDefault="004132F0" w:rsidP="00F1448F">
            <w:r>
              <w:t>Tillgänglighet</w:t>
            </w:r>
          </w:p>
        </w:tc>
        <w:tc>
          <w:tcPr>
            <w:tcW w:w="4000" w:type="dxa"/>
          </w:tcPr>
          <w:p w14:paraId="4541C135" w14:textId="77777777" w:rsidR="004132F0" w:rsidRDefault="004132F0" w:rsidP="00F1448F">
            <w:r>
              <w:t>99,80%</w:t>
            </w:r>
          </w:p>
        </w:tc>
        <w:tc>
          <w:tcPr>
            <w:tcW w:w="3700" w:type="dxa"/>
          </w:tcPr>
          <w:p w14:paraId="069DEC11" w14:textId="77777777" w:rsidR="004132F0" w:rsidRDefault="004132F0" w:rsidP="00F1448F"/>
        </w:tc>
      </w:tr>
      <w:tr w:rsidR="004132F0" w14:paraId="26062133" w14:textId="77777777" w:rsidTr="00F1448F">
        <w:tc>
          <w:tcPr>
            <w:tcW w:w="2400" w:type="dxa"/>
          </w:tcPr>
          <w:p w14:paraId="12A56BED" w14:textId="77777777" w:rsidR="004132F0" w:rsidRDefault="004132F0" w:rsidP="00F1448F">
            <w:r>
              <w:t>Last</w:t>
            </w:r>
          </w:p>
        </w:tc>
        <w:tc>
          <w:tcPr>
            <w:tcW w:w="4000" w:type="dxa"/>
          </w:tcPr>
          <w:p w14:paraId="6F2A1EF6" w14:textId="77777777" w:rsidR="004132F0" w:rsidRDefault="004132F0" w:rsidP="00F1448F"/>
        </w:tc>
        <w:tc>
          <w:tcPr>
            <w:tcW w:w="3700" w:type="dxa"/>
          </w:tcPr>
          <w:p w14:paraId="3DF2C897" w14:textId="77777777" w:rsidR="004132F0" w:rsidRDefault="004132F0" w:rsidP="00F1448F"/>
        </w:tc>
      </w:tr>
      <w:tr w:rsidR="004132F0" w14:paraId="7DFB6CA2" w14:textId="77777777" w:rsidTr="00F1448F">
        <w:tc>
          <w:tcPr>
            <w:tcW w:w="2400" w:type="dxa"/>
          </w:tcPr>
          <w:p w14:paraId="54345AEC" w14:textId="77777777" w:rsidR="004132F0" w:rsidRDefault="004132F0" w:rsidP="00F1448F">
            <w:r>
              <w:t>Aktualitet</w:t>
            </w:r>
          </w:p>
        </w:tc>
        <w:tc>
          <w:tcPr>
            <w:tcW w:w="4000" w:type="dxa"/>
          </w:tcPr>
          <w:p w14:paraId="7790EED1" w14:textId="77777777" w:rsidR="004132F0" w:rsidRDefault="004132F0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E26B506" w14:textId="77777777" w:rsidR="004132F0" w:rsidRDefault="004132F0" w:rsidP="00F1448F"/>
        </w:tc>
      </w:tr>
    </w:tbl>
    <w:p w14:paraId="318391AB" w14:textId="77777777" w:rsidR="004132F0" w:rsidRDefault="004132F0" w:rsidP="004132F0">
      <w:pPr>
        <w:pStyle w:val="Rubrik2"/>
      </w:pPr>
      <w:r>
        <w:t>Fältregler</w:t>
      </w:r>
    </w:p>
    <w:p w14:paraId="1F7808B1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C07188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AF231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859A63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2499C7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053676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43AA187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674577DE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F1464B9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7C690EAE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6565249E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4A3B0D06" w14:textId="77777777" w:rsidTr="00F1448F">
        <w:tc>
          <w:tcPr>
            <w:tcW w:w="2800" w:type="dxa"/>
          </w:tcPr>
          <w:p w14:paraId="0853B9F9" w14:textId="77777777" w:rsidR="004132F0" w:rsidRDefault="004132F0" w:rsidP="00F1448F">
            <w:r>
              <w:t>careProviderId</w:t>
            </w:r>
          </w:p>
        </w:tc>
        <w:tc>
          <w:tcPr>
            <w:tcW w:w="2000" w:type="dxa"/>
          </w:tcPr>
          <w:p w14:paraId="0F1237BD" w14:textId="77777777" w:rsidR="004132F0" w:rsidRDefault="004132F0" w:rsidP="00F1448F">
            <w:r>
              <w:t>log:HsaId</w:t>
            </w:r>
          </w:p>
        </w:tc>
        <w:tc>
          <w:tcPr>
            <w:tcW w:w="4000" w:type="dxa"/>
          </w:tcPr>
          <w:p w14:paraId="48F0FC91" w14:textId="77777777" w:rsidR="004132F0" w:rsidRDefault="004132F0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60161546" w14:textId="77777777" w:rsidR="004132F0" w:rsidRDefault="004132F0" w:rsidP="00F1448F">
            <w:r>
              <w:t>1..1</w:t>
            </w:r>
          </w:p>
        </w:tc>
      </w:tr>
      <w:tr w:rsidR="004132F0" w14:paraId="7ED2DDF7" w14:textId="77777777" w:rsidTr="00F1448F">
        <w:tc>
          <w:tcPr>
            <w:tcW w:w="2800" w:type="dxa"/>
          </w:tcPr>
          <w:p w14:paraId="566F7CEA" w14:textId="77777777" w:rsidR="004132F0" w:rsidRDefault="004132F0" w:rsidP="00F1448F">
            <w:r>
              <w:t>fromDate</w:t>
            </w:r>
          </w:p>
        </w:tc>
        <w:tc>
          <w:tcPr>
            <w:tcW w:w="2000" w:type="dxa"/>
          </w:tcPr>
          <w:p w14:paraId="0E17FFC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9BBC51D" w14:textId="77777777" w:rsidR="004132F0" w:rsidRDefault="004132F0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4385CB3E" w14:textId="77777777" w:rsidR="004132F0" w:rsidRDefault="004132F0" w:rsidP="00F1448F">
            <w:r>
              <w:t>1..1</w:t>
            </w:r>
          </w:p>
        </w:tc>
      </w:tr>
      <w:tr w:rsidR="004132F0" w14:paraId="63E2F722" w14:textId="77777777" w:rsidTr="00F1448F">
        <w:tc>
          <w:tcPr>
            <w:tcW w:w="2800" w:type="dxa"/>
          </w:tcPr>
          <w:p w14:paraId="7A9A41C4" w14:textId="77777777" w:rsidR="004132F0" w:rsidRDefault="004132F0" w:rsidP="00F1448F">
            <w:r>
              <w:t>toDate</w:t>
            </w:r>
          </w:p>
        </w:tc>
        <w:tc>
          <w:tcPr>
            <w:tcW w:w="2000" w:type="dxa"/>
          </w:tcPr>
          <w:p w14:paraId="0AD9F1EB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662285A2" w14:textId="77777777" w:rsidR="004132F0" w:rsidRDefault="004132F0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556D79B5" w14:textId="77777777" w:rsidR="004132F0" w:rsidRDefault="004132F0" w:rsidP="00F1448F">
            <w:r>
              <w:t>1..1</w:t>
            </w:r>
          </w:p>
        </w:tc>
      </w:tr>
      <w:tr w:rsidR="004132F0" w14:paraId="7E84430E" w14:textId="77777777" w:rsidTr="00F1448F">
        <w:tc>
          <w:tcPr>
            <w:tcW w:w="2800" w:type="dxa"/>
          </w:tcPr>
          <w:p w14:paraId="152FC026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63EB41C0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53465BAF" w14:textId="77777777" w:rsidR="004132F0" w:rsidRDefault="004132F0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4D3828DB" w14:textId="77777777" w:rsidR="004132F0" w:rsidRDefault="004132F0" w:rsidP="00F1448F">
            <w:r>
              <w:t>0..1</w:t>
            </w:r>
          </w:p>
        </w:tc>
      </w:tr>
      <w:tr w:rsidR="004132F0" w14:paraId="079B6229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330D66B3" w14:textId="77777777" w:rsidR="004132F0" w:rsidRDefault="004132F0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429A92F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6D4C46D7" w14:textId="77777777" w:rsidR="004132F0" w:rsidRDefault="004132F0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2468CFC" w14:textId="77777777" w:rsidR="004132F0" w:rsidRDefault="004132F0" w:rsidP="00F1448F">
            <w:pPr>
              <w:rPr>
                <w:b/>
              </w:rPr>
            </w:pPr>
          </w:p>
        </w:tc>
      </w:tr>
      <w:tr w:rsidR="004132F0" w14:paraId="293CF33D" w14:textId="77777777" w:rsidTr="00F1448F">
        <w:tc>
          <w:tcPr>
            <w:tcW w:w="2800" w:type="dxa"/>
          </w:tcPr>
          <w:p w14:paraId="6F1184BA" w14:textId="77777777" w:rsidR="004132F0" w:rsidRDefault="004132F0" w:rsidP="00F1448F">
            <w:r>
              <w:t>getInfoLogsForCareProvider</w:t>
            </w:r>
          </w:p>
        </w:tc>
        <w:tc>
          <w:tcPr>
            <w:tcW w:w="2000" w:type="dxa"/>
          </w:tcPr>
          <w:p w14:paraId="0E1DB881" w14:textId="77777777" w:rsidR="004132F0" w:rsidRDefault="004132F0" w:rsidP="00F1448F">
            <w:r>
              <w:t>log.querying:InfoLogsResult</w:t>
            </w:r>
          </w:p>
        </w:tc>
        <w:tc>
          <w:tcPr>
            <w:tcW w:w="4000" w:type="dxa"/>
          </w:tcPr>
          <w:p w14:paraId="253BD3C1" w14:textId="77777777" w:rsidR="004132F0" w:rsidRDefault="004132F0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03375102" w14:textId="77777777" w:rsidR="004132F0" w:rsidRDefault="004132F0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7C2B6E8C" w14:textId="77777777" w:rsidR="004132F0" w:rsidRDefault="004132F0" w:rsidP="00F1448F">
            <w:r>
              <w:t>1..1</w:t>
            </w:r>
          </w:p>
        </w:tc>
      </w:tr>
    </w:tbl>
    <w:p w14:paraId="224C37D0" w14:textId="77777777" w:rsidR="004132F0" w:rsidRDefault="004132F0" w:rsidP="004132F0">
      <w:pPr>
        <w:pStyle w:val="Rubrik2"/>
      </w:pPr>
      <w:r>
        <w:t>Regler</w:t>
      </w:r>
    </w:p>
    <w:p w14:paraId="20D925A3" w14:textId="77777777" w:rsidR="00B126D3" w:rsidRDefault="00B126D3" w:rsidP="00B126D3">
      <w:r>
        <w:t>Tjänsten skall kontrollera om anropande system har behörighet baserat på det anropande systemets certifikat.</w:t>
      </w:r>
    </w:p>
    <w:p w14:paraId="45859BF5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31BCD342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321B70EA" w14:textId="77777777" w:rsidR="004132F0" w:rsidRDefault="004132F0" w:rsidP="004132F0">
      <w:pPr>
        <w:pStyle w:val="Rubrik2"/>
      </w:pPr>
      <w:r>
        <w:t>Tjänsteinteraktion</w:t>
      </w:r>
    </w:p>
    <w:p w14:paraId="61C792C1" w14:textId="77777777" w:rsidR="004132F0" w:rsidRDefault="004132F0" w:rsidP="004132F0">
      <w:r>
        <w:t>GetInfoLogsForCareProvider</w:t>
      </w:r>
    </w:p>
    <w:p w14:paraId="4055D679" w14:textId="77777777" w:rsidR="004132F0" w:rsidRDefault="004132F0" w:rsidP="004132F0">
      <w:pPr>
        <w:pStyle w:val="Rubrik2"/>
      </w:pPr>
      <w:r>
        <w:t>Exempel</w:t>
      </w:r>
    </w:p>
    <w:p w14:paraId="3811AA10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18B5F3F1" w14:textId="77777777" w:rsidR="004132F0" w:rsidRDefault="004132F0" w:rsidP="004132F0"/>
    <w:p w14:paraId="175C2D02" w14:textId="77777777" w:rsidR="004132F0" w:rsidRDefault="004132F0" w:rsidP="004132F0">
      <w:r>
        <w:t>Följande XML visar strukturen på ett anrop till tjänsten.</w:t>
      </w:r>
    </w:p>
    <w:p w14:paraId="46377201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xmlns:ns0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urn:riv:ehr:log:querying:GetInfoLogsForCareProviderResponder:1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FF0000"/>
          <w:sz w:val="16"/>
          <w:szCs w:val="16"/>
          <w:lang w:val="en-US" w:eastAsia="sv-SE"/>
        </w:rPr>
        <w:t xml:space="preserve"> xmlns:ns1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=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urn:riv:ehr:log:querying:1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"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1D66C1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AFBE482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7A4CB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DE855C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5AF1C0B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9D3DB7D" w14:textId="77777777" w:rsidR="004132F0" w:rsidRPr="00443F48" w:rsidRDefault="004132F0" w:rsidP="004132F0">
      <w:pPr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ns0:GetInfoLogsForCareProviderRequest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8303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7C7F683A" w14:textId="77777777" w:rsidR="004132F0" w:rsidRDefault="004132F0" w:rsidP="004132F0"/>
    <w:p w14:paraId="3ECE71A1" w14:textId="77777777" w:rsidR="004132F0" w:rsidRDefault="004132F0" w:rsidP="004132F0">
      <w:r>
        <w:t>Följande XML visar strukturen på svarsmeddelandet från tjänsten.</w:t>
      </w:r>
    </w:p>
    <w:p w14:paraId="10EA115F" w14:textId="77777777" w:rsidR="004132F0" w:rsidRDefault="004132F0" w:rsidP="004132F0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urn:riv:ehr:log:querying:GetInfoLogsForCareProviderResponder:1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EA921DB" w14:textId="77777777" w:rsidR="004132F0" w:rsidRDefault="004132F0" w:rsidP="004132F0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ns0:GetInfoLogsForCareProvider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984BF2D" w14:textId="77777777" w:rsidR="004132F0" w:rsidRDefault="004132F0" w:rsidP="004132F0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A6FB7D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50AB199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4BDD2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276EE45A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ns1:StartInterval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643B0E5C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&lt;!--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48A2CC11" w14:textId="77777777" w:rsidR="004132F0" w:rsidRDefault="004132F0" w:rsidP="004132F0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ns1:EndInterval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7B908D" w14:textId="77777777" w:rsidR="004132F0" w:rsidRPr="007B26DA" w:rsidRDefault="004132F0" w:rsidP="004132F0">
      <w:pPr>
        <w:ind w:left="1320"/>
        <w:rPr>
          <w:lang w:val="en-US"/>
          <w:rPrChange w:id="1695" w:author="Kristiansson, Göran" w:date="2015-01-30T12:34:00Z">
            <w:rPr/>
          </w:rPrChange>
        </w:rPr>
      </w:pP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96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&lt;!-- </w:t>
      </w:r>
      <w:r w:rsidRPr="007B26D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  <w:rPrChange w:id="1697" w:author="Kristiansson, Göran" w:date="2015-01-30T12:34:00Z">
            <w:rPr>
              <w:rFonts w:ascii="Consolas" w:eastAsia="Times New Roman" w:hAnsi="Consolas" w:cs="Consolas"/>
              <w:noProof w:val="0"/>
              <w:color w:val="008000"/>
              <w:sz w:val="16"/>
              <w:szCs w:val="16"/>
              <w:lang w:eastAsia="sv-SE"/>
            </w:rPr>
          </w:rPrChange>
        </w:rPr>
        <w:t>Optional</w:t>
      </w:r>
      <w:r w:rsidRPr="007B26D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  <w:rPrChange w:id="1698" w:author="Kristiansson, Göran" w:date="2015-01-30T12:34:00Z">
            <w:rPr>
              <w:rFonts w:ascii="Consolas" w:eastAsia="Times New Roman" w:hAnsi="Consolas" w:cs="Consolas"/>
              <w:noProof w:val="0"/>
              <w:color w:val="0000FF"/>
              <w:sz w:val="16"/>
              <w:szCs w:val="16"/>
              <w:lang w:eastAsia="sv-SE"/>
            </w:rPr>
          </w:rPrChange>
        </w:rPr>
        <w:t xml:space="preserve"> --&gt;</w:t>
      </w:r>
    </w:p>
    <w:p w14:paraId="27654C0A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422D4C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74AAD03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6DC45B4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B6AB66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7E34C40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F1291D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FC30CA9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8C9820B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8EA0E3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BEE37B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29B64F" w14:textId="77777777" w:rsidR="004132F0" w:rsidRPr="00443F48" w:rsidRDefault="004132F0" w:rsidP="004132F0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43B942" w14:textId="77777777" w:rsidR="004132F0" w:rsidRPr="00443F48" w:rsidRDefault="004132F0" w:rsidP="004132F0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D26FA88" w14:textId="77777777" w:rsidR="004132F0" w:rsidRPr="00443F48" w:rsidRDefault="004132F0" w:rsidP="004132F0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662047" w14:textId="77777777" w:rsidR="004132F0" w:rsidRPr="00443F48" w:rsidRDefault="004132F0" w:rsidP="004132F0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F11AB5" w14:textId="77777777" w:rsidR="004132F0" w:rsidRPr="00F1448F" w:rsidRDefault="004132F0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F1448F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ns0:GetInfoLogsForCareProviderResponse</w:t>
      </w: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9A8691" w14:textId="77777777" w:rsidR="007638A2" w:rsidRPr="00F1448F" w:rsidRDefault="007638A2" w:rsidP="004132F0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</w:p>
    <w:p w14:paraId="5E294955" w14:textId="77777777" w:rsidR="007638A2" w:rsidRPr="00F1448F" w:rsidRDefault="007638A2">
      <w:pPr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</w:pPr>
      <w:r w:rsidRPr="00F1448F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br w:type="page"/>
      </w:r>
    </w:p>
    <w:p w14:paraId="70EF27DB" w14:textId="77777777" w:rsidR="007638A2" w:rsidRDefault="007638A2" w:rsidP="007638A2">
      <w:pPr>
        <w:pStyle w:val="Rubrik1"/>
      </w:pPr>
      <w:bookmarkStart w:id="1699" w:name="_Toc410216249"/>
      <w:r>
        <w:lastRenderedPageBreak/>
        <w:t>GetInfoLogsForPatient</w:t>
      </w:r>
      <w:bookmarkEnd w:id="1699"/>
    </w:p>
    <w:p w14:paraId="21D8DE91" w14:textId="77777777" w:rsidR="007638A2" w:rsidRDefault="007638A2" w:rsidP="007638A2">
      <w:r>
        <w:t>Tjänst som returnerar lista för angiven vårdgivare samt patient, vilka vårdgivare som har haft åtkomst till vårdgivarens information där vårdgivaren är informationsägare</w:t>
      </w:r>
      <w:r>
        <w:tab/>
      </w:r>
      <w:r>
        <w:tab/>
      </w:r>
      <w:r>
        <w:tab/>
      </w:r>
      <w:r>
        <w:tab/>
        <w:t xml:space="preserve"> </w:t>
      </w:r>
    </w:p>
    <w:p w14:paraId="17DF2AA2" w14:textId="77777777" w:rsidR="007638A2" w:rsidRDefault="007638A2" w:rsidP="007638A2">
      <w:r>
        <w:t xml:space="preserve">Logguttaget begränsas av angivet datumintervall. </w:t>
      </w:r>
    </w:p>
    <w:p w14:paraId="6773470A" w14:textId="77777777" w:rsidR="007638A2" w:rsidRDefault="007638A2" w:rsidP="007638A2"/>
    <w:p w14:paraId="4C7941B2" w14:textId="77777777" w:rsidR="007638A2" w:rsidRDefault="007638A2" w:rsidP="007638A2">
      <w:r>
        <w:t>Tjänsten returnerar en lista med vårdgivare (kan vara noll dvs en tom lista) om resultatkod är OK.</w:t>
      </w:r>
      <w:r>
        <w:tab/>
      </w:r>
      <w:r>
        <w:tab/>
      </w:r>
    </w:p>
    <w:p w14:paraId="62DA1531" w14:textId="77777777" w:rsidR="007638A2" w:rsidRDefault="007638A2" w:rsidP="007638A2"/>
    <w:p w14:paraId="636BD63C" w14:textId="77777777" w:rsidR="007638A2" w:rsidRDefault="007638A2" w:rsidP="007638A2">
      <w:r>
        <w:t>Tjänsten returnerar alltid inom 15 sekunder, även ifall rapporten ännu inte har hunnit skapats. Tiden är konfigurerbar av systemet och kan ändras vid behov.</w:t>
      </w:r>
    </w:p>
    <w:p w14:paraId="3B06A90B" w14:textId="77777777" w:rsidR="007638A2" w:rsidRDefault="007638A2" w:rsidP="007638A2"/>
    <w:p w14:paraId="098FDE65" w14:textId="77777777" w:rsidR="007638A2" w:rsidRDefault="007638A2" w:rsidP="007638A2">
      <w:r>
        <w:t xml:space="preserve">Om rapporten inte har hunnit skapats av tjänsten returneras ett id (queuedReportId) som identifierar den rapport som håller på att skapas, man får även i detta fall resultkoden REPORTONQUEUE eller REPORTINPROCESS. Man får även en indikation på hur länge det förväntas ta innan rapporten är genererad (queueTime). </w:t>
      </w:r>
    </w:p>
    <w:p w14:paraId="6F538289" w14:textId="77777777" w:rsidR="007638A2" w:rsidRDefault="007638A2" w:rsidP="007638A2">
      <w:r>
        <w:t>Med hjälp av queuedReportId skall ytterligare anrop sedan göras av det anropade systemet för att kontrollera/hämta den skapade rapporten. Obeservera att man måste ange queuedReportId, i annat fall kommer en ny rapport att skapas.</w:t>
      </w:r>
    </w:p>
    <w:p w14:paraId="71C3A44C" w14:textId="77777777" w:rsidR="007638A2" w:rsidRDefault="007638A2" w:rsidP="007638A2">
      <w:r>
        <w:t>queueTime rekomenderas att användas av det anropande systemet för att bestämma när nästa anrop ska ske.</w:t>
      </w:r>
    </w:p>
    <w:p w14:paraId="7982F26A" w14:textId="77777777" w:rsidR="007638A2" w:rsidRDefault="007638A2" w:rsidP="007638A2">
      <w:r>
        <w:t>VIKTIGT att ytterligare anrop sker med queuedReportId om tidigare anrop avslutats med felkod REPORTONQUEUE eller REPORTINPROCESS för att inte köa upp flera rapporter.</w:t>
      </w:r>
    </w:p>
    <w:p w14:paraId="2F9AC19F" w14:textId="77777777" w:rsidR="007638A2" w:rsidRDefault="007638A2" w:rsidP="007638A2"/>
    <w:p w14:paraId="5F02C701" w14:textId="77777777" w:rsidR="007638A2" w:rsidRDefault="007638A2" w:rsidP="007638A2">
      <w:r>
        <w:t>Tjänsten returnerar statuskod REPORTNOTFOUND ifall man har angett ett felaktigt id(queuedReportId) för att hämta rapport. Ingen ny rapport skapas.</w:t>
      </w:r>
    </w:p>
    <w:p w14:paraId="08994DD4" w14:textId="77777777" w:rsidR="007638A2" w:rsidRDefault="007638A2" w:rsidP="007638A2"/>
    <w:p w14:paraId="7C4B7708" w14:textId="77777777" w:rsidR="007638A2" w:rsidRDefault="007638A2" w:rsidP="007638A2">
      <w:r>
        <w:t>Tjänsten returnerar max 10000 loggposter. Om fler loggposter finns i rapportuttaget avslutas anropet med felkod MAXQUERYRESULTEXCEEDED. Datumintervall kan då justeras för ett mindra antal loggposter.</w:t>
      </w:r>
    </w:p>
    <w:p w14:paraId="762276DF" w14:textId="77777777" w:rsidR="007638A2" w:rsidRDefault="007638A2" w:rsidP="007638A2">
      <w:r>
        <w:t>Max antal loggposter som kan returneras är konfigurerbart av systemet och kan ändras vid behov.</w:t>
      </w:r>
    </w:p>
    <w:p w14:paraId="23374AB7" w14:textId="77777777" w:rsidR="007638A2" w:rsidRDefault="007638A2" w:rsidP="007638A2">
      <w:pPr>
        <w:pStyle w:val="Rubrik2"/>
      </w:pPr>
      <w:r>
        <w:t>Frivillighet</w:t>
      </w:r>
    </w:p>
    <w:p w14:paraId="1B3A1225" w14:textId="5AEE77A5" w:rsidR="007638A2" w:rsidRDefault="007638A2" w:rsidP="007638A2">
      <w:r>
        <w:t>Obligatorisk</w:t>
      </w:r>
      <w:r w:rsidR="005759D8">
        <w:t>, nationellt</w:t>
      </w:r>
      <w:r>
        <w:t>.</w:t>
      </w:r>
    </w:p>
    <w:p w14:paraId="1DD6C9BE" w14:textId="77777777" w:rsidR="007638A2" w:rsidRDefault="007638A2" w:rsidP="007638A2">
      <w:pPr>
        <w:pStyle w:val="Rubrik2"/>
      </w:pPr>
      <w:r>
        <w:t>Version</w:t>
      </w:r>
    </w:p>
    <w:p w14:paraId="54064F9F" w14:textId="77777777" w:rsidR="007638A2" w:rsidRDefault="007638A2" w:rsidP="007638A2">
      <w:r>
        <w:t>1.0</w:t>
      </w:r>
    </w:p>
    <w:p w14:paraId="11295930" w14:textId="77777777" w:rsidR="007638A2" w:rsidRDefault="007638A2" w:rsidP="007638A2">
      <w:pPr>
        <w:pStyle w:val="Rubrik2"/>
      </w:pPr>
      <w:r>
        <w:t>SLA-krav</w:t>
      </w:r>
    </w:p>
    <w:p w14:paraId="7A4F326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7638A2" w14:paraId="43486F9E" w14:textId="77777777" w:rsidTr="00F1448F">
        <w:trPr>
          <w:trHeight w:val="384"/>
        </w:trPr>
        <w:tc>
          <w:tcPr>
            <w:tcW w:w="2400" w:type="dxa"/>
            <w:shd w:val="clear" w:color="auto" w:fill="D9D9D9" w:themeFill="background1" w:themeFillShade="D9"/>
            <w:vAlign w:val="bottom"/>
          </w:tcPr>
          <w:p w14:paraId="4B4E249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FDF6AB0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700" w:type="dxa"/>
            <w:shd w:val="clear" w:color="auto" w:fill="D9D9D9" w:themeFill="background1" w:themeFillShade="D9"/>
            <w:vAlign w:val="bottom"/>
          </w:tcPr>
          <w:p w14:paraId="090C98A4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7638A2" w14:paraId="1CF55D1E" w14:textId="77777777" w:rsidTr="00F1448F">
        <w:tc>
          <w:tcPr>
            <w:tcW w:w="2400" w:type="dxa"/>
          </w:tcPr>
          <w:p w14:paraId="4CEEE866" w14:textId="77777777" w:rsidR="007638A2" w:rsidRDefault="007638A2" w:rsidP="00F1448F">
            <w:r>
              <w:t>Svarstid</w:t>
            </w:r>
          </w:p>
        </w:tc>
        <w:tc>
          <w:tcPr>
            <w:tcW w:w="4000" w:type="dxa"/>
          </w:tcPr>
          <w:p w14:paraId="04566F65" w14:textId="77777777" w:rsidR="007638A2" w:rsidRDefault="007638A2" w:rsidP="00F1448F"/>
        </w:tc>
        <w:tc>
          <w:tcPr>
            <w:tcW w:w="3700" w:type="dxa"/>
          </w:tcPr>
          <w:p w14:paraId="02FC1D1C" w14:textId="77777777" w:rsidR="007638A2" w:rsidRDefault="007638A2" w:rsidP="00F1448F"/>
        </w:tc>
      </w:tr>
      <w:tr w:rsidR="007638A2" w14:paraId="6B648E4F" w14:textId="77777777" w:rsidTr="00F1448F">
        <w:tc>
          <w:tcPr>
            <w:tcW w:w="2400" w:type="dxa"/>
          </w:tcPr>
          <w:p w14:paraId="0C02063F" w14:textId="77777777" w:rsidR="007638A2" w:rsidRDefault="007638A2" w:rsidP="00F1448F">
            <w:r>
              <w:t>Tillgänglighet</w:t>
            </w:r>
          </w:p>
        </w:tc>
        <w:tc>
          <w:tcPr>
            <w:tcW w:w="4000" w:type="dxa"/>
          </w:tcPr>
          <w:p w14:paraId="44B647CC" w14:textId="77777777" w:rsidR="007638A2" w:rsidRDefault="007638A2" w:rsidP="00F1448F">
            <w:r>
              <w:t>99,80%</w:t>
            </w:r>
          </w:p>
        </w:tc>
        <w:tc>
          <w:tcPr>
            <w:tcW w:w="3700" w:type="dxa"/>
          </w:tcPr>
          <w:p w14:paraId="1FED3DB2" w14:textId="77777777" w:rsidR="007638A2" w:rsidRDefault="007638A2" w:rsidP="00F1448F"/>
        </w:tc>
      </w:tr>
      <w:tr w:rsidR="007638A2" w14:paraId="0EB63771" w14:textId="77777777" w:rsidTr="00F1448F">
        <w:tc>
          <w:tcPr>
            <w:tcW w:w="2400" w:type="dxa"/>
          </w:tcPr>
          <w:p w14:paraId="0BB452D4" w14:textId="77777777" w:rsidR="007638A2" w:rsidRDefault="007638A2" w:rsidP="00F1448F">
            <w:r>
              <w:t>Last</w:t>
            </w:r>
          </w:p>
        </w:tc>
        <w:tc>
          <w:tcPr>
            <w:tcW w:w="4000" w:type="dxa"/>
          </w:tcPr>
          <w:p w14:paraId="1FDA58AC" w14:textId="77777777" w:rsidR="007638A2" w:rsidRDefault="007638A2" w:rsidP="00F1448F"/>
        </w:tc>
        <w:tc>
          <w:tcPr>
            <w:tcW w:w="3700" w:type="dxa"/>
          </w:tcPr>
          <w:p w14:paraId="1688872B" w14:textId="77777777" w:rsidR="007638A2" w:rsidRDefault="007638A2" w:rsidP="00F1448F"/>
        </w:tc>
      </w:tr>
      <w:tr w:rsidR="007638A2" w14:paraId="61A0F437" w14:textId="77777777" w:rsidTr="00F1448F">
        <w:tc>
          <w:tcPr>
            <w:tcW w:w="2400" w:type="dxa"/>
          </w:tcPr>
          <w:p w14:paraId="7F79B414" w14:textId="77777777" w:rsidR="007638A2" w:rsidRDefault="007638A2" w:rsidP="00F1448F">
            <w:r>
              <w:t>Aktualitet</w:t>
            </w:r>
          </w:p>
        </w:tc>
        <w:tc>
          <w:tcPr>
            <w:tcW w:w="4000" w:type="dxa"/>
          </w:tcPr>
          <w:p w14:paraId="7AFE4EC9" w14:textId="77777777" w:rsidR="007638A2" w:rsidRDefault="007638A2" w:rsidP="00F1448F">
            <w:r>
              <w:t>Grundprincipen är att loggrapport skapas från senaste loggdata. Loggdata från de senaste 18 månaderna ska finnas tillgängligt för uppföljning. Aktuellt intervall av loggdata som finns tillgängligt för uppföljning returneras i svaret. (Se kapitel 1.5 Läsning av åtkomstloggar som är äldre än 18 månader).</w:t>
            </w:r>
          </w:p>
        </w:tc>
        <w:tc>
          <w:tcPr>
            <w:tcW w:w="3700" w:type="dxa"/>
          </w:tcPr>
          <w:p w14:paraId="0921680A" w14:textId="77777777" w:rsidR="007638A2" w:rsidRDefault="007638A2" w:rsidP="00F1448F"/>
        </w:tc>
      </w:tr>
    </w:tbl>
    <w:p w14:paraId="76C5BEBD" w14:textId="77777777" w:rsidR="007638A2" w:rsidRDefault="007638A2" w:rsidP="007638A2">
      <w:pPr>
        <w:pStyle w:val="Rubrik2"/>
      </w:pPr>
      <w:r>
        <w:t>Fältregler</w:t>
      </w:r>
    </w:p>
    <w:p w14:paraId="1B3353EB" w14:textId="77777777" w:rsidR="007638A2" w:rsidRDefault="007638A2" w:rsidP="007638A2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7638A2" w14:paraId="20A11D2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B273092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7F0E7B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A5B5C6D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DF58FFA" w14:textId="77777777" w:rsidR="007638A2" w:rsidRDefault="007638A2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7638A2" w14:paraId="08E35E8E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FE7FE8A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621CD5C3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7418DA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8E51F0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1843A0DF" w14:textId="77777777" w:rsidTr="00F1448F">
        <w:tc>
          <w:tcPr>
            <w:tcW w:w="2800" w:type="dxa"/>
          </w:tcPr>
          <w:p w14:paraId="15AF245D" w14:textId="77777777" w:rsidR="007638A2" w:rsidRDefault="007638A2" w:rsidP="00F1448F">
            <w:r>
              <w:t>careProviderId</w:t>
            </w:r>
          </w:p>
        </w:tc>
        <w:tc>
          <w:tcPr>
            <w:tcW w:w="2000" w:type="dxa"/>
          </w:tcPr>
          <w:p w14:paraId="7B12AECA" w14:textId="77777777" w:rsidR="007638A2" w:rsidRDefault="007638A2" w:rsidP="00F1448F">
            <w:r>
              <w:t>log:HsaId</w:t>
            </w:r>
          </w:p>
        </w:tc>
        <w:tc>
          <w:tcPr>
            <w:tcW w:w="4000" w:type="dxa"/>
          </w:tcPr>
          <w:p w14:paraId="16C885A1" w14:textId="77777777" w:rsidR="007638A2" w:rsidRDefault="007638A2" w:rsidP="00F1448F">
            <w:r>
              <w:t>Vårdgivare som är informationsägare av loggpost.</w:t>
            </w:r>
          </w:p>
        </w:tc>
        <w:tc>
          <w:tcPr>
            <w:tcW w:w="1300" w:type="dxa"/>
          </w:tcPr>
          <w:p w14:paraId="25BB29E9" w14:textId="77777777" w:rsidR="007638A2" w:rsidRDefault="007638A2" w:rsidP="00F1448F">
            <w:r>
              <w:t>1..1</w:t>
            </w:r>
          </w:p>
        </w:tc>
      </w:tr>
      <w:tr w:rsidR="007638A2" w14:paraId="095BB259" w14:textId="77777777" w:rsidTr="00F1448F">
        <w:tc>
          <w:tcPr>
            <w:tcW w:w="2800" w:type="dxa"/>
          </w:tcPr>
          <w:p w14:paraId="757F3A97" w14:textId="77777777" w:rsidR="007638A2" w:rsidRDefault="007638A2" w:rsidP="00F1448F">
            <w:r>
              <w:t>patientId</w:t>
            </w:r>
          </w:p>
        </w:tc>
        <w:tc>
          <w:tcPr>
            <w:tcW w:w="2000" w:type="dxa"/>
          </w:tcPr>
          <w:p w14:paraId="2CF799CF" w14:textId="77777777" w:rsidR="007638A2" w:rsidRDefault="007638A2" w:rsidP="00F1448F">
            <w:r>
              <w:t>log:PersonId</w:t>
            </w:r>
          </w:p>
        </w:tc>
        <w:tc>
          <w:tcPr>
            <w:tcW w:w="4000" w:type="dxa"/>
          </w:tcPr>
          <w:p w14:paraId="31D463DB" w14:textId="77777777" w:rsidR="007638A2" w:rsidRDefault="007638A2" w:rsidP="00F1448F">
            <w:r>
              <w:t>Patientens personnummer, samordningsnummer, alternativt reservnummer som annan vårdgivare än informationsägaren haft åtkomst till.</w:t>
            </w:r>
          </w:p>
        </w:tc>
        <w:tc>
          <w:tcPr>
            <w:tcW w:w="1300" w:type="dxa"/>
          </w:tcPr>
          <w:p w14:paraId="3C07913D" w14:textId="77777777" w:rsidR="007638A2" w:rsidRDefault="007638A2" w:rsidP="00F1448F">
            <w:r>
              <w:t>1..1</w:t>
            </w:r>
          </w:p>
        </w:tc>
      </w:tr>
      <w:tr w:rsidR="007638A2" w14:paraId="49F2E0D6" w14:textId="77777777" w:rsidTr="00F1448F">
        <w:tc>
          <w:tcPr>
            <w:tcW w:w="2800" w:type="dxa"/>
          </w:tcPr>
          <w:p w14:paraId="1DD5A400" w14:textId="77777777" w:rsidR="007638A2" w:rsidRDefault="007638A2" w:rsidP="00F1448F">
            <w:r>
              <w:t>fromDate</w:t>
            </w:r>
          </w:p>
        </w:tc>
        <w:tc>
          <w:tcPr>
            <w:tcW w:w="2000" w:type="dxa"/>
          </w:tcPr>
          <w:p w14:paraId="28015929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56C64678" w14:textId="77777777" w:rsidR="007638A2" w:rsidRDefault="007638A2" w:rsidP="00F1448F">
            <w:r>
              <w:t>Obligatoriskt startdatum för att begränsa rapportuttaget.</w:t>
            </w:r>
          </w:p>
        </w:tc>
        <w:tc>
          <w:tcPr>
            <w:tcW w:w="1300" w:type="dxa"/>
          </w:tcPr>
          <w:p w14:paraId="0F8A5BDD" w14:textId="77777777" w:rsidR="007638A2" w:rsidRDefault="007638A2" w:rsidP="00F1448F">
            <w:r>
              <w:t>1..1</w:t>
            </w:r>
          </w:p>
        </w:tc>
      </w:tr>
      <w:tr w:rsidR="007638A2" w14:paraId="40358070" w14:textId="77777777" w:rsidTr="00F1448F">
        <w:tc>
          <w:tcPr>
            <w:tcW w:w="2800" w:type="dxa"/>
          </w:tcPr>
          <w:p w14:paraId="05A84A63" w14:textId="77777777" w:rsidR="007638A2" w:rsidRDefault="007638A2" w:rsidP="00F1448F">
            <w:r>
              <w:t>toDate</w:t>
            </w:r>
          </w:p>
        </w:tc>
        <w:tc>
          <w:tcPr>
            <w:tcW w:w="2000" w:type="dxa"/>
          </w:tcPr>
          <w:p w14:paraId="243A66DF" w14:textId="77777777" w:rsidR="007638A2" w:rsidRDefault="007638A2" w:rsidP="00F1448F">
            <w:r>
              <w:t>xs:dateTime</w:t>
            </w:r>
          </w:p>
        </w:tc>
        <w:tc>
          <w:tcPr>
            <w:tcW w:w="4000" w:type="dxa"/>
          </w:tcPr>
          <w:p w14:paraId="6F89479C" w14:textId="77777777" w:rsidR="007638A2" w:rsidRDefault="007638A2" w:rsidP="00F1448F">
            <w:r>
              <w:t>Obligatoriskt slutdatum för att begränsa rapportuttaget.</w:t>
            </w:r>
          </w:p>
        </w:tc>
        <w:tc>
          <w:tcPr>
            <w:tcW w:w="1300" w:type="dxa"/>
          </w:tcPr>
          <w:p w14:paraId="008D1A45" w14:textId="77777777" w:rsidR="007638A2" w:rsidRDefault="007638A2" w:rsidP="00F1448F">
            <w:r>
              <w:t>1..1</w:t>
            </w:r>
          </w:p>
        </w:tc>
      </w:tr>
      <w:tr w:rsidR="007638A2" w14:paraId="3531DBD9" w14:textId="77777777" w:rsidTr="00F1448F">
        <w:tc>
          <w:tcPr>
            <w:tcW w:w="2800" w:type="dxa"/>
          </w:tcPr>
          <w:p w14:paraId="5F8D2B71" w14:textId="77777777" w:rsidR="007638A2" w:rsidRDefault="007638A2" w:rsidP="00F1448F">
            <w:r>
              <w:t>queuedReportId</w:t>
            </w:r>
          </w:p>
        </w:tc>
        <w:tc>
          <w:tcPr>
            <w:tcW w:w="2000" w:type="dxa"/>
          </w:tcPr>
          <w:p w14:paraId="45C882CA" w14:textId="77777777" w:rsidR="007638A2" w:rsidRDefault="007638A2" w:rsidP="00F1448F">
            <w:r>
              <w:t>log:Id</w:t>
            </w:r>
          </w:p>
        </w:tc>
        <w:tc>
          <w:tcPr>
            <w:tcW w:w="4000" w:type="dxa"/>
          </w:tcPr>
          <w:p w14:paraId="384E5913" w14:textId="77777777" w:rsidR="007638A2" w:rsidRDefault="007638A2" w:rsidP="00F1448F">
            <w:r>
              <w:t>Id på en pågående rapport. Id som returnerats från ett tidigare anrop och hänvisar till rapport som ej färdigstälts.</w:t>
            </w:r>
          </w:p>
        </w:tc>
        <w:tc>
          <w:tcPr>
            <w:tcW w:w="1300" w:type="dxa"/>
          </w:tcPr>
          <w:p w14:paraId="30BBF1A4" w14:textId="77777777" w:rsidR="007638A2" w:rsidRDefault="007638A2" w:rsidP="00F1448F">
            <w:r>
              <w:t>0..1</w:t>
            </w:r>
          </w:p>
        </w:tc>
      </w:tr>
      <w:tr w:rsidR="007638A2" w14:paraId="4D46BC3C" w14:textId="77777777" w:rsidTr="00F1448F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54CBE14F" w14:textId="77777777" w:rsidR="007638A2" w:rsidRDefault="007638A2" w:rsidP="00F1448F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C8F667F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145BE4F7" w14:textId="77777777" w:rsidR="007638A2" w:rsidRDefault="007638A2" w:rsidP="00F1448F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246B8E81" w14:textId="77777777" w:rsidR="007638A2" w:rsidRDefault="007638A2" w:rsidP="00F1448F">
            <w:pPr>
              <w:rPr>
                <w:b/>
              </w:rPr>
            </w:pPr>
          </w:p>
        </w:tc>
      </w:tr>
      <w:tr w:rsidR="007638A2" w14:paraId="04E9AC60" w14:textId="77777777" w:rsidTr="00F1448F">
        <w:tc>
          <w:tcPr>
            <w:tcW w:w="2800" w:type="dxa"/>
          </w:tcPr>
          <w:p w14:paraId="2DB02DAD" w14:textId="77777777" w:rsidR="007638A2" w:rsidRDefault="007638A2" w:rsidP="00F1448F">
            <w:r>
              <w:t>getInfoLogsForPatient</w:t>
            </w:r>
          </w:p>
        </w:tc>
        <w:tc>
          <w:tcPr>
            <w:tcW w:w="2000" w:type="dxa"/>
          </w:tcPr>
          <w:p w14:paraId="5AD5248E" w14:textId="77777777" w:rsidR="007638A2" w:rsidRDefault="007638A2" w:rsidP="00F1448F">
            <w:r>
              <w:t>log.querying:InfoLogsResult</w:t>
            </w:r>
          </w:p>
        </w:tc>
        <w:tc>
          <w:tcPr>
            <w:tcW w:w="4000" w:type="dxa"/>
          </w:tcPr>
          <w:p w14:paraId="3DE84C34" w14:textId="77777777" w:rsidR="007638A2" w:rsidRDefault="007638A2" w:rsidP="00F1448F">
            <w:r>
              <w:t>Resultatobjekt med status hurvida tjänsten returnerar ok eller om fel uppstått. Om tjänsten utförts utan fel returneras en lista av vårdgivare samt resultatkod OK.</w:t>
            </w:r>
          </w:p>
          <w:p w14:paraId="13C040F5" w14:textId="77777777" w:rsidR="007638A2" w:rsidRDefault="007638A2" w:rsidP="00F1448F">
            <w:r>
              <w:t>Vid eventuella fel i tjänsteanropet returneras inga vårdgivare. Statuskod som beskriver orsaken till fel returneras då tillsammans med ett felmeddelande.</w:t>
            </w:r>
          </w:p>
        </w:tc>
        <w:tc>
          <w:tcPr>
            <w:tcW w:w="1300" w:type="dxa"/>
          </w:tcPr>
          <w:p w14:paraId="5188B737" w14:textId="77777777" w:rsidR="007638A2" w:rsidRDefault="007638A2" w:rsidP="00F1448F">
            <w:r>
              <w:t>1..1</w:t>
            </w:r>
          </w:p>
        </w:tc>
      </w:tr>
    </w:tbl>
    <w:p w14:paraId="138687DD" w14:textId="77777777" w:rsidR="007638A2" w:rsidRDefault="007638A2" w:rsidP="007638A2">
      <w:pPr>
        <w:pStyle w:val="Rubrik2"/>
      </w:pPr>
      <w:r>
        <w:t>Regler</w:t>
      </w:r>
    </w:p>
    <w:p w14:paraId="0709A00E" w14:textId="77777777" w:rsidR="00B126D3" w:rsidRDefault="00B126D3" w:rsidP="00B126D3">
      <w:r>
        <w:t>Tjänsten skall kontrollera om anropande system har behörighet baserat på det anropande systemets certifikat.</w:t>
      </w:r>
    </w:p>
    <w:p w14:paraId="174DE7B2" w14:textId="77777777" w:rsidR="00B126D3" w:rsidRPr="00485FFD" w:rsidRDefault="00B126D3" w:rsidP="00B126D3">
      <w:r>
        <w:t>Om tjänsten har behov av att filtrera åtkomsten ska detta baseras på ”</w:t>
      </w:r>
      <w:r w:rsidRPr="00485FFD">
        <w:rPr>
          <w:rFonts w:ascii="Courier New" w:hAnsi="Courier New" w:cs="Courier New"/>
          <w:sz w:val="16"/>
          <w:szCs w:val="16"/>
        </w:rPr>
        <w:t>x-rivta-original-serviceconsumer-hsaid</w:t>
      </w:r>
      <w:r w:rsidRPr="00485FFD">
        <w:rPr>
          <w:szCs w:val="20"/>
        </w:rPr>
        <w:t>” i RIV TA-headern.</w:t>
      </w:r>
    </w:p>
    <w:p w14:paraId="22BE4A65" w14:textId="77777777" w:rsidR="00B126D3" w:rsidRPr="00485FFD" w:rsidRDefault="00B126D3" w:rsidP="00B126D3">
      <w:r w:rsidRPr="00485FFD">
        <w:rPr>
          <w:szCs w:val="20"/>
        </w:rPr>
        <w:t>Normalt så är en tjänst ansluten via en Tjänsteplattform och då är det den som reglerar åtkomsten.</w:t>
      </w:r>
    </w:p>
    <w:p w14:paraId="64968AF8" w14:textId="77777777" w:rsidR="007638A2" w:rsidRDefault="007638A2" w:rsidP="007638A2">
      <w:pPr>
        <w:pStyle w:val="Rubrik2"/>
      </w:pPr>
      <w:r>
        <w:t>Tjänsteinteraktion</w:t>
      </w:r>
    </w:p>
    <w:p w14:paraId="7E5E3883" w14:textId="77777777" w:rsidR="007638A2" w:rsidRDefault="007638A2" w:rsidP="007638A2">
      <w:r>
        <w:t>GetInfoLogsForPatient</w:t>
      </w:r>
    </w:p>
    <w:p w14:paraId="7FAAF36B" w14:textId="77777777" w:rsidR="007638A2" w:rsidRDefault="007638A2" w:rsidP="007638A2">
      <w:pPr>
        <w:pStyle w:val="Rubrik2"/>
      </w:pPr>
      <w:r>
        <w:t>Exempel</w:t>
      </w:r>
    </w:p>
    <w:p w14:paraId="5C495D8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anrop</w:t>
      </w:r>
    </w:p>
    <w:p w14:paraId="05972360" w14:textId="77777777" w:rsidR="007638A2" w:rsidRDefault="007638A2" w:rsidP="007638A2"/>
    <w:p w14:paraId="1234C6FC" w14:textId="77777777" w:rsidR="007638A2" w:rsidRDefault="007638A2" w:rsidP="007638A2">
      <w:r>
        <w:t>Följande XML visar strukturen på ett anrop till tjänsten.</w:t>
      </w:r>
    </w:p>
    <w:p w14:paraId="0DC2725D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AA11D4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27AED1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ns0:PatientId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0E7A8E2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ns0:FromDate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46D225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ns0:ToDate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F8D2CC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1BBB187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ns0:QueuedReportId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8966495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ns0:GetInfoLogsForPatientRequest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C9D681F" w14:textId="77777777" w:rsidR="007638A2" w:rsidRDefault="007638A2" w:rsidP="007638A2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2DB02562" w14:textId="77777777" w:rsidR="007638A2" w:rsidRDefault="007638A2" w:rsidP="007638A2"/>
    <w:p w14:paraId="5996FC50" w14:textId="77777777" w:rsidR="007638A2" w:rsidRDefault="007638A2" w:rsidP="007638A2">
      <w:r>
        <w:t>Följande XML visar strukturen på svarsmeddelandet från tjänsten.</w:t>
      </w:r>
    </w:p>
    <w:p w14:paraId="105A6F7E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urn:riv:ehr:log:querying:GetInfoLogsForPatientResponder:1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urn:riv:ehr:log:querying:1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xmlns:ns2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873F3DC" w14:textId="77777777" w:rsidR="007638A2" w:rsidRDefault="007638A2" w:rsidP="007638A2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35F3CE1" w14:textId="77777777" w:rsidR="007638A2" w:rsidRDefault="007638A2" w:rsidP="007638A2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AF4440" w14:textId="77777777" w:rsidR="007638A2" w:rsidRDefault="007638A2" w:rsidP="007638A2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DA3427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ns1:ResultText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30F7B0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EFCAF4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49E5C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1B01F0B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ns1:EndInterval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47C975D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AC7A06E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ns1:QueuedReportId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62670A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517C4A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ns1:QueueTime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DEE75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ns1:Result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15EF8A9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3763A5E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9AA1339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B03AD5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0FCE086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E23FC40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ns2:CareProviderId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59117FC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&lt;!-- </w:t>
      </w:r>
      <w:r w:rsidRPr="00443F48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A521EBF" w14:textId="77777777" w:rsidR="007638A2" w:rsidRPr="00443F48" w:rsidRDefault="007638A2" w:rsidP="007638A2">
      <w:pPr>
        <w:ind w:left="176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443F48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ns2:CareProviderName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727D80" w14:textId="77777777" w:rsidR="007638A2" w:rsidRPr="00443F48" w:rsidRDefault="007638A2" w:rsidP="007638A2">
      <w:pPr>
        <w:ind w:left="132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245517F" w14:textId="77777777" w:rsidR="007638A2" w:rsidRPr="00443F48" w:rsidRDefault="007638A2" w:rsidP="007638A2">
      <w:pPr>
        <w:ind w:left="88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ns1:CareProviders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8543F3F" w14:textId="77777777" w:rsidR="007638A2" w:rsidRPr="00443F48" w:rsidRDefault="007638A2" w:rsidP="007638A2">
      <w:pPr>
        <w:ind w:left="440"/>
        <w:rPr>
          <w:lang w:val="en-US"/>
        </w:rPr>
      </w:pP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443F48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ns0:GetInfoLogsForPatient</w:t>
      </w:r>
      <w:r w:rsidRPr="00443F48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30AF9A7" w14:textId="77777777" w:rsidR="007638A2" w:rsidRDefault="007638A2" w:rsidP="007638A2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ns0:GetInfoLogsForPatientResponse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7718441F" w14:textId="77777777" w:rsidR="007638A2" w:rsidRDefault="007638A2" w:rsidP="004132F0"/>
    <w:p w14:paraId="78FA4BE6" w14:textId="77777777" w:rsidR="00911474" w:rsidRDefault="00911474" w:rsidP="00911474">
      <w:pPr>
        <w:pStyle w:val="Rubrik1"/>
      </w:pPr>
      <w:bookmarkStart w:id="1700" w:name="_Toc410216250"/>
      <w:r>
        <w:lastRenderedPageBreak/>
        <w:t>Datatyper</w:t>
      </w:r>
      <w:bookmarkEnd w:id="1700"/>
    </w:p>
    <w:p w14:paraId="353EB376" w14:textId="77777777" w:rsidR="00911474" w:rsidRDefault="00911474" w:rsidP="00911474">
      <w:r>
        <w:t>Kaptitlet beskriver alla datatyper som används av tjänsterna, version 1.0.</w:t>
      </w:r>
    </w:p>
    <w:p w14:paraId="417787EA" w14:textId="77777777" w:rsidR="00911474" w:rsidRDefault="00911474" w:rsidP="00911474">
      <w:pPr>
        <w:pStyle w:val="Rubrik2"/>
      </w:pPr>
      <w:r>
        <w:t>Datatyper från namnrymd urn:riv:ehr:log:1</w:t>
      </w:r>
    </w:p>
    <w:p w14:paraId="21A5F1E1" w14:textId="77777777" w:rsidR="00911474" w:rsidRDefault="00911474" w:rsidP="00911474">
      <w:r>
        <w:t>Nedan beskrivs några komplexa datatyper som är deklarerade i den beroende namnrymden urn:riv:ehr:log:1, version 1.0. Dessa datatyper är vanligt förekommande i övriga tjänster senare i kapitlet.</w:t>
      </w:r>
    </w:p>
    <w:p w14:paraId="763CFE5B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</w:t>
      </w:r>
    </w:p>
    <w:p w14:paraId="1CF6DD0D" w14:textId="77777777" w:rsidR="00911474" w:rsidRDefault="00911474" w:rsidP="00911474">
      <w:r>
        <w:t>Datatyp som representerar vilken typ av aktivitet som utförts, på vilken nivå, tidpunkt samt syftet med aktiviteten.</w:t>
      </w:r>
    </w:p>
    <w:p w14:paraId="458AF617" w14:textId="77777777" w:rsidR="00911474" w:rsidRDefault="00911474" w:rsidP="00911474"/>
    <w:p w14:paraId="7F0FBD4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00FE32B8" w14:textId="77777777" w:rsidTr="00A8131B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19DE10D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7739925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76AF622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4155508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B51B4A" w14:paraId="2867663D" w14:textId="77777777" w:rsidTr="00A8131B">
        <w:tc>
          <w:tcPr>
            <w:tcW w:w="2520" w:type="dxa"/>
          </w:tcPr>
          <w:p w14:paraId="32EC65C1" w14:textId="77777777" w:rsidR="00B51B4A" w:rsidRDefault="00B51B4A" w:rsidP="00F1448F">
            <w:r>
              <w:t>activityType</w:t>
            </w:r>
          </w:p>
        </w:tc>
        <w:tc>
          <w:tcPr>
            <w:tcW w:w="1807" w:type="dxa"/>
          </w:tcPr>
          <w:p w14:paraId="32087DB3" w14:textId="77777777" w:rsidR="00B51B4A" w:rsidRDefault="00B51B4A" w:rsidP="00F1448F">
            <w:r>
              <w:t>log:ActivityTypeValue</w:t>
            </w:r>
          </w:p>
        </w:tc>
        <w:tc>
          <w:tcPr>
            <w:tcW w:w="3589" w:type="dxa"/>
          </w:tcPr>
          <w:p w14:paraId="0ACB002E" w14:textId="77777777" w:rsidR="00B51B4A" w:rsidRDefault="00B51B4A" w:rsidP="00F1448F">
            <w:r>
              <w:t xml:space="preserve">Värde som anger vilken typ av aktivitet som utförts. </w:t>
            </w:r>
          </w:p>
          <w:p w14:paraId="28D28CC3" w14:textId="77777777" w:rsidR="00B51B4A" w:rsidRDefault="00B51B4A" w:rsidP="00F1448F">
            <w:r>
              <w:t>Något av dessa värden ska anges: Läsa, Skriva, Signera, Utskrift, Vidimera, Radera och Nödöppning</w:t>
            </w:r>
          </w:p>
        </w:tc>
        <w:tc>
          <w:tcPr>
            <w:tcW w:w="1184" w:type="dxa"/>
          </w:tcPr>
          <w:p w14:paraId="306EDED5" w14:textId="77777777" w:rsidR="00B51B4A" w:rsidRDefault="00B51B4A" w:rsidP="00F1448F">
            <w:r>
              <w:t>1</w:t>
            </w:r>
          </w:p>
        </w:tc>
      </w:tr>
      <w:tr w:rsidR="00911474" w14:paraId="015586A4" w14:textId="77777777" w:rsidTr="00A8131B">
        <w:tc>
          <w:tcPr>
            <w:tcW w:w="2520" w:type="dxa"/>
          </w:tcPr>
          <w:p w14:paraId="21C9ED9E" w14:textId="77777777" w:rsidR="00911474" w:rsidRDefault="00911474" w:rsidP="00F1448F">
            <w:r>
              <w:t>activityLevel</w:t>
            </w:r>
          </w:p>
        </w:tc>
        <w:tc>
          <w:tcPr>
            <w:tcW w:w="1807" w:type="dxa"/>
          </w:tcPr>
          <w:p w14:paraId="5AAD921D" w14:textId="77777777" w:rsidR="00911474" w:rsidRDefault="00911474" w:rsidP="00F1448F">
            <w:r>
              <w:t>log:ActivityLevel</w:t>
            </w:r>
          </w:p>
        </w:tc>
        <w:tc>
          <w:tcPr>
            <w:tcW w:w="3589" w:type="dxa"/>
          </w:tcPr>
          <w:p w14:paraId="4FCB3E36" w14:textId="77777777" w:rsidR="00911474" w:rsidRDefault="00911474" w:rsidP="00F1448F">
            <w:r>
              <w:t>Information om vilken nivå som aktivitet utförts på.</w:t>
            </w:r>
          </w:p>
        </w:tc>
        <w:tc>
          <w:tcPr>
            <w:tcW w:w="1184" w:type="dxa"/>
          </w:tcPr>
          <w:p w14:paraId="431E6D57" w14:textId="77777777" w:rsidR="00911474" w:rsidRDefault="00911474" w:rsidP="00F1448F">
            <w:r>
              <w:t>0..1</w:t>
            </w:r>
          </w:p>
        </w:tc>
      </w:tr>
      <w:tr w:rsidR="00911474" w14:paraId="46C8B717" w14:textId="77777777" w:rsidTr="00A8131B">
        <w:tc>
          <w:tcPr>
            <w:tcW w:w="2520" w:type="dxa"/>
          </w:tcPr>
          <w:p w14:paraId="491AE17F" w14:textId="77777777" w:rsidR="00911474" w:rsidRDefault="00911474" w:rsidP="00F1448F">
            <w:r>
              <w:t>activityArgs</w:t>
            </w:r>
          </w:p>
        </w:tc>
        <w:tc>
          <w:tcPr>
            <w:tcW w:w="1807" w:type="dxa"/>
          </w:tcPr>
          <w:p w14:paraId="2749AD84" w14:textId="77777777" w:rsidR="00911474" w:rsidRDefault="00911474" w:rsidP="00F1448F">
            <w:r>
              <w:t>log:ActivityArgs</w:t>
            </w:r>
          </w:p>
        </w:tc>
        <w:tc>
          <w:tcPr>
            <w:tcW w:w="3589" w:type="dxa"/>
          </w:tcPr>
          <w:p w14:paraId="509260DE" w14:textId="77777777" w:rsidR="00911474" w:rsidRDefault="00911474" w:rsidP="00F1448F">
            <w:r>
              <w:t>Övrig information för aktiviteten. T.ex. parameterar för en rapport.</w:t>
            </w:r>
          </w:p>
        </w:tc>
        <w:tc>
          <w:tcPr>
            <w:tcW w:w="1184" w:type="dxa"/>
          </w:tcPr>
          <w:p w14:paraId="1A9AFC2B" w14:textId="77777777" w:rsidR="00911474" w:rsidRDefault="00911474" w:rsidP="00F1448F">
            <w:r>
              <w:t>0..1</w:t>
            </w:r>
          </w:p>
        </w:tc>
      </w:tr>
      <w:tr w:rsidR="00911474" w14:paraId="1F292DAB" w14:textId="77777777" w:rsidTr="00A8131B">
        <w:tc>
          <w:tcPr>
            <w:tcW w:w="2520" w:type="dxa"/>
          </w:tcPr>
          <w:p w14:paraId="1D24D369" w14:textId="77777777" w:rsidR="00911474" w:rsidRDefault="00911474" w:rsidP="00F1448F">
            <w:r>
              <w:t>startDate</w:t>
            </w:r>
          </w:p>
        </w:tc>
        <w:tc>
          <w:tcPr>
            <w:tcW w:w="1807" w:type="dxa"/>
          </w:tcPr>
          <w:p w14:paraId="28CF25C2" w14:textId="77777777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DE84950" w14:textId="77777777" w:rsidR="00911474" w:rsidRDefault="00911474" w:rsidP="00F1448F">
            <w:r>
              <w:t>Information om tidpunkt som aktivitet utfördes på.</w:t>
            </w:r>
          </w:p>
        </w:tc>
        <w:tc>
          <w:tcPr>
            <w:tcW w:w="1184" w:type="dxa"/>
          </w:tcPr>
          <w:p w14:paraId="435140A1" w14:textId="77777777" w:rsidR="00911474" w:rsidRDefault="00911474" w:rsidP="00F1448F">
            <w:r>
              <w:t>1</w:t>
            </w:r>
          </w:p>
        </w:tc>
      </w:tr>
      <w:tr w:rsidR="009F702B" w14:paraId="3334E017" w14:textId="77777777" w:rsidTr="00A8131B">
        <w:tc>
          <w:tcPr>
            <w:tcW w:w="2520" w:type="dxa"/>
          </w:tcPr>
          <w:p w14:paraId="09C9B00C" w14:textId="77777777" w:rsidR="009F702B" w:rsidRDefault="009F702B" w:rsidP="00F1448F">
            <w:r>
              <w:t>purpose</w:t>
            </w:r>
          </w:p>
        </w:tc>
        <w:tc>
          <w:tcPr>
            <w:tcW w:w="1807" w:type="dxa"/>
          </w:tcPr>
          <w:p w14:paraId="1973754F" w14:textId="77777777" w:rsidR="009F702B" w:rsidRDefault="009F702B" w:rsidP="00F1448F">
            <w:r>
              <w:t>log:PurposeDescription</w:t>
            </w:r>
          </w:p>
        </w:tc>
        <w:tc>
          <w:tcPr>
            <w:tcW w:w="3589" w:type="dxa"/>
          </w:tcPr>
          <w:p w14:paraId="7D680CF8" w14:textId="77777777" w:rsidR="009F702B" w:rsidRDefault="009F702B" w:rsidP="00F1448F">
            <w:r>
              <w:t xml:space="preserve">Information om syftet med aktiviten. </w:t>
            </w:r>
          </w:p>
          <w:p w14:paraId="1BC68BEB" w14:textId="77777777" w:rsidR="009F702B" w:rsidRDefault="009F702B" w:rsidP="00F1448F">
            <w:r>
              <w:t>Något av dessa värden ska anges: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2AF279BC" w14:textId="77777777" w:rsidR="009F702B" w:rsidRDefault="009F702B" w:rsidP="00F1448F">
            <w:r>
              <w:t>1</w:t>
            </w:r>
          </w:p>
        </w:tc>
      </w:tr>
    </w:tbl>
    <w:p w14:paraId="0E858E1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log:ActivityArgs</w:t>
      </w:r>
    </w:p>
    <w:p w14:paraId="34A83FD3" w14:textId="77777777" w:rsidR="00911474" w:rsidRDefault="00911474" w:rsidP="00911474">
      <w:r>
        <w:t>Datatyp som representerar en .</w:t>
      </w:r>
    </w:p>
    <w:p w14:paraId="35A56216" w14:textId="77777777" w:rsidR="00911474" w:rsidRDefault="00911474" w:rsidP="00911474"/>
    <w:p w14:paraId="24B0B711" w14:textId="77777777" w:rsidR="00911474" w:rsidRDefault="00911474" w:rsidP="00911474">
      <w:r>
        <w:t>Maxlängd: 8192</w:t>
      </w:r>
    </w:p>
    <w:p w14:paraId="2A6BCF2F" w14:textId="77777777" w:rsidR="00911474" w:rsidRDefault="00911474" w:rsidP="00911474"/>
    <w:p w14:paraId="04F806E9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log:ActivityLevel</w:t>
      </w:r>
    </w:p>
    <w:p w14:paraId="3A2DBB0A" w14:textId="77777777" w:rsidR="00911474" w:rsidRDefault="00911474" w:rsidP="00911474">
      <w:r>
        <w:t>Datatyp som representerar en aktivitets nivå.</w:t>
      </w:r>
    </w:p>
    <w:p w14:paraId="076D306C" w14:textId="77777777" w:rsidR="00911474" w:rsidRDefault="00911474" w:rsidP="00911474"/>
    <w:p w14:paraId="02E76526" w14:textId="77777777" w:rsidR="00911474" w:rsidRDefault="00911474" w:rsidP="00911474">
      <w:r>
        <w:t>Maxlängd: 50</w:t>
      </w:r>
    </w:p>
    <w:p w14:paraId="022001FB" w14:textId="77777777" w:rsidR="00911474" w:rsidRDefault="00911474" w:rsidP="00911474"/>
    <w:p w14:paraId="20F89CE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</w:t>
      </w:r>
    </w:p>
    <w:p w14:paraId="7CA73208" w14:textId="77777777" w:rsidR="00911474" w:rsidRDefault="00911474" w:rsidP="00911474">
      <w:r>
        <w:t xml:space="preserve">Enumerationsvärde som anger typ av aktivitet som utförts. </w:t>
      </w:r>
    </w:p>
    <w:p w14:paraId="35374E59" w14:textId="77777777" w:rsidR="00911474" w:rsidRDefault="00911474" w:rsidP="00911474">
      <w:r>
        <w:t>Kan vara Läsa, Skriva, Signera, Utskrift, Vidimera, Radera, Nödöppning</w:t>
      </w:r>
    </w:p>
    <w:p w14:paraId="25C58679" w14:textId="77777777" w:rsidR="00911474" w:rsidRDefault="00911474" w:rsidP="00911474"/>
    <w:p w14:paraId="25C4972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0595EA1A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1E708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7507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743B7323" w14:textId="77777777" w:rsidTr="00F1448F">
        <w:tc>
          <w:tcPr>
            <w:tcW w:w="2800" w:type="dxa"/>
          </w:tcPr>
          <w:p w14:paraId="63429E5E" w14:textId="77777777" w:rsidR="00911474" w:rsidRDefault="00911474" w:rsidP="00F1448F">
            <w:r>
              <w:t>"Läsa"</w:t>
            </w:r>
          </w:p>
        </w:tc>
        <w:tc>
          <w:tcPr>
            <w:tcW w:w="7300" w:type="dxa"/>
          </w:tcPr>
          <w:p w14:paraId="0DC25B76" w14:textId="77777777" w:rsidR="00911474" w:rsidRDefault="00911474" w:rsidP="00F1448F">
            <w:r>
              <w:t>En läsning av data har utförts.</w:t>
            </w:r>
          </w:p>
        </w:tc>
      </w:tr>
      <w:tr w:rsidR="00911474" w14:paraId="669876ED" w14:textId="77777777" w:rsidTr="00F1448F">
        <w:tc>
          <w:tcPr>
            <w:tcW w:w="2800" w:type="dxa"/>
          </w:tcPr>
          <w:p w14:paraId="27BD0B8A" w14:textId="77777777" w:rsidR="00911474" w:rsidRDefault="00911474" w:rsidP="00F1448F">
            <w:r>
              <w:t>"Skriva"</w:t>
            </w:r>
          </w:p>
        </w:tc>
        <w:tc>
          <w:tcPr>
            <w:tcW w:w="7300" w:type="dxa"/>
          </w:tcPr>
          <w:p w14:paraId="1A70707F" w14:textId="77777777" w:rsidR="00911474" w:rsidRDefault="00911474" w:rsidP="00F1448F">
            <w:r>
              <w:t>En aktivitet där något läggs till.</w:t>
            </w:r>
          </w:p>
        </w:tc>
      </w:tr>
      <w:tr w:rsidR="00911474" w14:paraId="6BA44C49" w14:textId="77777777" w:rsidTr="00F1448F">
        <w:tc>
          <w:tcPr>
            <w:tcW w:w="2800" w:type="dxa"/>
          </w:tcPr>
          <w:p w14:paraId="0217442F" w14:textId="77777777" w:rsidR="00911474" w:rsidRDefault="00911474" w:rsidP="00F1448F">
            <w:r>
              <w:lastRenderedPageBreak/>
              <w:t>"Signera"</w:t>
            </w:r>
          </w:p>
        </w:tc>
        <w:tc>
          <w:tcPr>
            <w:tcW w:w="7300" w:type="dxa"/>
          </w:tcPr>
          <w:p w14:paraId="519F69A2" w14:textId="77777777" w:rsidR="00911474" w:rsidRDefault="00911474" w:rsidP="00F1448F">
            <w:r>
              <w:t>Signering har utförts.</w:t>
            </w:r>
          </w:p>
        </w:tc>
      </w:tr>
      <w:tr w:rsidR="00911474" w14:paraId="64674E34" w14:textId="77777777" w:rsidTr="00F1448F">
        <w:tc>
          <w:tcPr>
            <w:tcW w:w="2800" w:type="dxa"/>
          </w:tcPr>
          <w:p w14:paraId="190F7499" w14:textId="77777777" w:rsidR="00911474" w:rsidRDefault="00911474" w:rsidP="00F1448F">
            <w:r>
              <w:t>"Utskrift"</w:t>
            </w:r>
          </w:p>
        </w:tc>
        <w:tc>
          <w:tcPr>
            <w:tcW w:w="7300" w:type="dxa"/>
          </w:tcPr>
          <w:p w14:paraId="00F8D09A" w14:textId="77777777" w:rsidR="00911474" w:rsidRDefault="00911474" w:rsidP="00F1448F">
            <w:r>
              <w:t>En utskrift har utförts.</w:t>
            </w:r>
          </w:p>
        </w:tc>
      </w:tr>
      <w:tr w:rsidR="00911474" w14:paraId="128F93FC" w14:textId="77777777" w:rsidTr="00F1448F">
        <w:tc>
          <w:tcPr>
            <w:tcW w:w="2800" w:type="dxa"/>
          </w:tcPr>
          <w:p w14:paraId="6A300BD0" w14:textId="77777777" w:rsidR="00911474" w:rsidRDefault="00911474" w:rsidP="00F1448F">
            <w:r>
              <w:t>"Vidimera"</w:t>
            </w:r>
          </w:p>
        </w:tc>
        <w:tc>
          <w:tcPr>
            <w:tcW w:w="7300" w:type="dxa"/>
          </w:tcPr>
          <w:p w14:paraId="50421795" w14:textId="77777777" w:rsidR="00911474" w:rsidRDefault="00911474" w:rsidP="00F1448F">
            <w:r>
              <w:t>En autentisering har utförts.</w:t>
            </w:r>
          </w:p>
        </w:tc>
      </w:tr>
      <w:tr w:rsidR="00911474" w14:paraId="3F36B640" w14:textId="77777777" w:rsidTr="00F1448F">
        <w:tc>
          <w:tcPr>
            <w:tcW w:w="2800" w:type="dxa"/>
          </w:tcPr>
          <w:p w14:paraId="292CF0C2" w14:textId="77777777" w:rsidR="00911474" w:rsidRDefault="00911474" w:rsidP="00F1448F">
            <w:r>
              <w:t>"Radera"</w:t>
            </w:r>
          </w:p>
        </w:tc>
        <w:tc>
          <w:tcPr>
            <w:tcW w:w="7300" w:type="dxa"/>
          </w:tcPr>
          <w:p w14:paraId="3C1CFD85" w14:textId="77777777" w:rsidR="00911474" w:rsidRDefault="00911474" w:rsidP="00F1448F">
            <w:r>
              <w:t>Något har raderats.</w:t>
            </w:r>
          </w:p>
        </w:tc>
      </w:tr>
      <w:tr w:rsidR="00911474" w14:paraId="10E33F2C" w14:textId="77777777" w:rsidTr="00F1448F">
        <w:tc>
          <w:tcPr>
            <w:tcW w:w="2800" w:type="dxa"/>
          </w:tcPr>
          <w:p w14:paraId="30FA9469" w14:textId="77777777" w:rsidR="00911474" w:rsidRDefault="00911474" w:rsidP="00F1448F">
            <w:r>
              <w:t>"Nödöppning"</w:t>
            </w:r>
          </w:p>
        </w:tc>
        <w:tc>
          <w:tcPr>
            <w:tcW w:w="7300" w:type="dxa"/>
          </w:tcPr>
          <w:p w14:paraId="181C4DD9" w14:textId="77777777" w:rsidR="00911474" w:rsidRDefault="00911474" w:rsidP="00F1448F">
            <w:r>
              <w:t>Nödöppning har gjorts.</w:t>
            </w:r>
          </w:p>
        </w:tc>
      </w:tr>
    </w:tbl>
    <w:p w14:paraId="78FB3D7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log:Assignment</w:t>
      </w:r>
    </w:p>
    <w:p w14:paraId="59711CAC" w14:textId="77777777" w:rsidR="00911474" w:rsidRDefault="00911474" w:rsidP="00911474">
      <w:r>
        <w:t>Datatyp som representerar namn på medarbetare i uppdrag.</w:t>
      </w:r>
    </w:p>
    <w:p w14:paraId="6365DFCE" w14:textId="77777777" w:rsidR="00911474" w:rsidRDefault="00911474" w:rsidP="00911474"/>
    <w:p w14:paraId="5647BC33" w14:textId="77777777" w:rsidR="00911474" w:rsidRDefault="00911474" w:rsidP="00911474">
      <w:r>
        <w:t>Maxlängd: 256</w:t>
      </w:r>
    </w:p>
    <w:p w14:paraId="190BCC9E" w14:textId="77777777" w:rsidR="00911474" w:rsidRDefault="00911474" w:rsidP="00911474"/>
    <w:p w14:paraId="74B585F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</w:t>
      </w:r>
    </w:p>
    <w:p w14:paraId="72E03F65" w14:textId="77777777" w:rsidR="00911474" w:rsidRDefault="00911474" w:rsidP="00911474">
      <w:r>
        <w:t>Datatyp som representerar en vårdgivare.</w:t>
      </w:r>
    </w:p>
    <w:p w14:paraId="1FED0599" w14:textId="77777777" w:rsidR="00911474" w:rsidRDefault="00911474" w:rsidP="00911474"/>
    <w:p w14:paraId="62FC7474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46CEEDE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A0C76F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B3D6A2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1E346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CC61C1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EC5702F" w14:textId="77777777" w:rsidTr="00F1448F">
        <w:tc>
          <w:tcPr>
            <w:tcW w:w="2800" w:type="dxa"/>
          </w:tcPr>
          <w:p w14:paraId="0B8960A8" w14:textId="77777777" w:rsidR="00911474" w:rsidRDefault="00911474" w:rsidP="00F1448F">
            <w:r>
              <w:t>careProviderId</w:t>
            </w:r>
          </w:p>
        </w:tc>
        <w:tc>
          <w:tcPr>
            <w:tcW w:w="2000" w:type="dxa"/>
          </w:tcPr>
          <w:p w14:paraId="304DC72D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32DEE164" w14:textId="77777777" w:rsidR="00911474" w:rsidRDefault="00911474" w:rsidP="00F1448F">
            <w:r>
              <w:t>Vårdgivarens id.</w:t>
            </w:r>
          </w:p>
        </w:tc>
        <w:tc>
          <w:tcPr>
            <w:tcW w:w="1300" w:type="dxa"/>
          </w:tcPr>
          <w:p w14:paraId="2B797D37" w14:textId="77777777" w:rsidR="00911474" w:rsidRDefault="00911474" w:rsidP="00F1448F">
            <w:r>
              <w:t>1</w:t>
            </w:r>
          </w:p>
        </w:tc>
      </w:tr>
      <w:tr w:rsidR="00911474" w14:paraId="0CDC6A44" w14:textId="77777777" w:rsidTr="00F1448F">
        <w:tc>
          <w:tcPr>
            <w:tcW w:w="2800" w:type="dxa"/>
          </w:tcPr>
          <w:p w14:paraId="276DA6AC" w14:textId="77777777" w:rsidR="00911474" w:rsidRDefault="00911474" w:rsidP="00F1448F">
            <w:r>
              <w:t>careProviderName</w:t>
            </w:r>
          </w:p>
        </w:tc>
        <w:tc>
          <w:tcPr>
            <w:tcW w:w="2000" w:type="dxa"/>
          </w:tcPr>
          <w:p w14:paraId="349FE808" w14:textId="77777777" w:rsidR="00911474" w:rsidRDefault="00911474" w:rsidP="00F1448F">
            <w:r>
              <w:t>log:CareProviderName</w:t>
            </w:r>
          </w:p>
        </w:tc>
        <w:tc>
          <w:tcPr>
            <w:tcW w:w="4000" w:type="dxa"/>
          </w:tcPr>
          <w:p w14:paraId="759542AF" w14:textId="77777777" w:rsidR="00911474" w:rsidRDefault="00911474" w:rsidP="00F1448F">
            <w:r>
              <w:t>Vårdgivarens namn. Värdet är ej obligatoriskt.</w:t>
            </w:r>
          </w:p>
        </w:tc>
        <w:tc>
          <w:tcPr>
            <w:tcW w:w="1300" w:type="dxa"/>
          </w:tcPr>
          <w:p w14:paraId="7A2C3439" w14:textId="77777777" w:rsidR="00911474" w:rsidRDefault="00911474" w:rsidP="00F1448F">
            <w:r>
              <w:t>0..1</w:t>
            </w:r>
          </w:p>
        </w:tc>
      </w:tr>
    </w:tbl>
    <w:p w14:paraId="7EE57A6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log:CareProviderName</w:t>
      </w:r>
    </w:p>
    <w:p w14:paraId="4495E177" w14:textId="77777777" w:rsidR="00911474" w:rsidRDefault="00911474" w:rsidP="00911474">
      <w:r>
        <w:t>Datatyp som representerar namn på en vårdgivare.</w:t>
      </w:r>
    </w:p>
    <w:p w14:paraId="44F76B78" w14:textId="77777777" w:rsidR="00911474" w:rsidRDefault="00911474" w:rsidP="00911474"/>
    <w:p w14:paraId="62E2C13E" w14:textId="77777777" w:rsidR="00911474" w:rsidRDefault="00911474" w:rsidP="00911474">
      <w:r>
        <w:t>Maxlängd: 256</w:t>
      </w:r>
    </w:p>
    <w:p w14:paraId="301C61E2" w14:textId="77777777" w:rsidR="00911474" w:rsidRDefault="00911474" w:rsidP="00911474"/>
    <w:p w14:paraId="4BE3E65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</w:t>
      </w:r>
    </w:p>
    <w:p w14:paraId="01080C72" w14:textId="77777777" w:rsidR="00911474" w:rsidRDefault="00911474" w:rsidP="00911474">
      <w:r>
        <w:t>Datatyp som representerar en vårdenhet.</w:t>
      </w:r>
    </w:p>
    <w:p w14:paraId="2CD2226B" w14:textId="77777777" w:rsidR="00911474" w:rsidRDefault="00911474" w:rsidP="00911474"/>
    <w:p w14:paraId="147F34C6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65F3DF6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F183CF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FE8F98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7B8E3FD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0F531B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723B731" w14:textId="77777777" w:rsidTr="00F1448F">
        <w:tc>
          <w:tcPr>
            <w:tcW w:w="2800" w:type="dxa"/>
          </w:tcPr>
          <w:p w14:paraId="57CDDC17" w14:textId="77777777" w:rsidR="00911474" w:rsidRDefault="00911474" w:rsidP="00F1448F">
            <w:r>
              <w:t>careUnitId</w:t>
            </w:r>
          </w:p>
        </w:tc>
        <w:tc>
          <w:tcPr>
            <w:tcW w:w="2000" w:type="dxa"/>
          </w:tcPr>
          <w:p w14:paraId="0F813341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6A97F05E" w14:textId="77777777" w:rsidR="00911474" w:rsidRDefault="00911474" w:rsidP="00F1448F">
            <w:r>
              <w:t>Vårdenhetens id.</w:t>
            </w:r>
          </w:p>
        </w:tc>
        <w:tc>
          <w:tcPr>
            <w:tcW w:w="1300" w:type="dxa"/>
          </w:tcPr>
          <w:p w14:paraId="61ED4959" w14:textId="77777777" w:rsidR="00911474" w:rsidRDefault="00911474" w:rsidP="00F1448F">
            <w:r>
              <w:t>1</w:t>
            </w:r>
          </w:p>
        </w:tc>
      </w:tr>
      <w:tr w:rsidR="00911474" w14:paraId="05280D5E" w14:textId="77777777" w:rsidTr="00F1448F">
        <w:tc>
          <w:tcPr>
            <w:tcW w:w="2800" w:type="dxa"/>
          </w:tcPr>
          <w:p w14:paraId="6037C72A" w14:textId="77777777" w:rsidR="00911474" w:rsidRDefault="00911474" w:rsidP="00F1448F">
            <w:r>
              <w:t>careUnitName</w:t>
            </w:r>
          </w:p>
        </w:tc>
        <w:tc>
          <w:tcPr>
            <w:tcW w:w="2000" w:type="dxa"/>
          </w:tcPr>
          <w:p w14:paraId="56E07378" w14:textId="77777777" w:rsidR="00911474" w:rsidRDefault="00911474" w:rsidP="00F1448F">
            <w:r>
              <w:t>log:CareUnitName</w:t>
            </w:r>
          </w:p>
        </w:tc>
        <w:tc>
          <w:tcPr>
            <w:tcW w:w="4000" w:type="dxa"/>
          </w:tcPr>
          <w:p w14:paraId="7BBA9AEE" w14:textId="77777777" w:rsidR="00911474" w:rsidRDefault="00911474" w:rsidP="00F1448F">
            <w:r>
              <w:t>Vårdenhetens namn. Värdet är ej obligatoriskt.</w:t>
            </w:r>
          </w:p>
        </w:tc>
        <w:tc>
          <w:tcPr>
            <w:tcW w:w="1300" w:type="dxa"/>
          </w:tcPr>
          <w:p w14:paraId="40D6A295" w14:textId="77777777" w:rsidR="00911474" w:rsidRDefault="00911474" w:rsidP="00F1448F">
            <w:r>
              <w:t>0..1</w:t>
            </w:r>
          </w:p>
        </w:tc>
      </w:tr>
    </w:tbl>
    <w:p w14:paraId="6C957D74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log:CareUnitName</w:t>
      </w:r>
    </w:p>
    <w:p w14:paraId="3DFAAEB9" w14:textId="77777777" w:rsidR="00911474" w:rsidRDefault="00911474" w:rsidP="00911474">
      <w:r>
        <w:t>Datatyp som representerar namn på en vårdenhet.</w:t>
      </w:r>
    </w:p>
    <w:p w14:paraId="550DB21E" w14:textId="77777777" w:rsidR="00911474" w:rsidRDefault="00911474" w:rsidP="00911474"/>
    <w:p w14:paraId="09770A9C" w14:textId="77777777" w:rsidR="00911474" w:rsidRDefault="00911474" w:rsidP="00911474">
      <w:r>
        <w:t>Maxlängd: 256</w:t>
      </w:r>
    </w:p>
    <w:p w14:paraId="36DEB0C1" w14:textId="77777777" w:rsidR="00911474" w:rsidRDefault="00911474" w:rsidP="00911474"/>
    <w:p w14:paraId="182FAAC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log:HsaId</w:t>
      </w:r>
    </w:p>
    <w:p w14:paraId="77B7D694" w14:textId="77777777" w:rsidR="00911474" w:rsidRDefault="00911474" w:rsidP="00911474">
      <w:r>
        <w:t>Datatyp som representerar det unika nummer som identifierar en anställd, uppdragstagare, strukturenhet eller en HCC funktion (HSA-id).</w:t>
      </w:r>
    </w:p>
    <w:p w14:paraId="62AFEBBE" w14:textId="77777777" w:rsidR="00911474" w:rsidRDefault="00911474" w:rsidP="00911474">
      <w:r>
        <w:t>Specificerat enligt HSA-schema tjänsteträdet version 3.9.</w:t>
      </w:r>
    </w:p>
    <w:p w14:paraId="11F3BB28" w14:textId="77777777" w:rsidR="00911474" w:rsidRDefault="00911474" w:rsidP="00911474"/>
    <w:p w14:paraId="4E5FACEC" w14:textId="77777777" w:rsidR="00911474" w:rsidRDefault="00911474" w:rsidP="00911474">
      <w:r>
        <w:t>Maxlängd: 32</w:t>
      </w:r>
    </w:p>
    <w:p w14:paraId="4779A6D6" w14:textId="77777777" w:rsidR="00911474" w:rsidRDefault="00911474" w:rsidP="00911474"/>
    <w:p w14:paraId="2102361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log:Id</w:t>
      </w:r>
    </w:p>
    <w:p w14:paraId="6CE0C0E0" w14:textId="77777777" w:rsidR="00911474" w:rsidRDefault="00911474" w:rsidP="00911474">
      <w:r>
        <w:t>Datatyp som representerar ett unikt identifikationsnummer enligt formatet för UUID (Universally Unique Identifier).</w:t>
      </w:r>
    </w:p>
    <w:p w14:paraId="05545301" w14:textId="77777777" w:rsidR="00911474" w:rsidRDefault="00911474" w:rsidP="00911474"/>
    <w:p w14:paraId="0F010A22" w14:textId="77777777" w:rsidR="00911474" w:rsidRDefault="00911474" w:rsidP="00911474">
      <w:r>
        <w:t>Maxlängd: 36</w:t>
      </w:r>
    </w:p>
    <w:p w14:paraId="35EE79BE" w14:textId="77777777" w:rsidR="00911474" w:rsidRDefault="00911474" w:rsidP="00911474"/>
    <w:p w14:paraId="18C13B2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log:Log</w:t>
      </w:r>
    </w:p>
    <w:p w14:paraId="480610F1" w14:textId="77777777" w:rsidR="00911474" w:rsidRDefault="00911474" w:rsidP="00911474">
      <w:r>
        <w:t>Datatyp som representerar en loggpost enligt PDL. Datatypen beskriver grundformatet för en loggpost.</w:t>
      </w:r>
    </w:p>
    <w:p w14:paraId="2BC4D0FB" w14:textId="77777777" w:rsidR="00911474" w:rsidRDefault="00911474" w:rsidP="00911474"/>
    <w:p w14:paraId="38920872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55FD4C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55AE06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A5F5A83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720029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0F709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6A7AB" w14:textId="77777777" w:rsidTr="00F1448F">
        <w:tc>
          <w:tcPr>
            <w:tcW w:w="2800" w:type="dxa"/>
          </w:tcPr>
          <w:p w14:paraId="6872DAC4" w14:textId="77777777" w:rsidR="00911474" w:rsidRDefault="00911474" w:rsidP="00F1448F">
            <w:r>
              <w:t>logId</w:t>
            </w:r>
          </w:p>
        </w:tc>
        <w:tc>
          <w:tcPr>
            <w:tcW w:w="2000" w:type="dxa"/>
          </w:tcPr>
          <w:p w14:paraId="193F8771" w14:textId="77777777" w:rsidR="00911474" w:rsidRDefault="00911474" w:rsidP="00F1448F">
            <w:r>
              <w:t>log:Id</w:t>
            </w:r>
          </w:p>
        </w:tc>
        <w:tc>
          <w:tcPr>
            <w:tcW w:w="4000" w:type="dxa"/>
          </w:tcPr>
          <w:p w14:paraId="353BC5A8" w14:textId="77777777" w:rsidR="00911474" w:rsidRDefault="00911474" w:rsidP="00F1448F">
            <w:r>
              <w:t>Unik, global identifierare för loggposten.</w:t>
            </w:r>
          </w:p>
        </w:tc>
        <w:tc>
          <w:tcPr>
            <w:tcW w:w="1300" w:type="dxa"/>
          </w:tcPr>
          <w:p w14:paraId="511A7C12" w14:textId="77777777" w:rsidR="00911474" w:rsidRDefault="00911474" w:rsidP="00F1448F">
            <w:r>
              <w:t>1</w:t>
            </w:r>
          </w:p>
        </w:tc>
      </w:tr>
      <w:tr w:rsidR="00911474" w14:paraId="6FCC273A" w14:textId="77777777" w:rsidTr="00F1448F">
        <w:tc>
          <w:tcPr>
            <w:tcW w:w="2800" w:type="dxa"/>
          </w:tcPr>
          <w:p w14:paraId="002AF888" w14:textId="77777777" w:rsidR="00911474" w:rsidRDefault="00911474" w:rsidP="00F1448F">
            <w:r>
              <w:t>system</w:t>
            </w:r>
          </w:p>
        </w:tc>
        <w:tc>
          <w:tcPr>
            <w:tcW w:w="2000" w:type="dxa"/>
          </w:tcPr>
          <w:p w14:paraId="0B8D2FBC" w14:textId="77777777" w:rsidR="00911474" w:rsidRDefault="00911474" w:rsidP="00F1448F">
            <w:r>
              <w:t>log:System</w:t>
            </w:r>
          </w:p>
        </w:tc>
        <w:tc>
          <w:tcPr>
            <w:tcW w:w="4000" w:type="dxa"/>
          </w:tcPr>
          <w:p w14:paraId="426CF484" w14:textId="77777777" w:rsidR="00911474" w:rsidRDefault="00911474" w:rsidP="00F1448F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68ED39B8" w14:textId="77777777" w:rsidR="00911474" w:rsidRDefault="00911474" w:rsidP="00F1448F">
            <w:r>
              <w:t>1</w:t>
            </w:r>
          </w:p>
        </w:tc>
      </w:tr>
      <w:tr w:rsidR="00911474" w14:paraId="0794FF2C" w14:textId="77777777" w:rsidTr="00F1448F">
        <w:tc>
          <w:tcPr>
            <w:tcW w:w="2800" w:type="dxa"/>
          </w:tcPr>
          <w:p w14:paraId="0609BEAE" w14:textId="77777777" w:rsidR="00911474" w:rsidRDefault="00911474" w:rsidP="00F1448F">
            <w:r>
              <w:t>activity</w:t>
            </w:r>
          </w:p>
        </w:tc>
        <w:tc>
          <w:tcPr>
            <w:tcW w:w="2000" w:type="dxa"/>
          </w:tcPr>
          <w:p w14:paraId="3EE4CE30" w14:textId="77777777" w:rsidR="00911474" w:rsidRDefault="00911474" w:rsidP="00F1448F">
            <w:r>
              <w:t>log:Activity</w:t>
            </w:r>
          </w:p>
        </w:tc>
        <w:tc>
          <w:tcPr>
            <w:tcW w:w="4000" w:type="dxa"/>
          </w:tcPr>
          <w:p w14:paraId="6AC6CB05" w14:textId="77777777" w:rsidR="00911474" w:rsidRDefault="00911474" w:rsidP="00F1448F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676778DF" w14:textId="77777777" w:rsidR="00911474" w:rsidRDefault="00911474" w:rsidP="00F1448F">
            <w:r>
              <w:t>1</w:t>
            </w:r>
          </w:p>
        </w:tc>
      </w:tr>
      <w:tr w:rsidR="00911474" w14:paraId="1FC2A005" w14:textId="77777777" w:rsidTr="00F1448F">
        <w:tc>
          <w:tcPr>
            <w:tcW w:w="2800" w:type="dxa"/>
          </w:tcPr>
          <w:p w14:paraId="7A0DEDA2" w14:textId="77777777" w:rsidR="00911474" w:rsidRDefault="00911474" w:rsidP="00F1448F">
            <w:r>
              <w:t>user</w:t>
            </w:r>
          </w:p>
        </w:tc>
        <w:tc>
          <w:tcPr>
            <w:tcW w:w="2000" w:type="dxa"/>
          </w:tcPr>
          <w:p w14:paraId="036257F7" w14:textId="77777777" w:rsidR="00911474" w:rsidRDefault="00911474" w:rsidP="00F1448F">
            <w:r>
              <w:t>log:User</w:t>
            </w:r>
          </w:p>
        </w:tc>
        <w:tc>
          <w:tcPr>
            <w:tcW w:w="4000" w:type="dxa"/>
          </w:tcPr>
          <w:p w14:paraId="6ED558CC" w14:textId="77777777" w:rsidR="00911474" w:rsidRDefault="00911474" w:rsidP="00F1448F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09BC818C" w14:textId="77777777" w:rsidR="00911474" w:rsidRDefault="00911474" w:rsidP="00F1448F">
            <w:r>
              <w:t>1</w:t>
            </w:r>
          </w:p>
        </w:tc>
      </w:tr>
      <w:tr w:rsidR="00911474" w14:paraId="3B7E3DCD" w14:textId="77777777" w:rsidTr="00F1448F">
        <w:tc>
          <w:tcPr>
            <w:tcW w:w="2800" w:type="dxa"/>
          </w:tcPr>
          <w:p w14:paraId="08819039" w14:textId="77777777" w:rsidR="00911474" w:rsidRDefault="00911474" w:rsidP="00F1448F">
            <w:r>
              <w:t>resources</w:t>
            </w:r>
          </w:p>
        </w:tc>
        <w:tc>
          <w:tcPr>
            <w:tcW w:w="2000" w:type="dxa"/>
          </w:tcPr>
          <w:p w14:paraId="6D869B38" w14:textId="77777777" w:rsidR="00911474" w:rsidRDefault="00911474" w:rsidP="00F1448F">
            <w:r>
              <w:t>log:Resources</w:t>
            </w:r>
          </w:p>
        </w:tc>
        <w:tc>
          <w:tcPr>
            <w:tcW w:w="4000" w:type="dxa"/>
          </w:tcPr>
          <w:p w14:paraId="5FFD9C3E" w14:textId="77777777" w:rsidR="00911474" w:rsidRDefault="00911474" w:rsidP="00F1448F">
            <w:r>
              <w:t>Information om aktuella resurser.</w:t>
            </w:r>
          </w:p>
        </w:tc>
        <w:tc>
          <w:tcPr>
            <w:tcW w:w="1300" w:type="dxa"/>
          </w:tcPr>
          <w:p w14:paraId="1F5FDBC1" w14:textId="77777777" w:rsidR="00911474" w:rsidRDefault="00911474" w:rsidP="00F1448F">
            <w:r>
              <w:t>1</w:t>
            </w:r>
          </w:p>
        </w:tc>
      </w:tr>
    </w:tbl>
    <w:p w14:paraId="7515AE45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</w:t>
      </w:r>
    </w:p>
    <w:p w14:paraId="5BCB943C" w14:textId="77777777" w:rsidR="00911474" w:rsidRDefault="00911474" w:rsidP="00911474">
      <w:r>
        <w:t>Datatyp som representerar en patient i en resurs.</w:t>
      </w:r>
    </w:p>
    <w:p w14:paraId="2C02B5B6" w14:textId="77777777" w:rsidR="00911474" w:rsidRDefault="00911474" w:rsidP="00911474"/>
    <w:p w14:paraId="7F01E0E1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29B9311E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61D08C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2E7A4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B9B980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B251C3E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6292AB1D" w14:textId="77777777" w:rsidTr="00F1448F">
        <w:tc>
          <w:tcPr>
            <w:tcW w:w="2800" w:type="dxa"/>
          </w:tcPr>
          <w:p w14:paraId="409E2763" w14:textId="77777777" w:rsidR="00911474" w:rsidRDefault="00911474" w:rsidP="00F1448F">
            <w:r>
              <w:t>patientId</w:t>
            </w:r>
          </w:p>
        </w:tc>
        <w:tc>
          <w:tcPr>
            <w:tcW w:w="2000" w:type="dxa"/>
          </w:tcPr>
          <w:p w14:paraId="0E59D27D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26ECD0DD" w14:textId="77777777" w:rsidR="00911474" w:rsidRDefault="00911474" w:rsidP="00F1448F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661584C0" w14:textId="77777777" w:rsidR="00911474" w:rsidRDefault="00911474" w:rsidP="00F1448F">
            <w:r>
              <w:t>1</w:t>
            </w:r>
          </w:p>
        </w:tc>
      </w:tr>
      <w:tr w:rsidR="00911474" w14:paraId="38818C6C" w14:textId="77777777" w:rsidTr="00F1448F">
        <w:tc>
          <w:tcPr>
            <w:tcW w:w="2800" w:type="dxa"/>
          </w:tcPr>
          <w:p w14:paraId="2FBB70EC" w14:textId="77777777" w:rsidR="00911474" w:rsidRDefault="00911474" w:rsidP="00F1448F">
            <w:r>
              <w:t>patientName</w:t>
            </w:r>
          </w:p>
        </w:tc>
        <w:tc>
          <w:tcPr>
            <w:tcW w:w="2000" w:type="dxa"/>
          </w:tcPr>
          <w:p w14:paraId="44E7CB1A" w14:textId="77777777" w:rsidR="00911474" w:rsidRDefault="00911474" w:rsidP="00F1448F">
            <w:r>
              <w:t>log:PatientName</w:t>
            </w:r>
          </w:p>
        </w:tc>
        <w:tc>
          <w:tcPr>
            <w:tcW w:w="4000" w:type="dxa"/>
          </w:tcPr>
          <w:p w14:paraId="0B677539" w14:textId="77777777" w:rsidR="00911474" w:rsidRDefault="00911474" w:rsidP="00F1448F">
            <w:r>
              <w:t>Patienten namn. Värdet är ej obligatoriskt.</w:t>
            </w:r>
          </w:p>
        </w:tc>
        <w:tc>
          <w:tcPr>
            <w:tcW w:w="1300" w:type="dxa"/>
          </w:tcPr>
          <w:p w14:paraId="1B08B7D8" w14:textId="77777777" w:rsidR="00911474" w:rsidRDefault="00911474" w:rsidP="00F1448F">
            <w:r>
              <w:t>0..1</w:t>
            </w:r>
          </w:p>
        </w:tc>
      </w:tr>
    </w:tbl>
    <w:p w14:paraId="5CF4D27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log:PatientName</w:t>
      </w:r>
    </w:p>
    <w:p w14:paraId="373BFBA6" w14:textId="77777777" w:rsidR="00911474" w:rsidRDefault="00911474" w:rsidP="00911474">
      <w:r>
        <w:t>Datatyp som representerar en patients namn.</w:t>
      </w:r>
    </w:p>
    <w:p w14:paraId="1331DAE9" w14:textId="77777777" w:rsidR="00911474" w:rsidRDefault="00911474" w:rsidP="00911474"/>
    <w:p w14:paraId="7AA7DAAF" w14:textId="77777777" w:rsidR="00911474" w:rsidRDefault="00911474" w:rsidP="00911474">
      <w:r>
        <w:t>Maxlängd: 256</w:t>
      </w:r>
    </w:p>
    <w:p w14:paraId="147D54B4" w14:textId="77777777" w:rsidR="00911474" w:rsidRDefault="00911474" w:rsidP="00911474"/>
    <w:p w14:paraId="27272AE0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log:PersonId</w:t>
      </w:r>
    </w:p>
    <w:p w14:paraId="24A490AB" w14:textId="77777777" w:rsidR="00911474" w:rsidRDefault="00911474" w:rsidP="00911474">
      <w:r>
        <w:t>Datatyp som representerar ett personnummer, samordningsnummer eller ett reservnummer.</w:t>
      </w:r>
    </w:p>
    <w:p w14:paraId="584EB9ED" w14:textId="77777777" w:rsidR="00911474" w:rsidRDefault="00911474" w:rsidP="00911474"/>
    <w:p w14:paraId="5F3F8FB7" w14:textId="77777777" w:rsidR="00911474" w:rsidRDefault="00911474" w:rsidP="00911474">
      <w:r>
        <w:t>Maxlängd: 12</w:t>
      </w:r>
    </w:p>
    <w:p w14:paraId="2479386C" w14:textId="77777777" w:rsidR="00911474" w:rsidRDefault="00911474" w:rsidP="00911474"/>
    <w:p w14:paraId="59765203" w14:textId="77777777" w:rsidR="00294D98" w:rsidRDefault="00294D98" w:rsidP="00294D9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log:PurposeDescription</w:t>
      </w:r>
    </w:p>
    <w:p w14:paraId="2B352192" w14:textId="77777777" w:rsidR="00294D98" w:rsidRDefault="00294D98" w:rsidP="00294D98">
      <w:r>
        <w:t>Datatyp som</w:t>
      </w:r>
      <w:r w:rsidR="00C339AC">
        <w:t xml:space="preserve"> representerar beskrivning av ett</w:t>
      </w:r>
      <w:r>
        <w:t xml:space="preserve"> </w:t>
      </w:r>
      <w:r w:rsidR="00C339AC">
        <w:t>syfte</w:t>
      </w:r>
      <w:r>
        <w:t xml:space="preserve"> i Hsa.</w:t>
      </w:r>
    </w:p>
    <w:p w14:paraId="3055A7C5" w14:textId="77777777" w:rsidR="00294D98" w:rsidRDefault="00294D98" w:rsidP="00294D98"/>
    <w:p w14:paraId="61120037" w14:textId="77777777" w:rsidR="00294D98" w:rsidRDefault="00294D98" w:rsidP="00294D98">
      <w:r>
        <w:t>Maxlängd: 256</w:t>
      </w:r>
    </w:p>
    <w:p w14:paraId="0A9F1B0C" w14:textId="77777777" w:rsidR="00294D98" w:rsidRDefault="00294D98" w:rsidP="00911474"/>
    <w:p w14:paraId="14DD3F67" w14:textId="77777777" w:rsidR="009D40F8" w:rsidRDefault="009D40F8" w:rsidP="009D40F8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log:ActivityTypeValue</w:t>
      </w:r>
    </w:p>
    <w:p w14:paraId="06D6140F" w14:textId="77777777" w:rsidR="009D40F8" w:rsidRDefault="009D40F8" w:rsidP="009D40F8">
      <w:r>
        <w:t>Datatyp som representerar beskrivning av en aktivitetstyp.</w:t>
      </w:r>
    </w:p>
    <w:p w14:paraId="5DCC3B6B" w14:textId="77777777" w:rsidR="009D40F8" w:rsidRDefault="009D40F8" w:rsidP="009D40F8"/>
    <w:p w14:paraId="7F106C02" w14:textId="77777777" w:rsidR="009D40F8" w:rsidRDefault="009D40F8" w:rsidP="009D40F8">
      <w:r>
        <w:t>Maxlängd: 256</w:t>
      </w:r>
    </w:p>
    <w:p w14:paraId="340C7766" w14:textId="77777777" w:rsidR="009D40F8" w:rsidRDefault="009D40F8" w:rsidP="00911474"/>
    <w:p w14:paraId="5D4D4278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</w:t>
      </w:r>
    </w:p>
    <w:p w14:paraId="77FBDB32" w14:textId="77777777" w:rsidR="00911474" w:rsidRDefault="00911474" w:rsidP="00911474">
      <w:r>
        <w:t>Datatyp som representerar en resurs i loggposten.</w:t>
      </w:r>
    </w:p>
    <w:p w14:paraId="1414F2B2" w14:textId="77777777" w:rsidR="00911474" w:rsidRDefault="00911474" w:rsidP="00911474"/>
    <w:p w14:paraId="02AF4EF0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74929EB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A74107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1A8D02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445F24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A6CA2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35FF22DB" w14:textId="77777777" w:rsidTr="00F1448F">
        <w:tc>
          <w:tcPr>
            <w:tcW w:w="2800" w:type="dxa"/>
          </w:tcPr>
          <w:p w14:paraId="37E007A8" w14:textId="77777777" w:rsidR="00911474" w:rsidRDefault="00911474" w:rsidP="00F1448F">
            <w:r>
              <w:t>resourceType</w:t>
            </w:r>
          </w:p>
        </w:tc>
        <w:tc>
          <w:tcPr>
            <w:tcW w:w="2000" w:type="dxa"/>
          </w:tcPr>
          <w:p w14:paraId="289299F7" w14:textId="77777777" w:rsidR="00911474" w:rsidRDefault="00911474" w:rsidP="00F1448F">
            <w:r>
              <w:t>log:ResourceTypeValue</w:t>
            </w:r>
          </w:p>
        </w:tc>
        <w:tc>
          <w:tcPr>
            <w:tcW w:w="4000" w:type="dxa"/>
          </w:tcPr>
          <w:p w14:paraId="1B295BB8" w14:textId="77777777" w:rsidR="00911474" w:rsidRDefault="00911474" w:rsidP="00F1448F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CB06428" w14:textId="77777777" w:rsidR="00911474" w:rsidRDefault="00911474" w:rsidP="00F1448F">
            <w:r>
              <w:t>1</w:t>
            </w:r>
          </w:p>
        </w:tc>
      </w:tr>
      <w:tr w:rsidR="00911474" w14:paraId="1C049BD7" w14:textId="77777777" w:rsidTr="00F1448F">
        <w:tc>
          <w:tcPr>
            <w:tcW w:w="2800" w:type="dxa"/>
          </w:tcPr>
          <w:p w14:paraId="17E8FA9C" w14:textId="77777777" w:rsidR="00911474" w:rsidRDefault="00911474" w:rsidP="00F1448F">
            <w:r>
              <w:t>patient</w:t>
            </w:r>
          </w:p>
        </w:tc>
        <w:tc>
          <w:tcPr>
            <w:tcW w:w="2000" w:type="dxa"/>
          </w:tcPr>
          <w:p w14:paraId="5FE2FE59" w14:textId="77777777" w:rsidR="00911474" w:rsidRDefault="00911474" w:rsidP="00F1448F">
            <w:r>
              <w:t>log:Patient</w:t>
            </w:r>
          </w:p>
        </w:tc>
        <w:tc>
          <w:tcPr>
            <w:tcW w:w="4000" w:type="dxa"/>
          </w:tcPr>
          <w:p w14:paraId="224487B5" w14:textId="77777777" w:rsidR="00911474" w:rsidRDefault="00911474" w:rsidP="00F1448F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3A16E965" w14:textId="77777777" w:rsidR="00911474" w:rsidRDefault="00911474" w:rsidP="00F1448F">
            <w:r>
              <w:t>0..1</w:t>
            </w:r>
          </w:p>
        </w:tc>
      </w:tr>
      <w:tr w:rsidR="00911474" w14:paraId="769FECE9" w14:textId="77777777" w:rsidTr="00F1448F">
        <w:tc>
          <w:tcPr>
            <w:tcW w:w="2800" w:type="dxa"/>
          </w:tcPr>
          <w:p w14:paraId="77DB39E7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304958F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08E6D3ED" w14:textId="77777777" w:rsidR="00911474" w:rsidRDefault="00911474" w:rsidP="00F1448F">
            <w:r>
              <w:t>Information om vilken vårdgivare resursen tillhör.</w:t>
            </w:r>
          </w:p>
        </w:tc>
        <w:tc>
          <w:tcPr>
            <w:tcW w:w="1300" w:type="dxa"/>
          </w:tcPr>
          <w:p w14:paraId="1A5CD68F" w14:textId="77777777" w:rsidR="00911474" w:rsidRDefault="00911474" w:rsidP="00F1448F">
            <w:r>
              <w:t>1</w:t>
            </w:r>
          </w:p>
        </w:tc>
      </w:tr>
      <w:tr w:rsidR="00911474" w14:paraId="7D4DEE5E" w14:textId="77777777" w:rsidTr="00F1448F">
        <w:tc>
          <w:tcPr>
            <w:tcW w:w="2800" w:type="dxa"/>
          </w:tcPr>
          <w:p w14:paraId="705092F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5E23E6EC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25EE50C" w14:textId="77777777" w:rsidR="00911474" w:rsidRDefault="00911474" w:rsidP="00F1448F">
            <w:r>
              <w:t>Information om vilken vårdenhet resursen tillhör.</w:t>
            </w:r>
          </w:p>
        </w:tc>
        <w:tc>
          <w:tcPr>
            <w:tcW w:w="1300" w:type="dxa"/>
          </w:tcPr>
          <w:p w14:paraId="2D85B3C2" w14:textId="77777777" w:rsidR="00911474" w:rsidRDefault="00911474" w:rsidP="00F1448F">
            <w:r>
              <w:t>0..1</w:t>
            </w:r>
          </w:p>
        </w:tc>
      </w:tr>
    </w:tbl>
    <w:p w14:paraId="31BE84A2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log:ResourceTypeValue</w:t>
      </w:r>
    </w:p>
    <w:p w14:paraId="74F317AF" w14:textId="77777777" w:rsidR="00911474" w:rsidRDefault="00911474" w:rsidP="00911474">
      <w:r>
        <w:t>Datatyp som representerar en aktivitets nivå.</w:t>
      </w:r>
    </w:p>
    <w:p w14:paraId="2CE096CD" w14:textId="77777777" w:rsidR="00911474" w:rsidRDefault="00911474" w:rsidP="00911474"/>
    <w:p w14:paraId="3F0604A0" w14:textId="77777777" w:rsidR="00911474" w:rsidRDefault="00911474" w:rsidP="00911474">
      <w:r>
        <w:t>Maxlängd: 50</w:t>
      </w:r>
    </w:p>
    <w:p w14:paraId="64EC32E8" w14:textId="77777777" w:rsidR="00911474" w:rsidRDefault="00911474" w:rsidP="00911474"/>
    <w:p w14:paraId="5469E4B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log:Resources</w:t>
      </w:r>
    </w:p>
    <w:p w14:paraId="7D792D87" w14:textId="77777777" w:rsidR="00911474" w:rsidRDefault="00911474" w:rsidP="00911474">
      <w:r>
        <w:t>Information om aktuella resurser. En loggpost kan hålla en eller flera resurser.</w:t>
      </w:r>
    </w:p>
    <w:p w14:paraId="2CD49273" w14:textId="77777777" w:rsidR="00911474" w:rsidRDefault="00911474" w:rsidP="00911474"/>
    <w:p w14:paraId="720309BC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3116FBE5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99967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313E0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5248E4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5673BC98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3F62F5F" w14:textId="77777777" w:rsidTr="00F1448F">
        <w:tc>
          <w:tcPr>
            <w:tcW w:w="2800" w:type="dxa"/>
          </w:tcPr>
          <w:p w14:paraId="59CA5083" w14:textId="77777777" w:rsidR="00911474" w:rsidRDefault="00911474" w:rsidP="00F1448F">
            <w:r>
              <w:t>resource</w:t>
            </w:r>
          </w:p>
        </w:tc>
        <w:tc>
          <w:tcPr>
            <w:tcW w:w="2000" w:type="dxa"/>
          </w:tcPr>
          <w:p w14:paraId="417FA701" w14:textId="77777777" w:rsidR="00911474" w:rsidRDefault="00911474" w:rsidP="00F1448F">
            <w:r>
              <w:t>log:Resource</w:t>
            </w:r>
          </w:p>
        </w:tc>
        <w:tc>
          <w:tcPr>
            <w:tcW w:w="4000" w:type="dxa"/>
          </w:tcPr>
          <w:p w14:paraId="59369D0A" w14:textId="77777777" w:rsidR="00911474" w:rsidRDefault="00911474" w:rsidP="00F1448F"/>
        </w:tc>
        <w:tc>
          <w:tcPr>
            <w:tcW w:w="1300" w:type="dxa"/>
          </w:tcPr>
          <w:p w14:paraId="1F337402" w14:textId="77777777" w:rsidR="00911474" w:rsidRDefault="00911474" w:rsidP="00F1448F">
            <w:r>
              <w:t>1..*</w:t>
            </w:r>
          </w:p>
        </w:tc>
      </w:tr>
    </w:tbl>
    <w:p w14:paraId="6683FD4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log:ResultCode</w:t>
      </w:r>
    </w:p>
    <w:p w14:paraId="7098FF68" w14:textId="77777777" w:rsidR="00911474" w:rsidRDefault="00911474" w:rsidP="00911474">
      <w:r>
        <w:t>Enumerationsvärde som anger de svarskoder som finns.</w:t>
      </w:r>
    </w:p>
    <w:p w14:paraId="388B3ED4" w14:textId="77777777" w:rsidR="00911474" w:rsidRDefault="00911474" w:rsidP="00911474"/>
    <w:p w14:paraId="50F62335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911474" w14:paraId="13B9276B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B17A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CA5123A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911474" w14:paraId="0459E205" w14:textId="77777777" w:rsidTr="00F1448F">
        <w:tc>
          <w:tcPr>
            <w:tcW w:w="2800" w:type="dxa"/>
          </w:tcPr>
          <w:p w14:paraId="412A0086" w14:textId="77777777" w:rsidR="00911474" w:rsidRDefault="00911474" w:rsidP="00F1448F">
            <w:r>
              <w:t>"OK"</w:t>
            </w:r>
          </w:p>
        </w:tc>
        <w:tc>
          <w:tcPr>
            <w:tcW w:w="7300" w:type="dxa"/>
          </w:tcPr>
          <w:p w14:paraId="0362E78E" w14:textId="77777777" w:rsidR="00911474" w:rsidRDefault="00911474" w:rsidP="00F1448F">
            <w:r>
              <w:t>Transaktionen har utförts enligt uppdraget.</w:t>
            </w:r>
          </w:p>
        </w:tc>
      </w:tr>
      <w:tr w:rsidR="00911474" w14:paraId="54C24EF6" w14:textId="77777777" w:rsidTr="00F1448F">
        <w:tc>
          <w:tcPr>
            <w:tcW w:w="2800" w:type="dxa"/>
          </w:tcPr>
          <w:p w14:paraId="07408C79" w14:textId="77777777" w:rsidR="00911474" w:rsidRDefault="00911474" w:rsidP="00F1448F">
            <w:r>
              <w:t>"INFO"</w:t>
            </w:r>
          </w:p>
        </w:tc>
        <w:tc>
          <w:tcPr>
            <w:tcW w:w="7300" w:type="dxa"/>
          </w:tcPr>
          <w:p w14:paraId="5259A957" w14:textId="77777777" w:rsidR="00911474" w:rsidRDefault="00911474" w:rsidP="00F1448F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911474" w14:paraId="7376F777" w14:textId="77777777" w:rsidTr="00F1448F">
        <w:tc>
          <w:tcPr>
            <w:tcW w:w="2800" w:type="dxa"/>
          </w:tcPr>
          <w:p w14:paraId="3D5C23D6" w14:textId="77777777" w:rsidR="00911474" w:rsidRDefault="00911474" w:rsidP="00F1448F">
            <w:r>
              <w:t>"ERROR"</w:t>
            </w:r>
          </w:p>
        </w:tc>
        <w:tc>
          <w:tcPr>
            <w:tcW w:w="7300" w:type="dxa"/>
          </w:tcPr>
          <w:p w14:paraId="12D794DF" w14:textId="77777777" w:rsidR="00911474" w:rsidRDefault="00911474" w:rsidP="00F1448F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911474" w14:paraId="1CF5C88F" w14:textId="77777777" w:rsidTr="00F1448F">
        <w:tc>
          <w:tcPr>
            <w:tcW w:w="2800" w:type="dxa"/>
          </w:tcPr>
          <w:p w14:paraId="360082DF" w14:textId="77777777" w:rsidR="00911474" w:rsidRDefault="00911474" w:rsidP="00F1448F">
            <w:r>
              <w:t>"VALIDATION_ERROR"</w:t>
            </w:r>
          </w:p>
        </w:tc>
        <w:tc>
          <w:tcPr>
            <w:tcW w:w="7300" w:type="dxa"/>
          </w:tcPr>
          <w:p w14:paraId="4CA97B8E" w14:textId="77777777" w:rsidR="00911474" w:rsidRDefault="00911474" w:rsidP="00F1448F">
            <w:r>
              <w:t xml:space="preserve">En eller flera inparametrar innehåller felaktiga värden. Angiven tjänst utfördes </w:t>
            </w:r>
            <w:r>
              <w:lastRenderedPageBreak/>
              <w:t>ej.</w:t>
            </w:r>
          </w:p>
        </w:tc>
      </w:tr>
      <w:tr w:rsidR="00911474" w14:paraId="7D59906F" w14:textId="77777777" w:rsidTr="00F1448F">
        <w:tc>
          <w:tcPr>
            <w:tcW w:w="2800" w:type="dxa"/>
          </w:tcPr>
          <w:p w14:paraId="1C1BE4DA" w14:textId="77777777" w:rsidR="00911474" w:rsidRDefault="00911474" w:rsidP="00F1448F">
            <w:r>
              <w:lastRenderedPageBreak/>
              <w:t>"ACCESSDENIED"</w:t>
            </w:r>
          </w:p>
        </w:tc>
        <w:tc>
          <w:tcPr>
            <w:tcW w:w="7300" w:type="dxa"/>
          </w:tcPr>
          <w:p w14:paraId="75273CEF" w14:textId="77777777" w:rsidR="00911474" w:rsidRDefault="00911474" w:rsidP="00F1448F">
            <w:r>
              <w:t>Behörighet saknas för att utföra begärd tjänst. Angiven tjänst utfördes ej.</w:t>
            </w:r>
          </w:p>
        </w:tc>
      </w:tr>
      <w:tr w:rsidR="00911474" w14:paraId="50946C82" w14:textId="77777777" w:rsidTr="00F1448F">
        <w:tc>
          <w:tcPr>
            <w:tcW w:w="2800" w:type="dxa"/>
          </w:tcPr>
          <w:p w14:paraId="7006FD04" w14:textId="77777777" w:rsidR="00911474" w:rsidRDefault="00911474" w:rsidP="00F1448F">
            <w:r>
              <w:t>"REPORT_ON_QUEUE"</w:t>
            </w:r>
          </w:p>
        </w:tc>
        <w:tc>
          <w:tcPr>
            <w:tcW w:w="7300" w:type="dxa"/>
          </w:tcPr>
          <w:p w14:paraId="572564AF" w14:textId="77777777" w:rsidR="00911474" w:rsidRDefault="00911474" w:rsidP="00F1448F">
            <w:r>
              <w:t>Angiven rapport är ej klar. Rapporten ligger på kö för att genereras. Ytterligere anrop kan göras för att kontrollera om jobbet är klart.</w:t>
            </w:r>
          </w:p>
        </w:tc>
      </w:tr>
      <w:tr w:rsidR="00911474" w14:paraId="6E815E75" w14:textId="77777777" w:rsidTr="00F1448F">
        <w:tc>
          <w:tcPr>
            <w:tcW w:w="2800" w:type="dxa"/>
          </w:tcPr>
          <w:p w14:paraId="69139662" w14:textId="77777777" w:rsidR="00911474" w:rsidRDefault="00911474" w:rsidP="00F1448F">
            <w:r>
              <w:t>"REPORT_IN_PROCESS"</w:t>
            </w:r>
          </w:p>
        </w:tc>
        <w:tc>
          <w:tcPr>
            <w:tcW w:w="7300" w:type="dxa"/>
          </w:tcPr>
          <w:p w14:paraId="2F7D21AB" w14:textId="77777777" w:rsidR="00911474" w:rsidRDefault="00911474" w:rsidP="00F1448F">
            <w:r>
              <w:t>Angiven rapport är ej klar. Rapporten är under uppbyggnad. Ytterligere anrop kan göras för att kontrollera om jobbet är klart.</w:t>
            </w:r>
          </w:p>
        </w:tc>
      </w:tr>
      <w:tr w:rsidR="00911474" w14:paraId="01EF2C0D" w14:textId="77777777" w:rsidTr="00F1448F">
        <w:tc>
          <w:tcPr>
            <w:tcW w:w="2800" w:type="dxa"/>
          </w:tcPr>
          <w:p w14:paraId="74119753" w14:textId="77777777" w:rsidR="00911474" w:rsidRDefault="00911474" w:rsidP="00F1448F">
            <w:r>
              <w:t>"REPORT_NOT_FOUND"</w:t>
            </w:r>
          </w:p>
        </w:tc>
        <w:tc>
          <w:tcPr>
            <w:tcW w:w="7300" w:type="dxa"/>
          </w:tcPr>
          <w:p w14:paraId="61E74FD9" w14:textId="77777777" w:rsidR="00911474" w:rsidRDefault="00911474" w:rsidP="00F1448F">
            <w:r>
              <w:t>Felaktig id angivet. Angiven tjänst ej kan hitta rapport med angivet id som är skapad eller rapport som ligger på kö för att skapas.</w:t>
            </w:r>
          </w:p>
        </w:tc>
      </w:tr>
      <w:tr w:rsidR="00911474" w14:paraId="4F595256" w14:textId="77777777" w:rsidTr="00F1448F">
        <w:tc>
          <w:tcPr>
            <w:tcW w:w="2800" w:type="dxa"/>
          </w:tcPr>
          <w:p w14:paraId="4F7997A2" w14:textId="77777777" w:rsidR="00911474" w:rsidRDefault="00911474" w:rsidP="00F1448F">
            <w:r>
              <w:t>"MAX_QUERY_RESULT_EXCEEDED"</w:t>
            </w:r>
          </w:p>
        </w:tc>
        <w:tc>
          <w:tcPr>
            <w:tcW w:w="7300" w:type="dxa"/>
          </w:tcPr>
          <w:p w14:paraId="06BB0271" w14:textId="77777777" w:rsidR="00911474" w:rsidRDefault="00911474" w:rsidP="00F1448F">
            <w:r>
              <w:t>Max antal loggposter som tjänsten kan returnera har överstigits. Ändra sökparametrar för att begränsa rapportuttaget.</w:t>
            </w:r>
          </w:p>
        </w:tc>
      </w:tr>
    </w:tbl>
    <w:p w14:paraId="30B88A4E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</w:t>
      </w:r>
    </w:p>
    <w:p w14:paraId="329E9CBE" w14:textId="77777777" w:rsidR="00911474" w:rsidRDefault="00911474" w:rsidP="00911474">
      <w:r>
        <w:t>Datatyp som representerar ett system i loggposten. Det system som skapar loggposten.</w:t>
      </w:r>
    </w:p>
    <w:p w14:paraId="09EFE6AA" w14:textId="77777777" w:rsidR="00911474" w:rsidRDefault="00911474" w:rsidP="00911474"/>
    <w:p w14:paraId="5370BFBA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5CF90A03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77836B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9D7AC6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E8FE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DE4C8D2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1FA929B9" w14:textId="77777777" w:rsidTr="00F1448F">
        <w:tc>
          <w:tcPr>
            <w:tcW w:w="2800" w:type="dxa"/>
          </w:tcPr>
          <w:p w14:paraId="5901FA3E" w14:textId="77777777" w:rsidR="00911474" w:rsidRDefault="00911474" w:rsidP="00F1448F">
            <w:r>
              <w:t>systemId</w:t>
            </w:r>
          </w:p>
        </w:tc>
        <w:tc>
          <w:tcPr>
            <w:tcW w:w="2000" w:type="dxa"/>
          </w:tcPr>
          <w:p w14:paraId="3BE9FE9B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1AD9513C" w14:textId="77777777" w:rsidR="00911474" w:rsidRDefault="00911474" w:rsidP="00F1448F">
            <w:r>
              <w:t>Systemets id.</w:t>
            </w:r>
          </w:p>
        </w:tc>
        <w:tc>
          <w:tcPr>
            <w:tcW w:w="1300" w:type="dxa"/>
          </w:tcPr>
          <w:p w14:paraId="1E0E24DE" w14:textId="77777777" w:rsidR="00911474" w:rsidRDefault="00911474" w:rsidP="00F1448F">
            <w:r>
              <w:t>1</w:t>
            </w:r>
          </w:p>
        </w:tc>
      </w:tr>
      <w:tr w:rsidR="00911474" w14:paraId="654CEAAC" w14:textId="77777777" w:rsidTr="00F1448F">
        <w:tc>
          <w:tcPr>
            <w:tcW w:w="2800" w:type="dxa"/>
          </w:tcPr>
          <w:p w14:paraId="37B26637" w14:textId="77777777" w:rsidR="00911474" w:rsidRDefault="00911474" w:rsidP="00F1448F">
            <w:r>
              <w:t>systemName</w:t>
            </w:r>
          </w:p>
        </w:tc>
        <w:tc>
          <w:tcPr>
            <w:tcW w:w="2000" w:type="dxa"/>
          </w:tcPr>
          <w:p w14:paraId="520814CF" w14:textId="77777777" w:rsidR="00911474" w:rsidRDefault="00911474" w:rsidP="00F1448F">
            <w:r>
              <w:t>log:SystemName</w:t>
            </w:r>
          </w:p>
        </w:tc>
        <w:tc>
          <w:tcPr>
            <w:tcW w:w="4000" w:type="dxa"/>
          </w:tcPr>
          <w:p w14:paraId="1B133852" w14:textId="77777777" w:rsidR="00911474" w:rsidRDefault="00911474" w:rsidP="00F1448F">
            <w:r>
              <w:t>Systemets namn. Värdet är ej obligatoriskt.</w:t>
            </w:r>
          </w:p>
        </w:tc>
        <w:tc>
          <w:tcPr>
            <w:tcW w:w="1300" w:type="dxa"/>
          </w:tcPr>
          <w:p w14:paraId="4B646393" w14:textId="77777777" w:rsidR="00911474" w:rsidRDefault="00911474" w:rsidP="00F1448F">
            <w:r>
              <w:t>0..1</w:t>
            </w:r>
          </w:p>
        </w:tc>
      </w:tr>
    </w:tbl>
    <w:p w14:paraId="52D3B461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log:SystemName</w:t>
      </w:r>
    </w:p>
    <w:p w14:paraId="1EBBDCA9" w14:textId="77777777" w:rsidR="00911474" w:rsidRDefault="00911474" w:rsidP="00911474">
      <w:r>
        <w:t>Datatyp som representerar namn på ett system.</w:t>
      </w:r>
    </w:p>
    <w:p w14:paraId="280CF6B2" w14:textId="77777777" w:rsidR="00911474" w:rsidRDefault="00911474" w:rsidP="00911474"/>
    <w:p w14:paraId="1460C017" w14:textId="77777777" w:rsidR="00911474" w:rsidRDefault="00911474" w:rsidP="00911474">
      <w:r>
        <w:t>Maxlängd: 256</w:t>
      </w:r>
    </w:p>
    <w:p w14:paraId="5EB5F963" w14:textId="77777777" w:rsidR="00911474" w:rsidRDefault="00911474" w:rsidP="00911474"/>
    <w:p w14:paraId="062D2C4D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</w:t>
      </w:r>
    </w:p>
    <w:p w14:paraId="0E093794" w14:textId="77777777" w:rsidR="00911474" w:rsidRDefault="00911474" w:rsidP="00911474">
      <w:r>
        <w:t>Datatyp som representerar användaren som utfört aktivitet, tillika ägare av loggpost.</w:t>
      </w:r>
    </w:p>
    <w:p w14:paraId="12A5E5AF" w14:textId="77777777" w:rsidR="00911474" w:rsidRDefault="00911474" w:rsidP="00911474"/>
    <w:p w14:paraId="016937E8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179C709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C925DC7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624725C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F441B46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2D71CD5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00146FC7" w14:textId="77777777" w:rsidTr="00F1448F">
        <w:tc>
          <w:tcPr>
            <w:tcW w:w="2800" w:type="dxa"/>
          </w:tcPr>
          <w:p w14:paraId="07D56BD5" w14:textId="77777777" w:rsidR="00911474" w:rsidRDefault="00911474" w:rsidP="00F1448F">
            <w:r>
              <w:t>userId</w:t>
            </w:r>
          </w:p>
        </w:tc>
        <w:tc>
          <w:tcPr>
            <w:tcW w:w="2000" w:type="dxa"/>
          </w:tcPr>
          <w:p w14:paraId="21968068" w14:textId="77777777" w:rsidR="00911474" w:rsidRDefault="00911474" w:rsidP="00F1448F">
            <w:r>
              <w:t>log:HsaId</w:t>
            </w:r>
          </w:p>
        </w:tc>
        <w:tc>
          <w:tcPr>
            <w:tcW w:w="4000" w:type="dxa"/>
          </w:tcPr>
          <w:p w14:paraId="25C8C7D6" w14:textId="77777777" w:rsidR="00911474" w:rsidRDefault="00911474" w:rsidP="00F1448F">
            <w:r>
              <w:t>Användarens id. Loggpostens ägare.</w:t>
            </w:r>
          </w:p>
        </w:tc>
        <w:tc>
          <w:tcPr>
            <w:tcW w:w="1300" w:type="dxa"/>
          </w:tcPr>
          <w:p w14:paraId="22A71D1C" w14:textId="77777777" w:rsidR="00911474" w:rsidRDefault="00911474" w:rsidP="00F1448F">
            <w:r>
              <w:t>1</w:t>
            </w:r>
          </w:p>
        </w:tc>
      </w:tr>
      <w:tr w:rsidR="00911474" w14:paraId="70698061" w14:textId="77777777" w:rsidTr="00F1448F">
        <w:tc>
          <w:tcPr>
            <w:tcW w:w="2800" w:type="dxa"/>
          </w:tcPr>
          <w:p w14:paraId="2B10C60A" w14:textId="77777777" w:rsidR="00911474" w:rsidRDefault="00911474" w:rsidP="00F1448F">
            <w:r>
              <w:t>name</w:t>
            </w:r>
          </w:p>
        </w:tc>
        <w:tc>
          <w:tcPr>
            <w:tcW w:w="2000" w:type="dxa"/>
          </w:tcPr>
          <w:p w14:paraId="3D8A2F92" w14:textId="77777777" w:rsidR="00911474" w:rsidRDefault="00911474" w:rsidP="00F1448F">
            <w:r>
              <w:t>log:UserName</w:t>
            </w:r>
          </w:p>
        </w:tc>
        <w:tc>
          <w:tcPr>
            <w:tcW w:w="4000" w:type="dxa"/>
          </w:tcPr>
          <w:p w14:paraId="794FD585" w14:textId="77777777" w:rsidR="00911474" w:rsidRDefault="00911474" w:rsidP="00F1448F">
            <w:r>
              <w:t>Användarens fulla namn. Värdet är ej obligatoriskt.</w:t>
            </w:r>
          </w:p>
        </w:tc>
        <w:tc>
          <w:tcPr>
            <w:tcW w:w="1300" w:type="dxa"/>
          </w:tcPr>
          <w:p w14:paraId="06BF3539" w14:textId="77777777" w:rsidR="00911474" w:rsidRDefault="00911474" w:rsidP="00F1448F">
            <w:r>
              <w:t>0..1</w:t>
            </w:r>
          </w:p>
        </w:tc>
      </w:tr>
      <w:tr w:rsidR="00911474" w14:paraId="565C066D" w14:textId="77777777" w:rsidTr="00F1448F">
        <w:tc>
          <w:tcPr>
            <w:tcW w:w="2800" w:type="dxa"/>
          </w:tcPr>
          <w:p w14:paraId="1A6EFDAE" w14:textId="77777777" w:rsidR="00911474" w:rsidRDefault="00911474" w:rsidP="00F1448F">
            <w:r>
              <w:t>personId</w:t>
            </w:r>
          </w:p>
        </w:tc>
        <w:tc>
          <w:tcPr>
            <w:tcW w:w="2000" w:type="dxa"/>
          </w:tcPr>
          <w:p w14:paraId="2F06BA2E" w14:textId="77777777" w:rsidR="00911474" w:rsidRDefault="00911474" w:rsidP="00F1448F">
            <w:r>
              <w:t>log:PersonId</w:t>
            </w:r>
          </w:p>
        </w:tc>
        <w:tc>
          <w:tcPr>
            <w:tcW w:w="4000" w:type="dxa"/>
          </w:tcPr>
          <w:p w14:paraId="30213281" w14:textId="77777777" w:rsidR="00911474" w:rsidRDefault="00911474" w:rsidP="00F1448F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049B56C2" w14:textId="77777777" w:rsidR="00911474" w:rsidRDefault="00911474" w:rsidP="00F1448F">
            <w:r>
              <w:t>0..1</w:t>
            </w:r>
          </w:p>
        </w:tc>
      </w:tr>
      <w:tr w:rsidR="00911474" w14:paraId="5C79794F" w14:textId="77777777" w:rsidTr="00F1448F">
        <w:tc>
          <w:tcPr>
            <w:tcW w:w="2800" w:type="dxa"/>
          </w:tcPr>
          <w:p w14:paraId="236F550C" w14:textId="77777777" w:rsidR="00911474" w:rsidRDefault="00911474" w:rsidP="00F1448F">
            <w:r>
              <w:t>assignment</w:t>
            </w:r>
          </w:p>
        </w:tc>
        <w:tc>
          <w:tcPr>
            <w:tcW w:w="2000" w:type="dxa"/>
          </w:tcPr>
          <w:p w14:paraId="011E71D9" w14:textId="77777777" w:rsidR="00911474" w:rsidRDefault="00911474" w:rsidP="00F1448F">
            <w:r>
              <w:t>log:Assignment</w:t>
            </w:r>
          </w:p>
        </w:tc>
        <w:tc>
          <w:tcPr>
            <w:tcW w:w="4000" w:type="dxa"/>
          </w:tcPr>
          <w:p w14:paraId="08024610" w14:textId="77777777" w:rsidR="00911474" w:rsidRDefault="00911474" w:rsidP="00F1448F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5A467814" w14:textId="77777777" w:rsidR="00911474" w:rsidRDefault="00911474" w:rsidP="00F1448F">
            <w:r>
              <w:t>0..1</w:t>
            </w:r>
          </w:p>
        </w:tc>
      </w:tr>
      <w:tr w:rsidR="00911474" w14:paraId="5F4188F0" w14:textId="77777777" w:rsidTr="00F1448F">
        <w:tc>
          <w:tcPr>
            <w:tcW w:w="2800" w:type="dxa"/>
          </w:tcPr>
          <w:p w14:paraId="3B2FAC5B" w14:textId="77777777" w:rsidR="00911474" w:rsidRDefault="00911474" w:rsidP="00F1448F">
            <w:r>
              <w:t>title</w:t>
            </w:r>
          </w:p>
        </w:tc>
        <w:tc>
          <w:tcPr>
            <w:tcW w:w="2000" w:type="dxa"/>
          </w:tcPr>
          <w:p w14:paraId="2EF4050A" w14:textId="77777777" w:rsidR="00911474" w:rsidRDefault="00911474" w:rsidP="00F1448F">
            <w:r>
              <w:t>log:UserTitle</w:t>
            </w:r>
          </w:p>
        </w:tc>
        <w:tc>
          <w:tcPr>
            <w:tcW w:w="4000" w:type="dxa"/>
          </w:tcPr>
          <w:p w14:paraId="62720C46" w14:textId="77777777" w:rsidR="00911474" w:rsidRDefault="00911474" w:rsidP="00F1448F">
            <w:r>
              <w:t>Användarens titel. Värdet är ej obligatoriskt.</w:t>
            </w:r>
          </w:p>
        </w:tc>
        <w:tc>
          <w:tcPr>
            <w:tcW w:w="1300" w:type="dxa"/>
          </w:tcPr>
          <w:p w14:paraId="4C4DC9BF" w14:textId="77777777" w:rsidR="00911474" w:rsidRDefault="00911474" w:rsidP="00F1448F">
            <w:r>
              <w:t>0..1</w:t>
            </w:r>
          </w:p>
        </w:tc>
      </w:tr>
      <w:tr w:rsidR="00911474" w14:paraId="1C3BC879" w14:textId="77777777" w:rsidTr="00F1448F">
        <w:tc>
          <w:tcPr>
            <w:tcW w:w="2800" w:type="dxa"/>
          </w:tcPr>
          <w:p w14:paraId="702F563F" w14:textId="77777777" w:rsidR="00911474" w:rsidRDefault="00911474" w:rsidP="00F1448F">
            <w:r>
              <w:t>careProvider</w:t>
            </w:r>
          </w:p>
        </w:tc>
        <w:tc>
          <w:tcPr>
            <w:tcW w:w="2000" w:type="dxa"/>
          </w:tcPr>
          <w:p w14:paraId="630CA0C7" w14:textId="77777777" w:rsidR="00911474" w:rsidRDefault="00911474" w:rsidP="00F1448F">
            <w:r>
              <w:t>log:CareProvider</w:t>
            </w:r>
          </w:p>
        </w:tc>
        <w:tc>
          <w:tcPr>
            <w:tcW w:w="4000" w:type="dxa"/>
          </w:tcPr>
          <w:p w14:paraId="7680CFBA" w14:textId="77777777" w:rsidR="00911474" w:rsidRDefault="00911474" w:rsidP="00F1448F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46ADFFD1" w14:textId="77777777" w:rsidR="00911474" w:rsidRDefault="00911474" w:rsidP="00F1448F">
            <w:r>
              <w:t>1</w:t>
            </w:r>
          </w:p>
        </w:tc>
      </w:tr>
      <w:tr w:rsidR="00911474" w14:paraId="783C5C50" w14:textId="77777777" w:rsidTr="00F1448F">
        <w:tc>
          <w:tcPr>
            <w:tcW w:w="2800" w:type="dxa"/>
          </w:tcPr>
          <w:p w14:paraId="3C8691BD" w14:textId="77777777" w:rsidR="00911474" w:rsidRDefault="00911474" w:rsidP="00F1448F">
            <w:r>
              <w:t>careUnit</w:t>
            </w:r>
          </w:p>
        </w:tc>
        <w:tc>
          <w:tcPr>
            <w:tcW w:w="2000" w:type="dxa"/>
          </w:tcPr>
          <w:p w14:paraId="1191D9F4" w14:textId="77777777" w:rsidR="00911474" w:rsidRDefault="00911474" w:rsidP="00F1448F">
            <w:r>
              <w:t>log:CareUnit</w:t>
            </w:r>
          </w:p>
        </w:tc>
        <w:tc>
          <w:tcPr>
            <w:tcW w:w="4000" w:type="dxa"/>
          </w:tcPr>
          <w:p w14:paraId="23631466" w14:textId="77777777" w:rsidR="00911474" w:rsidRDefault="00911474" w:rsidP="00F1448F">
            <w:r>
              <w:t>Användarens vårdenhet när aktivitet utfördes.</w:t>
            </w:r>
          </w:p>
        </w:tc>
        <w:tc>
          <w:tcPr>
            <w:tcW w:w="1300" w:type="dxa"/>
          </w:tcPr>
          <w:p w14:paraId="2B124DB8" w14:textId="77777777" w:rsidR="00911474" w:rsidRDefault="00911474" w:rsidP="00F1448F">
            <w:r>
              <w:t>1</w:t>
            </w:r>
          </w:p>
        </w:tc>
      </w:tr>
    </w:tbl>
    <w:p w14:paraId="3EAE6C6A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log:UserName</w:t>
      </w:r>
    </w:p>
    <w:p w14:paraId="4481E205" w14:textId="77777777" w:rsidR="00911474" w:rsidRDefault="00911474" w:rsidP="00911474">
      <w:r>
        <w:t>Datatyp som representerar namn för en användare.</w:t>
      </w:r>
    </w:p>
    <w:p w14:paraId="45C8A68B" w14:textId="77777777" w:rsidR="00911474" w:rsidRDefault="00911474" w:rsidP="00911474"/>
    <w:p w14:paraId="3DA9FC56" w14:textId="77777777" w:rsidR="00911474" w:rsidRDefault="00911474" w:rsidP="00911474">
      <w:r>
        <w:t>Maxlängd: 256</w:t>
      </w:r>
    </w:p>
    <w:p w14:paraId="3D4240EA" w14:textId="77777777" w:rsidR="00911474" w:rsidRDefault="00911474" w:rsidP="00911474"/>
    <w:p w14:paraId="31C12A66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log:UserTitle</w:t>
      </w:r>
    </w:p>
    <w:p w14:paraId="5A845947" w14:textId="77777777" w:rsidR="00911474" w:rsidRDefault="00911474" w:rsidP="00911474">
      <w:r>
        <w:t>Datatyp som representerar titel på användare.</w:t>
      </w:r>
    </w:p>
    <w:p w14:paraId="2261EAE9" w14:textId="77777777" w:rsidR="00911474" w:rsidRDefault="00911474" w:rsidP="00911474"/>
    <w:p w14:paraId="217DB8A0" w14:textId="77777777" w:rsidR="00911474" w:rsidRDefault="00911474" w:rsidP="00911474">
      <w:r>
        <w:t>Maxlängd: 256</w:t>
      </w:r>
    </w:p>
    <w:p w14:paraId="6F208CA4" w14:textId="77777777" w:rsidR="00911474" w:rsidRDefault="00911474" w:rsidP="00911474"/>
    <w:p w14:paraId="4EC06A76" w14:textId="77777777" w:rsidR="004132F0" w:rsidRDefault="004132F0" w:rsidP="004132F0"/>
    <w:p w14:paraId="46C10683" w14:textId="77777777" w:rsidR="004132F0" w:rsidRDefault="004132F0" w:rsidP="004132F0">
      <w:pPr>
        <w:pStyle w:val="Rubrik2"/>
      </w:pPr>
      <w:r>
        <w:t>Datatyper från namnrymd urn:riv:ehr:log.querying:1</w:t>
      </w:r>
    </w:p>
    <w:p w14:paraId="76239AAA" w14:textId="77777777" w:rsidR="004132F0" w:rsidRDefault="004132F0" w:rsidP="004132F0">
      <w:r>
        <w:t>Nedan beskrivs några komplexa datatyper som är deklarerade i aktuell namnrymd urn:riv:ehr:log.querying:1, version 1.0. Dessa datatyper är vanligt förekommande i övriga tjänster senare i kapitlet.</w:t>
      </w:r>
    </w:p>
    <w:p w14:paraId="4EF16C1C" w14:textId="77777777" w:rsidR="00911474" w:rsidRDefault="00911474" w:rsidP="00911474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</w:t>
      </w:r>
    </w:p>
    <w:p w14:paraId="1ECD4DDC" w14:textId="77777777" w:rsidR="00911474" w:rsidRDefault="00911474" w:rsidP="00911474">
      <w:r>
        <w:t>Datatyp som håller information för vilken vårdgivare och vårdenhet som haft åtkomst samt typ av resurs, orsak och tidpunkt.</w:t>
      </w:r>
    </w:p>
    <w:p w14:paraId="4530A2AD" w14:textId="77777777" w:rsidR="00911474" w:rsidRDefault="00911474" w:rsidP="00911474"/>
    <w:p w14:paraId="75DD91B3" w14:textId="77777777" w:rsidR="00911474" w:rsidRDefault="00911474" w:rsidP="00911474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911474" w14:paraId="1BDF5310" w14:textId="77777777" w:rsidTr="00294D98">
        <w:trPr>
          <w:trHeight w:val="384"/>
        </w:trPr>
        <w:tc>
          <w:tcPr>
            <w:tcW w:w="2520" w:type="dxa"/>
            <w:shd w:val="clear" w:color="auto" w:fill="D9D9D9" w:themeFill="background1" w:themeFillShade="D9"/>
            <w:vAlign w:val="bottom"/>
          </w:tcPr>
          <w:p w14:paraId="502B6B7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bottom"/>
          </w:tcPr>
          <w:p w14:paraId="2CC6ED14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3589" w:type="dxa"/>
            <w:shd w:val="clear" w:color="auto" w:fill="D9D9D9" w:themeFill="background1" w:themeFillShade="D9"/>
            <w:vAlign w:val="bottom"/>
          </w:tcPr>
          <w:p w14:paraId="6681F639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bottom"/>
          </w:tcPr>
          <w:p w14:paraId="22CFE05F" w14:textId="77777777" w:rsidR="00911474" w:rsidRDefault="00911474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911474" w14:paraId="5D2D8564" w14:textId="77777777" w:rsidTr="00294D98">
        <w:tc>
          <w:tcPr>
            <w:tcW w:w="2520" w:type="dxa"/>
          </w:tcPr>
          <w:p w14:paraId="61824947" w14:textId="77777777" w:rsidR="00911474" w:rsidRDefault="00911474" w:rsidP="00F1448F">
            <w:r>
              <w:t>careProviderId</w:t>
            </w:r>
          </w:p>
        </w:tc>
        <w:tc>
          <w:tcPr>
            <w:tcW w:w="1807" w:type="dxa"/>
          </w:tcPr>
          <w:p w14:paraId="5E421909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28C74BDB" w14:textId="77777777" w:rsidR="00911474" w:rsidRDefault="00911474" w:rsidP="00F1448F">
            <w:r>
              <w:t>Vårdgivare som haft åtkomst.</w:t>
            </w:r>
          </w:p>
        </w:tc>
        <w:tc>
          <w:tcPr>
            <w:tcW w:w="1184" w:type="dxa"/>
          </w:tcPr>
          <w:p w14:paraId="00B5E562" w14:textId="77777777" w:rsidR="00911474" w:rsidRDefault="00911474" w:rsidP="00F1448F">
            <w:r>
              <w:t>1</w:t>
            </w:r>
          </w:p>
        </w:tc>
      </w:tr>
      <w:tr w:rsidR="00911474" w14:paraId="5D3570E1" w14:textId="77777777" w:rsidTr="00294D98">
        <w:tc>
          <w:tcPr>
            <w:tcW w:w="2520" w:type="dxa"/>
          </w:tcPr>
          <w:p w14:paraId="36632E4A" w14:textId="77777777" w:rsidR="00911474" w:rsidRDefault="00911474" w:rsidP="00F1448F">
            <w:r>
              <w:t>careProviderName</w:t>
            </w:r>
          </w:p>
        </w:tc>
        <w:tc>
          <w:tcPr>
            <w:tcW w:w="1807" w:type="dxa"/>
          </w:tcPr>
          <w:p w14:paraId="15F38D79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3B872476" w14:textId="77777777" w:rsidR="00911474" w:rsidRDefault="00911474" w:rsidP="00F1448F">
            <w:r>
              <w:t>Namn på vårdgivare som haft åtkomst.</w:t>
            </w:r>
          </w:p>
        </w:tc>
        <w:tc>
          <w:tcPr>
            <w:tcW w:w="1184" w:type="dxa"/>
          </w:tcPr>
          <w:p w14:paraId="4A8EA3F9" w14:textId="6E52A6CF"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14:paraId="1BF934E8" w14:textId="77777777" w:rsidTr="00294D98">
        <w:tc>
          <w:tcPr>
            <w:tcW w:w="2520" w:type="dxa"/>
          </w:tcPr>
          <w:p w14:paraId="66385761" w14:textId="77777777" w:rsidR="00911474" w:rsidRDefault="00911474" w:rsidP="00F1448F">
            <w:r>
              <w:t>careUnitId</w:t>
            </w:r>
          </w:p>
        </w:tc>
        <w:tc>
          <w:tcPr>
            <w:tcW w:w="1807" w:type="dxa"/>
          </w:tcPr>
          <w:p w14:paraId="1A7D16CE" w14:textId="77777777" w:rsidR="00911474" w:rsidRDefault="00911474" w:rsidP="00F1448F">
            <w:r>
              <w:t>log:HsaId</w:t>
            </w:r>
          </w:p>
        </w:tc>
        <w:tc>
          <w:tcPr>
            <w:tcW w:w="3589" w:type="dxa"/>
          </w:tcPr>
          <w:p w14:paraId="4BE0AC42" w14:textId="77777777" w:rsidR="00911474" w:rsidRDefault="00911474" w:rsidP="00F1448F">
            <w:r>
              <w:t>Vårdenhet som haft åtkomst.</w:t>
            </w:r>
          </w:p>
        </w:tc>
        <w:tc>
          <w:tcPr>
            <w:tcW w:w="1184" w:type="dxa"/>
          </w:tcPr>
          <w:p w14:paraId="053D4E80" w14:textId="77777777" w:rsidR="00911474" w:rsidRDefault="00911474" w:rsidP="00F1448F">
            <w:r>
              <w:t>1</w:t>
            </w:r>
          </w:p>
        </w:tc>
      </w:tr>
      <w:tr w:rsidR="00911474" w14:paraId="35BBA849" w14:textId="77777777" w:rsidTr="00294D98">
        <w:tc>
          <w:tcPr>
            <w:tcW w:w="2520" w:type="dxa"/>
          </w:tcPr>
          <w:p w14:paraId="426F68CB" w14:textId="77777777" w:rsidR="00911474" w:rsidRDefault="00911474" w:rsidP="00F1448F">
            <w:r>
              <w:t>careUnitName</w:t>
            </w:r>
          </w:p>
        </w:tc>
        <w:tc>
          <w:tcPr>
            <w:tcW w:w="1807" w:type="dxa"/>
          </w:tcPr>
          <w:p w14:paraId="47141CA5" w14:textId="77777777" w:rsidR="00911474" w:rsidRDefault="00911474" w:rsidP="00F1448F">
            <w:r>
              <w:t>xs:string</w:t>
            </w:r>
          </w:p>
        </w:tc>
        <w:tc>
          <w:tcPr>
            <w:tcW w:w="3589" w:type="dxa"/>
          </w:tcPr>
          <w:p w14:paraId="699BCB2B" w14:textId="77777777" w:rsidR="00911474" w:rsidRDefault="00911474" w:rsidP="00F1448F">
            <w:r>
              <w:t>Namn på vårdenhet som haft åtkomst.</w:t>
            </w:r>
          </w:p>
        </w:tc>
        <w:tc>
          <w:tcPr>
            <w:tcW w:w="1184" w:type="dxa"/>
          </w:tcPr>
          <w:p w14:paraId="18CE19AC" w14:textId="75C6FFDD" w:rsidR="00911474" w:rsidRDefault="00B1735E" w:rsidP="00F1448F">
            <w:r>
              <w:t>0..</w:t>
            </w:r>
            <w:r w:rsidR="00911474">
              <w:t>1</w:t>
            </w:r>
          </w:p>
        </w:tc>
      </w:tr>
      <w:tr w:rsidR="00911474" w14:paraId="7F7AB703" w14:textId="77777777" w:rsidTr="00294D98">
        <w:tc>
          <w:tcPr>
            <w:tcW w:w="2520" w:type="dxa"/>
          </w:tcPr>
          <w:p w14:paraId="7B33D953" w14:textId="1BF4D570" w:rsidR="00911474" w:rsidRDefault="00911474" w:rsidP="00F1448F">
            <w:r>
              <w:t>accessDate</w:t>
            </w:r>
          </w:p>
        </w:tc>
        <w:tc>
          <w:tcPr>
            <w:tcW w:w="1807" w:type="dxa"/>
          </w:tcPr>
          <w:p w14:paraId="0F253912" w14:textId="42AA57BD" w:rsidR="00911474" w:rsidRDefault="00911474" w:rsidP="00F1448F">
            <w:r>
              <w:t>xs:dateTime</w:t>
            </w:r>
          </w:p>
        </w:tc>
        <w:tc>
          <w:tcPr>
            <w:tcW w:w="3589" w:type="dxa"/>
          </w:tcPr>
          <w:p w14:paraId="220B1B04" w14:textId="7AB9BD91" w:rsidR="00911474" w:rsidRDefault="00911474" w:rsidP="00F1448F">
            <w:r>
              <w:t>Tidpunkt för åtkomst.</w:t>
            </w:r>
          </w:p>
        </w:tc>
        <w:tc>
          <w:tcPr>
            <w:tcW w:w="1184" w:type="dxa"/>
          </w:tcPr>
          <w:p w14:paraId="1F183A21" w14:textId="51BA7F7D" w:rsidR="00911474" w:rsidRDefault="00911474" w:rsidP="00F1448F">
            <w:r>
              <w:t>1</w:t>
            </w:r>
          </w:p>
        </w:tc>
      </w:tr>
      <w:tr w:rsidR="00ED62BF" w14:paraId="7D76191B" w14:textId="77777777" w:rsidTr="00294D98">
        <w:trPr>
          <w:ins w:id="1701" w:author="Skeppner Björn" w:date="2015-01-28T13:43:00Z"/>
        </w:trPr>
        <w:tc>
          <w:tcPr>
            <w:tcW w:w="2520" w:type="dxa"/>
          </w:tcPr>
          <w:p w14:paraId="19920BDE" w14:textId="36AE0A02" w:rsidR="00ED62BF" w:rsidRDefault="00ED62BF" w:rsidP="00F1448F">
            <w:pPr>
              <w:rPr>
                <w:ins w:id="1702" w:author="Skeppner Björn" w:date="2015-01-28T13:43:00Z"/>
              </w:rPr>
            </w:pPr>
            <w:ins w:id="1703" w:author="Skeppner Björn" w:date="2015-01-28T13:43:00Z">
              <w:r>
                <w:t>userId</w:t>
              </w:r>
            </w:ins>
          </w:p>
        </w:tc>
        <w:tc>
          <w:tcPr>
            <w:tcW w:w="1807" w:type="dxa"/>
          </w:tcPr>
          <w:p w14:paraId="12DE1267" w14:textId="6C3C8858" w:rsidR="00ED62BF" w:rsidRDefault="00E03B66" w:rsidP="00F1448F">
            <w:pPr>
              <w:rPr>
                <w:ins w:id="1704" w:author="Skeppner Björn" w:date="2015-01-28T13:43:00Z"/>
              </w:rPr>
            </w:pPr>
            <w:ins w:id="1705" w:author="Kristiansson, Göran" w:date="2015-01-29T10:13:00Z">
              <w:r>
                <w:t>log</w:t>
              </w:r>
            </w:ins>
            <w:ins w:id="1706" w:author="Skeppner Björn" w:date="2015-01-28T13:43:00Z">
              <w:del w:id="1707" w:author="Kristiansson, Göran" w:date="2015-01-29T10:13:00Z">
                <w:r w:rsidR="00ED62BF" w:rsidDel="00E03B66">
                  <w:delText>xs</w:delText>
                </w:r>
              </w:del>
              <w:r w:rsidR="00ED62BF">
                <w:t>:</w:t>
              </w:r>
            </w:ins>
            <w:ins w:id="1708" w:author="Kristiansson, Göran" w:date="2015-01-29T10:13:00Z">
              <w:r w:rsidR="00CF0D76">
                <w:t>HsaId</w:t>
              </w:r>
            </w:ins>
            <w:ins w:id="1709" w:author="Skeppner Björn" w:date="2015-01-28T13:43:00Z">
              <w:del w:id="1710" w:author="Kristiansson, Göran" w:date="2015-01-29T10:13:00Z">
                <w:r w:rsidR="00ED62BF" w:rsidDel="00CF0D76">
                  <w:delText>string</w:delText>
                </w:r>
              </w:del>
            </w:ins>
          </w:p>
        </w:tc>
        <w:tc>
          <w:tcPr>
            <w:tcW w:w="3589" w:type="dxa"/>
          </w:tcPr>
          <w:p w14:paraId="6C74A938" w14:textId="0B1C7043" w:rsidR="00ED62BF" w:rsidRDefault="00ED62BF" w:rsidP="00F1448F">
            <w:pPr>
              <w:rPr>
                <w:ins w:id="1711" w:author="Skeppner Björn" w:date="2015-01-28T13:43:00Z"/>
              </w:rPr>
            </w:pPr>
            <w:ins w:id="1712" w:author="Skeppner Björn" w:date="2015-01-28T13:43:00Z">
              <w:r>
                <w:t>Aktörens Id</w:t>
              </w:r>
            </w:ins>
          </w:p>
        </w:tc>
        <w:tc>
          <w:tcPr>
            <w:tcW w:w="1184" w:type="dxa"/>
          </w:tcPr>
          <w:p w14:paraId="528CC533" w14:textId="2BE46B55" w:rsidR="00ED62BF" w:rsidRDefault="00ED62BF" w:rsidP="00D234CE">
            <w:pPr>
              <w:rPr>
                <w:ins w:id="1713" w:author="Skeppner Björn" w:date="2015-01-28T13:43:00Z"/>
              </w:rPr>
            </w:pPr>
            <w:ins w:id="1714" w:author="Skeppner Björn" w:date="2015-01-28T13:43:00Z">
              <w:del w:id="1715" w:author="Kristiansson, Göran" w:date="2015-01-28T15:32:00Z">
                <w:r w:rsidDel="00D234CE">
                  <w:delText>0..</w:delText>
                </w:r>
              </w:del>
              <w:r>
                <w:t>1</w:t>
              </w:r>
            </w:ins>
          </w:p>
        </w:tc>
      </w:tr>
      <w:tr w:rsidR="00935735" w14:paraId="11E89A44" w14:textId="77777777" w:rsidTr="00294D98">
        <w:tc>
          <w:tcPr>
            <w:tcW w:w="2520" w:type="dxa"/>
          </w:tcPr>
          <w:p w14:paraId="44645F8C" w14:textId="799877F0" w:rsidR="00935735" w:rsidRDefault="00935735" w:rsidP="00F1448F">
            <w:r>
              <w:t>userName</w:t>
            </w:r>
          </w:p>
        </w:tc>
        <w:tc>
          <w:tcPr>
            <w:tcW w:w="1807" w:type="dxa"/>
          </w:tcPr>
          <w:p w14:paraId="59B24BEF" w14:textId="102D69E2" w:rsidR="00935735" w:rsidRDefault="00935735" w:rsidP="00F1448F">
            <w:r>
              <w:t>xs:string</w:t>
            </w:r>
          </w:p>
        </w:tc>
        <w:tc>
          <w:tcPr>
            <w:tcW w:w="3589" w:type="dxa"/>
          </w:tcPr>
          <w:p w14:paraId="2817F401" w14:textId="749ECA04" w:rsidR="00935735" w:rsidRDefault="00935735" w:rsidP="00F1448F">
            <w:r>
              <w:t>Namn på vårdaktören</w:t>
            </w:r>
          </w:p>
        </w:tc>
        <w:tc>
          <w:tcPr>
            <w:tcW w:w="1184" w:type="dxa"/>
          </w:tcPr>
          <w:p w14:paraId="39F89E95" w14:textId="153C7039"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935735" w14:paraId="5650ECC7" w14:textId="77777777" w:rsidTr="00294D98">
        <w:tc>
          <w:tcPr>
            <w:tcW w:w="2520" w:type="dxa"/>
          </w:tcPr>
          <w:p w14:paraId="0A7505BE" w14:textId="732B69C4" w:rsidR="00935735" w:rsidRDefault="00935735" w:rsidP="00F1448F">
            <w:r>
              <w:t>userTitle</w:t>
            </w:r>
          </w:p>
        </w:tc>
        <w:tc>
          <w:tcPr>
            <w:tcW w:w="1807" w:type="dxa"/>
          </w:tcPr>
          <w:p w14:paraId="466A0870" w14:textId="50C4A28B" w:rsidR="00935735" w:rsidRDefault="00935735" w:rsidP="00F1448F">
            <w:r>
              <w:t>xs:string</w:t>
            </w:r>
          </w:p>
        </w:tc>
        <w:tc>
          <w:tcPr>
            <w:tcW w:w="3589" w:type="dxa"/>
          </w:tcPr>
          <w:p w14:paraId="6CD2964A" w14:textId="229C887D" w:rsidR="00935735" w:rsidRDefault="00935735" w:rsidP="00F1448F">
            <w:r>
              <w:t>Titel på vårdaktören</w:t>
            </w:r>
          </w:p>
        </w:tc>
        <w:tc>
          <w:tcPr>
            <w:tcW w:w="1184" w:type="dxa"/>
          </w:tcPr>
          <w:p w14:paraId="65DC7A69" w14:textId="4AA9F91F" w:rsidR="00935735" w:rsidRDefault="00B1735E" w:rsidP="00F1448F">
            <w:r>
              <w:t>0..</w:t>
            </w:r>
            <w:r w:rsidR="00935735">
              <w:t>1</w:t>
            </w:r>
          </w:p>
        </w:tc>
      </w:tr>
      <w:tr w:rsidR="00294D98" w14:paraId="163621F1" w14:textId="77777777" w:rsidTr="00294D98">
        <w:tc>
          <w:tcPr>
            <w:tcW w:w="2520" w:type="dxa"/>
          </w:tcPr>
          <w:p w14:paraId="21CBE2AE" w14:textId="77777777" w:rsidR="00294D98" w:rsidRDefault="00294D98" w:rsidP="00F1448F">
            <w:r>
              <w:t>purpose</w:t>
            </w:r>
          </w:p>
        </w:tc>
        <w:tc>
          <w:tcPr>
            <w:tcW w:w="1807" w:type="dxa"/>
          </w:tcPr>
          <w:p w14:paraId="25C3F8F7" w14:textId="77777777" w:rsidR="00294D98" w:rsidRDefault="00294D98" w:rsidP="00F1448F">
            <w:r>
              <w:t>log:PurposeDescription</w:t>
            </w:r>
          </w:p>
        </w:tc>
        <w:tc>
          <w:tcPr>
            <w:tcW w:w="3589" w:type="dxa"/>
          </w:tcPr>
          <w:p w14:paraId="6A32E7B5" w14:textId="77777777" w:rsidR="00294D98" w:rsidRDefault="00294D98" w:rsidP="00F1448F">
            <w:r>
              <w:t xml:space="preserve">Information om syftet med aktiviten. </w:t>
            </w:r>
          </w:p>
          <w:p w14:paraId="3DEFEBA3" w14:textId="77777777" w:rsidR="00294D98" w:rsidRDefault="00294D98" w:rsidP="00F1448F">
            <w:r>
              <w:t>kan vara något av dessa värden: Vård och behandling, Kvalitetssäkring, Annan dokumentation enligt lag, Statistik, Administration och Kvalitetsregister.</w:t>
            </w:r>
          </w:p>
        </w:tc>
        <w:tc>
          <w:tcPr>
            <w:tcW w:w="1184" w:type="dxa"/>
          </w:tcPr>
          <w:p w14:paraId="382FA0BC" w14:textId="77777777" w:rsidR="00294D98" w:rsidRDefault="00294D98" w:rsidP="00F1448F">
            <w:r>
              <w:t>1</w:t>
            </w:r>
          </w:p>
        </w:tc>
      </w:tr>
      <w:tr w:rsidR="00911474" w14:paraId="29EA54B9" w14:textId="77777777" w:rsidTr="00294D98">
        <w:tc>
          <w:tcPr>
            <w:tcW w:w="2520" w:type="dxa"/>
          </w:tcPr>
          <w:p w14:paraId="35C0E5A1" w14:textId="77777777" w:rsidR="00911474" w:rsidRDefault="00911474" w:rsidP="00F1448F">
            <w:r>
              <w:t>resourceType</w:t>
            </w:r>
          </w:p>
        </w:tc>
        <w:tc>
          <w:tcPr>
            <w:tcW w:w="1807" w:type="dxa"/>
          </w:tcPr>
          <w:p w14:paraId="44362B7A" w14:textId="77777777" w:rsidR="00911474" w:rsidRDefault="00911474" w:rsidP="00F1448F">
            <w:r>
              <w:t>log:ResourceTypeValue</w:t>
            </w:r>
          </w:p>
        </w:tc>
        <w:tc>
          <w:tcPr>
            <w:tcW w:w="3589" w:type="dxa"/>
          </w:tcPr>
          <w:p w14:paraId="6D2EC6ED" w14:textId="77777777" w:rsidR="00911474" w:rsidRDefault="00911474" w:rsidP="00F1448F">
            <w:r>
              <w:t>Typ av resurs.</w:t>
            </w:r>
          </w:p>
        </w:tc>
        <w:tc>
          <w:tcPr>
            <w:tcW w:w="1184" w:type="dxa"/>
          </w:tcPr>
          <w:p w14:paraId="3692699C" w14:textId="77777777" w:rsidR="00911474" w:rsidRDefault="00911474" w:rsidP="00F1448F">
            <w:r>
              <w:t>1</w:t>
            </w:r>
          </w:p>
        </w:tc>
      </w:tr>
    </w:tbl>
    <w:p w14:paraId="1DC108E3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</w:t>
      </w:r>
    </w:p>
    <w:p w14:paraId="117EB17A" w14:textId="77777777" w:rsidR="004132F0" w:rsidRDefault="004132F0" w:rsidP="004132F0">
      <w:r>
        <w:t>Datatyp som håller lista med Access loggar. Kan vara en tom lista.</w:t>
      </w:r>
    </w:p>
    <w:p w14:paraId="446B53F6" w14:textId="77777777" w:rsidR="004132F0" w:rsidRDefault="004132F0" w:rsidP="004132F0"/>
    <w:p w14:paraId="6480D882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A82BB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DFEF2C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8B3B5CB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522B3A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8511AE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17A4511C" w14:textId="77777777" w:rsidTr="00F1448F">
        <w:tc>
          <w:tcPr>
            <w:tcW w:w="2800" w:type="dxa"/>
          </w:tcPr>
          <w:p w14:paraId="5453BFAF" w14:textId="77777777" w:rsidR="004132F0" w:rsidRDefault="004132F0" w:rsidP="00F1448F">
            <w:r>
              <w:t>accessLog</w:t>
            </w:r>
          </w:p>
        </w:tc>
        <w:tc>
          <w:tcPr>
            <w:tcW w:w="2000" w:type="dxa"/>
          </w:tcPr>
          <w:p w14:paraId="2BED6C99" w14:textId="77777777" w:rsidR="004132F0" w:rsidRDefault="004132F0" w:rsidP="00F1448F">
            <w:r>
              <w:t>log.querying:AccessLog</w:t>
            </w:r>
          </w:p>
        </w:tc>
        <w:tc>
          <w:tcPr>
            <w:tcW w:w="4000" w:type="dxa"/>
          </w:tcPr>
          <w:p w14:paraId="4E6C031F" w14:textId="77777777" w:rsidR="004132F0" w:rsidRDefault="004132F0" w:rsidP="00F1448F"/>
        </w:tc>
        <w:tc>
          <w:tcPr>
            <w:tcW w:w="1300" w:type="dxa"/>
          </w:tcPr>
          <w:p w14:paraId="20C0986D" w14:textId="77777777" w:rsidR="004132F0" w:rsidRDefault="004132F0" w:rsidP="00F1448F">
            <w:r>
              <w:t>0..*</w:t>
            </w:r>
          </w:p>
        </w:tc>
      </w:tr>
    </w:tbl>
    <w:p w14:paraId="15C86BE7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log.querying:AccessLogsResult</w:t>
      </w:r>
    </w:p>
    <w:p w14:paraId="44E03065" w14:textId="77777777" w:rsidR="004132F0" w:rsidRDefault="004132F0" w:rsidP="004132F0">
      <w:r>
        <w:t>Datatyp som returneras av tjänst. accessLogs ej satt vid eventuella fel.</w:t>
      </w:r>
    </w:p>
    <w:p w14:paraId="67AD645C" w14:textId="77777777" w:rsidR="004132F0" w:rsidRDefault="004132F0" w:rsidP="004132F0"/>
    <w:p w14:paraId="01F01D2E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D344D2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39C159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45F4742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E190583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0F54A6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3D69AD2" w14:textId="77777777" w:rsidTr="00F1448F">
        <w:tc>
          <w:tcPr>
            <w:tcW w:w="2800" w:type="dxa"/>
          </w:tcPr>
          <w:p w14:paraId="6A7F9A31" w14:textId="77777777" w:rsidR="004132F0" w:rsidRDefault="004132F0" w:rsidP="00F1448F">
            <w:r>
              <w:t>accesssLogs</w:t>
            </w:r>
          </w:p>
        </w:tc>
        <w:tc>
          <w:tcPr>
            <w:tcW w:w="2000" w:type="dxa"/>
          </w:tcPr>
          <w:p w14:paraId="3C4B3446" w14:textId="77777777" w:rsidR="004132F0" w:rsidRDefault="004132F0" w:rsidP="00F1448F">
            <w:r>
              <w:t>log.querying:AccessLogs</w:t>
            </w:r>
          </w:p>
        </w:tc>
        <w:tc>
          <w:tcPr>
            <w:tcW w:w="4000" w:type="dxa"/>
          </w:tcPr>
          <w:p w14:paraId="2C213F8B" w14:textId="77777777" w:rsidR="004132F0" w:rsidRDefault="004132F0" w:rsidP="00F1448F"/>
        </w:tc>
        <w:tc>
          <w:tcPr>
            <w:tcW w:w="1300" w:type="dxa"/>
          </w:tcPr>
          <w:p w14:paraId="128F705F" w14:textId="77777777" w:rsidR="004132F0" w:rsidRDefault="004132F0" w:rsidP="00F1448F">
            <w:r>
              <w:t>0..1</w:t>
            </w:r>
          </w:p>
        </w:tc>
      </w:tr>
    </w:tbl>
    <w:p w14:paraId="7AFE27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log.querying:CareProviders</w:t>
      </w:r>
    </w:p>
    <w:p w14:paraId="033E6911" w14:textId="77777777" w:rsidR="004132F0" w:rsidRDefault="004132F0" w:rsidP="004132F0">
      <w:r>
        <w:t>Datatyp som håller lista med vårdgivare. Kan vara en tom lista.</w:t>
      </w:r>
    </w:p>
    <w:p w14:paraId="0C51658E" w14:textId="77777777" w:rsidR="004132F0" w:rsidRDefault="004132F0" w:rsidP="004132F0"/>
    <w:p w14:paraId="29B1AAC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07C143D6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FF1ECAE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F11899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ED94FA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1D15BF2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5E7763B" w14:textId="77777777" w:rsidTr="00F1448F">
        <w:tc>
          <w:tcPr>
            <w:tcW w:w="2800" w:type="dxa"/>
          </w:tcPr>
          <w:p w14:paraId="1C541208" w14:textId="77777777" w:rsidR="004132F0" w:rsidRDefault="004132F0" w:rsidP="00F1448F">
            <w:r>
              <w:t>careProvider</w:t>
            </w:r>
          </w:p>
        </w:tc>
        <w:tc>
          <w:tcPr>
            <w:tcW w:w="2000" w:type="dxa"/>
          </w:tcPr>
          <w:p w14:paraId="6044739A" w14:textId="77777777" w:rsidR="004132F0" w:rsidRDefault="004132F0" w:rsidP="00F1448F">
            <w:r>
              <w:t>log:CareProvider</w:t>
            </w:r>
          </w:p>
        </w:tc>
        <w:tc>
          <w:tcPr>
            <w:tcW w:w="4000" w:type="dxa"/>
          </w:tcPr>
          <w:p w14:paraId="3D13CBB7" w14:textId="77777777" w:rsidR="004132F0" w:rsidRDefault="004132F0" w:rsidP="00F1448F"/>
        </w:tc>
        <w:tc>
          <w:tcPr>
            <w:tcW w:w="1300" w:type="dxa"/>
          </w:tcPr>
          <w:p w14:paraId="3B7AED1E" w14:textId="77777777" w:rsidR="004132F0" w:rsidRDefault="004132F0" w:rsidP="00F1448F">
            <w:r>
              <w:t>0..*</w:t>
            </w:r>
          </w:p>
        </w:tc>
      </w:tr>
    </w:tbl>
    <w:p w14:paraId="4BAFA992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log.querying:InfoLogsResult</w:t>
      </w:r>
    </w:p>
    <w:p w14:paraId="2D0934DC" w14:textId="77777777" w:rsidR="004132F0" w:rsidRDefault="004132F0" w:rsidP="004132F0">
      <w:r>
        <w:t>Datatyp som returneras av tjänst. careProviders är ej satt vid eventuella fel.</w:t>
      </w:r>
    </w:p>
    <w:p w14:paraId="553DA833" w14:textId="77777777" w:rsidR="004132F0" w:rsidRDefault="004132F0" w:rsidP="004132F0"/>
    <w:p w14:paraId="396A82EC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6F2B5C5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62D5BC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5266BB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FEE21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635207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67085D33" w14:textId="77777777" w:rsidTr="00F1448F">
        <w:tc>
          <w:tcPr>
            <w:tcW w:w="2800" w:type="dxa"/>
          </w:tcPr>
          <w:p w14:paraId="6D820051" w14:textId="77777777" w:rsidR="004132F0" w:rsidRDefault="004132F0" w:rsidP="00F1448F">
            <w:r>
              <w:t>careProviders</w:t>
            </w:r>
          </w:p>
        </w:tc>
        <w:tc>
          <w:tcPr>
            <w:tcW w:w="2000" w:type="dxa"/>
          </w:tcPr>
          <w:p w14:paraId="2F5322BB" w14:textId="77777777" w:rsidR="004132F0" w:rsidRDefault="004132F0" w:rsidP="00F1448F">
            <w:r>
              <w:t>log.querying:CareProviders</w:t>
            </w:r>
          </w:p>
        </w:tc>
        <w:tc>
          <w:tcPr>
            <w:tcW w:w="4000" w:type="dxa"/>
          </w:tcPr>
          <w:p w14:paraId="23682ACA" w14:textId="77777777" w:rsidR="004132F0" w:rsidRDefault="004132F0" w:rsidP="00F1448F"/>
        </w:tc>
        <w:tc>
          <w:tcPr>
            <w:tcW w:w="1300" w:type="dxa"/>
          </w:tcPr>
          <w:p w14:paraId="6E3E4C77" w14:textId="77777777" w:rsidR="004132F0" w:rsidRDefault="004132F0" w:rsidP="00F1448F">
            <w:r>
              <w:t>0..1</w:t>
            </w:r>
          </w:p>
        </w:tc>
      </w:tr>
    </w:tbl>
    <w:p w14:paraId="46EC63FD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</w:t>
      </w:r>
    </w:p>
    <w:p w14:paraId="75C4C16A" w14:textId="77777777" w:rsidR="004132F0" w:rsidRDefault="004132F0" w:rsidP="004132F0">
      <w:r>
        <w:t>Datatyp som håller lista med loggposter. Kan vara en tom lista</w:t>
      </w:r>
    </w:p>
    <w:p w14:paraId="183CFDEA" w14:textId="77777777" w:rsidR="004132F0" w:rsidRDefault="004132F0" w:rsidP="004132F0"/>
    <w:p w14:paraId="76E5BDF7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4026C0A0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6B5A34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54F54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B012B5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6E9BDE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AFE6FA5" w14:textId="77777777" w:rsidTr="00F1448F">
        <w:tc>
          <w:tcPr>
            <w:tcW w:w="2800" w:type="dxa"/>
          </w:tcPr>
          <w:p w14:paraId="29B88A13" w14:textId="77777777" w:rsidR="004132F0" w:rsidRDefault="004132F0" w:rsidP="00F1448F">
            <w:r>
              <w:t>log</w:t>
            </w:r>
          </w:p>
        </w:tc>
        <w:tc>
          <w:tcPr>
            <w:tcW w:w="2000" w:type="dxa"/>
          </w:tcPr>
          <w:p w14:paraId="2795CD7A" w14:textId="77777777" w:rsidR="004132F0" w:rsidRDefault="004132F0" w:rsidP="00F1448F">
            <w:r>
              <w:t>log:Log</w:t>
            </w:r>
          </w:p>
        </w:tc>
        <w:tc>
          <w:tcPr>
            <w:tcW w:w="4000" w:type="dxa"/>
          </w:tcPr>
          <w:p w14:paraId="38F87B3E" w14:textId="77777777" w:rsidR="004132F0" w:rsidRDefault="004132F0" w:rsidP="00F1448F"/>
        </w:tc>
        <w:tc>
          <w:tcPr>
            <w:tcW w:w="1300" w:type="dxa"/>
          </w:tcPr>
          <w:p w14:paraId="2F9CBCA9" w14:textId="77777777" w:rsidR="004132F0" w:rsidRDefault="004132F0" w:rsidP="00F1448F">
            <w:r>
              <w:t>0..*</w:t>
            </w:r>
          </w:p>
        </w:tc>
      </w:tr>
    </w:tbl>
    <w:p w14:paraId="7E0DD505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log.querying:LogsResult</w:t>
      </w:r>
    </w:p>
    <w:p w14:paraId="73B216FA" w14:textId="77777777" w:rsidR="004132F0" w:rsidRDefault="004132F0" w:rsidP="004132F0">
      <w:r>
        <w:t>Datatyp som returneras av tjänst. logs är ej satt vid eventuella fel.</w:t>
      </w:r>
    </w:p>
    <w:p w14:paraId="12285FE5" w14:textId="77777777" w:rsidR="004132F0" w:rsidRDefault="004132F0" w:rsidP="004132F0"/>
    <w:p w14:paraId="31F39D66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883ED2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9EA1749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48C456D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45054B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8CFD75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360014C1" w14:textId="77777777" w:rsidTr="00F1448F">
        <w:tc>
          <w:tcPr>
            <w:tcW w:w="2800" w:type="dxa"/>
          </w:tcPr>
          <w:p w14:paraId="182EE4BD" w14:textId="77777777" w:rsidR="004132F0" w:rsidRDefault="004132F0" w:rsidP="00F1448F">
            <w:r>
              <w:t>logs</w:t>
            </w:r>
          </w:p>
        </w:tc>
        <w:tc>
          <w:tcPr>
            <w:tcW w:w="2000" w:type="dxa"/>
          </w:tcPr>
          <w:p w14:paraId="5A09F722" w14:textId="77777777" w:rsidR="004132F0" w:rsidRDefault="004132F0" w:rsidP="00F1448F">
            <w:r>
              <w:t>log.querying:Logs</w:t>
            </w:r>
          </w:p>
        </w:tc>
        <w:tc>
          <w:tcPr>
            <w:tcW w:w="4000" w:type="dxa"/>
          </w:tcPr>
          <w:p w14:paraId="4B5AB056" w14:textId="77777777" w:rsidR="004132F0" w:rsidRDefault="004132F0" w:rsidP="00F1448F"/>
        </w:tc>
        <w:tc>
          <w:tcPr>
            <w:tcW w:w="1300" w:type="dxa"/>
          </w:tcPr>
          <w:p w14:paraId="712BBD0A" w14:textId="77777777" w:rsidR="004132F0" w:rsidRDefault="004132F0" w:rsidP="00F1448F">
            <w:r>
              <w:t>0..1</w:t>
            </w:r>
          </w:p>
        </w:tc>
      </w:tr>
    </w:tbl>
    <w:p w14:paraId="3C290E26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log.querying:Result</w:t>
      </w:r>
    </w:p>
    <w:p w14:paraId="0E10A013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ED9AB55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6F8E98B8" w14:textId="77777777" w:rsidR="004132F0" w:rsidRDefault="004132F0" w:rsidP="004132F0">
      <w:r>
        <w:t>Alla svarskoder förutom OK och INFO betyder att åtgärden inte genomfördes.</w:t>
      </w:r>
    </w:p>
    <w:p w14:paraId="4C85B790" w14:textId="77777777" w:rsidR="004132F0" w:rsidRDefault="004132F0" w:rsidP="004132F0"/>
    <w:p w14:paraId="40DFFE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CB3210F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C3C2997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B148801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DB27BD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34582AF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2C49EDC6" w14:textId="77777777" w:rsidTr="00F1448F">
        <w:tc>
          <w:tcPr>
            <w:tcW w:w="2800" w:type="dxa"/>
          </w:tcPr>
          <w:p w14:paraId="1F07F9BF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1004CED6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237F8EEF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6F9B1A39" w14:textId="77777777" w:rsidR="004132F0" w:rsidRDefault="004132F0" w:rsidP="00F1448F">
            <w:r>
              <w:t>1</w:t>
            </w:r>
          </w:p>
        </w:tc>
      </w:tr>
      <w:tr w:rsidR="004132F0" w14:paraId="28E720DA" w14:textId="77777777" w:rsidTr="00F1448F">
        <w:tc>
          <w:tcPr>
            <w:tcW w:w="2800" w:type="dxa"/>
          </w:tcPr>
          <w:p w14:paraId="2B33A284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76EE76C5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354F551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3F7FE7A9" w14:textId="77777777" w:rsidR="004132F0" w:rsidRDefault="004132F0" w:rsidP="00F1448F">
            <w:r>
              <w:t>1</w:t>
            </w:r>
          </w:p>
        </w:tc>
      </w:tr>
      <w:tr w:rsidR="004132F0" w14:paraId="2BD182F2" w14:textId="77777777" w:rsidTr="00F1448F">
        <w:tc>
          <w:tcPr>
            <w:tcW w:w="2800" w:type="dxa"/>
          </w:tcPr>
          <w:p w14:paraId="45E41899" w14:textId="77777777" w:rsidR="004132F0" w:rsidRDefault="004132F0" w:rsidP="00F1448F">
            <w:r>
              <w:t>startInterval</w:t>
            </w:r>
          </w:p>
        </w:tc>
        <w:tc>
          <w:tcPr>
            <w:tcW w:w="2000" w:type="dxa"/>
          </w:tcPr>
          <w:p w14:paraId="5A907168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725B9C16" w14:textId="77777777" w:rsidR="004132F0" w:rsidRDefault="004132F0" w:rsidP="00F1448F">
            <w:r>
              <w:t>Parameter som anger datum för första loggposten som finns för uppföljning när rapporten skapas.</w:t>
            </w:r>
          </w:p>
        </w:tc>
        <w:tc>
          <w:tcPr>
            <w:tcW w:w="1300" w:type="dxa"/>
          </w:tcPr>
          <w:p w14:paraId="3F7FFB1E" w14:textId="77777777" w:rsidR="004132F0" w:rsidRDefault="004132F0" w:rsidP="00F1448F">
            <w:r>
              <w:t>0..1</w:t>
            </w:r>
          </w:p>
        </w:tc>
      </w:tr>
      <w:tr w:rsidR="004132F0" w14:paraId="73EAB0F6" w14:textId="77777777" w:rsidTr="00F1448F">
        <w:tc>
          <w:tcPr>
            <w:tcW w:w="2800" w:type="dxa"/>
          </w:tcPr>
          <w:p w14:paraId="1F99379C" w14:textId="77777777" w:rsidR="004132F0" w:rsidRDefault="004132F0" w:rsidP="00F1448F">
            <w:r>
              <w:t>endInterval</w:t>
            </w:r>
          </w:p>
        </w:tc>
        <w:tc>
          <w:tcPr>
            <w:tcW w:w="2000" w:type="dxa"/>
          </w:tcPr>
          <w:p w14:paraId="53F73044" w14:textId="77777777" w:rsidR="004132F0" w:rsidRDefault="004132F0" w:rsidP="00F1448F">
            <w:r>
              <w:t>xs:dateTime</w:t>
            </w:r>
          </w:p>
        </w:tc>
        <w:tc>
          <w:tcPr>
            <w:tcW w:w="4000" w:type="dxa"/>
          </w:tcPr>
          <w:p w14:paraId="4D037D50" w14:textId="77777777" w:rsidR="004132F0" w:rsidRDefault="004132F0" w:rsidP="00F1448F">
            <w:r>
              <w:t>Parameter som anger datum för sista loggposten som finns för uppföljning när rapporten skapas.</w:t>
            </w:r>
          </w:p>
        </w:tc>
        <w:tc>
          <w:tcPr>
            <w:tcW w:w="1300" w:type="dxa"/>
          </w:tcPr>
          <w:p w14:paraId="19EB5363" w14:textId="77777777" w:rsidR="004132F0" w:rsidRDefault="004132F0" w:rsidP="00F1448F">
            <w:r>
              <w:t>0..1</w:t>
            </w:r>
          </w:p>
        </w:tc>
      </w:tr>
      <w:tr w:rsidR="004132F0" w14:paraId="48012BBB" w14:textId="77777777" w:rsidTr="00F1448F">
        <w:tc>
          <w:tcPr>
            <w:tcW w:w="2800" w:type="dxa"/>
          </w:tcPr>
          <w:p w14:paraId="0D93CFD2" w14:textId="77777777" w:rsidR="004132F0" w:rsidRDefault="004132F0" w:rsidP="00F1448F">
            <w:r>
              <w:t>queuedReportId</w:t>
            </w:r>
          </w:p>
        </w:tc>
        <w:tc>
          <w:tcPr>
            <w:tcW w:w="2000" w:type="dxa"/>
          </w:tcPr>
          <w:p w14:paraId="7A9867E7" w14:textId="77777777" w:rsidR="004132F0" w:rsidRDefault="004132F0" w:rsidP="00F1448F">
            <w:r>
              <w:t>log:Id</w:t>
            </w:r>
          </w:p>
        </w:tc>
        <w:tc>
          <w:tcPr>
            <w:tcW w:w="4000" w:type="dxa"/>
          </w:tcPr>
          <w:p w14:paraId="43D70719" w14:textId="77777777" w:rsidR="004132F0" w:rsidRDefault="004132F0" w:rsidP="00F1448F">
            <w:r>
              <w:t xml:space="preserve">Parameter som anger id på den rapport som efterfrågas och returneras om anropet avslutas innan rapporten är </w:t>
            </w:r>
            <w:r>
              <w:lastRenderedPageBreak/>
              <w:t xml:space="preserve">genererad. Ytterligare anrop kan då göras </w:t>
            </w:r>
          </w:p>
          <w:p w14:paraId="2B381F6D" w14:textId="77777777" w:rsidR="004132F0" w:rsidRDefault="004132F0" w:rsidP="00F1448F">
            <w:r>
              <w:t>med raport id som inparameter för att hämta rapport. Finns för att undvika hängande anrop samt köa upp jobb vid hög belastning.</w:t>
            </w:r>
          </w:p>
        </w:tc>
        <w:tc>
          <w:tcPr>
            <w:tcW w:w="1300" w:type="dxa"/>
          </w:tcPr>
          <w:p w14:paraId="231A6E2B" w14:textId="77777777" w:rsidR="004132F0" w:rsidRDefault="004132F0" w:rsidP="00F1448F">
            <w:r>
              <w:lastRenderedPageBreak/>
              <w:t>0..1</w:t>
            </w:r>
          </w:p>
        </w:tc>
      </w:tr>
      <w:tr w:rsidR="004132F0" w14:paraId="5940AFEB" w14:textId="77777777" w:rsidTr="00F1448F">
        <w:tc>
          <w:tcPr>
            <w:tcW w:w="2800" w:type="dxa"/>
          </w:tcPr>
          <w:p w14:paraId="6FF7830A" w14:textId="77777777" w:rsidR="004132F0" w:rsidRDefault="004132F0" w:rsidP="00F1448F">
            <w:r>
              <w:lastRenderedPageBreak/>
              <w:t>queueTime</w:t>
            </w:r>
          </w:p>
        </w:tc>
        <w:tc>
          <w:tcPr>
            <w:tcW w:w="2000" w:type="dxa"/>
          </w:tcPr>
          <w:p w14:paraId="056B1C3C" w14:textId="77777777" w:rsidR="004132F0" w:rsidRDefault="004132F0" w:rsidP="00F1448F">
            <w:r>
              <w:t>xs:int</w:t>
            </w:r>
          </w:p>
        </w:tc>
        <w:tc>
          <w:tcPr>
            <w:tcW w:w="4000" w:type="dxa"/>
          </w:tcPr>
          <w:p w14:paraId="7926D82D" w14:textId="77777777" w:rsidR="004132F0" w:rsidRDefault="004132F0" w:rsidP="00F1448F">
            <w:r>
              <w:t xml:space="preserve">Parameter som anger ungefärlig tid det förväntas ta innan rapporten är genererad och returneras tillsammans med queuedReportId. </w:t>
            </w:r>
          </w:p>
          <w:p w14:paraId="624020E5" w14:textId="77777777" w:rsidR="004132F0" w:rsidRDefault="004132F0" w:rsidP="00F1448F">
            <w:r>
              <w:t>Ytterligare anrop kan då göras av anropande system efter föväntad tid har gått.</w:t>
            </w:r>
            <w:r>
              <w:tab/>
              <w:t>Finns för att undvika hängande anrop. Anges i sekunder.</w:t>
            </w:r>
          </w:p>
        </w:tc>
        <w:tc>
          <w:tcPr>
            <w:tcW w:w="1300" w:type="dxa"/>
          </w:tcPr>
          <w:p w14:paraId="513AD66B" w14:textId="77777777" w:rsidR="004132F0" w:rsidRDefault="004132F0" w:rsidP="00F1448F">
            <w:r>
              <w:t>0..1</w:t>
            </w:r>
          </w:p>
        </w:tc>
      </w:tr>
    </w:tbl>
    <w:p w14:paraId="21A9BD8A" w14:textId="77777777" w:rsidR="004132F0" w:rsidRDefault="004132F0" w:rsidP="004132F0"/>
    <w:p w14:paraId="07D91195" w14:textId="77777777" w:rsidR="004132F0" w:rsidRDefault="004132F0" w:rsidP="004132F0"/>
    <w:p w14:paraId="2D842851" w14:textId="77777777" w:rsidR="004132F0" w:rsidRDefault="004132F0" w:rsidP="004132F0">
      <w:pPr>
        <w:pStyle w:val="Rubrik2"/>
      </w:pPr>
      <w:r>
        <w:t>Datatyper från namnrymd urn:riv:ehr:log.store:1</w:t>
      </w:r>
    </w:p>
    <w:p w14:paraId="420B8531" w14:textId="77777777" w:rsidR="004132F0" w:rsidRDefault="004132F0" w:rsidP="004132F0">
      <w:r>
        <w:t>Nedan beskrivs några komplexa datatyper som är deklarerade i aktuell namnrymd urn:riv:ehr:log.store:1, version 1.0. Dessa datatyper är vanligt förekommande i övriga tjänster senare i kapitlet.</w:t>
      </w:r>
    </w:p>
    <w:p w14:paraId="4F017381" w14:textId="77777777" w:rsidR="004132F0" w:rsidRDefault="004132F0" w:rsidP="004132F0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log.store:Result</w:t>
      </w:r>
    </w:p>
    <w:p w14:paraId="05B8F961" w14:textId="77777777" w:rsidR="004132F0" w:rsidRDefault="004132F0" w:rsidP="004132F0">
      <w:r>
        <w:t xml:space="preserve">Datatyp som returneras som ett generellt svar från alla förändrande tjänster, t.ex. skapa, radera, etc. </w:t>
      </w:r>
    </w:p>
    <w:p w14:paraId="2443A5BA" w14:textId="77777777" w:rsidR="004132F0" w:rsidRDefault="004132F0" w:rsidP="004132F0">
      <w:r>
        <w:t xml:space="preserve">En anropande klient skall alltid kontrollera att resultatkoden inte innehåller fel för att på så sätt veta om anropet lyckades. </w:t>
      </w:r>
    </w:p>
    <w:p w14:paraId="52399FD8" w14:textId="77777777" w:rsidR="004132F0" w:rsidRDefault="004132F0" w:rsidP="004132F0">
      <w:r>
        <w:t>Alla svarskoder förutom OK och INFO betyder att åtgärden inte genomfördes.</w:t>
      </w:r>
    </w:p>
    <w:p w14:paraId="07B6020E" w14:textId="77777777" w:rsidR="004132F0" w:rsidRDefault="004132F0" w:rsidP="004132F0"/>
    <w:p w14:paraId="6C798BBB" w14:textId="77777777" w:rsidR="004132F0" w:rsidRDefault="004132F0" w:rsidP="004132F0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4132F0" w14:paraId="156BA124" w14:textId="77777777" w:rsidTr="00F1448F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DF26B10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8020E78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71F1DA45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664F909C" w14:textId="77777777" w:rsidR="004132F0" w:rsidRDefault="004132F0" w:rsidP="00F1448F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4132F0" w14:paraId="7C505219" w14:textId="77777777" w:rsidTr="00F1448F">
        <w:tc>
          <w:tcPr>
            <w:tcW w:w="2800" w:type="dxa"/>
          </w:tcPr>
          <w:p w14:paraId="5D11AE34" w14:textId="77777777" w:rsidR="004132F0" w:rsidRDefault="004132F0" w:rsidP="00F1448F">
            <w:r>
              <w:t>resultCode</w:t>
            </w:r>
          </w:p>
        </w:tc>
        <w:tc>
          <w:tcPr>
            <w:tcW w:w="2000" w:type="dxa"/>
          </w:tcPr>
          <w:p w14:paraId="0A54EFB7" w14:textId="77777777" w:rsidR="004132F0" w:rsidRDefault="004132F0" w:rsidP="00F1448F">
            <w:r>
              <w:t>log:ResultCode</w:t>
            </w:r>
          </w:p>
        </w:tc>
        <w:tc>
          <w:tcPr>
            <w:tcW w:w="4000" w:type="dxa"/>
          </w:tcPr>
          <w:p w14:paraId="777CE564" w14:textId="77777777" w:rsidR="004132F0" w:rsidRDefault="004132F0" w:rsidP="00F1448F">
            <w:r>
              <w:t>Anger svarskod för åtgärden.</w:t>
            </w:r>
          </w:p>
        </w:tc>
        <w:tc>
          <w:tcPr>
            <w:tcW w:w="1300" w:type="dxa"/>
          </w:tcPr>
          <w:p w14:paraId="0D792A16" w14:textId="77777777" w:rsidR="004132F0" w:rsidRDefault="004132F0" w:rsidP="00F1448F">
            <w:r>
              <w:t>1</w:t>
            </w:r>
          </w:p>
        </w:tc>
      </w:tr>
      <w:tr w:rsidR="004132F0" w14:paraId="23FACD55" w14:textId="77777777" w:rsidTr="00F1448F">
        <w:tc>
          <w:tcPr>
            <w:tcW w:w="2800" w:type="dxa"/>
          </w:tcPr>
          <w:p w14:paraId="306A8D8E" w14:textId="77777777" w:rsidR="004132F0" w:rsidRDefault="004132F0" w:rsidP="00F1448F">
            <w:r>
              <w:t>resultText</w:t>
            </w:r>
          </w:p>
        </w:tc>
        <w:tc>
          <w:tcPr>
            <w:tcW w:w="2000" w:type="dxa"/>
          </w:tcPr>
          <w:p w14:paraId="02C55FD3" w14:textId="77777777" w:rsidR="004132F0" w:rsidRDefault="004132F0" w:rsidP="00F1448F">
            <w:r>
              <w:t>xs:string</w:t>
            </w:r>
          </w:p>
        </w:tc>
        <w:tc>
          <w:tcPr>
            <w:tcW w:w="4000" w:type="dxa"/>
          </w:tcPr>
          <w:p w14:paraId="68F9CFF5" w14:textId="77777777" w:rsidR="004132F0" w:rsidRDefault="004132F0" w:rsidP="00F1448F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52ABCD96" w14:textId="77777777" w:rsidR="004132F0" w:rsidRDefault="004132F0" w:rsidP="00F1448F">
            <w:r>
              <w:t>1</w:t>
            </w:r>
          </w:p>
        </w:tc>
      </w:tr>
    </w:tbl>
    <w:p w14:paraId="67A4078C" w14:textId="77777777" w:rsidR="004132F0" w:rsidRDefault="004132F0" w:rsidP="004132F0"/>
    <w:p w14:paraId="1AC2859D" w14:textId="77777777" w:rsidR="00AF0088" w:rsidRDefault="00AF0088" w:rsidP="0094219C">
      <w:pPr>
        <w:pStyle w:val="Rubrik1"/>
        <w:pageBreakBefore w:val="0"/>
        <w:numPr>
          <w:ilvl w:val="0"/>
          <w:numId w:val="0"/>
        </w:numPr>
      </w:pPr>
      <w:bookmarkStart w:id="1716" w:name="_Toc340571871"/>
      <w:bookmarkStart w:id="1717" w:name="_Toc340571873"/>
      <w:bookmarkStart w:id="1718" w:name="_Toc340571878"/>
      <w:bookmarkStart w:id="1719" w:name="_Toc340571885"/>
      <w:bookmarkStart w:id="1720" w:name="_Toc340571902"/>
      <w:bookmarkStart w:id="1721" w:name="_Toc340571943"/>
      <w:bookmarkStart w:id="1722" w:name="_Toc340571953"/>
      <w:bookmarkStart w:id="1723" w:name="_Toc340571984"/>
      <w:bookmarkStart w:id="1724" w:name="_Toc340571986"/>
      <w:bookmarkStart w:id="1725" w:name="_Toc340571991"/>
      <w:bookmarkStart w:id="1726" w:name="_Toc340571998"/>
      <w:bookmarkStart w:id="1727" w:name="_Toc340572015"/>
      <w:bookmarkStart w:id="1728" w:name="_Toc340572060"/>
      <w:bookmarkStart w:id="1729" w:name="_Toc340572071"/>
      <w:bookmarkStart w:id="1730" w:name="_Toc340572102"/>
      <w:bookmarkStart w:id="1731" w:name="_Toc340572104"/>
      <w:bookmarkStart w:id="1732" w:name="_Toc340572109"/>
      <w:bookmarkStart w:id="1733" w:name="_Toc340572111"/>
      <w:bookmarkStart w:id="1734" w:name="_Toc340572118"/>
      <w:bookmarkStart w:id="1735" w:name="_Toc340572135"/>
      <w:bookmarkStart w:id="1736" w:name="_Toc340572180"/>
      <w:bookmarkStart w:id="1737" w:name="_Toc340572191"/>
      <w:bookmarkStart w:id="1738" w:name="_Toc340572279"/>
      <w:bookmarkStart w:id="1739" w:name="_Toc340572281"/>
      <w:bookmarkStart w:id="1740" w:name="_Toc340572286"/>
      <w:bookmarkStart w:id="1741" w:name="_Toc340572288"/>
      <w:bookmarkStart w:id="1742" w:name="_Toc340572295"/>
      <w:bookmarkStart w:id="1743" w:name="_Toc340572312"/>
      <w:bookmarkStart w:id="1744" w:name="_Toc340572353"/>
      <w:bookmarkStart w:id="1745" w:name="_Toc340572363"/>
      <w:bookmarkStart w:id="1746" w:name="_Toc340572451"/>
      <w:bookmarkStart w:id="1747" w:name="_Toc340572453"/>
      <w:bookmarkStart w:id="1748" w:name="_Toc340572458"/>
      <w:bookmarkStart w:id="1749" w:name="_Toc340572460"/>
      <w:bookmarkStart w:id="1750" w:name="_Toc340572467"/>
      <w:bookmarkStart w:id="1751" w:name="_Toc340572484"/>
      <w:bookmarkStart w:id="1752" w:name="_Toc340572529"/>
      <w:bookmarkStart w:id="1753" w:name="_Toc340572540"/>
      <w:bookmarkStart w:id="1754" w:name="_Toc340572628"/>
      <w:bookmarkStart w:id="1755" w:name="_Toc340572630"/>
      <w:bookmarkStart w:id="1756" w:name="_Toc340572635"/>
      <w:bookmarkStart w:id="1757" w:name="_Toc340572637"/>
      <w:bookmarkStart w:id="1758" w:name="_Toc340572644"/>
      <w:bookmarkStart w:id="1759" w:name="_Toc340572661"/>
      <w:bookmarkStart w:id="1760" w:name="_Toc340572701"/>
      <w:bookmarkStart w:id="1761" w:name="_Toc340572711"/>
      <w:bookmarkStart w:id="1762" w:name="_Toc340572750"/>
      <w:bookmarkStart w:id="1763" w:name="_Toc340572751"/>
      <w:bookmarkStart w:id="1764" w:name="_Toc340572778"/>
      <w:bookmarkStart w:id="1765" w:name="_Toc340572780"/>
      <w:bookmarkStart w:id="1766" w:name="_Toc340572783"/>
      <w:bookmarkStart w:id="1767" w:name="_Toc340572785"/>
      <w:bookmarkStart w:id="1768" w:name="_Toc340572789"/>
      <w:bookmarkStart w:id="1769" w:name="_Toc340572790"/>
      <w:bookmarkStart w:id="1770" w:name="_Toc340572809"/>
      <w:bookmarkStart w:id="1771" w:name="_Toc340572811"/>
      <w:bookmarkStart w:id="1772" w:name="_Toc340572814"/>
      <w:bookmarkStart w:id="1773" w:name="_Toc340572815"/>
      <w:bookmarkStart w:id="1774" w:name="_Toc340572830"/>
      <w:bookmarkStart w:id="1775" w:name="_Toc340572832"/>
      <w:bookmarkStart w:id="1776" w:name="_Toc340572835"/>
      <w:bookmarkStart w:id="1777" w:name="_Toc340572836"/>
      <w:bookmarkStart w:id="1778" w:name="_Toc340572851"/>
      <w:bookmarkStart w:id="1779" w:name="_Toc340572853"/>
      <w:bookmarkStart w:id="1780" w:name="_Toc340572857"/>
      <w:bookmarkStart w:id="1781" w:name="_Toc340572859"/>
      <w:bookmarkStart w:id="1782" w:name="_Toc340572862"/>
      <w:bookmarkStart w:id="1783" w:name="_Toc340572864"/>
      <w:bookmarkStart w:id="1784" w:name="_Toc340572867"/>
      <w:bookmarkStart w:id="1785" w:name="_Toc340572868"/>
      <w:bookmarkStart w:id="1786" w:name="_Toc340572895"/>
      <w:bookmarkStart w:id="1787" w:name="_Toc340572896"/>
      <w:bookmarkStart w:id="1788" w:name="_Toc340572911"/>
      <w:bookmarkStart w:id="1789" w:name="_Toc340572913"/>
      <w:bookmarkStart w:id="1790" w:name="_Toc340572916"/>
      <w:bookmarkStart w:id="1791" w:name="_Toc340572918"/>
      <w:bookmarkStart w:id="1792" w:name="_Toc340572922"/>
      <w:bookmarkStart w:id="1793" w:name="_Toc340572923"/>
      <w:bookmarkStart w:id="1794" w:name="_Toc340572940"/>
      <w:bookmarkStart w:id="1795" w:name="_Toc340572941"/>
      <w:bookmarkStart w:id="1796" w:name="_Toc340572964"/>
      <w:bookmarkStart w:id="1797" w:name="_Toc340572966"/>
      <w:bookmarkStart w:id="1798" w:name="_Toc340572969"/>
      <w:bookmarkStart w:id="1799" w:name="_Toc340572970"/>
      <w:bookmarkStart w:id="1800" w:name="_Toc340572983"/>
      <w:bookmarkStart w:id="1801" w:name="_Toc340572984"/>
      <w:bookmarkStart w:id="1802" w:name="_Toc340572999"/>
      <w:bookmarkStart w:id="1803" w:name="_Toc340573000"/>
      <w:bookmarkStart w:id="1804" w:name="_Toc340573021"/>
      <w:bookmarkStart w:id="1805" w:name="_Toc340573022"/>
      <w:bookmarkStart w:id="1806" w:name="_Toc340573037"/>
      <w:bookmarkStart w:id="1807" w:name="_Toc340573039"/>
      <w:bookmarkStart w:id="1808" w:name="_Toc340573042"/>
      <w:bookmarkStart w:id="1809" w:name="_Toc340573043"/>
      <w:bookmarkStart w:id="1810" w:name="_Toc340573078"/>
      <w:bookmarkStart w:id="1811" w:name="_Toc340573080"/>
      <w:bookmarkStart w:id="1812" w:name="_Toc340573083"/>
      <w:bookmarkStart w:id="1813" w:name="_Toc340573089"/>
      <w:bookmarkStart w:id="1814" w:name="_Toc340573090"/>
      <w:bookmarkStart w:id="1815" w:name="_Toc340573101"/>
      <w:bookmarkStart w:id="1816" w:name="_Toc340573102"/>
      <w:bookmarkStart w:id="1817" w:name="_Toc340573113"/>
      <w:bookmarkStart w:id="1818" w:name="_Toc340573114"/>
      <w:bookmarkStart w:id="1819" w:name="_Toc340573125"/>
      <w:bookmarkStart w:id="1820" w:name="_Toc340573126"/>
      <w:bookmarkStart w:id="1821" w:name="_Toc340573137"/>
      <w:bookmarkStart w:id="1822" w:name="_Toc340573138"/>
      <w:bookmarkStart w:id="1823" w:name="_Toc340573173"/>
      <w:bookmarkStart w:id="1824" w:name="_Toc340573174"/>
      <w:bookmarkStart w:id="1825" w:name="_Toc340573185"/>
      <w:bookmarkStart w:id="1826" w:name="_Toc340573186"/>
      <w:bookmarkStart w:id="1827" w:name="_Toc340573199"/>
      <w:bookmarkStart w:id="1828" w:name="_Toc340573200"/>
      <w:bookmarkStart w:id="1829" w:name="_Toc340573225"/>
      <w:bookmarkStart w:id="1830" w:name="_Toc340573226"/>
      <w:bookmarkStart w:id="1831" w:name="_Toc340573239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</w:p>
    <w:sectPr w:rsidR="00AF0088" w:rsidSect="009A5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41657" w14:textId="77777777" w:rsidR="008F32B8" w:rsidRDefault="008F32B8" w:rsidP="00594D12">
      <w:r>
        <w:separator/>
      </w:r>
    </w:p>
  </w:endnote>
  <w:endnote w:type="continuationSeparator" w:id="0">
    <w:p w14:paraId="475DAF77" w14:textId="77777777" w:rsidR="008F32B8" w:rsidRDefault="008F32B8" w:rsidP="00594D12">
      <w:r>
        <w:continuationSeparator/>
      </w:r>
    </w:p>
  </w:endnote>
  <w:endnote w:type="continuationNotice" w:id="1">
    <w:p w14:paraId="497A20FC" w14:textId="77777777" w:rsidR="008F32B8" w:rsidRDefault="008F32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78C4F" w14:textId="77777777" w:rsidR="002D56D8" w:rsidRDefault="002D56D8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C46F2" w14:textId="77777777" w:rsidR="002D56D8" w:rsidRDefault="002D56D8" w:rsidP="00594D12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955CCD">
      <w:rPr>
        <w:rStyle w:val="Sidnummer"/>
        <w:noProof/>
        <w:sz w:val="24"/>
      </w:rPr>
      <w:t>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955CCD">
      <w:rPr>
        <w:rStyle w:val="Sidnummer"/>
        <w:noProof/>
        <w:sz w:val="24"/>
      </w:rPr>
      <w:t>44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96336" w14:textId="77777777" w:rsidR="008F32B8" w:rsidRDefault="008F32B8" w:rsidP="00594D12">
      <w:r>
        <w:separator/>
      </w:r>
    </w:p>
  </w:footnote>
  <w:footnote w:type="continuationSeparator" w:id="0">
    <w:p w14:paraId="6DE4C8A0" w14:textId="77777777" w:rsidR="008F32B8" w:rsidRDefault="008F32B8" w:rsidP="00594D12">
      <w:r>
        <w:continuationSeparator/>
      </w:r>
    </w:p>
  </w:footnote>
  <w:footnote w:type="continuationNotice" w:id="1">
    <w:p w14:paraId="583E9844" w14:textId="77777777" w:rsidR="008F32B8" w:rsidRDefault="008F32B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 w14:paraId="47B8C1E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897D7A1" w14:textId="77777777" w:rsidR="002D56D8" w:rsidRDefault="008F32B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3518C7FC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2D56D8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4380631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2BCD668" wp14:editId="717A0EA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291D3D8" wp14:editId="5F78ECF1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5="http://schemas.microsoft.com/office/word/2012/wordml">
                <w:pict>
                  <v:rect w14:anchorId="723C65C4"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52634F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2D56D8" w14:paraId="3CE5BE40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F3FD49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C4893BD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75898AC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2D56D8" w14:paraId="4B3E8B0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4C066D4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435BB17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746A8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44</w:t>
          </w:r>
          <w:r>
            <w:rPr>
              <w:noProof/>
            </w:rPr>
            <w:fldChar w:fldCharType="end"/>
          </w:r>
          <w:r>
            <w:t xml:space="preserve"> (</w:t>
          </w:r>
          <w:r w:rsidR="008F32B8">
            <w:fldChar w:fldCharType="begin"/>
          </w:r>
          <w:r w:rsidR="008F32B8">
            <w:instrText xml:space="preserve"> NUMPAGES </w:instrText>
          </w:r>
          <w:r w:rsidR="008F32B8">
            <w:fldChar w:fldCharType="separate"/>
          </w:r>
          <w:r>
            <w:rPr>
              <w:noProof/>
            </w:rPr>
            <w:t>44</w:t>
          </w:r>
          <w:r w:rsidR="008F32B8">
            <w:rPr>
              <w:noProof/>
            </w:rPr>
            <w:fldChar w:fldCharType="end"/>
          </w:r>
          <w:r>
            <w:t>)</w:t>
          </w:r>
        </w:p>
      </w:tc>
    </w:tr>
    <w:tr w:rsidR="002D56D8" w14:paraId="4CB076FB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9693A67" w14:textId="5BBCA6DA" w:rsidR="002D56D8" w:rsidRDefault="002D56D8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ins w:id="1832" w:author="Kristiansson, Göran" w:date="2015-01-30T12:34:00Z">
            <w:r w:rsidR="003B050C">
              <w:t>2015-01-30</w:t>
            </w:r>
          </w:ins>
          <w:del w:id="1833" w:author="Kristiansson, Göran" w:date="2015-01-29T13:25:00Z">
            <w:r w:rsidDel="005F5096">
              <w:delText>2015-01-28</w:delText>
            </w:r>
          </w:del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4F2629A" w14:textId="77777777" w:rsidR="002D56D8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1BD77FA" w14:textId="77777777" w:rsidR="002D56D8" w:rsidRDefault="002D56D8" w:rsidP="00594D12"/>
      </w:tc>
    </w:tr>
  </w:tbl>
  <w:p w14:paraId="28D147C3" w14:textId="77777777" w:rsidR="002D56D8" w:rsidRDefault="002D56D8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2D56D8" w14:paraId="22F7D11F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3CC085F0" w14:textId="77777777" w:rsidR="002D56D8" w:rsidRDefault="002D56D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DF20D4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3D26D3E9" wp14:editId="159C5CE0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AFB3A49" w14:textId="77777777" w:rsidR="002D56D8" w:rsidRDefault="002D56D8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2D56D8" w14:paraId="5D9A0875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81E5A7F" w14:textId="77777777" w:rsidR="002D56D8" w:rsidRDefault="008F32B8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D56D8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F827182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A496AFC" w14:textId="77777777" w:rsidR="002D56D8" w:rsidRDefault="002D56D8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2D56D8" w14:paraId="076A347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9435235" w14:textId="77777777" w:rsidR="002D56D8" w:rsidRDefault="002D56D8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Inera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6B5B610" w14:textId="77777777" w:rsidR="002D56D8" w:rsidRDefault="002D56D8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4165290" w14:textId="77777777" w:rsidR="002D56D8" w:rsidRDefault="002D56D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55CCD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(</w:t>
          </w:r>
          <w:r w:rsidR="008F32B8">
            <w:fldChar w:fldCharType="begin"/>
          </w:r>
          <w:r w:rsidR="008F32B8">
            <w:instrText xml:space="preserve"> NUMPAGES </w:instrText>
          </w:r>
          <w:r w:rsidR="008F32B8">
            <w:fldChar w:fldCharType="separate"/>
          </w:r>
          <w:r w:rsidR="00955CCD">
            <w:rPr>
              <w:noProof/>
            </w:rPr>
            <w:t>44</w:t>
          </w:r>
          <w:r w:rsidR="008F32B8">
            <w:rPr>
              <w:noProof/>
            </w:rPr>
            <w:fldChar w:fldCharType="end"/>
          </w:r>
          <w:r>
            <w:t>)</w:t>
          </w:r>
        </w:p>
      </w:tc>
    </w:tr>
    <w:tr w:rsidR="002D56D8" w:rsidRPr="00647B65" w14:paraId="663A9E74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06C282E" w14:textId="151B62D2" w:rsidR="002D56D8" w:rsidRPr="00647B65" w:rsidRDefault="002D56D8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ins w:id="1834" w:author="Kristiansson, Göran" w:date="2015-01-30T12:34:00Z">
            <w:r w:rsidR="003B050C">
              <w:t>2015-01-30</w:t>
            </w:r>
          </w:ins>
          <w:del w:id="1835" w:author="Kristiansson, Göran" w:date="2015-01-29T13:25:00Z">
            <w:r w:rsidDel="005F5096">
              <w:delText>2015-01-28</w:delText>
            </w:r>
          </w:del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04E29DB" w14:textId="77777777" w:rsidR="002D56D8" w:rsidRPr="00647B65" w:rsidRDefault="002D56D8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1A8726C" w14:textId="77777777" w:rsidR="002D56D8" w:rsidRPr="00647B65" w:rsidRDefault="002D56D8" w:rsidP="00594D12"/>
      </w:tc>
    </w:tr>
  </w:tbl>
  <w:p w14:paraId="71DDC6D7" w14:textId="77777777" w:rsidR="002D56D8" w:rsidRPr="00647B65" w:rsidRDefault="002D56D8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C47E" w14:textId="77777777" w:rsidR="002D56D8" w:rsidRDefault="008F32B8" w:rsidP="00594D12">
    <w:pPr>
      <w:pStyle w:val="Sidhuvud"/>
    </w:pPr>
    <w:r>
      <w:pict w14:anchorId="2AA3BE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65F75EE"/>
    <w:multiLevelType w:val="hybridMultilevel"/>
    <w:tmpl w:val="48462438"/>
    <w:lvl w:ilvl="0" w:tplc="6CEC2720">
      <w:start w:val="1"/>
      <w:numFmt w:val="decimal"/>
      <w:lvlText w:val="%1."/>
      <w:lvlJc w:val="left"/>
      <w:pPr>
        <w:ind w:left="927" w:hanging="360"/>
      </w:pPr>
      <w:rPr>
        <w:rFonts w:hint="default"/>
        <w:sz w:val="16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FB3DB0"/>
    <w:multiLevelType w:val="hybridMultilevel"/>
    <w:tmpl w:val="63227FD0"/>
    <w:lvl w:ilvl="0" w:tplc="8158AE4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647" w:hanging="360"/>
      </w:pPr>
    </w:lvl>
    <w:lvl w:ilvl="2" w:tplc="041D001B" w:tentative="1">
      <w:start w:val="1"/>
      <w:numFmt w:val="lowerRoman"/>
      <w:lvlText w:val="%3."/>
      <w:lvlJc w:val="right"/>
      <w:pPr>
        <w:ind w:left="2367" w:hanging="180"/>
      </w:pPr>
    </w:lvl>
    <w:lvl w:ilvl="3" w:tplc="041D000F" w:tentative="1">
      <w:start w:val="1"/>
      <w:numFmt w:val="decimal"/>
      <w:lvlText w:val="%4."/>
      <w:lvlJc w:val="left"/>
      <w:pPr>
        <w:ind w:left="3087" w:hanging="360"/>
      </w:pPr>
    </w:lvl>
    <w:lvl w:ilvl="4" w:tplc="041D0019" w:tentative="1">
      <w:start w:val="1"/>
      <w:numFmt w:val="lowerLetter"/>
      <w:lvlText w:val="%5."/>
      <w:lvlJc w:val="left"/>
      <w:pPr>
        <w:ind w:left="3807" w:hanging="360"/>
      </w:pPr>
    </w:lvl>
    <w:lvl w:ilvl="5" w:tplc="041D001B" w:tentative="1">
      <w:start w:val="1"/>
      <w:numFmt w:val="lowerRoman"/>
      <w:lvlText w:val="%6."/>
      <w:lvlJc w:val="right"/>
      <w:pPr>
        <w:ind w:left="4527" w:hanging="180"/>
      </w:pPr>
    </w:lvl>
    <w:lvl w:ilvl="6" w:tplc="041D000F" w:tentative="1">
      <w:start w:val="1"/>
      <w:numFmt w:val="decimal"/>
      <w:lvlText w:val="%7."/>
      <w:lvlJc w:val="left"/>
      <w:pPr>
        <w:ind w:left="5247" w:hanging="360"/>
      </w:pPr>
    </w:lvl>
    <w:lvl w:ilvl="7" w:tplc="041D0019" w:tentative="1">
      <w:start w:val="1"/>
      <w:numFmt w:val="lowerLetter"/>
      <w:lvlText w:val="%8."/>
      <w:lvlJc w:val="left"/>
      <w:pPr>
        <w:ind w:left="5967" w:hanging="360"/>
      </w:pPr>
    </w:lvl>
    <w:lvl w:ilvl="8" w:tplc="041D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3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4"/>
  </w:num>
  <w:num w:numId="6">
    <w:abstractNumId w:val="12"/>
  </w:num>
  <w:num w:numId="7">
    <w:abstractNumId w:val="14"/>
  </w:num>
  <w:num w:numId="8">
    <w:abstractNumId w:val="14"/>
  </w:num>
  <w:num w:numId="9">
    <w:abstractNumId w:val="8"/>
  </w:num>
  <w:num w:numId="10">
    <w:abstractNumId w:val="4"/>
  </w:num>
  <w:num w:numId="11">
    <w:abstractNumId w:val="5"/>
  </w:num>
  <w:num w:numId="12">
    <w:abstractNumId w:val="22"/>
  </w:num>
  <w:num w:numId="13">
    <w:abstractNumId w:val="25"/>
  </w:num>
  <w:num w:numId="14">
    <w:abstractNumId w:val="20"/>
  </w:num>
  <w:num w:numId="15">
    <w:abstractNumId w:val="23"/>
  </w:num>
  <w:num w:numId="16">
    <w:abstractNumId w:val="9"/>
  </w:num>
  <w:num w:numId="17">
    <w:abstractNumId w:val="0"/>
  </w:num>
  <w:num w:numId="18">
    <w:abstractNumId w:val="15"/>
  </w:num>
  <w:num w:numId="19">
    <w:abstractNumId w:val="16"/>
  </w:num>
  <w:num w:numId="20">
    <w:abstractNumId w:val="11"/>
  </w:num>
  <w:num w:numId="21">
    <w:abstractNumId w:val="18"/>
  </w:num>
  <w:num w:numId="22">
    <w:abstractNumId w:val="10"/>
  </w:num>
  <w:num w:numId="23">
    <w:abstractNumId w:val="13"/>
  </w:num>
  <w:num w:numId="24">
    <w:abstractNumId w:val="19"/>
  </w:num>
  <w:num w:numId="25">
    <w:abstractNumId w:val="24"/>
  </w:num>
  <w:num w:numId="26">
    <w:abstractNumId w:val="21"/>
  </w:num>
  <w:num w:numId="27">
    <w:abstractNumId w:val="13"/>
  </w:num>
  <w:num w:numId="28">
    <w:abstractNumId w:val="19"/>
  </w:num>
  <w:num w:numId="29">
    <w:abstractNumId w:val="7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sv-SE" w:vendorID="22" w:dllVersion="513" w:checkStyle="1"/>
  <w:trackRevisions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19B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64D5"/>
    <w:rsid w:val="0001779E"/>
    <w:rsid w:val="000202C8"/>
    <w:rsid w:val="000216A9"/>
    <w:rsid w:val="000227DC"/>
    <w:rsid w:val="000231E1"/>
    <w:rsid w:val="00023296"/>
    <w:rsid w:val="000247A8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0D39"/>
    <w:rsid w:val="0005186E"/>
    <w:rsid w:val="000536EF"/>
    <w:rsid w:val="000540D6"/>
    <w:rsid w:val="00054ADB"/>
    <w:rsid w:val="00054CC9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6748C"/>
    <w:rsid w:val="000709D9"/>
    <w:rsid w:val="00070AD5"/>
    <w:rsid w:val="00071DB1"/>
    <w:rsid w:val="00071E6F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6881"/>
    <w:rsid w:val="000771E8"/>
    <w:rsid w:val="00077F9D"/>
    <w:rsid w:val="000801A7"/>
    <w:rsid w:val="000805CA"/>
    <w:rsid w:val="0008099F"/>
    <w:rsid w:val="00080F3F"/>
    <w:rsid w:val="000851AB"/>
    <w:rsid w:val="00086180"/>
    <w:rsid w:val="00086789"/>
    <w:rsid w:val="000875CA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09DC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2061"/>
    <w:rsid w:val="000D34F5"/>
    <w:rsid w:val="000D50A0"/>
    <w:rsid w:val="000D5A39"/>
    <w:rsid w:val="000D6C39"/>
    <w:rsid w:val="000D7308"/>
    <w:rsid w:val="000E1815"/>
    <w:rsid w:val="000E1A2A"/>
    <w:rsid w:val="000E33C5"/>
    <w:rsid w:val="000E3484"/>
    <w:rsid w:val="000E35B8"/>
    <w:rsid w:val="000E3602"/>
    <w:rsid w:val="000E5ABD"/>
    <w:rsid w:val="000F191C"/>
    <w:rsid w:val="000F1F7A"/>
    <w:rsid w:val="000F2133"/>
    <w:rsid w:val="000F2782"/>
    <w:rsid w:val="000F2DB2"/>
    <w:rsid w:val="000F2DC6"/>
    <w:rsid w:val="000F3410"/>
    <w:rsid w:val="000F39EF"/>
    <w:rsid w:val="000F3C75"/>
    <w:rsid w:val="000F4613"/>
    <w:rsid w:val="000F5A9B"/>
    <w:rsid w:val="000F5D3A"/>
    <w:rsid w:val="000F6508"/>
    <w:rsid w:val="000F768B"/>
    <w:rsid w:val="00100E38"/>
    <w:rsid w:val="001010C2"/>
    <w:rsid w:val="00101221"/>
    <w:rsid w:val="00101E72"/>
    <w:rsid w:val="00101F37"/>
    <w:rsid w:val="00103B88"/>
    <w:rsid w:val="001108E8"/>
    <w:rsid w:val="00110E02"/>
    <w:rsid w:val="001113A3"/>
    <w:rsid w:val="0011145F"/>
    <w:rsid w:val="00111C34"/>
    <w:rsid w:val="0011258B"/>
    <w:rsid w:val="00112A6F"/>
    <w:rsid w:val="00112C7E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281D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276B7"/>
    <w:rsid w:val="001304A8"/>
    <w:rsid w:val="00130E5A"/>
    <w:rsid w:val="0013105C"/>
    <w:rsid w:val="0013181A"/>
    <w:rsid w:val="00132257"/>
    <w:rsid w:val="001328B3"/>
    <w:rsid w:val="00133C3C"/>
    <w:rsid w:val="0013449F"/>
    <w:rsid w:val="00135703"/>
    <w:rsid w:val="001374E4"/>
    <w:rsid w:val="00140074"/>
    <w:rsid w:val="0014059C"/>
    <w:rsid w:val="0014284E"/>
    <w:rsid w:val="00143F9D"/>
    <w:rsid w:val="00144F6F"/>
    <w:rsid w:val="001451E7"/>
    <w:rsid w:val="00146EA1"/>
    <w:rsid w:val="00147B85"/>
    <w:rsid w:val="00150CE3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20EA"/>
    <w:rsid w:val="00163385"/>
    <w:rsid w:val="001647A5"/>
    <w:rsid w:val="00170881"/>
    <w:rsid w:val="001717F2"/>
    <w:rsid w:val="00173502"/>
    <w:rsid w:val="00174E37"/>
    <w:rsid w:val="00174F69"/>
    <w:rsid w:val="0017652D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B7A63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34A6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9F4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0B38"/>
    <w:rsid w:val="002520D8"/>
    <w:rsid w:val="00253B62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0FA3"/>
    <w:rsid w:val="00271B5C"/>
    <w:rsid w:val="00273BF1"/>
    <w:rsid w:val="0027599A"/>
    <w:rsid w:val="00277D4C"/>
    <w:rsid w:val="00281051"/>
    <w:rsid w:val="00281BED"/>
    <w:rsid w:val="0028643D"/>
    <w:rsid w:val="00287ED9"/>
    <w:rsid w:val="002922E6"/>
    <w:rsid w:val="00293123"/>
    <w:rsid w:val="00293279"/>
    <w:rsid w:val="00294313"/>
    <w:rsid w:val="00294D98"/>
    <w:rsid w:val="00294E6E"/>
    <w:rsid w:val="00294F02"/>
    <w:rsid w:val="0029512D"/>
    <w:rsid w:val="002955E7"/>
    <w:rsid w:val="00295EDC"/>
    <w:rsid w:val="00296C0F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A7F60"/>
    <w:rsid w:val="002B01C2"/>
    <w:rsid w:val="002B04AA"/>
    <w:rsid w:val="002B0FF4"/>
    <w:rsid w:val="002B12F6"/>
    <w:rsid w:val="002B1865"/>
    <w:rsid w:val="002B22C5"/>
    <w:rsid w:val="002B2998"/>
    <w:rsid w:val="002B46BF"/>
    <w:rsid w:val="002B567E"/>
    <w:rsid w:val="002B571B"/>
    <w:rsid w:val="002B5772"/>
    <w:rsid w:val="002B638E"/>
    <w:rsid w:val="002B644F"/>
    <w:rsid w:val="002B67A4"/>
    <w:rsid w:val="002B6D1D"/>
    <w:rsid w:val="002B73DE"/>
    <w:rsid w:val="002B7417"/>
    <w:rsid w:val="002B7BD4"/>
    <w:rsid w:val="002C14B4"/>
    <w:rsid w:val="002C14FF"/>
    <w:rsid w:val="002C403B"/>
    <w:rsid w:val="002C4477"/>
    <w:rsid w:val="002C4E6F"/>
    <w:rsid w:val="002C5498"/>
    <w:rsid w:val="002C5CE4"/>
    <w:rsid w:val="002C7A97"/>
    <w:rsid w:val="002D059F"/>
    <w:rsid w:val="002D2FC3"/>
    <w:rsid w:val="002D3B2B"/>
    <w:rsid w:val="002D3F10"/>
    <w:rsid w:val="002D4584"/>
    <w:rsid w:val="002D56D8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4BE"/>
    <w:rsid w:val="002F5B26"/>
    <w:rsid w:val="002F5D2E"/>
    <w:rsid w:val="002F6A04"/>
    <w:rsid w:val="002F77B6"/>
    <w:rsid w:val="002F7843"/>
    <w:rsid w:val="002F7911"/>
    <w:rsid w:val="00300002"/>
    <w:rsid w:val="00300D4E"/>
    <w:rsid w:val="00302F62"/>
    <w:rsid w:val="003035B7"/>
    <w:rsid w:val="00303666"/>
    <w:rsid w:val="0030418E"/>
    <w:rsid w:val="00304DDC"/>
    <w:rsid w:val="003072A1"/>
    <w:rsid w:val="00307B73"/>
    <w:rsid w:val="00307C96"/>
    <w:rsid w:val="00311FB1"/>
    <w:rsid w:val="00312779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19FD"/>
    <w:rsid w:val="00332383"/>
    <w:rsid w:val="003331E4"/>
    <w:rsid w:val="00333D75"/>
    <w:rsid w:val="00334A64"/>
    <w:rsid w:val="003364C0"/>
    <w:rsid w:val="00336F87"/>
    <w:rsid w:val="00337F2B"/>
    <w:rsid w:val="003408F4"/>
    <w:rsid w:val="00341097"/>
    <w:rsid w:val="00342C4E"/>
    <w:rsid w:val="00344ABF"/>
    <w:rsid w:val="0034595A"/>
    <w:rsid w:val="00351FF2"/>
    <w:rsid w:val="00354293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3E3F"/>
    <w:rsid w:val="00374DE0"/>
    <w:rsid w:val="003802D1"/>
    <w:rsid w:val="00382BF3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60A"/>
    <w:rsid w:val="00396995"/>
    <w:rsid w:val="00396D87"/>
    <w:rsid w:val="0039750F"/>
    <w:rsid w:val="003A265E"/>
    <w:rsid w:val="003A37A1"/>
    <w:rsid w:val="003A479B"/>
    <w:rsid w:val="003A573C"/>
    <w:rsid w:val="003A5F29"/>
    <w:rsid w:val="003A6047"/>
    <w:rsid w:val="003A62C6"/>
    <w:rsid w:val="003A67B2"/>
    <w:rsid w:val="003B050C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11CF"/>
    <w:rsid w:val="003C24A3"/>
    <w:rsid w:val="003C286D"/>
    <w:rsid w:val="003C2A12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1621"/>
    <w:rsid w:val="00412349"/>
    <w:rsid w:val="0041306D"/>
    <w:rsid w:val="004132F0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2AEF"/>
    <w:rsid w:val="00443246"/>
    <w:rsid w:val="004435E6"/>
    <w:rsid w:val="00444C2A"/>
    <w:rsid w:val="0044512E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6CA6"/>
    <w:rsid w:val="004573F3"/>
    <w:rsid w:val="004576FC"/>
    <w:rsid w:val="00457C0E"/>
    <w:rsid w:val="00457FDC"/>
    <w:rsid w:val="00462280"/>
    <w:rsid w:val="004628F4"/>
    <w:rsid w:val="004649A3"/>
    <w:rsid w:val="00465B77"/>
    <w:rsid w:val="004668F5"/>
    <w:rsid w:val="00470BD4"/>
    <w:rsid w:val="004718C0"/>
    <w:rsid w:val="00472785"/>
    <w:rsid w:val="004729B5"/>
    <w:rsid w:val="00474079"/>
    <w:rsid w:val="0047574D"/>
    <w:rsid w:val="00475B44"/>
    <w:rsid w:val="00476AE2"/>
    <w:rsid w:val="004775DB"/>
    <w:rsid w:val="00477726"/>
    <w:rsid w:val="00480568"/>
    <w:rsid w:val="004823FD"/>
    <w:rsid w:val="00483405"/>
    <w:rsid w:val="0048358E"/>
    <w:rsid w:val="004838C0"/>
    <w:rsid w:val="00484144"/>
    <w:rsid w:val="0048431D"/>
    <w:rsid w:val="004855F0"/>
    <w:rsid w:val="0048623E"/>
    <w:rsid w:val="0048768B"/>
    <w:rsid w:val="00490B4B"/>
    <w:rsid w:val="00491C4F"/>
    <w:rsid w:val="004923EF"/>
    <w:rsid w:val="004936AF"/>
    <w:rsid w:val="004937AB"/>
    <w:rsid w:val="00496A75"/>
    <w:rsid w:val="00497E32"/>
    <w:rsid w:val="004A010D"/>
    <w:rsid w:val="004A0C9F"/>
    <w:rsid w:val="004A1306"/>
    <w:rsid w:val="004A2104"/>
    <w:rsid w:val="004A2828"/>
    <w:rsid w:val="004A2BBC"/>
    <w:rsid w:val="004A3548"/>
    <w:rsid w:val="004A572E"/>
    <w:rsid w:val="004A6B47"/>
    <w:rsid w:val="004A6E8B"/>
    <w:rsid w:val="004A72C1"/>
    <w:rsid w:val="004A7D01"/>
    <w:rsid w:val="004B1537"/>
    <w:rsid w:val="004B1FCF"/>
    <w:rsid w:val="004B22FD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38F3"/>
    <w:rsid w:val="004E4785"/>
    <w:rsid w:val="004E4AC5"/>
    <w:rsid w:val="004F04EA"/>
    <w:rsid w:val="004F1CE8"/>
    <w:rsid w:val="004F2453"/>
    <w:rsid w:val="004F312E"/>
    <w:rsid w:val="004F3607"/>
    <w:rsid w:val="004F3FFB"/>
    <w:rsid w:val="004F6648"/>
    <w:rsid w:val="004F71F0"/>
    <w:rsid w:val="005006DD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0F5C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092B"/>
    <w:rsid w:val="0052141A"/>
    <w:rsid w:val="00521F55"/>
    <w:rsid w:val="00521FCE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280"/>
    <w:rsid w:val="00561888"/>
    <w:rsid w:val="005628DA"/>
    <w:rsid w:val="00563331"/>
    <w:rsid w:val="00563A2C"/>
    <w:rsid w:val="00566AEB"/>
    <w:rsid w:val="00566C35"/>
    <w:rsid w:val="00570C5E"/>
    <w:rsid w:val="00571331"/>
    <w:rsid w:val="00572055"/>
    <w:rsid w:val="00574BC8"/>
    <w:rsid w:val="0057571A"/>
    <w:rsid w:val="005759D8"/>
    <w:rsid w:val="00575AD5"/>
    <w:rsid w:val="00575DB6"/>
    <w:rsid w:val="00577161"/>
    <w:rsid w:val="0058014B"/>
    <w:rsid w:val="00582348"/>
    <w:rsid w:val="0058237F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0500"/>
    <w:rsid w:val="005A2017"/>
    <w:rsid w:val="005A204D"/>
    <w:rsid w:val="005A3543"/>
    <w:rsid w:val="005A3696"/>
    <w:rsid w:val="005A37D0"/>
    <w:rsid w:val="005A433D"/>
    <w:rsid w:val="005A4D3A"/>
    <w:rsid w:val="005A6BF3"/>
    <w:rsid w:val="005A70E0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2620"/>
    <w:rsid w:val="005C3A68"/>
    <w:rsid w:val="005C42FA"/>
    <w:rsid w:val="005C45B0"/>
    <w:rsid w:val="005C4F46"/>
    <w:rsid w:val="005C615E"/>
    <w:rsid w:val="005D0F3E"/>
    <w:rsid w:val="005D1559"/>
    <w:rsid w:val="005D3C00"/>
    <w:rsid w:val="005D4E11"/>
    <w:rsid w:val="005D51E4"/>
    <w:rsid w:val="005D678E"/>
    <w:rsid w:val="005E12CC"/>
    <w:rsid w:val="005E4C2F"/>
    <w:rsid w:val="005E6F84"/>
    <w:rsid w:val="005F0343"/>
    <w:rsid w:val="005F0650"/>
    <w:rsid w:val="005F2F56"/>
    <w:rsid w:val="005F31D9"/>
    <w:rsid w:val="005F3CD7"/>
    <w:rsid w:val="005F4809"/>
    <w:rsid w:val="005F5096"/>
    <w:rsid w:val="005F53F0"/>
    <w:rsid w:val="005F7046"/>
    <w:rsid w:val="005F709C"/>
    <w:rsid w:val="005F7D76"/>
    <w:rsid w:val="00602F86"/>
    <w:rsid w:val="006036D7"/>
    <w:rsid w:val="006039AC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B83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452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2568"/>
    <w:rsid w:val="006534AC"/>
    <w:rsid w:val="006554F7"/>
    <w:rsid w:val="00656927"/>
    <w:rsid w:val="0065781F"/>
    <w:rsid w:val="00657E27"/>
    <w:rsid w:val="0066178F"/>
    <w:rsid w:val="0066244D"/>
    <w:rsid w:val="00662925"/>
    <w:rsid w:val="00663275"/>
    <w:rsid w:val="00666BDE"/>
    <w:rsid w:val="006706C1"/>
    <w:rsid w:val="00671F0D"/>
    <w:rsid w:val="006722FC"/>
    <w:rsid w:val="0067289E"/>
    <w:rsid w:val="00673221"/>
    <w:rsid w:val="0067366D"/>
    <w:rsid w:val="00673983"/>
    <w:rsid w:val="00674FB0"/>
    <w:rsid w:val="0067573F"/>
    <w:rsid w:val="006759BB"/>
    <w:rsid w:val="006761FD"/>
    <w:rsid w:val="0067674B"/>
    <w:rsid w:val="00676A77"/>
    <w:rsid w:val="006800CD"/>
    <w:rsid w:val="00680F99"/>
    <w:rsid w:val="00681F60"/>
    <w:rsid w:val="006825CC"/>
    <w:rsid w:val="00682967"/>
    <w:rsid w:val="00682AD9"/>
    <w:rsid w:val="00682E27"/>
    <w:rsid w:val="00683A45"/>
    <w:rsid w:val="00684B02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3F9A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D69C8"/>
    <w:rsid w:val="006E1AFE"/>
    <w:rsid w:val="006E283A"/>
    <w:rsid w:val="006E3656"/>
    <w:rsid w:val="006E4D81"/>
    <w:rsid w:val="006E59DB"/>
    <w:rsid w:val="006E6CB8"/>
    <w:rsid w:val="006E7C46"/>
    <w:rsid w:val="006F091F"/>
    <w:rsid w:val="006F0C4F"/>
    <w:rsid w:val="006F0D29"/>
    <w:rsid w:val="006F0E4C"/>
    <w:rsid w:val="006F23CE"/>
    <w:rsid w:val="006F2B6A"/>
    <w:rsid w:val="006F2F2D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49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48A4"/>
    <w:rsid w:val="0072597E"/>
    <w:rsid w:val="007266A5"/>
    <w:rsid w:val="00727920"/>
    <w:rsid w:val="007327F2"/>
    <w:rsid w:val="00732AD9"/>
    <w:rsid w:val="00733ED7"/>
    <w:rsid w:val="0073494E"/>
    <w:rsid w:val="00735E5D"/>
    <w:rsid w:val="0074038F"/>
    <w:rsid w:val="007410EA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38A2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77B38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404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26DA"/>
    <w:rsid w:val="007B4245"/>
    <w:rsid w:val="007B6440"/>
    <w:rsid w:val="007B6763"/>
    <w:rsid w:val="007B6D96"/>
    <w:rsid w:val="007B7118"/>
    <w:rsid w:val="007B76BF"/>
    <w:rsid w:val="007C0381"/>
    <w:rsid w:val="007C124D"/>
    <w:rsid w:val="007C1F65"/>
    <w:rsid w:val="007C201D"/>
    <w:rsid w:val="007C345A"/>
    <w:rsid w:val="007C3D31"/>
    <w:rsid w:val="007C56EC"/>
    <w:rsid w:val="007C5C8F"/>
    <w:rsid w:val="007C64A6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046"/>
    <w:rsid w:val="007F29A2"/>
    <w:rsid w:val="007F2A81"/>
    <w:rsid w:val="007F2C0B"/>
    <w:rsid w:val="007F2D60"/>
    <w:rsid w:val="007F4DAB"/>
    <w:rsid w:val="00800F5B"/>
    <w:rsid w:val="008034E3"/>
    <w:rsid w:val="00804F7E"/>
    <w:rsid w:val="00805C38"/>
    <w:rsid w:val="00807409"/>
    <w:rsid w:val="008104EE"/>
    <w:rsid w:val="008105C7"/>
    <w:rsid w:val="00811668"/>
    <w:rsid w:val="00812411"/>
    <w:rsid w:val="00813EE5"/>
    <w:rsid w:val="00814329"/>
    <w:rsid w:val="00814C94"/>
    <w:rsid w:val="008152C1"/>
    <w:rsid w:val="00816332"/>
    <w:rsid w:val="008166D4"/>
    <w:rsid w:val="00820445"/>
    <w:rsid w:val="00820697"/>
    <w:rsid w:val="008215E5"/>
    <w:rsid w:val="008218F4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097"/>
    <w:rsid w:val="008409BA"/>
    <w:rsid w:val="008411A3"/>
    <w:rsid w:val="0084155D"/>
    <w:rsid w:val="00844BDE"/>
    <w:rsid w:val="00844C81"/>
    <w:rsid w:val="0084500A"/>
    <w:rsid w:val="00845D59"/>
    <w:rsid w:val="00846689"/>
    <w:rsid w:val="00846DB6"/>
    <w:rsid w:val="00847071"/>
    <w:rsid w:val="00847518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679C9"/>
    <w:rsid w:val="0087124D"/>
    <w:rsid w:val="008712AE"/>
    <w:rsid w:val="0087148D"/>
    <w:rsid w:val="00871720"/>
    <w:rsid w:val="00872D76"/>
    <w:rsid w:val="008738F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09D"/>
    <w:rsid w:val="00881666"/>
    <w:rsid w:val="00882199"/>
    <w:rsid w:val="008824BD"/>
    <w:rsid w:val="00882A75"/>
    <w:rsid w:val="00882BC6"/>
    <w:rsid w:val="00882E1F"/>
    <w:rsid w:val="008849BD"/>
    <w:rsid w:val="00886E98"/>
    <w:rsid w:val="008877C9"/>
    <w:rsid w:val="008912D8"/>
    <w:rsid w:val="008917CD"/>
    <w:rsid w:val="00891AE8"/>
    <w:rsid w:val="008927DC"/>
    <w:rsid w:val="008928FC"/>
    <w:rsid w:val="008946DF"/>
    <w:rsid w:val="00894B39"/>
    <w:rsid w:val="00895A78"/>
    <w:rsid w:val="00895E53"/>
    <w:rsid w:val="008974AA"/>
    <w:rsid w:val="008A26A1"/>
    <w:rsid w:val="008A27B4"/>
    <w:rsid w:val="008A3AF5"/>
    <w:rsid w:val="008A5972"/>
    <w:rsid w:val="008A6FA9"/>
    <w:rsid w:val="008B03AB"/>
    <w:rsid w:val="008B0584"/>
    <w:rsid w:val="008B094B"/>
    <w:rsid w:val="008B155B"/>
    <w:rsid w:val="008B313E"/>
    <w:rsid w:val="008B31A5"/>
    <w:rsid w:val="008B3DE6"/>
    <w:rsid w:val="008B5735"/>
    <w:rsid w:val="008B5D55"/>
    <w:rsid w:val="008B637B"/>
    <w:rsid w:val="008B677D"/>
    <w:rsid w:val="008B6B70"/>
    <w:rsid w:val="008C313B"/>
    <w:rsid w:val="008C3945"/>
    <w:rsid w:val="008C59A2"/>
    <w:rsid w:val="008C5DEE"/>
    <w:rsid w:val="008C76B3"/>
    <w:rsid w:val="008C7FE3"/>
    <w:rsid w:val="008D0D85"/>
    <w:rsid w:val="008D2D55"/>
    <w:rsid w:val="008D36E1"/>
    <w:rsid w:val="008D3896"/>
    <w:rsid w:val="008D3C48"/>
    <w:rsid w:val="008D4667"/>
    <w:rsid w:val="008D5668"/>
    <w:rsid w:val="008D5EAB"/>
    <w:rsid w:val="008D6239"/>
    <w:rsid w:val="008D739A"/>
    <w:rsid w:val="008D7AE4"/>
    <w:rsid w:val="008E0791"/>
    <w:rsid w:val="008E0982"/>
    <w:rsid w:val="008E0B15"/>
    <w:rsid w:val="008E12AF"/>
    <w:rsid w:val="008E1FB9"/>
    <w:rsid w:val="008E3907"/>
    <w:rsid w:val="008E39BB"/>
    <w:rsid w:val="008E4D4E"/>
    <w:rsid w:val="008E4D61"/>
    <w:rsid w:val="008E4E2A"/>
    <w:rsid w:val="008E629F"/>
    <w:rsid w:val="008E6645"/>
    <w:rsid w:val="008F0CDF"/>
    <w:rsid w:val="008F2F47"/>
    <w:rsid w:val="008F3142"/>
    <w:rsid w:val="008F32B8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3BD7"/>
    <w:rsid w:val="009062BC"/>
    <w:rsid w:val="00906B9A"/>
    <w:rsid w:val="00911474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35"/>
    <w:rsid w:val="009357C5"/>
    <w:rsid w:val="009364B7"/>
    <w:rsid w:val="0093745E"/>
    <w:rsid w:val="0094011B"/>
    <w:rsid w:val="0094219C"/>
    <w:rsid w:val="009423D8"/>
    <w:rsid w:val="00943852"/>
    <w:rsid w:val="0094408D"/>
    <w:rsid w:val="00945F64"/>
    <w:rsid w:val="00947749"/>
    <w:rsid w:val="00947933"/>
    <w:rsid w:val="0095204E"/>
    <w:rsid w:val="00952C4D"/>
    <w:rsid w:val="009535BE"/>
    <w:rsid w:val="00955B38"/>
    <w:rsid w:val="00955CC3"/>
    <w:rsid w:val="00955CCD"/>
    <w:rsid w:val="00956FD4"/>
    <w:rsid w:val="00957079"/>
    <w:rsid w:val="0095773C"/>
    <w:rsid w:val="00957C49"/>
    <w:rsid w:val="00957CE4"/>
    <w:rsid w:val="00960D2F"/>
    <w:rsid w:val="00960E99"/>
    <w:rsid w:val="0096105B"/>
    <w:rsid w:val="00963CD7"/>
    <w:rsid w:val="009641D2"/>
    <w:rsid w:val="00965E9C"/>
    <w:rsid w:val="00967D7A"/>
    <w:rsid w:val="0097074F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08C9"/>
    <w:rsid w:val="009D12EB"/>
    <w:rsid w:val="009D2C53"/>
    <w:rsid w:val="009D40F8"/>
    <w:rsid w:val="009D6FA2"/>
    <w:rsid w:val="009E099F"/>
    <w:rsid w:val="009E2E97"/>
    <w:rsid w:val="009E343F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5E65"/>
    <w:rsid w:val="009F702B"/>
    <w:rsid w:val="009F778E"/>
    <w:rsid w:val="00A00664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2AE8"/>
    <w:rsid w:val="00A532FD"/>
    <w:rsid w:val="00A547AD"/>
    <w:rsid w:val="00A55CFD"/>
    <w:rsid w:val="00A5731E"/>
    <w:rsid w:val="00A575C2"/>
    <w:rsid w:val="00A60563"/>
    <w:rsid w:val="00A61474"/>
    <w:rsid w:val="00A633A0"/>
    <w:rsid w:val="00A63974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31B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DCA"/>
    <w:rsid w:val="00A95E4B"/>
    <w:rsid w:val="00A9709F"/>
    <w:rsid w:val="00A97812"/>
    <w:rsid w:val="00AA297E"/>
    <w:rsid w:val="00AA2CCA"/>
    <w:rsid w:val="00AA3F8C"/>
    <w:rsid w:val="00AA45E6"/>
    <w:rsid w:val="00AA5893"/>
    <w:rsid w:val="00AA6A12"/>
    <w:rsid w:val="00AA7926"/>
    <w:rsid w:val="00AB10CF"/>
    <w:rsid w:val="00AB11A2"/>
    <w:rsid w:val="00AB187F"/>
    <w:rsid w:val="00AB20D5"/>
    <w:rsid w:val="00AB4EF1"/>
    <w:rsid w:val="00AB4F32"/>
    <w:rsid w:val="00AC0467"/>
    <w:rsid w:val="00AC0996"/>
    <w:rsid w:val="00AC0D90"/>
    <w:rsid w:val="00AC1327"/>
    <w:rsid w:val="00AC42C1"/>
    <w:rsid w:val="00AC4F98"/>
    <w:rsid w:val="00AC5270"/>
    <w:rsid w:val="00AC63FC"/>
    <w:rsid w:val="00AC681A"/>
    <w:rsid w:val="00AD1F66"/>
    <w:rsid w:val="00AD24A7"/>
    <w:rsid w:val="00AD28A0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088"/>
    <w:rsid w:val="00AF0CAA"/>
    <w:rsid w:val="00AF1037"/>
    <w:rsid w:val="00AF12E4"/>
    <w:rsid w:val="00AF16B8"/>
    <w:rsid w:val="00AF1D96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3876"/>
    <w:rsid w:val="00B04B62"/>
    <w:rsid w:val="00B074F6"/>
    <w:rsid w:val="00B10756"/>
    <w:rsid w:val="00B110EC"/>
    <w:rsid w:val="00B110F9"/>
    <w:rsid w:val="00B126D3"/>
    <w:rsid w:val="00B141E5"/>
    <w:rsid w:val="00B1735E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1B4A"/>
    <w:rsid w:val="00B529AD"/>
    <w:rsid w:val="00B5424C"/>
    <w:rsid w:val="00B54596"/>
    <w:rsid w:val="00B55600"/>
    <w:rsid w:val="00B56687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6A24"/>
    <w:rsid w:val="00B67060"/>
    <w:rsid w:val="00B716D2"/>
    <w:rsid w:val="00B74A9D"/>
    <w:rsid w:val="00B75782"/>
    <w:rsid w:val="00B757DF"/>
    <w:rsid w:val="00B75BBC"/>
    <w:rsid w:val="00B75E7E"/>
    <w:rsid w:val="00B77C98"/>
    <w:rsid w:val="00B81699"/>
    <w:rsid w:val="00B819A5"/>
    <w:rsid w:val="00B823C6"/>
    <w:rsid w:val="00B82DB0"/>
    <w:rsid w:val="00B843C2"/>
    <w:rsid w:val="00B84ACE"/>
    <w:rsid w:val="00B85F65"/>
    <w:rsid w:val="00B867F3"/>
    <w:rsid w:val="00B86978"/>
    <w:rsid w:val="00B87AE0"/>
    <w:rsid w:val="00B91039"/>
    <w:rsid w:val="00B91F51"/>
    <w:rsid w:val="00B92CDC"/>
    <w:rsid w:val="00B936EE"/>
    <w:rsid w:val="00B95B88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063F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4FC5"/>
    <w:rsid w:val="00BC66C9"/>
    <w:rsid w:val="00BC7EA0"/>
    <w:rsid w:val="00BD12B2"/>
    <w:rsid w:val="00BD1D9B"/>
    <w:rsid w:val="00BD31D1"/>
    <w:rsid w:val="00BD50FE"/>
    <w:rsid w:val="00BD51A5"/>
    <w:rsid w:val="00BD5A77"/>
    <w:rsid w:val="00BD625E"/>
    <w:rsid w:val="00BD6571"/>
    <w:rsid w:val="00BD6B3F"/>
    <w:rsid w:val="00BD72C5"/>
    <w:rsid w:val="00BE1008"/>
    <w:rsid w:val="00BE1AC3"/>
    <w:rsid w:val="00BE362A"/>
    <w:rsid w:val="00BE6166"/>
    <w:rsid w:val="00BE645B"/>
    <w:rsid w:val="00BE68DB"/>
    <w:rsid w:val="00BE70BB"/>
    <w:rsid w:val="00BE7DD9"/>
    <w:rsid w:val="00BF0D04"/>
    <w:rsid w:val="00BF222B"/>
    <w:rsid w:val="00BF3541"/>
    <w:rsid w:val="00BF6118"/>
    <w:rsid w:val="00BF6C0C"/>
    <w:rsid w:val="00BF77E6"/>
    <w:rsid w:val="00C016AA"/>
    <w:rsid w:val="00C019CC"/>
    <w:rsid w:val="00C02D9F"/>
    <w:rsid w:val="00C03D37"/>
    <w:rsid w:val="00C03D5D"/>
    <w:rsid w:val="00C04C52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39AC"/>
    <w:rsid w:val="00C3401B"/>
    <w:rsid w:val="00C35AE8"/>
    <w:rsid w:val="00C36904"/>
    <w:rsid w:val="00C36E20"/>
    <w:rsid w:val="00C36E76"/>
    <w:rsid w:val="00C406D4"/>
    <w:rsid w:val="00C40A1A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0B4D"/>
    <w:rsid w:val="00C51891"/>
    <w:rsid w:val="00C53BCD"/>
    <w:rsid w:val="00C546F5"/>
    <w:rsid w:val="00C54A4C"/>
    <w:rsid w:val="00C55071"/>
    <w:rsid w:val="00C555E6"/>
    <w:rsid w:val="00C556BE"/>
    <w:rsid w:val="00C560A4"/>
    <w:rsid w:val="00C562CC"/>
    <w:rsid w:val="00C57076"/>
    <w:rsid w:val="00C5728F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6F7"/>
    <w:rsid w:val="00C71C5C"/>
    <w:rsid w:val="00C72174"/>
    <w:rsid w:val="00C72D19"/>
    <w:rsid w:val="00C72E6D"/>
    <w:rsid w:val="00C73A54"/>
    <w:rsid w:val="00C73AD1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2EA"/>
    <w:rsid w:val="00CA54E3"/>
    <w:rsid w:val="00CA6462"/>
    <w:rsid w:val="00CA68DF"/>
    <w:rsid w:val="00CB0AFF"/>
    <w:rsid w:val="00CB14E5"/>
    <w:rsid w:val="00CB15A7"/>
    <w:rsid w:val="00CB3185"/>
    <w:rsid w:val="00CB3956"/>
    <w:rsid w:val="00CB4712"/>
    <w:rsid w:val="00CB4A98"/>
    <w:rsid w:val="00CB53A2"/>
    <w:rsid w:val="00CB79CA"/>
    <w:rsid w:val="00CB7A03"/>
    <w:rsid w:val="00CB7A5F"/>
    <w:rsid w:val="00CB7F65"/>
    <w:rsid w:val="00CC1FAF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0D76"/>
    <w:rsid w:val="00CF144D"/>
    <w:rsid w:val="00CF30E1"/>
    <w:rsid w:val="00CF3781"/>
    <w:rsid w:val="00CF3C0B"/>
    <w:rsid w:val="00CF679D"/>
    <w:rsid w:val="00CF739B"/>
    <w:rsid w:val="00CF7BDB"/>
    <w:rsid w:val="00D017A1"/>
    <w:rsid w:val="00D02023"/>
    <w:rsid w:val="00D03488"/>
    <w:rsid w:val="00D04FA1"/>
    <w:rsid w:val="00D050DB"/>
    <w:rsid w:val="00D0652A"/>
    <w:rsid w:val="00D06778"/>
    <w:rsid w:val="00D06FA0"/>
    <w:rsid w:val="00D07F90"/>
    <w:rsid w:val="00D106FA"/>
    <w:rsid w:val="00D1172E"/>
    <w:rsid w:val="00D1465C"/>
    <w:rsid w:val="00D14A55"/>
    <w:rsid w:val="00D15112"/>
    <w:rsid w:val="00D170DF"/>
    <w:rsid w:val="00D20750"/>
    <w:rsid w:val="00D20E02"/>
    <w:rsid w:val="00D20F6E"/>
    <w:rsid w:val="00D2120A"/>
    <w:rsid w:val="00D21FD5"/>
    <w:rsid w:val="00D227A5"/>
    <w:rsid w:val="00D234CE"/>
    <w:rsid w:val="00D23729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0A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5E2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5FDC"/>
    <w:rsid w:val="00D764F1"/>
    <w:rsid w:val="00D76CDC"/>
    <w:rsid w:val="00D77038"/>
    <w:rsid w:val="00D77314"/>
    <w:rsid w:val="00D77CC6"/>
    <w:rsid w:val="00D80E86"/>
    <w:rsid w:val="00D819A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9EF"/>
    <w:rsid w:val="00D96ABB"/>
    <w:rsid w:val="00D96BDF"/>
    <w:rsid w:val="00D96F39"/>
    <w:rsid w:val="00D973C7"/>
    <w:rsid w:val="00DA066C"/>
    <w:rsid w:val="00DA068F"/>
    <w:rsid w:val="00DA171E"/>
    <w:rsid w:val="00DA1CBF"/>
    <w:rsid w:val="00DA20B4"/>
    <w:rsid w:val="00DA2C57"/>
    <w:rsid w:val="00DA32D2"/>
    <w:rsid w:val="00DA3CC3"/>
    <w:rsid w:val="00DA442A"/>
    <w:rsid w:val="00DA5A5A"/>
    <w:rsid w:val="00DA613F"/>
    <w:rsid w:val="00DA6390"/>
    <w:rsid w:val="00DB011B"/>
    <w:rsid w:val="00DB1185"/>
    <w:rsid w:val="00DB1BD6"/>
    <w:rsid w:val="00DB271E"/>
    <w:rsid w:val="00DB295B"/>
    <w:rsid w:val="00DB331D"/>
    <w:rsid w:val="00DB35C8"/>
    <w:rsid w:val="00DB442E"/>
    <w:rsid w:val="00DB5BD6"/>
    <w:rsid w:val="00DB68F6"/>
    <w:rsid w:val="00DB6F26"/>
    <w:rsid w:val="00DB733C"/>
    <w:rsid w:val="00DC2073"/>
    <w:rsid w:val="00DC219D"/>
    <w:rsid w:val="00DD0D6B"/>
    <w:rsid w:val="00DD1B84"/>
    <w:rsid w:val="00DD291A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3009"/>
    <w:rsid w:val="00DE4371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0F2A"/>
    <w:rsid w:val="00E01FB1"/>
    <w:rsid w:val="00E03B66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0F86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6539"/>
    <w:rsid w:val="00E57E83"/>
    <w:rsid w:val="00E611C9"/>
    <w:rsid w:val="00E6155E"/>
    <w:rsid w:val="00E61690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61FE"/>
    <w:rsid w:val="00E67F94"/>
    <w:rsid w:val="00E701ED"/>
    <w:rsid w:val="00E70355"/>
    <w:rsid w:val="00E703B9"/>
    <w:rsid w:val="00E721EC"/>
    <w:rsid w:val="00E72C3A"/>
    <w:rsid w:val="00E73615"/>
    <w:rsid w:val="00E742D8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40FE"/>
    <w:rsid w:val="00EB6DA2"/>
    <w:rsid w:val="00EB77B5"/>
    <w:rsid w:val="00EC0888"/>
    <w:rsid w:val="00EC336D"/>
    <w:rsid w:val="00EC594B"/>
    <w:rsid w:val="00EC71D2"/>
    <w:rsid w:val="00ED09F2"/>
    <w:rsid w:val="00ED1601"/>
    <w:rsid w:val="00ED1853"/>
    <w:rsid w:val="00ED209D"/>
    <w:rsid w:val="00ED22A9"/>
    <w:rsid w:val="00ED2A90"/>
    <w:rsid w:val="00ED5A77"/>
    <w:rsid w:val="00ED5C8A"/>
    <w:rsid w:val="00ED62BF"/>
    <w:rsid w:val="00ED709E"/>
    <w:rsid w:val="00ED72E6"/>
    <w:rsid w:val="00EE05A4"/>
    <w:rsid w:val="00EE0795"/>
    <w:rsid w:val="00EE191E"/>
    <w:rsid w:val="00EE2A66"/>
    <w:rsid w:val="00EE3252"/>
    <w:rsid w:val="00EE3583"/>
    <w:rsid w:val="00EE38A1"/>
    <w:rsid w:val="00EE473F"/>
    <w:rsid w:val="00EE5CAC"/>
    <w:rsid w:val="00EE7217"/>
    <w:rsid w:val="00EE7271"/>
    <w:rsid w:val="00EF0777"/>
    <w:rsid w:val="00EF0EC2"/>
    <w:rsid w:val="00EF1389"/>
    <w:rsid w:val="00EF2826"/>
    <w:rsid w:val="00EF5460"/>
    <w:rsid w:val="00EF59D4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09FA"/>
    <w:rsid w:val="00F13E9F"/>
    <w:rsid w:val="00F1448F"/>
    <w:rsid w:val="00F15342"/>
    <w:rsid w:val="00F154C9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2DC"/>
    <w:rsid w:val="00F50F96"/>
    <w:rsid w:val="00F52449"/>
    <w:rsid w:val="00F5364D"/>
    <w:rsid w:val="00F54EFF"/>
    <w:rsid w:val="00F5607C"/>
    <w:rsid w:val="00F57497"/>
    <w:rsid w:val="00F5784D"/>
    <w:rsid w:val="00F60C65"/>
    <w:rsid w:val="00F61B4F"/>
    <w:rsid w:val="00F61F19"/>
    <w:rsid w:val="00F62DB0"/>
    <w:rsid w:val="00F64446"/>
    <w:rsid w:val="00F64A7B"/>
    <w:rsid w:val="00F674FD"/>
    <w:rsid w:val="00F71A7C"/>
    <w:rsid w:val="00F73246"/>
    <w:rsid w:val="00F73D13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48D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CA0"/>
    <w:rsid w:val="00FB5E3A"/>
    <w:rsid w:val="00FB6070"/>
    <w:rsid w:val="00FB6B4C"/>
    <w:rsid w:val="00FB6CA5"/>
    <w:rsid w:val="00FB766F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E7781"/>
    <w:rsid w:val="00FF04DF"/>
    <w:rsid w:val="00FF221D"/>
    <w:rsid w:val="00FF2A50"/>
    <w:rsid w:val="00FF2AE5"/>
    <w:rsid w:val="00FF67A9"/>
    <w:rsid w:val="00FF79B3"/>
    <w:rsid w:val="00FF7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68CEE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link w:val="KommentarerChar"/>
    <w:autoRedefine/>
    <w:rsid w:val="00C5728F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  <w:style w:type="character" w:customStyle="1" w:styleId="KommentarerChar">
    <w:name w:val="Kommentarer Char"/>
    <w:basedOn w:val="Standardstycketeckensnitt"/>
    <w:link w:val="Kommentarer"/>
    <w:rsid w:val="00C5728F"/>
    <w:rPr>
      <w:rFonts w:ascii="Arial" w:eastAsia="ヒラギノ角ゴ Pro W3" w:hAnsi="Arial"/>
      <w:b/>
      <w:i/>
      <w:color w:val="000000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sos.se/sosfs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regeringen.se/sb/d/6150/a/71234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ehis.se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C241D4-A262-47D2-AA5A-0F8C2428F8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7C1A63-837C-406A-928D-BA3B6639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44</Pages>
  <Words>10580</Words>
  <Characters>56079</Characters>
  <Application>Microsoft Office Word</Application>
  <DocSecurity>0</DocSecurity>
  <Lines>467</Lines>
  <Paragraphs>133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66526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Björn Skeppner</dc:creator>
  <cp:lastModifiedBy>Kristiansson, Göran</cp:lastModifiedBy>
  <cp:revision>18</cp:revision>
  <cp:lastPrinted>2015-01-28T14:34:00Z</cp:lastPrinted>
  <dcterms:created xsi:type="dcterms:W3CDTF">2015-01-28T12:46:00Z</dcterms:created>
  <dcterms:modified xsi:type="dcterms:W3CDTF">2015-01-30T11:34:00Z</dcterms:modified>
</cp:coreProperties>
</file>