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6FF77" w14:textId="77777777" w:rsidR="00D26653" w:rsidRDefault="00D26653"/>
    <w:p w14:paraId="1CF6FF78" w14:textId="77777777" w:rsidR="00D26653" w:rsidRDefault="00D26653"/>
    <w:p w14:paraId="1CF6FF79" w14:textId="77777777" w:rsidR="00D26653" w:rsidRDefault="00D26653"/>
    <w:p w14:paraId="1CF6FF7A" w14:textId="77777777" w:rsidR="00D26653" w:rsidRDefault="00D26653"/>
    <w:p w14:paraId="1CF6FF7B" w14:textId="77777777" w:rsidR="00D26653" w:rsidRDefault="00D26653"/>
    <w:p w14:paraId="1CF6FF7C" w14:textId="77777777" w:rsidR="00D26653" w:rsidRDefault="00D26653"/>
    <w:p w14:paraId="1CF6FF7D" w14:textId="77777777" w:rsidR="00D26653" w:rsidRDefault="00D26653"/>
    <w:p w14:paraId="1CF6FF7E" w14:textId="77777777" w:rsidR="00D26653" w:rsidRDefault="00D26653"/>
    <w:p w14:paraId="1CF6FF7F" w14:textId="77777777" w:rsidR="00D26653" w:rsidRDefault="00D26653"/>
    <w:p w14:paraId="1CF6FF80" w14:textId="77777777" w:rsidR="00D26653" w:rsidRDefault="00D26653"/>
    <w:p w14:paraId="1CF6FF81" w14:textId="77777777" w:rsidR="00D26653" w:rsidRDefault="00D26653"/>
    <w:p w14:paraId="1CF6FF82" w14:textId="77777777" w:rsidR="00D26653" w:rsidRDefault="00D26653"/>
    <w:p w14:paraId="1CF6FF83" w14:textId="77777777" w:rsidR="00D26653" w:rsidRDefault="00D26653"/>
    <w:p w14:paraId="1CF6FF84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Log</w:t>
      </w:r>
    </w:p>
    <w:p w14:paraId="1CF6FF85" w14:textId="77777777" w:rsidR="00D26653" w:rsidRDefault="00D26653">
      <w:pPr>
        <w:pStyle w:val="Friform"/>
        <w:rPr>
          <w:rFonts w:ascii="Arial" w:hAnsi="Arial" w:cs="Arial"/>
          <w:sz w:val="28"/>
          <w:szCs w:val="28"/>
        </w:rPr>
      </w:pPr>
    </w:p>
    <w:p w14:paraId="1CF6FF86" w14:textId="77777777" w:rsidR="00D26653" w:rsidRDefault="005C42FA">
      <w:pPr>
        <w:pStyle w:val="Friform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Åtkomstlogg för uppföljning av åtkomst till patientens vårdinformation</w:t>
      </w:r>
    </w:p>
    <w:p w14:paraId="1CF6FF87" w14:textId="77777777" w:rsidR="00D26653" w:rsidRDefault="00EF1389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 xml:space="preserve"> </w:t>
      </w:r>
    </w:p>
    <w:p w14:paraId="1CF6FF88" w14:textId="77777777" w:rsidR="00D26653" w:rsidRDefault="00973DFB">
      <w:pPr>
        <w:pStyle w:val="Friform"/>
        <w:rPr>
          <w:rFonts w:ascii="Arial" w:hAnsi="Arial"/>
          <w:sz w:val="44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F1389">
        <w:rPr>
          <w:rFonts w:ascii="Arial" w:hAnsi="Arial"/>
          <w:sz w:val="44"/>
        </w:rPr>
        <w:t>Tjänstekontraktsbeskrivning</w:t>
      </w:r>
      <w:r>
        <w:rPr>
          <w:rFonts w:ascii="Arial" w:hAnsi="Arial"/>
          <w:sz w:val="44"/>
        </w:rPr>
        <w:fldChar w:fldCharType="end"/>
      </w:r>
    </w:p>
    <w:p w14:paraId="1CF6FF89" w14:textId="77777777" w:rsidR="00D26653" w:rsidRDefault="00D26653">
      <w:pPr>
        <w:pStyle w:val="Friform"/>
        <w:rPr>
          <w:rFonts w:ascii="Arial" w:hAnsi="Arial"/>
          <w:sz w:val="36"/>
        </w:rPr>
      </w:pPr>
    </w:p>
    <w:p w14:paraId="1CF6FF8A" w14:textId="536FA6C1" w:rsidR="00D26653" w:rsidRDefault="006F0E4C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Utgåva 0.</w:t>
      </w:r>
      <w:r w:rsidR="006759BB">
        <w:rPr>
          <w:rFonts w:ascii="Arial" w:hAnsi="Arial"/>
          <w:sz w:val="36"/>
        </w:rPr>
        <w:t>8</w:t>
      </w:r>
    </w:p>
    <w:p w14:paraId="43279F8F" w14:textId="7A9EDD99" w:rsidR="008F2F47" w:rsidRPr="008F2F47" w:rsidRDefault="00CE4374">
      <w:pPr>
        <w:rPr>
          <w:rFonts w:ascii="Arial" w:hAnsi="Arial"/>
          <w:sz w:val="36"/>
        </w:rPr>
      </w:pPr>
      <w:r>
        <w:rPr>
          <w:rFonts w:ascii="Arial" w:hAnsi="Arial"/>
          <w:sz w:val="36"/>
        </w:rPr>
        <w:t>2012-10-2</w:t>
      </w:r>
      <w:r w:rsidR="006759BB">
        <w:rPr>
          <w:rFonts w:ascii="Arial" w:hAnsi="Arial"/>
          <w:sz w:val="36"/>
        </w:rPr>
        <w:t>4</w:t>
      </w:r>
    </w:p>
    <w:p w14:paraId="1CF6FF8C" w14:textId="77777777" w:rsidR="00C65617" w:rsidRDefault="00C65617"/>
    <w:p w14:paraId="1CF6FF8D" w14:textId="77777777" w:rsidR="00C65617" w:rsidRDefault="00C65617"/>
    <w:p w14:paraId="1CF6FF8E" w14:textId="77777777" w:rsidR="00C65617" w:rsidRDefault="00C65617"/>
    <w:p w14:paraId="1CF6FF8F" w14:textId="77777777" w:rsidR="00C65617" w:rsidRDefault="00C65617"/>
    <w:p w14:paraId="1CF6FF90" w14:textId="77777777" w:rsidR="00C65617" w:rsidRDefault="00C65617"/>
    <w:p w14:paraId="1CF6FF91" w14:textId="77777777" w:rsidR="00C65617" w:rsidRDefault="00C65617"/>
    <w:p w14:paraId="1CF6FF92" w14:textId="77777777" w:rsidR="00C65617" w:rsidRDefault="00C65617"/>
    <w:p w14:paraId="1CF6FF93" w14:textId="77777777" w:rsidR="00C65617" w:rsidRDefault="00C65617"/>
    <w:p w14:paraId="1CF6FF94" w14:textId="77777777" w:rsidR="00C65617" w:rsidRDefault="00C65617">
      <w:r>
        <w:br w:type="page"/>
      </w:r>
    </w:p>
    <w:p w14:paraId="1CF6FF95" w14:textId="77777777" w:rsidR="00C65617" w:rsidRDefault="00C65617"/>
    <w:p w14:paraId="1CF6FF96" w14:textId="77777777" w:rsidR="00C65617" w:rsidRDefault="00C65617"/>
    <w:p w14:paraId="1CF6FF97" w14:textId="77777777" w:rsidR="00C65617" w:rsidRDefault="00C65617"/>
    <w:p w14:paraId="1CF6FF98" w14:textId="77777777" w:rsidR="00C65617" w:rsidRDefault="005C42FA">
      <w:pPr>
        <w:rPr>
          <w:b/>
          <w:sz w:val="28"/>
          <w:szCs w:val="28"/>
        </w:rPr>
      </w:pPr>
      <w:r w:rsidRPr="005C42FA">
        <w:rPr>
          <w:b/>
          <w:sz w:val="28"/>
          <w:szCs w:val="28"/>
        </w:rPr>
        <w:t>Revisionshistorik</w:t>
      </w:r>
    </w:p>
    <w:p w14:paraId="1CF6FF99" w14:textId="77777777" w:rsidR="005C42FA" w:rsidRPr="005C42FA" w:rsidRDefault="005C42FA">
      <w:pPr>
        <w:rPr>
          <w:b/>
          <w:sz w:val="28"/>
          <w:szCs w:val="28"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3794"/>
        <w:gridCol w:w="2326"/>
        <w:gridCol w:w="1440"/>
      </w:tblGrid>
      <w:tr w:rsidR="005C42FA" w14:paraId="1CF6FF9F" w14:textId="77777777" w:rsidTr="005C42FA">
        <w:tc>
          <w:tcPr>
            <w:tcW w:w="964" w:type="dxa"/>
            <w:shd w:val="clear" w:color="auto" w:fill="D9D9D9" w:themeFill="background1" w:themeFillShade="D9"/>
          </w:tcPr>
          <w:p w14:paraId="1CF6FF9A" w14:textId="77777777" w:rsidR="005C42FA" w:rsidRDefault="005C42FA" w:rsidP="00D27E95">
            <w:pPr>
              <w:pStyle w:val="TableText"/>
            </w:pPr>
            <w:r>
              <w:t>Version</w:t>
            </w:r>
          </w:p>
        </w:tc>
        <w:tc>
          <w:tcPr>
            <w:tcW w:w="1224" w:type="dxa"/>
            <w:shd w:val="clear" w:color="auto" w:fill="D9D9D9" w:themeFill="background1" w:themeFillShade="D9"/>
          </w:tcPr>
          <w:p w14:paraId="1CF6FF9B" w14:textId="77777777" w:rsidR="005C42FA" w:rsidRDefault="005C42FA" w:rsidP="00D27E95">
            <w:pPr>
              <w:pStyle w:val="TableText"/>
            </w:pPr>
            <w:r>
              <w:t>Revision Datum</w:t>
            </w:r>
          </w:p>
        </w:tc>
        <w:tc>
          <w:tcPr>
            <w:tcW w:w="3794" w:type="dxa"/>
            <w:shd w:val="clear" w:color="auto" w:fill="D9D9D9" w:themeFill="background1" w:themeFillShade="D9"/>
          </w:tcPr>
          <w:p w14:paraId="1CF6FF9C" w14:textId="77777777" w:rsidR="005C42FA" w:rsidRDefault="005C42FA" w:rsidP="00D27E95">
            <w:pPr>
              <w:pStyle w:val="TableText"/>
            </w:pPr>
            <w:r>
              <w:t>Komplett beskrivning av ändringar</w:t>
            </w:r>
          </w:p>
        </w:tc>
        <w:tc>
          <w:tcPr>
            <w:tcW w:w="2326" w:type="dxa"/>
            <w:shd w:val="clear" w:color="auto" w:fill="D9D9D9" w:themeFill="background1" w:themeFillShade="D9"/>
          </w:tcPr>
          <w:p w14:paraId="1CF6FF9D" w14:textId="77777777" w:rsidR="005C42FA" w:rsidRDefault="005C42FA" w:rsidP="00D27E95">
            <w:pPr>
              <w:pStyle w:val="TableText"/>
            </w:pPr>
            <w:r>
              <w:t>Ändringarna gjorda av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CF6FF9E" w14:textId="77777777" w:rsidR="005C42FA" w:rsidRDefault="005C42FA" w:rsidP="00D27E95">
            <w:pPr>
              <w:pStyle w:val="TableText"/>
            </w:pPr>
            <w:r>
              <w:t>Definitiv revision fastställd av</w:t>
            </w:r>
          </w:p>
        </w:tc>
      </w:tr>
      <w:tr w:rsidR="005C42FA" w14:paraId="1CF6FFA5" w14:textId="77777777" w:rsidTr="005C42FA">
        <w:trPr>
          <w:trHeight w:val="256"/>
        </w:trPr>
        <w:tc>
          <w:tcPr>
            <w:tcW w:w="964" w:type="dxa"/>
          </w:tcPr>
          <w:p w14:paraId="1CF6FFA0" w14:textId="77777777" w:rsidR="005C42FA" w:rsidRDefault="005C42FA" w:rsidP="00D27E95">
            <w:pPr>
              <w:pStyle w:val="TableText"/>
            </w:pPr>
            <w:r>
              <w:t>0.1</w:t>
            </w:r>
          </w:p>
        </w:tc>
        <w:tc>
          <w:tcPr>
            <w:tcW w:w="1224" w:type="dxa"/>
          </w:tcPr>
          <w:p w14:paraId="1CF6FFA1" w14:textId="77777777" w:rsidR="005C42FA" w:rsidRDefault="005C42FA" w:rsidP="00D27E95">
            <w:pPr>
              <w:pStyle w:val="TableText"/>
            </w:pPr>
            <w:r>
              <w:t>2012-09-18</w:t>
            </w:r>
          </w:p>
        </w:tc>
        <w:tc>
          <w:tcPr>
            <w:tcW w:w="3794" w:type="dxa"/>
          </w:tcPr>
          <w:p w14:paraId="1CF6FFA2" w14:textId="77777777" w:rsidR="005C42FA" w:rsidRDefault="005C42FA" w:rsidP="00D27E95">
            <w:pPr>
              <w:pStyle w:val="TableText"/>
            </w:pPr>
            <w:r>
              <w:t xml:space="preserve">Upprättande </w:t>
            </w:r>
          </w:p>
        </w:tc>
        <w:tc>
          <w:tcPr>
            <w:tcW w:w="2326" w:type="dxa"/>
          </w:tcPr>
          <w:p w14:paraId="1CF6FFA3" w14:textId="77777777" w:rsidR="005C42FA" w:rsidRDefault="005C42FA" w:rsidP="00D27E95">
            <w:pPr>
              <w:pStyle w:val="TableText"/>
            </w:pPr>
            <w:r>
              <w:t xml:space="preserve">Göran Kristiansson, </w:t>
            </w:r>
            <w:proofErr w:type="spellStart"/>
            <w:r>
              <w:t>Logica</w:t>
            </w:r>
            <w:proofErr w:type="spellEnd"/>
          </w:p>
        </w:tc>
        <w:tc>
          <w:tcPr>
            <w:tcW w:w="1440" w:type="dxa"/>
          </w:tcPr>
          <w:p w14:paraId="1CF6FFA4" w14:textId="77777777" w:rsidR="005C42FA" w:rsidRDefault="005C42FA" w:rsidP="00D27E95">
            <w:pPr>
              <w:pStyle w:val="TableText"/>
            </w:pPr>
          </w:p>
        </w:tc>
      </w:tr>
      <w:tr w:rsidR="005C42FA" w14:paraId="1CF6FFAB" w14:textId="77777777" w:rsidTr="005C42FA">
        <w:trPr>
          <w:trHeight w:val="256"/>
        </w:trPr>
        <w:tc>
          <w:tcPr>
            <w:tcW w:w="964" w:type="dxa"/>
          </w:tcPr>
          <w:p w14:paraId="1CF6FFA6" w14:textId="77777777" w:rsidR="005C42FA" w:rsidRDefault="005C42FA" w:rsidP="00D27E95">
            <w:pPr>
              <w:pStyle w:val="TableText"/>
            </w:pPr>
            <w:r>
              <w:t>0.2</w:t>
            </w:r>
          </w:p>
        </w:tc>
        <w:tc>
          <w:tcPr>
            <w:tcW w:w="1224" w:type="dxa"/>
          </w:tcPr>
          <w:p w14:paraId="1CF6FFA7" w14:textId="77777777" w:rsidR="005C42FA" w:rsidRDefault="005C42FA" w:rsidP="00D27E95">
            <w:pPr>
              <w:pStyle w:val="TableText"/>
            </w:pPr>
            <w:r>
              <w:t>2012-09-21</w:t>
            </w:r>
          </w:p>
        </w:tc>
        <w:tc>
          <w:tcPr>
            <w:tcW w:w="3794" w:type="dxa"/>
          </w:tcPr>
          <w:p w14:paraId="1CF6FFA8" w14:textId="77777777" w:rsidR="005C42FA" w:rsidRDefault="005C42FA" w:rsidP="00D27E95">
            <w:pPr>
              <w:pStyle w:val="TableText"/>
            </w:pPr>
            <w:r>
              <w:t>Uppdatering, komplettering</w:t>
            </w:r>
          </w:p>
        </w:tc>
        <w:tc>
          <w:tcPr>
            <w:tcW w:w="2326" w:type="dxa"/>
          </w:tcPr>
          <w:p w14:paraId="1CF6FFA9" w14:textId="77777777" w:rsidR="005C42FA" w:rsidRDefault="005C42FA" w:rsidP="00D27E95">
            <w:pPr>
              <w:pStyle w:val="TableText"/>
            </w:pPr>
            <w:r>
              <w:t xml:space="preserve">Björn </w:t>
            </w:r>
            <w:proofErr w:type="spellStart"/>
            <w:r>
              <w:t>Skeppner</w:t>
            </w:r>
            <w:proofErr w:type="spellEnd"/>
            <w:r>
              <w:t xml:space="preserve">, </w:t>
            </w:r>
            <w:proofErr w:type="spellStart"/>
            <w:r>
              <w:t>Inera</w:t>
            </w:r>
            <w:proofErr w:type="spellEnd"/>
          </w:p>
        </w:tc>
        <w:tc>
          <w:tcPr>
            <w:tcW w:w="1440" w:type="dxa"/>
          </w:tcPr>
          <w:p w14:paraId="1CF6FFAA" w14:textId="77777777" w:rsidR="005C42FA" w:rsidRDefault="005C42FA" w:rsidP="00D27E95">
            <w:pPr>
              <w:pStyle w:val="TableText"/>
            </w:pPr>
          </w:p>
        </w:tc>
      </w:tr>
      <w:tr w:rsidR="005C42FA" w14:paraId="1CF6FFB1" w14:textId="77777777" w:rsidTr="005C42FA">
        <w:trPr>
          <w:trHeight w:val="256"/>
        </w:trPr>
        <w:tc>
          <w:tcPr>
            <w:tcW w:w="964" w:type="dxa"/>
          </w:tcPr>
          <w:p w14:paraId="1CF6FFAC" w14:textId="56E6260E" w:rsidR="005C42FA" w:rsidRDefault="00BE362A" w:rsidP="00D27E95">
            <w:pPr>
              <w:pStyle w:val="TableText"/>
            </w:pPr>
            <w:r>
              <w:t>0.3</w:t>
            </w:r>
          </w:p>
        </w:tc>
        <w:tc>
          <w:tcPr>
            <w:tcW w:w="1224" w:type="dxa"/>
          </w:tcPr>
          <w:p w14:paraId="1CF6FFAD" w14:textId="1EA1BCE9" w:rsidR="005C42FA" w:rsidRDefault="00BE362A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1CF6FFAE" w14:textId="5629161C" w:rsidR="005C42FA" w:rsidRDefault="00BE362A" w:rsidP="00D27E95">
            <w:pPr>
              <w:pStyle w:val="TableText"/>
            </w:pPr>
            <w:r>
              <w:t>Uppdaterat datatyper, returvärde och felhantering.</w:t>
            </w:r>
          </w:p>
        </w:tc>
        <w:tc>
          <w:tcPr>
            <w:tcW w:w="2326" w:type="dxa"/>
          </w:tcPr>
          <w:p w14:paraId="1CF6FFAF" w14:textId="70090D71" w:rsidR="005C42FA" w:rsidRDefault="00BE362A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1CF6FFB0" w14:textId="77777777" w:rsidR="005C42FA" w:rsidRDefault="005C42FA" w:rsidP="00D27E95">
            <w:pPr>
              <w:pStyle w:val="TableText"/>
            </w:pPr>
          </w:p>
        </w:tc>
      </w:tr>
      <w:tr w:rsidR="005C42FA" w14:paraId="1CF6FFB7" w14:textId="77777777" w:rsidTr="005C42FA">
        <w:trPr>
          <w:trHeight w:val="256"/>
        </w:trPr>
        <w:tc>
          <w:tcPr>
            <w:tcW w:w="964" w:type="dxa"/>
          </w:tcPr>
          <w:p w14:paraId="1CF6FFB2" w14:textId="6572EDCA" w:rsidR="005C42FA" w:rsidRDefault="002955E7" w:rsidP="00D27E95">
            <w:pPr>
              <w:pStyle w:val="TableText"/>
            </w:pPr>
            <w:r>
              <w:t>0.4</w:t>
            </w:r>
          </w:p>
        </w:tc>
        <w:tc>
          <w:tcPr>
            <w:tcW w:w="1224" w:type="dxa"/>
          </w:tcPr>
          <w:p w14:paraId="1CF6FFB3" w14:textId="05195419" w:rsidR="005C42FA" w:rsidRDefault="002955E7" w:rsidP="00D27E95">
            <w:pPr>
              <w:pStyle w:val="TableText"/>
            </w:pPr>
            <w:r>
              <w:t>2012-10-03</w:t>
            </w:r>
          </w:p>
        </w:tc>
        <w:tc>
          <w:tcPr>
            <w:tcW w:w="3794" w:type="dxa"/>
          </w:tcPr>
          <w:p w14:paraId="1CF6FFB4" w14:textId="0CE31981" w:rsidR="005C42FA" w:rsidRDefault="002955E7" w:rsidP="00D27E95">
            <w:pPr>
              <w:pStyle w:val="TableText"/>
            </w:pPr>
            <w:r>
              <w:t>Uppdaterad enligt mall, beskrivande text kompletterad</w:t>
            </w:r>
          </w:p>
        </w:tc>
        <w:tc>
          <w:tcPr>
            <w:tcW w:w="2326" w:type="dxa"/>
          </w:tcPr>
          <w:p w14:paraId="1CF6FFB5" w14:textId="47727544" w:rsidR="005C42FA" w:rsidRDefault="002955E7" w:rsidP="00D27E95">
            <w:pPr>
              <w:pStyle w:val="TableText"/>
            </w:pPr>
            <w:r>
              <w:t xml:space="preserve">Björn </w:t>
            </w:r>
            <w:proofErr w:type="spellStart"/>
            <w:r>
              <w:t>Skeppner</w:t>
            </w:r>
            <w:proofErr w:type="spellEnd"/>
          </w:p>
        </w:tc>
        <w:tc>
          <w:tcPr>
            <w:tcW w:w="1440" w:type="dxa"/>
          </w:tcPr>
          <w:p w14:paraId="1CF6FFB6" w14:textId="77777777" w:rsidR="005C42FA" w:rsidRDefault="005C42FA" w:rsidP="00D27E95">
            <w:pPr>
              <w:pStyle w:val="TableText"/>
            </w:pPr>
          </w:p>
        </w:tc>
      </w:tr>
      <w:tr w:rsidR="005C42FA" w14:paraId="1CF6FFBD" w14:textId="77777777" w:rsidTr="00D523C4">
        <w:trPr>
          <w:trHeight w:val="1289"/>
        </w:trPr>
        <w:tc>
          <w:tcPr>
            <w:tcW w:w="964" w:type="dxa"/>
          </w:tcPr>
          <w:p w14:paraId="1CF6FFB8" w14:textId="22888851" w:rsidR="005C42FA" w:rsidRDefault="006F0E4C" w:rsidP="00D27E95">
            <w:pPr>
              <w:pStyle w:val="TableText"/>
            </w:pPr>
            <w:r>
              <w:t>0.5</w:t>
            </w:r>
          </w:p>
        </w:tc>
        <w:tc>
          <w:tcPr>
            <w:tcW w:w="1224" w:type="dxa"/>
          </w:tcPr>
          <w:p w14:paraId="1CF6FFB9" w14:textId="6AE248CA" w:rsidR="005C42FA" w:rsidRDefault="006F0E4C" w:rsidP="00D27E95">
            <w:pPr>
              <w:pStyle w:val="TableText"/>
            </w:pPr>
            <w:r>
              <w:t>2012-10-11</w:t>
            </w:r>
          </w:p>
        </w:tc>
        <w:tc>
          <w:tcPr>
            <w:tcW w:w="3794" w:type="dxa"/>
          </w:tcPr>
          <w:p w14:paraId="6C07FA13" w14:textId="77777777" w:rsidR="007A490B" w:rsidRDefault="007A490B" w:rsidP="007A490B">
            <w:pPr>
              <w:pStyle w:val="TableText"/>
            </w:pPr>
            <w:r>
              <w:t>Uppdaterat datatyper så att namnrymd är lika.</w:t>
            </w:r>
          </w:p>
          <w:p w14:paraId="660D47AC" w14:textId="77777777" w:rsidR="007A490B" w:rsidRDefault="007A490B" w:rsidP="007A490B">
            <w:pPr>
              <w:pStyle w:val="TableText"/>
            </w:pPr>
            <w:r>
              <w:t>Uppdaterat enligt mall.</w:t>
            </w:r>
          </w:p>
          <w:p w14:paraId="26836EB2" w14:textId="77777777" w:rsidR="007A490B" w:rsidRDefault="007A490B" w:rsidP="007A490B">
            <w:pPr>
              <w:pStyle w:val="TableText"/>
            </w:pPr>
            <w:r>
              <w:t xml:space="preserve">Har uppdaterat rimlig tillgänglighet till </w:t>
            </w:r>
          </w:p>
          <w:p w14:paraId="1CF6FFBA" w14:textId="1B3A7B02" w:rsidR="003A67B2" w:rsidRDefault="007A490B" w:rsidP="007A490B">
            <w:pPr>
              <w:pStyle w:val="TableText"/>
            </w:pPr>
            <w:r>
              <w:t>99,80% (hämtat från SAD samtycke/patientrelation)</w:t>
            </w:r>
          </w:p>
        </w:tc>
        <w:tc>
          <w:tcPr>
            <w:tcW w:w="2326" w:type="dxa"/>
          </w:tcPr>
          <w:p w14:paraId="1CF6FFBB" w14:textId="179014F7" w:rsidR="005C42FA" w:rsidRDefault="006F0E4C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1CF6FFBC" w14:textId="77777777" w:rsidR="005C42FA" w:rsidRDefault="005C42FA" w:rsidP="00D27E95">
            <w:pPr>
              <w:pStyle w:val="TableText"/>
            </w:pPr>
          </w:p>
        </w:tc>
      </w:tr>
      <w:tr w:rsidR="005C42FA" w14:paraId="1CF6FFC3" w14:textId="77777777" w:rsidTr="005C42FA">
        <w:trPr>
          <w:trHeight w:val="256"/>
        </w:trPr>
        <w:tc>
          <w:tcPr>
            <w:tcW w:w="964" w:type="dxa"/>
          </w:tcPr>
          <w:p w14:paraId="1CF6FFBE" w14:textId="4FEA3D8C" w:rsidR="005C42FA" w:rsidRDefault="00D523C4" w:rsidP="00D27E95">
            <w:pPr>
              <w:pStyle w:val="TableText"/>
            </w:pPr>
            <w:r>
              <w:t>0.6</w:t>
            </w:r>
          </w:p>
        </w:tc>
        <w:tc>
          <w:tcPr>
            <w:tcW w:w="1224" w:type="dxa"/>
          </w:tcPr>
          <w:p w14:paraId="1CF6FFBF" w14:textId="4D62A18D" w:rsidR="005C42FA" w:rsidRDefault="00D523C4" w:rsidP="00D27E95">
            <w:pPr>
              <w:pStyle w:val="TableText"/>
            </w:pPr>
            <w:r>
              <w:t>2012-10-15</w:t>
            </w:r>
          </w:p>
        </w:tc>
        <w:tc>
          <w:tcPr>
            <w:tcW w:w="3794" w:type="dxa"/>
          </w:tcPr>
          <w:p w14:paraId="1CF6FFC0" w14:textId="2CBC32C5" w:rsidR="005C42FA" w:rsidRDefault="00D523C4" w:rsidP="00D523C4">
            <w:pPr>
              <w:pStyle w:val="TableText"/>
            </w:pPr>
            <w:r>
              <w:t>Uppdaterat så 1</w:t>
            </w:r>
            <w:proofErr w:type="gramStart"/>
            <w:r>
              <w:t>..</w:t>
            </w:r>
            <w:proofErr w:type="gramEnd"/>
            <w:r>
              <w:t xml:space="preserve">* </w:t>
            </w:r>
            <w:proofErr w:type="spellStart"/>
            <w:r>
              <w:t>Resource</w:t>
            </w:r>
            <w:proofErr w:type="spellEnd"/>
            <w:r>
              <w:t xml:space="preserve"> ligger under en </w:t>
            </w:r>
            <w:proofErr w:type="spellStart"/>
            <w:r>
              <w:t>datatyp</w:t>
            </w:r>
            <w:proofErr w:type="spellEnd"/>
            <w:r>
              <w:t xml:space="preserve"> som heter Resources för en tydligare samling av resurser.  </w:t>
            </w:r>
          </w:p>
        </w:tc>
        <w:tc>
          <w:tcPr>
            <w:tcW w:w="2326" w:type="dxa"/>
          </w:tcPr>
          <w:p w14:paraId="1CF6FFC1" w14:textId="541535F3" w:rsidR="005C42FA" w:rsidRDefault="00D523C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1CF6FFC2" w14:textId="77777777" w:rsidR="005C42FA" w:rsidRDefault="005C42FA" w:rsidP="00D27E95">
            <w:pPr>
              <w:pStyle w:val="TableText"/>
            </w:pPr>
          </w:p>
        </w:tc>
      </w:tr>
      <w:tr w:rsidR="00D523C4" w14:paraId="3A0E3060" w14:textId="77777777" w:rsidTr="005C42FA">
        <w:trPr>
          <w:trHeight w:val="256"/>
        </w:trPr>
        <w:tc>
          <w:tcPr>
            <w:tcW w:w="964" w:type="dxa"/>
          </w:tcPr>
          <w:p w14:paraId="42D3C40E" w14:textId="7FA8E5C7" w:rsidR="00D523C4" w:rsidRDefault="0096105B" w:rsidP="00D27E95">
            <w:pPr>
              <w:pStyle w:val="TableText"/>
            </w:pPr>
            <w:r>
              <w:t>0.7</w:t>
            </w:r>
          </w:p>
        </w:tc>
        <w:tc>
          <w:tcPr>
            <w:tcW w:w="1224" w:type="dxa"/>
          </w:tcPr>
          <w:p w14:paraId="51152AD2" w14:textId="3CE90B91" w:rsidR="00D523C4" w:rsidRDefault="00D1172E" w:rsidP="00D27E95">
            <w:pPr>
              <w:pStyle w:val="TableText"/>
            </w:pPr>
            <w:r>
              <w:t>2012-10-23</w:t>
            </w:r>
          </w:p>
        </w:tc>
        <w:tc>
          <w:tcPr>
            <w:tcW w:w="3794" w:type="dxa"/>
          </w:tcPr>
          <w:p w14:paraId="2DA09B55" w14:textId="77777777" w:rsidR="00D523C4" w:rsidRDefault="0096105B" w:rsidP="0084155D">
            <w:pPr>
              <w:pStyle w:val="TableText"/>
            </w:pPr>
            <w:r>
              <w:t xml:space="preserve">Ändrat namn på datatypen vårdgivare från </w:t>
            </w:r>
            <w:proofErr w:type="spellStart"/>
            <w:r>
              <w:t>careGiver</w:t>
            </w:r>
            <w:proofErr w:type="spellEnd"/>
            <w:r>
              <w:t xml:space="preserve"> till </w:t>
            </w:r>
            <w:proofErr w:type="spellStart"/>
            <w:r>
              <w:t>careProvider</w:t>
            </w:r>
            <w:proofErr w:type="spellEnd"/>
            <w:r>
              <w:t xml:space="preserve"> så att det </w:t>
            </w:r>
            <w:r w:rsidR="0084155D">
              <w:t>blir</w:t>
            </w:r>
            <w:r>
              <w:t xml:space="preserve"> enhetligt med tjänsterna samtycke, patientrelation och spärr</w:t>
            </w:r>
            <w:r w:rsidR="00A06C0B">
              <w:t>.</w:t>
            </w:r>
          </w:p>
          <w:p w14:paraId="0573E7E5" w14:textId="77777777" w:rsidR="00A06C0B" w:rsidRDefault="00A06C0B" w:rsidP="0084155D">
            <w:pPr>
              <w:pStyle w:val="TableText"/>
            </w:pPr>
          </w:p>
          <w:p w14:paraId="34189D0C" w14:textId="4733B76A" w:rsidR="00D1172E" w:rsidRDefault="00A06C0B" w:rsidP="008166D4">
            <w:pPr>
              <w:pStyle w:val="TableText"/>
            </w:pPr>
            <w:r>
              <w:t xml:space="preserve">Uppdaterat beskrivningen så att kontraktet inte innefattar de läsande tjänsterna mer än i vissa allmänna delar. </w:t>
            </w:r>
            <w:r w:rsidR="00D1172E">
              <w:t xml:space="preserve"> </w:t>
            </w:r>
          </w:p>
        </w:tc>
        <w:tc>
          <w:tcPr>
            <w:tcW w:w="2326" w:type="dxa"/>
          </w:tcPr>
          <w:p w14:paraId="2F4D9846" w14:textId="26AA7D3D" w:rsidR="00D523C4" w:rsidRDefault="0096105B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4ED770C6" w14:textId="77777777" w:rsidR="00D523C4" w:rsidRDefault="00D523C4" w:rsidP="00D27E95">
            <w:pPr>
              <w:pStyle w:val="TableText"/>
            </w:pPr>
          </w:p>
        </w:tc>
      </w:tr>
      <w:tr w:rsidR="008166D4" w14:paraId="1ABCFD07" w14:textId="77777777" w:rsidTr="005C42FA">
        <w:trPr>
          <w:trHeight w:val="256"/>
        </w:trPr>
        <w:tc>
          <w:tcPr>
            <w:tcW w:w="964" w:type="dxa"/>
          </w:tcPr>
          <w:p w14:paraId="3089F716" w14:textId="58981273" w:rsidR="008166D4" w:rsidRDefault="008166D4" w:rsidP="00D27E95">
            <w:pPr>
              <w:pStyle w:val="TableText"/>
            </w:pPr>
            <w:r>
              <w:t>0.8</w:t>
            </w:r>
          </w:p>
        </w:tc>
        <w:tc>
          <w:tcPr>
            <w:tcW w:w="1224" w:type="dxa"/>
          </w:tcPr>
          <w:p w14:paraId="37D8DB70" w14:textId="6DA4026C" w:rsidR="008166D4" w:rsidRDefault="008166D4" w:rsidP="00D27E95">
            <w:pPr>
              <w:pStyle w:val="TableText"/>
            </w:pPr>
            <w:r>
              <w:t>2012-10-24</w:t>
            </w:r>
          </w:p>
        </w:tc>
        <w:tc>
          <w:tcPr>
            <w:tcW w:w="3794" w:type="dxa"/>
          </w:tcPr>
          <w:p w14:paraId="1567265D" w14:textId="6FAFA4F0" w:rsidR="008166D4" w:rsidRDefault="008166D4" w:rsidP="008166D4">
            <w:pPr>
              <w:pStyle w:val="TableText"/>
            </w:pPr>
            <w:r>
              <w:t>Uppdaterat beskrivning av logisk adressering så att det inte beskriver en viss version</w:t>
            </w:r>
            <w:r>
              <w:t xml:space="preserve"> av RIVTA</w:t>
            </w:r>
            <w:r>
              <w:t>.</w:t>
            </w:r>
          </w:p>
        </w:tc>
        <w:tc>
          <w:tcPr>
            <w:tcW w:w="2326" w:type="dxa"/>
          </w:tcPr>
          <w:p w14:paraId="31378CFC" w14:textId="47FDD3B5" w:rsidR="008166D4" w:rsidRDefault="008166D4" w:rsidP="00D27E95">
            <w:pPr>
              <w:pStyle w:val="TableText"/>
            </w:pPr>
            <w:r>
              <w:t>Göran Kristiansson</w:t>
            </w:r>
          </w:p>
        </w:tc>
        <w:tc>
          <w:tcPr>
            <w:tcW w:w="1440" w:type="dxa"/>
          </w:tcPr>
          <w:p w14:paraId="3B287929" w14:textId="77777777" w:rsidR="008166D4" w:rsidRDefault="008166D4" w:rsidP="00D27E95">
            <w:pPr>
              <w:pStyle w:val="TableText"/>
            </w:pPr>
          </w:p>
        </w:tc>
      </w:tr>
    </w:tbl>
    <w:p w14:paraId="1CF6FFC4" w14:textId="77777777" w:rsidR="005C42FA" w:rsidRDefault="005C42FA"/>
    <w:p w14:paraId="1CF6FFC5" w14:textId="77777777" w:rsidR="005C42FA" w:rsidRDefault="005C42FA"/>
    <w:p w14:paraId="1CF6FFC6" w14:textId="77777777" w:rsidR="00C65617" w:rsidRDefault="00C65617"/>
    <w:p w14:paraId="1CF6FFC7" w14:textId="77777777" w:rsidR="00C65617" w:rsidRPr="00073B6C" w:rsidRDefault="00C65617" w:rsidP="00C65617">
      <w:pPr>
        <w:rPr>
          <w:b/>
          <w:sz w:val="24"/>
        </w:rPr>
      </w:pPr>
      <w:r w:rsidRPr="00073B6C">
        <w:rPr>
          <w:b/>
          <w:sz w:val="24"/>
        </w:rPr>
        <w:t>Innehållsförteckning</w:t>
      </w:r>
    </w:p>
    <w:bookmarkStart w:id="0" w:name="_GoBack"/>
    <w:bookmarkEnd w:id="0"/>
    <w:p w14:paraId="4772D669" w14:textId="77777777" w:rsidR="007B76BF" w:rsidRDefault="00C65617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338832022" w:history="1">
        <w:r w:rsidR="007B76BF" w:rsidRPr="006556BB">
          <w:rPr>
            <w:rStyle w:val="Hyperlnk"/>
          </w:rPr>
          <w:t>1</w:t>
        </w:r>
        <w:r w:rsidR="007B76BF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="007B76BF" w:rsidRPr="006556BB">
          <w:rPr>
            <w:rStyle w:val="Hyperlnk"/>
          </w:rPr>
          <w:t>Inledning</w:t>
        </w:r>
        <w:r w:rsidR="007B76BF">
          <w:rPr>
            <w:webHidden/>
          </w:rPr>
          <w:tab/>
        </w:r>
        <w:r w:rsidR="007B76BF">
          <w:rPr>
            <w:webHidden/>
          </w:rPr>
          <w:fldChar w:fldCharType="begin"/>
        </w:r>
        <w:r w:rsidR="007B76BF">
          <w:rPr>
            <w:webHidden/>
          </w:rPr>
          <w:instrText xml:space="preserve"> PAGEREF _Toc338832022 \h </w:instrText>
        </w:r>
        <w:r w:rsidR="007B76BF">
          <w:rPr>
            <w:webHidden/>
          </w:rPr>
        </w:r>
        <w:r w:rsidR="007B76BF">
          <w:rPr>
            <w:webHidden/>
          </w:rPr>
          <w:fldChar w:fldCharType="separate"/>
        </w:r>
        <w:r w:rsidR="007B76BF">
          <w:rPr>
            <w:webHidden/>
          </w:rPr>
          <w:t>3</w:t>
        </w:r>
        <w:r w:rsidR="007B76BF">
          <w:rPr>
            <w:webHidden/>
          </w:rPr>
          <w:fldChar w:fldCharType="end"/>
        </w:r>
      </w:hyperlink>
    </w:p>
    <w:p w14:paraId="1B98509D" w14:textId="77777777" w:rsidR="007B76BF" w:rsidRDefault="007B76B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8832023" w:history="1">
        <w:r w:rsidRPr="006556BB">
          <w:rPr>
            <w:rStyle w:val="Hyperl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6556BB">
          <w:rPr>
            <w:rStyle w:val="Hyperlnk"/>
          </w:rPr>
          <w:t>Generella regler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_Toc338832023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D59620A" w14:textId="77777777" w:rsidR="007B76BF" w:rsidRDefault="007B76B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8832024" w:history="1">
        <w:r w:rsidRPr="006556BB">
          <w:rPr>
            <w:rStyle w:val="Hyperl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6556BB">
          <w:rPr>
            <w:rStyle w:val="Hyperlnk"/>
          </w:rPr>
          <w:t>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_Toc338832024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912ECA8" w14:textId="77777777" w:rsidR="007B76BF" w:rsidRDefault="007B76BF">
      <w:pPr>
        <w:pStyle w:val="Innehll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eastAsia="sv-SE"/>
        </w:rPr>
      </w:pPr>
      <w:hyperlink w:anchor="_Toc338832025" w:history="1">
        <w:r w:rsidRPr="006556BB">
          <w:rPr>
            <w:rStyle w:val="Hyperlnk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eastAsia="sv-SE"/>
          </w:rPr>
          <w:tab/>
        </w:r>
        <w:r w:rsidRPr="006556BB">
          <w:rPr>
            <w:rStyle w:val="Hyperlnk"/>
          </w:rPr>
          <w:t>Datatyper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_Toc338832025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CF6FFCC" w14:textId="77777777" w:rsidR="00C65617" w:rsidRDefault="00C65617" w:rsidP="00173502">
      <w:pPr>
        <w:pStyle w:val="Rubrik1"/>
      </w:pPr>
      <w:r>
        <w:lastRenderedPageBreak/>
        <w:fldChar w:fldCharType="end"/>
      </w:r>
      <w:bookmarkStart w:id="1" w:name="_Toc338832022"/>
      <w:r>
        <w:t>Inledning</w:t>
      </w:r>
      <w:bookmarkEnd w:id="1"/>
    </w:p>
    <w:p w14:paraId="1CF6FFCD" w14:textId="77777777" w:rsidR="00C65617" w:rsidRDefault="00C65617" w:rsidP="00C772A3">
      <w:pPr>
        <w:pStyle w:val="Rubrik2"/>
      </w:pPr>
      <w:r>
        <w:t>Om dokumentet</w:t>
      </w:r>
    </w:p>
    <w:p w14:paraId="1CF6FFCE" w14:textId="77777777" w:rsidR="00C65617" w:rsidRDefault="00C65617" w:rsidP="00C65617"/>
    <w:p w14:paraId="1CF6FFCF" w14:textId="77777777" w:rsidR="00C65617" w:rsidRDefault="00C65617" w:rsidP="00C65617">
      <w:r w:rsidRPr="00B97084">
        <w:t xml:space="preserve">Detta är beskrivningen av tjänstekontrakten i tjänstedomänen </w:t>
      </w:r>
      <w:r w:rsidRPr="00B97084">
        <w:rPr>
          <w:b/>
          <w:i/>
        </w:rPr>
        <w:t>urn:</w:t>
      </w:r>
      <w:r>
        <w:rPr>
          <w:b/>
          <w:i/>
        </w:rPr>
        <w:t>riv:</w:t>
      </w:r>
      <w:r w:rsidRPr="00B97084">
        <w:rPr>
          <w:b/>
          <w:i/>
        </w:rPr>
        <w:t>ehr:</w:t>
      </w:r>
      <w:r>
        <w:rPr>
          <w:b/>
          <w:i/>
        </w:rPr>
        <w:t>log</w:t>
      </w:r>
      <w:r w:rsidRPr="00B97084">
        <w:t xml:space="preserve"> (huvuddomän </w:t>
      </w:r>
      <w:r w:rsidRPr="00B97084">
        <w:rPr>
          <w:b/>
          <w:i/>
        </w:rPr>
        <w:t>Electronic Health Record</w:t>
      </w:r>
      <w:r w:rsidRPr="00B97084">
        <w:rPr>
          <w:i/>
        </w:rPr>
        <w:t xml:space="preserve"> </w:t>
      </w:r>
      <w:r w:rsidRPr="00B97084">
        <w:t xml:space="preserve">underdomän </w:t>
      </w:r>
      <w:r>
        <w:rPr>
          <w:b/>
          <w:i/>
        </w:rPr>
        <w:t>Log</w:t>
      </w:r>
      <w:r w:rsidRPr="00B97084">
        <w:t>). Den svenska benämningen är</w:t>
      </w:r>
      <w:r>
        <w:t xml:space="preserve"> Loggtjänst</w:t>
      </w:r>
      <w:r w:rsidRPr="00B97084">
        <w:t>.</w:t>
      </w:r>
    </w:p>
    <w:p w14:paraId="1CF6FFD0" w14:textId="77777777" w:rsidR="005C42FA" w:rsidRDefault="005C42FA" w:rsidP="00C65617"/>
    <w:p w14:paraId="1CF6FFD1" w14:textId="5D654B5C" w:rsidR="005C42FA" w:rsidRPr="00A51835" w:rsidRDefault="00D62D63" w:rsidP="005C42FA">
      <w:r>
        <w:t>Tjänsten</w:t>
      </w:r>
      <w:r w:rsidR="005C42FA" w:rsidRPr="00A51835">
        <w:t xml:space="preserve"> syftar till att vårdgivarna inom svensk hälso- och sjukvård får verktyg att uppfylla Patientdatalagen och Socialstyrelsens föreskrifter (SOSFS 2008:14 med handbok) gällande krav på </w:t>
      </w:r>
      <w:r w:rsidR="005C42FA">
        <w:t>uppföljning av åtkomst till patientinformation.</w:t>
      </w:r>
    </w:p>
    <w:p w14:paraId="1CF6FFD2" w14:textId="77777777" w:rsidR="005C42FA" w:rsidRDefault="005C42FA" w:rsidP="005C42FA"/>
    <w:p w14:paraId="1CF6FFD3" w14:textId="77777777" w:rsidR="005C42FA" w:rsidRDefault="005C42FA" w:rsidP="005C42FA">
      <w:r w:rsidRPr="00A51835">
        <w:t xml:space="preserve">Genom att nationellt standardisera tjänstekontrakt för samverkan mellan vårdsystem och </w:t>
      </w:r>
      <w:r w:rsidR="00A50319">
        <w:t>loggtjänst</w:t>
      </w:r>
      <w:r w:rsidRPr="00A51835">
        <w:t xml:space="preserve"> skapas kompatibilitet mellan alla </w:t>
      </w:r>
      <w:r w:rsidR="00A50319">
        <w:t>journalsystem och alla logg</w:t>
      </w:r>
      <w:r w:rsidRPr="00A51835">
        <w:t>tjänster. Därigenom undviks huvudmanna-specifika anpassningar av vårdsyst</w:t>
      </w:r>
      <w:r w:rsidR="00A50319">
        <w:t>em som behöver integration med loggtjänsten samt att åtkomst till åtkomstloggar sker på ett enhetligt sätt i ett standardiserat format. Vilken även möjliggör att patienten/medborgaren själv kan få ta del av vilka vårdgivare som har haft åtkosmt till patientens information.</w:t>
      </w:r>
    </w:p>
    <w:p w14:paraId="1CF6FFD4" w14:textId="77777777" w:rsidR="00A50319" w:rsidRDefault="00A50319" w:rsidP="005C42FA"/>
    <w:p w14:paraId="1CF6FFD5" w14:textId="77777777" w:rsidR="00A50319" w:rsidRDefault="00A50319" w:rsidP="005C42FA">
      <w:r>
        <w:t>Tjänstedomänen omfattar tjänster för</w:t>
      </w:r>
    </w:p>
    <w:p w14:paraId="1CF6FFD6" w14:textId="77777777" w:rsidR="00A50319" w:rsidRDefault="00A50319" w:rsidP="005C42FA"/>
    <w:p w14:paraId="1CF6FFD7" w14:textId="4100007C" w:rsidR="00A50319" w:rsidRPr="00A50319" w:rsidRDefault="00A50319" w:rsidP="00D27E95">
      <w:pPr>
        <w:pStyle w:val="Brdtext"/>
      </w:pPr>
      <w:bookmarkStart w:id="2" w:name="_Toc335233289"/>
      <w:r w:rsidRPr="00A50319">
        <w:t>Registrerande tjänst</w:t>
      </w:r>
      <w:bookmarkEnd w:id="2"/>
    </w:p>
    <w:p w14:paraId="1CF6FFD8" w14:textId="77777777" w:rsidR="00A50319" w:rsidRPr="00A50319" w:rsidRDefault="00A50319" w:rsidP="00D27E95">
      <w:pPr>
        <w:pStyle w:val="Brdtext"/>
        <w:numPr>
          <w:ilvl w:val="0"/>
          <w:numId w:val="23"/>
        </w:numPr>
        <w:rPr>
          <w:b/>
        </w:rPr>
      </w:pPr>
      <w:r w:rsidRPr="00A50319">
        <w:t>Registrera åtkomstlogg</w:t>
      </w:r>
    </w:p>
    <w:p w14:paraId="1CF6FFD9" w14:textId="77777777" w:rsidR="00A50319" w:rsidRPr="00A745E2" w:rsidRDefault="00A50319" w:rsidP="00D27E95">
      <w:pPr>
        <w:pStyle w:val="Brdtext"/>
        <w:numPr>
          <w:ilvl w:val="1"/>
          <w:numId w:val="23"/>
        </w:numPr>
        <w:rPr>
          <w:b/>
        </w:rPr>
      </w:pPr>
      <w:r w:rsidRPr="00A50319">
        <w:t>Där loggen kan innehålla en eller flera loggposter (logghändelser).</w:t>
      </w:r>
    </w:p>
    <w:p w14:paraId="54E599EC" w14:textId="7CEAF097" w:rsidR="00A745E2" w:rsidRPr="00A50319" w:rsidRDefault="00A745E2" w:rsidP="00D27E95">
      <w:pPr>
        <w:pStyle w:val="Brdtext"/>
        <w:numPr>
          <w:ilvl w:val="1"/>
          <w:numId w:val="23"/>
        </w:numPr>
        <w:rPr>
          <w:b/>
        </w:rPr>
      </w:pPr>
      <w:r>
        <w:t xml:space="preserve">Informationsägande verksamhet är den vars aktör </w:t>
      </w:r>
      <w:r w:rsidR="00791093">
        <w:t>har åstadkommit åtkomstloggposten</w:t>
      </w:r>
    </w:p>
    <w:p w14:paraId="1CF6FFDA" w14:textId="77777777" w:rsidR="00A50319" w:rsidRPr="00A50319" w:rsidRDefault="00A50319" w:rsidP="00D27E95">
      <w:pPr>
        <w:pStyle w:val="Brdtext"/>
      </w:pPr>
    </w:p>
    <w:p w14:paraId="1CF6FFE5" w14:textId="77777777" w:rsidR="00C65617" w:rsidRDefault="00C65617" w:rsidP="00C65617">
      <w:pPr>
        <w:rPr>
          <w:highlight w:val="yellow"/>
        </w:rPr>
      </w:pPr>
    </w:p>
    <w:p w14:paraId="1CF6FFE6" w14:textId="77777777" w:rsidR="00A50319" w:rsidRPr="00A51835" w:rsidRDefault="00A50319" w:rsidP="00A50319">
      <w:r w:rsidRPr="00A51835">
        <w:t>En utgångspunkt för tjänstedomänen är Cehis uppdrag Patientdatalagen i Praktiken (PDLiP), som syftat till att skapa förutsättningar för en nationell samsyn av tolkning och tillämpning av Patientdatalagen för informationssamverkan inom och mellan vårdgivare.</w:t>
      </w:r>
    </w:p>
    <w:p w14:paraId="1CF6FFE7" w14:textId="77777777" w:rsidR="00A50319" w:rsidRDefault="00A50319" w:rsidP="00A50319"/>
    <w:p w14:paraId="1CF6FFE8" w14:textId="77777777" w:rsidR="00A50319" w:rsidRPr="00A51835" w:rsidRDefault="00A50319" w:rsidP="00A50319">
      <w:r w:rsidRPr="00A51835">
        <w:t>Arbetet baseras på RIV-specifikation för PDLiP [RIV PDLiP] som bland annat omfattar hanteringen av direktåkomst inom sammanhållen journalföring.</w:t>
      </w:r>
    </w:p>
    <w:p w14:paraId="1CF6FFE9" w14:textId="77777777" w:rsidR="00A50319" w:rsidRDefault="00A50319" w:rsidP="00C65617">
      <w:pPr>
        <w:rPr>
          <w:highlight w:val="yellow"/>
        </w:rPr>
      </w:pPr>
    </w:p>
    <w:p w14:paraId="1CF6FFEA" w14:textId="77777777" w:rsidR="00C65617" w:rsidRDefault="00C65617" w:rsidP="00C65617"/>
    <w:p w14:paraId="1CF6FFEB" w14:textId="77777777" w:rsidR="00A179E5" w:rsidRDefault="00A179E5">
      <w:r>
        <w:br w:type="page"/>
      </w:r>
    </w:p>
    <w:p w14:paraId="1CF6FFEC" w14:textId="77777777" w:rsidR="00C65617" w:rsidRPr="001107EA" w:rsidRDefault="00C65617" w:rsidP="00C65617"/>
    <w:p w14:paraId="1CF6FFED" w14:textId="77777777" w:rsidR="00C65617" w:rsidRDefault="00C65617" w:rsidP="00C65617"/>
    <w:p w14:paraId="1CF6FFEE" w14:textId="77777777" w:rsidR="00C65617" w:rsidRDefault="00C65617" w:rsidP="00C65617">
      <w:r>
        <w:rPr>
          <w:lang w:eastAsia="sv-SE"/>
        </w:rPr>
        <mc:AlternateContent>
          <mc:Choice Requires="wps">
            <w:drawing>
              <wp:inline distT="0" distB="0" distL="0" distR="0" wp14:anchorId="1CF70249" wp14:editId="1CF7024A">
                <wp:extent cx="3168650" cy="3379470"/>
                <wp:effectExtent l="0" t="0" r="12700" b="11430"/>
                <wp:docPr id="5" name="Textru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94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F7027E" w14:textId="77777777" w:rsidR="00D1172E" w:rsidRPr="00FE3AAD" w:rsidRDefault="00D1172E" w:rsidP="00C65617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1CF7027F" w14:textId="77777777" w:rsidR="00D1172E" w:rsidRDefault="00D1172E" w:rsidP="00C65617"/>
                          <w:p w14:paraId="1CF70280" w14:textId="77777777" w:rsidR="00D1172E" w:rsidRDefault="00D1172E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FE3AAD">
                              <w:rPr>
                                <w:i/>
                                <w:lang w:val="sv-SE"/>
                              </w:rPr>
                              <w:t>Projektledare</w:t>
                            </w:r>
                            <w:r w:rsidRPr="00FE3AA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1CF70281" w14:textId="77777777" w:rsidR="00D1172E" w:rsidRDefault="00D1172E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Beställare: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Inera</w:t>
                            </w:r>
                            <w:proofErr w:type="spellEnd"/>
                          </w:p>
                          <w:p w14:paraId="1CF70282" w14:textId="77777777" w:rsidR="00D1172E" w:rsidRPr="00FE3AAD" w:rsidRDefault="00D1172E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>
                              <w:rPr>
                                <w:lang w:val="sv-SE"/>
                              </w:rPr>
                              <w:t xml:space="preserve">Leverantör: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14:paraId="1CF70283" w14:textId="77777777" w:rsidR="00D1172E" w:rsidRPr="00FE3AAD" w:rsidRDefault="00D1172E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  <w:p w14:paraId="1CF70284" w14:textId="77777777" w:rsidR="00D1172E" w:rsidRDefault="00D1172E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Projektgrupp</w:t>
                            </w:r>
                            <w:r w:rsidRPr="00097C2D">
                              <w:rPr>
                                <w:lang w:val="sv-SE"/>
                              </w:rPr>
                              <w:t>:</w:t>
                            </w:r>
                          </w:p>
                          <w:p w14:paraId="1CF70285" w14:textId="77777777" w:rsidR="00D1172E" w:rsidRPr="00097C2D" w:rsidRDefault="00D1172E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  <w:proofErr w:type="spellStart"/>
                            <w:r>
                              <w:rPr>
                                <w:lang w:val="sv-SE"/>
                              </w:rPr>
                              <w:t>Inera</w:t>
                            </w:r>
                            <w:proofErr w:type="spellEnd"/>
                            <w:r>
                              <w:rPr>
                                <w:lang w:val="sv-SE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14:paraId="1CF70286" w14:textId="77777777" w:rsidR="00D1172E" w:rsidRPr="00097C2D" w:rsidRDefault="00D1172E" w:rsidP="00C65617">
                            <w:pPr>
                              <w:pStyle w:val="Sidfot"/>
                              <w:rPr>
                                <w:lang w:val="sv-SE"/>
                              </w:rPr>
                            </w:pPr>
                          </w:p>
                          <w:p w14:paraId="1CF70287" w14:textId="77777777" w:rsidR="00D1172E" w:rsidRPr="00097C2D" w:rsidRDefault="00D1172E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>Teknisk arkitekt:</w:t>
                            </w:r>
                          </w:p>
                          <w:p w14:paraId="1CF70288" w14:textId="77777777" w:rsidR="00D1172E" w:rsidRPr="00C560A4" w:rsidRDefault="00D1172E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097C2D">
                              <w:rPr>
                                <w:i/>
                                <w:lang w:val="sv-SE"/>
                              </w:rPr>
                              <w:t xml:space="preserve">Beställare: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 xml:space="preserve">Björn </w:t>
                            </w:r>
                            <w:proofErr w:type="spellStart"/>
                            <w:r>
                              <w:rPr>
                                <w:i/>
                                <w:lang w:val="sv-SE"/>
                              </w:rPr>
                              <w:t>Skeppner</w:t>
                            </w:r>
                            <w:proofErr w:type="spellEnd"/>
                            <w:r>
                              <w:rPr>
                                <w:i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i/>
                                <w:lang w:val="sv-SE"/>
                              </w:rPr>
                              <w:t>Inera</w:t>
                            </w:r>
                            <w:proofErr w:type="spellEnd"/>
                          </w:p>
                          <w:p w14:paraId="1CF70289" w14:textId="77777777" w:rsidR="00D1172E" w:rsidRPr="00997FA7" w:rsidRDefault="00D1172E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Leverantör: </w:t>
                            </w:r>
                            <w:r>
                              <w:rPr>
                                <w:i/>
                                <w:lang w:val="sv-SE"/>
                              </w:rPr>
                              <w:t>Göran Kristiansson</w:t>
                            </w:r>
                            <w:r w:rsidRPr="00997FA7">
                              <w:rPr>
                                <w:i/>
                                <w:lang w:val="sv-SE"/>
                              </w:rPr>
                              <w:t xml:space="preserve">, </w:t>
                            </w:r>
                            <w:proofErr w:type="spellStart"/>
                            <w:r w:rsidRPr="00997FA7">
                              <w:rPr>
                                <w:i/>
                                <w:lang w:val="sv-SE"/>
                              </w:rPr>
                              <w:t>Logica</w:t>
                            </w:r>
                            <w:proofErr w:type="spellEnd"/>
                          </w:p>
                          <w:p w14:paraId="1CF7028A" w14:textId="77777777" w:rsidR="00D1172E" w:rsidRPr="003864A7" w:rsidRDefault="00D1172E" w:rsidP="00C65617">
                            <w:pPr>
                              <w:pStyle w:val="Sidfot"/>
                              <w:rPr>
                                <w:i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5" o:spid="_x0000_s1026" type="#_x0000_t202" style="width:249.5pt;height:26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" fillcolor="#ddd">
                <v:textbox>
                  <w:txbxContent>
                    <w:p w14:paraId="1CF7027E" w14:textId="77777777" w:rsidR="00D1172E" w:rsidRPr="00FE3AAD" w:rsidRDefault="00D1172E" w:rsidP="00C65617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1CF7027F" w14:textId="77777777" w:rsidR="00D1172E" w:rsidRDefault="00D1172E" w:rsidP="00C65617"/>
                    <w:p w14:paraId="1CF70280" w14:textId="77777777" w:rsidR="00D1172E" w:rsidRDefault="00D1172E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FE3AAD">
                        <w:rPr>
                          <w:i/>
                          <w:lang w:val="sv-SE"/>
                        </w:rPr>
                        <w:t>Projektledare</w:t>
                      </w:r>
                      <w:r w:rsidRPr="00FE3AAD">
                        <w:rPr>
                          <w:lang w:val="sv-SE"/>
                        </w:rPr>
                        <w:t>:</w:t>
                      </w:r>
                    </w:p>
                    <w:p w14:paraId="1CF70281" w14:textId="77777777" w:rsidR="00D1172E" w:rsidRDefault="00D1172E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Beställare: </w:t>
                      </w:r>
                      <w:proofErr w:type="spellStart"/>
                      <w:r>
                        <w:rPr>
                          <w:lang w:val="sv-SE"/>
                        </w:rPr>
                        <w:t>Inera</w:t>
                      </w:r>
                      <w:proofErr w:type="spellEnd"/>
                    </w:p>
                    <w:p w14:paraId="1CF70282" w14:textId="77777777" w:rsidR="00D1172E" w:rsidRPr="00FE3AAD" w:rsidRDefault="00D1172E" w:rsidP="00C65617">
                      <w:pPr>
                        <w:pStyle w:val="Sidfot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 xml:space="preserve">Leverantör: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14:paraId="1CF70283" w14:textId="77777777" w:rsidR="00D1172E" w:rsidRPr="00FE3AAD" w:rsidRDefault="00D1172E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  <w:p w14:paraId="1CF70284" w14:textId="77777777" w:rsidR="00D1172E" w:rsidRDefault="00D1172E" w:rsidP="00C65617">
                      <w:pPr>
                        <w:pStyle w:val="Sidfot"/>
                        <w:rPr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Projektgrupp</w:t>
                      </w:r>
                      <w:r w:rsidRPr="00097C2D">
                        <w:rPr>
                          <w:lang w:val="sv-SE"/>
                        </w:rPr>
                        <w:t>:</w:t>
                      </w:r>
                    </w:p>
                    <w:p w14:paraId="1CF70285" w14:textId="77777777" w:rsidR="00D1172E" w:rsidRPr="00097C2D" w:rsidRDefault="00D1172E" w:rsidP="00C65617">
                      <w:pPr>
                        <w:pStyle w:val="Sidfot"/>
                        <w:rPr>
                          <w:lang w:val="sv-SE"/>
                        </w:rPr>
                      </w:pPr>
                      <w:proofErr w:type="spellStart"/>
                      <w:r>
                        <w:rPr>
                          <w:lang w:val="sv-SE"/>
                        </w:rPr>
                        <w:t>Inera</w:t>
                      </w:r>
                      <w:proofErr w:type="spellEnd"/>
                      <w:r>
                        <w:rPr>
                          <w:lang w:val="sv-SE"/>
                        </w:rPr>
                        <w:t xml:space="preserve"> &amp; </w:t>
                      </w:r>
                      <w:proofErr w:type="spellStart"/>
                      <w:r>
                        <w:rPr>
                          <w:lang w:val="sv-SE"/>
                        </w:rPr>
                        <w:t>Logica</w:t>
                      </w:r>
                      <w:proofErr w:type="spellEnd"/>
                    </w:p>
                    <w:p w14:paraId="1CF70286" w14:textId="77777777" w:rsidR="00D1172E" w:rsidRPr="00097C2D" w:rsidRDefault="00D1172E" w:rsidP="00C65617">
                      <w:pPr>
                        <w:pStyle w:val="Sidfot"/>
                        <w:rPr>
                          <w:lang w:val="sv-SE"/>
                        </w:rPr>
                      </w:pPr>
                    </w:p>
                    <w:p w14:paraId="1CF70287" w14:textId="77777777" w:rsidR="00D1172E" w:rsidRPr="00097C2D" w:rsidRDefault="00D1172E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>Teknisk arkitekt:</w:t>
                      </w:r>
                    </w:p>
                    <w:p w14:paraId="1CF70288" w14:textId="77777777" w:rsidR="00D1172E" w:rsidRPr="00C560A4" w:rsidRDefault="00D1172E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097C2D">
                        <w:rPr>
                          <w:i/>
                          <w:lang w:val="sv-SE"/>
                        </w:rPr>
                        <w:t xml:space="preserve">Beställare: </w:t>
                      </w:r>
                      <w:r>
                        <w:rPr>
                          <w:i/>
                          <w:lang w:val="sv-SE"/>
                        </w:rPr>
                        <w:t xml:space="preserve">Björn </w:t>
                      </w:r>
                      <w:proofErr w:type="spellStart"/>
                      <w:r>
                        <w:rPr>
                          <w:i/>
                          <w:lang w:val="sv-SE"/>
                        </w:rPr>
                        <w:t>Skeppner</w:t>
                      </w:r>
                      <w:proofErr w:type="spellEnd"/>
                      <w:r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>
                        <w:rPr>
                          <w:i/>
                          <w:lang w:val="sv-SE"/>
                        </w:rPr>
                        <w:t>Inera</w:t>
                      </w:r>
                      <w:proofErr w:type="spellEnd"/>
                    </w:p>
                    <w:p w14:paraId="1CF70289" w14:textId="77777777" w:rsidR="00D1172E" w:rsidRPr="00997FA7" w:rsidRDefault="00D1172E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  <w:r w:rsidRPr="00997FA7">
                        <w:rPr>
                          <w:i/>
                          <w:lang w:val="sv-SE"/>
                        </w:rPr>
                        <w:t xml:space="preserve">Leverantör: </w:t>
                      </w:r>
                      <w:r>
                        <w:rPr>
                          <w:i/>
                          <w:lang w:val="sv-SE"/>
                        </w:rPr>
                        <w:t>Göran Kristiansson</w:t>
                      </w:r>
                      <w:r w:rsidRPr="00997FA7">
                        <w:rPr>
                          <w:i/>
                          <w:lang w:val="sv-SE"/>
                        </w:rPr>
                        <w:t xml:space="preserve">, </w:t>
                      </w:r>
                      <w:proofErr w:type="spellStart"/>
                      <w:r w:rsidRPr="00997FA7">
                        <w:rPr>
                          <w:i/>
                          <w:lang w:val="sv-SE"/>
                        </w:rPr>
                        <w:t>Logica</w:t>
                      </w:r>
                      <w:proofErr w:type="spellEnd"/>
                    </w:p>
                    <w:p w14:paraId="1CF7028A" w14:textId="77777777" w:rsidR="00D1172E" w:rsidRPr="003864A7" w:rsidRDefault="00D1172E" w:rsidP="00C65617">
                      <w:pPr>
                        <w:pStyle w:val="Sidfot"/>
                        <w:rPr>
                          <w:i/>
                          <w:lang w:val="sv-S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F6FFEF" w14:textId="77777777" w:rsidR="00C65617" w:rsidRDefault="00C65617" w:rsidP="00C65617"/>
    <w:p w14:paraId="1CF6FFF0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  <w:lang w:val="x-none"/>
        </w:rPr>
      </w:pPr>
      <w:r>
        <w:br w:type="page"/>
      </w:r>
    </w:p>
    <w:p w14:paraId="1CF6FFF1" w14:textId="77777777" w:rsidR="00C65617" w:rsidRDefault="00C65617" w:rsidP="00C772A3">
      <w:pPr>
        <w:pStyle w:val="Rubrik2"/>
      </w:pPr>
      <w:r>
        <w:lastRenderedPageBreak/>
        <w:t>Målgrupp</w:t>
      </w:r>
    </w:p>
    <w:p w14:paraId="1CF6FFF2" w14:textId="77777777" w:rsidR="00C65617" w:rsidRPr="00F161FB" w:rsidRDefault="00C65617" w:rsidP="00C65617"/>
    <w:p w14:paraId="1CF6FFF3" w14:textId="77777777" w:rsidR="00C65617" w:rsidRDefault="00C65617" w:rsidP="00C65617">
      <w:r>
        <w:t xml:space="preserve">Dokumentet vänder sig till arkitekter och systemintegratörer/utvecklare i behov av att ta fram lösningar för hantering av </w:t>
      </w:r>
      <w:r w:rsidR="0023293E">
        <w:t>loggning som kräver logguppföljning</w:t>
      </w:r>
      <w:r>
        <w:t xml:space="preserve"> lokalt såväl som nationellt. </w:t>
      </w:r>
    </w:p>
    <w:p w14:paraId="1CF6FFF4" w14:textId="53A813EE" w:rsidR="004A6E8B" w:rsidRDefault="00C65617" w:rsidP="004A6E8B">
      <w:r>
        <w:br/>
      </w:r>
      <w:r w:rsidR="004A6E8B" w:rsidRPr="00A51835">
        <w:t xml:space="preserve">Det typiska behovet är att ansluta en tillämpning som erbjuder direktåtkomst till sammanhållen journalföring </w:t>
      </w:r>
      <w:r w:rsidR="004A6E8B">
        <w:t>och som därmed har behov av åtkomstloggning enligt PDL &amp; SOSFS2008:14</w:t>
      </w:r>
      <w:r w:rsidR="004A6E8B" w:rsidRPr="00A51835">
        <w:t xml:space="preserve">. </w:t>
      </w:r>
      <w:r w:rsidR="00D62D63">
        <w:t>Tjänstekontraktet</w:t>
      </w:r>
      <w:r w:rsidR="004A6E8B">
        <w:t xml:space="preserve"> möjliggör distribuerad lagring av åtkomstloggar.</w:t>
      </w:r>
    </w:p>
    <w:p w14:paraId="1CF6FFF5" w14:textId="77777777" w:rsidR="00C65617" w:rsidRDefault="00C65617" w:rsidP="00C65617"/>
    <w:p w14:paraId="1CF6FFF6" w14:textId="77777777" w:rsidR="00C65617" w:rsidRDefault="00C65617" w:rsidP="00C772A3">
      <w:pPr>
        <w:pStyle w:val="Rubrik2"/>
      </w:pPr>
      <w:r>
        <w:t>Allmänt</w:t>
      </w:r>
    </w:p>
    <w:p w14:paraId="1CF6FFF7" w14:textId="77777777" w:rsidR="004A6E8B" w:rsidRDefault="00F60C65" w:rsidP="00D27E95">
      <w:pPr>
        <w:pStyle w:val="Brdtext"/>
      </w:pPr>
      <w:r w:rsidRPr="00F60C65">
        <w:t xml:space="preserve">Den </w:t>
      </w:r>
      <w:r>
        <w:t>nationella arkitekturen för hantering av åtkomstloggar är utformad</w:t>
      </w:r>
      <w:r w:rsidR="00F64A7B">
        <w:t xml:space="preserve"> till att</w:t>
      </w:r>
    </w:p>
    <w:p w14:paraId="1CF6FFF8" w14:textId="77777777" w:rsidR="00F60C65" w:rsidRDefault="00F60C65" w:rsidP="00D27E95">
      <w:pPr>
        <w:pStyle w:val="Brdtext"/>
        <w:numPr>
          <w:ilvl w:val="0"/>
          <w:numId w:val="25"/>
        </w:numPr>
      </w:pPr>
      <w:r>
        <w:t>Dels stödja kravet på vårdgivaren att följa upp åtkomst till patientinformation</w:t>
      </w:r>
    </w:p>
    <w:p w14:paraId="1CF6FFF9" w14:textId="77777777" w:rsidR="00F60C65" w:rsidRDefault="00F60C65" w:rsidP="00D27E95">
      <w:pPr>
        <w:pStyle w:val="Brdtext"/>
        <w:numPr>
          <w:ilvl w:val="0"/>
          <w:numId w:val="25"/>
        </w:numPr>
      </w:pPr>
      <w:r>
        <w:t>Dels stödja en nationell tillämpnings behov av lagring av åtkomstloggar</w:t>
      </w:r>
    </w:p>
    <w:p w14:paraId="1CF6FFFA" w14:textId="77777777" w:rsidR="00F60C65" w:rsidRDefault="00F60C65" w:rsidP="00D27E95">
      <w:pPr>
        <w:pStyle w:val="Brdtext"/>
        <w:numPr>
          <w:ilvl w:val="0"/>
          <w:numId w:val="25"/>
        </w:numPr>
      </w:pPr>
      <w:r>
        <w:t xml:space="preserve">Dels möjliggöra att patienten </w:t>
      </w:r>
      <w:r w:rsidR="00F64A7B">
        <w:t>kan ta del av åtkomst till patientens information</w:t>
      </w:r>
    </w:p>
    <w:p w14:paraId="1CF6FFFB" w14:textId="77777777" w:rsidR="00D3391F" w:rsidRDefault="003147AD" w:rsidP="00D27E95">
      <w:pPr>
        <w:pStyle w:val="Brdtext"/>
      </w:pPr>
      <w:r>
        <w:t>Arkitekturen medger att vårdgivare, landsting/kommuner och regioner flexibelt ska kunna välja var uppföljningen av åtkomstloggar ska kunna ske. Antingen via nationella tjänster/rapporter för uppföljning eller lokala/regionala system där uppföljningen k</w:t>
      </w:r>
      <w:r w:rsidR="00D017A1">
        <w:t>an ske med de system som vårdgivaren lokalt har valt att använda.</w:t>
      </w:r>
    </w:p>
    <w:p w14:paraId="1CF6FFFC" w14:textId="696BF7C4" w:rsidR="007A72D7" w:rsidRDefault="00307C96" w:rsidP="00D27E95">
      <w:pPr>
        <w:pStyle w:val="Brdtext"/>
      </w:pPr>
      <w:r>
        <w:t>Tjänsten</w:t>
      </w:r>
      <w:r w:rsidR="007A72D7">
        <w:t xml:space="preserve"> syftar till att ge följande verksamhetsmässiga effekter</w:t>
      </w:r>
    </w:p>
    <w:p w14:paraId="1CF6FFFD" w14:textId="56F7B05B" w:rsidR="007A72D7" w:rsidRDefault="009248C2" w:rsidP="00D27E95">
      <w:pPr>
        <w:pStyle w:val="Brdtext"/>
        <w:numPr>
          <w:ilvl w:val="0"/>
          <w:numId w:val="26"/>
        </w:numPr>
      </w:pPr>
      <w:r>
        <w:t>Säkerställa uppföljning av åtkomst til</w:t>
      </w:r>
      <w:r w:rsidR="00791093">
        <w:t>l vårdinformation som sker i de</w:t>
      </w:r>
      <w:r>
        <w:t xml:space="preserve"> nationella tillämpningarna/tjänsterna</w:t>
      </w:r>
    </w:p>
    <w:p w14:paraId="1CF6FFFE" w14:textId="77777777" w:rsidR="009248C2" w:rsidRDefault="009248C2" w:rsidP="00D27E95">
      <w:pPr>
        <w:pStyle w:val="Brdtext"/>
        <w:numPr>
          <w:ilvl w:val="0"/>
          <w:numId w:val="26"/>
        </w:numPr>
      </w:pPr>
      <w:r>
        <w:t>Valfrihet för vårdgivaren hur uppföljning av åtkomstloggar ska ske</w:t>
      </w:r>
    </w:p>
    <w:p w14:paraId="1CF6FFFF" w14:textId="77777777" w:rsidR="003E1151" w:rsidRDefault="003E1151" w:rsidP="00D27E95">
      <w:pPr>
        <w:pStyle w:val="Brdtext"/>
        <w:numPr>
          <w:ilvl w:val="0"/>
          <w:numId w:val="26"/>
        </w:numPr>
      </w:pPr>
      <w:r>
        <w:t>Tillgängliggörande av åtkomstinformation till patienten innebär mindre administrativ belastning bland vårdgivarna</w:t>
      </w:r>
    </w:p>
    <w:p w14:paraId="1CF70000" w14:textId="77777777" w:rsidR="00D27E95" w:rsidRDefault="00D27E95" w:rsidP="00D27E95">
      <w:pPr>
        <w:pStyle w:val="Brdtext"/>
      </w:pPr>
      <w:r>
        <w:rPr>
          <w:noProof/>
          <w:lang w:eastAsia="sv-SE"/>
        </w:rPr>
        <w:lastRenderedPageBreak/>
        <w:drawing>
          <wp:inline distT="0" distB="0" distL="0" distR="0" wp14:anchorId="1CF7024B" wp14:editId="1CF7024C">
            <wp:extent cx="6025823" cy="4508389"/>
            <wp:effectExtent l="0" t="0" r="0" b="698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024" cy="4517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F70001" w14:textId="77777777" w:rsidR="00D27E95" w:rsidRDefault="00D27E95" w:rsidP="00D27E95">
      <w:pPr>
        <w:pStyle w:val="Brdtext"/>
      </w:pPr>
      <w:r>
        <w:t>Figur 1: Principer för samverkande tjänster för logghantering &amp; logguppföljning.</w:t>
      </w:r>
      <w:r>
        <w:br/>
        <w:t>I figuren ovan visas som exempel en tjänst för sammanhållen vårddokumentation (NPÖ) där en aktörs aktiviteter i NPÖ loggas till den nationella loggtjänsten. Uppföljning av åtkomstloggar kan sen ske antingen via den nationella loggrapporttillämpningen eller för de vårdgivare som har etablerade system för lokal logguppföljning i deras logguppföljningssystem. Dessa system kan via hämtningstjänsten hämta de loggar som tillhör dem.</w:t>
      </w:r>
    </w:p>
    <w:p w14:paraId="1CF70002" w14:textId="77777777" w:rsidR="00D27E95" w:rsidRDefault="00D27E95" w:rsidP="00D27E95">
      <w:pPr>
        <w:pStyle w:val="Brdtext"/>
      </w:pPr>
      <w:r>
        <w:t>Åtkomstkontrollen sker i respektive logguppföljningssystem.</w:t>
      </w:r>
    </w:p>
    <w:p w14:paraId="1CF70003" w14:textId="77777777" w:rsidR="00D27E95" w:rsidRPr="00F60C65" w:rsidRDefault="00D27E95" w:rsidP="00D27E95">
      <w:pPr>
        <w:pStyle w:val="Brdtext"/>
      </w:pPr>
      <w:r>
        <w:t>Figuren visar även ett exempel där patienten via en tillämpning i ex. MVK kan få se vilka vårdgivare som har haft tillgång till patientens information. Som källor för detta så kan dels den nationella loggtjänsten leverera information, men även information hos åtkomstloggar i lokal logghantering</w:t>
      </w:r>
      <w:r w:rsidR="00625AB2">
        <w:t xml:space="preserve"> hos </w:t>
      </w:r>
      <w:proofErr w:type="gramStart"/>
      <w:r w:rsidR="00625AB2">
        <w:t>de vårdgivaren</w:t>
      </w:r>
      <w:proofErr w:type="gramEnd"/>
      <w:r w:rsidR="00625AB2">
        <w:t xml:space="preserve"> som via det nationella tjänstekontrakten kan publicera denna information</w:t>
      </w:r>
      <w:r>
        <w:t xml:space="preserve">. </w:t>
      </w:r>
      <w:r w:rsidR="00625AB2">
        <w:t>Detta sker då via en aggregerande tjänst som via Tjänsteplattformen har åtkomst till producenter av åtkomstloggar.</w:t>
      </w:r>
    </w:p>
    <w:p w14:paraId="1CF70004" w14:textId="77777777" w:rsidR="00C65617" w:rsidRDefault="00C65617" w:rsidP="00C772A3">
      <w:pPr>
        <w:pStyle w:val="Rubrik2"/>
      </w:pPr>
      <w:r>
        <w:t>I</w:t>
      </w:r>
      <w:r w:rsidR="00A179E5">
        <w:t>nformation hanterad i tjänsten</w:t>
      </w:r>
    </w:p>
    <w:p w14:paraId="1CF70005" w14:textId="5EB981F8" w:rsidR="00C65617" w:rsidRDefault="00307C96" w:rsidP="00C65617">
      <w:r>
        <w:t xml:space="preserve">Tjänsten </w:t>
      </w:r>
      <w:r w:rsidR="008712AE">
        <w:t>inom domänen hanterar loggposter som ska ge tillräckligt underlag för att beskriva vilken typ av åtkomst som har skett till vårdinformationen, inom vilket syfte, av vem och i vilket uppdrag, rörande vilken resurs, där resursen oftast är en patient och ägs av någon vårdgivare.</w:t>
      </w:r>
    </w:p>
    <w:p w14:paraId="1CF70006" w14:textId="77777777" w:rsidR="008712AE" w:rsidRDefault="008712AE" w:rsidP="00C65617">
      <w:r>
        <w:t>Informationen skall kunna tjäna som underlag för att bedöma om åtkomsten till vårdinformationen har varit berättigad eller ej.</w:t>
      </w:r>
    </w:p>
    <w:p w14:paraId="1CF70007" w14:textId="77777777" w:rsidR="008712AE" w:rsidRDefault="008712AE" w:rsidP="00C65617"/>
    <w:p w14:paraId="1CF70008" w14:textId="6BFB0603" w:rsidR="008712AE" w:rsidRDefault="00307C96" w:rsidP="00C65617">
      <w:r>
        <w:t xml:space="preserve">Tjänstekontraktet </w:t>
      </w:r>
      <w:r w:rsidR="008712AE">
        <w:t>hanterar registrering av åtkomsloggar.</w:t>
      </w:r>
    </w:p>
    <w:p w14:paraId="1CF70009" w14:textId="77777777" w:rsidR="00C65617" w:rsidRPr="00F161FB" w:rsidRDefault="00C65617" w:rsidP="00C772A3">
      <w:pPr>
        <w:pStyle w:val="Rubrik2"/>
      </w:pPr>
      <w:r>
        <w:t>Tjänsteöversikt</w:t>
      </w:r>
    </w:p>
    <w:p w14:paraId="1CF7000A" w14:textId="77777777" w:rsidR="00C65617" w:rsidRPr="00F161FB" w:rsidRDefault="00C65617" w:rsidP="00C65617"/>
    <w:p w14:paraId="1CF7000B" w14:textId="77777777" w:rsidR="00C65617" w:rsidRDefault="00C65617" w:rsidP="00C65617">
      <w:r w:rsidRPr="00F161FB">
        <w:t xml:space="preserve">Nedanstående tabell visar vilka </w:t>
      </w:r>
      <w:r>
        <w:t>tjänster som finns definierade</w:t>
      </w:r>
      <w:r w:rsidRPr="00F161FB">
        <w:t>.</w:t>
      </w:r>
    </w:p>
    <w:p w14:paraId="1CF7000C" w14:textId="77777777" w:rsidR="00C65617" w:rsidRPr="00F161FB" w:rsidRDefault="00C65617" w:rsidP="00C65617"/>
    <w:p w14:paraId="1CF7000D" w14:textId="77777777" w:rsidR="00C65617" w:rsidRPr="00F161FB" w:rsidRDefault="00C65617" w:rsidP="00C65617"/>
    <w:tbl>
      <w:tblPr>
        <w:tblStyle w:val="Tabellrutnt"/>
        <w:tblW w:w="0" w:type="auto"/>
        <w:jc w:val="center"/>
        <w:tblInd w:w="-873" w:type="dxa"/>
        <w:tblLayout w:type="fixed"/>
        <w:tblLook w:val="04A0" w:firstRow="1" w:lastRow="0" w:firstColumn="1" w:lastColumn="0" w:noHBand="0" w:noVBand="1"/>
      </w:tblPr>
      <w:tblGrid>
        <w:gridCol w:w="3666"/>
        <w:gridCol w:w="4111"/>
        <w:gridCol w:w="1493"/>
      </w:tblGrid>
      <w:tr w:rsidR="00C65617" w:rsidRPr="00F161FB" w14:paraId="1CF70011" w14:textId="77777777" w:rsidTr="005C42FA">
        <w:trPr>
          <w:trHeight w:val="292"/>
          <w:jc w:val="center"/>
        </w:trPr>
        <w:tc>
          <w:tcPr>
            <w:tcW w:w="3666" w:type="dxa"/>
            <w:shd w:val="clear" w:color="auto" w:fill="D9D9D9" w:themeFill="background1" w:themeFillShade="D9"/>
            <w:vAlign w:val="center"/>
          </w:tcPr>
          <w:p w14:paraId="1CF7000E" w14:textId="77777777" w:rsidR="00C65617" w:rsidRPr="00F161FB" w:rsidRDefault="00C65617" w:rsidP="005C42FA">
            <w:pPr>
              <w:rPr>
                <w:b/>
              </w:rPr>
            </w:pPr>
            <w:r>
              <w:rPr>
                <w:b/>
              </w:rPr>
              <w:t>Tjänst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1CF7000F" w14:textId="77777777" w:rsidR="00C65617" w:rsidRPr="00F161FB" w:rsidRDefault="00C65617" w:rsidP="005C42FA">
            <w:pPr>
              <w:rPr>
                <w:b/>
              </w:rPr>
            </w:pPr>
            <w:r w:rsidRPr="00F161FB">
              <w:rPr>
                <w:b/>
              </w:rPr>
              <w:t>Beskrivning</w:t>
            </w:r>
          </w:p>
        </w:tc>
        <w:tc>
          <w:tcPr>
            <w:tcW w:w="1493" w:type="dxa"/>
            <w:shd w:val="clear" w:color="auto" w:fill="D9D9D9" w:themeFill="background1" w:themeFillShade="D9"/>
          </w:tcPr>
          <w:p w14:paraId="1CF70010" w14:textId="77777777" w:rsidR="00C65617" w:rsidRPr="00F161FB" w:rsidRDefault="00C65617" w:rsidP="005C42FA">
            <w:pPr>
              <w:rPr>
                <w:b/>
              </w:rPr>
            </w:pPr>
            <w:r>
              <w:rPr>
                <w:b/>
              </w:rPr>
              <w:t>Underd</w:t>
            </w:r>
            <w:r w:rsidRPr="00F161FB">
              <w:rPr>
                <w:b/>
              </w:rPr>
              <w:t>omän</w:t>
            </w:r>
          </w:p>
        </w:tc>
      </w:tr>
      <w:tr w:rsidR="00C65617" w:rsidRPr="00F161FB" w14:paraId="1CF70015" w14:textId="77777777" w:rsidTr="005C42FA">
        <w:trPr>
          <w:jc w:val="center"/>
        </w:trPr>
        <w:tc>
          <w:tcPr>
            <w:tcW w:w="3666" w:type="dxa"/>
          </w:tcPr>
          <w:p w14:paraId="1CF70012" w14:textId="77777777" w:rsidR="00C65617" w:rsidRPr="00F161FB" w:rsidRDefault="00E4289A" w:rsidP="005C42FA">
            <w:r>
              <w:t>Log</w:t>
            </w:r>
          </w:p>
        </w:tc>
        <w:tc>
          <w:tcPr>
            <w:tcW w:w="4111" w:type="dxa"/>
          </w:tcPr>
          <w:p w14:paraId="1CF70013" w14:textId="77777777" w:rsidR="00C65617" w:rsidRPr="00F161FB" w:rsidRDefault="00E4289A" w:rsidP="00E4289A">
            <w:r>
              <w:t>Tar en samling loggposter som lagras persisten i arkivfiler.</w:t>
            </w:r>
          </w:p>
        </w:tc>
        <w:tc>
          <w:tcPr>
            <w:tcW w:w="1493" w:type="dxa"/>
          </w:tcPr>
          <w:p w14:paraId="1CF70014" w14:textId="77777777" w:rsidR="00C65617" w:rsidRPr="00F161FB" w:rsidRDefault="00C65617" w:rsidP="005C42FA">
            <w:pPr>
              <w:jc w:val="both"/>
            </w:pPr>
          </w:p>
        </w:tc>
      </w:tr>
    </w:tbl>
    <w:p w14:paraId="1CF70016" w14:textId="77777777" w:rsidR="00C65617" w:rsidRDefault="00C65617" w:rsidP="00C772A3">
      <w:pPr>
        <w:pStyle w:val="Rubrik2"/>
      </w:pPr>
      <w:r>
        <w:t>Referenser</w:t>
      </w:r>
    </w:p>
    <w:tbl>
      <w:tblPr>
        <w:tblW w:w="92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6"/>
        <w:gridCol w:w="7027"/>
      </w:tblGrid>
      <w:tr w:rsidR="00C65617" w:rsidRPr="00D24657" w14:paraId="1CF70019" w14:textId="77777777" w:rsidTr="005C42FA">
        <w:trPr>
          <w:trHeight w:val="319"/>
        </w:trPr>
        <w:tc>
          <w:tcPr>
            <w:tcW w:w="2216" w:type="dxa"/>
            <w:shd w:val="clear" w:color="auto" w:fill="D9D9D9" w:themeFill="background1" w:themeFillShade="D9"/>
          </w:tcPr>
          <w:p w14:paraId="1CF70017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Beteckning</w:t>
            </w:r>
          </w:p>
        </w:tc>
        <w:tc>
          <w:tcPr>
            <w:tcW w:w="7027" w:type="dxa"/>
            <w:shd w:val="clear" w:color="auto" w:fill="D9D9D9" w:themeFill="background1" w:themeFillShade="D9"/>
          </w:tcPr>
          <w:p w14:paraId="1CF70018" w14:textId="77777777" w:rsidR="00C65617" w:rsidRPr="00073B6C" w:rsidRDefault="00C65617" w:rsidP="005C42FA">
            <w:pPr>
              <w:jc w:val="both"/>
              <w:rPr>
                <w:b/>
              </w:rPr>
            </w:pPr>
            <w:r w:rsidRPr="00073B6C">
              <w:rPr>
                <w:b/>
              </w:rPr>
              <w:t>Dokument / Källa</w:t>
            </w:r>
          </w:p>
        </w:tc>
      </w:tr>
      <w:tr w:rsidR="00C65617" w14:paraId="1CF7001C" w14:textId="77777777" w:rsidTr="005C42FA">
        <w:trPr>
          <w:trHeight w:val="350"/>
        </w:trPr>
        <w:tc>
          <w:tcPr>
            <w:tcW w:w="2216" w:type="dxa"/>
          </w:tcPr>
          <w:p w14:paraId="1CF7001A" w14:textId="77777777" w:rsidR="00C65617" w:rsidRDefault="00C65617" w:rsidP="005C42FA">
            <w:pPr>
              <w:jc w:val="both"/>
            </w:pPr>
            <w:r>
              <w:t>RIV PDLiP</w:t>
            </w:r>
          </w:p>
        </w:tc>
        <w:tc>
          <w:tcPr>
            <w:tcW w:w="7027" w:type="dxa"/>
          </w:tcPr>
          <w:p w14:paraId="1CF7001B" w14:textId="77777777" w:rsidR="00C65617" w:rsidRDefault="00C65617" w:rsidP="005C42FA">
            <w:pPr>
              <w:jc w:val="both"/>
            </w:pPr>
            <w:r w:rsidRPr="00A51835">
              <w:t>RIV Specifikation Patientdatalagen i Praktiken, 1.0, CeHis, www.cehis.se</w:t>
            </w:r>
          </w:p>
        </w:tc>
      </w:tr>
      <w:tr w:rsidR="00C65617" w14:paraId="1CF7001F" w14:textId="77777777" w:rsidTr="005C42FA">
        <w:trPr>
          <w:trHeight w:val="350"/>
        </w:trPr>
        <w:tc>
          <w:tcPr>
            <w:tcW w:w="2216" w:type="dxa"/>
          </w:tcPr>
          <w:p w14:paraId="1CF7001D" w14:textId="77777777" w:rsidR="00C65617" w:rsidRDefault="00C65617" w:rsidP="005C42FA">
            <w:pPr>
              <w:jc w:val="both"/>
            </w:pPr>
            <w:r>
              <w:t>PDL</w:t>
            </w:r>
          </w:p>
        </w:tc>
        <w:tc>
          <w:tcPr>
            <w:tcW w:w="7027" w:type="dxa"/>
          </w:tcPr>
          <w:p w14:paraId="1CF7001E" w14:textId="77777777" w:rsidR="00C65617" w:rsidRDefault="00C65617" w:rsidP="005C42FA">
            <w:pPr>
              <w:jc w:val="both"/>
            </w:pPr>
            <w:r w:rsidRPr="00A51835">
              <w:t>Patientdatalag (2008:355), http://www.regeringen.se/sb/d/6150/a/71234</w:t>
            </w:r>
          </w:p>
        </w:tc>
      </w:tr>
      <w:tr w:rsidR="00C65617" w14:paraId="1CF70022" w14:textId="77777777" w:rsidTr="005C42FA">
        <w:trPr>
          <w:trHeight w:val="350"/>
        </w:trPr>
        <w:tc>
          <w:tcPr>
            <w:tcW w:w="2216" w:type="dxa"/>
          </w:tcPr>
          <w:p w14:paraId="1CF70020" w14:textId="77777777" w:rsidR="00C65617" w:rsidRDefault="00C65617" w:rsidP="005C42FA">
            <w:pPr>
              <w:jc w:val="both"/>
            </w:pPr>
            <w:r>
              <w:t>SOS2008:14</w:t>
            </w:r>
          </w:p>
        </w:tc>
        <w:tc>
          <w:tcPr>
            <w:tcW w:w="7027" w:type="dxa"/>
          </w:tcPr>
          <w:p w14:paraId="1CF70021" w14:textId="77777777" w:rsidR="00C65617" w:rsidRDefault="00C65617" w:rsidP="005C42FA">
            <w:pPr>
              <w:jc w:val="both"/>
            </w:pPr>
            <w:r w:rsidRPr="00A51835">
              <w:t>SOSFS 2008:14 föreskrifter samt handbok http://www.sos.se/sosfs</w:t>
            </w:r>
          </w:p>
        </w:tc>
      </w:tr>
      <w:tr w:rsidR="00C65617" w14:paraId="1CF70025" w14:textId="77777777" w:rsidTr="005C42FA">
        <w:trPr>
          <w:trHeight w:val="350"/>
        </w:trPr>
        <w:tc>
          <w:tcPr>
            <w:tcW w:w="2216" w:type="dxa"/>
          </w:tcPr>
          <w:p w14:paraId="1CF70023" w14:textId="77777777" w:rsidR="00C65617" w:rsidRDefault="00C65617" w:rsidP="005C42FA">
            <w:pPr>
              <w:jc w:val="both"/>
            </w:pPr>
            <w:r>
              <w:t>RIVAnvisning Tjänstebeskrivning</w:t>
            </w:r>
          </w:p>
        </w:tc>
        <w:tc>
          <w:tcPr>
            <w:tcW w:w="7027" w:type="dxa"/>
          </w:tcPr>
          <w:p w14:paraId="1CF70024" w14:textId="77777777" w:rsidR="00C65617" w:rsidRDefault="00C65617" w:rsidP="005C42FA">
            <w:pPr>
              <w:jc w:val="both"/>
            </w:pPr>
            <w:r w:rsidRPr="00A51835">
              <w:t>RIV_21_Anvisning_Bilaga_51_Tjanstekontraktbeskrivning_Regelverk_110220</w:t>
            </w:r>
          </w:p>
        </w:tc>
      </w:tr>
      <w:tr w:rsidR="00C65617" w14:paraId="1CF70028" w14:textId="77777777" w:rsidTr="005C42FA">
        <w:trPr>
          <w:trHeight w:val="350"/>
        </w:trPr>
        <w:tc>
          <w:tcPr>
            <w:tcW w:w="2216" w:type="dxa"/>
          </w:tcPr>
          <w:p w14:paraId="1CF70026" w14:textId="77777777" w:rsidR="00C65617" w:rsidRDefault="00C65617" w:rsidP="005C42FA">
            <w:pPr>
              <w:jc w:val="both"/>
            </w:pPr>
            <w:r>
              <w:t>RIV TA 2</w:t>
            </w:r>
          </w:p>
        </w:tc>
        <w:tc>
          <w:tcPr>
            <w:tcW w:w="7027" w:type="dxa"/>
          </w:tcPr>
          <w:p w14:paraId="1CF70027" w14:textId="77777777" w:rsidR="00C65617" w:rsidRPr="00113E7B" w:rsidRDefault="00C65617" w:rsidP="005C42FA">
            <w:pPr>
              <w:jc w:val="both"/>
            </w:pPr>
            <w:r w:rsidRPr="00A51835">
              <w:t>RIV Teknisk Anvisning Basic Profile 2.1</w:t>
            </w:r>
            <w:r>
              <w:br/>
            </w:r>
            <w:r w:rsidRPr="00B244A1">
              <w:t>http://rivta.googlecode.com/svn/wiki/specs/RIV_Tekniska_Anvisningar_Basic_profile_2.1.pdf</w:t>
            </w:r>
          </w:p>
        </w:tc>
      </w:tr>
    </w:tbl>
    <w:p w14:paraId="1CF70029" w14:textId="77777777" w:rsidR="00C65617" w:rsidRDefault="00C65617" w:rsidP="00C65617"/>
    <w:p w14:paraId="1CF7002A" w14:textId="77777777" w:rsidR="00C65617" w:rsidRDefault="00C65617" w:rsidP="00C65617"/>
    <w:p w14:paraId="1CF7002B" w14:textId="77777777" w:rsidR="00C65617" w:rsidRDefault="00C65617" w:rsidP="00173502">
      <w:pPr>
        <w:pStyle w:val="Rubrik1"/>
      </w:pPr>
      <w:bookmarkStart w:id="3" w:name="_Toc338832023"/>
      <w:r>
        <w:lastRenderedPageBreak/>
        <w:t>Generella regler</w:t>
      </w:r>
      <w:bookmarkEnd w:id="3"/>
    </w:p>
    <w:p w14:paraId="62E098C3" w14:textId="77777777" w:rsidR="007B76BF" w:rsidRPr="007F1F4F" w:rsidRDefault="007B76BF" w:rsidP="007B76BF">
      <w:pPr>
        <w:pStyle w:val="Rubrik2"/>
      </w:pPr>
      <w:r w:rsidRPr="007F1F4F">
        <w:t>Format för tidpunkter</w:t>
      </w:r>
    </w:p>
    <w:p w14:paraId="5D5166ED" w14:textId="77777777" w:rsidR="007B76BF" w:rsidRPr="00A51835" w:rsidRDefault="007B76BF" w:rsidP="007B76BF">
      <w:r w:rsidRPr="00A51835">
        <w:t>Flera av tjänsterna handlar om att utbyta information om tidpunkter.</w:t>
      </w:r>
    </w:p>
    <w:p w14:paraId="16E67621" w14:textId="77777777" w:rsidR="007B76BF" w:rsidRPr="00A51835" w:rsidRDefault="007B76BF" w:rsidP="007B76BF">
      <w:r w:rsidRPr="00A51835">
        <w:t>Tidpunkter anges alltid på formatet ”ÅÅÅÅ-MM-DDTtt:mm:ss</w:t>
      </w:r>
      <w:r>
        <w:t>.zzz</w:t>
      </w:r>
      <w:r w:rsidRPr="00A51835">
        <w:t>”, vilket motsvara den ISO 8601 och ISO 8824-kompatibla formatbeskrivningen ”YYYY-MM-DDThh:mm:ss</w:t>
      </w:r>
      <w:r>
        <w:t>.zzz</w:t>
      </w:r>
      <w:r w:rsidRPr="00A51835">
        <w:t xml:space="preserve">”. W3C-datatypen </w:t>
      </w:r>
      <w:r w:rsidRPr="00A51835">
        <w:rPr>
          <w:i/>
        </w:rPr>
        <w:t>dateTime</w:t>
      </w:r>
      <w:r w:rsidRPr="00A51835">
        <w:t xml:space="preserve"> används i tjänstekontrakten för att realisera detta.</w:t>
      </w:r>
    </w:p>
    <w:p w14:paraId="224E9646" w14:textId="77777777" w:rsidR="007B76BF" w:rsidRPr="007F1F4F" w:rsidRDefault="007B76BF" w:rsidP="007B76BF">
      <w:pPr>
        <w:pStyle w:val="Rubrik2"/>
      </w:pPr>
      <w:r w:rsidRPr="007F1F4F">
        <w:t>Tidszon för tidpunkter</w:t>
      </w:r>
    </w:p>
    <w:p w14:paraId="3BE7BD71" w14:textId="77777777" w:rsidR="007B76BF" w:rsidRPr="00703FDA" w:rsidRDefault="007B76BF" w:rsidP="007B76BF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460C843E" w14:textId="77777777" w:rsidR="00B46744" w:rsidRPr="007F1F4F" w:rsidRDefault="00B46744" w:rsidP="00C772A3">
      <w:pPr>
        <w:pStyle w:val="Rubrik2"/>
      </w:pPr>
      <w:r w:rsidRPr="007F1F4F">
        <w:t>Tidszon för tidpunkter</w:t>
      </w:r>
    </w:p>
    <w:p w14:paraId="693A161D" w14:textId="77777777" w:rsidR="00B46744" w:rsidRPr="00703FDA" w:rsidRDefault="00B46744" w:rsidP="00B46744">
      <w:pPr>
        <w:rPr>
          <w:b/>
        </w:rPr>
      </w:pPr>
      <w:r w:rsidRPr="00A51835">
        <w:t>Tidszon anges inte i meddelandeformaten.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59040EA8" w14:textId="77777777" w:rsidR="00B46744" w:rsidRPr="007F1F4F" w:rsidRDefault="00B46744" w:rsidP="00C772A3">
      <w:pPr>
        <w:pStyle w:val="Rubrik2"/>
      </w:pPr>
      <w:r>
        <w:t>Fel</w:t>
      </w:r>
      <w:r w:rsidRPr="007F1F4F">
        <w:t>hantering</w:t>
      </w:r>
    </w:p>
    <w:p w14:paraId="0BB32DBC" w14:textId="77777777" w:rsidR="00B46744" w:rsidRDefault="00B46744" w:rsidP="00B46744">
      <w:r w:rsidRPr="00A51835">
        <w:t xml:space="preserve">Vid ett </w:t>
      </w:r>
      <w:r w:rsidRPr="00A51835">
        <w:rPr>
          <w:b/>
          <w:bCs/>
        </w:rPr>
        <w:t xml:space="preserve">tekniskt fel </w:t>
      </w:r>
      <w:r w:rsidRPr="00A51835">
        <w:t>levereras</w:t>
      </w:r>
      <w:r>
        <w:t xml:space="preserve"> ett resultat objekt med status kod ERROR och ett meddelande som i text beskriver felet</w:t>
      </w:r>
      <w:r w:rsidRPr="00A51835">
        <w:t xml:space="preserve">. Exempel på detta kan vara följdeffekter av programmeringsfel. Denna information bör loggas av </w:t>
      </w:r>
      <w:r>
        <w:t>anropande system</w:t>
      </w:r>
      <w:r w:rsidRPr="00A51835">
        <w:t xml:space="preserve">. </w:t>
      </w:r>
    </w:p>
    <w:p w14:paraId="73EE2B95" w14:textId="77777777" w:rsidR="00B46744" w:rsidRDefault="00B46744" w:rsidP="00B46744"/>
    <w:p w14:paraId="130AEC5E" w14:textId="77777777" w:rsidR="00B46744" w:rsidRPr="00A51835" w:rsidRDefault="00B46744" w:rsidP="00B46744">
      <w:r w:rsidRPr="00A51835">
        <w:t xml:space="preserve">Vid ett </w:t>
      </w:r>
      <w:r w:rsidRPr="00A51835">
        <w:rPr>
          <w:b/>
          <w:bCs/>
        </w:rPr>
        <w:t xml:space="preserve">logiskt fel i </w:t>
      </w:r>
      <w:r>
        <w:t xml:space="preserve">tjänsten </w:t>
      </w:r>
      <w:r w:rsidRPr="00A51835">
        <w:t xml:space="preserve">levereras </w:t>
      </w:r>
      <w:r>
        <w:t>ett resultat objekt med olika statuskod beroende på fel tillsammans med en beskrivande text. D</w:t>
      </w:r>
      <w:r w:rsidRPr="00EC18B0">
        <w:t>e</w:t>
      </w:r>
      <w:r>
        <w:t>t</w:t>
      </w:r>
      <w:r w:rsidRPr="00EC18B0">
        <w:t xml:space="preserve"> tjänstekontrakt som beskrivs i detta dokument använder </w:t>
      </w:r>
      <w:r>
        <w:t xml:space="preserve">olika statuskoder </w:t>
      </w:r>
      <w:r w:rsidRPr="00EC18B0">
        <w:t xml:space="preserve">för att underlätta felhanteringen för anropande vårdsystem. Se vidare tjänstekontrakten för vilka </w:t>
      </w:r>
      <w:r>
        <w:t xml:space="preserve">statuskoder </w:t>
      </w:r>
      <w:r w:rsidRPr="00EC18B0">
        <w:t>som är definierade.</w:t>
      </w:r>
    </w:p>
    <w:p w14:paraId="1CF7002C" w14:textId="77777777" w:rsidR="00C65617" w:rsidRDefault="00C65617" w:rsidP="00C772A3">
      <w:pPr>
        <w:pStyle w:val="Rubrik2"/>
      </w:pPr>
      <w:r>
        <w:t>Säkerhet</w:t>
      </w:r>
    </w:p>
    <w:p w14:paraId="1CF7002D" w14:textId="77777777" w:rsidR="00C65617" w:rsidRPr="001E2DE9" w:rsidRDefault="00C65617" w:rsidP="00C65617">
      <w:pPr>
        <w:pStyle w:val="Rubrik3"/>
      </w:pPr>
      <w:r w:rsidRPr="001129DE">
        <w:t xml:space="preserve">Förlitande </w:t>
      </w:r>
      <w:r>
        <w:t>parter</w:t>
      </w:r>
      <w:r w:rsidRPr="001129DE">
        <w:t xml:space="preserve"> enligt RIV TA Basic </w:t>
      </w:r>
      <w:proofErr w:type="spellStart"/>
      <w:r w:rsidRPr="001129DE">
        <w:t>Profile</w:t>
      </w:r>
      <w:proofErr w:type="spellEnd"/>
    </w:p>
    <w:p w14:paraId="1CF7002E" w14:textId="77777777" w:rsidR="00C65617" w:rsidRDefault="00C65617" w:rsidP="00C65617">
      <w:r w:rsidRPr="00A51835">
        <w:t xml:space="preserve">Tjänsterna följer RIV Tekniska Anvisningar Basic Profile 2.1, vilket innebär att ett tekniskt trust-förhållande krävs mellan tjänstekonsumenten och tjänsteproducenten, baserat på att att konsument och producent ömsesidigt kan verifera det andra systemet via dess funktionscertifikat. </w:t>
      </w:r>
      <w:r>
        <w:t>Se vidare [RIV TA 2].</w:t>
      </w:r>
    </w:p>
    <w:p w14:paraId="1CF7002F" w14:textId="77777777" w:rsidR="00E21E66" w:rsidRDefault="00C65617" w:rsidP="00C65617">
      <w:pPr>
        <w:pStyle w:val="Rubrik3"/>
      </w:pPr>
      <w:r>
        <w:t>Behörighetsstyrning</w:t>
      </w:r>
    </w:p>
    <w:p w14:paraId="1CF70030" w14:textId="77777777" w:rsidR="00E21E66" w:rsidRDefault="00E21E66" w:rsidP="00C65617">
      <w:r w:rsidRPr="00A51835">
        <w:t>Kontroll av att anropande system har rätt att anropa tjänst</w:t>
      </w:r>
      <w:r w:rsidR="00833CC4">
        <w:t>en</w:t>
      </w:r>
      <w:r>
        <w:t>.</w:t>
      </w:r>
    </w:p>
    <w:p w14:paraId="1CF70031" w14:textId="77777777" w:rsidR="00C65617" w:rsidRPr="001F2C32" w:rsidRDefault="00C65617" w:rsidP="00C65617">
      <w:pPr>
        <w:pStyle w:val="Rubrik3"/>
      </w:pPr>
      <w:r>
        <w:t>Stark autentisering av slutanvändare</w:t>
      </w:r>
    </w:p>
    <w:p w14:paraId="1CF70032" w14:textId="77777777" w:rsidR="00C65617" w:rsidRPr="00A51835" w:rsidRDefault="00955B38" w:rsidP="00C65617">
      <w:r>
        <w:t>På loggtjänsten</w:t>
      </w:r>
      <w:r w:rsidR="00C65617" w:rsidRPr="00A51835">
        <w:t xml:space="preserve"> åligger krav på vårdgivaren att tillse att all åtkomst sker genom att användarna är starkt autentiserade och inte får åtkomst till mer uppgifter än nödvändigt i enlighet socialstyrelsens föreskrifter (SOSFS 2008:14). Dessa krav måste hanteras av det system som konsumerar tjänsterna enligt kontraktet. Om man som exempel bygger ett webbgränssnitt för </w:t>
      </w:r>
      <w:r w:rsidR="00796200">
        <w:t>logg</w:t>
      </w:r>
      <w:r w:rsidR="00C65617" w:rsidRPr="00A51835">
        <w:t>administration baserat på tjänstekontraktet för administration, behöver webbgränssnittet realisera dessa säkerhetskrav.</w:t>
      </w:r>
    </w:p>
    <w:p w14:paraId="1CF70033" w14:textId="77777777" w:rsidR="00C65617" w:rsidRDefault="00C65617" w:rsidP="00C772A3">
      <w:pPr>
        <w:pStyle w:val="Rubrik2"/>
      </w:pPr>
      <w:r>
        <w:t>Hantering av otillgänglighet</w:t>
      </w:r>
    </w:p>
    <w:p w14:paraId="1CF70034" w14:textId="77777777" w:rsidR="00C65617" w:rsidRPr="00F539C2" w:rsidRDefault="00796200" w:rsidP="00C65617">
      <w:r>
        <w:lastRenderedPageBreak/>
        <w:t>Tjänstekontraktet</w:t>
      </w:r>
      <w:r w:rsidR="00C65617" w:rsidRPr="00F539C2">
        <w:t xml:space="preserve"> stödjer en arkitektur där där det är möjl</w:t>
      </w:r>
      <w:r>
        <w:t>igt att integrera mot tjänsten</w:t>
      </w:r>
      <w:r w:rsidR="00C65617" w:rsidRPr="00F539C2">
        <w:t xml:space="preserve"> utan att skapa ett hårt beroende i run-time.</w:t>
      </w:r>
    </w:p>
    <w:p w14:paraId="1CF7003A" w14:textId="77777777" w:rsidR="00C65617" w:rsidRDefault="00C65617" w:rsidP="00C65617"/>
    <w:p w14:paraId="0008B069" w14:textId="77777777" w:rsidR="00B46744" w:rsidRDefault="00B46744" w:rsidP="00C65617"/>
    <w:p w14:paraId="1CF70040" w14:textId="77777777" w:rsidR="00C65617" w:rsidRDefault="00C65617" w:rsidP="00C65617">
      <w:pPr>
        <w:rPr>
          <w:rFonts w:ascii="Arial" w:hAnsi="Arial"/>
          <w:b/>
          <w:noProof w:val="0"/>
          <w:kern w:val="32"/>
          <w:sz w:val="24"/>
          <w:szCs w:val="28"/>
        </w:rPr>
      </w:pPr>
    </w:p>
    <w:p w14:paraId="1CF70045" w14:textId="1FC34AB8" w:rsidR="00C65617" w:rsidRDefault="00C65617" w:rsidP="00C65617">
      <w:pPr>
        <w:pStyle w:val="Rubrik2"/>
      </w:pPr>
      <w:r>
        <w:t>Logisk adressering</w:t>
      </w:r>
    </w:p>
    <w:p w14:paraId="375D46F6" w14:textId="77777777" w:rsidR="008152C1" w:rsidRDefault="008152C1" w:rsidP="008152C1">
      <w:r w:rsidRPr="00A51835">
        <w:t xml:space="preserve">Alla tjänster i tjänstegränssnitten följer RIV-TA-profilens standard för logisk adressering. Med logisk adressering ges möjligheten att kunna ange en logisk adress/mottagare i det fall en tjänsteväxel (tjänsteplattform) används. </w:t>
      </w:r>
    </w:p>
    <w:p w14:paraId="10781FF7" w14:textId="77777777" w:rsidR="008152C1" w:rsidRDefault="008152C1" w:rsidP="008152C1">
      <w:pPr>
        <w:rPr>
          <w:color w:val="auto"/>
        </w:rPr>
      </w:pPr>
    </w:p>
    <w:p w14:paraId="6B6EFCFA" w14:textId="77777777" w:rsidR="008152C1" w:rsidRPr="00A51835" w:rsidRDefault="008152C1" w:rsidP="008152C1">
      <w:pPr>
        <w:rPr>
          <w:color w:val="auto"/>
        </w:rPr>
      </w:pPr>
      <w:r w:rsidRPr="00A51835">
        <w:rPr>
          <w:color w:val="auto"/>
        </w:rPr>
        <w:t xml:space="preserve">Logisk adressat skall anges även om </w:t>
      </w:r>
      <w:r>
        <w:rPr>
          <w:color w:val="auto"/>
        </w:rPr>
        <w:t>loggtjänsten</w:t>
      </w:r>
      <w:r w:rsidRPr="00A51835">
        <w:rPr>
          <w:color w:val="auto"/>
        </w:rPr>
        <w:t xml:space="preserve"> för stunden inte går via en tjänsteväxel.</w:t>
      </w:r>
    </w:p>
    <w:p w14:paraId="1BEBF025" w14:textId="77777777" w:rsidR="008152C1" w:rsidRDefault="008152C1" w:rsidP="008152C1"/>
    <w:p w14:paraId="45686F84" w14:textId="393F7183" w:rsidR="008152C1" w:rsidRPr="009B415D" w:rsidRDefault="008152C1" w:rsidP="008152C1">
      <w:r w:rsidRPr="00A51835">
        <w:t xml:space="preserve">Alla tjänster har ett obligatoriskt </w:t>
      </w:r>
      <w:r>
        <w:t xml:space="preserve">meddelandefält </w:t>
      </w:r>
      <w:r w:rsidRPr="00A51835">
        <w:t xml:space="preserve">där mottagande vårdgivares Id (t.ex. HSA-id) skall anges som logisk adressat. För de generella tjänsterna som inte har en specifik organisationstillhörighet skall Ineras nationella HSA-id </w:t>
      </w:r>
      <w:r w:rsidRPr="00A51835">
        <w:rPr>
          <w:b/>
          <w:i/>
          <w:iCs/>
        </w:rPr>
        <w:t>SE165565594230-1000</w:t>
      </w:r>
      <w:r w:rsidRPr="00A51835">
        <w:rPr>
          <w:iCs/>
        </w:rPr>
        <w:t xml:space="preserve"> anges. Dessa tjänster representerar en nationell nivå och hanterar alla nationellt kända informationsposter. </w:t>
      </w:r>
      <w:r>
        <w:rPr>
          <w:iCs/>
        </w:rPr>
        <w:t>Se tabellen nedan hur adressat skall anges.</w:t>
      </w:r>
    </w:p>
    <w:p w14:paraId="1CF70046" w14:textId="57CEE613" w:rsidR="00C65617" w:rsidRPr="009B415D" w:rsidRDefault="00C65617" w:rsidP="00C65617"/>
    <w:p w14:paraId="1CF70047" w14:textId="77777777" w:rsidR="00C65617" w:rsidRPr="0030781D" w:rsidRDefault="00C65617" w:rsidP="00C65617">
      <w:pPr>
        <w:jc w:val="both"/>
        <w:rPr>
          <w:highlight w:val="yellow"/>
        </w:rPr>
      </w:pPr>
    </w:p>
    <w:tbl>
      <w:tblPr>
        <w:tblStyle w:val="Tabellrutnt"/>
        <w:tblW w:w="9268" w:type="dxa"/>
        <w:jc w:val="center"/>
        <w:tblLayout w:type="fixed"/>
        <w:tblLook w:val="04A0" w:firstRow="1" w:lastRow="0" w:firstColumn="1" w:lastColumn="0" w:noHBand="0" w:noVBand="1"/>
      </w:tblPr>
      <w:tblGrid>
        <w:gridCol w:w="4374"/>
        <w:gridCol w:w="4894"/>
      </w:tblGrid>
      <w:tr w:rsidR="00C65617" w:rsidRPr="0030781D" w14:paraId="1CF7004A" w14:textId="77777777" w:rsidTr="005C42FA">
        <w:trPr>
          <w:trHeight w:val="292"/>
          <w:jc w:val="center"/>
        </w:trPr>
        <w:tc>
          <w:tcPr>
            <w:tcW w:w="4374" w:type="dxa"/>
            <w:shd w:val="clear" w:color="auto" w:fill="D9D9D9" w:themeFill="background1" w:themeFillShade="D9"/>
            <w:vAlign w:val="center"/>
          </w:tcPr>
          <w:p w14:paraId="1CF70048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>
              <w:rPr>
                <w:b/>
              </w:rPr>
              <w:t>Tjänst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14:paraId="1CF70049" w14:textId="77777777" w:rsidR="00C65617" w:rsidRPr="0030781D" w:rsidRDefault="00C65617" w:rsidP="005C42FA">
            <w:pPr>
              <w:jc w:val="both"/>
              <w:rPr>
                <w:b/>
                <w:highlight w:val="yellow"/>
              </w:rPr>
            </w:pPr>
            <w:r w:rsidRPr="00724DB3">
              <w:rPr>
                <w:b/>
              </w:rPr>
              <w:t>Logisk adressat</w:t>
            </w:r>
          </w:p>
        </w:tc>
      </w:tr>
      <w:tr w:rsidR="00C65617" w:rsidRPr="0030781D" w14:paraId="1CF7004D" w14:textId="77777777" w:rsidTr="005C42FA">
        <w:trPr>
          <w:jc w:val="center"/>
        </w:trPr>
        <w:tc>
          <w:tcPr>
            <w:tcW w:w="4374" w:type="dxa"/>
          </w:tcPr>
          <w:p w14:paraId="1CF7004B" w14:textId="77777777" w:rsidR="00C65617" w:rsidRPr="00724DB3" w:rsidRDefault="00300002" w:rsidP="005C42FA">
            <w:r>
              <w:t>Log</w:t>
            </w:r>
          </w:p>
        </w:tc>
        <w:tc>
          <w:tcPr>
            <w:tcW w:w="4894" w:type="dxa"/>
          </w:tcPr>
          <w:p w14:paraId="1CF7004C" w14:textId="77777777" w:rsidR="00C65617" w:rsidRPr="00C022AF" w:rsidRDefault="00300002" w:rsidP="005C42FA">
            <w:pPr>
              <w:jc w:val="both"/>
            </w:pPr>
            <w:r w:rsidRPr="00A51835">
              <w:t xml:space="preserve">Ineras nationella HSA-id </w:t>
            </w:r>
            <w:r w:rsidRPr="00A51835">
              <w:rPr>
                <w:b/>
                <w:i/>
                <w:iCs/>
              </w:rPr>
              <w:t>SE165565594230-1000</w:t>
            </w:r>
          </w:p>
        </w:tc>
      </w:tr>
    </w:tbl>
    <w:p w14:paraId="1CF7004E" w14:textId="77777777" w:rsidR="00C65617" w:rsidRDefault="00C65617" w:rsidP="00C65617">
      <w:pPr>
        <w:jc w:val="both"/>
        <w:rPr>
          <w:highlight w:val="yellow"/>
        </w:rPr>
      </w:pPr>
    </w:p>
    <w:p w14:paraId="1CF7004F" w14:textId="77777777" w:rsidR="00C65617" w:rsidRPr="0072532D" w:rsidRDefault="00C65617" w:rsidP="00C772A3">
      <w:pPr>
        <w:pStyle w:val="Rubrik2"/>
      </w:pPr>
      <w:bookmarkStart w:id="4" w:name="_Toc320790334"/>
      <w:bookmarkStart w:id="5" w:name="_Toc320791388"/>
      <w:bookmarkStart w:id="6" w:name="_Toc320794552"/>
      <w:bookmarkStart w:id="7" w:name="_Toc320795606"/>
      <w:bookmarkStart w:id="8" w:name="_Toc320796660"/>
      <w:bookmarkStart w:id="9" w:name="_Toc320790335"/>
      <w:bookmarkStart w:id="10" w:name="_Toc320791389"/>
      <w:bookmarkStart w:id="11" w:name="_Toc320794553"/>
      <w:bookmarkStart w:id="12" w:name="_Toc320795607"/>
      <w:bookmarkStart w:id="13" w:name="_Toc320796661"/>
      <w:bookmarkStart w:id="14" w:name="_Toc320790345"/>
      <w:bookmarkStart w:id="15" w:name="_Toc320791399"/>
      <w:bookmarkStart w:id="16" w:name="_Toc320794563"/>
      <w:bookmarkStart w:id="17" w:name="_Toc320795617"/>
      <w:bookmarkStart w:id="18" w:name="_Toc320796671"/>
      <w:bookmarkStart w:id="19" w:name="_Toc320790346"/>
      <w:bookmarkStart w:id="20" w:name="_Toc320791400"/>
      <w:bookmarkStart w:id="21" w:name="_Toc320794564"/>
      <w:bookmarkStart w:id="22" w:name="_Toc320795618"/>
      <w:bookmarkStart w:id="23" w:name="_Toc320796672"/>
      <w:bookmarkStart w:id="24" w:name="_Toc320790350"/>
      <w:bookmarkStart w:id="25" w:name="_Toc320791404"/>
      <w:bookmarkStart w:id="26" w:name="_Toc320794568"/>
      <w:bookmarkStart w:id="27" w:name="_Toc320795622"/>
      <w:bookmarkStart w:id="28" w:name="_Toc320796676"/>
      <w:bookmarkStart w:id="29" w:name="_Toc320790351"/>
      <w:bookmarkStart w:id="30" w:name="_Toc320791405"/>
      <w:bookmarkStart w:id="31" w:name="_Toc320794569"/>
      <w:bookmarkStart w:id="32" w:name="_Toc320795623"/>
      <w:bookmarkStart w:id="33" w:name="_Toc320796677"/>
      <w:bookmarkStart w:id="34" w:name="_Toc320790367"/>
      <w:bookmarkStart w:id="35" w:name="_Toc320791421"/>
      <w:bookmarkStart w:id="36" w:name="_Toc320794585"/>
      <w:bookmarkStart w:id="37" w:name="_Toc320795639"/>
      <w:bookmarkStart w:id="38" w:name="_Toc320796693"/>
      <w:bookmarkStart w:id="39" w:name="_Toc320790370"/>
      <w:bookmarkStart w:id="40" w:name="_Toc320791424"/>
      <w:bookmarkStart w:id="41" w:name="_Toc320794588"/>
      <w:bookmarkStart w:id="42" w:name="_Toc320795642"/>
      <w:bookmarkStart w:id="43" w:name="_Toc320796696"/>
      <w:bookmarkStart w:id="44" w:name="_Toc320790373"/>
      <w:bookmarkStart w:id="45" w:name="_Toc320791427"/>
      <w:bookmarkStart w:id="46" w:name="_Toc320794591"/>
      <w:bookmarkStart w:id="47" w:name="_Toc320795645"/>
      <w:bookmarkStart w:id="48" w:name="_Toc320796699"/>
      <w:bookmarkStart w:id="49" w:name="_Toc320790376"/>
      <w:bookmarkStart w:id="50" w:name="_Toc320791430"/>
      <w:bookmarkStart w:id="51" w:name="_Toc320794594"/>
      <w:bookmarkStart w:id="52" w:name="_Toc320795648"/>
      <w:bookmarkStart w:id="53" w:name="_Toc320796702"/>
      <w:bookmarkStart w:id="54" w:name="_Toc320790379"/>
      <w:bookmarkStart w:id="55" w:name="_Toc320791433"/>
      <w:bookmarkStart w:id="56" w:name="_Toc320794597"/>
      <w:bookmarkStart w:id="57" w:name="_Toc320795651"/>
      <w:bookmarkStart w:id="58" w:name="_Toc320796705"/>
      <w:bookmarkStart w:id="59" w:name="_Toc320790382"/>
      <w:bookmarkStart w:id="60" w:name="_Toc320791436"/>
      <w:bookmarkStart w:id="61" w:name="_Toc320794600"/>
      <w:bookmarkStart w:id="62" w:name="_Toc320795654"/>
      <w:bookmarkStart w:id="63" w:name="_Toc320796708"/>
      <w:bookmarkStart w:id="64" w:name="_Toc320790385"/>
      <w:bookmarkStart w:id="65" w:name="_Toc320791439"/>
      <w:bookmarkStart w:id="66" w:name="_Toc320794603"/>
      <w:bookmarkStart w:id="67" w:name="_Toc320795657"/>
      <w:bookmarkStart w:id="68" w:name="_Toc320796711"/>
      <w:bookmarkStart w:id="69" w:name="_Toc320790408"/>
      <w:bookmarkStart w:id="70" w:name="_Toc320791462"/>
      <w:bookmarkStart w:id="71" w:name="_Toc320794626"/>
      <w:bookmarkStart w:id="72" w:name="_Toc320795680"/>
      <w:bookmarkStart w:id="73" w:name="_Toc320796734"/>
      <w:bookmarkStart w:id="74" w:name="_Toc320790429"/>
      <w:bookmarkStart w:id="75" w:name="_Toc320791483"/>
      <w:bookmarkStart w:id="76" w:name="_Toc320794647"/>
      <w:bookmarkStart w:id="77" w:name="_Toc320795701"/>
      <w:bookmarkStart w:id="78" w:name="_Toc320796755"/>
      <w:bookmarkStart w:id="79" w:name="_Toc320790431"/>
      <w:bookmarkStart w:id="80" w:name="_Toc320791485"/>
      <w:bookmarkStart w:id="81" w:name="_Toc320794649"/>
      <w:bookmarkStart w:id="82" w:name="_Toc320795703"/>
      <w:bookmarkStart w:id="83" w:name="_Toc320796757"/>
      <w:bookmarkStart w:id="84" w:name="_Toc320790460"/>
      <w:bookmarkStart w:id="85" w:name="_Toc320791514"/>
      <w:bookmarkStart w:id="86" w:name="_Toc320794678"/>
      <w:bookmarkStart w:id="87" w:name="_Toc320795732"/>
      <w:bookmarkStart w:id="88" w:name="_Toc320796786"/>
      <w:bookmarkStart w:id="89" w:name="_Toc320790473"/>
      <w:bookmarkStart w:id="90" w:name="_Toc320791527"/>
      <w:bookmarkStart w:id="91" w:name="_Toc320794691"/>
      <w:bookmarkStart w:id="92" w:name="_Toc320795745"/>
      <w:bookmarkStart w:id="93" w:name="_Toc320796799"/>
      <w:bookmarkStart w:id="94" w:name="_Toc320790490"/>
      <w:bookmarkStart w:id="95" w:name="_Toc320791544"/>
      <w:bookmarkStart w:id="96" w:name="_Toc320794708"/>
      <w:bookmarkStart w:id="97" w:name="_Toc320795762"/>
      <w:bookmarkStart w:id="98" w:name="_Toc320796816"/>
      <w:bookmarkStart w:id="99" w:name="_Toc320790510"/>
      <w:bookmarkStart w:id="100" w:name="_Toc320791564"/>
      <w:bookmarkStart w:id="101" w:name="_Toc320794728"/>
      <w:bookmarkStart w:id="102" w:name="_Toc320795782"/>
      <w:bookmarkStart w:id="103" w:name="_Toc320796836"/>
      <w:bookmarkStart w:id="104" w:name="_Toc320790545"/>
      <w:bookmarkStart w:id="105" w:name="_Toc320791599"/>
      <w:bookmarkStart w:id="106" w:name="_Toc320794763"/>
      <w:bookmarkStart w:id="107" w:name="_Toc320795817"/>
      <w:bookmarkStart w:id="108" w:name="_Toc320796871"/>
      <w:bookmarkStart w:id="109" w:name="_Toc320790573"/>
      <w:bookmarkStart w:id="110" w:name="_Toc320791627"/>
      <w:bookmarkStart w:id="111" w:name="_Toc320794791"/>
      <w:bookmarkStart w:id="112" w:name="_Toc320795845"/>
      <w:bookmarkStart w:id="113" w:name="_Toc320796899"/>
      <w:bookmarkStart w:id="114" w:name="_Toc320790591"/>
      <w:bookmarkStart w:id="115" w:name="_Toc320791645"/>
      <w:bookmarkStart w:id="116" w:name="_Toc320794809"/>
      <w:bookmarkStart w:id="117" w:name="_Toc320795863"/>
      <w:bookmarkStart w:id="118" w:name="_Toc320796917"/>
      <w:bookmarkStart w:id="119" w:name="_Toc320790620"/>
      <w:bookmarkStart w:id="120" w:name="_Toc320791674"/>
      <w:bookmarkStart w:id="121" w:name="_Toc320794838"/>
      <w:bookmarkStart w:id="122" w:name="_Toc320795892"/>
      <w:bookmarkStart w:id="123" w:name="_Toc320796946"/>
      <w:bookmarkStart w:id="124" w:name="_Toc320790646"/>
      <w:bookmarkStart w:id="125" w:name="_Toc320791700"/>
      <w:bookmarkStart w:id="126" w:name="_Toc320794864"/>
      <w:bookmarkStart w:id="127" w:name="_Toc320795918"/>
      <w:bookmarkStart w:id="128" w:name="_Toc320796972"/>
      <w:bookmarkStart w:id="129" w:name="_Toc320790659"/>
      <w:bookmarkStart w:id="130" w:name="_Toc320791713"/>
      <w:bookmarkStart w:id="131" w:name="_Toc320794877"/>
      <w:bookmarkStart w:id="132" w:name="_Toc320795931"/>
      <w:bookmarkStart w:id="133" w:name="_Toc320796985"/>
      <w:bookmarkStart w:id="134" w:name="_Toc320790660"/>
      <w:bookmarkStart w:id="135" w:name="_Toc320791714"/>
      <w:bookmarkStart w:id="136" w:name="_Toc320794878"/>
      <w:bookmarkStart w:id="137" w:name="_Toc320795932"/>
      <w:bookmarkStart w:id="138" w:name="_Toc320796986"/>
      <w:bookmarkStart w:id="139" w:name="_Toc320790661"/>
      <w:bookmarkStart w:id="140" w:name="_Toc320791715"/>
      <w:bookmarkStart w:id="141" w:name="_Toc320794879"/>
      <w:bookmarkStart w:id="142" w:name="_Toc320795933"/>
      <w:bookmarkStart w:id="143" w:name="_Toc320796987"/>
      <w:bookmarkStart w:id="144" w:name="_Toc320790663"/>
      <w:bookmarkStart w:id="145" w:name="_Toc320791717"/>
      <w:bookmarkStart w:id="146" w:name="_Toc320794881"/>
      <w:bookmarkStart w:id="147" w:name="_Toc320795935"/>
      <w:bookmarkStart w:id="148" w:name="_Toc320796989"/>
      <w:bookmarkStart w:id="149" w:name="_Toc320790676"/>
      <w:bookmarkStart w:id="150" w:name="_Toc320791730"/>
      <w:bookmarkStart w:id="151" w:name="_Toc320794894"/>
      <w:bookmarkStart w:id="152" w:name="_Toc320795948"/>
      <w:bookmarkStart w:id="153" w:name="_Toc320797002"/>
      <w:bookmarkStart w:id="154" w:name="_Toc320790677"/>
      <w:bookmarkStart w:id="155" w:name="_Toc320791731"/>
      <w:bookmarkStart w:id="156" w:name="_Toc320794895"/>
      <w:bookmarkStart w:id="157" w:name="_Toc320795949"/>
      <w:bookmarkStart w:id="158" w:name="_Toc320797003"/>
      <w:bookmarkStart w:id="159" w:name="_Toc320790678"/>
      <w:bookmarkStart w:id="160" w:name="_Toc320791732"/>
      <w:bookmarkStart w:id="161" w:name="_Toc320794896"/>
      <w:bookmarkStart w:id="162" w:name="_Toc320795950"/>
      <w:bookmarkStart w:id="163" w:name="_Toc320797004"/>
      <w:bookmarkStart w:id="164" w:name="_Toc320790679"/>
      <w:bookmarkStart w:id="165" w:name="_Toc320791733"/>
      <w:bookmarkStart w:id="166" w:name="_Toc320794897"/>
      <w:bookmarkStart w:id="167" w:name="_Toc320795951"/>
      <w:bookmarkStart w:id="168" w:name="_Toc320797005"/>
      <w:bookmarkStart w:id="169" w:name="_Toc320790680"/>
      <w:bookmarkStart w:id="170" w:name="_Toc320791734"/>
      <w:bookmarkStart w:id="171" w:name="_Toc320794898"/>
      <w:bookmarkStart w:id="172" w:name="_Toc320795952"/>
      <w:bookmarkStart w:id="173" w:name="_Toc320797006"/>
      <w:bookmarkStart w:id="174" w:name="_Toc320790681"/>
      <w:bookmarkStart w:id="175" w:name="_Toc320791735"/>
      <w:bookmarkStart w:id="176" w:name="_Toc320794899"/>
      <w:bookmarkStart w:id="177" w:name="_Toc320795953"/>
      <w:bookmarkStart w:id="178" w:name="_Toc320797007"/>
      <w:bookmarkStart w:id="179" w:name="_Toc320790682"/>
      <w:bookmarkStart w:id="180" w:name="_Toc320791736"/>
      <w:bookmarkStart w:id="181" w:name="_Toc320794900"/>
      <w:bookmarkStart w:id="182" w:name="_Toc320795954"/>
      <w:bookmarkStart w:id="183" w:name="_Toc320797008"/>
      <w:bookmarkStart w:id="184" w:name="_Toc320790683"/>
      <w:bookmarkStart w:id="185" w:name="_Toc320791737"/>
      <w:bookmarkStart w:id="186" w:name="_Toc320794901"/>
      <w:bookmarkStart w:id="187" w:name="_Toc320795955"/>
      <w:bookmarkStart w:id="188" w:name="_Toc320797009"/>
      <w:bookmarkStart w:id="189" w:name="_Toc320790684"/>
      <w:bookmarkStart w:id="190" w:name="_Toc320791738"/>
      <w:bookmarkStart w:id="191" w:name="_Toc320794902"/>
      <w:bookmarkStart w:id="192" w:name="_Toc320795956"/>
      <w:bookmarkStart w:id="193" w:name="_Toc320797010"/>
      <w:bookmarkStart w:id="194" w:name="_Toc320790685"/>
      <w:bookmarkStart w:id="195" w:name="_Toc320791739"/>
      <w:bookmarkStart w:id="196" w:name="_Toc320794903"/>
      <w:bookmarkStart w:id="197" w:name="_Toc320795957"/>
      <w:bookmarkStart w:id="198" w:name="_Toc320797011"/>
      <w:bookmarkStart w:id="199" w:name="_Toc320790686"/>
      <w:bookmarkStart w:id="200" w:name="_Toc320791740"/>
      <w:bookmarkStart w:id="201" w:name="_Toc320794904"/>
      <w:bookmarkStart w:id="202" w:name="_Toc320795958"/>
      <w:bookmarkStart w:id="203" w:name="_Toc320797012"/>
      <w:bookmarkStart w:id="204" w:name="_Toc320790687"/>
      <w:bookmarkStart w:id="205" w:name="_Toc320791741"/>
      <w:bookmarkStart w:id="206" w:name="_Toc320794905"/>
      <w:bookmarkStart w:id="207" w:name="_Toc320795959"/>
      <w:bookmarkStart w:id="208" w:name="_Toc320797013"/>
      <w:bookmarkStart w:id="209" w:name="_Toc320790688"/>
      <w:bookmarkStart w:id="210" w:name="_Toc320791742"/>
      <w:bookmarkStart w:id="211" w:name="_Toc320794906"/>
      <w:bookmarkStart w:id="212" w:name="_Toc320795960"/>
      <w:bookmarkStart w:id="213" w:name="_Toc320797014"/>
      <w:bookmarkStart w:id="214" w:name="_Toc320790689"/>
      <w:bookmarkStart w:id="215" w:name="_Toc320791743"/>
      <w:bookmarkStart w:id="216" w:name="_Toc320794907"/>
      <w:bookmarkStart w:id="217" w:name="_Toc320795961"/>
      <w:bookmarkStart w:id="218" w:name="_Toc320797015"/>
      <w:bookmarkStart w:id="219" w:name="_Toc320790690"/>
      <w:bookmarkStart w:id="220" w:name="_Toc320791744"/>
      <w:bookmarkStart w:id="221" w:name="_Toc320794908"/>
      <w:bookmarkStart w:id="222" w:name="_Toc320795962"/>
      <w:bookmarkStart w:id="223" w:name="_Toc320797016"/>
      <w:bookmarkStart w:id="224" w:name="_Toc320790703"/>
      <w:bookmarkStart w:id="225" w:name="_Toc320791757"/>
      <w:bookmarkStart w:id="226" w:name="_Toc320794921"/>
      <w:bookmarkStart w:id="227" w:name="_Toc320795975"/>
      <w:bookmarkStart w:id="228" w:name="_Toc320797029"/>
      <w:bookmarkStart w:id="229" w:name="_Toc320790724"/>
      <w:bookmarkStart w:id="230" w:name="_Toc320791778"/>
      <w:bookmarkStart w:id="231" w:name="_Toc320794942"/>
      <w:bookmarkStart w:id="232" w:name="_Toc320795996"/>
      <w:bookmarkStart w:id="233" w:name="_Toc320797050"/>
      <w:bookmarkStart w:id="234" w:name="_Toc320790729"/>
      <w:bookmarkStart w:id="235" w:name="_Toc320791783"/>
      <w:bookmarkStart w:id="236" w:name="_Toc320794947"/>
      <w:bookmarkStart w:id="237" w:name="_Toc320796001"/>
      <w:bookmarkStart w:id="238" w:name="_Toc320797055"/>
      <w:bookmarkStart w:id="239" w:name="_Toc320790745"/>
      <w:bookmarkStart w:id="240" w:name="_Toc320791799"/>
      <w:bookmarkStart w:id="241" w:name="_Toc320794963"/>
      <w:bookmarkStart w:id="242" w:name="_Toc320796017"/>
      <w:bookmarkStart w:id="243" w:name="_Toc320797071"/>
      <w:bookmarkStart w:id="244" w:name="_Toc320790747"/>
      <w:bookmarkStart w:id="245" w:name="_Toc320791801"/>
      <w:bookmarkStart w:id="246" w:name="_Toc320794965"/>
      <w:bookmarkStart w:id="247" w:name="_Toc320796019"/>
      <w:bookmarkStart w:id="248" w:name="_Toc320797073"/>
      <w:bookmarkStart w:id="249" w:name="_Toc320790748"/>
      <w:bookmarkStart w:id="250" w:name="_Toc320791802"/>
      <w:bookmarkStart w:id="251" w:name="_Toc320794966"/>
      <w:bookmarkStart w:id="252" w:name="_Toc320796020"/>
      <w:bookmarkStart w:id="253" w:name="_Toc320797074"/>
      <w:bookmarkStart w:id="254" w:name="_Toc320790749"/>
      <w:bookmarkStart w:id="255" w:name="_Toc320791803"/>
      <w:bookmarkStart w:id="256" w:name="_Toc320794967"/>
      <w:bookmarkStart w:id="257" w:name="_Toc320796021"/>
      <w:bookmarkStart w:id="258" w:name="_Toc320797075"/>
      <w:bookmarkStart w:id="259" w:name="_Toc320790750"/>
      <w:bookmarkStart w:id="260" w:name="_Toc320791804"/>
      <w:bookmarkStart w:id="261" w:name="_Toc320794968"/>
      <w:bookmarkStart w:id="262" w:name="_Toc320796022"/>
      <w:bookmarkStart w:id="263" w:name="_Toc320797076"/>
      <w:bookmarkStart w:id="264" w:name="_Toc320790751"/>
      <w:bookmarkStart w:id="265" w:name="_Toc320791805"/>
      <w:bookmarkStart w:id="266" w:name="_Toc320794969"/>
      <w:bookmarkStart w:id="267" w:name="_Toc320796023"/>
      <w:bookmarkStart w:id="268" w:name="_Toc320797077"/>
      <w:bookmarkStart w:id="269" w:name="_Toc320790753"/>
      <w:bookmarkStart w:id="270" w:name="_Toc320791807"/>
      <w:bookmarkStart w:id="271" w:name="_Toc320794971"/>
      <w:bookmarkStart w:id="272" w:name="_Toc320796025"/>
      <w:bookmarkStart w:id="273" w:name="_Toc320797079"/>
      <w:bookmarkStart w:id="274" w:name="_Toc320790766"/>
      <w:bookmarkStart w:id="275" w:name="_Toc320791820"/>
      <w:bookmarkStart w:id="276" w:name="_Toc320794984"/>
      <w:bookmarkStart w:id="277" w:name="_Toc320796038"/>
      <w:bookmarkStart w:id="278" w:name="_Toc320797092"/>
      <w:bookmarkStart w:id="279" w:name="_Toc320790767"/>
      <w:bookmarkStart w:id="280" w:name="_Toc320791821"/>
      <w:bookmarkStart w:id="281" w:name="_Toc320794985"/>
      <w:bookmarkStart w:id="282" w:name="_Toc320796039"/>
      <w:bookmarkStart w:id="283" w:name="_Toc320797093"/>
      <w:bookmarkStart w:id="284" w:name="_Toc320790768"/>
      <w:bookmarkStart w:id="285" w:name="_Toc320791822"/>
      <w:bookmarkStart w:id="286" w:name="_Toc320794986"/>
      <w:bookmarkStart w:id="287" w:name="_Toc320796040"/>
      <w:bookmarkStart w:id="288" w:name="_Toc320797094"/>
      <w:bookmarkStart w:id="289" w:name="_Toc320790769"/>
      <w:bookmarkStart w:id="290" w:name="_Toc320791823"/>
      <w:bookmarkStart w:id="291" w:name="_Toc320794987"/>
      <w:bookmarkStart w:id="292" w:name="_Toc320796041"/>
      <w:bookmarkStart w:id="293" w:name="_Toc320797095"/>
      <w:bookmarkStart w:id="294" w:name="_Toc320790770"/>
      <w:bookmarkStart w:id="295" w:name="_Toc320791824"/>
      <w:bookmarkStart w:id="296" w:name="_Toc320794988"/>
      <w:bookmarkStart w:id="297" w:name="_Toc320796042"/>
      <w:bookmarkStart w:id="298" w:name="_Toc320797096"/>
      <w:bookmarkStart w:id="299" w:name="_Toc320790771"/>
      <w:bookmarkStart w:id="300" w:name="_Toc320791825"/>
      <w:bookmarkStart w:id="301" w:name="_Toc320794989"/>
      <w:bookmarkStart w:id="302" w:name="_Toc320796043"/>
      <w:bookmarkStart w:id="303" w:name="_Toc320797097"/>
      <w:bookmarkStart w:id="304" w:name="_Toc320790772"/>
      <w:bookmarkStart w:id="305" w:name="_Toc320791826"/>
      <w:bookmarkStart w:id="306" w:name="_Toc320794990"/>
      <w:bookmarkStart w:id="307" w:name="_Toc320796044"/>
      <w:bookmarkStart w:id="308" w:name="_Toc320797098"/>
      <w:bookmarkStart w:id="309" w:name="_Toc320790773"/>
      <w:bookmarkStart w:id="310" w:name="_Toc320791827"/>
      <w:bookmarkStart w:id="311" w:name="_Toc320794991"/>
      <w:bookmarkStart w:id="312" w:name="_Toc320796045"/>
      <w:bookmarkStart w:id="313" w:name="_Toc320797099"/>
      <w:bookmarkStart w:id="314" w:name="_Toc320790774"/>
      <w:bookmarkStart w:id="315" w:name="_Toc320791828"/>
      <w:bookmarkStart w:id="316" w:name="_Toc320794992"/>
      <w:bookmarkStart w:id="317" w:name="_Toc320796046"/>
      <w:bookmarkStart w:id="318" w:name="_Toc320797100"/>
      <w:bookmarkStart w:id="319" w:name="_Toc320790775"/>
      <w:bookmarkStart w:id="320" w:name="_Toc320791829"/>
      <w:bookmarkStart w:id="321" w:name="_Toc320794993"/>
      <w:bookmarkStart w:id="322" w:name="_Toc320796047"/>
      <w:bookmarkStart w:id="323" w:name="_Toc320797101"/>
      <w:bookmarkStart w:id="324" w:name="_Toc320790776"/>
      <w:bookmarkStart w:id="325" w:name="_Toc320791830"/>
      <w:bookmarkStart w:id="326" w:name="_Toc320794994"/>
      <w:bookmarkStart w:id="327" w:name="_Toc320796048"/>
      <w:bookmarkStart w:id="328" w:name="_Toc320797102"/>
      <w:bookmarkStart w:id="329" w:name="_Toc320790777"/>
      <w:bookmarkStart w:id="330" w:name="_Toc320791831"/>
      <w:bookmarkStart w:id="331" w:name="_Toc320794995"/>
      <w:bookmarkStart w:id="332" w:name="_Toc320796049"/>
      <w:bookmarkStart w:id="333" w:name="_Toc320797103"/>
      <w:bookmarkStart w:id="334" w:name="_Toc320790778"/>
      <w:bookmarkStart w:id="335" w:name="_Toc320791832"/>
      <w:bookmarkStart w:id="336" w:name="_Toc320794996"/>
      <w:bookmarkStart w:id="337" w:name="_Toc320796050"/>
      <w:bookmarkStart w:id="338" w:name="_Toc320797104"/>
      <w:bookmarkStart w:id="339" w:name="_Toc320790779"/>
      <w:bookmarkStart w:id="340" w:name="_Toc320791833"/>
      <w:bookmarkStart w:id="341" w:name="_Toc320794997"/>
      <w:bookmarkStart w:id="342" w:name="_Toc320796051"/>
      <w:bookmarkStart w:id="343" w:name="_Toc320797105"/>
      <w:bookmarkStart w:id="344" w:name="_Toc320790780"/>
      <w:bookmarkStart w:id="345" w:name="_Toc320791834"/>
      <w:bookmarkStart w:id="346" w:name="_Toc320794998"/>
      <w:bookmarkStart w:id="347" w:name="_Toc320796052"/>
      <w:bookmarkStart w:id="348" w:name="_Toc320797106"/>
      <w:bookmarkStart w:id="349" w:name="_Toc320790781"/>
      <w:bookmarkStart w:id="350" w:name="_Toc320791835"/>
      <w:bookmarkStart w:id="351" w:name="_Toc320794999"/>
      <w:bookmarkStart w:id="352" w:name="_Toc320796053"/>
      <w:bookmarkStart w:id="353" w:name="_Toc320797107"/>
      <w:bookmarkStart w:id="354" w:name="_Toc320790782"/>
      <w:bookmarkStart w:id="355" w:name="_Toc320791836"/>
      <w:bookmarkStart w:id="356" w:name="_Toc320795000"/>
      <w:bookmarkStart w:id="357" w:name="_Toc320796054"/>
      <w:bookmarkStart w:id="358" w:name="_Toc320797108"/>
      <w:bookmarkStart w:id="359" w:name="_Toc320790783"/>
      <w:bookmarkStart w:id="360" w:name="_Toc320791837"/>
      <w:bookmarkStart w:id="361" w:name="_Toc320795001"/>
      <w:bookmarkStart w:id="362" w:name="_Toc320796055"/>
      <w:bookmarkStart w:id="363" w:name="_Toc320797109"/>
      <w:bookmarkStart w:id="364" w:name="_Toc320790784"/>
      <w:bookmarkStart w:id="365" w:name="_Toc320791838"/>
      <w:bookmarkStart w:id="366" w:name="_Toc320795002"/>
      <w:bookmarkStart w:id="367" w:name="_Toc320796056"/>
      <w:bookmarkStart w:id="368" w:name="_Toc320797110"/>
      <w:bookmarkStart w:id="369" w:name="_Toc320790785"/>
      <w:bookmarkStart w:id="370" w:name="_Toc320791839"/>
      <w:bookmarkStart w:id="371" w:name="_Toc320795003"/>
      <w:bookmarkStart w:id="372" w:name="_Toc320796057"/>
      <w:bookmarkStart w:id="373" w:name="_Toc320797111"/>
      <w:bookmarkStart w:id="374" w:name="_Toc320790786"/>
      <w:bookmarkStart w:id="375" w:name="_Toc320791840"/>
      <w:bookmarkStart w:id="376" w:name="_Toc320795004"/>
      <w:bookmarkStart w:id="377" w:name="_Toc320796058"/>
      <w:bookmarkStart w:id="378" w:name="_Toc320797112"/>
      <w:bookmarkStart w:id="379" w:name="_Toc320790787"/>
      <w:bookmarkStart w:id="380" w:name="_Toc320791841"/>
      <w:bookmarkStart w:id="381" w:name="_Toc320795005"/>
      <w:bookmarkStart w:id="382" w:name="_Toc320796059"/>
      <w:bookmarkStart w:id="383" w:name="_Toc320797113"/>
      <w:bookmarkStart w:id="384" w:name="_Toc320790788"/>
      <w:bookmarkStart w:id="385" w:name="_Toc320791842"/>
      <w:bookmarkStart w:id="386" w:name="_Toc320795006"/>
      <w:bookmarkStart w:id="387" w:name="_Toc320796060"/>
      <w:bookmarkStart w:id="388" w:name="_Toc320797114"/>
      <w:bookmarkStart w:id="389" w:name="_Toc320790789"/>
      <w:bookmarkStart w:id="390" w:name="_Toc320791843"/>
      <w:bookmarkStart w:id="391" w:name="_Toc320795007"/>
      <w:bookmarkStart w:id="392" w:name="_Toc320796061"/>
      <w:bookmarkStart w:id="393" w:name="_Toc320797115"/>
      <w:bookmarkStart w:id="394" w:name="_Toc320790790"/>
      <w:bookmarkStart w:id="395" w:name="_Toc320791844"/>
      <w:bookmarkStart w:id="396" w:name="_Toc320795008"/>
      <w:bookmarkStart w:id="397" w:name="_Toc320796062"/>
      <w:bookmarkStart w:id="398" w:name="_Toc320797116"/>
      <w:bookmarkStart w:id="399" w:name="_Toc320790791"/>
      <w:bookmarkStart w:id="400" w:name="_Toc320791845"/>
      <w:bookmarkStart w:id="401" w:name="_Toc320795009"/>
      <w:bookmarkStart w:id="402" w:name="_Toc320796063"/>
      <w:bookmarkStart w:id="403" w:name="_Toc320797117"/>
      <w:bookmarkStart w:id="404" w:name="_Toc320790792"/>
      <w:bookmarkStart w:id="405" w:name="_Toc320791846"/>
      <w:bookmarkStart w:id="406" w:name="_Toc320795010"/>
      <w:bookmarkStart w:id="407" w:name="_Toc320796064"/>
      <w:bookmarkStart w:id="408" w:name="_Toc320797118"/>
      <w:bookmarkStart w:id="409" w:name="_Toc320790801"/>
      <w:bookmarkStart w:id="410" w:name="_Toc320791855"/>
      <w:bookmarkStart w:id="411" w:name="_Toc320795019"/>
      <w:bookmarkStart w:id="412" w:name="_Toc320796073"/>
      <w:bookmarkStart w:id="413" w:name="_Toc320797127"/>
      <w:bookmarkStart w:id="414" w:name="_Toc320790827"/>
      <w:bookmarkStart w:id="415" w:name="_Toc320791881"/>
      <w:bookmarkStart w:id="416" w:name="_Toc320795045"/>
      <w:bookmarkStart w:id="417" w:name="_Toc320796099"/>
      <w:bookmarkStart w:id="418" w:name="_Toc320797153"/>
      <w:bookmarkStart w:id="419" w:name="_Toc320790830"/>
      <w:bookmarkStart w:id="420" w:name="_Toc320791884"/>
      <w:bookmarkStart w:id="421" w:name="_Toc320795048"/>
      <w:bookmarkStart w:id="422" w:name="_Toc320796102"/>
      <w:bookmarkStart w:id="423" w:name="_Toc320797156"/>
      <w:bookmarkStart w:id="424" w:name="_Toc320790831"/>
      <w:bookmarkStart w:id="425" w:name="_Toc320791885"/>
      <w:bookmarkStart w:id="426" w:name="_Toc320795049"/>
      <w:bookmarkStart w:id="427" w:name="_Toc320796103"/>
      <w:bookmarkStart w:id="428" w:name="_Toc320797157"/>
      <w:bookmarkStart w:id="429" w:name="_Toc320790833"/>
      <w:bookmarkStart w:id="430" w:name="_Toc320791887"/>
      <w:bookmarkStart w:id="431" w:name="_Toc320795051"/>
      <w:bookmarkStart w:id="432" w:name="_Toc320796105"/>
      <w:bookmarkStart w:id="433" w:name="_Toc320797159"/>
      <w:bookmarkStart w:id="434" w:name="_Toc320790846"/>
      <w:bookmarkStart w:id="435" w:name="_Toc320791900"/>
      <w:bookmarkStart w:id="436" w:name="_Toc320795064"/>
      <w:bookmarkStart w:id="437" w:name="_Toc320796118"/>
      <w:bookmarkStart w:id="438" w:name="_Toc320797172"/>
      <w:bookmarkStart w:id="439" w:name="_Toc320790847"/>
      <w:bookmarkStart w:id="440" w:name="_Toc320791901"/>
      <w:bookmarkStart w:id="441" w:name="_Toc320795065"/>
      <w:bookmarkStart w:id="442" w:name="_Toc320796119"/>
      <w:bookmarkStart w:id="443" w:name="_Toc320797173"/>
      <w:bookmarkStart w:id="444" w:name="_Toc320790848"/>
      <w:bookmarkStart w:id="445" w:name="_Toc320791902"/>
      <w:bookmarkStart w:id="446" w:name="_Toc320795066"/>
      <w:bookmarkStart w:id="447" w:name="_Toc320796120"/>
      <w:bookmarkStart w:id="448" w:name="_Toc320797174"/>
      <w:bookmarkStart w:id="449" w:name="_Toc320790858"/>
      <w:bookmarkStart w:id="450" w:name="_Toc320791912"/>
      <w:bookmarkStart w:id="451" w:name="_Toc320795076"/>
      <w:bookmarkStart w:id="452" w:name="_Toc320796130"/>
      <w:bookmarkStart w:id="453" w:name="_Toc320797184"/>
      <w:bookmarkStart w:id="454" w:name="_Toc320790884"/>
      <w:bookmarkStart w:id="455" w:name="_Toc320791938"/>
      <w:bookmarkStart w:id="456" w:name="_Toc320795102"/>
      <w:bookmarkStart w:id="457" w:name="_Toc320796156"/>
      <w:bookmarkStart w:id="458" w:name="_Toc320797210"/>
      <w:bookmarkStart w:id="459" w:name="_Toc320790902"/>
      <w:bookmarkStart w:id="460" w:name="_Toc320791956"/>
      <w:bookmarkStart w:id="461" w:name="_Toc320795120"/>
      <w:bookmarkStart w:id="462" w:name="_Toc320796174"/>
      <w:bookmarkStart w:id="463" w:name="_Toc320797228"/>
      <w:bookmarkStart w:id="464" w:name="_Toc320790903"/>
      <w:bookmarkStart w:id="465" w:name="_Toc320791957"/>
      <w:bookmarkStart w:id="466" w:name="_Toc320795121"/>
      <w:bookmarkStart w:id="467" w:name="_Toc320796175"/>
      <w:bookmarkStart w:id="468" w:name="_Toc320797229"/>
      <w:bookmarkStart w:id="469" w:name="_Toc320790904"/>
      <w:bookmarkStart w:id="470" w:name="_Toc320791958"/>
      <w:bookmarkStart w:id="471" w:name="_Toc320795122"/>
      <w:bookmarkStart w:id="472" w:name="_Toc320796176"/>
      <w:bookmarkStart w:id="473" w:name="_Toc320797230"/>
      <w:bookmarkStart w:id="474" w:name="_Toc320790905"/>
      <w:bookmarkStart w:id="475" w:name="_Toc320791959"/>
      <w:bookmarkStart w:id="476" w:name="_Toc320795123"/>
      <w:bookmarkStart w:id="477" w:name="_Toc320796177"/>
      <w:bookmarkStart w:id="478" w:name="_Toc320797231"/>
      <w:bookmarkStart w:id="479" w:name="_Toc320790906"/>
      <w:bookmarkStart w:id="480" w:name="_Toc320791960"/>
      <w:bookmarkStart w:id="481" w:name="_Toc320795124"/>
      <w:bookmarkStart w:id="482" w:name="_Toc320796178"/>
      <w:bookmarkStart w:id="483" w:name="_Toc320797232"/>
      <w:bookmarkStart w:id="484" w:name="_Toc320790907"/>
      <w:bookmarkStart w:id="485" w:name="_Toc320791961"/>
      <w:bookmarkStart w:id="486" w:name="_Toc320795125"/>
      <w:bookmarkStart w:id="487" w:name="_Toc320796179"/>
      <w:bookmarkStart w:id="488" w:name="_Toc320797233"/>
      <w:bookmarkStart w:id="489" w:name="_Toc320790908"/>
      <w:bookmarkStart w:id="490" w:name="_Toc320791962"/>
      <w:bookmarkStart w:id="491" w:name="_Toc320795126"/>
      <w:bookmarkStart w:id="492" w:name="_Toc320796180"/>
      <w:bookmarkStart w:id="493" w:name="_Toc320797234"/>
      <w:bookmarkStart w:id="494" w:name="_Toc320790909"/>
      <w:bookmarkStart w:id="495" w:name="_Toc320791963"/>
      <w:bookmarkStart w:id="496" w:name="_Toc320795127"/>
      <w:bookmarkStart w:id="497" w:name="_Toc320796181"/>
      <w:bookmarkStart w:id="498" w:name="_Toc320797235"/>
      <w:bookmarkStart w:id="499" w:name="_Toc320790911"/>
      <w:bookmarkStart w:id="500" w:name="_Toc320791965"/>
      <w:bookmarkStart w:id="501" w:name="_Toc320795129"/>
      <w:bookmarkStart w:id="502" w:name="_Toc320796183"/>
      <w:bookmarkStart w:id="503" w:name="_Toc320797237"/>
      <w:bookmarkStart w:id="504" w:name="_Toc320790924"/>
      <w:bookmarkStart w:id="505" w:name="_Toc320791978"/>
      <w:bookmarkStart w:id="506" w:name="_Toc320795142"/>
      <w:bookmarkStart w:id="507" w:name="_Toc320796196"/>
      <w:bookmarkStart w:id="508" w:name="_Toc320797250"/>
      <w:bookmarkStart w:id="509" w:name="_Toc320790925"/>
      <w:bookmarkStart w:id="510" w:name="_Toc320791979"/>
      <w:bookmarkStart w:id="511" w:name="_Toc320795143"/>
      <w:bookmarkStart w:id="512" w:name="_Toc320796197"/>
      <w:bookmarkStart w:id="513" w:name="_Toc320797251"/>
      <w:bookmarkStart w:id="514" w:name="_Toc320790926"/>
      <w:bookmarkStart w:id="515" w:name="_Toc320791980"/>
      <w:bookmarkStart w:id="516" w:name="_Toc320795144"/>
      <w:bookmarkStart w:id="517" w:name="_Toc320796198"/>
      <w:bookmarkStart w:id="518" w:name="_Toc320797252"/>
      <w:bookmarkStart w:id="519" w:name="_Toc320790937"/>
      <w:bookmarkStart w:id="520" w:name="_Toc320791991"/>
      <w:bookmarkStart w:id="521" w:name="_Toc320795155"/>
      <w:bookmarkStart w:id="522" w:name="_Toc320796209"/>
      <w:bookmarkStart w:id="523" w:name="_Toc320797263"/>
      <w:bookmarkStart w:id="524" w:name="_Toc320790963"/>
      <w:bookmarkStart w:id="525" w:name="_Toc320792017"/>
      <w:bookmarkStart w:id="526" w:name="_Toc320795181"/>
      <w:bookmarkStart w:id="527" w:name="_Toc320796235"/>
      <w:bookmarkStart w:id="528" w:name="_Toc320797289"/>
      <w:bookmarkStart w:id="529" w:name="_Toc320790981"/>
      <w:bookmarkStart w:id="530" w:name="_Toc320792035"/>
      <w:bookmarkStart w:id="531" w:name="_Toc320795199"/>
      <w:bookmarkStart w:id="532" w:name="_Toc320796253"/>
      <w:bookmarkStart w:id="533" w:name="_Toc320797307"/>
      <w:bookmarkStart w:id="534" w:name="_Toc320790982"/>
      <w:bookmarkStart w:id="535" w:name="_Toc320792036"/>
      <w:bookmarkStart w:id="536" w:name="_Toc320795200"/>
      <w:bookmarkStart w:id="537" w:name="_Toc320796254"/>
      <w:bookmarkStart w:id="538" w:name="_Toc320797308"/>
      <w:bookmarkStart w:id="539" w:name="_Toc320790983"/>
      <w:bookmarkStart w:id="540" w:name="_Toc320792037"/>
      <w:bookmarkStart w:id="541" w:name="_Toc320795201"/>
      <w:bookmarkStart w:id="542" w:name="_Toc320796255"/>
      <w:bookmarkStart w:id="543" w:name="_Toc320797309"/>
      <w:bookmarkStart w:id="544" w:name="_Toc320790984"/>
      <w:bookmarkStart w:id="545" w:name="_Toc320792038"/>
      <w:bookmarkStart w:id="546" w:name="_Toc320795202"/>
      <w:bookmarkStart w:id="547" w:name="_Toc320796256"/>
      <w:bookmarkStart w:id="548" w:name="_Toc320797310"/>
      <w:bookmarkStart w:id="549" w:name="_Toc320790986"/>
      <w:bookmarkStart w:id="550" w:name="_Toc320792040"/>
      <w:bookmarkStart w:id="551" w:name="_Toc320795204"/>
      <w:bookmarkStart w:id="552" w:name="_Toc320796258"/>
      <w:bookmarkStart w:id="553" w:name="_Toc320797312"/>
      <w:bookmarkStart w:id="554" w:name="_Toc320790999"/>
      <w:bookmarkStart w:id="555" w:name="_Toc320792053"/>
      <w:bookmarkStart w:id="556" w:name="_Toc320795217"/>
      <w:bookmarkStart w:id="557" w:name="_Toc320796271"/>
      <w:bookmarkStart w:id="558" w:name="_Toc320797325"/>
      <w:bookmarkStart w:id="559" w:name="_Toc320791000"/>
      <w:bookmarkStart w:id="560" w:name="_Toc320792054"/>
      <w:bookmarkStart w:id="561" w:name="_Toc320795218"/>
      <w:bookmarkStart w:id="562" w:name="_Toc320796272"/>
      <w:bookmarkStart w:id="563" w:name="_Toc320797326"/>
      <w:bookmarkStart w:id="564" w:name="_Toc320791001"/>
      <w:bookmarkStart w:id="565" w:name="_Toc320792055"/>
      <w:bookmarkStart w:id="566" w:name="_Toc320795219"/>
      <w:bookmarkStart w:id="567" w:name="_Toc320796273"/>
      <w:bookmarkStart w:id="568" w:name="_Toc320797327"/>
      <w:bookmarkStart w:id="569" w:name="_Toc320791002"/>
      <w:bookmarkStart w:id="570" w:name="_Toc320792056"/>
      <w:bookmarkStart w:id="571" w:name="_Toc320795220"/>
      <w:bookmarkStart w:id="572" w:name="_Toc320796274"/>
      <w:bookmarkStart w:id="573" w:name="_Toc320797328"/>
      <w:bookmarkStart w:id="574" w:name="_Toc320791003"/>
      <w:bookmarkStart w:id="575" w:name="_Toc320792057"/>
      <w:bookmarkStart w:id="576" w:name="_Toc320795221"/>
      <w:bookmarkStart w:id="577" w:name="_Toc320796275"/>
      <w:bookmarkStart w:id="578" w:name="_Toc320797329"/>
      <w:bookmarkStart w:id="579" w:name="_Toc320791004"/>
      <w:bookmarkStart w:id="580" w:name="_Toc320792058"/>
      <w:bookmarkStart w:id="581" w:name="_Toc320795222"/>
      <w:bookmarkStart w:id="582" w:name="_Toc320796276"/>
      <w:bookmarkStart w:id="583" w:name="_Toc320797330"/>
      <w:bookmarkStart w:id="584" w:name="_Toc320791005"/>
      <w:bookmarkStart w:id="585" w:name="_Toc320792059"/>
      <w:bookmarkStart w:id="586" w:name="_Toc320795223"/>
      <w:bookmarkStart w:id="587" w:name="_Toc320796277"/>
      <w:bookmarkStart w:id="588" w:name="_Toc320797331"/>
      <w:bookmarkStart w:id="589" w:name="_Toc320791006"/>
      <w:bookmarkStart w:id="590" w:name="_Toc320792060"/>
      <w:bookmarkStart w:id="591" w:name="_Toc320795224"/>
      <w:bookmarkStart w:id="592" w:name="_Toc320796278"/>
      <w:bookmarkStart w:id="593" w:name="_Toc320797332"/>
      <w:bookmarkStart w:id="594" w:name="_Toc320791007"/>
      <w:bookmarkStart w:id="595" w:name="_Toc320792061"/>
      <w:bookmarkStart w:id="596" w:name="_Toc320795225"/>
      <w:bookmarkStart w:id="597" w:name="_Toc320796279"/>
      <w:bookmarkStart w:id="598" w:name="_Toc320797333"/>
      <w:bookmarkStart w:id="599" w:name="_Toc320791008"/>
      <w:bookmarkStart w:id="600" w:name="_Toc320792062"/>
      <w:bookmarkStart w:id="601" w:name="_Toc320795226"/>
      <w:bookmarkStart w:id="602" w:name="_Toc320796280"/>
      <w:bookmarkStart w:id="603" w:name="_Toc320797334"/>
      <w:bookmarkStart w:id="604" w:name="_Toc320791009"/>
      <w:bookmarkStart w:id="605" w:name="_Toc320792063"/>
      <w:bookmarkStart w:id="606" w:name="_Toc320795227"/>
      <w:bookmarkStart w:id="607" w:name="_Toc320796281"/>
      <w:bookmarkStart w:id="608" w:name="_Toc320797335"/>
      <w:bookmarkStart w:id="609" w:name="_Toc320791010"/>
      <w:bookmarkStart w:id="610" w:name="_Toc320792064"/>
      <w:bookmarkStart w:id="611" w:name="_Toc320795228"/>
      <w:bookmarkStart w:id="612" w:name="_Toc320796282"/>
      <w:bookmarkStart w:id="613" w:name="_Toc320797336"/>
      <w:bookmarkStart w:id="614" w:name="_Toc320791011"/>
      <w:bookmarkStart w:id="615" w:name="_Toc320792065"/>
      <w:bookmarkStart w:id="616" w:name="_Toc320795229"/>
      <w:bookmarkStart w:id="617" w:name="_Toc320796283"/>
      <w:bookmarkStart w:id="618" w:name="_Toc320797337"/>
      <w:bookmarkStart w:id="619" w:name="_Toc320791012"/>
      <w:bookmarkStart w:id="620" w:name="_Toc320792066"/>
      <w:bookmarkStart w:id="621" w:name="_Toc320795230"/>
      <w:bookmarkStart w:id="622" w:name="_Toc320796284"/>
      <w:bookmarkStart w:id="623" w:name="_Toc320797338"/>
      <w:bookmarkStart w:id="624" w:name="_Toc320791013"/>
      <w:bookmarkStart w:id="625" w:name="_Toc320792067"/>
      <w:bookmarkStart w:id="626" w:name="_Toc320795231"/>
      <w:bookmarkStart w:id="627" w:name="_Toc320796285"/>
      <w:bookmarkStart w:id="628" w:name="_Toc320797339"/>
      <w:bookmarkStart w:id="629" w:name="_Toc320791014"/>
      <w:bookmarkStart w:id="630" w:name="_Toc320792068"/>
      <w:bookmarkStart w:id="631" w:name="_Toc320795232"/>
      <w:bookmarkStart w:id="632" w:name="_Toc320796286"/>
      <w:bookmarkStart w:id="633" w:name="_Toc320797340"/>
      <w:bookmarkStart w:id="634" w:name="_Toc320791015"/>
      <w:bookmarkStart w:id="635" w:name="_Toc320792069"/>
      <w:bookmarkStart w:id="636" w:name="_Toc320795233"/>
      <w:bookmarkStart w:id="637" w:name="_Toc320796287"/>
      <w:bookmarkStart w:id="638" w:name="_Toc320797341"/>
      <w:bookmarkStart w:id="639" w:name="_Toc320791016"/>
      <w:bookmarkStart w:id="640" w:name="_Toc320792070"/>
      <w:bookmarkStart w:id="641" w:name="_Toc320795234"/>
      <w:bookmarkStart w:id="642" w:name="_Toc320796288"/>
      <w:bookmarkStart w:id="643" w:name="_Toc320797342"/>
      <w:bookmarkStart w:id="644" w:name="_Toc320791017"/>
      <w:bookmarkStart w:id="645" w:name="_Toc320792071"/>
      <w:bookmarkStart w:id="646" w:name="_Toc320795235"/>
      <w:bookmarkStart w:id="647" w:name="_Toc320796289"/>
      <w:bookmarkStart w:id="648" w:name="_Toc320797343"/>
      <w:bookmarkStart w:id="649" w:name="_Toc320791018"/>
      <w:bookmarkStart w:id="650" w:name="_Toc320792072"/>
      <w:bookmarkStart w:id="651" w:name="_Toc320795236"/>
      <w:bookmarkStart w:id="652" w:name="_Toc320796290"/>
      <w:bookmarkStart w:id="653" w:name="_Toc320797344"/>
      <w:bookmarkStart w:id="654" w:name="_Toc320791019"/>
      <w:bookmarkStart w:id="655" w:name="_Toc320792073"/>
      <w:bookmarkStart w:id="656" w:name="_Toc320795237"/>
      <w:bookmarkStart w:id="657" w:name="_Toc320796291"/>
      <w:bookmarkStart w:id="658" w:name="_Toc320797345"/>
      <w:bookmarkStart w:id="659" w:name="_Toc320791020"/>
      <w:bookmarkStart w:id="660" w:name="_Toc320792074"/>
      <w:bookmarkStart w:id="661" w:name="_Toc320795238"/>
      <w:bookmarkStart w:id="662" w:name="_Toc320796292"/>
      <w:bookmarkStart w:id="663" w:name="_Toc320797346"/>
      <w:bookmarkStart w:id="664" w:name="_Toc320791021"/>
      <w:bookmarkStart w:id="665" w:name="_Toc320792075"/>
      <w:bookmarkStart w:id="666" w:name="_Toc320795239"/>
      <w:bookmarkStart w:id="667" w:name="_Toc320796293"/>
      <w:bookmarkStart w:id="668" w:name="_Toc320797347"/>
      <w:bookmarkStart w:id="669" w:name="_Toc320791022"/>
      <w:bookmarkStart w:id="670" w:name="_Toc320792076"/>
      <w:bookmarkStart w:id="671" w:name="_Toc320795240"/>
      <w:bookmarkStart w:id="672" w:name="_Toc320796294"/>
      <w:bookmarkStart w:id="673" w:name="_Toc320797348"/>
      <w:bookmarkStart w:id="674" w:name="_Toc320791023"/>
      <w:bookmarkStart w:id="675" w:name="_Toc320792077"/>
      <w:bookmarkStart w:id="676" w:name="_Toc320795241"/>
      <w:bookmarkStart w:id="677" w:name="_Toc320796295"/>
      <w:bookmarkStart w:id="678" w:name="_Toc320797349"/>
      <w:bookmarkStart w:id="679" w:name="_Toc320791024"/>
      <w:bookmarkStart w:id="680" w:name="_Toc320792078"/>
      <w:bookmarkStart w:id="681" w:name="_Toc320795242"/>
      <w:bookmarkStart w:id="682" w:name="_Toc320796296"/>
      <w:bookmarkStart w:id="683" w:name="_Toc320797350"/>
      <w:bookmarkStart w:id="684" w:name="_Toc320791025"/>
      <w:bookmarkStart w:id="685" w:name="_Toc320792079"/>
      <w:bookmarkStart w:id="686" w:name="_Toc320795243"/>
      <w:bookmarkStart w:id="687" w:name="_Toc320796297"/>
      <w:bookmarkStart w:id="688" w:name="_Toc320797351"/>
      <w:bookmarkStart w:id="689" w:name="_Toc320791026"/>
      <w:bookmarkStart w:id="690" w:name="_Toc320792080"/>
      <w:bookmarkStart w:id="691" w:name="_Toc320795244"/>
      <w:bookmarkStart w:id="692" w:name="_Toc320796298"/>
      <w:bookmarkStart w:id="693" w:name="_Toc320797352"/>
      <w:bookmarkStart w:id="694" w:name="_Toc320791027"/>
      <w:bookmarkStart w:id="695" w:name="_Toc320792081"/>
      <w:bookmarkStart w:id="696" w:name="_Toc320795245"/>
      <w:bookmarkStart w:id="697" w:name="_Toc320796299"/>
      <w:bookmarkStart w:id="698" w:name="_Toc320797353"/>
      <w:bookmarkStart w:id="699" w:name="_Toc320791028"/>
      <w:bookmarkStart w:id="700" w:name="_Toc320792082"/>
      <w:bookmarkStart w:id="701" w:name="_Toc320795246"/>
      <w:bookmarkStart w:id="702" w:name="_Toc320796300"/>
      <w:bookmarkStart w:id="703" w:name="_Toc320797354"/>
      <w:bookmarkStart w:id="704" w:name="_Toc320791029"/>
      <w:bookmarkStart w:id="705" w:name="_Toc320792083"/>
      <w:bookmarkStart w:id="706" w:name="_Toc320795247"/>
      <w:bookmarkStart w:id="707" w:name="_Toc320796301"/>
      <w:bookmarkStart w:id="708" w:name="_Toc320797355"/>
      <w:bookmarkStart w:id="709" w:name="_Toc320791030"/>
      <w:bookmarkStart w:id="710" w:name="_Toc320792084"/>
      <w:bookmarkStart w:id="711" w:name="_Toc320795248"/>
      <w:bookmarkStart w:id="712" w:name="_Toc320796302"/>
      <w:bookmarkStart w:id="713" w:name="_Toc320797356"/>
      <w:bookmarkStart w:id="714" w:name="_Toc320791031"/>
      <w:bookmarkStart w:id="715" w:name="_Toc320792085"/>
      <w:bookmarkStart w:id="716" w:name="_Toc320795249"/>
      <w:bookmarkStart w:id="717" w:name="_Toc320796303"/>
      <w:bookmarkStart w:id="718" w:name="_Toc320797357"/>
      <w:bookmarkStart w:id="719" w:name="_Toc320791032"/>
      <w:bookmarkStart w:id="720" w:name="_Toc320792086"/>
      <w:bookmarkStart w:id="721" w:name="_Toc320795250"/>
      <w:bookmarkStart w:id="722" w:name="_Toc320796304"/>
      <w:bookmarkStart w:id="723" w:name="_Toc320797358"/>
      <w:bookmarkStart w:id="724" w:name="_Toc320791033"/>
      <w:bookmarkStart w:id="725" w:name="_Toc320792087"/>
      <w:bookmarkStart w:id="726" w:name="_Toc320795251"/>
      <w:bookmarkStart w:id="727" w:name="_Toc320796305"/>
      <w:bookmarkStart w:id="728" w:name="_Toc320797359"/>
      <w:bookmarkStart w:id="729" w:name="_Toc320791034"/>
      <w:bookmarkStart w:id="730" w:name="_Toc320792088"/>
      <w:bookmarkStart w:id="731" w:name="_Toc320795252"/>
      <w:bookmarkStart w:id="732" w:name="_Toc320796306"/>
      <w:bookmarkStart w:id="733" w:name="_Toc320797360"/>
      <w:bookmarkStart w:id="734" w:name="_Toc320791035"/>
      <w:bookmarkStart w:id="735" w:name="_Toc320792089"/>
      <w:bookmarkStart w:id="736" w:name="_Toc320795253"/>
      <w:bookmarkStart w:id="737" w:name="_Toc320796307"/>
      <w:bookmarkStart w:id="738" w:name="_Toc320797361"/>
      <w:bookmarkStart w:id="739" w:name="_Toc320791036"/>
      <w:bookmarkStart w:id="740" w:name="_Toc320792090"/>
      <w:bookmarkStart w:id="741" w:name="_Toc320795254"/>
      <w:bookmarkStart w:id="742" w:name="_Toc320796308"/>
      <w:bookmarkStart w:id="743" w:name="_Toc320797362"/>
      <w:bookmarkStart w:id="744" w:name="_Toc320791037"/>
      <w:bookmarkStart w:id="745" w:name="_Toc320792091"/>
      <w:bookmarkStart w:id="746" w:name="_Toc320795255"/>
      <w:bookmarkStart w:id="747" w:name="_Toc320796309"/>
      <w:bookmarkStart w:id="748" w:name="_Toc320797363"/>
      <w:bookmarkStart w:id="749" w:name="_Toc320791038"/>
      <w:bookmarkStart w:id="750" w:name="_Toc320792092"/>
      <w:bookmarkStart w:id="751" w:name="_Toc320795256"/>
      <w:bookmarkStart w:id="752" w:name="_Toc320796310"/>
      <w:bookmarkStart w:id="753" w:name="_Toc320797364"/>
      <w:bookmarkStart w:id="754" w:name="_Toc320791039"/>
      <w:bookmarkStart w:id="755" w:name="_Toc320792093"/>
      <w:bookmarkStart w:id="756" w:name="_Toc320795257"/>
      <w:bookmarkStart w:id="757" w:name="_Toc320796311"/>
      <w:bookmarkStart w:id="758" w:name="_Toc320797365"/>
      <w:bookmarkStart w:id="759" w:name="_Toc320791040"/>
      <w:bookmarkStart w:id="760" w:name="_Toc320792094"/>
      <w:bookmarkStart w:id="761" w:name="_Toc320795258"/>
      <w:bookmarkStart w:id="762" w:name="_Toc320796312"/>
      <w:bookmarkStart w:id="763" w:name="_Toc320797366"/>
      <w:bookmarkStart w:id="764" w:name="_Toc320791041"/>
      <w:bookmarkStart w:id="765" w:name="_Toc320792095"/>
      <w:bookmarkStart w:id="766" w:name="_Toc320795259"/>
      <w:bookmarkStart w:id="767" w:name="_Toc320796313"/>
      <w:bookmarkStart w:id="768" w:name="_Toc320797367"/>
      <w:bookmarkStart w:id="769" w:name="_Toc320791042"/>
      <w:bookmarkStart w:id="770" w:name="_Toc320792096"/>
      <w:bookmarkStart w:id="771" w:name="_Toc320795260"/>
      <w:bookmarkStart w:id="772" w:name="_Toc320796314"/>
      <w:bookmarkStart w:id="773" w:name="_Toc320797368"/>
      <w:bookmarkStart w:id="774" w:name="_Toc320791043"/>
      <w:bookmarkStart w:id="775" w:name="_Toc320792097"/>
      <w:bookmarkStart w:id="776" w:name="_Toc320795261"/>
      <w:bookmarkStart w:id="777" w:name="_Toc320796315"/>
      <w:bookmarkStart w:id="778" w:name="_Toc320797369"/>
      <w:bookmarkStart w:id="779" w:name="_Toc320791044"/>
      <w:bookmarkStart w:id="780" w:name="_Toc320792098"/>
      <w:bookmarkStart w:id="781" w:name="_Toc320795262"/>
      <w:bookmarkStart w:id="782" w:name="_Toc320796316"/>
      <w:bookmarkStart w:id="783" w:name="_Toc320797370"/>
      <w:bookmarkStart w:id="784" w:name="_Toc320791045"/>
      <w:bookmarkStart w:id="785" w:name="_Toc320792099"/>
      <w:bookmarkStart w:id="786" w:name="_Toc320795263"/>
      <w:bookmarkStart w:id="787" w:name="_Toc320796317"/>
      <w:bookmarkStart w:id="788" w:name="_Toc320797371"/>
      <w:bookmarkStart w:id="789" w:name="_Toc320791046"/>
      <w:bookmarkStart w:id="790" w:name="_Toc320792100"/>
      <w:bookmarkStart w:id="791" w:name="_Toc320795264"/>
      <w:bookmarkStart w:id="792" w:name="_Toc320796318"/>
      <w:bookmarkStart w:id="793" w:name="_Toc320797372"/>
      <w:bookmarkStart w:id="794" w:name="_Toc320791047"/>
      <w:bookmarkStart w:id="795" w:name="_Toc320792101"/>
      <w:bookmarkStart w:id="796" w:name="_Toc320795265"/>
      <w:bookmarkStart w:id="797" w:name="_Toc320796319"/>
      <w:bookmarkStart w:id="798" w:name="_Toc320797373"/>
      <w:bookmarkStart w:id="799" w:name="_Toc320791048"/>
      <w:bookmarkStart w:id="800" w:name="_Toc320792102"/>
      <w:bookmarkStart w:id="801" w:name="_Toc320795266"/>
      <w:bookmarkStart w:id="802" w:name="_Toc320796320"/>
      <w:bookmarkStart w:id="803" w:name="_Toc320797374"/>
      <w:bookmarkStart w:id="804" w:name="_Toc320791049"/>
      <w:bookmarkStart w:id="805" w:name="_Toc320792103"/>
      <w:bookmarkStart w:id="806" w:name="_Toc320795267"/>
      <w:bookmarkStart w:id="807" w:name="_Toc320796321"/>
      <w:bookmarkStart w:id="808" w:name="_Toc320797375"/>
      <w:bookmarkStart w:id="809" w:name="_Toc320791050"/>
      <w:bookmarkStart w:id="810" w:name="_Toc320792104"/>
      <w:bookmarkStart w:id="811" w:name="_Toc320795268"/>
      <w:bookmarkStart w:id="812" w:name="_Toc320796322"/>
      <w:bookmarkStart w:id="813" w:name="_Toc320797376"/>
      <w:bookmarkStart w:id="814" w:name="_Toc320791051"/>
      <w:bookmarkStart w:id="815" w:name="_Toc320792105"/>
      <w:bookmarkStart w:id="816" w:name="_Toc320795269"/>
      <w:bookmarkStart w:id="817" w:name="_Toc320796323"/>
      <w:bookmarkStart w:id="818" w:name="_Toc320797377"/>
      <w:bookmarkStart w:id="819" w:name="_Toc320791052"/>
      <w:bookmarkStart w:id="820" w:name="_Toc320792106"/>
      <w:bookmarkStart w:id="821" w:name="_Toc320795270"/>
      <w:bookmarkStart w:id="822" w:name="_Toc320796324"/>
      <w:bookmarkStart w:id="823" w:name="_Toc320797378"/>
      <w:bookmarkStart w:id="824" w:name="_Toc320791053"/>
      <w:bookmarkStart w:id="825" w:name="_Toc320792107"/>
      <w:bookmarkStart w:id="826" w:name="_Toc320795271"/>
      <w:bookmarkStart w:id="827" w:name="_Toc320796325"/>
      <w:bookmarkStart w:id="828" w:name="_Toc320797379"/>
      <w:bookmarkStart w:id="829" w:name="_Toc320791054"/>
      <w:bookmarkStart w:id="830" w:name="_Toc320792108"/>
      <w:bookmarkStart w:id="831" w:name="_Toc320795272"/>
      <w:bookmarkStart w:id="832" w:name="_Toc320796326"/>
      <w:bookmarkStart w:id="833" w:name="_Toc320797380"/>
      <w:bookmarkStart w:id="834" w:name="_Toc320791055"/>
      <w:bookmarkStart w:id="835" w:name="_Toc320792109"/>
      <w:bookmarkStart w:id="836" w:name="_Toc320795273"/>
      <w:bookmarkStart w:id="837" w:name="_Toc320796327"/>
      <w:bookmarkStart w:id="838" w:name="_Toc320797381"/>
      <w:bookmarkStart w:id="839" w:name="_Toc320791056"/>
      <w:bookmarkStart w:id="840" w:name="_Toc320792110"/>
      <w:bookmarkStart w:id="841" w:name="_Toc320795274"/>
      <w:bookmarkStart w:id="842" w:name="_Toc320796328"/>
      <w:bookmarkStart w:id="843" w:name="_Toc320797382"/>
      <w:bookmarkStart w:id="844" w:name="_Toc320791057"/>
      <w:bookmarkStart w:id="845" w:name="_Toc320792111"/>
      <w:bookmarkStart w:id="846" w:name="_Toc320795275"/>
      <w:bookmarkStart w:id="847" w:name="_Toc320796329"/>
      <w:bookmarkStart w:id="848" w:name="_Toc320797383"/>
      <w:bookmarkStart w:id="849" w:name="_Toc320791058"/>
      <w:bookmarkStart w:id="850" w:name="_Toc320792112"/>
      <w:bookmarkStart w:id="851" w:name="_Toc320795276"/>
      <w:bookmarkStart w:id="852" w:name="_Toc320796330"/>
      <w:bookmarkStart w:id="853" w:name="_Toc320797384"/>
      <w:bookmarkStart w:id="854" w:name="_Toc320791059"/>
      <w:bookmarkStart w:id="855" w:name="_Toc320792113"/>
      <w:bookmarkStart w:id="856" w:name="_Toc320795277"/>
      <w:bookmarkStart w:id="857" w:name="_Toc320796331"/>
      <w:bookmarkStart w:id="858" w:name="_Toc320797385"/>
      <w:bookmarkStart w:id="859" w:name="_Toc320791060"/>
      <w:bookmarkStart w:id="860" w:name="_Toc320792114"/>
      <w:bookmarkStart w:id="861" w:name="_Toc320795278"/>
      <w:bookmarkStart w:id="862" w:name="_Toc320796332"/>
      <w:bookmarkStart w:id="863" w:name="_Toc320797386"/>
      <w:bookmarkStart w:id="864" w:name="_Toc320791061"/>
      <w:bookmarkStart w:id="865" w:name="_Toc320792115"/>
      <w:bookmarkStart w:id="866" w:name="_Toc320795279"/>
      <w:bookmarkStart w:id="867" w:name="_Toc320796333"/>
      <w:bookmarkStart w:id="868" w:name="_Toc320797387"/>
      <w:bookmarkStart w:id="869" w:name="_Toc320791062"/>
      <w:bookmarkStart w:id="870" w:name="_Toc320792116"/>
      <w:bookmarkStart w:id="871" w:name="_Toc320795280"/>
      <w:bookmarkStart w:id="872" w:name="_Toc320796334"/>
      <w:bookmarkStart w:id="873" w:name="_Toc320797388"/>
      <w:bookmarkStart w:id="874" w:name="_Toc320791063"/>
      <w:bookmarkStart w:id="875" w:name="_Toc320792117"/>
      <w:bookmarkStart w:id="876" w:name="_Toc320795281"/>
      <w:bookmarkStart w:id="877" w:name="_Toc320796335"/>
      <w:bookmarkStart w:id="878" w:name="_Toc320797389"/>
      <w:bookmarkStart w:id="879" w:name="_Toc320791064"/>
      <w:bookmarkStart w:id="880" w:name="_Toc320792118"/>
      <w:bookmarkStart w:id="881" w:name="_Toc320795282"/>
      <w:bookmarkStart w:id="882" w:name="_Toc320796336"/>
      <w:bookmarkStart w:id="883" w:name="_Toc320797390"/>
      <w:bookmarkStart w:id="884" w:name="_Toc320791065"/>
      <w:bookmarkStart w:id="885" w:name="_Toc320792119"/>
      <w:bookmarkStart w:id="886" w:name="_Toc320795283"/>
      <w:bookmarkStart w:id="887" w:name="_Toc320796337"/>
      <w:bookmarkStart w:id="888" w:name="_Toc320797391"/>
      <w:bookmarkStart w:id="889" w:name="_Toc320791066"/>
      <w:bookmarkStart w:id="890" w:name="_Toc320792120"/>
      <w:bookmarkStart w:id="891" w:name="_Toc320795284"/>
      <w:bookmarkStart w:id="892" w:name="_Toc320796338"/>
      <w:bookmarkStart w:id="893" w:name="_Toc320797392"/>
      <w:bookmarkStart w:id="894" w:name="_Toc320791067"/>
      <w:bookmarkStart w:id="895" w:name="_Toc320792121"/>
      <w:bookmarkStart w:id="896" w:name="_Toc320795285"/>
      <w:bookmarkStart w:id="897" w:name="_Toc320796339"/>
      <w:bookmarkStart w:id="898" w:name="_Toc320797393"/>
      <w:bookmarkStart w:id="899" w:name="_Toc320791068"/>
      <w:bookmarkStart w:id="900" w:name="_Toc320792122"/>
      <w:bookmarkStart w:id="901" w:name="_Toc320795286"/>
      <w:bookmarkStart w:id="902" w:name="_Toc320796340"/>
      <w:bookmarkStart w:id="903" w:name="_Toc320797394"/>
      <w:bookmarkStart w:id="904" w:name="_Toc320791069"/>
      <w:bookmarkStart w:id="905" w:name="_Toc320792123"/>
      <w:bookmarkStart w:id="906" w:name="_Toc320795287"/>
      <w:bookmarkStart w:id="907" w:name="_Toc320796341"/>
      <w:bookmarkStart w:id="908" w:name="_Toc320797395"/>
      <w:bookmarkStart w:id="909" w:name="_Toc320791070"/>
      <w:bookmarkStart w:id="910" w:name="_Toc320792124"/>
      <w:bookmarkStart w:id="911" w:name="_Toc320795288"/>
      <w:bookmarkStart w:id="912" w:name="_Toc320796342"/>
      <w:bookmarkStart w:id="913" w:name="_Toc320797396"/>
      <w:bookmarkStart w:id="914" w:name="_Toc320791071"/>
      <w:bookmarkStart w:id="915" w:name="_Toc320792125"/>
      <w:bookmarkStart w:id="916" w:name="_Toc320795289"/>
      <w:bookmarkStart w:id="917" w:name="_Toc320796343"/>
      <w:bookmarkStart w:id="918" w:name="_Toc320797397"/>
      <w:bookmarkStart w:id="919" w:name="_Toc320791072"/>
      <w:bookmarkStart w:id="920" w:name="_Toc320792126"/>
      <w:bookmarkStart w:id="921" w:name="_Toc320795290"/>
      <w:bookmarkStart w:id="922" w:name="_Toc320796344"/>
      <w:bookmarkStart w:id="923" w:name="_Toc320797398"/>
      <w:bookmarkStart w:id="924" w:name="_Toc320791073"/>
      <w:bookmarkStart w:id="925" w:name="_Toc320792127"/>
      <w:bookmarkStart w:id="926" w:name="_Toc320795291"/>
      <w:bookmarkStart w:id="927" w:name="_Toc320796345"/>
      <w:bookmarkStart w:id="928" w:name="_Toc320797399"/>
      <w:bookmarkStart w:id="929" w:name="_Toc320791074"/>
      <w:bookmarkStart w:id="930" w:name="_Toc320792128"/>
      <w:bookmarkStart w:id="931" w:name="_Toc320795292"/>
      <w:bookmarkStart w:id="932" w:name="_Toc320796346"/>
      <w:bookmarkStart w:id="933" w:name="_Toc320797400"/>
      <w:bookmarkStart w:id="934" w:name="_Toc320791075"/>
      <w:bookmarkStart w:id="935" w:name="_Toc320792129"/>
      <w:bookmarkStart w:id="936" w:name="_Toc320795293"/>
      <w:bookmarkStart w:id="937" w:name="_Toc320796347"/>
      <w:bookmarkStart w:id="938" w:name="_Toc320797401"/>
      <w:bookmarkStart w:id="939" w:name="_Toc320791076"/>
      <w:bookmarkStart w:id="940" w:name="_Toc320792130"/>
      <w:bookmarkStart w:id="941" w:name="_Toc320795294"/>
      <w:bookmarkStart w:id="942" w:name="_Toc320796348"/>
      <w:bookmarkStart w:id="943" w:name="_Toc320797402"/>
      <w:bookmarkStart w:id="944" w:name="_Toc320791077"/>
      <w:bookmarkStart w:id="945" w:name="_Toc320792131"/>
      <w:bookmarkStart w:id="946" w:name="_Toc320795295"/>
      <w:bookmarkStart w:id="947" w:name="_Toc320796349"/>
      <w:bookmarkStart w:id="948" w:name="_Toc320797403"/>
      <w:bookmarkStart w:id="949" w:name="_Toc320791078"/>
      <w:bookmarkStart w:id="950" w:name="_Toc320792132"/>
      <w:bookmarkStart w:id="951" w:name="_Toc320795296"/>
      <w:bookmarkStart w:id="952" w:name="_Toc320796350"/>
      <w:bookmarkStart w:id="953" w:name="_Toc320797404"/>
      <w:bookmarkStart w:id="954" w:name="_Toc320791079"/>
      <w:bookmarkStart w:id="955" w:name="_Toc320792133"/>
      <w:bookmarkStart w:id="956" w:name="_Toc320795297"/>
      <w:bookmarkStart w:id="957" w:name="_Toc320796351"/>
      <w:bookmarkStart w:id="958" w:name="_Toc320797405"/>
      <w:bookmarkStart w:id="959" w:name="_Toc320791088"/>
      <w:bookmarkStart w:id="960" w:name="_Toc320792142"/>
      <w:bookmarkStart w:id="961" w:name="_Toc320795306"/>
      <w:bookmarkStart w:id="962" w:name="_Toc320796360"/>
      <w:bookmarkStart w:id="963" w:name="_Toc320797414"/>
      <w:bookmarkStart w:id="964" w:name="_Toc320791115"/>
      <w:bookmarkStart w:id="965" w:name="_Toc320792169"/>
      <w:bookmarkStart w:id="966" w:name="_Toc320795333"/>
      <w:bookmarkStart w:id="967" w:name="_Toc320796387"/>
      <w:bookmarkStart w:id="968" w:name="_Toc320797441"/>
      <w:bookmarkStart w:id="969" w:name="_Toc320791143"/>
      <w:bookmarkStart w:id="970" w:name="_Toc320792197"/>
      <w:bookmarkStart w:id="971" w:name="_Toc320795361"/>
      <w:bookmarkStart w:id="972" w:name="_Toc320796415"/>
      <w:bookmarkStart w:id="973" w:name="_Toc320797469"/>
      <w:bookmarkStart w:id="974" w:name="_Toc320791144"/>
      <w:bookmarkStart w:id="975" w:name="_Toc320792198"/>
      <w:bookmarkStart w:id="976" w:name="_Toc320795362"/>
      <w:bookmarkStart w:id="977" w:name="_Toc320796416"/>
      <w:bookmarkStart w:id="978" w:name="_Toc320797470"/>
      <w:bookmarkStart w:id="979" w:name="_Toc320791145"/>
      <w:bookmarkStart w:id="980" w:name="_Toc320792199"/>
      <w:bookmarkStart w:id="981" w:name="_Toc320795363"/>
      <w:bookmarkStart w:id="982" w:name="_Toc320796417"/>
      <w:bookmarkStart w:id="983" w:name="_Toc320797471"/>
      <w:bookmarkStart w:id="984" w:name="_Toc320791146"/>
      <w:bookmarkStart w:id="985" w:name="_Toc320792200"/>
      <w:bookmarkStart w:id="986" w:name="_Toc320795364"/>
      <w:bookmarkStart w:id="987" w:name="_Toc320796418"/>
      <w:bookmarkStart w:id="988" w:name="_Toc320797472"/>
      <w:bookmarkStart w:id="989" w:name="_Toc320791147"/>
      <w:bookmarkStart w:id="990" w:name="_Toc320792201"/>
      <w:bookmarkStart w:id="991" w:name="_Toc320795365"/>
      <w:bookmarkStart w:id="992" w:name="_Toc320796419"/>
      <w:bookmarkStart w:id="993" w:name="_Toc320797473"/>
      <w:bookmarkStart w:id="994" w:name="_Toc320791148"/>
      <w:bookmarkStart w:id="995" w:name="_Toc320792202"/>
      <w:bookmarkStart w:id="996" w:name="_Toc320795366"/>
      <w:bookmarkStart w:id="997" w:name="_Toc320796420"/>
      <w:bookmarkStart w:id="998" w:name="_Toc320797474"/>
      <w:bookmarkStart w:id="999" w:name="_Toc320791149"/>
      <w:bookmarkStart w:id="1000" w:name="_Toc320792203"/>
      <w:bookmarkStart w:id="1001" w:name="_Toc320795367"/>
      <w:bookmarkStart w:id="1002" w:name="_Toc320796421"/>
      <w:bookmarkStart w:id="1003" w:name="_Toc320797475"/>
      <w:bookmarkStart w:id="1004" w:name="_Toc320791150"/>
      <w:bookmarkStart w:id="1005" w:name="_Toc320792204"/>
      <w:bookmarkStart w:id="1006" w:name="_Toc320795368"/>
      <w:bookmarkStart w:id="1007" w:name="_Toc320796422"/>
      <w:bookmarkStart w:id="1008" w:name="_Toc320797476"/>
      <w:bookmarkStart w:id="1009" w:name="_Toc320791151"/>
      <w:bookmarkStart w:id="1010" w:name="_Toc320792205"/>
      <w:bookmarkStart w:id="1011" w:name="_Toc320795369"/>
      <w:bookmarkStart w:id="1012" w:name="_Toc320796423"/>
      <w:bookmarkStart w:id="1013" w:name="_Toc320797477"/>
      <w:bookmarkStart w:id="1014" w:name="_Toc320791152"/>
      <w:bookmarkStart w:id="1015" w:name="_Toc320792206"/>
      <w:bookmarkStart w:id="1016" w:name="_Toc320795370"/>
      <w:bookmarkStart w:id="1017" w:name="_Toc320796424"/>
      <w:bookmarkStart w:id="1018" w:name="_Toc320797478"/>
      <w:bookmarkStart w:id="1019" w:name="_Toc320791153"/>
      <w:bookmarkStart w:id="1020" w:name="_Toc320792207"/>
      <w:bookmarkStart w:id="1021" w:name="_Toc320795371"/>
      <w:bookmarkStart w:id="1022" w:name="_Toc320796425"/>
      <w:bookmarkStart w:id="1023" w:name="_Toc320797479"/>
      <w:bookmarkStart w:id="1024" w:name="_Toc320791154"/>
      <w:bookmarkStart w:id="1025" w:name="_Toc320792208"/>
      <w:bookmarkStart w:id="1026" w:name="_Toc320795372"/>
      <w:bookmarkStart w:id="1027" w:name="_Toc320796426"/>
      <w:bookmarkStart w:id="1028" w:name="_Toc320797480"/>
      <w:bookmarkStart w:id="1029" w:name="_Toc320791155"/>
      <w:bookmarkStart w:id="1030" w:name="_Toc320792209"/>
      <w:bookmarkStart w:id="1031" w:name="_Toc320795373"/>
      <w:bookmarkStart w:id="1032" w:name="_Toc320796427"/>
      <w:bookmarkStart w:id="1033" w:name="_Toc320797481"/>
      <w:bookmarkStart w:id="1034" w:name="_Toc320791156"/>
      <w:bookmarkStart w:id="1035" w:name="_Toc320792210"/>
      <w:bookmarkStart w:id="1036" w:name="_Toc320795374"/>
      <w:bookmarkStart w:id="1037" w:name="_Toc320796428"/>
      <w:bookmarkStart w:id="1038" w:name="_Toc320797482"/>
      <w:bookmarkStart w:id="1039" w:name="_Toc320791157"/>
      <w:bookmarkStart w:id="1040" w:name="_Toc320792211"/>
      <w:bookmarkStart w:id="1041" w:name="_Toc320795375"/>
      <w:bookmarkStart w:id="1042" w:name="_Toc320796429"/>
      <w:bookmarkStart w:id="1043" w:name="_Toc320797483"/>
      <w:bookmarkStart w:id="1044" w:name="_Toc320791158"/>
      <w:bookmarkStart w:id="1045" w:name="_Toc320792212"/>
      <w:bookmarkStart w:id="1046" w:name="_Toc320795376"/>
      <w:bookmarkStart w:id="1047" w:name="_Toc320796430"/>
      <w:bookmarkStart w:id="1048" w:name="_Toc320797484"/>
      <w:bookmarkStart w:id="1049" w:name="_Toc320791159"/>
      <w:bookmarkStart w:id="1050" w:name="_Toc320792213"/>
      <w:bookmarkStart w:id="1051" w:name="_Toc320795377"/>
      <w:bookmarkStart w:id="1052" w:name="_Toc320796431"/>
      <w:bookmarkStart w:id="1053" w:name="_Toc320797485"/>
      <w:bookmarkStart w:id="1054" w:name="_Toc320791160"/>
      <w:bookmarkStart w:id="1055" w:name="_Toc320792214"/>
      <w:bookmarkStart w:id="1056" w:name="_Toc320795378"/>
      <w:bookmarkStart w:id="1057" w:name="_Toc320796432"/>
      <w:bookmarkStart w:id="1058" w:name="_Toc320797486"/>
      <w:bookmarkStart w:id="1059" w:name="_Toc320791161"/>
      <w:bookmarkStart w:id="1060" w:name="_Toc320792215"/>
      <w:bookmarkStart w:id="1061" w:name="_Toc320795379"/>
      <w:bookmarkStart w:id="1062" w:name="_Toc320796433"/>
      <w:bookmarkStart w:id="1063" w:name="_Toc320797487"/>
      <w:bookmarkStart w:id="1064" w:name="_Toc320791162"/>
      <w:bookmarkStart w:id="1065" w:name="_Toc320792216"/>
      <w:bookmarkStart w:id="1066" w:name="_Toc320795380"/>
      <w:bookmarkStart w:id="1067" w:name="_Toc320796434"/>
      <w:bookmarkStart w:id="1068" w:name="_Toc320797488"/>
      <w:bookmarkStart w:id="1069" w:name="_Toc320791163"/>
      <w:bookmarkStart w:id="1070" w:name="_Toc320792217"/>
      <w:bookmarkStart w:id="1071" w:name="_Toc320795381"/>
      <w:bookmarkStart w:id="1072" w:name="_Toc320796435"/>
      <w:bookmarkStart w:id="1073" w:name="_Toc320797489"/>
      <w:bookmarkStart w:id="1074" w:name="_Toc320791164"/>
      <w:bookmarkStart w:id="1075" w:name="_Toc320792218"/>
      <w:bookmarkStart w:id="1076" w:name="_Toc320795382"/>
      <w:bookmarkStart w:id="1077" w:name="_Toc320796436"/>
      <w:bookmarkStart w:id="1078" w:name="_Toc320797490"/>
      <w:bookmarkStart w:id="1079" w:name="_Toc320791165"/>
      <w:bookmarkStart w:id="1080" w:name="_Toc320792219"/>
      <w:bookmarkStart w:id="1081" w:name="_Toc320795383"/>
      <w:bookmarkStart w:id="1082" w:name="_Toc320796437"/>
      <w:bookmarkStart w:id="1083" w:name="_Toc320797491"/>
      <w:bookmarkStart w:id="1084" w:name="_Toc320791167"/>
      <w:bookmarkStart w:id="1085" w:name="_Toc320792221"/>
      <w:bookmarkStart w:id="1086" w:name="_Toc320795385"/>
      <w:bookmarkStart w:id="1087" w:name="_Toc320796439"/>
      <w:bookmarkStart w:id="1088" w:name="_Toc320797493"/>
      <w:bookmarkStart w:id="1089" w:name="_Toc320791180"/>
      <w:bookmarkStart w:id="1090" w:name="_Toc320792234"/>
      <w:bookmarkStart w:id="1091" w:name="_Toc320795398"/>
      <w:bookmarkStart w:id="1092" w:name="_Toc320796452"/>
      <w:bookmarkStart w:id="1093" w:name="_Toc320797506"/>
      <w:bookmarkStart w:id="1094" w:name="_Toc320791181"/>
      <w:bookmarkStart w:id="1095" w:name="_Toc320792235"/>
      <w:bookmarkStart w:id="1096" w:name="_Toc320795399"/>
      <w:bookmarkStart w:id="1097" w:name="_Toc320796453"/>
      <w:bookmarkStart w:id="1098" w:name="_Toc320797507"/>
      <w:bookmarkStart w:id="1099" w:name="_Toc320791182"/>
      <w:bookmarkStart w:id="1100" w:name="_Toc320792236"/>
      <w:bookmarkStart w:id="1101" w:name="_Toc320795400"/>
      <w:bookmarkStart w:id="1102" w:name="_Toc320796454"/>
      <w:bookmarkStart w:id="1103" w:name="_Toc320797508"/>
      <w:bookmarkStart w:id="1104" w:name="_Toc320791183"/>
      <w:bookmarkStart w:id="1105" w:name="_Toc320792237"/>
      <w:bookmarkStart w:id="1106" w:name="_Toc320795401"/>
      <w:bookmarkStart w:id="1107" w:name="_Toc320796455"/>
      <w:bookmarkStart w:id="1108" w:name="_Toc320797509"/>
      <w:bookmarkStart w:id="1109" w:name="_Toc320791184"/>
      <w:bookmarkStart w:id="1110" w:name="_Toc320792238"/>
      <w:bookmarkStart w:id="1111" w:name="_Toc320795402"/>
      <w:bookmarkStart w:id="1112" w:name="_Toc320796456"/>
      <w:bookmarkStart w:id="1113" w:name="_Toc320797510"/>
      <w:bookmarkStart w:id="1114" w:name="_Toc320791185"/>
      <w:bookmarkStart w:id="1115" w:name="_Toc320792239"/>
      <w:bookmarkStart w:id="1116" w:name="_Toc320795403"/>
      <w:bookmarkStart w:id="1117" w:name="_Toc320796457"/>
      <w:bookmarkStart w:id="1118" w:name="_Toc320797511"/>
      <w:bookmarkStart w:id="1119" w:name="_Toc320791193"/>
      <w:bookmarkStart w:id="1120" w:name="_Toc320792247"/>
      <w:bookmarkStart w:id="1121" w:name="_Toc320795411"/>
      <w:bookmarkStart w:id="1122" w:name="_Toc320796465"/>
      <w:bookmarkStart w:id="1123" w:name="_Toc320797519"/>
      <w:bookmarkStart w:id="1124" w:name="_Toc320791220"/>
      <w:bookmarkStart w:id="1125" w:name="_Toc320792274"/>
      <w:bookmarkStart w:id="1126" w:name="_Toc320795438"/>
      <w:bookmarkStart w:id="1127" w:name="_Toc320796492"/>
      <w:bookmarkStart w:id="1128" w:name="_Toc320797546"/>
      <w:bookmarkStart w:id="1129" w:name="_Toc320791243"/>
      <w:bookmarkStart w:id="1130" w:name="_Toc320792297"/>
      <w:bookmarkStart w:id="1131" w:name="_Toc320795461"/>
      <w:bookmarkStart w:id="1132" w:name="_Toc320796515"/>
      <w:bookmarkStart w:id="1133" w:name="_Toc320797569"/>
      <w:bookmarkStart w:id="1134" w:name="_Toc320791244"/>
      <w:bookmarkStart w:id="1135" w:name="_Toc320792298"/>
      <w:bookmarkStart w:id="1136" w:name="_Toc320795462"/>
      <w:bookmarkStart w:id="1137" w:name="_Toc320796516"/>
      <w:bookmarkStart w:id="1138" w:name="_Toc320797570"/>
      <w:bookmarkStart w:id="1139" w:name="_Toc320791245"/>
      <w:bookmarkStart w:id="1140" w:name="_Toc320792299"/>
      <w:bookmarkStart w:id="1141" w:name="_Toc320795463"/>
      <w:bookmarkStart w:id="1142" w:name="_Toc320796517"/>
      <w:bookmarkStart w:id="1143" w:name="_Toc320797571"/>
      <w:bookmarkStart w:id="1144" w:name="_Toc320791246"/>
      <w:bookmarkStart w:id="1145" w:name="_Toc320792300"/>
      <w:bookmarkStart w:id="1146" w:name="_Toc320795464"/>
      <w:bookmarkStart w:id="1147" w:name="_Toc320796518"/>
      <w:bookmarkStart w:id="1148" w:name="_Toc320797572"/>
      <w:bookmarkStart w:id="1149" w:name="_Toc320791247"/>
      <w:bookmarkStart w:id="1150" w:name="_Toc320792301"/>
      <w:bookmarkStart w:id="1151" w:name="_Toc320795465"/>
      <w:bookmarkStart w:id="1152" w:name="_Toc320796519"/>
      <w:bookmarkStart w:id="1153" w:name="_Toc320797573"/>
      <w:bookmarkStart w:id="1154" w:name="_Toc320791248"/>
      <w:bookmarkStart w:id="1155" w:name="_Toc320792302"/>
      <w:bookmarkStart w:id="1156" w:name="_Toc320795466"/>
      <w:bookmarkStart w:id="1157" w:name="_Toc320796520"/>
      <w:bookmarkStart w:id="1158" w:name="_Toc320797574"/>
      <w:bookmarkStart w:id="1159" w:name="_Toc320791249"/>
      <w:bookmarkStart w:id="1160" w:name="_Toc320792303"/>
      <w:bookmarkStart w:id="1161" w:name="_Toc320795467"/>
      <w:bookmarkStart w:id="1162" w:name="_Toc320796521"/>
      <w:bookmarkStart w:id="1163" w:name="_Toc320797575"/>
      <w:bookmarkStart w:id="1164" w:name="_Toc320791250"/>
      <w:bookmarkStart w:id="1165" w:name="_Toc320792304"/>
      <w:bookmarkStart w:id="1166" w:name="_Toc320795468"/>
      <w:bookmarkStart w:id="1167" w:name="_Toc320796522"/>
      <w:bookmarkStart w:id="1168" w:name="_Toc320797576"/>
      <w:bookmarkStart w:id="1169" w:name="_Toc320791251"/>
      <w:bookmarkStart w:id="1170" w:name="_Toc320792305"/>
      <w:bookmarkStart w:id="1171" w:name="_Toc320795469"/>
      <w:bookmarkStart w:id="1172" w:name="_Toc320796523"/>
      <w:bookmarkStart w:id="1173" w:name="_Toc320797577"/>
      <w:bookmarkStart w:id="1174" w:name="_Toc320791252"/>
      <w:bookmarkStart w:id="1175" w:name="_Toc320792306"/>
      <w:bookmarkStart w:id="1176" w:name="_Toc320795470"/>
      <w:bookmarkStart w:id="1177" w:name="_Toc320796524"/>
      <w:bookmarkStart w:id="1178" w:name="_Toc320797578"/>
      <w:bookmarkStart w:id="1179" w:name="_Toc320791253"/>
      <w:bookmarkStart w:id="1180" w:name="_Toc320792307"/>
      <w:bookmarkStart w:id="1181" w:name="_Toc320795471"/>
      <w:bookmarkStart w:id="1182" w:name="_Toc320796525"/>
      <w:bookmarkStart w:id="1183" w:name="_Toc320797579"/>
      <w:bookmarkStart w:id="1184" w:name="_Toc320791254"/>
      <w:bookmarkStart w:id="1185" w:name="_Toc320792308"/>
      <w:bookmarkStart w:id="1186" w:name="_Toc320795472"/>
      <w:bookmarkStart w:id="1187" w:name="_Toc320796526"/>
      <w:bookmarkStart w:id="1188" w:name="_Toc320797580"/>
      <w:bookmarkStart w:id="1189" w:name="_Toc320791255"/>
      <w:bookmarkStart w:id="1190" w:name="_Toc320792309"/>
      <w:bookmarkStart w:id="1191" w:name="_Toc320795473"/>
      <w:bookmarkStart w:id="1192" w:name="_Toc320796527"/>
      <w:bookmarkStart w:id="1193" w:name="_Toc320797581"/>
      <w:bookmarkStart w:id="1194" w:name="_Toc320791256"/>
      <w:bookmarkStart w:id="1195" w:name="_Toc320792310"/>
      <w:bookmarkStart w:id="1196" w:name="_Toc320795474"/>
      <w:bookmarkStart w:id="1197" w:name="_Toc320796528"/>
      <w:bookmarkStart w:id="1198" w:name="_Toc320797582"/>
      <w:bookmarkStart w:id="1199" w:name="_Toc320791257"/>
      <w:bookmarkStart w:id="1200" w:name="_Toc320792311"/>
      <w:bookmarkStart w:id="1201" w:name="_Toc320795475"/>
      <w:bookmarkStart w:id="1202" w:name="_Toc320796529"/>
      <w:bookmarkStart w:id="1203" w:name="_Toc320797583"/>
      <w:bookmarkStart w:id="1204" w:name="_Toc320791258"/>
      <w:bookmarkStart w:id="1205" w:name="_Toc320792312"/>
      <w:bookmarkStart w:id="1206" w:name="_Toc320795476"/>
      <w:bookmarkStart w:id="1207" w:name="_Toc320796530"/>
      <w:bookmarkStart w:id="1208" w:name="_Toc320797584"/>
      <w:bookmarkStart w:id="1209" w:name="_Toc320791259"/>
      <w:bookmarkStart w:id="1210" w:name="_Toc320792313"/>
      <w:bookmarkStart w:id="1211" w:name="_Toc320795477"/>
      <w:bookmarkStart w:id="1212" w:name="_Toc320796531"/>
      <w:bookmarkStart w:id="1213" w:name="_Toc320797585"/>
      <w:bookmarkStart w:id="1214" w:name="_Toc320791260"/>
      <w:bookmarkStart w:id="1215" w:name="_Toc320792314"/>
      <w:bookmarkStart w:id="1216" w:name="_Toc320795478"/>
      <w:bookmarkStart w:id="1217" w:name="_Toc320796532"/>
      <w:bookmarkStart w:id="1218" w:name="_Toc320797586"/>
      <w:bookmarkStart w:id="1219" w:name="_Toc320791261"/>
      <w:bookmarkStart w:id="1220" w:name="_Toc320792315"/>
      <w:bookmarkStart w:id="1221" w:name="_Toc320795479"/>
      <w:bookmarkStart w:id="1222" w:name="_Toc320796533"/>
      <w:bookmarkStart w:id="1223" w:name="_Toc320797587"/>
      <w:bookmarkStart w:id="1224" w:name="_Toc320791262"/>
      <w:bookmarkStart w:id="1225" w:name="_Toc320792316"/>
      <w:bookmarkStart w:id="1226" w:name="_Toc320795480"/>
      <w:bookmarkStart w:id="1227" w:name="_Toc320796534"/>
      <w:bookmarkStart w:id="1228" w:name="_Toc320797588"/>
      <w:bookmarkStart w:id="1229" w:name="_Toc320791263"/>
      <w:bookmarkStart w:id="1230" w:name="_Toc320792317"/>
      <w:bookmarkStart w:id="1231" w:name="_Toc320795481"/>
      <w:bookmarkStart w:id="1232" w:name="_Toc320796535"/>
      <w:bookmarkStart w:id="1233" w:name="_Toc320797589"/>
      <w:bookmarkStart w:id="1234" w:name="_Toc320791264"/>
      <w:bookmarkStart w:id="1235" w:name="_Toc320792318"/>
      <w:bookmarkStart w:id="1236" w:name="_Toc320795482"/>
      <w:bookmarkStart w:id="1237" w:name="_Toc320796536"/>
      <w:bookmarkStart w:id="1238" w:name="_Toc320797590"/>
      <w:bookmarkStart w:id="1239" w:name="_Toc320791265"/>
      <w:bookmarkStart w:id="1240" w:name="_Toc320792319"/>
      <w:bookmarkStart w:id="1241" w:name="_Toc320795483"/>
      <w:bookmarkStart w:id="1242" w:name="_Toc320796537"/>
      <w:bookmarkStart w:id="1243" w:name="_Toc320797591"/>
      <w:bookmarkStart w:id="1244" w:name="_Toc320791267"/>
      <w:bookmarkStart w:id="1245" w:name="_Toc320792321"/>
      <w:bookmarkStart w:id="1246" w:name="_Toc320795485"/>
      <w:bookmarkStart w:id="1247" w:name="_Toc320796539"/>
      <w:bookmarkStart w:id="1248" w:name="_Toc320797593"/>
      <w:bookmarkStart w:id="1249" w:name="_Toc320791280"/>
      <w:bookmarkStart w:id="1250" w:name="_Toc320792334"/>
      <w:bookmarkStart w:id="1251" w:name="_Toc320795498"/>
      <w:bookmarkStart w:id="1252" w:name="_Toc320796552"/>
      <w:bookmarkStart w:id="1253" w:name="_Toc320797606"/>
      <w:bookmarkStart w:id="1254" w:name="_Toc320791281"/>
      <w:bookmarkStart w:id="1255" w:name="_Toc320792335"/>
      <w:bookmarkStart w:id="1256" w:name="_Toc320795499"/>
      <w:bookmarkStart w:id="1257" w:name="_Toc320796553"/>
      <w:bookmarkStart w:id="1258" w:name="_Toc320797607"/>
      <w:bookmarkStart w:id="1259" w:name="_Toc320791282"/>
      <w:bookmarkStart w:id="1260" w:name="_Toc320792336"/>
      <w:bookmarkStart w:id="1261" w:name="_Toc320795500"/>
      <w:bookmarkStart w:id="1262" w:name="_Toc320796554"/>
      <w:bookmarkStart w:id="1263" w:name="_Toc320797608"/>
      <w:bookmarkStart w:id="1264" w:name="_Toc320791283"/>
      <w:bookmarkStart w:id="1265" w:name="_Toc320792337"/>
      <w:bookmarkStart w:id="1266" w:name="_Toc320795501"/>
      <w:bookmarkStart w:id="1267" w:name="_Toc320796555"/>
      <w:bookmarkStart w:id="1268" w:name="_Toc320797609"/>
      <w:bookmarkStart w:id="1269" w:name="_Toc320791284"/>
      <w:bookmarkStart w:id="1270" w:name="_Toc320792338"/>
      <w:bookmarkStart w:id="1271" w:name="_Toc320795502"/>
      <w:bookmarkStart w:id="1272" w:name="_Toc320796556"/>
      <w:bookmarkStart w:id="1273" w:name="_Toc320797610"/>
      <w:bookmarkStart w:id="1274" w:name="_Toc320791285"/>
      <w:bookmarkStart w:id="1275" w:name="_Toc320792339"/>
      <w:bookmarkStart w:id="1276" w:name="_Toc320795503"/>
      <w:bookmarkStart w:id="1277" w:name="_Toc320796557"/>
      <w:bookmarkStart w:id="1278" w:name="_Toc320797611"/>
      <w:bookmarkStart w:id="1279" w:name="_Toc320791293"/>
      <w:bookmarkStart w:id="1280" w:name="_Toc320792347"/>
      <w:bookmarkStart w:id="1281" w:name="_Toc320795511"/>
      <w:bookmarkStart w:id="1282" w:name="_Toc320796565"/>
      <w:bookmarkStart w:id="1283" w:name="_Toc320797619"/>
      <w:bookmarkStart w:id="1284" w:name="_Toc320791320"/>
      <w:bookmarkStart w:id="1285" w:name="_Toc320792374"/>
      <w:bookmarkStart w:id="1286" w:name="_Toc320795538"/>
      <w:bookmarkStart w:id="1287" w:name="_Toc320796592"/>
      <w:bookmarkStart w:id="1288" w:name="_Toc320797646"/>
      <w:bookmarkStart w:id="1289" w:name="_Toc320791343"/>
      <w:bookmarkStart w:id="1290" w:name="_Toc320792397"/>
      <w:bookmarkStart w:id="1291" w:name="_Toc320795561"/>
      <w:bookmarkStart w:id="1292" w:name="_Toc320796615"/>
      <w:bookmarkStart w:id="1293" w:name="_Toc320797669"/>
      <w:bookmarkStart w:id="1294" w:name="_Toc320791344"/>
      <w:bookmarkStart w:id="1295" w:name="_Toc320792398"/>
      <w:bookmarkStart w:id="1296" w:name="_Toc320795562"/>
      <w:bookmarkStart w:id="1297" w:name="_Toc320796616"/>
      <w:bookmarkStart w:id="1298" w:name="_Toc320797670"/>
      <w:bookmarkStart w:id="1299" w:name="_Toc320791345"/>
      <w:bookmarkStart w:id="1300" w:name="_Toc320792399"/>
      <w:bookmarkStart w:id="1301" w:name="_Toc320795563"/>
      <w:bookmarkStart w:id="1302" w:name="_Toc320796617"/>
      <w:bookmarkStart w:id="1303" w:name="_Toc320797671"/>
      <w:bookmarkStart w:id="1304" w:name="_Toc320791346"/>
      <w:bookmarkStart w:id="1305" w:name="_Toc320792400"/>
      <w:bookmarkStart w:id="1306" w:name="_Toc320795564"/>
      <w:bookmarkStart w:id="1307" w:name="_Toc320796618"/>
      <w:bookmarkStart w:id="1308" w:name="_Toc320797672"/>
      <w:bookmarkStart w:id="1309" w:name="_Toc320791347"/>
      <w:bookmarkStart w:id="1310" w:name="_Toc320792401"/>
      <w:bookmarkStart w:id="1311" w:name="_Toc320795565"/>
      <w:bookmarkStart w:id="1312" w:name="_Toc320796619"/>
      <w:bookmarkStart w:id="1313" w:name="_Toc320797673"/>
      <w:bookmarkStart w:id="1314" w:name="_Toc320791348"/>
      <w:bookmarkStart w:id="1315" w:name="_Toc320792402"/>
      <w:bookmarkStart w:id="1316" w:name="_Toc320795566"/>
      <w:bookmarkStart w:id="1317" w:name="_Toc320796620"/>
      <w:bookmarkStart w:id="1318" w:name="_Toc320797674"/>
      <w:bookmarkStart w:id="1319" w:name="_Toc320791349"/>
      <w:bookmarkStart w:id="1320" w:name="_Toc320792403"/>
      <w:bookmarkStart w:id="1321" w:name="_Toc320795567"/>
      <w:bookmarkStart w:id="1322" w:name="_Toc320796621"/>
      <w:bookmarkStart w:id="1323" w:name="_Toc320797675"/>
      <w:bookmarkStart w:id="1324" w:name="_Toc320791350"/>
      <w:bookmarkStart w:id="1325" w:name="_Toc320792404"/>
      <w:bookmarkStart w:id="1326" w:name="_Toc320795568"/>
      <w:bookmarkStart w:id="1327" w:name="_Toc320796622"/>
      <w:bookmarkStart w:id="1328" w:name="_Toc320797676"/>
      <w:bookmarkStart w:id="1329" w:name="_Toc320791351"/>
      <w:bookmarkStart w:id="1330" w:name="_Toc320792405"/>
      <w:bookmarkStart w:id="1331" w:name="_Toc320795569"/>
      <w:bookmarkStart w:id="1332" w:name="_Toc320796623"/>
      <w:bookmarkStart w:id="1333" w:name="_Toc320797677"/>
      <w:bookmarkStart w:id="1334" w:name="_Toc320791352"/>
      <w:bookmarkStart w:id="1335" w:name="_Toc320792406"/>
      <w:bookmarkStart w:id="1336" w:name="_Toc320795570"/>
      <w:bookmarkStart w:id="1337" w:name="_Toc320796624"/>
      <w:bookmarkStart w:id="1338" w:name="_Toc320797678"/>
      <w:bookmarkStart w:id="1339" w:name="_Toc320791353"/>
      <w:bookmarkStart w:id="1340" w:name="_Toc320792407"/>
      <w:bookmarkStart w:id="1341" w:name="_Toc320795571"/>
      <w:bookmarkStart w:id="1342" w:name="_Toc320796625"/>
      <w:bookmarkStart w:id="1343" w:name="_Toc320797679"/>
      <w:bookmarkStart w:id="1344" w:name="_Toc320791354"/>
      <w:bookmarkStart w:id="1345" w:name="_Toc320792408"/>
      <w:bookmarkStart w:id="1346" w:name="_Toc320795572"/>
      <w:bookmarkStart w:id="1347" w:name="_Toc320796626"/>
      <w:bookmarkStart w:id="1348" w:name="_Toc320797680"/>
      <w:bookmarkStart w:id="1349" w:name="_Toc320791355"/>
      <w:bookmarkStart w:id="1350" w:name="_Toc320792409"/>
      <w:bookmarkStart w:id="1351" w:name="_Toc320795573"/>
      <w:bookmarkStart w:id="1352" w:name="_Toc320796627"/>
      <w:bookmarkStart w:id="1353" w:name="_Toc320797681"/>
      <w:bookmarkStart w:id="1354" w:name="_Toc320791356"/>
      <w:bookmarkStart w:id="1355" w:name="_Toc320792410"/>
      <w:bookmarkStart w:id="1356" w:name="_Toc320795574"/>
      <w:bookmarkStart w:id="1357" w:name="_Toc320796628"/>
      <w:bookmarkStart w:id="1358" w:name="_Toc320797682"/>
      <w:bookmarkStart w:id="1359" w:name="_Toc320791357"/>
      <w:bookmarkStart w:id="1360" w:name="_Toc320792411"/>
      <w:bookmarkStart w:id="1361" w:name="_Toc320795575"/>
      <w:bookmarkStart w:id="1362" w:name="_Toc320796629"/>
      <w:bookmarkStart w:id="1363" w:name="_Toc320797683"/>
      <w:bookmarkStart w:id="1364" w:name="_Toc320791358"/>
      <w:bookmarkStart w:id="1365" w:name="_Toc320792412"/>
      <w:bookmarkStart w:id="1366" w:name="_Toc320795576"/>
      <w:bookmarkStart w:id="1367" w:name="_Toc320796630"/>
      <w:bookmarkStart w:id="1368" w:name="_Toc320797684"/>
      <w:bookmarkStart w:id="1369" w:name="_Toc320791359"/>
      <w:bookmarkStart w:id="1370" w:name="_Toc320792413"/>
      <w:bookmarkStart w:id="1371" w:name="_Toc320795577"/>
      <w:bookmarkStart w:id="1372" w:name="_Toc320796631"/>
      <w:bookmarkStart w:id="1373" w:name="_Toc320797685"/>
      <w:bookmarkStart w:id="1374" w:name="_Toc320791360"/>
      <w:bookmarkStart w:id="1375" w:name="_Toc320792414"/>
      <w:bookmarkStart w:id="1376" w:name="_Toc320795578"/>
      <w:bookmarkStart w:id="1377" w:name="_Toc320796632"/>
      <w:bookmarkStart w:id="1378" w:name="_Toc320797686"/>
      <w:bookmarkStart w:id="1379" w:name="_Toc320791361"/>
      <w:bookmarkStart w:id="1380" w:name="_Toc320792415"/>
      <w:bookmarkStart w:id="1381" w:name="_Toc320795579"/>
      <w:bookmarkStart w:id="1382" w:name="_Toc320796633"/>
      <w:bookmarkStart w:id="1383" w:name="_Toc320797687"/>
      <w:bookmarkStart w:id="1384" w:name="_Toc320791362"/>
      <w:bookmarkStart w:id="1385" w:name="_Toc320792416"/>
      <w:bookmarkStart w:id="1386" w:name="_Toc320795580"/>
      <w:bookmarkStart w:id="1387" w:name="_Toc320796634"/>
      <w:bookmarkStart w:id="1388" w:name="_Toc320797688"/>
      <w:bookmarkStart w:id="1389" w:name="_Toc320791363"/>
      <w:bookmarkStart w:id="1390" w:name="_Toc320792417"/>
      <w:bookmarkStart w:id="1391" w:name="_Toc320795581"/>
      <w:bookmarkStart w:id="1392" w:name="_Toc320796635"/>
      <w:bookmarkStart w:id="1393" w:name="_Toc320797689"/>
      <w:bookmarkStart w:id="1394" w:name="_Toc320791364"/>
      <w:bookmarkStart w:id="1395" w:name="_Toc320792418"/>
      <w:bookmarkStart w:id="1396" w:name="_Toc320795582"/>
      <w:bookmarkStart w:id="1397" w:name="_Toc320796636"/>
      <w:bookmarkStart w:id="1398" w:name="_Toc320797690"/>
      <w:bookmarkStart w:id="1399" w:name="_Toc320791365"/>
      <w:bookmarkStart w:id="1400" w:name="_Toc320792419"/>
      <w:bookmarkStart w:id="1401" w:name="_Toc320795583"/>
      <w:bookmarkStart w:id="1402" w:name="_Toc320796637"/>
      <w:bookmarkStart w:id="1403" w:name="_Toc320797691"/>
      <w:bookmarkStart w:id="1404" w:name="_Toc320791367"/>
      <w:bookmarkStart w:id="1405" w:name="_Toc320792421"/>
      <w:bookmarkStart w:id="1406" w:name="_Toc320795585"/>
      <w:bookmarkStart w:id="1407" w:name="_Toc320796639"/>
      <w:bookmarkStart w:id="1408" w:name="_Toc320797693"/>
      <w:bookmarkStart w:id="1409" w:name="_Toc320791380"/>
      <w:bookmarkStart w:id="1410" w:name="_Toc320792434"/>
      <w:bookmarkStart w:id="1411" w:name="_Toc320795598"/>
      <w:bookmarkStart w:id="1412" w:name="_Toc320796652"/>
      <w:bookmarkStart w:id="1413" w:name="_Toc320797706"/>
      <w:bookmarkStart w:id="1414" w:name="_Toc320791381"/>
      <w:bookmarkStart w:id="1415" w:name="_Toc320792435"/>
      <w:bookmarkStart w:id="1416" w:name="_Toc320795599"/>
      <w:bookmarkStart w:id="1417" w:name="_Toc320796653"/>
      <w:bookmarkStart w:id="1418" w:name="_Toc320797707"/>
      <w:bookmarkStart w:id="1419" w:name="_Toc320791382"/>
      <w:bookmarkStart w:id="1420" w:name="_Toc320792436"/>
      <w:bookmarkStart w:id="1421" w:name="_Toc320795600"/>
      <w:bookmarkStart w:id="1422" w:name="_Toc320796654"/>
      <w:bookmarkStart w:id="1423" w:name="_Toc320797708"/>
      <w:bookmarkStart w:id="1424" w:name="_Toc320791383"/>
      <w:bookmarkStart w:id="1425" w:name="_Toc320792437"/>
      <w:bookmarkStart w:id="1426" w:name="_Toc320795601"/>
      <w:bookmarkStart w:id="1427" w:name="_Toc320796655"/>
      <w:bookmarkStart w:id="1428" w:name="_Toc320797709"/>
      <w:bookmarkStart w:id="1429" w:name="_Toc320791384"/>
      <w:bookmarkStart w:id="1430" w:name="_Toc320792438"/>
      <w:bookmarkStart w:id="1431" w:name="_Toc320795602"/>
      <w:bookmarkStart w:id="1432" w:name="_Toc320796656"/>
      <w:bookmarkStart w:id="1433" w:name="_Toc320797710"/>
      <w:bookmarkStart w:id="1434" w:name="_Toc320791385"/>
      <w:bookmarkStart w:id="1435" w:name="_Toc320792439"/>
      <w:bookmarkStart w:id="1436" w:name="_Toc320795603"/>
      <w:bookmarkStart w:id="1437" w:name="_Toc320796657"/>
      <w:bookmarkStart w:id="1438" w:name="_Toc320797711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  <w:bookmarkEnd w:id="1325"/>
      <w:bookmarkEnd w:id="1326"/>
      <w:bookmarkEnd w:id="1327"/>
      <w:bookmarkEnd w:id="1328"/>
      <w:bookmarkEnd w:id="1329"/>
      <w:bookmarkEnd w:id="1330"/>
      <w:bookmarkEnd w:id="1331"/>
      <w:bookmarkEnd w:id="1332"/>
      <w:bookmarkEnd w:id="1333"/>
      <w:bookmarkEnd w:id="1334"/>
      <w:bookmarkEnd w:id="1335"/>
      <w:bookmarkEnd w:id="1336"/>
      <w:bookmarkEnd w:id="1337"/>
      <w:bookmarkEnd w:id="1338"/>
      <w:bookmarkEnd w:id="1339"/>
      <w:bookmarkEnd w:id="1340"/>
      <w:bookmarkEnd w:id="1341"/>
      <w:bookmarkEnd w:id="1342"/>
      <w:bookmarkEnd w:id="1343"/>
      <w:bookmarkEnd w:id="1344"/>
      <w:bookmarkEnd w:id="1345"/>
      <w:bookmarkEnd w:id="1346"/>
      <w:bookmarkEnd w:id="1347"/>
      <w:bookmarkEnd w:id="1348"/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  <w:bookmarkEnd w:id="1357"/>
      <w:bookmarkEnd w:id="1358"/>
      <w:bookmarkEnd w:id="1359"/>
      <w:bookmarkEnd w:id="1360"/>
      <w:bookmarkEnd w:id="1361"/>
      <w:bookmarkEnd w:id="1362"/>
      <w:bookmarkEnd w:id="1363"/>
      <w:bookmarkEnd w:id="1364"/>
      <w:bookmarkEnd w:id="1365"/>
      <w:bookmarkEnd w:id="1366"/>
      <w:bookmarkEnd w:id="1367"/>
      <w:bookmarkEnd w:id="1368"/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  <w:bookmarkEnd w:id="1433"/>
      <w:bookmarkEnd w:id="1434"/>
      <w:bookmarkEnd w:id="1435"/>
      <w:bookmarkEnd w:id="1436"/>
      <w:bookmarkEnd w:id="1437"/>
      <w:bookmarkEnd w:id="1438"/>
      <w:r>
        <w:t>Termer och begrepp</w:t>
      </w:r>
    </w:p>
    <w:tbl>
      <w:tblPr>
        <w:tblStyle w:val="Tabellrutnt"/>
        <w:tblW w:w="0" w:type="auto"/>
        <w:jc w:val="center"/>
        <w:tblInd w:w="-3244" w:type="dxa"/>
        <w:tblLayout w:type="fixed"/>
        <w:tblLook w:val="04A0" w:firstRow="1" w:lastRow="0" w:firstColumn="1" w:lastColumn="0" w:noHBand="0" w:noVBand="1"/>
      </w:tblPr>
      <w:tblGrid>
        <w:gridCol w:w="3147"/>
        <w:gridCol w:w="5528"/>
      </w:tblGrid>
      <w:tr w:rsidR="00C65617" w:rsidRPr="00F161FB" w14:paraId="1CF70052" w14:textId="77777777" w:rsidTr="005C42FA">
        <w:trPr>
          <w:trHeight w:val="292"/>
          <w:jc w:val="center"/>
        </w:trPr>
        <w:tc>
          <w:tcPr>
            <w:tcW w:w="3147" w:type="dxa"/>
            <w:shd w:val="clear" w:color="auto" w:fill="D9D9D9" w:themeFill="background1" w:themeFillShade="D9"/>
            <w:vAlign w:val="center"/>
          </w:tcPr>
          <w:p w14:paraId="1CF70050" w14:textId="77777777" w:rsidR="00C65617" w:rsidRPr="00F161FB" w:rsidRDefault="00C65617" w:rsidP="005C42FA">
            <w:r>
              <w:t>Term/begrepp</w:t>
            </w: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1CF70051" w14:textId="77777777" w:rsidR="00C65617" w:rsidRPr="00F161FB" w:rsidRDefault="00C65617" w:rsidP="005C42FA">
            <w:r>
              <w:t>Förklaring</w:t>
            </w:r>
          </w:p>
        </w:tc>
      </w:tr>
      <w:tr w:rsidR="00C65617" w:rsidRPr="00A51835" w14:paraId="1CF70055" w14:textId="77777777" w:rsidTr="005C42FA">
        <w:trPr>
          <w:jc w:val="center"/>
        </w:trPr>
        <w:tc>
          <w:tcPr>
            <w:tcW w:w="3147" w:type="dxa"/>
          </w:tcPr>
          <w:p w14:paraId="1CF70053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54" w14:textId="77777777" w:rsidR="00C65617" w:rsidRPr="00A51835" w:rsidRDefault="00C65617" w:rsidP="005C42FA"/>
        </w:tc>
      </w:tr>
      <w:tr w:rsidR="00C65617" w:rsidRPr="00A51835" w14:paraId="1CF70058" w14:textId="77777777" w:rsidTr="005C42FA">
        <w:trPr>
          <w:jc w:val="center"/>
        </w:trPr>
        <w:tc>
          <w:tcPr>
            <w:tcW w:w="3147" w:type="dxa"/>
          </w:tcPr>
          <w:p w14:paraId="1CF70056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57" w14:textId="77777777" w:rsidR="00C65617" w:rsidRPr="00A51835" w:rsidRDefault="00C65617" w:rsidP="005C42FA"/>
        </w:tc>
      </w:tr>
      <w:tr w:rsidR="00C65617" w:rsidRPr="00A51835" w14:paraId="1CF7005B" w14:textId="77777777" w:rsidTr="005C42FA">
        <w:trPr>
          <w:jc w:val="center"/>
        </w:trPr>
        <w:tc>
          <w:tcPr>
            <w:tcW w:w="3147" w:type="dxa"/>
          </w:tcPr>
          <w:p w14:paraId="1CF70059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5A" w14:textId="77777777" w:rsidR="00C65617" w:rsidRPr="00A51835" w:rsidRDefault="00C65617" w:rsidP="005C42FA"/>
        </w:tc>
      </w:tr>
      <w:tr w:rsidR="00C65617" w:rsidRPr="00A51835" w14:paraId="1CF7005E" w14:textId="77777777" w:rsidTr="005C42FA">
        <w:trPr>
          <w:jc w:val="center"/>
        </w:trPr>
        <w:tc>
          <w:tcPr>
            <w:tcW w:w="3147" w:type="dxa"/>
          </w:tcPr>
          <w:p w14:paraId="1CF7005C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5D" w14:textId="77777777" w:rsidR="00C65617" w:rsidRPr="00A51835" w:rsidRDefault="00C65617" w:rsidP="005C42FA"/>
        </w:tc>
      </w:tr>
      <w:tr w:rsidR="00C65617" w:rsidRPr="00A51835" w14:paraId="1CF70061" w14:textId="77777777" w:rsidTr="005C42FA">
        <w:trPr>
          <w:jc w:val="center"/>
        </w:trPr>
        <w:tc>
          <w:tcPr>
            <w:tcW w:w="3147" w:type="dxa"/>
          </w:tcPr>
          <w:p w14:paraId="1CF7005F" w14:textId="77777777" w:rsidR="00C65617" w:rsidRPr="00F161FB" w:rsidRDefault="00C65617" w:rsidP="005C42FA">
            <w:pPr>
              <w:spacing w:before="120"/>
            </w:pPr>
          </w:p>
        </w:tc>
        <w:tc>
          <w:tcPr>
            <w:tcW w:w="5528" w:type="dxa"/>
            <w:vAlign w:val="center"/>
          </w:tcPr>
          <w:p w14:paraId="1CF70060" w14:textId="77777777" w:rsidR="00C65617" w:rsidRPr="00A51835" w:rsidRDefault="00C65617" w:rsidP="005C42FA"/>
        </w:tc>
      </w:tr>
    </w:tbl>
    <w:p w14:paraId="61552184" w14:textId="77777777" w:rsidR="00B663C7" w:rsidRDefault="00B663C7" w:rsidP="00B663C7"/>
    <w:p w14:paraId="5B4C7353" w14:textId="3FA8512A" w:rsidR="00B663C7" w:rsidRDefault="00B663C7" w:rsidP="00B663C7">
      <w:pPr>
        <w:pStyle w:val="Rubrik1"/>
      </w:pPr>
      <w:bookmarkStart w:id="1439" w:name="_Toc338832024"/>
      <w:r>
        <w:lastRenderedPageBreak/>
        <w:t>Log</w:t>
      </w:r>
      <w:bookmarkEnd w:id="1439"/>
    </w:p>
    <w:p w14:paraId="1EF112F1" w14:textId="77777777" w:rsidR="00B663C7" w:rsidRDefault="00B663C7" w:rsidP="00B663C7">
      <w:r>
        <w:t xml:space="preserve">Tjänst som sparar en eller flera loggposter i loggtjänsten för att möjliggöra uppföljning enligt PDL. Loggposter sparas i ett arkiv med löpnummer samt signeras för att säkerställa integriteten av loggposter. </w:t>
      </w:r>
    </w:p>
    <w:p w14:paraId="21706E96" w14:textId="5705E90D" w:rsidR="00B663C7" w:rsidRDefault="00B663C7" w:rsidP="00B663C7">
      <w:r>
        <w:t>Loggposter valideras enligt schema. Resultat av anropet returneras i ett Result objekt med statuskod. Vi</w:t>
      </w:r>
      <w:r w:rsidR="00B936EE">
        <w:t>d</w:t>
      </w:r>
      <w:r>
        <w:t xml:space="preserve"> fel sparas ej loggposter i loggtjänsten.</w:t>
      </w:r>
    </w:p>
    <w:p w14:paraId="714F2B75" w14:textId="77777777" w:rsidR="00B663C7" w:rsidRDefault="00B663C7" w:rsidP="00C772A3">
      <w:pPr>
        <w:pStyle w:val="Rubrik2"/>
      </w:pPr>
      <w:r>
        <w:t>Frivillighet</w:t>
      </w:r>
    </w:p>
    <w:p w14:paraId="054325D6" w14:textId="77777777" w:rsidR="00B663C7" w:rsidRDefault="00B663C7" w:rsidP="00B663C7">
      <w:r>
        <w:t>Obligatorisk.</w:t>
      </w:r>
    </w:p>
    <w:p w14:paraId="7C0F3FA8" w14:textId="77777777" w:rsidR="00B663C7" w:rsidRDefault="00B663C7" w:rsidP="00C772A3">
      <w:pPr>
        <w:pStyle w:val="Rubrik2"/>
      </w:pPr>
      <w:r>
        <w:t>Version</w:t>
      </w:r>
    </w:p>
    <w:p w14:paraId="700A03B8" w14:textId="77777777" w:rsidR="00B663C7" w:rsidRDefault="00B663C7" w:rsidP="00B663C7">
      <w:r>
        <w:t>1.0</w:t>
      </w:r>
    </w:p>
    <w:p w14:paraId="4B3D9511" w14:textId="77777777" w:rsidR="00B663C7" w:rsidRDefault="00B663C7" w:rsidP="00C772A3">
      <w:pPr>
        <w:pStyle w:val="Rubrik2"/>
      </w:pPr>
      <w:r>
        <w:t>SLA-krav</w:t>
      </w:r>
    </w:p>
    <w:p w14:paraId="148C8452" w14:textId="16FA03B2" w:rsidR="00B663C7" w:rsidRDefault="00B936EE" w:rsidP="00B663C7">
      <w:r>
        <w:t xml:space="preserve">Loggtjänsten har höga krav på tillgänglighet enär loggande tillämpningar kan drabbas </w:t>
      </w:r>
      <w:r w:rsidR="0070341C">
        <w:t>av funktionsstörningar om loggtjänsten är otillgänglig. För att minska detta beroende bör loggande tillämpningar ha köfunktionalitet vid avbrott i loggtjänsten.</w:t>
      </w:r>
    </w:p>
    <w:p w14:paraId="21AD78A5" w14:textId="77777777" w:rsidR="0070341C" w:rsidRDefault="0070341C" w:rsidP="00B663C7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170"/>
        <w:gridCol w:w="3599"/>
        <w:gridCol w:w="3331"/>
      </w:tblGrid>
      <w:tr w:rsidR="00B663C7" w14:paraId="4545BB8D" w14:textId="77777777" w:rsidTr="00A6635A">
        <w:trPr>
          <w:trHeight w:val="384"/>
        </w:trPr>
        <w:tc>
          <w:tcPr>
            <w:tcW w:w="2170" w:type="dxa"/>
            <w:shd w:val="clear" w:color="auto" w:fill="D9D9D9" w:themeFill="background1" w:themeFillShade="D9"/>
            <w:vAlign w:val="bottom"/>
          </w:tcPr>
          <w:p w14:paraId="6DBCFAC7" w14:textId="77777777" w:rsidR="00B663C7" w:rsidRDefault="00B663C7" w:rsidP="00B663C7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599" w:type="dxa"/>
            <w:shd w:val="clear" w:color="auto" w:fill="D9D9D9" w:themeFill="background1" w:themeFillShade="D9"/>
            <w:vAlign w:val="bottom"/>
          </w:tcPr>
          <w:p w14:paraId="05ED9EF4" w14:textId="77777777" w:rsidR="00B663C7" w:rsidRDefault="00B663C7" w:rsidP="00B663C7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3331" w:type="dxa"/>
            <w:shd w:val="clear" w:color="auto" w:fill="D9D9D9" w:themeFill="background1" w:themeFillShade="D9"/>
            <w:vAlign w:val="bottom"/>
          </w:tcPr>
          <w:p w14:paraId="07F7B775" w14:textId="77777777" w:rsidR="00B663C7" w:rsidRDefault="00B663C7" w:rsidP="00B663C7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</w:tr>
      <w:tr w:rsidR="00B663C7" w14:paraId="34110020" w14:textId="77777777" w:rsidTr="00A6635A">
        <w:tc>
          <w:tcPr>
            <w:tcW w:w="2170" w:type="dxa"/>
          </w:tcPr>
          <w:p w14:paraId="1F38E4F8" w14:textId="77777777" w:rsidR="00B663C7" w:rsidRDefault="00B663C7" w:rsidP="00B663C7">
            <w:r>
              <w:t>Svarstid</w:t>
            </w:r>
          </w:p>
        </w:tc>
        <w:tc>
          <w:tcPr>
            <w:tcW w:w="3599" w:type="dxa"/>
          </w:tcPr>
          <w:p w14:paraId="64B4C247" w14:textId="77777777" w:rsidR="00B663C7" w:rsidRDefault="00B663C7" w:rsidP="00B663C7"/>
        </w:tc>
        <w:tc>
          <w:tcPr>
            <w:tcW w:w="3331" w:type="dxa"/>
          </w:tcPr>
          <w:p w14:paraId="058E02E0" w14:textId="77777777" w:rsidR="00B663C7" w:rsidRDefault="00B663C7" w:rsidP="00B663C7"/>
        </w:tc>
      </w:tr>
      <w:tr w:rsidR="00B663C7" w14:paraId="21AC6206" w14:textId="77777777" w:rsidTr="00A6635A">
        <w:tc>
          <w:tcPr>
            <w:tcW w:w="2170" w:type="dxa"/>
          </w:tcPr>
          <w:p w14:paraId="0B3EA0AC" w14:textId="77777777" w:rsidR="00B663C7" w:rsidRDefault="00B663C7" w:rsidP="00B663C7">
            <w:r>
              <w:t>Tillgänglighet</w:t>
            </w:r>
          </w:p>
        </w:tc>
        <w:tc>
          <w:tcPr>
            <w:tcW w:w="3599" w:type="dxa"/>
          </w:tcPr>
          <w:p w14:paraId="7CA6A02D" w14:textId="3EA0BA60" w:rsidR="00B663C7" w:rsidRDefault="00B936EE" w:rsidP="00B663C7">
            <w:r>
              <w:t>9</w:t>
            </w:r>
            <w:r w:rsidR="007A490B">
              <w:t>9.80</w:t>
            </w:r>
            <w:r>
              <w:t>%</w:t>
            </w:r>
          </w:p>
        </w:tc>
        <w:tc>
          <w:tcPr>
            <w:tcW w:w="3331" w:type="dxa"/>
          </w:tcPr>
          <w:p w14:paraId="1F5BD94F" w14:textId="77777777" w:rsidR="00B663C7" w:rsidRDefault="00B663C7" w:rsidP="00B663C7"/>
        </w:tc>
      </w:tr>
      <w:tr w:rsidR="00B663C7" w14:paraId="285BF555" w14:textId="77777777" w:rsidTr="00A6635A">
        <w:tc>
          <w:tcPr>
            <w:tcW w:w="2170" w:type="dxa"/>
          </w:tcPr>
          <w:p w14:paraId="6D394E1A" w14:textId="77777777" w:rsidR="00B663C7" w:rsidRDefault="00B663C7" w:rsidP="00B663C7">
            <w:r>
              <w:t>Last</w:t>
            </w:r>
          </w:p>
        </w:tc>
        <w:tc>
          <w:tcPr>
            <w:tcW w:w="3599" w:type="dxa"/>
          </w:tcPr>
          <w:p w14:paraId="4A76380D" w14:textId="77777777" w:rsidR="00B663C7" w:rsidRDefault="00B663C7" w:rsidP="00B663C7"/>
        </w:tc>
        <w:tc>
          <w:tcPr>
            <w:tcW w:w="3331" w:type="dxa"/>
          </w:tcPr>
          <w:p w14:paraId="34512743" w14:textId="77777777" w:rsidR="00B663C7" w:rsidRDefault="00B663C7" w:rsidP="00B663C7"/>
        </w:tc>
      </w:tr>
      <w:tr w:rsidR="00B663C7" w14:paraId="7B95F6F2" w14:textId="77777777" w:rsidTr="00A6635A">
        <w:tc>
          <w:tcPr>
            <w:tcW w:w="2170" w:type="dxa"/>
          </w:tcPr>
          <w:p w14:paraId="6ADF75FF" w14:textId="77777777" w:rsidR="00B663C7" w:rsidRDefault="00B663C7" w:rsidP="00B663C7">
            <w:r>
              <w:t>Aktualitet</w:t>
            </w:r>
          </w:p>
        </w:tc>
        <w:tc>
          <w:tcPr>
            <w:tcW w:w="3599" w:type="dxa"/>
          </w:tcPr>
          <w:p w14:paraId="19BEB9B7" w14:textId="77777777" w:rsidR="00B663C7" w:rsidRDefault="00B663C7" w:rsidP="00B663C7">
            <w:r>
              <w:t>Tjänsten garanterar att lagring av loggposter skett då anropet genomförts utan fel. Loggposter ska vara tillgängliga för uppföljning inom 24 timmar.</w:t>
            </w:r>
          </w:p>
        </w:tc>
        <w:tc>
          <w:tcPr>
            <w:tcW w:w="3331" w:type="dxa"/>
          </w:tcPr>
          <w:p w14:paraId="44E7618B" w14:textId="77777777" w:rsidR="00B663C7" w:rsidRDefault="00B663C7" w:rsidP="00B663C7"/>
        </w:tc>
      </w:tr>
    </w:tbl>
    <w:p w14:paraId="572462E7" w14:textId="77777777" w:rsidR="00A6635A" w:rsidRDefault="00A6635A" w:rsidP="00A6635A">
      <w:pPr>
        <w:pStyle w:val="Rubrik2"/>
      </w:pPr>
      <w:r>
        <w:t>Fältregler</w:t>
      </w:r>
    </w:p>
    <w:p w14:paraId="2BD7782B" w14:textId="1762A5AF" w:rsidR="00A6635A" w:rsidRDefault="00A6635A" w:rsidP="00A6635A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A6635A" w14:paraId="3331D24F" w14:textId="77777777" w:rsidTr="00A6635A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07DE8CC" w14:textId="77777777" w:rsidR="00A6635A" w:rsidRDefault="00A6635A" w:rsidP="00A6635A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2958C615" w14:textId="77777777" w:rsidR="00A6635A" w:rsidRDefault="00A6635A" w:rsidP="00A6635A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DB3E3BA" w14:textId="77777777" w:rsidR="00A6635A" w:rsidRDefault="00A6635A" w:rsidP="00A6635A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9343715" w14:textId="77777777" w:rsidR="00A6635A" w:rsidRDefault="00A6635A" w:rsidP="00A6635A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A6635A" w14:paraId="1604E040" w14:textId="77777777" w:rsidTr="00A6635A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195DE496" w14:textId="77777777" w:rsidR="00A6635A" w:rsidRDefault="00A6635A" w:rsidP="00A6635A">
            <w:pPr>
              <w:rPr>
                <w:b/>
              </w:rPr>
            </w:pPr>
            <w:r>
              <w:rPr>
                <w:b/>
                <w:i/>
              </w:rPr>
              <w:t>Begäran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421717B3" w14:textId="77777777" w:rsidR="00A6635A" w:rsidRDefault="00A6635A" w:rsidP="00A6635A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0AF4F344" w14:textId="77777777" w:rsidR="00A6635A" w:rsidRDefault="00A6635A" w:rsidP="00A6635A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722524E2" w14:textId="77777777" w:rsidR="00A6635A" w:rsidRDefault="00A6635A" w:rsidP="00A6635A">
            <w:pPr>
              <w:rPr>
                <w:b/>
              </w:rPr>
            </w:pPr>
          </w:p>
        </w:tc>
      </w:tr>
      <w:tr w:rsidR="00A6635A" w14:paraId="38A092C4" w14:textId="77777777" w:rsidTr="00A6635A">
        <w:tc>
          <w:tcPr>
            <w:tcW w:w="2800" w:type="dxa"/>
          </w:tcPr>
          <w:p w14:paraId="541BAB2D" w14:textId="77777777" w:rsidR="00A6635A" w:rsidRDefault="00A6635A" w:rsidP="00A6635A">
            <w:r>
              <w:t>logs</w:t>
            </w:r>
          </w:p>
        </w:tc>
        <w:tc>
          <w:tcPr>
            <w:tcW w:w="2000" w:type="dxa"/>
          </w:tcPr>
          <w:p w14:paraId="4482B277" w14:textId="77777777" w:rsidR="00A6635A" w:rsidRDefault="00A6635A" w:rsidP="00A6635A">
            <w:r>
              <w:t>log:Log</w:t>
            </w:r>
          </w:p>
        </w:tc>
        <w:tc>
          <w:tcPr>
            <w:tcW w:w="4000" w:type="dxa"/>
          </w:tcPr>
          <w:p w14:paraId="65056641" w14:textId="77777777" w:rsidR="00A6635A" w:rsidRDefault="00A6635A" w:rsidP="00A6635A">
            <w:r>
              <w:t>En kollektion av loggposter som ska lagras i loggtjänsten.</w:t>
            </w:r>
          </w:p>
        </w:tc>
        <w:tc>
          <w:tcPr>
            <w:tcW w:w="1300" w:type="dxa"/>
          </w:tcPr>
          <w:p w14:paraId="1B30C274" w14:textId="77777777" w:rsidR="00A6635A" w:rsidRDefault="00A6635A" w:rsidP="00A6635A">
            <w:r>
              <w:t>1..*</w:t>
            </w:r>
          </w:p>
        </w:tc>
      </w:tr>
      <w:tr w:rsidR="00A6635A" w14:paraId="531664A5" w14:textId="77777777" w:rsidTr="00A6635A">
        <w:tc>
          <w:tcPr>
            <w:tcW w:w="2800" w:type="dxa"/>
            <w:shd w:val="clear" w:color="auto" w:fill="F9F9F9" w:themeFill="background1" w:themeFillShade="F9"/>
            <w:vAlign w:val="bottom"/>
          </w:tcPr>
          <w:p w14:paraId="032B2CA5" w14:textId="77777777" w:rsidR="00A6635A" w:rsidRDefault="00A6635A" w:rsidP="00A6635A">
            <w:pPr>
              <w:rPr>
                <w:b/>
              </w:rPr>
            </w:pPr>
            <w:r>
              <w:rPr>
                <w:b/>
                <w:i/>
              </w:rPr>
              <w:t>Svar</w:t>
            </w:r>
          </w:p>
        </w:tc>
        <w:tc>
          <w:tcPr>
            <w:tcW w:w="2000" w:type="dxa"/>
            <w:shd w:val="clear" w:color="auto" w:fill="F9F9F9" w:themeFill="background1" w:themeFillShade="F9"/>
            <w:vAlign w:val="bottom"/>
          </w:tcPr>
          <w:p w14:paraId="2A5C5557" w14:textId="77777777" w:rsidR="00A6635A" w:rsidRDefault="00A6635A" w:rsidP="00A6635A">
            <w:pPr>
              <w:rPr>
                <w:b/>
              </w:rPr>
            </w:pPr>
          </w:p>
        </w:tc>
        <w:tc>
          <w:tcPr>
            <w:tcW w:w="4000" w:type="dxa"/>
            <w:shd w:val="clear" w:color="auto" w:fill="F9F9F9" w:themeFill="background1" w:themeFillShade="F9"/>
            <w:vAlign w:val="bottom"/>
          </w:tcPr>
          <w:p w14:paraId="3342A235" w14:textId="77777777" w:rsidR="00A6635A" w:rsidRDefault="00A6635A" w:rsidP="00A6635A">
            <w:pPr>
              <w:rPr>
                <w:b/>
              </w:rPr>
            </w:pPr>
          </w:p>
        </w:tc>
        <w:tc>
          <w:tcPr>
            <w:tcW w:w="1300" w:type="dxa"/>
            <w:shd w:val="clear" w:color="auto" w:fill="F9F9F9" w:themeFill="background1" w:themeFillShade="F9"/>
            <w:vAlign w:val="bottom"/>
          </w:tcPr>
          <w:p w14:paraId="1E558D31" w14:textId="77777777" w:rsidR="00A6635A" w:rsidRDefault="00A6635A" w:rsidP="00A6635A">
            <w:pPr>
              <w:rPr>
                <w:b/>
              </w:rPr>
            </w:pPr>
          </w:p>
        </w:tc>
      </w:tr>
      <w:tr w:rsidR="00A6635A" w14:paraId="3EF03651" w14:textId="77777777" w:rsidTr="00A6635A">
        <w:tc>
          <w:tcPr>
            <w:tcW w:w="2800" w:type="dxa"/>
          </w:tcPr>
          <w:p w14:paraId="1D1FF199" w14:textId="77777777" w:rsidR="00A6635A" w:rsidRDefault="00A6635A" w:rsidP="00A6635A">
            <w:r>
              <w:t>log</w:t>
            </w:r>
          </w:p>
        </w:tc>
        <w:tc>
          <w:tcPr>
            <w:tcW w:w="2000" w:type="dxa"/>
          </w:tcPr>
          <w:p w14:paraId="6D844462" w14:textId="77777777" w:rsidR="00A6635A" w:rsidRDefault="00A6635A" w:rsidP="00A6635A">
            <w:r>
              <w:t>log:Result</w:t>
            </w:r>
          </w:p>
        </w:tc>
        <w:tc>
          <w:tcPr>
            <w:tcW w:w="4000" w:type="dxa"/>
          </w:tcPr>
          <w:p w14:paraId="06406096" w14:textId="77777777" w:rsidR="00A6635A" w:rsidRDefault="00A6635A" w:rsidP="00A6635A">
            <w:r>
              <w:t>Result Result som anger om loggposter sparats eller om fel har inträffat.</w:t>
            </w:r>
          </w:p>
        </w:tc>
        <w:tc>
          <w:tcPr>
            <w:tcW w:w="1300" w:type="dxa"/>
          </w:tcPr>
          <w:p w14:paraId="6EC60D11" w14:textId="77777777" w:rsidR="00A6635A" w:rsidRDefault="00A6635A" w:rsidP="00A6635A">
            <w:r>
              <w:t>1..1</w:t>
            </w:r>
          </w:p>
        </w:tc>
      </w:tr>
    </w:tbl>
    <w:p w14:paraId="432F9FDE" w14:textId="3A5AEA32" w:rsidR="00A6635A" w:rsidRDefault="00A6635A" w:rsidP="00A6635A">
      <w:pPr>
        <w:pStyle w:val="Rubrik2"/>
      </w:pPr>
      <w:r>
        <w:t>Regler</w:t>
      </w:r>
    </w:p>
    <w:p w14:paraId="1514EE87" w14:textId="77777777" w:rsidR="00A6635A" w:rsidRDefault="00A6635A" w:rsidP="00A6635A">
      <w:r>
        <w:t>Tjänsten skall kontrollera om anropande system har behörighet att lagra loggposter. Om behörighet nekas skall ett fel returneras och flödet avbrytas.</w:t>
      </w:r>
    </w:p>
    <w:p w14:paraId="5F0F7394" w14:textId="77777777" w:rsidR="00A6635A" w:rsidRDefault="00A6635A" w:rsidP="00A6635A">
      <w:pPr>
        <w:pStyle w:val="Rubrik2"/>
      </w:pPr>
      <w:r>
        <w:t>Tjänsteinteraktion</w:t>
      </w:r>
    </w:p>
    <w:p w14:paraId="6ED1D9FE" w14:textId="77777777" w:rsidR="00A6635A" w:rsidRDefault="00A6635A" w:rsidP="00A6635A">
      <w:r>
        <w:t>Log</w:t>
      </w:r>
    </w:p>
    <w:p w14:paraId="0562E39D" w14:textId="77777777" w:rsidR="00A6635A" w:rsidRDefault="00A6635A" w:rsidP="00A6635A">
      <w:pPr>
        <w:pStyle w:val="Rubrik2"/>
      </w:pPr>
      <w:r>
        <w:t>Exempel</w:t>
      </w:r>
    </w:p>
    <w:p w14:paraId="6468D2C0" w14:textId="77777777" w:rsidR="00A6635A" w:rsidRDefault="00A6635A" w:rsidP="00A6635A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lastRenderedPageBreak/>
        <w:t>Exempel på anrop</w:t>
      </w:r>
    </w:p>
    <w:p w14:paraId="246A03BE" w14:textId="77777777" w:rsidR="00A6635A" w:rsidRDefault="00A6635A" w:rsidP="00A6635A">
      <w:r>
        <w:t>Följande XML visar strukturen på ett anrop till tjänsten.</w:t>
      </w:r>
    </w:p>
    <w:p w14:paraId="121E4A65" w14:textId="77777777" w:rsidR="00A6635A" w:rsidRDefault="00A6635A" w:rsidP="00A6635A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ns0:LogRequest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F18CB46" w14:textId="77777777" w:rsidR="00A6635A" w:rsidRDefault="00A6635A" w:rsidP="00A6635A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Array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653B1A50" w14:textId="77777777" w:rsidR="00A6635A" w:rsidRDefault="00A6635A" w:rsidP="00A6635A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ns0:Logs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76D5FC2" w14:textId="77777777" w:rsidR="00A6635A" w:rsidRDefault="00A6635A" w:rsidP="00A6635A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ns1:LogId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29FF5026" w14:textId="77777777" w:rsidR="00A6635A" w:rsidRDefault="00A6635A" w:rsidP="00A6635A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ns1:System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2B27DE6" w14:textId="77777777" w:rsidR="00A6635A" w:rsidRDefault="00A6635A" w:rsidP="00A6635A">
      <w:pPr>
        <w:ind w:left="132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ns1:SystemId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ns1:SystemId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494ADF4" w14:textId="77777777" w:rsidR="00A6635A" w:rsidRPr="00A6635A" w:rsidRDefault="00A6635A" w:rsidP="00A6635A">
      <w:pPr>
        <w:ind w:left="132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6E25BD4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:SystemName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ns1:SystemName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4E9CD54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:System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876C5E9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F9376E7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:ActivityType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ns1:ActivityType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7454E0A" w14:textId="77777777" w:rsidR="00A6635A" w:rsidRPr="00A6635A" w:rsidRDefault="00A6635A" w:rsidP="00A6635A">
      <w:pPr>
        <w:ind w:left="132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8CFB278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:ActivityLevel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ns1:ActivityLevel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FE8174" w14:textId="77777777" w:rsidR="00A6635A" w:rsidRPr="00A6635A" w:rsidRDefault="00A6635A" w:rsidP="00A6635A">
      <w:pPr>
        <w:ind w:left="132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58B93381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:ActivityArgs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ns1:ActivityArgs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3F9B913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:StartDate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ns1:StartDate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E3DE63F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:Purpose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ns1:Purpose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7B6B849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:Activity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7C8813D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12EE42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:UserId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ns1:UserId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B4B1F6F" w14:textId="77777777" w:rsidR="00A6635A" w:rsidRPr="00A6635A" w:rsidRDefault="00A6635A" w:rsidP="00A6635A">
      <w:pPr>
        <w:ind w:left="132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3C01CDC6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:Name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C4006B6" w14:textId="77777777" w:rsidR="00A6635A" w:rsidRPr="00A6635A" w:rsidRDefault="00A6635A" w:rsidP="00A6635A">
      <w:pPr>
        <w:ind w:left="132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F4E4F88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:PersonId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ns1:PersonId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A4DDEF5" w14:textId="77777777" w:rsidR="00A6635A" w:rsidRPr="00A6635A" w:rsidRDefault="00A6635A" w:rsidP="00A6635A">
      <w:pPr>
        <w:ind w:left="132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86F52F1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:Assignment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ns1:Assignment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1CDBDA4" w14:textId="77777777" w:rsidR="00A6635A" w:rsidRPr="00A6635A" w:rsidRDefault="00A6635A" w:rsidP="00A6635A">
      <w:pPr>
        <w:ind w:left="132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CF13176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:Title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ns1:Title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C0389DB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ECC787E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5373CC2" w14:textId="77777777" w:rsidR="00A6635A" w:rsidRPr="00A6635A" w:rsidRDefault="00A6635A" w:rsidP="00A6635A">
      <w:pPr>
        <w:ind w:left="176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322C726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83EF37E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20FF7D3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79A32554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2DBF2E4" w14:textId="77777777" w:rsidR="00A6635A" w:rsidRPr="00A6635A" w:rsidRDefault="00A6635A" w:rsidP="00A6635A">
      <w:pPr>
        <w:ind w:left="176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B01D38B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1D569D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0908AB9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:User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4268BD5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5CF6629" w14:textId="77777777" w:rsidR="00A6635A" w:rsidRPr="00A6635A" w:rsidRDefault="00A6635A" w:rsidP="00A6635A">
      <w:pPr>
        <w:ind w:left="132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Array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708F0F6E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B4FD550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:ResourceType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ns1:ResourceType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0B73C8D" w14:textId="77777777" w:rsidR="00A6635A" w:rsidRDefault="00A6635A" w:rsidP="00A6635A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&lt;!</w:t>
      </w:r>
      <w:proofErr w:type="gramStart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-- </w:t>
      </w:r>
      <w:proofErr w:type="spellStart"/>
      <w:r>
        <w:rPr>
          <w:rFonts w:ascii="Consolas" w:eastAsia="Times New Roman" w:hAnsi="Consolas" w:cs="Consolas"/>
          <w:noProof w:val="0"/>
          <w:color w:val="008000"/>
          <w:sz w:val="16"/>
          <w:szCs w:val="16"/>
          <w:lang w:eastAsia="sv-SE"/>
        </w:rPr>
        <w:t>Optional</w:t>
      </w:r>
      <w:proofErr w:type="spellEnd"/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 xml:space="preserve"> --&gt;</w:t>
      </w:r>
    </w:p>
    <w:p w14:paraId="109AA293" w14:textId="77777777" w:rsidR="00A6635A" w:rsidRDefault="00A6635A" w:rsidP="00A6635A">
      <w:pPr>
        <w:ind w:left="176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ns1:Patient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75BA178" w14:textId="77777777" w:rsidR="00A6635A" w:rsidRDefault="00A6635A" w:rsidP="00A6635A">
      <w:pPr>
        <w:ind w:left="220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ns1:PatientId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ns1:PatientId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14E4330" w14:textId="77777777" w:rsidR="00A6635A" w:rsidRPr="00A6635A" w:rsidRDefault="00A6635A" w:rsidP="00A6635A">
      <w:pPr>
        <w:ind w:left="220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22744851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:PatientName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ns1:PatientName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2070C46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:Patient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36ECE81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CF510C5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:CareProviderId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0910A3E" w14:textId="77777777" w:rsidR="00A6635A" w:rsidRPr="00A6635A" w:rsidRDefault="00A6635A" w:rsidP="00A6635A">
      <w:pPr>
        <w:ind w:left="220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742BA99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:CareProviderName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ns1:CareProviderName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65FD63C2" w14:textId="77777777" w:rsidR="00A6635A" w:rsidRPr="00A6635A" w:rsidRDefault="00A6635A" w:rsidP="00A6635A">
      <w:pPr>
        <w:ind w:left="220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44E9040F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A4D9395" w14:textId="77777777" w:rsidR="00A6635A" w:rsidRPr="00A6635A" w:rsidRDefault="00A6635A" w:rsidP="00A6635A">
      <w:pPr>
        <w:ind w:left="264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:CareUnitId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ns1:CareUnitId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4D2396B1" w14:textId="77777777" w:rsidR="00A6635A" w:rsidRPr="00A6635A" w:rsidRDefault="00A6635A" w:rsidP="00A6635A">
      <w:pPr>
        <w:ind w:left="2640"/>
        <w:rPr>
          <w:lang w:val="en-US"/>
        </w:rPr>
      </w:pPr>
      <w:proofErr w:type="gramStart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&lt;!--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</w:t>
      </w:r>
      <w:r w:rsidRPr="00A6635A">
        <w:rPr>
          <w:rFonts w:ascii="Consolas" w:eastAsia="Times New Roman" w:hAnsi="Consolas" w:cs="Consolas"/>
          <w:noProof w:val="0"/>
          <w:color w:val="008000"/>
          <w:sz w:val="16"/>
          <w:szCs w:val="16"/>
          <w:lang w:val="en-US" w:eastAsia="sv-SE"/>
        </w:rPr>
        <w:t>Optional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 xml:space="preserve"> --&gt;</w:t>
      </w:r>
    </w:p>
    <w:p w14:paraId="6958DCCA" w14:textId="77777777" w:rsidR="00A6635A" w:rsidRPr="00A6635A" w:rsidRDefault="00A6635A" w:rsidP="00A6635A">
      <w:pPr>
        <w:ind w:left="264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:CareUnitName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  <w:r w:rsidRPr="00A6635A">
        <w:rPr>
          <w:rFonts w:ascii="Consolas" w:eastAsia="Times New Roman" w:hAnsi="Consolas" w:cs="Consolas"/>
          <w:noProof w:val="0"/>
          <w:color w:val="auto"/>
          <w:sz w:val="16"/>
          <w:szCs w:val="16"/>
          <w:lang w:val="en-US" w:eastAsia="sv-SE"/>
        </w:rPr>
        <w:t>?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ns1:CareUnitName</w:t>
      </w: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11B1F15" w14:textId="77777777" w:rsidR="00A6635A" w:rsidRPr="00A6635A" w:rsidRDefault="00A6635A" w:rsidP="00A6635A">
      <w:pPr>
        <w:ind w:left="220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:CareUnit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884191B" w14:textId="77777777" w:rsidR="00A6635A" w:rsidRPr="00A6635A" w:rsidRDefault="00A6635A" w:rsidP="00A6635A">
      <w:pPr>
        <w:ind w:left="176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:CareProvider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5EC40EA7" w14:textId="77777777" w:rsidR="00A6635A" w:rsidRPr="00A6635A" w:rsidRDefault="00A6635A" w:rsidP="00A6635A">
      <w:pPr>
        <w:ind w:left="132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22730173" w14:textId="77777777" w:rsidR="00A6635A" w:rsidRPr="00A6635A" w:rsidRDefault="00A6635A" w:rsidP="00A6635A">
      <w:pPr>
        <w:ind w:left="88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ns1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:Resources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310B5805" w14:textId="77777777" w:rsidR="00A6635A" w:rsidRPr="00A6635A" w:rsidRDefault="00A6635A" w:rsidP="00A6635A">
      <w:pPr>
        <w:ind w:left="440"/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:Logs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1B3C76FC" w14:textId="77777777" w:rsidR="00A6635A" w:rsidRPr="00A6635A" w:rsidRDefault="00A6635A" w:rsidP="00A6635A">
      <w:pPr>
        <w:rPr>
          <w:lang w:val="en-US"/>
        </w:rPr>
      </w:pPr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&lt;/</w:t>
      </w:r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ns0</w:t>
      </w:r>
      <w:proofErr w:type="gramStart"/>
      <w:r w:rsidRPr="00A6635A">
        <w:rPr>
          <w:rFonts w:ascii="Consolas" w:eastAsia="Times New Roman" w:hAnsi="Consolas" w:cs="Consolas"/>
          <w:noProof w:val="0"/>
          <w:color w:val="A31515"/>
          <w:sz w:val="16"/>
          <w:szCs w:val="16"/>
          <w:lang w:val="en-US" w:eastAsia="sv-SE"/>
        </w:rPr>
        <w:t>:LogRequest</w:t>
      </w:r>
      <w:proofErr w:type="gramEnd"/>
      <w:r w:rsidRPr="00A6635A">
        <w:rPr>
          <w:rFonts w:ascii="Consolas" w:eastAsia="Times New Roman" w:hAnsi="Consolas" w:cs="Consolas"/>
          <w:noProof w:val="0"/>
          <w:color w:val="0000FF"/>
          <w:sz w:val="16"/>
          <w:szCs w:val="16"/>
          <w:lang w:val="en-US" w:eastAsia="sv-SE"/>
        </w:rPr>
        <w:t>&gt;</w:t>
      </w:r>
    </w:p>
    <w:p w14:paraId="09EFF55E" w14:textId="77777777" w:rsidR="00A6635A" w:rsidRDefault="00A6635A" w:rsidP="00A6635A">
      <w:pPr>
        <w:pStyle w:val="Rubrik3"/>
        <w:tabs>
          <w:tab w:val="left" w:pos="1049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</w:pPr>
      <w:r>
        <w:t>Exempel på svar</w:t>
      </w:r>
    </w:p>
    <w:p w14:paraId="55A4C23B" w14:textId="77777777" w:rsidR="00A6635A" w:rsidRDefault="00A6635A" w:rsidP="00A6635A">
      <w:r>
        <w:t>Följande XML visar strukturen på svarsmeddelandet från tjänsten.</w:t>
      </w:r>
    </w:p>
    <w:p w14:paraId="2CBC3C48" w14:textId="77777777" w:rsidR="00A6635A" w:rsidRDefault="00A6635A" w:rsidP="00A6635A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ns0:LogResponse</w:t>
      </w:r>
      <w:proofErr w:type="gramEnd"/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xmlns:ns0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urn:riv:ehr:log:LogResponder:1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FF0000"/>
          <w:sz w:val="16"/>
          <w:szCs w:val="16"/>
          <w:lang w:eastAsia="sv-SE"/>
        </w:rPr>
        <w:t xml:space="preserve"> xmlns:ns1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=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urn:riv:ehr:log:1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"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C6170BE" w14:textId="51C5E55D" w:rsidR="00A6635A" w:rsidRDefault="00A6635A" w:rsidP="00A6635A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lastRenderedPageBreak/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47B2DF4A" w14:textId="77777777" w:rsidR="00A6635A" w:rsidRDefault="00A6635A" w:rsidP="00A6635A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ns1:ResultCode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342CF6B8" w14:textId="77777777" w:rsidR="00A6635A" w:rsidRDefault="00A6635A" w:rsidP="00A6635A">
      <w:pPr>
        <w:ind w:left="88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  <w:r>
        <w:rPr>
          <w:rFonts w:ascii="Consolas" w:eastAsia="Times New Roman" w:hAnsi="Consolas" w:cs="Consolas"/>
          <w:noProof w:val="0"/>
          <w:color w:val="auto"/>
          <w:sz w:val="16"/>
          <w:szCs w:val="16"/>
          <w:lang w:eastAsia="sv-SE"/>
        </w:rPr>
        <w:t>?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ns1:ResultText</w:t>
      </w: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57BBC59B" w14:textId="77777777" w:rsidR="00A6635A" w:rsidRDefault="00A6635A" w:rsidP="00A6635A">
      <w:pPr>
        <w:ind w:left="440"/>
      </w:pPr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1CF70248" w14:textId="54208524" w:rsidR="00A6635A" w:rsidRDefault="00A6635A" w:rsidP="00A6635A"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&lt;/</w:t>
      </w:r>
      <w:proofErr w:type="gramStart"/>
      <w:r>
        <w:rPr>
          <w:rFonts w:ascii="Consolas" w:eastAsia="Times New Roman" w:hAnsi="Consolas" w:cs="Consolas"/>
          <w:noProof w:val="0"/>
          <w:color w:val="A31515"/>
          <w:sz w:val="16"/>
          <w:szCs w:val="16"/>
          <w:lang w:eastAsia="sv-SE"/>
        </w:rPr>
        <w:t>ns0:LogResponse</w:t>
      </w:r>
      <w:proofErr w:type="gramEnd"/>
      <w:r>
        <w:rPr>
          <w:rFonts w:ascii="Consolas" w:eastAsia="Times New Roman" w:hAnsi="Consolas" w:cs="Consolas"/>
          <w:noProof w:val="0"/>
          <w:color w:val="0000FF"/>
          <w:sz w:val="16"/>
          <w:szCs w:val="16"/>
          <w:lang w:eastAsia="sv-SE"/>
        </w:rPr>
        <w:t>&gt;</w:t>
      </w:r>
    </w:p>
    <w:p w14:paraId="065E80EE" w14:textId="77777777" w:rsidR="002E08BB" w:rsidRDefault="002E08BB" w:rsidP="002E08BB">
      <w:pPr>
        <w:pStyle w:val="Rubrik1"/>
      </w:pPr>
      <w:bookmarkStart w:id="1440" w:name="_Toc338832025"/>
      <w:r>
        <w:lastRenderedPageBreak/>
        <w:t>Datatyper</w:t>
      </w:r>
      <w:bookmarkEnd w:id="1440"/>
    </w:p>
    <w:p w14:paraId="7284D385" w14:textId="77777777" w:rsidR="002E08BB" w:rsidRDefault="002E08BB" w:rsidP="002E08BB">
      <w:r>
        <w:t>Kaptitlet beskriver alla datatyper som används av tjänsterna i namnrymden urn:riv:ehr:log:1, version 1.0.</w:t>
      </w:r>
    </w:p>
    <w:p w14:paraId="6CB383D5" w14:textId="77777777" w:rsidR="002E08BB" w:rsidRDefault="002E08BB" w:rsidP="002E08BB">
      <w:pPr>
        <w:pStyle w:val="Rubrik2"/>
      </w:pPr>
      <w:r>
        <w:t xml:space="preserve">Datatyper från namnrymd </w:t>
      </w:r>
      <w:proofErr w:type="gramStart"/>
      <w:r>
        <w:t>urn:riv</w:t>
      </w:r>
      <w:proofErr w:type="gramEnd"/>
      <w:r>
        <w:t>:ehr:log:1</w:t>
      </w:r>
    </w:p>
    <w:p w14:paraId="3DD57F96" w14:textId="77777777" w:rsidR="002E08BB" w:rsidRDefault="002E08BB" w:rsidP="002E08BB">
      <w:r>
        <w:t>Nedan beskrivs några komplexa datatyper som är deklarerade i aktuell namnrymd urn:riv:ehr:log:1, version 1.0. Dessa datatyper är vanligt förekommande i övriga tjänster senare i kapitlet.</w:t>
      </w:r>
    </w:p>
    <w:p w14:paraId="428C650D" w14:textId="77777777" w:rsidR="002E08BB" w:rsidRDefault="002E08BB" w:rsidP="002E08BB">
      <w:pPr>
        <w:pStyle w:val="Rubrik3"/>
      </w:pPr>
      <w:proofErr w:type="spellStart"/>
      <w:proofErr w:type="gramStart"/>
      <w:r>
        <w:t>log:Result</w:t>
      </w:r>
      <w:proofErr w:type="spellEnd"/>
      <w:proofErr w:type="gramEnd"/>
    </w:p>
    <w:p w14:paraId="1F0D691C" w14:textId="77777777" w:rsidR="002E08BB" w:rsidRDefault="002E08BB" w:rsidP="002E08BB">
      <w:r>
        <w:t xml:space="preserve">Datatyp som returneras som ett generellt svar från alla förändrande tjänster, t.ex. skapa, radera, etc. </w:t>
      </w:r>
    </w:p>
    <w:p w14:paraId="6086124A" w14:textId="77777777" w:rsidR="002E08BB" w:rsidRDefault="002E08BB" w:rsidP="002E08BB">
      <w:r>
        <w:t xml:space="preserve">En anropande klient skall alltid kontrollera att resultatkoden inte innehåller fel för att på så sätt veta om anropet lyckades. </w:t>
      </w:r>
    </w:p>
    <w:p w14:paraId="127886CA" w14:textId="77777777" w:rsidR="002E08BB" w:rsidRDefault="002E08BB" w:rsidP="002E08BB">
      <w:r>
        <w:t>Alla svarskoder förutom OK och INFO betyder att åtgärden inte genomfördes.</w:t>
      </w:r>
    </w:p>
    <w:p w14:paraId="34D7A80F" w14:textId="77777777" w:rsidR="002E08BB" w:rsidRDefault="002E08BB" w:rsidP="002E08BB"/>
    <w:p w14:paraId="50571586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3E0D1634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37E199DC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4D86124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C13823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73772D2D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2B0C7198" w14:textId="77777777" w:rsidTr="00386ACE">
        <w:tc>
          <w:tcPr>
            <w:tcW w:w="2800" w:type="dxa"/>
          </w:tcPr>
          <w:p w14:paraId="1719904D" w14:textId="77777777" w:rsidR="002E08BB" w:rsidRDefault="002E08BB" w:rsidP="00386ACE">
            <w:r>
              <w:t>resultCode</w:t>
            </w:r>
          </w:p>
        </w:tc>
        <w:tc>
          <w:tcPr>
            <w:tcW w:w="2000" w:type="dxa"/>
          </w:tcPr>
          <w:p w14:paraId="4AC1916B" w14:textId="77777777" w:rsidR="002E08BB" w:rsidRDefault="002E08BB" w:rsidP="00386ACE">
            <w:r>
              <w:t>log:ResultCode</w:t>
            </w:r>
          </w:p>
        </w:tc>
        <w:tc>
          <w:tcPr>
            <w:tcW w:w="4000" w:type="dxa"/>
          </w:tcPr>
          <w:p w14:paraId="7EF49F97" w14:textId="77777777" w:rsidR="002E08BB" w:rsidRDefault="002E08BB" w:rsidP="00386ACE">
            <w:r>
              <w:t>Anger svarskod för åtgärden.</w:t>
            </w:r>
          </w:p>
        </w:tc>
        <w:tc>
          <w:tcPr>
            <w:tcW w:w="1300" w:type="dxa"/>
          </w:tcPr>
          <w:p w14:paraId="099B6F60" w14:textId="77777777" w:rsidR="002E08BB" w:rsidRDefault="002E08BB" w:rsidP="00386ACE">
            <w:r>
              <w:t>1</w:t>
            </w:r>
          </w:p>
        </w:tc>
      </w:tr>
      <w:tr w:rsidR="002E08BB" w14:paraId="66545508" w14:textId="77777777" w:rsidTr="00386ACE">
        <w:tc>
          <w:tcPr>
            <w:tcW w:w="2800" w:type="dxa"/>
          </w:tcPr>
          <w:p w14:paraId="176EA525" w14:textId="77777777" w:rsidR="002E08BB" w:rsidRDefault="002E08BB" w:rsidP="00386ACE">
            <w:r>
              <w:t>resultText</w:t>
            </w:r>
          </w:p>
        </w:tc>
        <w:tc>
          <w:tcPr>
            <w:tcW w:w="2000" w:type="dxa"/>
          </w:tcPr>
          <w:p w14:paraId="0AC23684" w14:textId="77777777" w:rsidR="002E08BB" w:rsidRDefault="002E08BB" w:rsidP="00386ACE">
            <w:r>
              <w:t>xs:string</w:t>
            </w:r>
          </w:p>
        </w:tc>
        <w:tc>
          <w:tcPr>
            <w:tcW w:w="4000" w:type="dxa"/>
          </w:tcPr>
          <w:p w14:paraId="57B210A9" w14:textId="77777777" w:rsidR="002E08BB" w:rsidRDefault="002E08BB" w:rsidP="00386ACE">
            <w:r>
              <w:t>Optionellt felmeddelande som innehåller information om felet som uppstod. Fältet är tomt om resultatkoden är "OK".</w:t>
            </w:r>
          </w:p>
        </w:tc>
        <w:tc>
          <w:tcPr>
            <w:tcW w:w="1300" w:type="dxa"/>
          </w:tcPr>
          <w:p w14:paraId="653611C3" w14:textId="77777777" w:rsidR="002E08BB" w:rsidRDefault="002E08BB" w:rsidP="00386ACE">
            <w:r>
              <w:t>1</w:t>
            </w:r>
          </w:p>
        </w:tc>
      </w:tr>
    </w:tbl>
    <w:p w14:paraId="4C4F0306" w14:textId="77777777" w:rsidR="002E08BB" w:rsidRDefault="002E08BB" w:rsidP="002E08BB">
      <w:pPr>
        <w:pStyle w:val="Rubrik3"/>
      </w:pPr>
      <w:proofErr w:type="spellStart"/>
      <w:proofErr w:type="gramStart"/>
      <w:r>
        <w:t>log:CareUnit</w:t>
      </w:r>
      <w:proofErr w:type="spellEnd"/>
      <w:proofErr w:type="gramEnd"/>
    </w:p>
    <w:p w14:paraId="0E33E555" w14:textId="77777777" w:rsidR="002E08BB" w:rsidRDefault="002E08BB" w:rsidP="002E08BB">
      <w:r>
        <w:t>Datatyp som representerar en vårdenhet.</w:t>
      </w:r>
    </w:p>
    <w:p w14:paraId="77F1B3C9" w14:textId="77777777" w:rsidR="002E08BB" w:rsidRDefault="002E08BB" w:rsidP="002E08BB"/>
    <w:p w14:paraId="0E8B11EB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53BD6021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83B2D6E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14A8C42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3F39BC5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3AB753C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5A7ADA8D" w14:textId="77777777" w:rsidTr="00386ACE">
        <w:tc>
          <w:tcPr>
            <w:tcW w:w="2800" w:type="dxa"/>
          </w:tcPr>
          <w:p w14:paraId="231DA9F5" w14:textId="77777777" w:rsidR="002E08BB" w:rsidRDefault="002E08BB" w:rsidP="00386ACE">
            <w:r>
              <w:t>careUnitId</w:t>
            </w:r>
          </w:p>
        </w:tc>
        <w:tc>
          <w:tcPr>
            <w:tcW w:w="2000" w:type="dxa"/>
          </w:tcPr>
          <w:p w14:paraId="440DD8EC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6247A30F" w14:textId="77777777" w:rsidR="002E08BB" w:rsidRDefault="002E08BB" w:rsidP="00386ACE">
            <w:r>
              <w:t>Vårdenhetens id.</w:t>
            </w:r>
          </w:p>
        </w:tc>
        <w:tc>
          <w:tcPr>
            <w:tcW w:w="1300" w:type="dxa"/>
          </w:tcPr>
          <w:p w14:paraId="714761AB" w14:textId="77777777" w:rsidR="002E08BB" w:rsidRDefault="002E08BB" w:rsidP="00386ACE">
            <w:r>
              <w:t>1</w:t>
            </w:r>
          </w:p>
        </w:tc>
      </w:tr>
      <w:tr w:rsidR="002E08BB" w14:paraId="6646234E" w14:textId="77777777" w:rsidTr="00386ACE">
        <w:tc>
          <w:tcPr>
            <w:tcW w:w="2800" w:type="dxa"/>
          </w:tcPr>
          <w:p w14:paraId="361F2F9C" w14:textId="77777777" w:rsidR="002E08BB" w:rsidRDefault="002E08BB" w:rsidP="00386ACE">
            <w:r>
              <w:t>careUnitName</w:t>
            </w:r>
          </w:p>
        </w:tc>
        <w:tc>
          <w:tcPr>
            <w:tcW w:w="2000" w:type="dxa"/>
          </w:tcPr>
          <w:p w14:paraId="65724C16" w14:textId="77777777" w:rsidR="002E08BB" w:rsidRDefault="002E08BB" w:rsidP="00386ACE">
            <w:r>
              <w:t>log:CareUnitNameValue</w:t>
            </w:r>
          </w:p>
        </w:tc>
        <w:tc>
          <w:tcPr>
            <w:tcW w:w="4000" w:type="dxa"/>
          </w:tcPr>
          <w:p w14:paraId="6CDDCEB7" w14:textId="77777777" w:rsidR="002E08BB" w:rsidRDefault="002E08BB" w:rsidP="00386ACE">
            <w:r>
              <w:t>Vårdenhetens namn. Värdet är ej obligatoriskt.</w:t>
            </w:r>
          </w:p>
        </w:tc>
        <w:tc>
          <w:tcPr>
            <w:tcW w:w="1300" w:type="dxa"/>
          </w:tcPr>
          <w:p w14:paraId="145043CF" w14:textId="77777777" w:rsidR="002E08BB" w:rsidRDefault="002E08BB" w:rsidP="00386ACE">
            <w:r>
              <w:t>0..1</w:t>
            </w:r>
          </w:p>
        </w:tc>
      </w:tr>
    </w:tbl>
    <w:p w14:paraId="2BC54FA3" w14:textId="77777777" w:rsidR="002E08BB" w:rsidRDefault="002E08BB" w:rsidP="002E08BB">
      <w:pPr>
        <w:pStyle w:val="Rubrik3"/>
      </w:pPr>
      <w:proofErr w:type="spellStart"/>
      <w:proofErr w:type="gramStart"/>
      <w:r>
        <w:t>log:Resource</w:t>
      </w:r>
      <w:proofErr w:type="spellEnd"/>
      <w:proofErr w:type="gramEnd"/>
    </w:p>
    <w:p w14:paraId="4B8CF40F" w14:textId="77777777" w:rsidR="002E08BB" w:rsidRDefault="002E08BB" w:rsidP="002E08BB">
      <w:r>
        <w:t>Datatyp som representerar en resurs i loggposten.</w:t>
      </w:r>
    </w:p>
    <w:p w14:paraId="797BC71A" w14:textId="77777777" w:rsidR="002E08BB" w:rsidRDefault="002E08BB" w:rsidP="002E08BB"/>
    <w:p w14:paraId="1C92209E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6465D013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2CF9FDB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0D87A87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8573D58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35D9177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44463615" w14:textId="77777777" w:rsidTr="00386ACE">
        <w:tc>
          <w:tcPr>
            <w:tcW w:w="2800" w:type="dxa"/>
          </w:tcPr>
          <w:p w14:paraId="30EC4A4F" w14:textId="77777777" w:rsidR="002E08BB" w:rsidRDefault="002E08BB" w:rsidP="00386ACE">
            <w:r>
              <w:t>resourceType</w:t>
            </w:r>
          </w:p>
        </w:tc>
        <w:tc>
          <w:tcPr>
            <w:tcW w:w="2000" w:type="dxa"/>
          </w:tcPr>
          <w:p w14:paraId="73EB97A1" w14:textId="77777777" w:rsidR="002E08BB" w:rsidRDefault="002E08BB" w:rsidP="00386ACE">
            <w:r>
              <w:t>log:ResourceTypeValue</w:t>
            </w:r>
          </w:p>
        </w:tc>
        <w:tc>
          <w:tcPr>
            <w:tcW w:w="4000" w:type="dxa"/>
          </w:tcPr>
          <w:p w14:paraId="30250103" w14:textId="77777777" w:rsidR="002E08BB" w:rsidRDefault="002E08BB" w:rsidP="00386ACE">
            <w:r>
              <w:t>Information om vilken typ av resurs som loggpost avser. Kan vara kemlabbsvar, journaltext, remiss, översikt, samtycke, patientrelation, sätta spärr, rapport osv.</w:t>
            </w:r>
          </w:p>
        </w:tc>
        <w:tc>
          <w:tcPr>
            <w:tcW w:w="1300" w:type="dxa"/>
          </w:tcPr>
          <w:p w14:paraId="16A49DCB" w14:textId="77777777" w:rsidR="002E08BB" w:rsidRDefault="002E08BB" w:rsidP="00386ACE">
            <w:r>
              <w:t>1</w:t>
            </w:r>
          </w:p>
        </w:tc>
      </w:tr>
      <w:tr w:rsidR="002E08BB" w14:paraId="397D6777" w14:textId="77777777" w:rsidTr="00386ACE">
        <w:tc>
          <w:tcPr>
            <w:tcW w:w="2800" w:type="dxa"/>
          </w:tcPr>
          <w:p w14:paraId="5495AC74" w14:textId="77777777" w:rsidR="002E08BB" w:rsidRDefault="002E08BB" w:rsidP="00386ACE">
            <w:r>
              <w:t>patient</w:t>
            </w:r>
          </w:p>
        </w:tc>
        <w:tc>
          <w:tcPr>
            <w:tcW w:w="2000" w:type="dxa"/>
          </w:tcPr>
          <w:p w14:paraId="0D05BC67" w14:textId="77777777" w:rsidR="002E08BB" w:rsidRDefault="002E08BB" w:rsidP="00386ACE">
            <w:r>
              <w:t>log:Patient</w:t>
            </w:r>
          </w:p>
        </w:tc>
        <w:tc>
          <w:tcPr>
            <w:tcW w:w="4000" w:type="dxa"/>
          </w:tcPr>
          <w:p w14:paraId="3019823A" w14:textId="77777777" w:rsidR="002E08BB" w:rsidRDefault="002E08BB" w:rsidP="00386ACE">
            <w:r>
              <w:t>Information om vilken patient som resursen avser. Värdet är ej obligatoriskt.</w:t>
            </w:r>
          </w:p>
        </w:tc>
        <w:tc>
          <w:tcPr>
            <w:tcW w:w="1300" w:type="dxa"/>
          </w:tcPr>
          <w:p w14:paraId="5DA5B77F" w14:textId="77777777" w:rsidR="002E08BB" w:rsidRDefault="002E08BB" w:rsidP="00386ACE">
            <w:r>
              <w:t>0..1</w:t>
            </w:r>
          </w:p>
        </w:tc>
      </w:tr>
      <w:tr w:rsidR="002E08BB" w14:paraId="6A8B3759" w14:textId="77777777" w:rsidTr="00386ACE">
        <w:tc>
          <w:tcPr>
            <w:tcW w:w="2800" w:type="dxa"/>
          </w:tcPr>
          <w:p w14:paraId="1AF72264" w14:textId="77777777" w:rsidR="002E08BB" w:rsidRDefault="002E08BB" w:rsidP="00386ACE">
            <w:r>
              <w:t>careProvider</w:t>
            </w:r>
          </w:p>
        </w:tc>
        <w:tc>
          <w:tcPr>
            <w:tcW w:w="2000" w:type="dxa"/>
          </w:tcPr>
          <w:p w14:paraId="15EF07DC" w14:textId="77777777" w:rsidR="002E08BB" w:rsidRDefault="002E08BB" w:rsidP="00386ACE">
            <w:r>
              <w:t>log:ResourceCareProvider</w:t>
            </w:r>
          </w:p>
        </w:tc>
        <w:tc>
          <w:tcPr>
            <w:tcW w:w="4000" w:type="dxa"/>
          </w:tcPr>
          <w:p w14:paraId="0E0D38E0" w14:textId="77777777" w:rsidR="002E08BB" w:rsidRDefault="002E08BB" w:rsidP="00386ACE">
            <w:r>
              <w:t>Information om vilken vårdgivare resursen tillhör.</w:t>
            </w:r>
          </w:p>
        </w:tc>
        <w:tc>
          <w:tcPr>
            <w:tcW w:w="1300" w:type="dxa"/>
          </w:tcPr>
          <w:p w14:paraId="2C4B9476" w14:textId="77777777" w:rsidR="002E08BB" w:rsidRDefault="002E08BB" w:rsidP="00386ACE">
            <w:r>
              <w:t>1</w:t>
            </w:r>
          </w:p>
        </w:tc>
      </w:tr>
    </w:tbl>
    <w:p w14:paraId="79D75248" w14:textId="77777777" w:rsidR="002E08BB" w:rsidRDefault="002E08BB" w:rsidP="002E08BB">
      <w:pPr>
        <w:pStyle w:val="Rubrik3"/>
      </w:pPr>
      <w:proofErr w:type="spellStart"/>
      <w:proofErr w:type="gramStart"/>
      <w:r>
        <w:t>log:SystemNameValue</w:t>
      </w:r>
      <w:proofErr w:type="spellEnd"/>
      <w:proofErr w:type="gramEnd"/>
    </w:p>
    <w:p w14:paraId="547C8526" w14:textId="77777777" w:rsidR="002E08BB" w:rsidRDefault="002E08BB" w:rsidP="002E08BB">
      <w:r>
        <w:t>Datatyp som representerar namn på ett system.</w:t>
      </w:r>
    </w:p>
    <w:p w14:paraId="480CD959" w14:textId="77777777" w:rsidR="002E08BB" w:rsidRDefault="002E08BB" w:rsidP="002E08BB"/>
    <w:p w14:paraId="2FFAFD4E" w14:textId="77777777" w:rsidR="002E08BB" w:rsidRDefault="002E08BB" w:rsidP="002E08BB">
      <w:r>
        <w:t>Maxlängd: 256</w:t>
      </w:r>
    </w:p>
    <w:p w14:paraId="4AD4683C" w14:textId="77777777" w:rsidR="002E08BB" w:rsidRDefault="002E08BB" w:rsidP="002E08BB"/>
    <w:p w14:paraId="51AFA9E6" w14:textId="77777777" w:rsidR="002E08BB" w:rsidRDefault="002E08BB" w:rsidP="002E08BB">
      <w:pPr>
        <w:pStyle w:val="Rubrik3"/>
      </w:pPr>
      <w:proofErr w:type="spellStart"/>
      <w:proofErr w:type="gramStart"/>
      <w:r>
        <w:lastRenderedPageBreak/>
        <w:t>log:ResultCode</w:t>
      </w:r>
      <w:proofErr w:type="spellEnd"/>
      <w:proofErr w:type="gramEnd"/>
    </w:p>
    <w:p w14:paraId="5B15D02B" w14:textId="77777777" w:rsidR="002E08BB" w:rsidRDefault="002E08BB" w:rsidP="002E08BB">
      <w:r>
        <w:t>Enumerationsvärde som anger de svarskoder som finns.</w:t>
      </w:r>
    </w:p>
    <w:p w14:paraId="6EDFE5DF" w14:textId="77777777" w:rsidR="002E08BB" w:rsidRDefault="002E08BB" w:rsidP="002E08BB"/>
    <w:p w14:paraId="1E829D91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2E08BB" w14:paraId="77BE4E36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3E37967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18B520F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2E08BB" w14:paraId="31EFBF4E" w14:textId="77777777" w:rsidTr="00386ACE">
        <w:tc>
          <w:tcPr>
            <w:tcW w:w="2800" w:type="dxa"/>
          </w:tcPr>
          <w:p w14:paraId="5ACB6D72" w14:textId="77777777" w:rsidR="002E08BB" w:rsidRDefault="002E08BB" w:rsidP="00386ACE">
            <w:r>
              <w:t>"OK"</w:t>
            </w:r>
          </w:p>
        </w:tc>
        <w:tc>
          <w:tcPr>
            <w:tcW w:w="7300" w:type="dxa"/>
          </w:tcPr>
          <w:p w14:paraId="4932839B" w14:textId="77777777" w:rsidR="002E08BB" w:rsidRDefault="002E08BB" w:rsidP="00386ACE">
            <w:r>
              <w:t>Transaktionen har utförts enligt uppdraget.</w:t>
            </w:r>
          </w:p>
        </w:tc>
      </w:tr>
      <w:tr w:rsidR="002E08BB" w14:paraId="5D1389E3" w14:textId="77777777" w:rsidTr="00386ACE">
        <w:tc>
          <w:tcPr>
            <w:tcW w:w="2800" w:type="dxa"/>
          </w:tcPr>
          <w:p w14:paraId="558ADFB0" w14:textId="77777777" w:rsidR="002E08BB" w:rsidRDefault="002E08BB" w:rsidP="00386ACE">
            <w:r>
              <w:t>"INFO"</w:t>
            </w:r>
          </w:p>
        </w:tc>
        <w:tc>
          <w:tcPr>
            <w:tcW w:w="7300" w:type="dxa"/>
          </w:tcPr>
          <w:p w14:paraId="4BB4404C" w14:textId="77777777" w:rsidR="002E08BB" w:rsidRDefault="002E08BB" w:rsidP="00386ACE">
            <w:r>
              <w:t>Transaktionen har utförts enligt begäran, men det finns ett meddelande som konsumenten måste visa upp för användaren (om tillämpbart). Exempel på detta kan vara "kom fastande".</w:t>
            </w:r>
          </w:p>
        </w:tc>
      </w:tr>
      <w:tr w:rsidR="002E08BB" w14:paraId="4ED58881" w14:textId="77777777" w:rsidTr="00386ACE">
        <w:tc>
          <w:tcPr>
            <w:tcW w:w="2800" w:type="dxa"/>
          </w:tcPr>
          <w:p w14:paraId="519DA0FB" w14:textId="77777777" w:rsidR="002E08BB" w:rsidRDefault="002E08BB" w:rsidP="00386ACE">
            <w:r>
              <w:t>"ERROR"</w:t>
            </w:r>
          </w:p>
        </w:tc>
        <w:tc>
          <w:tcPr>
            <w:tcW w:w="7300" w:type="dxa"/>
          </w:tcPr>
          <w:p w14:paraId="27359D05" w14:textId="77777777" w:rsidR="002E08BB" w:rsidRDefault="002E08BB" w:rsidP="00386ACE">
            <w:r>
              <w:t>Transaktionen har INTE kunnat utföras p.g.a ett logiskt fel. Det finns ett meddelande som konsumenten måste visa upp. Exempel på detta kan vara "tiden har bokats av annan patient".</w:t>
            </w:r>
          </w:p>
        </w:tc>
      </w:tr>
      <w:tr w:rsidR="002E08BB" w14:paraId="38DB521E" w14:textId="77777777" w:rsidTr="00386ACE">
        <w:tc>
          <w:tcPr>
            <w:tcW w:w="2800" w:type="dxa"/>
          </w:tcPr>
          <w:p w14:paraId="70E2A5D6" w14:textId="77777777" w:rsidR="002E08BB" w:rsidRDefault="002E08BB" w:rsidP="00386ACE">
            <w:r>
              <w:t>"VALIDATION_ERROR"</w:t>
            </w:r>
          </w:p>
        </w:tc>
        <w:tc>
          <w:tcPr>
            <w:tcW w:w="7300" w:type="dxa"/>
          </w:tcPr>
          <w:p w14:paraId="4200EEF0" w14:textId="77777777" w:rsidR="002E08BB" w:rsidRDefault="002E08BB" w:rsidP="00386ACE">
            <w:r>
              <w:t>En eller flera inparametrar innehåller felaktiga värden. Angiven tjänst utfördes ej.</w:t>
            </w:r>
          </w:p>
        </w:tc>
      </w:tr>
      <w:tr w:rsidR="002E08BB" w14:paraId="08D674C0" w14:textId="77777777" w:rsidTr="00386ACE">
        <w:tc>
          <w:tcPr>
            <w:tcW w:w="2800" w:type="dxa"/>
          </w:tcPr>
          <w:p w14:paraId="50EA1613" w14:textId="77777777" w:rsidR="002E08BB" w:rsidRDefault="002E08BB" w:rsidP="00386ACE">
            <w:r>
              <w:t>"ACCESSDENIED"</w:t>
            </w:r>
          </w:p>
        </w:tc>
        <w:tc>
          <w:tcPr>
            <w:tcW w:w="7300" w:type="dxa"/>
          </w:tcPr>
          <w:p w14:paraId="3F5DB430" w14:textId="77777777" w:rsidR="002E08BB" w:rsidRDefault="002E08BB" w:rsidP="00386ACE">
            <w:r>
              <w:t>Behörighet saknas för att utföra begärd tjänst. Angiven tjänst utfördes ej.</w:t>
            </w:r>
          </w:p>
        </w:tc>
      </w:tr>
    </w:tbl>
    <w:p w14:paraId="26499F07" w14:textId="77777777" w:rsidR="002E08BB" w:rsidRDefault="002E08BB" w:rsidP="002E08BB">
      <w:pPr>
        <w:pStyle w:val="Rubrik3"/>
      </w:pPr>
      <w:proofErr w:type="spellStart"/>
      <w:proofErr w:type="gramStart"/>
      <w:r>
        <w:t>log:ActivityLevelValue</w:t>
      </w:r>
      <w:proofErr w:type="spellEnd"/>
      <w:proofErr w:type="gramEnd"/>
    </w:p>
    <w:p w14:paraId="716688A3" w14:textId="77777777" w:rsidR="002E08BB" w:rsidRDefault="002E08BB" w:rsidP="002E08BB">
      <w:r>
        <w:t>Datatyp som representerar en aktivitets nivå.</w:t>
      </w:r>
    </w:p>
    <w:p w14:paraId="0594BECB" w14:textId="77777777" w:rsidR="002E08BB" w:rsidRDefault="002E08BB" w:rsidP="002E08BB"/>
    <w:p w14:paraId="366822AD" w14:textId="77777777" w:rsidR="002E08BB" w:rsidRDefault="002E08BB" w:rsidP="002E08BB">
      <w:r>
        <w:t>Maxlängd: 50</w:t>
      </w:r>
    </w:p>
    <w:p w14:paraId="540711C6" w14:textId="77777777" w:rsidR="002E08BB" w:rsidRDefault="002E08BB" w:rsidP="002E08BB"/>
    <w:p w14:paraId="2E41CB59" w14:textId="77777777" w:rsidR="002E08BB" w:rsidRDefault="002E08BB" w:rsidP="002E08BB">
      <w:pPr>
        <w:pStyle w:val="Rubrik3"/>
      </w:pPr>
      <w:proofErr w:type="spellStart"/>
      <w:proofErr w:type="gramStart"/>
      <w:r>
        <w:t>log:Activity</w:t>
      </w:r>
      <w:proofErr w:type="spellEnd"/>
      <w:proofErr w:type="gramEnd"/>
    </w:p>
    <w:p w14:paraId="2D22D6D2" w14:textId="77777777" w:rsidR="002E08BB" w:rsidRDefault="002E08BB" w:rsidP="002E08BB">
      <w:r>
        <w:t>Datatyp som representerar vilken typ av aktivitet som utförts, på vilken nivå, tidpunkt samt syftet med aktiviteten.</w:t>
      </w:r>
    </w:p>
    <w:p w14:paraId="2C9806B0" w14:textId="77777777" w:rsidR="002E08BB" w:rsidRDefault="002E08BB" w:rsidP="002E08BB"/>
    <w:p w14:paraId="5F4563F4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2CB5D802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4187590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3962DAB2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06CC02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7143159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618A0525" w14:textId="77777777" w:rsidTr="00386ACE">
        <w:tc>
          <w:tcPr>
            <w:tcW w:w="2800" w:type="dxa"/>
          </w:tcPr>
          <w:p w14:paraId="572C92CD" w14:textId="77777777" w:rsidR="002E08BB" w:rsidRDefault="002E08BB" w:rsidP="00386ACE">
            <w:r>
              <w:t>activityType</w:t>
            </w:r>
          </w:p>
        </w:tc>
        <w:tc>
          <w:tcPr>
            <w:tcW w:w="2000" w:type="dxa"/>
          </w:tcPr>
          <w:p w14:paraId="6408A6A6" w14:textId="77777777" w:rsidR="002E08BB" w:rsidRDefault="002E08BB" w:rsidP="00386ACE">
            <w:r>
              <w:t>log:ActivityType</w:t>
            </w:r>
          </w:p>
        </w:tc>
        <w:tc>
          <w:tcPr>
            <w:tcW w:w="4000" w:type="dxa"/>
          </w:tcPr>
          <w:p w14:paraId="3AEE28E3" w14:textId="77777777" w:rsidR="002E08BB" w:rsidRDefault="002E08BB" w:rsidP="00386ACE">
            <w:r>
              <w:t>Värde som anger vilken typ av aktivitet som utförts.</w:t>
            </w:r>
          </w:p>
        </w:tc>
        <w:tc>
          <w:tcPr>
            <w:tcW w:w="1300" w:type="dxa"/>
          </w:tcPr>
          <w:p w14:paraId="5DA36C99" w14:textId="77777777" w:rsidR="002E08BB" w:rsidRDefault="002E08BB" w:rsidP="00386ACE">
            <w:r>
              <w:t>1</w:t>
            </w:r>
          </w:p>
        </w:tc>
      </w:tr>
      <w:tr w:rsidR="002E08BB" w14:paraId="453C72D6" w14:textId="77777777" w:rsidTr="00386ACE">
        <w:tc>
          <w:tcPr>
            <w:tcW w:w="2800" w:type="dxa"/>
          </w:tcPr>
          <w:p w14:paraId="06F434EF" w14:textId="77777777" w:rsidR="002E08BB" w:rsidRDefault="002E08BB" w:rsidP="00386ACE">
            <w:r>
              <w:t>activityLevel</w:t>
            </w:r>
          </w:p>
        </w:tc>
        <w:tc>
          <w:tcPr>
            <w:tcW w:w="2000" w:type="dxa"/>
          </w:tcPr>
          <w:p w14:paraId="619F7C27" w14:textId="77777777" w:rsidR="002E08BB" w:rsidRDefault="002E08BB" w:rsidP="00386ACE">
            <w:r>
              <w:t>log:ActivityLevelValue</w:t>
            </w:r>
          </w:p>
        </w:tc>
        <w:tc>
          <w:tcPr>
            <w:tcW w:w="4000" w:type="dxa"/>
          </w:tcPr>
          <w:p w14:paraId="3E6AE160" w14:textId="77777777" w:rsidR="002E08BB" w:rsidRDefault="002E08BB" w:rsidP="00386ACE">
            <w:r>
              <w:t>Information om vilken nivå som aktivitet utförts på.</w:t>
            </w:r>
          </w:p>
        </w:tc>
        <w:tc>
          <w:tcPr>
            <w:tcW w:w="1300" w:type="dxa"/>
          </w:tcPr>
          <w:p w14:paraId="2554E75C" w14:textId="77777777" w:rsidR="002E08BB" w:rsidRDefault="002E08BB" w:rsidP="00386ACE">
            <w:r>
              <w:t>0..1</w:t>
            </w:r>
          </w:p>
        </w:tc>
      </w:tr>
      <w:tr w:rsidR="002E08BB" w14:paraId="213B3547" w14:textId="77777777" w:rsidTr="00386ACE">
        <w:tc>
          <w:tcPr>
            <w:tcW w:w="2800" w:type="dxa"/>
          </w:tcPr>
          <w:p w14:paraId="3B0E6158" w14:textId="77777777" w:rsidR="002E08BB" w:rsidRDefault="002E08BB" w:rsidP="00386ACE">
            <w:r>
              <w:t>activityArgs</w:t>
            </w:r>
          </w:p>
        </w:tc>
        <w:tc>
          <w:tcPr>
            <w:tcW w:w="2000" w:type="dxa"/>
          </w:tcPr>
          <w:p w14:paraId="31B9527F" w14:textId="77777777" w:rsidR="002E08BB" w:rsidRDefault="002E08BB" w:rsidP="00386ACE">
            <w:r>
              <w:t>log:ActivityArgsValue</w:t>
            </w:r>
          </w:p>
        </w:tc>
        <w:tc>
          <w:tcPr>
            <w:tcW w:w="4000" w:type="dxa"/>
          </w:tcPr>
          <w:p w14:paraId="2D9EB0B3" w14:textId="6132B58A" w:rsidR="002E08BB" w:rsidRPr="00386ACE" w:rsidRDefault="00386ACE" w:rsidP="00386ACE">
            <w:pPr>
              <w:rPr>
                <w:color w:val="auto"/>
              </w:rPr>
            </w:pPr>
            <w:r w:rsidRPr="00386ACE">
              <w:rPr>
                <w:rFonts w:eastAsia="Times New Roman"/>
                <w:noProof w:val="0"/>
                <w:color w:val="auto"/>
                <w:szCs w:val="20"/>
                <w:lang w:eastAsia="sv-SE"/>
              </w:rPr>
              <w:t>Övrig information för aktiviteten. T.ex. parameterar för en rapport.</w:t>
            </w:r>
          </w:p>
        </w:tc>
        <w:tc>
          <w:tcPr>
            <w:tcW w:w="1300" w:type="dxa"/>
          </w:tcPr>
          <w:p w14:paraId="3BED7F58" w14:textId="77777777" w:rsidR="002E08BB" w:rsidRDefault="002E08BB" w:rsidP="00386ACE">
            <w:r>
              <w:t>0..1</w:t>
            </w:r>
          </w:p>
        </w:tc>
      </w:tr>
      <w:tr w:rsidR="002E08BB" w14:paraId="0EE1FD13" w14:textId="77777777" w:rsidTr="00386ACE">
        <w:tc>
          <w:tcPr>
            <w:tcW w:w="2800" w:type="dxa"/>
          </w:tcPr>
          <w:p w14:paraId="7777A441" w14:textId="77777777" w:rsidR="002E08BB" w:rsidRDefault="002E08BB" w:rsidP="00386ACE">
            <w:r>
              <w:t>startDate</w:t>
            </w:r>
          </w:p>
        </w:tc>
        <w:tc>
          <w:tcPr>
            <w:tcW w:w="2000" w:type="dxa"/>
          </w:tcPr>
          <w:p w14:paraId="43E54C0C" w14:textId="77777777" w:rsidR="002E08BB" w:rsidRDefault="002E08BB" w:rsidP="00386ACE">
            <w:r>
              <w:t>xs:dateTime</w:t>
            </w:r>
          </w:p>
        </w:tc>
        <w:tc>
          <w:tcPr>
            <w:tcW w:w="4000" w:type="dxa"/>
          </w:tcPr>
          <w:p w14:paraId="4EA33A8E" w14:textId="77777777" w:rsidR="002E08BB" w:rsidRDefault="002E08BB" w:rsidP="00386ACE">
            <w:r>
              <w:t>Information om tidpunkt som aktivitet utfördes på.</w:t>
            </w:r>
          </w:p>
        </w:tc>
        <w:tc>
          <w:tcPr>
            <w:tcW w:w="1300" w:type="dxa"/>
          </w:tcPr>
          <w:p w14:paraId="670A3D63" w14:textId="77777777" w:rsidR="002E08BB" w:rsidRDefault="002E08BB" w:rsidP="00386ACE">
            <w:r>
              <w:t>1</w:t>
            </w:r>
          </w:p>
        </w:tc>
      </w:tr>
      <w:tr w:rsidR="002E08BB" w14:paraId="0B037270" w14:textId="77777777" w:rsidTr="00386ACE">
        <w:tc>
          <w:tcPr>
            <w:tcW w:w="2800" w:type="dxa"/>
          </w:tcPr>
          <w:p w14:paraId="0EB669EB" w14:textId="77777777" w:rsidR="002E08BB" w:rsidRDefault="002E08BB" w:rsidP="00386ACE">
            <w:r>
              <w:t>purpose</w:t>
            </w:r>
          </w:p>
        </w:tc>
        <w:tc>
          <w:tcPr>
            <w:tcW w:w="2000" w:type="dxa"/>
          </w:tcPr>
          <w:p w14:paraId="070A0FB3" w14:textId="77777777" w:rsidR="002E08BB" w:rsidRDefault="002E08BB" w:rsidP="00386ACE">
            <w:r>
              <w:t>log:PurposeType</w:t>
            </w:r>
          </w:p>
        </w:tc>
        <w:tc>
          <w:tcPr>
            <w:tcW w:w="4000" w:type="dxa"/>
          </w:tcPr>
          <w:p w14:paraId="280909C4" w14:textId="77777777" w:rsidR="002E08BB" w:rsidRDefault="002E08BB" w:rsidP="00386ACE">
            <w:r>
              <w:t>Information om syftet med aktiviten.</w:t>
            </w:r>
          </w:p>
        </w:tc>
        <w:tc>
          <w:tcPr>
            <w:tcW w:w="1300" w:type="dxa"/>
          </w:tcPr>
          <w:p w14:paraId="7DC85F78" w14:textId="77777777" w:rsidR="002E08BB" w:rsidRDefault="002E08BB" w:rsidP="00386ACE">
            <w:r>
              <w:t>1</w:t>
            </w:r>
          </w:p>
        </w:tc>
      </w:tr>
    </w:tbl>
    <w:p w14:paraId="1E49DF1F" w14:textId="77777777" w:rsidR="002E08BB" w:rsidRDefault="002E08BB" w:rsidP="002E08BB">
      <w:pPr>
        <w:pStyle w:val="Rubrik3"/>
      </w:pPr>
      <w:proofErr w:type="spellStart"/>
      <w:proofErr w:type="gramStart"/>
      <w:r>
        <w:t>log:PersonIdValue</w:t>
      </w:r>
      <w:proofErr w:type="spellEnd"/>
      <w:proofErr w:type="gramEnd"/>
    </w:p>
    <w:p w14:paraId="13017717" w14:textId="77777777" w:rsidR="002E08BB" w:rsidRDefault="002E08BB" w:rsidP="002E08BB">
      <w:r>
        <w:t>Datatyp som representerar ett personnummer, samordningsnummer eller ett reservnummer.</w:t>
      </w:r>
    </w:p>
    <w:p w14:paraId="3A426421" w14:textId="77777777" w:rsidR="002E08BB" w:rsidRDefault="002E08BB" w:rsidP="002E08BB"/>
    <w:p w14:paraId="2008175D" w14:textId="77777777" w:rsidR="002E08BB" w:rsidRDefault="002E08BB" w:rsidP="002E08BB">
      <w:r>
        <w:t>Maxlängd: 12</w:t>
      </w:r>
    </w:p>
    <w:p w14:paraId="7175084C" w14:textId="77777777" w:rsidR="002E08BB" w:rsidRDefault="002E08BB" w:rsidP="002E08BB"/>
    <w:p w14:paraId="31CC50AF" w14:textId="77777777" w:rsidR="002E08BB" w:rsidRDefault="002E08BB" w:rsidP="002E08BB">
      <w:pPr>
        <w:pStyle w:val="Rubrik3"/>
      </w:pPr>
      <w:proofErr w:type="spellStart"/>
      <w:proofErr w:type="gramStart"/>
      <w:r>
        <w:t>log:CareProviderNameValue</w:t>
      </w:r>
      <w:proofErr w:type="spellEnd"/>
      <w:proofErr w:type="gramEnd"/>
    </w:p>
    <w:p w14:paraId="064013D5" w14:textId="77777777" w:rsidR="002E08BB" w:rsidRDefault="002E08BB" w:rsidP="002E08BB">
      <w:r>
        <w:t>Datatyp som representerar namn på en vårdgivare.</w:t>
      </w:r>
    </w:p>
    <w:p w14:paraId="63458614" w14:textId="77777777" w:rsidR="002E08BB" w:rsidRDefault="002E08BB" w:rsidP="002E08BB"/>
    <w:p w14:paraId="7D3593D7" w14:textId="77777777" w:rsidR="002E08BB" w:rsidRDefault="002E08BB" w:rsidP="002E08BB">
      <w:r>
        <w:t>Maxlängd: 256</w:t>
      </w:r>
    </w:p>
    <w:p w14:paraId="0B759280" w14:textId="77777777" w:rsidR="002E08BB" w:rsidRDefault="002E08BB" w:rsidP="002E08BB"/>
    <w:p w14:paraId="3881E17D" w14:textId="77777777" w:rsidR="002E08BB" w:rsidRDefault="002E08BB" w:rsidP="002E08BB">
      <w:pPr>
        <w:pStyle w:val="Rubrik3"/>
      </w:pPr>
      <w:proofErr w:type="spellStart"/>
      <w:proofErr w:type="gramStart"/>
      <w:r>
        <w:t>log:Patient</w:t>
      </w:r>
      <w:proofErr w:type="spellEnd"/>
      <w:proofErr w:type="gramEnd"/>
    </w:p>
    <w:p w14:paraId="69B43998" w14:textId="77777777" w:rsidR="002E08BB" w:rsidRDefault="002E08BB" w:rsidP="002E08BB">
      <w:r>
        <w:t>Datatyp som representerar en patient i en resurs.</w:t>
      </w:r>
    </w:p>
    <w:p w14:paraId="42127D78" w14:textId="77777777" w:rsidR="002E08BB" w:rsidRDefault="002E08BB" w:rsidP="002E08BB"/>
    <w:p w14:paraId="5A644B18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13F770F5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54A1C424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CEE6C8C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41C71E09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0ED81DA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62D20566" w14:textId="77777777" w:rsidTr="00386ACE">
        <w:tc>
          <w:tcPr>
            <w:tcW w:w="2800" w:type="dxa"/>
          </w:tcPr>
          <w:p w14:paraId="16B52B31" w14:textId="77777777" w:rsidR="002E08BB" w:rsidRDefault="002E08BB" w:rsidP="00386ACE">
            <w:r>
              <w:t>patientId</w:t>
            </w:r>
          </w:p>
        </w:tc>
        <w:tc>
          <w:tcPr>
            <w:tcW w:w="2000" w:type="dxa"/>
          </w:tcPr>
          <w:p w14:paraId="3F46B584" w14:textId="77777777" w:rsidR="002E08BB" w:rsidRDefault="002E08BB" w:rsidP="00386ACE">
            <w:r>
              <w:t>log:PersonIdValue</w:t>
            </w:r>
          </w:p>
        </w:tc>
        <w:tc>
          <w:tcPr>
            <w:tcW w:w="4000" w:type="dxa"/>
          </w:tcPr>
          <w:p w14:paraId="16AE6412" w14:textId="77777777" w:rsidR="002E08BB" w:rsidRDefault="002E08BB" w:rsidP="00386ACE">
            <w:r>
              <w:t>Patientens id nummer, kan vara personnummer, samordningsnummer alternativt reservnummer.</w:t>
            </w:r>
          </w:p>
        </w:tc>
        <w:tc>
          <w:tcPr>
            <w:tcW w:w="1300" w:type="dxa"/>
          </w:tcPr>
          <w:p w14:paraId="3B41B538" w14:textId="77777777" w:rsidR="002E08BB" w:rsidRDefault="002E08BB" w:rsidP="00386ACE">
            <w:r>
              <w:t>1</w:t>
            </w:r>
          </w:p>
        </w:tc>
      </w:tr>
      <w:tr w:rsidR="002E08BB" w14:paraId="6B4568C0" w14:textId="77777777" w:rsidTr="00386ACE">
        <w:tc>
          <w:tcPr>
            <w:tcW w:w="2800" w:type="dxa"/>
          </w:tcPr>
          <w:p w14:paraId="2E261503" w14:textId="77777777" w:rsidR="002E08BB" w:rsidRDefault="002E08BB" w:rsidP="00386ACE">
            <w:r>
              <w:t>patientName</w:t>
            </w:r>
          </w:p>
        </w:tc>
        <w:tc>
          <w:tcPr>
            <w:tcW w:w="2000" w:type="dxa"/>
          </w:tcPr>
          <w:p w14:paraId="0600F0B4" w14:textId="77777777" w:rsidR="002E08BB" w:rsidRDefault="002E08BB" w:rsidP="00386ACE">
            <w:r>
              <w:t>log:PatientNameValue</w:t>
            </w:r>
          </w:p>
        </w:tc>
        <w:tc>
          <w:tcPr>
            <w:tcW w:w="4000" w:type="dxa"/>
          </w:tcPr>
          <w:p w14:paraId="6D1EF058" w14:textId="77777777" w:rsidR="002E08BB" w:rsidRDefault="002E08BB" w:rsidP="00386ACE">
            <w:r>
              <w:t>Patienten namn. Värdet är ej obligatoriskt.</w:t>
            </w:r>
          </w:p>
        </w:tc>
        <w:tc>
          <w:tcPr>
            <w:tcW w:w="1300" w:type="dxa"/>
          </w:tcPr>
          <w:p w14:paraId="56F760B2" w14:textId="77777777" w:rsidR="002E08BB" w:rsidRDefault="002E08BB" w:rsidP="00386ACE">
            <w:r>
              <w:t>0..1</w:t>
            </w:r>
          </w:p>
        </w:tc>
      </w:tr>
    </w:tbl>
    <w:p w14:paraId="60D070A7" w14:textId="77777777" w:rsidR="002E08BB" w:rsidRDefault="002E08BB" w:rsidP="002E08BB">
      <w:pPr>
        <w:pStyle w:val="Rubrik3"/>
      </w:pPr>
      <w:proofErr w:type="spellStart"/>
      <w:proofErr w:type="gramStart"/>
      <w:r>
        <w:t>log:PurposeType</w:t>
      </w:r>
      <w:proofErr w:type="spellEnd"/>
      <w:proofErr w:type="gramEnd"/>
    </w:p>
    <w:p w14:paraId="377EADE1" w14:textId="77777777" w:rsidR="002E08BB" w:rsidRDefault="002E08BB" w:rsidP="002E08BB">
      <w:r>
        <w:t xml:space="preserve">Enumerationsvärde som anger syfte till aktivitet. </w:t>
      </w:r>
    </w:p>
    <w:p w14:paraId="11E16A35" w14:textId="77777777" w:rsidR="002E08BB" w:rsidRDefault="002E08BB" w:rsidP="002E08BB">
      <w:r>
        <w:t>Kan vara Vård och behandling, Kvalitetssäkring, Annan dokumentation enligt lag, Statistik, Administration/tillsyn, Specialuppgift</w:t>
      </w:r>
    </w:p>
    <w:p w14:paraId="0FB42216" w14:textId="77777777" w:rsidR="002E08BB" w:rsidRDefault="002E08BB" w:rsidP="002E08BB"/>
    <w:p w14:paraId="0C8C6DA1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2E08BB" w14:paraId="0FE9017E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2565F7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4699A8AE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2E08BB" w14:paraId="1CD02AF3" w14:textId="77777777" w:rsidTr="00386ACE">
        <w:tc>
          <w:tcPr>
            <w:tcW w:w="2800" w:type="dxa"/>
          </w:tcPr>
          <w:p w14:paraId="78EB06ED" w14:textId="77777777" w:rsidR="002E08BB" w:rsidRDefault="002E08BB" w:rsidP="00386ACE">
            <w:r>
              <w:t>"Vård och behandling"</w:t>
            </w:r>
          </w:p>
        </w:tc>
        <w:tc>
          <w:tcPr>
            <w:tcW w:w="7300" w:type="dxa"/>
          </w:tcPr>
          <w:p w14:paraId="6B75AF3A" w14:textId="77777777" w:rsidR="002E08BB" w:rsidRDefault="002E08BB" w:rsidP="00386ACE">
            <w:r>
              <w:t>Aktivitetens syfte är vård och behandling</w:t>
            </w:r>
          </w:p>
        </w:tc>
      </w:tr>
      <w:tr w:rsidR="002E08BB" w14:paraId="3CCBC653" w14:textId="77777777" w:rsidTr="00386ACE">
        <w:tc>
          <w:tcPr>
            <w:tcW w:w="2800" w:type="dxa"/>
          </w:tcPr>
          <w:p w14:paraId="790C6EE3" w14:textId="77777777" w:rsidR="002E08BB" w:rsidRDefault="002E08BB" w:rsidP="00386ACE">
            <w:r>
              <w:t>"Kvalitetssäkring"</w:t>
            </w:r>
          </w:p>
        </w:tc>
        <w:tc>
          <w:tcPr>
            <w:tcW w:w="7300" w:type="dxa"/>
          </w:tcPr>
          <w:p w14:paraId="6D06E6A9" w14:textId="77777777" w:rsidR="002E08BB" w:rsidRDefault="002E08BB" w:rsidP="00386ACE">
            <w:r>
              <w:t>Aktivitetens syfte är kvalitetssäkring</w:t>
            </w:r>
          </w:p>
        </w:tc>
      </w:tr>
      <w:tr w:rsidR="002E08BB" w14:paraId="29478BAC" w14:textId="77777777" w:rsidTr="00386ACE">
        <w:tc>
          <w:tcPr>
            <w:tcW w:w="2800" w:type="dxa"/>
          </w:tcPr>
          <w:p w14:paraId="70842B67" w14:textId="77777777" w:rsidR="002E08BB" w:rsidRDefault="002E08BB" w:rsidP="00386ACE">
            <w:r>
              <w:t>"Annan dokumentation enligt lag"</w:t>
            </w:r>
          </w:p>
        </w:tc>
        <w:tc>
          <w:tcPr>
            <w:tcW w:w="7300" w:type="dxa"/>
          </w:tcPr>
          <w:p w14:paraId="1981F2AD" w14:textId="77777777" w:rsidR="002E08BB" w:rsidRDefault="002E08BB" w:rsidP="00386ACE">
            <w:r>
              <w:t>Aktivitetens syfte är annan dokumentation enligt lag</w:t>
            </w:r>
          </w:p>
        </w:tc>
      </w:tr>
      <w:tr w:rsidR="002E08BB" w14:paraId="2A6A6ADF" w14:textId="77777777" w:rsidTr="00386ACE">
        <w:tc>
          <w:tcPr>
            <w:tcW w:w="2800" w:type="dxa"/>
          </w:tcPr>
          <w:p w14:paraId="38C6217F" w14:textId="77777777" w:rsidR="002E08BB" w:rsidRDefault="002E08BB" w:rsidP="00386ACE">
            <w:r>
              <w:t>"Statistik"</w:t>
            </w:r>
          </w:p>
        </w:tc>
        <w:tc>
          <w:tcPr>
            <w:tcW w:w="7300" w:type="dxa"/>
          </w:tcPr>
          <w:p w14:paraId="23FFE113" w14:textId="77777777" w:rsidR="002E08BB" w:rsidRDefault="002E08BB" w:rsidP="00386ACE">
            <w:r>
              <w:t>Aktivitetens syfte är statistik</w:t>
            </w:r>
          </w:p>
        </w:tc>
      </w:tr>
      <w:tr w:rsidR="002E08BB" w14:paraId="7CC77D21" w14:textId="77777777" w:rsidTr="00386ACE">
        <w:tc>
          <w:tcPr>
            <w:tcW w:w="2800" w:type="dxa"/>
          </w:tcPr>
          <w:p w14:paraId="4F92C61A" w14:textId="77777777" w:rsidR="002E08BB" w:rsidRDefault="002E08BB" w:rsidP="00386ACE">
            <w:r>
              <w:t>"Administration/tillsyn"</w:t>
            </w:r>
          </w:p>
        </w:tc>
        <w:tc>
          <w:tcPr>
            <w:tcW w:w="7300" w:type="dxa"/>
          </w:tcPr>
          <w:p w14:paraId="4CC6AC29" w14:textId="77777777" w:rsidR="002E08BB" w:rsidRDefault="002E08BB" w:rsidP="00386ACE">
            <w:r>
              <w:t>Aktivitetens syfte är administration/tillsyn</w:t>
            </w:r>
          </w:p>
        </w:tc>
      </w:tr>
      <w:tr w:rsidR="002E08BB" w14:paraId="007387C4" w14:textId="77777777" w:rsidTr="00386ACE">
        <w:tc>
          <w:tcPr>
            <w:tcW w:w="2800" w:type="dxa"/>
          </w:tcPr>
          <w:p w14:paraId="0C184BD5" w14:textId="77777777" w:rsidR="002E08BB" w:rsidRDefault="002E08BB" w:rsidP="00386ACE">
            <w:r>
              <w:t>"Specialuppgift"</w:t>
            </w:r>
          </w:p>
        </w:tc>
        <w:tc>
          <w:tcPr>
            <w:tcW w:w="7300" w:type="dxa"/>
          </w:tcPr>
          <w:p w14:paraId="1B21F2FD" w14:textId="77777777" w:rsidR="002E08BB" w:rsidRDefault="002E08BB" w:rsidP="00386ACE">
            <w:r>
              <w:t>Aktivitetens syfte är av typen specialuppgift</w:t>
            </w:r>
          </w:p>
        </w:tc>
      </w:tr>
    </w:tbl>
    <w:p w14:paraId="6B2C11FD" w14:textId="77777777" w:rsidR="002E08BB" w:rsidRDefault="002E08BB" w:rsidP="002E08BB">
      <w:pPr>
        <w:pStyle w:val="Rubrik3"/>
      </w:pPr>
      <w:proofErr w:type="spellStart"/>
      <w:proofErr w:type="gramStart"/>
      <w:r>
        <w:t>log:ResourceCareProvider</w:t>
      </w:r>
      <w:proofErr w:type="spellEnd"/>
      <w:proofErr w:type="gramEnd"/>
    </w:p>
    <w:p w14:paraId="14BB0210" w14:textId="77777777" w:rsidR="002E08BB" w:rsidRDefault="002E08BB" w:rsidP="002E08BB">
      <w:r>
        <w:t>Datatyp som representerar den vårdgivare som en resurs tillhör.</w:t>
      </w:r>
    </w:p>
    <w:p w14:paraId="654AD516" w14:textId="77777777" w:rsidR="002E08BB" w:rsidRDefault="002E08BB" w:rsidP="002E08BB"/>
    <w:p w14:paraId="02DD8C74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53DA595C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862015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32DAB0EA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0AC1DBF7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4A204A97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6962B208" w14:textId="77777777" w:rsidTr="00386ACE">
        <w:tc>
          <w:tcPr>
            <w:tcW w:w="2800" w:type="dxa"/>
          </w:tcPr>
          <w:p w14:paraId="7AA30020" w14:textId="77777777" w:rsidR="002E08BB" w:rsidRDefault="002E08BB" w:rsidP="00386ACE">
            <w:r>
              <w:t>careProviderId</w:t>
            </w:r>
          </w:p>
        </w:tc>
        <w:tc>
          <w:tcPr>
            <w:tcW w:w="2000" w:type="dxa"/>
          </w:tcPr>
          <w:p w14:paraId="5A48C66E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34F15F13" w14:textId="77777777" w:rsidR="002E08BB" w:rsidRDefault="002E08BB" w:rsidP="00386ACE">
            <w:r>
              <w:t>Vårdgivarens id.</w:t>
            </w:r>
          </w:p>
        </w:tc>
        <w:tc>
          <w:tcPr>
            <w:tcW w:w="1300" w:type="dxa"/>
          </w:tcPr>
          <w:p w14:paraId="2AD93212" w14:textId="77777777" w:rsidR="002E08BB" w:rsidRDefault="002E08BB" w:rsidP="00386ACE">
            <w:r>
              <w:t>1</w:t>
            </w:r>
          </w:p>
        </w:tc>
      </w:tr>
      <w:tr w:rsidR="002E08BB" w14:paraId="1B70E03C" w14:textId="77777777" w:rsidTr="00386ACE">
        <w:tc>
          <w:tcPr>
            <w:tcW w:w="2800" w:type="dxa"/>
          </w:tcPr>
          <w:p w14:paraId="0A54C06A" w14:textId="77777777" w:rsidR="002E08BB" w:rsidRDefault="002E08BB" w:rsidP="00386ACE">
            <w:r>
              <w:t>careProviderName</w:t>
            </w:r>
          </w:p>
        </w:tc>
        <w:tc>
          <w:tcPr>
            <w:tcW w:w="2000" w:type="dxa"/>
          </w:tcPr>
          <w:p w14:paraId="70665E5F" w14:textId="77777777" w:rsidR="002E08BB" w:rsidRDefault="002E08BB" w:rsidP="00386ACE">
            <w:r>
              <w:t>log:CareProviderNameValue</w:t>
            </w:r>
          </w:p>
        </w:tc>
        <w:tc>
          <w:tcPr>
            <w:tcW w:w="4000" w:type="dxa"/>
          </w:tcPr>
          <w:p w14:paraId="223F67BD" w14:textId="77777777" w:rsidR="002E08BB" w:rsidRDefault="002E08BB" w:rsidP="00386ACE">
            <w:r>
              <w:t>Vårdgivarens namn. Värdet är ej obligatoriskt.</w:t>
            </w:r>
          </w:p>
        </w:tc>
        <w:tc>
          <w:tcPr>
            <w:tcW w:w="1300" w:type="dxa"/>
          </w:tcPr>
          <w:p w14:paraId="757B6F7C" w14:textId="77777777" w:rsidR="002E08BB" w:rsidRDefault="002E08BB" w:rsidP="00386ACE">
            <w:r>
              <w:t>0..1</w:t>
            </w:r>
          </w:p>
        </w:tc>
      </w:tr>
      <w:tr w:rsidR="002E08BB" w14:paraId="08340145" w14:textId="77777777" w:rsidTr="00386ACE">
        <w:tc>
          <w:tcPr>
            <w:tcW w:w="2800" w:type="dxa"/>
          </w:tcPr>
          <w:p w14:paraId="54571EC2" w14:textId="77777777" w:rsidR="002E08BB" w:rsidRDefault="002E08BB" w:rsidP="00386ACE">
            <w:r>
              <w:t>careUnit</w:t>
            </w:r>
          </w:p>
        </w:tc>
        <w:tc>
          <w:tcPr>
            <w:tcW w:w="2000" w:type="dxa"/>
          </w:tcPr>
          <w:p w14:paraId="2D43E4D3" w14:textId="77777777" w:rsidR="002E08BB" w:rsidRDefault="002E08BB" w:rsidP="00386ACE">
            <w:r>
              <w:t>log:CareUnit</w:t>
            </w:r>
          </w:p>
        </w:tc>
        <w:tc>
          <w:tcPr>
            <w:tcW w:w="4000" w:type="dxa"/>
          </w:tcPr>
          <w:p w14:paraId="20AE3F28" w14:textId="77777777" w:rsidR="002E08BB" w:rsidRDefault="002E08BB" w:rsidP="00386ACE">
            <w:r>
              <w:t>Den vårdenhet som en resurs tillhör. Värdet är ej obligatoriskt.</w:t>
            </w:r>
          </w:p>
        </w:tc>
        <w:tc>
          <w:tcPr>
            <w:tcW w:w="1300" w:type="dxa"/>
          </w:tcPr>
          <w:p w14:paraId="57B9A677" w14:textId="77777777" w:rsidR="002E08BB" w:rsidRDefault="002E08BB" w:rsidP="00386ACE">
            <w:r>
              <w:t>0..1</w:t>
            </w:r>
          </w:p>
        </w:tc>
      </w:tr>
    </w:tbl>
    <w:p w14:paraId="4E2165F8" w14:textId="77777777" w:rsidR="002E08BB" w:rsidRDefault="002E08BB" w:rsidP="002E08BB">
      <w:pPr>
        <w:pStyle w:val="Rubrik3"/>
      </w:pPr>
      <w:proofErr w:type="spellStart"/>
      <w:proofErr w:type="gramStart"/>
      <w:r>
        <w:t>log:ActivityType</w:t>
      </w:r>
      <w:proofErr w:type="spellEnd"/>
      <w:proofErr w:type="gramEnd"/>
    </w:p>
    <w:p w14:paraId="7251B3E2" w14:textId="77777777" w:rsidR="002E08BB" w:rsidRDefault="002E08BB" w:rsidP="002E08BB">
      <w:r>
        <w:t xml:space="preserve">Enumerationsvärde som anger typ av aktivitet som utförts. </w:t>
      </w:r>
    </w:p>
    <w:p w14:paraId="436EC84F" w14:textId="77777777" w:rsidR="002E08BB" w:rsidRDefault="002E08BB" w:rsidP="002E08BB">
      <w:r>
        <w:t>Kan vara Läsa, Skriva, Signera, Utskrift, Vidimera, Radera, Nödöppning</w:t>
      </w:r>
    </w:p>
    <w:p w14:paraId="0C07450F" w14:textId="77777777" w:rsidR="002E08BB" w:rsidRDefault="002E08BB" w:rsidP="002E08BB"/>
    <w:p w14:paraId="0DF1196F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34"/>
        <w:gridCol w:w="6566"/>
      </w:tblGrid>
      <w:tr w:rsidR="002E08BB" w14:paraId="71D8616C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756967A6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Värde</w:t>
            </w:r>
          </w:p>
        </w:tc>
        <w:tc>
          <w:tcPr>
            <w:tcW w:w="7300" w:type="dxa"/>
            <w:shd w:val="clear" w:color="auto" w:fill="D9D9D9" w:themeFill="background1" w:themeFillShade="D9"/>
            <w:vAlign w:val="bottom"/>
          </w:tcPr>
          <w:p w14:paraId="67BA5193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</w:tr>
      <w:tr w:rsidR="002E08BB" w14:paraId="3DF166B8" w14:textId="77777777" w:rsidTr="00386ACE">
        <w:tc>
          <w:tcPr>
            <w:tcW w:w="2800" w:type="dxa"/>
          </w:tcPr>
          <w:p w14:paraId="151E5117" w14:textId="77777777" w:rsidR="002E08BB" w:rsidRDefault="002E08BB" w:rsidP="00386ACE">
            <w:r>
              <w:t>"Läsa"</w:t>
            </w:r>
          </w:p>
        </w:tc>
        <w:tc>
          <w:tcPr>
            <w:tcW w:w="7300" w:type="dxa"/>
          </w:tcPr>
          <w:p w14:paraId="4719A590" w14:textId="77777777" w:rsidR="002E08BB" w:rsidRDefault="002E08BB" w:rsidP="00386ACE">
            <w:r>
              <w:t>En läsning av data har utförts.</w:t>
            </w:r>
          </w:p>
        </w:tc>
      </w:tr>
      <w:tr w:rsidR="002E08BB" w14:paraId="2C7B33D8" w14:textId="77777777" w:rsidTr="00386ACE">
        <w:tc>
          <w:tcPr>
            <w:tcW w:w="2800" w:type="dxa"/>
          </w:tcPr>
          <w:p w14:paraId="70FE7FC6" w14:textId="77777777" w:rsidR="002E08BB" w:rsidRDefault="002E08BB" w:rsidP="00386ACE">
            <w:r>
              <w:t>"Skriva"</w:t>
            </w:r>
          </w:p>
        </w:tc>
        <w:tc>
          <w:tcPr>
            <w:tcW w:w="7300" w:type="dxa"/>
          </w:tcPr>
          <w:p w14:paraId="6E78D473" w14:textId="77777777" w:rsidR="002E08BB" w:rsidRDefault="002E08BB" w:rsidP="00386ACE">
            <w:r>
              <w:t>En aktivitet där något läggs till.</w:t>
            </w:r>
          </w:p>
        </w:tc>
      </w:tr>
      <w:tr w:rsidR="002E08BB" w14:paraId="566E3C8B" w14:textId="77777777" w:rsidTr="00386ACE">
        <w:tc>
          <w:tcPr>
            <w:tcW w:w="2800" w:type="dxa"/>
          </w:tcPr>
          <w:p w14:paraId="0D80A6E2" w14:textId="77777777" w:rsidR="002E08BB" w:rsidRDefault="002E08BB" w:rsidP="00386ACE">
            <w:r>
              <w:t>"Signera"</w:t>
            </w:r>
          </w:p>
        </w:tc>
        <w:tc>
          <w:tcPr>
            <w:tcW w:w="7300" w:type="dxa"/>
          </w:tcPr>
          <w:p w14:paraId="1B8EF589" w14:textId="77777777" w:rsidR="002E08BB" w:rsidRDefault="002E08BB" w:rsidP="00386ACE">
            <w:r>
              <w:t>Signering har utförts.</w:t>
            </w:r>
          </w:p>
        </w:tc>
      </w:tr>
      <w:tr w:rsidR="002E08BB" w14:paraId="4E83E1A4" w14:textId="77777777" w:rsidTr="00386ACE">
        <w:tc>
          <w:tcPr>
            <w:tcW w:w="2800" w:type="dxa"/>
          </w:tcPr>
          <w:p w14:paraId="5E158E0A" w14:textId="77777777" w:rsidR="002E08BB" w:rsidRDefault="002E08BB" w:rsidP="00386ACE">
            <w:r>
              <w:t>"Utskrift"</w:t>
            </w:r>
          </w:p>
        </w:tc>
        <w:tc>
          <w:tcPr>
            <w:tcW w:w="7300" w:type="dxa"/>
          </w:tcPr>
          <w:p w14:paraId="7BF704E6" w14:textId="77777777" w:rsidR="002E08BB" w:rsidRDefault="002E08BB" w:rsidP="00386ACE">
            <w:r>
              <w:t>En utskrift har utförts.</w:t>
            </w:r>
          </w:p>
        </w:tc>
      </w:tr>
      <w:tr w:rsidR="002E08BB" w14:paraId="1A981B05" w14:textId="77777777" w:rsidTr="00386ACE">
        <w:tc>
          <w:tcPr>
            <w:tcW w:w="2800" w:type="dxa"/>
          </w:tcPr>
          <w:p w14:paraId="3474349C" w14:textId="77777777" w:rsidR="002E08BB" w:rsidRDefault="002E08BB" w:rsidP="00386ACE">
            <w:r>
              <w:t>"Vidimera"</w:t>
            </w:r>
          </w:p>
        </w:tc>
        <w:tc>
          <w:tcPr>
            <w:tcW w:w="7300" w:type="dxa"/>
          </w:tcPr>
          <w:p w14:paraId="69130AF4" w14:textId="77777777" w:rsidR="002E08BB" w:rsidRDefault="002E08BB" w:rsidP="00386ACE">
            <w:r>
              <w:t>En autentisering har utförts.</w:t>
            </w:r>
          </w:p>
        </w:tc>
      </w:tr>
      <w:tr w:rsidR="002E08BB" w14:paraId="321B5957" w14:textId="77777777" w:rsidTr="00386ACE">
        <w:tc>
          <w:tcPr>
            <w:tcW w:w="2800" w:type="dxa"/>
          </w:tcPr>
          <w:p w14:paraId="58514344" w14:textId="77777777" w:rsidR="002E08BB" w:rsidRDefault="002E08BB" w:rsidP="00386ACE">
            <w:r>
              <w:t>"Radera"</w:t>
            </w:r>
          </w:p>
        </w:tc>
        <w:tc>
          <w:tcPr>
            <w:tcW w:w="7300" w:type="dxa"/>
          </w:tcPr>
          <w:p w14:paraId="408E673D" w14:textId="77777777" w:rsidR="002E08BB" w:rsidRDefault="002E08BB" w:rsidP="00386ACE">
            <w:r>
              <w:t>Något har raderats.</w:t>
            </w:r>
          </w:p>
        </w:tc>
      </w:tr>
      <w:tr w:rsidR="002E08BB" w14:paraId="1470CE3A" w14:textId="77777777" w:rsidTr="00386ACE">
        <w:tc>
          <w:tcPr>
            <w:tcW w:w="2800" w:type="dxa"/>
          </w:tcPr>
          <w:p w14:paraId="5E3F31B3" w14:textId="77777777" w:rsidR="002E08BB" w:rsidRDefault="002E08BB" w:rsidP="00386ACE">
            <w:r>
              <w:t>"Nödöppning"</w:t>
            </w:r>
          </w:p>
        </w:tc>
        <w:tc>
          <w:tcPr>
            <w:tcW w:w="7300" w:type="dxa"/>
          </w:tcPr>
          <w:p w14:paraId="39628ABA" w14:textId="77777777" w:rsidR="002E08BB" w:rsidRDefault="002E08BB" w:rsidP="00386ACE">
            <w:r>
              <w:t>Nödöppning har gjorts.</w:t>
            </w:r>
          </w:p>
        </w:tc>
      </w:tr>
    </w:tbl>
    <w:p w14:paraId="46A43394" w14:textId="77777777" w:rsidR="002E08BB" w:rsidRDefault="002E08BB" w:rsidP="002E08BB">
      <w:pPr>
        <w:pStyle w:val="Rubrik3"/>
      </w:pPr>
      <w:proofErr w:type="spellStart"/>
      <w:proofErr w:type="gramStart"/>
      <w:r>
        <w:t>log:AssignmentValue</w:t>
      </w:r>
      <w:proofErr w:type="spellEnd"/>
      <w:proofErr w:type="gramEnd"/>
    </w:p>
    <w:p w14:paraId="245B8A8F" w14:textId="77777777" w:rsidR="002E08BB" w:rsidRDefault="002E08BB" w:rsidP="002E08BB">
      <w:r>
        <w:t>Datatyp som representerar namn på medarbetare i uppdrag.</w:t>
      </w:r>
    </w:p>
    <w:p w14:paraId="66DF68F6" w14:textId="77777777" w:rsidR="002E08BB" w:rsidRDefault="002E08BB" w:rsidP="002E08BB"/>
    <w:p w14:paraId="23CA9D7B" w14:textId="77777777" w:rsidR="002E08BB" w:rsidRDefault="002E08BB" w:rsidP="002E08BB">
      <w:r>
        <w:t>Maxlängd: 256</w:t>
      </w:r>
    </w:p>
    <w:p w14:paraId="2F0831AE" w14:textId="77777777" w:rsidR="002E08BB" w:rsidRDefault="002E08BB" w:rsidP="002E08BB"/>
    <w:p w14:paraId="6866AA50" w14:textId="77777777" w:rsidR="002E08BB" w:rsidRDefault="002E08BB" w:rsidP="002E08BB">
      <w:pPr>
        <w:pStyle w:val="Rubrik3"/>
      </w:pPr>
      <w:proofErr w:type="spellStart"/>
      <w:proofErr w:type="gramStart"/>
      <w:r>
        <w:t>log:CareProvider</w:t>
      </w:r>
      <w:proofErr w:type="spellEnd"/>
      <w:proofErr w:type="gramEnd"/>
    </w:p>
    <w:p w14:paraId="45A0B18E" w14:textId="77777777" w:rsidR="002E08BB" w:rsidRDefault="002E08BB" w:rsidP="002E08BB">
      <w:r>
        <w:t>Datatyp som representerar en vårdgivare.</w:t>
      </w:r>
    </w:p>
    <w:p w14:paraId="40C85D0B" w14:textId="77777777" w:rsidR="002E08BB" w:rsidRDefault="002E08BB" w:rsidP="002E08BB"/>
    <w:p w14:paraId="61A63B45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08F13D0F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13CC2D2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530ADCB0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62C12314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266B999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42BC5E80" w14:textId="77777777" w:rsidTr="00386ACE">
        <w:tc>
          <w:tcPr>
            <w:tcW w:w="2800" w:type="dxa"/>
          </w:tcPr>
          <w:p w14:paraId="29C02930" w14:textId="77777777" w:rsidR="002E08BB" w:rsidRDefault="002E08BB" w:rsidP="00386ACE">
            <w:r>
              <w:t>careProviderId</w:t>
            </w:r>
          </w:p>
        </w:tc>
        <w:tc>
          <w:tcPr>
            <w:tcW w:w="2000" w:type="dxa"/>
          </w:tcPr>
          <w:p w14:paraId="4BF8EDE1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27CAA99B" w14:textId="77777777" w:rsidR="002E08BB" w:rsidRDefault="002E08BB" w:rsidP="00386ACE">
            <w:r>
              <w:t>Vårdgivarens id.</w:t>
            </w:r>
          </w:p>
        </w:tc>
        <w:tc>
          <w:tcPr>
            <w:tcW w:w="1300" w:type="dxa"/>
          </w:tcPr>
          <w:p w14:paraId="24D9631F" w14:textId="77777777" w:rsidR="002E08BB" w:rsidRDefault="002E08BB" w:rsidP="00386ACE">
            <w:r>
              <w:t>1</w:t>
            </w:r>
          </w:p>
        </w:tc>
      </w:tr>
      <w:tr w:rsidR="002E08BB" w14:paraId="56680F8C" w14:textId="77777777" w:rsidTr="00386ACE">
        <w:tc>
          <w:tcPr>
            <w:tcW w:w="2800" w:type="dxa"/>
          </w:tcPr>
          <w:p w14:paraId="4F821DDB" w14:textId="77777777" w:rsidR="002E08BB" w:rsidRDefault="002E08BB" w:rsidP="00386ACE">
            <w:r>
              <w:t>careProviderName</w:t>
            </w:r>
          </w:p>
        </w:tc>
        <w:tc>
          <w:tcPr>
            <w:tcW w:w="2000" w:type="dxa"/>
          </w:tcPr>
          <w:p w14:paraId="4DC02DBA" w14:textId="77777777" w:rsidR="002E08BB" w:rsidRDefault="002E08BB" w:rsidP="00386ACE">
            <w:r>
              <w:t>log:CareProviderNameValue</w:t>
            </w:r>
          </w:p>
        </w:tc>
        <w:tc>
          <w:tcPr>
            <w:tcW w:w="4000" w:type="dxa"/>
          </w:tcPr>
          <w:p w14:paraId="60A72A3C" w14:textId="77777777" w:rsidR="002E08BB" w:rsidRDefault="002E08BB" w:rsidP="00386ACE">
            <w:r>
              <w:t>Vårdgivarens namn. Värdet är ej obligatoriskt.</w:t>
            </w:r>
          </w:p>
        </w:tc>
        <w:tc>
          <w:tcPr>
            <w:tcW w:w="1300" w:type="dxa"/>
          </w:tcPr>
          <w:p w14:paraId="080C2EB2" w14:textId="77777777" w:rsidR="002E08BB" w:rsidRDefault="002E08BB" w:rsidP="00386ACE">
            <w:r>
              <w:t>0..1</w:t>
            </w:r>
          </w:p>
        </w:tc>
      </w:tr>
    </w:tbl>
    <w:p w14:paraId="71294021" w14:textId="77777777" w:rsidR="002E08BB" w:rsidRDefault="002E08BB" w:rsidP="002E08BB">
      <w:pPr>
        <w:pStyle w:val="Rubrik3"/>
      </w:pPr>
      <w:proofErr w:type="spellStart"/>
      <w:proofErr w:type="gramStart"/>
      <w:r>
        <w:t>log:UserTitleValue</w:t>
      </w:r>
      <w:proofErr w:type="spellEnd"/>
      <w:proofErr w:type="gramEnd"/>
    </w:p>
    <w:p w14:paraId="568E1CC3" w14:textId="77777777" w:rsidR="002E08BB" w:rsidRDefault="002E08BB" w:rsidP="002E08BB">
      <w:r>
        <w:t>Datatyp som representerar titel på användare.</w:t>
      </w:r>
    </w:p>
    <w:p w14:paraId="24F23889" w14:textId="77777777" w:rsidR="002E08BB" w:rsidRDefault="002E08BB" w:rsidP="002E08BB"/>
    <w:p w14:paraId="7B6FB57C" w14:textId="77777777" w:rsidR="002E08BB" w:rsidRDefault="002E08BB" w:rsidP="002E08BB">
      <w:r>
        <w:t>Maxlängd: 256</w:t>
      </w:r>
    </w:p>
    <w:p w14:paraId="07924E76" w14:textId="77777777" w:rsidR="002E08BB" w:rsidRDefault="002E08BB" w:rsidP="002E08BB"/>
    <w:p w14:paraId="12D8B473" w14:textId="77777777" w:rsidR="002E08BB" w:rsidRDefault="002E08BB" w:rsidP="002E08BB">
      <w:pPr>
        <w:pStyle w:val="Rubrik3"/>
      </w:pPr>
      <w:proofErr w:type="spellStart"/>
      <w:proofErr w:type="gramStart"/>
      <w:r>
        <w:t>log:UserNameValue</w:t>
      </w:r>
      <w:proofErr w:type="spellEnd"/>
      <w:proofErr w:type="gramEnd"/>
    </w:p>
    <w:p w14:paraId="1E8F605E" w14:textId="77777777" w:rsidR="002E08BB" w:rsidRDefault="002E08BB" w:rsidP="002E08BB">
      <w:r>
        <w:t>Datatyp som representerar namn för en användare.</w:t>
      </w:r>
    </w:p>
    <w:p w14:paraId="7D70BFA6" w14:textId="77777777" w:rsidR="002E08BB" w:rsidRDefault="002E08BB" w:rsidP="002E08BB"/>
    <w:p w14:paraId="69754AC6" w14:textId="77777777" w:rsidR="002E08BB" w:rsidRDefault="002E08BB" w:rsidP="002E08BB">
      <w:r>
        <w:t>Maxlängd: 256</w:t>
      </w:r>
    </w:p>
    <w:p w14:paraId="53C2775A" w14:textId="77777777" w:rsidR="002E08BB" w:rsidRDefault="002E08BB" w:rsidP="002E08BB"/>
    <w:p w14:paraId="6669A756" w14:textId="77777777" w:rsidR="002E08BB" w:rsidRDefault="002E08BB" w:rsidP="002E08BB">
      <w:pPr>
        <w:pStyle w:val="Rubrik3"/>
      </w:pPr>
      <w:proofErr w:type="spellStart"/>
      <w:proofErr w:type="gramStart"/>
      <w:r>
        <w:t>log:ResourceTypeValue</w:t>
      </w:r>
      <w:proofErr w:type="spellEnd"/>
      <w:proofErr w:type="gramEnd"/>
    </w:p>
    <w:p w14:paraId="7E4580CE" w14:textId="77777777" w:rsidR="002E08BB" w:rsidRDefault="002E08BB" w:rsidP="002E08BB">
      <w:r>
        <w:t>Datatyp som representerar en aktivitets nivå.</w:t>
      </w:r>
    </w:p>
    <w:p w14:paraId="4B6B549F" w14:textId="77777777" w:rsidR="002E08BB" w:rsidRDefault="002E08BB" w:rsidP="002E08BB"/>
    <w:p w14:paraId="6F9A4647" w14:textId="77777777" w:rsidR="002E08BB" w:rsidRDefault="002E08BB" w:rsidP="002E08BB">
      <w:r>
        <w:t>Maxlängd: 50</w:t>
      </w:r>
    </w:p>
    <w:p w14:paraId="0C870EED" w14:textId="77777777" w:rsidR="002E08BB" w:rsidRDefault="002E08BB" w:rsidP="002E08BB"/>
    <w:p w14:paraId="34545A9D" w14:textId="77777777" w:rsidR="002E08BB" w:rsidRDefault="002E08BB" w:rsidP="002E08BB">
      <w:pPr>
        <w:pStyle w:val="Rubrik3"/>
      </w:pPr>
      <w:proofErr w:type="spellStart"/>
      <w:proofErr w:type="gramStart"/>
      <w:r>
        <w:t>log:ActivityArgsValue</w:t>
      </w:r>
      <w:proofErr w:type="spellEnd"/>
      <w:proofErr w:type="gramEnd"/>
    </w:p>
    <w:p w14:paraId="2324FB93" w14:textId="77777777" w:rsidR="002E08BB" w:rsidRDefault="002E08BB" w:rsidP="002E08BB">
      <w:r>
        <w:t>Datatyp som representerar en .</w:t>
      </w:r>
    </w:p>
    <w:p w14:paraId="5CD3F544" w14:textId="77777777" w:rsidR="002E08BB" w:rsidRDefault="002E08BB" w:rsidP="002E08BB"/>
    <w:p w14:paraId="4A751AC1" w14:textId="77777777" w:rsidR="002E08BB" w:rsidRDefault="002E08BB" w:rsidP="002E08BB">
      <w:r>
        <w:t>Maxlängd: 8192</w:t>
      </w:r>
    </w:p>
    <w:p w14:paraId="09902AEB" w14:textId="77777777" w:rsidR="002E08BB" w:rsidRDefault="002E08BB" w:rsidP="002E08BB"/>
    <w:p w14:paraId="7ACB33D0" w14:textId="77777777" w:rsidR="002E08BB" w:rsidRDefault="002E08BB" w:rsidP="002E08BB">
      <w:pPr>
        <w:pStyle w:val="Rubrik3"/>
      </w:pPr>
      <w:proofErr w:type="spellStart"/>
      <w:proofErr w:type="gramStart"/>
      <w:r>
        <w:t>log:Id</w:t>
      </w:r>
      <w:proofErr w:type="spellEnd"/>
      <w:proofErr w:type="gramEnd"/>
    </w:p>
    <w:p w14:paraId="608FA67A" w14:textId="77777777" w:rsidR="002E08BB" w:rsidRDefault="002E08BB" w:rsidP="002E08BB">
      <w:r>
        <w:t>Datatyp som representerar ett unikt identifikationsnummer enligt formatet för UUID (Universally Unique Identifier).</w:t>
      </w:r>
    </w:p>
    <w:p w14:paraId="01F2702A" w14:textId="77777777" w:rsidR="002E08BB" w:rsidRDefault="002E08BB" w:rsidP="002E08BB"/>
    <w:p w14:paraId="4CC5A691" w14:textId="77777777" w:rsidR="002E08BB" w:rsidRDefault="002E08BB" w:rsidP="002E08BB">
      <w:r>
        <w:t>Maxlängd: 36</w:t>
      </w:r>
    </w:p>
    <w:p w14:paraId="5593E211" w14:textId="77777777" w:rsidR="002E08BB" w:rsidRDefault="002E08BB" w:rsidP="002E08BB"/>
    <w:p w14:paraId="25548B68" w14:textId="77777777" w:rsidR="002E08BB" w:rsidRDefault="002E08BB" w:rsidP="002E08BB">
      <w:pPr>
        <w:pStyle w:val="Rubrik3"/>
      </w:pPr>
      <w:proofErr w:type="spellStart"/>
      <w:proofErr w:type="gramStart"/>
      <w:r>
        <w:t>log:CareUnitNameValue</w:t>
      </w:r>
      <w:proofErr w:type="spellEnd"/>
      <w:proofErr w:type="gramEnd"/>
    </w:p>
    <w:p w14:paraId="3774D778" w14:textId="77777777" w:rsidR="002E08BB" w:rsidRDefault="002E08BB" w:rsidP="002E08BB">
      <w:r>
        <w:t>Datatyp som representerar namn på en vårdenhet.</w:t>
      </w:r>
    </w:p>
    <w:p w14:paraId="187AE366" w14:textId="77777777" w:rsidR="002E08BB" w:rsidRDefault="002E08BB" w:rsidP="002E08BB"/>
    <w:p w14:paraId="3D727A80" w14:textId="77777777" w:rsidR="002E08BB" w:rsidRDefault="002E08BB" w:rsidP="002E08BB">
      <w:r>
        <w:t>Maxlängd: 256</w:t>
      </w:r>
    </w:p>
    <w:p w14:paraId="6BD24E0C" w14:textId="77777777" w:rsidR="002E08BB" w:rsidRDefault="002E08BB" w:rsidP="002E08BB"/>
    <w:p w14:paraId="7E09227C" w14:textId="77777777" w:rsidR="002E08BB" w:rsidRDefault="002E08BB" w:rsidP="002E08BB">
      <w:pPr>
        <w:pStyle w:val="Rubrik3"/>
      </w:pPr>
      <w:proofErr w:type="spellStart"/>
      <w:proofErr w:type="gramStart"/>
      <w:r>
        <w:t>log:PatientNameValue</w:t>
      </w:r>
      <w:proofErr w:type="spellEnd"/>
      <w:proofErr w:type="gramEnd"/>
    </w:p>
    <w:p w14:paraId="3F7CE01D" w14:textId="77777777" w:rsidR="002E08BB" w:rsidRDefault="002E08BB" w:rsidP="002E08BB">
      <w:r>
        <w:t>Datatyp som representerar en patients namn.</w:t>
      </w:r>
    </w:p>
    <w:p w14:paraId="34AE961F" w14:textId="77777777" w:rsidR="002E08BB" w:rsidRDefault="002E08BB" w:rsidP="002E08BB"/>
    <w:p w14:paraId="28C1F815" w14:textId="77777777" w:rsidR="002E08BB" w:rsidRDefault="002E08BB" w:rsidP="002E08BB">
      <w:r>
        <w:t>Maxlängd: 256</w:t>
      </w:r>
    </w:p>
    <w:p w14:paraId="345708C8" w14:textId="77777777" w:rsidR="002E08BB" w:rsidRDefault="002E08BB" w:rsidP="002E08BB"/>
    <w:p w14:paraId="09F8C19E" w14:textId="77777777" w:rsidR="002E08BB" w:rsidRDefault="002E08BB" w:rsidP="002E08BB">
      <w:pPr>
        <w:pStyle w:val="Rubrik3"/>
      </w:pPr>
      <w:proofErr w:type="spellStart"/>
      <w:proofErr w:type="gramStart"/>
      <w:r>
        <w:lastRenderedPageBreak/>
        <w:t>log:HsaId</w:t>
      </w:r>
      <w:proofErr w:type="spellEnd"/>
      <w:proofErr w:type="gramEnd"/>
    </w:p>
    <w:p w14:paraId="27287F86" w14:textId="77777777" w:rsidR="002E08BB" w:rsidRDefault="002E08BB" w:rsidP="002E08BB">
      <w:r>
        <w:t>Datatyp som representerar det unika nummer som identifierar en anställd, uppdragstagare, strukturenhet eller en HCC funktion (HSA-id).</w:t>
      </w:r>
    </w:p>
    <w:p w14:paraId="57B10933" w14:textId="77777777" w:rsidR="002E08BB" w:rsidRDefault="002E08BB" w:rsidP="002E08BB">
      <w:r>
        <w:t>Specificerat enligt HSA-schema tjänsteträdet version 3.9.</w:t>
      </w:r>
    </w:p>
    <w:p w14:paraId="3DBADB58" w14:textId="77777777" w:rsidR="002E08BB" w:rsidRDefault="002E08BB" w:rsidP="002E08BB"/>
    <w:p w14:paraId="447D9570" w14:textId="77777777" w:rsidR="002E08BB" w:rsidRDefault="002E08BB" w:rsidP="002E08BB">
      <w:r>
        <w:t>Maxlängd: 32</w:t>
      </w:r>
    </w:p>
    <w:p w14:paraId="20DAB4B1" w14:textId="77777777" w:rsidR="002E08BB" w:rsidRDefault="002E08BB" w:rsidP="002E08BB"/>
    <w:p w14:paraId="0152BD53" w14:textId="77777777" w:rsidR="002E08BB" w:rsidRDefault="002E08BB" w:rsidP="002E08BB">
      <w:pPr>
        <w:pStyle w:val="Rubrik3"/>
      </w:pPr>
      <w:proofErr w:type="spellStart"/>
      <w:proofErr w:type="gramStart"/>
      <w:r>
        <w:t>log:System</w:t>
      </w:r>
      <w:proofErr w:type="spellEnd"/>
      <w:proofErr w:type="gramEnd"/>
    </w:p>
    <w:p w14:paraId="5E35D684" w14:textId="77777777" w:rsidR="002E08BB" w:rsidRDefault="002E08BB" w:rsidP="002E08BB">
      <w:r>
        <w:t>Datatyp som representerar ett system i loggposten. Det system som skapar loggposten.</w:t>
      </w:r>
    </w:p>
    <w:p w14:paraId="52737D17" w14:textId="77777777" w:rsidR="002E08BB" w:rsidRDefault="002E08BB" w:rsidP="002E08BB"/>
    <w:p w14:paraId="3392B951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4135AC05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1EDC29BA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F397B1D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5B3510BA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DCF9FE4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009AF1D7" w14:textId="77777777" w:rsidTr="00386ACE">
        <w:tc>
          <w:tcPr>
            <w:tcW w:w="2800" w:type="dxa"/>
          </w:tcPr>
          <w:p w14:paraId="43150C84" w14:textId="77777777" w:rsidR="002E08BB" w:rsidRDefault="002E08BB" w:rsidP="00386ACE">
            <w:r>
              <w:t>systemId</w:t>
            </w:r>
          </w:p>
        </w:tc>
        <w:tc>
          <w:tcPr>
            <w:tcW w:w="2000" w:type="dxa"/>
          </w:tcPr>
          <w:p w14:paraId="198DEF7C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75291F1E" w14:textId="77777777" w:rsidR="002E08BB" w:rsidRDefault="002E08BB" w:rsidP="00386ACE">
            <w:r>
              <w:t>Systemets id.</w:t>
            </w:r>
          </w:p>
        </w:tc>
        <w:tc>
          <w:tcPr>
            <w:tcW w:w="1300" w:type="dxa"/>
          </w:tcPr>
          <w:p w14:paraId="459BAF25" w14:textId="77777777" w:rsidR="002E08BB" w:rsidRDefault="002E08BB" w:rsidP="00386ACE">
            <w:r>
              <w:t>1</w:t>
            </w:r>
          </w:p>
        </w:tc>
      </w:tr>
      <w:tr w:rsidR="002E08BB" w14:paraId="59D37EFA" w14:textId="77777777" w:rsidTr="00386ACE">
        <w:tc>
          <w:tcPr>
            <w:tcW w:w="2800" w:type="dxa"/>
          </w:tcPr>
          <w:p w14:paraId="533C7EF3" w14:textId="77777777" w:rsidR="002E08BB" w:rsidRDefault="002E08BB" w:rsidP="00386ACE">
            <w:r>
              <w:t>systemName</w:t>
            </w:r>
          </w:p>
        </w:tc>
        <w:tc>
          <w:tcPr>
            <w:tcW w:w="2000" w:type="dxa"/>
          </w:tcPr>
          <w:p w14:paraId="52DF12CF" w14:textId="77777777" w:rsidR="002E08BB" w:rsidRDefault="002E08BB" w:rsidP="00386ACE">
            <w:r>
              <w:t>log:SystemNameValue</w:t>
            </w:r>
          </w:p>
        </w:tc>
        <w:tc>
          <w:tcPr>
            <w:tcW w:w="4000" w:type="dxa"/>
          </w:tcPr>
          <w:p w14:paraId="52E16F08" w14:textId="77777777" w:rsidR="002E08BB" w:rsidRDefault="002E08BB" w:rsidP="00386ACE">
            <w:r>
              <w:t>Systemets namn. Värdet är ej obligatoriskt.</w:t>
            </w:r>
          </w:p>
        </w:tc>
        <w:tc>
          <w:tcPr>
            <w:tcW w:w="1300" w:type="dxa"/>
          </w:tcPr>
          <w:p w14:paraId="2D6D6BF6" w14:textId="77777777" w:rsidR="002E08BB" w:rsidRDefault="002E08BB" w:rsidP="00386ACE">
            <w:r>
              <w:t>0..1</w:t>
            </w:r>
          </w:p>
        </w:tc>
      </w:tr>
    </w:tbl>
    <w:p w14:paraId="21BB2905" w14:textId="77777777" w:rsidR="002E08BB" w:rsidRDefault="002E08BB" w:rsidP="002E08BB">
      <w:pPr>
        <w:pStyle w:val="Rubrik3"/>
      </w:pPr>
      <w:proofErr w:type="spellStart"/>
      <w:proofErr w:type="gramStart"/>
      <w:r>
        <w:t>log:Resources</w:t>
      </w:r>
      <w:proofErr w:type="spellEnd"/>
      <w:proofErr w:type="gramEnd"/>
    </w:p>
    <w:p w14:paraId="24216362" w14:textId="77777777" w:rsidR="002E08BB" w:rsidRDefault="002E08BB" w:rsidP="002E08BB">
      <w:r>
        <w:t>Information om aktuella resurser. En loggpost kan hålla en eller flera resurser.</w:t>
      </w:r>
    </w:p>
    <w:p w14:paraId="2FEE73C7" w14:textId="77777777" w:rsidR="002E08BB" w:rsidRDefault="002E08BB" w:rsidP="002E08BB"/>
    <w:p w14:paraId="69DC7694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287B892E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49BDEB13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15F0138B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362A7498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5C7AE6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3EC1C811" w14:textId="77777777" w:rsidTr="00386ACE">
        <w:tc>
          <w:tcPr>
            <w:tcW w:w="2800" w:type="dxa"/>
          </w:tcPr>
          <w:p w14:paraId="264A6DAC" w14:textId="77777777" w:rsidR="002E08BB" w:rsidRDefault="002E08BB" w:rsidP="00386ACE">
            <w:r>
              <w:t>resource</w:t>
            </w:r>
          </w:p>
        </w:tc>
        <w:tc>
          <w:tcPr>
            <w:tcW w:w="2000" w:type="dxa"/>
          </w:tcPr>
          <w:p w14:paraId="105E2FA9" w14:textId="77777777" w:rsidR="002E08BB" w:rsidRDefault="002E08BB" w:rsidP="00386ACE">
            <w:r>
              <w:t>log:Resource</w:t>
            </w:r>
          </w:p>
        </w:tc>
        <w:tc>
          <w:tcPr>
            <w:tcW w:w="4000" w:type="dxa"/>
          </w:tcPr>
          <w:p w14:paraId="08572783" w14:textId="77777777" w:rsidR="002E08BB" w:rsidRDefault="002E08BB" w:rsidP="00386ACE"/>
        </w:tc>
        <w:tc>
          <w:tcPr>
            <w:tcW w:w="1300" w:type="dxa"/>
          </w:tcPr>
          <w:p w14:paraId="12937A26" w14:textId="77777777" w:rsidR="002E08BB" w:rsidRDefault="002E08BB" w:rsidP="00386ACE">
            <w:r>
              <w:t>1..*</w:t>
            </w:r>
          </w:p>
        </w:tc>
      </w:tr>
    </w:tbl>
    <w:p w14:paraId="2B24F9DC" w14:textId="77777777" w:rsidR="002E08BB" w:rsidRDefault="002E08BB" w:rsidP="002E08BB">
      <w:pPr>
        <w:pStyle w:val="Rubrik3"/>
      </w:pPr>
      <w:proofErr w:type="spellStart"/>
      <w:proofErr w:type="gramStart"/>
      <w:r>
        <w:t>log:Log</w:t>
      </w:r>
      <w:proofErr w:type="spellEnd"/>
      <w:proofErr w:type="gramEnd"/>
    </w:p>
    <w:p w14:paraId="449243EA" w14:textId="77777777" w:rsidR="002E08BB" w:rsidRDefault="002E08BB" w:rsidP="002E08BB">
      <w:r>
        <w:t>Datatyp som representerar en loggpost enligt PDL. Datatypen beskriver grundformatet för en loggpost.</w:t>
      </w:r>
    </w:p>
    <w:p w14:paraId="3A443D6D" w14:textId="77777777" w:rsidR="002E08BB" w:rsidRDefault="002E08BB" w:rsidP="002E08BB"/>
    <w:p w14:paraId="66F55B22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043BC717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6DB60DB3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7C3890D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211ABD2A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9D7BB5E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5613D212" w14:textId="77777777" w:rsidTr="00386ACE">
        <w:tc>
          <w:tcPr>
            <w:tcW w:w="2800" w:type="dxa"/>
          </w:tcPr>
          <w:p w14:paraId="04516AD7" w14:textId="77777777" w:rsidR="002E08BB" w:rsidRDefault="002E08BB" w:rsidP="00386ACE">
            <w:r>
              <w:t>logId</w:t>
            </w:r>
          </w:p>
        </w:tc>
        <w:tc>
          <w:tcPr>
            <w:tcW w:w="2000" w:type="dxa"/>
          </w:tcPr>
          <w:p w14:paraId="427C7766" w14:textId="77777777" w:rsidR="002E08BB" w:rsidRDefault="002E08BB" w:rsidP="00386ACE">
            <w:r>
              <w:t>log:Id</w:t>
            </w:r>
          </w:p>
        </w:tc>
        <w:tc>
          <w:tcPr>
            <w:tcW w:w="4000" w:type="dxa"/>
          </w:tcPr>
          <w:p w14:paraId="3BFD4DDC" w14:textId="77777777" w:rsidR="002E08BB" w:rsidRDefault="002E08BB" w:rsidP="00386ACE">
            <w:r>
              <w:t>Unik, global identifierare för loggposten.</w:t>
            </w:r>
          </w:p>
        </w:tc>
        <w:tc>
          <w:tcPr>
            <w:tcW w:w="1300" w:type="dxa"/>
          </w:tcPr>
          <w:p w14:paraId="7FA0C789" w14:textId="77777777" w:rsidR="002E08BB" w:rsidRDefault="002E08BB" w:rsidP="00386ACE">
            <w:r>
              <w:t>1</w:t>
            </w:r>
          </w:p>
        </w:tc>
      </w:tr>
      <w:tr w:rsidR="002E08BB" w14:paraId="5CB8D604" w14:textId="77777777" w:rsidTr="00386ACE">
        <w:tc>
          <w:tcPr>
            <w:tcW w:w="2800" w:type="dxa"/>
          </w:tcPr>
          <w:p w14:paraId="516EEDC1" w14:textId="77777777" w:rsidR="002E08BB" w:rsidRDefault="002E08BB" w:rsidP="00386ACE">
            <w:r>
              <w:t>system</w:t>
            </w:r>
          </w:p>
        </w:tc>
        <w:tc>
          <w:tcPr>
            <w:tcW w:w="2000" w:type="dxa"/>
          </w:tcPr>
          <w:p w14:paraId="27A3F090" w14:textId="77777777" w:rsidR="002E08BB" w:rsidRDefault="002E08BB" w:rsidP="00386ACE">
            <w:r>
              <w:t>log:System</w:t>
            </w:r>
          </w:p>
        </w:tc>
        <w:tc>
          <w:tcPr>
            <w:tcW w:w="4000" w:type="dxa"/>
          </w:tcPr>
          <w:p w14:paraId="575089EB" w14:textId="77777777" w:rsidR="002E08BB" w:rsidRDefault="002E08BB" w:rsidP="00386ACE">
            <w:r>
              <w:t>Information om systemet som skapar loggpost. Innehåller systemets id samt eventuellt namn.</w:t>
            </w:r>
          </w:p>
        </w:tc>
        <w:tc>
          <w:tcPr>
            <w:tcW w:w="1300" w:type="dxa"/>
          </w:tcPr>
          <w:p w14:paraId="47C7F2C2" w14:textId="77777777" w:rsidR="002E08BB" w:rsidRDefault="002E08BB" w:rsidP="00386ACE">
            <w:r>
              <w:t>1</w:t>
            </w:r>
          </w:p>
        </w:tc>
      </w:tr>
      <w:tr w:rsidR="002E08BB" w14:paraId="0C52CE72" w14:textId="77777777" w:rsidTr="00386ACE">
        <w:tc>
          <w:tcPr>
            <w:tcW w:w="2800" w:type="dxa"/>
          </w:tcPr>
          <w:p w14:paraId="39F7339E" w14:textId="77777777" w:rsidR="002E08BB" w:rsidRDefault="002E08BB" w:rsidP="00386ACE">
            <w:r>
              <w:t>activity</w:t>
            </w:r>
          </w:p>
        </w:tc>
        <w:tc>
          <w:tcPr>
            <w:tcW w:w="2000" w:type="dxa"/>
          </w:tcPr>
          <w:p w14:paraId="5B83F7E8" w14:textId="77777777" w:rsidR="002E08BB" w:rsidRDefault="002E08BB" w:rsidP="00386ACE">
            <w:r>
              <w:t>log:Activity</w:t>
            </w:r>
          </w:p>
        </w:tc>
        <w:tc>
          <w:tcPr>
            <w:tcW w:w="4000" w:type="dxa"/>
          </w:tcPr>
          <w:p w14:paraId="70CA725E" w14:textId="77777777" w:rsidR="002E08BB" w:rsidRDefault="002E08BB" w:rsidP="00386ACE">
            <w:r>
              <w:t>Information om aktivitet som utförts och som ska loggas. Innehåller typ av aktivitet, datum för aktiviteten och i vilket syfte som aktiviteten utfördes.</w:t>
            </w:r>
          </w:p>
        </w:tc>
        <w:tc>
          <w:tcPr>
            <w:tcW w:w="1300" w:type="dxa"/>
          </w:tcPr>
          <w:p w14:paraId="2192805A" w14:textId="77777777" w:rsidR="002E08BB" w:rsidRDefault="002E08BB" w:rsidP="00386ACE">
            <w:r>
              <w:t>1</w:t>
            </w:r>
          </w:p>
        </w:tc>
      </w:tr>
      <w:tr w:rsidR="002E08BB" w14:paraId="2A92F3F1" w14:textId="77777777" w:rsidTr="00386ACE">
        <w:tc>
          <w:tcPr>
            <w:tcW w:w="2800" w:type="dxa"/>
          </w:tcPr>
          <w:p w14:paraId="5FC6A568" w14:textId="77777777" w:rsidR="002E08BB" w:rsidRDefault="002E08BB" w:rsidP="00386ACE">
            <w:r>
              <w:t>user</w:t>
            </w:r>
          </w:p>
        </w:tc>
        <w:tc>
          <w:tcPr>
            <w:tcW w:w="2000" w:type="dxa"/>
          </w:tcPr>
          <w:p w14:paraId="62C4773F" w14:textId="77777777" w:rsidR="002E08BB" w:rsidRDefault="002E08BB" w:rsidP="00386ACE">
            <w:r>
              <w:t>log:User</w:t>
            </w:r>
          </w:p>
        </w:tc>
        <w:tc>
          <w:tcPr>
            <w:tcW w:w="4000" w:type="dxa"/>
          </w:tcPr>
          <w:p w14:paraId="261F9E61" w14:textId="77777777" w:rsidR="002E08BB" w:rsidRDefault="002E08BB" w:rsidP="00386ACE">
            <w:r>
              <w:t>Information om användaren som utfört aktivitet. Innehåller användarens id samt till vilken vårdenhet användaren tillhör. Kan även innehålla ej obligatoriska uppgifter som namn, personnummer, uppdrag och titel.</w:t>
            </w:r>
          </w:p>
        </w:tc>
        <w:tc>
          <w:tcPr>
            <w:tcW w:w="1300" w:type="dxa"/>
          </w:tcPr>
          <w:p w14:paraId="260BB7B2" w14:textId="77777777" w:rsidR="002E08BB" w:rsidRDefault="002E08BB" w:rsidP="00386ACE">
            <w:r>
              <w:t>1</w:t>
            </w:r>
          </w:p>
        </w:tc>
      </w:tr>
      <w:tr w:rsidR="002E08BB" w14:paraId="52F2A74F" w14:textId="77777777" w:rsidTr="00386ACE">
        <w:tc>
          <w:tcPr>
            <w:tcW w:w="2800" w:type="dxa"/>
          </w:tcPr>
          <w:p w14:paraId="62A53AF1" w14:textId="77777777" w:rsidR="002E08BB" w:rsidRDefault="002E08BB" w:rsidP="00386ACE">
            <w:r>
              <w:t>resources</w:t>
            </w:r>
          </w:p>
        </w:tc>
        <w:tc>
          <w:tcPr>
            <w:tcW w:w="2000" w:type="dxa"/>
          </w:tcPr>
          <w:p w14:paraId="77D319F2" w14:textId="77777777" w:rsidR="002E08BB" w:rsidRDefault="002E08BB" w:rsidP="00386ACE">
            <w:r>
              <w:t>log:Resources</w:t>
            </w:r>
          </w:p>
        </w:tc>
        <w:tc>
          <w:tcPr>
            <w:tcW w:w="4000" w:type="dxa"/>
          </w:tcPr>
          <w:p w14:paraId="7897566A" w14:textId="77777777" w:rsidR="002E08BB" w:rsidRDefault="002E08BB" w:rsidP="00386ACE">
            <w:r>
              <w:t>Information om aktuella resurser.</w:t>
            </w:r>
          </w:p>
        </w:tc>
        <w:tc>
          <w:tcPr>
            <w:tcW w:w="1300" w:type="dxa"/>
          </w:tcPr>
          <w:p w14:paraId="60DB2A4D" w14:textId="77777777" w:rsidR="002E08BB" w:rsidRDefault="002E08BB" w:rsidP="00386ACE">
            <w:r>
              <w:t>1</w:t>
            </w:r>
          </w:p>
        </w:tc>
      </w:tr>
    </w:tbl>
    <w:p w14:paraId="42096BA6" w14:textId="77777777" w:rsidR="002E08BB" w:rsidRDefault="002E08BB" w:rsidP="002E08BB">
      <w:pPr>
        <w:pStyle w:val="Rubrik3"/>
      </w:pPr>
      <w:proofErr w:type="spellStart"/>
      <w:proofErr w:type="gramStart"/>
      <w:r>
        <w:t>log:User</w:t>
      </w:r>
      <w:proofErr w:type="spellEnd"/>
      <w:proofErr w:type="gramEnd"/>
    </w:p>
    <w:p w14:paraId="7E7392FF" w14:textId="77777777" w:rsidR="002E08BB" w:rsidRDefault="002E08BB" w:rsidP="002E08BB">
      <w:r>
        <w:t>Datatyp som representerar användaren som utfört aktivitet, tillika ägare av loggpost.</w:t>
      </w:r>
    </w:p>
    <w:p w14:paraId="32DB3CB8" w14:textId="77777777" w:rsidR="002E08BB" w:rsidRDefault="002E08BB" w:rsidP="002E08BB"/>
    <w:p w14:paraId="1FB530E4" w14:textId="77777777" w:rsidR="002E08BB" w:rsidRDefault="002E08BB" w:rsidP="002E08BB"/>
    <w:tbl>
      <w:tblPr>
        <w:tblStyle w:val="Tabellrutnt"/>
        <w:tblW w:w="9100" w:type="dxa"/>
        <w:tblLayout w:type="fixed"/>
        <w:tblLook w:val="04A0" w:firstRow="1" w:lastRow="0" w:firstColumn="1" w:lastColumn="0" w:noHBand="0" w:noVBand="1"/>
      </w:tblPr>
      <w:tblGrid>
        <w:gridCol w:w="2520"/>
        <w:gridCol w:w="1807"/>
        <w:gridCol w:w="3589"/>
        <w:gridCol w:w="1184"/>
      </w:tblGrid>
      <w:tr w:rsidR="002E08BB" w14:paraId="5A28C4BF" w14:textId="77777777" w:rsidTr="00386ACE">
        <w:trPr>
          <w:trHeight w:val="384"/>
        </w:trPr>
        <w:tc>
          <w:tcPr>
            <w:tcW w:w="2800" w:type="dxa"/>
            <w:shd w:val="clear" w:color="auto" w:fill="D9D9D9" w:themeFill="background1" w:themeFillShade="D9"/>
            <w:vAlign w:val="bottom"/>
          </w:tcPr>
          <w:p w14:paraId="052170B3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000" w:type="dxa"/>
            <w:shd w:val="clear" w:color="auto" w:fill="D9D9D9" w:themeFill="background1" w:themeFillShade="D9"/>
            <w:vAlign w:val="bottom"/>
          </w:tcPr>
          <w:p w14:paraId="6EED3CA5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Datatyp</w:t>
            </w:r>
          </w:p>
        </w:tc>
        <w:tc>
          <w:tcPr>
            <w:tcW w:w="4000" w:type="dxa"/>
            <w:shd w:val="clear" w:color="auto" w:fill="D9D9D9" w:themeFill="background1" w:themeFillShade="D9"/>
            <w:vAlign w:val="bottom"/>
          </w:tcPr>
          <w:p w14:paraId="1E3C79EF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00" w:type="dxa"/>
            <w:shd w:val="clear" w:color="auto" w:fill="D9D9D9" w:themeFill="background1" w:themeFillShade="D9"/>
            <w:vAlign w:val="bottom"/>
          </w:tcPr>
          <w:p w14:paraId="111E8032" w14:textId="77777777" w:rsidR="002E08BB" w:rsidRDefault="002E08BB" w:rsidP="00386ACE">
            <w:pPr>
              <w:rPr>
                <w:b/>
              </w:rPr>
            </w:pPr>
            <w:r>
              <w:rPr>
                <w:b/>
              </w:rPr>
              <w:t>Kardinalitet</w:t>
            </w:r>
          </w:p>
        </w:tc>
      </w:tr>
      <w:tr w:rsidR="002E08BB" w14:paraId="36D17EFA" w14:textId="77777777" w:rsidTr="00386ACE">
        <w:tc>
          <w:tcPr>
            <w:tcW w:w="2800" w:type="dxa"/>
          </w:tcPr>
          <w:p w14:paraId="6910B145" w14:textId="77777777" w:rsidR="002E08BB" w:rsidRDefault="002E08BB" w:rsidP="00386ACE">
            <w:r>
              <w:t>userId</w:t>
            </w:r>
          </w:p>
        </w:tc>
        <w:tc>
          <w:tcPr>
            <w:tcW w:w="2000" w:type="dxa"/>
          </w:tcPr>
          <w:p w14:paraId="406D94C2" w14:textId="77777777" w:rsidR="002E08BB" w:rsidRDefault="002E08BB" w:rsidP="00386ACE">
            <w:r>
              <w:t>log:HsaId</w:t>
            </w:r>
          </w:p>
        </w:tc>
        <w:tc>
          <w:tcPr>
            <w:tcW w:w="4000" w:type="dxa"/>
          </w:tcPr>
          <w:p w14:paraId="46F0B782" w14:textId="77777777" w:rsidR="002E08BB" w:rsidRDefault="002E08BB" w:rsidP="00386ACE">
            <w:r>
              <w:t>Användarens id. Loggpostens ägare.</w:t>
            </w:r>
          </w:p>
        </w:tc>
        <w:tc>
          <w:tcPr>
            <w:tcW w:w="1300" w:type="dxa"/>
          </w:tcPr>
          <w:p w14:paraId="1BBCD8AF" w14:textId="77777777" w:rsidR="002E08BB" w:rsidRDefault="002E08BB" w:rsidP="00386ACE">
            <w:r>
              <w:t>1</w:t>
            </w:r>
          </w:p>
        </w:tc>
      </w:tr>
      <w:tr w:rsidR="002E08BB" w14:paraId="39787BAB" w14:textId="77777777" w:rsidTr="00386ACE">
        <w:tc>
          <w:tcPr>
            <w:tcW w:w="2800" w:type="dxa"/>
          </w:tcPr>
          <w:p w14:paraId="1E0108A6" w14:textId="77777777" w:rsidR="002E08BB" w:rsidRDefault="002E08BB" w:rsidP="00386ACE">
            <w:r>
              <w:lastRenderedPageBreak/>
              <w:t>name</w:t>
            </w:r>
          </w:p>
        </w:tc>
        <w:tc>
          <w:tcPr>
            <w:tcW w:w="2000" w:type="dxa"/>
          </w:tcPr>
          <w:p w14:paraId="28B59B41" w14:textId="77777777" w:rsidR="002E08BB" w:rsidRDefault="002E08BB" w:rsidP="00386ACE">
            <w:r>
              <w:t>log:UserNameValue</w:t>
            </w:r>
          </w:p>
        </w:tc>
        <w:tc>
          <w:tcPr>
            <w:tcW w:w="4000" w:type="dxa"/>
          </w:tcPr>
          <w:p w14:paraId="5A11C303" w14:textId="77777777" w:rsidR="002E08BB" w:rsidRDefault="002E08BB" w:rsidP="00386ACE">
            <w:r>
              <w:t>Användarens fulla namn. Värdet är ej obligatoriskt.</w:t>
            </w:r>
          </w:p>
        </w:tc>
        <w:tc>
          <w:tcPr>
            <w:tcW w:w="1300" w:type="dxa"/>
          </w:tcPr>
          <w:p w14:paraId="76731EFB" w14:textId="77777777" w:rsidR="002E08BB" w:rsidRDefault="002E08BB" w:rsidP="00386ACE">
            <w:r>
              <w:t>0..1</w:t>
            </w:r>
          </w:p>
        </w:tc>
      </w:tr>
      <w:tr w:rsidR="002E08BB" w14:paraId="618F604B" w14:textId="77777777" w:rsidTr="00386ACE">
        <w:tc>
          <w:tcPr>
            <w:tcW w:w="2800" w:type="dxa"/>
          </w:tcPr>
          <w:p w14:paraId="5E2D2BF5" w14:textId="77777777" w:rsidR="002E08BB" w:rsidRDefault="002E08BB" w:rsidP="00386ACE">
            <w:r>
              <w:t>personId</w:t>
            </w:r>
          </w:p>
        </w:tc>
        <w:tc>
          <w:tcPr>
            <w:tcW w:w="2000" w:type="dxa"/>
          </w:tcPr>
          <w:p w14:paraId="05FC31DF" w14:textId="77777777" w:rsidR="002E08BB" w:rsidRDefault="002E08BB" w:rsidP="00386ACE">
            <w:r>
              <w:t>log:PersonIdValue</w:t>
            </w:r>
          </w:p>
        </w:tc>
        <w:tc>
          <w:tcPr>
            <w:tcW w:w="4000" w:type="dxa"/>
          </w:tcPr>
          <w:p w14:paraId="3711DFA6" w14:textId="77777777" w:rsidR="002E08BB" w:rsidRDefault="002E08BB" w:rsidP="00386ACE">
            <w:r>
              <w:t>Användarens id nummer, kan vara personnummer, samordningsnummer alternativt reservnummer. Värdet är ej obligatoriskt.</w:t>
            </w:r>
          </w:p>
        </w:tc>
        <w:tc>
          <w:tcPr>
            <w:tcW w:w="1300" w:type="dxa"/>
          </w:tcPr>
          <w:p w14:paraId="43BDC084" w14:textId="77777777" w:rsidR="002E08BB" w:rsidRDefault="002E08BB" w:rsidP="00386ACE">
            <w:r>
              <w:t>0..1</w:t>
            </w:r>
          </w:p>
        </w:tc>
      </w:tr>
      <w:tr w:rsidR="002E08BB" w14:paraId="55E757CF" w14:textId="77777777" w:rsidTr="00386ACE">
        <w:tc>
          <w:tcPr>
            <w:tcW w:w="2800" w:type="dxa"/>
          </w:tcPr>
          <w:p w14:paraId="546DFD01" w14:textId="77777777" w:rsidR="002E08BB" w:rsidRDefault="002E08BB" w:rsidP="00386ACE">
            <w:r>
              <w:t>assignment</w:t>
            </w:r>
          </w:p>
        </w:tc>
        <w:tc>
          <w:tcPr>
            <w:tcW w:w="2000" w:type="dxa"/>
          </w:tcPr>
          <w:p w14:paraId="1A8FEE73" w14:textId="77777777" w:rsidR="002E08BB" w:rsidRDefault="002E08BB" w:rsidP="00386ACE">
            <w:r>
              <w:t>log:AssignmentValue</w:t>
            </w:r>
          </w:p>
        </w:tc>
        <w:tc>
          <w:tcPr>
            <w:tcW w:w="4000" w:type="dxa"/>
          </w:tcPr>
          <w:p w14:paraId="1EBB7883" w14:textId="77777777" w:rsidR="002E08BB" w:rsidRDefault="002E08BB" w:rsidP="00386ACE">
            <w:r>
              <w:t>Namn på medarbetare i uppdrag, exempelvis sjuksköterska på kirurgkliniken. Värdet är ej obligatoriskt.</w:t>
            </w:r>
          </w:p>
        </w:tc>
        <w:tc>
          <w:tcPr>
            <w:tcW w:w="1300" w:type="dxa"/>
          </w:tcPr>
          <w:p w14:paraId="190AFF0D" w14:textId="77777777" w:rsidR="002E08BB" w:rsidRDefault="002E08BB" w:rsidP="00386ACE">
            <w:r>
              <w:t>0..1</w:t>
            </w:r>
          </w:p>
        </w:tc>
      </w:tr>
      <w:tr w:rsidR="002E08BB" w14:paraId="17CB23FA" w14:textId="77777777" w:rsidTr="00386ACE">
        <w:tc>
          <w:tcPr>
            <w:tcW w:w="2800" w:type="dxa"/>
          </w:tcPr>
          <w:p w14:paraId="272081FC" w14:textId="77777777" w:rsidR="002E08BB" w:rsidRDefault="002E08BB" w:rsidP="00386ACE">
            <w:r>
              <w:t>title</w:t>
            </w:r>
          </w:p>
        </w:tc>
        <w:tc>
          <w:tcPr>
            <w:tcW w:w="2000" w:type="dxa"/>
          </w:tcPr>
          <w:p w14:paraId="25275599" w14:textId="77777777" w:rsidR="002E08BB" w:rsidRDefault="002E08BB" w:rsidP="00386ACE">
            <w:r>
              <w:t>log:UserTitleValue</w:t>
            </w:r>
          </w:p>
        </w:tc>
        <w:tc>
          <w:tcPr>
            <w:tcW w:w="4000" w:type="dxa"/>
          </w:tcPr>
          <w:p w14:paraId="710B9922" w14:textId="77777777" w:rsidR="002E08BB" w:rsidRDefault="002E08BB" w:rsidP="00386ACE">
            <w:r>
              <w:t>Användarens titel. Värdet är ej obligatoriskt.</w:t>
            </w:r>
          </w:p>
        </w:tc>
        <w:tc>
          <w:tcPr>
            <w:tcW w:w="1300" w:type="dxa"/>
          </w:tcPr>
          <w:p w14:paraId="64FEA349" w14:textId="77777777" w:rsidR="002E08BB" w:rsidRDefault="002E08BB" w:rsidP="00386ACE">
            <w:r>
              <w:t>0..1</w:t>
            </w:r>
          </w:p>
        </w:tc>
      </w:tr>
      <w:tr w:rsidR="002E08BB" w14:paraId="6A6085F3" w14:textId="77777777" w:rsidTr="00386ACE">
        <w:tc>
          <w:tcPr>
            <w:tcW w:w="2800" w:type="dxa"/>
          </w:tcPr>
          <w:p w14:paraId="672FFC58" w14:textId="77777777" w:rsidR="002E08BB" w:rsidRDefault="002E08BB" w:rsidP="00386ACE">
            <w:r>
              <w:t>careUnit</w:t>
            </w:r>
          </w:p>
        </w:tc>
        <w:tc>
          <w:tcPr>
            <w:tcW w:w="2000" w:type="dxa"/>
          </w:tcPr>
          <w:p w14:paraId="36F0A398" w14:textId="77777777" w:rsidR="002E08BB" w:rsidRDefault="002E08BB" w:rsidP="00386ACE">
            <w:r>
              <w:t>log:CareUnit</w:t>
            </w:r>
          </w:p>
        </w:tc>
        <w:tc>
          <w:tcPr>
            <w:tcW w:w="4000" w:type="dxa"/>
          </w:tcPr>
          <w:p w14:paraId="48C0E013" w14:textId="77777777" w:rsidR="002E08BB" w:rsidRDefault="002E08BB" w:rsidP="00386ACE">
            <w:r>
              <w:t>Användarens vårdenhet när aktivitet utfördes.</w:t>
            </w:r>
          </w:p>
        </w:tc>
        <w:tc>
          <w:tcPr>
            <w:tcW w:w="1300" w:type="dxa"/>
          </w:tcPr>
          <w:p w14:paraId="2A611B49" w14:textId="77777777" w:rsidR="002E08BB" w:rsidRDefault="002E08BB" w:rsidP="00386ACE">
            <w:r>
              <w:t>1</w:t>
            </w:r>
          </w:p>
        </w:tc>
      </w:tr>
      <w:tr w:rsidR="002E08BB" w14:paraId="227BCE69" w14:textId="77777777" w:rsidTr="00386ACE">
        <w:tc>
          <w:tcPr>
            <w:tcW w:w="2800" w:type="dxa"/>
          </w:tcPr>
          <w:p w14:paraId="13FFB198" w14:textId="77777777" w:rsidR="002E08BB" w:rsidRDefault="002E08BB" w:rsidP="00386ACE">
            <w:r>
              <w:t>careProvider</w:t>
            </w:r>
          </w:p>
        </w:tc>
        <w:tc>
          <w:tcPr>
            <w:tcW w:w="2000" w:type="dxa"/>
          </w:tcPr>
          <w:p w14:paraId="534CC06D" w14:textId="77777777" w:rsidR="002E08BB" w:rsidRDefault="002E08BB" w:rsidP="00386ACE">
            <w:r>
              <w:t>log:CareProvider</w:t>
            </w:r>
          </w:p>
        </w:tc>
        <w:tc>
          <w:tcPr>
            <w:tcW w:w="4000" w:type="dxa"/>
          </w:tcPr>
          <w:p w14:paraId="427EF5E1" w14:textId="77777777" w:rsidR="002E08BB" w:rsidRDefault="002E08BB" w:rsidP="00386ACE">
            <w:r>
              <w:t>Användarens vårdgivare när aktivitet utfördes. Den vårdgivaren är ägare av loggposten.</w:t>
            </w:r>
          </w:p>
        </w:tc>
        <w:tc>
          <w:tcPr>
            <w:tcW w:w="1300" w:type="dxa"/>
          </w:tcPr>
          <w:p w14:paraId="1BABA23D" w14:textId="77777777" w:rsidR="002E08BB" w:rsidRDefault="002E08BB" w:rsidP="00386ACE">
            <w:r>
              <w:t>1</w:t>
            </w:r>
          </w:p>
        </w:tc>
      </w:tr>
    </w:tbl>
    <w:p w14:paraId="796116C1" w14:textId="0FCEAA0D" w:rsidR="00B86978" w:rsidRDefault="00B86978" w:rsidP="002E08BB">
      <w:pPr>
        <w:pStyle w:val="Rubrik1"/>
        <w:numPr>
          <w:ilvl w:val="0"/>
          <w:numId w:val="0"/>
        </w:numPr>
      </w:pPr>
    </w:p>
    <w:sectPr w:rsidR="00B86978" w:rsidSect="009A5C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2C001" w14:textId="77777777" w:rsidR="00973DFB" w:rsidRDefault="00973DFB" w:rsidP="00594D12">
      <w:r>
        <w:separator/>
      </w:r>
    </w:p>
  </w:endnote>
  <w:endnote w:type="continuationSeparator" w:id="0">
    <w:p w14:paraId="585A860F" w14:textId="77777777" w:rsidR="00973DFB" w:rsidRDefault="00973DFB" w:rsidP="00594D12">
      <w:r>
        <w:continuationSeparator/>
      </w:r>
    </w:p>
  </w:endnote>
  <w:endnote w:type="continuationNotice" w:id="1">
    <w:p w14:paraId="5D001FE5" w14:textId="77777777" w:rsidR="00973DFB" w:rsidRDefault="00973DF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0273" w14:textId="77777777" w:rsidR="00D1172E" w:rsidRDefault="00D1172E" w:rsidP="00594D12">
    <w:pPr>
      <w:rPr>
        <w:rFonts w:eastAsia="Times New Roman"/>
        <w:color w:val="auto"/>
        <w:lang w:eastAsia="sv-S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39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0274" w14:textId="77777777" w:rsidR="00D1172E" w:rsidRDefault="00D1172E" w:rsidP="00594D12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7B76BF">
      <w:rPr>
        <w:rStyle w:val="Sidnummer"/>
        <w:noProof/>
        <w:sz w:val="24"/>
      </w:rPr>
      <w:t>2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7B76BF">
      <w:rPr>
        <w:rStyle w:val="Sidnummer"/>
        <w:noProof/>
        <w:sz w:val="24"/>
      </w:rPr>
      <w:t>19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90E534" w14:textId="77777777" w:rsidR="00973DFB" w:rsidRDefault="00973DFB" w:rsidP="00594D12">
      <w:r>
        <w:separator/>
      </w:r>
    </w:p>
  </w:footnote>
  <w:footnote w:type="continuationSeparator" w:id="0">
    <w:p w14:paraId="430CAFB3" w14:textId="77777777" w:rsidR="00973DFB" w:rsidRDefault="00973DFB" w:rsidP="00594D12">
      <w:r>
        <w:continuationSeparator/>
      </w:r>
    </w:p>
  </w:footnote>
  <w:footnote w:type="continuationNotice" w:id="1">
    <w:p w14:paraId="6F8FD616" w14:textId="77777777" w:rsidR="00973DFB" w:rsidRDefault="00973DF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D1172E" w14:paraId="1CF70254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1" w14:textId="77777777" w:rsidR="00D1172E" w:rsidRDefault="00973DF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1CF70276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8238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D1172E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2" w14:textId="77777777" w:rsidR="00D1172E" w:rsidRDefault="00D1172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8240" behindDoc="0" locked="0" layoutInCell="1" allowOverlap="1" wp14:anchorId="1CF70277" wp14:editId="1CF7027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21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1CF70279" wp14:editId="1CF7027A">
                    <wp:extent cx="2019300" cy="446405"/>
                    <wp:effectExtent l="0" t="0" r="0" b="0"/>
                    <wp:docPr id="2" name="AutoShap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6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4" o:spid="_x0000_s1026" style="width:159pt;height:3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3" w14:textId="77777777" w:rsidR="00D1172E" w:rsidRDefault="00D1172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D1172E" w14:paraId="1CF70258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5" w14:textId="77777777" w:rsidR="00D1172E" w:rsidRDefault="00D1172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CF70256" w14:textId="77777777" w:rsidR="00D1172E" w:rsidRDefault="00D1172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7" w14:textId="77777777" w:rsidR="00D1172E" w:rsidRDefault="00D1172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D1172E" w14:paraId="1CF7025C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9" w14:textId="77777777" w:rsidR="00D1172E" w:rsidRDefault="00D1172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CF7025A" w14:textId="77777777" w:rsidR="00D1172E" w:rsidRDefault="00D1172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B" w14:textId="77777777" w:rsidR="00D1172E" w:rsidRDefault="00D1172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rPr>
              <w:noProof/>
            </w:rPr>
            <w:fldChar w:fldCharType="end"/>
          </w:r>
          <w:r>
            <w:t xml:space="preserve"> (</w:t>
          </w:r>
          <w:r w:rsidR="00973DFB">
            <w:fldChar w:fldCharType="begin"/>
          </w:r>
          <w:r w:rsidR="00973DFB">
            <w:instrText xml:space="preserve"> NUMPAGES </w:instrText>
          </w:r>
          <w:r w:rsidR="00973DFB">
            <w:fldChar w:fldCharType="separate"/>
          </w:r>
          <w:r>
            <w:rPr>
              <w:noProof/>
            </w:rPr>
            <w:t>39</w:t>
          </w:r>
          <w:r w:rsidR="00973DFB">
            <w:rPr>
              <w:noProof/>
            </w:rPr>
            <w:fldChar w:fldCharType="end"/>
          </w:r>
          <w:r>
            <w:t>)</w:t>
          </w:r>
        </w:p>
      </w:tc>
    </w:tr>
    <w:tr w:rsidR="00D1172E" w14:paraId="1CF70260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D" w14:textId="77777777" w:rsidR="00D1172E" w:rsidRDefault="00D1172E" w:rsidP="00594D12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CE4374">
            <w:t>2012-10-24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E" w14:textId="77777777" w:rsidR="00D1172E" w:rsidRDefault="00D1172E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5F" w14:textId="77777777" w:rsidR="00D1172E" w:rsidRDefault="00D1172E" w:rsidP="00594D12"/>
      </w:tc>
    </w:tr>
  </w:tbl>
  <w:p w14:paraId="1CF70261" w14:textId="77777777" w:rsidR="00D1172E" w:rsidRDefault="00D1172E" w:rsidP="00594D1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8" w:type="dxa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D1172E" w14:paraId="1CF70265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2" w14:textId="77777777" w:rsidR="00D1172E" w:rsidRDefault="00D1172E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Log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3" w14:textId="77777777" w:rsidR="00D1172E" w:rsidRDefault="00D1172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inline distT="0" distB="0" distL="0" distR="0" wp14:anchorId="1CF7027B" wp14:editId="1CF7027C">
                <wp:extent cx="2054860" cy="46037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ner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4860" cy="460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4" w14:textId="77777777" w:rsidR="00D1172E" w:rsidRDefault="00D1172E" w:rsidP="00DB35C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 </w:t>
          </w:r>
        </w:p>
      </w:tc>
    </w:tr>
    <w:tr w:rsidR="00D1172E" w14:paraId="1CF70269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6" w14:textId="77777777" w:rsidR="00D1172E" w:rsidRDefault="00973DFB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D1172E">
            <w:t>Tjänstekontraktsbeskrivning</w:t>
          </w:r>
          <w:r>
            <w:fldChar w:fldCharType="end"/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CF70267" w14:textId="77777777" w:rsidR="00D1172E" w:rsidRDefault="00D1172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8" w14:textId="77777777" w:rsidR="00D1172E" w:rsidRDefault="00D1172E" w:rsidP="00614CDB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Baserad på mall revision A</w:t>
          </w:r>
        </w:p>
      </w:tc>
    </w:tr>
    <w:tr w:rsidR="00D1172E" w14:paraId="1CF7026D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A" w14:textId="77777777" w:rsidR="00D1172E" w:rsidRDefault="00D1172E" w:rsidP="00614CDB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Inera</w:t>
          </w:r>
          <w:proofErr w:type="spellEnd"/>
          <w:r>
            <w:t xml:space="preserve"> AB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CF7026B" w14:textId="77777777" w:rsidR="00D1172E" w:rsidRDefault="00D1172E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C" w14:textId="77777777" w:rsidR="00D1172E" w:rsidRDefault="00D1172E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B76BF"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 xml:space="preserve"> (</w:t>
          </w:r>
          <w:r w:rsidR="00973DFB">
            <w:fldChar w:fldCharType="begin"/>
          </w:r>
          <w:r w:rsidR="00973DFB">
            <w:instrText xml:space="preserve"> NUMPAGES </w:instrText>
          </w:r>
          <w:r w:rsidR="00973DFB">
            <w:fldChar w:fldCharType="separate"/>
          </w:r>
          <w:r w:rsidR="007B76BF">
            <w:rPr>
              <w:noProof/>
            </w:rPr>
            <w:t>19</w:t>
          </w:r>
          <w:r w:rsidR="00973DFB">
            <w:rPr>
              <w:noProof/>
            </w:rPr>
            <w:fldChar w:fldCharType="end"/>
          </w:r>
          <w:r>
            <w:t>)</w:t>
          </w:r>
        </w:p>
      </w:tc>
    </w:tr>
    <w:tr w:rsidR="00D1172E" w:rsidRPr="00647B65" w14:paraId="1CF70271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E" w14:textId="77777777" w:rsidR="00D1172E" w:rsidRPr="00647B65" w:rsidRDefault="00D1172E" w:rsidP="00614CDB">
          <w:r w:rsidRPr="00647B65">
            <w:t xml:space="preserve">Utskriftsdatum: </w:t>
          </w:r>
          <w:r w:rsidRPr="00647B65">
            <w:fldChar w:fldCharType="begin"/>
          </w:r>
          <w:r w:rsidRPr="00647B65">
            <w:instrText xml:space="preserve"> DATE \@ "yyyy-MM-dd" </w:instrText>
          </w:r>
          <w:r w:rsidRPr="00647B65">
            <w:fldChar w:fldCharType="separate"/>
          </w:r>
          <w:r w:rsidR="00CE4374">
            <w:t>2012-10-24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6F" w14:textId="77777777" w:rsidR="00D1172E" w:rsidRPr="00647B65" w:rsidRDefault="00D1172E" w:rsidP="00594D12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CF70270" w14:textId="77777777" w:rsidR="00D1172E" w:rsidRPr="00647B65" w:rsidRDefault="00D1172E" w:rsidP="00594D12"/>
      </w:tc>
    </w:tr>
  </w:tbl>
  <w:p w14:paraId="1CF70272" w14:textId="77777777" w:rsidR="00D1172E" w:rsidRPr="00647B65" w:rsidRDefault="00D1172E" w:rsidP="00594D12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F70275" w14:textId="77777777" w:rsidR="00D1172E" w:rsidRDefault="00973DFB" w:rsidP="00594D12">
    <w:pPr>
      <w:pStyle w:val="Sidhuvud"/>
    </w:pPr>
    <w:r>
      <w:pict w14:anchorId="1CF702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39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3476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94EE876"/>
    <w:styleLink w:val="List51"/>
    <w:lvl w:ilvl="0">
      <w:start w:val="1"/>
      <w:numFmt w:val="bullet"/>
      <w:lvlText w:val=""/>
      <w:lvlJc w:val="left"/>
      <w:pPr>
        <w:tabs>
          <w:tab w:val="num" w:pos="360"/>
        </w:tabs>
        <w:ind w:left="360" w:firstLine="9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0000013"/>
    <w:multiLevelType w:val="multilevel"/>
    <w:tmpl w:val="894EE885"/>
    <w:lvl w:ilvl="0">
      <w:start w:val="1"/>
      <w:numFmt w:val="bullet"/>
      <w:lvlText w:val="-"/>
      <w:lvlJc w:val="left"/>
      <w:pPr>
        <w:tabs>
          <w:tab w:val="num" w:pos="161"/>
        </w:tabs>
        <w:ind w:left="161" w:firstLine="142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61"/>
        </w:tabs>
        <w:ind w:left="161" w:firstLine="86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161"/>
        </w:tabs>
        <w:ind w:left="161" w:firstLine="158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•"/>
      <w:lvlJc w:val="left"/>
      <w:pPr>
        <w:tabs>
          <w:tab w:val="num" w:pos="161"/>
        </w:tabs>
        <w:ind w:left="161" w:firstLine="230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161"/>
        </w:tabs>
        <w:ind w:left="161" w:firstLine="302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161"/>
        </w:tabs>
        <w:ind w:left="161" w:firstLine="3742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•"/>
      <w:lvlJc w:val="left"/>
      <w:pPr>
        <w:tabs>
          <w:tab w:val="num" w:pos="161"/>
        </w:tabs>
        <w:ind w:left="161" w:firstLine="4462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161"/>
        </w:tabs>
        <w:ind w:left="161" w:firstLine="5182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161"/>
        </w:tabs>
        <w:ind w:left="161" w:firstLine="5902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5">
    <w:nsid w:val="037B26EB"/>
    <w:multiLevelType w:val="hybridMultilevel"/>
    <w:tmpl w:val="3A80ACF2"/>
    <w:lvl w:ilvl="0" w:tplc="A6881AD2"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7252CC8"/>
    <w:multiLevelType w:val="hybridMultilevel"/>
    <w:tmpl w:val="7CC6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465EA"/>
    <w:multiLevelType w:val="hybridMultilevel"/>
    <w:tmpl w:val="187807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12F33"/>
    <w:multiLevelType w:val="hybridMultilevel"/>
    <w:tmpl w:val="F2B805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82DBF"/>
    <w:multiLevelType w:val="hybridMultilevel"/>
    <w:tmpl w:val="701A10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A805CA"/>
    <w:multiLevelType w:val="hybridMultilevel"/>
    <w:tmpl w:val="AEB4AFE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11E16"/>
    <w:multiLevelType w:val="hybridMultilevel"/>
    <w:tmpl w:val="44D88B8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F42D59"/>
    <w:multiLevelType w:val="multilevel"/>
    <w:tmpl w:val="6860C6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12F771C"/>
    <w:multiLevelType w:val="hybridMultilevel"/>
    <w:tmpl w:val="0E7892CC"/>
    <w:lvl w:ilvl="0" w:tplc="1F44E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E842B2"/>
    <w:multiLevelType w:val="hybridMultilevel"/>
    <w:tmpl w:val="D9144C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C1315F"/>
    <w:multiLevelType w:val="hybridMultilevel"/>
    <w:tmpl w:val="80386A1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157C6A"/>
    <w:multiLevelType w:val="hybridMultilevel"/>
    <w:tmpl w:val="03AEA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36D8F"/>
    <w:multiLevelType w:val="hybridMultilevel"/>
    <w:tmpl w:val="9420FEF8"/>
    <w:lvl w:ilvl="0" w:tplc="4614D58A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0E1263"/>
    <w:multiLevelType w:val="hybridMultilevel"/>
    <w:tmpl w:val="4C12B4F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D83539"/>
    <w:multiLevelType w:val="multilevel"/>
    <w:tmpl w:val="00EA8242"/>
    <w:lvl w:ilvl="0">
      <w:start w:val="1"/>
      <w:numFmt w:val="decimal"/>
      <w:pStyle w:val="Nr-Rubrik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1">
      <w:start w:val="1"/>
      <w:numFmt w:val="decimal"/>
      <w:pStyle w:val="Nr-Rubrik2"/>
      <w:lvlText w:val="%1.%2"/>
      <w:lvlJc w:val="left"/>
      <w:pPr>
        <w:tabs>
          <w:tab w:val="num" w:pos="1401"/>
        </w:tabs>
        <w:ind w:left="1401" w:hanging="851"/>
      </w:pPr>
      <w:rPr>
        <w:rFonts w:hint="default"/>
        <w:color w:val="auto"/>
      </w:rPr>
    </w:lvl>
    <w:lvl w:ilvl="2">
      <w:start w:val="1"/>
      <w:numFmt w:val="decimal"/>
      <w:pStyle w:val="Nr-Rubrik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color w:val="auto"/>
      </w:rPr>
    </w:lvl>
    <w:lvl w:ilvl="3">
      <w:start w:val="1"/>
      <w:numFmt w:val="decimal"/>
      <w:pStyle w:val="Formatmall1"/>
      <w:lvlText w:val="%1.%2.%3.%4"/>
      <w:lvlJc w:val="left"/>
      <w:pPr>
        <w:tabs>
          <w:tab w:val="num" w:pos="1931"/>
        </w:tabs>
        <w:ind w:left="193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54101D6"/>
    <w:multiLevelType w:val="hybridMultilevel"/>
    <w:tmpl w:val="226E51FC"/>
    <w:lvl w:ilvl="0" w:tplc="D36E9A4E">
      <w:start w:val="2012"/>
      <w:numFmt w:val="bullet"/>
      <w:lvlText w:val="-"/>
      <w:lvlJc w:val="left"/>
      <w:pPr>
        <w:ind w:left="720" w:hanging="360"/>
      </w:pPr>
      <w:rPr>
        <w:rFonts w:ascii="Times New Roman" w:eastAsia="ヒラギノ角ゴ Pro W3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041AC"/>
    <w:multiLevelType w:val="hybridMultilevel"/>
    <w:tmpl w:val="61D21B4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F5C40FE"/>
    <w:multiLevelType w:val="multilevel"/>
    <w:tmpl w:val="67300EA8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3"/>
  </w:num>
  <w:num w:numId="6">
    <w:abstractNumId w:val="11"/>
  </w:num>
  <w:num w:numId="7">
    <w:abstractNumId w:val="13"/>
  </w:num>
  <w:num w:numId="8">
    <w:abstractNumId w:val="13"/>
  </w:num>
  <w:num w:numId="9">
    <w:abstractNumId w:val="7"/>
  </w:num>
  <w:num w:numId="10">
    <w:abstractNumId w:val="4"/>
  </w:num>
  <w:num w:numId="11">
    <w:abstractNumId w:val="5"/>
  </w:num>
  <w:num w:numId="12">
    <w:abstractNumId w:val="20"/>
  </w:num>
  <w:num w:numId="13">
    <w:abstractNumId w:val="23"/>
  </w:num>
  <w:num w:numId="14">
    <w:abstractNumId w:val="18"/>
  </w:num>
  <w:num w:numId="15">
    <w:abstractNumId w:val="21"/>
  </w:num>
  <w:num w:numId="16">
    <w:abstractNumId w:val="8"/>
  </w:num>
  <w:num w:numId="17">
    <w:abstractNumId w:val="0"/>
  </w:num>
  <w:num w:numId="18">
    <w:abstractNumId w:val="14"/>
  </w:num>
  <w:num w:numId="19">
    <w:abstractNumId w:val="15"/>
  </w:num>
  <w:num w:numId="20">
    <w:abstractNumId w:val="10"/>
  </w:num>
  <w:num w:numId="21">
    <w:abstractNumId w:val="16"/>
  </w:num>
  <w:num w:numId="22">
    <w:abstractNumId w:val="9"/>
  </w:num>
  <w:num w:numId="23">
    <w:abstractNumId w:val="12"/>
  </w:num>
  <w:num w:numId="24">
    <w:abstractNumId w:val="17"/>
  </w:num>
  <w:num w:numId="25">
    <w:abstractNumId w:val="22"/>
  </w:num>
  <w:num w:numId="26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activeWritingStyle w:appName="MSWord" w:lang="sv-SE" w:vendorID="22" w:dllVersion="513" w:checkStyle="1"/>
  <w:proofState w:spelling="clean" w:grammar="clean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5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15F4"/>
    <w:rsid w:val="00002551"/>
    <w:rsid w:val="00003966"/>
    <w:rsid w:val="00003EC0"/>
    <w:rsid w:val="00005DA7"/>
    <w:rsid w:val="00007B21"/>
    <w:rsid w:val="0001111A"/>
    <w:rsid w:val="000114ED"/>
    <w:rsid w:val="0001236C"/>
    <w:rsid w:val="00012B36"/>
    <w:rsid w:val="00012C93"/>
    <w:rsid w:val="00013697"/>
    <w:rsid w:val="00014301"/>
    <w:rsid w:val="00014A83"/>
    <w:rsid w:val="000158A6"/>
    <w:rsid w:val="0001779E"/>
    <w:rsid w:val="000202C8"/>
    <w:rsid w:val="000216A9"/>
    <w:rsid w:val="000227DC"/>
    <w:rsid w:val="000231E1"/>
    <w:rsid w:val="00023296"/>
    <w:rsid w:val="00024DA8"/>
    <w:rsid w:val="00026A98"/>
    <w:rsid w:val="00026D52"/>
    <w:rsid w:val="000272D9"/>
    <w:rsid w:val="0003151F"/>
    <w:rsid w:val="00031F66"/>
    <w:rsid w:val="00032C54"/>
    <w:rsid w:val="00036361"/>
    <w:rsid w:val="00037FA4"/>
    <w:rsid w:val="000406C1"/>
    <w:rsid w:val="00041793"/>
    <w:rsid w:val="00042CDE"/>
    <w:rsid w:val="00043633"/>
    <w:rsid w:val="00044649"/>
    <w:rsid w:val="00046ED3"/>
    <w:rsid w:val="0005186E"/>
    <w:rsid w:val="000536EF"/>
    <w:rsid w:val="00054ADB"/>
    <w:rsid w:val="000558AA"/>
    <w:rsid w:val="0005647D"/>
    <w:rsid w:val="000565C6"/>
    <w:rsid w:val="000567B0"/>
    <w:rsid w:val="000602BC"/>
    <w:rsid w:val="000606DC"/>
    <w:rsid w:val="00062739"/>
    <w:rsid w:val="00063A88"/>
    <w:rsid w:val="0006431F"/>
    <w:rsid w:val="00065589"/>
    <w:rsid w:val="00066612"/>
    <w:rsid w:val="000709D9"/>
    <w:rsid w:val="00070AD5"/>
    <w:rsid w:val="00071DB1"/>
    <w:rsid w:val="00072423"/>
    <w:rsid w:val="000724F3"/>
    <w:rsid w:val="00072841"/>
    <w:rsid w:val="00073B00"/>
    <w:rsid w:val="00073B6C"/>
    <w:rsid w:val="00075152"/>
    <w:rsid w:val="000753FC"/>
    <w:rsid w:val="000757B1"/>
    <w:rsid w:val="000765F5"/>
    <w:rsid w:val="000771E8"/>
    <w:rsid w:val="00077F9D"/>
    <w:rsid w:val="000801A7"/>
    <w:rsid w:val="000805CA"/>
    <w:rsid w:val="0008099F"/>
    <w:rsid w:val="00080F3F"/>
    <w:rsid w:val="000851AB"/>
    <w:rsid w:val="00086789"/>
    <w:rsid w:val="0009033C"/>
    <w:rsid w:val="0009125A"/>
    <w:rsid w:val="00092735"/>
    <w:rsid w:val="000947DF"/>
    <w:rsid w:val="00094C9E"/>
    <w:rsid w:val="00094D39"/>
    <w:rsid w:val="000955A2"/>
    <w:rsid w:val="0009700C"/>
    <w:rsid w:val="00097776"/>
    <w:rsid w:val="00097831"/>
    <w:rsid w:val="00097F48"/>
    <w:rsid w:val="000A1DE7"/>
    <w:rsid w:val="000A2C31"/>
    <w:rsid w:val="000A541E"/>
    <w:rsid w:val="000A6738"/>
    <w:rsid w:val="000A6A36"/>
    <w:rsid w:val="000A7A6E"/>
    <w:rsid w:val="000B25CF"/>
    <w:rsid w:val="000B3BD8"/>
    <w:rsid w:val="000B46EF"/>
    <w:rsid w:val="000B4BFF"/>
    <w:rsid w:val="000B582B"/>
    <w:rsid w:val="000B66FB"/>
    <w:rsid w:val="000B7637"/>
    <w:rsid w:val="000B7E18"/>
    <w:rsid w:val="000C32CB"/>
    <w:rsid w:val="000C3803"/>
    <w:rsid w:val="000C3EDB"/>
    <w:rsid w:val="000C3F01"/>
    <w:rsid w:val="000C4500"/>
    <w:rsid w:val="000C69ED"/>
    <w:rsid w:val="000C70CE"/>
    <w:rsid w:val="000C7341"/>
    <w:rsid w:val="000D0203"/>
    <w:rsid w:val="000D0662"/>
    <w:rsid w:val="000D0E19"/>
    <w:rsid w:val="000D1950"/>
    <w:rsid w:val="000D34F5"/>
    <w:rsid w:val="000D50A0"/>
    <w:rsid w:val="000D5A39"/>
    <w:rsid w:val="000D6C39"/>
    <w:rsid w:val="000D7308"/>
    <w:rsid w:val="000E1815"/>
    <w:rsid w:val="000E1A2A"/>
    <w:rsid w:val="000E3484"/>
    <w:rsid w:val="000E35B8"/>
    <w:rsid w:val="000E3602"/>
    <w:rsid w:val="000F191C"/>
    <w:rsid w:val="000F1F7A"/>
    <w:rsid w:val="000F2133"/>
    <w:rsid w:val="000F2782"/>
    <w:rsid w:val="000F2DB2"/>
    <w:rsid w:val="000F2DC6"/>
    <w:rsid w:val="000F3410"/>
    <w:rsid w:val="000F4613"/>
    <w:rsid w:val="000F5A9B"/>
    <w:rsid w:val="000F5D3A"/>
    <w:rsid w:val="000F6508"/>
    <w:rsid w:val="000F768B"/>
    <w:rsid w:val="00100E38"/>
    <w:rsid w:val="00101221"/>
    <w:rsid w:val="00101F37"/>
    <w:rsid w:val="00103B88"/>
    <w:rsid w:val="001108E8"/>
    <w:rsid w:val="00110E02"/>
    <w:rsid w:val="001113A3"/>
    <w:rsid w:val="0011145F"/>
    <w:rsid w:val="00111C34"/>
    <w:rsid w:val="00112A6F"/>
    <w:rsid w:val="00113DF5"/>
    <w:rsid w:val="00113E7B"/>
    <w:rsid w:val="0011423D"/>
    <w:rsid w:val="00114675"/>
    <w:rsid w:val="00114DDA"/>
    <w:rsid w:val="00116200"/>
    <w:rsid w:val="001165D5"/>
    <w:rsid w:val="00117EE7"/>
    <w:rsid w:val="00120CCD"/>
    <w:rsid w:val="0012254B"/>
    <w:rsid w:val="001232E6"/>
    <w:rsid w:val="00123762"/>
    <w:rsid w:val="0012416F"/>
    <w:rsid w:val="001244A1"/>
    <w:rsid w:val="00124B46"/>
    <w:rsid w:val="001252E9"/>
    <w:rsid w:val="001266F1"/>
    <w:rsid w:val="00126CC6"/>
    <w:rsid w:val="001274BC"/>
    <w:rsid w:val="001304A8"/>
    <w:rsid w:val="0013105C"/>
    <w:rsid w:val="0013181A"/>
    <w:rsid w:val="00132257"/>
    <w:rsid w:val="001328B3"/>
    <w:rsid w:val="00133C3C"/>
    <w:rsid w:val="0013449F"/>
    <w:rsid w:val="00135703"/>
    <w:rsid w:val="00140074"/>
    <w:rsid w:val="0014059C"/>
    <w:rsid w:val="0014284E"/>
    <w:rsid w:val="00143F9D"/>
    <w:rsid w:val="00144F6F"/>
    <w:rsid w:val="001451E7"/>
    <w:rsid w:val="00146EA1"/>
    <w:rsid w:val="00147B85"/>
    <w:rsid w:val="001518E9"/>
    <w:rsid w:val="001524C6"/>
    <w:rsid w:val="0015257A"/>
    <w:rsid w:val="00153489"/>
    <w:rsid w:val="00155FB9"/>
    <w:rsid w:val="00157075"/>
    <w:rsid w:val="001576D6"/>
    <w:rsid w:val="00160890"/>
    <w:rsid w:val="00160B24"/>
    <w:rsid w:val="00161827"/>
    <w:rsid w:val="00163385"/>
    <w:rsid w:val="001717F2"/>
    <w:rsid w:val="00173502"/>
    <w:rsid w:val="00174E37"/>
    <w:rsid w:val="00174F69"/>
    <w:rsid w:val="0017658D"/>
    <w:rsid w:val="00177403"/>
    <w:rsid w:val="00177FCA"/>
    <w:rsid w:val="0018221A"/>
    <w:rsid w:val="001822F6"/>
    <w:rsid w:val="001842A0"/>
    <w:rsid w:val="00191B39"/>
    <w:rsid w:val="00191F6A"/>
    <w:rsid w:val="0019224E"/>
    <w:rsid w:val="001925C8"/>
    <w:rsid w:val="00194C8D"/>
    <w:rsid w:val="00195FB1"/>
    <w:rsid w:val="001A23CB"/>
    <w:rsid w:val="001A241B"/>
    <w:rsid w:val="001A2765"/>
    <w:rsid w:val="001A2A99"/>
    <w:rsid w:val="001A38FA"/>
    <w:rsid w:val="001A40DD"/>
    <w:rsid w:val="001A655C"/>
    <w:rsid w:val="001A7174"/>
    <w:rsid w:val="001A7BAF"/>
    <w:rsid w:val="001B345D"/>
    <w:rsid w:val="001B5367"/>
    <w:rsid w:val="001B6A57"/>
    <w:rsid w:val="001C0A72"/>
    <w:rsid w:val="001C19A8"/>
    <w:rsid w:val="001C2694"/>
    <w:rsid w:val="001C2D62"/>
    <w:rsid w:val="001C346A"/>
    <w:rsid w:val="001C41DC"/>
    <w:rsid w:val="001C49F2"/>
    <w:rsid w:val="001C51C5"/>
    <w:rsid w:val="001C5637"/>
    <w:rsid w:val="001D0BA5"/>
    <w:rsid w:val="001D23C1"/>
    <w:rsid w:val="001D250A"/>
    <w:rsid w:val="001D2AC4"/>
    <w:rsid w:val="001D63AA"/>
    <w:rsid w:val="001D6B63"/>
    <w:rsid w:val="001E019B"/>
    <w:rsid w:val="001E2B5A"/>
    <w:rsid w:val="001E4D84"/>
    <w:rsid w:val="001E5BA4"/>
    <w:rsid w:val="001E6821"/>
    <w:rsid w:val="001E6BEB"/>
    <w:rsid w:val="001E783F"/>
    <w:rsid w:val="001F070C"/>
    <w:rsid w:val="001F124F"/>
    <w:rsid w:val="001F1980"/>
    <w:rsid w:val="001F40F0"/>
    <w:rsid w:val="001F466A"/>
    <w:rsid w:val="001F5319"/>
    <w:rsid w:val="001F5CD3"/>
    <w:rsid w:val="002001C3"/>
    <w:rsid w:val="0020048D"/>
    <w:rsid w:val="00200633"/>
    <w:rsid w:val="00201BF5"/>
    <w:rsid w:val="00203175"/>
    <w:rsid w:val="00204F9D"/>
    <w:rsid w:val="00205156"/>
    <w:rsid w:val="00206C83"/>
    <w:rsid w:val="0020784F"/>
    <w:rsid w:val="002102D3"/>
    <w:rsid w:val="00210AA7"/>
    <w:rsid w:val="00212246"/>
    <w:rsid w:val="002131CB"/>
    <w:rsid w:val="002145D8"/>
    <w:rsid w:val="002152EA"/>
    <w:rsid w:val="0021611A"/>
    <w:rsid w:val="002210C0"/>
    <w:rsid w:val="0022254D"/>
    <w:rsid w:val="002232F1"/>
    <w:rsid w:val="00224872"/>
    <w:rsid w:val="00225059"/>
    <w:rsid w:val="00225685"/>
    <w:rsid w:val="002259CC"/>
    <w:rsid w:val="00226021"/>
    <w:rsid w:val="00226539"/>
    <w:rsid w:val="0022756A"/>
    <w:rsid w:val="00227AE7"/>
    <w:rsid w:val="00230601"/>
    <w:rsid w:val="00230D6A"/>
    <w:rsid w:val="00230ED6"/>
    <w:rsid w:val="0023293E"/>
    <w:rsid w:val="0023341D"/>
    <w:rsid w:val="002353D9"/>
    <w:rsid w:val="00242D1F"/>
    <w:rsid w:val="00242E0F"/>
    <w:rsid w:val="00243876"/>
    <w:rsid w:val="00245E79"/>
    <w:rsid w:val="002462C1"/>
    <w:rsid w:val="00246667"/>
    <w:rsid w:val="0024701D"/>
    <w:rsid w:val="00247B60"/>
    <w:rsid w:val="00247FF4"/>
    <w:rsid w:val="002520D8"/>
    <w:rsid w:val="00256619"/>
    <w:rsid w:val="00256B46"/>
    <w:rsid w:val="00256D7B"/>
    <w:rsid w:val="00257D0F"/>
    <w:rsid w:val="00260177"/>
    <w:rsid w:val="00260731"/>
    <w:rsid w:val="00260796"/>
    <w:rsid w:val="00261774"/>
    <w:rsid w:val="00261CC8"/>
    <w:rsid w:val="002634C5"/>
    <w:rsid w:val="0026434B"/>
    <w:rsid w:val="00264611"/>
    <w:rsid w:val="0026612A"/>
    <w:rsid w:val="002702FE"/>
    <w:rsid w:val="00270A47"/>
    <w:rsid w:val="00270A93"/>
    <w:rsid w:val="00271B5C"/>
    <w:rsid w:val="00273BF1"/>
    <w:rsid w:val="0027599A"/>
    <w:rsid w:val="00277D4C"/>
    <w:rsid w:val="00281051"/>
    <w:rsid w:val="0028643D"/>
    <w:rsid w:val="00287ED9"/>
    <w:rsid w:val="002922E6"/>
    <w:rsid w:val="00293123"/>
    <w:rsid w:val="00293279"/>
    <w:rsid w:val="00294313"/>
    <w:rsid w:val="00294E6E"/>
    <w:rsid w:val="00294F02"/>
    <w:rsid w:val="0029512D"/>
    <w:rsid w:val="002955E7"/>
    <w:rsid w:val="00295EDC"/>
    <w:rsid w:val="00296CBE"/>
    <w:rsid w:val="002A0201"/>
    <w:rsid w:val="002A06B6"/>
    <w:rsid w:val="002A1637"/>
    <w:rsid w:val="002A2C1F"/>
    <w:rsid w:val="002A2F93"/>
    <w:rsid w:val="002A3E4F"/>
    <w:rsid w:val="002A3EC2"/>
    <w:rsid w:val="002A6595"/>
    <w:rsid w:val="002A7872"/>
    <w:rsid w:val="002B01C2"/>
    <w:rsid w:val="002B04AA"/>
    <w:rsid w:val="002B0FF4"/>
    <w:rsid w:val="002B12F6"/>
    <w:rsid w:val="002B1865"/>
    <w:rsid w:val="002B22C5"/>
    <w:rsid w:val="002B2998"/>
    <w:rsid w:val="002B46BF"/>
    <w:rsid w:val="002B571B"/>
    <w:rsid w:val="002B638E"/>
    <w:rsid w:val="002B644F"/>
    <w:rsid w:val="002B67A4"/>
    <w:rsid w:val="002B6D1D"/>
    <w:rsid w:val="002B73DE"/>
    <w:rsid w:val="002B7417"/>
    <w:rsid w:val="002B7BD4"/>
    <w:rsid w:val="002C14FF"/>
    <w:rsid w:val="002C403B"/>
    <w:rsid w:val="002C4477"/>
    <w:rsid w:val="002C4E6F"/>
    <w:rsid w:val="002C5CE4"/>
    <w:rsid w:val="002C7A97"/>
    <w:rsid w:val="002D059F"/>
    <w:rsid w:val="002D2FC3"/>
    <w:rsid w:val="002D3B2B"/>
    <w:rsid w:val="002D3F10"/>
    <w:rsid w:val="002D4584"/>
    <w:rsid w:val="002D5745"/>
    <w:rsid w:val="002D7C8D"/>
    <w:rsid w:val="002E08BB"/>
    <w:rsid w:val="002E1EE4"/>
    <w:rsid w:val="002E2F3B"/>
    <w:rsid w:val="002E453A"/>
    <w:rsid w:val="002E5583"/>
    <w:rsid w:val="002E598A"/>
    <w:rsid w:val="002E6D84"/>
    <w:rsid w:val="002E7D81"/>
    <w:rsid w:val="002F0504"/>
    <w:rsid w:val="002F2CDA"/>
    <w:rsid w:val="002F3214"/>
    <w:rsid w:val="002F37DA"/>
    <w:rsid w:val="002F5B26"/>
    <w:rsid w:val="002F5D2E"/>
    <w:rsid w:val="002F6A04"/>
    <w:rsid w:val="002F77B6"/>
    <w:rsid w:val="002F7911"/>
    <w:rsid w:val="00300002"/>
    <w:rsid w:val="00300D4E"/>
    <w:rsid w:val="00302F62"/>
    <w:rsid w:val="003035B7"/>
    <w:rsid w:val="0030418E"/>
    <w:rsid w:val="00304DDC"/>
    <w:rsid w:val="003072A1"/>
    <w:rsid w:val="00307B73"/>
    <w:rsid w:val="00307C96"/>
    <w:rsid w:val="00311FB1"/>
    <w:rsid w:val="00312814"/>
    <w:rsid w:val="00312B0B"/>
    <w:rsid w:val="00313F63"/>
    <w:rsid w:val="0031437F"/>
    <w:rsid w:val="003147AD"/>
    <w:rsid w:val="00314EF7"/>
    <w:rsid w:val="00315E52"/>
    <w:rsid w:val="00315E93"/>
    <w:rsid w:val="003163EE"/>
    <w:rsid w:val="003217D7"/>
    <w:rsid w:val="0032386C"/>
    <w:rsid w:val="00323995"/>
    <w:rsid w:val="00324011"/>
    <w:rsid w:val="003244B8"/>
    <w:rsid w:val="00324EF0"/>
    <w:rsid w:val="0032735A"/>
    <w:rsid w:val="00327B56"/>
    <w:rsid w:val="00332383"/>
    <w:rsid w:val="003331E4"/>
    <w:rsid w:val="00333D75"/>
    <w:rsid w:val="00334A64"/>
    <w:rsid w:val="003364C0"/>
    <w:rsid w:val="00337F2B"/>
    <w:rsid w:val="003408F4"/>
    <w:rsid w:val="00341097"/>
    <w:rsid w:val="00342C4E"/>
    <w:rsid w:val="00344ABF"/>
    <w:rsid w:val="0034595A"/>
    <w:rsid w:val="00351FF2"/>
    <w:rsid w:val="00356137"/>
    <w:rsid w:val="0035698C"/>
    <w:rsid w:val="0035771C"/>
    <w:rsid w:val="0036102B"/>
    <w:rsid w:val="00361555"/>
    <w:rsid w:val="00362CA3"/>
    <w:rsid w:val="0036342F"/>
    <w:rsid w:val="00363820"/>
    <w:rsid w:val="00365305"/>
    <w:rsid w:val="00365C36"/>
    <w:rsid w:val="00370920"/>
    <w:rsid w:val="00370E16"/>
    <w:rsid w:val="003725D5"/>
    <w:rsid w:val="0037292A"/>
    <w:rsid w:val="00372B45"/>
    <w:rsid w:val="00372FDD"/>
    <w:rsid w:val="003739F6"/>
    <w:rsid w:val="00374DE0"/>
    <w:rsid w:val="003802D1"/>
    <w:rsid w:val="0038465E"/>
    <w:rsid w:val="0038523F"/>
    <w:rsid w:val="00386ACE"/>
    <w:rsid w:val="00386C43"/>
    <w:rsid w:val="00386C97"/>
    <w:rsid w:val="003878E0"/>
    <w:rsid w:val="00387D14"/>
    <w:rsid w:val="003903F7"/>
    <w:rsid w:val="003904AF"/>
    <w:rsid w:val="0039092F"/>
    <w:rsid w:val="00390FA9"/>
    <w:rsid w:val="00391751"/>
    <w:rsid w:val="0039296C"/>
    <w:rsid w:val="00392BC7"/>
    <w:rsid w:val="00392C85"/>
    <w:rsid w:val="00393472"/>
    <w:rsid w:val="003937D3"/>
    <w:rsid w:val="003957E7"/>
    <w:rsid w:val="00395881"/>
    <w:rsid w:val="00396995"/>
    <w:rsid w:val="00396D87"/>
    <w:rsid w:val="0039750F"/>
    <w:rsid w:val="003A265E"/>
    <w:rsid w:val="003A5F29"/>
    <w:rsid w:val="003A6047"/>
    <w:rsid w:val="003A67B2"/>
    <w:rsid w:val="003B05B6"/>
    <w:rsid w:val="003B1271"/>
    <w:rsid w:val="003B1E44"/>
    <w:rsid w:val="003B1F4D"/>
    <w:rsid w:val="003B2CB0"/>
    <w:rsid w:val="003B48DA"/>
    <w:rsid w:val="003B50C6"/>
    <w:rsid w:val="003B6BF0"/>
    <w:rsid w:val="003B7FA7"/>
    <w:rsid w:val="003C0A28"/>
    <w:rsid w:val="003C24A3"/>
    <w:rsid w:val="003C286D"/>
    <w:rsid w:val="003C355F"/>
    <w:rsid w:val="003C3E62"/>
    <w:rsid w:val="003C4B4C"/>
    <w:rsid w:val="003C620D"/>
    <w:rsid w:val="003C703E"/>
    <w:rsid w:val="003D0F0D"/>
    <w:rsid w:val="003D1211"/>
    <w:rsid w:val="003D14FC"/>
    <w:rsid w:val="003D1D1B"/>
    <w:rsid w:val="003D3749"/>
    <w:rsid w:val="003D39D0"/>
    <w:rsid w:val="003D3BFD"/>
    <w:rsid w:val="003D541C"/>
    <w:rsid w:val="003D5822"/>
    <w:rsid w:val="003D7441"/>
    <w:rsid w:val="003D7954"/>
    <w:rsid w:val="003E020F"/>
    <w:rsid w:val="003E1151"/>
    <w:rsid w:val="003E179A"/>
    <w:rsid w:val="003E2159"/>
    <w:rsid w:val="003E5B09"/>
    <w:rsid w:val="003F168C"/>
    <w:rsid w:val="003F470D"/>
    <w:rsid w:val="003F47DE"/>
    <w:rsid w:val="004011BA"/>
    <w:rsid w:val="00402B33"/>
    <w:rsid w:val="00412349"/>
    <w:rsid w:val="0041306D"/>
    <w:rsid w:val="00413947"/>
    <w:rsid w:val="00413AFE"/>
    <w:rsid w:val="0041564F"/>
    <w:rsid w:val="00416093"/>
    <w:rsid w:val="004179DA"/>
    <w:rsid w:val="004205C3"/>
    <w:rsid w:val="0042175E"/>
    <w:rsid w:val="0042304E"/>
    <w:rsid w:val="004234E7"/>
    <w:rsid w:val="00423B33"/>
    <w:rsid w:val="004244D2"/>
    <w:rsid w:val="00424957"/>
    <w:rsid w:val="0042647C"/>
    <w:rsid w:val="00426480"/>
    <w:rsid w:val="00427FDD"/>
    <w:rsid w:val="00430E38"/>
    <w:rsid w:val="004312FD"/>
    <w:rsid w:val="00432BF3"/>
    <w:rsid w:val="004350BA"/>
    <w:rsid w:val="00435AB8"/>
    <w:rsid w:val="00435EC6"/>
    <w:rsid w:val="004361A3"/>
    <w:rsid w:val="00440A6C"/>
    <w:rsid w:val="00440DD5"/>
    <w:rsid w:val="00441341"/>
    <w:rsid w:val="00441C4C"/>
    <w:rsid w:val="004426A2"/>
    <w:rsid w:val="00443246"/>
    <w:rsid w:val="004435E6"/>
    <w:rsid w:val="00445A38"/>
    <w:rsid w:val="004470E8"/>
    <w:rsid w:val="004471D2"/>
    <w:rsid w:val="00453737"/>
    <w:rsid w:val="00453A79"/>
    <w:rsid w:val="00453E65"/>
    <w:rsid w:val="00454025"/>
    <w:rsid w:val="00455253"/>
    <w:rsid w:val="004564AD"/>
    <w:rsid w:val="004573F3"/>
    <w:rsid w:val="004576FC"/>
    <w:rsid w:val="00457C0E"/>
    <w:rsid w:val="00457FDC"/>
    <w:rsid w:val="00462280"/>
    <w:rsid w:val="004628F4"/>
    <w:rsid w:val="00465B77"/>
    <w:rsid w:val="004668F5"/>
    <w:rsid w:val="00470BD4"/>
    <w:rsid w:val="00472785"/>
    <w:rsid w:val="004729B5"/>
    <w:rsid w:val="00474079"/>
    <w:rsid w:val="0047574D"/>
    <w:rsid w:val="004775DB"/>
    <w:rsid w:val="00477726"/>
    <w:rsid w:val="00480568"/>
    <w:rsid w:val="004823FD"/>
    <w:rsid w:val="00483405"/>
    <w:rsid w:val="0048358E"/>
    <w:rsid w:val="004838C0"/>
    <w:rsid w:val="0048431D"/>
    <w:rsid w:val="0048768B"/>
    <w:rsid w:val="00490B4B"/>
    <w:rsid w:val="00491C4F"/>
    <w:rsid w:val="004923EF"/>
    <w:rsid w:val="004936AF"/>
    <w:rsid w:val="004937AB"/>
    <w:rsid w:val="00497E32"/>
    <w:rsid w:val="004A1306"/>
    <w:rsid w:val="004A2104"/>
    <w:rsid w:val="004A2828"/>
    <w:rsid w:val="004A3548"/>
    <w:rsid w:val="004A572E"/>
    <w:rsid w:val="004A6B47"/>
    <w:rsid w:val="004A6E8B"/>
    <w:rsid w:val="004A72C1"/>
    <w:rsid w:val="004A7D01"/>
    <w:rsid w:val="004B1537"/>
    <w:rsid w:val="004B250B"/>
    <w:rsid w:val="004B25FF"/>
    <w:rsid w:val="004B2DF0"/>
    <w:rsid w:val="004B4A3C"/>
    <w:rsid w:val="004B52E4"/>
    <w:rsid w:val="004B59EC"/>
    <w:rsid w:val="004B5CF6"/>
    <w:rsid w:val="004B6B97"/>
    <w:rsid w:val="004B6D40"/>
    <w:rsid w:val="004C073B"/>
    <w:rsid w:val="004C14AE"/>
    <w:rsid w:val="004C1AAF"/>
    <w:rsid w:val="004C298E"/>
    <w:rsid w:val="004C3F92"/>
    <w:rsid w:val="004C4281"/>
    <w:rsid w:val="004C4E72"/>
    <w:rsid w:val="004C678F"/>
    <w:rsid w:val="004C6DF2"/>
    <w:rsid w:val="004C7768"/>
    <w:rsid w:val="004D29EB"/>
    <w:rsid w:val="004D5970"/>
    <w:rsid w:val="004D7FB2"/>
    <w:rsid w:val="004E05D1"/>
    <w:rsid w:val="004E383F"/>
    <w:rsid w:val="004E4785"/>
    <w:rsid w:val="004E4AC5"/>
    <w:rsid w:val="004F312E"/>
    <w:rsid w:val="004F3607"/>
    <w:rsid w:val="004F3FFB"/>
    <w:rsid w:val="004F6648"/>
    <w:rsid w:val="004F71F0"/>
    <w:rsid w:val="00500F0A"/>
    <w:rsid w:val="00501A68"/>
    <w:rsid w:val="0050255B"/>
    <w:rsid w:val="00502F3F"/>
    <w:rsid w:val="0050324D"/>
    <w:rsid w:val="005032E5"/>
    <w:rsid w:val="00503545"/>
    <w:rsid w:val="00503AB0"/>
    <w:rsid w:val="00503EFD"/>
    <w:rsid w:val="00507DBD"/>
    <w:rsid w:val="005105DA"/>
    <w:rsid w:val="00511CAB"/>
    <w:rsid w:val="0051235E"/>
    <w:rsid w:val="005133A3"/>
    <w:rsid w:val="00513424"/>
    <w:rsid w:val="005135BE"/>
    <w:rsid w:val="005135F3"/>
    <w:rsid w:val="0051366B"/>
    <w:rsid w:val="0051502F"/>
    <w:rsid w:val="00517053"/>
    <w:rsid w:val="00517257"/>
    <w:rsid w:val="00517633"/>
    <w:rsid w:val="0052141A"/>
    <w:rsid w:val="00521F55"/>
    <w:rsid w:val="0052232A"/>
    <w:rsid w:val="00522A21"/>
    <w:rsid w:val="00522BEB"/>
    <w:rsid w:val="00523B3C"/>
    <w:rsid w:val="00531D5D"/>
    <w:rsid w:val="0053267C"/>
    <w:rsid w:val="00532F72"/>
    <w:rsid w:val="00533A31"/>
    <w:rsid w:val="00535F49"/>
    <w:rsid w:val="00536F90"/>
    <w:rsid w:val="005406B0"/>
    <w:rsid w:val="005413B7"/>
    <w:rsid w:val="00541571"/>
    <w:rsid w:val="0054286E"/>
    <w:rsid w:val="005441E1"/>
    <w:rsid w:val="00544502"/>
    <w:rsid w:val="00546A63"/>
    <w:rsid w:val="005511DE"/>
    <w:rsid w:val="0055202A"/>
    <w:rsid w:val="00552174"/>
    <w:rsid w:val="00552A3E"/>
    <w:rsid w:val="00552CC6"/>
    <w:rsid w:val="00552EEF"/>
    <w:rsid w:val="00553ABD"/>
    <w:rsid w:val="00555A0F"/>
    <w:rsid w:val="00555E63"/>
    <w:rsid w:val="00556AE4"/>
    <w:rsid w:val="00556CE0"/>
    <w:rsid w:val="00557F3A"/>
    <w:rsid w:val="005610C0"/>
    <w:rsid w:val="00561888"/>
    <w:rsid w:val="005628DA"/>
    <w:rsid w:val="00563331"/>
    <w:rsid w:val="00566AEB"/>
    <w:rsid w:val="00566C35"/>
    <w:rsid w:val="00571331"/>
    <w:rsid w:val="00572055"/>
    <w:rsid w:val="00574BC8"/>
    <w:rsid w:val="0057571A"/>
    <w:rsid w:val="00575AD5"/>
    <w:rsid w:val="00575DB6"/>
    <w:rsid w:val="00577161"/>
    <w:rsid w:val="0058014B"/>
    <w:rsid w:val="00582348"/>
    <w:rsid w:val="0058404B"/>
    <w:rsid w:val="005848C4"/>
    <w:rsid w:val="00585943"/>
    <w:rsid w:val="00586AF9"/>
    <w:rsid w:val="005875E4"/>
    <w:rsid w:val="005904E9"/>
    <w:rsid w:val="005913EE"/>
    <w:rsid w:val="005920E9"/>
    <w:rsid w:val="00592817"/>
    <w:rsid w:val="00592F48"/>
    <w:rsid w:val="005934B8"/>
    <w:rsid w:val="00593BEE"/>
    <w:rsid w:val="00594D12"/>
    <w:rsid w:val="00595634"/>
    <w:rsid w:val="0059605E"/>
    <w:rsid w:val="005A2017"/>
    <w:rsid w:val="005A204D"/>
    <w:rsid w:val="005A3543"/>
    <w:rsid w:val="005A3696"/>
    <w:rsid w:val="005A37D0"/>
    <w:rsid w:val="005A433D"/>
    <w:rsid w:val="005A4D3A"/>
    <w:rsid w:val="005A6BF3"/>
    <w:rsid w:val="005A7A07"/>
    <w:rsid w:val="005B004E"/>
    <w:rsid w:val="005B1AC8"/>
    <w:rsid w:val="005B1E21"/>
    <w:rsid w:val="005B5093"/>
    <w:rsid w:val="005B5B5D"/>
    <w:rsid w:val="005B761E"/>
    <w:rsid w:val="005B7893"/>
    <w:rsid w:val="005B7FC1"/>
    <w:rsid w:val="005C24FE"/>
    <w:rsid w:val="005C42FA"/>
    <w:rsid w:val="005C45B0"/>
    <w:rsid w:val="005C4F46"/>
    <w:rsid w:val="005C615E"/>
    <w:rsid w:val="005D1559"/>
    <w:rsid w:val="005D3C00"/>
    <w:rsid w:val="005D4E11"/>
    <w:rsid w:val="005D51E4"/>
    <w:rsid w:val="005D678E"/>
    <w:rsid w:val="005E12CC"/>
    <w:rsid w:val="005E6F84"/>
    <w:rsid w:val="005F0343"/>
    <w:rsid w:val="005F2F56"/>
    <w:rsid w:val="005F31D9"/>
    <w:rsid w:val="005F3CD7"/>
    <w:rsid w:val="005F4809"/>
    <w:rsid w:val="005F53F0"/>
    <w:rsid w:val="005F7046"/>
    <w:rsid w:val="005F709C"/>
    <w:rsid w:val="005F7D76"/>
    <w:rsid w:val="00602F86"/>
    <w:rsid w:val="006036D7"/>
    <w:rsid w:val="0060435A"/>
    <w:rsid w:val="00604EAF"/>
    <w:rsid w:val="00605C67"/>
    <w:rsid w:val="00607BE5"/>
    <w:rsid w:val="006110EC"/>
    <w:rsid w:val="0061124B"/>
    <w:rsid w:val="006114EE"/>
    <w:rsid w:val="006115A8"/>
    <w:rsid w:val="0061244A"/>
    <w:rsid w:val="006129FE"/>
    <w:rsid w:val="006144F9"/>
    <w:rsid w:val="00614CDB"/>
    <w:rsid w:val="00617532"/>
    <w:rsid w:val="00617533"/>
    <w:rsid w:val="00617632"/>
    <w:rsid w:val="00617A7F"/>
    <w:rsid w:val="00620414"/>
    <w:rsid w:val="00620716"/>
    <w:rsid w:val="00621469"/>
    <w:rsid w:val="006217CA"/>
    <w:rsid w:val="00621861"/>
    <w:rsid w:val="00621E0C"/>
    <w:rsid w:val="00623B9B"/>
    <w:rsid w:val="00624DB9"/>
    <w:rsid w:val="00625691"/>
    <w:rsid w:val="00625AB2"/>
    <w:rsid w:val="0062651B"/>
    <w:rsid w:val="00626E83"/>
    <w:rsid w:val="006300FF"/>
    <w:rsid w:val="0063224D"/>
    <w:rsid w:val="00632483"/>
    <w:rsid w:val="006324FD"/>
    <w:rsid w:val="006328F7"/>
    <w:rsid w:val="00634AE3"/>
    <w:rsid w:val="006359CF"/>
    <w:rsid w:val="00636017"/>
    <w:rsid w:val="00636589"/>
    <w:rsid w:val="00637A66"/>
    <w:rsid w:val="00640CC3"/>
    <w:rsid w:val="00642431"/>
    <w:rsid w:val="006426D7"/>
    <w:rsid w:val="00643897"/>
    <w:rsid w:val="0064426D"/>
    <w:rsid w:val="006452A9"/>
    <w:rsid w:val="006452F2"/>
    <w:rsid w:val="00647B65"/>
    <w:rsid w:val="0065010F"/>
    <w:rsid w:val="006501EB"/>
    <w:rsid w:val="00650A13"/>
    <w:rsid w:val="006516D9"/>
    <w:rsid w:val="006554F7"/>
    <w:rsid w:val="00656927"/>
    <w:rsid w:val="00657E27"/>
    <w:rsid w:val="0066178F"/>
    <w:rsid w:val="0066244D"/>
    <w:rsid w:val="00662925"/>
    <w:rsid w:val="006706C1"/>
    <w:rsid w:val="006722FC"/>
    <w:rsid w:val="0067289E"/>
    <w:rsid w:val="00673221"/>
    <w:rsid w:val="0067366D"/>
    <w:rsid w:val="00673983"/>
    <w:rsid w:val="0067573F"/>
    <w:rsid w:val="006759BB"/>
    <w:rsid w:val="006761FD"/>
    <w:rsid w:val="0067674B"/>
    <w:rsid w:val="00676A77"/>
    <w:rsid w:val="006800CD"/>
    <w:rsid w:val="00680F99"/>
    <w:rsid w:val="006825CC"/>
    <w:rsid w:val="00682967"/>
    <w:rsid w:val="00682AD9"/>
    <w:rsid w:val="00683A45"/>
    <w:rsid w:val="00685467"/>
    <w:rsid w:val="006856C5"/>
    <w:rsid w:val="00687217"/>
    <w:rsid w:val="006904C2"/>
    <w:rsid w:val="006907A5"/>
    <w:rsid w:val="00690A24"/>
    <w:rsid w:val="00693A1D"/>
    <w:rsid w:val="00693F74"/>
    <w:rsid w:val="0069407A"/>
    <w:rsid w:val="00694B82"/>
    <w:rsid w:val="00695064"/>
    <w:rsid w:val="0069672A"/>
    <w:rsid w:val="006A0CE9"/>
    <w:rsid w:val="006A1739"/>
    <w:rsid w:val="006A1937"/>
    <w:rsid w:val="006A25D4"/>
    <w:rsid w:val="006A3CF0"/>
    <w:rsid w:val="006A67C9"/>
    <w:rsid w:val="006B09CE"/>
    <w:rsid w:val="006B221B"/>
    <w:rsid w:val="006B7764"/>
    <w:rsid w:val="006C21CC"/>
    <w:rsid w:val="006C3635"/>
    <w:rsid w:val="006C4DB5"/>
    <w:rsid w:val="006C4EAD"/>
    <w:rsid w:val="006C741B"/>
    <w:rsid w:val="006D040A"/>
    <w:rsid w:val="006D0888"/>
    <w:rsid w:val="006D1817"/>
    <w:rsid w:val="006D2FD1"/>
    <w:rsid w:val="006D32C2"/>
    <w:rsid w:val="006D534C"/>
    <w:rsid w:val="006D544D"/>
    <w:rsid w:val="006D5542"/>
    <w:rsid w:val="006D692F"/>
    <w:rsid w:val="006E1AFE"/>
    <w:rsid w:val="006E283A"/>
    <w:rsid w:val="006E3656"/>
    <w:rsid w:val="006E4D81"/>
    <w:rsid w:val="006E59DB"/>
    <w:rsid w:val="006E6CB8"/>
    <w:rsid w:val="006F091F"/>
    <w:rsid w:val="006F0C4F"/>
    <w:rsid w:val="006F0D29"/>
    <w:rsid w:val="006F0E4C"/>
    <w:rsid w:val="006F23CE"/>
    <w:rsid w:val="006F2B6A"/>
    <w:rsid w:val="006F4C5D"/>
    <w:rsid w:val="006F7F7C"/>
    <w:rsid w:val="00701C07"/>
    <w:rsid w:val="007023E2"/>
    <w:rsid w:val="0070248A"/>
    <w:rsid w:val="00702B1F"/>
    <w:rsid w:val="00703118"/>
    <w:rsid w:val="0070341C"/>
    <w:rsid w:val="00703D79"/>
    <w:rsid w:val="00703F97"/>
    <w:rsid w:val="00703FDA"/>
    <w:rsid w:val="00704424"/>
    <w:rsid w:val="007047BD"/>
    <w:rsid w:val="0070517B"/>
    <w:rsid w:val="007052D1"/>
    <w:rsid w:val="00705964"/>
    <w:rsid w:val="0070693C"/>
    <w:rsid w:val="00707223"/>
    <w:rsid w:val="00707292"/>
    <w:rsid w:val="00711075"/>
    <w:rsid w:val="00711A44"/>
    <w:rsid w:val="00711EED"/>
    <w:rsid w:val="0071371E"/>
    <w:rsid w:val="00713FB7"/>
    <w:rsid w:val="007143F4"/>
    <w:rsid w:val="00715518"/>
    <w:rsid w:val="00715AA4"/>
    <w:rsid w:val="00716CA3"/>
    <w:rsid w:val="00717DB8"/>
    <w:rsid w:val="0072106E"/>
    <w:rsid w:val="00721DFC"/>
    <w:rsid w:val="00721F6C"/>
    <w:rsid w:val="0072282B"/>
    <w:rsid w:val="00722942"/>
    <w:rsid w:val="00722E97"/>
    <w:rsid w:val="00724205"/>
    <w:rsid w:val="00724392"/>
    <w:rsid w:val="0072476B"/>
    <w:rsid w:val="0072597E"/>
    <w:rsid w:val="00727920"/>
    <w:rsid w:val="007327F2"/>
    <w:rsid w:val="00732AD9"/>
    <w:rsid w:val="0073494E"/>
    <w:rsid w:val="00735E5D"/>
    <w:rsid w:val="0074038F"/>
    <w:rsid w:val="00742ACE"/>
    <w:rsid w:val="00742EEE"/>
    <w:rsid w:val="007430DD"/>
    <w:rsid w:val="00745251"/>
    <w:rsid w:val="0074557E"/>
    <w:rsid w:val="00746D66"/>
    <w:rsid w:val="007511A4"/>
    <w:rsid w:val="00753220"/>
    <w:rsid w:val="007536FA"/>
    <w:rsid w:val="007537F9"/>
    <w:rsid w:val="007538C5"/>
    <w:rsid w:val="007572CB"/>
    <w:rsid w:val="00762DCB"/>
    <w:rsid w:val="00767CAF"/>
    <w:rsid w:val="0077024E"/>
    <w:rsid w:val="007704CA"/>
    <w:rsid w:val="00770754"/>
    <w:rsid w:val="00770AA5"/>
    <w:rsid w:val="00770B7B"/>
    <w:rsid w:val="007712FC"/>
    <w:rsid w:val="007731B3"/>
    <w:rsid w:val="00773298"/>
    <w:rsid w:val="0077348A"/>
    <w:rsid w:val="00773839"/>
    <w:rsid w:val="00773C11"/>
    <w:rsid w:val="007741BF"/>
    <w:rsid w:val="0077455B"/>
    <w:rsid w:val="0077483B"/>
    <w:rsid w:val="007753FA"/>
    <w:rsid w:val="007758AD"/>
    <w:rsid w:val="00775FBA"/>
    <w:rsid w:val="00777153"/>
    <w:rsid w:val="0077738B"/>
    <w:rsid w:val="0077777B"/>
    <w:rsid w:val="00780519"/>
    <w:rsid w:val="00780B1D"/>
    <w:rsid w:val="00780FB8"/>
    <w:rsid w:val="007827DA"/>
    <w:rsid w:val="00782B48"/>
    <w:rsid w:val="00782E44"/>
    <w:rsid w:val="00783348"/>
    <w:rsid w:val="00783968"/>
    <w:rsid w:val="00783A9D"/>
    <w:rsid w:val="007851C9"/>
    <w:rsid w:val="00786122"/>
    <w:rsid w:val="00786F6D"/>
    <w:rsid w:val="00790169"/>
    <w:rsid w:val="00791093"/>
    <w:rsid w:val="00792117"/>
    <w:rsid w:val="0079265D"/>
    <w:rsid w:val="00792F72"/>
    <w:rsid w:val="00793050"/>
    <w:rsid w:val="00793672"/>
    <w:rsid w:val="00796200"/>
    <w:rsid w:val="00796921"/>
    <w:rsid w:val="007A007B"/>
    <w:rsid w:val="007A0F3B"/>
    <w:rsid w:val="007A1648"/>
    <w:rsid w:val="007A21A7"/>
    <w:rsid w:val="007A2A49"/>
    <w:rsid w:val="007A387E"/>
    <w:rsid w:val="007A490B"/>
    <w:rsid w:val="007A6937"/>
    <w:rsid w:val="007A6E6F"/>
    <w:rsid w:val="007A72D7"/>
    <w:rsid w:val="007A78A7"/>
    <w:rsid w:val="007A792C"/>
    <w:rsid w:val="007B076A"/>
    <w:rsid w:val="007B1343"/>
    <w:rsid w:val="007B4245"/>
    <w:rsid w:val="007B6440"/>
    <w:rsid w:val="007B6763"/>
    <w:rsid w:val="007B7118"/>
    <w:rsid w:val="007B76BF"/>
    <w:rsid w:val="007C0381"/>
    <w:rsid w:val="007C1F65"/>
    <w:rsid w:val="007C201D"/>
    <w:rsid w:val="007C345A"/>
    <w:rsid w:val="007C3D31"/>
    <w:rsid w:val="007C56EC"/>
    <w:rsid w:val="007C5C8F"/>
    <w:rsid w:val="007C67DA"/>
    <w:rsid w:val="007C6C8B"/>
    <w:rsid w:val="007C78DF"/>
    <w:rsid w:val="007D0349"/>
    <w:rsid w:val="007D6B78"/>
    <w:rsid w:val="007E09EB"/>
    <w:rsid w:val="007E0C2B"/>
    <w:rsid w:val="007E1DE0"/>
    <w:rsid w:val="007E2116"/>
    <w:rsid w:val="007E2639"/>
    <w:rsid w:val="007E36DB"/>
    <w:rsid w:val="007E3DBC"/>
    <w:rsid w:val="007E53A5"/>
    <w:rsid w:val="007E5413"/>
    <w:rsid w:val="007E6ACB"/>
    <w:rsid w:val="007E7036"/>
    <w:rsid w:val="007F1F39"/>
    <w:rsid w:val="007F1F4F"/>
    <w:rsid w:val="007F29A2"/>
    <w:rsid w:val="007F2A81"/>
    <w:rsid w:val="007F2C0B"/>
    <w:rsid w:val="007F2D60"/>
    <w:rsid w:val="00800F5B"/>
    <w:rsid w:val="008034E3"/>
    <w:rsid w:val="00804F7E"/>
    <w:rsid w:val="00805C38"/>
    <w:rsid w:val="00807409"/>
    <w:rsid w:val="00811668"/>
    <w:rsid w:val="00812411"/>
    <w:rsid w:val="00813EE5"/>
    <w:rsid w:val="00814329"/>
    <w:rsid w:val="008152C1"/>
    <w:rsid w:val="00816332"/>
    <w:rsid w:val="008166D4"/>
    <w:rsid w:val="00820445"/>
    <w:rsid w:val="008215E5"/>
    <w:rsid w:val="00821B8B"/>
    <w:rsid w:val="00821BA0"/>
    <w:rsid w:val="00822CE6"/>
    <w:rsid w:val="00823134"/>
    <w:rsid w:val="008240FB"/>
    <w:rsid w:val="00824987"/>
    <w:rsid w:val="008259D4"/>
    <w:rsid w:val="008261F6"/>
    <w:rsid w:val="00826956"/>
    <w:rsid w:val="00827294"/>
    <w:rsid w:val="008275FD"/>
    <w:rsid w:val="00830F86"/>
    <w:rsid w:val="00831341"/>
    <w:rsid w:val="00831706"/>
    <w:rsid w:val="00833CC4"/>
    <w:rsid w:val="00834DF2"/>
    <w:rsid w:val="00836BB7"/>
    <w:rsid w:val="00837E4C"/>
    <w:rsid w:val="008409BA"/>
    <w:rsid w:val="008411A3"/>
    <w:rsid w:val="0084155D"/>
    <w:rsid w:val="00844BDE"/>
    <w:rsid w:val="00844C81"/>
    <w:rsid w:val="0084500A"/>
    <w:rsid w:val="00846689"/>
    <w:rsid w:val="00846DB6"/>
    <w:rsid w:val="00850FF8"/>
    <w:rsid w:val="0085358C"/>
    <w:rsid w:val="0085541B"/>
    <w:rsid w:val="00856390"/>
    <w:rsid w:val="00857E5A"/>
    <w:rsid w:val="00860115"/>
    <w:rsid w:val="00861762"/>
    <w:rsid w:val="00862517"/>
    <w:rsid w:val="00862A50"/>
    <w:rsid w:val="008637F2"/>
    <w:rsid w:val="00864A81"/>
    <w:rsid w:val="008657B9"/>
    <w:rsid w:val="0086624C"/>
    <w:rsid w:val="00866C0A"/>
    <w:rsid w:val="008673D4"/>
    <w:rsid w:val="00867824"/>
    <w:rsid w:val="0087124D"/>
    <w:rsid w:val="008712AE"/>
    <w:rsid w:val="0087148D"/>
    <w:rsid w:val="00871720"/>
    <w:rsid w:val="00872D76"/>
    <w:rsid w:val="008738FE"/>
    <w:rsid w:val="008739B3"/>
    <w:rsid w:val="00873F82"/>
    <w:rsid w:val="008752B7"/>
    <w:rsid w:val="008756FD"/>
    <w:rsid w:val="00875CA0"/>
    <w:rsid w:val="00875D36"/>
    <w:rsid w:val="008771F2"/>
    <w:rsid w:val="0088055A"/>
    <w:rsid w:val="00881666"/>
    <w:rsid w:val="00882199"/>
    <w:rsid w:val="008824BD"/>
    <w:rsid w:val="00882A75"/>
    <w:rsid w:val="00882BC6"/>
    <w:rsid w:val="00882E1F"/>
    <w:rsid w:val="008849BD"/>
    <w:rsid w:val="008877C9"/>
    <w:rsid w:val="008912D8"/>
    <w:rsid w:val="008917CD"/>
    <w:rsid w:val="008927DC"/>
    <w:rsid w:val="008928FC"/>
    <w:rsid w:val="008946DF"/>
    <w:rsid w:val="00894B39"/>
    <w:rsid w:val="00895A78"/>
    <w:rsid w:val="00895E53"/>
    <w:rsid w:val="008974AA"/>
    <w:rsid w:val="008A27B4"/>
    <w:rsid w:val="008A5972"/>
    <w:rsid w:val="008A6FA9"/>
    <w:rsid w:val="008B03AB"/>
    <w:rsid w:val="008B0584"/>
    <w:rsid w:val="008B155B"/>
    <w:rsid w:val="008B313E"/>
    <w:rsid w:val="008B3DE6"/>
    <w:rsid w:val="008B5735"/>
    <w:rsid w:val="008B5D55"/>
    <w:rsid w:val="008B637B"/>
    <w:rsid w:val="008B677D"/>
    <w:rsid w:val="008C313B"/>
    <w:rsid w:val="008C3945"/>
    <w:rsid w:val="008C59A2"/>
    <w:rsid w:val="008C76B3"/>
    <w:rsid w:val="008C7FE3"/>
    <w:rsid w:val="008D0D85"/>
    <w:rsid w:val="008D2D55"/>
    <w:rsid w:val="008D36E1"/>
    <w:rsid w:val="008D3896"/>
    <w:rsid w:val="008D3C48"/>
    <w:rsid w:val="008D5668"/>
    <w:rsid w:val="008D5EAB"/>
    <w:rsid w:val="008D6239"/>
    <w:rsid w:val="008D739A"/>
    <w:rsid w:val="008D7AE4"/>
    <w:rsid w:val="008E0791"/>
    <w:rsid w:val="008E0982"/>
    <w:rsid w:val="008E1FB9"/>
    <w:rsid w:val="008E3907"/>
    <w:rsid w:val="008E39BB"/>
    <w:rsid w:val="008E4D61"/>
    <w:rsid w:val="008E4E2A"/>
    <w:rsid w:val="008E629F"/>
    <w:rsid w:val="008E6645"/>
    <w:rsid w:val="008F0CDF"/>
    <w:rsid w:val="008F2F47"/>
    <w:rsid w:val="008F3142"/>
    <w:rsid w:val="008F340E"/>
    <w:rsid w:val="008F46CC"/>
    <w:rsid w:val="008F4ADC"/>
    <w:rsid w:val="008F4D82"/>
    <w:rsid w:val="008F565C"/>
    <w:rsid w:val="008F57AC"/>
    <w:rsid w:val="008F5BFA"/>
    <w:rsid w:val="008F6691"/>
    <w:rsid w:val="008F6FE8"/>
    <w:rsid w:val="008F7E58"/>
    <w:rsid w:val="0090074B"/>
    <w:rsid w:val="0090102D"/>
    <w:rsid w:val="00902CD1"/>
    <w:rsid w:val="009062BC"/>
    <w:rsid w:val="00906B9A"/>
    <w:rsid w:val="00911651"/>
    <w:rsid w:val="009129BA"/>
    <w:rsid w:val="0091367C"/>
    <w:rsid w:val="00913EA1"/>
    <w:rsid w:val="00914744"/>
    <w:rsid w:val="00914E15"/>
    <w:rsid w:val="00917E6B"/>
    <w:rsid w:val="00917FE1"/>
    <w:rsid w:val="009210C5"/>
    <w:rsid w:val="0092196C"/>
    <w:rsid w:val="00923A0F"/>
    <w:rsid w:val="00923ACF"/>
    <w:rsid w:val="009248C2"/>
    <w:rsid w:val="00924980"/>
    <w:rsid w:val="0093009E"/>
    <w:rsid w:val="00930A0B"/>
    <w:rsid w:val="00930BDD"/>
    <w:rsid w:val="0093296A"/>
    <w:rsid w:val="009354B1"/>
    <w:rsid w:val="009357C5"/>
    <w:rsid w:val="009364B7"/>
    <w:rsid w:val="0093745E"/>
    <w:rsid w:val="0094011B"/>
    <w:rsid w:val="009423D8"/>
    <w:rsid w:val="00943852"/>
    <w:rsid w:val="0094408D"/>
    <w:rsid w:val="00945F64"/>
    <w:rsid w:val="00947749"/>
    <w:rsid w:val="0095204E"/>
    <w:rsid w:val="00952C4D"/>
    <w:rsid w:val="009535BE"/>
    <w:rsid w:val="00955B38"/>
    <w:rsid w:val="00955CC3"/>
    <w:rsid w:val="00956FD4"/>
    <w:rsid w:val="00957079"/>
    <w:rsid w:val="0095773C"/>
    <w:rsid w:val="00957C49"/>
    <w:rsid w:val="00957CE4"/>
    <w:rsid w:val="00960E99"/>
    <w:rsid w:val="0096105B"/>
    <w:rsid w:val="00963CD7"/>
    <w:rsid w:val="009641D2"/>
    <w:rsid w:val="00965E9C"/>
    <w:rsid w:val="00967D7A"/>
    <w:rsid w:val="009721A0"/>
    <w:rsid w:val="0097246E"/>
    <w:rsid w:val="009727D8"/>
    <w:rsid w:val="00973DFB"/>
    <w:rsid w:val="009753C1"/>
    <w:rsid w:val="00977283"/>
    <w:rsid w:val="0098482F"/>
    <w:rsid w:val="00985BBD"/>
    <w:rsid w:val="00985C4B"/>
    <w:rsid w:val="00986102"/>
    <w:rsid w:val="009865A8"/>
    <w:rsid w:val="00987350"/>
    <w:rsid w:val="00987B89"/>
    <w:rsid w:val="00991483"/>
    <w:rsid w:val="00991FE5"/>
    <w:rsid w:val="00993359"/>
    <w:rsid w:val="00993DC3"/>
    <w:rsid w:val="009951CC"/>
    <w:rsid w:val="00996880"/>
    <w:rsid w:val="00997FA7"/>
    <w:rsid w:val="009A10B0"/>
    <w:rsid w:val="009A12E7"/>
    <w:rsid w:val="009A41CD"/>
    <w:rsid w:val="009A5C21"/>
    <w:rsid w:val="009A670E"/>
    <w:rsid w:val="009B1A45"/>
    <w:rsid w:val="009B4837"/>
    <w:rsid w:val="009B4E76"/>
    <w:rsid w:val="009B6D03"/>
    <w:rsid w:val="009C240C"/>
    <w:rsid w:val="009C2D96"/>
    <w:rsid w:val="009C2FA8"/>
    <w:rsid w:val="009C5C5F"/>
    <w:rsid w:val="009C5C69"/>
    <w:rsid w:val="009C6A41"/>
    <w:rsid w:val="009C771B"/>
    <w:rsid w:val="009C7879"/>
    <w:rsid w:val="009D12EB"/>
    <w:rsid w:val="009D2C53"/>
    <w:rsid w:val="009D6FA2"/>
    <w:rsid w:val="009E099F"/>
    <w:rsid w:val="009E2E97"/>
    <w:rsid w:val="009E4927"/>
    <w:rsid w:val="009E5C6D"/>
    <w:rsid w:val="009E603A"/>
    <w:rsid w:val="009E7543"/>
    <w:rsid w:val="009F1BD6"/>
    <w:rsid w:val="009F3BA3"/>
    <w:rsid w:val="009F43E0"/>
    <w:rsid w:val="009F4E91"/>
    <w:rsid w:val="009F4EE9"/>
    <w:rsid w:val="009F503F"/>
    <w:rsid w:val="009F5C92"/>
    <w:rsid w:val="009F778E"/>
    <w:rsid w:val="00A01EEC"/>
    <w:rsid w:val="00A027C1"/>
    <w:rsid w:val="00A04CBD"/>
    <w:rsid w:val="00A0637B"/>
    <w:rsid w:val="00A065ED"/>
    <w:rsid w:val="00A06C0B"/>
    <w:rsid w:val="00A075FD"/>
    <w:rsid w:val="00A10007"/>
    <w:rsid w:val="00A101F9"/>
    <w:rsid w:val="00A10BC8"/>
    <w:rsid w:val="00A1364A"/>
    <w:rsid w:val="00A139DE"/>
    <w:rsid w:val="00A179E5"/>
    <w:rsid w:val="00A20101"/>
    <w:rsid w:val="00A21CAB"/>
    <w:rsid w:val="00A23EA4"/>
    <w:rsid w:val="00A242CB"/>
    <w:rsid w:val="00A24591"/>
    <w:rsid w:val="00A25222"/>
    <w:rsid w:val="00A253F8"/>
    <w:rsid w:val="00A2606B"/>
    <w:rsid w:val="00A26B23"/>
    <w:rsid w:val="00A26F6C"/>
    <w:rsid w:val="00A27FA2"/>
    <w:rsid w:val="00A30AD5"/>
    <w:rsid w:val="00A312FD"/>
    <w:rsid w:val="00A316AA"/>
    <w:rsid w:val="00A335ED"/>
    <w:rsid w:val="00A3734E"/>
    <w:rsid w:val="00A3747F"/>
    <w:rsid w:val="00A4106F"/>
    <w:rsid w:val="00A4153D"/>
    <w:rsid w:val="00A41AD0"/>
    <w:rsid w:val="00A41DEB"/>
    <w:rsid w:val="00A41F30"/>
    <w:rsid w:val="00A42D2E"/>
    <w:rsid w:val="00A47CFA"/>
    <w:rsid w:val="00A50319"/>
    <w:rsid w:val="00A505DE"/>
    <w:rsid w:val="00A511D3"/>
    <w:rsid w:val="00A532FD"/>
    <w:rsid w:val="00A547AD"/>
    <w:rsid w:val="00A55CFD"/>
    <w:rsid w:val="00A5731E"/>
    <w:rsid w:val="00A575C2"/>
    <w:rsid w:val="00A60563"/>
    <w:rsid w:val="00A61474"/>
    <w:rsid w:val="00A633A0"/>
    <w:rsid w:val="00A63B47"/>
    <w:rsid w:val="00A64025"/>
    <w:rsid w:val="00A655E6"/>
    <w:rsid w:val="00A6635A"/>
    <w:rsid w:val="00A718D6"/>
    <w:rsid w:val="00A73D80"/>
    <w:rsid w:val="00A745E2"/>
    <w:rsid w:val="00A75945"/>
    <w:rsid w:val="00A75DD2"/>
    <w:rsid w:val="00A75E41"/>
    <w:rsid w:val="00A80BDC"/>
    <w:rsid w:val="00A80E8D"/>
    <w:rsid w:val="00A81221"/>
    <w:rsid w:val="00A8194B"/>
    <w:rsid w:val="00A81DB5"/>
    <w:rsid w:val="00A81EC2"/>
    <w:rsid w:val="00A829AF"/>
    <w:rsid w:val="00A83E4D"/>
    <w:rsid w:val="00A8472B"/>
    <w:rsid w:val="00A915B9"/>
    <w:rsid w:val="00A92E70"/>
    <w:rsid w:val="00A92EAD"/>
    <w:rsid w:val="00A934DB"/>
    <w:rsid w:val="00A9446D"/>
    <w:rsid w:val="00A94ADD"/>
    <w:rsid w:val="00A94CD7"/>
    <w:rsid w:val="00A94E4D"/>
    <w:rsid w:val="00A95E4B"/>
    <w:rsid w:val="00A9709F"/>
    <w:rsid w:val="00AA297E"/>
    <w:rsid w:val="00AA2CCA"/>
    <w:rsid w:val="00AA3F8C"/>
    <w:rsid w:val="00AA45E6"/>
    <w:rsid w:val="00AA5893"/>
    <w:rsid w:val="00AA7926"/>
    <w:rsid w:val="00AB11A2"/>
    <w:rsid w:val="00AB187F"/>
    <w:rsid w:val="00AB20D5"/>
    <w:rsid w:val="00AB4EF1"/>
    <w:rsid w:val="00AB4F32"/>
    <w:rsid w:val="00AC0467"/>
    <w:rsid w:val="00AC0996"/>
    <w:rsid w:val="00AC0D90"/>
    <w:rsid w:val="00AC42C1"/>
    <w:rsid w:val="00AC4F98"/>
    <w:rsid w:val="00AC5270"/>
    <w:rsid w:val="00AC63FC"/>
    <w:rsid w:val="00AC681A"/>
    <w:rsid w:val="00AD1F66"/>
    <w:rsid w:val="00AD24A7"/>
    <w:rsid w:val="00AD41EC"/>
    <w:rsid w:val="00AD448D"/>
    <w:rsid w:val="00AD4C7D"/>
    <w:rsid w:val="00AD5A62"/>
    <w:rsid w:val="00AD5D0A"/>
    <w:rsid w:val="00AD5E40"/>
    <w:rsid w:val="00AD719E"/>
    <w:rsid w:val="00AD7358"/>
    <w:rsid w:val="00AE1E3B"/>
    <w:rsid w:val="00AE3CA3"/>
    <w:rsid w:val="00AE3D0E"/>
    <w:rsid w:val="00AE4396"/>
    <w:rsid w:val="00AE76D7"/>
    <w:rsid w:val="00AF0CAA"/>
    <w:rsid w:val="00AF1037"/>
    <w:rsid w:val="00AF12E4"/>
    <w:rsid w:val="00AF210F"/>
    <w:rsid w:val="00AF2F44"/>
    <w:rsid w:val="00AF40F8"/>
    <w:rsid w:val="00AF42E5"/>
    <w:rsid w:val="00AF4744"/>
    <w:rsid w:val="00AF529D"/>
    <w:rsid w:val="00AF68AB"/>
    <w:rsid w:val="00AF7B6E"/>
    <w:rsid w:val="00B0074C"/>
    <w:rsid w:val="00B01A1F"/>
    <w:rsid w:val="00B025A8"/>
    <w:rsid w:val="00B03809"/>
    <w:rsid w:val="00B04B62"/>
    <w:rsid w:val="00B074F6"/>
    <w:rsid w:val="00B10756"/>
    <w:rsid w:val="00B110EC"/>
    <w:rsid w:val="00B110F9"/>
    <w:rsid w:val="00B141E5"/>
    <w:rsid w:val="00B17CB8"/>
    <w:rsid w:val="00B20706"/>
    <w:rsid w:val="00B219C8"/>
    <w:rsid w:val="00B2761A"/>
    <w:rsid w:val="00B32181"/>
    <w:rsid w:val="00B32425"/>
    <w:rsid w:val="00B3333E"/>
    <w:rsid w:val="00B341DA"/>
    <w:rsid w:val="00B34E7C"/>
    <w:rsid w:val="00B35F2D"/>
    <w:rsid w:val="00B40556"/>
    <w:rsid w:val="00B409CD"/>
    <w:rsid w:val="00B41FA4"/>
    <w:rsid w:val="00B45AFE"/>
    <w:rsid w:val="00B464C7"/>
    <w:rsid w:val="00B46744"/>
    <w:rsid w:val="00B47AC5"/>
    <w:rsid w:val="00B47B7F"/>
    <w:rsid w:val="00B5054C"/>
    <w:rsid w:val="00B529AD"/>
    <w:rsid w:val="00B5424C"/>
    <w:rsid w:val="00B54596"/>
    <w:rsid w:val="00B55600"/>
    <w:rsid w:val="00B57896"/>
    <w:rsid w:val="00B607AC"/>
    <w:rsid w:val="00B624A9"/>
    <w:rsid w:val="00B63377"/>
    <w:rsid w:val="00B63EAF"/>
    <w:rsid w:val="00B648C1"/>
    <w:rsid w:val="00B65E2A"/>
    <w:rsid w:val="00B65F38"/>
    <w:rsid w:val="00B663C7"/>
    <w:rsid w:val="00B67060"/>
    <w:rsid w:val="00B716D2"/>
    <w:rsid w:val="00B74A9D"/>
    <w:rsid w:val="00B75782"/>
    <w:rsid w:val="00B757DF"/>
    <w:rsid w:val="00B75BBC"/>
    <w:rsid w:val="00B75E7E"/>
    <w:rsid w:val="00B77C98"/>
    <w:rsid w:val="00B823C6"/>
    <w:rsid w:val="00B82DB0"/>
    <w:rsid w:val="00B85F65"/>
    <w:rsid w:val="00B867F3"/>
    <w:rsid w:val="00B86978"/>
    <w:rsid w:val="00B87AE0"/>
    <w:rsid w:val="00B91039"/>
    <w:rsid w:val="00B91F51"/>
    <w:rsid w:val="00B92CDC"/>
    <w:rsid w:val="00B936EE"/>
    <w:rsid w:val="00B96B52"/>
    <w:rsid w:val="00B96C0D"/>
    <w:rsid w:val="00B97732"/>
    <w:rsid w:val="00B97C24"/>
    <w:rsid w:val="00BA13C6"/>
    <w:rsid w:val="00BA16ED"/>
    <w:rsid w:val="00BA1CD4"/>
    <w:rsid w:val="00BA1D9B"/>
    <w:rsid w:val="00BA29EA"/>
    <w:rsid w:val="00BA3137"/>
    <w:rsid w:val="00BA5BE1"/>
    <w:rsid w:val="00BA6799"/>
    <w:rsid w:val="00BA7953"/>
    <w:rsid w:val="00BB1E3A"/>
    <w:rsid w:val="00BB1FA7"/>
    <w:rsid w:val="00BB300E"/>
    <w:rsid w:val="00BB477E"/>
    <w:rsid w:val="00BB5085"/>
    <w:rsid w:val="00BB56C8"/>
    <w:rsid w:val="00BB6F21"/>
    <w:rsid w:val="00BB73E4"/>
    <w:rsid w:val="00BB7BC7"/>
    <w:rsid w:val="00BC13C2"/>
    <w:rsid w:val="00BC1BFA"/>
    <w:rsid w:val="00BC2CAE"/>
    <w:rsid w:val="00BC3775"/>
    <w:rsid w:val="00BC66C9"/>
    <w:rsid w:val="00BC7EA0"/>
    <w:rsid w:val="00BD12B2"/>
    <w:rsid w:val="00BD1D9B"/>
    <w:rsid w:val="00BD31D1"/>
    <w:rsid w:val="00BD50FE"/>
    <w:rsid w:val="00BD51A5"/>
    <w:rsid w:val="00BD5A77"/>
    <w:rsid w:val="00BD6571"/>
    <w:rsid w:val="00BD72C5"/>
    <w:rsid w:val="00BE1AC3"/>
    <w:rsid w:val="00BE362A"/>
    <w:rsid w:val="00BE6166"/>
    <w:rsid w:val="00BF0D04"/>
    <w:rsid w:val="00BF3541"/>
    <w:rsid w:val="00BF6118"/>
    <w:rsid w:val="00BF77E6"/>
    <w:rsid w:val="00C016AA"/>
    <w:rsid w:val="00C019CC"/>
    <w:rsid w:val="00C02D9F"/>
    <w:rsid w:val="00C03D37"/>
    <w:rsid w:val="00C03D5D"/>
    <w:rsid w:val="00C06E77"/>
    <w:rsid w:val="00C07BA4"/>
    <w:rsid w:val="00C07D27"/>
    <w:rsid w:val="00C10F6B"/>
    <w:rsid w:val="00C115F7"/>
    <w:rsid w:val="00C1272F"/>
    <w:rsid w:val="00C12AE0"/>
    <w:rsid w:val="00C12C4A"/>
    <w:rsid w:val="00C130B1"/>
    <w:rsid w:val="00C144CC"/>
    <w:rsid w:val="00C15FC8"/>
    <w:rsid w:val="00C23176"/>
    <w:rsid w:val="00C23799"/>
    <w:rsid w:val="00C23906"/>
    <w:rsid w:val="00C24FEA"/>
    <w:rsid w:val="00C26205"/>
    <w:rsid w:val="00C26F90"/>
    <w:rsid w:val="00C30D08"/>
    <w:rsid w:val="00C332C2"/>
    <w:rsid w:val="00C3401B"/>
    <w:rsid w:val="00C35AE8"/>
    <w:rsid w:val="00C36904"/>
    <w:rsid w:val="00C36E20"/>
    <w:rsid w:val="00C36E76"/>
    <w:rsid w:val="00C406D4"/>
    <w:rsid w:val="00C41991"/>
    <w:rsid w:val="00C419A2"/>
    <w:rsid w:val="00C41DC5"/>
    <w:rsid w:val="00C42229"/>
    <w:rsid w:val="00C42A66"/>
    <w:rsid w:val="00C42E26"/>
    <w:rsid w:val="00C43CAD"/>
    <w:rsid w:val="00C4438F"/>
    <w:rsid w:val="00C4634C"/>
    <w:rsid w:val="00C4777A"/>
    <w:rsid w:val="00C51891"/>
    <w:rsid w:val="00C53BCD"/>
    <w:rsid w:val="00C546F5"/>
    <w:rsid w:val="00C54A4C"/>
    <w:rsid w:val="00C55071"/>
    <w:rsid w:val="00C556BE"/>
    <w:rsid w:val="00C560A4"/>
    <w:rsid w:val="00C562CC"/>
    <w:rsid w:val="00C57076"/>
    <w:rsid w:val="00C57BCA"/>
    <w:rsid w:val="00C6092A"/>
    <w:rsid w:val="00C60ADA"/>
    <w:rsid w:val="00C61B4C"/>
    <w:rsid w:val="00C62CCA"/>
    <w:rsid w:val="00C6306F"/>
    <w:rsid w:val="00C65617"/>
    <w:rsid w:val="00C67102"/>
    <w:rsid w:val="00C701E6"/>
    <w:rsid w:val="00C708DF"/>
    <w:rsid w:val="00C71399"/>
    <w:rsid w:val="00C71C5C"/>
    <w:rsid w:val="00C72174"/>
    <w:rsid w:val="00C72D19"/>
    <w:rsid w:val="00C72E6D"/>
    <w:rsid w:val="00C73A54"/>
    <w:rsid w:val="00C74208"/>
    <w:rsid w:val="00C74227"/>
    <w:rsid w:val="00C758D4"/>
    <w:rsid w:val="00C762A1"/>
    <w:rsid w:val="00C772A3"/>
    <w:rsid w:val="00C8133E"/>
    <w:rsid w:val="00C8159E"/>
    <w:rsid w:val="00C81A74"/>
    <w:rsid w:val="00C833DE"/>
    <w:rsid w:val="00C8401C"/>
    <w:rsid w:val="00C843D7"/>
    <w:rsid w:val="00C872E4"/>
    <w:rsid w:val="00C903BE"/>
    <w:rsid w:val="00C90E2C"/>
    <w:rsid w:val="00C94AE3"/>
    <w:rsid w:val="00C95579"/>
    <w:rsid w:val="00C95793"/>
    <w:rsid w:val="00C96C47"/>
    <w:rsid w:val="00C978A0"/>
    <w:rsid w:val="00CA04C1"/>
    <w:rsid w:val="00CA13CF"/>
    <w:rsid w:val="00CA1FAB"/>
    <w:rsid w:val="00CA2DB4"/>
    <w:rsid w:val="00CA54E3"/>
    <w:rsid w:val="00CA6462"/>
    <w:rsid w:val="00CA68DF"/>
    <w:rsid w:val="00CB0AFF"/>
    <w:rsid w:val="00CB14E5"/>
    <w:rsid w:val="00CB15A7"/>
    <w:rsid w:val="00CB3956"/>
    <w:rsid w:val="00CB4712"/>
    <w:rsid w:val="00CB4A98"/>
    <w:rsid w:val="00CB53A2"/>
    <w:rsid w:val="00CB79CA"/>
    <w:rsid w:val="00CB7A5F"/>
    <w:rsid w:val="00CB7F65"/>
    <w:rsid w:val="00CC2AD1"/>
    <w:rsid w:val="00CC7DF2"/>
    <w:rsid w:val="00CC7E1A"/>
    <w:rsid w:val="00CD0258"/>
    <w:rsid w:val="00CD1FB3"/>
    <w:rsid w:val="00CD3D9D"/>
    <w:rsid w:val="00CD4806"/>
    <w:rsid w:val="00CD6562"/>
    <w:rsid w:val="00CD65D1"/>
    <w:rsid w:val="00CD7D8B"/>
    <w:rsid w:val="00CE10DE"/>
    <w:rsid w:val="00CE15E6"/>
    <w:rsid w:val="00CE16F1"/>
    <w:rsid w:val="00CE1A49"/>
    <w:rsid w:val="00CE4374"/>
    <w:rsid w:val="00CF144D"/>
    <w:rsid w:val="00CF30E1"/>
    <w:rsid w:val="00CF3C0B"/>
    <w:rsid w:val="00CF679D"/>
    <w:rsid w:val="00CF739B"/>
    <w:rsid w:val="00CF7BDB"/>
    <w:rsid w:val="00D017A1"/>
    <w:rsid w:val="00D02023"/>
    <w:rsid w:val="00D04FA1"/>
    <w:rsid w:val="00D050DB"/>
    <w:rsid w:val="00D0652A"/>
    <w:rsid w:val="00D06778"/>
    <w:rsid w:val="00D06FA0"/>
    <w:rsid w:val="00D07F90"/>
    <w:rsid w:val="00D106FA"/>
    <w:rsid w:val="00D1172E"/>
    <w:rsid w:val="00D14A55"/>
    <w:rsid w:val="00D15112"/>
    <w:rsid w:val="00D20750"/>
    <w:rsid w:val="00D20E02"/>
    <w:rsid w:val="00D20F6E"/>
    <w:rsid w:val="00D2120A"/>
    <w:rsid w:val="00D21FD5"/>
    <w:rsid w:val="00D227A5"/>
    <w:rsid w:val="00D24657"/>
    <w:rsid w:val="00D26653"/>
    <w:rsid w:val="00D2723B"/>
    <w:rsid w:val="00D2785A"/>
    <w:rsid w:val="00D27A38"/>
    <w:rsid w:val="00D27E95"/>
    <w:rsid w:val="00D31990"/>
    <w:rsid w:val="00D32B0D"/>
    <w:rsid w:val="00D32FFC"/>
    <w:rsid w:val="00D333EF"/>
    <w:rsid w:val="00D3391F"/>
    <w:rsid w:val="00D33B91"/>
    <w:rsid w:val="00D35312"/>
    <w:rsid w:val="00D365E6"/>
    <w:rsid w:val="00D36BCA"/>
    <w:rsid w:val="00D37E25"/>
    <w:rsid w:val="00D40154"/>
    <w:rsid w:val="00D424CA"/>
    <w:rsid w:val="00D4280B"/>
    <w:rsid w:val="00D42EC1"/>
    <w:rsid w:val="00D43617"/>
    <w:rsid w:val="00D444CF"/>
    <w:rsid w:val="00D44720"/>
    <w:rsid w:val="00D4505D"/>
    <w:rsid w:val="00D45DFF"/>
    <w:rsid w:val="00D46744"/>
    <w:rsid w:val="00D46F4C"/>
    <w:rsid w:val="00D47119"/>
    <w:rsid w:val="00D472D2"/>
    <w:rsid w:val="00D504CB"/>
    <w:rsid w:val="00D51C79"/>
    <w:rsid w:val="00D523C4"/>
    <w:rsid w:val="00D52D1C"/>
    <w:rsid w:val="00D5301D"/>
    <w:rsid w:val="00D53668"/>
    <w:rsid w:val="00D56DB3"/>
    <w:rsid w:val="00D613D4"/>
    <w:rsid w:val="00D6222D"/>
    <w:rsid w:val="00D62D63"/>
    <w:rsid w:val="00D630BB"/>
    <w:rsid w:val="00D638C9"/>
    <w:rsid w:val="00D65CE1"/>
    <w:rsid w:val="00D671BB"/>
    <w:rsid w:val="00D674B7"/>
    <w:rsid w:val="00D703C7"/>
    <w:rsid w:val="00D70F92"/>
    <w:rsid w:val="00D735AA"/>
    <w:rsid w:val="00D748CE"/>
    <w:rsid w:val="00D74CB7"/>
    <w:rsid w:val="00D74FB9"/>
    <w:rsid w:val="00D764F1"/>
    <w:rsid w:val="00D76CDC"/>
    <w:rsid w:val="00D77038"/>
    <w:rsid w:val="00D77CC6"/>
    <w:rsid w:val="00D80E86"/>
    <w:rsid w:val="00D826C6"/>
    <w:rsid w:val="00D82A7D"/>
    <w:rsid w:val="00D83374"/>
    <w:rsid w:val="00D84010"/>
    <w:rsid w:val="00D85092"/>
    <w:rsid w:val="00D909BF"/>
    <w:rsid w:val="00D912C8"/>
    <w:rsid w:val="00D91A4E"/>
    <w:rsid w:val="00D93962"/>
    <w:rsid w:val="00D93FB9"/>
    <w:rsid w:val="00D957DE"/>
    <w:rsid w:val="00D96ABB"/>
    <w:rsid w:val="00D96BDF"/>
    <w:rsid w:val="00D96F39"/>
    <w:rsid w:val="00D973C7"/>
    <w:rsid w:val="00DA066C"/>
    <w:rsid w:val="00DA068F"/>
    <w:rsid w:val="00DA1CBF"/>
    <w:rsid w:val="00DA20B4"/>
    <w:rsid w:val="00DA2C57"/>
    <w:rsid w:val="00DA32D2"/>
    <w:rsid w:val="00DA3CC3"/>
    <w:rsid w:val="00DA442A"/>
    <w:rsid w:val="00DA613F"/>
    <w:rsid w:val="00DB011B"/>
    <w:rsid w:val="00DB1185"/>
    <w:rsid w:val="00DB1BD6"/>
    <w:rsid w:val="00DB271E"/>
    <w:rsid w:val="00DB295B"/>
    <w:rsid w:val="00DB331D"/>
    <w:rsid w:val="00DB35C8"/>
    <w:rsid w:val="00DB442E"/>
    <w:rsid w:val="00DB68F6"/>
    <w:rsid w:val="00DB6F26"/>
    <w:rsid w:val="00DC2073"/>
    <w:rsid w:val="00DC219D"/>
    <w:rsid w:val="00DD0D6B"/>
    <w:rsid w:val="00DD1B84"/>
    <w:rsid w:val="00DD3219"/>
    <w:rsid w:val="00DD3784"/>
    <w:rsid w:val="00DD39E7"/>
    <w:rsid w:val="00DD3B53"/>
    <w:rsid w:val="00DD4533"/>
    <w:rsid w:val="00DD51EB"/>
    <w:rsid w:val="00DD52D4"/>
    <w:rsid w:val="00DD583A"/>
    <w:rsid w:val="00DD74E7"/>
    <w:rsid w:val="00DE1202"/>
    <w:rsid w:val="00DE1C5F"/>
    <w:rsid w:val="00DE5271"/>
    <w:rsid w:val="00DE7274"/>
    <w:rsid w:val="00DF0AB7"/>
    <w:rsid w:val="00DF2FA5"/>
    <w:rsid w:val="00DF3013"/>
    <w:rsid w:val="00DF3BAC"/>
    <w:rsid w:val="00DF4885"/>
    <w:rsid w:val="00DF5005"/>
    <w:rsid w:val="00DF5591"/>
    <w:rsid w:val="00DF5B06"/>
    <w:rsid w:val="00DF60F4"/>
    <w:rsid w:val="00E01FB1"/>
    <w:rsid w:val="00E03F27"/>
    <w:rsid w:val="00E04AD3"/>
    <w:rsid w:val="00E04EB6"/>
    <w:rsid w:val="00E062D8"/>
    <w:rsid w:val="00E125CB"/>
    <w:rsid w:val="00E127B9"/>
    <w:rsid w:val="00E204A1"/>
    <w:rsid w:val="00E20B3F"/>
    <w:rsid w:val="00E214E3"/>
    <w:rsid w:val="00E21E66"/>
    <w:rsid w:val="00E2730C"/>
    <w:rsid w:val="00E3134E"/>
    <w:rsid w:val="00E32B2B"/>
    <w:rsid w:val="00E33516"/>
    <w:rsid w:val="00E3623D"/>
    <w:rsid w:val="00E367B3"/>
    <w:rsid w:val="00E37EDB"/>
    <w:rsid w:val="00E4233E"/>
    <w:rsid w:val="00E4289A"/>
    <w:rsid w:val="00E436F8"/>
    <w:rsid w:val="00E4535C"/>
    <w:rsid w:val="00E45FE1"/>
    <w:rsid w:val="00E4687C"/>
    <w:rsid w:val="00E46B10"/>
    <w:rsid w:val="00E475AF"/>
    <w:rsid w:val="00E5017A"/>
    <w:rsid w:val="00E50267"/>
    <w:rsid w:val="00E51530"/>
    <w:rsid w:val="00E51C6C"/>
    <w:rsid w:val="00E5263B"/>
    <w:rsid w:val="00E54EA9"/>
    <w:rsid w:val="00E56530"/>
    <w:rsid w:val="00E57E83"/>
    <w:rsid w:val="00E611C9"/>
    <w:rsid w:val="00E6155E"/>
    <w:rsid w:val="00E61A2C"/>
    <w:rsid w:val="00E62842"/>
    <w:rsid w:val="00E62858"/>
    <w:rsid w:val="00E6354F"/>
    <w:rsid w:val="00E63A1B"/>
    <w:rsid w:val="00E63A34"/>
    <w:rsid w:val="00E63D15"/>
    <w:rsid w:val="00E63E8A"/>
    <w:rsid w:val="00E6453B"/>
    <w:rsid w:val="00E65778"/>
    <w:rsid w:val="00E659D1"/>
    <w:rsid w:val="00E67F94"/>
    <w:rsid w:val="00E701ED"/>
    <w:rsid w:val="00E70355"/>
    <w:rsid w:val="00E703B9"/>
    <w:rsid w:val="00E721EC"/>
    <w:rsid w:val="00E72C3A"/>
    <w:rsid w:val="00E73615"/>
    <w:rsid w:val="00E74C33"/>
    <w:rsid w:val="00E75E99"/>
    <w:rsid w:val="00E76385"/>
    <w:rsid w:val="00E763F7"/>
    <w:rsid w:val="00E76EAA"/>
    <w:rsid w:val="00E773EB"/>
    <w:rsid w:val="00E77FFC"/>
    <w:rsid w:val="00E80323"/>
    <w:rsid w:val="00E81437"/>
    <w:rsid w:val="00E84CA1"/>
    <w:rsid w:val="00E8792B"/>
    <w:rsid w:val="00E916CC"/>
    <w:rsid w:val="00E91714"/>
    <w:rsid w:val="00E94106"/>
    <w:rsid w:val="00E94524"/>
    <w:rsid w:val="00E95D95"/>
    <w:rsid w:val="00E9610E"/>
    <w:rsid w:val="00E968C4"/>
    <w:rsid w:val="00E96DC7"/>
    <w:rsid w:val="00EA15F8"/>
    <w:rsid w:val="00EA1C3A"/>
    <w:rsid w:val="00EA3208"/>
    <w:rsid w:val="00EA4C05"/>
    <w:rsid w:val="00EA4E97"/>
    <w:rsid w:val="00EA6B41"/>
    <w:rsid w:val="00EB119D"/>
    <w:rsid w:val="00EB162C"/>
    <w:rsid w:val="00EB2691"/>
    <w:rsid w:val="00EB296B"/>
    <w:rsid w:val="00EB35F1"/>
    <w:rsid w:val="00EB6DA2"/>
    <w:rsid w:val="00EB77B5"/>
    <w:rsid w:val="00EC0888"/>
    <w:rsid w:val="00EC336D"/>
    <w:rsid w:val="00EC594B"/>
    <w:rsid w:val="00EC71D2"/>
    <w:rsid w:val="00ED09F2"/>
    <w:rsid w:val="00ED1853"/>
    <w:rsid w:val="00ED209D"/>
    <w:rsid w:val="00ED22A9"/>
    <w:rsid w:val="00ED2A90"/>
    <w:rsid w:val="00ED5C8A"/>
    <w:rsid w:val="00ED709E"/>
    <w:rsid w:val="00ED72E6"/>
    <w:rsid w:val="00EE05A4"/>
    <w:rsid w:val="00EE0795"/>
    <w:rsid w:val="00EE191E"/>
    <w:rsid w:val="00EE2A66"/>
    <w:rsid w:val="00EE3583"/>
    <w:rsid w:val="00EE38A1"/>
    <w:rsid w:val="00EE473F"/>
    <w:rsid w:val="00EE5CAC"/>
    <w:rsid w:val="00EE7217"/>
    <w:rsid w:val="00EE7271"/>
    <w:rsid w:val="00EF0EC2"/>
    <w:rsid w:val="00EF1389"/>
    <w:rsid w:val="00EF2826"/>
    <w:rsid w:val="00EF5460"/>
    <w:rsid w:val="00EF665C"/>
    <w:rsid w:val="00EF6DEB"/>
    <w:rsid w:val="00F03206"/>
    <w:rsid w:val="00F03CF7"/>
    <w:rsid w:val="00F05026"/>
    <w:rsid w:val="00F0595B"/>
    <w:rsid w:val="00F05998"/>
    <w:rsid w:val="00F05AB3"/>
    <w:rsid w:val="00F05CB2"/>
    <w:rsid w:val="00F05E9D"/>
    <w:rsid w:val="00F063CF"/>
    <w:rsid w:val="00F0707E"/>
    <w:rsid w:val="00F075C9"/>
    <w:rsid w:val="00F077A4"/>
    <w:rsid w:val="00F13E9F"/>
    <w:rsid w:val="00F15342"/>
    <w:rsid w:val="00F1562F"/>
    <w:rsid w:val="00F15DCF"/>
    <w:rsid w:val="00F1645E"/>
    <w:rsid w:val="00F17443"/>
    <w:rsid w:val="00F17C3C"/>
    <w:rsid w:val="00F207FA"/>
    <w:rsid w:val="00F2467E"/>
    <w:rsid w:val="00F24F8C"/>
    <w:rsid w:val="00F2550D"/>
    <w:rsid w:val="00F30231"/>
    <w:rsid w:val="00F312DA"/>
    <w:rsid w:val="00F31958"/>
    <w:rsid w:val="00F34433"/>
    <w:rsid w:val="00F345FD"/>
    <w:rsid w:val="00F34C5A"/>
    <w:rsid w:val="00F37176"/>
    <w:rsid w:val="00F37FB8"/>
    <w:rsid w:val="00F400BB"/>
    <w:rsid w:val="00F405F7"/>
    <w:rsid w:val="00F40FDC"/>
    <w:rsid w:val="00F419FB"/>
    <w:rsid w:val="00F42934"/>
    <w:rsid w:val="00F44B5D"/>
    <w:rsid w:val="00F46041"/>
    <w:rsid w:val="00F466CA"/>
    <w:rsid w:val="00F46DC9"/>
    <w:rsid w:val="00F472A3"/>
    <w:rsid w:val="00F47A7C"/>
    <w:rsid w:val="00F50F96"/>
    <w:rsid w:val="00F52449"/>
    <w:rsid w:val="00F5364D"/>
    <w:rsid w:val="00F5607C"/>
    <w:rsid w:val="00F57497"/>
    <w:rsid w:val="00F60C65"/>
    <w:rsid w:val="00F61B4F"/>
    <w:rsid w:val="00F62DB0"/>
    <w:rsid w:val="00F64446"/>
    <w:rsid w:val="00F64A7B"/>
    <w:rsid w:val="00F73246"/>
    <w:rsid w:val="00F7468C"/>
    <w:rsid w:val="00F74FB7"/>
    <w:rsid w:val="00F756E2"/>
    <w:rsid w:val="00F76A44"/>
    <w:rsid w:val="00F76F31"/>
    <w:rsid w:val="00F7751A"/>
    <w:rsid w:val="00F8714D"/>
    <w:rsid w:val="00F9110E"/>
    <w:rsid w:val="00F91469"/>
    <w:rsid w:val="00F91488"/>
    <w:rsid w:val="00F91692"/>
    <w:rsid w:val="00F9178F"/>
    <w:rsid w:val="00F931E2"/>
    <w:rsid w:val="00F94800"/>
    <w:rsid w:val="00F94C4F"/>
    <w:rsid w:val="00F9709F"/>
    <w:rsid w:val="00F97AB4"/>
    <w:rsid w:val="00FA05E7"/>
    <w:rsid w:val="00FA1AF9"/>
    <w:rsid w:val="00FA1B94"/>
    <w:rsid w:val="00FA2929"/>
    <w:rsid w:val="00FA49B7"/>
    <w:rsid w:val="00FA52FE"/>
    <w:rsid w:val="00FA5CA4"/>
    <w:rsid w:val="00FA66F1"/>
    <w:rsid w:val="00FA67F6"/>
    <w:rsid w:val="00FB1036"/>
    <w:rsid w:val="00FB21CA"/>
    <w:rsid w:val="00FB252C"/>
    <w:rsid w:val="00FB26AC"/>
    <w:rsid w:val="00FB2C72"/>
    <w:rsid w:val="00FB3133"/>
    <w:rsid w:val="00FB5E3A"/>
    <w:rsid w:val="00FB6070"/>
    <w:rsid w:val="00FB6B4C"/>
    <w:rsid w:val="00FB6CA5"/>
    <w:rsid w:val="00FC2138"/>
    <w:rsid w:val="00FC529E"/>
    <w:rsid w:val="00FC5D7F"/>
    <w:rsid w:val="00FC6028"/>
    <w:rsid w:val="00FC63F7"/>
    <w:rsid w:val="00FC74BA"/>
    <w:rsid w:val="00FC76FB"/>
    <w:rsid w:val="00FC7A12"/>
    <w:rsid w:val="00FD0A1C"/>
    <w:rsid w:val="00FD15A6"/>
    <w:rsid w:val="00FD2874"/>
    <w:rsid w:val="00FD3836"/>
    <w:rsid w:val="00FD3CB8"/>
    <w:rsid w:val="00FD4BB2"/>
    <w:rsid w:val="00FD5F2F"/>
    <w:rsid w:val="00FD6015"/>
    <w:rsid w:val="00FE1B2D"/>
    <w:rsid w:val="00FE2421"/>
    <w:rsid w:val="00FE3AAD"/>
    <w:rsid w:val="00FE62F5"/>
    <w:rsid w:val="00FE67AC"/>
    <w:rsid w:val="00FE6A55"/>
    <w:rsid w:val="00FE6DE8"/>
    <w:rsid w:val="00FE72B9"/>
    <w:rsid w:val="00FF221D"/>
    <w:rsid w:val="00FF2A50"/>
    <w:rsid w:val="00FF2AE5"/>
    <w:rsid w:val="00FF79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5"/>
    <o:shapelayout v:ext="edit">
      <o:idmap v:ext="edit" data="1"/>
    </o:shapelayout>
  </w:shapeDefaults>
  <w:doNotEmbedSmartTags/>
  <w:decimalSymbol w:val=","/>
  <w:listSeparator w:val=";"/>
  <w14:docId w14:val="1CF6FF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AE3CA3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4D12"/>
    <w:rPr>
      <w:rFonts w:eastAsia="ヒラギノ角ゴ Pro W3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173502"/>
    <w:pPr>
      <w:pageBreakBefore/>
      <w:numPr>
        <w:numId w:val="13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C772A3"/>
    <w:pPr>
      <w:pageBreakBefore w:val="0"/>
      <w:numPr>
        <w:ilvl w:val="1"/>
      </w:numPr>
      <w:tabs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color w:val="auto"/>
      <w:sz w:val="24"/>
    </w:rPr>
  </w:style>
  <w:style w:type="paragraph" w:styleId="Rubrik3">
    <w:name w:val="heading 3"/>
    <w:next w:val="Brdtext"/>
    <w:link w:val="Rubrik3Char"/>
    <w:autoRedefine/>
    <w:qFormat/>
    <w:rsid w:val="00B141E5"/>
    <w:pPr>
      <w:keepNext/>
      <w:keepLines/>
      <w:numPr>
        <w:ilvl w:val="2"/>
        <w:numId w:val="13"/>
      </w:numPr>
      <w:tabs>
        <w:tab w:val="left" w:pos="9072"/>
      </w:tabs>
      <w:spacing w:before="240" w:after="120"/>
      <w:ind w:right="-143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05647D"/>
    <w:pPr>
      <w:keepNext/>
      <w:numPr>
        <w:ilvl w:val="3"/>
        <w:numId w:val="13"/>
      </w:numPr>
      <w:spacing w:before="240" w:after="60"/>
      <w:outlineLvl w:val="3"/>
    </w:pPr>
    <w:rPr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533A31"/>
    <w:pPr>
      <w:keepNext/>
      <w:numPr>
        <w:ilvl w:val="4"/>
        <w:numId w:val="13"/>
      </w:numPr>
      <w:outlineLvl w:val="4"/>
    </w:pPr>
    <w:rPr>
      <w:rFonts w:ascii="Arial" w:eastAsia="Times New Roman" w:hAnsi="Arial"/>
      <w:b/>
      <w:bCs/>
      <w:noProof w:val="0"/>
      <w:color w:val="auto"/>
    </w:rPr>
  </w:style>
  <w:style w:type="paragraph" w:styleId="Rubrik6">
    <w:name w:val="heading 6"/>
    <w:basedOn w:val="Normal"/>
    <w:next w:val="Normal"/>
    <w:link w:val="Rubrik6Char"/>
    <w:semiHidden/>
    <w:unhideWhenUsed/>
    <w:qFormat/>
    <w:rsid w:val="00507DBD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507DBD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507DBD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semiHidden/>
    <w:unhideWhenUsed/>
    <w:qFormat/>
    <w:rsid w:val="00507DBD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rsid w:val="00827294"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rsid w:val="00827294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sid w:val="00827294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rsid w:val="00827294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rsid w:val="00827294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sid w:val="00827294"/>
    <w:rPr>
      <w:color w:val="000000"/>
      <w:sz w:val="20"/>
    </w:rPr>
  </w:style>
  <w:style w:type="paragraph" w:styleId="Brdtext">
    <w:name w:val="Body Text"/>
    <w:link w:val="BrdtextChar"/>
    <w:autoRedefine/>
    <w:rsid w:val="00D27E95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eastAsia="ヒラギノ角ゴ Pro W3"/>
      <w:color w:val="000000"/>
      <w:lang w:eastAsia="en-US"/>
    </w:rPr>
  </w:style>
  <w:style w:type="character" w:customStyle="1" w:styleId="BodyTextChar">
    <w:name w:val="Body Text Char"/>
    <w:autoRedefine/>
    <w:rsid w:val="00827294"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507DBD"/>
    <w:pPr>
      <w:tabs>
        <w:tab w:val="left" w:pos="400"/>
        <w:tab w:val="right" w:leader="dot" w:pos="9486"/>
      </w:tabs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rsid w:val="00827294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rsid w:val="00827294"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rsid w:val="0082729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rsid w:val="00827294"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rsid w:val="00827294"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sid w:val="00827294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rsid w:val="00827294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rsid w:val="00827294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rsid w:val="00827294"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rsid w:val="00827294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rsid w:val="00827294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rsid w:val="00827294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rsid w:val="00827294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rsid w:val="00827294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rsid w:val="00827294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AE3CA3"/>
    <w:pPr>
      <w:ind w:left="567"/>
    </w:pPr>
    <w:rPr>
      <w:rFonts w:ascii="Arial" w:eastAsia="ヒラギノ角ゴ Pro W3" w:hAnsi="Arial"/>
      <w:b/>
      <w:i/>
      <w:color w:val="000000"/>
      <w:sz w:val="24"/>
      <w:lang w:val="en-GB" w:eastAsia="en-US"/>
    </w:rPr>
  </w:style>
  <w:style w:type="numbering" w:customStyle="1" w:styleId="List51">
    <w:name w:val="List 51"/>
    <w:rsid w:val="00827294"/>
    <w:pPr>
      <w:numPr>
        <w:numId w:val="1"/>
      </w:numPr>
    </w:pPr>
  </w:style>
  <w:style w:type="paragraph" w:styleId="Rubrik">
    <w:name w:val="Title"/>
    <w:next w:val="Normal"/>
    <w:qFormat/>
    <w:rsid w:val="00827294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827294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sid w:val="00827294"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827294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rsid w:val="00827294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  <w:rsid w:val="00827294"/>
  </w:style>
  <w:style w:type="numbering" w:customStyle="1" w:styleId="List14">
    <w:name w:val="List 14"/>
    <w:autoRedefine/>
    <w:rsid w:val="00827294"/>
    <w:pPr>
      <w:numPr>
        <w:numId w:val="3"/>
      </w:numPr>
    </w:pPr>
  </w:style>
  <w:style w:type="paragraph" w:styleId="Ballongtext">
    <w:name w:val="Balloon Text"/>
    <w:basedOn w:val="Normal"/>
    <w:link w:val="BallongtextChar"/>
    <w:locked/>
    <w:rsid w:val="00477726"/>
    <w:rPr>
      <w:rFonts w:ascii="Lucida Grande" w:hAnsi="Lucida Grande"/>
      <w:noProof w:val="0"/>
      <w:sz w:val="18"/>
      <w:szCs w:val="18"/>
      <w:lang w:val="en-GB"/>
    </w:rPr>
  </w:style>
  <w:style w:type="character" w:customStyle="1" w:styleId="BallongtextChar">
    <w:name w:val="Ballongtext Char"/>
    <w:link w:val="Ballong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rFonts w:ascii="Arial" w:hAnsi="Arial"/>
      <w:noProof w:val="0"/>
      <w:sz w:val="24"/>
      <w:lang w:val="en-GB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 w:val="0"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rFonts w:ascii="Arial" w:hAnsi="Arial"/>
      <w:sz w:val="24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Frgadlista-dekorfrg11">
    <w:name w:val="Färgad lista - dekorfärg 11"/>
    <w:basedOn w:val="Normal"/>
    <w:qFormat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533A31"/>
    <w:rPr>
      <w:rFonts w:ascii="Arial" w:hAnsi="Arial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173502"/>
    <w:rPr>
      <w:rFonts w:ascii="Arial" w:eastAsia="ヒラギノ角ゴ Pro W3" w:hAnsi="Arial"/>
      <w:b/>
      <w:color w:val="000000"/>
      <w:kern w:val="32"/>
      <w:sz w:val="32"/>
      <w:szCs w:val="28"/>
      <w:lang w:eastAsia="en-US"/>
    </w:rPr>
  </w:style>
  <w:style w:type="character" w:customStyle="1" w:styleId="Rubrik2Char">
    <w:name w:val="Rubrik 2 Char"/>
    <w:link w:val="Rubrik2"/>
    <w:rsid w:val="00C772A3"/>
    <w:rPr>
      <w:rFonts w:ascii="Arial" w:eastAsia="ヒラギノ角ゴ Pro W3" w:hAnsi="Arial"/>
      <w:b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B141E5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533A31"/>
    <w:rPr>
      <w:rFonts w:eastAsia="ヒラギノ角ゴ Pro W3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D27E95"/>
    <w:rPr>
      <w:rFonts w:eastAsia="ヒラギノ角ゴ Pro W3"/>
      <w:color w:val="000000"/>
      <w:lang w:eastAsia="en-US"/>
    </w:rPr>
  </w:style>
  <w:style w:type="character" w:customStyle="1" w:styleId="SidfotChar">
    <w:name w:val="Sidfot Char"/>
    <w:link w:val="Sidfot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rsid w:val="00533A31"/>
    <w:pPr>
      <w:spacing w:before="100" w:beforeAutospacing="1" w:after="100" w:afterAutospacing="1"/>
    </w:pPr>
    <w:rPr>
      <w:rFonts w:eastAsia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customStyle="1" w:styleId="Frgadskuggning-dekorfrg11">
    <w:name w:val="Färgad skuggning - dekorfärg 11"/>
    <w:hidden/>
    <w:uiPriority w:val="71"/>
    <w:rsid w:val="006D5542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Liststycke">
    <w:name w:val="List Paragraph"/>
    <w:basedOn w:val="Normal"/>
    <w:uiPriority w:val="34"/>
    <w:qFormat/>
    <w:rsid w:val="001E5BA4"/>
    <w:pPr>
      <w:keepLines/>
      <w:ind w:left="1304"/>
    </w:pPr>
    <w:rPr>
      <w:rFonts w:eastAsia="Times New Roman"/>
      <w:noProof w:val="0"/>
      <w:color w:val="auto"/>
      <w:sz w:val="22"/>
      <w:szCs w:val="20"/>
      <w:lang w:eastAsia="sv-SE"/>
    </w:rPr>
  </w:style>
  <w:style w:type="paragraph" w:styleId="Revision">
    <w:name w:val="Revision"/>
    <w:hidden/>
    <w:uiPriority w:val="99"/>
    <w:semiHidden/>
    <w:rsid w:val="005A4D3A"/>
    <w:rPr>
      <w:rFonts w:eastAsia="ヒラギノ角ゴ Pro W3"/>
      <w:noProof/>
      <w:color w:val="000000"/>
      <w:szCs w:val="24"/>
      <w:lang w:eastAsia="en-US"/>
    </w:rPr>
  </w:style>
  <w:style w:type="paragraph" w:customStyle="1" w:styleId="Nr-Rubrik1">
    <w:name w:val="Nr-Rubrik1"/>
    <w:basedOn w:val="Normal"/>
    <w:rsid w:val="00507DBD"/>
    <w:pPr>
      <w:numPr>
        <w:numId w:val="12"/>
      </w:numPr>
    </w:pPr>
  </w:style>
  <w:style w:type="paragraph" w:customStyle="1" w:styleId="Nr-Rubrik2">
    <w:name w:val="Nr-Rubrik2"/>
    <w:basedOn w:val="Normal"/>
    <w:rsid w:val="00507DBD"/>
    <w:pPr>
      <w:numPr>
        <w:ilvl w:val="1"/>
        <w:numId w:val="12"/>
      </w:numPr>
    </w:pPr>
  </w:style>
  <w:style w:type="paragraph" w:customStyle="1" w:styleId="Nr-Rubrik3">
    <w:name w:val="Nr-Rubrik3"/>
    <w:basedOn w:val="Normal"/>
    <w:rsid w:val="00507DBD"/>
    <w:pPr>
      <w:numPr>
        <w:ilvl w:val="2"/>
        <w:numId w:val="12"/>
      </w:numPr>
    </w:pPr>
  </w:style>
  <w:style w:type="paragraph" w:customStyle="1" w:styleId="Formatmall1">
    <w:name w:val="Formatmall1"/>
    <w:basedOn w:val="Normal"/>
    <w:rsid w:val="00507DBD"/>
    <w:pPr>
      <w:numPr>
        <w:ilvl w:val="3"/>
        <w:numId w:val="12"/>
      </w:numPr>
    </w:pPr>
  </w:style>
  <w:style w:type="character" w:customStyle="1" w:styleId="Rubrik6Char">
    <w:name w:val="Rubrik 6 Char"/>
    <w:basedOn w:val="Standardstycketeckensnitt"/>
    <w:link w:val="Rubrik6"/>
    <w:semiHidden/>
    <w:rsid w:val="00507DBD"/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4"/>
      <w:lang w:eastAsia="en-US"/>
    </w:rPr>
  </w:style>
  <w:style w:type="character" w:customStyle="1" w:styleId="Rubrik7Char">
    <w:name w:val="Rubrik 7 Char"/>
    <w:basedOn w:val="Standardstycketeckensnitt"/>
    <w:link w:val="Rubrik7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szCs w:val="24"/>
      <w:lang w:eastAsia="en-US"/>
    </w:rPr>
  </w:style>
  <w:style w:type="character" w:customStyle="1" w:styleId="Rubrik8Char">
    <w:name w:val="Rubrik 8 Char"/>
    <w:basedOn w:val="Standardstycketeckensnitt"/>
    <w:link w:val="Rubrik8"/>
    <w:semiHidden/>
    <w:rsid w:val="00507DBD"/>
    <w:rPr>
      <w:rFonts w:asciiTheme="majorHAnsi" w:eastAsiaTheme="majorEastAsia" w:hAnsiTheme="majorHAnsi" w:cstheme="majorBidi"/>
      <w:noProof/>
      <w:color w:val="404040" w:themeColor="text1" w:themeTint="BF"/>
      <w:lang w:eastAsia="en-US"/>
    </w:rPr>
  </w:style>
  <w:style w:type="character" w:customStyle="1" w:styleId="Rubrik9Char">
    <w:name w:val="Rubrik 9 Char"/>
    <w:basedOn w:val="Standardstycketeckensnitt"/>
    <w:link w:val="Rubrik9"/>
    <w:semiHidden/>
    <w:rsid w:val="00507DBD"/>
    <w:rPr>
      <w:rFonts w:asciiTheme="majorHAnsi" w:eastAsiaTheme="majorEastAsia" w:hAnsiTheme="majorHAnsi" w:cstheme="majorBidi"/>
      <w:i/>
      <w:iCs/>
      <w:noProof/>
      <w:color w:val="404040" w:themeColor="text1" w:themeTint="BF"/>
      <w:lang w:eastAsia="en-US"/>
    </w:rPr>
  </w:style>
  <w:style w:type="paragraph" w:styleId="HTML-frformaterad">
    <w:name w:val="HTML Preformatted"/>
    <w:basedOn w:val="Normal"/>
    <w:link w:val="HTML-frformateradChar"/>
    <w:uiPriority w:val="99"/>
    <w:unhideWhenUsed/>
    <w:rsid w:val="00777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 w:val="0"/>
      <w:color w:val="auto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rsid w:val="00777153"/>
    <w:rPr>
      <w:rFonts w:ascii="Courier New" w:hAnsi="Courier New" w:cs="Courier New"/>
    </w:rPr>
  </w:style>
  <w:style w:type="paragraph" w:customStyle="1" w:styleId="Beskrivning1">
    <w:name w:val="Beskrivning1"/>
    <w:basedOn w:val="Normal"/>
    <w:next w:val="Normal"/>
    <w:rsid w:val="00C65617"/>
    <w:pPr>
      <w:widowControl w:val="0"/>
      <w:suppressAutoHyphens/>
      <w:spacing w:line="240" w:lineRule="atLeast"/>
    </w:pPr>
    <w:rPr>
      <w:rFonts w:eastAsia="Times New Roman"/>
      <w:b/>
      <w:bCs/>
      <w:noProof w:val="0"/>
      <w:color w:val="auto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8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3A4110-989E-4C30-A4C0-590685E168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A8E70E-56EE-42C2-9CC6-D220870A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3576</Words>
  <Characters>18958</Characters>
  <Application>Microsoft Office Word</Application>
  <DocSecurity>0</DocSecurity>
  <Lines>157</Lines>
  <Paragraphs>44</Paragraphs>
  <ScaleCrop>false</ScaleCrop>
  <HeadingPairs>
    <vt:vector size="6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Spärr</vt:lpstr>
      <vt:lpstr>Spärr</vt:lpstr>
      <vt:lpstr>&lt;svenskt namn på tjänstedomän&gt;</vt:lpstr>
    </vt:vector>
  </TitlesOfParts>
  <Company>Cehis</Company>
  <LinksUpToDate>false</LinksUpToDate>
  <CharactersWithSpaces>22490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Spärr</dc:title>
  <dc:subject>Tjänstekontraktsbeskrivning</dc:subject>
  <dc:creator>Olle Bergström</dc:creator>
  <cp:lastModifiedBy>Kristiansson, Göran</cp:lastModifiedBy>
  <cp:revision>7</cp:revision>
  <cp:lastPrinted>2012-02-17T06:52:00Z</cp:lastPrinted>
  <dcterms:created xsi:type="dcterms:W3CDTF">2012-10-24T06:44:00Z</dcterms:created>
  <dcterms:modified xsi:type="dcterms:W3CDTF">2012-10-24T06:51:00Z</dcterms:modified>
</cp:coreProperties>
</file>