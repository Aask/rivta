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339323F" w14:textId="77777777" w:rsidR="00F405F7" w:rsidRPr="00014739" w:rsidRDefault="00F405F7" w:rsidP="00594D12">
      <w:pPr>
        <w:rPr>
          <w:noProof w:val="0"/>
        </w:rPr>
      </w:pPr>
      <w:bookmarkStart w:id="0" w:name="_GoBack"/>
      <w:bookmarkEnd w:id="0"/>
    </w:p>
    <w:p w14:paraId="54496FC8" w14:textId="77777777" w:rsidR="00F405F7" w:rsidRPr="00014739" w:rsidRDefault="00F405F7" w:rsidP="00594D12">
      <w:pPr>
        <w:rPr>
          <w:noProof w:val="0"/>
        </w:rPr>
      </w:pPr>
    </w:p>
    <w:p w14:paraId="20521DC8" w14:textId="77777777" w:rsidR="00F405F7" w:rsidRPr="00014739" w:rsidRDefault="00F405F7" w:rsidP="00594D12">
      <w:pPr>
        <w:rPr>
          <w:noProof w:val="0"/>
        </w:rPr>
      </w:pPr>
    </w:p>
    <w:p w14:paraId="094D3822" w14:textId="77777777" w:rsidR="00F405F7" w:rsidRPr="00014739" w:rsidRDefault="00F405F7" w:rsidP="00594D12">
      <w:pPr>
        <w:rPr>
          <w:noProof w:val="0"/>
        </w:rPr>
      </w:pPr>
    </w:p>
    <w:p w14:paraId="726F25D9" w14:textId="77777777" w:rsidR="00F405F7" w:rsidRPr="00014739" w:rsidRDefault="00F405F7" w:rsidP="00F405F7">
      <w:pPr>
        <w:pStyle w:val="Rubrik"/>
        <w:rPr>
          <w:lang w:val="sv-SE"/>
        </w:rPr>
      </w:pPr>
    </w:p>
    <w:p w14:paraId="2D0BEA32" w14:textId="77777777" w:rsidR="00F405F7" w:rsidRPr="00014739" w:rsidRDefault="00F405F7" w:rsidP="00594D12">
      <w:pPr>
        <w:rPr>
          <w:noProof w:val="0"/>
        </w:rPr>
      </w:pPr>
    </w:p>
    <w:p w14:paraId="3D245D73" w14:textId="77777777" w:rsidR="00F405F7" w:rsidRPr="00014739" w:rsidRDefault="00F405F7" w:rsidP="00594D12">
      <w:pPr>
        <w:rPr>
          <w:noProof w:val="0"/>
        </w:rPr>
      </w:pPr>
    </w:p>
    <w:p w14:paraId="3721E416" w14:textId="77777777" w:rsidR="00F405F7" w:rsidRPr="00014739" w:rsidRDefault="00F405F7" w:rsidP="00594D12">
      <w:pPr>
        <w:rPr>
          <w:noProof w:val="0"/>
        </w:rPr>
      </w:pPr>
    </w:p>
    <w:p w14:paraId="2A37FBA2" w14:textId="77777777" w:rsidR="00F405F7" w:rsidRPr="00014739" w:rsidRDefault="00F405F7" w:rsidP="00594D12">
      <w:pPr>
        <w:rPr>
          <w:noProof w:val="0"/>
        </w:rPr>
      </w:pPr>
    </w:p>
    <w:p w14:paraId="40BD2EF2" w14:textId="77777777" w:rsidR="00F405F7" w:rsidRPr="00291C76" w:rsidRDefault="00EE1207" w:rsidP="00F405F7">
      <w:pPr>
        <w:pStyle w:val="Friform"/>
        <w:rPr>
          <w:rFonts w:ascii="Arial" w:hAnsi="Arial"/>
          <w:b/>
          <w:sz w:val="56"/>
          <w:lang w:val="sv-SE"/>
        </w:rPr>
      </w:pPr>
      <w:r w:rsidRPr="00291C76">
        <w:rPr>
          <w:rFonts w:ascii="Arial" w:hAnsi="Arial"/>
          <w:b/>
          <w:sz w:val="56"/>
          <w:lang w:val="sv-SE"/>
        </w:rPr>
        <w:t>Personu</w:t>
      </w:r>
      <w:r w:rsidR="007671B5" w:rsidRPr="00291C76">
        <w:rPr>
          <w:rFonts w:ascii="Arial" w:hAnsi="Arial"/>
          <w:b/>
          <w:sz w:val="56"/>
          <w:lang w:val="sv-SE"/>
        </w:rPr>
        <w:t>ppgifter</w:t>
      </w:r>
    </w:p>
    <w:p w14:paraId="34BEE37D" w14:textId="77777777" w:rsidR="00F405F7" w:rsidRPr="00291C76" w:rsidRDefault="006D5542" w:rsidP="00F405F7">
      <w:pPr>
        <w:pStyle w:val="Friform"/>
        <w:rPr>
          <w:rFonts w:ascii="Arial" w:hAnsi="Arial"/>
          <w:sz w:val="44"/>
          <w:lang w:val="sv-SE"/>
        </w:rPr>
      </w:pPr>
      <w:r w:rsidRPr="00291C76">
        <w:rPr>
          <w:rFonts w:ascii="Arial" w:hAnsi="Arial"/>
          <w:sz w:val="44"/>
          <w:lang w:val="sv-SE"/>
        </w:rPr>
        <w:fldChar w:fldCharType="begin"/>
      </w:r>
      <w:r w:rsidRPr="00291C76">
        <w:rPr>
          <w:rFonts w:ascii="Arial" w:hAnsi="Arial"/>
          <w:sz w:val="44"/>
          <w:lang w:val="sv-SE"/>
        </w:rPr>
        <w:instrText xml:space="preserve"> SUBJECT  \* MERGEFORMAT </w:instrText>
      </w:r>
      <w:r w:rsidRPr="00291C76">
        <w:rPr>
          <w:rFonts w:ascii="Arial" w:hAnsi="Arial"/>
          <w:sz w:val="44"/>
          <w:lang w:val="sv-SE"/>
        </w:rPr>
        <w:fldChar w:fldCharType="separate"/>
      </w:r>
      <w:r w:rsidRPr="00291C76">
        <w:rPr>
          <w:rFonts w:ascii="Arial" w:hAnsi="Arial"/>
          <w:sz w:val="44"/>
          <w:lang w:val="sv-SE"/>
        </w:rPr>
        <w:t>Tjänstekontraktsbeskrivning</w:t>
      </w:r>
      <w:r w:rsidRPr="00291C76">
        <w:rPr>
          <w:rFonts w:ascii="Arial" w:hAnsi="Arial"/>
          <w:sz w:val="44"/>
          <w:lang w:val="sv-SE"/>
        </w:rPr>
        <w:fldChar w:fldCharType="end"/>
      </w:r>
    </w:p>
    <w:p w14:paraId="1A2A09A1" w14:textId="77777777" w:rsidR="00F405F7" w:rsidRPr="00291C76" w:rsidRDefault="00F405F7" w:rsidP="00F405F7">
      <w:pPr>
        <w:pStyle w:val="Friform"/>
        <w:rPr>
          <w:rFonts w:ascii="Arial" w:hAnsi="Arial"/>
          <w:sz w:val="36"/>
          <w:lang w:val="sv-SE"/>
        </w:rPr>
      </w:pPr>
    </w:p>
    <w:p w14:paraId="59C02972" w14:textId="77777777" w:rsidR="00F405F7" w:rsidRPr="00291C76" w:rsidRDefault="005135BE" w:rsidP="00F405F7">
      <w:pPr>
        <w:pStyle w:val="Friform"/>
        <w:rPr>
          <w:rFonts w:ascii="Arial" w:hAnsi="Arial"/>
          <w:sz w:val="36"/>
          <w:lang w:val="sv-SE"/>
        </w:rPr>
      </w:pPr>
      <w:r w:rsidRPr="00291C76">
        <w:rPr>
          <w:rFonts w:ascii="Arial" w:hAnsi="Arial"/>
          <w:sz w:val="36"/>
          <w:lang w:val="sv-SE"/>
        </w:rPr>
        <w:t xml:space="preserve">Utgåva </w:t>
      </w:r>
      <w:r w:rsidR="000C3F5D" w:rsidRPr="00291C76">
        <w:rPr>
          <w:rFonts w:ascii="Arial" w:hAnsi="Arial"/>
          <w:sz w:val="36"/>
          <w:lang w:val="sv-SE"/>
        </w:rPr>
        <w:t>PB1</w:t>
      </w:r>
    </w:p>
    <w:p w14:paraId="3C02F0F4" w14:textId="77777777" w:rsidR="00F405F7" w:rsidRPr="00291C76" w:rsidRDefault="000C3F5D" w:rsidP="00F405F7">
      <w:pPr>
        <w:pStyle w:val="Friform"/>
        <w:rPr>
          <w:rFonts w:ascii="Arial" w:hAnsi="Arial"/>
          <w:sz w:val="36"/>
          <w:lang w:val="sv-SE"/>
        </w:rPr>
      </w:pPr>
      <w:r w:rsidRPr="00291C76">
        <w:rPr>
          <w:rFonts w:ascii="Arial" w:hAnsi="Arial"/>
          <w:sz w:val="36"/>
          <w:lang w:val="sv-SE"/>
        </w:rPr>
        <w:t>2013</w:t>
      </w:r>
      <w:r w:rsidR="008E7863" w:rsidRPr="00291C76">
        <w:rPr>
          <w:rFonts w:ascii="Arial" w:hAnsi="Arial"/>
          <w:sz w:val="36"/>
          <w:lang w:val="sv-SE"/>
        </w:rPr>
        <w:t>-</w:t>
      </w:r>
      <w:r w:rsidR="00ED0407" w:rsidRPr="00291C76">
        <w:rPr>
          <w:rFonts w:ascii="Arial" w:hAnsi="Arial"/>
          <w:sz w:val="36"/>
          <w:lang w:val="sv-SE"/>
        </w:rPr>
        <w:t>09-25</w:t>
      </w:r>
    </w:p>
    <w:p w14:paraId="57E281C1" w14:textId="77777777" w:rsidR="00F405F7" w:rsidRPr="00291C76" w:rsidRDefault="00F405F7" w:rsidP="00E204A1">
      <w:pPr>
        <w:pStyle w:val="Brdtext"/>
      </w:pPr>
    </w:p>
    <w:p w14:paraId="27989D09" w14:textId="77777777" w:rsidR="00F405F7" w:rsidRPr="00291C76" w:rsidRDefault="00F405F7">
      <w:pPr>
        <w:pStyle w:val="Friform"/>
        <w:tabs>
          <w:tab w:val="left" w:pos="1304"/>
          <w:tab w:val="left" w:pos="2608"/>
          <w:tab w:val="left" w:pos="3912"/>
          <w:tab w:val="left" w:pos="5216"/>
          <w:tab w:val="left" w:pos="6520"/>
          <w:tab w:val="left" w:pos="7824"/>
        </w:tabs>
        <w:rPr>
          <w:rStyle w:val="BodyTextChar"/>
          <w:lang w:val="sv-SE"/>
        </w:rPr>
      </w:pPr>
      <w:r w:rsidRPr="00291C76">
        <w:br w:type="page"/>
      </w:r>
      <w:r w:rsidR="00FE3AAD" w:rsidRPr="00291C76">
        <w:rPr>
          <w:lang w:val="sv-SE"/>
        </w:rPr>
        <w:lastRenderedPageBreak/>
        <w:t>Revisionshistorik</w:t>
      </w:r>
    </w:p>
    <w:p w14:paraId="6D4BF516" w14:textId="77777777" w:rsidR="00FE3AAD" w:rsidRPr="00291C76" w:rsidRDefault="00FE3AAD" w:rsidP="00594D12">
      <w:pPr>
        <w:rPr>
          <w:noProof w:val="0"/>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rsidRPr="00291C76" w14:paraId="5353ED16" w14:textId="77777777" w:rsidTr="00D46F4C">
        <w:tblPrEx>
          <w:tblCellMar>
            <w:top w:w="0" w:type="dxa"/>
            <w:bottom w:w="0" w:type="dxa"/>
          </w:tblCellMar>
        </w:tblPrEx>
        <w:tc>
          <w:tcPr>
            <w:tcW w:w="964" w:type="dxa"/>
          </w:tcPr>
          <w:p w14:paraId="16064A5A" w14:textId="77777777" w:rsidR="00533A31" w:rsidRPr="00291C76" w:rsidRDefault="00FE3AAD" w:rsidP="00E204A1">
            <w:pPr>
              <w:pStyle w:val="TableText"/>
            </w:pPr>
            <w:r w:rsidRPr="00291C76">
              <w:t>Version</w:t>
            </w:r>
          </w:p>
        </w:tc>
        <w:tc>
          <w:tcPr>
            <w:tcW w:w="1224" w:type="dxa"/>
          </w:tcPr>
          <w:p w14:paraId="0A5F0DD4" w14:textId="77777777" w:rsidR="00533A31" w:rsidRPr="00291C76" w:rsidRDefault="00533A31" w:rsidP="00E204A1">
            <w:pPr>
              <w:pStyle w:val="TableText"/>
            </w:pPr>
            <w:r w:rsidRPr="00291C76">
              <w:t>Revision Datum</w:t>
            </w:r>
          </w:p>
        </w:tc>
        <w:tc>
          <w:tcPr>
            <w:tcW w:w="4140" w:type="dxa"/>
          </w:tcPr>
          <w:p w14:paraId="7BA23B27" w14:textId="77777777" w:rsidR="00533A31" w:rsidRPr="00291C76" w:rsidRDefault="002462C1" w:rsidP="00E204A1">
            <w:pPr>
              <w:pStyle w:val="TableText"/>
            </w:pPr>
            <w:r w:rsidRPr="00291C76">
              <w:t>Komplett b</w:t>
            </w:r>
            <w:r w:rsidR="00533A31" w:rsidRPr="00291C76">
              <w:t>eskrivning av ändring</w:t>
            </w:r>
            <w:r w:rsidRPr="00291C76">
              <w:t>ar</w:t>
            </w:r>
          </w:p>
        </w:tc>
        <w:tc>
          <w:tcPr>
            <w:tcW w:w="1980" w:type="dxa"/>
          </w:tcPr>
          <w:p w14:paraId="19C44FC4" w14:textId="77777777" w:rsidR="00533A31" w:rsidRPr="00291C76" w:rsidRDefault="00533A31" w:rsidP="00E204A1">
            <w:pPr>
              <w:pStyle w:val="TableText"/>
            </w:pPr>
            <w:r w:rsidRPr="00291C76">
              <w:t>Ändringarna gjorda av</w:t>
            </w:r>
          </w:p>
        </w:tc>
        <w:tc>
          <w:tcPr>
            <w:tcW w:w="1440" w:type="dxa"/>
          </w:tcPr>
          <w:p w14:paraId="1B34CAC7" w14:textId="77777777" w:rsidR="00533A31" w:rsidRPr="00291C76" w:rsidRDefault="006D5542" w:rsidP="00E204A1">
            <w:pPr>
              <w:pStyle w:val="TableText"/>
            </w:pPr>
            <w:r w:rsidRPr="00291C76">
              <w:t>Definitiv revision fastställd av</w:t>
            </w:r>
          </w:p>
        </w:tc>
      </w:tr>
      <w:tr w:rsidR="00533A31" w:rsidRPr="00291C76" w14:paraId="036F0574" w14:textId="77777777" w:rsidTr="00D46F4C">
        <w:tblPrEx>
          <w:tblCellMar>
            <w:top w:w="0" w:type="dxa"/>
            <w:bottom w:w="0" w:type="dxa"/>
          </w:tblCellMar>
        </w:tblPrEx>
        <w:tc>
          <w:tcPr>
            <w:tcW w:w="964" w:type="dxa"/>
          </w:tcPr>
          <w:p w14:paraId="55BB590E" w14:textId="77777777" w:rsidR="00533A31" w:rsidRPr="00291C76" w:rsidRDefault="00654FB1" w:rsidP="00FE3AAD">
            <w:pPr>
              <w:pStyle w:val="TableText"/>
            </w:pPr>
            <w:r w:rsidRPr="00291C76">
              <w:t>PA1</w:t>
            </w:r>
          </w:p>
        </w:tc>
        <w:tc>
          <w:tcPr>
            <w:tcW w:w="1224" w:type="dxa"/>
          </w:tcPr>
          <w:p w14:paraId="0F5455CA" w14:textId="77777777" w:rsidR="00533A31" w:rsidRPr="00291C76" w:rsidRDefault="007671B5" w:rsidP="00E204A1">
            <w:pPr>
              <w:pStyle w:val="TableText"/>
            </w:pPr>
            <w:r w:rsidRPr="00291C76">
              <w:t>2011-10-19</w:t>
            </w:r>
          </w:p>
        </w:tc>
        <w:tc>
          <w:tcPr>
            <w:tcW w:w="4140" w:type="dxa"/>
          </w:tcPr>
          <w:p w14:paraId="316BE8D8" w14:textId="77777777" w:rsidR="00533A31" w:rsidRPr="00291C76" w:rsidRDefault="007671B5" w:rsidP="00AD7358">
            <w:pPr>
              <w:pStyle w:val="TableText"/>
            </w:pPr>
            <w:r w:rsidRPr="00291C76">
              <w:t>Första prelversion</w:t>
            </w:r>
          </w:p>
        </w:tc>
        <w:tc>
          <w:tcPr>
            <w:tcW w:w="1980" w:type="dxa"/>
          </w:tcPr>
          <w:p w14:paraId="13D084BB" w14:textId="77777777" w:rsidR="00533A31" w:rsidRPr="00291C76" w:rsidRDefault="007671B5" w:rsidP="00AD7358">
            <w:pPr>
              <w:pStyle w:val="TableText"/>
            </w:pPr>
            <w:r w:rsidRPr="00291C76">
              <w:t>Björn Strihagen (BS)</w:t>
            </w:r>
          </w:p>
        </w:tc>
        <w:tc>
          <w:tcPr>
            <w:tcW w:w="1440" w:type="dxa"/>
          </w:tcPr>
          <w:p w14:paraId="4180C0BE" w14:textId="77777777" w:rsidR="00533A31" w:rsidRPr="00291C76" w:rsidRDefault="007671B5" w:rsidP="00AD7358">
            <w:pPr>
              <w:pStyle w:val="TableText"/>
            </w:pPr>
            <w:r w:rsidRPr="00291C76">
              <w:t>-</w:t>
            </w:r>
          </w:p>
        </w:tc>
      </w:tr>
      <w:tr w:rsidR="004C7223" w:rsidRPr="00291C76" w14:paraId="1A4E1442" w14:textId="77777777" w:rsidTr="00D46F4C">
        <w:tblPrEx>
          <w:tblCellMar>
            <w:top w:w="0" w:type="dxa"/>
            <w:bottom w:w="0" w:type="dxa"/>
          </w:tblCellMar>
        </w:tblPrEx>
        <w:tc>
          <w:tcPr>
            <w:tcW w:w="964" w:type="dxa"/>
          </w:tcPr>
          <w:p w14:paraId="5530F11B" w14:textId="77777777" w:rsidR="004C7223" w:rsidRPr="00291C76" w:rsidRDefault="00654FB1" w:rsidP="00FE3AAD">
            <w:pPr>
              <w:pStyle w:val="TableText"/>
            </w:pPr>
            <w:r w:rsidRPr="00291C76">
              <w:t>PA2</w:t>
            </w:r>
          </w:p>
        </w:tc>
        <w:tc>
          <w:tcPr>
            <w:tcW w:w="1224" w:type="dxa"/>
          </w:tcPr>
          <w:p w14:paraId="519E7AF7" w14:textId="77777777" w:rsidR="004C7223" w:rsidRPr="00291C76" w:rsidRDefault="004C7223" w:rsidP="00E204A1">
            <w:pPr>
              <w:pStyle w:val="TableText"/>
            </w:pPr>
            <w:r w:rsidRPr="00291C76">
              <w:t>2011-11-28</w:t>
            </w:r>
          </w:p>
        </w:tc>
        <w:tc>
          <w:tcPr>
            <w:tcW w:w="4140" w:type="dxa"/>
          </w:tcPr>
          <w:p w14:paraId="47E02D9F" w14:textId="77777777" w:rsidR="004C7223" w:rsidRPr="00291C76" w:rsidRDefault="004C7223" w:rsidP="004C7223">
            <w:pPr>
              <w:pStyle w:val="TableText"/>
            </w:pPr>
            <w:r w:rsidRPr="00291C76">
              <w:t xml:space="preserve">Helt reviderad </w:t>
            </w:r>
          </w:p>
        </w:tc>
        <w:tc>
          <w:tcPr>
            <w:tcW w:w="1980" w:type="dxa"/>
          </w:tcPr>
          <w:p w14:paraId="7E430912" w14:textId="77777777" w:rsidR="004C7223" w:rsidRPr="00291C76" w:rsidRDefault="004C7223" w:rsidP="00AD7358">
            <w:pPr>
              <w:pStyle w:val="TableText"/>
            </w:pPr>
            <w:r w:rsidRPr="00291C76">
              <w:t>BS</w:t>
            </w:r>
          </w:p>
        </w:tc>
        <w:tc>
          <w:tcPr>
            <w:tcW w:w="1440" w:type="dxa"/>
          </w:tcPr>
          <w:p w14:paraId="6CBFEF59" w14:textId="77777777" w:rsidR="004C7223" w:rsidRPr="00291C76" w:rsidRDefault="004C7223" w:rsidP="00AD7358">
            <w:pPr>
              <w:pStyle w:val="TableText"/>
            </w:pPr>
          </w:p>
        </w:tc>
      </w:tr>
      <w:tr w:rsidR="008F67EC" w:rsidRPr="00291C76" w14:paraId="3CC27DAA" w14:textId="77777777" w:rsidTr="00D46F4C">
        <w:tblPrEx>
          <w:tblCellMar>
            <w:top w:w="0" w:type="dxa"/>
            <w:bottom w:w="0" w:type="dxa"/>
          </w:tblCellMar>
        </w:tblPrEx>
        <w:tc>
          <w:tcPr>
            <w:tcW w:w="964" w:type="dxa"/>
          </w:tcPr>
          <w:p w14:paraId="406BE33F" w14:textId="77777777" w:rsidR="008F67EC" w:rsidRPr="00291C76" w:rsidRDefault="00654FB1" w:rsidP="00FE3AAD">
            <w:pPr>
              <w:pStyle w:val="TableText"/>
            </w:pPr>
            <w:r w:rsidRPr="00291C76">
              <w:t>PA3</w:t>
            </w:r>
          </w:p>
        </w:tc>
        <w:tc>
          <w:tcPr>
            <w:tcW w:w="1224" w:type="dxa"/>
          </w:tcPr>
          <w:p w14:paraId="05F9B55E" w14:textId="77777777" w:rsidR="008F67EC" w:rsidRPr="00291C76" w:rsidRDefault="008F67EC" w:rsidP="00E204A1">
            <w:pPr>
              <w:pStyle w:val="TableText"/>
            </w:pPr>
            <w:r w:rsidRPr="00291C76">
              <w:t>2011-12-02</w:t>
            </w:r>
          </w:p>
        </w:tc>
        <w:tc>
          <w:tcPr>
            <w:tcW w:w="4140" w:type="dxa"/>
          </w:tcPr>
          <w:p w14:paraId="57AF8394" w14:textId="77777777" w:rsidR="008F67EC" w:rsidRPr="00291C76" w:rsidRDefault="008F67EC" w:rsidP="004C7223">
            <w:pPr>
              <w:pStyle w:val="TableText"/>
            </w:pPr>
            <w:r w:rsidRPr="00291C76">
              <w:t>Modifierad efter avstämning med JE</w:t>
            </w:r>
          </w:p>
        </w:tc>
        <w:tc>
          <w:tcPr>
            <w:tcW w:w="1980" w:type="dxa"/>
          </w:tcPr>
          <w:p w14:paraId="0357B9F5" w14:textId="77777777" w:rsidR="008F67EC" w:rsidRPr="00291C76" w:rsidRDefault="008F67EC" w:rsidP="00AD7358">
            <w:pPr>
              <w:pStyle w:val="TableText"/>
            </w:pPr>
            <w:r w:rsidRPr="00291C76">
              <w:t>BS</w:t>
            </w:r>
          </w:p>
        </w:tc>
        <w:tc>
          <w:tcPr>
            <w:tcW w:w="1440" w:type="dxa"/>
          </w:tcPr>
          <w:p w14:paraId="5785A2C6" w14:textId="77777777" w:rsidR="008F67EC" w:rsidRPr="00291C76" w:rsidRDefault="008F67EC" w:rsidP="00AD7358">
            <w:pPr>
              <w:pStyle w:val="TableText"/>
            </w:pPr>
          </w:p>
        </w:tc>
      </w:tr>
      <w:tr w:rsidR="008E7863" w:rsidRPr="00291C76" w14:paraId="1B4EF01D" w14:textId="77777777" w:rsidTr="00D46F4C">
        <w:tblPrEx>
          <w:tblCellMar>
            <w:top w:w="0" w:type="dxa"/>
            <w:bottom w:w="0" w:type="dxa"/>
          </w:tblCellMar>
        </w:tblPrEx>
        <w:tc>
          <w:tcPr>
            <w:tcW w:w="964" w:type="dxa"/>
          </w:tcPr>
          <w:p w14:paraId="0C5BC6A4" w14:textId="77777777" w:rsidR="008E7863" w:rsidRPr="00291C76" w:rsidRDefault="006D7EAC" w:rsidP="00FE3AAD">
            <w:pPr>
              <w:pStyle w:val="TableText"/>
            </w:pPr>
            <w:r w:rsidRPr="00291C76">
              <w:t>PA4</w:t>
            </w:r>
          </w:p>
        </w:tc>
        <w:tc>
          <w:tcPr>
            <w:tcW w:w="1224" w:type="dxa"/>
          </w:tcPr>
          <w:p w14:paraId="37E039ED" w14:textId="77777777" w:rsidR="008E7863" w:rsidRPr="00291C76" w:rsidRDefault="006D7EAC" w:rsidP="00E204A1">
            <w:pPr>
              <w:pStyle w:val="TableText"/>
            </w:pPr>
            <w:r w:rsidRPr="00291C76">
              <w:t>2012-01-18</w:t>
            </w:r>
          </w:p>
        </w:tc>
        <w:tc>
          <w:tcPr>
            <w:tcW w:w="4140" w:type="dxa"/>
          </w:tcPr>
          <w:p w14:paraId="301B035A" w14:textId="77777777" w:rsidR="008E7863" w:rsidRPr="00291C76" w:rsidRDefault="006D7EAC" w:rsidP="004C7223">
            <w:pPr>
              <w:pStyle w:val="TableText"/>
            </w:pPr>
            <w:r w:rsidRPr="00291C76">
              <w:t>Uppdaterad för att stämma med WSDL</w:t>
            </w:r>
          </w:p>
        </w:tc>
        <w:tc>
          <w:tcPr>
            <w:tcW w:w="1980" w:type="dxa"/>
          </w:tcPr>
          <w:p w14:paraId="175C6DC3" w14:textId="77777777" w:rsidR="008E7863" w:rsidRPr="00291C76" w:rsidRDefault="006D7EAC" w:rsidP="00AD7358">
            <w:pPr>
              <w:pStyle w:val="TableText"/>
            </w:pPr>
            <w:r w:rsidRPr="00291C76">
              <w:t>BS</w:t>
            </w:r>
          </w:p>
        </w:tc>
        <w:tc>
          <w:tcPr>
            <w:tcW w:w="1440" w:type="dxa"/>
          </w:tcPr>
          <w:p w14:paraId="4FEB920E" w14:textId="77777777" w:rsidR="008E7863" w:rsidRPr="00291C76" w:rsidRDefault="008E7863" w:rsidP="00AD7358">
            <w:pPr>
              <w:pStyle w:val="TableText"/>
            </w:pPr>
          </w:p>
        </w:tc>
      </w:tr>
      <w:tr w:rsidR="008709F4" w:rsidRPr="00291C76" w14:paraId="104EF0FB" w14:textId="77777777" w:rsidTr="00D46F4C">
        <w:tblPrEx>
          <w:tblCellMar>
            <w:top w:w="0" w:type="dxa"/>
            <w:bottom w:w="0" w:type="dxa"/>
          </w:tblCellMar>
        </w:tblPrEx>
        <w:tc>
          <w:tcPr>
            <w:tcW w:w="964" w:type="dxa"/>
          </w:tcPr>
          <w:p w14:paraId="3E5E57E2" w14:textId="77777777" w:rsidR="008709F4" w:rsidRPr="00291C76" w:rsidRDefault="008709F4" w:rsidP="00FE3AAD">
            <w:pPr>
              <w:pStyle w:val="TableText"/>
            </w:pPr>
            <w:r w:rsidRPr="00291C76">
              <w:t>A</w:t>
            </w:r>
          </w:p>
        </w:tc>
        <w:tc>
          <w:tcPr>
            <w:tcW w:w="1224" w:type="dxa"/>
          </w:tcPr>
          <w:p w14:paraId="445E60A7" w14:textId="77777777" w:rsidR="008709F4" w:rsidRPr="00291C76" w:rsidRDefault="008709F4" w:rsidP="00E204A1">
            <w:pPr>
              <w:pStyle w:val="TableText"/>
            </w:pPr>
            <w:r w:rsidRPr="00291C76">
              <w:t>2012-06-11</w:t>
            </w:r>
          </w:p>
        </w:tc>
        <w:tc>
          <w:tcPr>
            <w:tcW w:w="4140" w:type="dxa"/>
          </w:tcPr>
          <w:p w14:paraId="73AEC18E" w14:textId="77777777" w:rsidR="008709F4" w:rsidRPr="00291C76" w:rsidRDefault="008709F4" w:rsidP="004C7223">
            <w:pPr>
              <w:pStyle w:val="TableText"/>
            </w:pPr>
            <w:r w:rsidRPr="00291C76">
              <w:t>Godkänd revision A</w:t>
            </w:r>
          </w:p>
        </w:tc>
        <w:tc>
          <w:tcPr>
            <w:tcW w:w="1980" w:type="dxa"/>
          </w:tcPr>
          <w:p w14:paraId="12444B17" w14:textId="77777777" w:rsidR="008709F4" w:rsidRPr="00291C76" w:rsidRDefault="008709F4" w:rsidP="00AD7358">
            <w:pPr>
              <w:pStyle w:val="TableText"/>
            </w:pPr>
          </w:p>
        </w:tc>
        <w:tc>
          <w:tcPr>
            <w:tcW w:w="1440" w:type="dxa"/>
          </w:tcPr>
          <w:p w14:paraId="61017769" w14:textId="77777777" w:rsidR="008709F4" w:rsidRPr="00291C76" w:rsidRDefault="008709F4" w:rsidP="00AD7358">
            <w:pPr>
              <w:pStyle w:val="TableText"/>
            </w:pPr>
            <w:proofErr w:type="spellStart"/>
            <w:r w:rsidRPr="00291C76">
              <w:t>Cehis</w:t>
            </w:r>
            <w:proofErr w:type="spellEnd"/>
            <w:r w:rsidRPr="00291C76">
              <w:t xml:space="preserve"> AL</w:t>
            </w:r>
          </w:p>
        </w:tc>
      </w:tr>
      <w:tr w:rsidR="00BB40C6" w:rsidRPr="00291C76" w14:paraId="003C8357" w14:textId="77777777" w:rsidTr="00D46F4C">
        <w:tblPrEx>
          <w:tblCellMar>
            <w:top w:w="0" w:type="dxa"/>
            <w:bottom w:w="0" w:type="dxa"/>
          </w:tblCellMar>
        </w:tblPrEx>
        <w:tc>
          <w:tcPr>
            <w:tcW w:w="964" w:type="dxa"/>
          </w:tcPr>
          <w:p w14:paraId="3F7F8DFF" w14:textId="77777777" w:rsidR="00BB40C6" w:rsidRPr="00291C76" w:rsidRDefault="00BB40C6" w:rsidP="00FE3AAD">
            <w:pPr>
              <w:pStyle w:val="TableText"/>
            </w:pPr>
            <w:r w:rsidRPr="00291C76">
              <w:t>PB1</w:t>
            </w:r>
          </w:p>
        </w:tc>
        <w:tc>
          <w:tcPr>
            <w:tcW w:w="1224" w:type="dxa"/>
          </w:tcPr>
          <w:p w14:paraId="1B774E0D" w14:textId="77777777" w:rsidR="00BB40C6" w:rsidRPr="00291C76" w:rsidRDefault="00F1351D" w:rsidP="00E204A1">
            <w:pPr>
              <w:pStyle w:val="TableText"/>
            </w:pPr>
            <w:r w:rsidRPr="00291C76">
              <w:t>2013-09-25</w:t>
            </w:r>
          </w:p>
        </w:tc>
        <w:tc>
          <w:tcPr>
            <w:tcW w:w="4140" w:type="dxa"/>
          </w:tcPr>
          <w:p w14:paraId="4AF9F71A" w14:textId="2A52F530" w:rsidR="00BB40C6" w:rsidRPr="00291C76" w:rsidRDefault="00BF4406" w:rsidP="007F0141">
            <w:pPr>
              <w:pStyle w:val="TableText"/>
            </w:pPr>
            <w:r w:rsidRPr="00291C76">
              <w:t xml:space="preserve">Version 1.1: </w:t>
            </w:r>
            <w:r w:rsidR="00BB40C6" w:rsidRPr="00291C76">
              <w:t xml:space="preserve">Tillägg av relationsinformation för att stödja behov från de </w:t>
            </w:r>
            <w:proofErr w:type="spellStart"/>
            <w:r w:rsidR="00BB40C6" w:rsidRPr="00291C76">
              <w:t>etjänster</w:t>
            </w:r>
            <w:proofErr w:type="spellEnd"/>
            <w:r w:rsidR="00BB40C6" w:rsidRPr="00291C76">
              <w:t xml:space="preserve"> som tas fram inom nationella projekten Journal-på-nätet </w:t>
            </w:r>
            <w:r w:rsidR="007F0141" w:rsidRPr="00291C76">
              <w:t xml:space="preserve">och </w:t>
            </w:r>
            <w:r w:rsidR="00BB40C6" w:rsidRPr="00291C76">
              <w:t>Behandlingsplattform</w:t>
            </w:r>
            <w:r w:rsidR="00C870D6">
              <w:t xml:space="preserve">, samt regionalt behov inom </w:t>
            </w:r>
            <w:proofErr w:type="spellStart"/>
            <w:r w:rsidR="00C870D6">
              <w:t>VGR</w:t>
            </w:r>
            <w:proofErr w:type="spellEnd"/>
            <w:r w:rsidR="00A63BDC" w:rsidRPr="00291C76">
              <w:t>.</w:t>
            </w:r>
            <w:del w:id="1" w:author="1.1RC3" w:date="2013-12-11T22:37:00Z">
              <w:r w:rsidR="00A63BDC">
                <w:delText xml:space="preserve"> </w:delText>
              </w:r>
              <w:r w:rsidR="00A63BDC" w:rsidRPr="00A63BDC">
                <w:rPr>
                  <w:highlight w:val="yellow"/>
                </w:rPr>
                <w:delText>Nya fält är markerade i gult i dokumentet</w:delText>
              </w:r>
              <w:r w:rsidR="00A63BDC">
                <w:delText>.</w:delText>
              </w:r>
            </w:del>
          </w:p>
          <w:p w14:paraId="72898AFE" w14:textId="77777777" w:rsidR="00BF4406" w:rsidRPr="00291C76" w:rsidRDefault="00BF4406" w:rsidP="00BF4406">
            <w:pPr>
              <w:pStyle w:val="TableText"/>
              <w:numPr>
                <w:ilvl w:val="0"/>
                <w:numId w:val="17"/>
              </w:numPr>
            </w:pPr>
            <w:r w:rsidRPr="00291C76">
              <w:t>Fältet Relationer tillagd i Personpost</w:t>
            </w:r>
          </w:p>
          <w:p w14:paraId="21A6175B" w14:textId="77777777" w:rsidR="00BF4406" w:rsidRPr="00291C76" w:rsidRDefault="00BF4406" w:rsidP="00BF4406">
            <w:pPr>
              <w:pStyle w:val="TableText"/>
              <w:numPr>
                <w:ilvl w:val="0"/>
                <w:numId w:val="17"/>
              </w:numPr>
            </w:pPr>
            <w:r w:rsidRPr="00291C76">
              <w:t xml:space="preserve">Fälten länskod, </w:t>
            </w:r>
            <w:proofErr w:type="spellStart"/>
            <w:r w:rsidRPr="00291C76">
              <w:t>kommunkod</w:t>
            </w:r>
            <w:proofErr w:type="spellEnd"/>
            <w:r w:rsidRPr="00291C76">
              <w:t xml:space="preserve">, </w:t>
            </w:r>
            <w:proofErr w:type="spellStart"/>
            <w:r w:rsidRPr="00291C76">
              <w:t>församlingskod</w:t>
            </w:r>
            <w:proofErr w:type="spellEnd"/>
            <w:r w:rsidRPr="00291C76">
              <w:t xml:space="preserve"> och fastighetsbeteckning är dokumenterad (fanns sedan tidigare i meddelandet men fälten saknades i dokumentationen)</w:t>
            </w:r>
          </w:p>
          <w:p w14:paraId="7BDAB2E1" w14:textId="77777777" w:rsidR="00BF4406" w:rsidRPr="00291C76" w:rsidRDefault="00BF4406" w:rsidP="00BF4406">
            <w:pPr>
              <w:pStyle w:val="TableText"/>
              <w:numPr>
                <w:ilvl w:val="0"/>
                <w:numId w:val="17"/>
              </w:numPr>
            </w:pPr>
            <w:r w:rsidRPr="00291C76">
              <w:t xml:space="preserve">Lagt till fält kod enligt komplett </w:t>
            </w:r>
            <w:proofErr w:type="spellStart"/>
            <w:r w:rsidRPr="00291C76">
              <w:t>kodverk</w:t>
            </w:r>
            <w:proofErr w:type="spellEnd"/>
            <w:r w:rsidRPr="00291C76">
              <w:t xml:space="preserve"> </w:t>
            </w:r>
            <w:proofErr w:type="gramStart"/>
            <w:r w:rsidRPr="00291C76">
              <w:t xml:space="preserve">för  </w:t>
            </w:r>
            <w:proofErr w:type="spellStart"/>
            <w:r w:rsidRPr="00291C76">
              <w:t>AvregistreringsorsakKod</w:t>
            </w:r>
            <w:proofErr w:type="spellEnd"/>
            <w:proofErr w:type="gramEnd"/>
          </w:p>
          <w:p w14:paraId="100D641E" w14:textId="77777777" w:rsidR="00BF4406" w:rsidRPr="00291C76" w:rsidRDefault="00BF4406" w:rsidP="007F0141">
            <w:pPr>
              <w:pStyle w:val="TableText"/>
            </w:pPr>
            <w:proofErr w:type="gramStart"/>
            <w:r w:rsidRPr="00291C76">
              <w:t>-</w:t>
            </w:r>
            <w:proofErr w:type="gramEnd"/>
            <w:r w:rsidRPr="00291C76">
              <w:t xml:space="preserve"> Lagt till följande fält: Utlandsadress, </w:t>
            </w:r>
            <w:proofErr w:type="spellStart"/>
            <w:r w:rsidRPr="00291C76">
              <w:t>HanvisningsPersonNr</w:t>
            </w:r>
            <w:proofErr w:type="spellEnd"/>
            <w:r w:rsidRPr="00291C76">
              <w:t xml:space="preserve">, </w:t>
            </w:r>
            <w:proofErr w:type="spellStart"/>
            <w:r w:rsidRPr="00291C76">
              <w:t>Folkbokforingsdatum</w:t>
            </w:r>
            <w:proofErr w:type="spellEnd"/>
            <w:r w:rsidRPr="00291C76">
              <w:t xml:space="preserve">, </w:t>
            </w:r>
            <w:proofErr w:type="spellStart"/>
            <w:r w:rsidRPr="00291C76">
              <w:t>Civilstand</w:t>
            </w:r>
            <w:proofErr w:type="spellEnd"/>
            <w:r w:rsidRPr="00291C76">
              <w:t xml:space="preserve">, </w:t>
            </w:r>
            <w:proofErr w:type="spellStart"/>
            <w:r w:rsidRPr="00291C76">
              <w:t>Fodelse</w:t>
            </w:r>
            <w:proofErr w:type="spellEnd"/>
            <w:r w:rsidRPr="00291C76">
              <w:t>, Invandringsdatum</w:t>
            </w:r>
            <w:r w:rsidR="00E85F92" w:rsidRPr="00291C76">
              <w:t xml:space="preserve">, </w:t>
            </w:r>
          </w:p>
        </w:tc>
        <w:tc>
          <w:tcPr>
            <w:tcW w:w="1980" w:type="dxa"/>
          </w:tcPr>
          <w:p w14:paraId="6CC68878" w14:textId="77777777" w:rsidR="00BB40C6" w:rsidRPr="00291C76" w:rsidRDefault="00F41F1B" w:rsidP="00AD7358">
            <w:pPr>
              <w:pStyle w:val="TableText"/>
            </w:pPr>
            <w:r w:rsidRPr="00291C76">
              <w:t>Johan Eltes (JE)</w:t>
            </w:r>
          </w:p>
        </w:tc>
        <w:tc>
          <w:tcPr>
            <w:tcW w:w="1440" w:type="dxa"/>
          </w:tcPr>
          <w:p w14:paraId="176E5EEE" w14:textId="77777777" w:rsidR="00BB40C6" w:rsidRPr="00291C76" w:rsidRDefault="00BB40C6" w:rsidP="00AD7358">
            <w:pPr>
              <w:pStyle w:val="TableText"/>
            </w:pPr>
          </w:p>
        </w:tc>
      </w:tr>
      <w:tr w:rsidR="00281C80" w:rsidRPr="00291C76" w14:paraId="58DC3F1C" w14:textId="77777777" w:rsidTr="00D46F4C">
        <w:tblPrEx>
          <w:tblCellMar>
            <w:top w:w="0" w:type="dxa"/>
            <w:bottom w:w="0" w:type="dxa"/>
          </w:tblCellMar>
        </w:tblPrEx>
        <w:trPr>
          <w:ins w:id="2" w:author="1.1RC3" w:date="2013-12-11T22:37:00Z"/>
        </w:trPr>
        <w:tc>
          <w:tcPr>
            <w:tcW w:w="964" w:type="dxa"/>
          </w:tcPr>
          <w:p w14:paraId="2C8760E5" w14:textId="77777777" w:rsidR="00281C80" w:rsidRPr="00291C76" w:rsidRDefault="00281C80" w:rsidP="00FE3AAD">
            <w:pPr>
              <w:pStyle w:val="TableText"/>
              <w:rPr>
                <w:ins w:id="3" w:author="1.1RC3" w:date="2013-12-11T22:37:00Z"/>
              </w:rPr>
            </w:pPr>
            <w:ins w:id="4" w:author="1.1RC3" w:date="2013-12-11T22:37:00Z">
              <w:r>
                <w:t>PB2</w:t>
              </w:r>
            </w:ins>
          </w:p>
        </w:tc>
        <w:tc>
          <w:tcPr>
            <w:tcW w:w="1224" w:type="dxa"/>
          </w:tcPr>
          <w:p w14:paraId="609D0530" w14:textId="77777777" w:rsidR="00281C80" w:rsidRPr="00291C76" w:rsidRDefault="00281C80" w:rsidP="00E204A1">
            <w:pPr>
              <w:pStyle w:val="TableText"/>
              <w:rPr>
                <w:ins w:id="5" w:author="1.1RC3" w:date="2013-12-11T22:37:00Z"/>
              </w:rPr>
            </w:pPr>
            <w:ins w:id="6" w:author="1.1RC3" w:date="2013-12-11T22:37:00Z">
              <w:r>
                <w:t>2013-12-08</w:t>
              </w:r>
            </w:ins>
          </w:p>
        </w:tc>
        <w:tc>
          <w:tcPr>
            <w:tcW w:w="4140" w:type="dxa"/>
          </w:tcPr>
          <w:p w14:paraId="02DCDC0E" w14:textId="77777777" w:rsidR="00281C80" w:rsidRDefault="00281C80" w:rsidP="007F0141">
            <w:pPr>
              <w:pStyle w:val="TableText"/>
              <w:rPr>
                <w:ins w:id="7" w:author="1.1RC3" w:date="2013-12-11T22:37:00Z"/>
              </w:rPr>
            </w:pPr>
            <w:ins w:id="8" w:author="1.1RC3" w:date="2013-12-11T22:37:00Z">
              <w:r>
                <w:t>Version 1.1 (ändringar markerade i gult):</w:t>
              </w:r>
            </w:ins>
          </w:p>
          <w:p w14:paraId="6DF2C1DA" w14:textId="77777777" w:rsidR="00281C80" w:rsidRDefault="00281C80" w:rsidP="00281C80">
            <w:pPr>
              <w:pStyle w:val="TableText"/>
              <w:numPr>
                <w:ilvl w:val="0"/>
                <w:numId w:val="17"/>
              </w:numPr>
              <w:rPr>
                <w:ins w:id="9" w:author="1.1RC3" w:date="2013-12-11T22:37:00Z"/>
              </w:rPr>
            </w:pPr>
            <w:ins w:id="10" w:author="1.1RC3" w:date="2013-12-11T22:37:00Z">
              <w:r>
                <w:t xml:space="preserve">Adderat möjlighet att begära historiska värden genom sökfältet </w:t>
              </w:r>
              <w:proofErr w:type="spellStart"/>
              <w:r>
                <w:t>historiskTidpunkt</w:t>
              </w:r>
              <w:proofErr w:type="spellEnd"/>
              <w:r>
                <w:t xml:space="preserve"> i </w:t>
              </w:r>
              <w:proofErr w:type="spellStart"/>
              <w:r w:rsidRPr="00281C80">
                <w:t>LookUpSpecificationType</w:t>
              </w:r>
              <w:proofErr w:type="spellEnd"/>
            </w:ins>
          </w:p>
          <w:p w14:paraId="1503ADF4" w14:textId="77777777" w:rsidR="00281C80" w:rsidRDefault="00281C80" w:rsidP="00281C80">
            <w:pPr>
              <w:pStyle w:val="TableText"/>
              <w:numPr>
                <w:ilvl w:val="0"/>
                <w:numId w:val="17"/>
              </w:numPr>
              <w:rPr>
                <w:ins w:id="11" w:author="1.1RC3" w:date="2013-12-11T22:37:00Z"/>
              </w:rPr>
            </w:pPr>
            <w:ins w:id="12" w:author="1.1RC3" w:date="2013-12-11T22:37:00Z">
              <w:r>
                <w:t xml:space="preserve">Uppdaterat definitionen av </w:t>
              </w:r>
              <w:proofErr w:type="spellStart"/>
              <w:r w:rsidRPr="00281C80">
                <w:t>LookUpSpecificationType</w:t>
              </w:r>
              <w:proofErr w:type="spellEnd"/>
              <w:r>
                <w:t>.</w:t>
              </w:r>
              <w:r w:rsidRPr="00281C80">
                <w:rPr>
                  <w:rFonts w:eastAsia="ヒラギノ角ゴ Pro W3" w:cs="Arial"/>
                  <w:i w:val="0"/>
                  <w:color w:val="000000"/>
                  <w:sz w:val="16"/>
                  <w:szCs w:val="18"/>
                </w:rPr>
                <w:t xml:space="preserve"> </w:t>
              </w:r>
              <w:r w:rsidRPr="00281C80">
                <w:t>Avregistreringsorsak</w:t>
              </w:r>
              <w:r>
                <w:t xml:space="preserve"> för att möjliggöra avgränsning genom att lista </w:t>
              </w:r>
              <w:r w:rsidRPr="00281C80">
                <w:t>Avregistreringsorsak</w:t>
              </w:r>
              <w:r>
                <w:t xml:space="preserve">skoder ur det nya, kompletta </w:t>
              </w:r>
              <w:proofErr w:type="spellStart"/>
              <w:r>
                <w:t>kodverket</w:t>
              </w:r>
              <w:proofErr w:type="spellEnd"/>
              <w:r>
                <w:t>.</w:t>
              </w:r>
            </w:ins>
          </w:p>
          <w:p w14:paraId="49352775" w14:textId="77777777" w:rsidR="00405780" w:rsidRDefault="00405780" w:rsidP="00281C80">
            <w:pPr>
              <w:pStyle w:val="TableText"/>
              <w:numPr>
                <w:ilvl w:val="0"/>
                <w:numId w:val="17"/>
              </w:numPr>
              <w:rPr>
                <w:ins w:id="13" w:author="1.1RC3" w:date="2013-12-11T22:37:00Z"/>
              </w:rPr>
            </w:pPr>
            <w:ins w:id="14" w:author="1.1RC3" w:date="2013-12-11T22:37:00Z">
              <w:r>
                <w:t>Möjliggjort användning av reservnummer i regionala/lokala PU-tjänster.</w:t>
              </w:r>
            </w:ins>
          </w:p>
          <w:p w14:paraId="173787BA" w14:textId="77777777" w:rsidR="00C152BD" w:rsidRPr="00291C76" w:rsidRDefault="00C152BD" w:rsidP="00F661CF">
            <w:pPr>
              <w:pStyle w:val="TableText"/>
              <w:numPr>
                <w:ilvl w:val="0"/>
                <w:numId w:val="17"/>
              </w:numPr>
              <w:rPr>
                <w:ins w:id="15" w:author="1.1RC3" w:date="2013-12-11T22:37:00Z"/>
              </w:rPr>
            </w:pPr>
            <w:ins w:id="16" w:author="1.1RC3" w:date="2013-12-11T22:37:00Z">
              <w:r>
                <w:t xml:space="preserve">Tagit bort </w:t>
              </w:r>
              <w:proofErr w:type="spellStart"/>
              <w:r>
                <w:t>Update</w:t>
              </w:r>
              <w:proofErr w:type="spellEnd"/>
              <w:r>
                <w:t xml:space="preserve">-kontraktet </w:t>
              </w:r>
              <w:r w:rsidR="00F661CF">
                <w:t>efterso</w:t>
              </w:r>
              <w:r w:rsidR="007B3C10">
                <w:t>m</w:t>
              </w:r>
              <w:r>
                <w:t xml:space="preserve"> det inte används</w:t>
              </w:r>
            </w:ins>
          </w:p>
        </w:tc>
        <w:tc>
          <w:tcPr>
            <w:tcW w:w="1980" w:type="dxa"/>
          </w:tcPr>
          <w:p w14:paraId="485EA457" w14:textId="77777777" w:rsidR="00281C80" w:rsidRPr="00291C76" w:rsidRDefault="00AC7CDF" w:rsidP="00AD7358">
            <w:pPr>
              <w:pStyle w:val="TableText"/>
              <w:rPr>
                <w:ins w:id="17" w:author="1.1RC3" w:date="2013-12-11T22:37:00Z"/>
              </w:rPr>
            </w:pPr>
            <w:ins w:id="18" w:author="1.1RC3" w:date="2013-12-11T22:37:00Z">
              <w:r>
                <w:t>JE</w:t>
              </w:r>
            </w:ins>
          </w:p>
        </w:tc>
        <w:tc>
          <w:tcPr>
            <w:tcW w:w="1440" w:type="dxa"/>
          </w:tcPr>
          <w:p w14:paraId="71D3792A" w14:textId="77777777" w:rsidR="00281C80" w:rsidRPr="00291C76" w:rsidRDefault="00281C80" w:rsidP="00AD7358">
            <w:pPr>
              <w:pStyle w:val="TableText"/>
              <w:rPr>
                <w:ins w:id="19" w:author="1.1RC3" w:date="2013-12-11T22:37:00Z"/>
              </w:rPr>
            </w:pPr>
          </w:p>
        </w:tc>
      </w:tr>
    </w:tbl>
    <w:p w14:paraId="146E02F2" w14:textId="77777777" w:rsidR="00533A31" w:rsidRPr="00291C76" w:rsidRDefault="00533A31" w:rsidP="00533A31">
      <w:pPr>
        <w:pStyle w:val="Innehll1"/>
        <w:ind w:left="720"/>
        <w:rPr>
          <w:noProof w:val="0"/>
        </w:rPr>
      </w:pPr>
    </w:p>
    <w:p w14:paraId="5B73B55C" w14:textId="77777777" w:rsidR="00533A31" w:rsidRPr="00291C76" w:rsidRDefault="003D14FC" w:rsidP="00594D12">
      <w:pPr>
        <w:rPr>
          <w:noProof w:val="0"/>
        </w:rPr>
      </w:pPr>
      <w:r w:rsidRPr="00291C76">
        <w:rPr>
          <w:noProof w:val="0"/>
        </w:rPr>
        <w:br w:type="page"/>
      </w:r>
      <w:r w:rsidR="0005186E" w:rsidRPr="00291C76">
        <w:rPr>
          <w:noProof w:val="0"/>
        </w:rPr>
        <w:lastRenderedPageBreak/>
        <w:t>Innehållsförteckning</w:t>
      </w:r>
    </w:p>
    <w:p w14:paraId="01017426" w14:textId="77777777" w:rsidR="00362143" w:rsidRPr="009327DC" w:rsidRDefault="00533A31">
      <w:pPr>
        <w:pStyle w:val="Innehll1"/>
        <w:tabs>
          <w:tab w:val="left" w:pos="407"/>
          <w:tab w:val="right" w:leader="dot" w:pos="9128"/>
        </w:tabs>
        <w:rPr>
          <w:rFonts w:ascii="Cambria" w:eastAsia="ＭＳ 明朝" w:hAnsi="Cambria"/>
          <w:b w:val="0"/>
          <w:bCs w:val="0"/>
          <w:caps w:val="0"/>
          <w:color w:val="auto"/>
          <w:sz w:val="24"/>
          <w:szCs w:val="24"/>
          <w:lang w:val="en-US" w:eastAsia="ja-JP"/>
        </w:rPr>
      </w:pPr>
      <w:r w:rsidRPr="00291C76">
        <w:rPr>
          <w:noProof w:val="0"/>
        </w:rPr>
        <w:fldChar w:fldCharType="begin"/>
      </w:r>
      <w:r w:rsidRPr="00291C76">
        <w:rPr>
          <w:noProof w:val="0"/>
        </w:rPr>
        <w:instrText xml:space="preserve"> TOC \o "1-1" \h \z \u </w:instrText>
      </w:r>
      <w:r w:rsidRPr="00291C76">
        <w:rPr>
          <w:noProof w:val="0"/>
        </w:rPr>
        <w:fldChar w:fldCharType="separate"/>
      </w:r>
      <w:r w:rsidR="00362143">
        <w:t>1.</w:t>
      </w:r>
      <w:r w:rsidR="00362143" w:rsidRPr="009327DC">
        <w:rPr>
          <w:rFonts w:ascii="Cambria" w:eastAsia="ＭＳ 明朝" w:hAnsi="Cambria"/>
          <w:b w:val="0"/>
          <w:bCs w:val="0"/>
          <w:caps w:val="0"/>
          <w:color w:val="auto"/>
          <w:sz w:val="24"/>
          <w:szCs w:val="24"/>
          <w:lang w:val="en-US" w:eastAsia="ja-JP"/>
        </w:rPr>
        <w:tab/>
      </w:r>
      <w:r w:rsidR="00362143">
        <w:t>Inledning</w:t>
      </w:r>
      <w:r w:rsidR="00362143">
        <w:tab/>
      </w:r>
      <w:r w:rsidR="00362143">
        <w:fldChar w:fldCharType="begin"/>
      </w:r>
      <w:r w:rsidR="00362143">
        <w:instrText xml:space="preserve"> PAGEREF _Toc248162118 \h </w:instrText>
      </w:r>
      <w:r w:rsidR="00362143">
        <w:fldChar w:fldCharType="separate"/>
      </w:r>
      <w:r w:rsidR="00362143">
        <w:t>4</w:t>
      </w:r>
      <w:r w:rsidR="00362143">
        <w:fldChar w:fldCharType="end"/>
      </w:r>
    </w:p>
    <w:p w14:paraId="2FD19499" w14:textId="77777777" w:rsidR="00362143" w:rsidRPr="009327DC" w:rsidRDefault="00362143">
      <w:pPr>
        <w:pStyle w:val="Innehll1"/>
        <w:tabs>
          <w:tab w:val="left" w:pos="407"/>
          <w:tab w:val="right" w:leader="dot" w:pos="9128"/>
        </w:tabs>
        <w:rPr>
          <w:rFonts w:ascii="Cambria" w:eastAsia="ＭＳ 明朝" w:hAnsi="Cambria"/>
          <w:b w:val="0"/>
          <w:bCs w:val="0"/>
          <w:caps w:val="0"/>
          <w:color w:val="auto"/>
          <w:sz w:val="24"/>
          <w:szCs w:val="24"/>
          <w:lang w:val="en-US" w:eastAsia="ja-JP"/>
        </w:rPr>
      </w:pPr>
      <w:r>
        <w:t>2.</w:t>
      </w:r>
      <w:r w:rsidRPr="009327DC">
        <w:rPr>
          <w:rFonts w:ascii="Cambria" w:eastAsia="ＭＳ 明朝" w:hAnsi="Cambria"/>
          <w:b w:val="0"/>
          <w:bCs w:val="0"/>
          <w:caps w:val="0"/>
          <w:color w:val="auto"/>
          <w:sz w:val="24"/>
          <w:szCs w:val="24"/>
          <w:lang w:val="en-US" w:eastAsia="ja-JP"/>
        </w:rPr>
        <w:tab/>
      </w:r>
      <w:r>
        <w:t>Datamodell</w:t>
      </w:r>
      <w:r>
        <w:tab/>
      </w:r>
      <w:r>
        <w:fldChar w:fldCharType="begin"/>
      </w:r>
      <w:r>
        <w:instrText xml:space="preserve"> PAGEREF _Toc248162119 \h </w:instrText>
      </w:r>
      <w:r>
        <w:fldChar w:fldCharType="separate"/>
      </w:r>
      <w:r>
        <w:t>7</w:t>
      </w:r>
      <w:r>
        <w:fldChar w:fldCharType="end"/>
      </w:r>
    </w:p>
    <w:p w14:paraId="163E6D4E" w14:textId="77777777" w:rsidR="00362143" w:rsidRPr="009327DC" w:rsidRDefault="00362143">
      <w:pPr>
        <w:pStyle w:val="Innehll1"/>
        <w:tabs>
          <w:tab w:val="left" w:pos="407"/>
          <w:tab w:val="right" w:leader="dot" w:pos="9128"/>
        </w:tabs>
        <w:rPr>
          <w:rFonts w:ascii="Cambria" w:eastAsia="ＭＳ 明朝" w:hAnsi="Cambria"/>
          <w:b w:val="0"/>
          <w:bCs w:val="0"/>
          <w:caps w:val="0"/>
          <w:color w:val="auto"/>
          <w:sz w:val="24"/>
          <w:szCs w:val="24"/>
          <w:lang w:val="en-US" w:eastAsia="ja-JP"/>
        </w:rPr>
      </w:pPr>
      <w:r>
        <w:t>3.</w:t>
      </w:r>
      <w:r w:rsidRPr="009327DC">
        <w:rPr>
          <w:rFonts w:ascii="Cambria" w:eastAsia="ＭＳ 明朝" w:hAnsi="Cambria"/>
          <w:b w:val="0"/>
          <w:bCs w:val="0"/>
          <w:caps w:val="0"/>
          <w:color w:val="auto"/>
          <w:sz w:val="24"/>
          <w:szCs w:val="24"/>
          <w:lang w:val="en-US" w:eastAsia="ja-JP"/>
        </w:rPr>
        <w:tab/>
      </w:r>
      <w:r>
        <w:t>Generella regler</w:t>
      </w:r>
      <w:r>
        <w:tab/>
      </w:r>
      <w:r>
        <w:fldChar w:fldCharType="begin"/>
      </w:r>
      <w:r>
        <w:instrText xml:space="preserve"> PAGEREF _Toc248162120 \h </w:instrText>
      </w:r>
      <w:r>
        <w:fldChar w:fldCharType="separate"/>
      </w:r>
      <w:r>
        <w:t>12</w:t>
      </w:r>
      <w:r>
        <w:fldChar w:fldCharType="end"/>
      </w:r>
    </w:p>
    <w:p w14:paraId="73F3FF65" w14:textId="77777777" w:rsidR="00362143" w:rsidRPr="009327DC" w:rsidRDefault="00362143">
      <w:pPr>
        <w:pStyle w:val="Innehll1"/>
        <w:tabs>
          <w:tab w:val="left" w:pos="407"/>
          <w:tab w:val="right" w:leader="dot" w:pos="9128"/>
        </w:tabs>
        <w:rPr>
          <w:rFonts w:ascii="Cambria" w:eastAsia="ＭＳ 明朝" w:hAnsi="Cambria"/>
          <w:b w:val="0"/>
          <w:bCs w:val="0"/>
          <w:caps w:val="0"/>
          <w:color w:val="auto"/>
          <w:sz w:val="24"/>
          <w:szCs w:val="24"/>
          <w:lang w:val="en-US" w:eastAsia="ja-JP"/>
        </w:rPr>
      </w:pPr>
      <w:r>
        <w:t>4.</w:t>
      </w:r>
      <w:r w:rsidRPr="009327DC">
        <w:rPr>
          <w:rFonts w:ascii="Cambria" w:eastAsia="ＭＳ 明朝" w:hAnsi="Cambria"/>
          <w:b w:val="0"/>
          <w:bCs w:val="0"/>
          <w:caps w:val="0"/>
          <w:color w:val="auto"/>
          <w:sz w:val="24"/>
          <w:szCs w:val="24"/>
          <w:lang w:val="en-US" w:eastAsia="ja-JP"/>
        </w:rPr>
        <w:tab/>
      </w:r>
      <w:r>
        <w:t>LookupResidentBy&lt;Profile&gt;</w:t>
      </w:r>
      <w:r>
        <w:tab/>
      </w:r>
      <w:r>
        <w:fldChar w:fldCharType="begin"/>
      </w:r>
      <w:r>
        <w:instrText xml:space="preserve"> PAGEREF _Toc248162121 \h </w:instrText>
      </w:r>
      <w:r>
        <w:fldChar w:fldCharType="separate"/>
      </w:r>
      <w:r>
        <w:t>13</w:t>
      </w:r>
      <w:r>
        <w:fldChar w:fldCharType="end"/>
      </w:r>
    </w:p>
    <w:p w14:paraId="7299B4C5" w14:textId="77777777" w:rsidR="00362143" w:rsidRPr="009327DC" w:rsidRDefault="00362143">
      <w:pPr>
        <w:pStyle w:val="Innehll1"/>
        <w:tabs>
          <w:tab w:val="left" w:pos="407"/>
          <w:tab w:val="right" w:leader="dot" w:pos="9128"/>
        </w:tabs>
        <w:rPr>
          <w:rFonts w:ascii="Cambria" w:eastAsia="ＭＳ 明朝" w:hAnsi="Cambria"/>
          <w:b w:val="0"/>
          <w:bCs w:val="0"/>
          <w:caps w:val="0"/>
          <w:color w:val="auto"/>
          <w:sz w:val="24"/>
          <w:szCs w:val="24"/>
          <w:lang w:val="en-US" w:eastAsia="ja-JP"/>
        </w:rPr>
      </w:pPr>
      <w:r>
        <w:t>5.</w:t>
      </w:r>
      <w:r w:rsidRPr="009327DC">
        <w:rPr>
          <w:rFonts w:ascii="Cambria" w:eastAsia="ＭＳ 明朝" w:hAnsi="Cambria"/>
          <w:b w:val="0"/>
          <w:bCs w:val="0"/>
          <w:caps w:val="0"/>
          <w:color w:val="auto"/>
          <w:sz w:val="24"/>
          <w:szCs w:val="24"/>
          <w:lang w:val="en-US" w:eastAsia="ja-JP"/>
        </w:rPr>
        <w:tab/>
      </w:r>
      <w:r>
        <w:t>Aktuella profiler</w:t>
      </w:r>
      <w:r>
        <w:tab/>
      </w:r>
      <w:r>
        <w:fldChar w:fldCharType="begin"/>
      </w:r>
      <w:r>
        <w:instrText xml:space="preserve"> PAGEREF _Toc248162122 \h </w:instrText>
      </w:r>
      <w:r>
        <w:fldChar w:fldCharType="separate"/>
      </w:r>
      <w:r>
        <w:t>15</w:t>
      </w:r>
      <w:r>
        <w:fldChar w:fldCharType="end"/>
      </w:r>
    </w:p>
    <w:p w14:paraId="0DB8E188" w14:textId="77777777" w:rsidR="00362143" w:rsidRPr="009327DC" w:rsidRDefault="00362143">
      <w:pPr>
        <w:pStyle w:val="Innehll1"/>
        <w:tabs>
          <w:tab w:val="left" w:pos="407"/>
          <w:tab w:val="right" w:leader="dot" w:pos="9128"/>
        </w:tabs>
        <w:rPr>
          <w:rFonts w:ascii="Cambria" w:eastAsia="ＭＳ 明朝" w:hAnsi="Cambria"/>
          <w:b w:val="0"/>
          <w:bCs w:val="0"/>
          <w:caps w:val="0"/>
          <w:color w:val="auto"/>
          <w:sz w:val="24"/>
          <w:szCs w:val="24"/>
          <w:lang w:val="en-US" w:eastAsia="ja-JP"/>
        </w:rPr>
      </w:pPr>
      <w:r>
        <w:t>6.</w:t>
      </w:r>
      <w:r w:rsidRPr="009327DC">
        <w:rPr>
          <w:rFonts w:ascii="Cambria" w:eastAsia="ＭＳ 明朝" w:hAnsi="Cambria"/>
          <w:b w:val="0"/>
          <w:bCs w:val="0"/>
          <w:caps w:val="0"/>
          <w:color w:val="auto"/>
          <w:sz w:val="24"/>
          <w:szCs w:val="24"/>
          <w:lang w:val="en-US" w:eastAsia="ja-JP"/>
        </w:rPr>
        <w:tab/>
      </w:r>
      <w:r>
        <w:t>Referenser</w:t>
      </w:r>
      <w:r>
        <w:tab/>
      </w:r>
      <w:r>
        <w:fldChar w:fldCharType="begin"/>
      </w:r>
      <w:r>
        <w:instrText xml:space="preserve"> PAGEREF _Toc248162123 \h </w:instrText>
      </w:r>
      <w:r>
        <w:fldChar w:fldCharType="separate"/>
      </w:r>
      <w:r>
        <w:t>17</w:t>
      </w:r>
      <w:r>
        <w:fldChar w:fldCharType="end"/>
      </w:r>
    </w:p>
    <w:p w14:paraId="08B0CA8B" w14:textId="77777777" w:rsidR="00533A31" w:rsidRPr="00291C76" w:rsidRDefault="00533A31" w:rsidP="00594D12">
      <w:pPr>
        <w:rPr>
          <w:noProof w:val="0"/>
        </w:rPr>
      </w:pPr>
      <w:r w:rsidRPr="00291C76">
        <w:rPr>
          <w:noProof w:val="0"/>
        </w:rPr>
        <w:fldChar w:fldCharType="end"/>
      </w:r>
    </w:p>
    <w:p w14:paraId="0156E974" w14:textId="77777777" w:rsidR="00533A31" w:rsidRPr="00291C76" w:rsidRDefault="00B757DF" w:rsidP="004C7223">
      <w:pPr>
        <w:pStyle w:val="Rubrik1"/>
      </w:pPr>
      <w:bookmarkStart w:id="20" w:name="_Toc248162118"/>
      <w:bookmarkStart w:id="21" w:name="_Toc241779532"/>
      <w:r w:rsidRPr="00291C76">
        <w:lastRenderedPageBreak/>
        <w:t>Inledning</w:t>
      </w:r>
      <w:bookmarkEnd w:id="20"/>
      <w:bookmarkEnd w:id="21"/>
    </w:p>
    <w:p w14:paraId="7E46A808" w14:textId="77777777" w:rsidR="00355C8A" w:rsidRPr="00291C76" w:rsidRDefault="00355C8A" w:rsidP="00355C8A">
      <w:pPr>
        <w:pStyle w:val="Brdtext"/>
      </w:pPr>
      <w:r w:rsidRPr="00291C76">
        <w:fldChar w:fldCharType="begin" w:fldLock="1"/>
      </w:r>
      <w:r w:rsidRPr="00291C76">
        <w:instrText xml:space="preserve"> SHAPE  \* MERGEFORMAT </w:instrText>
      </w:r>
      <w:r w:rsidRPr="00291C76">
        <w:fldChar w:fldCharType="separate"/>
      </w:r>
      <w:r w:rsidRPr="00291C76">
        <w:rPr>
          <w:lang w:eastAsia="sv-SE"/>
        </w:rPr>
        <w:pict>
          <v:shapetype id="_x0000_t202" coordsize="21600,21600" o:spt="202" path="m0,0l0,21600,21600,21600,21600,0xe">
            <v:stroke joinstyle="miter"/>
            <v:path gradientshapeok="t" o:connecttype="rect"/>
          </v:shapetype>
          <v:shape id="_x0000_s1114" type="#_x0000_t202" style="position:absolute;margin-left:0;margin-top:0;width:249.5pt;height:314.85pt;z-index:1;mso-wrap-edited:f;mso-position-horizontal-relative:char;mso-position-vertical-relative:line" wrapcoords="-64 0 -64 21548 21664 21548 21664 0 -64 0" fillcolor="#ddd">
            <v:textbox style="mso-next-textbox:#_x0000_s1114">
              <w:txbxContent>
                <w:p w14:paraId="07D48243" w14:textId="77777777" w:rsidR="00A85AB0" w:rsidRPr="00FE3AAD" w:rsidRDefault="00A85AB0" w:rsidP="00355C8A">
                  <w:pPr>
                    <w:pStyle w:val="Sidfot"/>
                    <w:rPr>
                      <w:b/>
                      <w:i/>
                      <w:lang w:val="sv-SE"/>
                    </w:rPr>
                  </w:pPr>
                  <w:r w:rsidRPr="00FE3AAD">
                    <w:rPr>
                      <w:b/>
                      <w:i/>
                      <w:lang w:val="sv-SE"/>
                    </w:rPr>
                    <w:t>I arbetet har följande personer deltagit:</w:t>
                  </w:r>
                </w:p>
                <w:p w14:paraId="7E95F09E" w14:textId="77777777" w:rsidR="00A85AB0" w:rsidRDefault="00A85AB0" w:rsidP="00355C8A"/>
                <w:p w14:paraId="593CEB03" w14:textId="77777777" w:rsidR="00A85AB0" w:rsidRPr="00FE3AAD" w:rsidRDefault="00A85AB0" w:rsidP="00355C8A">
                  <w:pPr>
                    <w:pStyle w:val="Sidfot"/>
                    <w:rPr>
                      <w:lang w:val="sv-SE"/>
                    </w:rPr>
                  </w:pPr>
                  <w:r w:rsidRPr="00FE3AAD">
                    <w:rPr>
                      <w:i/>
                      <w:lang w:val="sv-SE"/>
                    </w:rPr>
                    <w:t>Projektledare</w:t>
                  </w:r>
                  <w:r w:rsidRPr="00FE3AAD">
                    <w:rPr>
                      <w:lang w:val="sv-SE"/>
                    </w:rPr>
                    <w:t>:</w:t>
                  </w:r>
                </w:p>
                <w:p w14:paraId="1110B79F" w14:textId="77777777" w:rsidR="00A85AB0" w:rsidRDefault="00A85AB0" w:rsidP="00355C8A">
                  <w:r>
                    <w:t>Björn Strihagen – NPÖ - Arkitektur</w:t>
                  </w:r>
                </w:p>
                <w:p w14:paraId="496106F5" w14:textId="77777777" w:rsidR="00A85AB0" w:rsidRPr="00FE3AAD" w:rsidRDefault="00A85AB0" w:rsidP="00355C8A">
                  <w:pPr>
                    <w:pStyle w:val="Sidfot"/>
                    <w:rPr>
                      <w:i/>
                      <w:lang w:val="sv-SE"/>
                    </w:rPr>
                  </w:pPr>
                </w:p>
                <w:p w14:paraId="2A54C7B0" w14:textId="77777777" w:rsidR="00A85AB0" w:rsidRPr="00F85D33" w:rsidRDefault="00A85AB0" w:rsidP="00355C8A">
                  <w:pPr>
                    <w:pStyle w:val="Sidfot"/>
                    <w:rPr>
                      <w:lang w:val="sv-SE"/>
                    </w:rPr>
                  </w:pPr>
                  <w:r w:rsidRPr="00F85D33">
                    <w:rPr>
                      <w:i/>
                      <w:lang w:val="sv-SE"/>
                    </w:rPr>
                    <w:t>Projektgrupp</w:t>
                  </w:r>
                  <w:r w:rsidRPr="00F85D33">
                    <w:rPr>
                      <w:lang w:val="sv-SE"/>
                    </w:rPr>
                    <w:t>:</w:t>
                  </w:r>
                </w:p>
                <w:p w14:paraId="117D66E2" w14:textId="77777777" w:rsidR="00154409" w:rsidRDefault="00A85AB0" w:rsidP="00355C8A">
                  <w:pPr>
                    <w:tabs>
                      <w:tab w:val="left" w:pos="2996"/>
                    </w:tabs>
                  </w:pPr>
                  <w:r w:rsidRPr="00D83FB5">
                    <w:t>Andreas Berger</w:t>
                  </w:r>
                  <w:r w:rsidR="00154409">
                    <w:t xml:space="preserve"> Inera/RGS</w:t>
                  </w:r>
                </w:p>
                <w:p w14:paraId="12E0AB92" w14:textId="77777777" w:rsidR="004E3398" w:rsidRDefault="00154409" w:rsidP="00355C8A">
                  <w:pPr>
                    <w:tabs>
                      <w:tab w:val="left" w:pos="2996"/>
                    </w:tabs>
                  </w:pPr>
                  <w:r>
                    <w:t>Marco De Luca SLL/MVK</w:t>
                  </w:r>
                </w:p>
                <w:p w14:paraId="5022ADBF" w14:textId="77777777" w:rsidR="00A85AB0" w:rsidRDefault="004E3398" w:rsidP="00355C8A">
                  <w:pPr>
                    <w:tabs>
                      <w:tab w:val="left" w:pos="2996"/>
                    </w:tabs>
                  </w:pPr>
                  <w:r>
                    <w:t>Johan Eltes Cehis/AL</w:t>
                  </w:r>
                  <w:r w:rsidR="00A85AB0">
                    <w:tab/>
                  </w:r>
                </w:p>
                <w:p w14:paraId="5D704A95" w14:textId="77777777" w:rsidR="00A85AB0" w:rsidRDefault="00A85AB0" w:rsidP="00355C8A">
                  <w:pPr>
                    <w:tabs>
                      <w:tab w:val="left" w:pos="2996"/>
                    </w:tabs>
                  </w:pPr>
                  <w:r>
                    <w:t>Håkan Hallberg VGR</w:t>
                  </w:r>
                  <w:r>
                    <w:tab/>
                  </w:r>
                </w:p>
                <w:p w14:paraId="37EA19EF" w14:textId="77777777" w:rsidR="00A85AB0" w:rsidRDefault="00A85AB0" w:rsidP="00355C8A">
                  <w:pPr>
                    <w:tabs>
                      <w:tab w:val="left" w:pos="2996"/>
                    </w:tabs>
                  </w:pPr>
                  <w:r>
                    <w:t>Stefan Jensen VGR</w:t>
                  </w:r>
                  <w:r>
                    <w:tab/>
                  </w:r>
                </w:p>
                <w:p w14:paraId="2AF1BD91" w14:textId="77777777" w:rsidR="00A85AB0" w:rsidRDefault="00A85AB0" w:rsidP="00355C8A">
                  <w:pPr>
                    <w:tabs>
                      <w:tab w:val="left" w:pos="2996"/>
                    </w:tabs>
                  </w:pPr>
                  <w:r>
                    <w:t>David Johansson RS</w:t>
                  </w:r>
                  <w:r>
                    <w:tab/>
                  </w:r>
                </w:p>
                <w:p w14:paraId="1702320E" w14:textId="77777777" w:rsidR="00A85AB0" w:rsidRDefault="00A85AB0" w:rsidP="00355C8A">
                  <w:pPr>
                    <w:tabs>
                      <w:tab w:val="left" w:pos="2996"/>
                    </w:tabs>
                  </w:pPr>
                  <w:r>
                    <w:t>Anders Berglind Siemens</w:t>
                  </w:r>
                  <w:r>
                    <w:tab/>
                  </w:r>
                </w:p>
                <w:p w14:paraId="4A46F669" w14:textId="77777777" w:rsidR="00A85AB0" w:rsidRDefault="00A85AB0" w:rsidP="004E3398">
                  <w:pPr>
                    <w:tabs>
                      <w:tab w:val="left" w:pos="2996"/>
                    </w:tabs>
                  </w:pPr>
                  <w:r>
                    <w:t>Dennis Bihel Siemens</w:t>
                  </w:r>
                  <w:r w:rsidRPr="00E366AD">
                    <w:tab/>
                  </w:r>
                </w:p>
                <w:p w14:paraId="1F68043F" w14:textId="77777777" w:rsidR="00A85AB0" w:rsidRPr="008E7863" w:rsidRDefault="00A85AB0" w:rsidP="00355C8A">
                  <w:pPr>
                    <w:pStyle w:val="Sidfot"/>
                    <w:rPr>
                      <w:lang w:val="sv-SE"/>
                    </w:rPr>
                  </w:pPr>
                </w:p>
                <w:p w14:paraId="7477A027" w14:textId="77777777" w:rsidR="00A85AB0" w:rsidRPr="008E7863" w:rsidRDefault="00A85AB0" w:rsidP="00355C8A">
                  <w:pPr>
                    <w:pStyle w:val="Sidfot"/>
                    <w:rPr>
                      <w:i/>
                      <w:lang w:val="sv-SE"/>
                    </w:rPr>
                  </w:pPr>
                  <w:r w:rsidRPr="008E7863">
                    <w:rPr>
                      <w:i/>
                      <w:lang w:val="sv-SE"/>
                    </w:rPr>
                    <w:t>Teknisk</w:t>
                  </w:r>
                  <w:r w:rsidRPr="00014739">
                    <w:rPr>
                      <w:i/>
                      <w:lang w:val="sv-SE"/>
                    </w:rPr>
                    <w:t xml:space="preserve"> arkitekt</w:t>
                  </w:r>
                  <w:r w:rsidRPr="008E7863">
                    <w:rPr>
                      <w:i/>
                      <w:lang w:val="sv-SE"/>
                    </w:rPr>
                    <w:t>:</w:t>
                  </w:r>
                </w:p>
                <w:p w14:paraId="2C47EC02" w14:textId="77777777" w:rsidR="00A85AB0" w:rsidRPr="00192664" w:rsidRDefault="00A85AB0" w:rsidP="00355C8A">
                  <w:r>
                    <w:t>Björn Strihagen – NPÖ</w:t>
                  </w:r>
                </w:p>
              </w:txbxContent>
            </v:textbox>
          </v:shape>
        </w:pict>
      </w:r>
      <w:r w:rsidRPr="00291C76">
        <w:pict w14:anchorId="07ED0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55pt;height:314.75pt">
            <v:imagedata croptop="-65520f" cropbottom="65520f"/>
          </v:shape>
        </w:pict>
      </w:r>
      <w:r w:rsidRPr="00291C76">
        <w:fldChar w:fldCharType="end"/>
      </w:r>
    </w:p>
    <w:p w14:paraId="77A93124" w14:textId="77777777" w:rsidR="00EE1207" w:rsidRPr="00291C76" w:rsidRDefault="00EE1207" w:rsidP="00313180">
      <w:pPr>
        <w:pStyle w:val="Rubrik2"/>
      </w:pPr>
      <w:r w:rsidRPr="00291C76">
        <w:t>Allmänt</w:t>
      </w:r>
    </w:p>
    <w:p w14:paraId="30CF2F96" w14:textId="77777777" w:rsidR="00C54A4C" w:rsidRPr="00291C76" w:rsidRDefault="00533A31" w:rsidP="006D7EAC">
      <w:pPr>
        <w:autoSpaceDE w:val="0"/>
        <w:autoSpaceDN w:val="0"/>
        <w:adjustRightInd w:val="0"/>
        <w:rPr>
          <w:noProof w:val="0"/>
        </w:rPr>
      </w:pPr>
      <w:r w:rsidRPr="00291C76">
        <w:rPr>
          <w:noProof w:val="0"/>
        </w:rPr>
        <w:t xml:space="preserve">Detta är beskrivningen av tjänstekontrakten i tjänstedomänen </w:t>
      </w:r>
      <w:r w:rsidR="000770DE" w:rsidRPr="00291C76">
        <w:rPr>
          <w:noProof w:val="0"/>
        </w:rPr>
        <w:t>”</w:t>
      </w:r>
      <w:proofErr w:type="spellStart"/>
      <w:proofErr w:type="gramStart"/>
      <w:r w:rsidR="003F3D89" w:rsidRPr="00291C76">
        <w:rPr>
          <w:noProof w:val="0"/>
        </w:rPr>
        <w:t>riv</w:t>
      </w:r>
      <w:r w:rsidR="003F3D89" w:rsidRPr="00291C76">
        <w:rPr>
          <w:rFonts w:ascii="Consolas" w:eastAsia="Times New Roman" w:hAnsi="Consolas" w:cs="Consolas"/>
          <w:noProof w:val="0"/>
          <w:color w:val="auto"/>
          <w:sz w:val="19"/>
          <w:szCs w:val="19"/>
          <w:lang w:eastAsia="sv-SE"/>
        </w:rPr>
        <w:t>:</w:t>
      </w:r>
      <w:r w:rsidR="003F3D89" w:rsidRPr="00291C76">
        <w:rPr>
          <w:noProof w:val="0"/>
        </w:rPr>
        <w:t>population</w:t>
      </w:r>
      <w:proofErr w:type="gramEnd"/>
      <w:r w:rsidR="003F3D89" w:rsidRPr="00291C76">
        <w:rPr>
          <w:noProof w:val="0"/>
        </w:rPr>
        <w:t>:r</w:t>
      </w:r>
      <w:r w:rsidR="006D7EAC" w:rsidRPr="00291C76">
        <w:rPr>
          <w:noProof w:val="0"/>
        </w:rPr>
        <w:t>esidentmaster</w:t>
      </w:r>
      <w:proofErr w:type="spellEnd"/>
      <w:r w:rsidR="000770DE" w:rsidRPr="00291C76">
        <w:rPr>
          <w:noProof w:val="0"/>
        </w:rPr>
        <w:t>”</w:t>
      </w:r>
      <w:r w:rsidRPr="00291C76">
        <w:rPr>
          <w:noProof w:val="0"/>
        </w:rPr>
        <w:t xml:space="preserve">. </w:t>
      </w:r>
      <w:r w:rsidR="006D7EAC" w:rsidRPr="00291C76">
        <w:rPr>
          <w:noProof w:val="0"/>
        </w:rPr>
        <w:t xml:space="preserve">Den svenska benämningen är </w:t>
      </w:r>
      <w:r w:rsidR="000770DE" w:rsidRPr="00291C76">
        <w:rPr>
          <w:noProof w:val="0"/>
        </w:rPr>
        <w:t>”</w:t>
      </w:r>
      <w:r w:rsidR="006D7EAC" w:rsidRPr="00291C76">
        <w:rPr>
          <w:noProof w:val="0"/>
        </w:rPr>
        <w:t>Personuppgifter</w:t>
      </w:r>
      <w:r w:rsidR="000770DE" w:rsidRPr="00291C76">
        <w:rPr>
          <w:noProof w:val="0"/>
        </w:rPr>
        <w:t>”</w:t>
      </w:r>
      <w:r w:rsidRPr="00291C76">
        <w:rPr>
          <w:noProof w:val="0"/>
        </w:rPr>
        <w:t xml:space="preserve">. </w:t>
      </w:r>
    </w:p>
    <w:p w14:paraId="17614A90" w14:textId="77777777" w:rsidR="003A0046" w:rsidRPr="00291C76" w:rsidRDefault="003A0046" w:rsidP="006D7EAC">
      <w:pPr>
        <w:autoSpaceDE w:val="0"/>
        <w:autoSpaceDN w:val="0"/>
        <w:adjustRightInd w:val="0"/>
        <w:rPr>
          <w:noProof w:val="0"/>
        </w:rPr>
      </w:pPr>
    </w:p>
    <w:p w14:paraId="0A762B37" w14:textId="77777777" w:rsidR="003A0046" w:rsidRPr="00291C76" w:rsidRDefault="003A0046" w:rsidP="003A0046">
      <w:pPr>
        <w:pStyle w:val="Rubrik2"/>
      </w:pPr>
      <w:bookmarkStart w:id="22" w:name="_Toc163300884"/>
      <w:r w:rsidRPr="00291C76">
        <w:t>Förändrade tjänstekontrakt</w:t>
      </w:r>
      <w:bookmarkEnd w:id="22"/>
    </w:p>
    <w:p w14:paraId="72649998" w14:textId="77777777" w:rsidR="003A0046" w:rsidRPr="00291C76" w:rsidRDefault="003A0046" w:rsidP="003A0046">
      <w:pPr>
        <w:pStyle w:val="Brdtext"/>
      </w:pPr>
      <w:r w:rsidRPr="00291C76">
        <w:t xml:space="preserve">Nedan redovisas kompatibilitet mellan konsument och producent för tjänstekontrakten som finns i flera versioner. Kompatibilitet avser här såväl format som semantik. För definition av kompatibilitet mellan format, se RIV Tekniska Anvisningar, Översikt. </w:t>
      </w:r>
    </w:p>
    <w:p w14:paraId="18655A67" w14:textId="77777777" w:rsidR="003A0046" w:rsidRPr="00291C76" w:rsidRDefault="003A0046" w:rsidP="003A0046">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1747"/>
        <w:gridCol w:w="1644"/>
        <w:gridCol w:w="1942"/>
      </w:tblGrid>
      <w:tr w:rsidR="003A0046" w:rsidRPr="00291C76" w14:paraId="01233ED1" w14:textId="77777777" w:rsidTr="008949B1">
        <w:tc>
          <w:tcPr>
            <w:tcW w:w="3454" w:type="dxa"/>
            <w:shd w:val="clear" w:color="auto" w:fill="auto"/>
          </w:tcPr>
          <w:p w14:paraId="0349D067" w14:textId="77777777" w:rsidR="003A0046" w:rsidRPr="00291C76" w:rsidRDefault="003A0046" w:rsidP="00BC7B8C">
            <w:pPr>
              <w:pStyle w:val="Brdtext"/>
            </w:pPr>
            <w:r w:rsidRPr="00291C76">
              <w:t>Tjänstekontrakt</w:t>
            </w:r>
          </w:p>
        </w:tc>
        <w:tc>
          <w:tcPr>
            <w:tcW w:w="1747" w:type="dxa"/>
            <w:shd w:val="clear" w:color="auto" w:fill="auto"/>
          </w:tcPr>
          <w:p w14:paraId="41CCAE9F" w14:textId="77777777" w:rsidR="003A0046" w:rsidRPr="00291C76" w:rsidRDefault="003A0046" w:rsidP="00BC7B8C">
            <w:pPr>
              <w:pStyle w:val="Brdtext"/>
            </w:pPr>
            <w:r w:rsidRPr="00291C76">
              <w:t>Konsument</w:t>
            </w:r>
          </w:p>
        </w:tc>
        <w:tc>
          <w:tcPr>
            <w:tcW w:w="1644" w:type="dxa"/>
            <w:shd w:val="clear" w:color="auto" w:fill="auto"/>
          </w:tcPr>
          <w:p w14:paraId="6453F43C" w14:textId="77777777" w:rsidR="003A0046" w:rsidRPr="00291C76" w:rsidRDefault="003A0046" w:rsidP="00BC7B8C">
            <w:pPr>
              <w:pStyle w:val="Brdtext"/>
            </w:pPr>
            <w:r w:rsidRPr="00291C76">
              <w:t>Producent</w:t>
            </w:r>
          </w:p>
        </w:tc>
        <w:tc>
          <w:tcPr>
            <w:tcW w:w="1942" w:type="dxa"/>
            <w:shd w:val="clear" w:color="auto" w:fill="auto"/>
          </w:tcPr>
          <w:p w14:paraId="03CD96EA" w14:textId="77777777" w:rsidR="003A0046" w:rsidRPr="00291C76" w:rsidRDefault="003A0046" w:rsidP="00BC7B8C">
            <w:pPr>
              <w:pStyle w:val="Brdtext"/>
            </w:pPr>
            <w:r w:rsidRPr="00291C76">
              <w:t>Kompatibilitet</w:t>
            </w:r>
          </w:p>
        </w:tc>
      </w:tr>
      <w:tr w:rsidR="003A0046" w:rsidRPr="00291C76" w14:paraId="089E0CA9" w14:textId="77777777" w:rsidTr="008949B1">
        <w:tc>
          <w:tcPr>
            <w:tcW w:w="3454" w:type="dxa"/>
            <w:vMerge w:val="restart"/>
            <w:shd w:val="clear" w:color="auto" w:fill="auto"/>
          </w:tcPr>
          <w:p w14:paraId="402D870E" w14:textId="77777777" w:rsidR="003A0046" w:rsidRPr="00291C76" w:rsidRDefault="00C36801" w:rsidP="00BC7B8C">
            <w:pPr>
              <w:pStyle w:val="Brdtext"/>
            </w:pPr>
            <w:proofErr w:type="spellStart"/>
            <w:r w:rsidRPr="00291C76">
              <w:t>LoockupResidentByFullProfile</w:t>
            </w:r>
            <w:proofErr w:type="spellEnd"/>
          </w:p>
        </w:tc>
        <w:tc>
          <w:tcPr>
            <w:tcW w:w="1747" w:type="dxa"/>
            <w:shd w:val="clear" w:color="auto" w:fill="40FF49"/>
          </w:tcPr>
          <w:p w14:paraId="2DA30798" w14:textId="77777777" w:rsidR="003A0046" w:rsidRPr="00291C76" w:rsidRDefault="003A0046" w:rsidP="00BC7B8C">
            <w:pPr>
              <w:pStyle w:val="Brdtext"/>
            </w:pPr>
            <w:r w:rsidRPr="00291C76">
              <w:t>1.</w:t>
            </w:r>
            <w:r w:rsidR="007C7E06" w:rsidRPr="00291C76">
              <w:t>0</w:t>
            </w:r>
          </w:p>
        </w:tc>
        <w:tc>
          <w:tcPr>
            <w:tcW w:w="1644" w:type="dxa"/>
            <w:shd w:val="clear" w:color="auto" w:fill="40FF49"/>
          </w:tcPr>
          <w:p w14:paraId="6267198C" w14:textId="77777777" w:rsidR="003A0046" w:rsidRPr="00291C76" w:rsidRDefault="003A0046" w:rsidP="00BC7B8C">
            <w:pPr>
              <w:pStyle w:val="Brdtext"/>
            </w:pPr>
            <w:r w:rsidRPr="00291C76">
              <w:t>1.</w:t>
            </w:r>
            <w:r w:rsidR="007C7E06" w:rsidRPr="00291C76">
              <w:t>1</w:t>
            </w:r>
          </w:p>
        </w:tc>
        <w:tc>
          <w:tcPr>
            <w:tcW w:w="1942" w:type="dxa"/>
            <w:shd w:val="clear" w:color="auto" w:fill="40FF49"/>
          </w:tcPr>
          <w:p w14:paraId="284C0D11" w14:textId="77777777" w:rsidR="003A0046" w:rsidRPr="00291C76" w:rsidRDefault="003A0046" w:rsidP="00BC7B8C">
            <w:pPr>
              <w:pStyle w:val="Brdtext"/>
            </w:pPr>
            <w:r w:rsidRPr="00291C76">
              <w:t>Ja</w:t>
            </w:r>
          </w:p>
        </w:tc>
      </w:tr>
      <w:tr w:rsidR="003A0046" w:rsidRPr="00291C76" w14:paraId="455F93A1" w14:textId="77777777" w:rsidTr="008949B1">
        <w:tc>
          <w:tcPr>
            <w:tcW w:w="3454" w:type="dxa"/>
            <w:vMerge/>
            <w:shd w:val="clear" w:color="auto" w:fill="auto"/>
          </w:tcPr>
          <w:p w14:paraId="32586DD0" w14:textId="77777777" w:rsidR="003A0046" w:rsidRPr="00291C76" w:rsidRDefault="003A0046" w:rsidP="00BC7B8C">
            <w:pPr>
              <w:pStyle w:val="Brdtext"/>
            </w:pPr>
          </w:p>
        </w:tc>
        <w:tc>
          <w:tcPr>
            <w:tcW w:w="1747" w:type="dxa"/>
            <w:shd w:val="clear" w:color="auto" w:fill="FA8484"/>
          </w:tcPr>
          <w:p w14:paraId="057983CE" w14:textId="77777777" w:rsidR="003A0046" w:rsidRPr="00291C76" w:rsidRDefault="007C7E06" w:rsidP="00BC7B8C">
            <w:pPr>
              <w:pStyle w:val="Brdtext"/>
            </w:pPr>
            <w:r w:rsidRPr="00291C76">
              <w:t>1.1</w:t>
            </w:r>
          </w:p>
        </w:tc>
        <w:tc>
          <w:tcPr>
            <w:tcW w:w="1644" w:type="dxa"/>
            <w:shd w:val="clear" w:color="auto" w:fill="FA8484"/>
          </w:tcPr>
          <w:p w14:paraId="21C23501" w14:textId="77777777" w:rsidR="003A0046" w:rsidRPr="00291C76" w:rsidRDefault="007C7E06" w:rsidP="00BC7B8C">
            <w:pPr>
              <w:pStyle w:val="Brdtext"/>
            </w:pPr>
            <w:r w:rsidRPr="00291C76">
              <w:t>1.0</w:t>
            </w:r>
          </w:p>
        </w:tc>
        <w:tc>
          <w:tcPr>
            <w:tcW w:w="1942" w:type="dxa"/>
            <w:shd w:val="clear" w:color="auto" w:fill="FA8484"/>
          </w:tcPr>
          <w:p w14:paraId="32781F90" w14:textId="77777777" w:rsidR="003A0046" w:rsidRPr="00291C76" w:rsidRDefault="003A0046" w:rsidP="00BC7B8C">
            <w:pPr>
              <w:pStyle w:val="Brdtext"/>
            </w:pPr>
            <w:r w:rsidRPr="00291C76">
              <w:t>Nej</w:t>
            </w:r>
          </w:p>
        </w:tc>
      </w:tr>
      <w:tr w:rsidR="003A0046" w:rsidRPr="00291C76" w14:paraId="2D710ADD" w14:textId="77777777" w:rsidTr="00F93D15">
        <w:tc>
          <w:tcPr>
            <w:tcW w:w="3454" w:type="dxa"/>
            <w:vMerge w:val="restart"/>
            <w:shd w:val="clear" w:color="auto" w:fill="auto"/>
          </w:tcPr>
          <w:p w14:paraId="7EAF69CA" w14:textId="77777777" w:rsidR="003A0046" w:rsidRPr="00291C76" w:rsidRDefault="00C36801" w:rsidP="00BC7B8C">
            <w:pPr>
              <w:pStyle w:val="Brdtext"/>
            </w:pPr>
            <w:proofErr w:type="spellStart"/>
            <w:r w:rsidRPr="00291C76">
              <w:t>UpdateResident</w:t>
            </w:r>
            <w:proofErr w:type="spellEnd"/>
            <w:ins w:id="23" w:author="1.1RC3" w:date="2013-12-11T22:37:00Z">
              <w:r w:rsidR="00CE5A20">
                <w:t xml:space="preserve"> (utgått)</w:t>
              </w:r>
            </w:ins>
          </w:p>
        </w:tc>
        <w:tc>
          <w:tcPr>
            <w:tcW w:w="1747" w:type="dxa"/>
            <w:shd w:val="clear" w:color="auto" w:fill="FB5D68"/>
          </w:tcPr>
          <w:p w14:paraId="2A7A7693" w14:textId="77777777" w:rsidR="003A0046" w:rsidRPr="00291C76" w:rsidRDefault="003A0046" w:rsidP="00BC7B8C">
            <w:pPr>
              <w:pStyle w:val="Brdtext"/>
            </w:pPr>
            <w:r w:rsidRPr="00291C76">
              <w:t>1.1</w:t>
            </w:r>
          </w:p>
        </w:tc>
        <w:tc>
          <w:tcPr>
            <w:tcW w:w="1644" w:type="dxa"/>
            <w:shd w:val="clear" w:color="auto" w:fill="FB5D68"/>
          </w:tcPr>
          <w:p w14:paraId="3723B98C" w14:textId="77777777" w:rsidR="003A0046" w:rsidRPr="00291C76" w:rsidRDefault="003A0046" w:rsidP="00BC7B8C">
            <w:pPr>
              <w:pStyle w:val="Brdtext"/>
            </w:pPr>
            <w:r w:rsidRPr="00291C76">
              <w:t>1.0</w:t>
            </w:r>
          </w:p>
        </w:tc>
        <w:tc>
          <w:tcPr>
            <w:tcW w:w="1942" w:type="dxa"/>
            <w:shd w:val="clear" w:color="auto" w:fill="FB5D68"/>
          </w:tcPr>
          <w:p w14:paraId="70920905" w14:textId="4B95041C" w:rsidR="003A0046" w:rsidRPr="00291C76" w:rsidRDefault="003A0046" w:rsidP="00BC7B8C">
            <w:pPr>
              <w:pStyle w:val="Brdtext"/>
            </w:pPr>
            <w:del w:id="24" w:author="1.1RC3" w:date="2013-12-11T22:37:00Z">
              <w:r>
                <w:delText>Ja</w:delText>
              </w:r>
            </w:del>
            <w:ins w:id="25" w:author="1.1RC3" w:date="2013-12-11T22:37:00Z">
              <w:r w:rsidR="00F93D15">
                <w:t>Nej</w:t>
              </w:r>
            </w:ins>
          </w:p>
        </w:tc>
      </w:tr>
      <w:tr w:rsidR="003A0046" w:rsidRPr="00291C76" w14:paraId="32DC80B5" w14:textId="77777777" w:rsidTr="008949B1">
        <w:tc>
          <w:tcPr>
            <w:tcW w:w="3454" w:type="dxa"/>
            <w:vMerge/>
            <w:shd w:val="clear" w:color="auto" w:fill="auto"/>
          </w:tcPr>
          <w:p w14:paraId="64BA9879" w14:textId="77777777" w:rsidR="003A0046" w:rsidRPr="00291C76" w:rsidRDefault="003A0046" w:rsidP="00BC7B8C">
            <w:pPr>
              <w:pStyle w:val="Brdtext"/>
            </w:pPr>
          </w:p>
        </w:tc>
        <w:tc>
          <w:tcPr>
            <w:tcW w:w="1747" w:type="dxa"/>
            <w:shd w:val="clear" w:color="auto" w:fill="FA8484"/>
          </w:tcPr>
          <w:p w14:paraId="65785224" w14:textId="77777777" w:rsidR="003A0046" w:rsidRPr="00291C76" w:rsidRDefault="003A0046" w:rsidP="00BC7B8C">
            <w:pPr>
              <w:pStyle w:val="Brdtext"/>
            </w:pPr>
            <w:r w:rsidRPr="00291C76">
              <w:t>1.0</w:t>
            </w:r>
          </w:p>
        </w:tc>
        <w:tc>
          <w:tcPr>
            <w:tcW w:w="1644" w:type="dxa"/>
            <w:shd w:val="clear" w:color="auto" w:fill="FA8484"/>
          </w:tcPr>
          <w:p w14:paraId="53F41667" w14:textId="77777777" w:rsidR="003A0046" w:rsidRPr="00291C76" w:rsidRDefault="003A0046" w:rsidP="00BC7B8C">
            <w:pPr>
              <w:pStyle w:val="Brdtext"/>
            </w:pPr>
            <w:r w:rsidRPr="00291C76">
              <w:t>1.1</w:t>
            </w:r>
          </w:p>
        </w:tc>
        <w:tc>
          <w:tcPr>
            <w:tcW w:w="1942" w:type="dxa"/>
            <w:shd w:val="clear" w:color="auto" w:fill="FA8484"/>
          </w:tcPr>
          <w:p w14:paraId="560C59C3" w14:textId="77777777" w:rsidR="003A0046" w:rsidRPr="00291C76" w:rsidRDefault="00D641F7" w:rsidP="00BC7B8C">
            <w:pPr>
              <w:pStyle w:val="Brdtext"/>
            </w:pPr>
            <w:r w:rsidRPr="00291C76">
              <w:t>Nej</w:t>
            </w:r>
          </w:p>
        </w:tc>
      </w:tr>
    </w:tbl>
    <w:p w14:paraId="504264B0" w14:textId="77777777" w:rsidR="003A0046" w:rsidRPr="003967E5" w:rsidRDefault="008B56DF" w:rsidP="008B56DF">
      <w:pPr>
        <w:pStyle w:val="Rubrik2"/>
        <w:rPr>
          <w:ins w:id="26" w:author="1.1RC3" w:date="2013-12-11T22:37:00Z"/>
          <w:highlight w:val="yellow"/>
        </w:rPr>
      </w:pPr>
      <w:ins w:id="27" w:author="1.1RC3" w:date="2013-12-11T22:37:00Z">
        <w:r w:rsidRPr="003967E5">
          <w:rPr>
            <w:highlight w:val="yellow"/>
          </w:rPr>
          <w:lastRenderedPageBreak/>
          <w:t>Utgångna tjänstekontrakt</w:t>
        </w:r>
      </w:ins>
    </w:p>
    <w:p w14:paraId="1E1D91FA" w14:textId="77777777" w:rsidR="008B56DF" w:rsidRPr="003967E5" w:rsidRDefault="008B56DF" w:rsidP="008B56DF">
      <w:pPr>
        <w:pStyle w:val="Brdtext"/>
        <w:rPr>
          <w:ins w:id="28" w:author="1.1RC3" w:date="2013-12-11T22:37:00Z"/>
          <w:highlight w:val="yellow"/>
        </w:rPr>
      </w:pPr>
      <w:ins w:id="29" w:author="1.1RC3" w:date="2013-12-11T22:37:00Z">
        <w:r w:rsidRPr="003967E5">
          <w:rPr>
            <w:highlight w:val="yellow"/>
          </w:rPr>
          <w:t>Utgångna sedan 1.0:</w:t>
        </w:r>
      </w:ins>
    </w:p>
    <w:p w14:paraId="6F75D5B8" w14:textId="77777777" w:rsidR="008B56DF" w:rsidRPr="00291C76" w:rsidRDefault="008B56DF" w:rsidP="006D7EAC">
      <w:pPr>
        <w:autoSpaceDE w:val="0"/>
        <w:autoSpaceDN w:val="0"/>
        <w:adjustRightInd w:val="0"/>
        <w:rPr>
          <w:ins w:id="30" w:author="1.1RC3" w:date="2013-12-11T22:37:00Z"/>
          <w:noProof w:val="0"/>
        </w:rPr>
      </w:pPr>
      <w:proofErr w:type="gramStart"/>
      <w:ins w:id="31" w:author="1.1RC3" w:date="2013-12-11T22:37:00Z">
        <w:r w:rsidRPr="003967E5">
          <w:rPr>
            <w:noProof w:val="0"/>
            <w:highlight w:val="yellow"/>
          </w:rPr>
          <w:t>-</w:t>
        </w:r>
        <w:proofErr w:type="gramEnd"/>
        <w:r w:rsidRPr="003967E5">
          <w:rPr>
            <w:noProof w:val="0"/>
            <w:highlight w:val="yellow"/>
          </w:rPr>
          <w:t xml:space="preserve"> </w:t>
        </w:r>
        <w:proofErr w:type="spellStart"/>
        <w:r w:rsidRPr="003967E5">
          <w:rPr>
            <w:noProof w:val="0"/>
            <w:highlight w:val="yellow"/>
          </w:rPr>
          <w:t>UpdateResident</w:t>
        </w:r>
        <w:proofErr w:type="spellEnd"/>
        <w:r w:rsidRPr="003967E5">
          <w:rPr>
            <w:noProof w:val="0"/>
            <w:highlight w:val="yellow"/>
          </w:rPr>
          <w:t>: Domänen standardiserar inte längre hur innehållet i en PU-tjänst administreras.</w:t>
        </w:r>
      </w:ins>
    </w:p>
    <w:p w14:paraId="1694F300" w14:textId="77777777" w:rsidR="00EE1207" w:rsidRPr="00291C76" w:rsidRDefault="00EE1207" w:rsidP="00313180">
      <w:pPr>
        <w:pStyle w:val="Rubrik2"/>
      </w:pPr>
      <w:r w:rsidRPr="00291C76">
        <w:t>Bakgrund</w:t>
      </w:r>
    </w:p>
    <w:p w14:paraId="6B3B03EA" w14:textId="77777777" w:rsidR="00500F50" w:rsidRPr="00291C76" w:rsidRDefault="00EE1207" w:rsidP="00AB1F81">
      <w:pPr>
        <w:rPr>
          <w:noProof w:val="0"/>
        </w:rPr>
      </w:pPr>
      <w:r w:rsidRPr="00291C76">
        <w:rPr>
          <w:noProof w:val="0"/>
        </w:rPr>
        <w:t>Så gott som alla vård- och omsorgssystem i Sverige idag hanterar enkla demografiska uppgifter i någon form, t.ex. namn, adress och födelsedatum för de patienter (brukare</w:t>
      </w:r>
      <w:r w:rsidR="006D7EAC" w:rsidRPr="00291C76">
        <w:rPr>
          <w:noProof w:val="0"/>
        </w:rPr>
        <w:t>/invånare/medborgare</w:t>
      </w:r>
      <w:r w:rsidRPr="00291C76">
        <w:rPr>
          <w:noProof w:val="0"/>
        </w:rPr>
        <w:t>) som hanteras. I de flesta fall kommer denna information direkt eller indirekt från Skatteverket</w:t>
      </w:r>
      <w:r w:rsidR="00500F50" w:rsidRPr="00291C76">
        <w:rPr>
          <w:noProof w:val="0"/>
        </w:rPr>
        <w:t>s register via SPAR som gör dem elektroniskt tillgängliga via avtal.</w:t>
      </w:r>
      <w:r w:rsidRPr="00291C76">
        <w:rPr>
          <w:noProof w:val="0"/>
        </w:rPr>
        <w:t xml:space="preserve"> </w:t>
      </w:r>
      <w:r w:rsidR="00500F50" w:rsidRPr="00291C76">
        <w:rPr>
          <w:noProof w:val="0"/>
        </w:rPr>
        <w:t xml:space="preserve">Uppgifterna är visserligen klassade som offentliga men den tekniska tillgången är i många fall kostnadsbelagd och på annat sätt begränsad. </w:t>
      </w:r>
    </w:p>
    <w:p w14:paraId="52121BB2" w14:textId="77777777" w:rsidR="00500F50" w:rsidRPr="00291C76" w:rsidRDefault="00500F50" w:rsidP="00AB1F81">
      <w:pPr>
        <w:rPr>
          <w:noProof w:val="0"/>
        </w:rPr>
      </w:pPr>
    </w:p>
    <w:p w14:paraId="1BBD66E4" w14:textId="77777777" w:rsidR="00500F50" w:rsidRPr="00291C76" w:rsidRDefault="00500F50" w:rsidP="00AB1F81">
      <w:pPr>
        <w:rPr>
          <w:noProof w:val="0"/>
        </w:rPr>
      </w:pPr>
      <w:r w:rsidRPr="00291C76">
        <w:rPr>
          <w:noProof w:val="0"/>
        </w:rPr>
        <w:t xml:space="preserve">Ur vårdens perspektiv finns ofta behovet att dessutom hantera ytterligare uppgifter av samma </w:t>
      </w:r>
      <w:r w:rsidR="006D7EAC" w:rsidRPr="00291C76">
        <w:rPr>
          <w:noProof w:val="0"/>
        </w:rPr>
        <w:t>karaktär</w:t>
      </w:r>
      <w:r w:rsidRPr="00291C76">
        <w:rPr>
          <w:noProof w:val="0"/>
        </w:rPr>
        <w:t xml:space="preserve">, t.ex. telefonnummer, tillfälliga adresser, andra tilltalsnamn eller geografiska koordinater. Det vanliga är därför att varje landsting (eller annan vårdgivare) upprättar någon form av </w:t>
      </w:r>
      <w:r w:rsidR="006D7EAC" w:rsidRPr="00291C76">
        <w:rPr>
          <w:noProof w:val="0"/>
        </w:rPr>
        <w:t xml:space="preserve">lokal </w:t>
      </w:r>
      <w:r w:rsidR="0098056B" w:rsidRPr="00291C76">
        <w:rPr>
          <w:noProof w:val="0"/>
        </w:rPr>
        <w:t>personuppgift</w:t>
      </w:r>
      <w:r w:rsidR="006D7EAC" w:rsidRPr="00291C76">
        <w:rPr>
          <w:noProof w:val="0"/>
        </w:rPr>
        <w:t xml:space="preserve">stjänst som baseras på information om </w:t>
      </w:r>
      <w:r w:rsidRPr="00291C76">
        <w:rPr>
          <w:noProof w:val="0"/>
        </w:rPr>
        <w:t>de invånare som är folkbokförda inom landstinget</w:t>
      </w:r>
      <w:r w:rsidR="0098056B" w:rsidRPr="00291C76">
        <w:rPr>
          <w:noProof w:val="0"/>
        </w:rPr>
        <w:t xml:space="preserve">. Informationen </w:t>
      </w:r>
      <w:r w:rsidR="006D7EAC" w:rsidRPr="00291C76">
        <w:rPr>
          <w:noProof w:val="0"/>
        </w:rPr>
        <w:t xml:space="preserve">erhålls </w:t>
      </w:r>
      <w:r w:rsidRPr="00291C76">
        <w:rPr>
          <w:noProof w:val="0"/>
        </w:rPr>
        <w:t xml:space="preserve">från SPAR via </w:t>
      </w:r>
      <w:r w:rsidR="006D7EAC" w:rsidRPr="00291C76">
        <w:rPr>
          <w:noProof w:val="0"/>
        </w:rPr>
        <w:t xml:space="preserve">periodiska </w:t>
      </w:r>
      <w:r w:rsidRPr="00291C76">
        <w:rPr>
          <w:noProof w:val="0"/>
        </w:rPr>
        <w:t xml:space="preserve">aviseringar. Information om patienter som är folkbokförda utanför landstinget </w:t>
      </w:r>
      <w:r w:rsidR="006D7EAC" w:rsidRPr="00291C76">
        <w:rPr>
          <w:noProof w:val="0"/>
        </w:rPr>
        <w:t xml:space="preserve">erhålls vanligen </w:t>
      </w:r>
      <w:r w:rsidR="00636D35" w:rsidRPr="00291C76">
        <w:rPr>
          <w:noProof w:val="0"/>
        </w:rPr>
        <w:t>genom slagning</w:t>
      </w:r>
      <w:r w:rsidRPr="00291C76">
        <w:rPr>
          <w:noProof w:val="0"/>
        </w:rPr>
        <w:t xml:space="preserve"> on-line mot </w:t>
      </w:r>
      <w:r w:rsidR="00636D35" w:rsidRPr="00291C76">
        <w:rPr>
          <w:noProof w:val="0"/>
        </w:rPr>
        <w:t>någon av skatteverkets tjänster (SPAR/Navet).</w:t>
      </w:r>
    </w:p>
    <w:p w14:paraId="4C20E988" w14:textId="77777777" w:rsidR="00500F50" w:rsidRPr="00291C76" w:rsidRDefault="00500F50" w:rsidP="00AB1F81">
      <w:pPr>
        <w:rPr>
          <w:noProof w:val="0"/>
        </w:rPr>
      </w:pPr>
    </w:p>
    <w:p w14:paraId="25ABE2CB" w14:textId="77777777" w:rsidR="00636D35" w:rsidRPr="00291C76" w:rsidRDefault="00636D35" w:rsidP="00AB1F81">
      <w:pPr>
        <w:rPr>
          <w:noProof w:val="0"/>
        </w:rPr>
      </w:pPr>
      <w:r w:rsidRPr="00291C76">
        <w:rPr>
          <w:noProof w:val="0"/>
        </w:rPr>
        <w:t xml:space="preserve">För de företag och organisationer som tillhandahåller </w:t>
      </w:r>
      <w:r w:rsidR="00D80A8D" w:rsidRPr="00291C76">
        <w:rPr>
          <w:noProof w:val="0"/>
        </w:rPr>
        <w:t>tillämpningar</w:t>
      </w:r>
      <w:r w:rsidRPr="00291C76">
        <w:rPr>
          <w:noProof w:val="0"/>
        </w:rPr>
        <w:t xml:space="preserve"> för vården innebär det idag att dessa måste anpassas mot varje lokal </w:t>
      </w:r>
      <w:r w:rsidR="0098056B" w:rsidRPr="00291C76">
        <w:rPr>
          <w:noProof w:val="0"/>
        </w:rPr>
        <w:t>personuppgift</w:t>
      </w:r>
      <w:r w:rsidRPr="00291C76">
        <w:rPr>
          <w:noProof w:val="0"/>
        </w:rPr>
        <w:t xml:space="preserve">stjänst. </w:t>
      </w:r>
    </w:p>
    <w:p w14:paraId="4E285E29" w14:textId="77777777" w:rsidR="006D5116" w:rsidRPr="00291C76" w:rsidRDefault="006D5116" w:rsidP="00AB1F81">
      <w:pPr>
        <w:rPr>
          <w:noProof w:val="0"/>
        </w:rPr>
      </w:pPr>
    </w:p>
    <w:p w14:paraId="7DB1319E" w14:textId="77777777" w:rsidR="00636D35" w:rsidRPr="00291C76" w:rsidRDefault="006D5116" w:rsidP="00AB1F81">
      <w:pPr>
        <w:rPr>
          <w:noProof w:val="0"/>
        </w:rPr>
      </w:pPr>
      <w:r w:rsidRPr="00291C76">
        <w:rPr>
          <w:noProof w:val="0"/>
        </w:rPr>
        <w:t xml:space="preserve">Syftet med dessa tjänstekontrakt är att de ska kunna tillämpas </w:t>
      </w:r>
      <w:r w:rsidR="00E713FC" w:rsidRPr="00291C76">
        <w:rPr>
          <w:noProof w:val="0"/>
        </w:rPr>
        <w:t xml:space="preserve">såväl </w:t>
      </w:r>
      <w:r w:rsidRPr="00291C76">
        <w:rPr>
          <w:noProof w:val="0"/>
        </w:rPr>
        <w:t xml:space="preserve">nationellt </w:t>
      </w:r>
      <w:r w:rsidR="00E713FC" w:rsidRPr="00291C76">
        <w:rPr>
          <w:noProof w:val="0"/>
        </w:rPr>
        <w:t xml:space="preserve">som lokalt </w:t>
      </w:r>
      <w:r w:rsidRPr="00291C76">
        <w:rPr>
          <w:noProof w:val="0"/>
        </w:rPr>
        <w:t xml:space="preserve">och därmed </w:t>
      </w:r>
      <w:r w:rsidR="00E713FC" w:rsidRPr="00291C76">
        <w:rPr>
          <w:noProof w:val="0"/>
        </w:rPr>
        <w:t xml:space="preserve">förenkla utveckling av, och </w:t>
      </w:r>
      <w:r w:rsidRPr="00291C76">
        <w:rPr>
          <w:noProof w:val="0"/>
        </w:rPr>
        <w:t>samverkan mellan vård</w:t>
      </w:r>
      <w:r w:rsidR="00D80A8D" w:rsidRPr="00291C76">
        <w:rPr>
          <w:noProof w:val="0"/>
        </w:rPr>
        <w:t>tillämpningar</w:t>
      </w:r>
      <w:r w:rsidRPr="00291C76">
        <w:rPr>
          <w:noProof w:val="0"/>
        </w:rPr>
        <w:t xml:space="preserve"> </w:t>
      </w:r>
      <w:r w:rsidR="00E713FC" w:rsidRPr="00291C76">
        <w:rPr>
          <w:noProof w:val="0"/>
        </w:rPr>
        <w:t xml:space="preserve">som därmed blir </w:t>
      </w:r>
      <w:r w:rsidRPr="00291C76">
        <w:rPr>
          <w:noProof w:val="0"/>
        </w:rPr>
        <w:t xml:space="preserve">oberoende av </w:t>
      </w:r>
      <w:r w:rsidR="00E713FC" w:rsidRPr="00291C76">
        <w:rPr>
          <w:noProof w:val="0"/>
        </w:rPr>
        <w:t xml:space="preserve">vilken instans av </w:t>
      </w:r>
      <w:r w:rsidR="0098056B" w:rsidRPr="00291C76">
        <w:rPr>
          <w:noProof w:val="0"/>
        </w:rPr>
        <w:t>personuppgift</w:t>
      </w:r>
      <w:r w:rsidR="00E713FC" w:rsidRPr="00291C76">
        <w:rPr>
          <w:noProof w:val="0"/>
        </w:rPr>
        <w:t>stjänst som används</w:t>
      </w:r>
      <w:r w:rsidRPr="00291C76">
        <w:rPr>
          <w:noProof w:val="0"/>
        </w:rPr>
        <w:t>.</w:t>
      </w:r>
    </w:p>
    <w:p w14:paraId="11C97BBA" w14:textId="77777777" w:rsidR="006D5116" w:rsidRPr="00291C76" w:rsidRDefault="006D5116" w:rsidP="00313180">
      <w:pPr>
        <w:pStyle w:val="Rubrik2"/>
      </w:pPr>
      <w:r w:rsidRPr="00291C76">
        <w:t>Genomförande</w:t>
      </w:r>
    </w:p>
    <w:p w14:paraId="799C55D3" w14:textId="77777777" w:rsidR="006D5116" w:rsidRPr="00291C76" w:rsidRDefault="006D5116" w:rsidP="00AB1F81">
      <w:pPr>
        <w:rPr>
          <w:noProof w:val="0"/>
        </w:rPr>
      </w:pPr>
      <w:r w:rsidRPr="00291C76">
        <w:rPr>
          <w:noProof w:val="0"/>
        </w:rPr>
        <w:t>Som underlag för arbetet har använts de behov som kunnat identifieras av ett antal pågående projekt</w:t>
      </w:r>
      <w:r w:rsidR="0011082E" w:rsidRPr="00291C76">
        <w:rPr>
          <w:noProof w:val="0"/>
        </w:rPr>
        <w:t xml:space="preserve"> med </w:t>
      </w:r>
      <w:r w:rsidRPr="00291C76">
        <w:rPr>
          <w:noProof w:val="0"/>
        </w:rPr>
        <w:t xml:space="preserve">behov av </w:t>
      </w:r>
      <w:r w:rsidR="0011082E" w:rsidRPr="00291C76">
        <w:rPr>
          <w:noProof w:val="0"/>
        </w:rPr>
        <w:t>personuppgifter:</w:t>
      </w:r>
    </w:p>
    <w:p w14:paraId="7D9575E3" w14:textId="77777777" w:rsidR="006D5116" w:rsidRPr="00291C76" w:rsidRDefault="006D5116" w:rsidP="00AB1F81">
      <w:pPr>
        <w:rPr>
          <w:noProof w:val="0"/>
        </w:rPr>
      </w:pPr>
    </w:p>
    <w:p w14:paraId="69D87794" w14:textId="77777777" w:rsidR="00BB484E" w:rsidRPr="00291C76" w:rsidRDefault="00BB484E" w:rsidP="0011082E">
      <w:pPr>
        <w:numPr>
          <w:ilvl w:val="0"/>
          <w:numId w:val="15"/>
        </w:numPr>
        <w:ind w:left="360"/>
        <w:rPr>
          <w:noProof w:val="0"/>
        </w:rPr>
      </w:pPr>
      <w:r w:rsidRPr="00291C76">
        <w:rPr>
          <w:noProof w:val="0"/>
        </w:rPr>
        <w:t>Den nationella patientöversikten (NPÖ) avser att använda en högst begränsad uppsättning fält, bl.a. patientens namn och uppgift om sekretessmarkering och avliden. Uppgifterna avser alla invånare i hela landet men användningen är avtalsreglerad med vissa förbehåll.</w:t>
      </w:r>
    </w:p>
    <w:p w14:paraId="30705B2F" w14:textId="77777777" w:rsidR="00BB484E" w:rsidRPr="00291C76" w:rsidRDefault="00BB484E" w:rsidP="0011082E">
      <w:pPr>
        <w:numPr>
          <w:ilvl w:val="0"/>
          <w:numId w:val="15"/>
        </w:numPr>
        <w:ind w:left="360"/>
        <w:rPr>
          <w:noProof w:val="0"/>
        </w:rPr>
      </w:pPr>
      <w:r w:rsidRPr="00291C76">
        <w:rPr>
          <w:noProof w:val="0"/>
        </w:rPr>
        <w:t>Region Skåne och Västra götalandsregionen driver ett projekt för e-remiss i samarbete med Siemens (</w:t>
      </w:r>
      <w:proofErr w:type="spellStart"/>
      <w:r w:rsidRPr="00291C76">
        <w:rPr>
          <w:noProof w:val="0"/>
        </w:rPr>
        <w:t>Melior</w:t>
      </w:r>
      <w:proofErr w:type="spellEnd"/>
      <w:r w:rsidRPr="00291C76">
        <w:rPr>
          <w:noProof w:val="0"/>
        </w:rPr>
        <w:t>).</w:t>
      </w:r>
    </w:p>
    <w:p w14:paraId="6166DB8F" w14:textId="77777777" w:rsidR="00BB484E" w:rsidRPr="00291C76" w:rsidRDefault="00D80A8D" w:rsidP="0011082E">
      <w:pPr>
        <w:numPr>
          <w:ilvl w:val="0"/>
          <w:numId w:val="15"/>
        </w:numPr>
        <w:ind w:left="360"/>
        <w:rPr>
          <w:noProof w:val="0"/>
        </w:rPr>
      </w:pPr>
      <w:r w:rsidRPr="00291C76">
        <w:rPr>
          <w:noProof w:val="0"/>
        </w:rPr>
        <w:t xml:space="preserve">Tillämpningen </w:t>
      </w:r>
      <w:r w:rsidR="00BB484E" w:rsidRPr="00291C76">
        <w:rPr>
          <w:noProof w:val="0"/>
        </w:rPr>
        <w:t>”Mina vårkontakter” (MVK) använder redan idag uppgifter från SPAR via eget avtal, men skulle av ekonomiska skäl vilja använda uppgifter från deltagande landstings lokala personuppgiftssystem</w:t>
      </w:r>
      <w:r w:rsidR="0011082E" w:rsidRPr="00291C76">
        <w:rPr>
          <w:noProof w:val="0"/>
        </w:rPr>
        <w:t xml:space="preserve"> (som redan har avtal med SPAR)</w:t>
      </w:r>
      <w:r w:rsidR="00BB484E" w:rsidRPr="00291C76">
        <w:rPr>
          <w:noProof w:val="0"/>
        </w:rPr>
        <w:t>.</w:t>
      </w:r>
    </w:p>
    <w:p w14:paraId="4201F3B6" w14:textId="77777777" w:rsidR="00BB484E" w:rsidRPr="00291C76" w:rsidRDefault="00BB484E" w:rsidP="00AB1F81">
      <w:pPr>
        <w:rPr>
          <w:noProof w:val="0"/>
        </w:rPr>
      </w:pPr>
    </w:p>
    <w:p w14:paraId="5FEF6322" w14:textId="77777777" w:rsidR="00BB484E" w:rsidRPr="00291C76" w:rsidRDefault="00BB484E" w:rsidP="00AB1F81">
      <w:pPr>
        <w:rPr>
          <w:noProof w:val="0"/>
        </w:rPr>
      </w:pPr>
      <w:r w:rsidRPr="00291C76">
        <w:rPr>
          <w:noProof w:val="0"/>
        </w:rPr>
        <w:t>Tjänstekontrakten är utarbetade av en arbetsgrupp med deltagare från ovanstående projekt/förvaltningar och fastställda av ark</w:t>
      </w:r>
      <w:r w:rsidR="0011082E" w:rsidRPr="00291C76">
        <w:rPr>
          <w:noProof w:val="0"/>
        </w:rPr>
        <w:t>i</w:t>
      </w:r>
      <w:r w:rsidRPr="00291C76">
        <w:rPr>
          <w:noProof w:val="0"/>
        </w:rPr>
        <w:t>tekturledningen (AL-T).</w:t>
      </w:r>
    </w:p>
    <w:p w14:paraId="7DBAFD45" w14:textId="77777777" w:rsidR="00EE1207" w:rsidRPr="00291C76" w:rsidRDefault="00D80A8D" w:rsidP="00313180">
      <w:pPr>
        <w:pStyle w:val="Rubrik2"/>
      </w:pPr>
      <w:r w:rsidRPr="00291C76">
        <w:t>Behov och principer</w:t>
      </w:r>
    </w:p>
    <w:p w14:paraId="09932BD1" w14:textId="77777777" w:rsidR="00DD1B84" w:rsidRPr="00291C76" w:rsidRDefault="00BB484E" w:rsidP="00594D12">
      <w:pPr>
        <w:rPr>
          <w:noProof w:val="0"/>
        </w:rPr>
      </w:pPr>
      <w:r w:rsidRPr="00291C76">
        <w:rPr>
          <w:noProof w:val="0"/>
        </w:rPr>
        <w:t xml:space="preserve">För att underlätta förståelsen för tjänsterna sammanfattas här de behov </w:t>
      </w:r>
      <w:r w:rsidR="00D80A8D" w:rsidRPr="00291C76">
        <w:rPr>
          <w:noProof w:val="0"/>
        </w:rPr>
        <w:t xml:space="preserve">och lösningsprinciper </w:t>
      </w:r>
      <w:r w:rsidRPr="00291C76">
        <w:rPr>
          <w:noProof w:val="0"/>
        </w:rPr>
        <w:t xml:space="preserve">som varit </w:t>
      </w:r>
      <w:r w:rsidR="00A13DAB" w:rsidRPr="00291C76">
        <w:rPr>
          <w:noProof w:val="0"/>
        </w:rPr>
        <w:t>drivande vid</w:t>
      </w:r>
      <w:r w:rsidR="00D80A8D" w:rsidRPr="00291C76">
        <w:rPr>
          <w:noProof w:val="0"/>
        </w:rPr>
        <w:t xml:space="preserve"> utformningen.</w:t>
      </w:r>
    </w:p>
    <w:p w14:paraId="6E04AC31" w14:textId="77777777" w:rsidR="00D80A8D" w:rsidRPr="00291C76" w:rsidRDefault="00D80A8D" w:rsidP="00594D12">
      <w:pPr>
        <w:rPr>
          <w:noProof w:val="0"/>
        </w:rPr>
      </w:pPr>
    </w:p>
    <w:p w14:paraId="444EC7A4" w14:textId="77777777" w:rsidR="00F85D33" w:rsidRPr="00291C76" w:rsidRDefault="00F85D33" w:rsidP="009760E9">
      <w:pPr>
        <w:numPr>
          <w:ilvl w:val="0"/>
          <w:numId w:val="6"/>
        </w:numPr>
        <w:spacing w:before="120"/>
        <w:ind w:left="357" w:hanging="357"/>
        <w:rPr>
          <w:noProof w:val="0"/>
        </w:rPr>
      </w:pPr>
      <w:r w:rsidRPr="00291C76">
        <w:rPr>
          <w:noProof w:val="0"/>
        </w:rPr>
        <w:t>Det mest centrala behovet är uppslagning av en specifik person baserat på personnummer.</w:t>
      </w:r>
    </w:p>
    <w:p w14:paraId="1D4DB187" w14:textId="77777777" w:rsidR="00F85D33" w:rsidRPr="00291C76" w:rsidRDefault="00F85D33" w:rsidP="009760E9">
      <w:pPr>
        <w:numPr>
          <w:ilvl w:val="0"/>
          <w:numId w:val="6"/>
        </w:numPr>
        <w:spacing w:before="120"/>
        <w:ind w:left="357" w:hanging="357"/>
        <w:rPr>
          <w:noProof w:val="0"/>
        </w:rPr>
      </w:pPr>
      <w:r w:rsidRPr="00291C76">
        <w:rPr>
          <w:noProof w:val="0"/>
        </w:rPr>
        <w:t>Behovet av rena urvalsfrågor (</w:t>
      </w:r>
      <w:r w:rsidR="00A13DAB" w:rsidRPr="00291C76">
        <w:rPr>
          <w:noProof w:val="0"/>
        </w:rPr>
        <w:t xml:space="preserve">t.ex. </w:t>
      </w:r>
      <w:r w:rsidRPr="00291C76">
        <w:rPr>
          <w:i/>
          <w:noProof w:val="0"/>
        </w:rPr>
        <w:t>alla Larsson med kommunkod kommun 098</w:t>
      </w:r>
      <w:r w:rsidRPr="00291C76">
        <w:rPr>
          <w:noProof w:val="0"/>
        </w:rPr>
        <w:t>) är inte prioriterat.</w:t>
      </w:r>
    </w:p>
    <w:p w14:paraId="48A03E71" w14:textId="77777777" w:rsidR="00B11B61" w:rsidRPr="00291C76" w:rsidRDefault="00D80A8D" w:rsidP="009760E9">
      <w:pPr>
        <w:numPr>
          <w:ilvl w:val="0"/>
          <w:numId w:val="6"/>
        </w:numPr>
        <w:spacing w:before="120"/>
        <w:ind w:left="357" w:hanging="357"/>
        <w:rPr>
          <w:noProof w:val="0"/>
        </w:rPr>
      </w:pPr>
      <w:r w:rsidRPr="00291C76">
        <w:rPr>
          <w:noProof w:val="0"/>
        </w:rPr>
        <w:t>All</w:t>
      </w:r>
      <w:r w:rsidR="00322DC8" w:rsidRPr="00291C76">
        <w:rPr>
          <w:noProof w:val="0"/>
        </w:rPr>
        <w:t>a</w:t>
      </w:r>
      <w:r w:rsidRPr="00291C76">
        <w:rPr>
          <w:noProof w:val="0"/>
        </w:rPr>
        <w:t xml:space="preserve"> tillämpningar har inte samma behov av information från Skatteverket/Spar. Det är önskvärt att tillåta olika delmängder av information för olika ändamål.</w:t>
      </w:r>
      <w:r w:rsidR="00051BE2" w:rsidRPr="00291C76">
        <w:rPr>
          <w:noProof w:val="0"/>
        </w:rPr>
        <w:t xml:space="preserve"> </w:t>
      </w:r>
      <w:r w:rsidR="00A13DAB" w:rsidRPr="00291C76">
        <w:rPr>
          <w:noProof w:val="0"/>
        </w:rPr>
        <w:t xml:space="preserve">Begränsningar kan </w:t>
      </w:r>
      <w:r w:rsidR="0083216B" w:rsidRPr="00291C76">
        <w:rPr>
          <w:noProof w:val="0"/>
        </w:rPr>
        <w:t xml:space="preserve">t.ex. vara </w:t>
      </w:r>
      <w:r w:rsidR="00A13DAB" w:rsidRPr="00291C76">
        <w:rPr>
          <w:noProof w:val="0"/>
        </w:rPr>
        <w:t xml:space="preserve">reglerade i </w:t>
      </w:r>
      <w:r w:rsidR="0083216B" w:rsidRPr="00291C76">
        <w:rPr>
          <w:noProof w:val="0"/>
        </w:rPr>
        <w:t xml:space="preserve">samband med tillståndsgivning att </w:t>
      </w:r>
      <w:proofErr w:type="gramStart"/>
      <w:r w:rsidR="0083216B" w:rsidRPr="00291C76">
        <w:rPr>
          <w:noProof w:val="0"/>
        </w:rPr>
        <w:t>nyttja</w:t>
      </w:r>
      <w:proofErr w:type="gramEnd"/>
      <w:r w:rsidR="0083216B" w:rsidRPr="00291C76">
        <w:rPr>
          <w:noProof w:val="0"/>
        </w:rPr>
        <w:t xml:space="preserve"> SPAR eller vara av prestandakaraktär.</w:t>
      </w:r>
    </w:p>
    <w:p w14:paraId="468849F2" w14:textId="77777777" w:rsidR="00D20FB3" w:rsidRPr="00291C76" w:rsidRDefault="00D20FB3" w:rsidP="009760E9">
      <w:pPr>
        <w:numPr>
          <w:ilvl w:val="0"/>
          <w:numId w:val="6"/>
        </w:numPr>
        <w:spacing w:before="120"/>
        <w:ind w:left="357" w:hanging="357"/>
        <w:rPr>
          <w:noProof w:val="0"/>
        </w:rPr>
      </w:pPr>
      <w:r w:rsidRPr="00291C76">
        <w:rPr>
          <w:noProof w:val="0"/>
        </w:rPr>
        <w:t xml:space="preserve">Det finns behov att för en tjänsteproducent att tillhandahålla </w:t>
      </w:r>
      <w:r w:rsidRPr="00291C76">
        <w:rPr>
          <w:i/>
          <w:noProof w:val="0"/>
        </w:rPr>
        <w:t>utökade fält</w:t>
      </w:r>
      <w:r w:rsidRPr="00291C76">
        <w:rPr>
          <w:noProof w:val="0"/>
        </w:rPr>
        <w:t>, dvs</w:t>
      </w:r>
      <w:r w:rsidR="0083216B" w:rsidRPr="00291C76">
        <w:rPr>
          <w:noProof w:val="0"/>
        </w:rPr>
        <w:t>.</w:t>
      </w:r>
      <w:r w:rsidRPr="00291C76">
        <w:rPr>
          <w:noProof w:val="0"/>
        </w:rPr>
        <w:t xml:space="preserve"> fält som inte erhålls via SPAR</w:t>
      </w:r>
      <w:r w:rsidR="0083216B" w:rsidRPr="00291C76">
        <w:rPr>
          <w:noProof w:val="0"/>
        </w:rPr>
        <w:t>,</w:t>
      </w:r>
      <w:r w:rsidRPr="00291C76">
        <w:rPr>
          <w:noProof w:val="0"/>
        </w:rPr>
        <w:t xml:space="preserve"> t.ex. </w:t>
      </w:r>
      <w:r w:rsidR="004E6F35" w:rsidRPr="00291C76">
        <w:rPr>
          <w:noProof w:val="0"/>
        </w:rPr>
        <w:t xml:space="preserve">telefonnummer. </w:t>
      </w:r>
    </w:p>
    <w:p w14:paraId="75899B08" w14:textId="77777777" w:rsidR="00F85D33" w:rsidRPr="00291C76" w:rsidRDefault="00D80A8D" w:rsidP="009760E9">
      <w:pPr>
        <w:numPr>
          <w:ilvl w:val="0"/>
          <w:numId w:val="6"/>
        </w:numPr>
        <w:spacing w:before="120"/>
        <w:ind w:left="357" w:hanging="357"/>
        <w:rPr>
          <w:noProof w:val="0"/>
        </w:rPr>
      </w:pPr>
      <w:r w:rsidRPr="00291C76">
        <w:rPr>
          <w:noProof w:val="0"/>
        </w:rPr>
        <w:lastRenderedPageBreak/>
        <w:t xml:space="preserve">Avisering av förändringar hanteras av </w:t>
      </w:r>
      <w:r w:rsidR="00F85D33" w:rsidRPr="00291C76">
        <w:rPr>
          <w:noProof w:val="0"/>
        </w:rPr>
        <w:t>tjänsteproducenten</w:t>
      </w:r>
      <w:r w:rsidR="007066D0" w:rsidRPr="00291C76">
        <w:rPr>
          <w:noProof w:val="0"/>
        </w:rPr>
        <w:t xml:space="preserve"> och inte genom avisering direkt till respektive tillämpning. </w:t>
      </w:r>
      <w:r w:rsidR="00F85D33" w:rsidRPr="00291C76">
        <w:rPr>
          <w:noProof w:val="0"/>
        </w:rPr>
        <w:t xml:space="preserve">Det bör därför finnas ett nationellt tjänstekontrakt för replikering/avisering mellan tjänsteproducenter. </w:t>
      </w:r>
    </w:p>
    <w:p w14:paraId="3B0D851B" w14:textId="77777777" w:rsidR="00B239E4" w:rsidRPr="00291C76" w:rsidRDefault="00B239E4" w:rsidP="009760E9">
      <w:pPr>
        <w:numPr>
          <w:ilvl w:val="0"/>
          <w:numId w:val="6"/>
        </w:numPr>
        <w:spacing w:before="120"/>
        <w:ind w:left="357" w:hanging="357"/>
        <w:rPr>
          <w:noProof w:val="0"/>
        </w:rPr>
      </w:pPr>
      <w:r w:rsidRPr="00291C76">
        <w:rPr>
          <w:noProof w:val="0"/>
        </w:rPr>
        <w:t xml:space="preserve">En tillämpning bör inte mellanlagra </w:t>
      </w:r>
      <w:r w:rsidR="0098056B" w:rsidRPr="00291C76">
        <w:rPr>
          <w:noProof w:val="0"/>
        </w:rPr>
        <w:t>personuppgift</w:t>
      </w:r>
      <w:r w:rsidR="0083216B" w:rsidRPr="00291C76">
        <w:rPr>
          <w:noProof w:val="0"/>
        </w:rPr>
        <w:t xml:space="preserve"> </w:t>
      </w:r>
      <w:r w:rsidRPr="00291C76">
        <w:rPr>
          <w:noProof w:val="0"/>
        </w:rPr>
        <w:t>utan istället hämta de</w:t>
      </w:r>
      <w:r w:rsidR="0083216B" w:rsidRPr="00291C76">
        <w:rPr>
          <w:noProof w:val="0"/>
        </w:rPr>
        <w:t>ss</w:t>
      </w:r>
      <w:r w:rsidRPr="00291C76">
        <w:rPr>
          <w:noProof w:val="0"/>
        </w:rPr>
        <w:t xml:space="preserve">a on-line vid varje tillfälle från en tjänst. För att tillgodose behovet av tillgänglighet och prestanda finns inget som hindrar att tillämpningen etablerar sin ”egen” tjänst internt, dock med </w:t>
      </w:r>
      <w:r w:rsidR="0083216B" w:rsidRPr="00291C76">
        <w:rPr>
          <w:noProof w:val="0"/>
        </w:rPr>
        <w:t>samma nationella tjänstekontrakt</w:t>
      </w:r>
      <w:r w:rsidRPr="00291C76">
        <w:rPr>
          <w:noProof w:val="0"/>
        </w:rPr>
        <w:t>.</w:t>
      </w:r>
    </w:p>
    <w:p w14:paraId="10B838C0" w14:textId="77777777" w:rsidR="00B239E4" w:rsidRPr="00291C76" w:rsidRDefault="00D20FB3" w:rsidP="009760E9">
      <w:pPr>
        <w:numPr>
          <w:ilvl w:val="0"/>
          <w:numId w:val="6"/>
        </w:numPr>
        <w:spacing w:before="120"/>
        <w:ind w:left="357" w:hanging="357"/>
        <w:rPr>
          <w:noProof w:val="0"/>
        </w:rPr>
      </w:pPr>
      <w:r w:rsidRPr="00291C76">
        <w:rPr>
          <w:noProof w:val="0"/>
        </w:rPr>
        <w:t xml:space="preserve">Av prestandaskäl </w:t>
      </w:r>
      <w:r w:rsidR="0083216B" w:rsidRPr="00291C76">
        <w:rPr>
          <w:noProof w:val="0"/>
        </w:rPr>
        <w:t xml:space="preserve">bör det vara </w:t>
      </w:r>
      <w:r w:rsidRPr="00291C76">
        <w:rPr>
          <w:noProof w:val="0"/>
        </w:rPr>
        <w:t>det möjligt att göra flera uppslagningar i samma anrop.</w:t>
      </w:r>
    </w:p>
    <w:p w14:paraId="0665CC5C" w14:textId="77777777" w:rsidR="00D20FB3" w:rsidRPr="00291C76" w:rsidRDefault="00D20FB3" w:rsidP="009760E9">
      <w:pPr>
        <w:numPr>
          <w:ilvl w:val="0"/>
          <w:numId w:val="6"/>
        </w:numPr>
        <w:spacing w:before="120"/>
        <w:ind w:left="357" w:hanging="357"/>
        <w:rPr>
          <w:noProof w:val="0"/>
        </w:rPr>
      </w:pPr>
      <w:r w:rsidRPr="00291C76">
        <w:rPr>
          <w:noProof w:val="0"/>
        </w:rPr>
        <w:t xml:space="preserve">De fältnamn och kodverk som används </w:t>
      </w:r>
      <w:r w:rsidR="0083216B" w:rsidRPr="00291C76">
        <w:rPr>
          <w:noProof w:val="0"/>
        </w:rPr>
        <w:t xml:space="preserve">bör vara </w:t>
      </w:r>
      <w:r w:rsidRPr="00291C76">
        <w:rPr>
          <w:noProof w:val="0"/>
        </w:rPr>
        <w:t>identiska med de som används av SPAR för att underlätta återanvändning av dokumentation och ge ökad transparens.</w:t>
      </w:r>
    </w:p>
    <w:p w14:paraId="0A5D9827" w14:textId="77777777" w:rsidR="00D20FB3" w:rsidRPr="00291C76" w:rsidRDefault="007E52E4" w:rsidP="009760E9">
      <w:pPr>
        <w:numPr>
          <w:ilvl w:val="0"/>
          <w:numId w:val="6"/>
        </w:numPr>
        <w:spacing w:before="120"/>
        <w:ind w:left="357" w:hanging="357"/>
        <w:rPr>
          <w:noProof w:val="0"/>
        </w:rPr>
      </w:pPr>
      <w:r w:rsidRPr="00291C76">
        <w:rPr>
          <w:noProof w:val="0"/>
        </w:rPr>
        <w:t>Varje publik tjänsteinstans skall ha en tjänstebeskrivning (</w:t>
      </w:r>
      <w:proofErr w:type="gramStart"/>
      <w:r w:rsidRPr="00291C76">
        <w:rPr>
          <w:noProof w:val="0"/>
        </w:rPr>
        <w:t>en</w:t>
      </w:r>
      <w:proofErr w:type="gramEnd"/>
      <w:r w:rsidRPr="00291C76">
        <w:rPr>
          <w:noProof w:val="0"/>
        </w:rPr>
        <w:t xml:space="preserve"> slags ”VDN-märkning”) där det framgår exakt </w:t>
      </w:r>
      <w:r w:rsidR="0083216B" w:rsidRPr="00291C76">
        <w:rPr>
          <w:noProof w:val="0"/>
        </w:rPr>
        <w:t xml:space="preserve">t.ex. </w:t>
      </w:r>
      <w:r w:rsidRPr="00291C76">
        <w:rPr>
          <w:noProof w:val="0"/>
        </w:rPr>
        <w:t>vilka profiler</w:t>
      </w:r>
      <w:r w:rsidR="0083216B" w:rsidRPr="00291C76">
        <w:rPr>
          <w:noProof w:val="0"/>
        </w:rPr>
        <w:t xml:space="preserve"> </w:t>
      </w:r>
      <w:r w:rsidRPr="00291C76">
        <w:rPr>
          <w:noProof w:val="0"/>
        </w:rPr>
        <w:t xml:space="preserve">som stöds, </w:t>
      </w:r>
      <w:r w:rsidR="0083216B" w:rsidRPr="00291C76">
        <w:rPr>
          <w:noProof w:val="0"/>
        </w:rPr>
        <w:t xml:space="preserve">ev. begränsningar, aktuellt SLA </w:t>
      </w:r>
      <w:r w:rsidRPr="00291C76">
        <w:rPr>
          <w:noProof w:val="0"/>
        </w:rPr>
        <w:t>och kontaktpersoner.</w:t>
      </w:r>
    </w:p>
    <w:p w14:paraId="43A2C285" w14:textId="77777777" w:rsidR="00D80A8D" w:rsidRPr="00291C76" w:rsidRDefault="00D80A8D" w:rsidP="00594D12">
      <w:pPr>
        <w:rPr>
          <w:noProof w:val="0"/>
        </w:rPr>
      </w:pPr>
    </w:p>
    <w:p w14:paraId="560D448D" w14:textId="77777777" w:rsidR="00D80A8D" w:rsidRPr="00291C76" w:rsidRDefault="007E52E4" w:rsidP="00313180">
      <w:pPr>
        <w:pStyle w:val="Rubrik2"/>
      </w:pPr>
      <w:r w:rsidRPr="00291C76">
        <w:t>Definitioner</w:t>
      </w:r>
    </w:p>
    <w:p w14:paraId="560BC610" w14:textId="77777777" w:rsidR="00051BE2" w:rsidRPr="00291C76" w:rsidRDefault="00051BE2" w:rsidP="00BC13AB">
      <w:pPr>
        <w:keepNext/>
        <w:keepLines/>
        <w:spacing w:before="240"/>
        <w:ind w:left="1985" w:hanging="1985"/>
        <w:rPr>
          <w:noProof w:val="0"/>
        </w:rPr>
      </w:pPr>
      <w:r w:rsidRPr="00291C76">
        <w:rPr>
          <w:noProof w:val="0"/>
        </w:rPr>
        <w:t>Grundläggande fält</w:t>
      </w:r>
      <w:r w:rsidRPr="00291C76">
        <w:rPr>
          <w:noProof w:val="0"/>
        </w:rPr>
        <w:tab/>
        <w:t xml:space="preserve">Fält som härrör från </w:t>
      </w:r>
      <w:r w:rsidR="008115AB" w:rsidRPr="00291C76">
        <w:rPr>
          <w:noProof w:val="0"/>
        </w:rPr>
        <w:t>Skatteverkets aviseringsfiler</w:t>
      </w:r>
      <w:r w:rsidRPr="00291C76">
        <w:rPr>
          <w:noProof w:val="0"/>
        </w:rPr>
        <w:t>.</w:t>
      </w:r>
    </w:p>
    <w:p w14:paraId="1CBA42C9" w14:textId="77777777" w:rsidR="007E52E4" w:rsidRPr="00291C76" w:rsidRDefault="00B30504" w:rsidP="00BC13AB">
      <w:pPr>
        <w:keepNext/>
        <w:keepLines/>
        <w:spacing w:before="240"/>
        <w:ind w:left="1985" w:hanging="1985"/>
        <w:rPr>
          <w:noProof w:val="0"/>
        </w:rPr>
      </w:pPr>
      <w:r w:rsidRPr="00291C76">
        <w:rPr>
          <w:noProof w:val="0"/>
        </w:rPr>
        <w:t>Utökade fält</w:t>
      </w:r>
      <w:r w:rsidR="007E52E4" w:rsidRPr="00291C76">
        <w:rPr>
          <w:noProof w:val="0"/>
        </w:rPr>
        <w:tab/>
      </w:r>
      <w:r w:rsidR="004A61C7" w:rsidRPr="00291C76">
        <w:rPr>
          <w:noProof w:val="0"/>
        </w:rPr>
        <w:t>F</w:t>
      </w:r>
      <w:r w:rsidR="007E52E4" w:rsidRPr="00291C76">
        <w:rPr>
          <w:noProof w:val="0"/>
        </w:rPr>
        <w:t xml:space="preserve">ält </w:t>
      </w:r>
      <w:r w:rsidR="00B11B61" w:rsidRPr="00291C76">
        <w:rPr>
          <w:noProof w:val="0"/>
        </w:rPr>
        <w:t xml:space="preserve">som </w:t>
      </w:r>
      <w:r w:rsidR="00B11B61" w:rsidRPr="00291C76">
        <w:rPr>
          <w:i/>
          <w:noProof w:val="0"/>
        </w:rPr>
        <w:t>inte</w:t>
      </w:r>
      <w:r w:rsidR="00B11B61" w:rsidRPr="00291C76">
        <w:rPr>
          <w:noProof w:val="0"/>
        </w:rPr>
        <w:t xml:space="preserve"> härrör från </w:t>
      </w:r>
      <w:r w:rsidR="008115AB" w:rsidRPr="00291C76">
        <w:rPr>
          <w:noProof w:val="0"/>
        </w:rPr>
        <w:t>Skatteverkets aviseringsfiler</w:t>
      </w:r>
      <w:r w:rsidR="00B11B61" w:rsidRPr="00291C76">
        <w:rPr>
          <w:noProof w:val="0"/>
        </w:rPr>
        <w:t xml:space="preserve">. </w:t>
      </w:r>
    </w:p>
    <w:p w14:paraId="30A0CCDF" w14:textId="77777777" w:rsidR="00051BE2" w:rsidRPr="00291C76" w:rsidRDefault="00051BE2" w:rsidP="00BC13AB">
      <w:pPr>
        <w:keepNext/>
        <w:keepLines/>
        <w:spacing w:before="240"/>
        <w:ind w:left="1985" w:hanging="1985"/>
        <w:rPr>
          <w:noProof w:val="0"/>
        </w:rPr>
      </w:pPr>
      <w:r w:rsidRPr="00291C76">
        <w:rPr>
          <w:noProof w:val="0"/>
        </w:rPr>
        <w:t>Profil</w:t>
      </w:r>
      <w:r w:rsidRPr="00291C76">
        <w:rPr>
          <w:noProof w:val="0"/>
        </w:rPr>
        <w:tab/>
        <w:t>Väldefinierad delmängd av fält, både grundläggande och utökade</w:t>
      </w:r>
    </w:p>
    <w:p w14:paraId="23E0552A" w14:textId="77777777" w:rsidR="001941FC" w:rsidRPr="00291C76" w:rsidRDefault="001941FC" w:rsidP="001941FC">
      <w:pPr>
        <w:pStyle w:val="Rubrik1"/>
      </w:pPr>
      <w:bookmarkStart w:id="32" w:name="_Toc248162119"/>
      <w:bookmarkStart w:id="33" w:name="_Toc241779533"/>
      <w:r w:rsidRPr="00291C76">
        <w:lastRenderedPageBreak/>
        <w:t>Datamodell</w:t>
      </w:r>
      <w:bookmarkEnd w:id="32"/>
      <w:bookmarkEnd w:id="33"/>
    </w:p>
    <w:p w14:paraId="702FF10A" w14:textId="77777777" w:rsidR="00CE7827" w:rsidRPr="00291C76" w:rsidRDefault="0038773B" w:rsidP="00313180">
      <w:pPr>
        <w:pStyle w:val="Rubrik2"/>
      </w:pPr>
      <w:r w:rsidRPr="00291C76">
        <w:t>Personuppgifter</w:t>
      </w:r>
      <w:r w:rsidR="00CE7827" w:rsidRPr="00291C76">
        <w:t xml:space="preserve"> </w:t>
      </w:r>
      <w:r w:rsidRPr="00291C76">
        <w:t>(</w:t>
      </w:r>
      <w:r w:rsidR="008B71A4" w:rsidRPr="00291C76">
        <w:rPr>
          <w:lang w:val="sv-SE"/>
        </w:rPr>
        <w:t xml:space="preserve">Datatypen </w:t>
      </w:r>
      <w:r w:rsidR="00CE7827" w:rsidRPr="00291C76">
        <w:rPr>
          <w:i/>
        </w:rPr>
        <w:t>ResidentType</w:t>
      </w:r>
      <w:r w:rsidRPr="00291C76">
        <w:t>)</w:t>
      </w:r>
    </w:p>
    <w:p w14:paraId="7A3F0317" w14:textId="77777777" w:rsidR="00322DC8" w:rsidRPr="00291C76" w:rsidRDefault="00322DC8" w:rsidP="00322DC8">
      <w:pPr>
        <w:rPr>
          <w:noProof w:val="0"/>
        </w:rPr>
      </w:pPr>
      <w:r w:rsidRPr="00291C76">
        <w:rPr>
          <w:noProof w:val="0"/>
        </w:rPr>
        <w:t>Som nämnts ovan så har inte alla tillämpningar samma behov av information avseende personuppgifter. På motsvarande sätt kan inte kravet ställas att alla tjänsteproducenter ska tillhandahålla all information. Begränsningarna kan avse både bredden, dvs. vilka fält som tillgängliggörs, och djupet, dvs. vilka personer som tillgängliggörs.</w:t>
      </w:r>
    </w:p>
    <w:p w14:paraId="5E66904D" w14:textId="77777777" w:rsidR="00DD1056" w:rsidRPr="00291C76" w:rsidRDefault="00DD1056" w:rsidP="00322DC8">
      <w:pPr>
        <w:rPr>
          <w:noProof w:val="0"/>
        </w:rPr>
      </w:pPr>
    </w:p>
    <w:p w14:paraId="1FBAB90F" w14:textId="77777777" w:rsidR="00556397" w:rsidRPr="00291C76" w:rsidRDefault="00556397" w:rsidP="00556397">
      <w:pPr>
        <w:rPr>
          <w:noProof w:val="0"/>
        </w:rPr>
      </w:pPr>
      <w:r w:rsidRPr="00291C76">
        <w:rPr>
          <w:noProof w:val="0"/>
        </w:rPr>
        <w:t>Det kan synas en omöjlig uppgift att skapa interoperabil</w:t>
      </w:r>
      <w:r w:rsidR="00014739" w:rsidRPr="00291C76">
        <w:rPr>
          <w:noProof w:val="0"/>
        </w:rPr>
        <w:t>l</w:t>
      </w:r>
      <w:r w:rsidRPr="00291C76">
        <w:rPr>
          <w:noProof w:val="0"/>
        </w:rPr>
        <w:t xml:space="preserve">itet om inte bredden alltid är den samma, men bara det att en gemensam och nationellt normerad informationsmodell används är ett stort steg åt rätt håll. Denna (eller snarare dessa) är modellmässigt en bruttolista </w:t>
      </w:r>
      <w:r w:rsidR="00F0461D" w:rsidRPr="00291C76">
        <w:rPr>
          <w:noProof w:val="0"/>
        </w:rPr>
        <w:t xml:space="preserve">med </w:t>
      </w:r>
      <w:r w:rsidRPr="00291C76">
        <w:rPr>
          <w:noProof w:val="0"/>
        </w:rPr>
        <w:t xml:space="preserve">alla fält som potentiellt kan ingå i nationella personuppgifter. </w:t>
      </w:r>
      <w:r w:rsidR="00F0461D" w:rsidRPr="00291C76">
        <w:rPr>
          <w:noProof w:val="0"/>
        </w:rPr>
        <w:t xml:space="preserve">Denna har datatypen </w:t>
      </w:r>
      <w:r w:rsidR="00F0461D" w:rsidRPr="00291C76">
        <w:rPr>
          <w:b/>
          <w:i/>
          <w:noProof w:val="0"/>
        </w:rPr>
        <w:t>ResidentType</w:t>
      </w:r>
      <w:r w:rsidR="00F0461D" w:rsidRPr="00291C76">
        <w:rPr>
          <w:noProof w:val="0"/>
        </w:rPr>
        <w:t>.</w:t>
      </w:r>
      <w:r w:rsidR="00014739" w:rsidRPr="00291C76">
        <w:rPr>
          <w:noProof w:val="0"/>
        </w:rPr>
        <w:t xml:space="preserve"> </w:t>
      </w:r>
    </w:p>
    <w:p w14:paraId="595A3B2E" w14:textId="77777777" w:rsidR="00556397" w:rsidRPr="00291C76" w:rsidRDefault="00556397" w:rsidP="00556397">
      <w:pPr>
        <w:rPr>
          <w:noProof w:val="0"/>
        </w:rPr>
      </w:pPr>
    </w:p>
    <w:p w14:paraId="759D3F88" w14:textId="77777777" w:rsidR="00556397" w:rsidRPr="00291C76" w:rsidRDefault="00556397" w:rsidP="00556397">
      <w:pPr>
        <w:rPr>
          <w:noProof w:val="0"/>
        </w:rPr>
      </w:pPr>
      <w:r w:rsidRPr="00291C76">
        <w:rPr>
          <w:noProof w:val="0"/>
        </w:rPr>
        <w:t xml:space="preserve">För att definiera </w:t>
      </w:r>
      <w:r w:rsidR="0098056B" w:rsidRPr="00291C76">
        <w:rPr>
          <w:noProof w:val="0"/>
        </w:rPr>
        <w:t xml:space="preserve">den delmängd av </w:t>
      </w:r>
      <w:r w:rsidRPr="00291C76">
        <w:rPr>
          <w:noProof w:val="0"/>
        </w:rPr>
        <w:t xml:space="preserve">fält som faktiskt </w:t>
      </w:r>
      <w:r w:rsidR="0098056B" w:rsidRPr="00291C76">
        <w:rPr>
          <w:noProof w:val="0"/>
        </w:rPr>
        <w:t xml:space="preserve">tillhandahålls av en viss tjänsteproducent </w:t>
      </w:r>
      <w:r w:rsidRPr="00291C76">
        <w:rPr>
          <w:noProof w:val="0"/>
        </w:rPr>
        <w:t xml:space="preserve">används </w:t>
      </w:r>
      <w:r w:rsidRPr="00291C76">
        <w:rPr>
          <w:b/>
          <w:i/>
          <w:noProof w:val="0"/>
        </w:rPr>
        <w:t>profiler</w:t>
      </w:r>
      <w:r w:rsidRPr="00291C76">
        <w:rPr>
          <w:noProof w:val="0"/>
        </w:rPr>
        <w:t xml:space="preserve">. En profil </w:t>
      </w:r>
      <w:r w:rsidR="0098056B" w:rsidRPr="00291C76">
        <w:rPr>
          <w:noProof w:val="0"/>
        </w:rPr>
        <w:t>har som enda syfte att entydigt kunna namnge denna delmängd.</w:t>
      </w:r>
    </w:p>
    <w:p w14:paraId="2C9B2CDC" w14:textId="77777777" w:rsidR="00556397" w:rsidRPr="00291C76" w:rsidRDefault="00556397" w:rsidP="00556397">
      <w:pPr>
        <w:rPr>
          <w:noProof w:val="0"/>
        </w:rPr>
      </w:pPr>
    </w:p>
    <w:p w14:paraId="5814AF7D" w14:textId="77777777" w:rsidR="00556397" w:rsidRPr="00291C76" w:rsidRDefault="00556397" w:rsidP="0098056B">
      <w:pPr>
        <w:rPr>
          <w:noProof w:val="0"/>
        </w:rPr>
      </w:pPr>
      <w:r w:rsidRPr="00291C76">
        <w:rPr>
          <w:noProof w:val="0"/>
        </w:rPr>
        <w:t>En tjänstekonsum</w:t>
      </w:r>
      <w:r w:rsidR="00014739" w:rsidRPr="00291C76">
        <w:rPr>
          <w:noProof w:val="0"/>
        </w:rPr>
        <w:t>en</w:t>
      </w:r>
      <w:r w:rsidRPr="00291C76">
        <w:rPr>
          <w:noProof w:val="0"/>
        </w:rPr>
        <w:t xml:space="preserve">t måste följaktligen </w:t>
      </w:r>
      <w:r w:rsidR="0098056B" w:rsidRPr="00291C76">
        <w:rPr>
          <w:noProof w:val="0"/>
        </w:rPr>
        <w:t>försäkra sig om att tjänsteproducenten klarar en viss profil</w:t>
      </w:r>
      <w:r w:rsidRPr="00291C76">
        <w:rPr>
          <w:noProof w:val="0"/>
        </w:rPr>
        <w:t xml:space="preserve"> för att garantera interoperabil</w:t>
      </w:r>
      <w:r w:rsidR="00014739" w:rsidRPr="00291C76">
        <w:rPr>
          <w:noProof w:val="0"/>
        </w:rPr>
        <w:t>l</w:t>
      </w:r>
      <w:r w:rsidRPr="00291C76">
        <w:rPr>
          <w:noProof w:val="0"/>
        </w:rPr>
        <w:t>itet. Profilen utgör därför en del av tjänstekontraktet</w:t>
      </w:r>
      <w:r w:rsidR="004A61C7" w:rsidRPr="00291C76">
        <w:rPr>
          <w:noProof w:val="0"/>
        </w:rPr>
        <w:t>s namn</w:t>
      </w:r>
      <w:r w:rsidRPr="00291C76">
        <w:rPr>
          <w:noProof w:val="0"/>
        </w:rPr>
        <w:t xml:space="preserve"> vilket innebär att det finns </w:t>
      </w:r>
      <w:r w:rsidR="00F0461D" w:rsidRPr="00291C76">
        <w:rPr>
          <w:noProof w:val="0"/>
        </w:rPr>
        <w:t xml:space="preserve">flera olika tjänstekontrakt för </w:t>
      </w:r>
      <w:r w:rsidR="004A61C7" w:rsidRPr="00291C76">
        <w:rPr>
          <w:noProof w:val="0"/>
        </w:rPr>
        <w:t xml:space="preserve">uppslagning; alla med namn på formen </w:t>
      </w:r>
      <w:r w:rsidR="004A61C7" w:rsidRPr="00291C76">
        <w:rPr>
          <w:i/>
        </w:rPr>
        <w:t>LookupResidentBy&lt;Profile&gt;</w:t>
      </w:r>
      <w:r w:rsidR="00F0461D" w:rsidRPr="00291C76">
        <w:rPr>
          <w:noProof w:val="0"/>
        </w:rPr>
        <w:t>.</w:t>
      </w:r>
    </w:p>
    <w:p w14:paraId="2C9D37C3" w14:textId="77777777" w:rsidR="00556397" w:rsidRPr="00291C76" w:rsidRDefault="00556397" w:rsidP="00556397">
      <w:pPr>
        <w:rPr>
          <w:noProof w:val="0"/>
        </w:rPr>
      </w:pPr>
    </w:p>
    <w:p w14:paraId="2670F627" w14:textId="77777777" w:rsidR="00F0461D" w:rsidRPr="00291C76" w:rsidRDefault="004A61C7" w:rsidP="00556397">
      <w:pPr>
        <w:rPr>
          <w:noProof w:val="0"/>
        </w:rPr>
      </w:pPr>
      <w:r w:rsidRPr="00291C76">
        <w:rPr>
          <w:noProof w:val="0"/>
        </w:rPr>
        <w:t xml:space="preserve">Det kan noteras att eftersom </w:t>
      </w:r>
      <w:r w:rsidR="00F0461D" w:rsidRPr="00291C76">
        <w:rPr>
          <w:noProof w:val="0"/>
        </w:rPr>
        <w:t xml:space="preserve">fälten i bruttolistan (med undantag av personnummer) är valfria i XML-schemat så innebär det inte någon prestandamässig belastning att schemat </w:t>
      </w:r>
      <w:r w:rsidR="00014739" w:rsidRPr="00291C76">
        <w:rPr>
          <w:noProof w:val="0"/>
        </w:rPr>
        <w:t>innehåller fler</w:t>
      </w:r>
      <w:r w:rsidR="00F0461D" w:rsidRPr="00291C76">
        <w:rPr>
          <w:noProof w:val="0"/>
        </w:rPr>
        <w:t xml:space="preserve"> fält än vad den aktuella profilen gör.</w:t>
      </w:r>
    </w:p>
    <w:p w14:paraId="56A0067D" w14:textId="77777777" w:rsidR="00F0461D" w:rsidRPr="00291C76" w:rsidRDefault="00F0461D" w:rsidP="00556397">
      <w:pPr>
        <w:rPr>
          <w:noProof w:val="0"/>
        </w:rPr>
      </w:pPr>
    </w:p>
    <w:p w14:paraId="5425DED2" w14:textId="77777777" w:rsidR="00DD2487" w:rsidRPr="00291C76" w:rsidRDefault="00F0461D" w:rsidP="00556397">
      <w:pPr>
        <w:rPr>
          <w:noProof w:val="0"/>
        </w:rPr>
      </w:pPr>
      <w:r w:rsidRPr="00291C76">
        <w:rPr>
          <w:noProof w:val="0"/>
        </w:rPr>
        <w:t xml:space="preserve">Det är naturligtvis omöjligt att en gång för alla fastställa ett exakt och slutgiltigt utseende på </w:t>
      </w:r>
      <w:r w:rsidRPr="00291C76">
        <w:rPr>
          <w:i/>
          <w:noProof w:val="0"/>
        </w:rPr>
        <w:t>ResidentType</w:t>
      </w:r>
      <w:r w:rsidRPr="00291C76">
        <w:rPr>
          <w:noProof w:val="0"/>
        </w:rPr>
        <w:t xml:space="preserve">. Utökningar kommer därför att vara nödvändiga i takt med att nya behov </w:t>
      </w:r>
      <w:r w:rsidR="007609C9" w:rsidRPr="00291C76">
        <w:rPr>
          <w:noProof w:val="0"/>
        </w:rPr>
        <w:t xml:space="preserve">identifieras. </w:t>
      </w:r>
      <w:r w:rsidR="00014739" w:rsidRPr="00291C76">
        <w:rPr>
          <w:noProof w:val="0"/>
        </w:rPr>
        <w:t xml:space="preserve">Initialt ingår (merparten av) de fält som definierats av Skatteverket i </w:t>
      </w:r>
      <w:r w:rsidR="00014739" w:rsidRPr="00291C76">
        <w:rPr>
          <w:i/>
          <w:noProof w:val="0"/>
        </w:rPr>
        <w:t>ResidentType</w:t>
      </w:r>
      <w:r w:rsidR="00CE7827" w:rsidRPr="00291C76">
        <w:rPr>
          <w:noProof w:val="0"/>
        </w:rPr>
        <w:t xml:space="preserve">, s.k. </w:t>
      </w:r>
      <w:r w:rsidR="00CE7827" w:rsidRPr="00291C76">
        <w:rPr>
          <w:b/>
          <w:noProof w:val="0"/>
        </w:rPr>
        <w:t>grundläggande fält</w:t>
      </w:r>
      <w:r w:rsidR="00014739" w:rsidRPr="00291C76">
        <w:rPr>
          <w:noProof w:val="0"/>
        </w:rPr>
        <w:t xml:space="preserve">. Innehållet är dock inte begränsat till denna källa. Tvärtom </w:t>
      </w:r>
      <w:r w:rsidR="00DD2487" w:rsidRPr="00291C76">
        <w:rPr>
          <w:noProof w:val="0"/>
        </w:rPr>
        <w:t xml:space="preserve">finns ett </w:t>
      </w:r>
      <w:r w:rsidR="00014739" w:rsidRPr="00291C76">
        <w:rPr>
          <w:noProof w:val="0"/>
        </w:rPr>
        <w:t xml:space="preserve">grundläggande behov att </w:t>
      </w:r>
      <w:r w:rsidR="00DD2487" w:rsidRPr="00291C76">
        <w:rPr>
          <w:noProof w:val="0"/>
        </w:rPr>
        <w:t xml:space="preserve">standardisera åtkomst (och uppdatering) av ytterligare typer av personuppgifter, såsom ytterligare kontaktuppgifter (telefonnummer, </w:t>
      </w:r>
      <w:proofErr w:type="spellStart"/>
      <w:r w:rsidR="00DD2487" w:rsidRPr="00291C76">
        <w:rPr>
          <w:noProof w:val="0"/>
        </w:rPr>
        <w:t>sms-nummer</w:t>
      </w:r>
      <w:proofErr w:type="spellEnd"/>
      <w:r w:rsidR="00DD2487" w:rsidRPr="00291C76">
        <w:rPr>
          <w:noProof w:val="0"/>
        </w:rPr>
        <w:t>), vald husläkare mm.</w:t>
      </w:r>
      <w:r w:rsidR="00CE7827" w:rsidRPr="00291C76">
        <w:rPr>
          <w:noProof w:val="0"/>
        </w:rPr>
        <w:t xml:space="preserve"> Dessa kallas här </w:t>
      </w:r>
      <w:r w:rsidR="00CE7827" w:rsidRPr="00291C76">
        <w:rPr>
          <w:b/>
          <w:noProof w:val="0"/>
        </w:rPr>
        <w:t>utökade fält</w:t>
      </w:r>
      <w:r w:rsidR="00CE7827" w:rsidRPr="00291C76">
        <w:rPr>
          <w:noProof w:val="0"/>
        </w:rPr>
        <w:t>.</w:t>
      </w:r>
    </w:p>
    <w:p w14:paraId="4BE21054" w14:textId="77777777" w:rsidR="00DD2487" w:rsidRPr="00291C76" w:rsidRDefault="00DD2487" w:rsidP="00556397">
      <w:pPr>
        <w:rPr>
          <w:noProof w:val="0"/>
        </w:rPr>
      </w:pPr>
    </w:p>
    <w:p w14:paraId="3A9951E3" w14:textId="77777777" w:rsidR="00DD2487" w:rsidRPr="00291C76" w:rsidRDefault="004A61C7" w:rsidP="00556397">
      <w:pPr>
        <w:rPr>
          <w:noProof w:val="0"/>
        </w:rPr>
      </w:pPr>
      <w:r w:rsidRPr="00291C76">
        <w:rPr>
          <w:noProof w:val="0"/>
        </w:rPr>
        <w:t>Utökade fält skall dock inte innehålla</w:t>
      </w:r>
      <w:r w:rsidR="00DD2487" w:rsidRPr="00291C76">
        <w:rPr>
          <w:noProof w:val="0"/>
        </w:rPr>
        <w:t xml:space="preserve"> </w:t>
      </w:r>
      <w:r w:rsidRPr="00291C76">
        <w:rPr>
          <w:noProof w:val="0"/>
        </w:rPr>
        <w:t xml:space="preserve">klinisk information (som gör innehållet till </w:t>
      </w:r>
      <w:r w:rsidR="00DD2487" w:rsidRPr="00291C76">
        <w:rPr>
          <w:noProof w:val="0"/>
        </w:rPr>
        <w:t>journalhandling</w:t>
      </w:r>
      <w:r w:rsidRPr="00291C76">
        <w:rPr>
          <w:noProof w:val="0"/>
        </w:rPr>
        <w:t>)</w:t>
      </w:r>
      <w:r w:rsidR="00DD2487" w:rsidRPr="00291C76">
        <w:rPr>
          <w:noProof w:val="0"/>
        </w:rPr>
        <w:t xml:space="preserve"> eller vara knutet till en viss vårdprocess.</w:t>
      </w:r>
    </w:p>
    <w:p w14:paraId="26E75678" w14:textId="77777777" w:rsidR="00DD2487" w:rsidRPr="00291C76" w:rsidRDefault="00DD2487" w:rsidP="00556397">
      <w:pPr>
        <w:rPr>
          <w:noProof w:val="0"/>
        </w:rPr>
      </w:pPr>
    </w:p>
    <w:p w14:paraId="13ED0DBE" w14:textId="77777777" w:rsidR="00F0461D" w:rsidRPr="00291C76" w:rsidRDefault="00014739" w:rsidP="00556397">
      <w:pPr>
        <w:rPr>
          <w:noProof w:val="0"/>
        </w:rPr>
      </w:pPr>
      <w:r w:rsidRPr="00291C76">
        <w:rPr>
          <w:noProof w:val="0"/>
        </w:rPr>
        <w:t xml:space="preserve">Tekniskt hanteras dessa </w:t>
      </w:r>
      <w:r w:rsidR="007609C9" w:rsidRPr="00291C76">
        <w:rPr>
          <w:noProof w:val="0"/>
        </w:rPr>
        <w:t>utökningar genom att ResidentType versionsmärks med ny namnrymd enligt den metod som anvisats av AL-T. En utökning påverkar dock inte befi</w:t>
      </w:r>
      <w:r w:rsidR="004A61C7" w:rsidRPr="00291C76">
        <w:rPr>
          <w:noProof w:val="0"/>
        </w:rPr>
        <w:t xml:space="preserve">ntliga kontrakt till av </w:t>
      </w:r>
      <w:r w:rsidR="004A61C7" w:rsidRPr="00291C76">
        <w:rPr>
          <w:i/>
        </w:rPr>
        <w:t>LookupResidentBy-</w:t>
      </w:r>
      <w:r w:rsidR="007609C9" w:rsidRPr="00291C76">
        <w:rPr>
          <w:noProof w:val="0"/>
        </w:rPr>
        <w:t xml:space="preserve"> </w:t>
      </w:r>
      <w:r w:rsidR="004A61C7" w:rsidRPr="00291C76">
        <w:rPr>
          <w:noProof w:val="0"/>
        </w:rPr>
        <w:t xml:space="preserve">eftersom </w:t>
      </w:r>
      <w:r w:rsidR="007609C9" w:rsidRPr="00291C76">
        <w:rPr>
          <w:noProof w:val="0"/>
        </w:rPr>
        <w:t xml:space="preserve">varje version </w:t>
      </w:r>
      <w:r w:rsidR="004A61C7" w:rsidRPr="00291C76">
        <w:rPr>
          <w:noProof w:val="0"/>
        </w:rPr>
        <w:t xml:space="preserve">av kontraktet </w:t>
      </w:r>
      <w:r w:rsidR="007609C9" w:rsidRPr="00291C76">
        <w:rPr>
          <w:noProof w:val="0"/>
        </w:rPr>
        <w:t xml:space="preserve">alltid är knuten till en </w:t>
      </w:r>
      <w:r w:rsidR="004A61C7" w:rsidRPr="00291C76">
        <w:rPr>
          <w:noProof w:val="0"/>
        </w:rPr>
        <w:t xml:space="preserve">specifik </w:t>
      </w:r>
      <w:r w:rsidR="007609C9" w:rsidRPr="00291C76">
        <w:rPr>
          <w:noProof w:val="0"/>
        </w:rPr>
        <w:t>version av ResidentType.</w:t>
      </w:r>
    </w:p>
    <w:p w14:paraId="0834E4D4" w14:textId="77777777" w:rsidR="00F0461D" w:rsidRPr="00291C76" w:rsidRDefault="00F0461D" w:rsidP="00556397">
      <w:pPr>
        <w:rPr>
          <w:noProof w:val="0"/>
        </w:rPr>
      </w:pPr>
    </w:p>
    <w:p w14:paraId="703B5255" w14:textId="77777777" w:rsidR="00322DC8" w:rsidRPr="00291C76" w:rsidRDefault="007609C9" w:rsidP="00322DC8">
      <w:pPr>
        <w:rPr>
          <w:noProof w:val="0"/>
        </w:rPr>
      </w:pPr>
      <w:r w:rsidRPr="00291C76">
        <w:rPr>
          <w:noProof w:val="0"/>
        </w:rPr>
        <w:t xml:space="preserve">Vid definition ha XML-schema finns även möjlighet att utöka en datatyp mha arv. Detta kan utnyttjas för att </w:t>
      </w:r>
      <w:r w:rsidR="00014739" w:rsidRPr="00291C76">
        <w:rPr>
          <w:noProof w:val="0"/>
        </w:rPr>
        <w:t xml:space="preserve">vid behov </w:t>
      </w:r>
      <w:r w:rsidRPr="00291C76">
        <w:rPr>
          <w:noProof w:val="0"/>
        </w:rPr>
        <w:t xml:space="preserve">skapa lokala (icke nationella) profiler med </w:t>
      </w:r>
      <w:proofErr w:type="spellStart"/>
      <w:r w:rsidR="00CE7827" w:rsidRPr="00291C76">
        <w:rPr>
          <w:noProof w:val="0"/>
        </w:rPr>
        <w:t>s.k</w:t>
      </w:r>
      <w:proofErr w:type="spellEnd"/>
      <w:r w:rsidR="00CE7827" w:rsidRPr="00291C76">
        <w:rPr>
          <w:noProof w:val="0"/>
        </w:rPr>
        <w:t xml:space="preserve"> </w:t>
      </w:r>
      <w:r w:rsidRPr="00291C76">
        <w:rPr>
          <w:b/>
          <w:noProof w:val="0"/>
        </w:rPr>
        <w:t>l</w:t>
      </w:r>
      <w:r w:rsidR="00CE7827" w:rsidRPr="00291C76">
        <w:rPr>
          <w:b/>
          <w:noProof w:val="0"/>
        </w:rPr>
        <w:t>okala</w:t>
      </w:r>
      <w:r w:rsidRPr="00291C76">
        <w:rPr>
          <w:b/>
          <w:noProof w:val="0"/>
        </w:rPr>
        <w:t xml:space="preserve"> fält</w:t>
      </w:r>
      <w:r w:rsidRPr="00291C76">
        <w:rPr>
          <w:noProof w:val="0"/>
        </w:rPr>
        <w:t xml:space="preserve"> (t.ex. ”</w:t>
      </w:r>
      <w:proofErr w:type="spellStart"/>
      <w:r w:rsidRPr="00291C76">
        <w:rPr>
          <w:noProof w:val="0"/>
        </w:rPr>
        <w:t>pnr</w:t>
      </w:r>
      <w:proofErr w:type="spellEnd"/>
      <w:r w:rsidRPr="00291C76">
        <w:rPr>
          <w:noProof w:val="0"/>
        </w:rPr>
        <w:t xml:space="preserve"> i Finland”). Successivt kan sådana lokala fält införlivas bland de nationella fälten o</w:t>
      </w:r>
      <w:r w:rsidR="00014739" w:rsidRPr="00291C76">
        <w:rPr>
          <w:noProof w:val="0"/>
        </w:rPr>
        <w:t>m de</w:t>
      </w:r>
      <w:r w:rsidRPr="00291C76">
        <w:rPr>
          <w:noProof w:val="0"/>
        </w:rPr>
        <w:t xml:space="preserve"> </w:t>
      </w:r>
      <w:r w:rsidR="00014739" w:rsidRPr="00291C76">
        <w:rPr>
          <w:noProof w:val="0"/>
        </w:rPr>
        <w:t>visar</w:t>
      </w:r>
      <w:r w:rsidRPr="00291C76">
        <w:rPr>
          <w:noProof w:val="0"/>
        </w:rPr>
        <w:t xml:space="preserve"> sig </w:t>
      </w:r>
      <w:r w:rsidR="00014739" w:rsidRPr="00291C76">
        <w:rPr>
          <w:noProof w:val="0"/>
        </w:rPr>
        <w:t>finnas ett nationellt behov</w:t>
      </w:r>
      <w:r w:rsidRPr="00291C76">
        <w:rPr>
          <w:noProof w:val="0"/>
        </w:rPr>
        <w:t>.</w:t>
      </w:r>
    </w:p>
    <w:p w14:paraId="2ED2855C" w14:textId="77777777" w:rsidR="00CE7827" w:rsidRPr="00291C76" w:rsidRDefault="00CE7827" w:rsidP="00322DC8">
      <w:pPr>
        <w:rPr>
          <w:noProof w:val="0"/>
        </w:rPr>
      </w:pPr>
    </w:p>
    <w:p w14:paraId="5D52E546" w14:textId="77777777" w:rsidR="00D535C3" w:rsidRPr="00291C76" w:rsidRDefault="00D535C3" w:rsidP="00313180">
      <w:pPr>
        <w:pStyle w:val="Rubrik2"/>
      </w:pPr>
      <w:r w:rsidRPr="00291C76">
        <w:t>Grundläggande fält</w:t>
      </w:r>
      <w:r w:rsidR="00CE7827" w:rsidRPr="00291C76">
        <w:t xml:space="preserve"> i ResidentType</w:t>
      </w:r>
    </w:p>
    <w:p w14:paraId="503299E0" w14:textId="77777777" w:rsidR="008F67EC" w:rsidRPr="00291C76" w:rsidRDefault="008F67EC" w:rsidP="008F67EC">
      <w:pPr>
        <w:rPr>
          <w:noProof w:val="0"/>
        </w:rPr>
      </w:pPr>
      <w:r w:rsidRPr="00291C76">
        <w:rPr>
          <w:noProof w:val="0"/>
        </w:rPr>
        <w:t>Nedanstående beskrivning av grundläggande fält är hämtad från [1].</w:t>
      </w:r>
    </w:p>
    <w:p w14:paraId="40461259" w14:textId="77777777" w:rsidR="008F67EC" w:rsidRPr="00291C76" w:rsidRDefault="008F67EC" w:rsidP="008F67EC">
      <w:pPr>
        <w:rPr>
          <w:noProof w:val="0"/>
        </w:rPr>
      </w:pPr>
    </w:p>
    <w:tbl>
      <w:tblPr>
        <w:tblW w:w="935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787"/>
        <w:gridCol w:w="5267"/>
        <w:gridCol w:w="1701"/>
        <w:gridCol w:w="599"/>
      </w:tblGrid>
      <w:tr w:rsidR="00291C76" w:rsidRPr="00291C76" w14:paraId="53658B06" w14:textId="77777777" w:rsidTr="006F2F5B">
        <w:trPr>
          <w:cantSplit/>
          <w:tblHeader/>
        </w:trPr>
        <w:tc>
          <w:tcPr>
            <w:tcW w:w="1787" w:type="dxa"/>
            <w:shd w:val="solid" w:color="000080" w:fill="FFFFFF"/>
          </w:tcPr>
          <w:p w14:paraId="5B3AB05B" w14:textId="77777777" w:rsidR="00367779" w:rsidRPr="00291C76" w:rsidRDefault="00367779" w:rsidP="009760E9">
            <w:pPr>
              <w:keepNext/>
              <w:rPr>
                <w:rFonts w:ascii="Arial" w:hAnsi="Arial" w:cs="Arial"/>
                <w:b/>
                <w:bCs/>
                <w:noProof w:val="0"/>
                <w:color w:val="FFFFFF"/>
                <w:sz w:val="16"/>
                <w:szCs w:val="18"/>
              </w:rPr>
            </w:pPr>
            <w:r w:rsidRPr="00291C76">
              <w:rPr>
                <w:rFonts w:ascii="Arial" w:hAnsi="Arial" w:cs="Arial"/>
                <w:b/>
                <w:bCs/>
                <w:noProof w:val="0"/>
                <w:color w:val="FFFFFF"/>
                <w:sz w:val="16"/>
                <w:szCs w:val="18"/>
              </w:rPr>
              <w:lastRenderedPageBreak/>
              <w:t>Fältnamn</w:t>
            </w:r>
          </w:p>
        </w:tc>
        <w:tc>
          <w:tcPr>
            <w:tcW w:w="5267" w:type="dxa"/>
            <w:shd w:val="solid" w:color="000080" w:fill="FFFFFF"/>
          </w:tcPr>
          <w:p w14:paraId="758C6C98" w14:textId="77777777" w:rsidR="00367779" w:rsidRPr="00291C76" w:rsidRDefault="00367779" w:rsidP="009760E9">
            <w:pPr>
              <w:keepNext/>
              <w:rPr>
                <w:rFonts w:ascii="Arial" w:hAnsi="Arial" w:cs="Arial"/>
                <w:b/>
                <w:bCs/>
                <w:noProof w:val="0"/>
                <w:color w:val="FFFFFF"/>
                <w:sz w:val="16"/>
                <w:szCs w:val="18"/>
              </w:rPr>
            </w:pPr>
            <w:r w:rsidRPr="00291C76">
              <w:rPr>
                <w:rFonts w:ascii="Arial" w:hAnsi="Arial" w:cs="Arial"/>
                <w:b/>
                <w:bCs/>
                <w:noProof w:val="0"/>
                <w:color w:val="FFFFFF"/>
                <w:sz w:val="16"/>
                <w:szCs w:val="18"/>
              </w:rPr>
              <w:t>beskrivning</w:t>
            </w:r>
          </w:p>
        </w:tc>
        <w:tc>
          <w:tcPr>
            <w:tcW w:w="1701" w:type="dxa"/>
            <w:shd w:val="solid" w:color="000080" w:fill="FFFFFF"/>
          </w:tcPr>
          <w:p w14:paraId="272F05BF" w14:textId="77777777" w:rsidR="00367779" w:rsidRPr="00291C76" w:rsidRDefault="00367779" w:rsidP="009760E9">
            <w:pPr>
              <w:keepNext/>
              <w:rPr>
                <w:rFonts w:ascii="Arial" w:hAnsi="Arial" w:cs="Arial"/>
                <w:b/>
                <w:bCs/>
                <w:noProof w:val="0"/>
                <w:color w:val="FFFFFF"/>
                <w:sz w:val="16"/>
                <w:szCs w:val="18"/>
              </w:rPr>
            </w:pPr>
            <w:r w:rsidRPr="00291C76">
              <w:rPr>
                <w:rFonts w:ascii="Arial" w:hAnsi="Arial" w:cs="Arial"/>
                <w:b/>
                <w:bCs/>
                <w:noProof w:val="0"/>
                <w:color w:val="FFFFFF"/>
                <w:sz w:val="16"/>
                <w:szCs w:val="18"/>
              </w:rPr>
              <w:t>format</w:t>
            </w:r>
          </w:p>
        </w:tc>
        <w:tc>
          <w:tcPr>
            <w:tcW w:w="599" w:type="dxa"/>
            <w:shd w:val="solid" w:color="000080" w:fill="FFFFFF"/>
          </w:tcPr>
          <w:p w14:paraId="51FC340C" w14:textId="77777777" w:rsidR="00367779" w:rsidRPr="00291C76" w:rsidRDefault="00367779" w:rsidP="009760E9">
            <w:pPr>
              <w:keepNext/>
              <w:rPr>
                <w:rFonts w:ascii="Arial" w:hAnsi="Arial" w:cs="Arial"/>
                <w:b/>
                <w:bCs/>
                <w:noProof w:val="0"/>
                <w:color w:val="FFFFFF"/>
                <w:sz w:val="16"/>
                <w:szCs w:val="18"/>
              </w:rPr>
            </w:pPr>
            <w:proofErr w:type="spellStart"/>
            <w:r w:rsidRPr="00291C76">
              <w:rPr>
                <w:rFonts w:ascii="Arial" w:hAnsi="Arial" w:cs="Arial"/>
                <w:b/>
                <w:bCs/>
                <w:noProof w:val="0"/>
                <w:color w:val="FFFFFF"/>
                <w:sz w:val="16"/>
                <w:szCs w:val="18"/>
              </w:rPr>
              <w:t>Mult</w:t>
            </w:r>
            <w:proofErr w:type="spellEnd"/>
          </w:p>
        </w:tc>
      </w:tr>
      <w:tr w:rsidR="00291C76" w:rsidRPr="00291C76" w14:paraId="53F3D26C" w14:textId="77777777" w:rsidTr="006F2F5B">
        <w:trPr>
          <w:cantSplit/>
        </w:trPr>
        <w:tc>
          <w:tcPr>
            <w:tcW w:w="1787" w:type="dxa"/>
            <w:shd w:val="clear" w:color="auto" w:fill="auto"/>
          </w:tcPr>
          <w:p w14:paraId="799336C6" w14:textId="77777777" w:rsidR="00367779" w:rsidRPr="00291C76" w:rsidRDefault="00FC18BE" w:rsidP="009760E9">
            <w:pPr>
              <w:keepNext/>
              <w:rPr>
                <w:rFonts w:ascii="Arial" w:hAnsi="Arial" w:cs="Arial"/>
                <w:noProof w:val="0"/>
                <w:sz w:val="16"/>
                <w:szCs w:val="18"/>
              </w:rPr>
            </w:pPr>
            <w:r w:rsidRPr="00291C76">
              <w:rPr>
                <w:rFonts w:ascii="Arial" w:hAnsi="Arial" w:cs="Arial"/>
                <w:noProof w:val="0"/>
                <w:sz w:val="16"/>
                <w:szCs w:val="18"/>
              </w:rPr>
              <w:t>S</w:t>
            </w:r>
            <w:r w:rsidR="00367779" w:rsidRPr="00291C76">
              <w:rPr>
                <w:rFonts w:ascii="Arial" w:hAnsi="Arial" w:cs="Arial"/>
                <w:noProof w:val="0"/>
                <w:sz w:val="16"/>
                <w:szCs w:val="18"/>
              </w:rPr>
              <w:t>ekretessmarkering</w:t>
            </w:r>
          </w:p>
          <w:p w14:paraId="1FA942B7" w14:textId="77777777" w:rsidR="00367779" w:rsidRPr="00291C76" w:rsidRDefault="00367779" w:rsidP="009760E9">
            <w:pPr>
              <w:keepNext/>
              <w:rPr>
                <w:rFonts w:ascii="Arial" w:hAnsi="Arial" w:cs="Arial"/>
                <w:noProof w:val="0"/>
                <w:sz w:val="16"/>
                <w:szCs w:val="18"/>
              </w:rPr>
            </w:pPr>
          </w:p>
        </w:tc>
        <w:tc>
          <w:tcPr>
            <w:tcW w:w="5267" w:type="dxa"/>
            <w:shd w:val="clear" w:color="auto" w:fill="auto"/>
          </w:tcPr>
          <w:p w14:paraId="3B7138D4"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Kod som anger om personen har</w:t>
            </w:r>
          </w:p>
          <w:p w14:paraId="019DE866"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sekretessmarkering</w:t>
            </w:r>
          </w:p>
        </w:tc>
        <w:tc>
          <w:tcPr>
            <w:tcW w:w="1701" w:type="dxa"/>
            <w:shd w:val="clear" w:color="auto" w:fill="auto"/>
          </w:tcPr>
          <w:p w14:paraId="21E93A31"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J = Har sekretessmarkering</w:t>
            </w:r>
          </w:p>
          <w:p w14:paraId="0B6A38EE"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N = Har inte sekretessmarkering</w:t>
            </w:r>
          </w:p>
        </w:tc>
        <w:tc>
          <w:tcPr>
            <w:tcW w:w="599" w:type="dxa"/>
          </w:tcPr>
          <w:p w14:paraId="0516BA40"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E47ECDB" w14:textId="77777777" w:rsidTr="006F2F5B">
        <w:trPr>
          <w:cantSplit/>
        </w:trPr>
        <w:tc>
          <w:tcPr>
            <w:tcW w:w="1787" w:type="dxa"/>
            <w:shd w:val="clear" w:color="auto" w:fill="auto"/>
          </w:tcPr>
          <w:p w14:paraId="4BDC5F06" w14:textId="77777777" w:rsidR="00367779" w:rsidRPr="00291C76" w:rsidRDefault="00FC18BE" w:rsidP="009760E9">
            <w:pPr>
              <w:keepNext/>
              <w:rPr>
                <w:rFonts w:ascii="Arial" w:hAnsi="Arial" w:cs="Arial"/>
                <w:noProof w:val="0"/>
                <w:sz w:val="16"/>
                <w:szCs w:val="18"/>
              </w:rPr>
            </w:pPr>
            <w:proofErr w:type="spellStart"/>
            <w:r w:rsidRPr="00291C76">
              <w:rPr>
                <w:rFonts w:ascii="Arial" w:hAnsi="Arial" w:cs="Arial"/>
                <w:noProof w:val="0"/>
                <w:sz w:val="16"/>
                <w:szCs w:val="18"/>
              </w:rPr>
              <w:t>S</w:t>
            </w:r>
            <w:r w:rsidR="00367779" w:rsidRPr="00291C76">
              <w:rPr>
                <w:rFonts w:ascii="Arial" w:hAnsi="Arial" w:cs="Arial"/>
                <w:noProof w:val="0"/>
                <w:sz w:val="16"/>
                <w:szCs w:val="18"/>
              </w:rPr>
              <w:t>enasteAndringFolkbokforing</w:t>
            </w:r>
            <w:proofErr w:type="spellEnd"/>
          </w:p>
        </w:tc>
        <w:tc>
          <w:tcPr>
            <w:tcW w:w="5267" w:type="dxa"/>
            <w:shd w:val="clear" w:color="auto" w:fill="auto"/>
          </w:tcPr>
          <w:p w14:paraId="60364CFC"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Datum när personen uppdaterades</w:t>
            </w:r>
          </w:p>
          <w:p w14:paraId="1E34374A" w14:textId="77777777" w:rsidR="00367779" w:rsidRPr="00291C76" w:rsidRDefault="00367779" w:rsidP="009760E9">
            <w:pPr>
              <w:keepNext/>
              <w:rPr>
                <w:rFonts w:ascii="Arial" w:hAnsi="Arial" w:cs="Arial"/>
                <w:noProof w:val="0"/>
                <w:sz w:val="16"/>
                <w:szCs w:val="18"/>
              </w:rPr>
            </w:pPr>
            <w:proofErr w:type="gramStart"/>
            <w:r w:rsidRPr="00291C76">
              <w:rPr>
                <w:rFonts w:ascii="Arial" w:hAnsi="Arial" w:cs="Arial"/>
                <w:noProof w:val="0"/>
                <w:sz w:val="16"/>
                <w:szCs w:val="18"/>
              </w:rPr>
              <w:t>senast i folkbokföringen.</w:t>
            </w:r>
            <w:proofErr w:type="gramEnd"/>
          </w:p>
        </w:tc>
        <w:tc>
          <w:tcPr>
            <w:tcW w:w="1701" w:type="dxa"/>
            <w:shd w:val="clear" w:color="auto" w:fill="auto"/>
          </w:tcPr>
          <w:p w14:paraId="5439E042" w14:textId="77777777" w:rsidR="00367779" w:rsidRPr="00291C76" w:rsidRDefault="000907D7" w:rsidP="009760E9">
            <w:pPr>
              <w:keepNext/>
              <w:rPr>
                <w:rFonts w:ascii="Arial" w:hAnsi="Arial" w:cs="Arial"/>
                <w:noProof w:val="0"/>
                <w:sz w:val="16"/>
                <w:szCs w:val="18"/>
              </w:rPr>
            </w:pPr>
            <w:proofErr w:type="spellStart"/>
            <w:r w:rsidRPr="00291C76">
              <w:rPr>
                <w:rFonts w:ascii="Arial" w:hAnsi="Arial" w:cs="Arial"/>
                <w:noProof w:val="0"/>
                <w:sz w:val="16"/>
                <w:szCs w:val="18"/>
              </w:rPr>
              <w:t>ÅÅÅÅMM</w:t>
            </w:r>
            <w:r w:rsidR="00367779" w:rsidRPr="00291C76">
              <w:rPr>
                <w:rFonts w:ascii="Arial" w:hAnsi="Arial" w:cs="Arial"/>
                <w:noProof w:val="0"/>
                <w:sz w:val="16"/>
                <w:szCs w:val="18"/>
              </w:rPr>
              <w:t>DD</w:t>
            </w:r>
            <w:proofErr w:type="spellEnd"/>
          </w:p>
        </w:tc>
        <w:tc>
          <w:tcPr>
            <w:tcW w:w="599" w:type="dxa"/>
          </w:tcPr>
          <w:p w14:paraId="4B5D1DAA"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3904159" w14:textId="77777777" w:rsidTr="006F2F5B">
        <w:trPr>
          <w:cantSplit/>
        </w:trPr>
        <w:tc>
          <w:tcPr>
            <w:tcW w:w="1787" w:type="dxa"/>
            <w:shd w:val="clear" w:color="auto" w:fill="D9D9D9"/>
          </w:tcPr>
          <w:p w14:paraId="38566F31" w14:textId="77777777" w:rsidR="00367779" w:rsidRPr="00291C76" w:rsidRDefault="00A46561" w:rsidP="00FA226D">
            <w:pPr>
              <w:keepNext/>
              <w:rPr>
                <w:rFonts w:ascii="Arial" w:hAnsi="Arial" w:cs="Arial"/>
                <w:noProof w:val="0"/>
                <w:sz w:val="16"/>
                <w:szCs w:val="18"/>
              </w:rPr>
            </w:pPr>
            <w:r w:rsidRPr="00291C76">
              <w:rPr>
                <w:rFonts w:ascii="Arial" w:hAnsi="Arial" w:cs="Arial"/>
                <w:noProof w:val="0"/>
                <w:sz w:val="16"/>
                <w:szCs w:val="18"/>
              </w:rPr>
              <w:t>P</w:t>
            </w:r>
            <w:r w:rsidR="00367779" w:rsidRPr="00291C76">
              <w:rPr>
                <w:rFonts w:ascii="Arial" w:hAnsi="Arial" w:cs="Arial"/>
                <w:noProof w:val="0"/>
                <w:sz w:val="16"/>
                <w:szCs w:val="18"/>
              </w:rPr>
              <w:t>erson</w:t>
            </w:r>
            <w:r w:rsidR="00FA226D" w:rsidRPr="00291C76">
              <w:rPr>
                <w:rFonts w:ascii="Arial" w:hAnsi="Arial" w:cs="Arial"/>
                <w:noProof w:val="0"/>
                <w:sz w:val="16"/>
                <w:szCs w:val="18"/>
              </w:rPr>
              <w:t>post</w:t>
            </w:r>
          </w:p>
        </w:tc>
        <w:tc>
          <w:tcPr>
            <w:tcW w:w="5267" w:type="dxa"/>
            <w:shd w:val="clear" w:color="auto" w:fill="D9D9D9"/>
          </w:tcPr>
          <w:p w14:paraId="66F47846" w14:textId="77777777" w:rsidR="00367779" w:rsidRPr="00291C76" w:rsidRDefault="00367779" w:rsidP="009760E9">
            <w:pPr>
              <w:keepNext/>
              <w:rPr>
                <w:rFonts w:ascii="Arial" w:hAnsi="Arial" w:cs="Arial"/>
                <w:noProof w:val="0"/>
                <w:sz w:val="16"/>
                <w:szCs w:val="18"/>
              </w:rPr>
            </w:pPr>
          </w:p>
        </w:tc>
        <w:tc>
          <w:tcPr>
            <w:tcW w:w="1701" w:type="dxa"/>
            <w:shd w:val="clear" w:color="auto" w:fill="D9D9D9"/>
          </w:tcPr>
          <w:p w14:paraId="4BB70E97" w14:textId="77777777" w:rsidR="00367779" w:rsidRPr="00291C76" w:rsidRDefault="00367779" w:rsidP="009760E9">
            <w:pPr>
              <w:keepNext/>
              <w:rPr>
                <w:rFonts w:ascii="Arial" w:hAnsi="Arial" w:cs="Arial"/>
                <w:noProof w:val="0"/>
                <w:sz w:val="16"/>
                <w:szCs w:val="18"/>
              </w:rPr>
            </w:pPr>
          </w:p>
        </w:tc>
        <w:tc>
          <w:tcPr>
            <w:tcW w:w="599" w:type="dxa"/>
            <w:shd w:val="clear" w:color="auto" w:fill="D9D9D9"/>
          </w:tcPr>
          <w:p w14:paraId="48B785AE"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7A5AE76" w14:textId="77777777" w:rsidTr="006F2F5B">
        <w:trPr>
          <w:cantSplit/>
        </w:trPr>
        <w:tc>
          <w:tcPr>
            <w:tcW w:w="1787" w:type="dxa"/>
            <w:shd w:val="clear" w:color="auto" w:fill="auto"/>
          </w:tcPr>
          <w:p w14:paraId="1027C4B5" w14:textId="77777777" w:rsidR="00FA226D" w:rsidRPr="00291C76" w:rsidRDefault="00FC18BE" w:rsidP="007B5DD9">
            <w:pPr>
              <w:keepNext/>
              <w:rPr>
                <w:rFonts w:ascii="Arial" w:hAnsi="Arial" w:cs="Arial"/>
                <w:noProof w:val="0"/>
                <w:sz w:val="16"/>
                <w:szCs w:val="18"/>
              </w:rPr>
            </w:pPr>
            <w:proofErr w:type="spellStart"/>
            <w:r w:rsidRPr="00291C76">
              <w:rPr>
                <w:rFonts w:ascii="Arial" w:hAnsi="Arial" w:cs="Arial"/>
                <w:noProof w:val="0"/>
                <w:sz w:val="16"/>
                <w:szCs w:val="18"/>
              </w:rPr>
              <w:t>P</w:t>
            </w:r>
            <w:r w:rsidR="00FA226D" w:rsidRPr="00291C76">
              <w:rPr>
                <w:rFonts w:ascii="Arial" w:hAnsi="Arial" w:cs="Arial"/>
                <w:noProof w:val="0"/>
                <w:sz w:val="16"/>
                <w:szCs w:val="18"/>
              </w:rPr>
              <w:t>ersonId</w:t>
            </w:r>
            <w:proofErr w:type="spellEnd"/>
          </w:p>
        </w:tc>
        <w:tc>
          <w:tcPr>
            <w:tcW w:w="5267" w:type="dxa"/>
            <w:shd w:val="clear" w:color="auto" w:fill="auto"/>
          </w:tcPr>
          <w:p w14:paraId="60B21145" w14:textId="77777777" w:rsidR="00FA226D" w:rsidRPr="00291C76" w:rsidRDefault="00FA226D" w:rsidP="007B5DD9">
            <w:pPr>
              <w:keepNext/>
              <w:rPr>
                <w:rFonts w:ascii="Arial" w:hAnsi="Arial" w:cs="Arial"/>
                <w:noProof w:val="0"/>
                <w:sz w:val="16"/>
                <w:szCs w:val="18"/>
              </w:rPr>
            </w:pPr>
            <w:r w:rsidRPr="00291C76">
              <w:rPr>
                <w:rFonts w:ascii="Arial" w:hAnsi="Arial" w:cs="Arial"/>
                <w:noProof w:val="0"/>
                <w:sz w:val="16"/>
                <w:szCs w:val="18"/>
              </w:rPr>
              <w:t>Personnummer eller tilldelat</w:t>
            </w:r>
          </w:p>
          <w:p w14:paraId="2A4D62C7" w14:textId="77777777" w:rsidR="00FA226D" w:rsidRPr="00291C76" w:rsidRDefault="00FA226D" w:rsidP="007B5DD9">
            <w:pPr>
              <w:keepNext/>
              <w:rPr>
                <w:rFonts w:ascii="Arial" w:hAnsi="Arial" w:cs="Arial"/>
                <w:noProof w:val="0"/>
                <w:sz w:val="16"/>
                <w:szCs w:val="18"/>
              </w:rPr>
            </w:pPr>
            <w:r w:rsidRPr="00291C76">
              <w:rPr>
                <w:rFonts w:ascii="Arial" w:hAnsi="Arial" w:cs="Arial"/>
                <w:noProof w:val="0"/>
                <w:sz w:val="16"/>
                <w:szCs w:val="18"/>
              </w:rPr>
              <w:t>personnummer/samordningsnummer.</w:t>
            </w:r>
            <w:ins w:id="34" w:author="1.1RC3" w:date="2013-12-11T22:37:00Z">
              <w:r w:rsidR="00A979FB" w:rsidRPr="00291C76">
                <w:rPr>
                  <w:rFonts w:ascii="Arial" w:hAnsi="Arial" w:cs="Arial"/>
                  <w:noProof w:val="0"/>
                  <w:sz w:val="16"/>
                  <w:szCs w:val="18"/>
                </w:rPr>
                <w:t xml:space="preserve"> </w:t>
              </w:r>
              <w:proofErr w:type="spellStart"/>
              <w:r w:rsidR="00A979FB" w:rsidRPr="002F18AE">
                <w:rPr>
                  <w:rFonts w:ascii="Arial" w:hAnsi="Arial" w:cs="Arial"/>
                  <w:noProof w:val="0"/>
                  <w:sz w:val="16"/>
                  <w:szCs w:val="18"/>
                  <w:highlight w:val="yellow"/>
                </w:rPr>
                <w:t>PersonId</w:t>
              </w:r>
              <w:proofErr w:type="spellEnd"/>
              <w:r w:rsidR="00A979FB" w:rsidRPr="002F18AE">
                <w:rPr>
                  <w:rFonts w:ascii="Arial" w:hAnsi="Arial" w:cs="Arial"/>
                  <w:noProof w:val="0"/>
                  <w:sz w:val="16"/>
                  <w:szCs w:val="18"/>
                  <w:highlight w:val="yellow"/>
                </w:rPr>
                <w:t xml:space="preserve"> kan även vara reservnummer i det fall tjänstekonsumenten är en regional/lokal instans. Formatet är då specifikt för aktuellt </w:t>
              </w:r>
              <w:proofErr w:type="spellStart"/>
              <w:r w:rsidR="00A979FB" w:rsidRPr="002F18AE">
                <w:rPr>
                  <w:rFonts w:ascii="Arial" w:hAnsi="Arial" w:cs="Arial"/>
                  <w:noProof w:val="0"/>
                  <w:sz w:val="16"/>
                  <w:szCs w:val="18"/>
                  <w:highlight w:val="yellow"/>
                </w:rPr>
                <w:t>reservnummerkodverk</w:t>
              </w:r>
              <w:proofErr w:type="spellEnd"/>
              <w:r w:rsidR="00A979FB" w:rsidRPr="002F18AE">
                <w:rPr>
                  <w:rFonts w:ascii="Arial" w:hAnsi="Arial" w:cs="Arial"/>
                  <w:noProof w:val="0"/>
                  <w:sz w:val="16"/>
                  <w:szCs w:val="18"/>
                  <w:highlight w:val="yellow"/>
                </w:rPr>
                <w:t>.</w:t>
              </w:r>
            </w:ins>
          </w:p>
        </w:tc>
        <w:tc>
          <w:tcPr>
            <w:tcW w:w="1701" w:type="dxa"/>
            <w:shd w:val="clear" w:color="auto" w:fill="auto"/>
          </w:tcPr>
          <w:p w14:paraId="75D3368B" w14:textId="77777777" w:rsidR="00FA226D" w:rsidRPr="00291C76" w:rsidRDefault="00955A1B" w:rsidP="007B5DD9">
            <w:pPr>
              <w:keepNext/>
              <w:rPr>
                <w:rFonts w:ascii="Arial" w:hAnsi="Arial" w:cs="Arial"/>
                <w:noProof w:val="0"/>
                <w:sz w:val="16"/>
                <w:szCs w:val="18"/>
              </w:rPr>
            </w:pPr>
            <w:ins w:id="35" w:author="1.1RC3" w:date="2013-12-11T22:37:00Z">
              <w:r w:rsidRPr="002F18AE">
                <w:rPr>
                  <w:rFonts w:ascii="Arial" w:hAnsi="Arial" w:cs="Arial"/>
                  <w:noProof w:val="0"/>
                  <w:sz w:val="16"/>
                  <w:szCs w:val="18"/>
                  <w:highlight w:val="yellow"/>
                </w:rPr>
                <w:t>För person- och samordningsnummer:</w:t>
              </w:r>
              <w:r w:rsidRPr="00291C76">
                <w:rPr>
                  <w:rFonts w:ascii="Arial" w:hAnsi="Arial" w:cs="Arial"/>
                  <w:noProof w:val="0"/>
                  <w:sz w:val="16"/>
                  <w:szCs w:val="18"/>
                </w:rPr>
                <w:t xml:space="preserve"> </w:t>
              </w:r>
            </w:ins>
            <w:proofErr w:type="spellStart"/>
            <w:r w:rsidR="00FA226D" w:rsidRPr="00291C76">
              <w:rPr>
                <w:rFonts w:ascii="Arial" w:hAnsi="Arial" w:cs="Arial"/>
                <w:noProof w:val="0"/>
                <w:sz w:val="16"/>
                <w:szCs w:val="18"/>
              </w:rPr>
              <w:t>ÅÅÅÅMMDDNNNN</w:t>
            </w:r>
            <w:proofErr w:type="spellEnd"/>
          </w:p>
        </w:tc>
        <w:tc>
          <w:tcPr>
            <w:tcW w:w="599" w:type="dxa"/>
          </w:tcPr>
          <w:p w14:paraId="42E072EC" w14:textId="77777777" w:rsidR="00FA226D" w:rsidRPr="00291C76" w:rsidRDefault="00FA226D" w:rsidP="007B5DD9">
            <w:pPr>
              <w:keepNext/>
              <w:rPr>
                <w:rFonts w:ascii="Arial" w:hAnsi="Arial" w:cs="Arial"/>
                <w:noProof w:val="0"/>
                <w:sz w:val="16"/>
                <w:szCs w:val="18"/>
              </w:rPr>
            </w:pPr>
            <w:r w:rsidRPr="00291C76">
              <w:rPr>
                <w:rFonts w:ascii="Arial" w:hAnsi="Arial" w:cs="Arial"/>
                <w:noProof w:val="0"/>
                <w:sz w:val="16"/>
                <w:szCs w:val="18"/>
              </w:rPr>
              <w:t>1</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5975A2A" w14:textId="77777777" w:rsidTr="006F2F5B">
        <w:trPr>
          <w:cantSplit/>
        </w:trPr>
        <w:tc>
          <w:tcPr>
            <w:tcW w:w="1787" w:type="dxa"/>
            <w:shd w:val="clear" w:color="auto" w:fill="auto"/>
          </w:tcPr>
          <w:p w14:paraId="6A22BFD4" w14:textId="77777777" w:rsidR="00E11BFA" w:rsidRPr="00291C76" w:rsidRDefault="00FC18BE" w:rsidP="007B5DD9">
            <w:pPr>
              <w:keepNext/>
              <w:rPr>
                <w:rFonts w:ascii="Arial" w:hAnsi="Arial" w:cs="Arial"/>
                <w:noProof w:val="0"/>
                <w:sz w:val="16"/>
                <w:szCs w:val="18"/>
              </w:rPr>
            </w:pPr>
            <w:r w:rsidRPr="00291C76">
              <w:rPr>
                <w:rFonts w:ascii="Arial" w:hAnsi="Arial" w:cs="Arial"/>
                <w:noProof w:val="0"/>
                <w:sz w:val="16"/>
                <w:szCs w:val="18"/>
              </w:rPr>
              <w:t>K</w:t>
            </w:r>
            <w:r w:rsidR="0008200D" w:rsidRPr="00291C76">
              <w:rPr>
                <w:rFonts w:ascii="Arial" w:hAnsi="Arial" w:cs="Arial"/>
                <w:noProof w:val="0"/>
                <w:sz w:val="16"/>
                <w:szCs w:val="18"/>
              </w:rPr>
              <w:t>on</w:t>
            </w:r>
          </w:p>
        </w:tc>
        <w:tc>
          <w:tcPr>
            <w:tcW w:w="5267" w:type="dxa"/>
            <w:shd w:val="clear" w:color="auto" w:fill="auto"/>
          </w:tcPr>
          <w:p w14:paraId="5226157C"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Anger personens kön.</w:t>
            </w:r>
          </w:p>
        </w:tc>
        <w:tc>
          <w:tcPr>
            <w:tcW w:w="1701" w:type="dxa"/>
            <w:shd w:val="clear" w:color="auto" w:fill="auto"/>
          </w:tcPr>
          <w:p w14:paraId="1A131E5A"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K = Kvinna</w:t>
            </w:r>
          </w:p>
          <w:p w14:paraId="6A80102D"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M = Man</w:t>
            </w:r>
          </w:p>
        </w:tc>
        <w:tc>
          <w:tcPr>
            <w:tcW w:w="599" w:type="dxa"/>
          </w:tcPr>
          <w:p w14:paraId="4DF97200"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67920645" w14:textId="77777777" w:rsidTr="006F2F5B">
        <w:trPr>
          <w:cantSplit/>
        </w:trPr>
        <w:tc>
          <w:tcPr>
            <w:tcW w:w="1787" w:type="dxa"/>
            <w:shd w:val="clear" w:color="auto" w:fill="auto"/>
          </w:tcPr>
          <w:p w14:paraId="4A6AFA3D" w14:textId="77777777" w:rsidR="00E11BFA" w:rsidRPr="00291C76" w:rsidRDefault="00FC18BE" w:rsidP="007B5DD9">
            <w:pPr>
              <w:keepNext/>
              <w:rPr>
                <w:rFonts w:ascii="Arial" w:hAnsi="Arial" w:cs="Arial"/>
                <w:noProof w:val="0"/>
                <w:sz w:val="16"/>
                <w:szCs w:val="18"/>
              </w:rPr>
            </w:pPr>
            <w:proofErr w:type="spellStart"/>
            <w:r w:rsidRPr="00291C76">
              <w:rPr>
                <w:rFonts w:ascii="Arial" w:hAnsi="Arial" w:cs="Arial"/>
                <w:noProof w:val="0"/>
                <w:sz w:val="16"/>
                <w:szCs w:val="18"/>
              </w:rPr>
              <w:t>F</w:t>
            </w:r>
            <w:r w:rsidR="0008200D" w:rsidRPr="00291C76">
              <w:rPr>
                <w:rFonts w:ascii="Arial" w:hAnsi="Arial" w:cs="Arial"/>
                <w:noProof w:val="0"/>
                <w:sz w:val="16"/>
                <w:szCs w:val="18"/>
              </w:rPr>
              <w:t>odelsetid</w:t>
            </w:r>
            <w:proofErr w:type="spellEnd"/>
          </w:p>
        </w:tc>
        <w:tc>
          <w:tcPr>
            <w:tcW w:w="5267" w:type="dxa"/>
            <w:shd w:val="clear" w:color="auto" w:fill="auto"/>
          </w:tcPr>
          <w:p w14:paraId="050ECF1B"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 xml:space="preserve">Datum som anger personens </w:t>
            </w:r>
            <w:proofErr w:type="spellStart"/>
            <w:r w:rsidRPr="00291C76">
              <w:rPr>
                <w:rFonts w:ascii="Arial" w:hAnsi="Arial" w:cs="Arial"/>
                <w:noProof w:val="0"/>
                <w:sz w:val="16"/>
                <w:szCs w:val="18"/>
              </w:rPr>
              <w:t>födelsetid</w:t>
            </w:r>
            <w:proofErr w:type="spellEnd"/>
            <w:r w:rsidRPr="00291C76">
              <w:rPr>
                <w:rFonts w:ascii="Arial" w:hAnsi="Arial" w:cs="Arial"/>
                <w:noProof w:val="0"/>
                <w:sz w:val="16"/>
                <w:szCs w:val="18"/>
              </w:rPr>
              <w:t>.</w:t>
            </w:r>
          </w:p>
          <w:p w14:paraId="242BE33A"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 xml:space="preserve">Termen kan saknas för personer utan fastställd </w:t>
            </w:r>
            <w:proofErr w:type="spellStart"/>
            <w:r w:rsidRPr="00291C76">
              <w:rPr>
                <w:rFonts w:ascii="Arial" w:hAnsi="Arial" w:cs="Arial"/>
                <w:noProof w:val="0"/>
                <w:sz w:val="16"/>
                <w:szCs w:val="18"/>
              </w:rPr>
              <w:t>födelsetid</w:t>
            </w:r>
            <w:proofErr w:type="spellEnd"/>
            <w:r w:rsidRPr="00291C76">
              <w:rPr>
                <w:rFonts w:ascii="Arial" w:hAnsi="Arial" w:cs="Arial"/>
                <w:noProof w:val="0"/>
                <w:sz w:val="16"/>
                <w:szCs w:val="18"/>
              </w:rPr>
              <w:t>.</w:t>
            </w:r>
          </w:p>
        </w:tc>
        <w:tc>
          <w:tcPr>
            <w:tcW w:w="1701" w:type="dxa"/>
            <w:shd w:val="clear" w:color="auto" w:fill="auto"/>
          </w:tcPr>
          <w:p w14:paraId="42B8E630" w14:textId="77777777" w:rsidR="00E11BFA" w:rsidRPr="00291C76" w:rsidRDefault="00E11BFA" w:rsidP="007B5DD9">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Pr>
          <w:p w14:paraId="4A63892B"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38C4EF9" w14:textId="77777777" w:rsidTr="006F2F5B">
        <w:trPr>
          <w:cantSplit/>
        </w:trPr>
        <w:tc>
          <w:tcPr>
            <w:tcW w:w="1787" w:type="dxa"/>
            <w:shd w:val="clear" w:color="auto" w:fill="D9D9D9"/>
          </w:tcPr>
          <w:p w14:paraId="68076220" w14:textId="77777777" w:rsidR="00E11BFA" w:rsidRPr="00291C76" w:rsidRDefault="00A46561" w:rsidP="007B5DD9">
            <w:pPr>
              <w:keepNext/>
              <w:rPr>
                <w:rFonts w:ascii="Arial" w:hAnsi="Arial" w:cs="Arial"/>
                <w:noProof w:val="0"/>
                <w:sz w:val="16"/>
                <w:szCs w:val="18"/>
              </w:rPr>
            </w:pPr>
            <w:r w:rsidRPr="00291C76">
              <w:rPr>
                <w:rFonts w:ascii="Arial" w:hAnsi="Arial" w:cs="Arial"/>
                <w:noProof w:val="0"/>
                <w:sz w:val="16"/>
                <w:szCs w:val="18"/>
              </w:rPr>
              <w:t>N</w:t>
            </w:r>
            <w:r w:rsidR="00E11BFA" w:rsidRPr="00291C76">
              <w:rPr>
                <w:rFonts w:ascii="Arial" w:hAnsi="Arial" w:cs="Arial"/>
                <w:noProof w:val="0"/>
                <w:sz w:val="16"/>
                <w:szCs w:val="18"/>
              </w:rPr>
              <w:t>amn</w:t>
            </w:r>
          </w:p>
        </w:tc>
        <w:tc>
          <w:tcPr>
            <w:tcW w:w="5267" w:type="dxa"/>
            <w:shd w:val="clear" w:color="auto" w:fill="D9D9D9"/>
          </w:tcPr>
          <w:p w14:paraId="7E4C5663" w14:textId="77777777" w:rsidR="00E11BFA" w:rsidRPr="00291C76" w:rsidRDefault="00E11BFA" w:rsidP="007B5DD9">
            <w:pPr>
              <w:keepNext/>
              <w:rPr>
                <w:rFonts w:ascii="Arial" w:hAnsi="Arial" w:cs="Arial"/>
                <w:noProof w:val="0"/>
                <w:sz w:val="16"/>
                <w:szCs w:val="18"/>
              </w:rPr>
            </w:pPr>
          </w:p>
        </w:tc>
        <w:tc>
          <w:tcPr>
            <w:tcW w:w="1701" w:type="dxa"/>
            <w:shd w:val="clear" w:color="auto" w:fill="D9D9D9"/>
          </w:tcPr>
          <w:p w14:paraId="519B2254" w14:textId="77777777" w:rsidR="00E11BFA" w:rsidRPr="00291C76" w:rsidRDefault="00E11BFA" w:rsidP="007B5DD9">
            <w:pPr>
              <w:keepNext/>
              <w:rPr>
                <w:rFonts w:ascii="Arial" w:hAnsi="Arial" w:cs="Arial"/>
                <w:noProof w:val="0"/>
                <w:sz w:val="16"/>
                <w:szCs w:val="18"/>
              </w:rPr>
            </w:pPr>
          </w:p>
        </w:tc>
        <w:tc>
          <w:tcPr>
            <w:tcW w:w="599" w:type="dxa"/>
            <w:shd w:val="clear" w:color="auto" w:fill="D9D9D9"/>
          </w:tcPr>
          <w:p w14:paraId="4780CEDA"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10AB328B" w14:textId="77777777" w:rsidTr="006F2F5B">
        <w:trPr>
          <w:cantSplit/>
        </w:trPr>
        <w:tc>
          <w:tcPr>
            <w:tcW w:w="1787" w:type="dxa"/>
            <w:shd w:val="clear" w:color="auto" w:fill="auto"/>
          </w:tcPr>
          <w:p w14:paraId="28BE6EC4" w14:textId="77777777" w:rsidR="00367779" w:rsidRPr="00291C76" w:rsidRDefault="00FC18BE" w:rsidP="009760E9">
            <w:pPr>
              <w:keepNext/>
              <w:rPr>
                <w:rFonts w:ascii="Arial" w:hAnsi="Arial" w:cs="Arial"/>
                <w:noProof w:val="0"/>
                <w:sz w:val="16"/>
                <w:szCs w:val="18"/>
              </w:rPr>
            </w:pPr>
            <w:r w:rsidRPr="00291C76">
              <w:rPr>
                <w:rFonts w:ascii="Arial" w:hAnsi="Arial" w:cs="Arial"/>
                <w:noProof w:val="0"/>
                <w:sz w:val="16"/>
                <w:szCs w:val="18"/>
              </w:rPr>
              <w:t>A</w:t>
            </w:r>
            <w:r w:rsidR="0008200D" w:rsidRPr="00291C76">
              <w:rPr>
                <w:rFonts w:ascii="Arial" w:hAnsi="Arial" w:cs="Arial"/>
                <w:noProof w:val="0"/>
                <w:sz w:val="16"/>
                <w:szCs w:val="18"/>
              </w:rPr>
              <w:t>viseringsnamn</w:t>
            </w:r>
          </w:p>
        </w:tc>
        <w:tc>
          <w:tcPr>
            <w:tcW w:w="5267" w:type="dxa"/>
            <w:shd w:val="clear" w:color="auto" w:fill="auto"/>
          </w:tcPr>
          <w:p w14:paraId="2CAC138C"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I aviseringsnamn läggs mellannamn,</w:t>
            </w:r>
          </w:p>
          <w:p w14:paraId="60769A21"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efternamn och förnamn in, i den</w:t>
            </w:r>
          </w:p>
          <w:p w14:paraId="4103CDA3"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ordningen, max 36 tecken</w:t>
            </w:r>
            <w:proofErr w:type="gramStart"/>
            <w:r w:rsidRPr="00291C76">
              <w:rPr>
                <w:rFonts w:ascii="Arial" w:hAnsi="Arial" w:cs="Arial"/>
                <w:noProof w:val="0"/>
                <w:sz w:val="16"/>
                <w:szCs w:val="18"/>
              </w:rPr>
              <w:t xml:space="preserve"> (från</w:t>
            </w:r>
            <w:proofErr w:type="gramEnd"/>
          </w:p>
          <w:p w14:paraId="49F4C466"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folkbokföringen om namnen</w:t>
            </w:r>
          </w:p>
          <w:p w14:paraId="4E1F6342"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tillsammans överskrider 36 tecken).</w:t>
            </w:r>
          </w:p>
          <w:p w14:paraId="252FAB87"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Finns ett aviseringsnamn anges det här.</w:t>
            </w:r>
          </w:p>
        </w:tc>
        <w:tc>
          <w:tcPr>
            <w:tcW w:w="1701" w:type="dxa"/>
            <w:shd w:val="clear" w:color="auto" w:fill="auto"/>
          </w:tcPr>
          <w:p w14:paraId="30D417A3"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Max 36 tecken</w:t>
            </w:r>
          </w:p>
        </w:tc>
        <w:tc>
          <w:tcPr>
            <w:tcW w:w="599" w:type="dxa"/>
          </w:tcPr>
          <w:p w14:paraId="539B8787"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609ABC7" w14:textId="77777777" w:rsidTr="006F2F5B">
        <w:trPr>
          <w:cantSplit/>
        </w:trPr>
        <w:tc>
          <w:tcPr>
            <w:tcW w:w="1787" w:type="dxa"/>
            <w:shd w:val="clear" w:color="auto" w:fill="auto"/>
          </w:tcPr>
          <w:p w14:paraId="12BEB293" w14:textId="77777777" w:rsidR="00367779" w:rsidRPr="00291C76" w:rsidRDefault="00FC18BE" w:rsidP="009760E9">
            <w:pPr>
              <w:keepNext/>
              <w:rPr>
                <w:rFonts w:ascii="Arial" w:hAnsi="Arial" w:cs="Arial"/>
                <w:noProof w:val="0"/>
                <w:sz w:val="16"/>
                <w:szCs w:val="18"/>
              </w:rPr>
            </w:pPr>
            <w:proofErr w:type="spellStart"/>
            <w:r w:rsidRPr="00291C76">
              <w:rPr>
                <w:rFonts w:ascii="Arial" w:hAnsi="Arial" w:cs="Arial"/>
                <w:noProof w:val="0"/>
                <w:sz w:val="16"/>
                <w:szCs w:val="18"/>
              </w:rPr>
              <w:t>F</w:t>
            </w:r>
            <w:r w:rsidR="0008200D" w:rsidRPr="00291C76">
              <w:rPr>
                <w:rFonts w:ascii="Arial" w:hAnsi="Arial" w:cs="Arial"/>
                <w:noProof w:val="0"/>
                <w:sz w:val="16"/>
                <w:szCs w:val="18"/>
              </w:rPr>
              <w:t>ornamn</w:t>
            </w:r>
            <w:proofErr w:type="spellEnd"/>
          </w:p>
        </w:tc>
        <w:tc>
          <w:tcPr>
            <w:tcW w:w="5267" w:type="dxa"/>
            <w:shd w:val="clear" w:color="auto" w:fill="auto"/>
          </w:tcPr>
          <w:p w14:paraId="38D56E18"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Förnamn, alla förnamn med mellanslag</w:t>
            </w:r>
          </w:p>
          <w:p w14:paraId="6EED6D80"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emellan.</w:t>
            </w:r>
          </w:p>
        </w:tc>
        <w:tc>
          <w:tcPr>
            <w:tcW w:w="1701" w:type="dxa"/>
            <w:shd w:val="clear" w:color="auto" w:fill="auto"/>
          </w:tcPr>
          <w:p w14:paraId="258EBF16"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Max 80 tecken</w:t>
            </w:r>
          </w:p>
        </w:tc>
        <w:tc>
          <w:tcPr>
            <w:tcW w:w="599" w:type="dxa"/>
          </w:tcPr>
          <w:p w14:paraId="704584EF"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C41F195" w14:textId="77777777" w:rsidTr="006F2F5B">
        <w:trPr>
          <w:cantSplit/>
        </w:trPr>
        <w:tc>
          <w:tcPr>
            <w:tcW w:w="1787" w:type="dxa"/>
            <w:shd w:val="clear" w:color="auto" w:fill="auto"/>
          </w:tcPr>
          <w:p w14:paraId="2C0FBAF3" w14:textId="77777777" w:rsidR="00367779" w:rsidRPr="00291C76" w:rsidRDefault="00FC18BE" w:rsidP="009760E9">
            <w:pPr>
              <w:keepNext/>
              <w:rPr>
                <w:rFonts w:ascii="Arial" w:hAnsi="Arial" w:cs="Arial"/>
                <w:noProof w:val="0"/>
                <w:sz w:val="16"/>
                <w:szCs w:val="18"/>
              </w:rPr>
            </w:pPr>
            <w:r w:rsidRPr="00291C76">
              <w:rPr>
                <w:rFonts w:ascii="Arial" w:hAnsi="Arial" w:cs="Arial"/>
                <w:noProof w:val="0"/>
                <w:sz w:val="16"/>
                <w:szCs w:val="18"/>
              </w:rPr>
              <w:t>T</w:t>
            </w:r>
            <w:r w:rsidR="0008200D" w:rsidRPr="00291C76">
              <w:rPr>
                <w:rFonts w:ascii="Arial" w:hAnsi="Arial" w:cs="Arial"/>
                <w:noProof w:val="0"/>
                <w:sz w:val="16"/>
                <w:szCs w:val="18"/>
              </w:rPr>
              <w:t>illtalsnamnsmarkering</w:t>
            </w:r>
          </w:p>
        </w:tc>
        <w:tc>
          <w:tcPr>
            <w:tcW w:w="5267" w:type="dxa"/>
            <w:shd w:val="clear" w:color="auto" w:fill="auto"/>
          </w:tcPr>
          <w:p w14:paraId="7283C4F4"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Kod bestående som anger vilka av</w:t>
            </w:r>
          </w:p>
          <w:p w14:paraId="4427CC30" w14:textId="77777777" w:rsidR="00367779" w:rsidRPr="00291C76" w:rsidRDefault="00367779" w:rsidP="009760E9">
            <w:pPr>
              <w:keepNext/>
              <w:autoSpaceDE w:val="0"/>
              <w:autoSpaceDN w:val="0"/>
              <w:adjustRightInd w:val="0"/>
              <w:rPr>
                <w:rFonts w:ascii="Arial" w:hAnsi="Arial" w:cs="Arial"/>
                <w:noProof w:val="0"/>
                <w:sz w:val="16"/>
                <w:szCs w:val="18"/>
              </w:rPr>
            </w:pPr>
            <w:proofErr w:type="gramStart"/>
            <w:r w:rsidRPr="00291C76">
              <w:rPr>
                <w:rFonts w:ascii="Arial" w:hAnsi="Arial" w:cs="Arial"/>
                <w:noProof w:val="0"/>
                <w:sz w:val="16"/>
                <w:szCs w:val="18"/>
              </w:rPr>
              <w:t>förnamnen som är tilltalsnamn.</w:t>
            </w:r>
            <w:proofErr w:type="gramEnd"/>
            <w:r w:rsidRPr="00291C76">
              <w:rPr>
                <w:rFonts w:ascii="Arial" w:hAnsi="Arial" w:cs="Arial"/>
                <w:noProof w:val="0"/>
                <w:sz w:val="16"/>
                <w:szCs w:val="18"/>
              </w:rPr>
              <w:t xml:space="preserve"> Om det inte finns någon kod för tilltalsnamn finns inget tilltalsnamn angivet i folkbokföringen och därmed inte i SPAR.</w:t>
            </w:r>
          </w:p>
        </w:tc>
        <w:tc>
          <w:tcPr>
            <w:tcW w:w="1701" w:type="dxa"/>
            <w:shd w:val="clear" w:color="auto" w:fill="auto"/>
          </w:tcPr>
          <w:p w14:paraId="45D1178B"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Se [1] kap 5.1.2.</w:t>
            </w:r>
          </w:p>
        </w:tc>
        <w:tc>
          <w:tcPr>
            <w:tcW w:w="599" w:type="dxa"/>
          </w:tcPr>
          <w:p w14:paraId="0180FBA1"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A5395FE" w14:textId="77777777" w:rsidTr="006F2F5B">
        <w:trPr>
          <w:cantSplit/>
        </w:trPr>
        <w:tc>
          <w:tcPr>
            <w:tcW w:w="1787" w:type="dxa"/>
            <w:shd w:val="clear" w:color="auto" w:fill="auto"/>
          </w:tcPr>
          <w:p w14:paraId="18DDAD69" w14:textId="77777777" w:rsidR="00367779" w:rsidRPr="00291C76" w:rsidRDefault="00FC18BE" w:rsidP="009760E9">
            <w:pPr>
              <w:keepNext/>
              <w:rPr>
                <w:rFonts w:ascii="Arial" w:hAnsi="Arial" w:cs="Arial"/>
                <w:noProof w:val="0"/>
                <w:sz w:val="16"/>
                <w:szCs w:val="18"/>
              </w:rPr>
            </w:pPr>
            <w:r w:rsidRPr="00291C76">
              <w:rPr>
                <w:rFonts w:ascii="Arial" w:hAnsi="Arial" w:cs="Arial"/>
                <w:noProof w:val="0"/>
                <w:sz w:val="16"/>
                <w:szCs w:val="18"/>
              </w:rPr>
              <w:t>M</w:t>
            </w:r>
            <w:r w:rsidR="0008200D" w:rsidRPr="00291C76">
              <w:rPr>
                <w:rFonts w:ascii="Arial" w:hAnsi="Arial" w:cs="Arial"/>
                <w:noProof w:val="0"/>
                <w:sz w:val="16"/>
                <w:szCs w:val="18"/>
              </w:rPr>
              <w:t>ellannamn</w:t>
            </w:r>
          </w:p>
        </w:tc>
        <w:tc>
          <w:tcPr>
            <w:tcW w:w="5267" w:type="dxa"/>
            <w:shd w:val="clear" w:color="auto" w:fill="auto"/>
          </w:tcPr>
          <w:p w14:paraId="0B5250A4" w14:textId="77777777" w:rsidR="00367779" w:rsidRPr="00291C76" w:rsidRDefault="00367779"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Bärs mellan förnamn och efternamn</w:t>
            </w:r>
          </w:p>
          <w:p w14:paraId="6FEC5F98"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t.ex. namn som ogift.</w:t>
            </w:r>
          </w:p>
        </w:tc>
        <w:tc>
          <w:tcPr>
            <w:tcW w:w="1701" w:type="dxa"/>
            <w:shd w:val="clear" w:color="auto" w:fill="auto"/>
          </w:tcPr>
          <w:p w14:paraId="5A1C3703"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Max 40 tecken</w:t>
            </w:r>
          </w:p>
        </w:tc>
        <w:tc>
          <w:tcPr>
            <w:tcW w:w="599" w:type="dxa"/>
          </w:tcPr>
          <w:p w14:paraId="07776468"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A5DC030" w14:textId="77777777" w:rsidTr="006F2F5B">
        <w:trPr>
          <w:cantSplit/>
        </w:trPr>
        <w:tc>
          <w:tcPr>
            <w:tcW w:w="1787" w:type="dxa"/>
            <w:shd w:val="clear" w:color="auto" w:fill="auto"/>
          </w:tcPr>
          <w:p w14:paraId="43ADEB31" w14:textId="77777777" w:rsidR="00367779" w:rsidRPr="00291C76" w:rsidRDefault="00FC18BE" w:rsidP="009760E9">
            <w:pPr>
              <w:keepNext/>
              <w:rPr>
                <w:rFonts w:ascii="Arial" w:hAnsi="Arial" w:cs="Arial"/>
                <w:noProof w:val="0"/>
                <w:sz w:val="16"/>
                <w:szCs w:val="18"/>
              </w:rPr>
            </w:pPr>
            <w:r w:rsidRPr="00291C76">
              <w:rPr>
                <w:rFonts w:ascii="Arial" w:hAnsi="Arial" w:cs="Arial"/>
                <w:noProof w:val="0"/>
                <w:sz w:val="16"/>
                <w:szCs w:val="18"/>
              </w:rPr>
              <w:t>E</w:t>
            </w:r>
            <w:r w:rsidR="0008200D" w:rsidRPr="00291C76">
              <w:rPr>
                <w:rFonts w:ascii="Arial" w:hAnsi="Arial" w:cs="Arial"/>
                <w:noProof w:val="0"/>
                <w:sz w:val="16"/>
                <w:szCs w:val="18"/>
              </w:rPr>
              <w:t>fternamn</w:t>
            </w:r>
          </w:p>
        </w:tc>
        <w:tc>
          <w:tcPr>
            <w:tcW w:w="5267" w:type="dxa"/>
            <w:shd w:val="clear" w:color="auto" w:fill="auto"/>
          </w:tcPr>
          <w:p w14:paraId="0224A04E"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Efternamn.</w:t>
            </w:r>
          </w:p>
        </w:tc>
        <w:tc>
          <w:tcPr>
            <w:tcW w:w="1701" w:type="dxa"/>
            <w:shd w:val="clear" w:color="auto" w:fill="auto"/>
          </w:tcPr>
          <w:p w14:paraId="52267A38"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Max 60 tecken</w:t>
            </w:r>
          </w:p>
        </w:tc>
        <w:tc>
          <w:tcPr>
            <w:tcW w:w="599" w:type="dxa"/>
          </w:tcPr>
          <w:p w14:paraId="292BA4CB"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C91FF0D" w14:textId="77777777" w:rsidTr="006F2F5B">
        <w:trPr>
          <w:cantSplit/>
        </w:trPr>
        <w:tc>
          <w:tcPr>
            <w:tcW w:w="1787" w:type="dxa"/>
            <w:shd w:val="clear" w:color="auto" w:fill="D9D9D9"/>
          </w:tcPr>
          <w:p w14:paraId="49A2AD01" w14:textId="77777777" w:rsidR="00E11BFA" w:rsidRPr="00291C76" w:rsidRDefault="00A46561" w:rsidP="007B5DD9">
            <w:pPr>
              <w:keepNext/>
              <w:rPr>
                <w:rFonts w:ascii="Arial" w:hAnsi="Arial" w:cs="Arial"/>
                <w:noProof w:val="0"/>
                <w:sz w:val="16"/>
                <w:szCs w:val="18"/>
              </w:rPr>
            </w:pPr>
            <w:r w:rsidRPr="00291C76">
              <w:rPr>
                <w:rFonts w:ascii="Arial" w:hAnsi="Arial" w:cs="Arial"/>
                <w:noProof w:val="0"/>
                <w:sz w:val="16"/>
                <w:szCs w:val="18"/>
              </w:rPr>
              <w:t>A</w:t>
            </w:r>
            <w:r w:rsidR="00E11BFA" w:rsidRPr="00291C76">
              <w:rPr>
                <w:rFonts w:ascii="Arial" w:hAnsi="Arial" w:cs="Arial"/>
                <w:noProof w:val="0"/>
                <w:sz w:val="16"/>
                <w:szCs w:val="18"/>
              </w:rPr>
              <w:t>vregistrering</w:t>
            </w:r>
          </w:p>
        </w:tc>
        <w:tc>
          <w:tcPr>
            <w:tcW w:w="5267" w:type="dxa"/>
            <w:shd w:val="clear" w:color="auto" w:fill="D9D9D9"/>
          </w:tcPr>
          <w:p w14:paraId="00D3E8B7" w14:textId="77777777" w:rsidR="00E11BFA" w:rsidRPr="00291C76" w:rsidRDefault="00E11BFA" w:rsidP="007B5DD9">
            <w:pPr>
              <w:keepNext/>
              <w:rPr>
                <w:rFonts w:ascii="Arial" w:hAnsi="Arial" w:cs="Arial"/>
                <w:noProof w:val="0"/>
                <w:sz w:val="16"/>
                <w:szCs w:val="18"/>
              </w:rPr>
            </w:pPr>
          </w:p>
        </w:tc>
        <w:tc>
          <w:tcPr>
            <w:tcW w:w="1701" w:type="dxa"/>
            <w:shd w:val="clear" w:color="auto" w:fill="D9D9D9"/>
          </w:tcPr>
          <w:p w14:paraId="5C9376CA" w14:textId="77777777" w:rsidR="00E11BFA" w:rsidRPr="00291C76" w:rsidRDefault="00E11BFA" w:rsidP="007B5DD9">
            <w:pPr>
              <w:keepNext/>
              <w:rPr>
                <w:rFonts w:ascii="Arial" w:hAnsi="Arial" w:cs="Arial"/>
                <w:noProof w:val="0"/>
                <w:sz w:val="16"/>
                <w:szCs w:val="18"/>
              </w:rPr>
            </w:pPr>
          </w:p>
        </w:tc>
        <w:tc>
          <w:tcPr>
            <w:tcW w:w="599" w:type="dxa"/>
            <w:shd w:val="clear" w:color="auto" w:fill="D9D9D9"/>
          </w:tcPr>
          <w:p w14:paraId="20411A13" w14:textId="77777777" w:rsidR="00E11BFA" w:rsidRPr="00291C76" w:rsidRDefault="00E11BFA" w:rsidP="007B5DD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C338AFC" w14:textId="77777777" w:rsidTr="006F2F5B">
        <w:trPr>
          <w:cantSplit/>
        </w:trPr>
        <w:tc>
          <w:tcPr>
            <w:tcW w:w="1787" w:type="dxa"/>
            <w:shd w:val="clear" w:color="auto" w:fill="auto"/>
          </w:tcPr>
          <w:p w14:paraId="07F27FC0" w14:textId="77777777" w:rsidR="00367779" w:rsidRPr="00291C76" w:rsidRDefault="00FC18BE" w:rsidP="00FA226D">
            <w:pPr>
              <w:keepNext/>
              <w:rPr>
                <w:rFonts w:ascii="Arial" w:hAnsi="Arial" w:cs="Arial"/>
                <w:noProof w:val="0"/>
                <w:sz w:val="16"/>
                <w:szCs w:val="18"/>
              </w:rPr>
            </w:pPr>
            <w:proofErr w:type="spellStart"/>
            <w:r w:rsidRPr="00291C76">
              <w:rPr>
                <w:rFonts w:ascii="Arial" w:hAnsi="Arial" w:cs="Arial"/>
                <w:noProof w:val="0"/>
                <w:sz w:val="16"/>
                <w:szCs w:val="18"/>
              </w:rPr>
              <w:t>A</w:t>
            </w:r>
            <w:r w:rsidR="00367779" w:rsidRPr="00291C76">
              <w:rPr>
                <w:rFonts w:ascii="Arial" w:hAnsi="Arial" w:cs="Arial"/>
                <w:noProof w:val="0"/>
                <w:sz w:val="16"/>
                <w:szCs w:val="18"/>
              </w:rPr>
              <w:t>vregistreringsorsak</w:t>
            </w:r>
            <w:r w:rsidR="00FA226D" w:rsidRPr="00291C76">
              <w:rPr>
                <w:rFonts w:ascii="Arial" w:hAnsi="Arial" w:cs="Arial"/>
                <w:noProof w:val="0"/>
                <w:sz w:val="16"/>
                <w:szCs w:val="18"/>
              </w:rPr>
              <w:t>Kod</w:t>
            </w:r>
            <w:proofErr w:type="spellEnd"/>
          </w:p>
        </w:tc>
        <w:tc>
          <w:tcPr>
            <w:tcW w:w="5267" w:type="dxa"/>
            <w:shd w:val="clear" w:color="auto" w:fill="auto"/>
          </w:tcPr>
          <w:p w14:paraId="7D1B9D1F"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Kod som anger om personen är</w:t>
            </w:r>
          </w:p>
          <w:p w14:paraId="2767AD31" w14:textId="77777777" w:rsidR="00367779" w:rsidRPr="00291C76" w:rsidRDefault="00367779" w:rsidP="009760E9">
            <w:pPr>
              <w:keepNext/>
              <w:rPr>
                <w:rFonts w:ascii="Arial" w:hAnsi="Arial" w:cs="Arial"/>
                <w:noProof w:val="0"/>
                <w:sz w:val="16"/>
                <w:szCs w:val="18"/>
              </w:rPr>
            </w:pPr>
            <w:proofErr w:type="gramStart"/>
            <w:r w:rsidRPr="00291C76">
              <w:rPr>
                <w:rFonts w:ascii="Arial" w:hAnsi="Arial" w:cs="Arial"/>
                <w:noProof w:val="0"/>
                <w:sz w:val="16"/>
                <w:szCs w:val="18"/>
              </w:rPr>
              <w:t>avregistrerad från folkbokföringen och av vilket skäl.</w:t>
            </w:r>
            <w:proofErr w:type="gramEnd"/>
          </w:p>
          <w:p w14:paraId="4F6BFF40"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 xml:space="preserve">Fältet är tomt (eller saknas) om personen </w:t>
            </w:r>
            <w:proofErr w:type="gramStart"/>
            <w:r w:rsidRPr="00291C76">
              <w:rPr>
                <w:rFonts w:ascii="Arial" w:hAnsi="Arial" w:cs="Arial"/>
                <w:noProof w:val="0"/>
                <w:sz w:val="16"/>
                <w:szCs w:val="18"/>
              </w:rPr>
              <w:t>ej</w:t>
            </w:r>
            <w:proofErr w:type="gramEnd"/>
            <w:r w:rsidRPr="00291C76">
              <w:rPr>
                <w:rFonts w:ascii="Arial" w:hAnsi="Arial" w:cs="Arial"/>
                <w:noProof w:val="0"/>
                <w:sz w:val="16"/>
                <w:szCs w:val="18"/>
              </w:rPr>
              <w:t xml:space="preserve"> är avregistrerad.</w:t>
            </w:r>
          </w:p>
        </w:tc>
        <w:tc>
          <w:tcPr>
            <w:tcW w:w="1701" w:type="dxa"/>
            <w:shd w:val="clear" w:color="auto" w:fill="auto"/>
          </w:tcPr>
          <w:p w14:paraId="7D2C1AE7"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A</w:t>
            </w:r>
            <w:r w:rsidR="008A2A0A" w:rsidRPr="00291C76">
              <w:rPr>
                <w:rFonts w:ascii="Arial" w:hAnsi="Arial" w:cs="Arial"/>
                <w:noProof w:val="0"/>
                <w:sz w:val="16"/>
                <w:szCs w:val="18"/>
              </w:rPr>
              <w:t>V</w:t>
            </w:r>
            <w:r w:rsidRPr="00291C76">
              <w:rPr>
                <w:rFonts w:ascii="Arial" w:hAnsi="Arial" w:cs="Arial"/>
                <w:noProof w:val="0"/>
                <w:sz w:val="16"/>
                <w:szCs w:val="18"/>
              </w:rPr>
              <w:t xml:space="preserve"> = Avliden</w:t>
            </w:r>
          </w:p>
          <w:p w14:paraId="20111C43"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G</w:t>
            </w:r>
            <w:r w:rsidR="008A2A0A" w:rsidRPr="00291C76">
              <w:rPr>
                <w:rFonts w:ascii="Arial" w:hAnsi="Arial" w:cs="Arial"/>
                <w:noProof w:val="0"/>
                <w:sz w:val="16"/>
                <w:szCs w:val="18"/>
              </w:rPr>
              <w:t>N</w:t>
            </w:r>
            <w:r w:rsidRPr="00291C76">
              <w:rPr>
                <w:rFonts w:ascii="Arial" w:hAnsi="Arial" w:cs="Arial"/>
                <w:noProof w:val="0"/>
                <w:sz w:val="16"/>
                <w:szCs w:val="18"/>
              </w:rPr>
              <w:t xml:space="preserve"> = Gammalt nummer</w:t>
            </w:r>
          </w:p>
          <w:p w14:paraId="4B75F20F"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O</w:t>
            </w:r>
            <w:r w:rsidR="008A2A0A" w:rsidRPr="00291C76">
              <w:rPr>
                <w:rFonts w:ascii="Arial" w:hAnsi="Arial" w:cs="Arial"/>
                <w:noProof w:val="0"/>
                <w:sz w:val="16"/>
                <w:szCs w:val="18"/>
              </w:rPr>
              <w:t>O</w:t>
            </w:r>
            <w:r w:rsidRPr="00291C76">
              <w:rPr>
                <w:rFonts w:ascii="Arial" w:hAnsi="Arial" w:cs="Arial"/>
                <w:noProof w:val="0"/>
                <w:sz w:val="16"/>
                <w:szCs w:val="18"/>
              </w:rPr>
              <w:t xml:space="preserve"> = Övrig orsak</w:t>
            </w:r>
          </w:p>
          <w:p w14:paraId="06D3FA60" w14:textId="77777777" w:rsidR="00367779" w:rsidRPr="00291C76" w:rsidRDefault="00367779" w:rsidP="009760E9">
            <w:pPr>
              <w:keepNext/>
              <w:rPr>
                <w:rFonts w:ascii="Arial" w:hAnsi="Arial" w:cs="Arial"/>
                <w:noProof w:val="0"/>
                <w:sz w:val="16"/>
                <w:szCs w:val="18"/>
              </w:rPr>
            </w:pPr>
          </w:p>
        </w:tc>
        <w:tc>
          <w:tcPr>
            <w:tcW w:w="599" w:type="dxa"/>
          </w:tcPr>
          <w:p w14:paraId="0D38EEF3"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10EE6A0" w14:textId="77777777" w:rsidTr="006F2F5B">
        <w:trPr>
          <w:cantSplit/>
        </w:trPr>
        <w:tc>
          <w:tcPr>
            <w:tcW w:w="1787" w:type="dxa"/>
            <w:shd w:val="clear" w:color="auto" w:fill="auto"/>
          </w:tcPr>
          <w:p w14:paraId="4067D3EB" w14:textId="77777777" w:rsidR="00367779" w:rsidRPr="00291C76" w:rsidRDefault="00FC18BE" w:rsidP="009760E9">
            <w:pPr>
              <w:keepNext/>
              <w:rPr>
                <w:rFonts w:ascii="Arial" w:hAnsi="Arial" w:cs="Arial"/>
                <w:noProof w:val="0"/>
                <w:sz w:val="16"/>
                <w:szCs w:val="18"/>
              </w:rPr>
            </w:pPr>
            <w:r w:rsidRPr="00291C76">
              <w:rPr>
                <w:rFonts w:ascii="Arial" w:hAnsi="Arial" w:cs="Arial"/>
                <w:noProof w:val="0"/>
                <w:sz w:val="16"/>
                <w:szCs w:val="18"/>
              </w:rPr>
              <w:t>A</w:t>
            </w:r>
            <w:r w:rsidR="0008200D" w:rsidRPr="00291C76">
              <w:rPr>
                <w:rFonts w:ascii="Arial" w:hAnsi="Arial" w:cs="Arial"/>
                <w:noProof w:val="0"/>
                <w:sz w:val="16"/>
                <w:szCs w:val="18"/>
              </w:rPr>
              <w:t>vregistreringsdatum</w:t>
            </w:r>
          </w:p>
        </w:tc>
        <w:tc>
          <w:tcPr>
            <w:tcW w:w="5267" w:type="dxa"/>
            <w:shd w:val="clear" w:color="auto" w:fill="auto"/>
          </w:tcPr>
          <w:p w14:paraId="6A39A733"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 xml:space="preserve">Fältet är tomt (eller saknas) om personen </w:t>
            </w:r>
            <w:proofErr w:type="gramStart"/>
            <w:r w:rsidRPr="00291C76">
              <w:rPr>
                <w:rFonts w:ascii="Arial" w:hAnsi="Arial" w:cs="Arial"/>
                <w:noProof w:val="0"/>
                <w:sz w:val="16"/>
                <w:szCs w:val="18"/>
              </w:rPr>
              <w:t>ej</w:t>
            </w:r>
            <w:proofErr w:type="gramEnd"/>
            <w:r w:rsidRPr="00291C76">
              <w:rPr>
                <w:rFonts w:ascii="Arial" w:hAnsi="Arial" w:cs="Arial"/>
                <w:noProof w:val="0"/>
                <w:sz w:val="16"/>
                <w:szCs w:val="18"/>
              </w:rPr>
              <w:t xml:space="preserve"> är avregistrerad.</w:t>
            </w:r>
          </w:p>
        </w:tc>
        <w:tc>
          <w:tcPr>
            <w:tcW w:w="1701" w:type="dxa"/>
            <w:shd w:val="clear" w:color="auto" w:fill="auto"/>
          </w:tcPr>
          <w:p w14:paraId="40D03EA5" w14:textId="77777777" w:rsidR="00367779" w:rsidRPr="00291C76" w:rsidRDefault="008322B2" w:rsidP="009760E9">
            <w:pPr>
              <w:keepNext/>
              <w:rPr>
                <w:rFonts w:ascii="Arial" w:hAnsi="Arial" w:cs="Arial"/>
                <w:noProof w:val="0"/>
                <w:sz w:val="16"/>
                <w:szCs w:val="18"/>
              </w:rPr>
            </w:pPr>
            <w:proofErr w:type="spellStart"/>
            <w:r w:rsidRPr="00291C76">
              <w:rPr>
                <w:rFonts w:ascii="Arial" w:hAnsi="Arial" w:cs="Arial"/>
                <w:noProof w:val="0"/>
                <w:sz w:val="16"/>
                <w:szCs w:val="18"/>
              </w:rPr>
              <w:t>ÅÅÅÅMM</w:t>
            </w:r>
            <w:r w:rsidR="00367779" w:rsidRPr="00291C76">
              <w:rPr>
                <w:rFonts w:ascii="Arial" w:hAnsi="Arial" w:cs="Arial"/>
                <w:noProof w:val="0"/>
                <w:sz w:val="16"/>
                <w:szCs w:val="18"/>
              </w:rPr>
              <w:t>DD</w:t>
            </w:r>
            <w:proofErr w:type="spellEnd"/>
          </w:p>
        </w:tc>
        <w:tc>
          <w:tcPr>
            <w:tcW w:w="599" w:type="dxa"/>
          </w:tcPr>
          <w:p w14:paraId="10002818" w14:textId="77777777" w:rsidR="00367779" w:rsidRPr="00291C76" w:rsidRDefault="00367779"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B04D658" w14:textId="77777777" w:rsidTr="006F2F5B">
        <w:trPr>
          <w:cantSplit/>
        </w:trPr>
        <w:tc>
          <w:tcPr>
            <w:tcW w:w="1787" w:type="dxa"/>
            <w:shd w:val="clear" w:color="auto" w:fill="auto"/>
          </w:tcPr>
          <w:p w14:paraId="63B27405" w14:textId="77777777" w:rsidR="00DE76D8" w:rsidRPr="00291C76" w:rsidRDefault="00DE76D8" w:rsidP="00BC7B8C">
            <w:pPr>
              <w:keepNext/>
              <w:rPr>
                <w:rFonts w:ascii="Arial" w:hAnsi="Arial" w:cs="Arial"/>
                <w:noProof w:val="0"/>
                <w:sz w:val="16"/>
                <w:szCs w:val="18"/>
              </w:rPr>
            </w:pPr>
            <w:proofErr w:type="spellStart"/>
            <w:r w:rsidRPr="00291C76">
              <w:rPr>
                <w:rFonts w:ascii="Arial" w:hAnsi="Arial" w:cs="Arial"/>
                <w:noProof w:val="0"/>
                <w:sz w:val="16"/>
                <w:szCs w:val="18"/>
              </w:rPr>
              <w:t>AvregistreringsorsakKodKomplett</w:t>
            </w:r>
            <w:proofErr w:type="spellEnd"/>
          </w:p>
        </w:tc>
        <w:tc>
          <w:tcPr>
            <w:tcW w:w="5267" w:type="dxa"/>
            <w:shd w:val="clear" w:color="auto" w:fill="auto"/>
          </w:tcPr>
          <w:p w14:paraId="5019D33C" w14:textId="77777777" w:rsidR="00DE76D8" w:rsidRPr="00291C76" w:rsidRDefault="00DE76D8" w:rsidP="00BC7B8C">
            <w:pPr>
              <w:keepNext/>
              <w:rPr>
                <w:rFonts w:ascii="Arial" w:hAnsi="Arial" w:cs="Arial"/>
                <w:noProof w:val="0"/>
                <w:sz w:val="16"/>
                <w:szCs w:val="18"/>
              </w:rPr>
            </w:pPr>
            <w:r w:rsidRPr="00291C76">
              <w:rPr>
                <w:rFonts w:ascii="Arial" w:hAnsi="Arial" w:cs="Arial"/>
                <w:noProof w:val="0"/>
                <w:sz w:val="16"/>
                <w:szCs w:val="18"/>
              </w:rPr>
              <w:t xml:space="preserve">Kod med komplett </w:t>
            </w:r>
            <w:proofErr w:type="spellStart"/>
            <w:r w:rsidRPr="00291C76">
              <w:rPr>
                <w:rFonts w:ascii="Arial" w:hAnsi="Arial" w:cs="Arial"/>
                <w:noProof w:val="0"/>
                <w:sz w:val="16"/>
                <w:szCs w:val="18"/>
              </w:rPr>
              <w:t>kodverk</w:t>
            </w:r>
            <w:proofErr w:type="spellEnd"/>
            <w:r w:rsidRPr="00291C76">
              <w:rPr>
                <w:rFonts w:ascii="Arial" w:hAnsi="Arial" w:cs="Arial"/>
                <w:noProof w:val="0"/>
                <w:sz w:val="16"/>
                <w:szCs w:val="18"/>
              </w:rPr>
              <w:t>, som anger om personen är</w:t>
            </w:r>
          </w:p>
          <w:p w14:paraId="09C98276" w14:textId="77777777" w:rsidR="00DE76D8" w:rsidRPr="00291C76" w:rsidRDefault="00DE76D8" w:rsidP="00BC7B8C">
            <w:pPr>
              <w:keepNext/>
              <w:rPr>
                <w:rFonts w:ascii="Arial" w:hAnsi="Arial" w:cs="Arial"/>
                <w:noProof w:val="0"/>
                <w:sz w:val="16"/>
                <w:szCs w:val="18"/>
              </w:rPr>
            </w:pPr>
            <w:proofErr w:type="gramStart"/>
            <w:r w:rsidRPr="00291C76">
              <w:rPr>
                <w:rFonts w:ascii="Arial" w:hAnsi="Arial" w:cs="Arial"/>
                <w:noProof w:val="0"/>
                <w:sz w:val="16"/>
                <w:szCs w:val="18"/>
              </w:rPr>
              <w:t>avregistrerad från folkbokföringen och av vilket skäl.</w:t>
            </w:r>
            <w:proofErr w:type="gramEnd"/>
          </w:p>
          <w:p w14:paraId="129E9E4B" w14:textId="77777777" w:rsidR="00DE76D8" w:rsidRPr="00291C76" w:rsidRDefault="00DE76D8" w:rsidP="00A837D1">
            <w:pPr>
              <w:keepNext/>
              <w:rPr>
                <w:rFonts w:ascii="Arial" w:hAnsi="Arial" w:cs="Arial"/>
                <w:noProof w:val="0"/>
                <w:sz w:val="16"/>
                <w:szCs w:val="18"/>
              </w:rPr>
            </w:pPr>
            <w:r w:rsidRPr="00291C76">
              <w:rPr>
                <w:rFonts w:ascii="Arial" w:hAnsi="Arial" w:cs="Arial"/>
                <w:noProof w:val="0"/>
                <w:sz w:val="16"/>
                <w:szCs w:val="18"/>
              </w:rPr>
              <w:t xml:space="preserve">Fältet är tomt (eller saknas) om personen </w:t>
            </w:r>
            <w:proofErr w:type="gramStart"/>
            <w:r w:rsidRPr="00291C76">
              <w:rPr>
                <w:rFonts w:ascii="Arial" w:hAnsi="Arial" w:cs="Arial"/>
                <w:noProof w:val="0"/>
                <w:sz w:val="16"/>
                <w:szCs w:val="18"/>
              </w:rPr>
              <w:t>ej</w:t>
            </w:r>
            <w:proofErr w:type="gramEnd"/>
            <w:r w:rsidRPr="00291C76">
              <w:rPr>
                <w:rFonts w:ascii="Arial" w:hAnsi="Arial" w:cs="Arial"/>
                <w:noProof w:val="0"/>
                <w:sz w:val="16"/>
                <w:szCs w:val="18"/>
              </w:rPr>
              <w:t xml:space="preserve"> är avregistrerad. I version 2 utgår detta fält och </w:t>
            </w:r>
            <w:proofErr w:type="spellStart"/>
            <w:r w:rsidRPr="00291C76">
              <w:rPr>
                <w:rFonts w:ascii="Arial" w:hAnsi="Arial" w:cs="Arial"/>
                <w:noProof w:val="0"/>
                <w:sz w:val="16"/>
                <w:szCs w:val="18"/>
              </w:rPr>
              <w:t>AvregistreringsorsakKod</w:t>
            </w:r>
            <w:proofErr w:type="spellEnd"/>
            <w:r w:rsidRPr="00291C76">
              <w:rPr>
                <w:rFonts w:ascii="Arial" w:hAnsi="Arial" w:cs="Arial"/>
                <w:noProof w:val="0"/>
                <w:sz w:val="16"/>
                <w:szCs w:val="18"/>
              </w:rPr>
              <w:t xml:space="preserve"> uppgraderas till </w:t>
            </w:r>
            <w:r w:rsidR="00A837D1" w:rsidRPr="00291C76">
              <w:rPr>
                <w:rFonts w:ascii="Arial" w:hAnsi="Arial" w:cs="Arial"/>
                <w:noProof w:val="0"/>
                <w:sz w:val="16"/>
                <w:szCs w:val="18"/>
              </w:rPr>
              <w:t>komplett</w:t>
            </w:r>
            <w:r w:rsidRPr="00291C76">
              <w:rPr>
                <w:rFonts w:ascii="Arial" w:hAnsi="Arial" w:cs="Arial"/>
                <w:noProof w:val="0"/>
                <w:sz w:val="16"/>
                <w:szCs w:val="18"/>
              </w:rPr>
              <w:t xml:space="preserve"> </w:t>
            </w:r>
            <w:proofErr w:type="spellStart"/>
            <w:r w:rsidRPr="00291C76">
              <w:rPr>
                <w:rFonts w:ascii="Arial" w:hAnsi="Arial" w:cs="Arial"/>
                <w:noProof w:val="0"/>
                <w:sz w:val="16"/>
                <w:szCs w:val="18"/>
              </w:rPr>
              <w:t>kodverk</w:t>
            </w:r>
            <w:proofErr w:type="spellEnd"/>
            <w:r w:rsidRPr="00291C76">
              <w:rPr>
                <w:rFonts w:ascii="Arial" w:hAnsi="Arial" w:cs="Arial"/>
                <w:noProof w:val="0"/>
                <w:sz w:val="16"/>
                <w:szCs w:val="18"/>
              </w:rPr>
              <w:t>.</w:t>
            </w:r>
          </w:p>
        </w:tc>
        <w:tc>
          <w:tcPr>
            <w:tcW w:w="1701" w:type="dxa"/>
            <w:shd w:val="clear" w:color="auto" w:fill="auto"/>
          </w:tcPr>
          <w:p w14:paraId="6A2B6A47"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AV = Avliden</w:t>
            </w:r>
          </w:p>
          <w:p w14:paraId="1E990721"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UV = Utvandrad</w:t>
            </w:r>
          </w:p>
          <w:p w14:paraId="6FB32E97"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GN = Gammalt personnummer</w:t>
            </w:r>
          </w:p>
          <w:p w14:paraId="480F3A23"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AN = Annan anledning</w:t>
            </w:r>
          </w:p>
          <w:p w14:paraId="0B361E1F"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GS = Gammalt samordningsnummer</w:t>
            </w:r>
          </w:p>
          <w:p w14:paraId="362E30BA"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OB = Obefintlig</w:t>
            </w:r>
          </w:p>
          <w:p w14:paraId="25102285" w14:textId="77777777" w:rsidR="00543B7E" w:rsidRPr="00291C76" w:rsidRDefault="00543B7E" w:rsidP="00543B7E">
            <w:pPr>
              <w:keepNext/>
              <w:rPr>
                <w:rFonts w:ascii="Arial" w:hAnsi="Arial" w:cs="Arial"/>
                <w:noProof w:val="0"/>
                <w:sz w:val="16"/>
                <w:szCs w:val="18"/>
              </w:rPr>
            </w:pPr>
            <w:r w:rsidRPr="00291C76">
              <w:rPr>
                <w:rFonts w:ascii="Arial" w:hAnsi="Arial" w:cs="Arial"/>
                <w:noProof w:val="0"/>
                <w:sz w:val="16"/>
                <w:szCs w:val="18"/>
              </w:rPr>
              <w:t>TA = Tekniskt avregistrerad</w:t>
            </w:r>
          </w:p>
          <w:p w14:paraId="7708FEB6" w14:textId="77777777" w:rsidR="00DE76D8" w:rsidRPr="00291C76" w:rsidRDefault="00543B7E" w:rsidP="00543B7E">
            <w:pPr>
              <w:keepNext/>
              <w:rPr>
                <w:rFonts w:ascii="Arial" w:hAnsi="Arial" w:cs="Arial"/>
                <w:noProof w:val="0"/>
                <w:sz w:val="16"/>
                <w:szCs w:val="18"/>
              </w:rPr>
            </w:pPr>
            <w:r w:rsidRPr="00291C76">
              <w:rPr>
                <w:rFonts w:ascii="Arial" w:hAnsi="Arial" w:cs="Arial"/>
                <w:noProof w:val="0"/>
                <w:sz w:val="16"/>
                <w:szCs w:val="18"/>
              </w:rPr>
              <w:t>AS = Tekniskt avregistrerad</w:t>
            </w:r>
          </w:p>
          <w:p w14:paraId="2F208760" w14:textId="77777777" w:rsidR="00DE76D8" w:rsidRPr="00291C76" w:rsidRDefault="00DE76D8" w:rsidP="00BC7B8C">
            <w:pPr>
              <w:keepNext/>
              <w:rPr>
                <w:rFonts w:ascii="Arial" w:hAnsi="Arial" w:cs="Arial"/>
                <w:noProof w:val="0"/>
                <w:sz w:val="16"/>
                <w:szCs w:val="18"/>
              </w:rPr>
            </w:pPr>
          </w:p>
        </w:tc>
        <w:tc>
          <w:tcPr>
            <w:tcW w:w="599" w:type="dxa"/>
          </w:tcPr>
          <w:p w14:paraId="0DF64013" w14:textId="77777777" w:rsidR="00DE76D8" w:rsidRPr="00291C76" w:rsidRDefault="00DE76D8"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EF3295D" w14:textId="77777777" w:rsidTr="006F2F5B">
        <w:trPr>
          <w:cantSplit/>
        </w:trPr>
        <w:tc>
          <w:tcPr>
            <w:tcW w:w="1787" w:type="dxa"/>
            <w:shd w:val="clear" w:color="auto" w:fill="D9D9D9"/>
          </w:tcPr>
          <w:p w14:paraId="439FC5B6"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Folkbokforingsadress</w:t>
            </w:r>
            <w:proofErr w:type="spellEnd"/>
          </w:p>
        </w:tc>
        <w:tc>
          <w:tcPr>
            <w:tcW w:w="5267" w:type="dxa"/>
            <w:shd w:val="clear" w:color="auto" w:fill="D9D9D9"/>
          </w:tcPr>
          <w:p w14:paraId="6370A57E" w14:textId="77777777" w:rsidR="00DE76D8" w:rsidRPr="00291C76" w:rsidRDefault="00DE76D8" w:rsidP="009760E9">
            <w:pPr>
              <w:keepNext/>
              <w:rPr>
                <w:rFonts w:ascii="Arial" w:hAnsi="Arial" w:cs="Arial"/>
                <w:noProof w:val="0"/>
                <w:sz w:val="16"/>
                <w:szCs w:val="18"/>
              </w:rPr>
            </w:pPr>
          </w:p>
        </w:tc>
        <w:tc>
          <w:tcPr>
            <w:tcW w:w="1701" w:type="dxa"/>
            <w:shd w:val="clear" w:color="auto" w:fill="D9D9D9"/>
          </w:tcPr>
          <w:p w14:paraId="7389AC76" w14:textId="77777777" w:rsidR="00DE76D8" w:rsidRPr="00291C76" w:rsidRDefault="00DE76D8" w:rsidP="009760E9">
            <w:pPr>
              <w:keepNext/>
              <w:rPr>
                <w:rFonts w:ascii="Arial" w:hAnsi="Arial" w:cs="Arial"/>
                <w:noProof w:val="0"/>
                <w:sz w:val="16"/>
                <w:szCs w:val="18"/>
              </w:rPr>
            </w:pPr>
          </w:p>
        </w:tc>
        <w:tc>
          <w:tcPr>
            <w:tcW w:w="599" w:type="dxa"/>
            <w:shd w:val="clear" w:color="auto" w:fill="D9D9D9"/>
          </w:tcPr>
          <w:p w14:paraId="03AA14F8"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DE06F71" w14:textId="77777777" w:rsidTr="006F2F5B">
        <w:trPr>
          <w:cantSplit/>
        </w:trPr>
        <w:tc>
          <w:tcPr>
            <w:tcW w:w="1787" w:type="dxa"/>
            <w:shd w:val="clear" w:color="auto" w:fill="auto"/>
          </w:tcPr>
          <w:p w14:paraId="4186A243"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LanKod</w:t>
            </w:r>
            <w:proofErr w:type="spellEnd"/>
          </w:p>
        </w:tc>
        <w:tc>
          <w:tcPr>
            <w:tcW w:w="5267" w:type="dxa"/>
            <w:shd w:val="clear" w:color="auto" w:fill="auto"/>
          </w:tcPr>
          <w:p w14:paraId="650BB722"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Länskod</w:t>
            </w:r>
          </w:p>
        </w:tc>
        <w:tc>
          <w:tcPr>
            <w:tcW w:w="1701" w:type="dxa"/>
            <w:shd w:val="clear" w:color="auto" w:fill="auto"/>
          </w:tcPr>
          <w:p w14:paraId="0D7D888B"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2 tecken</w:t>
            </w:r>
          </w:p>
        </w:tc>
        <w:tc>
          <w:tcPr>
            <w:tcW w:w="599" w:type="dxa"/>
          </w:tcPr>
          <w:p w14:paraId="23EBF345"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0C5CE5C" w14:textId="77777777" w:rsidTr="006F2F5B">
        <w:trPr>
          <w:cantSplit/>
        </w:trPr>
        <w:tc>
          <w:tcPr>
            <w:tcW w:w="1787" w:type="dxa"/>
            <w:shd w:val="clear" w:color="auto" w:fill="auto"/>
          </w:tcPr>
          <w:p w14:paraId="161FFF92"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KommunKod</w:t>
            </w:r>
            <w:proofErr w:type="spellEnd"/>
          </w:p>
        </w:tc>
        <w:tc>
          <w:tcPr>
            <w:tcW w:w="5267" w:type="dxa"/>
            <w:shd w:val="clear" w:color="auto" w:fill="auto"/>
          </w:tcPr>
          <w:p w14:paraId="649C3C62"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Kommunkod</w:t>
            </w:r>
            <w:proofErr w:type="spellEnd"/>
          </w:p>
        </w:tc>
        <w:tc>
          <w:tcPr>
            <w:tcW w:w="1701" w:type="dxa"/>
            <w:shd w:val="clear" w:color="auto" w:fill="auto"/>
          </w:tcPr>
          <w:p w14:paraId="58C56C38"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2 tecken</w:t>
            </w:r>
          </w:p>
        </w:tc>
        <w:tc>
          <w:tcPr>
            <w:tcW w:w="599" w:type="dxa"/>
          </w:tcPr>
          <w:p w14:paraId="28D57A69"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B9B674C" w14:textId="77777777" w:rsidTr="006F2F5B">
        <w:trPr>
          <w:cantSplit/>
        </w:trPr>
        <w:tc>
          <w:tcPr>
            <w:tcW w:w="1787" w:type="dxa"/>
            <w:shd w:val="clear" w:color="auto" w:fill="auto"/>
          </w:tcPr>
          <w:p w14:paraId="5F8A6C72"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ForsamlingKod</w:t>
            </w:r>
            <w:proofErr w:type="spellEnd"/>
          </w:p>
        </w:tc>
        <w:tc>
          <w:tcPr>
            <w:tcW w:w="5267" w:type="dxa"/>
            <w:shd w:val="clear" w:color="auto" w:fill="auto"/>
          </w:tcPr>
          <w:p w14:paraId="5C6F4720"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Församlingskod</w:t>
            </w:r>
            <w:proofErr w:type="spellEnd"/>
          </w:p>
        </w:tc>
        <w:tc>
          <w:tcPr>
            <w:tcW w:w="1701" w:type="dxa"/>
            <w:shd w:val="clear" w:color="auto" w:fill="auto"/>
          </w:tcPr>
          <w:p w14:paraId="34087E2D"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2 tecken</w:t>
            </w:r>
          </w:p>
        </w:tc>
        <w:tc>
          <w:tcPr>
            <w:tcW w:w="599" w:type="dxa"/>
          </w:tcPr>
          <w:p w14:paraId="44DD5F3C"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F570D4D" w14:textId="77777777" w:rsidTr="006F2F5B">
        <w:trPr>
          <w:cantSplit/>
        </w:trPr>
        <w:tc>
          <w:tcPr>
            <w:tcW w:w="1787" w:type="dxa"/>
            <w:shd w:val="clear" w:color="auto" w:fill="auto"/>
          </w:tcPr>
          <w:p w14:paraId="13D6BB09"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Fastighetsbeteckning</w:t>
            </w:r>
          </w:p>
        </w:tc>
        <w:tc>
          <w:tcPr>
            <w:tcW w:w="5267" w:type="dxa"/>
            <w:shd w:val="clear" w:color="auto" w:fill="auto"/>
          </w:tcPr>
          <w:p w14:paraId="2FD1F574"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Fastighetsbeteckning</w:t>
            </w:r>
          </w:p>
        </w:tc>
        <w:tc>
          <w:tcPr>
            <w:tcW w:w="1701" w:type="dxa"/>
            <w:shd w:val="clear" w:color="auto" w:fill="auto"/>
          </w:tcPr>
          <w:p w14:paraId="24C22AED"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Max 40 tecken</w:t>
            </w:r>
          </w:p>
        </w:tc>
        <w:tc>
          <w:tcPr>
            <w:tcW w:w="599" w:type="dxa"/>
          </w:tcPr>
          <w:p w14:paraId="47F57A06"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56ED887" w14:textId="77777777" w:rsidTr="006F2F5B">
        <w:trPr>
          <w:cantSplit/>
        </w:trPr>
        <w:tc>
          <w:tcPr>
            <w:tcW w:w="1787" w:type="dxa"/>
            <w:shd w:val="clear" w:color="auto" w:fill="auto"/>
          </w:tcPr>
          <w:p w14:paraId="39A603A3"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CareOf</w:t>
            </w:r>
            <w:proofErr w:type="spellEnd"/>
          </w:p>
        </w:tc>
        <w:tc>
          <w:tcPr>
            <w:tcW w:w="5267" w:type="dxa"/>
            <w:shd w:val="clear" w:color="auto" w:fill="auto"/>
          </w:tcPr>
          <w:p w14:paraId="30E654B0"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Namn.</w:t>
            </w:r>
          </w:p>
        </w:tc>
        <w:tc>
          <w:tcPr>
            <w:tcW w:w="1701" w:type="dxa"/>
            <w:shd w:val="clear" w:color="auto" w:fill="auto"/>
          </w:tcPr>
          <w:p w14:paraId="0F4BC0ED"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Max 35 tecken</w:t>
            </w:r>
          </w:p>
        </w:tc>
        <w:tc>
          <w:tcPr>
            <w:tcW w:w="599" w:type="dxa"/>
          </w:tcPr>
          <w:p w14:paraId="68350788"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DC98681" w14:textId="77777777" w:rsidTr="006F2F5B">
        <w:trPr>
          <w:cantSplit/>
        </w:trPr>
        <w:tc>
          <w:tcPr>
            <w:tcW w:w="1787" w:type="dxa"/>
            <w:shd w:val="clear" w:color="auto" w:fill="auto"/>
          </w:tcPr>
          <w:p w14:paraId="18759101"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Utdelningsadress1</w:t>
            </w:r>
          </w:p>
        </w:tc>
        <w:tc>
          <w:tcPr>
            <w:tcW w:w="5267" w:type="dxa"/>
            <w:shd w:val="clear" w:color="auto" w:fill="auto"/>
          </w:tcPr>
          <w:p w14:paraId="7148A4A8"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Fysisk adress, gata eller motsvarande.</w:t>
            </w:r>
          </w:p>
        </w:tc>
        <w:tc>
          <w:tcPr>
            <w:tcW w:w="1701" w:type="dxa"/>
            <w:shd w:val="clear" w:color="auto" w:fill="auto"/>
          </w:tcPr>
          <w:p w14:paraId="0AE1C44F"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Max 35 tecken</w:t>
            </w:r>
          </w:p>
        </w:tc>
        <w:tc>
          <w:tcPr>
            <w:tcW w:w="599" w:type="dxa"/>
          </w:tcPr>
          <w:p w14:paraId="1234C72B"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8993D2D" w14:textId="77777777" w:rsidTr="006F2F5B">
        <w:trPr>
          <w:cantSplit/>
        </w:trPr>
        <w:tc>
          <w:tcPr>
            <w:tcW w:w="1787" w:type="dxa"/>
            <w:shd w:val="clear" w:color="auto" w:fill="auto"/>
          </w:tcPr>
          <w:p w14:paraId="0739BA17"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Utdelningsadress2</w:t>
            </w:r>
          </w:p>
        </w:tc>
        <w:tc>
          <w:tcPr>
            <w:tcW w:w="5267" w:type="dxa"/>
            <w:shd w:val="clear" w:color="auto" w:fill="auto"/>
          </w:tcPr>
          <w:p w14:paraId="4CA4B2D0"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Fysisk adress, gata eller motsvarande.</w:t>
            </w:r>
          </w:p>
        </w:tc>
        <w:tc>
          <w:tcPr>
            <w:tcW w:w="1701" w:type="dxa"/>
            <w:shd w:val="clear" w:color="auto" w:fill="auto"/>
          </w:tcPr>
          <w:p w14:paraId="656CA0B7"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Max 35 tecken</w:t>
            </w:r>
          </w:p>
        </w:tc>
        <w:tc>
          <w:tcPr>
            <w:tcW w:w="599" w:type="dxa"/>
          </w:tcPr>
          <w:p w14:paraId="135E6D71" w14:textId="77777777" w:rsidR="00DE76D8" w:rsidRPr="00291C76" w:rsidRDefault="00DE76D8">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8130BD4" w14:textId="77777777" w:rsidTr="006F2F5B">
        <w:trPr>
          <w:cantSplit/>
        </w:trPr>
        <w:tc>
          <w:tcPr>
            <w:tcW w:w="1787" w:type="dxa"/>
            <w:shd w:val="clear" w:color="auto" w:fill="auto"/>
          </w:tcPr>
          <w:p w14:paraId="19CCB8DF"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Postnr</w:t>
            </w:r>
          </w:p>
        </w:tc>
        <w:tc>
          <w:tcPr>
            <w:tcW w:w="5267" w:type="dxa"/>
            <w:shd w:val="clear" w:color="auto" w:fill="auto"/>
          </w:tcPr>
          <w:p w14:paraId="5DDD0E77"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Postnummer.</w:t>
            </w:r>
          </w:p>
        </w:tc>
        <w:tc>
          <w:tcPr>
            <w:tcW w:w="1701" w:type="dxa"/>
            <w:shd w:val="clear" w:color="auto" w:fill="auto"/>
          </w:tcPr>
          <w:p w14:paraId="0480C1B4" w14:textId="77777777" w:rsidR="00DE76D8" w:rsidRPr="00291C76" w:rsidRDefault="00DE76D8" w:rsidP="009760E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Fem tecken</w:t>
            </w:r>
          </w:p>
          <w:p w14:paraId="5A93BB07"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Inga mellanslag</w:t>
            </w:r>
          </w:p>
        </w:tc>
        <w:tc>
          <w:tcPr>
            <w:tcW w:w="599" w:type="dxa"/>
          </w:tcPr>
          <w:p w14:paraId="707AF4ED" w14:textId="77777777" w:rsidR="00DE76D8" w:rsidRPr="00291C76" w:rsidRDefault="00DE76D8">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8DC5736" w14:textId="77777777" w:rsidTr="006F2F5B">
        <w:trPr>
          <w:cantSplit/>
        </w:trPr>
        <w:tc>
          <w:tcPr>
            <w:tcW w:w="1787" w:type="dxa"/>
            <w:shd w:val="clear" w:color="auto" w:fill="auto"/>
          </w:tcPr>
          <w:p w14:paraId="4DB994DD"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Postort</w:t>
            </w:r>
          </w:p>
        </w:tc>
        <w:tc>
          <w:tcPr>
            <w:tcW w:w="5267" w:type="dxa"/>
            <w:shd w:val="clear" w:color="auto" w:fill="auto"/>
          </w:tcPr>
          <w:p w14:paraId="6390BBBF"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Postort.</w:t>
            </w:r>
          </w:p>
        </w:tc>
        <w:tc>
          <w:tcPr>
            <w:tcW w:w="1701" w:type="dxa"/>
            <w:shd w:val="clear" w:color="auto" w:fill="auto"/>
          </w:tcPr>
          <w:p w14:paraId="427F89F2" w14:textId="77777777" w:rsidR="00DE76D8" w:rsidRPr="00291C76" w:rsidRDefault="00DE76D8" w:rsidP="009760E9">
            <w:pPr>
              <w:keepNext/>
              <w:rPr>
                <w:rFonts w:ascii="Arial" w:hAnsi="Arial" w:cs="Arial"/>
                <w:noProof w:val="0"/>
                <w:sz w:val="16"/>
                <w:szCs w:val="18"/>
              </w:rPr>
            </w:pPr>
            <w:r w:rsidRPr="00291C76">
              <w:rPr>
                <w:rFonts w:ascii="Arial" w:hAnsi="Arial" w:cs="Arial"/>
                <w:noProof w:val="0"/>
                <w:sz w:val="16"/>
                <w:szCs w:val="18"/>
              </w:rPr>
              <w:t>Max 27 tecken</w:t>
            </w:r>
          </w:p>
        </w:tc>
        <w:tc>
          <w:tcPr>
            <w:tcW w:w="599" w:type="dxa"/>
          </w:tcPr>
          <w:p w14:paraId="31DBD08C" w14:textId="77777777" w:rsidR="00DE76D8" w:rsidRPr="00291C76" w:rsidRDefault="00DE76D8">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81B978F" w14:textId="77777777" w:rsidTr="006F2F5B">
        <w:trPr>
          <w:cantSplit/>
        </w:trPr>
        <w:tc>
          <w:tcPr>
            <w:tcW w:w="1787" w:type="dxa"/>
            <w:shd w:val="clear" w:color="auto" w:fill="auto"/>
          </w:tcPr>
          <w:p w14:paraId="180A8FFB" w14:textId="77777777" w:rsidR="00C943EA" w:rsidRPr="00291C76" w:rsidRDefault="00C943EA" w:rsidP="009760E9">
            <w:pPr>
              <w:keepNext/>
              <w:rPr>
                <w:rFonts w:ascii="Arial" w:hAnsi="Arial" w:cs="Arial"/>
                <w:noProof w:val="0"/>
                <w:sz w:val="16"/>
                <w:szCs w:val="18"/>
              </w:rPr>
            </w:pPr>
            <w:proofErr w:type="spellStart"/>
            <w:r w:rsidRPr="00291C76">
              <w:rPr>
                <w:rFonts w:ascii="Arial" w:hAnsi="Arial" w:cs="Arial"/>
                <w:noProof w:val="0"/>
                <w:sz w:val="16"/>
                <w:szCs w:val="18"/>
              </w:rPr>
              <w:t>Folkbokforingsdatum</w:t>
            </w:r>
            <w:proofErr w:type="spellEnd"/>
          </w:p>
        </w:tc>
        <w:tc>
          <w:tcPr>
            <w:tcW w:w="5267" w:type="dxa"/>
            <w:shd w:val="clear" w:color="auto" w:fill="auto"/>
          </w:tcPr>
          <w:p w14:paraId="68425018" w14:textId="77777777" w:rsidR="00C943EA" w:rsidRPr="00291C76" w:rsidRDefault="00C943EA" w:rsidP="009760E9">
            <w:pPr>
              <w:keepNext/>
              <w:rPr>
                <w:rFonts w:ascii="Arial" w:hAnsi="Arial" w:cs="Arial"/>
                <w:noProof w:val="0"/>
                <w:sz w:val="16"/>
                <w:szCs w:val="18"/>
              </w:rPr>
            </w:pPr>
            <w:r w:rsidRPr="00291C76">
              <w:rPr>
                <w:rFonts w:ascii="Arial" w:hAnsi="Arial" w:cs="Arial"/>
                <w:noProof w:val="0"/>
                <w:sz w:val="16"/>
                <w:szCs w:val="18"/>
              </w:rPr>
              <w:t>Folkbokföringsdatum</w:t>
            </w:r>
          </w:p>
        </w:tc>
        <w:tc>
          <w:tcPr>
            <w:tcW w:w="1701" w:type="dxa"/>
            <w:shd w:val="clear" w:color="auto" w:fill="auto"/>
          </w:tcPr>
          <w:p w14:paraId="5307A699" w14:textId="77777777" w:rsidR="00C943EA" w:rsidRPr="00291C76" w:rsidRDefault="005D5AF9" w:rsidP="009760E9">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Pr>
          <w:p w14:paraId="678F1B6A" w14:textId="77777777" w:rsidR="00C943EA" w:rsidRPr="00291C76" w:rsidRDefault="005D5AF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0939F0" w:rsidRPr="00291C76" w14:paraId="35183C5A" w14:textId="77777777" w:rsidTr="006F2F5B">
        <w:trPr>
          <w:cantSplit/>
          <w:ins w:id="36" w:author="1.1RC3" w:date="2013-12-11T22:37:00Z"/>
        </w:trPr>
        <w:tc>
          <w:tcPr>
            <w:tcW w:w="1787" w:type="dxa"/>
            <w:shd w:val="clear" w:color="auto" w:fill="auto"/>
          </w:tcPr>
          <w:p w14:paraId="559231EC" w14:textId="77777777" w:rsidR="000939F0" w:rsidRPr="000312E9" w:rsidRDefault="000939F0" w:rsidP="009760E9">
            <w:pPr>
              <w:keepNext/>
              <w:rPr>
                <w:ins w:id="37" w:author="1.1RC3" w:date="2013-12-11T22:37:00Z"/>
                <w:rFonts w:ascii="Arial" w:hAnsi="Arial" w:cs="Arial"/>
                <w:noProof w:val="0"/>
                <w:sz w:val="16"/>
                <w:szCs w:val="18"/>
                <w:highlight w:val="yellow"/>
              </w:rPr>
            </w:pPr>
            <w:proofErr w:type="spellStart"/>
            <w:ins w:id="38" w:author="1.1RC3" w:date="2013-12-11T22:37:00Z">
              <w:r w:rsidRPr="000312E9">
                <w:rPr>
                  <w:rFonts w:ascii="Arial" w:hAnsi="Arial" w:cs="Arial"/>
                  <w:noProof w:val="0"/>
                  <w:sz w:val="16"/>
                  <w:szCs w:val="18"/>
                  <w:highlight w:val="yellow"/>
                </w:rPr>
                <w:t>SCB_Nyckelkod</w:t>
              </w:r>
              <w:proofErr w:type="spellEnd"/>
            </w:ins>
          </w:p>
        </w:tc>
        <w:tc>
          <w:tcPr>
            <w:tcW w:w="5267" w:type="dxa"/>
            <w:shd w:val="clear" w:color="auto" w:fill="auto"/>
          </w:tcPr>
          <w:p w14:paraId="64921701" w14:textId="77777777" w:rsidR="000939F0" w:rsidRPr="000312E9" w:rsidRDefault="000939F0" w:rsidP="009760E9">
            <w:pPr>
              <w:keepNext/>
              <w:rPr>
                <w:ins w:id="39" w:author="1.1RC3" w:date="2013-12-11T22:37:00Z"/>
                <w:rFonts w:ascii="Arial" w:hAnsi="Arial" w:cs="Arial"/>
                <w:noProof w:val="0"/>
                <w:sz w:val="16"/>
                <w:szCs w:val="18"/>
                <w:highlight w:val="yellow"/>
              </w:rPr>
            </w:pPr>
            <w:ins w:id="40" w:author="1.1RC3" w:date="2013-12-11T22:37:00Z">
              <w:r w:rsidRPr="000312E9">
                <w:rPr>
                  <w:rFonts w:ascii="Arial" w:hAnsi="Arial" w:cs="Arial"/>
                  <w:noProof w:val="0"/>
                  <w:sz w:val="16"/>
                  <w:szCs w:val="18"/>
                  <w:highlight w:val="yellow"/>
                </w:rPr>
                <w:t xml:space="preserve">SCB </w:t>
              </w:r>
              <w:proofErr w:type="spellStart"/>
              <w:r w:rsidRPr="000312E9">
                <w:rPr>
                  <w:rFonts w:ascii="Arial" w:hAnsi="Arial" w:cs="Arial"/>
                  <w:noProof w:val="0"/>
                  <w:sz w:val="16"/>
                  <w:szCs w:val="18"/>
                  <w:highlight w:val="yellow"/>
                </w:rPr>
                <w:t>Nyckelkod</w:t>
              </w:r>
              <w:proofErr w:type="spellEnd"/>
              <w:r w:rsidRPr="000312E9">
                <w:rPr>
                  <w:rFonts w:ascii="Arial" w:hAnsi="Arial" w:cs="Arial"/>
                  <w:noProof w:val="0"/>
                  <w:sz w:val="16"/>
                  <w:szCs w:val="18"/>
                  <w:highlight w:val="yellow"/>
                </w:rPr>
                <w:t xml:space="preserve"> (</w:t>
              </w:r>
              <w:proofErr w:type="gramStart"/>
              <w:r w:rsidRPr="000312E9">
                <w:rPr>
                  <w:rFonts w:ascii="Arial" w:hAnsi="Arial" w:cs="Arial"/>
                  <w:noProof w:val="0"/>
                  <w:sz w:val="16"/>
                  <w:szCs w:val="18"/>
                  <w:highlight w:val="yellow"/>
                </w:rPr>
                <w:t>ej</w:t>
              </w:r>
              <w:proofErr w:type="gramEnd"/>
              <w:r w:rsidRPr="000312E9">
                <w:rPr>
                  <w:rFonts w:ascii="Arial" w:hAnsi="Arial" w:cs="Arial"/>
                  <w:noProof w:val="0"/>
                  <w:sz w:val="16"/>
                  <w:szCs w:val="18"/>
                  <w:highlight w:val="yellow"/>
                </w:rPr>
                <w:t xml:space="preserve"> från Navet-avisering) enligt http://www.scb.se/Grupp/Produkter_Tjanster/Skraddarsydd/Regionala_produkter/Paket/_Dokument/MerOmNyko2010.pdf</w:t>
              </w:r>
            </w:ins>
          </w:p>
        </w:tc>
        <w:tc>
          <w:tcPr>
            <w:tcW w:w="1701" w:type="dxa"/>
            <w:shd w:val="clear" w:color="auto" w:fill="auto"/>
          </w:tcPr>
          <w:p w14:paraId="53896D42" w14:textId="77777777" w:rsidR="000939F0" w:rsidRPr="000312E9" w:rsidRDefault="000939F0" w:rsidP="009760E9">
            <w:pPr>
              <w:keepNext/>
              <w:rPr>
                <w:ins w:id="41" w:author="1.1RC3" w:date="2013-12-11T22:37:00Z"/>
                <w:rFonts w:ascii="Arial" w:hAnsi="Arial" w:cs="Arial"/>
                <w:noProof w:val="0"/>
                <w:sz w:val="16"/>
                <w:szCs w:val="18"/>
                <w:highlight w:val="yellow"/>
              </w:rPr>
            </w:pPr>
            <w:ins w:id="42" w:author="1.1RC3" w:date="2013-12-11T22:37:00Z">
              <w:r w:rsidRPr="000312E9">
                <w:rPr>
                  <w:rFonts w:ascii="Arial" w:hAnsi="Arial" w:cs="Arial"/>
                  <w:noProof w:val="0"/>
                  <w:sz w:val="16"/>
                  <w:szCs w:val="18"/>
                  <w:highlight w:val="yellow"/>
                </w:rPr>
                <w:t>6 tecken</w:t>
              </w:r>
            </w:ins>
          </w:p>
        </w:tc>
        <w:tc>
          <w:tcPr>
            <w:tcW w:w="599" w:type="dxa"/>
          </w:tcPr>
          <w:p w14:paraId="5A316C65" w14:textId="77777777" w:rsidR="000939F0" w:rsidRPr="000312E9" w:rsidRDefault="00721610">
            <w:pPr>
              <w:rPr>
                <w:ins w:id="43" w:author="1.1RC3" w:date="2013-12-11T22:37:00Z"/>
                <w:rFonts w:ascii="Arial" w:hAnsi="Arial" w:cs="Arial"/>
                <w:noProof w:val="0"/>
                <w:sz w:val="16"/>
                <w:szCs w:val="18"/>
                <w:highlight w:val="yellow"/>
              </w:rPr>
            </w:pPr>
            <w:ins w:id="44" w:author="1.1RC3" w:date="2013-12-11T22:37:00Z">
              <w:r w:rsidRPr="000312E9">
                <w:rPr>
                  <w:rFonts w:ascii="Arial" w:hAnsi="Arial" w:cs="Arial"/>
                  <w:noProof w:val="0"/>
                  <w:sz w:val="16"/>
                  <w:szCs w:val="18"/>
                  <w:highlight w:val="yellow"/>
                </w:rPr>
                <w:t>0</w:t>
              </w:r>
              <w:proofErr w:type="gramStart"/>
              <w:r w:rsidRPr="000312E9">
                <w:rPr>
                  <w:rFonts w:ascii="Arial" w:hAnsi="Arial" w:cs="Arial"/>
                  <w:noProof w:val="0"/>
                  <w:sz w:val="16"/>
                  <w:szCs w:val="18"/>
                  <w:highlight w:val="yellow"/>
                </w:rPr>
                <w:t>..</w:t>
              </w:r>
              <w:proofErr w:type="gramEnd"/>
              <w:r w:rsidRPr="000312E9">
                <w:rPr>
                  <w:rFonts w:ascii="Arial" w:hAnsi="Arial" w:cs="Arial"/>
                  <w:noProof w:val="0"/>
                  <w:sz w:val="16"/>
                  <w:szCs w:val="18"/>
                  <w:highlight w:val="yellow"/>
                </w:rPr>
                <w:t>1</w:t>
              </w:r>
            </w:ins>
          </w:p>
        </w:tc>
      </w:tr>
      <w:tr w:rsidR="00291C76" w:rsidRPr="00291C76" w14:paraId="2F1B7F4A" w14:textId="77777777" w:rsidTr="006F2F5B">
        <w:trPr>
          <w:cantSplit/>
        </w:trPr>
        <w:tc>
          <w:tcPr>
            <w:tcW w:w="1787" w:type="dxa"/>
            <w:shd w:val="clear" w:color="auto" w:fill="D9D9D9"/>
          </w:tcPr>
          <w:p w14:paraId="7DD0247B" w14:textId="77777777" w:rsidR="00DE76D8" w:rsidRPr="00291C76" w:rsidRDefault="00DE76D8" w:rsidP="009760E9">
            <w:pPr>
              <w:keepNext/>
              <w:rPr>
                <w:rFonts w:ascii="Arial" w:hAnsi="Arial" w:cs="Arial"/>
                <w:noProof w:val="0"/>
                <w:sz w:val="16"/>
                <w:szCs w:val="18"/>
              </w:rPr>
            </w:pPr>
            <w:proofErr w:type="spellStart"/>
            <w:r w:rsidRPr="00291C76">
              <w:rPr>
                <w:rFonts w:ascii="Arial" w:hAnsi="Arial" w:cs="Arial"/>
                <w:noProof w:val="0"/>
                <w:sz w:val="16"/>
                <w:szCs w:val="18"/>
              </w:rPr>
              <w:t>SarskildPostadress</w:t>
            </w:r>
            <w:proofErr w:type="spellEnd"/>
          </w:p>
        </w:tc>
        <w:tc>
          <w:tcPr>
            <w:tcW w:w="5267" w:type="dxa"/>
            <w:shd w:val="clear" w:color="auto" w:fill="D9D9D9"/>
          </w:tcPr>
          <w:p w14:paraId="35147014" w14:textId="77777777" w:rsidR="00DE76D8" w:rsidRPr="00291C76" w:rsidRDefault="00DE76D8" w:rsidP="009760E9">
            <w:pPr>
              <w:keepNext/>
              <w:rPr>
                <w:rFonts w:ascii="Arial" w:hAnsi="Arial" w:cs="Arial"/>
                <w:noProof w:val="0"/>
                <w:sz w:val="16"/>
                <w:szCs w:val="18"/>
              </w:rPr>
            </w:pPr>
          </w:p>
        </w:tc>
        <w:tc>
          <w:tcPr>
            <w:tcW w:w="1701" w:type="dxa"/>
            <w:shd w:val="clear" w:color="auto" w:fill="D9D9D9"/>
          </w:tcPr>
          <w:p w14:paraId="6C1C9098" w14:textId="77777777" w:rsidR="00DE76D8" w:rsidRPr="00291C76" w:rsidRDefault="00DE76D8" w:rsidP="009760E9">
            <w:pPr>
              <w:keepNext/>
              <w:rPr>
                <w:rFonts w:ascii="Arial" w:hAnsi="Arial" w:cs="Arial"/>
                <w:noProof w:val="0"/>
                <w:sz w:val="16"/>
                <w:szCs w:val="18"/>
              </w:rPr>
            </w:pPr>
          </w:p>
        </w:tc>
        <w:tc>
          <w:tcPr>
            <w:tcW w:w="599" w:type="dxa"/>
            <w:shd w:val="clear" w:color="auto" w:fill="D9D9D9"/>
          </w:tcPr>
          <w:p w14:paraId="1EE4158D" w14:textId="77777777" w:rsidR="00DE76D8" w:rsidRPr="00291C76" w:rsidRDefault="00DE76D8">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A02D3BE" w14:textId="77777777" w:rsidTr="006F2F5B">
        <w:trPr>
          <w:cantSplit/>
        </w:trPr>
        <w:tc>
          <w:tcPr>
            <w:tcW w:w="1787" w:type="dxa"/>
            <w:shd w:val="clear" w:color="auto" w:fill="auto"/>
          </w:tcPr>
          <w:p w14:paraId="4CEF1525" w14:textId="77777777" w:rsidR="00DE76D8" w:rsidRPr="00291C76" w:rsidRDefault="00DE76D8" w:rsidP="007B5DD9">
            <w:pPr>
              <w:keepNext/>
              <w:rPr>
                <w:rFonts w:ascii="Arial" w:hAnsi="Arial" w:cs="Arial"/>
                <w:noProof w:val="0"/>
                <w:sz w:val="16"/>
                <w:szCs w:val="18"/>
              </w:rPr>
            </w:pPr>
            <w:proofErr w:type="spellStart"/>
            <w:r w:rsidRPr="00291C76">
              <w:rPr>
                <w:rFonts w:ascii="Arial" w:hAnsi="Arial" w:cs="Arial"/>
                <w:noProof w:val="0"/>
                <w:sz w:val="16"/>
                <w:szCs w:val="18"/>
              </w:rPr>
              <w:t>CareOf</w:t>
            </w:r>
            <w:proofErr w:type="spellEnd"/>
          </w:p>
        </w:tc>
        <w:tc>
          <w:tcPr>
            <w:tcW w:w="5267" w:type="dxa"/>
            <w:shd w:val="clear" w:color="auto" w:fill="auto"/>
          </w:tcPr>
          <w:p w14:paraId="0B0B0F6D"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Namn.</w:t>
            </w:r>
          </w:p>
        </w:tc>
        <w:tc>
          <w:tcPr>
            <w:tcW w:w="1701" w:type="dxa"/>
            <w:shd w:val="clear" w:color="auto" w:fill="auto"/>
          </w:tcPr>
          <w:p w14:paraId="425B7A0D"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Max 35 tecken</w:t>
            </w:r>
          </w:p>
        </w:tc>
        <w:tc>
          <w:tcPr>
            <w:tcW w:w="599" w:type="dxa"/>
          </w:tcPr>
          <w:p w14:paraId="4A661A11"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093FB0B" w14:textId="77777777" w:rsidTr="006F2F5B">
        <w:trPr>
          <w:cantSplit/>
        </w:trPr>
        <w:tc>
          <w:tcPr>
            <w:tcW w:w="1787" w:type="dxa"/>
            <w:shd w:val="clear" w:color="auto" w:fill="auto"/>
          </w:tcPr>
          <w:p w14:paraId="69820A7F"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Utdelningsadress1</w:t>
            </w:r>
          </w:p>
        </w:tc>
        <w:tc>
          <w:tcPr>
            <w:tcW w:w="5267" w:type="dxa"/>
            <w:shd w:val="clear" w:color="auto" w:fill="auto"/>
          </w:tcPr>
          <w:p w14:paraId="3CD9883F"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Fysisk adress, gata eller motsvarande.</w:t>
            </w:r>
          </w:p>
        </w:tc>
        <w:tc>
          <w:tcPr>
            <w:tcW w:w="1701" w:type="dxa"/>
            <w:shd w:val="clear" w:color="auto" w:fill="auto"/>
          </w:tcPr>
          <w:p w14:paraId="004CB820"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Max 35 tecken</w:t>
            </w:r>
          </w:p>
        </w:tc>
        <w:tc>
          <w:tcPr>
            <w:tcW w:w="599" w:type="dxa"/>
          </w:tcPr>
          <w:p w14:paraId="1A4051EF"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697442F" w14:textId="77777777" w:rsidTr="006F2F5B">
        <w:trPr>
          <w:cantSplit/>
        </w:trPr>
        <w:tc>
          <w:tcPr>
            <w:tcW w:w="1787" w:type="dxa"/>
            <w:shd w:val="clear" w:color="auto" w:fill="auto"/>
          </w:tcPr>
          <w:p w14:paraId="3812A633"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lastRenderedPageBreak/>
              <w:t>Utdelningsadress2</w:t>
            </w:r>
          </w:p>
        </w:tc>
        <w:tc>
          <w:tcPr>
            <w:tcW w:w="5267" w:type="dxa"/>
            <w:shd w:val="clear" w:color="auto" w:fill="auto"/>
          </w:tcPr>
          <w:p w14:paraId="3E7ED057"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Fysisk adress, gata eller motsvarande.</w:t>
            </w:r>
          </w:p>
        </w:tc>
        <w:tc>
          <w:tcPr>
            <w:tcW w:w="1701" w:type="dxa"/>
            <w:shd w:val="clear" w:color="auto" w:fill="auto"/>
          </w:tcPr>
          <w:p w14:paraId="220B5CF8"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Max 35 tecken</w:t>
            </w:r>
          </w:p>
        </w:tc>
        <w:tc>
          <w:tcPr>
            <w:tcW w:w="599" w:type="dxa"/>
          </w:tcPr>
          <w:p w14:paraId="28FA54E3" w14:textId="77777777" w:rsidR="00DE76D8" w:rsidRPr="00291C76" w:rsidRDefault="00DE76D8" w:rsidP="007B5DD9">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646B43C5" w14:textId="77777777" w:rsidTr="006F2F5B">
        <w:trPr>
          <w:cantSplit/>
        </w:trPr>
        <w:tc>
          <w:tcPr>
            <w:tcW w:w="1787" w:type="dxa"/>
            <w:shd w:val="clear" w:color="auto" w:fill="auto"/>
          </w:tcPr>
          <w:p w14:paraId="141F9000"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Postnr</w:t>
            </w:r>
          </w:p>
        </w:tc>
        <w:tc>
          <w:tcPr>
            <w:tcW w:w="5267" w:type="dxa"/>
            <w:shd w:val="clear" w:color="auto" w:fill="auto"/>
          </w:tcPr>
          <w:p w14:paraId="19E40A12"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Postnummer.</w:t>
            </w:r>
          </w:p>
        </w:tc>
        <w:tc>
          <w:tcPr>
            <w:tcW w:w="1701" w:type="dxa"/>
            <w:shd w:val="clear" w:color="auto" w:fill="auto"/>
          </w:tcPr>
          <w:p w14:paraId="5C63259C" w14:textId="77777777" w:rsidR="00DE76D8" w:rsidRPr="00291C76" w:rsidRDefault="00DE76D8" w:rsidP="007B5DD9">
            <w:pPr>
              <w:keepNext/>
              <w:autoSpaceDE w:val="0"/>
              <w:autoSpaceDN w:val="0"/>
              <w:adjustRightInd w:val="0"/>
              <w:rPr>
                <w:rFonts w:ascii="Arial" w:hAnsi="Arial" w:cs="Arial"/>
                <w:noProof w:val="0"/>
                <w:sz w:val="16"/>
                <w:szCs w:val="18"/>
              </w:rPr>
            </w:pPr>
            <w:r w:rsidRPr="00291C76">
              <w:rPr>
                <w:rFonts w:ascii="Arial" w:hAnsi="Arial" w:cs="Arial"/>
                <w:noProof w:val="0"/>
                <w:sz w:val="16"/>
                <w:szCs w:val="18"/>
              </w:rPr>
              <w:t>Fem tecken</w:t>
            </w:r>
          </w:p>
          <w:p w14:paraId="62A6C00A"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Inga mellanslag</w:t>
            </w:r>
          </w:p>
        </w:tc>
        <w:tc>
          <w:tcPr>
            <w:tcW w:w="599" w:type="dxa"/>
          </w:tcPr>
          <w:p w14:paraId="32222ED4" w14:textId="77777777" w:rsidR="00DE76D8" w:rsidRPr="00291C76" w:rsidRDefault="00DE76D8" w:rsidP="007B5DD9">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7433987" w14:textId="77777777" w:rsidTr="006F2F5B">
        <w:trPr>
          <w:cantSplit/>
        </w:trPr>
        <w:tc>
          <w:tcPr>
            <w:tcW w:w="1787" w:type="dxa"/>
            <w:tcBorders>
              <w:bottom w:val="single" w:sz="6" w:space="0" w:color="000080"/>
            </w:tcBorders>
            <w:shd w:val="clear" w:color="auto" w:fill="auto"/>
          </w:tcPr>
          <w:p w14:paraId="0213C4B9"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Postort</w:t>
            </w:r>
          </w:p>
        </w:tc>
        <w:tc>
          <w:tcPr>
            <w:tcW w:w="5267" w:type="dxa"/>
            <w:tcBorders>
              <w:bottom w:val="single" w:sz="6" w:space="0" w:color="000080"/>
            </w:tcBorders>
            <w:shd w:val="clear" w:color="auto" w:fill="auto"/>
          </w:tcPr>
          <w:p w14:paraId="4B6E8CC0"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Postort.</w:t>
            </w:r>
          </w:p>
        </w:tc>
        <w:tc>
          <w:tcPr>
            <w:tcW w:w="1701" w:type="dxa"/>
            <w:tcBorders>
              <w:bottom w:val="single" w:sz="6" w:space="0" w:color="000080"/>
            </w:tcBorders>
            <w:shd w:val="clear" w:color="auto" w:fill="auto"/>
          </w:tcPr>
          <w:p w14:paraId="6B1A8DA6" w14:textId="77777777" w:rsidR="00DE76D8" w:rsidRPr="00291C76" w:rsidRDefault="00DE76D8" w:rsidP="007B5DD9">
            <w:pPr>
              <w:keepNext/>
              <w:rPr>
                <w:rFonts w:ascii="Arial" w:hAnsi="Arial" w:cs="Arial"/>
                <w:noProof w:val="0"/>
                <w:sz w:val="16"/>
                <w:szCs w:val="18"/>
              </w:rPr>
            </w:pPr>
            <w:r w:rsidRPr="00291C76">
              <w:rPr>
                <w:rFonts w:ascii="Arial" w:hAnsi="Arial" w:cs="Arial"/>
                <w:noProof w:val="0"/>
                <w:sz w:val="16"/>
                <w:szCs w:val="18"/>
              </w:rPr>
              <w:t>Max 27 tecken</w:t>
            </w:r>
          </w:p>
        </w:tc>
        <w:tc>
          <w:tcPr>
            <w:tcW w:w="599" w:type="dxa"/>
            <w:tcBorders>
              <w:bottom w:val="single" w:sz="6" w:space="0" w:color="000080"/>
            </w:tcBorders>
          </w:tcPr>
          <w:p w14:paraId="74B8F95C" w14:textId="77777777" w:rsidR="00DE76D8" w:rsidRPr="00291C76" w:rsidRDefault="00DE76D8" w:rsidP="007B5DD9">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1AEA35A5" w14:textId="77777777" w:rsidTr="006F2F5B">
        <w:trPr>
          <w:cantSplit/>
        </w:trPr>
        <w:tc>
          <w:tcPr>
            <w:tcW w:w="1787" w:type="dxa"/>
            <w:shd w:val="clear" w:color="auto" w:fill="C4C4C4"/>
          </w:tcPr>
          <w:p w14:paraId="6902DAAA" w14:textId="77777777" w:rsidR="00110555" w:rsidRPr="00291C76" w:rsidRDefault="00110555" w:rsidP="007B5DD9">
            <w:pPr>
              <w:keepNext/>
              <w:rPr>
                <w:rFonts w:ascii="Arial" w:hAnsi="Arial" w:cs="Arial"/>
                <w:noProof w:val="0"/>
                <w:sz w:val="16"/>
                <w:szCs w:val="18"/>
              </w:rPr>
            </w:pPr>
            <w:proofErr w:type="spellStart"/>
            <w:r w:rsidRPr="00291C76">
              <w:rPr>
                <w:rFonts w:ascii="Arial" w:hAnsi="Arial" w:cs="Arial"/>
                <w:noProof w:val="0"/>
                <w:sz w:val="16"/>
                <w:szCs w:val="18"/>
              </w:rPr>
              <w:t>HanvisningsPersonNr</w:t>
            </w:r>
            <w:proofErr w:type="spellEnd"/>
          </w:p>
        </w:tc>
        <w:tc>
          <w:tcPr>
            <w:tcW w:w="5267" w:type="dxa"/>
            <w:shd w:val="clear" w:color="auto" w:fill="C4C4C4"/>
          </w:tcPr>
          <w:p w14:paraId="2D8B97E1" w14:textId="77777777" w:rsidR="00110555" w:rsidRPr="00291C76" w:rsidRDefault="00110555" w:rsidP="00110555">
            <w:pPr>
              <w:keepNext/>
              <w:rPr>
                <w:rFonts w:ascii="Arial" w:hAnsi="Arial" w:cs="Arial"/>
                <w:noProof w:val="0"/>
                <w:sz w:val="16"/>
                <w:szCs w:val="18"/>
              </w:rPr>
            </w:pPr>
            <w:r w:rsidRPr="00291C76">
              <w:rPr>
                <w:rFonts w:ascii="Arial" w:hAnsi="Arial" w:cs="Arial"/>
                <w:noProof w:val="0"/>
                <w:sz w:val="16"/>
                <w:szCs w:val="18"/>
              </w:rPr>
              <w:t>Hänvisningspersonnummer. Personnummer eller tilldelat</w:t>
            </w:r>
          </w:p>
          <w:p w14:paraId="5F4E70B2" w14:textId="77777777" w:rsidR="00110555" w:rsidRPr="00291C76" w:rsidRDefault="00110555" w:rsidP="00110555">
            <w:pPr>
              <w:keepNext/>
              <w:rPr>
                <w:rFonts w:ascii="Arial" w:hAnsi="Arial" w:cs="Arial"/>
                <w:noProof w:val="0"/>
                <w:sz w:val="16"/>
                <w:szCs w:val="18"/>
              </w:rPr>
            </w:pPr>
            <w:r w:rsidRPr="00291C76">
              <w:rPr>
                <w:rFonts w:ascii="Arial" w:hAnsi="Arial" w:cs="Arial"/>
                <w:noProof w:val="0"/>
                <w:sz w:val="16"/>
                <w:szCs w:val="18"/>
              </w:rPr>
              <w:t>personnummer/samordningsnummer.</w:t>
            </w:r>
          </w:p>
        </w:tc>
        <w:tc>
          <w:tcPr>
            <w:tcW w:w="1701" w:type="dxa"/>
            <w:shd w:val="clear" w:color="auto" w:fill="C4C4C4"/>
          </w:tcPr>
          <w:p w14:paraId="5F465453" w14:textId="77777777" w:rsidR="00110555" w:rsidRPr="00291C76" w:rsidRDefault="00110555" w:rsidP="00BC7B8C">
            <w:pPr>
              <w:keepNext/>
              <w:rPr>
                <w:rFonts w:ascii="Arial" w:hAnsi="Arial" w:cs="Arial"/>
                <w:noProof w:val="0"/>
                <w:sz w:val="16"/>
                <w:szCs w:val="18"/>
              </w:rPr>
            </w:pPr>
            <w:proofErr w:type="spellStart"/>
            <w:r w:rsidRPr="00291C76">
              <w:rPr>
                <w:rFonts w:ascii="Arial" w:hAnsi="Arial" w:cs="Arial"/>
                <w:noProof w:val="0"/>
                <w:sz w:val="16"/>
                <w:szCs w:val="18"/>
              </w:rPr>
              <w:t>ÅÅÅÅMMDDNNNN</w:t>
            </w:r>
            <w:proofErr w:type="spellEnd"/>
          </w:p>
        </w:tc>
        <w:tc>
          <w:tcPr>
            <w:tcW w:w="599" w:type="dxa"/>
            <w:shd w:val="clear" w:color="auto" w:fill="C4C4C4"/>
          </w:tcPr>
          <w:p w14:paraId="281DD111" w14:textId="77777777" w:rsidR="00110555" w:rsidRPr="00291C76" w:rsidRDefault="00110555" w:rsidP="00BC7B8C">
            <w:pPr>
              <w:keepNext/>
              <w:rPr>
                <w:rFonts w:ascii="Arial" w:hAnsi="Arial" w:cs="Arial"/>
                <w:noProof w:val="0"/>
                <w:sz w:val="16"/>
                <w:szCs w:val="18"/>
              </w:rPr>
            </w:pPr>
            <w:r w:rsidRPr="00291C76">
              <w:rPr>
                <w:rFonts w:ascii="Arial" w:hAnsi="Arial" w:cs="Arial"/>
                <w:noProof w:val="0"/>
                <w:sz w:val="16"/>
                <w:szCs w:val="18"/>
              </w:rPr>
              <w:t>1</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1634C75" w14:textId="77777777" w:rsidTr="006F2F5B">
        <w:trPr>
          <w:cantSplit/>
        </w:trPr>
        <w:tc>
          <w:tcPr>
            <w:tcW w:w="1787" w:type="dxa"/>
            <w:shd w:val="clear" w:color="auto" w:fill="C4C4C4"/>
          </w:tcPr>
          <w:p w14:paraId="2618C4D3"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Utlandsadress</w:t>
            </w:r>
          </w:p>
        </w:tc>
        <w:tc>
          <w:tcPr>
            <w:tcW w:w="5267" w:type="dxa"/>
            <w:shd w:val="clear" w:color="auto" w:fill="C4C4C4"/>
          </w:tcPr>
          <w:p w14:paraId="1F4389E0" w14:textId="77777777" w:rsidR="00110555" w:rsidRPr="00291C76" w:rsidRDefault="00110555" w:rsidP="007B5DD9">
            <w:pPr>
              <w:keepNext/>
              <w:rPr>
                <w:rFonts w:ascii="Arial" w:hAnsi="Arial" w:cs="Arial"/>
                <w:noProof w:val="0"/>
                <w:sz w:val="16"/>
                <w:szCs w:val="18"/>
              </w:rPr>
            </w:pPr>
          </w:p>
        </w:tc>
        <w:tc>
          <w:tcPr>
            <w:tcW w:w="1701" w:type="dxa"/>
            <w:shd w:val="clear" w:color="auto" w:fill="C4C4C4"/>
          </w:tcPr>
          <w:p w14:paraId="7D0D2B31" w14:textId="77777777" w:rsidR="00110555" w:rsidRPr="00291C76" w:rsidRDefault="00110555" w:rsidP="007B5DD9">
            <w:pPr>
              <w:keepNext/>
              <w:rPr>
                <w:rFonts w:ascii="Arial" w:hAnsi="Arial" w:cs="Arial"/>
                <w:noProof w:val="0"/>
                <w:sz w:val="16"/>
                <w:szCs w:val="18"/>
              </w:rPr>
            </w:pPr>
          </w:p>
        </w:tc>
        <w:tc>
          <w:tcPr>
            <w:tcW w:w="599" w:type="dxa"/>
            <w:shd w:val="clear" w:color="auto" w:fill="C4C4C4"/>
          </w:tcPr>
          <w:p w14:paraId="7D3EE850"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59F5A8B" w14:textId="77777777" w:rsidTr="006F2F5B">
        <w:trPr>
          <w:cantSplit/>
        </w:trPr>
        <w:tc>
          <w:tcPr>
            <w:tcW w:w="1787" w:type="dxa"/>
            <w:shd w:val="clear" w:color="auto" w:fill="auto"/>
          </w:tcPr>
          <w:p w14:paraId="0979070A"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Utdelningsadress1</w:t>
            </w:r>
          </w:p>
        </w:tc>
        <w:tc>
          <w:tcPr>
            <w:tcW w:w="5267" w:type="dxa"/>
            <w:shd w:val="clear" w:color="auto" w:fill="auto"/>
          </w:tcPr>
          <w:p w14:paraId="030FB8B8" w14:textId="77777777" w:rsidR="00110555" w:rsidRPr="00291C76" w:rsidRDefault="00110555" w:rsidP="00BC7B8C">
            <w:pPr>
              <w:keepNext/>
              <w:rPr>
                <w:rFonts w:ascii="Arial" w:hAnsi="Arial" w:cs="Arial"/>
                <w:noProof w:val="0"/>
                <w:sz w:val="16"/>
                <w:szCs w:val="18"/>
              </w:rPr>
            </w:pPr>
            <w:r w:rsidRPr="00291C76">
              <w:rPr>
                <w:rFonts w:ascii="Arial" w:hAnsi="Arial" w:cs="Arial"/>
                <w:noProof w:val="0"/>
                <w:sz w:val="16"/>
                <w:szCs w:val="18"/>
              </w:rPr>
              <w:t>Utdelningsadress1</w:t>
            </w:r>
          </w:p>
        </w:tc>
        <w:tc>
          <w:tcPr>
            <w:tcW w:w="1701" w:type="dxa"/>
            <w:shd w:val="clear" w:color="auto" w:fill="auto"/>
          </w:tcPr>
          <w:p w14:paraId="0D2E1329" w14:textId="77777777" w:rsidR="00110555" w:rsidRPr="00291C76" w:rsidRDefault="00110555" w:rsidP="007B5DD9">
            <w:pPr>
              <w:keepNext/>
              <w:rPr>
                <w:rFonts w:ascii="Arial" w:hAnsi="Arial" w:cs="Arial"/>
                <w:noProof w:val="0"/>
                <w:sz w:val="16"/>
                <w:szCs w:val="18"/>
              </w:rPr>
            </w:pPr>
          </w:p>
        </w:tc>
        <w:tc>
          <w:tcPr>
            <w:tcW w:w="599" w:type="dxa"/>
          </w:tcPr>
          <w:p w14:paraId="3BA1B4BC"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C0D75BD" w14:textId="77777777" w:rsidTr="006F2F5B">
        <w:trPr>
          <w:cantSplit/>
        </w:trPr>
        <w:tc>
          <w:tcPr>
            <w:tcW w:w="1787" w:type="dxa"/>
            <w:shd w:val="clear" w:color="auto" w:fill="auto"/>
          </w:tcPr>
          <w:p w14:paraId="0D615147"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Utdelningsadress2</w:t>
            </w:r>
          </w:p>
        </w:tc>
        <w:tc>
          <w:tcPr>
            <w:tcW w:w="5267" w:type="dxa"/>
            <w:shd w:val="clear" w:color="auto" w:fill="auto"/>
          </w:tcPr>
          <w:p w14:paraId="6977CEE8" w14:textId="77777777" w:rsidR="00110555" w:rsidRPr="00291C76" w:rsidRDefault="00110555" w:rsidP="00BC7B8C">
            <w:pPr>
              <w:keepNext/>
              <w:rPr>
                <w:rFonts w:ascii="Arial" w:hAnsi="Arial" w:cs="Arial"/>
                <w:noProof w:val="0"/>
                <w:sz w:val="16"/>
                <w:szCs w:val="18"/>
              </w:rPr>
            </w:pPr>
            <w:r w:rsidRPr="00291C76">
              <w:rPr>
                <w:rFonts w:ascii="Arial" w:hAnsi="Arial" w:cs="Arial"/>
                <w:noProof w:val="0"/>
                <w:sz w:val="16"/>
                <w:szCs w:val="18"/>
              </w:rPr>
              <w:t>Utdelningsadress2</w:t>
            </w:r>
          </w:p>
        </w:tc>
        <w:tc>
          <w:tcPr>
            <w:tcW w:w="1701" w:type="dxa"/>
            <w:shd w:val="clear" w:color="auto" w:fill="auto"/>
          </w:tcPr>
          <w:p w14:paraId="34498A60" w14:textId="77777777" w:rsidR="00110555" w:rsidRPr="00291C76" w:rsidRDefault="00110555" w:rsidP="007B5DD9">
            <w:pPr>
              <w:keepNext/>
              <w:rPr>
                <w:rFonts w:ascii="Arial" w:hAnsi="Arial" w:cs="Arial"/>
                <w:noProof w:val="0"/>
                <w:sz w:val="16"/>
                <w:szCs w:val="18"/>
              </w:rPr>
            </w:pPr>
          </w:p>
        </w:tc>
        <w:tc>
          <w:tcPr>
            <w:tcW w:w="599" w:type="dxa"/>
          </w:tcPr>
          <w:p w14:paraId="044E5487"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6A7BE31C" w14:textId="77777777" w:rsidTr="006F2F5B">
        <w:trPr>
          <w:cantSplit/>
        </w:trPr>
        <w:tc>
          <w:tcPr>
            <w:tcW w:w="1787" w:type="dxa"/>
            <w:shd w:val="clear" w:color="auto" w:fill="auto"/>
          </w:tcPr>
          <w:p w14:paraId="3B6AC46E"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Utdelningsadress3</w:t>
            </w:r>
          </w:p>
        </w:tc>
        <w:tc>
          <w:tcPr>
            <w:tcW w:w="5267" w:type="dxa"/>
            <w:shd w:val="clear" w:color="auto" w:fill="auto"/>
          </w:tcPr>
          <w:p w14:paraId="09FE719A" w14:textId="77777777" w:rsidR="00110555" w:rsidRPr="00291C76" w:rsidRDefault="00110555" w:rsidP="00BC7B8C">
            <w:pPr>
              <w:keepNext/>
              <w:rPr>
                <w:rFonts w:ascii="Arial" w:hAnsi="Arial" w:cs="Arial"/>
                <w:noProof w:val="0"/>
                <w:sz w:val="16"/>
                <w:szCs w:val="18"/>
              </w:rPr>
            </w:pPr>
            <w:r w:rsidRPr="00291C76">
              <w:rPr>
                <w:rFonts w:ascii="Arial" w:hAnsi="Arial" w:cs="Arial"/>
                <w:noProof w:val="0"/>
                <w:sz w:val="16"/>
                <w:szCs w:val="18"/>
              </w:rPr>
              <w:t>Utdelningsadress3</w:t>
            </w:r>
          </w:p>
        </w:tc>
        <w:tc>
          <w:tcPr>
            <w:tcW w:w="1701" w:type="dxa"/>
            <w:shd w:val="clear" w:color="auto" w:fill="auto"/>
          </w:tcPr>
          <w:p w14:paraId="0158D8EC" w14:textId="77777777" w:rsidR="00110555" w:rsidRPr="00291C76" w:rsidRDefault="00110555" w:rsidP="007B5DD9">
            <w:pPr>
              <w:keepNext/>
              <w:rPr>
                <w:rFonts w:ascii="Arial" w:hAnsi="Arial" w:cs="Arial"/>
                <w:noProof w:val="0"/>
                <w:sz w:val="16"/>
                <w:szCs w:val="18"/>
              </w:rPr>
            </w:pPr>
          </w:p>
        </w:tc>
        <w:tc>
          <w:tcPr>
            <w:tcW w:w="599" w:type="dxa"/>
          </w:tcPr>
          <w:p w14:paraId="48867D25"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6F942D1B" w14:textId="77777777" w:rsidTr="006F2F5B">
        <w:trPr>
          <w:cantSplit/>
        </w:trPr>
        <w:tc>
          <w:tcPr>
            <w:tcW w:w="1787" w:type="dxa"/>
            <w:shd w:val="clear" w:color="auto" w:fill="auto"/>
          </w:tcPr>
          <w:p w14:paraId="2DC49957"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Land</w:t>
            </w:r>
          </w:p>
        </w:tc>
        <w:tc>
          <w:tcPr>
            <w:tcW w:w="5267" w:type="dxa"/>
            <w:shd w:val="clear" w:color="auto" w:fill="auto"/>
          </w:tcPr>
          <w:p w14:paraId="6A3B7538" w14:textId="77777777" w:rsidR="00110555" w:rsidRPr="00291C76" w:rsidRDefault="00110555" w:rsidP="00BC7B8C">
            <w:pPr>
              <w:keepNext/>
              <w:rPr>
                <w:rFonts w:ascii="Arial" w:hAnsi="Arial" w:cs="Arial"/>
                <w:noProof w:val="0"/>
                <w:sz w:val="16"/>
                <w:szCs w:val="18"/>
              </w:rPr>
            </w:pPr>
            <w:r w:rsidRPr="00291C76">
              <w:rPr>
                <w:rFonts w:ascii="Arial" w:hAnsi="Arial" w:cs="Arial"/>
                <w:noProof w:val="0"/>
                <w:sz w:val="16"/>
                <w:szCs w:val="18"/>
              </w:rPr>
              <w:t>Land</w:t>
            </w:r>
          </w:p>
        </w:tc>
        <w:tc>
          <w:tcPr>
            <w:tcW w:w="1701" w:type="dxa"/>
            <w:shd w:val="clear" w:color="auto" w:fill="auto"/>
          </w:tcPr>
          <w:p w14:paraId="060CE4A7" w14:textId="77777777" w:rsidR="00110555" w:rsidRPr="00291C76" w:rsidRDefault="00110555" w:rsidP="007B5DD9">
            <w:pPr>
              <w:keepNext/>
              <w:rPr>
                <w:rFonts w:ascii="Arial" w:hAnsi="Arial" w:cs="Arial"/>
                <w:noProof w:val="0"/>
                <w:sz w:val="16"/>
                <w:szCs w:val="18"/>
              </w:rPr>
            </w:pPr>
          </w:p>
        </w:tc>
        <w:tc>
          <w:tcPr>
            <w:tcW w:w="599" w:type="dxa"/>
          </w:tcPr>
          <w:p w14:paraId="37AC7F15"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B267BE6" w14:textId="77777777" w:rsidTr="006F2F5B">
        <w:trPr>
          <w:cantSplit/>
        </w:trPr>
        <w:tc>
          <w:tcPr>
            <w:tcW w:w="1787" w:type="dxa"/>
            <w:shd w:val="clear" w:color="auto" w:fill="auto"/>
          </w:tcPr>
          <w:p w14:paraId="229354E7"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Utlandsadressdatum</w:t>
            </w:r>
          </w:p>
        </w:tc>
        <w:tc>
          <w:tcPr>
            <w:tcW w:w="5267" w:type="dxa"/>
            <w:shd w:val="clear" w:color="auto" w:fill="auto"/>
          </w:tcPr>
          <w:p w14:paraId="092CF192"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Datum för utlandsadress</w:t>
            </w:r>
          </w:p>
        </w:tc>
        <w:tc>
          <w:tcPr>
            <w:tcW w:w="1701" w:type="dxa"/>
            <w:shd w:val="clear" w:color="auto" w:fill="auto"/>
          </w:tcPr>
          <w:p w14:paraId="1C3C24BD" w14:textId="77777777" w:rsidR="00110555" w:rsidRPr="00291C76" w:rsidRDefault="00110555" w:rsidP="00F26142">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r w:rsidRPr="00291C76">
              <w:rPr>
                <w:rFonts w:ascii="Arial" w:hAnsi="Arial" w:cs="Arial"/>
                <w:noProof w:val="0"/>
                <w:sz w:val="16"/>
                <w:szCs w:val="18"/>
              </w:rPr>
              <w:t xml:space="preserve">: </w:t>
            </w:r>
            <w:proofErr w:type="spellStart"/>
            <w:r w:rsidRPr="00291C76">
              <w:rPr>
                <w:rFonts w:ascii="Arial" w:hAnsi="Arial" w:cs="Arial"/>
                <w:noProof w:val="0"/>
                <w:sz w:val="16"/>
                <w:szCs w:val="18"/>
              </w:rPr>
              <w:t>ÅÅÅÅ</w:t>
            </w:r>
            <w:proofErr w:type="spellEnd"/>
            <w:r w:rsidRPr="00291C76">
              <w:rPr>
                <w:rFonts w:ascii="Arial" w:hAnsi="Arial" w:cs="Arial"/>
                <w:noProof w:val="0"/>
                <w:sz w:val="16"/>
                <w:szCs w:val="18"/>
              </w:rPr>
              <w:t>: 1875 - 1996* MM: 00 - 12 DD: 00 - 31</w:t>
            </w:r>
          </w:p>
          <w:p w14:paraId="4A5A3110"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 = tom nuvarande år. Kan även ha värdet 00000000 (noll)</w:t>
            </w:r>
          </w:p>
        </w:tc>
        <w:tc>
          <w:tcPr>
            <w:tcW w:w="599" w:type="dxa"/>
          </w:tcPr>
          <w:p w14:paraId="01191AD1"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1F192208" w14:textId="77777777" w:rsidTr="006F2F5B">
        <w:trPr>
          <w:cantSplit/>
        </w:trPr>
        <w:tc>
          <w:tcPr>
            <w:tcW w:w="1787" w:type="dxa"/>
            <w:tcBorders>
              <w:bottom w:val="single" w:sz="6" w:space="0" w:color="000080"/>
            </w:tcBorders>
            <w:shd w:val="clear" w:color="auto" w:fill="auto"/>
          </w:tcPr>
          <w:p w14:paraId="4E6BF455"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Rostrattsdatum</w:t>
            </w:r>
          </w:p>
        </w:tc>
        <w:tc>
          <w:tcPr>
            <w:tcW w:w="5267" w:type="dxa"/>
            <w:tcBorders>
              <w:bottom w:val="single" w:sz="6" w:space="0" w:color="000080"/>
            </w:tcBorders>
            <w:shd w:val="clear" w:color="auto" w:fill="auto"/>
          </w:tcPr>
          <w:p w14:paraId="1E8934A7"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Datum för rösträtt</w:t>
            </w:r>
          </w:p>
        </w:tc>
        <w:tc>
          <w:tcPr>
            <w:tcW w:w="1701" w:type="dxa"/>
            <w:tcBorders>
              <w:bottom w:val="single" w:sz="6" w:space="0" w:color="000080"/>
            </w:tcBorders>
            <w:shd w:val="clear" w:color="auto" w:fill="auto"/>
          </w:tcPr>
          <w:p w14:paraId="10B5A0FF" w14:textId="77777777" w:rsidR="00110555" w:rsidRPr="00291C76" w:rsidRDefault="00110555" w:rsidP="00F26142">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r w:rsidRPr="00291C76">
              <w:rPr>
                <w:rFonts w:ascii="Arial" w:hAnsi="Arial" w:cs="Arial"/>
                <w:noProof w:val="0"/>
                <w:sz w:val="16"/>
                <w:szCs w:val="18"/>
              </w:rPr>
              <w:t xml:space="preserve">: </w:t>
            </w:r>
            <w:proofErr w:type="spellStart"/>
            <w:r w:rsidRPr="00291C76">
              <w:rPr>
                <w:rFonts w:ascii="Arial" w:hAnsi="Arial" w:cs="Arial"/>
                <w:noProof w:val="0"/>
                <w:sz w:val="16"/>
                <w:szCs w:val="18"/>
              </w:rPr>
              <w:t>ÅÅÅÅ</w:t>
            </w:r>
            <w:proofErr w:type="spellEnd"/>
            <w:r w:rsidRPr="00291C76">
              <w:rPr>
                <w:rFonts w:ascii="Arial" w:hAnsi="Arial" w:cs="Arial"/>
                <w:noProof w:val="0"/>
                <w:sz w:val="16"/>
                <w:szCs w:val="18"/>
              </w:rPr>
              <w:t>: 1875 - 1996* MM: 00 - 12 DD: 00 - 31</w:t>
            </w:r>
          </w:p>
          <w:p w14:paraId="22EDFE33" w14:textId="77777777" w:rsidR="00110555" w:rsidRPr="00291C76" w:rsidRDefault="00110555" w:rsidP="007B5DD9">
            <w:pPr>
              <w:keepNext/>
              <w:rPr>
                <w:rFonts w:ascii="Arial" w:hAnsi="Arial" w:cs="Arial"/>
                <w:noProof w:val="0"/>
                <w:sz w:val="16"/>
                <w:szCs w:val="18"/>
              </w:rPr>
            </w:pPr>
            <w:r w:rsidRPr="00291C76">
              <w:rPr>
                <w:rFonts w:ascii="Arial" w:hAnsi="Arial" w:cs="Arial"/>
                <w:noProof w:val="0"/>
                <w:sz w:val="16"/>
                <w:szCs w:val="18"/>
              </w:rPr>
              <w:t>* = tom nuvarande år. Kan även ha värdet 00000000 (noll)</w:t>
            </w:r>
          </w:p>
        </w:tc>
        <w:tc>
          <w:tcPr>
            <w:tcW w:w="599" w:type="dxa"/>
            <w:tcBorders>
              <w:bottom w:val="single" w:sz="6" w:space="0" w:color="000080"/>
            </w:tcBorders>
          </w:tcPr>
          <w:p w14:paraId="1F3DC0C6" w14:textId="77777777" w:rsidR="00110555" w:rsidRPr="00291C76" w:rsidRDefault="00110555"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1598E03" w14:textId="77777777" w:rsidTr="006F2F5B">
        <w:trPr>
          <w:cantSplit/>
        </w:trPr>
        <w:tc>
          <w:tcPr>
            <w:tcW w:w="1787" w:type="dxa"/>
            <w:shd w:val="clear" w:color="auto" w:fill="B8B8B8"/>
          </w:tcPr>
          <w:p w14:paraId="223B45EE" w14:textId="77777777" w:rsidR="00814FCE" w:rsidRPr="00291C76" w:rsidRDefault="00814FCE" w:rsidP="007B5DD9">
            <w:pPr>
              <w:keepNext/>
              <w:rPr>
                <w:rFonts w:ascii="Arial" w:hAnsi="Arial" w:cs="Arial"/>
                <w:noProof w:val="0"/>
                <w:sz w:val="16"/>
                <w:szCs w:val="18"/>
              </w:rPr>
            </w:pPr>
            <w:proofErr w:type="spellStart"/>
            <w:r w:rsidRPr="00291C76">
              <w:rPr>
                <w:rFonts w:ascii="Arial" w:hAnsi="Arial" w:cs="Arial"/>
                <w:noProof w:val="0"/>
                <w:sz w:val="16"/>
                <w:szCs w:val="18"/>
              </w:rPr>
              <w:t>Civilstand</w:t>
            </w:r>
            <w:proofErr w:type="spellEnd"/>
          </w:p>
        </w:tc>
        <w:tc>
          <w:tcPr>
            <w:tcW w:w="5267" w:type="dxa"/>
            <w:shd w:val="clear" w:color="auto" w:fill="B8B8B8"/>
          </w:tcPr>
          <w:p w14:paraId="56F677B4" w14:textId="77777777" w:rsidR="00814FCE" w:rsidRPr="00291C76" w:rsidRDefault="00814FCE" w:rsidP="007B5DD9">
            <w:pPr>
              <w:keepNext/>
              <w:rPr>
                <w:rFonts w:ascii="Arial" w:hAnsi="Arial" w:cs="Arial"/>
                <w:noProof w:val="0"/>
                <w:sz w:val="16"/>
                <w:szCs w:val="18"/>
              </w:rPr>
            </w:pPr>
            <w:r w:rsidRPr="00291C76">
              <w:rPr>
                <w:rFonts w:ascii="Arial" w:hAnsi="Arial" w:cs="Arial"/>
                <w:noProof w:val="0"/>
                <w:sz w:val="16"/>
                <w:szCs w:val="18"/>
              </w:rPr>
              <w:t>Civilstånd</w:t>
            </w:r>
          </w:p>
        </w:tc>
        <w:tc>
          <w:tcPr>
            <w:tcW w:w="1701" w:type="dxa"/>
            <w:shd w:val="clear" w:color="auto" w:fill="B8B8B8"/>
          </w:tcPr>
          <w:p w14:paraId="485B0FBA" w14:textId="77777777" w:rsidR="00814FCE" w:rsidRPr="00291C76" w:rsidRDefault="00814FCE" w:rsidP="00F26142">
            <w:pPr>
              <w:keepNext/>
              <w:rPr>
                <w:rFonts w:ascii="Arial" w:hAnsi="Arial" w:cs="Arial"/>
                <w:noProof w:val="0"/>
                <w:sz w:val="16"/>
                <w:szCs w:val="18"/>
              </w:rPr>
            </w:pPr>
          </w:p>
        </w:tc>
        <w:tc>
          <w:tcPr>
            <w:tcW w:w="599" w:type="dxa"/>
            <w:shd w:val="clear" w:color="auto" w:fill="B8B8B8"/>
          </w:tcPr>
          <w:p w14:paraId="68773C84" w14:textId="77777777" w:rsidR="00814FCE" w:rsidRPr="00291C76" w:rsidRDefault="00814FCE"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E93314C" w14:textId="77777777" w:rsidTr="006F2F5B">
        <w:trPr>
          <w:cantSplit/>
        </w:trPr>
        <w:tc>
          <w:tcPr>
            <w:tcW w:w="1787" w:type="dxa"/>
            <w:shd w:val="clear" w:color="auto" w:fill="auto"/>
          </w:tcPr>
          <w:p w14:paraId="23A9DECF" w14:textId="77777777" w:rsidR="00814FCE" w:rsidRPr="00291C76" w:rsidRDefault="00952A11" w:rsidP="007B5DD9">
            <w:pPr>
              <w:keepNext/>
              <w:rPr>
                <w:rFonts w:ascii="Arial" w:hAnsi="Arial" w:cs="Arial"/>
                <w:noProof w:val="0"/>
                <w:sz w:val="16"/>
                <w:szCs w:val="18"/>
              </w:rPr>
            </w:pPr>
            <w:proofErr w:type="spellStart"/>
            <w:r w:rsidRPr="00291C76">
              <w:rPr>
                <w:rFonts w:ascii="Arial" w:hAnsi="Arial" w:cs="Arial"/>
                <w:noProof w:val="0"/>
                <w:sz w:val="16"/>
                <w:szCs w:val="18"/>
              </w:rPr>
              <w:t>Civilstanskod</w:t>
            </w:r>
            <w:proofErr w:type="spellEnd"/>
          </w:p>
        </w:tc>
        <w:tc>
          <w:tcPr>
            <w:tcW w:w="5267" w:type="dxa"/>
            <w:shd w:val="clear" w:color="auto" w:fill="auto"/>
          </w:tcPr>
          <w:p w14:paraId="46D57D3F" w14:textId="77777777" w:rsidR="00814FCE" w:rsidRPr="00291C76" w:rsidRDefault="00952A11" w:rsidP="007B5DD9">
            <w:pPr>
              <w:keepNext/>
              <w:rPr>
                <w:rFonts w:ascii="Arial" w:hAnsi="Arial" w:cs="Arial"/>
                <w:noProof w:val="0"/>
                <w:sz w:val="16"/>
                <w:szCs w:val="18"/>
              </w:rPr>
            </w:pPr>
            <w:proofErr w:type="spellStart"/>
            <w:r w:rsidRPr="00291C76">
              <w:rPr>
                <w:rFonts w:ascii="Arial" w:hAnsi="Arial" w:cs="Arial"/>
                <w:noProof w:val="0"/>
                <w:sz w:val="16"/>
                <w:szCs w:val="18"/>
              </w:rPr>
              <w:t>Civilståndskod</w:t>
            </w:r>
            <w:proofErr w:type="spellEnd"/>
          </w:p>
        </w:tc>
        <w:tc>
          <w:tcPr>
            <w:tcW w:w="1701" w:type="dxa"/>
            <w:shd w:val="clear" w:color="auto" w:fill="auto"/>
          </w:tcPr>
          <w:p w14:paraId="0732AFC2"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OG = Ogift </w:t>
            </w:r>
          </w:p>
          <w:p w14:paraId="3E8D5F19"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G = Gift </w:t>
            </w:r>
          </w:p>
          <w:p w14:paraId="50860FB5"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A = Änka/änkling </w:t>
            </w:r>
          </w:p>
          <w:p w14:paraId="4215737D"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S = Skild </w:t>
            </w:r>
          </w:p>
          <w:p w14:paraId="4BFC48FE"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 xml:space="preserve">RP = Registrerad partner </w:t>
            </w:r>
          </w:p>
          <w:p w14:paraId="28891629"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SP = Skild partner </w:t>
            </w:r>
          </w:p>
          <w:p w14:paraId="2E23ED3A" w14:textId="77777777" w:rsidR="00952A11" w:rsidRPr="00291C76" w:rsidRDefault="00952A11" w:rsidP="00952A11">
            <w:pPr>
              <w:keepNext/>
              <w:rPr>
                <w:rFonts w:ascii="Arial" w:hAnsi="Arial" w:cs="Arial"/>
                <w:noProof w:val="0"/>
                <w:sz w:val="16"/>
                <w:szCs w:val="18"/>
              </w:rPr>
            </w:pPr>
            <w:r w:rsidRPr="00291C76">
              <w:rPr>
                <w:rFonts w:ascii="Arial" w:hAnsi="Arial" w:cs="Arial"/>
                <w:noProof w:val="0"/>
                <w:sz w:val="16"/>
                <w:szCs w:val="18"/>
              </w:rPr>
              <w:t>EP = Efterlevande partner</w:t>
            </w:r>
          </w:p>
          <w:p w14:paraId="335084BE" w14:textId="77777777" w:rsidR="00814FCE" w:rsidRPr="00291C76" w:rsidRDefault="00814FCE" w:rsidP="00F26142">
            <w:pPr>
              <w:keepNext/>
              <w:rPr>
                <w:rFonts w:ascii="Arial" w:hAnsi="Arial" w:cs="Arial"/>
                <w:noProof w:val="0"/>
                <w:sz w:val="16"/>
                <w:szCs w:val="18"/>
              </w:rPr>
            </w:pPr>
          </w:p>
        </w:tc>
        <w:tc>
          <w:tcPr>
            <w:tcW w:w="599" w:type="dxa"/>
          </w:tcPr>
          <w:p w14:paraId="3301291E" w14:textId="77777777" w:rsidR="00814FCE" w:rsidRPr="00291C76" w:rsidRDefault="006158B3"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C72D046" w14:textId="77777777" w:rsidTr="006F2F5B">
        <w:trPr>
          <w:cantSplit/>
        </w:trPr>
        <w:tc>
          <w:tcPr>
            <w:tcW w:w="1787" w:type="dxa"/>
            <w:tcBorders>
              <w:bottom w:val="single" w:sz="6" w:space="0" w:color="000080"/>
            </w:tcBorders>
            <w:shd w:val="clear" w:color="auto" w:fill="auto"/>
          </w:tcPr>
          <w:p w14:paraId="7FD722CC" w14:textId="77777777" w:rsidR="0013658E" w:rsidRPr="00291C76" w:rsidRDefault="0013658E" w:rsidP="007B5DD9">
            <w:pPr>
              <w:keepNext/>
              <w:rPr>
                <w:rFonts w:ascii="Arial" w:hAnsi="Arial" w:cs="Arial"/>
                <w:noProof w:val="0"/>
                <w:sz w:val="16"/>
                <w:szCs w:val="18"/>
              </w:rPr>
            </w:pPr>
            <w:proofErr w:type="spellStart"/>
            <w:r w:rsidRPr="00291C76">
              <w:rPr>
                <w:rFonts w:ascii="Arial" w:hAnsi="Arial" w:cs="Arial"/>
                <w:noProof w:val="0"/>
                <w:sz w:val="16"/>
                <w:szCs w:val="18"/>
              </w:rPr>
              <w:t>Civilstandsdatum</w:t>
            </w:r>
            <w:proofErr w:type="spellEnd"/>
          </w:p>
        </w:tc>
        <w:tc>
          <w:tcPr>
            <w:tcW w:w="5267" w:type="dxa"/>
            <w:tcBorders>
              <w:bottom w:val="single" w:sz="6" w:space="0" w:color="000080"/>
            </w:tcBorders>
            <w:shd w:val="clear" w:color="auto" w:fill="auto"/>
          </w:tcPr>
          <w:p w14:paraId="7B5EE56A" w14:textId="77777777" w:rsidR="0013658E" w:rsidRPr="00291C76" w:rsidRDefault="0013658E" w:rsidP="007B5DD9">
            <w:pPr>
              <w:keepNext/>
              <w:rPr>
                <w:rFonts w:ascii="Arial" w:hAnsi="Arial" w:cs="Arial"/>
                <w:noProof w:val="0"/>
                <w:sz w:val="16"/>
                <w:szCs w:val="18"/>
              </w:rPr>
            </w:pPr>
            <w:proofErr w:type="spellStart"/>
            <w:r w:rsidRPr="00291C76">
              <w:rPr>
                <w:rFonts w:ascii="Arial" w:hAnsi="Arial" w:cs="Arial"/>
                <w:noProof w:val="0"/>
                <w:sz w:val="16"/>
                <w:szCs w:val="18"/>
              </w:rPr>
              <w:t>Civilstandsdatum</w:t>
            </w:r>
            <w:proofErr w:type="spellEnd"/>
          </w:p>
        </w:tc>
        <w:tc>
          <w:tcPr>
            <w:tcW w:w="1701" w:type="dxa"/>
            <w:tcBorders>
              <w:bottom w:val="single" w:sz="6" w:space="0" w:color="000080"/>
            </w:tcBorders>
            <w:shd w:val="clear" w:color="auto" w:fill="auto"/>
          </w:tcPr>
          <w:p w14:paraId="029416B6" w14:textId="77777777" w:rsidR="0013658E" w:rsidRPr="00291C76" w:rsidRDefault="0013658E" w:rsidP="00952A11">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Borders>
              <w:bottom w:val="single" w:sz="6" w:space="0" w:color="000080"/>
            </w:tcBorders>
          </w:tcPr>
          <w:p w14:paraId="0637F9B2" w14:textId="77777777" w:rsidR="0013658E" w:rsidRPr="00291C76" w:rsidRDefault="0013658E"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24073ADB" w14:textId="77777777" w:rsidTr="006F2F5B">
        <w:trPr>
          <w:cantSplit/>
        </w:trPr>
        <w:tc>
          <w:tcPr>
            <w:tcW w:w="1787" w:type="dxa"/>
            <w:shd w:val="clear" w:color="auto" w:fill="AAAAAA"/>
          </w:tcPr>
          <w:p w14:paraId="4BACD726" w14:textId="77777777" w:rsidR="00E137D4" w:rsidRPr="00291C76" w:rsidRDefault="00E137D4" w:rsidP="007B5DD9">
            <w:pPr>
              <w:keepNext/>
              <w:rPr>
                <w:rFonts w:ascii="Arial" w:hAnsi="Arial" w:cs="Arial"/>
                <w:noProof w:val="0"/>
                <w:sz w:val="16"/>
                <w:szCs w:val="18"/>
              </w:rPr>
            </w:pPr>
            <w:proofErr w:type="spellStart"/>
            <w:r w:rsidRPr="00291C76">
              <w:rPr>
                <w:rFonts w:ascii="Arial" w:hAnsi="Arial" w:cs="Arial"/>
                <w:noProof w:val="0"/>
                <w:sz w:val="16"/>
                <w:szCs w:val="18"/>
              </w:rPr>
              <w:t>Fodelse</w:t>
            </w:r>
            <w:proofErr w:type="spellEnd"/>
          </w:p>
        </w:tc>
        <w:tc>
          <w:tcPr>
            <w:tcW w:w="5267" w:type="dxa"/>
            <w:shd w:val="clear" w:color="auto" w:fill="AAAAAA"/>
          </w:tcPr>
          <w:p w14:paraId="40C6B392" w14:textId="77777777" w:rsidR="00E137D4" w:rsidRPr="00291C76" w:rsidRDefault="00E137D4" w:rsidP="007B5DD9">
            <w:pPr>
              <w:keepNext/>
              <w:rPr>
                <w:rFonts w:ascii="Arial" w:hAnsi="Arial" w:cs="Arial"/>
                <w:noProof w:val="0"/>
                <w:sz w:val="16"/>
                <w:szCs w:val="18"/>
              </w:rPr>
            </w:pPr>
          </w:p>
        </w:tc>
        <w:tc>
          <w:tcPr>
            <w:tcW w:w="1701" w:type="dxa"/>
            <w:shd w:val="clear" w:color="auto" w:fill="AAAAAA"/>
          </w:tcPr>
          <w:p w14:paraId="21E3B345" w14:textId="77777777" w:rsidR="00E137D4" w:rsidRPr="00291C76" w:rsidRDefault="00E137D4" w:rsidP="00952A11">
            <w:pPr>
              <w:keepNext/>
              <w:rPr>
                <w:rFonts w:ascii="Arial" w:hAnsi="Arial" w:cs="Arial"/>
                <w:noProof w:val="0"/>
                <w:sz w:val="16"/>
                <w:szCs w:val="18"/>
              </w:rPr>
            </w:pPr>
          </w:p>
        </w:tc>
        <w:tc>
          <w:tcPr>
            <w:tcW w:w="599" w:type="dxa"/>
            <w:shd w:val="clear" w:color="auto" w:fill="AAAAAA"/>
          </w:tcPr>
          <w:p w14:paraId="37611FA1" w14:textId="77777777" w:rsidR="00E137D4" w:rsidRPr="00291C76" w:rsidRDefault="00E137D4" w:rsidP="007B5DD9">
            <w:pPr>
              <w:rPr>
                <w:rFonts w:ascii="Arial" w:hAnsi="Arial" w:cs="Arial"/>
                <w:noProof w:val="0"/>
                <w:sz w:val="16"/>
                <w:szCs w:val="18"/>
              </w:rPr>
            </w:pPr>
          </w:p>
        </w:tc>
      </w:tr>
      <w:tr w:rsidR="00291C76" w:rsidRPr="00291C76" w14:paraId="3702CBDC" w14:textId="77777777" w:rsidTr="006F2F5B">
        <w:trPr>
          <w:cantSplit/>
        </w:trPr>
        <w:tc>
          <w:tcPr>
            <w:tcW w:w="1787" w:type="dxa"/>
            <w:shd w:val="clear" w:color="auto" w:fill="auto"/>
          </w:tcPr>
          <w:p w14:paraId="4469B575" w14:textId="77777777" w:rsidR="00E137D4" w:rsidRPr="00291C76" w:rsidRDefault="00E464CA" w:rsidP="007B5DD9">
            <w:pPr>
              <w:keepNext/>
              <w:rPr>
                <w:rFonts w:ascii="Arial" w:hAnsi="Arial" w:cs="Arial"/>
                <w:noProof w:val="0"/>
                <w:sz w:val="16"/>
                <w:szCs w:val="18"/>
              </w:rPr>
            </w:pPr>
            <w:proofErr w:type="spellStart"/>
            <w:r w:rsidRPr="00291C76">
              <w:rPr>
                <w:rFonts w:ascii="Arial" w:hAnsi="Arial" w:cs="Arial"/>
                <w:noProof w:val="0"/>
                <w:sz w:val="16"/>
                <w:szCs w:val="18"/>
              </w:rPr>
              <w:t>HemortSverige</w:t>
            </w:r>
            <w:proofErr w:type="spellEnd"/>
          </w:p>
        </w:tc>
        <w:tc>
          <w:tcPr>
            <w:tcW w:w="5267" w:type="dxa"/>
            <w:shd w:val="clear" w:color="auto" w:fill="auto"/>
          </w:tcPr>
          <w:p w14:paraId="26631170" w14:textId="77777777" w:rsidR="00E137D4" w:rsidRPr="00291C76" w:rsidRDefault="00E464CA" w:rsidP="007B5DD9">
            <w:pPr>
              <w:keepNext/>
              <w:rPr>
                <w:rFonts w:ascii="Arial" w:hAnsi="Arial" w:cs="Arial"/>
                <w:noProof w:val="0"/>
                <w:sz w:val="16"/>
                <w:szCs w:val="18"/>
              </w:rPr>
            </w:pPr>
            <w:r w:rsidRPr="00291C76">
              <w:rPr>
                <w:rFonts w:ascii="Arial" w:hAnsi="Arial" w:cs="Arial"/>
                <w:noProof w:val="0"/>
                <w:sz w:val="16"/>
                <w:szCs w:val="18"/>
              </w:rPr>
              <w:t>Uppgifter om hemort i Sverige</w:t>
            </w:r>
          </w:p>
        </w:tc>
        <w:tc>
          <w:tcPr>
            <w:tcW w:w="1701" w:type="dxa"/>
            <w:shd w:val="clear" w:color="auto" w:fill="auto"/>
          </w:tcPr>
          <w:p w14:paraId="41A0B78D" w14:textId="77777777" w:rsidR="00E137D4" w:rsidRPr="00291C76" w:rsidRDefault="00E137D4" w:rsidP="00952A11">
            <w:pPr>
              <w:keepNext/>
              <w:rPr>
                <w:rFonts w:ascii="Arial" w:hAnsi="Arial" w:cs="Arial"/>
                <w:noProof w:val="0"/>
                <w:sz w:val="16"/>
                <w:szCs w:val="18"/>
              </w:rPr>
            </w:pPr>
          </w:p>
        </w:tc>
        <w:tc>
          <w:tcPr>
            <w:tcW w:w="599" w:type="dxa"/>
          </w:tcPr>
          <w:p w14:paraId="4DAE6919" w14:textId="77777777" w:rsidR="00E137D4" w:rsidRPr="00291C76" w:rsidRDefault="00E464CA"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6CCE612B" w14:textId="77777777" w:rsidTr="006F2F5B">
        <w:trPr>
          <w:cantSplit/>
        </w:trPr>
        <w:tc>
          <w:tcPr>
            <w:tcW w:w="1787" w:type="dxa"/>
            <w:shd w:val="clear" w:color="auto" w:fill="auto"/>
          </w:tcPr>
          <w:p w14:paraId="0153805B" w14:textId="77777777" w:rsidR="00B02F9C" w:rsidRPr="00291C76" w:rsidRDefault="00B02F9C"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00982543" w:rsidRPr="00291C76">
              <w:rPr>
                <w:rFonts w:ascii="Arial" w:hAnsi="Arial" w:cs="Arial"/>
                <w:noProof w:val="0"/>
                <w:sz w:val="16"/>
                <w:szCs w:val="18"/>
              </w:rPr>
              <w:t>FodelselanKod</w:t>
            </w:r>
            <w:proofErr w:type="spellEnd"/>
          </w:p>
        </w:tc>
        <w:tc>
          <w:tcPr>
            <w:tcW w:w="5267" w:type="dxa"/>
            <w:shd w:val="clear" w:color="auto" w:fill="auto"/>
          </w:tcPr>
          <w:p w14:paraId="7B6FD6D5" w14:textId="77777777" w:rsidR="00B02F9C" w:rsidRPr="00291C76" w:rsidRDefault="00982543" w:rsidP="007B5DD9">
            <w:pPr>
              <w:keepNext/>
              <w:rPr>
                <w:rFonts w:ascii="Arial" w:hAnsi="Arial" w:cs="Arial"/>
                <w:noProof w:val="0"/>
                <w:sz w:val="16"/>
                <w:szCs w:val="18"/>
              </w:rPr>
            </w:pPr>
            <w:r w:rsidRPr="00291C76">
              <w:rPr>
                <w:rFonts w:ascii="Arial" w:hAnsi="Arial" w:cs="Arial"/>
                <w:noProof w:val="0"/>
                <w:sz w:val="16"/>
                <w:szCs w:val="18"/>
              </w:rPr>
              <w:t xml:space="preserve">Kod för </w:t>
            </w:r>
            <w:proofErr w:type="spellStart"/>
            <w:r w:rsidRPr="00291C76">
              <w:rPr>
                <w:rFonts w:ascii="Arial" w:hAnsi="Arial" w:cs="Arial"/>
                <w:noProof w:val="0"/>
                <w:sz w:val="16"/>
                <w:szCs w:val="18"/>
              </w:rPr>
              <w:t>födelselän</w:t>
            </w:r>
            <w:proofErr w:type="spellEnd"/>
          </w:p>
        </w:tc>
        <w:tc>
          <w:tcPr>
            <w:tcW w:w="1701" w:type="dxa"/>
            <w:shd w:val="clear" w:color="auto" w:fill="auto"/>
          </w:tcPr>
          <w:p w14:paraId="0C9196EE" w14:textId="77777777" w:rsidR="00B02F9C" w:rsidRPr="00291C76" w:rsidRDefault="00982543" w:rsidP="00952A11">
            <w:pPr>
              <w:keepNext/>
              <w:rPr>
                <w:rFonts w:ascii="Arial" w:hAnsi="Arial" w:cs="Arial"/>
                <w:noProof w:val="0"/>
                <w:sz w:val="16"/>
                <w:szCs w:val="18"/>
              </w:rPr>
            </w:pPr>
            <w:r w:rsidRPr="00291C76">
              <w:rPr>
                <w:rFonts w:ascii="Arial" w:hAnsi="Arial" w:cs="Arial"/>
                <w:noProof w:val="0"/>
                <w:sz w:val="16"/>
                <w:szCs w:val="18"/>
              </w:rPr>
              <w:t>2 t</w:t>
            </w:r>
            <w:r w:rsidR="001847FA" w:rsidRPr="00291C76">
              <w:rPr>
                <w:rFonts w:ascii="Arial" w:hAnsi="Arial" w:cs="Arial"/>
                <w:noProof w:val="0"/>
                <w:sz w:val="16"/>
                <w:szCs w:val="18"/>
              </w:rPr>
              <w:t>ecken</w:t>
            </w:r>
          </w:p>
        </w:tc>
        <w:tc>
          <w:tcPr>
            <w:tcW w:w="599" w:type="dxa"/>
          </w:tcPr>
          <w:p w14:paraId="4857D68B" w14:textId="77777777" w:rsidR="00B02F9C" w:rsidRPr="00291C76" w:rsidRDefault="00982543"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840C7C5" w14:textId="77777777" w:rsidTr="006F2F5B">
        <w:trPr>
          <w:cantSplit/>
        </w:trPr>
        <w:tc>
          <w:tcPr>
            <w:tcW w:w="1787" w:type="dxa"/>
            <w:shd w:val="clear" w:color="auto" w:fill="auto"/>
          </w:tcPr>
          <w:p w14:paraId="4472A42F" w14:textId="77777777" w:rsidR="00982543" w:rsidRPr="00291C76" w:rsidRDefault="00982543"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Fodelseforsamling</w:t>
            </w:r>
            <w:proofErr w:type="spellEnd"/>
          </w:p>
        </w:tc>
        <w:tc>
          <w:tcPr>
            <w:tcW w:w="5267" w:type="dxa"/>
            <w:shd w:val="clear" w:color="auto" w:fill="auto"/>
          </w:tcPr>
          <w:p w14:paraId="7D1178C3" w14:textId="77777777" w:rsidR="00982543" w:rsidRPr="00291C76" w:rsidRDefault="00982543" w:rsidP="007B5DD9">
            <w:pPr>
              <w:keepNext/>
              <w:rPr>
                <w:rFonts w:ascii="Arial" w:hAnsi="Arial" w:cs="Arial"/>
                <w:noProof w:val="0"/>
                <w:sz w:val="16"/>
                <w:szCs w:val="18"/>
              </w:rPr>
            </w:pPr>
            <w:r w:rsidRPr="00291C76">
              <w:rPr>
                <w:rFonts w:ascii="Arial" w:hAnsi="Arial" w:cs="Arial"/>
                <w:noProof w:val="0"/>
                <w:sz w:val="16"/>
                <w:szCs w:val="18"/>
              </w:rPr>
              <w:t>Kod för födelseförsamling</w:t>
            </w:r>
          </w:p>
        </w:tc>
        <w:tc>
          <w:tcPr>
            <w:tcW w:w="1701" w:type="dxa"/>
            <w:shd w:val="clear" w:color="auto" w:fill="auto"/>
          </w:tcPr>
          <w:p w14:paraId="2252BAF1" w14:textId="77777777" w:rsidR="00982543" w:rsidRPr="00291C76" w:rsidRDefault="00982543" w:rsidP="00952A11">
            <w:pPr>
              <w:keepNext/>
              <w:rPr>
                <w:rFonts w:ascii="Arial" w:hAnsi="Arial" w:cs="Arial"/>
                <w:noProof w:val="0"/>
                <w:sz w:val="16"/>
                <w:szCs w:val="18"/>
              </w:rPr>
            </w:pPr>
            <w:r w:rsidRPr="00291C76">
              <w:rPr>
                <w:rFonts w:ascii="Arial" w:hAnsi="Arial" w:cs="Arial"/>
                <w:noProof w:val="0"/>
                <w:sz w:val="16"/>
                <w:szCs w:val="18"/>
              </w:rPr>
              <w:t>2 t</w:t>
            </w:r>
            <w:r w:rsidR="001847FA" w:rsidRPr="00291C76">
              <w:rPr>
                <w:rFonts w:ascii="Arial" w:hAnsi="Arial" w:cs="Arial"/>
                <w:noProof w:val="0"/>
                <w:sz w:val="16"/>
                <w:szCs w:val="18"/>
              </w:rPr>
              <w:t>ecken</w:t>
            </w:r>
          </w:p>
        </w:tc>
        <w:tc>
          <w:tcPr>
            <w:tcW w:w="599" w:type="dxa"/>
          </w:tcPr>
          <w:p w14:paraId="5ADA6AD1" w14:textId="77777777" w:rsidR="00982543" w:rsidRPr="00291C76" w:rsidRDefault="00982543"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2AD73FF" w14:textId="77777777" w:rsidTr="006F2F5B">
        <w:trPr>
          <w:cantSplit/>
        </w:trPr>
        <w:tc>
          <w:tcPr>
            <w:tcW w:w="1787" w:type="dxa"/>
            <w:shd w:val="clear" w:color="auto" w:fill="auto"/>
          </w:tcPr>
          <w:p w14:paraId="383C7D00" w14:textId="77777777" w:rsidR="00E464CA" w:rsidRPr="00291C76" w:rsidRDefault="00E464CA" w:rsidP="007B5DD9">
            <w:pPr>
              <w:keepNext/>
              <w:rPr>
                <w:rFonts w:ascii="Arial" w:hAnsi="Arial" w:cs="Arial"/>
                <w:noProof w:val="0"/>
                <w:sz w:val="16"/>
                <w:szCs w:val="18"/>
              </w:rPr>
            </w:pPr>
            <w:proofErr w:type="spellStart"/>
            <w:r w:rsidRPr="00291C76">
              <w:rPr>
                <w:rFonts w:ascii="Arial" w:hAnsi="Arial" w:cs="Arial"/>
                <w:noProof w:val="0"/>
                <w:sz w:val="16"/>
                <w:szCs w:val="18"/>
              </w:rPr>
              <w:t>OrtUtlandet</w:t>
            </w:r>
            <w:proofErr w:type="spellEnd"/>
          </w:p>
        </w:tc>
        <w:tc>
          <w:tcPr>
            <w:tcW w:w="5267" w:type="dxa"/>
            <w:shd w:val="clear" w:color="auto" w:fill="auto"/>
          </w:tcPr>
          <w:p w14:paraId="039437D4" w14:textId="77777777" w:rsidR="00E464CA" w:rsidRPr="00291C76" w:rsidRDefault="00E464CA" w:rsidP="007B5DD9">
            <w:pPr>
              <w:keepNext/>
              <w:rPr>
                <w:rFonts w:ascii="Arial" w:hAnsi="Arial" w:cs="Arial"/>
                <w:noProof w:val="0"/>
                <w:sz w:val="16"/>
                <w:szCs w:val="18"/>
              </w:rPr>
            </w:pPr>
            <w:r w:rsidRPr="00291C76">
              <w:rPr>
                <w:rFonts w:ascii="Arial" w:hAnsi="Arial" w:cs="Arial"/>
                <w:noProof w:val="0"/>
                <w:sz w:val="16"/>
                <w:szCs w:val="18"/>
              </w:rPr>
              <w:t>Uppgifter om födelse i utlandet</w:t>
            </w:r>
          </w:p>
        </w:tc>
        <w:tc>
          <w:tcPr>
            <w:tcW w:w="1701" w:type="dxa"/>
            <w:shd w:val="clear" w:color="auto" w:fill="auto"/>
          </w:tcPr>
          <w:p w14:paraId="682E76C9" w14:textId="77777777" w:rsidR="00E464CA" w:rsidRPr="00291C76" w:rsidRDefault="00E464CA" w:rsidP="00952A11">
            <w:pPr>
              <w:keepNext/>
              <w:rPr>
                <w:rFonts w:ascii="Arial" w:hAnsi="Arial" w:cs="Arial"/>
                <w:noProof w:val="0"/>
                <w:sz w:val="16"/>
                <w:szCs w:val="18"/>
              </w:rPr>
            </w:pPr>
          </w:p>
        </w:tc>
        <w:tc>
          <w:tcPr>
            <w:tcW w:w="599" w:type="dxa"/>
          </w:tcPr>
          <w:p w14:paraId="598FF4C1" w14:textId="77777777" w:rsidR="00E464CA" w:rsidRPr="00291C76" w:rsidRDefault="00E464CA"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4D864941" w14:textId="77777777" w:rsidTr="006F2F5B">
        <w:trPr>
          <w:cantSplit/>
        </w:trPr>
        <w:tc>
          <w:tcPr>
            <w:tcW w:w="1787" w:type="dxa"/>
            <w:shd w:val="clear" w:color="auto" w:fill="auto"/>
          </w:tcPr>
          <w:p w14:paraId="5347B5FB" w14:textId="77777777" w:rsidR="00BD262E" w:rsidRPr="00291C76" w:rsidRDefault="00233586"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FodelseortUtland</w:t>
            </w:r>
            <w:proofErr w:type="spellEnd"/>
          </w:p>
        </w:tc>
        <w:tc>
          <w:tcPr>
            <w:tcW w:w="5267" w:type="dxa"/>
            <w:shd w:val="clear" w:color="auto" w:fill="auto"/>
          </w:tcPr>
          <w:p w14:paraId="011D4ECF" w14:textId="77777777" w:rsidR="00BD262E" w:rsidRPr="00291C76" w:rsidRDefault="00233586" w:rsidP="007B5DD9">
            <w:pPr>
              <w:keepNext/>
              <w:rPr>
                <w:rFonts w:ascii="Arial" w:hAnsi="Arial" w:cs="Arial"/>
                <w:noProof w:val="0"/>
                <w:sz w:val="16"/>
                <w:szCs w:val="18"/>
              </w:rPr>
            </w:pPr>
            <w:r w:rsidRPr="00291C76">
              <w:rPr>
                <w:rFonts w:ascii="Arial" w:hAnsi="Arial" w:cs="Arial"/>
                <w:noProof w:val="0"/>
                <w:sz w:val="16"/>
                <w:szCs w:val="18"/>
              </w:rPr>
              <w:t>Födelseort vid utlandsfödsel</w:t>
            </w:r>
          </w:p>
        </w:tc>
        <w:tc>
          <w:tcPr>
            <w:tcW w:w="1701" w:type="dxa"/>
            <w:shd w:val="clear" w:color="auto" w:fill="auto"/>
          </w:tcPr>
          <w:p w14:paraId="5C64FF8A" w14:textId="77777777" w:rsidR="00BD262E" w:rsidRPr="00291C76" w:rsidRDefault="00233586" w:rsidP="00952A11">
            <w:pPr>
              <w:keepNext/>
              <w:rPr>
                <w:rFonts w:ascii="Arial" w:hAnsi="Arial" w:cs="Arial"/>
                <w:noProof w:val="0"/>
                <w:sz w:val="16"/>
                <w:szCs w:val="18"/>
              </w:rPr>
            </w:pPr>
            <w:r w:rsidRPr="00291C76">
              <w:rPr>
                <w:rFonts w:ascii="Arial" w:hAnsi="Arial" w:cs="Arial"/>
                <w:noProof w:val="0"/>
                <w:sz w:val="16"/>
                <w:szCs w:val="18"/>
              </w:rPr>
              <w:t>Max 80 tecken</w:t>
            </w:r>
          </w:p>
        </w:tc>
        <w:tc>
          <w:tcPr>
            <w:tcW w:w="599" w:type="dxa"/>
          </w:tcPr>
          <w:p w14:paraId="29AC2EA5" w14:textId="77777777" w:rsidR="00BD262E" w:rsidRPr="00291C76" w:rsidRDefault="00BD5722"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4014ED1" w14:textId="77777777" w:rsidTr="006F2F5B">
        <w:trPr>
          <w:cantSplit/>
        </w:trPr>
        <w:tc>
          <w:tcPr>
            <w:tcW w:w="1787" w:type="dxa"/>
            <w:shd w:val="clear" w:color="auto" w:fill="auto"/>
          </w:tcPr>
          <w:p w14:paraId="33B5303C" w14:textId="77777777" w:rsidR="00BD262E" w:rsidRPr="00291C76" w:rsidRDefault="0014553E"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Styrkt</w:t>
            </w:r>
          </w:p>
        </w:tc>
        <w:tc>
          <w:tcPr>
            <w:tcW w:w="5267" w:type="dxa"/>
            <w:shd w:val="clear" w:color="auto" w:fill="auto"/>
          </w:tcPr>
          <w:p w14:paraId="49083DAC" w14:textId="77777777" w:rsidR="00BD262E" w:rsidRPr="00291C76" w:rsidRDefault="0014553E" w:rsidP="007B5DD9">
            <w:pPr>
              <w:keepNext/>
              <w:rPr>
                <w:rFonts w:ascii="Arial" w:hAnsi="Arial" w:cs="Arial"/>
                <w:noProof w:val="0"/>
                <w:sz w:val="16"/>
                <w:szCs w:val="18"/>
              </w:rPr>
            </w:pPr>
            <w:r w:rsidRPr="00291C76">
              <w:rPr>
                <w:rFonts w:ascii="Arial" w:hAnsi="Arial" w:cs="Arial"/>
                <w:noProof w:val="0"/>
                <w:sz w:val="16"/>
                <w:szCs w:val="18"/>
              </w:rPr>
              <w:t>Födelsen är styrkt</w:t>
            </w:r>
          </w:p>
        </w:tc>
        <w:tc>
          <w:tcPr>
            <w:tcW w:w="1701" w:type="dxa"/>
            <w:shd w:val="clear" w:color="auto" w:fill="auto"/>
          </w:tcPr>
          <w:p w14:paraId="5C32BB16" w14:textId="77777777" w:rsidR="00BD262E" w:rsidRPr="00291C76" w:rsidRDefault="0014553E" w:rsidP="00952A11">
            <w:pPr>
              <w:keepNext/>
              <w:rPr>
                <w:rFonts w:ascii="Arial" w:hAnsi="Arial" w:cs="Arial"/>
                <w:noProof w:val="0"/>
                <w:sz w:val="16"/>
                <w:szCs w:val="18"/>
              </w:rPr>
            </w:pPr>
            <w:r w:rsidRPr="00291C76">
              <w:rPr>
                <w:rFonts w:ascii="Arial" w:hAnsi="Arial" w:cs="Arial"/>
                <w:noProof w:val="0"/>
                <w:sz w:val="16"/>
                <w:szCs w:val="18"/>
              </w:rPr>
              <w:t>J/N</w:t>
            </w:r>
          </w:p>
        </w:tc>
        <w:tc>
          <w:tcPr>
            <w:tcW w:w="599" w:type="dxa"/>
          </w:tcPr>
          <w:p w14:paraId="21401F66" w14:textId="77777777" w:rsidR="00BD262E" w:rsidRPr="00291C76" w:rsidRDefault="0014553E"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518F6D3" w14:textId="77777777" w:rsidTr="006F2F5B">
        <w:trPr>
          <w:cantSplit/>
        </w:trPr>
        <w:tc>
          <w:tcPr>
            <w:tcW w:w="1787" w:type="dxa"/>
            <w:shd w:val="clear" w:color="auto" w:fill="auto"/>
          </w:tcPr>
          <w:p w14:paraId="31397BB2" w14:textId="77777777" w:rsidR="00F676CA" w:rsidRPr="00291C76" w:rsidRDefault="00F676CA"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Fodelseland</w:t>
            </w:r>
            <w:proofErr w:type="spellEnd"/>
          </w:p>
        </w:tc>
        <w:tc>
          <w:tcPr>
            <w:tcW w:w="5267" w:type="dxa"/>
            <w:shd w:val="clear" w:color="auto" w:fill="auto"/>
          </w:tcPr>
          <w:p w14:paraId="054B385B" w14:textId="77777777" w:rsidR="00F676CA" w:rsidRPr="00291C76" w:rsidRDefault="00F676CA" w:rsidP="007B5DD9">
            <w:pPr>
              <w:keepNext/>
              <w:rPr>
                <w:rFonts w:ascii="Arial" w:hAnsi="Arial" w:cs="Arial"/>
                <w:noProof w:val="0"/>
                <w:sz w:val="16"/>
                <w:szCs w:val="18"/>
              </w:rPr>
            </w:pPr>
            <w:r w:rsidRPr="00291C76">
              <w:rPr>
                <w:rFonts w:ascii="Arial" w:hAnsi="Arial" w:cs="Arial"/>
                <w:noProof w:val="0"/>
                <w:sz w:val="16"/>
                <w:szCs w:val="18"/>
              </w:rPr>
              <w:t>Födelseland</w:t>
            </w:r>
          </w:p>
        </w:tc>
        <w:tc>
          <w:tcPr>
            <w:tcW w:w="1701" w:type="dxa"/>
            <w:shd w:val="clear" w:color="auto" w:fill="auto"/>
          </w:tcPr>
          <w:p w14:paraId="31BDA29F" w14:textId="77777777" w:rsidR="00F676CA" w:rsidRPr="00291C76" w:rsidRDefault="00F676CA" w:rsidP="00F676CA">
            <w:pPr>
              <w:keepNext/>
              <w:rPr>
                <w:rFonts w:ascii="Arial" w:hAnsi="Arial" w:cs="Arial"/>
                <w:noProof w:val="0"/>
                <w:sz w:val="16"/>
                <w:szCs w:val="18"/>
              </w:rPr>
            </w:pPr>
            <w:r w:rsidRPr="00291C76">
              <w:rPr>
                <w:rFonts w:ascii="Arial" w:hAnsi="Arial" w:cs="Arial"/>
                <w:noProof w:val="0"/>
                <w:sz w:val="16"/>
                <w:szCs w:val="18"/>
              </w:rPr>
              <w:t>Max 40 tecken</w:t>
            </w:r>
          </w:p>
        </w:tc>
        <w:tc>
          <w:tcPr>
            <w:tcW w:w="599" w:type="dxa"/>
          </w:tcPr>
          <w:p w14:paraId="53148401" w14:textId="77777777" w:rsidR="00F676CA" w:rsidRPr="00291C76" w:rsidRDefault="002947C4"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E1F5EE0" w14:textId="77777777" w:rsidTr="006F2F5B">
        <w:trPr>
          <w:cantSplit/>
        </w:trPr>
        <w:tc>
          <w:tcPr>
            <w:tcW w:w="1787" w:type="dxa"/>
            <w:shd w:val="clear" w:color="auto" w:fill="auto"/>
          </w:tcPr>
          <w:p w14:paraId="39C1DC09" w14:textId="77777777" w:rsidR="00F676CA" w:rsidRPr="00291C76" w:rsidRDefault="000A15B9" w:rsidP="007B5DD9">
            <w:pPr>
              <w:keepNext/>
              <w:rPr>
                <w:rFonts w:ascii="Arial" w:hAnsi="Arial" w:cs="Arial"/>
                <w:noProof w:val="0"/>
                <w:sz w:val="16"/>
                <w:szCs w:val="18"/>
              </w:rPr>
            </w:pPr>
            <w:r w:rsidRPr="00291C76">
              <w:rPr>
                <w:rFonts w:ascii="Arial" w:hAnsi="Arial" w:cs="Arial"/>
                <w:noProof w:val="0"/>
                <w:sz w:val="16"/>
                <w:szCs w:val="18"/>
              </w:rPr>
              <w:t>Invandring</w:t>
            </w:r>
          </w:p>
        </w:tc>
        <w:tc>
          <w:tcPr>
            <w:tcW w:w="5267" w:type="dxa"/>
            <w:shd w:val="clear" w:color="auto" w:fill="auto"/>
          </w:tcPr>
          <w:p w14:paraId="5D2327E0" w14:textId="77777777" w:rsidR="00F676CA" w:rsidRPr="00291C76" w:rsidRDefault="000A15B9" w:rsidP="007B5DD9">
            <w:pPr>
              <w:keepNext/>
              <w:rPr>
                <w:rFonts w:ascii="Arial" w:hAnsi="Arial" w:cs="Arial"/>
                <w:noProof w:val="0"/>
                <w:sz w:val="16"/>
                <w:szCs w:val="18"/>
              </w:rPr>
            </w:pPr>
            <w:r w:rsidRPr="00291C76">
              <w:rPr>
                <w:rFonts w:ascii="Arial" w:hAnsi="Arial" w:cs="Arial"/>
                <w:noProof w:val="0"/>
                <w:sz w:val="16"/>
                <w:szCs w:val="18"/>
              </w:rPr>
              <w:t>Invandring</w:t>
            </w:r>
          </w:p>
        </w:tc>
        <w:tc>
          <w:tcPr>
            <w:tcW w:w="1701" w:type="dxa"/>
            <w:shd w:val="clear" w:color="auto" w:fill="auto"/>
          </w:tcPr>
          <w:p w14:paraId="28BD97B7" w14:textId="77777777" w:rsidR="00F676CA" w:rsidRPr="00291C76" w:rsidRDefault="00F676CA" w:rsidP="00952A11">
            <w:pPr>
              <w:keepNext/>
              <w:rPr>
                <w:rFonts w:ascii="Arial" w:hAnsi="Arial" w:cs="Arial"/>
                <w:noProof w:val="0"/>
                <w:sz w:val="16"/>
                <w:szCs w:val="18"/>
              </w:rPr>
            </w:pPr>
          </w:p>
        </w:tc>
        <w:tc>
          <w:tcPr>
            <w:tcW w:w="599" w:type="dxa"/>
          </w:tcPr>
          <w:p w14:paraId="0C720B12" w14:textId="77777777" w:rsidR="00F676CA" w:rsidRPr="00291C76" w:rsidRDefault="000A15B9"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A91FB60" w14:textId="77777777" w:rsidTr="006F2F5B">
        <w:trPr>
          <w:cantSplit/>
        </w:trPr>
        <w:tc>
          <w:tcPr>
            <w:tcW w:w="1787" w:type="dxa"/>
            <w:tcBorders>
              <w:bottom w:val="single" w:sz="6" w:space="0" w:color="000080"/>
            </w:tcBorders>
            <w:shd w:val="clear" w:color="auto" w:fill="auto"/>
          </w:tcPr>
          <w:p w14:paraId="648766BA" w14:textId="77777777" w:rsidR="00205FDB" w:rsidRPr="00291C76" w:rsidRDefault="00205FDB"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Invandringsdatum</w:t>
            </w:r>
          </w:p>
        </w:tc>
        <w:tc>
          <w:tcPr>
            <w:tcW w:w="5267" w:type="dxa"/>
            <w:tcBorders>
              <w:bottom w:val="single" w:sz="6" w:space="0" w:color="000080"/>
            </w:tcBorders>
            <w:shd w:val="clear" w:color="auto" w:fill="auto"/>
          </w:tcPr>
          <w:p w14:paraId="397CE5FB" w14:textId="77777777" w:rsidR="00205FDB" w:rsidRPr="00291C76" w:rsidRDefault="00205FDB" w:rsidP="007B5DD9">
            <w:pPr>
              <w:keepNext/>
              <w:rPr>
                <w:rFonts w:ascii="Arial" w:hAnsi="Arial" w:cs="Arial"/>
                <w:noProof w:val="0"/>
                <w:sz w:val="16"/>
                <w:szCs w:val="18"/>
              </w:rPr>
            </w:pPr>
            <w:proofErr w:type="spellStart"/>
            <w:r w:rsidRPr="00291C76">
              <w:rPr>
                <w:rFonts w:ascii="Arial" w:hAnsi="Arial" w:cs="Arial"/>
                <w:noProof w:val="0"/>
                <w:sz w:val="16"/>
                <w:szCs w:val="18"/>
              </w:rPr>
              <w:t>Invandingsdatum</w:t>
            </w:r>
            <w:proofErr w:type="spellEnd"/>
          </w:p>
        </w:tc>
        <w:tc>
          <w:tcPr>
            <w:tcW w:w="1701" w:type="dxa"/>
            <w:tcBorders>
              <w:bottom w:val="single" w:sz="6" w:space="0" w:color="000080"/>
            </w:tcBorders>
            <w:shd w:val="clear" w:color="auto" w:fill="auto"/>
          </w:tcPr>
          <w:p w14:paraId="078FA40E" w14:textId="77777777" w:rsidR="00205FDB" w:rsidRPr="00291C76" w:rsidRDefault="00205FDB" w:rsidP="00952A11">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Borders>
              <w:bottom w:val="single" w:sz="6" w:space="0" w:color="000080"/>
            </w:tcBorders>
          </w:tcPr>
          <w:p w14:paraId="2C9566B5" w14:textId="77777777" w:rsidR="00205FDB" w:rsidRPr="00291C76" w:rsidRDefault="00205FDB"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FA0532D" w14:textId="77777777" w:rsidTr="006F2F5B">
        <w:trPr>
          <w:cantSplit/>
        </w:trPr>
        <w:tc>
          <w:tcPr>
            <w:tcW w:w="1787" w:type="dxa"/>
            <w:shd w:val="clear" w:color="auto" w:fill="AAAAAA"/>
          </w:tcPr>
          <w:p w14:paraId="4D6598F8" w14:textId="77777777" w:rsidR="00F676CA" w:rsidRPr="00291C76" w:rsidRDefault="00F676CA" w:rsidP="007B5DD9">
            <w:pPr>
              <w:keepNext/>
              <w:rPr>
                <w:rFonts w:ascii="Arial" w:hAnsi="Arial" w:cs="Arial"/>
                <w:noProof w:val="0"/>
                <w:sz w:val="16"/>
                <w:szCs w:val="18"/>
              </w:rPr>
            </w:pPr>
            <w:r w:rsidRPr="00291C76">
              <w:rPr>
                <w:rFonts w:ascii="Arial" w:hAnsi="Arial" w:cs="Arial"/>
                <w:noProof w:val="0"/>
                <w:sz w:val="16"/>
                <w:szCs w:val="18"/>
              </w:rPr>
              <w:t>Relationer</w:t>
            </w:r>
          </w:p>
        </w:tc>
        <w:tc>
          <w:tcPr>
            <w:tcW w:w="5267" w:type="dxa"/>
            <w:shd w:val="clear" w:color="auto" w:fill="AAAAAA"/>
          </w:tcPr>
          <w:p w14:paraId="4DAA4F1D" w14:textId="77777777" w:rsidR="00F676CA" w:rsidRPr="00291C76" w:rsidRDefault="00436B85" w:rsidP="007B5DD9">
            <w:pPr>
              <w:keepNext/>
              <w:rPr>
                <w:rFonts w:ascii="Arial" w:hAnsi="Arial" w:cs="Arial"/>
                <w:noProof w:val="0"/>
                <w:sz w:val="16"/>
                <w:szCs w:val="18"/>
              </w:rPr>
            </w:pPr>
            <w:r w:rsidRPr="00291C76">
              <w:rPr>
                <w:rFonts w:ascii="Arial" w:hAnsi="Arial" w:cs="Arial"/>
                <w:noProof w:val="0"/>
                <w:sz w:val="16"/>
                <w:szCs w:val="18"/>
              </w:rPr>
              <w:t>Relationer</w:t>
            </w:r>
          </w:p>
        </w:tc>
        <w:tc>
          <w:tcPr>
            <w:tcW w:w="1701" w:type="dxa"/>
            <w:shd w:val="clear" w:color="auto" w:fill="AAAAAA"/>
          </w:tcPr>
          <w:p w14:paraId="19A9F064" w14:textId="77777777" w:rsidR="00F676CA" w:rsidRPr="00291C76" w:rsidRDefault="00F676CA" w:rsidP="00952A11">
            <w:pPr>
              <w:keepNext/>
              <w:rPr>
                <w:rFonts w:ascii="Arial" w:hAnsi="Arial" w:cs="Arial"/>
                <w:noProof w:val="0"/>
                <w:sz w:val="16"/>
                <w:szCs w:val="18"/>
              </w:rPr>
            </w:pPr>
          </w:p>
        </w:tc>
        <w:tc>
          <w:tcPr>
            <w:tcW w:w="599" w:type="dxa"/>
            <w:shd w:val="clear" w:color="auto" w:fill="AAAAAA"/>
          </w:tcPr>
          <w:p w14:paraId="2777F28A" w14:textId="77777777" w:rsidR="00F676CA" w:rsidRPr="00291C76" w:rsidRDefault="00436B85" w:rsidP="007B5DD9">
            <w:pPr>
              <w:rPr>
                <w:rFonts w:ascii="Arial" w:hAnsi="Arial" w:cs="Arial"/>
                <w:noProof w:val="0"/>
                <w:sz w:val="16"/>
                <w:szCs w:val="18"/>
              </w:rPr>
            </w:pPr>
            <w:r w:rsidRPr="00291C76">
              <w:rPr>
                <w:rFonts w:ascii="Arial" w:hAnsi="Arial" w:cs="Arial"/>
                <w:noProof w:val="0"/>
                <w:sz w:val="16"/>
                <w:szCs w:val="18"/>
              </w:rPr>
              <w:t>1</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0CA8E9FB" w14:textId="77777777" w:rsidTr="006F2F5B">
        <w:trPr>
          <w:cantSplit/>
        </w:trPr>
        <w:tc>
          <w:tcPr>
            <w:tcW w:w="1787" w:type="dxa"/>
            <w:shd w:val="clear" w:color="auto" w:fill="auto"/>
          </w:tcPr>
          <w:p w14:paraId="04A3C449" w14:textId="77777777" w:rsidR="00436B85" w:rsidRPr="00291C76" w:rsidRDefault="00F12AF8" w:rsidP="007B5DD9">
            <w:pPr>
              <w:keepNext/>
              <w:rPr>
                <w:rFonts w:ascii="Arial" w:hAnsi="Arial" w:cs="Arial"/>
                <w:noProof w:val="0"/>
                <w:sz w:val="16"/>
                <w:szCs w:val="18"/>
              </w:rPr>
            </w:pPr>
            <w:r w:rsidRPr="00291C76">
              <w:rPr>
                <w:rFonts w:ascii="Arial" w:hAnsi="Arial" w:cs="Arial"/>
                <w:noProof w:val="0"/>
                <w:sz w:val="16"/>
                <w:szCs w:val="18"/>
              </w:rPr>
              <w:t>Relation</w:t>
            </w:r>
          </w:p>
        </w:tc>
        <w:tc>
          <w:tcPr>
            <w:tcW w:w="5267" w:type="dxa"/>
            <w:shd w:val="clear" w:color="auto" w:fill="auto"/>
          </w:tcPr>
          <w:p w14:paraId="19ADDD51" w14:textId="77777777" w:rsidR="00436B85" w:rsidRPr="00291C76" w:rsidRDefault="00F12AF8" w:rsidP="007B5DD9">
            <w:pPr>
              <w:keepNext/>
              <w:rPr>
                <w:rFonts w:ascii="Arial" w:hAnsi="Arial" w:cs="Arial"/>
                <w:noProof w:val="0"/>
                <w:sz w:val="16"/>
                <w:szCs w:val="18"/>
              </w:rPr>
            </w:pPr>
            <w:r w:rsidRPr="00291C76">
              <w:rPr>
                <w:rFonts w:ascii="Arial" w:hAnsi="Arial" w:cs="Arial"/>
                <w:noProof w:val="0"/>
                <w:sz w:val="16"/>
                <w:szCs w:val="18"/>
              </w:rPr>
              <w:t>Relation</w:t>
            </w:r>
          </w:p>
        </w:tc>
        <w:tc>
          <w:tcPr>
            <w:tcW w:w="1701" w:type="dxa"/>
            <w:shd w:val="clear" w:color="auto" w:fill="auto"/>
          </w:tcPr>
          <w:p w14:paraId="3E103A20" w14:textId="77777777" w:rsidR="00436B85" w:rsidRPr="00291C76" w:rsidRDefault="00436B85" w:rsidP="00952A11">
            <w:pPr>
              <w:keepNext/>
              <w:rPr>
                <w:rFonts w:ascii="Arial" w:hAnsi="Arial" w:cs="Arial"/>
                <w:noProof w:val="0"/>
                <w:sz w:val="16"/>
                <w:szCs w:val="18"/>
              </w:rPr>
            </w:pPr>
          </w:p>
        </w:tc>
        <w:tc>
          <w:tcPr>
            <w:tcW w:w="599" w:type="dxa"/>
          </w:tcPr>
          <w:p w14:paraId="0F92C554" w14:textId="77777777" w:rsidR="00436B85" w:rsidRPr="00291C76" w:rsidRDefault="00F12AF8"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w:t>
            </w:r>
          </w:p>
        </w:tc>
      </w:tr>
      <w:tr w:rsidR="00291C76" w:rsidRPr="00291C76" w14:paraId="7D097F83" w14:textId="77777777" w:rsidTr="006F2F5B">
        <w:trPr>
          <w:cantSplit/>
        </w:trPr>
        <w:tc>
          <w:tcPr>
            <w:tcW w:w="1787" w:type="dxa"/>
            <w:shd w:val="clear" w:color="auto" w:fill="auto"/>
          </w:tcPr>
          <w:p w14:paraId="4724FA14" w14:textId="77777777" w:rsidR="00F12AF8" w:rsidRPr="00291C76" w:rsidRDefault="00F12AF8"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RelationId</w:t>
            </w:r>
            <w:proofErr w:type="spellEnd"/>
          </w:p>
        </w:tc>
        <w:tc>
          <w:tcPr>
            <w:tcW w:w="5267" w:type="dxa"/>
            <w:shd w:val="clear" w:color="auto" w:fill="auto"/>
          </w:tcPr>
          <w:p w14:paraId="709ABE6F" w14:textId="77777777" w:rsidR="00F12AF8" w:rsidRPr="00291C76" w:rsidRDefault="00F12AF8" w:rsidP="007B5DD9">
            <w:pPr>
              <w:keepNext/>
              <w:rPr>
                <w:rFonts w:ascii="Arial" w:hAnsi="Arial" w:cs="Arial"/>
                <w:noProof w:val="0"/>
                <w:sz w:val="16"/>
                <w:szCs w:val="18"/>
              </w:rPr>
            </w:pPr>
            <w:proofErr w:type="spellStart"/>
            <w:r w:rsidRPr="00291C76">
              <w:rPr>
                <w:rFonts w:ascii="Arial" w:hAnsi="Arial" w:cs="Arial"/>
                <w:noProof w:val="0"/>
                <w:sz w:val="16"/>
                <w:szCs w:val="18"/>
              </w:rPr>
              <w:t>Relationid</w:t>
            </w:r>
            <w:proofErr w:type="spellEnd"/>
            <w:r w:rsidRPr="00291C76">
              <w:rPr>
                <w:rFonts w:ascii="Arial" w:hAnsi="Arial" w:cs="Arial"/>
                <w:noProof w:val="0"/>
                <w:sz w:val="16"/>
                <w:szCs w:val="18"/>
              </w:rPr>
              <w:t>-uppgifter</w:t>
            </w:r>
          </w:p>
        </w:tc>
        <w:tc>
          <w:tcPr>
            <w:tcW w:w="1701" w:type="dxa"/>
            <w:shd w:val="clear" w:color="auto" w:fill="auto"/>
          </w:tcPr>
          <w:p w14:paraId="7B889B1C" w14:textId="77777777" w:rsidR="00F12AF8" w:rsidRPr="00291C76" w:rsidRDefault="00F12AF8" w:rsidP="00952A11">
            <w:pPr>
              <w:keepNext/>
              <w:rPr>
                <w:rFonts w:ascii="Arial" w:hAnsi="Arial" w:cs="Arial"/>
                <w:noProof w:val="0"/>
                <w:sz w:val="16"/>
                <w:szCs w:val="18"/>
              </w:rPr>
            </w:pPr>
          </w:p>
        </w:tc>
        <w:tc>
          <w:tcPr>
            <w:tcW w:w="599" w:type="dxa"/>
          </w:tcPr>
          <w:p w14:paraId="42B38BDD" w14:textId="77777777" w:rsidR="00F12AF8" w:rsidRPr="00291C76" w:rsidRDefault="00F12AF8" w:rsidP="007B5DD9">
            <w:pPr>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FCBBA9C" w14:textId="77777777" w:rsidTr="006F2F5B">
        <w:trPr>
          <w:cantSplit/>
        </w:trPr>
        <w:tc>
          <w:tcPr>
            <w:tcW w:w="1787" w:type="dxa"/>
            <w:shd w:val="clear" w:color="auto" w:fill="auto"/>
          </w:tcPr>
          <w:p w14:paraId="706DC9CF" w14:textId="77777777" w:rsidR="00F12AF8" w:rsidRPr="00291C76" w:rsidRDefault="00F12AF8" w:rsidP="007B5DD9">
            <w:pPr>
              <w:keepNext/>
              <w:rPr>
                <w:rFonts w:ascii="Arial" w:hAnsi="Arial" w:cs="Arial"/>
                <w:noProof w:val="0"/>
                <w:sz w:val="16"/>
                <w:szCs w:val="18"/>
              </w:rPr>
            </w:pPr>
            <w:r w:rsidRPr="00291C76">
              <w:rPr>
                <w:rFonts w:ascii="Arial" w:hAnsi="Arial" w:cs="Arial"/>
                <w:noProof w:val="0"/>
                <w:sz w:val="16"/>
                <w:szCs w:val="18"/>
              </w:rPr>
              <w:t>…/.../</w:t>
            </w:r>
            <w:proofErr w:type="spellStart"/>
            <w:r w:rsidRPr="00291C76">
              <w:rPr>
                <w:rFonts w:ascii="Arial" w:hAnsi="Arial" w:cs="Arial"/>
                <w:noProof w:val="0"/>
                <w:sz w:val="16"/>
                <w:szCs w:val="18"/>
              </w:rPr>
              <w:t>PersonNr</w:t>
            </w:r>
            <w:proofErr w:type="spellEnd"/>
          </w:p>
        </w:tc>
        <w:tc>
          <w:tcPr>
            <w:tcW w:w="5267" w:type="dxa"/>
            <w:shd w:val="clear" w:color="auto" w:fill="auto"/>
          </w:tcPr>
          <w:p w14:paraId="3EE408E7" w14:textId="77777777" w:rsidR="00F12AF8" w:rsidRPr="00291C76" w:rsidRDefault="00F12AF8" w:rsidP="00BC7B8C">
            <w:pPr>
              <w:keepNext/>
              <w:rPr>
                <w:rFonts w:ascii="Arial" w:hAnsi="Arial" w:cs="Arial"/>
                <w:noProof w:val="0"/>
                <w:sz w:val="16"/>
                <w:szCs w:val="18"/>
              </w:rPr>
            </w:pPr>
            <w:r w:rsidRPr="00291C76">
              <w:rPr>
                <w:rFonts w:ascii="Arial" w:hAnsi="Arial" w:cs="Arial"/>
                <w:noProof w:val="0"/>
                <w:sz w:val="16"/>
                <w:szCs w:val="18"/>
              </w:rPr>
              <w:t>Personnummer eller tilldelat</w:t>
            </w:r>
          </w:p>
          <w:p w14:paraId="4D3665C0" w14:textId="77777777" w:rsidR="00F12AF8" w:rsidRPr="00291C76" w:rsidRDefault="00F12AF8" w:rsidP="00BC7B8C">
            <w:pPr>
              <w:keepNext/>
              <w:rPr>
                <w:rFonts w:ascii="Arial" w:hAnsi="Arial" w:cs="Arial"/>
                <w:noProof w:val="0"/>
                <w:sz w:val="16"/>
                <w:szCs w:val="18"/>
              </w:rPr>
            </w:pPr>
            <w:r w:rsidRPr="00291C76">
              <w:rPr>
                <w:rFonts w:ascii="Arial" w:hAnsi="Arial" w:cs="Arial"/>
                <w:noProof w:val="0"/>
                <w:sz w:val="16"/>
                <w:szCs w:val="18"/>
              </w:rPr>
              <w:t>personnummer/samordningsnummer.</w:t>
            </w:r>
          </w:p>
        </w:tc>
        <w:tc>
          <w:tcPr>
            <w:tcW w:w="1701" w:type="dxa"/>
            <w:shd w:val="clear" w:color="auto" w:fill="auto"/>
          </w:tcPr>
          <w:p w14:paraId="3AEA5CCE" w14:textId="77777777" w:rsidR="00F12AF8" w:rsidRPr="00291C76" w:rsidRDefault="00F12AF8" w:rsidP="00BC7B8C">
            <w:pPr>
              <w:keepNext/>
              <w:rPr>
                <w:rFonts w:ascii="Arial" w:hAnsi="Arial" w:cs="Arial"/>
                <w:noProof w:val="0"/>
                <w:sz w:val="16"/>
                <w:szCs w:val="18"/>
              </w:rPr>
            </w:pPr>
            <w:proofErr w:type="spellStart"/>
            <w:r w:rsidRPr="00291C76">
              <w:rPr>
                <w:rFonts w:ascii="Arial" w:hAnsi="Arial" w:cs="Arial"/>
                <w:noProof w:val="0"/>
                <w:sz w:val="16"/>
                <w:szCs w:val="18"/>
              </w:rPr>
              <w:t>ÅÅÅÅMMDDNNNN</w:t>
            </w:r>
            <w:proofErr w:type="spellEnd"/>
          </w:p>
        </w:tc>
        <w:tc>
          <w:tcPr>
            <w:tcW w:w="599" w:type="dxa"/>
          </w:tcPr>
          <w:p w14:paraId="4BF70D72" w14:textId="77777777" w:rsidR="00F12AF8" w:rsidRPr="00291C76" w:rsidRDefault="009C3442" w:rsidP="00BC7B8C">
            <w:pPr>
              <w:keepNext/>
              <w:rPr>
                <w:rFonts w:ascii="Arial" w:hAnsi="Arial" w:cs="Arial"/>
                <w:noProof w:val="0"/>
                <w:sz w:val="16"/>
                <w:szCs w:val="18"/>
              </w:rPr>
            </w:pPr>
            <w:r w:rsidRPr="00291C76">
              <w:rPr>
                <w:rFonts w:ascii="Arial" w:hAnsi="Arial" w:cs="Arial"/>
                <w:noProof w:val="0"/>
                <w:sz w:val="16"/>
                <w:szCs w:val="18"/>
              </w:rPr>
              <w:t>0</w:t>
            </w:r>
            <w:proofErr w:type="gramStart"/>
            <w:r w:rsidR="00F12AF8" w:rsidRPr="00291C76">
              <w:rPr>
                <w:rFonts w:ascii="Arial" w:hAnsi="Arial" w:cs="Arial"/>
                <w:noProof w:val="0"/>
                <w:sz w:val="16"/>
                <w:szCs w:val="18"/>
              </w:rPr>
              <w:t>..</w:t>
            </w:r>
            <w:proofErr w:type="gramEnd"/>
            <w:r w:rsidR="00F12AF8" w:rsidRPr="00291C76">
              <w:rPr>
                <w:rFonts w:ascii="Arial" w:hAnsi="Arial" w:cs="Arial"/>
                <w:noProof w:val="0"/>
                <w:sz w:val="16"/>
                <w:szCs w:val="18"/>
              </w:rPr>
              <w:t>1</w:t>
            </w:r>
          </w:p>
        </w:tc>
      </w:tr>
      <w:tr w:rsidR="00291C76" w:rsidRPr="00291C76" w14:paraId="000C2C70" w14:textId="77777777" w:rsidTr="006F2F5B">
        <w:trPr>
          <w:cantSplit/>
        </w:trPr>
        <w:tc>
          <w:tcPr>
            <w:tcW w:w="1787" w:type="dxa"/>
            <w:shd w:val="clear" w:color="auto" w:fill="auto"/>
          </w:tcPr>
          <w:p w14:paraId="25C2D79A" w14:textId="77777777" w:rsidR="009C3442" w:rsidRPr="00291C76" w:rsidRDefault="009C3442"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FodelsetidNr</w:t>
            </w:r>
            <w:proofErr w:type="spellEnd"/>
          </w:p>
        </w:tc>
        <w:tc>
          <w:tcPr>
            <w:tcW w:w="5267" w:type="dxa"/>
            <w:shd w:val="clear" w:color="auto" w:fill="auto"/>
          </w:tcPr>
          <w:p w14:paraId="3ED5FC1F" w14:textId="77777777" w:rsidR="009C3442" w:rsidRPr="00291C76" w:rsidRDefault="009C3442" w:rsidP="00BC7B8C">
            <w:pPr>
              <w:keepNext/>
              <w:rPr>
                <w:rFonts w:ascii="Arial" w:hAnsi="Arial" w:cs="Arial"/>
                <w:noProof w:val="0"/>
                <w:sz w:val="16"/>
                <w:szCs w:val="18"/>
              </w:rPr>
            </w:pPr>
            <w:r w:rsidRPr="00291C76">
              <w:rPr>
                <w:rFonts w:ascii="Arial" w:hAnsi="Arial" w:cs="Arial"/>
                <w:noProof w:val="0"/>
                <w:sz w:val="16"/>
                <w:szCs w:val="18"/>
              </w:rPr>
              <w:t>Aldrig folkbokförd relation eller korrekt personnummer enligt FB-relation. Kan även ha nollor i hela eller delar av födelsetiden.</w:t>
            </w:r>
          </w:p>
        </w:tc>
        <w:tc>
          <w:tcPr>
            <w:tcW w:w="1701" w:type="dxa"/>
            <w:shd w:val="clear" w:color="auto" w:fill="auto"/>
          </w:tcPr>
          <w:p w14:paraId="32360E8C" w14:textId="77777777" w:rsidR="009C3442" w:rsidRPr="00291C76" w:rsidRDefault="009C3442" w:rsidP="009C3442">
            <w:pPr>
              <w:keepNext/>
              <w:rPr>
                <w:rFonts w:ascii="Arial" w:hAnsi="Arial" w:cs="Arial"/>
                <w:noProof w:val="0"/>
                <w:sz w:val="16"/>
                <w:szCs w:val="18"/>
              </w:rPr>
            </w:pPr>
            <w:proofErr w:type="spellStart"/>
            <w:r w:rsidRPr="00291C76">
              <w:rPr>
                <w:rFonts w:ascii="Arial" w:hAnsi="Arial" w:cs="Arial"/>
                <w:noProof w:val="0"/>
                <w:sz w:val="16"/>
                <w:szCs w:val="18"/>
              </w:rPr>
              <w:t>Födelsetid</w:t>
            </w:r>
            <w:proofErr w:type="spellEnd"/>
            <w:r w:rsidRPr="00291C76">
              <w:rPr>
                <w:rFonts w:ascii="Arial" w:hAnsi="Arial" w:cs="Arial"/>
                <w:noProof w:val="0"/>
                <w:sz w:val="16"/>
                <w:szCs w:val="18"/>
              </w:rPr>
              <w:t xml:space="preserve"> + Nollor ÅÅÅÅMMDD0000</w:t>
            </w:r>
          </w:p>
          <w:p w14:paraId="5ED8F02B" w14:textId="77777777" w:rsidR="009C3442" w:rsidRPr="00291C76" w:rsidRDefault="009C3442" w:rsidP="00BC7B8C">
            <w:pPr>
              <w:keepNext/>
              <w:rPr>
                <w:rFonts w:ascii="Arial" w:hAnsi="Arial" w:cs="Arial"/>
                <w:noProof w:val="0"/>
                <w:sz w:val="16"/>
                <w:szCs w:val="18"/>
              </w:rPr>
            </w:pPr>
          </w:p>
        </w:tc>
        <w:tc>
          <w:tcPr>
            <w:tcW w:w="599" w:type="dxa"/>
          </w:tcPr>
          <w:p w14:paraId="43827D42" w14:textId="77777777" w:rsidR="009C3442" w:rsidRPr="00291C76" w:rsidRDefault="009C3442"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959DB86" w14:textId="77777777" w:rsidTr="006F2F5B">
        <w:trPr>
          <w:cantSplit/>
        </w:trPr>
        <w:tc>
          <w:tcPr>
            <w:tcW w:w="1787" w:type="dxa"/>
            <w:shd w:val="clear" w:color="auto" w:fill="auto"/>
          </w:tcPr>
          <w:p w14:paraId="6E1187E5" w14:textId="77777777" w:rsidR="009C3442" w:rsidRPr="00291C76" w:rsidRDefault="00594683"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Relationstyp</w:t>
            </w:r>
            <w:proofErr w:type="spellEnd"/>
          </w:p>
        </w:tc>
        <w:tc>
          <w:tcPr>
            <w:tcW w:w="5267" w:type="dxa"/>
            <w:shd w:val="clear" w:color="auto" w:fill="auto"/>
          </w:tcPr>
          <w:p w14:paraId="319759C6" w14:textId="77777777" w:rsidR="009C3442" w:rsidRPr="00291C76" w:rsidRDefault="003043CE" w:rsidP="00BC7B8C">
            <w:pPr>
              <w:keepNext/>
              <w:rPr>
                <w:rFonts w:ascii="Arial" w:hAnsi="Arial" w:cs="Arial"/>
                <w:noProof w:val="0"/>
                <w:sz w:val="16"/>
                <w:szCs w:val="18"/>
              </w:rPr>
            </w:pPr>
            <w:proofErr w:type="spellStart"/>
            <w:r w:rsidRPr="00291C76">
              <w:rPr>
                <w:rFonts w:ascii="Arial" w:hAnsi="Arial" w:cs="Arial"/>
                <w:noProof w:val="0"/>
                <w:sz w:val="16"/>
                <w:szCs w:val="18"/>
              </w:rPr>
              <w:t>Relationstyp</w:t>
            </w:r>
            <w:proofErr w:type="spellEnd"/>
          </w:p>
        </w:tc>
        <w:tc>
          <w:tcPr>
            <w:tcW w:w="1701" w:type="dxa"/>
            <w:shd w:val="clear" w:color="auto" w:fill="auto"/>
          </w:tcPr>
          <w:p w14:paraId="165BD2AE"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B = Barn</w:t>
            </w:r>
          </w:p>
          <w:p w14:paraId="5BAE1734"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MO = Moder </w:t>
            </w:r>
          </w:p>
          <w:p w14:paraId="40BD165C"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FA = Fader </w:t>
            </w:r>
          </w:p>
          <w:p w14:paraId="310F938D"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F = Förälder </w:t>
            </w:r>
          </w:p>
          <w:p w14:paraId="3D9C50AE"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V = Vårdnadshavare </w:t>
            </w:r>
          </w:p>
          <w:p w14:paraId="30CFEF7D"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 xml:space="preserve">VF = Vårdnadshavare för </w:t>
            </w:r>
          </w:p>
          <w:p w14:paraId="342364CE" w14:textId="77777777" w:rsidR="00594683" w:rsidRPr="00291C76" w:rsidRDefault="00594683" w:rsidP="00594683">
            <w:pPr>
              <w:keepNext/>
              <w:rPr>
                <w:rFonts w:ascii="Arial" w:hAnsi="Arial" w:cs="Arial"/>
                <w:noProof w:val="0"/>
                <w:sz w:val="16"/>
                <w:szCs w:val="18"/>
              </w:rPr>
            </w:pPr>
            <w:r w:rsidRPr="00291C76">
              <w:rPr>
                <w:rFonts w:ascii="Arial" w:hAnsi="Arial" w:cs="Arial"/>
                <w:noProof w:val="0"/>
                <w:sz w:val="16"/>
                <w:szCs w:val="18"/>
              </w:rPr>
              <w:t>M = Make/maka </w:t>
            </w:r>
          </w:p>
          <w:p w14:paraId="4CDEF6DF" w14:textId="77777777" w:rsidR="009C3442" w:rsidRPr="00291C76" w:rsidRDefault="00594683" w:rsidP="009C3442">
            <w:pPr>
              <w:keepNext/>
              <w:rPr>
                <w:rFonts w:ascii="Arial" w:hAnsi="Arial" w:cs="Arial"/>
                <w:noProof w:val="0"/>
                <w:sz w:val="16"/>
                <w:szCs w:val="18"/>
              </w:rPr>
            </w:pPr>
            <w:r w:rsidRPr="00291C76">
              <w:rPr>
                <w:rFonts w:ascii="Arial" w:hAnsi="Arial" w:cs="Arial"/>
                <w:noProof w:val="0"/>
                <w:sz w:val="16"/>
                <w:szCs w:val="18"/>
              </w:rPr>
              <w:t>P = Partner</w:t>
            </w:r>
          </w:p>
        </w:tc>
        <w:tc>
          <w:tcPr>
            <w:tcW w:w="599" w:type="dxa"/>
          </w:tcPr>
          <w:p w14:paraId="20B1A028" w14:textId="77777777" w:rsidR="009C3442" w:rsidRPr="00291C76" w:rsidRDefault="00171FF5"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35D409FA" w14:textId="77777777" w:rsidTr="006F2F5B">
        <w:trPr>
          <w:cantSplit/>
        </w:trPr>
        <w:tc>
          <w:tcPr>
            <w:tcW w:w="1787" w:type="dxa"/>
            <w:shd w:val="clear" w:color="auto" w:fill="auto"/>
          </w:tcPr>
          <w:p w14:paraId="674777F9" w14:textId="77777777" w:rsidR="00484724" w:rsidRPr="00291C76" w:rsidRDefault="005E4363" w:rsidP="007B5DD9">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RelationFromdatum</w:t>
            </w:r>
            <w:proofErr w:type="spellEnd"/>
          </w:p>
        </w:tc>
        <w:tc>
          <w:tcPr>
            <w:tcW w:w="5267" w:type="dxa"/>
            <w:shd w:val="clear" w:color="auto" w:fill="auto"/>
          </w:tcPr>
          <w:p w14:paraId="3BD2728F" w14:textId="77777777" w:rsidR="00484724" w:rsidRPr="00291C76" w:rsidRDefault="005E4363" w:rsidP="00941002">
            <w:pPr>
              <w:keepNext/>
              <w:rPr>
                <w:rFonts w:ascii="Arial" w:hAnsi="Arial" w:cs="Arial"/>
                <w:noProof w:val="0"/>
                <w:sz w:val="16"/>
                <w:szCs w:val="18"/>
              </w:rPr>
            </w:pPr>
            <w:r w:rsidRPr="00291C76">
              <w:rPr>
                <w:rFonts w:ascii="Arial" w:hAnsi="Arial" w:cs="Arial"/>
                <w:noProof w:val="0"/>
                <w:sz w:val="16"/>
                <w:szCs w:val="18"/>
              </w:rPr>
              <w:t xml:space="preserve">Relation </w:t>
            </w:r>
            <w:r w:rsidR="00941002" w:rsidRPr="00291C76">
              <w:rPr>
                <w:rFonts w:ascii="Arial" w:hAnsi="Arial" w:cs="Arial"/>
                <w:noProof w:val="0"/>
                <w:sz w:val="16"/>
                <w:szCs w:val="18"/>
              </w:rPr>
              <w:t>från-och-med</w:t>
            </w:r>
            <w:r w:rsidRPr="00291C76">
              <w:rPr>
                <w:rFonts w:ascii="Arial" w:hAnsi="Arial" w:cs="Arial"/>
                <w:noProof w:val="0"/>
                <w:sz w:val="16"/>
                <w:szCs w:val="18"/>
              </w:rPr>
              <w:t>-datum</w:t>
            </w:r>
          </w:p>
        </w:tc>
        <w:tc>
          <w:tcPr>
            <w:tcW w:w="1701" w:type="dxa"/>
            <w:shd w:val="clear" w:color="auto" w:fill="auto"/>
          </w:tcPr>
          <w:p w14:paraId="1381AF65" w14:textId="77777777" w:rsidR="00484724" w:rsidRPr="00291C76" w:rsidRDefault="005E4363" w:rsidP="00594683">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Pr>
          <w:p w14:paraId="71326831" w14:textId="77777777" w:rsidR="00484724" w:rsidRPr="00291C76" w:rsidRDefault="005E4363"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D1F32AD" w14:textId="77777777" w:rsidTr="006F2F5B">
        <w:trPr>
          <w:cantSplit/>
        </w:trPr>
        <w:tc>
          <w:tcPr>
            <w:tcW w:w="1787" w:type="dxa"/>
            <w:shd w:val="clear" w:color="auto" w:fill="auto"/>
          </w:tcPr>
          <w:p w14:paraId="228F7E22" w14:textId="77777777" w:rsidR="00941002" w:rsidRPr="00291C76" w:rsidRDefault="00941002"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RelationTomdatum</w:t>
            </w:r>
            <w:proofErr w:type="spellEnd"/>
          </w:p>
        </w:tc>
        <w:tc>
          <w:tcPr>
            <w:tcW w:w="5267" w:type="dxa"/>
            <w:shd w:val="clear" w:color="auto" w:fill="auto"/>
          </w:tcPr>
          <w:p w14:paraId="75E6AEAC" w14:textId="77777777" w:rsidR="00941002" w:rsidRPr="00291C76" w:rsidRDefault="00941002" w:rsidP="00BC7B8C">
            <w:pPr>
              <w:keepNext/>
              <w:rPr>
                <w:rFonts w:ascii="Arial" w:hAnsi="Arial" w:cs="Arial"/>
                <w:noProof w:val="0"/>
                <w:sz w:val="16"/>
                <w:szCs w:val="18"/>
              </w:rPr>
            </w:pPr>
            <w:r w:rsidRPr="00291C76">
              <w:rPr>
                <w:rFonts w:ascii="Arial" w:hAnsi="Arial" w:cs="Arial"/>
                <w:noProof w:val="0"/>
                <w:sz w:val="16"/>
                <w:szCs w:val="18"/>
              </w:rPr>
              <w:t>Relation till-och-med-datum</w:t>
            </w:r>
          </w:p>
        </w:tc>
        <w:tc>
          <w:tcPr>
            <w:tcW w:w="1701" w:type="dxa"/>
            <w:shd w:val="clear" w:color="auto" w:fill="auto"/>
          </w:tcPr>
          <w:p w14:paraId="2DC7F1E6" w14:textId="77777777" w:rsidR="00941002" w:rsidRPr="00291C76" w:rsidRDefault="00941002" w:rsidP="00BC7B8C">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Pr>
          <w:p w14:paraId="6A97D04E" w14:textId="77777777" w:rsidR="00941002" w:rsidRPr="00291C76" w:rsidRDefault="00941002"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1C95B313" w14:textId="77777777" w:rsidTr="006F2F5B">
        <w:trPr>
          <w:cantSplit/>
        </w:trPr>
        <w:tc>
          <w:tcPr>
            <w:tcW w:w="1787" w:type="dxa"/>
            <w:shd w:val="clear" w:color="auto" w:fill="auto"/>
          </w:tcPr>
          <w:p w14:paraId="10E7F7BC" w14:textId="77777777" w:rsidR="00DD4FA8" w:rsidRPr="00291C76" w:rsidRDefault="001264F9"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Namn</w:t>
            </w:r>
          </w:p>
        </w:tc>
        <w:tc>
          <w:tcPr>
            <w:tcW w:w="5267" w:type="dxa"/>
            <w:shd w:val="clear" w:color="auto" w:fill="auto"/>
          </w:tcPr>
          <w:p w14:paraId="2E179574" w14:textId="77777777" w:rsidR="00DD4FA8" w:rsidRPr="00291C76" w:rsidRDefault="001264F9" w:rsidP="00BC7B8C">
            <w:pPr>
              <w:keepNext/>
              <w:rPr>
                <w:rFonts w:ascii="Arial" w:hAnsi="Arial" w:cs="Arial"/>
                <w:noProof w:val="0"/>
                <w:sz w:val="16"/>
                <w:szCs w:val="18"/>
              </w:rPr>
            </w:pPr>
            <w:r w:rsidRPr="00291C76">
              <w:rPr>
                <w:rFonts w:ascii="Arial" w:hAnsi="Arial" w:cs="Arial"/>
                <w:noProof w:val="0"/>
                <w:sz w:val="16"/>
                <w:szCs w:val="18"/>
              </w:rPr>
              <w:t>Namn-uppgifter. Samma poststruktur som person</w:t>
            </w:r>
          </w:p>
        </w:tc>
        <w:tc>
          <w:tcPr>
            <w:tcW w:w="1701" w:type="dxa"/>
            <w:shd w:val="clear" w:color="auto" w:fill="auto"/>
          </w:tcPr>
          <w:p w14:paraId="59CD58C8" w14:textId="77777777" w:rsidR="00DD4FA8" w:rsidRPr="00291C76" w:rsidRDefault="001264F9" w:rsidP="00BC7B8C">
            <w:pPr>
              <w:keepNext/>
              <w:rPr>
                <w:rFonts w:ascii="Arial" w:hAnsi="Arial" w:cs="Arial"/>
                <w:noProof w:val="0"/>
                <w:sz w:val="16"/>
                <w:szCs w:val="18"/>
              </w:rPr>
            </w:pPr>
            <w:proofErr w:type="spellStart"/>
            <w:r w:rsidRPr="00291C76">
              <w:rPr>
                <w:rFonts w:ascii="Arial" w:hAnsi="Arial" w:cs="Arial"/>
                <w:noProof w:val="0"/>
                <w:sz w:val="16"/>
                <w:szCs w:val="18"/>
              </w:rPr>
              <w:t>ÅÅÅÅMMDD</w:t>
            </w:r>
            <w:proofErr w:type="spellEnd"/>
          </w:p>
        </w:tc>
        <w:tc>
          <w:tcPr>
            <w:tcW w:w="599" w:type="dxa"/>
          </w:tcPr>
          <w:p w14:paraId="35D3E219" w14:textId="77777777" w:rsidR="00DD4FA8" w:rsidRPr="00291C76" w:rsidRDefault="001264F9"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5C8C6F4D" w14:textId="77777777" w:rsidTr="006F2F5B">
        <w:trPr>
          <w:cantSplit/>
        </w:trPr>
        <w:tc>
          <w:tcPr>
            <w:tcW w:w="1787" w:type="dxa"/>
            <w:shd w:val="clear" w:color="auto" w:fill="auto"/>
          </w:tcPr>
          <w:p w14:paraId="36039926" w14:textId="77777777" w:rsidR="001264F9" w:rsidRPr="00291C76" w:rsidRDefault="002220DC"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Avregistrering</w:t>
            </w:r>
          </w:p>
        </w:tc>
        <w:tc>
          <w:tcPr>
            <w:tcW w:w="5267" w:type="dxa"/>
            <w:shd w:val="clear" w:color="auto" w:fill="auto"/>
          </w:tcPr>
          <w:p w14:paraId="431717F4" w14:textId="77777777" w:rsidR="001264F9" w:rsidRPr="00291C76" w:rsidRDefault="002220DC" w:rsidP="008D61AD">
            <w:pPr>
              <w:keepNext/>
              <w:rPr>
                <w:rFonts w:ascii="Arial" w:hAnsi="Arial" w:cs="Arial"/>
                <w:noProof w:val="0"/>
                <w:sz w:val="16"/>
                <w:szCs w:val="18"/>
              </w:rPr>
            </w:pPr>
            <w:r w:rsidRPr="00291C76">
              <w:rPr>
                <w:rFonts w:ascii="Arial" w:hAnsi="Arial" w:cs="Arial"/>
                <w:noProof w:val="0"/>
                <w:sz w:val="16"/>
                <w:szCs w:val="18"/>
              </w:rPr>
              <w:t>Avregistrering</w:t>
            </w:r>
            <w:r w:rsidR="008D61AD" w:rsidRPr="00291C76">
              <w:rPr>
                <w:rFonts w:ascii="Arial" w:hAnsi="Arial" w:cs="Arial"/>
                <w:noProof w:val="0"/>
                <w:sz w:val="16"/>
                <w:szCs w:val="18"/>
              </w:rPr>
              <w:t>suppgifter. Samma poststruktur som person.</w:t>
            </w:r>
          </w:p>
        </w:tc>
        <w:tc>
          <w:tcPr>
            <w:tcW w:w="1701" w:type="dxa"/>
            <w:shd w:val="clear" w:color="auto" w:fill="auto"/>
          </w:tcPr>
          <w:p w14:paraId="67FEBA9D" w14:textId="77777777" w:rsidR="001264F9" w:rsidRPr="00291C76" w:rsidRDefault="001264F9" w:rsidP="00BC7B8C">
            <w:pPr>
              <w:keepNext/>
              <w:rPr>
                <w:rFonts w:ascii="Arial" w:hAnsi="Arial" w:cs="Arial"/>
                <w:noProof w:val="0"/>
                <w:sz w:val="16"/>
                <w:szCs w:val="18"/>
              </w:rPr>
            </w:pPr>
          </w:p>
        </w:tc>
        <w:tc>
          <w:tcPr>
            <w:tcW w:w="599" w:type="dxa"/>
          </w:tcPr>
          <w:p w14:paraId="324A041C" w14:textId="77777777" w:rsidR="001264F9" w:rsidRPr="00291C76" w:rsidRDefault="00FC29D1"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291C76" w:rsidRPr="00291C76" w14:paraId="70F4C782" w14:textId="77777777" w:rsidTr="006F2F5B">
        <w:trPr>
          <w:cantSplit/>
        </w:trPr>
        <w:tc>
          <w:tcPr>
            <w:tcW w:w="1787" w:type="dxa"/>
            <w:shd w:val="clear" w:color="auto" w:fill="auto"/>
          </w:tcPr>
          <w:p w14:paraId="1296C19B" w14:textId="77777777" w:rsidR="00274664" w:rsidRPr="00291C76" w:rsidRDefault="009D2C8A" w:rsidP="00BC7B8C">
            <w:pPr>
              <w:keepNext/>
              <w:rPr>
                <w:rFonts w:ascii="Arial" w:hAnsi="Arial" w:cs="Arial"/>
                <w:noProof w:val="0"/>
                <w:sz w:val="16"/>
                <w:szCs w:val="18"/>
              </w:rPr>
            </w:pPr>
            <w:proofErr w:type="gramStart"/>
            <w:r w:rsidRPr="00291C76">
              <w:rPr>
                <w:rFonts w:ascii="Arial" w:hAnsi="Arial" w:cs="Arial"/>
                <w:noProof w:val="0"/>
                <w:sz w:val="16"/>
                <w:szCs w:val="18"/>
              </w:rPr>
              <w:lastRenderedPageBreak/>
              <w:t>…/…/</w:t>
            </w:r>
            <w:proofErr w:type="gramEnd"/>
            <w:r w:rsidRPr="00291C76">
              <w:rPr>
                <w:rFonts w:ascii="Arial" w:hAnsi="Arial" w:cs="Arial"/>
                <w:noProof w:val="0"/>
                <w:sz w:val="16"/>
                <w:szCs w:val="18"/>
              </w:rPr>
              <w:t>Status</w:t>
            </w:r>
          </w:p>
        </w:tc>
        <w:tc>
          <w:tcPr>
            <w:tcW w:w="5267" w:type="dxa"/>
            <w:shd w:val="clear" w:color="auto" w:fill="auto"/>
          </w:tcPr>
          <w:p w14:paraId="3C8E089D" w14:textId="77777777" w:rsidR="00274664" w:rsidRPr="00291C76" w:rsidRDefault="009D2C8A" w:rsidP="008D61AD">
            <w:pPr>
              <w:keepNext/>
              <w:rPr>
                <w:rFonts w:ascii="Arial" w:hAnsi="Arial" w:cs="Arial"/>
                <w:noProof w:val="0"/>
                <w:sz w:val="16"/>
                <w:szCs w:val="18"/>
              </w:rPr>
            </w:pPr>
            <w:r w:rsidRPr="00291C76">
              <w:rPr>
                <w:rFonts w:ascii="Arial" w:hAnsi="Arial" w:cs="Arial"/>
                <w:noProof w:val="0"/>
                <w:sz w:val="16"/>
                <w:szCs w:val="18"/>
              </w:rPr>
              <w:t xml:space="preserve">Relationsstatus enl. </w:t>
            </w:r>
            <w:proofErr w:type="spellStart"/>
            <w:r w:rsidRPr="00291C76">
              <w:rPr>
                <w:rFonts w:ascii="Arial" w:hAnsi="Arial" w:cs="Arial"/>
                <w:noProof w:val="0"/>
                <w:sz w:val="16"/>
                <w:szCs w:val="18"/>
              </w:rPr>
              <w:t>kodverk</w:t>
            </w:r>
            <w:proofErr w:type="spellEnd"/>
          </w:p>
        </w:tc>
        <w:tc>
          <w:tcPr>
            <w:tcW w:w="1701" w:type="dxa"/>
            <w:shd w:val="clear" w:color="auto" w:fill="auto"/>
          </w:tcPr>
          <w:p w14:paraId="2FED3671"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 xml:space="preserve">Aviseras endast vid regelbunden ändringspost </w:t>
            </w:r>
          </w:p>
          <w:p w14:paraId="3A4E6ADD"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NY = Nyregistrerad </w:t>
            </w:r>
          </w:p>
          <w:p w14:paraId="6D6663A5"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 xml:space="preserve">PB = Nyregistrerad </w:t>
            </w:r>
            <w:proofErr w:type="spellStart"/>
            <w:r w:rsidRPr="00291C76">
              <w:rPr>
                <w:rFonts w:ascii="Arial" w:hAnsi="Arial" w:cs="Arial"/>
                <w:noProof w:val="0"/>
                <w:sz w:val="16"/>
                <w:szCs w:val="18"/>
              </w:rPr>
              <w:t>pga</w:t>
            </w:r>
            <w:proofErr w:type="spellEnd"/>
            <w:r w:rsidRPr="00291C76">
              <w:rPr>
                <w:rFonts w:ascii="Arial" w:hAnsi="Arial" w:cs="Arial"/>
                <w:noProof w:val="0"/>
                <w:sz w:val="16"/>
                <w:szCs w:val="18"/>
              </w:rPr>
              <w:t xml:space="preserve"> personnummerbyte </w:t>
            </w:r>
          </w:p>
          <w:p w14:paraId="0C099619" w14:textId="77777777" w:rsidR="00BD5499" w:rsidRPr="00291C76" w:rsidRDefault="00BD5499" w:rsidP="00BD5499">
            <w:pPr>
              <w:keepNext/>
              <w:rPr>
                <w:rFonts w:ascii="Arial" w:hAnsi="Arial" w:cs="Arial"/>
                <w:noProof w:val="0"/>
                <w:sz w:val="16"/>
                <w:szCs w:val="18"/>
              </w:rPr>
            </w:pPr>
            <w:proofErr w:type="spellStart"/>
            <w:r w:rsidRPr="00291C76">
              <w:rPr>
                <w:rFonts w:ascii="Arial" w:hAnsi="Arial" w:cs="Arial"/>
                <w:noProof w:val="0"/>
                <w:sz w:val="16"/>
                <w:szCs w:val="18"/>
              </w:rPr>
              <w:t>RD</w:t>
            </w:r>
            <w:proofErr w:type="spellEnd"/>
            <w:r w:rsidRPr="00291C76">
              <w:rPr>
                <w:rFonts w:ascii="Arial" w:hAnsi="Arial" w:cs="Arial"/>
                <w:noProof w:val="0"/>
                <w:sz w:val="16"/>
                <w:szCs w:val="18"/>
              </w:rPr>
              <w:t xml:space="preserve"> = Rättad </w:t>
            </w:r>
          </w:p>
          <w:p w14:paraId="66CFF8F3"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AS = Avslutad </w:t>
            </w:r>
          </w:p>
          <w:p w14:paraId="538E6123"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 xml:space="preserve">AV = Avslutad </w:t>
            </w:r>
            <w:proofErr w:type="spellStart"/>
            <w:r w:rsidRPr="00291C76">
              <w:rPr>
                <w:rFonts w:ascii="Arial" w:hAnsi="Arial" w:cs="Arial"/>
                <w:noProof w:val="0"/>
                <w:sz w:val="16"/>
                <w:szCs w:val="18"/>
              </w:rPr>
              <w:t>pga</w:t>
            </w:r>
            <w:proofErr w:type="spellEnd"/>
            <w:r w:rsidRPr="00291C76">
              <w:rPr>
                <w:rFonts w:ascii="Arial" w:hAnsi="Arial" w:cs="Arial"/>
                <w:noProof w:val="0"/>
                <w:sz w:val="16"/>
                <w:szCs w:val="18"/>
              </w:rPr>
              <w:t xml:space="preserve"> avliden </w:t>
            </w:r>
          </w:p>
          <w:p w14:paraId="183153E8"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 xml:space="preserve">IV = Avslutad </w:t>
            </w:r>
            <w:proofErr w:type="spellStart"/>
            <w:r w:rsidRPr="00291C76">
              <w:rPr>
                <w:rFonts w:ascii="Arial" w:hAnsi="Arial" w:cs="Arial"/>
                <w:noProof w:val="0"/>
                <w:sz w:val="16"/>
                <w:szCs w:val="18"/>
              </w:rPr>
              <w:t>pga</w:t>
            </w:r>
            <w:proofErr w:type="spellEnd"/>
            <w:r w:rsidRPr="00291C76">
              <w:rPr>
                <w:rFonts w:ascii="Arial" w:hAnsi="Arial" w:cs="Arial"/>
                <w:noProof w:val="0"/>
                <w:sz w:val="16"/>
                <w:szCs w:val="18"/>
              </w:rPr>
              <w:t xml:space="preserve"> invandring </w:t>
            </w:r>
          </w:p>
          <w:p w14:paraId="376CBD1B" w14:textId="77777777" w:rsidR="00BD5499" w:rsidRPr="00291C76" w:rsidRDefault="00BD5499" w:rsidP="00BD5499">
            <w:pPr>
              <w:keepNext/>
              <w:rPr>
                <w:rFonts w:ascii="Arial" w:hAnsi="Arial" w:cs="Arial"/>
                <w:noProof w:val="0"/>
                <w:sz w:val="16"/>
                <w:szCs w:val="18"/>
              </w:rPr>
            </w:pPr>
            <w:r w:rsidRPr="00291C76">
              <w:rPr>
                <w:rFonts w:ascii="Arial" w:hAnsi="Arial" w:cs="Arial"/>
                <w:noProof w:val="0"/>
                <w:sz w:val="16"/>
                <w:szCs w:val="18"/>
              </w:rPr>
              <w:t>AN = Annullerad</w:t>
            </w:r>
          </w:p>
          <w:p w14:paraId="619F75C5" w14:textId="77777777" w:rsidR="00274664" w:rsidRPr="00291C76" w:rsidRDefault="00274664" w:rsidP="00BC7B8C">
            <w:pPr>
              <w:keepNext/>
              <w:rPr>
                <w:rFonts w:ascii="Arial" w:hAnsi="Arial" w:cs="Arial"/>
                <w:noProof w:val="0"/>
                <w:sz w:val="16"/>
                <w:szCs w:val="18"/>
              </w:rPr>
            </w:pPr>
          </w:p>
        </w:tc>
        <w:tc>
          <w:tcPr>
            <w:tcW w:w="599" w:type="dxa"/>
          </w:tcPr>
          <w:p w14:paraId="3D75F2EA" w14:textId="77777777" w:rsidR="00274664" w:rsidRPr="00291C76" w:rsidRDefault="007E58B9" w:rsidP="00BC7B8C">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bl>
    <w:p w14:paraId="7996B185" w14:textId="77777777" w:rsidR="00D437B6" w:rsidRPr="00291C76" w:rsidRDefault="00DB19BD" w:rsidP="00313180">
      <w:pPr>
        <w:pStyle w:val="Rubrik2"/>
      </w:pPr>
      <w:r w:rsidRPr="00291C76">
        <w:t>Uppslagsbegränsning</w:t>
      </w:r>
      <w:r w:rsidR="0038773B" w:rsidRPr="00291C76">
        <w:t xml:space="preserve"> (</w:t>
      </w:r>
      <w:r w:rsidR="008B71A4" w:rsidRPr="00291C76">
        <w:rPr>
          <w:lang w:val="sv-SE"/>
        </w:rPr>
        <w:t xml:space="preserve">Datatypen </w:t>
      </w:r>
      <w:r w:rsidR="00803BAA" w:rsidRPr="00291C76">
        <w:rPr>
          <w:i/>
        </w:rPr>
        <w:t>Loo</w:t>
      </w:r>
      <w:r w:rsidR="0038773B" w:rsidRPr="00291C76">
        <w:rPr>
          <w:i/>
        </w:rPr>
        <w:t>kUpSpecification</w:t>
      </w:r>
      <w:proofErr w:type="spellStart"/>
      <w:r w:rsidR="00A46561" w:rsidRPr="00291C76">
        <w:rPr>
          <w:i/>
          <w:lang w:val="sv-SE"/>
        </w:rPr>
        <w:t>Type</w:t>
      </w:r>
      <w:proofErr w:type="spellEnd"/>
      <w:r w:rsidR="0038773B" w:rsidRPr="00291C76">
        <w:t>)</w:t>
      </w:r>
    </w:p>
    <w:p w14:paraId="25253FB7" w14:textId="77777777" w:rsidR="00DB19BD" w:rsidRPr="00291C76" w:rsidRDefault="0038773B" w:rsidP="00D437B6">
      <w:r w:rsidRPr="00291C76">
        <w:rPr>
          <w:noProof w:val="0"/>
        </w:rPr>
        <w:t xml:space="preserve">Ett specifikt </w:t>
      </w:r>
      <w:r w:rsidR="00803BAA" w:rsidRPr="00291C76">
        <w:rPr>
          <w:i/>
        </w:rPr>
        <w:t>LookupResidentBy</w:t>
      </w:r>
      <w:r w:rsidR="00803BAA" w:rsidRPr="00291C76">
        <w:rPr>
          <w:noProof w:val="0"/>
        </w:rPr>
        <w:t>-kontrakt</w:t>
      </w:r>
      <w:r w:rsidRPr="00291C76">
        <w:rPr>
          <w:noProof w:val="0"/>
        </w:rPr>
        <w:t xml:space="preserve"> kan (men behöver inte) ha ett argument som begränsar antalet svar.</w:t>
      </w:r>
      <w:r w:rsidR="00DB19BD" w:rsidRPr="00291C76">
        <w:rPr>
          <w:noProof w:val="0"/>
        </w:rPr>
        <w:t xml:space="preserve"> Syftet med denna </w:t>
      </w:r>
      <w:r w:rsidR="00DB19BD" w:rsidRPr="00291C76">
        <w:rPr>
          <w:b/>
          <w:i/>
        </w:rPr>
        <w:t>Uppslagsbegränsning</w:t>
      </w:r>
      <w:r w:rsidR="00DB19BD" w:rsidRPr="00291C76">
        <w:t xml:space="preserve"> (datatypen </w:t>
      </w:r>
      <w:r w:rsidR="00DB19BD" w:rsidRPr="00291C76">
        <w:rPr>
          <w:i/>
        </w:rPr>
        <w:t>LookUpSpecification</w:t>
      </w:r>
      <w:r w:rsidR="00A46561" w:rsidRPr="00291C76">
        <w:rPr>
          <w:i/>
        </w:rPr>
        <w:t>Type</w:t>
      </w:r>
      <w:r w:rsidR="00DB19BD" w:rsidRPr="00291C76">
        <w:t>) är att förbättra prestanda på på producent- och konsumentsidan.</w:t>
      </w:r>
    </w:p>
    <w:p w14:paraId="210A27D3" w14:textId="77777777" w:rsidR="00DB19BD" w:rsidRPr="00291C76" w:rsidRDefault="00DB19BD" w:rsidP="00D437B6"/>
    <w:p w14:paraId="1DA6830D" w14:textId="77777777" w:rsidR="0038773B" w:rsidRPr="00291C76" w:rsidRDefault="00DB19BD" w:rsidP="00D437B6">
      <w:r w:rsidRPr="00291C76">
        <w:t xml:space="preserve">Notera att </w:t>
      </w:r>
      <w:r w:rsidR="004071B0" w:rsidRPr="00291C76">
        <w:rPr>
          <w:i/>
        </w:rPr>
        <w:t>Uppslagsbegränsning</w:t>
      </w:r>
      <w:r w:rsidR="004071B0" w:rsidRPr="00291C76">
        <w:t xml:space="preserve"> handlar om att att </w:t>
      </w:r>
      <w:r w:rsidR="004071B0" w:rsidRPr="00291C76">
        <w:rPr>
          <w:u w:val="single"/>
        </w:rPr>
        <w:t>filtrera bort</w:t>
      </w:r>
      <w:r w:rsidR="004071B0" w:rsidRPr="00291C76">
        <w:t xml:space="preserve"> resultat från en av konsumenten på förhand känd mängd, till skillnad från en sökmall (enligt mönstret </w:t>
      </w:r>
      <w:r w:rsidRPr="00291C76">
        <w:t>query-by-example</w:t>
      </w:r>
      <w:r w:rsidR="004071B0" w:rsidRPr="00291C76">
        <w:t>)</w:t>
      </w:r>
      <w:r w:rsidRPr="00291C76">
        <w:t xml:space="preserve"> </w:t>
      </w:r>
      <w:r w:rsidR="004071B0" w:rsidRPr="00291C76">
        <w:t xml:space="preserve">som </w:t>
      </w:r>
      <w:r w:rsidR="004071B0" w:rsidRPr="00291C76">
        <w:rPr>
          <w:u w:val="single"/>
        </w:rPr>
        <w:t>söker</w:t>
      </w:r>
      <w:r w:rsidR="004071B0" w:rsidRPr="00291C76">
        <w:t xml:space="preserve"> efter av konsumenten okända förekomster.</w:t>
      </w:r>
    </w:p>
    <w:p w14:paraId="17FE4272" w14:textId="77777777" w:rsidR="00DB19BD" w:rsidRPr="00291C76" w:rsidRDefault="00DB19BD" w:rsidP="00D437B6"/>
    <w:p w14:paraId="1047D626" w14:textId="77777777" w:rsidR="0026532F" w:rsidRPr="00291C76" w:rsidRDefault="0026532F" w:rsidP="00D437B6">
      <w:r w:rsidRPr="00291C76">
        <w:t>Exempel på användningsområden</w:t>
      </w:r>
      <w:r w:rsidR="004071B0" w:rsidRPr="00291C76">
        <w:t xml:space="preserve"> är att få reda på vilka av tjänstekonsumentens (t.ex. journalsystemts) alla patienter som har avlidit, har sekretessmarkering eller har ändrats efter något visst datum. </w:t>
      </w:r>
      <w:r w:rsidRPr="00291C76">
        <w:t xml:space="preserve">Vid uppslagning anges då samtliga patienter som argument samt med t.ex. </w:t>
      </w:r>
      <w:r w:rsidRPr="00291C76">
        <w:rPr>
          <w:i/>
        </w:rPr>
        <w:t>avregistreringsorsak</w:t>
      </w:r>
      <w:r w:rsidRPr="00291C76">
        <w:t xml:space="preserve"> satt till </w:t>
      </w:r>
      <w:r w:rsidRPr="00291C76">
        <w:rPr>
          <w:i/>
        </w:rPr>
        <w:t>AV</w:t>
      </w:r>
      <w:r w:rsidRPr="00291C76">
        <w:t>.</w:t>
      </w:r>
    </w:p>
    <w:p w14:paraId="2EEF3544" w14:textId="77777777" w:rsidR="0026532F" w:rsidRPr="00291C76" w:rsidRDefault="0026532F" w:rsidP="00D437B6"/>
    <w:p w14:paraId="29DB33CB" w14:textId="77777777" w:rsidR="00367779" w:rsidRPr="00291C76" w:rsidRDefault="004071B0" w:rsidP="00D437B6">
      <w:r w:rsidRPr="00291C76">
        <w:t xml:space="preserve">Man kan, med </w:t>
      </w:r>
      <w:r w:rsidR="00367779" w:rsidRPr="00291C76">
        <w:t>viss rätt</w:t>
      </w:r>
      <w:r w:rsidRPr="00291C76">
        <w:t xml:space="preserve">, anse att alla journalsystem borde slå upp personuppgifter varje </w:t>
      </w:r>
      <w:r w:rsidR="00367779" w:rsidRPr="00291C76">
        <w:t>en patient hanteras</w:t>
      </w:r>
      <w:r w:rsidRPr="00291C76">
        <w:t xml:space="preserve"> och inte lagra en egen kopia</w:t>
      </w:r>
      <w:r w:rsidR="00367779" w:rsidRPr="00291C76">
        <w:t xml:space="preserve">. Nu </w:t>
      </w:r>
      <w:r w:rsidRPr="00291C76">
        <w:t xml:space="preserve">är </w:t>
      </w:r>
      <w:r w:rsidR="00367779" w:rsidRPr="00291C76">
        <w:t xml:space="preserve">dock </w:t>
      </w:r>
      <w:r w:rsidRPr="00291C76">
        <w:t xml:space="preserve">dagens journalsystem </w:t>
      </w:r>
      <w:r w:rsidR="00367779" w:rsidRPr="00291C76">
        <w:t xml:space="preserve">de facto </w:t>
      </w:r>
      <w:r w:rsidRPr="00291C76">
        <w:t>konstruerade med intern lagring av personuppgifter</w:t>
      </w:r>
      <w:r w:rsidR="00367779" w:rsidRPr="00291C76">
        <w:t xml:space="preserve"> och det finns därför anledning för en personuppgiftstjänst att tillhandahålla de funktioner som dessa har behov av.</w:t>
      </w:r>
    </w:p>
    <w:p w14:paraId="595EAE2A" w14:textId="77777777" w:rsidR="0038773B" w:rsidRPr="00291C76" w:rsidRDefault="0038773B" w:rsidP="00D437B6">
      <w:pPr>
        <w:rPr>
          <w:noProof w:val="0"/>
        </w:rPr>
      </w:pPr>
    </w:p>
    <w:p w14:paraId="204C5CAC" w14:textId="77777777" w:rsidR="00367779" w:rsidRPr="00291C76" w:rsidRDefault="00367779" w:rsidP="00367779">
      <w:pPr>
        <w:rPr>
          <w:noProof w:val="0"/>
        </w:rPr>
      </w:pPr>
      <w:r w:rsidRPr="00291C76">
        <w:rPr>
          <w:noProof w:val="0"/>
        </w:rPr>
        <w:t xml:space="preserve">Innehåll i datatypen </w:t>
      </w:r>
      <w:r w:rsidRPr="00291C76">
        <w:rPr>
          <w:i/>
        </w:rPr>
        <w:t>LookUpSpecification</w:t>
      </w:r>
      <w:r w:rsidR="007166A6" w:rsidRPr="00291C76">
        <w:rPr>
          <w:i/>
        </w:rPr>
        <w:t>Type</w:t>
      </w:r>
      <w:r w:rsidRPr="00291C76">
        <w:rPr>
          <w:i/>
        </w:rPr>
        <w:t>:</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365"/>
        <w:gridCol w:w="4331"/>
        <w:gridCol w:w="1657"/>
        <w:gridCol w:w="969"/>
      </w:tblGrid>
      <w:tr w:rsidR="008E7EE0" w:rsidRPr="00291C76" w14:paraId="0B542430" w14:textId="77777777" w:rsidTr="00313180">
        <w:trPr>
          <w:cantSplit/>
          <w:tblHeader/>
        </w:trPr>
        <w:tc>
          <w:tcPr>
            <w:tcW w:w="2369" w:type="dxa"/>
            <w:shd w:val="solid" w:color="000080" w:fill="FFFFFF"/>
          </w:tcPr>
          <w:p w14:paraId="2C8BFD0A" w14:textId="77777777" w:rsidR="00367779" w:rsidRPr="00291C76" w:rsidRDefault="00367779" w:rsidP="00A85AB0">
            <w:pPr>
              <w:keepNext/>
              <w:rPr>
                <w:rFonts w:ascii="Arial" w:hAnsi="Arial" w:cs="Arial"/>
                <w:b/>
                <w:bCs/>
                <w:noProof w:val="0"/>
                <w:color w:val="FFFFFF"/>
                <w:sz w:val="16"/>
                <w:szCs w:val="18"/>
              </w:rPr>
            </w:pPr>
            <w:r w:rsidRPr="00291C76">
              <w:rPr>
                <w:rFonts w:ascii="Arial" w:hAnsi="Arial" w:cs="Arial"/>
                <w:b/>
                <w:bCs/>
                <w:noProof w:val="0"/>
                <w:color w:val="FFFFFF"/>
                <w:sz w:val="16"/>
                <w:szCs w:val="18"/>
              </w:rPr>
              <w:lastRenderedPageBreak/>
              <w:t>Fältnamn</w:t>
            </w:r>
          </w:p>
        </w:tc>
        <w:tc>
          <w:tcPr>
            <w:tcW w:w="4402" w:type="dxa"/>
            <w:shd w:val="solid" w:color="000080" w:fill="FFFFFF"/>
          </w:tcPr>
          <w:p w14:paraId="11773836" w14:textId="77777777" w:rsidR="00367779" w:rsidRPr="00291C76" w:rsidRDefault="007166A6" w:rsidP="00A85AB0">
            <w:pPr>
              <w:keepNext/>
              <w:rPr>
                <w:rFonts w:ascii="Arial" w:hAnsi="Arial" w:cs="Arial"/>
                <w:b/>
                <w:bCs/>
                <w:noProof w:val="0"/>
                <w:color w:val="FFFFFF"/>
                <w:sz w:val="16"/>
                <w:szCs w:val="18"/>
              </w:rPr>
            </w:pPr>
            <w:r w:rsidRPr="00291C76">
              <w:rPr>
                <w:rFonts w:ascii="Arial" w:hAnsi="Arial" w:cs="Arial"/>
                <w:b/>
                <w:bCs/>
                <w:noProof w:val="0"/>
                <w:color w:val="FFFFFF"/>
                <w:sz w:val="16"/>
                <w:szCs w:val="18"/>
              </w:rPr>
              <w:t>B</w:t>
            </w:r>
            <w:r w:rsidR="00367779" w:rsidRPr="00291C76">
              <w:rPr>
                <w:rFonts w:ascii="Arial" w:hAnsi="Arial" w:cs="Arial"/>
                <w:b/>
                <w:bCs/>
                <w:noProof w:val="0"/>
                <w:color w:val="FFFFFF"/>
                <w:sz w:val="16"/>
                <w:szCs w:val="18"/>
              </w:rPr>
              <w:t>eskrivning</w:t>
            </w:r>
          </w:p>
        </w:tc>
        <w:tc>
          <w:tcPr>
            <w:tcW w:w="1559" w:type="dxa"/>
            <w:shd w:val="solid" w:color="000080" w:fill="FFFFFF"/>
          </w:tcPr>
          <w:p w14:paraId="25B41F59" w14:textId="77777777" w:rsidR="00367779" w:rsidRPr="00291C76" w:rsidRDefault="00367779" w:rsidP="00A85AB0">
            <w:pPr>
              <w:keepNext/>
              <w:rPr>
                <w:rFonts w:ascii="Arial" w:hAnsi="Arial" w:cs="Arial"/>
                <w:b/>
                <w:bCs/>
                <w:noProof w:val="0"/>
                <w:color w:val="FFFFFF"/>
                <w:sz w:val="16"/>
                <w:szCs w:val="18"/>
              </w:rPr>
            </w:pPr>
            <w:r w:rsidRPr="00291C76">
              <w:rPr>
                <w:rFonts w:ascii="Arial" w:hAnsi="Arial" w:cs="Arial"/>
                <w:b/>
                <w:bCs/>
                <w:noProof w:val="0"/>
                <w:color w:val="FFFFFF"/>
                <w:sz w:val="16"/>
                <w:szCs w:val="18"/>
              </w:rPr>
              <w:t>format</w:t>
            </w:r>
          </w:p>
        </w:tc>
        <w:tc>
          <w:tcPr>
            <w:tcW w:w="992" w:type="dxa"/>
            <w:shd w:val="solid" w:color="000080" w:fill="FFFFFF"/>
          </w:tcPr>
          <w:p w14:paraId="0A2367DC" w14:textId="77777777" w:rsidR="00367779" w:rsidRPr="00291C76" w:rsidRDefault="00367779" w:rsidP="00A85AB0">
            <w:pPr>
              <w:keepNext/>
              <w:rPr>
                <w:rFonts w:ascii="Arial" w:hAnsi="Arial" w:cs="Arial"/>
                <w:b/>
                <w:bCs/>
                <w:noProof w:val="0"/>
                <w:color w:val="FFFFFF"/>
                <w:sz w:val="16"/>
                <w:szCs w:val="18"/>
              </w:rPr>
            </w:pPr>
            <w:proofErr w:type="spellStart"/>
            <w:r w:rsidRPr="00291C76">
              <w:rPr>
                <w:rFonts w:ascii="Arial" w:hAnsi="Arial" w:cs="Arial"/>
                <w:b/>
                <w:bCs/>
                <w:noProof w:val="0"/>
                <w:color w:val="FFFFFF"/>
                <w:sz w:val="16"/>
                <w:szCs w:val="18"/>
              </w:rPr>
              <w:t>Mult</w:t>
            </w:r>
            <w:proofErr w:type="spellEnd"/>
          </w:p>
        </w:tc>
      </w:tr>
      <w:tr w:rsidR="008E7EE0" w:rsidRPr="00291C76" w14:paraId="73EC8FA5" w14:textId="77777777" w:rsidTr="00313180">
        <w:trPr>
          <w:cantSplit/>
        </w:trPr>
        <w:tc>
          <w:tcPr>
            <w:tcW w:w="2369" w:type="dxa"/>
            <w:shd w:val="clear" w:color="auto" w:fill="auto"/>
          </w:tcPr>
          <w:p w14:paraId="35FD00EE" w14:textId="77777777" w:rsidR="00313180" w:rsidRPr="00291C76" w:rsidRDefault="00093CB1" w:rsidP="00A85AB0">
            <w:pPr>
              <w:keepNext/>
              <w:rPr>
                <w:rFonts w:ascii="Arial" w:hAnsi="Arial" w:cs="Arial"/>
                <w:noProof w:val="0"/>
                <w:sz w:val="16"/>
                <w:szCs w:val="18"/>
              </w:rPr>
            </w:pPr>
            <w:r w:rsidRPr="00291C76">
              <w:rPr>
                <w:rFonts w:ascii="Arial" w:hAnsi="Arial" w:cs="Arial"/>
                <w:noProof w:val="0"/>
                <w:sz w:val="16"/>
                <w:szCs w:val="18"/>
              </w:rPr>
              <w:t>A</w:t>
            </w:r>
            <w:r w:rsidR="007166A6" w:rsidRPr="00291C76">
              <w:rPr>
                <w:rFonts w:ascii="Arial" w:hAnsi="Arial" w:cs="Arial"/>
                <w:noProof w:val="0"/>
                <w:sz w:val="16"/>
                <w:szCs w:val="18"/>
              </w:rPr>
              <w:t>vregistreringsorsak</w:t>
            </w:r>
          </w:p>
        </w:tc>
        <w:tc>
          <w:tcPr>
            <w:tcW w:w="4402" w:type="dxa"/>
            <w:shd w:val="clear" w:color="auto" w:fill="auto"/>
          </w:tcPr>
          <w:p w14:paraId="46198CD7" w14:textId="77777777" w:rsidR="00313180" w:rsidRPr="00291C76" w:rsidRDefault="00313180" w:rsidP="00A85AB0">
            <w:pPr>
              <w:rPr>
                <w:rFonts w:ascii="Arial" w:hAnsi="Arial" w:cs="Arial"/>
                <w:noProof w:val="0"/>
                <w:sz w:val="16"/>
                <w:szCs w:val="18"/>
              </w:rPr>
            </w:pPr>
            <w:r w:rsidRPr="00291C76">
              <w:rPr>
                <w:rFonts w:ascii="Arial" w:hAnsi="Arial" w:cs="Arial"/>
                <w:noProof w:val="0"/>
                <w:sz w:val="16"/>
                <w:szCs w:val="18"/>
              </w:rPr>
              <w:t>Begränsar de poster som ingår i svaret</w:t>
            </w:r>
          </w:p>
          <w:p w14:paraId="5D3D00E6" w14:textId="77777777" w:rsidR="00313180" w:rsidRPr="00291C76" w:rsidRDefault="00313180" w:rsidP="00A85AB0">
            <w:pPr>
              <w:rPr>
                <w:rFonts w:ascii="Arial" w:hAnsi="Arial" w:cs="Arial"/>
                <w:noProof w:val="0"/>
                <w:sz w:val="16"/>
                <w:szCs w:val="18"/>
              </w:rPr>
            </w:pPr>
          </w:p>
          <w:p w14:paraId="2ECB7F90" w14:textId="77777777" w:rsidR="00313180" w:rsidRPr="00014739" w:rsidRDefault="00313180" w:rsidP="00A85AB0">
            <w:pPr>
              <w:rPr>
                <w:del w:id="45" w:author="1.1RC3" w:date="2013-12-11T22:37:00Z"/>
                <w:rFonts w:ascii="Arial" w:hAnsi="Arial" w:cs="Arial"/>
                <w:noProof w:val="0"/>
                <w:sz w:val="16"/>
                <w:szCs w:val="18"/>
              </w:rPr>
            </w:pPr>
            <w:del w:id="46" w:author="1.1RC3" w:date="2013-12-11T22:37:00Z">
              <w:r w:rsidRPr="00014739">
                <w:rPr>
                  <w:rFonts w:ascii="Arial" w:hAnsi="Arial" w:cs="Arial"/>
                  <w:noProof w:val="0"/>
                  <w:sz w:val="16"/>
                  <w:szCs w:val="18"/>
                </w:rPr>
                <w:delText>A</w:delText>
              </w:r>
              <w:r w:rsidR="00365006">
                <w:rPr>
                  <w:rFonts w:ascii="Arial" w:hAnsi="Arial" w:cs="Arial"/>
                  <w:noProof w:val="0"/>
                  <w:sz w:val="16"/>
                  <w:szCs w:val="18"/>
                </w:rPr>
                <w:delText>V</w:delText>
              </w:r>
              <w:r w:rsidRPr="00014739">
                <w:rPr>
                  <w:rFonts w:ascii="Arial" w:hAnsi="Arial" w:cs="Arial"/>
                  <w:noProof w:val="0"/>
                  <w:sz w:val="16"/>
                  <w:szCs w:val="18"/>
                </w:rPr>
                <w:delText xml:space="preserve">  : Returnera endast poster med Avregistreringsorsak=A</w:delText>
              </w:r>
              <w:r w:rsidR="00365006">
                <w:rPr>
                  <w:rFonts w:ascii="Arial" w:hAnsi="Arial" w:cs="Arial"/>
                  <w:noProof w:val="0"/>
                  <w:sz w:val="16"/>
                  <w:szCs w:val="18"/>
                </w:rPr>
                <w:delText>V</w:delText>
              </w:r>
              <w:r w:rsidRPr="00014739">
                <w:rPr>
                  <w:rFonts w:ascii="Arial" w:hAnsi="Arial" w:cs="Arial"/>
                  <w:noProof w:val="0"/>
                  <w:sz w:val="16"/>
                  <w:szCs w:val="18"/>
                </w:rPr>
                <w:delText xml:space="preserve"> (Avliden)</w:delText>
              </w:r>
            </w:del>
          </w:p>
          <w:p w14:paraId="4FE98589" w14:textId="77777777" w:rsidR="00313180" w:rsidRPr="00014739" w:rsidRDefault="00313180" w:rsidP="00A85AB0">
            <w:pPr>
              <w:rPr>
                <w:del w:id="47" w:author="1.1RC3" w:date="2013-12-11T22:37:00Z"/>
                <w:rFonts w:ascii="Arial" w:hAnsi="Arial" w:cs="Arial"/>
                <w:noProof w:val="0"/>
                <w:sz w:val="16"/>
                <w:szCs w:val="18"/>
              </w:rPr>
            </w:pPr>
            <w:del w:id="48" w:author="1.1RC3" w:date="2013-12-11T22:37:00Z">
              <w:r w:rsidRPr="00014739">
                <w:rPr>
                  <w:rFonts w:ascii="Arial" w:hAnsi="Arial" w:cs="Arial"/>
                  <w:noProof w:val="0"/>
                  <w:sz w:val="16"/>
                  <w:szCs w:val="18"/>
                </w:rPr>
                <w:delText>G</w:delText>
              </w:r>
              <w:r w:rsidR="00365006">
                <w:rPr>
                  <w:rFonts w:ascii="Arial" w:hAnsi="Arial" w:cs="Arial"/>
                  <w:noProof w:val="0"/>
                  <w:sz w:val="16"/>
                  <w:szCs w:val="18"/>
                </w:rPr>
                <w:delText>N</w:delText>
              </w:r>
              <w:r w:rsidRPr="00014739">
                <w:rPr>
                  <w:rFonts w:ascii="Arial" w:hAnsi="Arial" w:cs="Arial"/>
                  <w:noProof w:val="0"/>
                  <w:sz w:val="16"/>
                  <w:szCs w:val="18"/>
                </w:rPr>
                <w:delText xml:space="preserve"> : Returnera endast poster med Avregistreringsorsak=G</w:delText>
              </w:r>
              <w:r w:rsidR="00365006">
                <w:rPr>
                  <w:rFonts w:ascii="Arial" w:hAnsi="Arial" w:cs="Arial"/>
                  <w:noProof w:val="0"/>
                  <w:sz w:val="16"/>
                  <w:szCs w:val="18"/>
                </w:rPr>
                <w:delText>N</w:delText>
              </w:r>
              <w:r w:rsidRPr="00014739">
                <w:rPr>
                  <w:rFonts w:ascii="Arial" w:hAnsi="Arial" w:cs="Arial"/>
                  <w:noProof w:val="0"/>
                  <w:sz w:val="16"/>
                  <w:szCs w:val="18"/>
                </w:rPr>
                <w:delText xml:space="preserve"> (Gammalt nummer)</w:delText>
              </w:r>
            </w:del>
          </w:p>
          <w:p w14:paraId="4CB4CAE3" w14:textId="77777777" w:rsidR="00313180" w:rsidRPr="00014739" w:rsidRDefault="00313180" w:rsidP="00A85AB0">
            <w:pPr>
              <w:rPr>
                <w:del w:id="49" w:author="1.1RC3" w:date="2013-12-11T22:37:00Z"/>
                <w:rFonts w:ascii="Arial" w:hAnsi="Arial" w:cs="Arial"/>
                <w:noProof w:val="0"/>
                <w:sz w:val="16"/>
                <w:szCs w:val="18"/>
              </w:rPr>
            </w:pPr>
            <w:del w:id="50" w:author="1.1RC3" w:date="2013-12-11T22:37:00Z">
              <w:r w:rsidRPr="00014739">
                <w:rPr>
                  <w:rFonts w:ascii="Arial" w:hAnsi="Arial" w:cs="Arial"/>
                  <w:noProof w:val="0"/>
                  <w:sz w:val="16"/>
                  <w:szCs w:val="18"/>
                </w:rPr>
                <w:delText>O</w:delText>
              </w:r>
              <w:r w:rsidR="00365006">
                <w:rPr>
                  <w:rFonts w:ascii="Arial" w:hAnsi="Arial" w:cs="Arial"/>
                  <w:noProof w:val="0"/>
                  <w:sz w:val="16"/>
                  <w:szCs w:val="18"/>
                </w:rPr>
                <w:delText>O</w:delText>
              </w:r>
              <w:r w:rsidRPr="00014739">
                <w:rPr>
                  <w:rFonts w:ascii="Arial" w:hAnsi="Arial" w:cs="Arial"/>
                  <w:noProof w:val="0"/>
                  <w:sz w:val="16"/>
                  <w:szCs w:val="18"/>
                </w:rPr>
                <w:delText xml:space="preserve"> : Returnera endast poster med Avregistreringsorsak= O</w:delText>
              </w:r>
              <w:r w:rsidR="00365006">
                <w:rPr>
                  <w:rFonts w:ascii="Arial" w:hAnsi="Arial" w:cs="Arial"/>
                  <w:noProof w:val="0"/>
                  <w:sz w:val="16"/>
                  <w:szCs w:val="18"/>
                </w:rPr>
                <w:delText>O</w:delText>
              </w:r>
              <w:r w:rsidRPr="00014739">
                <w:rPr>
                  <w:rFonts w:ascii="Arial" w:hAnsi="Arial" w:cs="Arial"/>
                  <w:noProof w:val="0"/>
                  <w:sz w:val="16"/>
                  <w:szCs w:val="18"/>
                </w:rPr>
                <w:delText xml:space="preserve"> (Övrig orsak) </w:delText>
              </w:r>
            </w:del>
          </w:p>
          <w:p w14:paraId="08586DDF" w14:textId="4ED83271" w:rsidR="00767C96" w:rsidRPr="0048262A" w:rsidRDefault="00D44B3D" w:rsidP="00A85AB0">
            <w:pPr>
              <w:rPr>
                <w:ins w:id="51" w:author="1.1RC3" w:date="2013-12-11T22:37:00Z"/>
                <w:rFonts w:ascii="Arial" w:hAnsi="Arial" w:cs="Arial"/>
                <w:noProof w:val="0"/>
                <w:sz w:val="16"/>
                <w:szCs w:val="18"/>
                <w:highlight w:val="yellow"/>
              </w:rPr>
            </w:pPr>
            <w:del w:id="52" w:author="1.1RC3" w:date="2013-12-11T22:37:00Z">
              <w:r w:rsidRPr="00014739">
                <w:rPr>
                  <w:rFonts w:ascii="Arial" w:hAnsi="Arial" w:cs="Arial"/>
                  <w:i/>
                  <w:noProof w:val="0"/>
                  <w:sz w:val="16"/>
                  <w:szCs w:val="18"/>
                </w:rPr>
                <w:delText>T</w:delText>
              </w:r>
              <w:r w:rsidR="00313180" w:rsidRPr="00014739">
                <w:rPr>
                  <w:rFonts w:ascii="Arial" w:hAnsi="Arial" w:cs="Arial"/>
                  <w:i/>
                  <w:noProof w:val="0"/>
                  <w:sz w:val="16"/>
                  <w:szCs w:val="18"/>
                </w:rPr>
                <w:delText>om</w:delText>
              </w:r>
              <w:r>
                <w:rPr>
                  <w:rFonts w:ascii="Arial" w:hAnsi="Arial" w:cs="Arial"/>
                  <w:i/>
                  <w:noProof w:val="0"/>
                  <w:sz w:val="16"/>
                  <w:szCs w:val="18"/>
                </w:rPr>
                <w:delText xml:space="preserve"> sträng</w:delText>
              </w:r>
              <w:r w:rsidR="00313180" w:rsidRPr="00014739">
                <w:rPr>
                  <w:rFonts w:ascii="Arial" w:hAnsi="Arial" w:cs="Arial"/>
                  <w:i/>
                  <w:noProof w:val="0"/>
                  <w:sz w:val="16"/>
                  <w:szCs w:val="18"/>
                </w:rPr>
                <w:delText xml:space="preserve"> : </w:delText>
              </w:r>
              <w:r w:rsidR="00313180" w:rsidRPr="00014739">
                <w:rPr>
                  <w:rFonts w:ascii="Arial" w:hAnsi="Arial" w:cs="Arial"/>
                  <w:noProof w:val="0"/>
                  <w:sz w:val="16"/>
                  <w:szCs w:val="18"/>
                </w:rPr>
                <w:delText>Returnera endast poster utan angiven Avregistreringsorsak (ej avregistrerad)</w:delText>
              </w:r>
            </w:del>
            <w:ins w:id="53" w:author="1.1RC3" w:date="2013-12-11T22:37:00Z">
              <w:r w:rsidR="00E277B4">
                <w:rPr>
                  <w:rFonts w:ascii="Arial" w:hAnsi="Arial" w:cs="Arial"/>
                  <w:noProof w:val="0"/>
                  <w:sz w:val="16"/>
                  <w:szCs w:val="18"/>
                  <w:highlight w:val="yellow"/>
                </w:rPr>
                <w:t>Ett</w:t>
              </w:r>
              <w:r w:rsidR="008E7EE0" w:rsidRPr="0048262A">
                <w:rPr>
                  <w:rFonts w:ascii="Arial" w:hAnsi="Arial" w:cs="Arial"/>
                  <w:noProof w:val="0"/>
                  <w:sz w:val="16"/>
                  <w:szCs w:val="18"/>
                  <w:highlight w:val="yellow"/>
                </w:rPr>
                <w:t xml:space="preserve"> eller flera värden ur </w:t>
              </w:r>
              <w:proofErr w:type="spellStart"/>
              <w:r w:rsidR="008E7EE0" w:rsidRPr="0048262A">
                <w:rPr>
                  <w:rFonts w:ascii="Arial" w:hAnsi="Arial" w:cs="Arial"/>
                  <w:noProof w:val="0"/>
                  <w:sz w:val="16"/>
                  <w:szCs w:val="18"/>
                  <w:highlight w:val="yellow"/>
                </w:rPr>
                <w:t>AvregistreringsorsakKodKomplettTYPE</w:t>
              </w:r>
              <w:proofErr w:type="spellEnd"/>
              <w:r w:rsidR="008E7EE0" w:rsidRPr="0048262A">
                <w:rPr>
                  <w:rFonts w:ascii="Arial" w:hAnsi="Arial" w:cs="Arial"/>
                  <w:noProof w:val="0"/>
                  <w:sz w:val="16"/>
                  <w:szCs w:val="18"/>
                  <w:highlight w:val="yellow"/>
                </w:rPr>
                <w:t xml:space="preserve"> begränsar </w:t>
              </w:r>
              <w:proofErr w:type="spellStart"/>
              <w:r w:rsidR="008E7EE0" w:rsidRPr="0048262A">
                <w:rPr>
                  <w:rFonts w:ascii="Arial" w:hAnsi="Arial" w:cs="Arial"/>
                  <w:noProof w:val="0"/>
                  <w:sz w:val="16"/>
                  <w:szCs w:val="18"/>
                  <w:highlight w:val="yellow"/>
                </w:rPr>
                <w:t>svarstposterna</w:t>
              </w:r>
              <w:proofErr w:type="spellEnd"/>
              <w:r w:rsidR="008E7EE0" w:rsidRPr="0048262A">
                <w:rPr>
                  <w:rFonts w:ascii="Arial" w:hAnsi="Arial" w:cs="Arial"/>
                  <w:noProof w:val="0"/>
                  <w:sz w:val="16"/>
                  <w:szCs w:val="18"/>
                  <w:highlight w:val="yellow"/>
                </w:rPr>
                <w:t xml:space="preserve"> till personer med någon av</w:t>
              </w:r>
              <w:r w:rsidR="00BE2705">
                <w:rPr>
                  <w:rFonts w:ascii="Arial" w:hAnsi="Arial" w:cs="Arial"/>
                  <w:noProof w:val="0"/>
                  <w:sz w:val="16"/>
                  <w:szCs w:val="18"/>
                  <w:highlight w:val="yellow"/>
                </w:rPr>
                <w:t xml:space="preserve"> angivna avregistreringsorsaker (</w:t>
              </w:r>
              <w:r w:rsidR="00BE2705" w:rsidRPr="00BE2705">
                <w:rPr>
                  <w:rFonts w:ascii="Arial" w:hAnsi="Arial" w:cs="Arial"/>
                  <w:noProof w:val="0"/>
                  <w:sz w:val="16"/>
                  <w:szCs w:val="18"/>
                  <w:highlight w:val="yellow"/>
                </w:rPr>
                <w:t>"</w:t>
              </w:r>
              <w:proofErr w:type="spellStart"/>
              <w:r w:rsidR="00BE2705" w:rsidRPr="00BE2705">
                <w:rPr>
                  <w:rFonts w:ascii="Arial" w:hAnsi="Arial" w:cs="Arial"/>
                  <w:noProof w:val="0"/>
                  <w:sz w:val="16"/>
                  <w:szCs w:val="18"/>
                  <w:highlight w:val="yellow"/>
                </w:rPr>
                <w:t>AV","UV","GN","AN","AS","GS","OB","TA</w:t>
              </w:r>
              <w:proofErr w:type="spellEnd"/>
              <w:r w:rsidR="00BE2705" w:rsidRPr="00BE2705">
                <w:rPr>
                  <w:rFonts w:ascii="Arial" w:hAnsi="Arial" w:cs="Arial"/>
                  <w:noProof w:val="0"/>
                  <w:sz w:val="16"/>
                  <w:szCs w:val="18"/>
                  <w:highlight w:val="yellow"/>
                </w:rPr>
                <w:t>"</w:t>
              </w:r>
              <w:r w:rsidR="00BE2705">
                <w:rPr>
                  <w:rFonts w:ascii="Arial" w:hAnsi="Arial" w:cs="Arial"/>
                  <w:noProof w:val="0"/>
                  <w:sz w:val="16"/>
                  <w:szCs w:val="18"/>
                  <w:highlight w:val="yellow"/>
                </w:rPr>
                <w:t>)</w:t>
              </w:r>
            </w:ins>
          </w:p>
          <w:p w14:paraId="437BB038" w14:textId="77777777" w:rsidR="008E7EE0" w:rsidRPr="0048262A" w:rsidRDefault="008E7EE0" w:rsidP="00A85AB0">
            <w:pPr>
              <w:rPr>
                <w:ins w:id="54" w:author="1.1RC3" w:date="2013-12-11T22:37:00Z"/>
                <w:rFonts w:ascii="Arial" w:hAnsi="Arial" w:cs="Arial"/>
                <w:noProof w:val="0"/>
                <w:sz w:val="16"/>
                <w:szCs w:val="18"/>
                <w:highlight w:val="yellow"/>
              </w:rPr>
            </w:pPr>
          </w:p>
          <w:p w14:paraId="7B2434A0" w14:textId="77777777" w:rsidR="00313180" w:rsidRDefault="008E7EE0" w:rsidP="008E7EE0">
            <w:pPr>
              <w:rPr>
                <w:ins w:id="55" w:author="1.1RC3" w:date="2013-12-11T22:37:00Z"/>
                <w:rFonts w:ascii="Arial" w:hAnsi="Arial" w:cs="Arial"/>
                <w:noProof w:val="0"/>
                <w:sz w:val="16"/>
                <w:szCs w:val="18"/>
                <w:highlight w:val="yellow"/>
              </w:rPr>
            </w:pPr>
            <w:ins w:id="56" w:author="1.1RC3" w:date="2013-12-11T22:37:00Z">
              <w:r w:rsidRPr="0048262A">
                <w:rPr>
                  <w:rFonts w:ascii="Arial" w:hAnsi="Arial" w:cs="Arial"/>
                  <w:noProof w:val="0"/>
                  <w:sz w:val="16"/>
                  <w:szCs w:val="18"/>
                  <w:highlight w:val="yellow"/>
                </w:rPr>
                <w:t xml:space="preserve">Värdet </w:t>
              </w:r>
              <w:proofErr w:type="gramStart"/>
              <w:r w:rsidRPr="0048262A">
                <w:rPr>
                  <w:rFonts w:ascii="Arial" w:hAnsi="Arial" w:cs="Arial"/>
                  <w:noProof w:val="0"/>
                  <w:sz w:val="16"/>
                  <w:szCs w:val="18"/>
                  <w:highlight w:val="yellow"/>
                </w:rPr>
                <w:t>”  ”</w:t>
              </w:r>
              <w:proofErr w:type="gramEnd"/>
              <w:r w:rsidRPr="0048262A">
                <w:rPr>
                  <w:rFonts w:ascii="Arial" w:hAnsi="Arial" w:cs="Arial"/>
                  <w:noProof w:val="0"/>
                  <w:sz w:val="16"/>
                  <w:szCs w:val="18"/>
                  <w:highlight w:val="yellow"/>
                </w:rPr>
                <w:t xml:space="preserve"> (två blanktecken) begränsar svaret till personer utan </w:t>
              </w:r>
              <w:proofErr w:type="spellStart"/>
              <w:r w:rsidRPr="0048262A">
                <w:rPr>
                  <w:rFonts w:ascii="Arial" w:hAnsi="Arial" w:cs="Arial"/>
                  <w:noProof w:val="0"/>
                  <w:sz w:val="16"/>
                  <w:szCs w:val="18"/>
                  <w:highlight w:val="yellow"/>
                </w:rPr>
                <w:t>avregistreingsorsak</w:t>
              </w:r>
              <w:proofErr w:type="spellEnd"/>
              <w:r w:rsidRPr="0048262A">
                <w:rPr>
                  <w:rFonts w:ascii="Arial" w:hAnsi="Arial" w:cs="Arial"/>
                  <w:noProof w:val="0"/>
                  <w:sz w:val="16"/>
                  <w:szCs w:val="18"/>
                  <w:highlight w:val="yellow"/>
                </w:rPr>
                <w:t>.</w:t>
              </w:r>
            </w:ins>
          </w:p>
          <w:p w14:paraId="3703C7A0" w14:textId="77777777" w:rsidR="00E277B4" w:rsidRDefault="00E277B4" w:rsidP="008E7EE0">
            <w:pPr>
              <w:rPr>
                <w:ins w:id="57" w:author="1.1RC3" w:date="2013-12-11T22:37:00Z"/>
                <w:rFonts w:ascii="Arial" w:hAnsi="Arial" w:cs="Arial"/>
                <w:noProof w:val="0"/>
                <w:sz w:val="16"/>
                <w:szCs w:val="18"/>
                <w:highlight w:val="yellow"/>
              </w:rPr>
            </w:pPr>
          </w:p>
          <w:p w14:paraId="270E1560" w14:textId="77777777" w:rsidR="00E277B4" w:rsidRPr="0048262A" w:rsidRDefault="00E277B4" w:rsidP="008E7EE0">
            <w:pPr>
              <w:rPr>
                <w:ins w:id="58" w:author="1.1RC3" w:date="2013-12-11T22:37:00Z"/>
                <w:rFonts w:ascii="Arial" w:hAnsi="Arial" w:cs="Arial"/>
                <w:noProof w:val="0"/>
                <w:sz w:val="16"/>
                <w:szCs w:val="18"/>
                <w:highlight w:val="yellow"/>
              </w:rPr>
            </w:pPr>
            <w:ins w:id="59" w:author="1.1RC3" w:date="2013-12-11T22:37:00Z">
              <w:r>
                <w:rPr>
                  <w:rFonts w:ascii="Arial" w:hAnsi="Arial" w:cs="Arial"/>
                  <w:noProof w:val="0"/>
                  <w:sz w:val="16"/>
                  <w:szCs w:val="18"/>
                  <w:highlight w:val="yellow"/>
                </w:rPr>
                <w:t xml:space="preserve">Värdet ”OO” </w:t>
              </w:r>
              <w:r w:rsidR="00767C96">
                <w:rPr>
                  <w:rFonts w:ascii="Arial" w:hAnsi="Arial" w:cs="Arial"/>
                  <w:noProof w:val="0"/>
                  <w:sz w:val="16"/>
                  <w:szCs w:val="18"/>
                  <w:highlight w:val="yellow"/>
                </w:rPr>
                <w:t xml:space="preserve">begränsar svaret till personer med </w:t>
              </w:r>
              <w:proofErr w:type="spellStart"/>
              <w:r w:rsidR="00767C96">
                <w:rPr>
                  <w:rFonts w:ascii="Arial" w:hAnsi="Arial" w:cs="Arial"/>
                  <w:noProof w:val="0"/>
                  <w:sz w:val="16"/>
                  <w:szCs w:val="18"/>
                  <w:highlight w:val="yellow"/>
                </w:rPr>
                <w:t>avregistreringskod</w:t>
              </w:r>
              <w:proofErr w:type="spellEnd"/>
              <w:r w:rsidR="00767C96">
                <w:rPr>
                  <w:rFonts w:ascii="Arial" w:hAnsi="Arial" w:cs="Arial"/>
                  <w:noProof w:val="0"/>
                  <w:sz w:val="16"/>
                  <w:szCs w:val="18"/>
                  <w:highlight w:val="yellow"/>
                </w:rPr>
                <w:t xml:space="preserve"> som avviker från ”AV” och ”GN” (för </w:t>
              </w:r>
              <w:proofErr w:type="spellStart"/>
              <w:r w:rsidR="00767C96">
                <w:rPr>
                  <w:rFonts w:ascii="Arial" w:hAnsi="Arial" w:cs="Arial"/>
                  <w:noProof w:val="0"/>
                  <w:sz w:val="16"/>
                  <w:szCs w:val="18"/>
                  <w:highlight w:val="yellow"/>
                </w:rPr>
                <w:t>bakåtkompatibilitet</w:t>
              </w:r>
              <w:proofErr w:type="spellEnd"/>
              <w:r w:rsidR="00767C96">
                <w:rPr>
                  <w:rFonts w:ascii="Arial" w:hAnsi="Arial" w:cs="Arial"/>
                  <w:noProof w:val="0"/>
                  <w:sz w:val="16"/>
                  <w:szCs w:val="18"/>
                  <w:highlight w:val="yellow"/>
                </w:rPr>
                <w:t xml:space="preserve"> med 1.0)</w:t>
              </w:r>
            </w:ins>
          </w:p>
          <w:p w14:paraId="6256CBF4" w14:textId="77777777" w:rsidR="008E7EE0" w:rsidRPr="0048262A" w:rsidRDefault="008E7EE0" w:rsidP="008E7EE0">
            <w:pPr>
              <w:rPr>
                <w:ins w:id="60" w:author="1.1RC3" w:date="2013-12-11T22:37:00Z"/>
                <w:rFonts w:ascii="Arial" w:hAnsi="Arial" w:cs="Arial"/>
                <w:noProof w:val="0"/>
                <w:sz w:val="16"/>
                <w:szCs w:val="18"/>
                <w:highlight w:val="yellow"/>
              </w:rPr>
            </w:pPr>
          </w:p>
          <w:p w14:paraId="36DB45CE" w14:textId="77777777" w:rsidR="008E7EE0" w:rsidRPr="00291C76" w:rsidRDefault="008E7EE0" w:rsidP="008E7EE0">
            <w:pPr>
              <w:rPr>
                <w:noProof w:val="0"/>
              </w:rPr>
            </w:pPr>
            <w:ins w:id="61" w:author="1.1RC3" w:date="2013-12-11T22:37:00Z">
              <w:r w:rsidRPr="0048262A">
                <w:rPr>
                  <w:rFonts w:ascii="Arial" w:hAnsi="Arial" w:cs="Arial"/>
                  <w:noProof w:val="0"/>
                  <w:sz w:val="16"/>
                  <w:szCs w:val="18"/>
                  <w:highlight w:val="yellow"/>
                </w:rPr>
                <w:t>Utelämnat fält innebär ingen begräsning.</w:t>
              </w:r>
            </w:ins>
          </w:p>
        </w:tc>
        <w:tc>
          <w:tcPr>
            <w:tcW w:w="1559" w:type="dxa"/>
            <w:shd w:val="clear" w:color="auto" w:fill="auto"/>
          </w:tcPr>
          <w:p w14:paraId="1511B479" w14:textId="77777777" w:rsidR="00313180" w:rsidRPr="00291C76" w:rsidRDefault="008E7EE0" w:rsidP="008E7EE0">
            <w:pPr>
              <w:keepNext/>
              <w:rPr>
                <w:rFonts w:ascii="Arial" w:hAnsi="Arial" w:cs="Arial"/>
                <w:noProof w:val="0"/>
                <w:sz w:val="16"/>
                <w:szCs w:val="18"/>
              </w:rPr>
            </w:pPr>
            <w:r>
              <w:rPr>
                <w:rFonts w:ascii="Arial" w:hAnsi="Arial" w:cs="Arial"/>
                <w:noProof w:val="0"/>
                <w:sz w:val="16"/>
                <w:szCs w:val="18"/>
              </w:rPr>
              <w:t xml:space="preserve">2 </w:t>
            </w:r>
            <w:proofErr w:type="spellStart"/>
            <w:r>
              <w:rPr>
                <w:rFonts w:ascii="Arial" w:hAnsi="Arial" w:cs="Arial"/>
                <w:noProof w:val="0"/>
                <w:sz w:val="16"/>
                <w:szCs w:val="18"/>
              </w:rPr>
              <w:t>tkn</w:t>
            </w:r>
            <w:proofErr w:type="spellEnd"/>
          </w:p>
        </w:tc>
        <w:tc>
          <w:tcPr>
            <w:tcW w:w="992" w:type="dxa"/>
          </w:tcPr>
          <w:p w14:paraId="6345481E" w14:textId="5713F9EF" w:rsidR="00313180" w:rsidRPr="00291C76" w:rsidRDefault="008E7EE0" w:rsidP="00A85AB0">
            <w:pPr>
              <w:keepNext/>
              <w:rPr>
                <w:rFonts w:ascii="Arial" w:hAnsi="Arial" w:cs="Arial"/>
                <w:noProof w:val="0"/>
                <w:sz w:val="16"/>
                <w:szCs w:val="18"/>
              </w:rPr>
            </w:pPr>
            <w:r w:rsidRPr="006A2E51">
              <w:rPr>
                <w:rFonts w:ascii="Arial" w:hAnsi="Arial" w:cs="Arial"/>
                <w:noProof w:val="0"/>
                <w:sz w:val="16"/>
                <w:szCs w:val="18"/>
                <w:highlight w:val="yellow"/>
              </w:rPr>
              <w:t>0</w:t>
            </w:r>
            <w:del w:id="62" w:author="1.1RC3" w:date="2013-12-11T22:37:00Z">
              <w:r w:rsidR="00313180">
                <w:rPr>
                  <w:rFonts w:ascii="Arial" w:hAnsi="Arial" w:cs="Arial"/>
                  <w:noProof w:val="0"/>
                  <w:sz w:val="16"/>
                  <w:szCs w:val="18"/>
                </w:rPr>
                <w:delText>..1</w:delText>
              </w:r>
            </w:del>
            <w:proofErr w:type="gramStart"/>
            <w:ins w:id="63" w:author="1.1RC3" w:date="2013-12-11T22:37:00Z">
              <w:r w:rsidR="00313180" w:rsidRPr="006A2E51">
                <w:rPr>
                  <w:rFonts w:ascii="Arial" w:hAnsi="Arial" w:cs="Arial"/>
                  <w:noProof w:val="0"/>
                  <w:sz w:val="16"/>
                  <w:szCs w:val="18"/>
                  <w:highlight w:val="yellow"/>
                </w:rPr>
                <w:t>..</w:t>
              </w:r>
              <w:proofErr w:type="gramEnd"/>
              <w:r w:rsidR="00957FCA" w:rsidRPr="006A2E51">
                <w:rPr>
                  <w:rFonts w:ascii="Arial" w:hAnsi="Arial" w:cs="Arial"/>
                  <w:noProof w:val="0"/>
                  <w:sz w:val="16"/>
                  <w:szCs w:val="18"/>
                  <w:highlight w:val="yellow"/>
                </w:rPr>
                <w:t>*</w:t>
              </w:r>
            </w:ins>
          </w:p>
        </w:tc>
      </w:tr>
      <w:tr w:rsidR="008E7EE0" w:rsidRPr="00291C76" w14:paraId="2BB32806" w14:textId="77777777" w:rsidTr="00313180">
        <w:trPr>
          <w:cantSplit/>
        </w:trPr>
        <w:tc>
          <w:tcPr>
            <w:tcW w:w="2369" w:type="dxa"/>
            <w:shd w:val="clear" w:color="auto" w:fill="auto"/>
          </w:tcPr>
          <w:p w14:paraId="554FAA98" w14:textId="77777777" w:rsidR="00313180" w:rsidRPr="00291C76" w:rsidRDefault="00093CB1" w:rsidP="00A85AB0">
            <w:pPr>
              <w:keepNext/>
              <w:rPr>
                <w:rFonts w:ascii="Arial" w:hAnsi="Arial" w:cs="Arial"/>
                <w:noProof w:val="0"/>
                <w:sz w:val="16"/>
                <w:szCs w:val="18"/>
              </w:rPr>
            </w:pPr>
            <w:r w:rsidRPr="00291C76">
              <w:rPr>
                <w:rFonts w:ascii="Arial" w:hAnsi="Arial" w:cs="Arial"/>
                <w:noProof w:val="0"/>
                <w:sz w:val="16"/>
                <w:szCs w:val="18"/>
              </w:rPr>
              <w:t>S</w:t>
            </w:r>
            <w:r w:rsidR="007166A6" w:rsidRPr="00291C76">
              <w:rPr>
                <w:rFonts w:ascii="Arial" w:hAnsi="Arial" w:cs="Arial"/>
                <w:noProof w:val="0"/>
                <w:sz w:val="16"/>
                <w:szCs w:val="18"/>
              </w:rPr>
              <w:t>ekretessmarkering</w:t>
            </w:r>
          </w:p>
        </w:tc>
        <w:tc>
          <w:tcPr>
            <w:tcW w:w="4402" w:type="dxa"/>
            <w:shd w:val="clear" w:color="auto" w:fill="auto"/>
          </w:tcPr>
          <w:p w14:paraId="6C507A95" w14:textId="77777777" w:rsidR="00313180" w:rsidRPr="00291C76" w:rsidRDefault="00313180" w:rsidP="00A85AB0">
            <w:pPr>
              <w:rPr>
                <w:rFonts w:ascii="Arial" w:hAnsi="Arial" w:cs="Arial"/>
                <w:noProof w:val="0"/>
                <w:sz w:val="16"/>
                <w:szCs w:val="18"/>
              </w:rPr>
            </w:pPr>
            <w:r w:rsidRPr="00291C76">
              <w:rPr>
                <w:rFonts w:ascii="Arial" w:hAnsi="Arial" w:cs="Arial"/>
                <w:noProof w:val="0"/>
                <w:sz w:val="16"/>
                <w:szCs w:val="18"/>
              </w:rPr>
              <w:t xml:space="preserve">Begränsar de poster som ingår i svaret </w:t>
            </w:r>
          </w:p>
          <w:p w14:paraId="667B9F83" w14:textId="77777777" w:rsidR="00313180" w:rsidRPr="00291C76" w:rsidRDefault="00313180" w:rsidP="00A85AB0">
            <w:pPr>
              <w:rPr>
                <w:rFonts w:ascii="Arial" w:hAnsi="Arial" w:cs="Arial"/>
                <w:noProof w:val="0"/>
                <w:sz w:val="16"/>
                <w:szCs w:val="18"/>
              </w:rPr>
            </w:pPr>
          </w:p>
          <w:p w14:paraId="2FA34852" w14:textId="77777777" w:rsidR="00313180" w:rsidRPr="00291C76" w:rsidRDefault="00313180" w:rsidP="00A85AB0">
            <w:pPr>
              <w:rPr>
                <w:rFonts w:ascii="Arial" w:hAnsi="Arial" w:cs="Arial"/>
                <w:noProof w:val="0"/>
                <w:sz w:val="16"/>
                <w:szCs w:val="18"/>
              </w:rPr>
            </w:pPr>
            <w:proofErr w:type="gramStart"/>
            <w:r w:rsidRPr="00291C76">
              <w:rPr>
                <w:rFonts w:ascii="Arial" w:hAnsi="Arial" w:cs="Arial"/>
                <w:noProof w:val="0"/>
                <w:sz w:val="16"/>
                <w:szCs w:val="18"/>
              </w:rPr>
              <w:t>J :</w:t>
            </w:r>
            <w:proofErr w:type="gramEnd"/>
            <w:r w:rsidRPr="00291C76">
              <w:rPr>
                <w:rFonts w:ascii="Arial" w:hAnsi="Arial" w:cs="Arial"/>
                <w:noProof w:val="0"/>
                <w:sz w:val="16"/>
                <w:szCs w:val="18"/>
              </w:rPr>
              <w:t xml:space="preserve"> Returnera endast poster med Sekretessmarkering = J</w:t>
            </w:r>
          </w:p>
          <w:p w14:paraId="261A4290" w14:textId="77777777" w:rsidR="00313180" w:rsidRPr="00291C76" w:rsidRDefault="00313180" w:rsidP="00A85AB0">
            <w:pPr>
              <w:rPr>
                <w:rFonts w:ascii="Arial" w:hAnsi="Arial" w:cs="Arial"/>
                <w:noProof w:val="0"/>
                <w:sz w:val="16"/>
                <w:szCs w:val="18"/>
              </w:rPr>
            </w:pPr>
            <w:proofErr w:type="gramStart"/>
            <w:r w:rsidRPr="00291C76">
              <w:rPr>
                <w:rFonts w:ascii="Arial" w:hAnsi="Arial" w:cs="Arial"/>
                <w:noProof w:val="0"/>
                <w:sz w:val="16"/>
                <w:szCs w:val="18"/>
              </w:rPr>
              <w:t>N :</w:t>
            </w:r>
            <w:proofErr w:type="gramEnd"/>
            <w:r w:rsidRPr="00291C76">
              <w:rPr>
                <w:rFonts w:ascii="Arial" w:hAnsi="Arial" w:cs="Arial"/>
                <w:noProof w:val="0"/>
                <w:sz w:val="16"/>
                <w:szCs w:val="18"/>
              </w:rPr>
              <w:t xml:space="preserve"> Returnera endast poster med Sekretessmarkering = N eller utan angiven sekretessmarkering.</w:t>
            </w:r>
          </w:p>
          <w:p w14:paraId="587860CF" w14:textId="77777777" w:rsidR="00313180" w:rsidRPr="00291C76" w:rsidRDefault="00313180" w:rsidP="00A85AB0">
            <w:pPr>
              <w:rPr>
                <w:rFonts w:ascii="Arial" w:hAnsi="Arial" w:cs="Arial"/>
                <w:noProof w:val="0"/>
                <w:sz w:val="16"/>
                <w:szCs w:val="18"/>
              </w:rPr>
            </w:pPr>
          </w:p>
          <w:p w14:paraId="1D26BE84" w14:textId="77777777" w:rsidR="00313180" w:rsidRPr="00291C76" w:rsidRDefault="00313180" w:rsidP="00A85AB0">
            <w:pPr>
              <w:rPr>
                <w:rFonts w:ascii="Arial" w:hAnsi="Arial" w:cs="Arial"/>
                <w:noProof w:val="0"/>
                <w:sz w:val="16"/>
                <w:szCs w:val="18"/>
              </w:rPr>
            </w:pPr>
            <w:r w:rsidRPr="00291C76">
              <w:rPr>
                <w:rFonts w:ascii="Arial" w:hAnsi="Arial" w:cs="Arial"/>
                <w:noProof w:val="0"/>
                <w:sz w:val="16"/>
                <w:szCs w:val="18"/>
              </w:rPr>
              <w:t xml:space="preserve">Notera att poster </w:t>
            </w:r>
            <w:proofErr w:type="gramStart"/>
            <w:r w:rsidRPr="00291C76">
              <w:rPr>
                <w:rFonts w:ascii="Arial" w:hAnsi="Arial" w:cs="Arial"/>
                <w:noProof w:val="0"/>
                <w:sz w:val="16"/>
                <w:szCs w:val="18"/>
              </w:rPr>
              <w:t>med  sekretessmarkering</w:t>
            </w:r>
            <w:proofErr w:type="gramEnd"/>
            <w:r w:rsidRPr="00291C76">
              <w:rPr>
                <w:rFonts w:ascii="Arial" w:hAnsi="Arial" w:cs="Arial"/>
                <w:noProof w:val="0"/>
                <w:sz w:val="16"/>
                <w:szCs w:val="18"/>
              </w:rPr>
              <w:t xml:space="preserve"> normalt inte innehåller annan information än personnummer och fältet </w:t>
            </w:r>
            <w:r w:rsidRPr="00291C76">
              <w:rPr>
                <w:rFonts w:ascii="Arial" w:hAnsi="Arial" w:cs="Arial"/>
                <w:i/>
                <w:noProof w:val="0"/>
                <w:sz w:val="16"/>
                <w:szCs w:val="18"/>
              </w:rPr>
              <w:t>Sekretessmarkering</w:t>
            </w:r>
            <w:r w:rsidRPr="00291C76">
              <w:rPr>
                <w:rFonts w:ascii="Arial" w:hAnsi="Arial" w:cs="Arial"/>
                <w:noProof w:val="0"/>
                <w:sz w:val="16"/>
                <w:szCs w:val="18"/>
              </w:rPr>
              <w:t>.</w:t>
            </w:r>
          </w:p>
          <w:p w14:paraId="72679535" w14:textId="77777777" w:rsidR="00313180" w:rsidRPr="00291C76" w:rsidRDefault="00313180" w:rsidP="00A85AB0">
            <w:pPr>
              <w:rPr>
                <w:rFonts w:ascii="Arial" w:hAnsi="Arial" w:cs="Arial"/>
                <w:noProof w:val="0"/>
                <w:sz w:val="16"/>
                <w:szCs w:val="18"/>
              </w:rPr>
            </w:pPr>
          </w:p>
        </w:tc>
        <w:tc>
          <w:tcPr>
            <w:tcW w:w="1559" w:type="dxa"/>
            <w:shd w:val="clear" w:color="auto" w:fill="auto"/>
          </w:tcPr>
          <w:p w14:paraId="0AD4087F" w14:textId="77777777" w:rsidR="00313180" w:rsidRPr="00291C76" w:rsidRDefault="00313180" w:rsidP="00A85AB0">
            <w:pPr>
              <w:keepNext/>
              <w:rPr>
                <w:rFonts w:ascii="Arial" w:hAnsi="Arial" w:cs="Arial"/>
                <w:noProof w:val="0"/>
                <w:sz w:val="16"/>
                <w:szCs w:val="18"/>
              </w:rPr>
            </w:pPr>
            <w:r w:rsidRPr="00291C76">
              <w:rPr>
                <w:rFonts w:ascii="Arial" w:hAnsi="Arial" w:cs="Arial"/>
                <w:noProof w:val="0"/>
                <w:sz w:val="16"/>
                <w:szCs w:val="18"/>
              </w:rPr>
              <w:t xml:space="preserve">1 </w:t>
            </w:r>
            <w:proofErr w:type="spellStart"/>
            <w:r w:rsidRPr="00291C76">
              <w:rPr>
                <w:rFonts w:ascii="Arial" w:hAnsi="Arial" w:cs="Arial"/>
                <w:noProof w:val="0"/>
                <w:sz w:val="16"/>
                <w:szCs w:val="18"/>
              </w:rPr>
              <w:t>tkn</w:t>
            </w:r>
            <w:proofErr w:type="spellEnd"/>
          </w:p>
        </w:tc>
        <w:tc>
          <w:tcPr>
            <w:tcW w:w="992" w:type="dxa"/>
          </w:tcPr>
          <w:p w14:paraId="03569588" w14:textId="77777777" w:rsidR="00313180" w:rsidRPr="00291C76" w:rsidRDefault="00313180" w:rsidP="00A85AB0">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8E7EE0" w:rsidRPr="00291C76" w14:paraId="1D8C758B" w14:textId="77777777" w:rsidTr="00313180">
        <w:trPr>
          <w:cantSplit/>
        </w:trPr>
        <w:tc>
          <w:tcPr>
            <w:tcW w:w="2369" w:type="dxa"/>
            <w:shd w:val="clear" w:color="auto" w:fill="auto"/>
          </w:tcPr>
          <w:p w14:paraId="131328B4" w14:textId="77777777" w:rsidR="00313180" w:rsidRPr="00291C76" w:rsidRDefault="00093CB1" w:rsidP="00A85AB0">
            <w:pPr>
              <w:keepNext/>
              <w:rPr>
                <w:rFonts w:ascii="Arial" w:hAnsi="Arial" w:cs="Arial"/>
                <w:noProof w:val="0"/>
                <w:sz w:val="16"/>
                <w:szCs w:val="18"/>
              </w:rPr>
            </w:pPr>
            <w:proofErr w:type="spellStart"/>
            <w:r w:rsidRPr="00291C76">
              <w:rPr>
                <w:rFonts w:ascii="Arial" w:hAnsi="Arial" w:cs="Arial"/>
                <w:noProof w:val="0"/>
                <w:sz w:val="16"/>
                <w:szCs w:val="18"/>
              </w:rPr>
              <w:t>S</w:t>
            </w:r>
            <w:r w:rsidR="00313180" w:rsidRPr="00291C76">
              <w:rPr>
                <w:rFonts w:ascii="Arial" w:hAnsi="Arial" w:cs="Arial"/>
                <w:noProof w:val="0"/>
                <w:sz w:val="16"/>
                <w:szCs w:val="18"/>
              </w:rPr>
              <w:t>enasteAndringFolkbokforing</w:t>
            </w:r>
            <w:proofErr w:type="spellEnd"/>
          </w:p>
        </w:tc>
        <w:tc>
          <w:tcPr>
            <w:tcW w:w="4402" w:type="dxa"/>
            <w:shd w:val="clear" w:color="auto" w:fill="auto"/>
          </w:tcPr>
          <w:p w14:paraId="610D2F8B" w14:textId="77777777" w:rsidR="00313180" w:rsidRPr="00291C76" w:rsidRDefault="00313180" w:rsidP="00313180">
            <w:pPr>
              <w:rPr>
                <w:rFonts w:ascii="Arial" w:hAnsi="Arial" w:cs="Arial"/>
                <w:noProof w:val="0"/>
                <w:sz w:val="16"/>
                <w:szCs w:val="18"/>
              </w:rPr>
            </w:pPr>
            <w:r w:rsidRPr="00291C76">
              <w:rPr>
                <w:rFonts w:ascii="Arial" w:hAnsi="Arial" w:cs="Arial"/>
                <w:noProof w:val="0"/>
                <w:sz w:val="16"/>
                <w:szCs w:val="18"/>
              </w:rPr>
              <w:t xml:space="preserve">Begränsar de poster som ingår i svaret så att endast de poster med senare datum i fältet </w:t>
            </w:r>
            <w:proofErr w:type="spellStart"/>
            <w:r w:rsidRPr="00291C76">
              <w:rPr>
                <w:rFonts w:ascii="Arial" w:hAnsi="Arial" w:cs="Arial"/>
                <w:i/>
                <w:noProof w:val="0"/>
                <w:sz w:val="16"/>
                <w:szCs w:val="18"/>
              </w:rPr>
              <w:t>SenasteAndringFolkbokforing</w:t>
            </w:r>
            <w:proofErr w:type="spellEnd"/>
            <w:r w:rsidRPr="00291C76">
              <w:rPr>
                <w:rFonts w:ascii="Arial" w:hAnsi="Arial" w:cs="Arial"/>
                <w:noProof w:val="0"/>
                <w:sz w:val="16"/>
                <w:szCs w:val="18"/>
              </w:rPr>
              <w:t xml:space="preserve"> än angivet datum returneras. </w:t>
            </w:r>
            <w:r w:rsidRPr="00291C76">
              <w:rPr>
                <w:rFonts w:ascii="Arial" w:hAnsi="Arial" w:cs="Arial"/>
                <w:noProof w:val="0"/>
                <w:sz w:val="16"/>
                <w:szCs w:val="18"/>
              </w:rPr>
              <w:br/>
              <w:t xml:space="preserve">Vid jämförelse används strikt olikhet, </w:t>
            </w:r>
            <w:proofErr w:type="gramStart"/>
            <w:r w:rsidRPr="00291C76">
              <w:rPr>
                <w:rFonts w:ascii="Arial" w:hAnsi="Arial" w:cs="Arial"/>
                <w:noProof w:val="0"/>
                <w:sz w:val="16"/>
                <w:szCs w:val="18"/>
              </w:rPr>
              <w:t>dvs</w:t>
            </w:r>
            <w:proofErr w:type="gramEnd"/>
            <w:r w:rsidRPr="00291C76">
              <w:rPr>
                <w:rFonts w:ascii="Arial" w:hAnsi="Arial" w:cs="Arial"/>
                <w:noProof w:val="0"/>
                <w:sz w:val="16"/>
                <w:szCs w:val="18"/>
              </w:rPr>
              <w:t xml:space="preserve"> poster med samma datum returneras inte.</w:t>
            </w:r>
          </w:p>
        </w:tc>
        <w:tc>
          <w:tcPr>
            <w:tcW w:w="1559" w:type="dxa"/>
            <w:shd w:val="clear" w:color="auto" w:fill="auto"/>
          </w:tcPr>
          <w:p w14:paraId="51E5E380" w14:textId="77777777" w:rsidR="00313180" w:rsidRPr="00291C76" w:rsidRDefault="00AA02FE" w:rsidP="00A85AB0">
            <w:pPr>
              <w:keepNext/>
              <w:rPr>
                <w:rFonts w:ascii="Arial" w:hAnsi="Arial" w:cs="Arial"/>
                <w:noProof w:val="0"/>
                <w:sz w:val="16"/>
                <w:szCs w:val="18"/>
              </w:rPr>
            </w:pPr>
            <w:r w:rsidRPr="00291C76">
              <w:rPr>
                <w:rFonts w:ascii="Arial" w:hAnsi="Arial" w:cs="Arial"/>
                <w:noProof w:val="0"/>
                <w:sz w:val="16"/>
                <w:szCs w:val="18"/>
              </w:rPr>
              <w:t>ÅÅÅÅMM</w:t>
            </w:r>
            <w:r w:rsidR="00313180" w:rsidRPr="00291C76">
              <w:rPr>
                <w:rFonts w:ascii="Arial" w:hAnsi="Arial" w:cs="Arial"/>
                <w:noProof w:val="0"/>
                <w:sz w:val="16"/>
                <w:szCs w:val="18"/>
              </w:rPr>
              <w:t>DD.</w:t>
            </w:r>
          </w:p>
        </w:tc>
        <w:tc>
          <w:tcPr>
            <w:tcW w:w="992" w:type="dxa"/>
          </w:tcPr>
          <w:p w14:paraId="7B5596F0" w14:textId="77777777" w:rsidR="00313180" w:rsidRPr="00291C76" w:rsidRDefault="00313180" w:rsidP="00A85AB0">
            <w:pPr>
              <w:keepNext/>
              <w:rPr>
                <w:rFonts w:ascii="Arial" w:hAnsi="Arial" w:cs="Arial"/>
                <w:noProof w:val="0"/>
                <w:sz w:val="16"/>
                <w:szCs w:val="18"/>
              </w:rPr>
            </w:pPr>
            <w:r w:rsidRPr="00291C76">
              <w:rPr>
                <w:rFonts w:ascii="Arial" w:hAnsi="Arial" w:cs="Arial"/>
                <w:noProof w:val="0"/>
                <w:sz w:val="16"/>
                <w:szCs w:val="18"/>
              </w:rPr>
              <w:t>0</w:t>
            </w: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1</w:t>
            </w:r>
          </w:p>
        </w:tc>
      </w:tr>
      <w:tr w:rsidR="008E7EE0" w:rsidRPr="00291C76" w14:paraId="23FF6FC4" w14:textId="77777777" w:rsidTr="00313180">
        <w:trPr>
          <w:cantSplit/>
          <w:ins w:id="64" w:author="1.1RC3" w:date="2013-12-11T22:37:00Z"/>
        </w:trPr>
        <w:tc>
          <w:tcPr>
            <w:tcW w:w="2369" w:type="dxa"/>
            <w:shd w:val="clear" w:color="auto" w:fill="auto"/>
          </w:tcPr>
          <w:p w14:paraId="30860ED1" w14:textId="77777777" w:rsidR="00C6282A" w:rsidRPr="0015298B" w:rsidRDefault="00C6282A" w:rsidP="00A85AB0">
            <w:pPr>
              <w:keepNext/>
              <w:rPr>
                <w:ins w:id="65" w:author="1.1RC3" w:date="2013-12-11T22:37:00Z"/>
                <w:rFonts w:ascii="Arial" w:hAnsi="Arial" w:cs="Arial"/>
                <w:noProof w:val="0"/>
                <w:sz w:val="16"/>
                <w:szCs w:val="18"/>
                <w:highlight w:val="yellow"/>
              </w:rPr>
            </w:pPr>
            <w:proofErr w:type="spellStart"/>
            <w:ins w:id="66" w:author="1.1RC3" w:date="2013-12-11T22:37:00Z">
              <w:r w:rsidRPr="0015298B">
                <w:rPr>
                  <w:rFonts w:ascii="Arial" w:hAnsi="Arial" w:cs="Arial"/>
                  <w:noProof w:val="0"/>
                  <w:sz w:val="16"/>
                  <w:szCs w:val="18"/>
                  <w:highlight w:val="yellow"/>
                </w:rPr>
                <w:t>historiskTidpunkt</w:t>
              </w:r>
              <w:proofErr w:type="spellEnd"/>
            </w:ins>
          </w:p>
        </w:tc>
        <w:tc>
          <w:tcPr>
            <w:tcW w:w="4402" w:type="dxa"/>
            <w:shd w:val="clear" w:color="auto" w:fill="auto"/>
          </w:tcPr>
          <w:p w14:paraId="21F3400B" w14:textId="77777777" w:rsidR="00C6282A" w:rsidRPr="0015298B" w:rsidRDefault="00C6282A" w:rsidP="00C6282A">
            <w:pPr>
              <w:rPr>
                <w:ins w:id="67" w:author="1.1RC3" w:date="2013-12-11T22:37:00Z"/>
                <w:rFonts w:ascii="Arial" w:hAnsi="Arial" w:cs="Arial"/>
                <w:noProof w:val="0"/>
                <w:sz w:val="16"/>
                <w:szCs w:val="18"/>
                <w:highlight w:val="yellow"/>
              </w:rPr>
            </w:pPr>
            <w:ins w:id="68" w:author="1.1RC3" w:date="2013-12-11T22:37:00Z">
              <w:r w:rsidRPr="0015298B">
                <w:rPr>
                  <w:rFonts w:ascii="Arial" w:hAnsi="Arial" w:cs="Arial"/>
                  <w:noProof w:val="0"/>
                  <w:sz w:val="16"/>
                  <w:szCs w:val="18"/>
                  <w:highlight w:val="yellow"/>
                </w:rPr>
                <w:t xml:space="preserve">Anger historisk tidpunkt i syfte att svaret ska spegla personuppgifternas värden vid denna tidpunkt.  </w:t>
              </w:r>
              <w:r w:rsidR="0015298B">
                <w:rPr>
                  <w:rFonts w:ascii="Arial" w:hAnsi="Arial" w:cs="Arial"/>
                  <w:noProof w:val="0"/>
                  <w:sz w:val="16"/>
                  <w:szCs w:val="18"/>
                  <w:highlight w:val="yellow"/>
                </w:rPr>
                <w:t xml:space="preserve">Fältet kan inte kombineras med </w:t>
              </w:r>
              <w:proofErr w:type="spellStart"/>
              <w:r w:rsidR="0015298B" w:rsidRPr="0015298B">
                <w:rPr>
                  <w:rFonts w:ascii="Arial" w:hAnsi="Arial" w:cs="Arial"/>
                  <w:noProof w:val="0"/>
                  <w:sz w:val="16"/>
                  <w:szCs w:val="18"/>
                  <w:highlight w:val="yellow"/>
                </w:rPr>
                <w:t>SenasteAndringFolkbokforing</w:t>
              </w:r>
              <w:proofErr w:type="spellEnd"/>
              <w:r w:rsidR="00972B8C">
                <w:rPr>
                  <w:rFonts w:ascii="Arial" w:hAnsi="Arial" w:cs="Arial"/>
                  <w:noProof w:val="0"/>
                  <w:sz w:val="16"/>
                  <w:szCs w:val="18"/>
                  <w:highlight w:val="yellow"/>
                </w:rPr>
                <w:t>.</w:t>
              </w:r>
            </w:ins>
          </w:p>
        </w:tc>
        <w:tc>
          <w:tcPr>
            <w:tcW w:w="1559" w:type="dxa"/>
            <w:shd w:val="clear" w:color="auto" w:fill="auto"/>
          </w:tcPr>
          <w:p w14:paraId="0BECB0DA" w14:textId="77777777" w:rsidR="00C6282A" w:rsidRPr="0015298B" w:rsidRDefault="00DE5DCE" w:rsidP="00A85AB0">
            <w:pPr>
              <w:keepNext/>
              <w:rPr>
                <w:ins w:id="69" w:author="1.1RC3" w:date="2013-12-11T22:37:00Z"/>
                <w:rFonts w:ascii="Arial" w:hAnsi="Arial" w:cs="Arial"/>
                <w:noProof w:val="0"/>
                <w:sz w:val="16"/>
                <w:szCs w:val="18"/>
                <w:highlight w:val="yellow"/>
              </w:rPr>
            </w:pPr>
            <w:proofErr w:type="spellStart"/>
            <w:ins w:id="70" w:author="1.1RC3" w:date="2013-12-11T22:37:00Z">
              <w:r w:rsidRPr="0015298B">
                <w:rPr>
                  <w:rFonts w:ascii="Arial" w:hAnsi="Arial" w:cs="Arial"/>
                  <w:noProof w:val="0"/>
                  <w:sz w:val="16"/>
                  <w:szCs w:val="18"/>
                  <w:highlight w:val="yellow"/>
                </w:rPr>
                <w:t>ÅÅÅÅMMDDttmmss</w:t>
              </w:r>
              <w:proofErr w:type="spellEnd"/>
            </w:ins>
          </w:p>
        </w:tc>
        <w:tc>
          <w:tcPr>
            <w:tcW w:w="992" w:type="dxa"/>
          </w:tcPr>
          <w:p w14:paraId="12496048" w14:textId="77777777" w:rsidR="00C6282A" w:rsidRPr="0015298B" w:rsidRDefault="005947E5" w:rsidP="00A85AB0">
            <w:pPr>
              <w:keepNext/>
              <w:rPr>
                <w:ins w:id="71" w:author="1.1RC3" w:date="2013-12-11T22:37:00Z"/>
                <w:rFonts w:ascii="Arial" w:hAnsi="Arial" w:cs="Arial"/>
                <w:noProof w:val="0"/>
                <w:sz w:val="16"/>
                <w:szCs w:val="18"/>
                <w:highlight w:val="yellow"/>
              </w:rPr>
            </w:pPr>
            <w:ins w:id="72" w:author="1.1RC3" w:date="2013-12-11T22:37:00Z">
              <w:r w:rsidRPr="0015298B">
                <w:rPr>
                  <w:rFonts w:ascii="Arial" w:hAnsi="Arial" w:cs="Arial"/>
                  <w:noProof w:val="0"/>
                  <w:sz w:val="16"/>
                  <w:szCs w:val="18"/>
                  <w:highlight w:val="yellow"/>
                </w:rPr>
                <w:t>0</w:t>
              </w:r>
              <w:proofErr w:type="gramStart"/>
              <w:r w:rsidRPr="0015298B">
                <w:rPr>
                  <w:rFonts w:ascii="Arial" w:hAnsi="Arial" w:cs="Arial"/>
                  <w:noProof w:val="0"/>
                  <w:sz w:val="16"/>
                  <w:szCs w:val="18"/>
                  <w:highlight w:val="yellow"/>
                </w:rPr>
                <w:t>..</w:t>
              </w:r>
              <w:proofErr w:type="gramEnd"/>
              <w:r w:rsidRPr="0015298B">
                <w:rPr>
                  <w:rFonts w:ascii="Arial" w:hAnsi="Arial" w:cs="Arial"/>
                  <w:noProof w:val="0"/>
                  <w:sz w:val="16"/>
                  <w:szCs w:val="18"/>
                  <w:highlight w:val="yellow"/>
                </w:rPr>
                <w:t>1</w:t>
              </w:r>
            </w:ins>
          </w:p>
        </w:tc>
      </w:tr>
    </w:tbl>
    <w:p w14:paraId="196F823B" w14:textId="77777777" w:rsidR="00D437B6" w:rsidRPr="00291C76" w:rsidRDefault="00D437B6" w:rsidP="00D437B6">
      <w:pPr>
        <w:rPr>
          <w:rFonts w:ascii="Arial" w:hAnsi="Arial" w:cs="Arial"/>
          <w:noProof w:val="0"/>
          <w:sz w:val="16"/>
          <w:szCs w:val="18"/>
        </w:rPr>
      </w:pPr>
      <w:r w:rsidRPr="00291C76">
        <w:rPr>
          <w:rFonts w:ascii="Arial" w:hAnsi="Arial" w:cs="Arial"/>
          <w:noProof w:val="0"/>
          <w:sz w:val="16"/>
          <w:szCs w:val="18"/>
        </w:rPr>
        <w:t xml:space="preserve">Om flera </w:t>
      </w:r>
      <w:r w:rsidR="00313180" w:rsidRPr="00291C76">
        <w:rPr>
          <w:rFonts w:ascii="Arial" w:hAnsi="Arial" w:cs="Arial"/>
          <w:noProof w:val="0"/>
          <w:sz w:val="16"/>
          <w:szCs w:val="18"/>
        </w:rPr>
        <w:t xml:space="preserve">fält </w:t>
      </w:r>
      <w:r w:rsidRPr="00291C76">
        <w:rPr>
          <w:rFonts w:ascii="Arial" w:hAnsi="Arial" w:cs="Arial"/>
          <w:noProof w:val="0"/>
          <w:sz w:val="16"/>
          <w:szCs w:val="18"/>
        </w:rPr>
        <w:t xml:space="preserve">anges så </w:t>
      </w:r>
      <w:r w:rsidR="0026532F" w:rsidRPr="00291C76">
        <w:rPr>
          <w:rFonts w:ascii="Arial" w:hAnsi="Arial" w:cs="Arial"/>
          <w:noProof w:val="0"/>
          <w:sz w:val="16"/>
          <w:szCs w:val="18"/>
        </w:rPr>
        <w:t>kombineras detta med logiskt OCH (AND)</w:t>
      </w:r>
      <w:r w:rsidRPr="00291C76">
        <w:rPr>
          <w:rFonts w:ascii="Arial" w:hAnsi="Arial" w:cs="Arial"/>
          <w:noProof w:val="0"/>
          <w:sz w:val="16"/>
          <w:szCs w:val="18"/>
        </w:rPr>
        <w:t>.</w:t>
      </w:r>
    </w:p>
    <w:p w14:paraId="65E3C49C" w14:textId="77777777" w:rsidR="00CE7827" w:rsidRPr="00291C76" w:rsidRDefault="00CE7827" w:rsidP="00D437B6"/>
    <w:p w14:paraId="6DFA70D5" w14:textId="77777777" w:rsidR="00313180" w:rsidRPr="00291C76" w:rsidRDefault="00313180" w:rsidP="00313180">
      <w:pPr>
        <w:pStyle w:val="Rubrik1"/>
      </w:pPr>
      <w:bookmarkStart w:id="73" w:name="_Toc248162120"/>
      <w:bookmarkStart w:id="74" w:name="_Toc241779534"/>
      <w:r w:rsidRPr="00291C76">
        <w:lastRenderedPageBreak/>
        <w:t>Generella regler</w:t>
      </w:r>
      <w:bookmarkEnd w:id="73"/>
      <w:bookmarkEnd w:id="74"/>
    </w:p>
    <w:p w14:paraId="3BC78541" w14:textId="77777777" w:rsidR="00313180" w:rsidRPr="00291C76" w:rsidRDefault="00313180" w:rsidP="00313180">
      <w:pPr>
        <w:pStyle w:val="Rubrik2"/>
      </w:pPr>
      <w:r w:rsidRPr="00291C76">
        <w:t xml:space="preserve"> Format på Personnummer</w:t>
      </w:r>
    </w:p>
    <w:p w14:paraId="704FDB6A" w14:textId="77777777" w:rsidR="00313180" w:rsidRPr="00291C76" w:rsidRDefault="00313180" w:rsidP="00313180">
      <w:pPr>
        <w:rPr>
          <w:noProof w:val="0"/>
        </w:rPr>
      </w:pPr>
      <w:r w:rsidRPr="00291C76">
        <w:rPr>
          <w:noProof w:val="0"/>
        </w:rPr>
        <w:t xml:space="preserve">Personnummer vid fråga anges på formatet </w:t>
      </w:r>
      <w:r w:rsidRPr="00291C76">
        <w:rPr>
          <w:rFonts w:ascii="Arial" w:hAnsi="Arial" w:cs="Arial"/>
          <w:noProof w:val="0"/>
          <w:sz w:val="16"/>
          <w:szCs w:val="18"/>
        </w:rPr>
        <w:t>ÅÅÅÅMMDDNNNN</w:t>
      </w:r>
    </w:p>
    <w:p w14:paraId="42A15251" w14:textId="77777777" w:rsidR="00313180" w:rsidRPr="00291C76" w:rsidRDefault="00313180" w:rsidP="00313180">
      <w:pPr>
        <w:pStyle w:val="Rubrik2"/>
      </w:pPr>
      <w:bookmarkStart w:id="75" w:name="_Toc163300888"/>
      <w:r w:rsidRPr="00291C76">
        <w:t>Format för Datum</w:t>
      </w:r>
      <w:bookmarkEnd w:id="75"/>
    </w:p>
    <w:p w14:paraId="41DFBAFA" w14:textId="77777777" w:rsidR="00313180" w:rsidRPr="00291C76" w:rsidRDefault="00313180" w:rsidP="00313180">
      <w:pPr>
        <w:rPr>
          <w:noProof w:val="0"/>
        </w:rPr>
      </w:pPr>
      <w:r w:rsidRPr="00291C76">
        <w:rPr>
          <w:noProof w:val="0"/>
        </w:rPr>
        <w:t>Några av tjänsterna inom tidbokning handlar om att söka efter information baserat på datum.</w:t>
      </w:r>
    </w:p>
    <w:p w14:paraId="3F14E296" w14:textId="77777777" w:rsidR="00313180" w:rsidRPr="00291C76" w:rsidRDefault="00313180" w:rsidP="00313180">
      <w:pPr>
        <w:rPr>
          <w:noProof w:val="0"/>
        </w:rPr>
      </w:pPr>
      <w:r w:rsidRPr="00291C76">
        <w:rPr>
          <w:noProof w:val="0"/>
        </w:rPr>
        <w:t>Datum anges alltid på formatet ”ÅÅÅÅMMDD”, vilket motsvarar den ISO 8601 och ISO 8824-kompatibla formatbeskrivningen ”YYYYMMDD”.</w:t>
      </w:r>
    </w:p>
    <w:p w14:paraId="1F455F33" w14:textId="77777777" w:rsidR="00313180" w:rsidRPr="00291C76" w:rsidRDefault="00313180" w:rsidP="00313180">
      <w:pPr>
        <w:pStyle w:val="Rubrik2"/>
      </w:pPr>
      <w:bookmarkStart w:id="76" w:name="_Toc163300889"/>
      <w:r w:rsidRPr="00291C76">
        <w:t>Format för tidpunkter</w:t>
      </w:r>
      <w:bookmarkEnd w:id="76"/>
    </w:p>
    <w:p w14:paraId="4361DEAD" w14:textId="77777777" w:rsidR="00313180" w:rsidRPr="00291C76" w:rsidRDefault="00313180" w:rsidP="00313180">
      <w:pPr>
        <w:rPr>
          <w:noProof w:val="0"/>
        </w:rPr>
      </w:pPr>
      <w:r w:rsidRPr="00291C76">
        <w:rPr>
          <w:noProof w:val="0"/>
        </w:rPr>
        <w:t>Flera av tjänsterna inom tidbokning handlar om att utbyta information om tidpunkter.</w:t>
      </w:r>
    </w:p>
    <w:p w14:paraId="1CA860B3" w14:textId="77777777" w:rsidR="00313180" w:rsidRPr="00291C76" w:rsidRDefault="00313180" w:rsidP="00313180">
      <w:pPr>
        <w:rPr>
          <w:noProof w:val="0"/>
        </w:rPr>
      </w:pPr>
      <w:r w:rsidRPr="00291C76">
        <w:rPr>
          <w:noProof w:val="0"/>
        </w:rPr>
        <w:t>Tidpunkter anges alltid på formatet ”</w:t>
      </w:r>
      <w:proofErr w:type="spellStart"/>
      <w:r w:rsidRPr="00291C76">
        <w:rPr>
          <w:noProof w:val="0"/>
        </w:rPr>
        <w:t>ÅÅÅÅMMDDttmmss</w:t>
      </w:r>
      <w:proofErr w:type="spellEnd"/>
      <w:r w:rsidRPr="00291C76">
        <w:rPr>
          <w:noProof w:val="0"/>
        </w:rPr>
        <w:t>”, vilket motsvara den ISO 8601 och ISO 8824-kompatibla formatbeskrivningen ”</w:t>
      </w:r>
      <w:proofErr w:type="spellStart"/>
      <w:r w:rsidRPr="00291C76">
        <w:rPr>
          <w:noProof w:val="0"/>
        </w:rPr>
        <w:t>YYYYMMDDhhmmss</w:t>
      </w:r>
      <w:proofErr w:type="spellEnd"/>
      <w:r w:rsidRPr="00291C76">
        <w:rPr>
          <w:noProof w:val="0"/>
        </w:rPr>
        <w:t>”.</w:t>
      </w:r>
    </w:p>
    <w:p w14:paraId="0292824E" w14:textId="77777777" w:rsidR="00313180" w:rsidRPr="00291C76" w:rsidRDefault="00313180" w:rsidP="00313180">
      <w:pPr>
        <w:pStyle w:val="Rubrik2"/>
      </w:pPr>
      <w:bookmarkStart w:id="77" w:name="_Toc163300890"/>
      <w:r w:rsidRPr="00291C76">
        <w:t>Tidszon för tidpunkter</w:t>
      </w:r>
      <w:bookmarkEnd w:id="77"/>
    </w:p>
    <w:p w14:paraId="499DA48E" w14:textId="77777777" w:rsidR="00313180" w:rsidRPr="00291C76" w:rsidRDefault="00313180" w:rsidP="00313180">
      <w:pPr>
        <w:rPr>
          <w:noProof w:val="0"/>
        </w:rPr>
      </w:pPr>
      <w:r w:rsidRPr="00291C76">
        <w:rPr>
          <w:noProof w:val="0"/>
        </w:rP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FBEBA99" w14:textId="77777777" w:rsidR="001B70F6" w:rsidRPr="00291C76" w:rsidRDefault="001B70F6" w:rsidP="001B70F6">
      <w:pPr>
        <w:pStyle w:val="Rubrik2"/>
        <w:tabs>
          <w:tab w:val="clear" w:pos="792"/>
        </w:tabs>
        <w:ind w:left="567" w:hanging="567"/>
      </w:pPr>
      <w:r w:rsidRPr="00291C76">
        <w:t>Felhantering</w:t>
      </w:r>
    </w:p>
    <w:p w14:paraId="1309565A" w14:textId="77777777" w:rsidR="001B70F6" w:rsidRPr="00291C76" w:rsidRDefault="001B70F6" w:rsidP="001B70F6">
      <w:r w:rsidRPr="00291C76">
        <w:t xml:space="preserve">Vid ett </w:t>
      </w:r>
      <w:r w:rsidRPr="00291C76">
        <w:rPr>
          <w:b/>
        </w:rPr>
        <w:t>tekniskt fel</w:t>
      </w:r>
      <w:r w:rsidRPr="00291C76">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291C76">
        <w:br/>
        <w:t>Användaren kommer enbart att se ”tekniskt fel – inte detaljinformation. Den riktar sig till systemförvaltaren.</w:t>
      </w:r>
    </w:p>
    <w:p w14:paraId="68427B35" w14:textId="77777777" w:rsidR="001B70F6" w:rsidRPr="00291C76" w:rsidRDefault="001B70F6" w:rsidP="001B70F6"/>
    <w:p w14:paraId="597D8927" w14:textId="77777777" w:rsidR="001B70F6" w:rsidRPr="00291C76" w:rsidRDefault="001B70F6" w:rsidP="001B70F6">
      <w:r w:rsidRPr="00291C76">
        <w:t xml:space="preserve">Vid ett </w:t>
      </w:r>
      <w:r w:rsidRPr="00291C76">
        <w:rPr>
          <w:b/>
        </w:rPr>
        <w:t>logiskt fel i</w:t>
      </w:r>
      <w:r w:rsidRPr="00291C76">
        <w:t xml:space="preserve"> de uppdaterande tjänsterna levereras </w:t>
      </w:r>
      <w:r w:rsidR="00266195" w:rsidRPr="00291C76">
        <w:t xml:space="preserve">en </w:t>
      </w:r>
      <w:r w:rsidR="00DE52C2" w:rsidRPr="00291C76">
        <w:rPr>
          <w:i/>
        </w:rPr>
        <w:t>R</w:t>
      </w:r>
      <w:r w:rsidRPr="00291C76">
        <w:rPr>
          <w:i/>
        </w:rPr>
        <w:t>esultCode</w:t>
      </w:r>
      <w:r w:rsidR="00266195" w:rsidRPr="00291C76">
        <w:t xml:space="preserve"> och </w:t>
      </w:r>
      <w:r w:rsidR="00266195" w:rsidRPr="00291C76">
        <w:rPr>
          <w:i/>
        </w:rPr>
        <w:t>comment</w:t>
      </w:r>
      <w:r w:rsidRPr="00291C76">
        <w:t>.</w:t>
      </w:r>
      <w:r w:rsidRPr="00291C76">
        <w:br/>
        <w:t xml:space="preserve">Syftet med </w:t>
      </w:r>
      <w:r w:rsidR="00266195" w:rsidRPr="00291C76">
        <w:rPr>
          <w:i/>
        </w:rPr>
        <w:t>comment</w:t>
      </w:r>
      <w:r w:rsidR="00266195" w:rsidRPr="00291C76">
        <w:t xml:space="preserve"> </w:t>
      </w:r>
      <w:r w:rsidRPr="00291C76">
        <w:t>är att tjänstekonsumenten av tjänsten ska kunna visa upp informationen för invånaren.</w:t>
      </w:r>
    </w:p>
    <w:p w14:paraId="40038265" w14:textId="77777777" w:rsidR="001B70F6" w:rsidRPr="00291C76" w:rsidRDefault="00DE52C2" w:rsidP="001B70F6">
      <w:r w:rsidRPr="00291C76">
        <w:rPr>
          <w:i/>
        </w:rPr>
        <w:t>R</w:t>
      </w:r>
      <w:r w:rsidR="001B70F6" w:rsidRPr="00291C76">
        <w:rPr>
          <w:i/>
        </w:rPr>
        <w:t>esultCode</w:t>
      </w:r>
      <w:r w:rsidR="001B70F6" w:rsidRPr="00291C76">
        <w:t xml:space="preserve"> kan vara:</w:t>
      </w:r>
    </w:p>
    <w:p w14:paraId="61AE45BD" w14:textId="77777777" w:rsidR="001B70F6" w:rsidRPr="00291C76" w:rsidRDefault="001B70F6" w:rsidP="001B70F6">
      <w:r w:rsidRPr="00291C76">
        <w:t xml:space="preserve">OK </w:t>
      </w:r>
      <w:r w:rsidRPr="00291C76">
        <w:br/>
        <w:t>transaktionen har utförts enligt uppdraget.</w:t>
      </w:r>
    </w:p>
    <w:p w14:paraId="75B656D2" w14:textId="77777777" w:rsidR="00266195" w:rsidRPr="00291C76" w:rsidRDefault="00266195" w:rsidP="001B70F6"/>
    <w:p w14:paraId="6F2DBD75" w14:textId="77777777" w:rsidR="001B70F6" w:rsidRPr="00291C76" w:rsidRDefault="001B70F6" w:rsidP="001B70F6">
      <w:r w:rsidRPr="00291C76">
        <w:t xml:space="preserve">INFO </w:t>
      </w:r>
      <w:r w:rsidRPr="00291C76">
        <w:br/>
        <w:t xml:space="preserve">transaktionen har </w:t>
      </w:r>
      <w:bookmarkStart w:id="78" w:name="OLE_LINK7"/>
      <w:bookmarkStart w:id="79" w:name="OLE_LINK8"/>
      <w:r w:rsidRPr="00291C76">
        <w:t xml:space="preserve">utförts </w:t>
      </w:r>
      <w:bookmarkEnd w:id="78"/>
      <w:bookmarkEnd w:id="79"/>
      <w:r w:rsidRPr="00291C76">
        <w:t>enligt uppdraget, men det finns ett meddelande som tjänstekonsumenten måste visa upp för invånaren.</w:t>
      </w:r>
    </w:p>
    <w:p w14:paraId="48CA256B" w14:textId="77777777" w:rsidR="00266195" w:rsidRPr="00291C76" w:rsidRDefault="00266195" w:rsidP="001B70F6"/>
    <w:p w14:paraId="0E0A53B7" w14:textId="77777777" w:rsidR="001B70F6" w:rsidRPr="00291C76" w:rsidRDefault="001B70F6" w:rsidP="001B70F6">
      <w:r w:rsidRPr="00291C76">
        <w:t>ERROR</w:t>
      </w:r>
      <w:r w:rsidRPr="00291C76">
        <w:br/>
        <w:t xml:space="preserve">transaktionen har INTE kunnat utföras p.g.a. logiskt fel. Det finns ett meddelande som konsumenten måste visa upp. </w:t>
      </w:r>
    </w:p>
    <w:p w14:paraId="3D3A3ECA" w14:textId="77777777" w:rsidR="00533A31" w:rsidRPr="00291C76" w:rsidRDefault="00561862" w:rsidP="004C7223">
      <w:pPr>
        <w:pStyle w:val="Rubrik1"/>
      </w:pPr>
      <w:bookmarkStart w:id="80" w:name="_Toc248162121"/>
      <w:bookmarkStart w:id="81" w:name="_Toc241779535"/>
      <w:proofErr w:type="spellStart"/>
      <w:r w:rsidRPr="00291C76">
        <w:lastRenderedPageBreak/>
        <w:t>Lookup</w:t>
      </w:r>
      <w:r w:rsidR="00166C9C" w:rsidRPr="00291C76">
        <w:t>ResidentBy</w:t>
      </w:r>
      <w:proofErr w:type="spellEnd"/>
      <w:r w:rsidR="00803BAA" w:rsidRPr="00291C76">
        <w:t>&lt;Profile&gt;</w:t>
      </w:r>
      <w:bookmarkEnd w:id="80"/>
      <w:bookmarkEnd w:id="81"/>
    </w:p>
    <w:p w14:paraId="7E87A4C5" w14:textId="77777777" w:rsidR="005E7219" w:rsidRPr="00291C76" w:rsidRDefault="00B30504" w:rsidP="00B30504">
      <w:pPr>
        <w:rPr>
          <w:noProof w:val="0"/>
        </w:rPr>
      </w:pPr>
      <w:r w:rsidRPr="00291C76">
        <w:rPr>
          <w:noProof w:val="0"/>
        </w:rPr>
        <w:t xml:space="preserve">Hämtar personuppgifter för en eller flera personer baserat på </w:t>
      </w:r>
      <w:r w:rsidR="005E7219" w:rsidRPr="00291C76">
        <w:rPr>
          <w:noProof w:val="0"/>
        </w:rPr>
        <w:t>personnummer</w:t>
      </w:r>
      <w:r w:rsidRPr="00291C76">
        <w:rPr>
          <w:noProof w:val="0"/>
        </w:rPr>
        <w:t>.</w:t>
      </w:r>
    </w:p>
    <w:p w14:paraId="34C90E28" w14:textId="77777777" w:rsidR="00C26F90" w:rsidRPr="00291C76" w:rsidRDefault="00AD41EC" w:rsidP="00313180">
      <w:pPr>
        <w:pStyle w:val="Rubrik2"/>
      </w:pPr>
      <w:r w:rsidRPr="00291C76">
        <w:t>Frivillighet</w:t>
      </w:r>
    </w:p>
    <w:p w14:paraId="2030E049" w14:textId="77777777" w:rsidR="00561862" w:rsidRPr="00291C76" w:rsidRDefault="00561862" w:rsidP="00561862">
      <w:pPr>
        <w:rPr>
          <w:noProof w:val="0"/>
        </w:rPr>
      </w:pPr>
      <w:r w:rsidRPr="00291C76">
        <w:rPr>
          <w:noProof w:val="0"/>
        </w:rPr>
        <w:t>Tjänsten är obligatorisk för alla tjänsteproducenter som implementerar tjänstedomänen.</w:t>
      </w:r>
    </w:p>
    <w:p w14:paraId="0E191C80" w14:textId="77777777" w:rsidR="00C55071" w:rsidRPr="00291C76" w:rsidRDefault="00C55071" w:rsidP="00313180">
      <w:pPr>
        <w:pStyle w:val="Rubrik2"/>
      </w:pPr>
      <w:r w:rsidRPr="00291C76">
        <w:t>Version</w:t>
      </w:r>
    </w:p>
    <w:p w14:paraId="74671504" w14:textId="77777777" w:rsidR="00C55071" w:rsidRPr="00291C76" w:rsidRDefault="00691B35" w:rsidP="00561862">
      <w:pPr>
        <w:rPr>
          <w:noProof w:val="0"/>
        </w:rPr>
      </w:pPr>
      <w:r w:rsidRPr="00291C76">
        <w:rPr>
          <w:noProof w:val="0"/>
        </w:rPr>
        <w:t>1.0</w:t>
      </w:r>
    </w:p>
    <w:p w14:paraId="319E3556" w14:textId="77777777" w:rsidR="00566C35" w:rsidRPr="00291C76" w:rsidRDefault="00715AA4" w:rsidP="00313180">
      <w:pPr>
        <w:pStyle w:val="Rubrik2"/>
      </w:pPr>
      <w:r w:rsidRPr="00291C76">
        <w:t>SLA-krav</w:t>
      </w:r>
    </w:p>
    <w:p w14:paraId="1D70F9E3" w14:textId="77777777" w:rsidR="00561862" w:rsidRPr="00291C76" w:rsidRDefault="00561862" w:rsidP="00561862">
      <w:pPr>
        <w:rPr>
          <w:noProof w:val="0"/>
        </w:rPr>
      </w:pPr>
      <w:r w:rsidRPr="00291C76">
        <w:rPr>
          <w:noProof w:val="0"/>
        </w:rPr>
        <w:t>Rekommenderade SLA-krav. Faktiska värden enligt tjänstebeskrivning för respektive t</w:t>
      </w:r>
      <w:r w:rsidR="00266195" w:rsidRPr="00291C76">
        <w:rPr>
          <w:noProof w:val="0"/>
        </w:rPr>
        <w:t>j</w:t>
      </w:r>
      <w:r w:rsidRPr="00291C76">
        <w:rPr>
          <w:noProof w:val="0"/>
        </w:rPr>
        <w:t>änsteproducent.</w:t>
      </w:r>
    </w:p>
    <w:p w14:paraId="122F448C" w14:textId="77777777" w:rsidR="00561862" w:rsidRPr="00291C76" w:rsidRDefault="00561862" w:rsidP="00561862">
      <w:pPr>
        <w:rPr>
          <w:noProof w:val="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3853"/>
      </w:tblGrid>
      <w:tr w:rsidR="00561862" w:rsidRPr="00291C76" w14:paraId="71BF142D" w14:textId="77777777" w:rsidTr="00561862">
        <w:tc>
          <w:tcPr>
            <w:tcW w:w="1450" w:type="dxa"/>
          </w:tcPr>
          <w:p w14:paraId="3A65627C" w14:textId="77777777" w:rsidR="00561862" w:rsidRPr="00291C76" w:rsidRDefault="00561862" w:rsidP="008B1167">
            <w:pPr>
              <w:rPr>
                <w:b/>
                <w:noProof w:val="0"/>
              </w:rPr>
            </w:pPr>
            <w:r w:rsidRPr="00291C76">
              <w:rPr>
                <w:b/>
                <w:noProof w:val="0"/>
              </w:rPr>
              <w:t>Kategori</w:t>
            </w:r>
          </w:p>
        </w:tc>
        <w:tc>
          <w:tcPr>
            <w:tcW w:w="3853" w:type="dxa"/>
          </w:tcPr>
          <w:p w14:paraId="5E800EA7" w14:textId="77777777" w:rsidR="00561862" w:rsidRPr="00291C76" w:rsidRDefault="00561862" w:rsidP="008B1167">
            <w:pPr>
              <w:rPr>
                <w:b/>
                <w:noProof w:val="0"/>
              </w:rPr>
            </w:pPr>
            <w:r w:rsidRPr="00291C76">
              <w:rPr>
                <w:b/>
                <w:noProof w:val="0"/>
              </w:rPr>
              <w:t>Krav</w:t>
            </w:r>
          </w:p>
        </w:tc>
      </w:tr>
      <w:tr w:rsidR="00561862" w:rsidRPr="00291C76" w14:paraId="1EB56C2E" w14:textId="77777777" w:rsidTr="00561862">
        <w:tc>
          <w:tcPr>
            <w:tcW w:w="1450" w:type="dxa"/>
          </w:tcPr>
          <w:p w14:paraId="4A75F7AF" w14:textId="77777777" w:rsidR="00561862" w:rsidRPr="00291C76" w:rsidRDefault="00561862" w:rsidP="008B1167">
            <w:pPr>
              <w:rPr>
                <w:noProof w:val="0"/>
              </w:rPr>
            </w:pPr>
            <w:r w:rsidRPr="00291C76">
              <w:rPr>
                <w:noProof w:val="0"/>
              </w:rPr>
              <w:t>Svarstid</w:t>
            </w:r>
          </w:p>
        </w:tc>
        <w:tc>
          <w:tcPr>
            <w:tcW w:w="3853" w:type="dxa"/>
          </w:tcPr>
          <w:p w14:paraId="2AABDFCC" w14:textId="77777777" w:rsidR="00561862" w:rsidRPr="00291C76" w:rsidRDefault="00561862" w:rsidP="00561862">
            <w:pPr>
              <w:rPr>
                <w:noProof w:val="0"/>
              </w:rPr>
            </w:pPr>
            <w:r w:rsidRPr="00291C76">
              <w:rPr>
                <w:noProof w:val="0"/>
              </w:rPr>
              <w:t>&lt; 20 ms per post som ingår i svaret + en grundsvarstid på max 100 ms. Svarstiden ska skala utgående från beställarens lastkrav.</w:t>
            </w:r>
          </w:p>
        </w:tc>
      </w:tr>
      <w:tr w:rsidR="00561862" w:rsidRPr="00291C76" w14:paraId="0AA7A6D9" w14:textId="77777777" w:rsidTr="00561862">
        <w:tc>
          <w:tcPr>
            <w:tcW w:w="1450" w:type="dxa"/>
          </w:tcPr>
          <w:p w14:paraId="3103D6BC" w14:textId="77777777" w:rsidR="00561862" w:rsidRPr="00291C76" w:rsidRDefault="00561862" w:rsidP="008B1167">
            <w:pPr>
              <w:rPr>
                <w:noProof w:val="0"/>
              </w:rPr>
            </w:pPr>
            <w:r w:rsidRPr="00291C76">
              <w:rPr>
                <w:noProof w:val="0"/>
              </w:rPr>
              <w:t>Tillgänglighet</w:t>
            </w:r>
          </w:p>
        </w:tc>
        <w:tc>
          <w:tcPr>
            <w:tcW w:w="3853" w:type="dxa"/>
          </w:tcPr>
          <w:p w14:paraId="7B51C2B5" w14:textId="77777777" w:rsidR="00561862" w:rsidRPr="00291C76" w:rsidRDefault="00561862" w:rsidP="008B1167">
            <w:pPr>
              <w:rPr>
                <w:noProof w:val="0"/>
              </w:rPr>
            </w:pPr>
            <w:r w:rsidRPr="00291C76">
              <w:rPr>
                <w:noProof w:val="0"/>
              </w:rPr>
              <w:t>24x7, 99,9%</w:t>
            </w:r>
          </w:p>
        </w:tc>
      </w:tr>
      <w:tr w:rsidR="00561862" w:rsidRPr="00291C76" w14:paraId="0235F228" w14:textId="77777777" w:rsidTr="00561862">
        <w:tc>
          <w:tcPr>
            <w:tcW w:w="1450" w:type="dxa"/>
          </w:tcPr>
          <w:p w14:paraId="5CB88781" w14:textId="77777777" w:rsidR="00561862" w:rsidRPr="00291C76" w:rsidRDefault="00561862" w:rsidP="008B1167">
            <w:pPr>
              <w:rPr>
                <w:noProof w:val="0"/>
              </w:rPr>
            </w:pPr>
            <w:r w:rsidRPr="00291C76">
              <w:rPr>
                <w:noProof w:val="0"/>
              </w:rPr>
              <w:t>Last</w:t>
            </w:r>
          </w:p>
        </w:tc>
        <w:tc>
          <w:tcPr>
            <w:tcW w:w="3853" w:type="dxa"/>
          </w:tcPr>
          <w:p w14:paraId="2E33544E" w14:textId="77777777" w:rsidR="00561862" w:rsidRPr="00291C76" w:rsidRDefault="00561862" w:rsidP="008B1167">
            <w:pPr>
              <w:rPr>
                <w:noProof w:val="0"/>
              </w:rPr>
            </w:pPr>
            <w:r w:rsidRPr="00291C76">
              <w:rPr>
                <w:noProof w:val="0"/>
              </w:rPr>
              <w:t>Svarstiden ska skala utgående från beställarens lastkrav.</w:t>
            </w:r>
          </w:p>
        </w:tc>
      </w:tr>
      <w:tr w:rsidR="00561862" w:rsidRPr="00291C76" w14:paraId="15E895A6" w14:textId="77777777" w:rsidTr="00561862">
        <w:tc>
          <w:tcPr>
            <w:tcW w:w="1450" w:type="dxa"/>
          </w:tcPr>
          <w:p w14:paraId="6A979663" w14:textId="77777777" w:rsidR="00561862" w:rsidRPr="00291C76" w:rsidRDefault="00561862" w:rsidP="008B1167">
            <w:pPr>
              <w:rPr>
                <w:noProof w:val="0"/>
              </w:rPr>
            </w:pPr>
            <w:r w:rsidRPr="00291C76">
              <w:rPr>
                <w:noProof w:val="0"/>
              </w:rPr>
              <w:t>Aktualitet</w:t>
            </w:r>
          </w:p>
        </w:tc>
        <w:tc>
          <w:tcPr>
            <w:tcW w:w="3853" w:type="dxa"/>
          </w:tcPr>
          <w:p w14:paraId="54713419" w14:textId="77777777" w:rsidR="00561862" w:rsidRPr="00291C76" w:rsidRDefault="00266195" w:rsidP="00222350">
            <w:pPr>
              <w:rPr>
                <w:noProof w:val="0"/>
              </w:rPr>
            </w:pPr>
            <w:r w:rsidRPr="00291C76">
              <w:rPr>
                <w:noProof w:val="0"/>
              </w:rPr>
              <w:t>Vecko</w:t>
            </w:r>
            <w:r w:rsidR="00561862" w:rsidRPr="00291C76">
              <w:rPr>
                <w:noProof w:val="0"/>
              </w:rPr>
              <w:t xml:space="preserve">vis aviseringar från </w:t>
            </w:r>
            <w:r w:rsidR="00222350" w:rsidRPr="00291C76">
              <w:rPr>
                <w:noProof w:val="0"/>
              </w:rPr>
              <w:t>Skatteverket</w:t>
            </w:r>
            <w:r w:rsidR="00EB6C6B" w:rsidRPr="00291C76">
              <w:rPr>
                <w:noProof w:val="0"/>
              </w:rPr>
              <w:t xml:space="preserve"> (Navet eller Spar)</w:t>
            </w:r>
            <w:r w:rsidR="00561862" w:rsidRPr="00291C76">
              <w:rPr>
                <w:noProof w:val="0"/>
              </w:rPr>
              <w:t xml:space="preserve">. </w:t>
            </w:r>
          </w:p>
        </w:tc>
      </w:tr>
      <w:tr w:rsidR="00561862" w:rsidRPr="00291C76" w14:paraId="2C336F20" w14:textId="77777777" w:rsidTr="00561862">
        <w:tc>
          <w:tcPr>
            <w:tcW w:w="1450" w:type="dxa"/>
          </w:tcPr>
          <w:p w14:paraId="16C1D0BB" w14:textId="77777777" w:rsidR="00561862" w:rsidRPr="00291C76" w:rsidRDefault="00561862" w:rsidP="008B1167">
            <w:pPr>
              <w:rPr>
                <w:noProof w:val="0"/>
              </w:rPr>
            </w:pPr>
            <w:r w:rsidRPr="00291C76">
              <w:rPr>
                <w:noProof w:val="0"/>
              </w:rPr>
              <w:t>Robusthet</w:t>
            </w:r>
          </w:p>
        </w:tc>
        <w:tc>
          <w:tcPr>
            <w:tcW w:w="3853" w:type="dxa"/>
          </w:tcPr>
          <w:p w14:paraId="24715E17" w14:textId="77777777" w:rsidR="00561862" w:rsidRPr="00291C76" w:rsidRDefault="00561862" w:rsidP="008B1167">
            <w:pPr>
              <w:rPr>
                <w:noProof w:val="0"/>
              </w:rPr>
            </w:pPr>
            <w:r w:rsidRPr="00291C76">
              <w:rPr>
                <w:noProof w:val="0"/>
              </w:rPr>
              <w:t>Ett anrop är atomärt i betydelsen att en begäran ska fullföljas i sin helhet eller inte alls. Partiella svar kan inte lämnas.</w:t>
            </w:r>
          </w:p>
        </w:tc>
      </w:tr>
      <w:tr w:rsidR="005E7219" w:rsidRPr="00291C76" w14:paraId="68C42963" w14:textId="77777777" w:rsidTr="00561862">
        <w:tc>
          <w:tcPr>
            <w:tcW w:w="1450" w:type="dxa"/>
          </w:tcPr>
          <w:p w14:paraId="4C3ADF23" w14:textId="77777777" w:rsidR="005E7219" w:rsidRPr="00291C76" w:rsidRDefault="005E7219" w:rsidP="008B1167">
            <w:pPr>
              <w:rPr>
                <w:noProof w:val="0"/>
              </w:rPr>
            </w:pPr>
            <w:r w:rsidRPr="00291C76">
              <w:t>Begränsning</w:t>
            </w:r>
          </w:p>
        </w:tc>
        <w:tc>
          <w:tcPr>
            <w:tcW w:w="3853" w:type="dxa"/>
          </w:tcPr>
          <w:p w14:paraId="098F2A9E" w14:textId="77777777" w:rsidR="00166C9C" w:rsidRPr="00291C76" w:rsidRDefault="00166C9C" w:rsidP="00166C9C">
            <w:pPr>
              <w:rPr>
                <w:rFonts w:ascii="Arial" w:hAnsi="Arial" w:cs="Arial"/>
                <w:noProof w:val="0"/>
                <w:sz w:val="16"/>
                <w:szCs w:val="18"/>
              </w:rPr>
            </w:pPr>
            <w:r w:rsidRPr="00291C76">
              <w:t xml:space="preserve">Av praktiska skäl finns en begränsning på 1000 </w:t>
            </w:r>
            <w:proofErr w:type="spellStart"/>
            <w:r w:rsidRPr="00291C76">
              <w:rPr>
                <w:rFonts w:ascii="Arial" w:hAnsi="Arial" w:cs="Arial"/>
                <w:noProof w:val="0"/>
                <w:sz w:val="16"/>
                <w:szCs w:val="18"/>
              </w:rPr>
              <w:t>FysiskPersonId</w:t>
            </w:r>
            <w:proofErr w:type="spellEnd"/>
            <w:r w:rsidRPr="00291C76">
              <w:rPr>
                <w:rFonts w:ascii="Arial" w:hAnsi="Arial" w:cs="Arial"/>
                <w:noProof w:val="0"/>
                <w:sz w:val="16"/>
                <w:szCs w:val="18"/>
              </w:rPr>
              <w:t xml:space="preserve"> per anrop.</w:t>
            </w:r>
          </w:p>
          <w:p w14:paraId="5462AE43" w14:textId="77777777" w:rsidR="005E7219" w:rsidRPr="00291C76" w:rsidRDefault="00166C9C" w:rsidP="00166C9C">
            <w:r w:rsidRPr="00291C76">
              <w:t>För att slå upp fler än 1000 poster får tjänstekonsumenten göra upprepade anrop.</w:t>
            </w:r>
          </w:p>
        </w:tc>
      </w:tr>
    </w:tbl>
    <w:p w14:paraId="4874AE21" w14:textId="77777777" w:rsidR="00561862" w:rsidRPr="00291C76" w:rsidRDefault="00266195" w:rsidP="00313180">
      <w:pPr>
        <w:pStyle w:val="Rubrik2"/>
        <w:rPr>
          <w:lang w:val="sv-SE"/>
        </w:rPr>
      </w:pPr>
      <w:r w:rsidRPr="00291C76">
        <w:rPr>
          <w:lang w:val="sv-SE"/>
        </w:rPr>
        <w:t>Anrop</w:t>
      </w:r>
    </w:p>
    <w:p w14:paraId="3F4908CC" w14:textId="77777777" w:rsidR="00166C9C" w:rsidRPr="00291C76" w:rsidRDefault="00803BAA" w:rsidP="00166C9C">
      <w:r w:rsidRPr="00291C76">
        <w:t xml:space="preserve">Tjänsten </w:t>
      </w:r>
      <w:r w:rsidR="00166C9C" w:rsidRPr="00291C76">
        <w:t>Lookup</w:t>
      </w:r>
      <w:r w:rsidRPr="00291C76">
        <w:t xml:space="preserve">ByResitent </w:t>
      </w:r>
      <w:r w:rsidR="00166C9C" w:rsidRPr="00291C76">
        <w:t xml:space="preserve">är egentligen flera </w:t>
      </w:r>
      <w:r w:rsidRPr="00291C76">
        <w:t>olika tjänstekontrakt; ett per profil som avses.</w:t>
      </w:r>
    </w:p>
    <w:p w14:paraId="6FE347A8" w14:textId="77777777" w:rsidR="00803BAA" w:rsidRPr="00291C76" w:rsidRDefault="00803BAA" w:rsidP="00166C9C">
      <w:r w:rsidRPr="00291C76">
        <w:t xml:space="preserve">Tjänstens namn har formatet </w:t>
      </w:r>
      <w:r w:rsidRPr="00291C76">
        <w:rPr>
          <w:i/>
        </w:rPr>
        <w:t>LookupResidentBy&lt;Profile&gt;</w:t>
      </w:r>
      <w:r w:rsidRPr="00291C76">
        <w:t xml:space="preserve"> där  &lt;Profile&gt; är namnet på den aktuella profilen.</w:t>
      </w:r>
    </w:p>
    <w:p w14:paraId="7D40F828" w14:textId="77777777" w:rsidR="00166C9C" w:rsidRPr="00291C76" w:rsidRDefault="00166C9C" w:rsidP="00166C9C"/>
    <w:p w14:paraId="407D07C0" w14:textId="77777777" w:rsidR="00561862" w:rsidRPr="00291C76" w:rsidRDefault="00561862" w:rsidP="00313180">
      <w:pPr>
        <w:rPr>
          <w:noProof w:val="0"/>
        </w:rPr>
      </w:pPr>
    </w:p>
    <w:tbl>
      <w:tblPr>
        <w:tblW w:w="8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0"/>
        <w:gridCol w:w="1594"/>
        <w:gridCol w:w="4322"/>
        <w:gridCol w:w="900"/>
      </w:tblGrid>
      <w:tr w:rsidR="00561862" w:rsidRPr="00291C76" w14:paraId="1460A323" w14:textId="77777777" w:rsidTr="00D535C3">
        <w:tc>
          <w:tcPr>
            <w:tcW w:w="1410" w:type="dxa"/>
          </w:tcPr>
          <w:p w14:paraId="179F15E9" w14:textId="77777777" w:rsidR="00561862" w:rsidRPr="00291C76" w:rsidRDefault="00561862" w:rsidP="008B1167">
            <w:pPr>
              <w:rPr>
                <w:noProof w:val="0"/>
              </w:rPr>
            </w:pPr>
            <w:r w:rsidRPr="00291C76">
              <w:rPr>
                <w:noProof w:val="0"/>
              </w:rPr>
              <w:t>Namn</w:t>
            </w:r>
          </w:p>
        </w:tc>
        <w:tc>
          <w:tcPr>
            <w:tcW w:w="1594" w:type="dxa"/>
          </w:tcPr>
          <w:p w14:paraId="4D185839" w14:textId="77777777" w:rsidR="00561862" w:rsidRPr="00291C76" w:rsidRDefault="00561862" w:rsidP="008B1167">
            <w:pPr>
              <w:rPr>
                <w:noProof w:val="0"/>
              </w:rPr>
            </w:pPr>
            <w:r w:rsidRPr="00291C76">
              <w:rPr>
                <w:noProof w:val="0"/>
              </w:rPr>
              <w:t>Typ</w:t>
            </w:r>
          </w:p>
        </w:tc>
        <w:tc>
          <w:tcPr>
            <w:tcW w:w="4322" w:type="dxa"/>
          </w:tcPr>
          <w:p w14:paraId="39FD4E9C" w14:textId="77777777" w:rsidR="00561862" w:rsidRPr="00291C76" w:rsidRDefault="00561862" w:rsidP="008B1167">
            <w:pPr>
              <w:rPr>
                <w:noProof w:val="0"/>
              </w:rPr>
            </w:pPr>
            <w:r w:rsidRPr="00291C76">
              <w:rPr>
                <w:noProof w:val="0"/>
              </w:rPr>
              <w:t>Kommentar</w:t>
            </w:r>
          </w:p>
        </w:tc>
        <w:tc>
          <w:tcPr>
            <w:tcW w:w="900" w:type="dxa"/>
          </w:tcPr>
          <w:p w14:paraId="45BD9096" w14:textId="77777777" w:rsidR="00561862" w:rsidRPr="00291C76" w:rsidRDefault="00561862" w:rsidP="008B1167">
            <w:pPr>
              <w:rPr>
                <w:noProof w:val="0"/>
              </w:rPr>
            </w:pPr>
            <w:proofErr w:type="spellStart"/>
            <w:r w:rsidRPr="00291C76">
              <w:rPr>
                <w:noProof w:val="0"/>
              </w:rPr>
              <w:t>Kardi-nalitet</w:t>
            </w:r>
            <w:proofErr w:type="spellEnd"/>
          </w:p>
        </w:tc>
      </w:tr>
      <w:tr w:rsidR="00561862" w:rsidRPr="00291C76" w14:paraId="73E45544" w14:textId="77777777" w:rsidTr="00D535C3">
        <w:tc>
          <w:tcPr>
            <w:tcW w:w="1410" w:type="dxa"/>
          </w:tcPr>
          <w:p w14:paraId="5A5F249E" w14:textId="77777777" w:rsidR="00561862" w:rsidRPr="00291C76" w:rsidRDefault="00561862" w:rsidP="008B1167">
            <w:pPr>
              <w:rPr>
                <w:b/>
                <w:i/>
                <w:noProof w:val="0"/>
              </w:rPr>
            </w:pPr>
            <w:r w:rsidRPr="00291C76">
              <w:rPr>
                <w:b/>
                <w:i/>
                <w:noProof w:val="0"/>
              </w:rPr>
              <w:t>Begäran</w:t>
            </w:r>
          </w:p>
        </w:tc>
        <w:tc>
          <w:tcPr>
            <w:tcW w:w="1594" w:type="dxa"/>
          </w:tcPr>
          <w:p w14:paraId="0F0CB65D" w14:textId="77777777" w:rsidR="00561862" w:rsidRPr="00291C76" w:rsidRDefault="00561862" w:rsidP="008B1167">
            <w:pPr>
              <w:rPr>
                <w:noProof w:val="0"/>
              </w:rPr>
            </w:pPr>
          </w:p>
        </w:tc>
        <w:tc>
          <w:tcPr>
            <w:tcW w:w="4322" w:type="dxa"/>
          </w:tcPr>
          <w:p w14:paraId="75BCD603" w14:textId="77777777" w:rsidR="00561862" w:rsidRPr="00291C76" w:rsidRDefault="00561862" w:rsidP="008B1167">
            <w:pPr>
              <w:rPr>
                <w:noProof w:val="0"/>
              </w:rPr>
            </w:pPr>
          </w:p>
        </w:tc>
        <w:tc>
          <w:tcPr>
            <w:tcW w:w="900" w:type="dxa"/>
          </w:tcPr>
          <w:p w14:paraId="686B3530" w14:textId="77777777" w:rsidR="00561862" w:rsidRPr="00291C76" w:rsidRDefault="00561862" w:rsidP="008B1167">
            <w:pPr>
              <w:rPr>
                <w:noProof w:val="0"/>
              </w:rPr>
            </w:pPr>
          </w:p>
        </w:tc>
      </w:tr>
      <w:tr w:rsidR="00561862" w:rsidRPr="00291C76" w14:paraId="15EEC5CA" w14:textId="77777777" w:rsidTr="00D535C3">
        <w:tc>
          <w:tcPr>
            <w:tcW w:w="1410" w:type="dxa"/>
          </w:tcPr>
          <w:p w14:paraId="19A801F3" w14:textId="77777777" w:rsidR="001B70F6" w:rsidRPr="00291C76" w:rsidRDefault="001B70F6" w:rsidP="001B70F6">
            <w:pPr>
              <w:rPr>
                <w:i/>
              </w:rPr>
            </w:pPr>
            <w:r w:rsidRPr="00291C76">
              <w:rPr>
                <w:i/>
              </w:rPr>
              <w:t>personId</w:t>
            </w:r>
          </w:p>
          <w:p w14:paraId="5D5F7EA6" w14:textId="77777777" w:rsidR="00561862" w:rsidRPr="00291C76" w:rsidRDefault="00561862" w:rsidP="008B1167">
            <w:pPr>
              <w:rPr>
                <w:noProof w:val="0"/>
              </w:rPr>
            </w:pPr>
          </w:p>
        </w:tc>
        <w:tc>
          <w:tcPr>
            <w:tcW w:w="1594" w:type="dxa"/>
          </w:tcPr>
          <w:p w14:paraId="338A8910" w14:textId="77777777" w:rsidR="00561862" w:rsidRPr="00291C76" w:rsidRDefault="001B70F6" w:rsidP="00D535C3">
            <w:pPr>
              <w:rPr>
                <w:noProof w:val="0"/>
              </w:rPr>
            </w:pPr>
            <w:r w:rsidRPr="00291C76">
              <w:rPr>
                <w:noProof w:val="0"/>
              </w:rPr>
              <w:t>Text</w:t>
            </w:r>
          </w:p>
        </w:tc>
        <w:tc>
          <w:tcPr>
            <w:tcW w:w="4322" w:type="dxa"/>
          </w:tcPr>
          <w:p w14:paraId="64B8EDB9" w14:textId="77777777" w:rsidR="008B1167" w:rsidRPr="00291C76" w:rsidRDefault="001B5031" w:rsidP="008B1167">
            <w:pPr>
              <w:rPr>
                <w:noProof w:val="0"/>
              </w:rPr>
            </w:pPr>
            <w:r w:rsidRPr="00291C76">
              <w:t>Personnummer på</w:t>
            </w:r>
            <w:r w:rsidRPr="00291C76">
              <w:rPr>
                <w:rFonts w:ascii="Arial" w:hAnsi="Arial" w:cs="Arial"/>
                <w:noProof w:val="0"/>
                <w:sz w:val="16"/>
                <w:szCs w:val="18"/>
              </w:rPr>
              <w:t xml:space="preserve"> </w:t>
            </w:r>
            <w:r w:rsidRPr="00291C76">
              <w:t>format</w:t>
            </w:r>
            <w:r w:rsidR="008B1167" w:rsidRPr="00291C76">
              <w:rPr>
                <w:rFonts w:ascii="Arial" w:hAnsi="Arial" w:cs="Arial"/>
                <w:noProof w:val="0"/>
                <w:sz w:val="16"/>
                <w:szCs w:val="18"/>
              </w:rPr>
              <w:t>: ÅÅÅÅMMDDNNNN</w:t>
            </w:r>
            <w:r w:rsidR="00561862" w:rsidRPr="00291C76">
              <w:rPr>
                <w:noProof w:val="0"/>
              </w:rPr>
              <w:t xml:space="preserve">. </w:t>
            </w:r>
          </w:p>
          <w:p w14:paraId="2584B3EA" w14:textId="77777777" w:rsidR="008B1167" w:rsidRDefault="008B1167" w:rsidP="008B1167">
            <w:pPr>
              <w:rPr>
                <w:noProof w:val="0"/>
              </w:rPr>
            </w:pPr>
            <w:r w:rsidRPr="00291C76">
              <w:rPr>
                <w:noProof w:val="0"/>
              </w:rPr>
              <w:t>Flera personnummer kan anges i samma fråga.</w:t>
            </w:r>
          </w:p>
          <w:p w14:paraId="6EF6EC73" w14:textId="77777777" w:rsidR="00666FCA" w:rsidRDefault="00666FCA" w:rsidP="008B1167">
            <w:pPr>
              <w:rPr>
                <w:noProof w:val="0"/>
              </w:rPr>
            </w:pPr>
          </w:p>
          <w:p w14:paraId="11D9ECD2" w14:textId="77777777" w:rsidR="00666FCA" w:rsidRPr="00291C76" w:rsidRDefault="00666FCA" w:rsidP="008B1167">
            <w:pPr>
              <w:rPr>
                <w:ins w:id="82" w:author="1.1RC3" w:date="2013-12-11T22:37:00Z"/>
                <w:noProof w:val="0"/>
              </w:rPr>
            </w:pPr>
            <w:proofErr w:type="spellStart"/>
            <w:ins w:id="83" w:author="1.1RC3" w:date="2013-12-11T22:37:00Z">
              <w:r w:rsidRPr="00666FCA">
                <w:rPr>
                  <w:noProof w:val="0"/>
                  <w:highlight w:val="yellow"/>
                </w:rPr>
                <w:t>PersonId</w:t>
              </w:r>
              <w:proofErr w:type="spellEnd"/>
              <w:r w:rsidRPr="00666FCA">
                <w:rPr>
                  <w:noProof w:val="0"/>
                  <w:highlight w:val="yellow"/>
                </w:rPr>
                <w:t xml:space="preserve"> kan även vara reservnummer i det fall tjänstekonsumenten är en regional/lokal instans. Formatet är då specifikt för aktuellt </w:t>
              </w:r>
              <w:proofErr w:type="spellStart"/>
              <w:r w:rsidRPr="00666FCA">
                <w:rPr>
                  <w:noProof w:val="0"/>
                  <w:highlight w:val="yellow"/>
                </w:rPr>
                <w:t>reservnummerkodverk</w:t>
              </w:r>
              <w:proofErr w:type="spellEnd"/>
              <w:r w:rsidRPr="00666FCA">
                <w:rPr>
                  <w:noProof w:val="0"/>
                  <w:highlight w:val="yellow"/>
                </w:rPr>
                <w:t>.</w:t>
              </w:r>
            </w:ins>
          </w:p>
          <w:p w14:paraId="705EDD46" w14:textId="77777777" w:rsidR="00166C9C" w:rsidRPr="00291C76" w:rsidRDefault="00166C9C" w:rsidP="008B1167">
            <w:pPr>
              <w:rPr>
                <w:ins w:id="84" w:author="1.1RC3" w:date="2013-12-11T22:37:00Z"/>
              </w:rPr>
            </w:pPr>
          </w:p>
          <w:p w14:paraId="025BADFC" w14:textId="77777777" w:rsidR="00166C9C" w:rsidRPr="00291C76" w:rsidRDefault="00166C9C" w:rsidP="00166C9C">
            <w:pPr>
              <w:rPr>
                <w:rFonts w:ascii="Arial" w:hAnsi="Arial" w:cs="Arial"/>
                <w:noProof w:val="0"/>
                <w:sz w:val="16"/>
                <w:szCs w:val="18"/>
              </w:rPr>
            </w:pPr>
            <w:r w:rsidRPr="00291C76">
              <w:t xml:space="preserve">Se begränsning på antal </w:t>
            </w:r>
            <w:r w:rsidRPr="00291C76">
              <w:rPr>
                <w:i/>
              </w:rPr>
              <w:t>FysiskPersonId</w:t>
            </w:r>
            <w:r w:rsidRPr="00291C76">
              <w:t xml:space="preserve"> enl SLA</w:t>
            </w:r>
            <w:r w:rsidRPr="00291C76">
              <w:rPr>
                <w:rFonts w:ascii="Arial" w:hAnsi="Arial" w:cs="Arial"/>
                <w:noProof w:val="0"/>
                <w:sz w:val="16"/>
                <w:szCs w:val="18"/>
              </w:rPr>
              <w:t>-krav ovan.</w:t>
            </w:r>
          </w:p>
        </w:tc>
        <w:tc>
          <w:tcPr>
            <w:tcW w:w="900" w:type="dxa"/>
          </w:tcPr>
          <w:p w14:paraId="122E5139" w14:textId="77777777" w:rsidR="00561862" w:rsidRPr="00291C76" w:rsidRDefault="008B1167" w:rsidP="008B1167">
            <w:pPr>
              <w:rPr>
                <w:noProof w:val="0"/>
              </w:rPr>
            </w:pPr>
            <w:r w:rsidRPr="00291C76">
              <w:rPr>
                <w:noProof w:val="0"/>
              </w:rPr>
              <w:t>1</w:t>
            </w:r>
            <w:proofErr w:type="gramStart"/>
            <w:r w:rsidRPr="00291C76">
              <w:rPr>
                <w:noProof w:val="0"/>
              </w:rPr>
              <w:t>..</w:t>
            </w:r>
            <w:proofErr w:type="gramEnd"/>
            <w:r w:rsidRPr="00291C76">
              <w:rPr>
                <w:noProof w:val="0"/>
              </w:rPr>
              <w:t>*</w:t>
            </w:r>
          </w:p>
        </w:tc>
      </w:tr>
      <w:tr w:rsidR="00561862" w:rsidRPr="00291C76" w14:paraId="12AA0196" w14:textId="77777777" w:rsidTr="00D535C3">
        <w:tc>
          <w:tcPr>
            <w:tcW w:w="1410" w:type="dxa"/>
          </w:tcPr>
          <w:p w14:paraId="042684D8" w14:textId="77777777" w:rsidR="00561862" w:rsidRPr="00291C76" w:rsidRDefault="00803BAA" w:rsidP="008B1167">
            <w:pPr>
              <w:rPr>
                <w:noProof w:val="0"/>
              </w:rPr>
            </w:pPr>
            <w:r w:rsidRPr="00291C76">
              <w:rPr>
                <w:i/>
              </w:rPr>
              <w:t>lookUpSpecification</w:t>
            </w:r>
          </w:p>
        </w:tc>
        <w:tc>
          <w:tcPr>
            <w:tcW w:w="1594" w:type="dxa"/>
          </w:tcPr>
          <w:p w14:paraId="54C2F742" w14:textId="77777777" w:rsidR="00561862" w:rsidRPr="00291C76" w:rsidRDefault="00803BAA" w:rsidP="00803BAA">
            <w:pPr>
              <w:rPr>
                <w:noProof w:val="0"/>
              </w:rPr>
            </w:pPr>
            <w:r w:rsidRPr="00291C76">
              <w:rPr>
                <w:i/>
              </w:rPr>
              <w:t>LookUpSpecification</w:t>
            </w:r>
            <w:r w:rsidR="001B70F6" w:rsidRPr="00291C76">
              <w:rPr>
                <w:i/>
              </w:rPr>
              <w:t>Type</w:t>
            </w:r>
            <w:r w:rsidRPr="00291C76">
              <w:rPr>
                <w:noProof w:val="0"/>
              </w:rPr>
              <w:t xml:space="preserve"> </w:t>
            </w:r>
          </w:p>
        </w:tc>
        <w:tc>
          <w:tcPr>
            <w:tcW w:w="4322" w:type="dxa"/>
          </w:tcPr>
          <w:p w14:paraId="56947FEF" w14:textId="77777777" w:rsidR="008B1167" w:rsidRPr="00291C76" w:rsidRDefault="00803BAA" w:rsidP="00803BAA">
            <w:pPr>
              <w:rPr>
                <w:noProof w:val="0"/>
              </w:rPr>
            </w:pPr>
            <w:r w:rsidRPr="00291C76">
              <w:rPr>
                <w:noProof w:val="0"/>
              </w:rPr>
              <w:t>Urvalsbegränsning. Se beskrivning av datatypen ovan.</w:t>
            </w:r>
          </w:p>
        </w:tc>
        <w:tc>
          <w:tcPr>
            <w:tcW w:w="900" w:type="dxa"/>
          </w:tcPr>
          <w:p w14:paraId="19FCCF50" w14:textId="77777777" w:rsidR="00561862" w:rsidRPr="00291C76" w:rsidRDefault="008B1167" w:rsidP="008B1167">
            <w:pPr>
              <w:rPr>
                <w:noProof w:val="0"/>
              </w:rPr>
            </w:pPr>
            <w:r w:rsidRPr="00291C76">
              <w:rPr>
                <w:noProof w:val="0"/>
              </w:rPr>
              <w:t>0</w:t>
            </w:r>
            <w:proofErr w:type="gramStart"/>
            <w:r w:rsidRPr="00291C76">
              <w:rPr>
                <w:noProof w:val="0"/>
              </w:rPr>
              <w:t>..</w:t>
            </w:r>
            <w:proofErr w:type="gramEnd"/>
            <w:r w:rsidR="00266195" w:rsidRPr="00291C76">
              <w:rPr>
                <w:noProof w:val="0"/>
              </w:rPr>
              <w:t>1</w:t>
            </w:r>
          </w:p>
        </w:tc>
      </w:tr>
      <w:tr w:rsidR="00C6282A" w:rsidRPr="00291C76" w14:paraId="01B7C140" w14:textId="77777777" w:rsidTr="00D535C3">
        <w:tc>
          <w:tcPr>
            <w:tcW w:w="1410" w:type="dxa"/>
          </w:tcPr>
          <w:p w14:paraId="1F0BA2F3" w14:textId="77777777" w:rsidR="00C6282A" w:rsidRPr="00291C76" w:rsidRDefault="00C6282A" w:rsidP="008B1167">
            <w:pPr>
              <w:rPr>
                <w:i/>
              </w:rPr>
            </w:pPr>
          </w:p>
        </w:tc>
        <w:tc>
          <w:tcPr>
            <w:tcW w:w="1594" w:type="dxa"/>
          </w:tcPr>
          <w:p w14:paraId="1C76F462" w14:textId="77777777" w:rsidR="00C6282A" w:rsidRPr="00291C76" w:rsidRDefault="00C6282A" w:rsidP="00803BAA">
            <w:pPr>
              <w:rPr>
                <w:i/>
              </w:rPr>
            </w:pPr>
          </w:p>
        </w:tc>
        <w:tc>
          <w:tcPr>
            <w:tcW w:w="4322" w:type="dxa"/>
          </w:tcPr>
          <w:p w14:paraId="1A8A1E9B" w14:textId="77777777" w:rsidR="00C6282A" w:rsidRPr="00291C76" w:rsidRDefault="00C6282A" w:rsidP="00803BAA">
            <w:pPr>
              <w:rPr>
                <w:noProof w:val="0"/>
              </w:rPr>
            </w:pPr>
          </w:p>
        </w:tc>
        <w:tc>
          <w:tcPr>
            <w:tcW w:w="900" w:type="dxa"/>
          </w:tcPr>
          <w:p w14:paraId="3FC4F354" w14:textId="77777777" w:rsidR="00C6282A" w:rsidRPr="00291C76" w:rsidRDefault="00C6282A" w:rsidP="008B1167">
            <w:pPr>
              <w:rPr>
                <w:noProof w:val="0"/>
              </w:rPr>
            </w:pPr>
          </w:p>
        </w:tc>
      </w:tr>
      <w:tr w:rsidR="00561862" w:rsidRPr="00291C76" w14:paraId="2480479B" w14:textId="77777777" w:rsidTr="00D535C3">
        <w:tc>
          <w:tcPr>
            <w:tcW w:w="1410" w:type="dxa"/>
          </w:tcPr>
          <w:p w14:paraId="017D5EAA" w14:textId="77777777" w:rsidR="00561862" w:rsidRPr="00291C76" w:rsidRDefault="00561862" w:rsidP="008B1167">
            <w:pPr>
              <w:rPr>
                <w:b/>
                <w:i/>
                <w:noProof w:val="0"/>
              </w:rPr>
            </w:pPr>
            <w:r w:rsidRPr="00291C76">
              <w:rPr>
                <w:b/>
                <w:i/>
                <w:noProof w:val="0"/>
              </w:rPr>
              <w:lastRenderedPageBreak/>
              <w:t>Svar</w:t>
            </w:r>
          </w:p>
        </w:tc>
        <w:tc>
          <w:tcPr>
            <w:tcW w:w="1594" w:type="dxa"/>
          </w:tcPr>
          <w:p w14:paraId="41A54BE5" w14:textId="77777777" w:rsidR="00561862" w:rsidRPr="00291C76" w:rsidRDefault="00561862" w:rsidP="008B1167">
            <w:pPr>
              <w:rPr>
                <w:noProof w:val="0"/>
              </w:rPr>
            </w:pPr>
          </w:p>
        </w:tc>
        <w:tc>
          <w:tcPr>
            <w:tcW w:w="4322" w:type="dxa"/>
          </w:tcPr>
          <w:p w14:paraId="7D5D5A23" w14:textId="77777777" w:rsidR="00561862" w:rsidRPr="00291C76" w:rsidRDefault="00561862" w:rsidP="008B1167">
            <w:pPr>
              <w:rPr>
                <w:noProof w:val="0"/>
              </w:rPr>
            </w:pPr>
          </w:p>
        </w:tc>
        <w:tc>
          <w:tcPr>
            <w:tcW w:w="900" w:type="dxa"/>
          </w:tcPr>
          <w:p w14:paraId="0157E888" w14:textId="77777777" w:rsidR="00561862" w:rsidRPr="00291C76" w:rsidRDefault="00561862" w:rsidP="008B1167">
            <w:pPr>
              <w:rPr>
                <w:noProof w:val="0"/>
              </w:rPr>
            </w:pPr>
          </w:p>
        </w:tc>
      </w:tr>
      <w:tr w:rsidR="00561862" w:rsidRPr="00291C76" w14:paraId="68C197C8" w14:textId="77777777" w:rsidTr="00D535C3">
        <w:tc>
          <w:tcPr>
            <w:tcW w:w="1410" w:type="dxa"/>
          </w:tcPr>
          <w:p w14:paraId="6847C080" w14:textId="77777777" w:rsidR="00561862" w:rsidRPr="00291C76" w:rsidRDefault="00803BAA" w:rsidP="008B1167">
            <w:pPr>
              <w:rPr>
                <w:noProof w:val="0"/>
              </w:rPr>
            </w:pPr>
            <w:r w:rsidRPr="00291C76">
              <w:rPr>
                <w:i/>
              </w:rPr>
              <w:t>residentType</w:t>
            </w:r>
          </w:p>
        </w:tc>
        <w:tc>
          <w:tcPr>
            <w:tcW w:w="1594" w:type="dxa"/>
          </w:tcPr>
          <w:p w14:paraId="23B0E6E0" w14:textId="77777777" w:rsidR="00561862" w:rsidRPr="00291C76" w:rsidRDefault="00803BAA" w:rsidP="008B1167">
            <w:pPr>
              <w:rPr>
                <w:i/>
                <w:noProof w:val="0"/>
              </w:rPr>
            </w:pPr>
            <w:r w:rsidRPr="00291C76">
              <w:rPr>
                <w:i/>
              </w:rPr>
              <w:t>ResidentType</w:t>
            </w:r>
          </w:p>
        </w:tc>
        <w:tc>
          <w:tcPr>
            <w:tcW w:w="4322" w:type="dxa"/>
          </w:tcPr>
          <w:p w14:paraId="5495DE9D" w14:textId="77777777" w:rsidR="00803BAA" w:rsidRPr="00291C76" w:rsidRDefault="00803BAA" w:rsidP="008B1167">
            <w:pPr>
              <w:rPr>
                <w:noProof w:val="0"/>
              </w:rPr>
            </w:pPr>
            <w:r w:rsidRPr="00291C76">
              <w:rPr>
                <w:noProof w:val="0"/>
              </w:rPr>
              <w:t>Personuppgifter om efterfrågad person.</w:t>
            </w:r>
          </w:p>
          <w:p w14:paraId="148A1291" w14:textId="77777777" w:rsidR="00D535C3" w:rsidRPr="00291C76" w:rsidRDefault="00D535C3" w:rsidP="008B1167">
            <w:pPr>
              <w:rPr>
                <w:noProof w:val="0"/>
              </w:rPr>
            </w:pPr>
          </w:p>
          <w:p w14:paraId="0FF6FCE0" w14:textId="77777777" w:rsidR="009B7316" w:rsidRPr="00291C76" w:rsidRDefault="009B7316" w:rsidP="00803BAA">
            <w:pPr>
              <w:rPr>
                <w:noProof w:val="0"/>
              </w:rPr>
            </w:pPr>
            <w:proofErr w:type="spellStart"/>
            <w:r w:rsidRPr="00291C76">
              <w:rPr>
                <w:noProof w:val="0"/>
              </w:rPr>
              <w:t>Kardinaliteten</w:t>
            </w:r>
            <w:proofErr w:type="spellEnd"/>
            <w:r w:rsidRPr="00291C76">
              <w:rPr>
                <w:noProof w:val="0"/>
              </w:rPr>
              <w:t xml:space="preserve"> markerar att </w:t>
            </w:r>
            <w:r w:rsidR="00803BAA" w:rsidRPr="00291C76">
              <w:rPr>
                <w:noProof w:val="0"/>
              </w:rPr>
              <w:t>flera svar</w:t>
            </w:r>
            <w:r w:rsidRPr="00291C76">
              <w:rPr>
                <w:noProof w:val="0"/>
              </w:rPr>
              <w:t xml:space="preserve"> kan </w:t>
            </w:r>
            <w:r w:rsidR="00803BAA" w:rsidRPr="00291C76">
              <w:rPr>
                <w:noProof w:val="0"/>
              </w:rPr>
              <w:t xml:space="preserve">erhållas; </w:t>
            </w:r>
            <w:r w:rsidR="00266195" w:rsidRPr="00291C76">
              <w:rPr>
                <w:noProof w:val="0"/>
              </w:rPr>
              <w:t xml:space="preserve">max </w:t>
            </w:r>
            <w:r w:rsidR="00803BAA" w:rsidRPr="00291C76">
              <w:rPr>
                <w:noProof w:val="0"/>
              </w:rPr>
              <w:t>ett för varje efterfrågat personnummer reducerat med eventuell urvalsbegränsning.</w:t>
            </w:r>
          </w:p>
          <w:p w14:paraId="114FD9B2" w14:textId="77777777" w:rsidR="009B7316" w:rsidRPr="00291C76" w:rsidRDefault="009B7316" w:rsidP="009B7316">
            <w:pPr>
              <w:rPr>
                <w:noProof w:val="0"/>
              </w:rPr>
            </w:pPr>
          </w:p>
          <w:p w14:paraId="3F5F3D9B" w14:textId="77777777" w:rsidR="004D1345" w:rsidRPr="00291C76" w:rsidRDefault="00803BAA" w:rsidP="004D1345">
            <w:pPr>
              <w:rPr>
                <w:noProof w:val="0"/>
              </w:rPr>
            </w:pPr>
            <w:r w:rsidRPr="00291C76">
              <w:rPr>
                <w:noProof w:val="0"/>
              </w:rPr>
              <w:t xml:space="preserve">Värden för fält </w:t>
            </w:r>
            <w:r w:rsidR="004D1345" w:rsidRPr="00291C76">
              <w:rPr>
                <w:noProof w:val="0"/>
              </w:rPr>
              <w:t xml:space="preserve">i </w:t>
            </w:r>
            <w:r w:rsidRPr="00291C76">
              <w:rPr>
                <w:noProof w:val="0"/>
              </w:rPr>
              <w:t>returtypen (</w:t>
            </w:r>
            <w:r w:rsidRPr="00291C76">
              <w:rPr>
                <w:i/>
              </w:rPr>
              <w:t>ResidentType</w:t>
            </w:r>
            <w:r w:rsidRPr="00291C76">
              <w:t xml:space="preserve">) </w:t>
            </w:r>
            <w:r w:rsidRPr="00291C76">
              <w:rPr>
                <w:noProof w:val="0"/>
              </w:rPr>
              <w:t>som inte ingår i den aktuella profilen kommer att utelämnas (</w:t>
            </w:r>
            <w:r w:rsidR="00361A93" w:rsidRPr="00291C76">
              <w:rPr>
                <w:noProof w:val="0"/>
              </w:rPr>
              <w:t xml:space="preserve">dvs. saknas i </w:t>
            </w:r>
            <w:proofErr w:type="spellStart"/>
            <w:r w:rsidR="00361A93" w:rsidRPr="00291C76">
              <w:rPr>
                <w:noProof w:val="0"/>
              </w:rPr>
              <w:t>SOAP</w:t>
            </w:r>
            <w:proofErr w:type="spellEnd"/>
            <w:r w:rsidR="00361A93" w:rsidRPr="00291C76">
              <w:rPr>
                <w:noProof w:val="0"/>
              </w:rPr>
              <w:t xml:space="preserve">-meddelandet, </w:t>
            </w:r>
            <w:proofErr w:type="spellStart"/>
            <w:r w:rsidRPr="00291C76">
              <w:rPr>
                <w:noProof w:val="0"/>
              </w:rPr>
              <w:t>null</w:t>
            </w:r>
            <w:proofErr w:type="spellEnd"/>
            <w:r w:rsidR="00361A93" w:rsidRPr="00291C76">
              <w:rPr>
                <w:noProof w:val="0"/>
              </w:rPr>
              <w:t xml:space="preserve"> i genererad kod</w:t>
            </w:r>
            <w:r w:rsidRPr="00291C76">
              <w:rPr>
                <w:noProof w:val="0"/>
              </w:rPr>
              <w:t>).</w:t>
            </w:r>
          </w:p>
        </w:tc>
        <w:tc>
          <w:tcPr>
            <w:tcW w:w="900" w:type="dxa"/>
          </w:tcPr>
          <w:p w14:paraId="43CB4923" w14:textId="77777777" w:rsidR="00561862" w:rsidRPr="00291C76" w:rsidRDefault="00D535C3" w:rsidP="008B1167">
            <w:pPr>
              <w:rPr>
                <w:noProof w:val="0"/>
              </w:rPr>
            </w:pPr>
            <w:r w:rsidRPr="00291C76">
              <w:rPr>
                <w:noProof w:val="0"/>
              </w:rPr>
              <w:t>0</w:t>
            </w:r>
            <w:proofErr w:type="gramStart"/>
            <w:r w:rsidRPr="00291C76">
              <w:rPr>
                <w:noProof w:val="0"/>
              </w:rPr>
              <w:t>..</w:t>
            </w:r>
            <w:proofErr w:type="gramEnd"/>
            <w:r w:rsidRPr="00291C76">
              <w:rPr>
                <w:noProof w:val="0"/>
              </w:rPr>
              <w:t>*</w:t>
            </w:r>
          </w:p>
        </w:tc>
      </w:tr>
    </w:tbl>
    <w:p w14:paraId="65E8CC37" w14:textId="77777777" w:rsidR="00561862" w:rsidRPr="00291C76" w:rsidRDefault="00561862" w:rsidP="00313180">
      <w:pPr>
        <w:pStyle w:val="Rubrik2"/>
      </w:pPr>
      <w:r w:rsidRPr="00291C76">
        <w:t>Regler</w:t>
      </w:r>
    </w:p>
    <w:p w14:paraId="2EEF3DC9" w14:textId="77777777" w:rsidR="001B5031" w:rsidRPr="00291C76" w:rsidRDefault="001B5031" w:rsidP="00B30504">
      <w:pPr>
        <w:rPr>
          <w:noProof w:val="0"/>
        </w:rPr>
      </w:pPr>
      <w:r w:rsidRPr="00291C76">
        <w:rPr>
          <w:noProof w:val="0"/>
        </w:rPr>
        <w:t>Inga personuppgifter returneras för personer som saknar information i tjänsten.</w:t>
      </w:r>
    </w:p>
    <w:p w14:paraId="2B221FC3" w14:textId="77777777" w:rsidR="00AF40F8" w:rsidRPr="00291C76" w:rsidRDefault="001B5031" w:rsidP="00B30504">
      <w:pPr>
        <w:rPr>
          <w:noProof w:val="0"/>
        </w:rPr>
      </w:pPr>
      <w:r w:rsidRPr="00291C76">
        <w:rPr>
          <w:noProof w:val="0"/>
        </w:rPr>
        <w:t>Det är tjänstekonsumentens ansvar att personnummer i anropet följer rätt format. Tjänsteproducenten har ingen skyldighet att kontrollera formatet.</w:t>
      </w:r>
    </w:p>
    <w:p w14:paraId="57294A37" w14:textId="77777777" w:rsidR="00533A31" w:rsidRPr="00291C76" w:rsidRDefault="00533A31" w:rsidP="00313180">
      <w:pPr>
        <w:pStyle w:val="Rubrik2"/>
      </w:pPr>
      <w:r w:rsidRPr="00291C76">
        <w:t>Tjänsteinteraktion</w:t>
      </w:r>
    </w:p>
    <w:p w14:paraId="6610F9AB" w14:textId="77777777" w:rsidR="00533A31" w:rsidRPr="00291C76" w:rsidRDefault="001B5031" w:rsidP="001B5031">
      <w:r w:rsidRPr="00291C76">
        <w:rPr>
          <w:lang w:eastAsia="sv-SE"/>
        </w:rPr>
        <w:t>Fråga-Svar</w:t>
      </w:r>
      <w:r w:rsidRPr="00291C76">
        <w:t xml:space="preserve"> </w:t>
      </w:r>
    </w:p>
    <w:p w14:paraId="34681A58" w14:textId="77777777" w:rsidR="00B30504" w:rsidRPr="001B5031" w:rsidRDefault="00B30504" w:rsidP="004C7223">
      <w:pPr>
        <w:pStyle w:val="Rubrik1"/>
        <w:rPr>
          <w:del w:id="85" w:author="1.1RC3" w:date="2013-12-11T22:37:00Z"/>
        </w:rPr>
      </w:pPr>
      <w:bookmarkStart w:id="86" w:name="_TOC19845"/>
      <w:bookmarkStart w:id="87" w:name="TOC254083426"/>
      <w:bookmarkStart w:id="88" w:name="_TOC20880"/>
      <w:bookmarkStart w:id="89" w:name="TOC254083427"/>
      <w:bookmarkStart w:id="90" w:name="_TOC23051"/>
      <w:bookmarkStart w:id="91" w:name="TOC254083428"/>
      <w:bookmarkStart w:id="92" w:name="_TOC23820"/>
      <w:bookmarkStart w:id="93" w:name="TOC254083429"/>
      <w:bookmarkStart w:id="94" w:name="_Toc248162122"/>
      <w:bookmarkStart w:id="95" w:name="_Toc241779536"/>
      <w:bookmarkEnd w:id="86"/>
      <w:bookmarkEnd w:id="87"/>
      <w:bookmarkEnd w:id="88"/>
      <w:bookmarkEnd w:id="89"/>
      <w:bookmarkEnd w:id="90"/>
      <w:bookmarkEnd w:id="91"/>
      <w:bookmarkEnd w:id="92"/>
      <w:bookmarkEnd w:id="93"/>
      <w:del w:id="96" w:author="1.1RC3" w:date="2013-12-11T22:37:00Z">
        <w:r w:rsidRPr="001B5031">
          <w:delText>Update</w:delText>
        </w:r>
        <w:r w:rsidR="00361A93" w:rsidRPr="001B5031">
          <w:delText>Resident</w:delText>
        </w:r>
        <w:bookmarkEnd w:id="95"/>
      </w:del>
    </w:p>
    <w:p w14:paraId="18C7779D" w14:textId="77777777" w:rsidR="00B30504" w:rsidRPr="00014739" w:rsidRDefault="00B30504" w:rsidP="00DE52C2">
      <w:pPr>
        <w:rPr>
          <w:del w:id="97" w:author="1.1RC3" w:date="2013-12-11T22:37:00Z"/>
          <w:noProof w:val="0"/>
        </w:rPr>
      </w:pPr>
      <w:del w:id="98" w:author="1.1RC3" w:date="2013-12-11T22:37:00Z">
        <w:r w:rsidRPr="00014739">
          <w:rPr>
            <w:noProof w:val="0"/>
          </w:rPr>
          <w:delText>Tilldelar nya värden på en eller flera utökade fält för en viss person</w:delText>
        </w:r>
        <w:r w:rsidR="00DE52C2">
          <w:rPr>
            <w:noProof w:val="0"/>
          </w:rPr>
          <w:delText>post</w:delText>
        </w:r>
        <w:r w:rsidRPr="00014739">
          <w:rPr>
            <w:noProof w:val="0"/>
          </w:rPr>
          <w:delText>.</w:delText>
        </w:r>
      </w:del>
    </w:p>
    <w:p w14:paraId="37448D1D" w14:textId="77777777" w:rsidR="004D1345" w:rsidRPr="00014739" w:rsidRDefault="004D1345" w:rsidP="00B30504">
      <w:pPr>
        <w:rPr>
          <w:del w:id="99" w:author="1.1RC3" w:date="2013-12-11T22:37:00Z"/>
          <w:noProof w:val="0"/>
        </w:rPr>
      </w:pPr>
      <w:del w:id="100" w:author="1.1RC3" w:date="2013-12-11T22:37:00Z">
        <w:r w:rsidRPr="00014739">
          <w:rPr>
            <w:noProof w:val="0"/>
          </w:rPr>
          <w:delText xml:space="preserve">Om </w:delText>
        </w:r>
        <w:r w:rsidR="00DE52C2">
          <w:rPr>
            <w:noProof w:val="0"/>
          </w:rPr>
          <w:delText xml:space="preserve">värdet </w:delText>
        </w:r>
        <w:r w:rsidRPr="00014739">
          <w:rPr>
            <w:noProof w:val="0"/>
          </w:rPr>
          <w:delText xml:space="preserve">redan finns kommer det aktuella värdet att ersättas. Om tomt värde anges kommer fältet att tas bort. </w:delText>
        </w:r>
      </w:del>
    </w:p>
    <w:p w14:paraId="5BE66B86" w14:textId="77777777" w:rsidR="004D1345" w:rsidRPr="00014739" w:rsidRDefault="004D1345" w:rsidP="00B30504">
      <w:pPr>
        <w:rPr>
          <w:del w:id="101" w:author="1.1RC3" w:date="2013-12-11T22:37:00Z"/>
          <w:noProof w:val="0"/>
        </w:rPr>
      </w:pPr>
      <w:del w:id="102" w:author="1.1RC3" w:date="2013-12-11T22:37:00Z">
        <w:r w:rsidRPr="00014739">
          <w:rPr>
            <w:noProof w:val="0"/>
          </w:rPr>
          <w:delText xml:space="preserve">Varje fält kommer internt att märkas med </w:delText>
        </w:r>
        <w:r w:rsidR="004C7223" w:rsidRPr="00014739">
          <w:rPr>
            <w:noProof w:val="0"/>
          </w:rPr>
          <w:delText xml:space="preserve">ändringsdatum. </w:delText>
        </w:r>
      </w:del>
    </w:p>
    <w:p w14:paraId="31B7D34A" w14:textId="77777777" w:rsidR="00B30504" w:rsidRPr="00014739" w:rsidRDefault="00B30504" w:rsidP="00313180">
      <w:pPr>
        <w:pStyle w:val="Rubrik2"/>
        <w:rPr>
          <w:del w:id="103" w:author="1.1RC3" w:date="2013-12-11T22:37:00Z"/>
        </w:rPr>
      </w:pPr>
      <w:del w:id="104" w:author="1.1RC3" w:date="2013-12-11T22:37:00Z">
        <w:r w:rsidRPr="00014739">
          <w:delText>Frivillighet</w:delText>
        </w:r>
      </w:del>
    </w:p>
    <w:p w14:paraId="74318F07" w14:textId="77777777" w:rsidR="00B30504" w:rsidRPr="00014739" w:rsidRDefault="00B30504" w:rsidP="00B30504">
      <w:pPr>
        <w:rPr>
          <w:del w:id="105" w:author="1.1RC3" w:date="2013-12-11T22:37:00Z"/>
          <w:noProof w:val="0"/>
        </w:rPr>
      </w:pPr>
      <w:del w:id="106" w:author="1.1RC3" w:date="2013-12-11T22:37:00Z">
        <w:r w:rsidRPr="00014739">
          <w:rPr>
            <w:noProof w:val="0"/>
          </w:rPr>
          <w:delText>Tjänsten är frivillig för de tjänsteproducenter som implementerar tjänstedomänen.</w:delText>
        </w:r>
      </w:del>
    </w:p>
    <w:p w14:paraId="2C48F4E2" w14:textId="77777777" w:rsidR="00B30504" w:rsidRPr="00014739" w:rsidRDefault="00B30504" w:rsidP="00313180">
      <w:pPr>
        <w:pStyle w:val="Rubrik2"/>
        <w:rPr>
          <w:del w:id="107" w:author="1.1RC3" w:date="2013-12-11T22:37:00Z"/>
        </w:rPr>
      </w:pPr>
      <w:del w:id="108" w:author="1.1RC3" w:date="2013-12-11T22:37:00Z">
        <w:r w:rsidRPr="00014739">
          <w:delText>Version</w:delText>
        </w:r>
      </w:del>
    </w:p>
    <w:p w14:paraId="05E746F7" w14:textId="77777777" w:rsidR="00B30504" w:rsidRPr="00014739" w:rsidRDefault="00B30504" w:rsidP="00B30504">
      <w:pPr>
        <w:rPr>
          <w:del w:id="109" w:author="1.1RC3" w:date="2013-12-11T22:37:00Z"/>
          <w:noProof w:val="0"/>
        </w:rPr>
      </w:pPr>
      <w:del w:id="110" w:author="1.1RC3" w:date="2013-12-11T22:37:00Z">
        <w:r w:rsidRPr="00014739">
          <w:rPr>
            <w:noProof w:val="0"/>
          </w:rPr>
          <w:delText>1.0</w:delText>
        </w:r>
      </w:del>
    </w:p>
    <w:p w14:paraId="149A2270" w14:textId="77777777" w:rsidR="00B30504" w:rsidRPr="00014739" w:rsidRDefault="00B30504" w:rsidP="00313180">
      <w:pPr>
        <w:pStyle w:val="Rubrik2"/>
        <w:rPr>
          <w:del w:id="111" w:author="1.1RC3" w:date="2013-12-11T22:37:00Z"/>
        </w:rPr>
      </w:pPr>
      <w:del w:id="112" w:author="1.1RC3" w:date="2013-12-11T22:37:00Z">
        <w:r w:rsidRPr="00014739">
          <w:delText>SLA-krav</w:delText>
        </w:r>
      </w:del>
    </w:p>
    <w:p w14:paraId="7827D8B5" w14:textId="77777777" w:rsidR="00B30504" w:rsidRPr="00014739" w:rsidRDefault="00B30504" w:rsidP="00B30504">
      <w:pPr>
        <w:rPr>
          <w:del w:id="113" w:author="1.1RC3" w:date="2013-12-11T22:37:00Z"/>
          <w:noProof w:val="0"/>
        </w:rPr>
      </w:pPr>
      <w:del w:id="114" w:author="1.1RC3" w:date="2013-12-11T22:37:00Z">
        <w:r w:rsidRPr="00014739">
          <w:rPr>
            <w:noProof w:val="0"/>
          </w:rPr>
          <w:delText>Rekommenderade SLA-krav. Faktiska värden enligt tjänstebeskrivning för respektive tänsteproducent.</w:delText>
        </w:r>
      </w:del>
    </w:p>
    <w:p w14:paraId="2BB19689" w14:textId="77777777" w:rsidR="00B30504" w:rsidRPr="00014739" w:rsidRDefault="00B30504" w:rsidP="00B30504">
      <w:pPr>
        <w:rPr>
          <w:del w:id="115" w:author="1.1RC3" w:date="2013-12-11T22:37:00Z"/>
          <w:noProof w:val="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3853"/>
      </w:tblGrid>
      <w:tr w:rsidR="00B30504" w:rsidRPr="00014739" w14:paraId="6BA1A788" w14:textId="77777777" w:rsidTr="009760E9">
        <w:trPr>
          <w:del w:id="116" w:author="1.1RC3" w:date="2013-12-11T22:37:00Z"/>
        </w:trPr>
        <w:tc>
          <w:tcPr>
            <w:tcW w:w="1450" w:type="dxa"/>
          </w:tcPr>
          <w:p w14:paraId="56E8C622" w14:textId="77777777" w:rsidR="00B30504" w:rsidRPr="00014739" w:rsidRDefault="00B30504" w:rsidP="009760E9">
            <w:pPr>
              <w:rPr>
                <w:del w:id="117" w:author="1.1RC3" w:date="2013-12-11T22:37:00Z"/>
                <w:b/>
                <w:noProof w:val="0"/>
              </w:rPr>
            </w:pPr>
            <w:del w:id="118" w:author="1.1RC3" w:date="2013-12-11T22:37:00Z">
              <w:r w:rsidRPr="00014739">
                <w:rPr>
                  <w:b/>
                  <w:noProof w:val="0"/>
                </w:rPr>
                <w:delText>Kategori</w:delText>
              </w:r>
            </w:del>
          </w:p>
        </w:tc>
        <w:tc>
          <w:tcPr>
            <w:tcW w:w="3853" w:type="dxa"/>
          </w:tcPr>
          <w:p w14:paraId="3B05E151" w14:textId="77777777" w:rsidR="00B30504" w:rsidRPr="00014739" w:rsidRDefault="00B30504" w:rsidP="009760E9">
            <w:pPr>
              <w:rPr>
                <w:del w:id="119" w:author="1.1RC3" w:date="2013-12-11T22:37:00Z"/>
                <w:b/>
                <w:noProof w:val="0"/>
              </w:rPr>
            </w:pPr>
            <w:del w:id="120" w:author="1.1RC3" w:date="2013-12-11T22:37:00Z">
              <w:r w:rsidRPr="00014739">
                <w:rPr>
                  <w:b/>
                  <w:noProof w:val="0"/>
                </w:rPr>
                <w:delText>Krav</w:delText>
              </w:r>
            </w:del>
          </w:p>
        </w:tc>
      </w:tr>
      <w:tr w:rsidR="00B30504" w:rsidRPr="00014739" w14:paraId="4760AC3D" w14:textId="77777777" w:rsidTr="009760E9">
        <w:trPr>
          <w:del w:id="121" w:author="1.1RC3" w:date="2013-12-11T22:37:00Z"/>
        </w:trPr>
        <w:tc>
          <w:tcPr>
            <w:tcW w:w="1450" w:type="dxa"/>
          </w:tcPr>
          <w:p w14:paraId="33A4F4B5" w14:textId="77777777" w:rsidR="00B30504" w:rsidRPr="00014739" w:rsidRDefault="00B30504" w:rsidP="009760E9">
            <w:pPr>
              <w:rPr>
                <w:del w:id="122" w:author="1.1RC3" w:date="2013-12-11T22:37:00Z"/>
                <w:noProof w:val="0"/>
              </w:rPr>
            </w:pPr>
            <w:del w:id="123" w:author="1.1RC3" w:date="2013-12-11T22:37:00Z">
              <w:r w:rsidRPr="00014739">
                <w:rPr>
                  <w:noProof w:val="0"/>
                </w:rPr>
                <w:delText>Svarstid</w:delText>
              </w:r>
            </w:del>
          </w:p>
        </w:tc>
        <w:tc>
          <w:tcPr>
            <w:tcW w:w="3853" w:type="dxa"/>
          </w:tcPr>
          <w:p w14:paraId="5A4C9799" w14:textId="77777777" w:rsidR="00B30504" w:rsidRPr="00014739" w:rsidRDefault="00DE52C2" w:rsidP="009760E9">
            <w:pPr>
              <w:rPr>
                <w:del w:id="124" w:author="1.1RC3" w:date="2013-12-11T22:37:00Z"/>
                <w:noProof w:val="0"/>
              </w:rPr>
            </w:pPr>
            <w:del w:id="125" w:author="1.1RC3" w:date="2013-12-11T22:37:00Z">
              <w:r>
                <w:rPr>
                  <w:noProof w:val="0"/>
                </w:rPr>
                <w:delText>Max 2</w:delText>
              </w:r>
              <w:r w:rsidR="00B30504" w:rsidRPr="00014739">
                <w:rPr>
                  <w:noProof w:val="0"/>
                </w:rPr>
                <w:delText>00 ms. Svarstiden ska skala utgående från beställarens lastkrav.</w:delText>
              </w:r>
            </w:del>
          </w:p>
        </w:tc>
      </w:tr>
      <w:tr w:rsidR="00B30504" w:rsidRPr="00014739" w14:paraId="5905D245" w14:textId="77777777" w:rsidTr="009760E9">
        <w:trPr>
          <w:del w:id="126" w:author="1.1RC3" w:date="2013-12-11T22:37:00Z"/>
        </w:trPr>
        <w:tc>
          <w:tcPr>
            <w:tcW w:w="1450" w:type="dxa"/>
          </w:tcPr>
          <w:p w14:paraId="62BC69F6" w14:textId="77777777" w:rsidR="00B30504" w:rsidRPr="00014739" w:rsidRDefault="00B30504" w:rsidP="009760E9">
            <w:pPr>
              <w:rPr>
                <w:del w:id="127" w:author="1.1RC3" w:date="2013-12-11T22:37:00Z"/>
                <w:noProof w:val="0"/>
              </w:rPr>
            </w:pPr>
            <w:del w:id="128" w:author="1.1RC3" w:date="2013-12-11T22:37:00Z">
              <w:r w:rsidRPr="00014739">
                <w:rPr>
                  <w:noProof w:val="0"/>
                </w:rPr>
                <w:delText>Tillgänglighet</w:delText>
              </w:r>
            </w:del>
          </w:p>
        </w:tc>
        <w:tc>
          <w:tcPr>
            <w:tcW w:w="3853" w:type="dxa"/>
          </w:tcPr>
          <w:p w14:paraId="7139FF58" w14:textId="77777777" w:rsidR="00B30504" w:rsidRPr="00014739" w:rsidRDefault="00B30504" w:rsidP="009760E9">
            <w:pPr>
              <w:rPr>
                <w:del w:id="129" w:author="1.1RC3" w:date="2013-12-11T22:37:00Z"/>
                <w:noProof w:val="0"/>
              </w:rPr>
            </w:pPr>
            <w:del w:id="130" w:author="1.1RC3" w:date="2013-12-11T22:37:00Z">
              <w:r w:rsidRPr="00014739">
                <w:rPr>
                  <w:noProof w:val="0"/>
                </w:rPr>
                <w:delText>24x7, 99,9%</w:delText>
              </w:r>
            </w:del>
          </w:p>
        </w:tc>
      </w:tr>
      <w:tr w:rsidR="00B30504" w:rsidRPr="00014739" w14:paraId="043B62EC" w14:textId="77777777" w:rsidTr="009760E9">
        <w:trPr>
          <w:del w:id="131" w:author="1.1RC3" w:date="2013-12-11T22:37:00Z"/>
        </w:trPr>
        <w:tc>
          <w:tcPr>
            <w:tcW w:w="1450" w:type="dxa"/>
          </w:tcPr>
          <w:p w14:paraId="4F609248" w14:textId="77777777" w:rsidR="00B30504" w:rsidRPr="00014739" w:rsidRDefault="00B30504" w:rsidP="009760E9">
            <w:pPr>
              <w:rPr>
                <w:del w:id="132" w:author="1.1RC3" w:date="2013-12-11T22:37:00Z"/>
                <w:noProof w:val="0"/>
              </w:rPr>
            </w:pPr>
            <w:del w:id="133" w:author="1.1RC3" w:date="2013-12-11T22:37:00Z">
              <w:r w:rsidRPr="00014739">
                <w:rPr>
                  <w:noProof w:val="0"/>
                </w:rPr>
                <w:delText>Last</w:delText>
              </w:r>
            </w:del>
          </w:p>
        </w:tc>
        <w:tc>
          <w:tcPr>
            <w:tcW w:w="3853" w:type="dxa"/>
          </w:tcPr>
          <w:p w14:paraId="46D8BF9A" w14:textId="77777777" w:rsidR="00B30504" w:rsidRPr="00014739" w:rsidRDefault="00B30504" w:rsidP="009760E9">
            <w:pPr>
              <w:rPr>
                <w:del w:id="134" w:author="1.1RC3" w:date="2013-12-11T22:37:00Z"/>
                <w:noProof w:val="0"/>
              </w:rPr>
            </w:pPr>
            <w:del w:id="135" w:author="1.1RC3" w:date="2013-12-11T22:37:00Z">
              <w:r w:rsidRPr="00014739">
                <w:rPr>
                  <w:noProof w:val="0"/>
                </w:rPr>
                <w:delText>TBD</w:delText>
              </w:r>
            </w:del>
          </w:p>
        </w:tc>
      </w:tr>
      <w:tr w:rsidR="00B30504" w:rsidRPr="00014739" w14:paraId="6241A8AB" w14:textId="77777777" w:rsidTr="009760E9">
        <w:trPr>
          <w:del w:id="136" w:author="1.1RC3" w:date="2013-12-11T22:37:00Z"/>
        </w:trPr>
        <w:tc>
          <w:tcPr>
            <w:tcW w:w="1450" w:type="dxa"/>
          </w:tcPr>
          <w:p w14:paraId="754EA164" w14:textId="77777777" w:rsidR="00B30504" w:rsidRPr="00014739" w:rsidRDefault="00B30504" w:rsidP="009760E9">
            <w:pPr>
              <w:rPr>
                <w:del w:id="137" w:author="1.1RC3" w:date="2013-12-11T22:37:00Z"/>
                <w:noProof w:val="0"/>
              </w:rPr>
            </w:pPr>
            <w:del w:id="138" w:author="1.1RC3" w:date="2013-12-11T22:37:00Z">
              <w:r w:rsidRPr="00014739">
                <w:rPr>
                  <w:noProof w:val="0"/>
                </w:rPr>
                <w:delText>Aktualitet</w:delText>
              </w:r>
            </w:del>
          </w:p>
        </w:tc>
        <w:tc>
          <w:tcPr>
            <w:tcW w:w="3853" w:type="dxa"/>
          </w:tcPr>
          <w:p w14:paraId="6492793B" w14:textId="77777777" w:rsidR="00B30504" w:rsidRPr="00014739" w:rsidRDefault="00B30504" w:rsidP="009760E9">
            <w:pPr>
              <w:rPr>
                <w:del w:id="139" w:author="1.1RC3" w:date="2013-12-11T22:37:00Z"/>
                <w:noProof w:val="0"/>
              </w:rPr>
            </w:pPr>
            <w:del w:id="140" w:author="1.1RC3" w:date="2013-12-11T22:37:00Z">
              <w:r w:rsidRPr="00014739">
                <w:rPr>
                  <w:noProof w:val="0"/>
                </w:rPr>
                <w:delText>N.A</w:delText>
              </w:r>
            </w:del>
          </w:p>
        </w:tc>
      </w:tr>
      <w:tr w:rsidR="00B30504" w:rsidRPr="00014739" w14:paraId="48983175" w14:textId="77777777" w:rsidTr="009760E9">
        <w:trPr>
          <w:del w:id="141" w:author="1.1RC3" w:date="2013-12-11T22:37:00Z"/>
        </w:trPr>
        <w:tc>
          <w:tcPr>
            <w:tcW w:w="1450" w:type="dxa"/>
          </w:tcPr>
          <w:p w14:paraId="0BF098F7" w14:textId="77777777" w:rsidR="00B30504" w:rsidRPr="00014739" w:rsidRDefault="00B30504" w:rsidP="009760E9">
            <w:pPr>
              <w:rPr>
                <w:del w:id="142" w:author="1.1RC3" w:date="2013-12-11T22:37:00Z"/>
                <w:noProof w:val="0"/>
              </w:rPr>
            </w:pPr>
            <w:del w:id="143" w:author="1.1RC3" w:date="2013-12-11T22:37:00Z">
              <w:r w:rsidRPr="00014739">
                <w:rPr>
                  <w:noProof w:val="0"/>
                </w:rPr>
                <w:delText>Robusthet</w:delText>
              </w:r>
            </w:del>
          </w:p>
        </w:tc>
        <w:tc>
          <w:tcPr>
            <w:tcW w:w="3853" w:type="dxa"/>
          </w:tcPr>
          <w:p w14:paraId="28290456" w14:textId="77777777" w:rsidR="00B30504" w:rsidRPr="00014739" w:rsidRDefault="00B30504" w:rsidP="00B30504">
            <w:pPr>
              <w:rPr>
                <w:del w:id="144" w:author="1.1RC3" w:date="2013-12-11T22:37:00Z"/>
                <w:noProof w:val="0"/>
              </w:rPr>
            </w:pPr>
            <w:del w:id="145" w:author="1.1RC3" w:date="2013-12-11T22:37:00Z">
              <w:r w:rsidRPr="00014739">
                <w:rPr>
                  <w:noProof w:val="0"/>
                </w:rPr>
                <w:delText>Ett anrop är atomärt i betydelsen att en begäran ska fullföljas i sin helhet eller inte alls. Partiella uppdatering skall inte ske.</w:delText>
              </w:r>
            </w:del>
          </w:p>
        </w:tc>
      </w:tr>
    </w:tbl>
    <w:p w14:paraId="11AE23A8" w14:textId="77777777" w:rsidR="00B30504" w:rsidRPr="00014739" w:rsidRDefault="0008200D" w:rsidP="00313180">
      <w:pPr>
        <w:pStyle w:val="Rubrik2"/>
        <w:rPr>
          <w:del w:id="146" w:author="1.1RC3" w:date="2013-12-11T22:37:00Z"/>
        </w:rPr>
      </w:pPr>
      <w:del w:id="147" w:author="1.1RC3" w:date="2013-12-11T22:37:00Z">
        <w:r>
          <w:rPr>
            <w:lang w:val="sv-SE"/>
          </w:rPr>
          <w:delText>Anrop</w:delText>
        </w:r>
      </w:del>
    </w:p>
    <w:tbl>
      <w:tblPr>
        <w:tblW w:w="8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0"/>
        <w:gridCol w:w="1594"/>
        <w:gridCol w:w="4322"/>
        <w:gridCol w:w="900"/>
      </w:tblGrid>
      <w:tr w:rsidR="00B30504" w:rsidRPr="00014739" w14:paraId="0DE1A412" w14:textId="77777777" w:rsidTr="009760E9">
        <w:trPr>
          <w:del w:id="148" w:author="1.1RC3" w:date="2013-12-11T22:37:00Z"/>
        </w:trPr>
        <w:tc>
          <w:tcPr>
            <w:tcW w:w="1410" w:type="dxa"/>
          </w:tcPr>
          <w:p w14:paraId="609AA8D0" w14:textId="77777777" w:rsidR="00B30504" w:rsidRPr="00014739" w:rsidRDefault="00B30504" w:rsidP="009760E9">
            <w:pPr>
              <w:rPr>
                <w:del w:id="149" w:author="1.1RC3" w:date="2013-12-11T22:37:00Z"/>
                <w:noProof w:val="0"/>
              </w:rPr>
            </w:pPr>
            <w:del w:id="150" w:author="1.1RC3" w:date="2013-12-11T22:37:00Z">
              <w:r w:rsidRPr="00014739">
                <w:rPr>
                  <w:noProof w:val="0"/>
                </w:rPr>
                <w:delText>Namn</w:delText>
              </w:r>
            </w:del>
          </w:p>
        </w:tc>
        <w:tc>
          <w:tcPr>
            <w:tcW w:w="1594" w:type="dxa"/>
          </w:tcPr>
          <w:p w14:paraId="284B2A07" w14:textId="77777777" w:rsidR="00B30504" w:rsidRPr="00014739" w:rsidRDefault="00B30504" w:rsidP="009760E9">
            <w:pPr>
              <w:rPr>
                <w:del w:id="151" w:author="1.1RC3" w:date="2013-12-11T22:37:00Z"/>
                <w:noProof w:val="0"/>
              </w:rPr>
            </w:pPr>
            <w:del w:id="152" w:author="1.1RC3" w:date="2013-12-11T22:37:00Z">
              <w:r w:rsidRPr="00014739">
                <w:rPr>
                  <w:noProof w:val="0"/>
                </w:rPr>
                <w:delText>Typ</w:delText>
              </w:r>
            </w:del>
          </w:p>
        </w:tc>
        <w:tc>
          <w:tcPr>
            <w:tcW w:w="4322" w:type="dxa"/>
          </w:tcPr>
          <w:p w14:paraId="669808AF" w14:textId="77777777" w:rsidR="00B30504" w:rsidRPr="00014739" w:rsidRDefault="00B30504" w:rsidP="009760E9">
            <w:pPr>
              <w:rPr>
                <w:del w:id="153" w:author="1.1RC3" w:date="2013-12-11T22:37:00Z"/>
                <w:noProof w:val="0"/>
              </w:rPr>
            </w:pPr>
            <w:del w:id="154" w:author="1.1RC3" w:date="2013-12-11T22:37:00Z">
              <w:r w:rsidRPr="00014739">
                <w:rPr>
                  <w:noProof w:val="0"/>
                </w:rPr>
                <w:delText>Kommentar</w:delText>
              </w:r>
            </w:del>
          </w:p>
        </w:tc>
        <w:tc>
          <w:tcPr>
            <w:tcW w:w="900" w:type="dxa"/>
          </w:tcPr>
          <w:p w14:paraId="71921FFA" w14:textId="77777777" w:rsidR="00B30504" w:rsidRPr="00014739" w:rsidRDefault="00B30504" w:rsidP="009760E9">
            <w:pPr>
              <w:rPr>
                <w:del w:id="155" w:author="1.1RC3" w:date="2013-12-11T22:37:00Z"/>
                <w:noProof w:val="0"/>
              </w:rPr>
            </w:pPr>
            <w:del w:id="156" w:author="1.1RC3" w:date="2013-12-11T22:37:00Z">
              <w:r w:rsidRPr="00014739">
                <w:rPr>
                  <w:noProof w:val="0"/>
                </w:rPr>
                <w:delText>Kardi-nalitet</w:delText>
              </w:r>
            </w:del>
          </w:p>
        </w:tc>
      </w:tr>
      <w:tr w:rsidR="00B30504" w:rsidRPr="00014739" w14:paraId="223CAFB6" w14:textId="77777777" w:rsidTr="009760E9">
        <w:trPr>
          <w:del w:id="157" w:author="1.1RC3" w:date="2013-12-11T22:37:00Z"/>
        </w:trPr>
        <w:tc>
          <w:tcPr>
            <w:tcW w:w="1410" w:type="dxa"/>
          </w:tcPr>
          <w:p w14:paraId="24600FE5" w14:textId="77777777" w:rsidR="00B30504" w:rsidRPr="00014739" w:rsidRDefault="00B30504" w:rsidP="009760E9">
            <w:pPr>
              <w:rPr>
                <w:del w:id="158" w:author="1.1RC3" w:date="2013-12-11T22:37:00Z"/>
                <w:b/>
                <w:i/>
                <w:noProof w:val="0"/>
              </w:rPr>
            </w:pPr>
            <w:del w:id="159" w:author="1.1RC3" w:date="2013-12-11T22:37:00Z">
              <w:r w:rsidRPr="00014739">
                <w:rPr>
                  <w:b/>
                  <w:i/>
                  <w:noProof w:val="0"/>
                </w:rPr>
                <w:delText>Begäran</w:delText>
              </w:r>
            </w:del>
          </w:p>
        </w:tc>
        <w:tc>
          <w:tcPr>
            <w:tcW w:w="1594" w:type="dxa"/>
          </w:tcPr>
          <w:p w14:paraId="144E975D" w14:textId="77777777" w:rsidR="00B30504" w:rsidRPr="00014739" w:rsidRDefault="00B30504" w:rsidP="009760E9">
            <w:pPr>
              <w:rPr>
                <w:del w:id="160" w:author="1.1RC3" w:date="2013-12-11T22:37:00Z"/>
                <w:noProof w:val="0"/>
              </w:rPr>
            </w:pPr>
          </w:p>
        </w:tc>
        <w:tc>
          <w:tcPr>
            <w:tcW w:w="4322" w:type="dxa"/>
          </w:tcPr>
          <w:p w14:paraId="26119617" w14:textId="77777777" w:rsidR="00B30504" w:rsidRPr="00014739" w:rsidRDefault="00B30504" w:rsidP="009760E9">
            <w:pPr>
              <w:rPr>
                <w:del w:id="161" w:author="1.1RC3" w:date="2013-12-11T22:37:00Z"/>
                <w:noProof w:val="0"/>
              </w:rPr>
            </w:pPr>
          </w:p>
        </w:tc>
        <w:tc>
          <w:tcPr>
            <w:tcW w:w="900" w:type="dxa"/>
          </w:tcPr>
          <w:p w14:paraId="0BB7B8E4" w14:textId="77777777" w:rsidR="00B30504" w:rsidRPr="00014739" w:rsidRDefault="00B30504" w:rsidP="009760E9">
            <w:pPr>
              <w:rPr>
                <w:del w:id="162" w:author="1.1RC3" w:date="2013-12-11T22:37:00Z"/>
                <w:noProof w:val="0"/>
              </w:rPr>
            </w:pPr>
          </w:p>
        </w:tc>
      </w:tr>
      <w:tr w:rsidR="00B30504" w:rsidRPr="00014739" w14:paraId="6744286B" w14:textId="77777777" w:rsidTr="009760E9">
        <w:trPr>
          <w:del w:id="163" w:author="1.1RC3" w:date="2013-12-11T22:37:00Z"/>
        </w:trPr>
        <w:tc>
          <w:tcPr>
            <w:tcW w:w="1410" w:type="dxa"/>
          </w:tcPr>
          <w:p w14:paraId="0D2DAB64" w14:textId="77777777" w:rsidR="00B30504" w:rsidRPr="00DE52C2" w:rsidRDefault="00DE52C2" w:rsidP="009760E9">
            <w:pPr>
              <w:rPr>
                <w:del w:id="164" w:author="1.1RC3" w:date="2013-12-11T22:37:00Z"/>
                <w:i/>
                <w:noProof w:val="0"/>
              </w:rPr>
            </w:pPr>
            <w:del w:id="165" w:author="1.1RC3" w:date="2013-12-11T22:37:00Z">
              <w:r w:rsidRPr="00DE52C2">
                <w:rPr>
                  <w:rFonts w:ascii="Arial" w:hAnsi="Arial" w:cs="Arial"/>
                  <w:i/>
                  <w:noProof w:val="0"/>
                  <w:sz w:val="16"/>
                  <w:szCs w:val="18"/>
                </w:rPr>
                <w:delText>personId</w:delText>
              </w:r>
            </w:del>
          </w:p>
        </w:tc>
        <w:tc>
          <w:tcPr>
            <w:tcW w:w="1594" w:type="dxa"/>
          </w:tcPr>
          <w:p w14:paraId="2C14DFBD" w14:textId="77777777" w:rsidR="00B30504" w:rsidRPr="00014739" w:rsidRDefault="00DE52C2" w:rsidP="00DE52C2">
            <w:pPr>
              <w:rPr>
                <w:del w:id="166" w:author="1.1RC3" w:date="2013-12-11T22:37:00Z"/>
                <w:noProof w:val="0"/>
              </w:rPr>
            </w:pPr>
            <w:del w:id="167" w:author="1.1RC3" w:date="2013-12-11T22:37:00Z">
              <w:r>
                <w:rPr>
                  <w:noProof w:val="0"/>
                </w:rPr>
                <w:delText>Text</w:delText>
              </w:r>
            </w:del>
          </w:p>
        </w:tc>
        <w:tc>
          <w:tcPr>
            <w:tcW w:w="4322" w:type="dxa"/>
          </w:tcPr>
          <w:p w14:paraId="37D82948" w14:textId="77777777" w:rsidR="00B30504" w:rsidRPr="00014739" w:rsidRDefault="00DE52C2" w:rsidP="009760E9">
            <w:pPr>
              <w:rPr>
                <w:del w:id="168" w:author="1.1RC3" w:date="2013-12-11T22:37:00Z"/>
                <w:noProof w:val="0"/>
              </w:rPr>
            </w:pPr>
            <w:del w:id="169" w:author="1.1RC3" w:date="2013-12-11T22:37:00Z">
              <w:r w:rsidRPr="00DE52C2">
                <w:delText>Personnummer på format</w:delText>
              </w:r>
              <w:r w:rsidR="00B30504" w:rsidRPr="00014739">
                <w:rPr>
                  <w:rFonts w:ascii="Arial" w:hAnsi="Arial" w:cs="Arial"/>
                  <w:noProof w:val="0"/>
                  <w:sz w:val="16"/>
                  <w:szCs w:val="18"/>
                </w:rPr>
                <w:delText>: ÅÅÅÅMMDDNNNN</w:delText>
              </w:r>
              <w:r w:rsidR="00B30504" w:rsidRPr="00014739">
                <w:rPr>
                  <w:noProof w:val="0"/>
                </w:rPr>
                <w:delText xml:space="preserve">. </w:delText>
              </w:r>
            </w:del>
          </w:p>
          <w:p w14:paraId="7AB47DE7" w14:textId="77777777" w:rsidR="00B30504" w:rsidRPr="00014739" w:rsidRDefault="00361A93" w:rsidP="009760E9">
            <w:pPr>
              <w:rPr>
                <w:del w:id="170" w:author="1.1RC3" w:date="2013-12-11T22:37:00Z"/>
                <w:noProof w:val="0"/>
              </w:rPr>
            </w:pPr>
            <w:del w:id="171" w:author="1.1RC3" w:date="2013-12-11T22:37:00Z">
              <w:r>
                <w:rPr>
                  <w:noProof w:val="0"/>
                </w:rPr>
                <w:delText>Den person som avses</w:delText>
              </w:r>
              <w:r w:rsidR="00B30504" w:rsidRPr="00014739">
                <w:rPr>
                  <w:noProof w:val="0"/>
                </w:rPr>
                <w:delText>.</w:delText>
              </w:r>
            </w:del>
          </w:p>
        </w:tc>
        <w:tc>
          <w:tcPr>
            <w:tcW w:w="900" w:type="dxa"/>
          </w:tcPr>
          <w:p w14:paraId="794F0372" w14:textId="77777777" w:rsidR="00B30504" w:rsidRPr="00014739" w:rsidRDefault="00B30504" w:rsidP="009760E9">
            <w:pPr>
              <w:rPr>
                <w:del w:id="172" w:author="1.1RC3" w:date="2013-12-11T22:37:00Z"/>
                <w:noProof w:val="0"/>
              </w:rPr>
            </w:pPr>
            <w:del w:id="173" w:author="1.1RC3" w:date="2013-12-11T22:37:00Z">
              <w:r w:rsidRPr="00014739">
                <w:rPr>
                  <w:noProof w:val="0"/>
                </w:rPr>
                <w:delText>1..1</w:delText>
              </w:r>
            </w:del>
          </w:p>
        </w:tc>
      </w:tr>
      <w:tr w:rsidR="00361A93" w:rsidRPr="00014739" w14:paraId="488B6E58" w14:textId="77777777" w:rsidTr="00D4627F">
        <w:trPr>
          <w:del w:id="174" w:author="1.1RC3" w:date="2013-12-11T22:37:00Z"/>
        </w:trPr>
        <w:tc>
          <w:tcPr>
            <w:tcW w:w="1410" w:type="dxa"/>
          </w:tcPr>
          <w:p w14:paraId="3CCF8263" w14:textId="77777777" w:rsidR="00361A93" w:rsidRPr="00014739" w:rsidRDefault="00361A93" w:rsidP="00D4627F">
            <w:pPr>
              <w:rPr>
                <w:del w:id="175" w:author="1.1RC3" w:date="2013-12-11T22:37:00Z"/>
                <w:noProof w:val="0"/>
              </w:rPr>
            </w:pPr>
            <w:del w:id="176" w:author="1.1RC3" w:date="2013-12-11T22:37:00Z">
              <w:r>
                <w:rPr>
                  <w:i/>
                </w:rPr>
                <w:delText>r</w:delText>
              </w:r>
              <w:r w:rsidRPr="008B71A4">
                <w:rPr>
                  <w:i/>
                </w:rPr>
                <w:delText>esidentType</w:delText>
              </w:r>
            </w:del>
          </w:p>
        </w:tc>
        <w:tc>
          <w:tcPr>
            <w:tcW w:w="1594" w:type="dxa"/>
          </w:tcPr>
          <w:p w14:paraId="7FC9F0EB" w14:textId="77777777" w:rsidR="00361A93" w:rsidRPr="00014739" w:rsidRDefault="00361A93" w:rsidP="00D4627F">
            <w:pPr>
              <w:rPr>
                <w:del w:id="177" w:author="1.1RC3" w:date="2013-12-11T22:37:00Z"/>
                <w:i/>
                <w:noProof w:val="0"/>
              </w:rPr>
            </w:pPr>
            <w:del w:id="178" w:author="1.1RC3" w:date="2013-12-11T22:37:00Z">
              <w:r w:rsidRPr="008B71A4">
                <w:rPr>
                  <w:i/>
                </w:rPr>
                <w:delText>ResidentType</w:delText>
              </w:r>
            </w:del>
          </w:p>
        </w:tc>
        <w:tc>
          <w:tcPr>
            <w:tcW w:w="4322" w:type="dxa"/>
          </w:tcPr>
          <w:p w14:paraId="012C693A" w14:textId="77777777" w:rsidR="00361A93" w:rsidRDefault="00361A93" w:rsidP="00D4627F">
            <w:pPr>
              <w:rPr>
                <w:del w:id="179" w:author="1.1RC3" w:date="2013-12-11T22:37:00Z"/>
                <w:noProof w:val="0"/>
              </w:rPr>
            </w:pPr>
            <w:del w:id="180" w:author="1.1RC3" w:date="2013-12-11T22:37:00Z">
              <w:r>
                <w:rPr>
                  <w:noProof w:val="0"/>
                </w:rPr>
                <w:delText>Personuppgifter om efterfrågad person.</w:delText>
              </w:r>
            </w:del>
          </w:p>
          <w:p w14:paraId="1FCD814E" w14:textId="77777777" w:rsidR="00361A93" w:rsidRPr="00014739" w:rsidRDefault="00361A93" w:rsidP="00D4627F">
            <w:pPr>
              <w:rPr>
                <w:del w:id="181" w:author="1.1RC3" w:date="2013-12-11T22:37:00Z"/>
                <w:noProof w:val="0"/>
              </w:rPr>
            </w:pPr>
          </w:p>
          <w:p w14:paraId="29E65FC3" w14:textId="77777777" w:rsidR="00361A93" w:rsidRDefault="00361A93" w:rsidP="00D4627F">
            <w:pPr>
              <w:rPr>
                <w:del w:id="182" w:author="1.1RC3" w:date="2013-12-11T22:37:00Z"/>
                <w:noProof w:val="0"/>
              </w:rPr>
            </w:pPr>
            <w:del w:id="183" w:author="1.1RC3" w:date="2013-12-11T22:37:00Z">
              <w:r>
                <w:rPr>
                  <w:noProof w:val="0"/>
                </w:rPr>
                <w:delText xml:space="preserve">Endast utökade fält kan uppdateras. </w:delText>
              </w:r>
            </w:del>
          </w:p>
          <w:p w14:paraId="05F47354" w14:textId="77777777" w:rsidR="00361A93" w:rsidRDefault="00361A93" w:rsidP="00D4627F">
            <w:pPr>
              <w:rPr>
                <w:del w:id="184" w:author="1.1RC3" w:date="2013-12-11T22:37:00Z"/>
                <w:noProof w:val="0"/>
              </w:rPr>
            </w:pPr>
          </w:p>
          <w:p w14:paraId="0DF9112F" w14:textId="77777777" w:rsidR="00361A93" w:rsidRDefault="00361A93" w:rsidP="00D4627F">
            <w:pPr>
              <w:rPr>
                <w:del w:id="185" w:author="1.1RC3" w:date="2013-12-11T22:37:00Z"/>
                <w:noProof w:val="0"/>
              </w:rPr>
            </w:pPr>
            <w:del w:id="186" w:author="1.1RC3" w:date="2013-12-11T22:37:00Z">
              <w:r>
                <w:rPr>
                  <w:noProof w:val="0"/>
                </w:rPr>
                <w:delText xml:space="preserve">Endast de fält som ska uppdateras skall vara ifyllda. Övriga fält ska utelämnas (dvs. saknas i </w:delText>
              </w:r>
              <w:r w:rsidR="00890537">
                <w:rPr>
                  <w:noProof w:val="0"/>
                </w:rPr>
                <w:delText>XML</w:delText>
              </w:r>
              <w:r w:rsidR="00A02D86">
                <w:rPr>
                  <w:noProof w:val="0"/>
                </w:rPr>
                <w:delText xml:space="preserve">-meddelandet genom att </w:delText>
              </w:r>
              <w:r w:rsidR="003D5A37">
                <w:rPr>
                  <w:noProof w:val="0"/>
                </w:rPr>
                <w:delText xml:space="preserve">inte ges ett värde i </w:delText>
              </w:r>
              <w:r w:rsidR="00A02D86">
                <w:rPr>
                  <w:noProof w:val="0"/>
                </w:rPr>
                <w:delText>program</w:delText>
              </w:r>
              <w:r w:rsidR="003D5A37">
                <w:rPr>
                  <w:noProof w:val="0"/>
                </w:rPr>
                <w:delText>koden</w:delText>
              </w:r>
              <w:r>
                <w:rPr>
                  <w:noProof w:val="0"/>
                </w:rPr>
                <w:delText>).</w:delText>
              </w:r>
            </w:del>
          </w:p>
          <w:p w14:paraId="2714E1A0" w14:textId="77777777" w:rsidR="00361A93" w:rsidRDefault="00361A93" w:rsidP="00361A93">
            <w:pPr>
              <w:rPr>
                <w:del w:id="187" w:author="1.1RC3" w:date="2013-12-11T22:37:00Z"/>
                <w:noProof w:val="0"/>
              </w:rPr>
            </w:pPr>
          </w:p>
          <w:p w14:paraId="67207307" w14:textId="77777777" w:rsidR="00361A93" w:rsidRDefault="00361A93" w:rsidP="00361A93">
            <w:pPr>
              <w:rPr>
                <w:del w:id="188" w:author="1.1RC3" w:date="2013-12-11T22:37:00Z"/>
                <w:noProof w:val="0"/>
              </w:rPr>
            </w:pPr>
            <w:del w:id="189" w:author="1.1RC3" w:date="2013-12-11T22:37:00Z">
              <w:r>
                <w:rPr>
                  <w:noProof w:val="0"/>
                </w:rPr>
                <w:delText xml:space="preserve">För att ta bort ett värde anges </w:delText>
              </w:r>
              <w:r w:rsidR="00890537">
                <w:rPr>
                  <w:noProof w:val="0"/>
                </w:rPr>
                <w:delText>ett null-terminerat element</w:delText>
              </w:r>
              <w:r w:rsidR="003D5A37">
                <w:rPr>
                  <w:noProof w:val="0"/>
                </w:rPr>
                <w:delText xml:space="preserve"> eller tomt element (tom sträng – ”” – i programkod).</w:delText>
              </w:r>
              <w:r w:rsidR="00890537">
                <w:rPr>
                  <w:noProof w:val="0"/>
                </w:rPr>
                <w:delText xml:space="preserve"> Exempel:</w:delText>
              </w:r>
            </w:del>
          </w:p>
          <w:p w14:paraId="62E9C911" w14:textId="77777777" w:rsidR="00890537" w:rsidRDefault="00890537" w:rsidP="00361A93">
            <w:pPr>
              <w:rPr>
                <w:del w:id="190" w:author="1.1RC3" w:date="2013-12-11T22:37:00Z"/>
                <w:noProof w:val="0"/>
              </w:rPr>
            </w:pPr>
          </w:p>
          <w:p w14:paraId="3DD37A87" w14:textId="77777777" w:rsidR="00890537" w:rsidRDefault="00890537" w:rsidP="00361A93">
            <w:pPr>
              <w:rPr>
                <w:del w:id="191" w:author="1.1RC3" w:date="2013-12-11T22:37:00Z"/>
                <w:noProof w:val="0"/>
              </w:rPr>
            </w:pPr>
            <w:del w:id="192" w:author="1.1RC3" w:date="2013-12-11T22:37:00Z">
              <w:r>
                <w:rPr>
                  <w:noProof w:val="0"/>
                </w:rPr>
                <w:delText>&lt;telefonNr /&gt;</w:delText>
              </w:r>
            </w:del>
          </w:p>
          <w:p w14:paraId="75104F5A" w14:textId="77777777" w:rsidR="00361A93" w:rsidRDefault="00361A93" w:rsidP="00361A93">
            <w:pPr>
              <w:rPr>
                <w:del w:id="193" w:author="1.1RC3" w:date="2013-12-11T22:37:00Z"/>
                <w:noProof w:val="0"/>
              </w:rPr>
            </w:pPr>
          </w:p>
          <w:p w14:paraId="0DC12663" w14:textId="77777777" w:rsidR="00361A93" w:rsidRPr="00014739" w:rsidRDefault="00361A93" w:rsidP="00361A93">
            <w:pPr>
              <w:rPr>
                <w:del w:id="194" w:author="1.1RC3" w:date="2013-12-11T22:37:00Z"/>
                <w:noProof w:val="0"/>
              </w:rPr>
            </w:pPr>
            <w:del w:id="195" w:author="1.1RC3" w:date="2013-12-11T22:37:00Z">
              <w:r>
                <w:rPr>
                  <w:noProof w:val="0"/>
                </w:rPr>
                <w:delText>Flera värden kan anges vid samma anrop.</w:delText>
              </w:r>
            </w:del>
          </w:p>
        </w:tc>
        <w:tc>
          <w:tcPr>
            <w:tcW w:w="900" w:type="dxa"/>
          </w:tcPr>
          <w:p w14:paraId="45EA4CA7" w14:textId="77777777" w:rsidR="00361A93" w:rsidRPr="00014739" w:rsidRDefault="00361A93" w:rsidP="00D4627F">
            <w:pPr>
              <w:rPr>
                <w:del w:id="196" w:author="1.1RC3" w:date="2013-12-11T22:37:00Z"/>
                <w:noProof w:val="0"/>
              </w:rPr>
            </w:pPr>
            <w:del w:id="197" w:author="1.1RC3" w:date="2013-12-11T22:37:00Z">
              <w:r>
                <w:rPr>
                  <w:noProof w:val="0"/>
                </w:rPr>
                <w:delText>1..1</w:delText>
              </w:r>
            </w:del>
          </w:p>
        </w:tc>
      </w:tr>
      <w:tr w:rsidR="00B30504" w:rsidRPr="00014739" w14:paraId="24CA4C0B" w14:textId="77777777" w:rsidTr="009760E9">
        <w:trPr>
          <w:del w:id="198" w:author="1.1RC3" w:date="2013-12-11T22:37:00Z"/>
        </w:trPr>
        <w:tc>
          <w:tcPr>
            <w:tcW w:w="1410" w:type="dxa"/>
          </w:tcPr>
          <w:p w14:paraId="28151158" w14:textId="77777777" w:rsidR="00B30504" w:rsidRPr="00014739" w:rsidRDefault="00B30504" w:rsidP="009760E9">
            <w:pPr>
              <w:rPr>
                <w:del w:id="199" w:author="1.1RC3" w:date="2013-12-11T22:37:00Z"/>
                <w:b/>
                <w:i/>
                <w:noProof w:val="0"/>
              </w:rPr>
            </w:pPr>
            <w:del w:id="200" w:author="1.1RC3" w:date="2013-12-11T22:37:00Z">
              <w:r w:rsidRPr="00014739">
                <w:rPr>
                  <w:b/>
                  <w:i/>
                  <w:noProof w:val="0"/>
                </w:rPr>
                <w:delText>Svar</w:delText>
              </w:r>
            </w:del>
          </w:p>
        </w:tc>
        <w:tc>
          <w:tcPr>
            <w:tcW w:w="1594" w:type="dxa"/>
          </w:tcPr>
          <w:p w14:paraId="4B471B9C" w14:textId="77777777" w:rsidR="00B30504" w:rsidRPr="00014739" w:rsidRDefault="00B30504" w:rsidP="009760E9">
            <w:pPr>
              <w:rPr>
                <w:del w:id="201" w:author="1.1RC3" w:date="2013-12-11T22:37:00Z"/>
                <w:noProof w:val="0"/>
              </w:rPr>
            </w:pPr>
          </w:p>
        </w:tc>
        <w:tc>
          <w:tcPr>
            <w:tcW w:w="4322" w:type="dxa"/>
          </w:tcPr>
          <w:p w14:paraId="01FB03D2" w14:textId="77777777" w:rsidR="00B30504" w:rsidRPr="00014739" w:rsidRDefault="00B30504" w:rsidP="009760E9">
            <w:pPr>
              <w:rPr>
                <w:del w:id="202" w:author="1.1RC3" w:date="2013-12-11T22:37:00Z"/>
                <w:noProof w:val="0"/>
              </w:rPr>
            </w:pPr>
          </w:p>
        </w:tc>
        <w:tc>
          <w:tcPr>
            <w:tcW w:w="900" w:type="dxa"/>
          </w:tcPr>
          <w:p w14:paraId="15CE4218" w14:textId="77777777" w:rsidR="00B30504" w:rsidRPr="00014739" w:rsidRDefault="00B30504" w:rsidP="009760E9">
            <w:pPr>
              <w:rPr>
                <w:del w:id="203" w:author="1.1RC3" w:date="2013-12-11T22:37:00Z"/>
                <w:noProof w:val="0"/>
              </w:rPr>
            </w:pPr>
          </w:p>
        </w:tc>
      </w:tr>
      <w:tr w:rsidR="00DE52C2" w:rsidRPr="00014739" w14:paraId="3EBF260F" w14:textId="77777777" w:rsidTr="00D4627F">
        <w:trPr>
          <w:del w:id="204" w:author="1.1RC3" w:date="2013-12-11T22:37:00Z"/>
        </w:trPr>
        <w:tc>
          <w:tcPr>
            <w:tcW w:w="1410" w:type="dxa"/>
          </w:tcPr>
          <w:p w14:paraId="7FD40ABF" w14:textId="77777777" w:rsidR="00DE52C2" w:rsidRDefault="00DE52C2" w:rsidP="00DE52C2">
            <w:pPr>
              <w:rPr>
                <w:del w:id="205" w:author="1.1RC3" w:date="2013-12-11T22:37:00Z"/>
              </w:rPr>
            </w:pPr>
            <w:del w:id="206" w:author="1.1RC3" w:date="2013-12-11T22:37:00Z">
              <w:r>
                <w:rPr>
                  <w:i/>
                </w:rPr>
                <w:delText>R</w:delText>
              </w:r>
              <w:r w:rsidRPr="00266195">
                <w:rPr>
                  <w:i/>
                </w:rPr>
                <w:delText>esultCod</w:delText>
              </w:r>
              <w:r>
                <w:rPr>
                  <w:i/>
                </w:rPr>
                <w:delText>e</w:delText>
              </w:r>
            </w:del>
          </w:p>
        </w:tc>
        <w:tc>
          <w:tcPr>
            <w:tcW w:w="1594" w:type="dxa"/>
          </w:tcPr>
          <w:p w14:paraId="04AD4FE7" w14:textId="77777777" w:rsidR="00DE52C2" w:rsidRPr="00361A93" w:rsidRDefault="00DE52C2" w:rsidP="00D4627F">
            <w:pPr>
              <w:rPr>
                <w:del w:id="207" w:author="1.1RC3" w:date="2013-12-11T22:37:00Z"/>
                <w:i/>
              </w:rPr>
            </w:pPr>
          </w:p>
        </w:tc>
        <w:tc>
          <w:tcPr>
            <w:tcW w:w="4322" w:type="dxa"/>
          </w:tcPr>
          <w:p w14:paraId="07DF16FB" w14:textId="77777777" w:rsidR="00DE52C2" w:rsidRDefault="00DE52C2" w:rsidP="00D4627F">
            <w:pPr>
              <w:rPr>
                <w:del w:id="208" w:author="1.1RC3" w:date="2013-12-11T22:37:00Z"/>
                <w:noProof w:val="0"/>
              </w:rPr>
            </w:pPr>
            <w:del w:id="209" w:author="1.1RC3" w:date="2013-12-11T22:37:00Z">
              <w:r>
                <w:rPr>
                  <w:noProof w:val="0"/>
                </w:rPr>
                <w:delText xml:space="preserve">Se </w:delText>
              </w:r>
              <w:r>
                <w:delText>Felhantering ovan</w:delText>
              </w:r>
            </w:del>
          </w:p>
        </w:tc>
        <w:tc>
          <w:tcPr>
            <w:tcW w:w="900" w:type="dxa"/>
          </w:tcPr>
          <w:p w14:paraId="1481484B" w14:textId="77777777" w:rsidR="00DE52C2" w:rsidRDefault="00DE52C2" w:rsidP="00D4627F">
            <w:pPr>
              <w:rPr>
                <w:del w:id="210" w:author="1.1RC3" w:date="2013-12-11T22:37:00Z"/>
                <w:noProof w:val="0"/>
              </w:rPr>
            </w:pPr>
            <w:del w:id="211" w:author="1.1RC3" w:date="2013-12-11T22:37:00Z">
              <w:r>
                <w:rPr>
                  <w:noProof w:val="0"/>
                </w:rPr>
                <w:delText>1..1</w:delText>
              </w:r>
            </w:del>
          </w:p>
        </w:tc>
      </w:tr>
      <w:tr w:rsidR="00DE52C2" w:rsidRPr="00014739" w14:paraId="684BF95C" w14:textId="77777777" w:rsidTr="00D4627F">
        <w:trPr>
          <w:del w:id="212" w:author="1.1RC3" w:date="2013-12-11T22:37:00Z"/>
        </w:trPr>
        <w:tc>
          <w:tcPr>
            <w:tcW w:w="1410" w:type="dxa"/>
          </w:tcPr>
          <w:p w14:paraId="4623EBDC" w14:textId="77777777" w:rsidR="00DE52C2" w:rsidRDefault="00DE52C2" w:rsidP="00D4627F">
            <w:pPr>
              <w:rPr>
                <w:del w:id="213" w:author="1.1RC3" w:date="2013-12-11T22:37:00Z"/>
                <w:i/>
              </w:rPr>
            </w:pPr>
            <w:del w:id="214" w:author="1.1RC3" w:date="2013-12-11T22:37:00Z">
              <w:r w:rsidRPr="00266195">
                <w:rPr>
                  <w:i/>
                </w:rPr>
                <w:delText>Comment</w:delText>
              </w:r>
            </w:del>
          </w:p>
        </w:tc>
        <w:tc>
          <w:tcPr>
            <w:tcW w:w="1594" w:type="dxa"/>
          </w:tcPr>
          <w:p w14:paraId="6B1C2BAA" w14:textId="77777777" w:rsidR="00DE52C2" w:rsidRPr="00361A93" w:rsidRDefault="00DE52C2" w:rsidP="00D4627F">
            <w:pPr>
              <w:rPr>
                <w:del w:id="215" w:author="1.1RC3" w:date="2013-12-11T22:37:00Z"/>
                <w:i/>
              </w:rPr>
            </w:pPr>
          </w:p>
        </w:tc>
        <w:tc>
          <w:tcPr>
            <w:tcW w:w="4322" w:type="dxa"/>
          </w:tcPr>
          <w:p w14:paraId="32C4034F" w14:textId="77777777" w:rsidR="00DE52C2" w:rsidRDefault="00DE52C2" w:rsidP="00D4627F">
            <w:pPr>
              <w:rPr>
                <w:del w:id="216" w:author="1.1RC3" w:date="2013-12-11T22:37:00Z"/>
                <w:noProof w:val="0"/>
              </w:rPr>
            </w:pPr>
            <w:del w:id="217" w:author="1.1RC3" w:date="2013-12-11T22:37:00Z">
              <w:r>
                <w:rPr>
                  <w:noProof w:val="0"/>
                </w:rPr>
                <w:delText xml:space="preserve">Se </w:delText>
              </w:r>
              <w:r>
                <w:delText>Felhantering ovan</w:delText>
              </w:r>
            </w:del>
          </w:p>
        </w:tc>
        <w:tc>
          <w:tcPr>
            <w:tcW w:w="900" w:type="dxa"/>
          </w:tcPr>
          <w:p w14:paraId="24BFAC91" w14:textId="77777777" w:rsidR="00DE52C2" w:rsidRDefault="00DE52C2" w:rsidP="00D4627F">
            <w:pPr>
              <w:rPr>
                <w:del w:id="218" w:author="1.1RC3" w:date="2013-12-11T22:37:00Z"/>
                <w:noProof w:val="0"/>
              </w:rPr>
            </w:pPr>
            <w:del w:id="219" w:author="1.1RC3" w:date="2013-12-11T22:37:00Z">
              <w:r>
                <w:rPr>
                  <w:noProof w:val="0"/>
                </w:rPr>
                <w:delText>1..1</w:delText>
              </w:r>
            </w:del>
          </w:p>
        </w:tc>
      </w:tr>
    </w:tbl>
    <w:p w14:paraId="45AA3196" w14:textId="77777777" w:rsidR="00B30504" w:rsidRPr="00014739" w:rsidRDefault="00B30504" w:rsidP="00313180">
      <w:pPr>
        <w:pStyle w:val="Rubrik2"/>
        <w:rPr>
          <w:del w:id="220" w:author="1.1RC3" w:date="2013-12-11T22:37:00Z"/>
        </w:rPr>
      </w:pPr>
      <w:del w:id="221" w:author="1.1RC3" w:date="2013-12-11T22:37:00Z">
        <w:r w:rsidRPr="00014739">
          <w:delText>Regler</w:delText>
        </w:r>
      </w:del>
    </w:p>
    <w:p w14:paraId="2D3D284D" w14:textId="77777777" w:rsidR="00B30504" w:rsidRPr="00014739" w:rsidRDefault="00B30504" w:rsidP="00B30504">
      <w:pPr>
        <w:rPr>
          <w:del w:id="222" w:author="1.1RC3" w:date="2013-12-11T22:37:00Z"/>
          <w:noProof w:val="0"/>
        </w:rPr>
      </w:pPr>
      <w:del w:id="223" w:author="1.1RC3" w:date="2013-12-11T22:37:00Z">
        <w:r w:rsidRPr="00014739">
          <w:rPr>
            <w:noProof w:val="0"/>
          </w:rPr>
          <w:delText>-</w:delText>
        </w:r>
      </w:del>
    </w:p>
    <w:p w14:paraId="1E3FDF87" w14:textId="77777777" w:rsidR="00B30504" w:rsidRPr="00014739" w:rsidRDefault="00B30504" w:rsidP="00313180">
      <w:pPr>
        <w:pStyle w:val="Rubrik2"/>
        <w:rPr>
          <w:del w:id="224" w:author="1.1RC3" w:date="2013-12-11T22:37:00Z"/>
        </w:rPr>
      </w:pPr>
      <w:del w:id="225" w:author="1.1RC3" w:date="2013-12-11T22:37:00Z">
        <w:r w:rsidRPr="00014739">
          <w:delText>Tjänsteinteraktion</w:delText>
        </w:r>
      </w:del>
    </w:p>
    <w:p w14:paraId="136EF172" w14:textId="77777777" w:rsidR="0008200D" w:rsidRPr="00014739" w:rsidRDefault="0008200D" w:rsidP="0008200D">
      <w:pPr>
        <w:rPr>
          <w:del w:id="226" w:author="1.1RC3" w:date="2013-12-11T22:37:00Z"/>
        </w:rPr>
      </w:pPr>
      <w:del w:id="227" w:author="1.1RC3" w:date="2013-12-11T22:37:00Z">
        <w:r>
          <w:rPr>
            <w:lang w:eastAsia="sv-SE"/>
          </w:rPr>
          <w:delText>Fråga-Svar</w:delText>
        </w:r>
        <w:r w:rsidRPr="00014739">
          <w:delText xml:space="preserve"> </w:delText>
        </w:r>
      </w:del>
    </w:p>
    <w:p w14:paraId="3446FF38" w14:textId="77777777" w:rsidR="00BE6B09" w:rsidRPr="00291C76" w:rsidRDefault="00442935" w:rsidP="00BC13AB">
      <w:pPr>
        <w:pStyle w:val="Rubrik1"/>
        <w:ind w:left="0"/>
      </w:pPr>
      <w:bookmarkStart w:id="228" w:name="_Toc241779537"/>
      <w:proofErr w:type="spellStart"/>
      <w:r w:rsidRPr="00291C76">
        <w:lastRenderedPageBreak/>
        <w:t>Aktuella</w:t>
      </w:r>
      <w:proofErr w:type="spellEnd"/>
      <w:r w:rsidRPr="00291C76">
        <w:t xml:space="preserve"> </w:t>
      </w:r>
      <w:r w:rsidR="004C7223" w:rsidRPr="00291C76">
        <w:t>profil</w:t>
      </w:r>
      <w:r w:rsidRPr="00291C76">
        <w:t>er</w:t>
      </w:r>
      <w:bookmarkEnd w:id="94"/>
      <w:bookmarkEnd w:id="228"/>
    </w:p>
    <w:tbl>
      <w:tblPr>
        <w:tblW w:w="365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91"/>
        <w:gridCol w:w="1061"/>
      </w:tblGrid>
      <w:tr w:rsidR="00B20FD6" w:rsidRPr="00291C76" w14:paraId="0EB21269" w14:textId="77777777" w:rsidTr="00B20FD6">
        <w:trPr>
          <w:cantSplit/>
          <w:tblHeader/>
        </w:trPr>
        <w:tc>
          <w:tcPr>
            <w:tcW w:w="2591" w:type="dxa"/>
            <w:shd w:val="solid" w:color="000080" w:fill="FFFFFF"/>
          </w:tcPr>
          <w:p w14:paraId="22B9E8FA" w14:textId="77777777" w:rsidR="00B20FD6" w:rsidRPr="00291C76" w:rsidRDefault="00B20FD6" w:rsidP="00BC7B8C">
            <w:pPr>
              <w:keepNext/>
              <w:rPr>
                <w:rFonts w:ascii="Arial" w:hAnsi="Arial" w:cs="Arial"/>
                <w:b/>
                <w:bCs/>
                <w:noProof w:val="0"/>
                <w:color w:val="FFFFFF"/>
                <w:sz w:val="16"/>
                <w:szCs w:val="18"/>
              </w:rPr>
            </w:pPr>
            <w:r w:rsidRPr="00291C76">
              <w:rPr>
                <w:rFonts w:ascii="Arial" w:hAnsi="Arial" w:cs="Arial"/>
                <w:b/>
                <w:bCs/>
                <w:noProof w:val="0"/>
                <w:color w:val="FFFFFF"/>
                <w:sz w:val="16"/>
                <w:szCs w:val="18"/>
              </w:rPr>
              <w:lastRenderedPageBreak/>
              <w:t>Fältnamn</w:t>
            </w:r>
          </w:p>
        </w:tc>
        <w:tc>
          <w:tcPr>
            <w:tcW w:w="1061" w:type="dxa"/>
            <w:shd w:val="solid" w:color="000080" w:fill="FFFFFF"/>
          </w:tcPr>
          <w:p w14:paraId="512B8C4C" w14:textId="77777777" w:rsidR="00B20FD6" w:rsidRPr="00291C76" w:rsidRDefault="00B20FD6" w:rsidP="00BC7B8C">
            <w:pPr>
              <w:keepNext/>
              <w:rPr>
                <w:rFonts w:ascii="Arial" w:hAnsi="Arial" w:cs="Arial"/>
                <w:b/>
                <w:bCs/>
                <w:noProof w:val="0"/>
                <w:color w:val="FFFFFF"/>
                <w:sz w:val="16"/>
                <w:szCs w:val="18"/>
              </w:rPr>
            </w:pPr>
            <w:r w:rsidRPr="00291C76">
              <w:rPr>
                <w:rFonts w:ascii="Arial" w:hAnsi="Arial" w:cs="Arial"/>
                <w:b/>
                <w:bCs/>
                <w:noProof w:val="0"/>
                <w:color w:val="FFFFFF"/>
                <w:sz w:val="16"/>
                <w:szCs w:val="18"/>
              </w:rPr>
              <w:t>Full profil</w:t>
            </w:r>
          </w:p>
        </w:tc>
      </w:tr>
      <w:tr w:rsidR="00B20FD6" w:rsidRPr="00291C76" w14:paraId="6B4D1FC9" w14:textId="77777777" w:rsidTr="00B20FD6">
        <w:trPr>
          <w:cantSplit/>
        </w:trPr>
        <w:tc>
          <w:tcPr>
            <w:tcW w:w="2591" w:type="dxa"/>
            <w:shd w:val="clear" w:color="auto" w:fill="auto"/>
          </w:tcPr>
          <w:p w14:paraId="6078EE9B"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Sekretessmarkering</w:t>
            </w:r>
          </w:p>
        </w:tc>
        <w:tc>
          <w:tcPr>
            <w:tcW w:w="1061" w:type="dxa"/>
          </w:tcPr>
          <w:p w14:paraId="1A668D7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B0845D3" w14:textId="77777777" w:rsidTr="00B20FD6">
        <w:trPr>
          <w:cantSplit/>
        </w:trPr>
        <w:tc>
          <w:tcPr>
            <w:tcW w:w="2591" w:type="dxa"/>
            <w:shd w:val="clear" w:color="auto" w:fill="auto"/>
          </w:tcPr>
          <w:p w14:paraId="08C945E7"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SenasteAndringFolkbokforing</w:t>
            </w:r>
            <w:proofErr w:type="spellEnd"/>
          </w:p>
        </w:tc>
        <w:tc>
          <w:tcPr>
            <w:tcW w:w="1061" w:type="dxa"/>
          </w:tcPr>
          <w:p w14:paraId="2C8B675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F50AC61" w14:textId="77777777" w:rsidTr="00B20FD6">
        <w:trPr>
          <w:cantSplit/>
        </w:trPr>
        <w:tc>
          <w:tcPr>
            <w:tcW w:w="2591" w:type="dxa"/>
            <w:shd w:val="clear" w:color="auto" w:fill="D9D9D9"/>
          </w:tcPr>
          <w:p w14:paraId="076BABF6"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Personpost</w:t>
            </w:r>
          </w:p>
        </w:tc>
        <w:tc>
          <w:tcPr>
            <w:tcW w:w="1061" w:type="dxa"/>
            <w:shd w:val="clear" w:color="auto" w:fill="D9D9D9"/>
          </w:tcPr>
          <w:p w14:paraId="48B0BD08" w14:textId="77777777" w:rsidR="00B20FD6" w:rsidRPr="00291C76" w:rsidRDefault="00B20FD6" w:rsidP="00BC7B8C">
            <w:pPr>
              <w:keepNext/>
              <w:rPr>
                <w:rFonts w:ascii="Arial" w:hAnsi="Arial" w:cs="Arial"/>
                <w:noProof w:val="0"/>
                <w:sz w:val="16"/>
                <w:szCs w:val="18"/>
              </w:rPr>
            </w:pPr>
          </w:p>
        </w:tc>
      </w:tr>
      <w:tr w:rsidR="00B20FD6" w:rsidRPr="00291C76" w14:paraId="44E7D6FC" w14:textId="77777777" w:rsidTr="00B20FD6">
        <w:trPr>
          <w:cantSplit/>
        </w:trPr>
        <w:tc>
          <w:tcPr>
            <w:tcW w:w="2591" w:type="dxa"/>
            <w:shd w:val="clear" w:color="auto" w:fill="auto"/>
          </w:tcPr>
          <w:p w14:paraId="14F1E23A"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PersonId</w:t>
            </w:r>
            <w:proofErr w:type="spellEnd"/>
          </w:p>
        </w:tc>
        <w:tc>
          <w:tcPr>
            <w:tcW w:w="1061" w:type="dxa"/>
          </w:tcPr>
          <w:p w14:paraId="1E808E8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5792496" w14:textId="77777777" w:rsidTr="00B20FD6">
        <w:trPr>
          <w:cantSplit/>
        </w:trPr>
        <w:tc>
          <w:tcPr>
            <w:tcW w:w="2591" w:type="dxa"/>
            <w:shd w:val="clear" w:color="auto" w:fill="auto"/>
          </w:tcPr>
          <w:p w14:paraId="0D2F5F83"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Kon</w:t>
            </w:r>
          </w:p>
        </w:tc>
        <w:tc>
          <w:tcPr>
            <w:tcW w:w="1061" w:type="dxa"/>
          </w:tcPr>
          <w:p w14:paraId="6D6FCF8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7958362" w14:textId="77777777" w:rsidTr="00B20FD6">
        <w:trPr>
          <w:cantSplit/>
        </w:trPr>
        <w:tc>
          <w:tcPr>
            <w:tcW w:w="2591" w:type="dxa"/>
            <w:shd w:val="clear" w:color="auto" w:fill="auto"/>
          </w:tcPr>
          <w:p w14:paraId="437D97B0"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Fodelsetid</w:t>
            </w:r>
            <w:proofErr w:type="spellEnd"/>
          </w:p>
        </w:tc>
        <w:tc>
          <w:tcPr>
            <w:tcW w:w="1061" w:type="dxa"/>
          </w:tcPr>
          <w:p w14:paraId="443104E4"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2EFFBF0" w14:textId="77777777" w:rsidTr="00B20FD6">
        <w:trPr>
          <w:cantSplit/>
        </w:trPr>
        <w:tc>
          <w:tcPr>
            <w:tcW w:w="2591" w:type="dxa"/>
            <w:shd w:val="clear" w:color="auto" w:fill="D9D9D9"/>
          </w:tcPr>
          <w:p w14:paraId="2DDE174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Namn</w:t>
            </w:r>
          </w:p>
        </w:tc>
        <w:tc>
          <w:tcPr>
            <w:tcW w:w="1061" w:type="dxa"/>
            <w:shd w:val="clear" w:color="auto" w:fill="D9D9D9"/>
          </w:tcPr>
          <w:p w14:paraId="3C30B080" w14:textId="77777777" w:rsidR="00B20FD6" w:rsidRPr="00291C76" w:rsidRDefault="00B20FD6" w:rsidP="00BC7B8C">
            <w:pPr>
              <w:keepNext/>
              <w:rPr>
                <w:rFonts w:ascii="Arial" w:hAnsi="Arial" w:cs="Arial"/>
                <w:noProof w:val="0"/>
                <w:sz w:val="16"/>
                <w:szCs w:val="18"/>
              </w:rPr>
            </w:pPr>
          </w:p>
        </w:tc>
      </w:tr>
      <w:tr w:rsidR="00B20FD6" w:rsidRPr="00291C76" w14:paraId="30E51709" w14:textId="77777777" w:rsidTr="00B20FD6">
        <w:trPr>
          <w:cantSplit/>
        </w:trPr>
        <w:tc>
          <w:tcPr>
            <w:tcW w:w="2591" w:type="dxa"/>
            <w:shd w:val="clear" w:color="auto" w:fill="auto"/>
          </w:tcPr>
          <w:p w14:paraId="3BA0ED1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Aviseringsnamn</w:t>
            </w:r>
          </w:p>
        </w:tc>
        <w:tc>
          <w:tcPr>
            <w:tcW w:w="1061" w:type="dxa"/>
          </w:tcPr>
          <w:p w14:paraId="27B39EF0"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C200029" w14:textId="77777777" w:rsidTr="00B20FD6">
        <w:trPr>
          <w:cantSplit/>
        </w:trPr>
        <w:tc>
          <w:tcPr>
            <w:tcW w:w="2591" w:type="dxa"/>
            <w:shd w:val="clear" w:color="auto" w:fill="auto"/>
          </w:tcPr>
          <w:p w14:paraId="5FB1706F"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Fornamn</w:t>
            </w:r>
            <w:proofErr w:type="spellEnd"/>
          </w:p>
        </w:tc>
        <w:tc>
          <w:tcPr>
            <w:tcW w:w="1061" w:type="dxa"/>
          </w:tcPr>
          <w:p w14:paraId="35334D0F"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DF195FB" w14:textId="77777777" w:rsidTr="00B20FD6">
        <w:trPr>
          <w:cantSplit/>
        </w:trPr>
        <w:tc>
          <w:tcPr>
            <w:tcW w:w="2591" w:type="dxa"/>
            <w:shd w:val="clear" w:color="auto" w:fill="auto"/>
          </w:tcPr>
          <w:p w14:paraId="42B2D1DA"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Tilltalsnamnsmarkering</w:t>
            </w:r>
          </w:p>
        </w:tc>
        <w:tc>
          <w:tcPr>
            <w:tcW w:w="1061" w:type="dxa"/>
          </w:tcPr>
          <w:p w14:paraId="6129716F"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8A54C19" w14:textId="77777777" w:rsidTr="00B20FD6">
        <w:trPr>
          <w:cantSplit/>
        </w:trPr>
        <w:tc>
          <w:tcPr>
            <w:tcW w:w="2591" w:type="dxa"/>
            <w:shd w:val="clear" w:color="auto" w:fill="auto"/>
          </w:tcPr>
          <w:p w14:paraId="08136BD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Mellannamn</w:t>
            </w:r>
          </w:p>
        </w:tc>
        <w:tc>
          <w:tcPr>
            <w:tcW w:w="1061" w:type="dxa"/>
          </w:tcPr>
          <w:p w14:paraId="6C1BFC2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7D051A7" w14:textId="77777777" w:rsidTr="00B20FD6">
        <w:trPr>
          <w:cantSplit/>
        </w:trPr>
        <w:tc>
          <w:tcPr>
            <w:tcW w:w="2591" w:type="dxa"/>
            <w:shd w:val="clear" w:color="auto" w:fill="auto"/>
          </w:tcPr>
          <w:p w14:paraId="48650C29"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Efternamn</w:t>
            </w:r>
          </w:p>
        </w:tc>
        <w:tc>
          <w:tcPr>
            <w:tcW w:w="1061" w:type="dxa"/>
          </w:tcPr>
          <w:p w14:paraId="679059C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1051676" w14:textId="77777777" w:rsidTr="00B20FD6">
        <w:trPr>
          <w:cantSplit/>
        </w:trPr>
        <w:tc>
          <w:tcPr>
            <w:tcW w:w="2591" w:type="dxa"/>
            <w:shd w:val="clear" w:color="auto" w:fill="D9D9D9"/>
          </w:tcPr>
          <w:p w14:paraId="7DD935E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Avregistrering</w:t>
            </w:r>
          </w:p>
        </w:tc>
        <w:tc>
          <w:tcPr>
            <w:tcW w:w="1061" w:type="dxa"/>
            <w:shd w:val="clear" w:color="auto" w:fill="D9D9D9"/>
          </w:tcPr>
          <w:p w14:paraId="10F5CEA4" w14:textId="77777777" w:rsidR="00B20FD6" w:rsidRPr="00291C76" w:rsidRDefault="00B20FD6" w:rsidP="00BC7B8C">
            <w:pPr>
              <w:keepNext/>
              <w:rPr>
                <w:rFonts w:ascii="Arial" w:hAnsi="Arial" w:cs="Arial"/>
                <w:noProof w:val="0"/>
                <w:sz w:val="16"/>
                <w:szCs w:val="18"/>
              </w:rPr>
            </w:pPr>
          </w:p>
        </w:tc>
      </w:tr>
      <w:tr w:rsidR="00B20FD6" w:rsidRPr="00291C76" w14:paraId="12482B1C" w14:textId="77777777" w:rsidTr="00B20FD6">
        <w:trPr>
          <w:cantSplit/>
        </w:trPr>
        <w:tc>
          <w:tcPr>
            <w:tcW w:w="2591" w:type="dxa"/>
            <w:shd w:val="clear" w:color="auto" w:fill="auto"/>
          </w:tcPr>
          <w:p w14:paraId="7B3B7F23"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AvregistreringsorsakKod</w:t>
            </w:r>
            <w:proofErr w:type="spellEnd"/>
          </w:p>
        </w:tc>
        <w:tc>
          <w:tcPr>
            <w:tcW w:w="1061" w:type="dxa"/>
          </w:tcPr>
          <w:p w14:paraId="34894C7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15E814D" w14:textId="77777777" w:rsidTr="00B20FD6">
        <w:trPr>
          <w:cantSplit/>
        </w:trPr>
        <w:tc>
          <w:tcPr>
            <w:tcW w:w="2591" w:type="dxa"/>
            <w:shd w:val="clear" w:color="auto" w:fill="auto"/>
          </w:tcPr>
          <w:p w14:paraId="75AA8086"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Avregistreringsdatum</w:t>
            </w:r>
          </w:p>
        </w:tc>
        <w:tc>
          <w:tcPr>
            <w:tcW w:w="1061" w:type="dxa"/>
          </w:tcPr>
          <w:p w14:paraId="29118D1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9CA9B08" w14:textId="77777777" w:rsidTr="00B20FD6">
        <w:trPr>
          <w:cantSplit/>
        </w:trPr>
        <w:tc>
          <w:tcPr>
            <w:tcW w:w="2591" w:type="dxa"/>
            <w:shd w:val="clear" w:color="auto" w:fill="auto"/>
          </w:tcPr>
          <w:p w14:paraId="41932790"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AvregistreringsorsakKodKomplett</w:t>
            </w:r>
            <w:proofErr w:type="spellEnd"/>
          </w:p>
        </w:tc>
        <w:tc>
          <w:tcPr>
            <w:tcW w:w="1061" w:type="dxa"/>
          </w:tcPr>
          <w:p w14:paraId="456188D1"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509A23F" w14:textId="77777777" w:rsidTr="00B20FD6">
        <w:trPr>
          <w:cantSplit/>
        </w:trPr>
        <w:tc>
          <w:tcPr>
            <w:tcW w:w="2591" w:type="dxa"/>
            <w:shd w:val="clear" w:color="auto" w:fill="D9D9D9"/>
          </w:tcPr>
          <w:p w14:paraId="7CAA6B54"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Folkbokforingsadress</w:t>
            </w:r>
            <w:proofErr w:type="spellEnd"/>
          </w:p>
        </w:tc>
        <w:tc>
          <w:tcPr>
            <w:tcW w:w="1061" w:type="dxa"/>
            <w:shd w:val="clear" w:color="auto" w:fill="D9D9D9"/>
          </w:tcPr>
          <w:p w14:paraId="30E46529" w14:textId="77777777" w:rsidR="00B20FD6" w:rsidRPr="00291C76" w:rsidRDefault="00B20FD6" w:rsidP="00BC7B8C">
            <w:pPr>
              <w:keepNext/>
              <w:rPr>
                <w:rFonts w:ascii="Arial" w:hAnsi="Arial" w:cs="Arial"/>
                <w:noProof w:val="0"/>
                <w:sz w:val="16"/>
                <w:szCs w:val="18"/>
              </w:rPr>
            </w:pPr>
          </w:p>
        </w:tc>
      </w:tr>
      <w:tr w:rsidR="00B20FD6" w:rsidRPr="00291C76" w14:paraId="16F425C7" w14:textId="77777777" w:rsidTr="00B20FD6">
        <w:trPr>
          <w:cantSplit/>
        </w:trPr>
        <w:tc>
          <w:tcPr>
            <w:tcW w:w="2591" w:type="dxa"/>
            <w:shd w:val="clear" w:color="auto" w:fill="auto"/>
          </w:tcPr>
          <w:p w14:paraId="1DA22840"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LanKod</w:t>
            </w:r>
            <w:proofErr w:type="spellEnd"/>
          </w:p>
        </w:tc>
        <w:tc>
          <w:tcPr>
            <w:tcW w:w="1061" w:type="dxa"/>
          </w:tcPr>
          <w:p w14:paraId="70EEDF29"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AA2D5CD" w14:textId="77777777" w:rsidTr="00B20FD6">
        <w:trPr>
          <w:cantSplit/>
        </w:trPr>
        <w:tc>
          <w:tcPr>
            <w:tcW w:w="2591" w:type="dxa"/>
            <w:shd w:val="clear" w:color="auto" w:fill="auto"/>
          </w:tcPr>
          <w:p w14:paraId="2F59FCC4"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KommunKod</w:t>
            </w:r>
            <w:proofErr w:type="spellEnd"/>
          </w:p>
        </w:tc>
        <w:tc>
          <w:tcPr>
            <w:tcW w:w="1061" w:type="dxa"/>
          </w:tcPr>
          <w:p w14:paraId="2A42AAE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3B8FDE7" w14:textId="77777777" w:rsidTr="00B20FD6">
        <w:trPr>
          <w:cantSplit/>
        </w:trPr>
        <w:tc>
          <w:tcPr>
            <w:tcW w:w="2591" w:type="dxa"/>
            <w:shd w:val="clear" w:color="auto" w:fill="auto"/>
          </w:tcPr>
          <w:p w14:paraId="33F105AC"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ForsamlingKod</w:t>
            </w:r>
            <w:proofErr w:type="spellEnd"/>
          </w:p>
        </w:tc>
        <w:tc>
          <w:tcPr>
            <w:tcW w:w="1061" w:type="dxa"/>
          </w:tcPr>
          <w:p w14:paraId="4073560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6059FE25" w14:textId="77777777" w:rsidTr="00B20FD6">
        <w:trPr>
          <w:cantSplit/>
        </w:trPr>
        <w:tc>
          <w:tcPr>
            <w:tcW w:w="2591" w:type="dxa"/>
            <w:shd w:val="clear" w:color="auto" w:fill="auto"/>
          </w:tcPr>
          <w:p w14:paraId="0AF13DD8"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Fastighetsbeteckning</w:t>
            </w:r>
          </w:p>
        </w:tc>
        <w:tc>
          <w:tcPr>
            <w:tcW w:w="1061" w:type="dxa"/>
          </w:tcPr>
          <w:p w14:paraId="63DE406A"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D973647" w14:textId="77777777" w:rsidTr="00B20FD6">
        <w:trPr>
          <w:cantSplit/>
        </w:trPr>
        <w:tc>
          <w:tcPr>
            <w:tcW w:w="2591" w:type="dxa"/>
            <w:shd w:val="clear" w:color="auto" w:fill="auto"/>
          </w:tcPr>
          <w:p w14:paraId="7777B0E6"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CareOf</w:t>
            </w:r>
            <w:proofErr w:type="spellEnd"/>
          </w:p>
        </w:tc>
        <w:tc>
          <w:tcPr>
            <w:tcW w:w="1061" w:type="dxa"/>
          </w:tcPr>
          <w:p w14:paraId="45CA5121"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52050D9" w14:textId="77777777" w:rsidTr="00B20FD6">
        <w:trPr>
          <w:cantSplit/>
        </w:trPr>
        <w:tc>
          <w:tcPr>
            <w:tcW w:w="2591" w:type="dxa"/>
            <w:shd w:val="clear" w:color="auto" w:fill="auto"/>
          </w:tcPr>
          <w:p w14:paraId="2D0A3316"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Utdelningsadress1</w:t>
            </w:r>
          </w:p>
        </w:tc>
        <w:tc>
          <w:tcPr>
            <w:tcW w:w="1061" w:type="dxa"/>
          </w:tcPr>
          <w:p w14:paraId="7B569F0B"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7B3237A" w14:textId="77777777" w:rsidTr="00B20FD6">
        <w:trPr>
          <w:cantSplit/>
        </w:trPr>
        <w:tc>
          <w:tcPr>
            <w:tcW w:w="2591" w:type="dxa"/>
            <w:shd w:val="clear" w:color="auto" w:fill="auto"/>
          </w:tcPr>
          <w:p w14:paraId="03CA656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Utdelningsadress2</w:t>
            </w:r>
          </w:p>
        </w:tc>
        <w:tc>
          <w:tcPr>
            <w:tcW w:w="1061" w:type="dxa"/>
          </w:tcPr>
          <w:p w14:paraId="06A01E3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C6A51D7" w14:textId="77777777" w:rsidTr="00B20FD6">
        <w:trPr>
          <w:cantSplit/>
        </w:trPr>
        <w:tc>
          <w:tcPr>
            <w:tcW w:w="2591" w:type="dxa"/>
            <w:shd w:val="clear" w:color="auto" w:fill="auto"/>
          </w:tcPr>
          <w:p w14:paraId="3E64EBD1"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Postnr</w:t>
            </w:r>
          </w:p>
        </w:tc>
        <w:tc>
          <w:tcPr>
            <w:tcW w:w="1061" w:type="dxa"/>
          </w:tcPr>
          <w:p w14:paraId="40B78B5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1E882FAB" w14:textId="77777777" w:rsidTr="00B20FD6">
        <w:trPr>
          <w:cantSplit/>
        </w:trPr>
        <w:tc>
          <w:tcPr>
            <w:tcW w:w="2591" w:type="dxa"/>
            <w:shd w:val="clear" w:color="auto" w:fill="auto"/>
          </w:tcPr>
          <w:p w14:paraId="75D283E3"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Postort</w:t>
            </w:r>
          </w:p>
        </w:tc>
        <w:tc>
          <w:tcPr>
            <w:tcW w:w="1061" w:type="dxa"/>
          </w:tcPr>
          <w:p w14:paraId="281A930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6B4E72DE" w14:textId="77777777" w:rsidTr="00B20FD6">
        <w:trPr>
          <w:cantSplit/>
        </w:trPr>
        <w:tc>
          <w:tcPr>
            <w:tcW w:w="2591" w:type="dxa"/>
            <w:shd w:val="clear" w:color="auto" w:fill="auto"/>
          </w:tcPr>
          <w:p w14:paraId="699973B5"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Folkbokforingsdatum</w:t>
            </w:r>
            <w:proofErr w:type="spellEnd"/>
          </w:p>
        </w:tc>
        <w:tc>
          <w:tcPr>
            <w:tcW w:w="1061" w:type="dxa"/>
          </w:tcPr>
          <w:p w14:paraId="3EF8D69F"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AA0E925" w14:textId="77777777" w:rsidTr="00B20FD6">
        <w:trPr>
          <w:cantSplit/>
        </w:trPr>
        <w:tc>
          <w:tcPr>
            <w:tcW w:w="2591" w:type="dxa"/>
            <w:shd w:val="clear" w:color="auto" w:fill="D9D9D9"/>
          </w:tcPr>
          <w:p w14:paraId="3B999813"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SarskildPostadress</w:t>
            </w:r>
            <w:proofErr w:type="spellEnd"/>
          </w:p>
        </w:tc>
        <w:tc>
          <w:tcPr>
            <w:tcW w:w="1061" w:type="dxa"/>
            <w:shd w:val="clear" w:color="auto" w:fill="D9D9D9"/>
          </w:tcPr>
          <w:p w14:paraId="0E6BDA43" w14:textId="77777777" w:rsidR="00B20FD6" w:rsidRPr="00291C76" w:rsidRDefault="00B20FD6" w:rsidP="00BC7B8C">
            <w:pPr>
              <w:keepNext/>
              <w:rPr>
                <w:rFonts w:ascii="Arial" w:hAnsi="Arial" w:cs="Arial"/>
                <w:noProof w:val="0"/>
                <w:sz w:val="16"/>
                <w:szCs w:val="18"/>
              </w:rPr>
            </w:pPr>
          </w:p>
        </w:tc>
      </w:tr>
      <w:tr w:rsidR="00B20FD6" w:rsidRPr="00291C76" w14:paraId="266850A3" w14:textId="77777777" w:rsidTr="00B20FD6">
        <w:trPr>
          <w:cantSplit/>
        </w:trPr>
        <w:tc>
          <w:tcPr>
            <w:tcW w:w="2591" w:type="dxa"/>
            <w:shd w:val="clear" w:color="auto" w:fill="auto"/>
          </w:tcPr>
          <w:p w14:paraId="6A1D221B"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CareOf</w:t>
            </w:r>
            <w:proofErr w:type="spellEnd"/>
          </w:p>
        </w:tc>
        <w:tc>
          <w:tcPr>
            <w:tcW w:w="1061" w:type="dxa"/>
          </w:tcPr>
          <w:p w14:paraId="7AB254B3"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1008DFCE" w14:textId="77777777" w:rsidTr="00B20FD6">
        <w:trPr>
          <w:cantSplit/>
        </w:trPr>
        <w:tc>
          <w:tcPr>
            <w:tcW w:w="2591" w:type="dxa"/>
            <w:shd w:val="clear" w:color="auto" w:fill="auto"/>
          </w:tcPr>
          <w:p w14:paraId="0AEA4F91"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Utdelningsadress1</w:t>
            </w:r>
          </w:p>
        </w:tc>
        <w:tc>
          <w:tcPr>
            <w:tcW w:w="1061" w:type="dxa"/>
          </w:tcPr>
          <w:p w14:paraId="59FB12B0"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1CEB253" w14:textId="77777777" w:rsidTr="00B20FD6">
        <w:trPr>
          <w:cantSplit/>
        </w:trPr>
        <w:tc>
          <w:tcPr>
            <w:tcW w:w="2591" w:type="dxa"/>
            <w:shd w:val="clear" w:color="auto" w:fill="auto"/>
          </w:tcPr>
          <w:p w14:paraId="3F7E8A99"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Utdelningsadress2</w:t>
            </w:r>
          </w:p>
        </w:tc>
        <w:tc>
          <w:tcPr>
            <w:tcW w:w="1061" w:type="dxa"/>
          </w:tcPr>
          <w:p w14:paraId="7497E23A"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3007B4E" w14:textId="77777777" w:rsidTr="00B20FD6">
        <w:trPr>
          <w:cantSplit/>
        </w:trPr>
        <w:tc>
          <w:tcPr>
            <w:tcW w:w="2591" w:type="dxa"/>
            <w:shd w:val="clear" w:color="auto" w:fill="auto"/>
          </w:tcPr>
          <w:p w14:paraId="719BD950"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Postnr</w:t>
            </w:r>
          </w:p>
        </w:tc>
        <w:tc>
          <w:tcPr>
            <w:tcW w:w="1061" w:type="dxa"/>
          </w:tcPr>
          <w:p w14:paraId="02ECD6FE"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39D4B36" w14:textId="77777777" w:rsidTr="00B20FD6">
        <w:trPr>
          <w:cantSplit/>
        </w:trPr>
        <w:tc>
          <w:tcPr>
            <w:tcW w:w="2591" w:type="dxa"/>
            <w:tcBorders>
              <w:bottom w:val="single" w:sz="6" w:space="0" w:color="000080"/>
            </w:tcBorders>
            <w:shd w:val="clear" w:color="auto" w:fill="auto"/>
          </w:tcPr>
          <w:p w14:paraId="54873F8C"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Postort</w:t>
            </w:r>
          </w:p>
        </w:tc>
        <w:tc>
          <w:tcPr>
            <w:tcW w:w="1061" w:type="dxa"/>
            <w:tcBorders>
              <w:bottom w:val="single" w:sz="6" w:space="0" w:color="000080"/>
            </w:tcBorders>
          </w:tcPr>
          <w:p w14:paraId="639DB10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2F56CFF" w14:textId="77777777" w:rsidTr="00B20FD6">
        <w:trPr>
          <w:cantSplit/>
        </w:trPr>
        <w:tc>
          <w:tcPr>
            <w:tcW w:w="2591" w:type="dxa"/>
            <w:shd w:val="clear" w:color="auto" w:fill="C4C4C4"/>
          </w:tcPr>
          <w:p w14:paraId="345B1F26"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HanvisningsPersonNr</w:t>
            </w:r>
            <w:proofErr w:type="spellEnd"/>
          </w:p>
        </w:tc>
        <w:tc>
          <w:tcPr>
            <w:tcW w:w="1061" w:type="dxa"/>
            <w:shd w:val="clear" w:color="auto" w:fill="C4C4C4"/>
          </w:tcPr>
          <w:p w14:paraId="26C6C80D" w14:textId="77777777" w:rsidR="00B20FD6" w:rsidRPr="00291C76" w:rsidRDefault="00B20FD6" w:rsidP="00BC7B8C">
            <w:pPr>
              <w:keepNext/>
              <w:rPr>
                <w:rFonts w:ascii="Arial" w:hAnsi="Arial" w:cs="Arial"/>
                <w:noProof w:val="0"/>
                <w:sz w:val="16"/>
                <w:szCs w:val="18"/>
              </w:rPr>
            </w:pPr>
          </w:p>
        </w:tc>
      </w:tr>
      <w:tr w:rsidR="00B20FD6" w:rsidRPr="00291C76" w14:paraId="1D9D5DF0" w14:textId="77777777" w:rsidTr="00B20FD6">
        <w:trPr>
          <w:cantSplit/>
        </w:trPr>
        <w:tc>
          <w:tcPr>
            <w:tcW w:w="2591" w:type="dxa"/>
            <w:shd w:val="clear" w:color="auto" w:fill="C4C4C4"/>
          </w:tcPr>
          <w:p w14:paraId="0C63370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Utlandsadress</w:t>
            </w:r>
          </w:p>
        </w:tc>
        <w:tc>
          <w:tcPr>
            <w:tcW w:w="1061" w:type="dxa"/>
            <w:shd w:val="clear" w:color="auto" w:fill="C4C4C4"/>
          </w:tcPr>
          <w:p w14:paraId="55439AFA" w14:textId="77777777" w:rsidR="00B20FD6" w:rsidRPr="00291C76" w:rsidRDefault="00B20FD6" w:rsidP="00BC7B8C">
            <w:pPr>
              <w:keepNext/>
              <w:rPr>
                <w:rFonts w:ascii="Arial" w:hAnsi="Arial" w:cs="Arial"/>
                <w:noProof w:val="0"/>
                <w:sz w:val="16"/>
                <w:szCs w:val="18"/>
              </w:rPr>
            </w:pPr>
          </w:p>
        </w:tc>
      </w:tr>
      <w:tr w:rsidR="00B20FD6" w:rsidRPr="00291C76" w14:paraId="54209AB5" w14:textId="77777777" w:rsidTr="00B20FD6">
        <w:trPr>
          <w:cantSplit/>
        </w:trPr>
        <w:tc>
          <w:tcPr>
            <w:tcW w:w="2591" w:type="dxa"/>
            <w:shd w:val="clear" w:color="auto" w:fill="auto"/>
          </w:tcPr>
          <w:p w14:paraId="39296FFE"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Utdelningsadress1</w:t>
            </w:r>
          </w:p>
        </w:tc>
        <w:tc>
          <w:tcPr>
            <w:tcW w:w="1061" w:type="dxa"/>
          </w:tcPr>
          <w:p w14:paraId="05BA38C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5A612FA" w14:textId="77777777" w:rsidTr="00B20FD6">
        <w:trPr>
          <w:cantSplit/>
        </w:trPr>
        <w:tc>
          <w:tcPr>
            <w:tcW w:w="2591" w:type="dxa"/>
            <w:shd w:val="clear" w:color="auto" w:fill="auto"/>
          </w:tcPr>
          <w:p w14:paraId="01DBF3F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Utdelningsadress2</w:t>
            </w:r>
          </w:p>
        </w:tc>
        <w:tc>
          <w:tcPr>
            <w:tcW w:w="1061" w:type="dxa"/>
          </w:tcPr>
          <w:p w14:paraId="6E2BE96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B76F2D4" w14:textId="77777777" w:rsidTr="00B20FD6">
        <w:trPr>
          <w:cantSplit/>
        </w:trPr>
        <w:tc>
          <w:tcPr>
            <w:tcW w:w="2591" w:type="dxa"/>
            <w:shd w:val="clear" w:color="auto" w:fill="auto"/>
          </w:tcPr>
          <w:p w14:paraId="6F32C34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Utdelningsadress3</w:t>
            </w:r>
          </w:p>
        </w:tc>
        <w:tc>
          <w:tcPr>
            <w:tcW w:w="1061" w:type="dxa"/>
          </w:tcPr>
          <w:p w14:paraId="097A7F6B"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9D9950E" w14:textId="77777777" w:rsidTr="00B20FD6">
        <w:trPr>
          <w:cantSplit/>
        </w:trPr>
        <w:tc>
          <w:tcPr>
            <w:tcW w:w="2591" w:type="dxa"/>
            <w:shd w:val="clear" w:color="auto" w:fill="auto"/>
          </w:tcPr>
          <w:p w14:paraId="5D4E8961"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Land</w:t>
            </w:r>
          </w:p>
        </w:tc>
        <w:tc>
          <w:tcPr>
            <w:tcW w:w="1061" w:type="dxa"/>
          </w:tcPr>
          <w:p w14:paraId="28F92A54"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63A2FF8" w14:textId="77777777" w:rsidTr="00B20FD6">
        <w:trPr>
          <w:cantSplit/>
        </w:trPr>
        <w:tc>
          <w:tcPr>
            <w:tcW w:w="2591" w:type="dxa"/>
            <w:shd w:val="clear" w:color="auto" w:fill="auto"/>
          </w:tcPr>
          <w:p w14:paraId="2B38314C"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Utlandsadressdatum</w:t>
            </w:r>
          </w:p>
        </w:tc>
        <w:tc>
          <w:tcPr>
            <w:tcW w:w="1061" w:type="dxa"/>
          </w:tcPr>
          <w:p w14:paraId="25C80A27"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A35BE1D" w14:textId="77777777" w:rsidTr="00B20FD6">
        <w:trPr>
          <w:cantSplit/>
        </w:trPr>
        <w:tc>
          <w:tcPr>
            <w:tcW w:w="2591" w:type="dxa"/>
            <w:tcBorders>
              <w:bottom w:val="single" w:sz="6" w:space="0" w:color="000080"/>
            </w:tcBorders>
            <w:shd w:val="clear" w:color="auto" w:fill="auto"/>
          </w:tcPr>
          <w:p w14:paraId="014F009C"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Rostrattsdatum</w:t>
            </w:r>
          </w:p>
        </w:tc>
        <w:tc>
          <w:tcPr>
            <w:tcW w:w="1061" w:type="dxa"/>
            <w:tcBorders>
              <w:bottom w:val="single" w:sz="6" w:space="0" w:color="000080"/>
            </w:tcBorders>
          </w:tcPr>
          <w:p w14:paraId="4ED70709"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EE91B92" w14:textId="77777777" w:rsidTr="00B20FD6">
        <w:trPr>
          <w:cantSplit/>
        </w:trPr>
        <w:tc>
          <w:tcPr>
            <w:tcW w:w="2591" w:type="dxa"/>
            <w:shd w:val="clear" w:color="auto" w:fill="B8B8B8"/>
          </w:tcPr>
          <w:p w14:paraId="6ACB154E"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Civilstand</w:t>
            </w:r>
            <w:proofErr w:type="spellEnd"/>
          </w:p>
        </w:tc>
        <w:tc>
          <w:tcPr>
            <w:tcW w:w="1061" w:type="dxa"/>
            <w:shd w:val="clear" w:color="auto" w:fill="B8B8B8"/>
          </w:tcPr>
          <w:p w14:paraId="0BFD4913" w14:textId="77777777" w:rsidR="00B20FD6" w:rsidRPr="00291C76" w:rsidRDefault="00B20FD6" w:rsidP="00BC7B8C">
            <w:pPr>
              <w:keepNext/>
              <w:rPr>
                <w:rFonts w:ascii="Arial" w:hAnsi="Arial" w:cs="Arial"/>
                <w:noProof w:val="0"/>
                <w:sz w:val="16"/>
                <w:szCs w:val="18"/>
              </w:rPr>
            </w:pPr>
          </w:p>
        </w:tc>
      </w:tr>
      <w:tr w:rsidR="00B20FD6" w:rsidRPr="00291C76" w14:paraId="55CBF612" w14:textId="77777777" w:rsidTr="00B20FD6">
        <w:trPr>
          <w:cantSplit/>
        </w:trPr>
        <w:tc>
          <w:tcPr>
            <w:tcW w:w="2591" w:type="dxa"/>
            <w:shd w:val="clear" w:color="auto" w:fill="auto"/>
          </w:tcPr>
          <w:p w14:paraId="1FD37653"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Civilstanskod</w:t>
            </w:r>
            <w:proofErr w:type="spellEnd"/>
          </w:p>
        </w:tc>
        <w:tc>
          <w:tcPr>
            <w:tcW w:w="1061" w:type="dxa"/>
          </w:tcPr>
          <w:p w14:paraId="0E6F102B"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51F9FBA" w14:textId="77777777" w:rsidTr="00B20FD6">
        <w:trPr>
          <w:cantSplit/>
        </w:trPr>
        <w:tc>
          <w:tcPr>
            <w:tcW w:w="2591" w:type="dxa"/>
            <w:tcBorders>
              <w:bottom w:val="single" w:sz="6" w:space="0" w:color="000080"/>
            </w:tcBorders>
            <w:shd w:val="clear" w:color="auto" w:fill="auto"/>
          </w:tcPr>
          <w:p w14:paraId="0CABF013"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Civilstandsdatum</w:t>
            </w:r>
            <w:proofErr w:type="spellEnd"/>
          </w:p>
        </w:tc>
        <w:tc>
          <w:tcPr>
            <w:tcW w:w="1061" w:type="dxa"/>
            <w:tcBorders>
              <w:bottom w:val="single" w:sz="6" w:space="0" w:color="000080"/>
            </w:tcBorders>
          </w:tcPr>
          <w:p w14:paraId="3B25D31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5ED09B2" w14:textId="77777777" w:rsidTr="00B20FD6">
        <w:trPr>
          <w:cantSplit/>
        </w:trPr>
        <w:tc>
          <w:tcPr>
            <w:tcW w:w="2591" w:type="dxa"/>
            <w:shd w:val="clear" w:color="auto" w:fill="AAAAAA"/>
          </w:tcPr>
          <w:p w14:paraId="193F66E8"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Fodelse</w:t>
            </w:r>
            <w:proofErr w:type="spellEnd"/>
          </w:p>
        </w:tc>
        <w:tc>
          <w:tcPr>
            <w:tcW w:w="1061" w:type="dxa"/>
            <w:shd w:val="clear" w:color="auto" w:fill="AAAAAA"/>
          </w:tcPr>
          <w:p w14:paraId="305B9EEF" w14:textId="77777777" w:rsidR="00B20FD6" w:rsidRPr="00291C76" w:rsidRDefault="00B20FD6" w:rsidP="00BC7B8C">
            <w:pPr>
              <w:keepNext/>
              <w:rPr>
                <w:rFonts w:ascii="Arial" w:hAnsi="Arial" w:cs="Arial"/>
                <w:noProof w:val="0"/>
                <w:sz w:val="16"/>
                <w:szCs w:val="18"/>
              </w:rPr>
            </w:pPr>
          </w:p>
        </w:tc>
      </w:tr>
      <w:tr w:rsidR="00B20FD6" w:rsidRPr="00291C76" w14:paraId="6A383C10" w14:textId="77777777" w:rsidTr="00B20FD6">
        <w:trPr>
          <w:cantSplit/>
        </w:trPr>
        <w:tc>
          <w:tcPr>
            <w:tcW w:w="2591" w:type="dxa"/>
            <w:shd w:val="clear" w:color="auto" w:fill="auto"/>
          </w:tcPr>
          <w:p w14:paraId="3199C775"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HemortSverige</w:t>
            </w:r>
            <w:proofErr w:type="spellEnd"/>
          </w:p>
        </w:tc>
        <w:tc>
          <w:tcPr>
            <w:tcW w:w="1061" w:type="dxa"/>
          </w:tcPr>
          <w:p w14:paraId="7385AC84"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592645F" w14:textId="77777777" w:rsidTr="00B20FD6">
        <w:trPr>
          <w:cantSplit/>
        </w:trPr>
        <w:tc>
          <w:tcPr>
            <w:tcW w:w="2591" w:type="dxa"/>
            <w:shd w:val="clear" w:color="auto" w:fill="auto"/>
          </w:tcPr>
          <w:p w14:paraId="0A651240"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FodelselanKod</w:t>
            </w:r>
            <w:proofErr w:type="spellEnd"/>
          </w:p>
        </w:tc>
        <w:tc>
          <w:tcPr>
            <w:tcW w:w="1061" w:type="dxa"/>
          </w:tcPr>
          <w:p w14:paraId="6279CBF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671F6260" w14:textId="77777777" w:rsidTr="00B20FD6">
        <w:trPr>
          <w:cantSplit/>
        </w:trPr>
        <w:tc>
          <w:tcPr>
            <w:tcW w:w="2591" w:type="dxa"/>
            <w:shd w:val="clear" w:color="auto" w:fill="auto"/>
          </w:tcPr>
          <w:p w14:paraId="0C217FB5"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Fodelseforsamling</w:t>
            </w:r>
            <w:proofErr w:type="spellEnd"/>
          </w:p>
        </w:tc>
        <w:tc>
          <w:tcPr>
            <w:tcW w:w="1061" w:type="dxa"/>
          </w:tcPr>
          <w:p w14:paraId="7C2D0B8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BF6D271" w14:textId="77777777" w:rsidTr="00B20FD6">
        <w:trPr>
          <w:cantSplit/>
        </w:trPr>
        <w:tc>
          <w:tcPr>
            <w:tcW w:w="2591" w:type="dxa"/>
            <w:shd w:val="clear" w:color="auto" w:fill="auto"/>
          </w:tcPr>
          <w:p w14:paraId="3A0DE94C" w14:textId="77777777" w:rsidR="00B20FD6" w:rsidRPr="00291C76" w:rsidRDefault="00B20FD6" w:rsidP="00BC7B8C">
            <w:pPr>
              <w:keepNext/>
              <w:rPr>
                <w:rFonts w:ascii="Arial" w:hAnsi="Arial" w:cs="Arial"/>
                <w:noProof w:val="0"/>
                <w:sz w:val="16"/>
                <w:szCs w:val="18"/>
              </w:rPr>
            </w:pPr>
            <w:proofErr w:type="spellStart"/>
            <w:r w:rsidRPr="00291C76">
              <w:rPr>
                <w:rFonts w:ascii="Arial" w:hAnsi="Arial" w:cs="Arial"/>
                <w:noProof w:val="0"/>
                <w:sz w:val="16"/>
                <w:szCs w:val="18"/>
              </w:rPr>
              <w:t>OrtUtlandet</w:t>
            </w:r>
            <w:proofErr w:type="spellEnd"/>
          </w:p>
        </w:tc>
        <w:tc>
          <w:tcPr>
            <w:tcW w:w="1061" w:type="dxa"/>
          </w:tcPr>
          <w:p w14:paraId="42BBDC14"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04CF138" w14:textId="77777777" w:rsidTr="00B20FD6">
        <w:trPr>
          <w:cantSplit/>
        </w:trPr>
        <w:tc>
          <w:tcPr>
            <w:tcW w:w="2591" w:type="dxa"/>
            <w:shd w:val="clear" w:color="auto" w:fill="auto"/>
          </w:tcPr>
          <w:p w14:paraId="06F41777"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FodelseortUtland</w:t>
            </w:r>
            <w:proofErr w:type="spellEnd"/>
          </w:p>
        </w:tc>
        <w:tc>
          <w:tcPr>
            <w:tcW w:w="1061" w:type="dxa"/>
          </w:tcPr>
          <w:p w14:paraId="5D34DE9C"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0686D361" w14:textId="77777777" w:rsidTr="00B20FD6">
        <w:trPr>
          <w:cantSplit/>
        </w:trPr>
        <w:tc>
          <w:tcPr>
            <w:tcW w:w="2591" w:type="dxa"/>
            <w:shd w:val="clear" w:color="auto" w:fill="auto"/>
          </w:tcPr>
          <w:p w14:paraId="32CED66C"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Styrkt</w:t>
            </w:r>
          </w:p>
        </w:tc>
        <w:tc>
          <w:tcPr>
            <w:tcW w:w="1061" w:type="dxa"/>
          </w:tcPr>
          <w:p w14:paraId="4404C859"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38E1C78F" w14:textId="77777777" w:rsidTr="00B20FD6">
        <w:trPr>
          <w:cantSplit/>
        </w:trPr>
        <w:tc>
          <w:tcPr>
            <w:tcW w:w="2591" w:type="dxa"/>
            <w:shd w:val="clear" w:color="auto" w:fill="auto"/>
          </w:tcPr>
          <w:p w14:paraId="7D67E9EE"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Fodelseland</w:t>
            </w:r>
            <w:proofErr w:type="spellEnd"/>
          </w:p>
        </w:tc>
        <w:tc>
          <w:tcPr>
            <w:tcW w:w="1061" w:type="dxa"/>
          </w:tcPr>
          <w:p w14:paraId="16864A6C"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B9A2ADB" w14:textId="77777777" w:rsidTr="00B20FD6">
        <w:trPr>
          <w:cantSplit/>
        </w:trPr>
        <w:tc>
          <w:tcPr>
            <w:tcW w:w="2591" w:type="dxa"/>
            <w:shd w:val="clear" w:color="auto" w:fill="auto"/>
          </w:tcPr>
          <w:p w14:paraId="48B186E0"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Invandring</w:t>
            </w:r>
          </w:p>
        </w:tc>
        <w:tc>
          <w:tcPr>
            <w:tcW w:w="1061" w:type="dxa"/>
          </w:tcPr>
          <w:p w14:paraId="5D90159E"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95883C3" w14:textId="77777777" w:rsidTr="00B20FD6">
        <w:trPr>
          <w:cantSplit/>
        </w:trPr>
        <w:tc>
          <w:tcPr>
            <w:tcW w:w="2591" w:type="dxa"/>
            <w:tcBorders>
              <w:bottom w:val="single" w:sz="6" w:space="0" w:color="000080"/>
            </w:tcBorders>
            <w:shd w:val="clear" w:color="auto" w:fill="auto"/>
          </w:tcPr>
          <w:p w14:paraId="646B194E"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Invandringsdatum</w:t>
            </w:r>
          </w:p>
        </w:tc>
        <w:tc>
          <w:tcPr>
            <w:tcW w:w="1061" w:type="dxa"/>
            <w:tcBorders>
              <w:bottom w:val="single" w:sz="6" w:space="0" w:color="000080"/>
            </w:tcBorders>
          </w:tcPr>
          <w:p w14:paraId="7BB6A803"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CBAA2FA" w14:textId="77777777" w:rsidTr="00B20FD6">
        <w:trPr>
          <w:cantSplit/>
        </w:trPr>
        <w:tc>
          <w:tcPr>
            <w:tcW w:w="2591" w:type="dxa"/>
            <w:shd w:val="clear" w:color="auto" w:fill="AAAAAA"/>
          </w:tcPr>
          <w:p w14:paraId="43C38F4E"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Relationer</w:t>
            </w:r>
          </w:p>
        </w:tc>
        <w:tc>
          <w:tcPr>
            <w:tcW w:w="1061" w:type="dxa"/>
            <w:shd w:val="clear" w:color="auto" w:fill="AAAAAA"/>
          </w:tcPr>
          <w:p w14:paraId="405D7768" w14:textId="77777777" w:rsidR="00B20FD6" w:rsidRPr="00291C76" w:rsidRDefault="00B20FD6" w:rsidP="00BC7B8C">
            <w:pPr>
              <w:keepNext/>
              <w:rPr>
                <w:rFonts w:ascii="Arial" w:hAnsi="Arial" w:cs="Arial"/>
                <w:noProof w:val="0"/>
                <w:sz w:val="16"/>
                <w:szCs w:val="18"/>
              </w:rPr>
            </w:pPr>
          </w:p>
        </w:tc>
      </w:tr>
      <w:tr w:rsidR="00B20FD6" w:rsidRPr="00291C76" w14:paraId="3FC3D419" w14:textId="77777777" w:rsidTr="00B20FD6">
        <w:trPr>
          <w:cantSplit/>
        </w:trPr>
        <w:tc>
          <w:tcPr>
            <w:tcW w:w="2591" w:type="dxa"/>
            <w:shd w:val="clear" w:color="auto" w:fill="auto"/>
          </w:tcPr>
          <w:p w14:paraId="7F0B349F"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Relation</w:t>
            </w:r>
          </w:p>
        </w:tc>
        <w:tc>
          <w:tcPr>
            <w:tcW w:w="1061" w:type="dxa"/>
          </w:tcPr>
          <w:p w14:paraId="6BEEB5DD"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24980C1D" w14:textId="77777777" w:rsidTr="00B20FD6">
        <w:trPr>
          <w:cantSplit/>
        </w:trPr>
        <w:tc>
          <w:tcPr>
            <w:tcW w:w="2591" w:type="dxa"/>
            <w:shd w:val="clear" w:color="auto" w:fill="auto"/>
          </w:tcPr>
          <w:p w14:paraId="56ACA3D0"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RelationId</w:t>
            </w:r>
            <w:proofErr w:type="spellEnd"/>
          </w:p>
        </w:tc>
        <w:tc>
          <w:tcPr>
            <w:tcW w:w="1061" w:type="dxa"/>
          </w:tcPr>
          <w:p w14:paraId="38154F82"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78E96F4" w14:textId="77777777" w:rsidTr="00B20FD6">
        <w:trPr>
          <w:cantSplit/>
        </w:trPr>
        <w:tc>
          <w:tcPr>
            <w:tcW w:w="2591" w:type="dxa"/>
            <w:shd w:val="clear" w:color="auto" w:fill="auto"/>
          </w:tcPr>
          <w:p w14:paraId="78157EDC"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w:t>
            </w:r>
            <w:proofErr w:type="spellStart"/>
            <w:r w:rsidRPr="00291C76">
              <w:rPr>
                <w:rFonts w:ascii="Arial" w:hAnsi="Arial" w:cs="Arial"/>
                <w:noProof w:val="0"/>
                <w:sz w:val="16"/>
                <w:szCs w:val="18"/>
              </w:rPr>
              <w:t>PersonNr</w:t>
            </w:r>
            <w:proofErr w:type="spellEnd"/>
          </w:p>
        </w:tc>
        <w:tc>
          <w:tcPr>
            <w:tcW w:w="1061" w:type="dxa"/>
          </w:tcPr>
          <w:p w14:paraId="6BB0C551"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6A04C435" w14:textId="77777777" w:rsidTr="00B20FD6">
        <w:trPr>
          <w:cantSplit/>
        </w:trPr>
        <w:tc>
          <w:tcPr>
            <w:tcW w:w="2591" w:type="dxa"/>
            <w:shd w:val="clear" w:color="auto" w:fill="auto"/>
          </w:tcPr>
          <w:p w14:paraId="34420973"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FodelsetidNr</w:t>
            </w:r>
            <w:proofErr w:type="spellEnd"/>
          </w:p>
        </w:tc>
        <w:tc>
          <w:tcPr>
            <w:tcW w:w="1061" w:type="dxa"/>
          </w:tcPr>
          <w:p w14:paraId="64714F86"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A185914" w14:textId="77777777" w:rsidTr="00B20FD6">
        <w:trPr>
          <w:cantSplit/>
        </w:trPr>
        <w:tc>
          <w:tcPr>
            <w:tcW w:w="2591" w:type="dxa"/>
            <w:shd w:val="clear" w:color="auto" w:fill="auto"/>
          </w:tcPr>
          <w:p w14:paraId="53E8211C"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Relationstyp</w:t>
            </w:r>
            <w:proofErr w:type="spellEnd"/>
          </w:p>
        </w:tc>
        <w:tc>
          <w:tcPr>
            <w:tcW w:w="1061" w:type="dxa"/>
          </w:tcPr>
          <w:p w14:paraId="0B4B12AE"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A2365D2" w14:textId="77777777" w:rsidTr="00B20FD6">
        <w:trPr>
          <w:cantSplit/>
        </w:trPr>
        <w:tc>
          <w:tcPr>
            <w:tcW w:w="2591" w:type="dxa"/>
            <w:shd w:val="clear" w:color="auto" w:fill="auto"/>
          </w:tcPr>
          <w:p w14:paraId="731E331F"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RelationFromdatum</w:t>
            </w:r>
            <w:proofErr w:type="spellEnd"/>
          </w:p>
        </w:tc>
        <w:tc>
          <w:tcPr>
            <w:tcW w:w="1061" w:type="dxa"/>
          </w:tcPr>
          <w:p w14:paraId="689C2AD0"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1924AEF" w14:textId="77777777" w:rsidTr="00B20FD6">
        <w:trPr>
          <w:cantSplit/>
        </w:trPr>
        <w:tc>
          <w:tcPr>
            <w:tcW w:w="2591" w:type="dxa"/>
            <w:shd w:val="clear" w:color="auto" w:fill="auto"/>
          </w:tcPr>
          <w:p w14:paraId="4B061795"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spellStart"/>
            <w:proofErr w:type="gramEnd"/>
            <w:r w:rsidRPr="00291C76">
              <w:rPr>
                <w:rFonts w:ascii="Arial" w:hAnsi="Arial" w:cs="Arial"/>
                <w:noProof w:val="0"/>
                <w:sz w:val="16"/>
                <w:szCs w:val="18"/>
              </w:rPr>
              <w:t>RelationTomdatum</w:t>
            </w:r>
            <w:proofErr w:type="spellEnd"/>
          </w:p>
        </w:tc>
        <w:tc>
          <w:tcPr>
            <w:tcW w:w="1061" w:type="dxa"/>
          </w:tcPr>
          <w:p w14:paraId="43C3975B"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72B47003" w14:textId="77777777" w:rsidTr="00B20FD6">
        <w:trPr>
          <w:cantSplit/>
        </w:trPr>
        <w:tc>
          <w:tcPr>
            <w:tcW w:w="2591" w:type="dxa"/>
            <w:shd w:val="clear" w:color="auto" w:fill="auto"/>
          </w:tcPr>
          <w:p w14:paraId="24519A9A"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Namn</w:t>
            </w:r>
          </w:p>
        </w:tc>
        <w:tc>
          <w:tcPr>
            <w:tcW w:w="1061" w:type="dxa"/>
          </w:tcPr>
          <w:p w14:paraId="69A4CF5F"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400662BA" w14:textId="77777777" w:rsidTr="00B20FD6">
        <w:trPr>
          <w:cantSplit/>
        </w:trPr>
        <w:tc>
          <w:tcPr>
            <w:tcW w:w="2591" w:type="dxa"/>
            <w:shd w:val="clear" w:color="auto" w:fill="auto"/>
          </w:tcPr>
          <w:p w14:paraId="0F3A10A3"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Avregistrering</w:t>
            </w:r>
          </w:p>
        </w:tc>
        <w:tc>
          <w:tcPr>
            <w:tcW w:w="1061" w:type="dxa"/>
          </w:tcPr>
          <w:p w14:paraId="419D064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r w:rsidR="00B20FD6" w:rsidRPr="00291C76" w14:paraId="51DE5079" w14:textId="77777777" w:rsidTr="00B20FD6">
        <w:trPr>
          <w:cantSplit/>
        </w:trPr>
        <w:tc>
          <w:tcPr>
            <w:tcW w:w="2591" w:type="dxa"/>
            <w:shd w:val="clear" w:color="auto" w:fill="auto"/>
          </w:tcPr>
          <w:p w14:paraId="5006555B" w14:textId="77777777" w:rsidR="00B20FD6" w:rsidRPr="00291C76" w:rsidRDefault="00B20FD6" w:rsidP="00BC7B8C">
            <w:pPr>
              <w:keepNext/>
              <w:rPr>
                <w:rFonts w:ascii="Arial" w:hAnsi="Arial" w:cs="Arial"/>
                <w:noProof w:val="0"/>
                <w:sz w:val="16"/>
                <w:szCs w:val="18"/>
              </w:rPr>
            </w:pPr>
            <w:proofErr w:type="gramStart"/>
            <w:r w:rsidRPr="00291C76">
              <w:rPr>
                <w:rFonts w:ascii="Arial" w:hAnsi="Arial" w:cs="Arial"/>
                <w:noProof w:val="0"/>
                <w:sz w:val="16"/>
                <w:szCs w:val="18"/>
              </w:rPr>
              <w:t>…/…/</w:t>
            </w:r>
            <w:proofErr w:type="gramEnd"/>
            <w:r w:rsidRPr="00291C76">
              <w:rPr>
                <w:rFonts w:ascii="Arial" w:hAnsi="Arial" w:cs="Arial"/>
                <w:noProof w:val="0"/>
                <w:sz w:val="16"/>
                <w:szCs w:val="18"/>
              </w:rPr>
              <w:t>Status</w:t>
            </w:r>
          </w:p>
        </w:tc>
        <w:tc>
          <w:tcPr>
            <w:tcW w:w="1061" w:type="dxa"/>
          </w:tcPr>
          <w:p w14:paraId="1E057175" w14:textId="77777777" w:rsidR="00B20FD6" w:rsidRPr="00291C76" w:rsidRDefault="00B20FD6" w:rsidP="00BC7B8C">
            <w:pPr>
              <w:keepNext/>
              <w:rPr>
                <w:rFonts w:ascii="Arial" w:hAnsi="Arial" w:cs="Arial"/>
                <w:noProof w:val="0"/>
                <w:sz w:val="16"/>
                <w:szCs w:val="18"/>
              </w:rPr>
            </w:pPr>
            <w:r w:rsidRPr="00291C76">
              <w:rPr>
                <w:rFonts w:ascii="Arial" w:hAnsi="Arial" w:cs="Arial"/>
                <w:noProof w:val="0"/>
                <w:sz w:val="16"/>
                <w:szCs w:val="18"/>
              </w:rPr>
              <w:t>X</w:t>
            </w:r>
          </w:p>
        </w:tc>
      </w:tr>
    </w:tbl>
    <w:p w14:paraId="58C209EC" w14:textId="77777777" w:rsidR="00B20FD6" w:rsidRPr="00291C76" w:rsidRDefault="00B20FD6" w:rsidP="00BC13AB">
      <w:pPr>
        <w:pStyle w:val="Brdtext"/>
        <w:ind w:left="0"/>
      </w:pPr>
    </w:p>
    <w:p w14:paraId="27038604" w14:textId="77777777" w:rsidR="00442935" w:rsidRPr="00291C76" w:rsidRDefault="008F67EC" w:rsidP="008F67EC">
      <w:pPr>
        <w:pStyle w:val="Rubrik1"/>
      </w:pPr>
      <w:bookmarkStart w:id="229" w:name="_Toc248162123"/>
      <w:bookmarkStart w:id="230" w:name="_Toc241779538"/>
      <w:proofErr w:type="spellStart"/>
      <w:r w:rsidRPr="00291C76">
        <w:lastRenderedPageBreak/>
        <w:t>Referenser</w:t>
      </w:r>
      <w:bookmarkEnd w:id="229"/>
      <w:bookmarkEnd w:id="230"/>
      <w:proofErr w:type="spellEnd"/>
    </w:p>
    <w:tbl>
      <w:tblPr>
        <w:tblW w:w="80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66"/>
        <w:gridCol w:w="7838"/>
        <w:gridCol w:w="1150"/>
      </w:tblGrid>
      <w:tr w:rsidR="008F67EC" w:rsidRPr="00291C76" w14:paraId="48562834" w14:textId="77777777" w:rsidTr="008F67EC">
        <w:trPr>
          <w:cantSplit/>
          <w:tblHeader/>
        </w:trPr>
        <w:tc>
          <w:tcPr>
            <w:tcW w:w="759" w:type="dxa"/>
            <w:shd w:val="solid" w:color="000080" w:fill="FFFFFF"/>
          </w:tcPr>
          <w:p w14:paraId="4D3914C7" w14:textId="77777777" w:rsidR="008F67EC" w:rsidRPr="00291C76" w:rsidRDefault="008F67EC" w:rsidP="00A85AB0">
            <w:pPr>
              <w:keepNext/>
              <w:rPr>
                <w:rFonts w:ascii="Arial" w:hAnsi="Arial" w:cs="Arial"/>
                <w:b/>
                <w:bCs/>
                <w:noProof w:val="0"/>
                <w:color w:val="FFFFFF"/>
                <w:sz w:val="16"/>
                <w:szCs w:val="18"/>
              </w:rPr>
            </w:pPr>
            <w:r w:rsidRPr="00291C76">
              <w:rPr>
                <w:rFonts w:ascii="Arial" w:hAnsi="Arial" w:cs="Arial"/>
                <w:b/>
                <w:bCs/>
                <w:noProof w:val="0"/>
                <w:color w:val="FFFFFF"/>
                <w:sz w:val="16"/>
                <w:szCs w:val="18"/>
              </w:rPr>
              <w:t>nr</w:t>
            </w:r>
          </w:p>
        </w:tc>
        <w:tc>
          <w:tcPr>
            <w:tcW w:w="5303" w:type="dxa"/>
            <w:shd w:val="solid" w:color="000080" w:fill="FFFFFF"/>
          </w:tcPr>
          <w:p w14:paraId="21DF0184" w14:textId="77777777" w:rsidR="008F67EC" w:rsidRPr="00291C76" w:rsidRDefault="008F67EC" w:rsidP="00A85AB0">
            <w:pPr>
              <w:keepNext/>
              <w:rPr>
                <w:rFonts w:ascii="Arial" w:hAnsi="Arial" w:cs="Arial"/>
                <w:b/>
                <w:bCs/>
                <w:noProof w:val="0"/>
                <w:color w:val="FFFFFF"/>
                <w:sz w:val="16"/>
                <w:szCs w:val="18"/>
              </w:rPr>
            </w:pPr>
            <w:r w:rsidRPr="00291C76">
              <w:rPr>
                <w:rFonts w:ascii="Arial" w:hAnsi="Arial" w:cs="Arial"/>
                <w:b/>
                <w:bCs/>
                <w:noProof w:val="0"/>
                <w:color w:val="FFFFFF"/>
                <w:sz w:val="16"/>
                <w:szCs w:val="18"/>
              </w:rPr>
              <w:t>namn</w:t>
            </w:r>
          </w:p>
        </w:tc>
        <w:tc>
          <w:tcPr>
            <w:tcW w:w="1973" w:type="dxa"/>
            <w:shd w:val="solid" w:color="000080" w:fill="FFFFFF"/>
          </w:tcPr>
          <w:p w14:paraId="0349FC06" w14:textId="77777777" w:rsidR="008F67EC" w:rsidRPr="00291C76" w:rsidRDefault="008F67EC" w:rsidP="00A85AB0">
            <w:pPr>
              <w:keepNext/>
              <w:rPr>
                <w:rFonts w:ascii="Arial" w:hAnsi="Arial" w:cs="Arial"/>
                <w:b/>
                <w:bCs/>
                <w:noProof w:val="0"/>
                <w:color w:val="FFFFFF"/>
                <w:sz w:val="16"/>
                <w:szCs w:val="18"/>
              </w:rPr>
            </w:pPr>
            <w:r w:rsidRPr="00291C76">
              <w:rPr>
                <w:rFonts w:ascii="Arial" w:hAnsi="Arial" w:cs="Arial"/>
                <w:b/>
                <w:bCs/>
                <w:noProof w:val="0"/>
                <w:color w:val="FFFFFF"/>
                <w:sz w:val="16"/>
                <w:szCs w:val="18"/>
              </w:rPr>
              <w:t>utfärdare</w:t>
            </w:r>
          </w:p>
        </w:tc>
      </w:tr>
      <w:tr w:rsidR="008F67EC" w:rsidRPr="00014739" w14:paraId="6B0D429A" w14:textId="77777777" w:rsidTr="008F67EC">
        <w:trPr>
          <w:cantSplit/>
        </w:trPr>
        <w:tc>
          <w:tcPr>
            <w:tcW w:w="759" w:type="dxa"/>
            <w:shd w:val="clear" w:color="auto" w:fill="auto"/>
          </w:tcPr>
          <w:p w14:paraId="2C512B4F" w14:textId="77777777" w:rsidR="008F67EC" w:rsidRPr="00291C76" w:rsidRDefault="008F67EC" w:rsidP="008F67EC">
            <w:pPr>
              <w:rPr>
                <w:noProof w:val="0"/>
              </w:rPr>
            </w:pPr>
            <w:r w:rsidRPr="00291C76">
              <w:rPr>
                <w:noProof w:val="0"/>
              </w:rPr>
              <w:t>1</w:t>
            </w:r>
          </w:p>
        </w:tc>
        <w:tc>
          <w:tcPr>
            <w:tcW w:w="5303" w:type="dxa"/>
            <w:shd w:val="clear" w:color="auto" w:fill="auto"/>
          </w:tcPr>
          <w:p w14:paraId="40F74D11" w14:textId="77777777" w:rsidR="008F67EC" w:rsidRPr="00291C76" w:rsidRDefault="008F67EC" w:rsidP="008F67EC">
            <w:pPr>
              <w:rPr>
                <w:noProof w:val="0"/>
              </w:rPr>
            </w:pPr>
            <w:r w:rsidRPr="00291C76">
              <w:rPr>
                <w:noProof w:val="0"/>
              </w:rPr>
              <w:t xml:space="preserve">Beskrivning av systemgränssnitt </w:t>
            </w:r>
            <w:r w:rsidR="00FC237C" w:rsidRPr="00291C76">
              <w:rPr>
                <w:noProof w:val="0"/>
              </w:rPr>
              <w:t>Skatteverkets avisering (Navet)</w:t>
            </w:r>
          </w:p>
          <w:p w14:paraId="6A545712" w14:textId="77777777" w:rsidR="008F67EC" w:rsidRPr="00291C76" w:rsidRDefault="000E13FB" w:rsidP="008F67EC">
            <w:pPr>
              <w:rPr>
                <w:noProof w:val="0"/>
              </w:rPr>
            </w:pPr>
            <w:r w:rsidRPr="00291C76">
              <w:rPr>
                <w:noProof w:val="0"/>
              </w:rPr>
              <w:t>http://www.skatteverket.se/download/18.70ac421612e2a997f85800055335/na_xml_struktur_1.34.pdf</w:t>
            </w:r>
          </w:p>
        </w:tc>
        <w:tc>
          <w:tcPr>
            <w:tcW w:w="1973" w:type="dxa"/>
            <w:shd w:val="clear" w:color="auto" w:fill="auto"/>
          </w:tcPr>
          <w:p w14:paraId="409D3BD5" w14:textId="77777777" w:rsidR="008F67EC" w:rsidRPr="00014739" w:rsidRDefault="008F67EC" w:rsidP="008F67EC">
            <w:pPr>
              <w:rPr>
                <w:noProof w:val="0"/>
              </w:rPr>
            </w:pPr>
            <w:r w:rsidRPr="00291C76">
              <w:rPr>
                <w:noProof w:val="0"/>
              </w:rPr>
              <w:t>Skatteverket</w:t>
            </w:r>
          </w:p>
        </w:tc>
      </w:tr>
      <w:tr w:rsidR="008F67EC" w:rsidRPr="00014739" w14:paraId="0E4FB2EB" w14:textId="77777777" w:rsidTr="008F67EC">
        <w:trPr>
          <w:cantSplit/>
        </w:trPr>
        <w:tc>
          <w:tcPr>
            <w:tcW w:w="759" w:type="dxa"/>
            <w:shd w:val="clear" w:color="auto" w:fill="auto"/>
          </w:tcPr>
          <w:p w14:paraId="76C1012F" w14:textId="77777777" w:rsidR="008F67EC" w:rsidRPr="00014739" w:rsidRDefault="008F67EC" w:rsidP="00A85AB0">
            <w:pPr>
              <w:keepNext/>
              <w:rPr>
                <w:rFonts w:ascii="Arial" w:hAnsi="Arial" w:cs="Arial"/>
                <w:noProof w:val="0"/>
                <w:sz w:val="16"/>
                <w:szCs w:val="18"/>
              </w:rPr>
            </w:pPr>
          </w:p>
        </w:tc>
        <w:tc>
          <w:tcPr>
            <w:tcW w:w="5303" w:type="dxa"/>
            <w:shd w:val="clear" w:color="auto" w:fill="auto"/>
          </w:tcPr>
          <w:p w14:paraId="65574FFF" w14:textId="77777777" w:rsidR="008F67EC" w:rsidRPr="00014739" w:rsidRDefault="008F67EC" w:rsidP="00A85AB0">
            <w:pPr>
              <w:keepNext/>
              <w:rPr>
                <w:rFonts w:ascii="Arial" w:hAnsi="Arial" w:cs="Arial"/>
                <w:noProof w:val="0"/>
                <w:sz w:val="16"/>
                <w:szCs w:val="18"/>
              </w:rPr>
            </w:pPr>
          </w:p>
        </w:tc>
        <w:tc>
          <w:tcPr>
            <w:tcW w:w="1973" w:type="dxa"/>
            <w:shd w:val="clear" w:color="auto" w:fill="auto"/>
          </w:tcPr>
          <w:p w14:paraId="61A4E771" w14:textId="77777777" w:rsidR="008F67EC" w:rsidRPr="00014739" w:rsidRDefault="008F67EC" w:rsidP="00A85AB0">
            <w:pPr>
              <w:keepNext/>
              <w:rPr>
                <w:rFonts w:ascii="Arial" w:hAnsi="Arial" w:cs="Arial"/>
                <w:noProof w:val="0"/>
                <w:sz w:val="16"/>
                <w:szCs w:val="18"/>
              </w:rPr>
            </w:pPr>
          </w:p>
        </w:tc>
      </w:tr>
    </w:tbl>
    <w:p w14:paraId="228FA52F" w14:textId="77777777" w:rsidR="008F67EC" w:rsidRPr="00014739" w:rsidRDefault="008F67EC" w:rsidP="008F67EC">
      <w:pPr>
        <w:pStyle w:val="Brdtext"/>
      </w:pPr>
    </w:p>
    <w:sectPr w:rsidR="008F67EC" w:rsidRPr="00014739" w:rsidSect="00BC13AB">
      <w:headerReference w:type="even" r:id="rId10"/>
      <w:headerReference w:type="default" r:id="rId11"/>
      <w:footerReference w:type="even" r:id="rId12"/>
      <w:footerReference w:type="default" r:id="rId13"/>
      <w:headerReference w:type="first" r:id="rId14"/>
      <w:pgSz w:w="11900" w:h="16840"/>
      <w:pgMar w:top="601" w:right="1202" w:bottom="301" w:left="1560" w:header="567" w:footer="56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E84266" w14:textId="77777777" w:rsidR="0076209D" w:rsidRDefault="0076209D" w:rsidP="00594D12">
      <w:r>
        <w:separator/>
      </w:r>
    </w:p>
  </w:endnote>
  <w:endnote w:type="continuationSeparator" w:id="0">
    <w:p w14:paraId="5116ED92" w14:textId="77777777" w:rsidR="0076209D" w:rsidRDefault="0076209D"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18A29A" w14:textId="77777777" w:rsidR="00A85AB0" w:rsidRDefault="00A85AB0" w:rsidP="00594D12">
    <w:pPr>
      <w:rPr>
        <w:rFonts w:eastAsia="Times New Roman"/>
        <w:color w:val="auto"/>
        <w:lang w:val="en-US"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8</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F21DC4" w14:textId="77777777" w:rsidR="00A85AB0" w:rsidRDefault="00A85AB0" w:rsidP="00594D12">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76209D">
      <w:rPr>
        <w:rStyle w:val="Sidnummer"/>
        <w:noProof/>
        <w:sz w:val="24"/>
      </w:rPr>
      <w:t>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76209D">
      <w:rPr>
        <w:rStyle w:val="Sidnummer"/>
        <w:noProof/>
        <w:sz w:val="24"/>
      </w:rPr>
      <w:t>17</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B487DEA" w14:textId="77777777" w:rsidR="0076209D" w:rsidRDefault="0076209D" w:rsidP="00594D12">
      <w:r>
        <w:separator/>
      </w:r>
    </w:p>
  </w:footnote>
  <w:footnote w:type="continuationSeparator" w:id="0">
    <w:p w14:paraId="0C285623" w14:textId="77777777" w:rsidR="0076209D" w:rsidRDefault="0076209D"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A85AB0" w14:paraId="210A692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BC0BE4F" w14:textId="77777777" w:rsidR="00A85AB0" w:rsidRDefault="00A85AB0" w:rsidP="007671B5">
          <w:pPr>
            <w:pStyle w:val="Sidhuvudvnst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v:shape>
            </w:pict>
          </w: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51CC6B" w14:textId="77777777" w:rsidR="00A85AB0" w:rsidRDefault="00A85AB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lang w:val="en-US"/>
            </w:rPr>
            <w:fldChar w:fldCharType="begin" w:fldLock="1"/>
          </w:r>
          <w:r>
            <w:rPr>
              <w:lang w:val="en-US"/>
            </w:rPr>
            <w:instrText xml:space="preserve"> SHAPE  \* MERGEFORMAT </w:instrText>
          </w:r>
          <w:r>
            <w:rPr>
              <w:lang w:val="en-US"/>
            </w:rPr>
            <w:fldChar w:fldCharType="separate"/>
          </w:r>
          <w:r>
            <w:rPr>
              <w:noProof/>
              <w:lang w:val="en-US" w:eastAsia="sv-SE"/>
            </w:rPr>
            <w:pict>
              <v:shape id="_x0000_s2056" style="position:absolute;margin-left:0;margin-top:0;width:158.85pt;height:34.85pt;z-index:251657216;mso-position-horizontal-relative:char;mso-position-vertical-relative:line" coordsize="21600,21600">
                <v:stroke joinstyle="round"/>
                <v:imagedata r:id="rId1" o:title=""/>
              </v:shape>
            </w:pict>
          </w:r>
          <w:r>
            <w:pict>
              <v:shape id="_x0000_i1027" style="width:159.1pt;height:35.05pt" coordsize="21600,21600">
                <v:imagedata croptop="-65520f" cropbottom="65520f"/>
              </v:shape>
            </w:pict>
          </w:r>
          <w:r>
            <w:rPr>
              <w:lang w:val="en-US"/>
            </w:rPr>
            <w:fldChar w:fldCharType="end"/>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91BF81D" w14:textId="77777777" w:rsidR="00A85AB0" w:rsidRDefault="00A85AB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Dok.beteckning </w:t>
          </w:r>
        </w:p>
      </w:tc>
    </w:tr>
    <w:tr w:rsidR="00A85AB0" w14:paraId="5DE16BBB"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7718165" w14:textId="77777777" w:rsidR="00A85AB0" w:rsidRDefault="00A85AB0" w:rsidP="007671B5">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87DD350" w14:textId="77777777" w:rsidR="00A85AB0" w:rsidRDefault="00A85AB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E2072D1" w14:textId="77777777" w:rsidR="00A85AB0" w:rsidRDefault="00A85AB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A85AB0" w14:paraId="7CC979B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BEEBA6E" w14:textId="77777777" w:rsidR="00A85AB0" w:rsidRDefault="00A85AB0" w:rsidP="007671B5">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072CB1B" w14:textId="77777777" w:rsidR="00A85AB0" w:rsidRDefault="00A85AB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E686AD" w14:textId="77777777" w:rsidR="00A85AB0" w:rsidRDefault="00A85AB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8</w:t>
          </w:r>
          <w:r>
            <w:fldChar w:fldCharType="end"/>
          </w:r>
          <w:r>
            <w:t>)</w:t>
          </w:r>
        </w:p>
      </w:tc>
    </w:tr>
    <w:tr w:rsidR="00A85AB0" w14:paraId="0E0082EA"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84EF868" w14:textId="77777777" w:rsidR="00A85AB0" w:rsidRDefault="00A85AB0" w:rsidP="00594D12">
          <w:r>
            <w:fldChar w:fldCharType="begin"/>
          </w:r>
          <w:r>
            <w:instrText xml:space="preserve"> DATE \@ "yyyy-MM-dd" </w:instrText>
          </w:r>
          <w:r>
            <w:fldChar w:fldCharType="separate"/>
          </w:r>
          <w:r w:rsidR="0076209D">
            <w:t>2013-12-11</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9C9E19" w14:textId="77777777" w:rsidR="00A85AB0" w:rsidRDefault="00A85AB0"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B6A09A2" w14:textId="77777777" w:rsidR="00A85AB0" w:rsidRDefault="00A85AB0" w:rsidP="00594D12"/>
      </w:tc>
    </w:tr>
  </w:tbl>
  <w:p w14:paraId="44AB1689" w14:textId="77777777" w:rsidR="00A85AB0" w:rsidRDefault="00A85AB0" w:rsidP="00594D1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A85AB0" w14:paraId="1B9B56B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C6AF24" w14:textId="77777777" w:rsidR="00A85AB0" w:rsidRDefault="00A85AB0" w:rsidP="007671B5">
          <w:pPr>
            <w:pStyle w:val="Sidhuvudvnster"/>
          </w:pPr>
          <w:r>
            <w:t>Personuppgifter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39A542" w14:textId="77777777" w:rsidR="00A85AB0" w:rsidRDefault="00A85AB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lang w:val="en-US"/>
            </w:rPr>
            <w:fldChar w:fldCharType="begin" w:fldLock="1"/>
          </w:r>
          <w:r>
            <w:rPr>
              <w:lang w:val="en-US"/>
            </w:rPr>
            <w:instrText xml:space="preserve"> SHAPE  \* MERGEFORMAT </w:instrText>
          </w:r>
          <w:r>
            <w:rPr>
              <w:lang w:val="en-US"/>
            </w:rPr>
            <w:fldChar w:fldCharType="separate"/>
          </w:r>
          <w:r>
            <w:rPr>
              <w:noProof/>
              <w:lang w:val="en-US" w:eastAsia="sv-SE"/>
            </w:rPr>
            <w:pict>
              <v:shape id="_x0000_s2055" style="position:absolute;margin-left:0;margin-top:0;width:158.85pt;height:34.85pt;z-index:251656192;mso-position-horizontal-relative:char;mso-position-vertical-relative:line" coordsize="21600,21600">
                <v:stroke joinstyle="round"/>
                <v:imagedata r:id="rId1" o:title=""/>
              </v:shape>
            </w:pict>
          </w:r>
          <w:r>
            <w:pict w14:anchorId="73025B64">
              <v:shape id="_x0000_i1026" style="width:159.1pt;height:35.05pt" coordsize="21600,21600">
                <v:imagedata croptop="-65520f" cropbottom="65520f"/>
              </v:shape>
            </w:pict>
          </w:r>
          <w:r>
            <w:rPr>
              <w:lang w:val="en-US"/>
            </w:rPr>
            <w:fldChar w:fldCharType="end"/>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985C31E" w14:textId="77777777" w:rsidR="00A85AB0" w:rsidRDefault="00A85AB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Dok.beteckning </w:t>
          </w:r>
        </w:p>
      </w:tc>
    </w:tr>
    <w:tr w:rsidR="00A85AB0" w14:paraId="225D1B15"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59F429" w14:textId="77777777" w:rsidR="00A85AB0" w:rsidRDefault="00A85AB0" w:rsidP="007671B5">
          <w:pPr>
            <w:pStyle w:val="Sidhuvudvnster"/>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62F88848" w14:textId="77777777" w:rsidR="00A85AB0" w:rsidRDefault="00A85AB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1259E" w14:textId="77777777" w:rsidR="00A85AB0" w:rsidRDefault="008709F4"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A</w:t>
          </w:r>
        </w:p>
      </w:tc>
    </w:tr>
    <w:tr w:rsidR="00A85AB0" w14:paraId="7E62B61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E4B1B1" w14:textId="77777777" w:rsidR="00A85AB0" w:rsidRDefault="00A85AB0" w:rsidP="007671B5">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2881D4EE" w14:textId="77777777" w:rsidR="00A85AB0" w:rsidRDefault="00A85AB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7D26B15" w14:textId="77777777" w:rsidR="00A85AB0" w:rsidRDefault="00A85AB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76209D">
            <w:rPr>
              <w:noProof/>
            </w:rPr>
            <w:t>8</w:t>
          </w:r>
          <w:r>
            <w:fldChar w:fldCharType="end"/>
          </w:r>
          <w:r>
            <w:t xml:space="preserve"> (</w:t>
          </w:r>
          <w:r>
            <w:fldChar w:fldCharType="begin"/>
          </w:r>
          <w:r>
            <w:instrText xml:space="preserve"> NUMPAGES </w:instrText>
          </w:r>
          <w:r>
            <w:fldChar w:fldCharType="separate"/>
          </w:r>
          <w:r w:rsidR="0076209D">
            <w:rPr>
              <w:noProof/>
            </w:rPr>
            <w:t>17</w:t>
          </w:r>
          <w:r>
            <w:fldChar w:fldCharType="end"/>
          </w:r>
          <w:r>
            <w:t>)</w:t>
          </w:r>
        </w:p>
      </w:tc>
    </w:tr>
    <w:tr w:rsidR="00A85AB0" w:rsidRPr="00647B65" w14:paraId="5B2F2CAB"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BF018F9" w14:textId="77777777" w:rsidR="00A85AB0" w:rsidRPr="00647B65" w:rsidRDefault="00A85AB0" w:rsidP="00594D12">
          <w:r w:rsidRPr="00647B65">
            <w:t xml:space="preserve">Utskriftsdatum: </w:t>
          </w:r>
          <w:r w:rsidRPr="00647B65">
            <w:fldChar w:fldCharType="begin"/>
          </w:r>
          <w:r w:rsidRPr="00647B65">
            <w:instrText xml:space="preserve"> DATE \@ "yyyy-MM-dd" </w:instrText>
          </w:r>
          <w:r w:rsidRPr="00647B65">
            <w:fldChar w:fldCharType="separate"/>
          </w:r>
          <w:r w:rsidR="0076209D">
            <w:t>2013-12-11</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4FADE1A" w14:textId="77777777" w:rsidR="00A85AB0" w:rsidRPr="00647B65" w:rsidRDefault="00A85AB0"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7275687" w14:textId="77777777" w:rsidR="00A85AB0" w:rsidRPr="00647B65" w:rsidRDefault="00A85AB0" w:rsidP="00594D12"/>
      </w:tc>
    </w:tr>
  </w:tbl>
  <w:p w14:paraId="3BD17BBB" w14:textId="77777777" w:rsidR="00A85AB0" w:rsidRPr="00647B65" w:rsidRDefault="00A85AB0"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F21DC4" w14:textId="77777777" w:rsidR="00A85AB0" w:rsidRDefault="00A85AB0" w:rsidP="00594D12">
    <w:pPr>
      <w:pStyle w:val="Sidhuvud"/>
    </w:pPr>
    <w: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8F0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DB503F1"/>
    <w:multiLevelType w:val="hybridMultilevel"/>
    <w:tmpl w:val="CE0E6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F924F0F"/>
    <w:multiLevelType w:val="hybridMultilevel"/>
    <w:tmpl w:val="4EDCA6BA"/>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8">
    <w:nsid w:val="22F42D59"/>
    <w:multiLevelType w:val="multilevel"/>
    <w:tmpl w:val="349E1568"/>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900722B"/>
    <w:multiLevelType w:val="hybridMultilevel"/>
    <w:tmpl w:val="3E2A525C"/>
    <w:lvl w:ilvl="0" w:tplc="3946BD1A">
      <w:start w:val="2011"/>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4F0140"/>
    <w:multiLevelType w:val="hybridMultilevel"/>
    <w:tmpl w:val="3FA03454"/>
    <w:lvl w:ilvl="0" w:tplc="EEEC5CAA">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673103F5"/>
    <w:multiLevelType w:val="hybridMultilevel"/>
    <w:tmpl w:val="E50A31BC"/>
    <w:lvl w:ilvl="0" w:tplc="3946BD1A">
      <w:start w:val="2011"/>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42E6A70"/>
    <w:multiLevelType w:val="hybridMultilevel"/>
    <w:tmpl w:val="26364CB8"/>
    <w:lvl w:ilvl="0" w:tplc="3946BD1A">
      <w:start w:val="2011"/>
      <w:numFmt w:val="bullet"/>
      <w:lvlText w:val=""/>
      <w:lvlJc w:val="left"/>
      <w:pPr>
        <w:ind w:left="360" w:hanging="360"/>
      </w:pPr>
      <w:rPr>
        <w:rFonts w:ascii="Wingdings" w:eastAsia="ヒラギノ角ゴ Pro W3" w:hAnsi="Wingdings"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7B6C277B"/>
    <w:multiLevelType w:val="hybridMultilevel"/>
    <w:tmpl w:val="9984F5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8"/>
  </w:num>
  <w:num w:numId="6">
    <w:abstractNumId w:val="7"/>
  </w:num>
  <w:num w:numId="7">
    <w:abstractNumId w:val="9"/>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2"/>
  </w:num>
  <w:num w:numId="12">
    <w:abstractNumId w:val="11"/>
  </w:num>
  <w:num w:numId="13">
    <w:abstractNumId w:val="13"/>
  </w:num>
  <w:num w:numId="14">
    <w:abstractNumId w:val="0"/>
  </w:num>
  <w:num w:numId="15">
    <w:abstractNumId w:val="5"/>
  </w:num>
  <w:num w:numId="16">
    <w:abstractNumId w:val="4"/>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oNotDisplayPageBoundaries/>
  <w:embedSystemFonts/>
  <w:bordersDoNotSurroundHeader/>
  <w:bordersDoNotSurroundFooter/>
  <w:proofState w:spelling="clean" w:grammar="clean"/>
  <w:doNotTrackMoves/>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477726"/>
    <w:rsid w:val="0000108D"/>
    <w:rsid w:val="00014301"/>
    <w:rsid w:val="00014739"/>
    <w:rsid w:val="0001779E"/>
    <w:rsid w:val="000202C8"/>
    <w:rsid w:val="000312E9"/>
    <w:rsid w:val="000406C1"/>
    <w:rsid w:val="000414DF"/>
    <w:rsid w:val="00041793"/>
    <w:rsid w:val="0005186E"/>
    <w:rsid w:val="00051BE2"/>
    <w:rsid w:val="0005647D"/>
    <w:rsid w:val="00057C7C"/>
    <w:rsid w:val="000606DC"/>
    <w:rsid w:val="000770DE"/>
    <w:rsid w:val="00077F9D"/>
    <w:rsid w:val="0008099F"/>
    <w:rsid w:val="0008200D"/>
    <w:rsid w:val="000907D7"/>
    <w:rsid w:val="000939F0"/>
    <w:rsid w:val="00093CB1"/>
    <w:rsid w:val="000A15B9"/>
    <w:rsid w:val="000B4BFF"/>
    <w:rsid w:val="000B7637"/>
    <w:rsid w:val="000C335D"/>
    <w:rsid w:val="000C3803"/>
    <w:rsid w:val="000C3F5D"/>
    <w:rsid w:val="000C69ED"/>
    <w:rsid w:val="000C7341"/>
    <w:rsid w:val="000D0662"/>
    <w:rsid w:val="000E13FB"/>
    <w:rsid w:val="000F191C"/>
    <w:rsid w:val="000F2133"/>
    <w:rsid w:val="000F2782"/>
    <w:rsid w:val="000F3410"/>
    <w:rsid w:val="000F6227"/>
    <w:rsid w:val="00103B88"/>
    <w:rsid w:val="00110555"/>
    <w:rsid w:val="0011082E"/>
    <w:rsid w:val="001264F9"/>
    <w:rsid w:val="00133C3C"/>
    <w:rsid w:val="0013658E"/>
    <w:rsid w:val="00137E71"/>
    <w:rsid w:val="0014553E"/>
    <w:rsid w:val="0015298B"/>
    <w:rsid w:val="00154409"/>
    <w:rsid w:val="0016276A"/>
    <w:rsid w:val="00166C9C"/>
    <w:rsid w:val="00171FF5"/>
    <w:rsid w:val="0017634B"/>
    <w:rsid w:val="001847FA"/>
    <w:rsid w:val="0019224E"/>
    <w:rsid w:val="00192664"/>
    <w:rsid w:val="001941FC"/>
    <w:rsid w:val="001A241B"/>
    <w:rsid w:val="001B5031"/>
    <w:rsid w:val="001B70F6"/>
    <w:rsid w:val="001C0A72"/>
    <w:rsid w:val="001D250A"/>
    <w:rsid w:val="001E6BEB"/>
    <w:rsid w:val="001F070C"/>
    <w:rsid w:val="002001C3"/>
    <w:rsid w:val="00205156"/>
    <w:rsid w:val="00205FDB"/>
    <w:rsid w:val="002150A6"/>
    <w:rsid w:val="0021611A"/>
    <w:rsid w:val="002220DC"/>
    <w:rsid w:val="00222350"/>
    <w:rsid w:val="002233E9"/>
    <w:rsid w:val="00223450"/>
    <w:rsid w:val="00225059"/>
    <w:rsid w:val="00230601"/>
    <w:rsid w:val="002328A0"/>
    <w:rsid w:val="00233586"/>
    <w:rsid w:val="00243876"/>
    <w:rsid w:val="002462C1"/>
    <w:rsid w:val="00250242"/>
    <w:rsid w:val="00256619"/>
    <w:rsid w:val="0026532F"/>
    <w:rsid w:val="00266195"/>
    <w:rsid w:val="00274664"/>
    <w:rsid w:val="00281C80"/>
    <w:rsid w:val="00291C76"/>
    <w:rsid w:val="002947C4"/>
    <w:rsid w:val="00295EDC"/>
    <w:rsid w:val="002A05D8"/>
    <w:rsid w:val="002A6ABF"/>
    <w:rsid w:val="002B22C5"/>
    <w:rsid w:val="002B73DE"/>
    <w:rsid w:val="002B7417"/>
    <w:rsid w:val="002B7BD4"/>
    <w:rsid w:val="002D3F10"/>
    <w:rsid w:val="002F18AE"/>
    <w:rsid w:val="002F467F"/>
    <w:rsid w:val="003043CE"/>
    <w:rsid w:val="00306931"/>
    <w:rsid w:val="00307B73"/>
    <w:rsid w:val="00313180"/>
    <w:rsid w:val="0031758E"/>
    <w:rsid w:val="00322DC8"/>
    <w:rsid w:val="0032652E"/>
    <w:rsid w:val="00334A64"/>
    <w:rsid w:val="00344ABF"/>
    <w:rsid w:val="00355C8A"/>
    <w:rsid w:val="00361A93"/>
    <w:rsid w:val="00362143"/>
    <w:rsid w:val="0036342F"/>
    <w:rsid w:val="00365006"/>
    <w:rsid w:val="00367779"/>
    <w:rsid w:val="00370920"/>
    <w:rsid w:val="0037292A"/>
    <w:rsid w:val="0038773B"/>
    <w:rsid w:val="003904AF"/>
    <w:rsid w:val="00391B0C"/>
    <w:rsid w:val="00392C85"/>
    <w:rsid w:val="003965AD"/>
    <w:rsid w:val="003967E5"/>
    <w:rsid w:val="00396D87"/>
    <w:rsid w:val="003A0046"/>
    <w:rsid w:val="003A5944"/>
    <w:rsid w:val="003B05B6"/>
    <w:rsid w:val="003B1F4D"/>
    <w:rsid w:val="003B5ACB"/>
    <w:rsid w:val="003C129A"/>
    <w:rsid w:val="003C7AE2"/>
    <w:rsid w:val="003D14FC"/>
    <w:rsid w:val="003D541C"/>
    <w:rsid w:val="003D5A37"/>
    <w:rsid w:val="003F2A5A"/>
    <w:rsid w:val="003F3D89"/>
    <w:rsid w:val="00405780"/>
    <w:rsid w:val="004071B0"/>
    <w:rsid w:val="0041306D"/>
    <w:rsid w:val="004155AC"/>
    <w:rsid w:val="00430E38"/>
    <w:rsid w:val="00436B85"/>
    <w:rsid w:val="00442935"/>
    <w:rsid w:val="004470E8"/>
    <w:rsid w:val="004564AD"/>
    <w:rsid w:val="004704CD"/>
    <w:rsid w:val="00470BD4"/>
    <w:rsid w:val="0048262A"/>
    <w:rsid w:val="00484724"/>
    <w:rsid w:val="004923EF"/>
    <w:rsid w:val="004A3548"/>
    <w:rsid w:val="004A61C7"/>
    <w:rsid w:val="004A6B47"/>
    <w:rsid w:val="004C073B"/>
    <w:rsid w:val="004C4281"/>
    <w:rsid w:val="004C678F"/>
    <w:rsid w:val="004C7223"/>
    <w:rsid w:val="004C7768"/>
    <w:rsid w:val="004D1345"/>
    <w:rsid w:val="004D1CD1"/>
    <w:rsid w:val="004D7FB2"/>
    <w:rsid w:val="004E3398"/>
    <w:rsid w:val="004E6F35"/>
    <w:rsid w:val="004F71F0"/>
    <w:rsid w:val="00500F50"/>
    <w:rsid w:val="00503AB0"/>
    <w:rsid w:val="005135BE"/>
    <w:rsid w:val="005208F0"/>
    <w:rsid w:val="00523B3C"/>
    <w:rsid w:val="00533A31"/>
    <w:rsid w:val="00543B7E"/>
    <w:rsid w:val="00556397"/>
    <w:rsid w:val="00561862"/>
    <w:rsid w:val="005626D5"/>
    <w:rsid w:val="00566C35"/>
    <w:rsid w:val="005706BE"/>
    <w:rsid w:val="00577161"/>
    <w:rsid w:val="0058014B"/>
    <w:rsid w:val="00582348"/>
    <w:rsid w:val="0058404B"/>
    <w:rsid w:val="005848C4"/>
    <w:rsid w:val="00594683"/>
    <w:rsid w:val="005947E5"/>
    <w:rsid w:val="00594D12"/>
    <w:rsid w:val="005A433D"/>
    <w:rsid w:val="005C45B0"/>
    <w:rsid w:val="005C615E"/>
    <w:rsid w:val="005D5AF9"/>
    <w:rsid w:val="005E4363"/>
    <w:rsid w:val="005E7219"/>
    <w:rsid w:val="006115A8"/>
    <w:rsid w:val="0061244A"/>
    <w:rsid w:val="006158B3"/>
    <w:rsid w:val="00620716"/>
    <w:rsid w:val="006217CA"/>
    <w:rsid w:val="00625E49"/>
    <w:rsid w:val="006328F7"/>
    <w:rsid w:val="00636D35"/>
    <w:rsid w:val="00642431"/>
    <w:rsid w:val="00647B65"/>
    <w:rsid w:val="00654FB1"/>
    <w:rsid w:val="00666FCA"/>
    <w:rsid w:val="0067289E"/>
    <w:rsid w:val="00676A77"/>
    <w:rsid w:val="00682AD9"/>
    <w:rsid w:val="00691B35"/>
    <w:rsid w:val="00695064"/>
    <w:rsid w:val="006A2E51"/>
    <w:rsid w:val="006A3CF0"/>
    <w:rsid w:val="006D1817"/>
    <w:rsid w:val="006D5116"/>
    <w:rsid w:val="006D5542"/>
    <w:rsid w:val="006D7EAC"/>
    <w:rsid w:val="006E361B"/>
    <w:rsid w:val="006E6CB8"/>
    <w:rsid w:val="006F0C4F"/>
    <w:rsid w:val="006F2F5B"/>
    <w:rsid w:val="007023E2"/>
    <w:rsid w:val="00702B1F"/>
    <w:rsid w:val="00703F97"/>
    <w:rsid w:val="00705964"/>
    <w:rsid w:val="007066D0"/>
    <w:rsid w:val="00715AA4"/>
    <w:rsid w:val="007166A6"/>
    <w:rsid w:val="00721610"/>
    <w:rsid w:val="00722E97"/>
    <w:rsid w:val="007327F2"/>
    <w:rsid w:val="007538C5"/>
    <w:rsid w:val="007609C9"/>
    <w:rsid w:val="0076209D"/>
    <w:rsid w:val="007671B5"/>
    <w:rsid w:val="00767C96"/>
    <w:rsid w:val="00773C11"/>
    <w:rsid w:val="007B3C10"/>
    <w:rsid w:val="007B5DD9"/>
    <w:rsid w:val="007C1F65"/>
    <w:rsid w:val="007C6C8B"/>
    <w:rsid w:val="007C7E06"/>
    <w:rsid w:val="007E52E4"/>
    <w:rsid w:val="007E58B9"/>
    <w:rsid w:val="007F0141"/>
    <w:rsid w:val="007F5086"/>
    <w:rsid w:val="00803BAA"/>
    <w:rsid w:val="008115AB"/>
    <w:rsid w:val="00814FCE"/>
    <w:rsid w:val="008178F5"/>
    <w:rsid w:val="008275FD"/>
    <w:rsid w:val="0083216B"/>
    <w:rsid w:val="008322B2"/>
    <w:rsid w:val="00835899"/>
    <w:rsid w:val="00836BB7"/>
    <w:rsid w:val="00837E4C"/>
    <w:rsid w:val="00862A50"/>
    <w:rsid w:val="008709F4"/>
    <w:rsid w:val="0087148D"/>
    <w:rsid w:val="00890537"/>
    <w:rsid w:val="008949B1"/>
    <w:rsid w:val="00895A78"/>
    <w:rsid w:val="008A2A0A"/>
    <w:rsid w:val="008B03AB"/>
    <w:rsid w:val="008B1167"/>
    <w:rsid w:val="008B56DF"/>
    <w:rsid w:val="008B637B"/>
    <w:rsid w:val="008B71A4"/>
    <w:rsid w:val="008C76B3"/>
    <w:rsid w:val="008D61AD"/>
    <w:rsid w:val="008D739A"/>
    <w:rsid w:val="008E39BB"/>
    <w:rsid w:val="008E7726"/>
    <w:rsid w:val="008E7863"/>
    <w:rsid w:val="008E7EE0"/>
    <w:rsid w:val="008F46CC"/>
    <w:rsid w:val="008F67EC"/>
    <w:rsid w:val="008F7453"/>
    <w:rsid w:val="00914E15"/>
    <w:rsid w:val="00930A0B"/>
    <w:rsid w:val="009327DC"/>
    <w:rsid w:val="0093296A"/>
    <w:rsid w:val="009357C5"/>
    <w:rsid w:val="00941002"/>
    <w:rsid w:val="00952A11"/>
    <w:rsid w:val="00955A1B"/>
    <w:rsid w:val="00957C49"/>
    <w:rsid w:val="00957FCA"/>
    <w:rsid w:val="0097246E"/>
    <w:rsid w:val="00972B8C"/>
    <w:rsid w:val="009760E9"/>
    <w:rsid w:val="0098056B"/>
    <w:rsid w:val="00982543"/>
    <w:rsid w:val="00986102"/>
    <w:rsid w:val="009B7316"/>
    <w:rsid w:val="009C3442"/>
    <w:rsid w:val="009C4B46"/>
    <w:rsid w:val="009C5C5F"/>
    <w:rsid w:val="009D2C8A"/>
    <w:rsid w:val="009D60DC"/>
    <w:rsid w:val="009E5C6D"/>
    <w:rsid w:val="009F5C92"/>
    <w:rsid w:val="009F778E"/>
    <w:rsid w:val="00A01EEC"/>
    <w:rsid w:val="00A02D86"/>
    <w:rsid w:val="00A04CBD"/>
    <w:rsid w:val="00A10BC8"/>
    <w:rsid w:val="00A13DAB"/>
    <w:rsid w:val="00A22AE7"/>
    <w:rsid w:val="00A232B1"/>
    <w:rsid w:val="00A36D91"/>
    <w:rsid w:val="00A46561"/>
    <w:rsid w:val="00A54E9B"/>
    <w:rsid w:val="00A5731E"/>
    <w:rsid w:val="00A602A4"/>
    <w:rsid w:val="00A63B47"/>
    <w:rsid w:val="00A63BDC"/>
    <w:rsid w:val="00A655E6"/>
    <w:rsid w:val="00A801CE"/>
    <w:rsid w:val="00A81DB5"/>
    <w:rsid w:val="00A837D1"/>
    <w:rsid w:val="00A8472B"/>
    <w:rsid w:val="00A85AB0"/>
    <w:rsid w:val="00A979FB"/>
    <w:rsid w:val="00AA02FE"/>
    <w:rsid w:val="00AA2CCA"/>
    <w:rsid w:val="00AA7926"/>
    <w:rsid w:val="00AB1F81"/>
    <w:rsid w:val="00AC63FC"/>
    <w:rsid w:val="00AC7CDF"/>
    <w:rsid w:val="00AD2546"/>
    <w:rsid w:val="00AD41EC"/>
    <w:rsid w:val="00AD448D"/>
    <w:rsid w:val="00AD7358"/>
    <w:rsid w:val="00AE0C80"/>
    <w:rsid w:val="00AE496F"/>
    <w:rsid w:val="00AF40F8"/>
    <w:rsid w:val="00AF4A64"/>
    <w:rsid w:val="00AF60DD"/>
    <w:rsid w:val="00B02F9C"/>
    <w:rsid w:val="00B11B61"/>
    <w:rsid w:val="00B20FD6"/>
    <w:rsid w:val="00B239E4"/>
    <w:rsid w:val="00B30504"/>
    <w:rsid w:val="00B341DA"/>
    <w:rsid w:val="00B41FA4"/>
    <w:rsid w:val="00B5424C"/>
    <w:rsid w:val="00B757DF"/>
    <w:rsid w:val="00B96B52"/>
    <w:rsid w:val="00BA7953"/>
    <w:rsid w:val="00BB1FA7"/>
    <w:rsid w:val="00BB40C6"/>
    <w:rsid w:val="00BB484E"/>
    <w:rsid w:val="00BB5085"/>
    <w:rsid w:val="00BB6F21"/>
    <w:rsid w:val="00BC13AB"/>
    <w:rsid w:val="00BC7B8C"/>
    <w:rsid w:val="00BD11BB"/>
    <w:rsid w:val="00BD12B2"/>
    <w:rsid w:val="00BD262E"/>
    <w:rsid w:val="00BD5499"/>
    <w:rsid w:val="00BD5722"/>
    <w:rsid w:val="00BE2705"/>
    <w:rsid w:val="00BE6B09"/>
    <w:rsid w:val="00BF4406"/>
    <w:rsid w:val="00C07BA4"/>
    <w:rsid w:val="00C152BD"/>
    <w:rsid w:val="00C26F90"/>
    <w:rsid w:val="00C36801"/>
    <w:rsid w:val="00C54A4C"/>
    <w:rsid w:val="00C55071"/>
    <w:rsid w:val="00C6282A"/>
    <w:rsid w:val="00C76594"/>
    <w:rsid w:val="00C8133E"/>
    <w:rsid w:val="00C81A74"/>
    <w:rsid w:val="00C8401C"/>
    <w:rsid w:val="00C870D6"/>
    <w:rsid w:val="00C943EA"/>
    <w:rsid w:val="00CB0AFF"/>
    <w:rsid w:val="00CB7F65"/>
    <w:rsid w:val="00CD4806"/>
    <w:rsid w:val="00CD7DD1"/>
    <w:rsid w:val="00CE16F1"/>
    <w:rsid w:val="00CE5A20"/>
    <w:rsid w:val="00CE7827"/>
    <w:rsid w:val="00CF4F89"/>
    <w:rsid w:val="00D07C9F"/>
    <w:rsid w:val="00D20E02"/>
    <w:rsid w:val="00D20FB3"/>
    <w:rsid w:val="00D31990"/>
    <w:rsid w:val="00D365E6"/>
    <w:rsid w:val="00D36BCA"/>
    <w:rsid w:val="00D43617"/>
    <w:rsid w:val="00D437B6"/>
    <w:rsid w:val="00D44720"/>
    <w:rsid w:val="00D44B3D"/>
    <w:rsid w:val="00D4627F"/>
    <w:rsid w:val="00D46F4C"/>
    <w:rsid w:val="00D535C3"/>
    <w:rsid w:val="00D641F7"/>
    <w:rsid w:val="00D703C7"/>
    <w:rsid w:val="00D75436"/>
    <w:rsid w:val="00D80A8D"/>
    <w:rsid w:val="00D826C6"/>
    <w:rsid w:val="00D918EB"/>
    <w:rsid w:val="00D91A4E"/>
    <w:rsid w:val="00D93962"/>
    <w:rsid w:val="00D973C7"/>
    <w:rsid w:val="00DA066C"/>
    <w:rsid w:val="00DB042A"/>
    <w:rsid w:val="00DB19BD"/>
    <w:rsid w:val="00DB442E"/>
    <w:rsid w:val="00DC12B5"/>
    <w:rsid w:val="00DC62C2"/>
    <w:rsid w:val="00DD0E4B"/>
    <w:rsid w:val="00DD1056"/>
    <w:rsid w:val="00DD1B84"/>
    <w:rsid w:val="00DD2487"/>
    <w:rsid w:val="00DD4FA8"/>
    <w:rsid w:val="00DD51EB"/>
    <w:rsid w:val="00DD583A"/>
    <w:rsid w:val="00DE52C2"/>
    <w:rsid w:val="00DE5DCE"/>
    <w:rsid w:val="00DE76D8"/>
    <w:rsid w:val="00DF3BAC"/>
    <w:rsid w:val="00DF4885"/>
    <w:rsid w:val="00E06590"/>
    <w:rsid w:val="00E11BFA"/>
    <w:rsid w:val="00E125CB"/>
    <w:rsid w:val="00E137D4"/>
    <w:rsid w:val="00E204A1"/>
    <w:rsid w:val="00E20ED8"/>
    <w:rsid w:val="00E214E3"/>
    <w:rsid w:val="00E24CC1"/>
    <w:rsid w:val="00E277B4"/>
    <w:rsid w:val="00E3623D"/>
    <w:rsid w:val="00E453A5"/>
    <w:rsid w:val="00E45FE1"/>
    <w:rsid w:val="00E464CA"/>
    <w:rsid w:val="00E51C6C"/>
    <w:rsid w:val="00E63A34"/>
    <w:rsid w:val="00E713FC"/>
    <w:rsid w:val="00E82848"/>
    <w:rsid w:val="00E85F92"/>
    <w:rsid w:val="00E968C4"/>
    <w:rsid w:val="00EA3D5E"/>
    <w:rsid w:val="00EB6C6B"/>
    <w:rsid w:val="00ED0407"/>
    <w:rsid w:val="00EE1207"/>
    <w:rsid w:val="00EE3583"/>
    <w:rsid w:val="00EE7271"/>
    <w:rsid w:val="00EF2826"/>
    <w:rsid w:val="00EF5460"/>
    <w:rsid w:val="00F0461D"/>
    <w:rsid w:val="00F04DA3"/>
    <w:rsid w:val="00F12AF8"/>
    <w:rsid w:val="00F1351D"/>
    <w:rsid w:val="00F15043"/>
    <w:rsid w:val="00F207FA"/>
    <w:rsid w:val="00F26142"/>
    <w:rsid w:val="00F31958"/>
    <w:rsid w:val="00F345FD"/>
    <w:rsid w:val="00F37FB8"/>
    <w:rsid w:val="00F405F7"/>
    <w:rsid w:val="00F41F1B"/>
    <w:rsid w:val="00F472A3"/>
    <w:rsid w:val="00F51F9C"/>
    <w:rsid w:val="00F661CF"/>
    <w:rsid w:val="00F676CA"/>
    <w:rsid w:val="00F85D33"/>
    <w:rsid w:val="00F93D15"/>
    <w:rsid w:val="00F9709F"/>
    <w:rsid w:val="00FA1B94"/>
    <w:rsid w:val="00FA226D"/>
    <w:rsid w:val="00FB21CA"/>
    <w:rsid w:val="00FC18BE"/>
    <w:rsid w:val="00FC237C"/>
    <w:rsid w:val="00FC29D1"/>
    <w:rsid w:val="00FC529E"/>
    <w:rsid w:val="00FE2879"/>
    <w:rsid w:val="00FE3AAD"/>
    <w:rsid w:val="00FE6A55"/>
    <w:rsid w:val="00FE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eastAsia="en-US"/>
    </w:rPr>
  </w:style>
  <w:style w:type="paragraph" w:styleId="Rubrik1">
    <w:name w:val="heading 1"/>
    <w:next w:val="Brdtext"/>
    <w:link w:val="Rubrik1Char"/>
    <w:autoRedefine/>
    <w:qFormat/>
    <w:rsid w:val="004C7223"/>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32"/>
      <w:szCs w:val="32"/>
      <w:lang w:eastAsia="en-US"/>
    </w:rPr>
  </w:style>
  <w:style w:type="paragraph" w:styleId="Rubrik2">
    <w:name w:val="heading 2"/>
    <w:basedOn w:val="Rubrik1"/>
    <w:next w:val="Brdtext"/>
    <w:link w:val="Rubrik2Char"/>
    <w:autoRedefine/>
    <w:qFormat/>
    <w:rsid w:val="00313180"/>
    <w:pPr>
      <w:pageBreakBefore w:val="0"/>
      <w:numPr>
        <w:ilvl w:val="1"/>
      </w:numPr>
      <w:tabs>
        <w:tab w:val="left" w:pos="567"/>
        <w:tab w:val="left" w:pos="2608"/>
        <w:tab w:val="left" w:pos="3912"/>
        <w:tab w:val="left" w:pos="5216"/>
        <w:tab w:val="left" w:pos="6520"/>
        <w:tab w:val="left" w:pos="7824"/>
        <w:tab w:val="left" w:pos="9128"/>
      </w:tabs>
      <w:spacing w:before="360" w:after="120"/>
      <w:ind w:hanging="792"/>
      <w:outlineLvl w:val="1"/>
    </w:pPr>
    <w:rPr>
      <w:sz w:val="24"/>
      <w:szCs w:val="28"/>
      <w:lang w:val="x-none"/>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ypsnitt">
    <w:name w:val="Default Paragraph Font"/>
    <w:semiHidden/>
  </w:style>
  <w:style w:type="table" w:default="1" w:styleId="Normaltabell">
    <w:name w:val="Normal Table"/>
    <w:autoRedefin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idhuvudvnster">
    <w:name w:val="Sidhuvud vänster"/>
    <w:autoRedefine/>
    <w:rsid w:val="007671B5"/>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spacing w:before="40" w:after="40"/>
    </w:pPr>
    <w:rPr>
      <w:rFonts w:ascii="Arial" w:eastAsia="ヒラギノ角ゴ Pro W3" w:hAnsi="Arial"/>
      <w:color w:val="000000"/>
      <w:sz w:val="24"/>
      <w:lang w:val="sv-SE"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eastAsia="en-US"/>
    </w:rPr>
  </w:style>
  <w:style w:type="paragraph" w:customStyle="1" w:styleId="Friform">
    <w:name w:val="Fri form"/>
    <w:rPr>
      <w:rFonts w:eastAsia="ヒラギノ角ゴ Pro W3"/>
      <w:color w:val="000000"/>
      <w:lang w:val="en-US"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E204A1"/>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i/>
      <w:color w:val="000000"/>
      <w:sz w:val="24"/>
      <w:lang w:val="sv-SE"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val="sv-SE"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val="sv-SE"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val="sv-SE" w:eastAsia="en-US"/>
    </w:rPr>
  </w:style>
  <w:style w:type="paragraph" w:styleId="Innehll4">
    <w:name w:val="toc 4"/>
    <w:pPr>
      <w:ind w:left="600"/>
    </w:pPr>
    <w:rPr>
      <w:rFonts w:eastAsia="ヒラギノ角ゴ Pro W3"/>
      <w:noProof/>
      <w:color w:val="000000"/>
      <w:sz w:val="18"/>
      <w:szCs w:val="18"/>
      <w:lang w:val="sv-SE"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val="sv-SE" w:eastAsia="en-US"/>
    </w:rPr>
  </w:style>
  <w:style w:type="paragraph" w:customStyle="1" w:styleId="Brdtext1">
    <w:name w:val="Brödtext1"/>
    <w:rPr>
      <w:rFonts w:ascii="Helvetica" w:eastAsia="ヒラギノ角ゴ Pro W3" w:hAnsi="Helvetica"/>
      <w:color w:val="000000"/>
      <w:sz w:val="24"/>
      <w:lang w:val="sv-SE" w:eastAsia="en-US"/>
    </w:rPr>
  </w:style>
  <w:style w:type="paragraph" w:customStyle="1" w:styleId="Rubrik51">
    <w:name w:val="Rubrik 51"/>
    <w:next w:val="Brdtext1"/>
    <w:pPr>
      <w:keepNext/>
      <w:outlineLvl w:val="4"/>
    </w:pPr>
    <w:rPr>
      <w:rFonts w:ascii="Helvetica" w:eastAsia="ヒラギノ角ゴ Pro W3" w:hAnsi="Helvetica"/>
      <w:b/>
      <w:color w:val="000000"/>
      <w:sz w:val="24"/>
      <w:lang w:val="sv-SE" w:eastAsia="en-US"/>
    </w:rPr>
  </w:style>
  <w:style w:type="paragraph" w:customStyle="1" w:styleId="Rubrik91">
    <w:name w:val="Rubrik 91"/>
    <w:next w:val="Brdtext1"/>
    <w:pPr>
      <w:keepNext/>
      <w:outlineLvl w:val="8"/>
    </w:pPr>
    <w:rPr>
      <w:rFonts w:ascii="Helvetica" w:eastAsia="ヒラギノ角ゴ Pro W3" w:hAnsi="Helvetica"/>
      <w:b/>
      <w:color w:val="000000"/>
      <w:sz w:val="24"/>
      <w:lang w:val="sv-SE"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eastAsia="en-US"/>
    </w:rPr>
  </w:style>
  <w:style w:type="paragraph" w:customStyle="1" w:styleId="Rubrik81">
    <w:name w:val="Rubrik 81"/>
    <w:next w:val="Brdtext1"/>
    <w:pPr>
      <w:keepNext/>
      <w:outlineLvl w:val="7"/>
    </w:pPr>
    <w:rPr>
      <w:rFonts w:ascii="Helvetica" w:eastAsia="ヒラギノ角ゴ Pro W3" w:hAnsi="Helvetica"/>
      <w:b/>
      <w:color w:val="000000"/>
      <w:sz w:val="24"/>
      <w:lang w:val="sv-SE" w:eastAsia="en-US"/>
    </w:rPr>
  </w:style>
  <w:style w:type="paragraph" w:customStyle="1" w:styleId="Rubrik31">
    <w:name w:val="Rubrik 31"/>
    <w:next w:val="Brdtext1"/>
    <w:pPr>
      <w:keepNext/>
      <w:outlineLvl w:val="2"/>
    </w:pPr>
    <w:rPr>
      <w:rFonts w:ascii="Helvetica" w:eastAsia="ヒラギノ角ゴ Pro W3" w:hAnsi="Helvetica"/>
      <w:b/>
      <w:color w:val="000000"/>
      <w:sz w:val="24"/>
      <w:lang w:val="sv-SE" w:eastAsia="en-US"/>
    </w:rPr>
  </w:style>
  <w:style w:type="paragraph" w:customStyle="1" w:styleId="Rubrik21">
    <w:name w:val="Rubrik 21"/>
    <w:next w:val="Brdtext1"/>
    <w:pPr>
      <w:keepNext/>
      <w:outlineLvl w:val="1"/>
    </w:pPr>
    <w:rPr>
      <w:rFonts w:ascii="Helvetica" w:eastAsia="ヒラギノ角ゴ Pro W3" w:hAnsi="Helvetica"/>
      <w:b/>
      <w:color w:val="000000"/>
      <w:sz w:val="24"/>
      <w:lang w:val="sv-SE" w:eastAsia="en-US"/>
    </w:rPr>
  </w:style>
  <w:style w:type="paragraph" w:customStyle="1" w:styleId="Rubrik71">
    <w:name w:val="Rubrik 71"/>
    <w:next w:val="Brdtext1"/>
    <w:pPr>
      <w:keepNext/>
      <w:outlineLvl w:val="6"/>
    </w:pPr>
    <w:rPr>
      <w:rFonts w:ascii="Helvetica" w:eastAsia="ヒラギノ角ゴ Pro W3" w:hAnsi="Helvetica"/>
      <w:b/>
      <w:color w:val="000000"/>
      <w:sz w:val="24"/>
      <w:lang w:val="sv-SE" w:eastAsia="en-US"/>
    </w:rPr>
  </w:style>
  <w:style w:type="paragraph" w:customStyle="1" w:styleId="Rubrik61">
    <w:name w:val="Rubrik 61"/>
    <w:next w:val="Brdtext1"/>
    <w:pPr>
      <w:keepNext/>
      <w:outlineLvl w:val="5"/>
    </w:pPr>
    <w:rPr>
      <w:rFonts w:ascii="Helvetica" w:eastAsia="ヒラギノ角ゴ Pro W3" w:hAnsi="Helvetica"/>
      <w:b/>
      <w:color w:val="000000"/>
      <w:sz w:val="24"/>
      <w:lang w:val="sv-SE" w:eastAsia="en-US"/>
    </w:rPr>
  </w:style>
  <w:style w:type="paragraph" w:customStyle="1" w:styleId="Titel">
    <w:name w:val="Titel"/>
    <w:next w:val="Brdtext1"/>
    <w:pPr>
      <w:keepNext/>
      <w:outlineLvl w:val="0"/>
    </w:pPr>
    <w:rPr>
      <w:rFonts w:ascii="Helvetica" w:eastAsia="ヒラギノ角ゴ Pro W3" w:hAnsi="Helvetica"/>
      <w:b/>
      <w:color w:val="000000"/>
      <w:sz w:val="56"/>
      <w:lang w:val="sv-SE"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
    <w:name w:val="List Paragraph"/>
    <w:qFormat/>
    <w:pPr>
      <w:ind w:left="720"/>
    </w:pPr>
    <w:rPr>
      <w:rFonts w:ascii="Arial" w:eastAsia="ヒラギノ角ゴ Pro W3" w:hAnsi="Arial"/>
      <w:color w:val="000000"/>
      <w:sz w:val="24"/>
      <w:lang w:val="en-GB" w:eastAsia="en-US"/>
    </w:rPr>
  </w:style>
  <w:style w:type="character" w:customStyle="1" w:styleId="IntenseEmphasis">
    <w:name w:val="Intense Emphasis"/>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eastAsia="en-US"/>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styleId="Mellanmrktrutnt1-dekorfrg2">
    <w:name w:val="Medium Grid 1 Accent 2"/>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4C7223"/>
    <w:rPr>
      <w:rFonts w:ascii="Arial" w:eastAsia="ヒラギノ角ゴ Pro W3" w:hAnsi="Arial"/>
      <w:b/>
      <w:color w:val="000000"/>
      <w:kern w:val="32"/>
      <w:sz w:val="32"/>
      <w:szCs w:val="32"/>
      <w:lang w:eastAsia="en-US" w:bidi="ar-SA"/>
    </w:rPr>
  </w:style>
  <w:style w:type="character" w:customStyle="1" w:styleId="Rubrik2Char">
    <w:name w:val="Rubrik 2 Char"/>
    <w:link w:val="Rubrik2"/>
    <w:rsid w:val="00313180"/>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E204A1"/>
    <w:rPr>
      <w:rFonts w:ascii="Arial" w:eastAsia="ヒラギノ角ゴ Pro W3" w:hAnsi="Arial"/>
      <w:i/>
      <w:color w:val="000000"/>
      <w:sz w:val="24"/>
      <w:lang w:val="sv-SE" w:eastAsia="en-US" w:bidi="ar-SA"/>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Mellanmrklista2-dekorfrg2">
    <w:name w:val="Medium List 2 Accent 2"/>
    <w:hidden/>
    <w:uiPriority w:val="71"/>
    <w:rsid w:val="006D5542"/>
    <w:rPr>
      <w:rFonts w:ascii="Arial" w:eastAsia="ヒラギノ角ゴ Pro W3" w:hAnsi="Arial"/>
      <w:noProof/>
      <w:color w:val="000000"/>
      <w:szCs w:val="24"/>
      <w:lang w:val="sv-SE" w:eastAsia="en-US"/>
    </w:rPr>
  </w:style>
  <w:style w:type="paragraph" w:styleId="Frgadlista-dekorfrg1">
    <w:name w:val="Colorful List Accent 1"/>
    <w:basedOn w:val="Normal"/>
    <w:uiPriority w:val="34"/>
    <w:qFormat/>
    <w:rsid w:val="00D80A8D"/>
    <w:pPr>
      <w:ind w:left="720"/>
      <w:contextualSpacing/>
    </w:pPr>
    <w:rPr>
      <w:rFonts w:eastAsia="Times New Roman"/>
      <w:bCs/>
      <w:iCs/>
      <w:noProof w:val="0"/>
      <w:color w:val="auto"/>
      <w:sz w:val="24"/>
      <w:szCs w:val="20"/>
      <w:lang w:eastAsia="sv-SE"/>
    </w:rPr>
  </w:style>
  <w:style w:type="table" w:styleId="Tabellrutnt8">
    <w:name w:val="Table Grid 8"/>
    <w:basedOn w:val="Normaltabell"/>
    <w:rsid w:val="00F85D3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in1">
    <w:name w:val="in1"/>
    <w:basedOn w:val="Normal"/>
    <w:rsid w:val="00A85AB0"/>
    <w:pPr>
      <w:spacing w:before="120"/>
      <w:ind w:left="540" w:hanging="540"/>
    </w:pPr>
    <w:rPr>
      <w:rFonts w:eastAsia="Times New Roman"/>
      <w:bCs/>
      <w:iCs/>
      <w:noProof w:val="0"/>
      <w:color w:val="auto"/>
      <w:sz w:val="24"/>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eastAsia="en-US"/>
    </w:rPr>
  </w:style>
  <w:style w:type="paragraph" w:styleId="Rubrik1">
    <w:name w:val="heading 1"/>
    <w:next w:val="Brdtext"/>
    <w:link w:val="Rubrik1Char"/>
    <w:autoRedefine/>
    <w:qFormat/>
    <w:rsid w:val="004C7223"/>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32"/>
      <w:szCs w:val="32"/>
      <w:lang w:eastAsia="en-US"/>
    </w:rPr>
  </w:style>
  <w:style w:type="paragraph" w:styleId="Rubrik2">
    <w:name w:val="heading 2"/>
    <w:basedOn w:val="Rubrik1"/>
    <w:next w:val="Brdtext"/>
    <w:link w:val="Rubrik2Char"/>
    <w:autoRedefine/>
    <w:qFormat/>
    <w:rsid w:val="00313180"/>
    <w:pPr>
      <w:pageBreakBefore w:val="0"/>
      <w:numPr>
        <w:ilvl w:val="1"/>
      </w:numPr>
      <w:tabs>
        <w:tab w:val="left" w:pos="567"/>
        <w:tab w:val="left" w:pos="2608"/>
        <w:tab w:val="left" w:pos="3912"/>
        <w:tab w:val="left" w:pos="5216"/>
        <w:tab w:val="left" w:pos="6520"/>
        <w:tab w:val="left" w:pos="7824"/>
        <w:tab w:val="left" w:pos="9128"/>
      </w:tabs>
      <w:spacing w:before="360" w:after="120"/>
      <w:ind w:hanging="792"/>
      <w:outlineLvl w:val="1"/>
    </w:pPr>
    <w:rPr>
      <w:sz w:val="24"/>
      <w:szCs w:val="28"/>
      <w:lang w:val="x-none"/>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ypsnitt">
    <w:name w:val="Default Paragraph Font"/>
    <w:semiHidden/>
  </w:style>
  <w:style w:type="table" w:default="1" w:styleId="Normaltabell">
    <w:name w:val="Normal Table"/>
    <w:autoRedefin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idhuvudvnster">
    <w:name w:val="Sidhuvud vänster"/>
    <w:autoRedefine/>
    <w:rsid w:val="007671B5"/>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spacing w:before="40" w:after="40"/>
    </w:pPr>
    <w:rPr>
      <w:rFonts w:ascii="Arial" w:eastAsia="ヒラギノ角ゴ Pro W3" w:hAnsi="Arial"/>
      <w:color w:val="000000"/>
      <w:sz w:val="24"/>
      <w:lang w:val="sv-SE"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eastAsia="en-US"/>
    </w:rPr>
  </w:style>
  <w:style w:type="paragraph" w:customStyle="1" w:styleId="Friform">
    <w:name w:val="Fri form"/>
    <w:rPr>
      <w:rFonts w:eastAsia="ヒラギノ角ゴ Pro W3"/>
      <w:color w:val="000000"/>
      <w:lang w:val="en-US"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E204A1"/>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i/>
      <w:color w:val="000000"/>
      <w:sz w:val="24"/>
      <w:lang w:val="sv-SE"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val="sv-SE"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val="sv-SE"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val="sv-SE" w:eastAsia="en-US"/>
    </w:rPr>
  </w:style>
  <w:style w:type="paragraph" w:styleId="Innehll4">
    <w:name w:val="toc 4"/>
    <w:pPr>
      <w:ind w:left="600"/>
    </w:pPr>
    <w:rPr>
      <w:rFonts w:eastAsia="ヒラギノ角ゴ Pro W3"/>
      <w:noProof/>
      <w:color w:val="000000"/>
      <w:sz w:val="18"/>
      <w:szCs w:val="18"/>
      <w:lang w:val="sv-SE"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val="sv-SE" w:eastAsia="en-US"/>
    </w:rPr>
  </w:style>
  <w:style w:type="paragraph" w:customStyle="1" w:styleId="Brdtext1">
    <w:name w:val="Brödtext1"/>
    <w:rPr>
      <w:rFonts w:ascii="Helvetica" w:eastAsia="ヒラギノ角ゴ Pro W3" w:hAnsi="Helvetica"/>
      <w:color w:val="000000"/>
      <w:sz w:val="24"/>
      <w:lang w:val="sv-SE" w:eastAsia="en-US"/>
    </w:rPr>
  </w:style>
  <w:style w:type="paragraph" w:customStyle="1" w:styleId="Rubrik51">
    <w:name w:val="Rubrik 51"/>
    <w:next w:val="Brdtext1"/>
    <w:pPr>
      <w:keepNext/>
      <w:outlineLvl w:val="4"/>
    </w:pPr>
    <w:rPr>
      <w:rFonts w:ascii="Helvetica" w:eastAsia="ヒラギノ角ゴ Pro W3" w:hAnsi="Helvetica"/>
      <w:b/>
      <w:color w:val="000000"/>
      <w:sz w:val="24"/>
      <w:lang w:val="sv-SE" w:eastAsia="en-US"/>
    </w:rPr>
  </w:style>
  <w:style w:type="paragraph" w:customStyle="1" w:styleId="Rubrik91">
    <w:name w:val="Rubrik 91"/>
    <w:next w:val="Brdtext1"/>
    <w:pPr>
      <w:keepNext/>
      <w:outlineLvl w:val="8"/>
    </w:pPr>
    <w:rPr>
      <w:rFonts w:ascii="Helvetica" w:eastAsia="ヒラギノ角ゴ Pro W3" w:hAnsi="Helvetica"/>
      <w:b/>
      <w:color w:val="000000"/>
      <w:sz w:val="24"/>
      <w:lang w:val="sv-SE"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eastAsia="en-US"/>
    </w:rPr>
  </w:style>
  <w:style w:type="paragraph" w:customStyle="1" w:styleId="Rubrik81">
    <w:name w:val="Rubrik 81"/>
    <w:next w:val="Brdtext1"/>
    <w:pPr>
      <w:keepNext/>
      <w:outlineLvl w:val="7"/>
    </w:pPr>
    <w:rPr>
      <w:rFonts w:ascii="Helvetica" w:eastAsia="ヒラギノ角ゴ Pro W3" w:hAnsi="Helvetica"/>
      <w:b/>
      <w:color w:val="000000"/>
      <w:sz w:val="24"/>
      <w:lang w:val="sv-SE" w:eastAsia="en-US"/>
    </w:rPr>
  </w:style>
  <w:style w:type="paragraph" w:customStyle="1" w:styleId="Rubrik31">
    <w:name w:val="Rubrik 31"/>
    <w:next w:val="Brdtext1"/>
    <w:pPr>
      <w:keepNext/>
      <w:outlineLvl w:val="2"/>
    </w:pPr>
    <w:rPr>
      <w:rFonts w:ascii="Helvetica" w:eastAsia="ヒラギノ角ゴ Pro W3" w:hAnsi="Helvetica"/>
      <w:b/>
      <w:color w:val="000000"/>
      <w:sz w:val="24"/>
      <w:lang w:val="sv-SE" w:eastAsia="en-US"/>
    </w:rPr>
  </w:style>
  <w:style w:type="paragraph" w:customStyle="1" w:styleId="Rubrik21">
    <w:name w:val="Rubrik 21"/>
    <w:next w:val="Brdtext1"/>
    <w:pPr>
      <w:keepNext/>
      <w:outlineLvl w:val="1"/>
    </w:pPr>
    <w:rPr>
      <w:rFonts w:ascii="Helvetica" w:eastAsia="ヒラギノ角ゴ Pro W3" w:hAnsi="Helvetica"/>
      <w:b/>
      <w:color w:val="000000"/>
      <w:sz w:val="24"/>
      <w:lang w:val="sv-SE" w:eastAsia="en-US"/>
    </w:rPr>
  </w:style>
  <w:style w:type="paragraph" w:customStyle="1" w:styleId="Rubrik71">
    <w:name w:val="Rubrik 71"/>
    <w:next w:val="Brdtext1"/>
    <w:pPr>
      <w:keepNext/>
      <w:outlineLvl w:val="6"/>
    </w:pPr>
    <w:rPr>
      <w:rFonts w:ascii="Helvetica" w:eastAsia="ヒラギノ角ゴ Pro W3" w:hAnsi="Helvetica"/>
      <w:b/>
      <w:color w:val="000000"/>
      <w:sz w:val="24"/>
      <w:lang w:val="sv-SE" w:eastAsia="en-US"/>
    </w:rPr>
  </w:style>
  <w:style w:type="paragraph" w:customStyle="1" w:styleId="Rubrik61">
    <w:name w:val="Rubrik 61"/>
    <w:next w:val="Brdtext1"/>
    <w:pPr>
      <w:keepNext/>
      <w:outlineLvl w:val="5"/>
    </w:pPr>
    <w:rPr>
      <w:rFonts w:ascii="Helvetica" w:eastAsia="ヒラギノ角ゴ Pro W3" w:hAnsi="Helvetica"/>
      <w:b/>
      <w:color w:val="000000"/>
      <w:sz w:val="24"/>
      <w:lang w:val="sv-SE" w:eastAsia="en-US"/>
    </w:rPr>
  </w:style>
  <w:style w:type="paragraph" w:customStyle="1" w:styleId="Titel">
    <w:name w:val="Titel"/>
    <w:next w:val="Brdtext1"/>
    <w:pPr>
      <w:keepNext/>
      <w:outlineLvl w:val="0"/>
    </w:pPr>
    <w:rPr>
      <w:rFonts w:ascii="Helvetica" w:eastAsia="ヒラギノ角ゴ Pro W3" w:hAnsi="Helvetica"/>
      <w:b/>
      <w:color w:val="000000"/>
      <w:sz w:val="56"/>
      <w:lang w:val="sv-SE"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
    <w:name w:val="List Paragraph"/>
    <w:qFormat/>
    <w:pPr>
      <w:ind w:left="720"/>
    </w:pPr>
    <w:rPr>
      <w:rFonts w:ascii="Arial" w:eastAsia="ヒラギノ角ゴ Pro W3" w:hAnsi="Arial"/>
      <w:color w:val="000000"/>
      <w:sz w:val="24"/>
      <w:lang w:val="en-GB" w:eastAsia="en-US"/>
    </w:rPr>
  </w:style>
  <w:style w:type="character" w:customStyle="1" w:styleId="IntenseEmphasis">
    <w:name w:val="Intense Emphasis"/>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eastAsia="en-US"/>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styleId="Mellanmrktrutnt1-dekorfrg2">
    <w:name w:val="Medium Grid 1 Accent 2"/>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4C7223"/>
    <w:rPr>
      <w:rFonts w:ascii="Arial" w:eastAsia="ヒラギノ角ゴ Pro W3" w:hAnsi="Arial"/>
      <w:b/>
      <w:color w:val="000000"/>
      <w:kern w:val="32"/>
      <w:sz w:val="32"/>
      <w:szCs w:val="32"/>
      <w:lang w:eastAsia="en-US" w:bidi="ar-SA"/>
    </w:rPr>
  </w:style>
  <w:style w:type="character" w:customStyle="1" w:styleId="Rubrik2Char">
    <w:name w:val="Rubrik 2 Char"/>
    <w:link w:val="Rubrik2"/>
    <w:rsid w:val="00313180"/>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E204A1"/>
    <w:rPr>
      <w:rFonts w:ascii="Arial" w:eastAsia="ヒラギノ角ゴ Pro W3" w:hAnsi="Arial"/>
      <w:i/>
      <w:color w:val="000000"/>
      <w:sz w:val="24"/>
      <w:lang w:val="sv-SE" w:eastAsia="en-US" w:bidi="ar-SA"/>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Mellanmrklista2-dekorfrg2">
    <w:name w:val="Medium List 2 Accent 2"/>
    <w:hidden/>
    <w:uiPriority w:val="71"/>
    <w:rsid w:val="006D5542"/>
    <w:rPr>
      <w:rFonts w:ascii="Arial" w:eastAsia="ヒラギノ角ゴ Pro W3" w:hAnsi="Arial"/>
      <w:noProof/>
      <w:color w:val="000000"/>
      <w:szCs w:val="24"/>
      <w:lang w:val="sv-SE" w:eastAsia="en-US"/>
    </w:rPr>
  </w:style>
  <w:style w:type="paragraph" w:styleId="Frgadlista-dekorfrg1">
    <w:name w:val="Colorful List Accent 1"/>
    <w:basedOn w:val="Normal"/>
    <w:uiPriority w:val="34"/>
    <w:qFormat/>
    <w:rsid w:val="00D80A8D"/>
    <w:pPr>
      <w:ind w:left="720"/>
      <w:contextualSpacing/>
    </w:pPr>
    <w:rPr>
      <w:rFonts w:eastAsia="Times New Roman"/>
      <w:bCs/>
      <w:iCs/>
      <w:noProof w:val="0"/>
      <w:color w:val="auto"/>
      <w:sz w:val="24"/>
      <w:szCs w:val="20"/>
      <w:lang w:eastAsia="sv-SE"/>
    </w:rPr>
  </w:style>
  <w:style w:type="table" w:styleId="Tabellrutnt8">
    <w:name w:val="Table Grid 8"/>
    <w:basedOn w:val="Normaltabell"/>
    <w:rsid w:val="00F85D3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in1">
    <w:name w:val="in1"/>
    <w:basedOn w:val="Normal"/>
    <w:rsid w:val="00A85AB0"/>
    <w:pPr>
      <w:spacing w:before="120"/>
      <w:ind w:left="540" w:hanging="540"/>
    </w:pPr>
    <w:rPr>
      <w:rFonts w:eastAsia="Times New Roman"/>
      <w:bCs/>
      <w:iCs/>
      <w:noProof w:val="0"/>
      <w:color w:val="auto"/>
      <w:sz w:val="24"/>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AE50B-AD05-684F-BA71-8AD2B9D41558}">
  <ds:schemaRefs>
    <ds:schemaRef ds:uri="http://schemas.openxmlformats.org/officeDocument/2006/bibliography"/>
  </ds:schemaRefs>
</ds:datastoreItem>
</file>

<file path=customXml/itemProps2.xml><?xml version="1.0" encoding="utf-8"?>
<ds:datastoreItem xmlns:ds="http://schemas.openxmlformats.org/officeDocument/2006/customXml" ds:itemID="{9F55663D-DB7D-2E4B-969D-C32783B7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17</Pages>
  <Words>3166</Words>
  <Characters>22704</Characters>
  <Application>Microsoft Macintosh Word</Application>
  <DocSecurity>0</DocSecurity>
  <Lines>1135</Lines>
  <Paragraphs>663</Paragraphs>
  <ScaleCrop>false</ScaleCrop>
  <HeadingPairs>
    <vt:vector size="2" baseType="variant">
      <vt:variant>
        <vt:lpstr>Titel</vt:lpstr>
      </vt:variant>
      <vt:variant>
        <vt:i4>1</vt:i4>
      </vt:variant>
    </vt:vector>
  </HeadingPairs>
  <TitlesOfParts>
    <vt:vector size="1" baseType="lpstr">
      <vt:lpstr>&lt;svenskt namn på tjänstedomän&gt;</vt:lpstr>
    </vt:vector>
  </TitlesOfParts>
  <Company>Cehis</Company>
  <LinksUpToDate>false</LinksUpToDate>
  <CharactersWithSpaces>25207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cp:lastModifiedBy>Johan Eltes</cp:lastModifiedBy>
  <cp:revision>1</cp:revision>
  <dcterms:created xsi:type="dcterms:W3CDTF">2011-12-06T19:28:00Z</dcterms:created>
  <dcterms:modified xsi:type="dcterms:W3CDTF">2013-12-11T21:39:00Z</dcterms:modified>
</cp:coreProperties>
</file>